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F9FADC" w14:textId="6CC24EFB" w:rsidR="00F04D64" w:rsidRPr="00F442A2" w:rsidRDefault="00F04D64" w:rsidP="00F04D64">
      <w:pPr>
        <w:jc w:val="center"/>
        <w:rPr>
          <w:b/>
          <w:sz w:val="28"/>
          <w:szCs w:val="28"/>
        </w:rPr>
      </w:pPr>
      <w:bookmarkStart w:id="0" w:name="_GoBack"/>
      <w:bookmarkEnd w:id="0"/>
      <w:r w:rsidRPr="00F442A2">
        <w:rPr>
          <w:b/>
          <w:sz w:val="28"/>
          <w:szCs w:val="28"/>
        </w:rPr>
        <w:t>Integrating the Healthcare Enterprise</w:t>
      </w:r>
    </w:p>
    <w:p w14:paraId="41E4A825" w14:textId="4698A7E8" w:rsidR="00F04D64" w:rsidRPr="00F442A2" w:rsidRDefault="00F04D64" w:rsidP="00B67434">
      <w:pPr>
        <w:pStyle w:val="BodyText"/>
        <w:jc w:val="center"/>
      </w:pPr>
    </w:p>
    <w:p w14:paraId="188355A1" w14:textId="77777777" w:rsidR="003F22EF" w:rsidRPr="00F442A2" w:rsidRDefault="001A6DDB" w:rsidP="00B67434">
      <w:pPr>
        <w:pStyle w:val="BodyText"/>
        <w:jc w:val="center"/>
      </w:pPr>
      <w:r w:rsidRPr="00F442A2">
        <w:rPr>
          <w:noProof/>
        </w:rPr>
        <w:drawing>
          <wp:inline distT="0" distB="0" distL="0" distR="0" wp14:anchorId="435055EB" wp14:editId="7BFCDE5A">
            <wp:extent cx="1638300" cy="838200"/>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838200"/>
                    </a:xfrm>
                    <a:prstGeom prst="rect">
                      <a:avLst/>
                    </a:prstGeom>
                    <a:noFill/>
                    <a:ln>
                      <a:noFill/>
                    </a:ln>
                  </pic:spPr>
                </pic:pic>
              </a:graphicData>
            </a:graphic>
          </wp:inline>
        </w:drawing>
      </w:r>
    </w:p>
    <w:p w14:paraId="0178C035" w14:textId="77777777" w:rsidR="003F22EF" w:rsidRPr="00F442A2" w:rsidRDefault="003F22EF" w:rsidP="00B67434">
      <w:pPr>
        <w:pStyle w:val="BodyText"/>
        <w:jc w:val="center"/>
      </w:pPr>
    </w:p>
    <w:p w14:paraId="1D615C76" w14:textId="77777777" w:rsidR="00F04D64" w:rsidRPr="00F442A2" w:rsidRDefault="00F04D64" w:rsidP="00F04D64">
      <w:pPr>
        <w:jc w:val="center"/>
        <w:rPr>
          <w:b/>
          <w:sz w:val="44"/>
          <w:szCs w:val="44"/>
        </w:rPr>
      </w:pPr>
      <w:r w:rsidRPr="00F442A2">
        <w:rPr>
          <w:b/>
          <w:sz w:val="44"/>
          <w:szCs w:val="44"/>
        </w:rPr>
        <w:t>IHE IT Infrastructure</w:t>
      </w:r>
    </w:p>
    <w:p w14:paraId="3B24D1CB" w14:textId="77777777" w:rsidR="00F04D64" w:rsidRPr="00F442A2" w:rsidRDefault="00F04D64" w:rsidP="00F04D64">
      <w:pPr>
        <w:jc w:val="center"/>
        <w:rPr>
          <w:b/>
          <w:sz w:val="44"/>
          <w:szCs w:val="44"/>
        </w:rPr>
      </w:pPr>
      <w:r w:rsidRPr="00F442A2">
        <w:rPr>
          <w:b/>
          <w:sz w:val="44"/>
          <w:szCs w:val="44"/>
        </w:rPr>
        <w:t xml:space="preserve">Technical Framework </w:t>
      </w:r>
    </w:p>
    <w:p w14:paraId="5535C657" w14:textId="77777777" w:rsidR="003F22EF" w:rsidRPr="00F442A2" w:rsidRDefault="003F22EF" w:rsidP="00B67434">
      <w:pPr>
        <w:pStyle w:val="BodyText"/>
        <w:jc w:val="center"/>
      </w:pPr>
    </w:p>
    <w:p w14:paraId="6C81D340" w14:textId="1E0F447B" w:rsidR="00F04D64" w:rsidRPr="00F442A2" w:rsidRDefault="00F04D64" w:rsidP="00F04D64">
      <w:pPr>
        <w:jc w:val="center"/>
        <w:rPr>
          <w:b/>
          <w:sz w:val="44"/>
          <w:szCs w:val="44"/>
        </w:rPr>
      </w:pPr>
      <w:r w:rsidRPr="00F442A2">
        <w:rPr>
          <w:b/>
          <w:sz w:val="44"/>
          <w:szCs w:val="44"/>
        </w:rPr>
        <w:t>Volume 3</w:t>
      </w:r>
    </w:p>
    <w:p w14:paraId="4B923828" w14:textId="43E46D92" w:rsidR="00F04D64" w:rsidRPr="00F442A2" w:rsidRDefault="00F04D64" w:rsidP="00F04D64">
      <w:pPr>
        <w:jc w:val="center"/>
        <w:rPr>
          <w:b/>
          <w:sz w:val="44"/>
          <w:szCs w:val="44"/>
        </w:rPr>
      </w:pPr>
      <w:r w:rsidRPr="00F442A2">
        <w:rPr>
          <w:b/>
          <w:sz w:val="44"/>
          <w:szCs w:val="44"/>
        </w:rPr>
        <w:t>IHE ITI TF-3</w:t>
      </w:r>
    </w:p>
    <w:p w14:paraId="14648299" w14:textId="77777777" w:rsidR="003F22EF" w:rsidRPr="00F442A2" w:rsidRDefault="003F22EF" w:rsidP="00B67434">
      <w:pPr>
        <w:jc w:val="center"/>
        <w:rPr>
          <w:b/>
          <w:sz w:val="44"/>
          <w:szCs w:val="44"/>
        </w:rPr>
      </w:pPr>
      <w:r w:rsidRPr="00F442A2">
        <w:rPr>
          <w:b/>
          <w:sz w:val="44"/>
          <w:szCs w:val="44"/>
        </w:rPr>
        <w:t>Cross-Transaction Specifications</w:t>
      </w:r>
      <w:r w:rsidR="00B310FE" w:rsidRPr="00F442A2">
        <w:rPr>
          <w:b/>
          <w:sz w:val="44"/>
          <w:szCs w:val="44"/>
        </w:rPr>
        <w:t xml:space="preserve"> and </w:t>
      </w:r>
      <w:r w:rsidRPr="00F442A2">
        <w:rPr>
          <w:b/>
          <w:sz w:val="44"/>
          <w:szCs w:val="44"/>
        </w:rPr>
        <w:t>Content Specifications</w:t>
      </w:r>
    </w:p>
    <w:p w14:paraId="6EF2E937" w14:textId="77777777" w:rsidR="003F22EF" w:rsidRPr="00F442A2" w:rsidRDefault="003F22EF" w:rsidP="00B67434">
      <w:pPr>
        <w:pStyle w:val="BodyText"/>
      </w:pPr>
    </w:p>
    <w:p w14:paraId="77E9E7AD" w14:textId="77777777" w:rsidR="003F22EF" w:rsidRPr="00F442A2" w:rsidRDefault="003F22EF" w:rsidP="00B67434">
      <w:pPr>
        <w:pStyle w:val="BodyText"/>
      </w:pPr>
    </w:p>
    <w:p w14:paraId="0553E575" w14:textId="77777777" w:rsidR="00694930" w:rsidRPr="00F442A2" w:rsidRDefault="00694930" w:rsidP="00B67434">
      <w:pPr>
        <w:pStyle w:val="BodyText"/>
      </w:pPr>
    </w:p>
    <w:p w14:paraId="7E966136" w14:textId="77777777" w:rsidR="00694930" w:rsidRPr="00F442A2" w:rsidRDefault="00694930" w:rsidP="00B67434">
      <w:pPr>
        <w:pStyle w:val="BodyText"/>
      </w:pPr>
    </w:p>
    <w:p w14:paraId="6A1C5F28" w14:textId="77777777" w:rsidR="00694930" w:rsidRPr="00F442A2" w:rsidRDefault="00694930" w:rsidP="00B67434">
      <w:pPr>
        <w:pStyle w:val="BodyText"/>
      </w:pPr>
    </w:p>
    <w:p w14:paraId="5F2417F1" w14:textId="77777777" w:rsidR="00F04D64" w:rsidRPr="00F442A2" w:rsidRDefault="00F04D64" w:rsidP="00B67434">
      <w:pPr>
        <w:pStyle w:val="BodyText"/>
      </w:pPr>
    </w:p>
    <w:p w14:paraId="250E4B80" w14:textId="77777777" w:rsidR="00F04D64" w:rsidRPr="00F442A2" w:rsidRDefault="00F04D64" w:rsidP="00B67434">
      <w:pPr>
        <w:pStyle w:val="BodyText"/>
      </w:pPr>
    </w:p>
    <w:p w14:paraId="541F1B96" w14:textId="77777777" w:rsidR="00F04D64" w:rsidRPr="00F442A2" w:rsidRDefault="00F04D64" w:rsidP="00B67434">
      <w:pPr>
        <w:pStyle w:val="BodyText"/>
      </w:pPr>
    </w:p>
    <w:p w14:paraId="5D7B7C30" w14:textId="79F2FC63" w:rsidR="003F22EF" w:rsidRPr="00F442A2" w:rsidRDefault="003F22EF" w:rsidP="00B67434">
      <w:pPr>
        <w:pStyle w:val="BodyText"/>
        <w:jc w:val="center"/>
        <w:rPr>
          <w:b/>
          <w:sz w:val="28"/>
          <w:szCs w:val="28"/>
        </w:rPr>
      </w:pPr>
      <w:r w:rsidRPr="00F442A2">
        <w:rPr>
          <w:b/>
          <w:sz w:val="28"/>
          <w:szCs w:val="28"/>
        </w:rPr>
        <w:t xml:space="preserve">Revision </w:t>
      </w:r>
      <w:r w:rsidR="00AE4CAE" w:rsidRPr="00F442A2">
        <w:rPr>
          <w:b/>
          <w:sz w:val="28"/>
          <w:szCs w:val="28"/>
        </w:rPr>
        <w:t>1</w:t>
      </w:r>
      <w:r w:rsidR="00F442A2">
        <w:rPr>
          <w:b/>
          <w:sz w:val="28"/>
          <w:szCs w:val="28"/>
        </w:rPr>
        <w:t>5</w:t>
      </w:r>
      <w:r w:rsidR="00812A18" w:rsidRPr="00F442A2">
        <w:rPr>
          <w:b/>
          <w:sz w:val="28"/>
          <w:szCs w:val="28"/>
        </w:rPr>
        <w:t>.0</w:t>
      </w:r>
      <w:r w:rsidR="005444F9" w:rsidRPr="00F442A2">
        <w:rPr>
          <w:b/>
          <w:sz w:val="28"/>
          <w:szCs w:val="28"/>
        </w:rPr>
        <w:t xml:space="preserve"> </w:t>
      </w:r>
      <w:r w:rsidRPr="00F442A2">
        <w:rPr>
          <w:b/>
          <w:sz w:val="28"/>
          <w:szCs w:val="28"/>
        </w:rPr>
        <w:t>– Final Text</w:t>
      </w:r>
    </w:p>
    <w:p w14:paraId="65582489" w14:textId="3B3E4623" w:rsidR="003F22EF" w:rsidRPr="00F442A2" w:rsidRDefault="00B67434" w:rsidP="00B67434">
      <w:pPr>
        <w:pStyle w:val="BodyText"/>
        <w:jc w:val="center"/>
        <w:rPr>
          <w:b/>
          <w:sz w:val="28"/>
          <w:szCs w:val="28"/>
        </w:rPr>
      </w:pPr>
      <w:r w:rsidRPr="00F442A2">
        <w:rPr>
          <w:b/>
          <w:sz w:val="28"/>
          <w:szCs w:val="28"/>
        </w:rPr>
        <w:t xml:space="preserve">July </w:t>
      </w:r>
      <w:r w:rsidR="006658F4">
        <w:rPr>
          <w:b/>
          <w:sz w:val="28"/>
          <w:szCs w:val="28"/>
        </w:rPr>
        <w:t>24</w:t>
      </w:r>
      <w:r w:rsidRPr="00F442A2">
        <w:rPr>
          <w:b/>
          <w:sz w:val="28"/>
          <w:szCs w:val="28"/>
        </w:rPr>
        <w:t>, 201</w:t>
      </w:r>
      <w:r w:rsidR="00F442A2">
        <w:rPr>
          <w:b/>
          <w:sz w:val="28"/>
          <w:szCs w:val="28"/>
        </w:rPr>
        <w:t>8</w:t>
      </w:r>
    </w:p>
    <w:p w14:paraId="017E9994" w14:textId="77777777" w:rsidR="00694930" w:rsidRPr="00F442A2" w:rsidRDefault="00694930" w:rsidP="00B67434">
      <w:pPr>
        <w:pStyle w:val="BodyText"/>
      </w:pPr>
    </w:p>
    <w:p w14:paraId="3452586D" w14:textId="77777777" w:rsidR="00F04D64" w:rsidRPr="00F442A2" w:rsidRDefault="00F04D64" w:rsidP="00B67434">
      <w:pPr>
        <w:pStyle w:val="BodyText"/>
      </w:pPr>
    </w:p>
    <w:p w14:paraId="28B2B927" w14:textId="77777777" w:rsidR="00F04D64" w:rsidRPr="00F442A2" w:rsidRDefault="00F04D64" w:rsidP="00B67434">
      <w:pPr>
        <w:pStyle w:val="BodyText"/>
      </w:pPr>
    </w:p>
    <w:p w14:paraId="6E5D9BE0" w14:textId="56B9D87E" w:rsidR="00F7673F" w:rsidRPr="00F442A2" w:rsidRDefault="00C769A5" w:rsidP="00C769A5">
      <w:pPr>
        <w:pStyle w:val="BodyText"/>
        <w:pBdr>
          <w:top w:val="single" w:sz="18" w:space="1" w:color="auto"/>
          <w:left w:val="single" w:sz="18" w:space="4" w:color="auto"/>
          <w:bottom w:val="single" w:sz="18" w:space="1" w:color="auto"/>
          <w:right w:val="single" w:sz="18" w:space="4" w:color="auto"/>
        </w:pBdr>
        <w:spacing w:line="276" w:lineRule="auto"/>
        <w:jc w:val="center"/>
      </w:pPr>
      <w:r w:rsidRPr="00F442A2">
        <w:rPr>
          <w:b/>
        </w:rPr>
        <w:t xml:space="preserve">Please verify that you have the current version of this document, </w:t>
      </w:r>
      <w:r w:rsidRPr="00F442A2">
        <w:t xml:space="preserve">which is published </w:t>
      </w:r>
      <w:hyperlink r:id="rId9" w:history="1">
        <w:r w:rsidRPr="00F442A2">
          <w:rPr>
            <w:color w:val="0000FF"/>
            <w:u w:val="single"/>
          </w:rPr>
          <w:t>here</w:t>
        </w:r>
      </w:hyperlink>
      <w:r w:rsidRPr="00F442A2">
        <w:t>.</w:t>
      </w:r>
    </w:p>
    <w:p w14:paraId="04134F9F" w14:textId="77777777" w:rsidR="00F04D64" w:rsidRPr="00F442A2" w:rsidRDefault="00F04D64" w:rsidP="000766F4">
      <w:pPr>
        <w:pStyle w:val="BodyText"/>
      </w:pPr>
      <w:r w:rsidRPr="00F442A2">
        <w:br w:type="page"/>
      </w:r>
    </w:p>
    <w:p w14:paraId="2E37D671" w14:textId="298590DE" w:rsidR="003F22EF" w:rsidRPr="00F442A2" w:rsidRDefault="003F22EF" w:rsidP="000766F4">
      <w:pPr>
        <w:pStyle w:val="BodyText"/>
        <w:rPr>
          <w:b/>
        </w:rPr>
      </w:pPr>
      <w:r w:rsidRPr="00F442A2">
        <w:rPr>
          <w:b/>
        </w:rPr>
        <w:lastRenderedPageBreak/>
        <w:t>C</w:t>
      </w:r>
      <w:r w:rsidR="00694930" w:rsidRPr="00F442A2">
        <w:rPr>
          <w:b/>
        </w:rPr>
        <w:t>ONTENTS</w:t>
      </w:r>
    </w:p>
    <w:p w14:paraId="35DDE048" w14:textId="77777777" w:rsidR="00B77656" w:rsidRPr="00F442A2" w:rsidRDefault="00B77656" w:rsidP="00A05677">
      <w:pPr>
        <w:pStyle w:val="BodyText"/>
      </w:pPr>
    </w:p>
    <w:p w14:paraId="6A12C594" w14:textId="7954B56C" w:rsidR="00A05677" w:rsidRDefault="00E17629">
      <w:pPr>
        <w:pStyle w:val="TOC1"/>
        <w:rPr>
          <w:rFonts w:asciiTheme="minorHAnsi" w:eastAsiaTheme="minorEastAsia" w:hAnsiTheme="minorHAnsi" w:cstheme="minorBidi"/>
          <w:noProof/>
          <w:sz w:val="22"/>
          <w:szCs w:val="22"/>
        </w:rPr>
      </w:pPr>
      <w:r w:rsidRPr="00F442A2">
        <w:fldChar w:fldCharType="begin"/>
      </w:r>
      <w:r w:rsidRPr="00F442A2">
        <w:instrText xml:space="preserve"> TOC \o "2-3" \h \z \t "Heading 1,1,Glossary,1" </w:instrText>
      </w:r>
      <w:r w:rsidRPr="00F442A2">
        <w:fldChar w:fldCharType="separate"/>
      </w:r>
      <w:hyperlink w:anchor="_Toc518658176" w:history="1">
        <w:r w:rsidR="00A05677" w:rsidRPr="00DE7344">
          <w:rPr>
            <w:rStyle w:val="Hyperlink"/>
            <w:noProof/>
          </w:rPr>
          <w:t>4.0 Metadata used in Document Sharing profiles</w:t>
        </w:r>
        <w:r w:rsidR="00A05677">
          <w:rPr>
            <w:noProof/>
            <w:webHidden/>
          </w:rPr>
          <w:tab/>
        </w:r>
        <w:r w:rsidR="00A05677">
          <w:rPr>
            <w:noProof/>
            <w:webHidden/>
          </w:rPr>
          <w:fldChar w:fldCharType="begin"/>
        </w:r>
        <w:r w:rsidR="00A05677">
          <w:rPr>
            <w:noProof/>
            <w:webHidden/>
          </w:rPr>
          <w:instrText xml:space="preserve"> PAGEREF _Toc518658176 \h </w:instrText>
        </w:r>
        <w:r w:rsidR="00A05677">
          <w:rPr>
            <w:noProof/>
            <w:webHidden/>
          </w:rPr>
        </w:r>
        <w:r w:rsidR="00A05677">
          <w:rPr>
            <w:noProof/>
            <w:webHidden/>
          </w:rPr>
          <w:fldChar w:fldCharType="separate"/>
        </w:r>
        <w:r w:rsidR="00A05677">
          <w:rPr>
            <w:noProof/>
            <w:webHidden/>
          </w:rPr>
          <w:t>4</w:t>
        </w:r>
        <w:r w:rsidR="00A05677">
          <w:rPr>
            <w:noProof/>
            <w:webHidden/>
          </w:rPr>
          <w:fldChar w:fldCharType="end"/>
        </w:r>
      </w:hyperlink>
    </w:p>
    <w:p w14:paraId="6D32A3FE" w14:textId="18EC32AE" w:rsidR="00A05677" w:rsidRDefault="009600B3">
      <w:pPr>
        <w:pStyle w:val="TOC2"/>
        <w:tabs>
          <w:tab w:val="left" w:pos="1152"/>
        </w:tabs>
        <w:rPr>
          <w:rFonts w:asciiTheme="minorHAnsi" w:eastAsiaTheme="minorEastAsia" w:hAnsiTheme="minorHAnsi" w:cstheme="minorBidi"/>
          <w:noProof/>
          <w:sz w:val="22"/>
          <w:szCs w:val="22"/>
        </w:rPr>
      </w:pPr>
      <w:hyperlink w:anchor="_Toc518658177" w:history="1">
        <w:r w:rsidR="00A05677" w:rsidRPr="00DE7344">
          <w:rPr>
            <w:rStyle w:val="Hyperlink"/>
            <w:noProof/>
          </w:rPr>
          <w:t>4.1</w:t>
        </w:r>
        <w:r w:rsidR="00A05677">
          <w:rPr>
            <w:rFonts w:asciiTheme="minorHAnsi" w:eastAsiaTheme="minorEastAsia" w:hAnsiTheme="minorHAnsi" w:cstheme="minorBidi"/>
            <w:noProof/>
            <w:sz w:val="22"/>
            <w:szCs w:val="22"/>
          </w:rPr>
          <w:tab/>
        </w:r>
        <w:r w:rsidR="00A05677" w:rsidRPr="00DE7344">
          <w:rPr>
            <w:rStyle w:val="Hyperlink"/>
            <w:noProof/>
          </w:rPr>
          <w:t>Abstract Metadata Model</w:t>
        </w:r>
        <w:r w:rsidR="00A05677">
          <w:rPr>
            <w:noProof/>
            <w:webHidden/>
          </w:rPr>
          <w:tab/>
        </w:r>
        <w:r w:rsidR="00A05677">
          <w:rPr>
            <w:noProof/>
            <w:webHidden/>
          </w:rPr>
          <w:fldChar w:fldCharType="begin"/>
        </w:r>
        <w:r w:rsidR="00A05677">
          <w:rPr>
            <w:noProof/>
            <w:webHidden/>
          </w:rPr>
          <w:instrText xml:space="preserve"> PAGEREF _Toc518658177 \h </w:instrText>
        </w:r>
        <w:r w:rsidR="00A05677">
          <w:rPr>
            <w:noProof/>
            <w:webHidden/>
          </w:rPr>
        </w:r>
        <w:r w:rsidR="00A05677">
          <w:rPr>
            <w:noProof/>
            <w:webHidden/>
          </w:rPr>
          <w:fldChar w:fldCharType="separate"/>
        </w:r>
        <w:r w:rsidR="00A05677">
          <w:rPr>
            <w:noProof/>
            <w:webHidden/>
          </w:rPr>
          <w:t>5</w:t>
        </w:r>
        <w:r w:rsidR="00A05677">
          <w:rPr>
            <w:noProof/>
            <w:webHidden/>
          </w:rPr>
          <w:fldChar w:fldCharType="end"/>
        </w:r>
      </w:hyperlink>
    </w:p>
    <w:p w14:paraId="4ACA3053" w14:textId="6D122E79" w:rsidR="00A05677" w:rsidRDefault="009600B3">
      <w:pPr>
        <w:pStyle w:val="TOC3"/>
        <w:tabs>
          <w:tab w:val="left" w:pos="1584"/>
        </w:tabs>
        <w:rPr>
          <w:rFonts w:asciiTheme="minorHAnsi" w:eastAsiaTheme="minorEastAsia" w:hAnsiTheme="minorHAnsi" w:cstheme="minorBidi"/>
          <w:noProof/>
          <w:sz w:val="22"/>
          <w:szCs w:val="22"/>
        </w:rPr>
      </w:pPr>
      <w:hyperlink w:anchor="_Toc518658178" w:history="1">
        <w:r w:rsidR="00A05677" w:rsidRPr="00DE7344">
          <w:rPr>
            <w:rStyle w:val="Hyperlink"/>
            <w:noProof/>
          </w:rPr>
          <w:t>4.1.1</w:t>
        </w:r>
        <w:r w:rsidR="00A05677">
          <w:rPr>
            <w:rFonts w:asciiTheme="minorHAnsi" w:eastAsiaTheme="minorEastAsia" w:hAnsiTheme="minorHAnsi" w:cstheme="minorBidi"/>
            <w:noProof/>
            <w:sz w:val="22"/>
            <w:szCs w:val="22"/>
          </w:rPr>
          <w:tab/>
        </w:r>
        <w:r w:rsidR="00A05677" w:rsidRPr="00DE7344">
          <w:rPr>
            <w:rStyle w:val="Hyperlink"/>
            <w:noProof/>
          </w:rPr>
          <w:t>Metadata Object Types</w:t>
        </w:r>
        <w:r w:rsidR="00A05677">
          <w:rPr>
            <w:noProof/>
            <w:webHidden/>
          </w:rPr>
          <w:tab/>
        </w:r>
        <w:r w:rsidR="00A05677">
          <w:rPr>
            <w:noProof/>
            <w:webHidden/>
          </w:rPr>
          <w:fldChar w:fldCharType="begin"/>
        </w:r>
        <w:r w:rsidR="00A05677">
          <w:rPr>
            <w:noProof/>
            <w:webHidden/>
          </w:rPr>
          <w:instrText xml:space="preserve"> PAGEREF _Toc518658178 \h </w:instrText>
        </w:r>
        <w:r w:rsidR="00A05677">
          <w:rPr>
            <w:noProof/>
            <w:webHidden/>
          </w:rPr>
        </w:r>
        <w:r w:rsidR="00A05677">
          <w:rPr>
            <w:noProof/>
            <w:webHidden/>
          </w:rPr>
          <w:fldChar w:fldCharType="separate"/>
        </w:r>
        <w:r w:rsidR="00A05677">
          <w:rPr>
            <w:noProof/>
            <w:webHidden/>
          </w:rPr>
          <w:t>6</w:t>
        </w:r>
        <w:r w:rsidR="00A05677">
          <w:rPr>
            <w:noProof/>
            <w:webHidden/>
          </w:rPr>
          <w:fldChar w:fldCharType="end"/>
        </w:r>
      </w:hyperlink>
    </w:p>
    <w:p w14:paraId="49ACAD1A" w14:textId="76DA3963" w:rsidR="00A05677" w:rsidRDefault="009600B3">
      <w:pPr>
        <w:pStyle w:val="TOC3"/>
        <w:tabs>
          <w:tab w:val="left" w:pos="1584"/>
        </w:tabs>
        <w:rPr>
          <w:rFonts w:asciiTheme="minorHAnsi" w:eastAsiaTheme="minorEastAsia" w:hAnsiTheme="minorHAnsi" w:cstheme="minorBidi"/>
          <w:noProof/>
          <w:sz w:val="22"/>
          <w:szCs w:val="22"/>
        </w:rPr>
      </w:pPr>
      <w:hyperlink w:anchor="_Toc518658179" w:history="1">
        <w:r w:rsidR="00A05677" w:rsidRPr="00DE7344">
          <w:rPr>
            <w:rStyle w:val="Hyperlink"/>
            <w:noProof/>
          </w:rPr>
          <w:t>4.1.2</w:t>
        </w:r>
        <w:r w:rsidR="00A05677">
          <w:rPr>
            <w:rFonts w:asciiTheme="minorHAnsi" w:eastAsiaTheme="minorEastAsia" w:hAnsiTheme="minorHAnsi" w:cstheme="minorBidi"/>
            <w:noProof/>
            <w:sz w:val="22"/>
            <w:szCs w:val="22"/>
          </w:rPr>
          <w:tab/>
        </w:r>
        <w:r w:rsidR="00A05677" w:rsidRPr="00DE7344">
          <w:rPr>
            <w:rStyle w:val="Hyperlink"/>
            <w:noProof/>
          </w:rPr>
          <w:t>Association Types</w:t>
        </w:r>
        <w:r w:rsidR="00A05677">
          <w:rPr>
            <w:noProof/>
            <w:webHidden/>
          </w:rPr>
          <w:tab/>
        </w:r>
        <w:r w:rsidR="00A05677">
          <w:rPr>
            <w:noProof/>
            <w:webHidden/>
          </w:rPr>
          <w:fldChar w:fldCharType="begin"/>
        </w:r>
        <w:r w:rsidR="00A05677">
          <w:rPr>
            <w:noProof/>
            <w:webHidden/>
          </w:rPr>
          <w:instrText xml:space="preserve"> PAGEREF _Toc518658179 \h </w:instrText>
        </w:r>
        <w:r w:rsidR="00A05677">
          <w:rPr>
            <w:noProof/>
            <w:webHidden/>
          </w:rPr>
        </w:r>
        <w:r w:rsidR="00A05677">
          <w:rPr>
            <w:noProof/>
            <w:webHidden/>
          </w:rPr>
          <w:fldChar w:fldCharType="separate"/>
        </w:r>
        <w:r w:rsidR="00A05677">
          <w:rPr>
            <w:noProof/>
            <w:webHidden/>
          </w:rPr>
          <w:t>8</w:t>
        </w:r>
        <w:r w:rsidR="00A05677">
          <w:rPr>
            <w:noProof/>
            <w:webHidden/>
          </w:rPr>
          <w:fldChar w:fldCharType="end"/>
        </w:r>
      </w:hyperlink>
    </w:p>
    <w:p w14:paraId="0079AD32" w14:textId="6954A107" w:rsidR="00A05677" w:rsidRDefault="009600B3">
      <w:pPr>
        <w:pStyle w:val="TOC3"/>
        <w:tabs>
          <w:tab w:val="left" w:pos="1584"/>
        </w:tabs>
        <w:rPr>
          <w:rFonts w:asciiTheme="minorHAnsi" w:eastAsiaTheme="minorEastAsia" w:hAnsiTheme="minorHAnsi" w:cstheme="minorBidi"/>
          <w:noProof/>
          <w:sz w:val="22"/>
          <w:szCs w:val="22"/>
        </w:rPr>
      </w:pPr>
      <w:hyperlink w:anchor="_Toc518658180" w:history="1">
        <w:r w:rsidR="00A05677" w:rsidRPr="00DE7344">
          <w:rPr>
            <w:rStyle w:val="Hyperlink"/>
            <w:noProof/>
          </w:rPr>
          <w:t>4.1.3</w:t>
        </w:r>
        <w:r w:rsidR="00A05677">
          <w:rPr>
            <w:rFonts w:asciiTheme="minorHAnsi" w:eastAsiaTheme="minorEastAsia" w:hAnsiTheme="minorHAnsi" w:cstheme="minorBidi"/>
            <w:noProof/>
            <w:sz w:val="22"/>
            <w:szCs w:val="22"/>
          </w:rPr>
          <w:tab/>
        </w:r>
        <w:r w:rsidR="00A05677" w:rsidRPr="00DE7344">
          <w:rPr>
            <w:rStyle w:val="Hyperlink"/>
            <w:noProof/>
          </w:rPr>
          <w:t>Metadata Attributes</w:t>
        </w:r>
        <w:r w:rsidR="00A05677">
          <w:rPr>
            <w:noProof/>
            <w:webHidden/>
          </w:rPr>
          <w:tab/>
        </w:r>
        <w:r w:rsidR="00A05677">
          <w:rPr>
            <w:noProof/>
            <w:webHidden/>
          </w:rPr>
          <w:fldChar w:fldCharType="begin"/>
        </w:r>
        <w:r w:rsidR="00A05677">
          <w:rPr>
            <w:noProof/>
            <w:webHidden/>
          </w:rPr>
          <w:instrText xml:space="preserve"> PAGEREF _Toc518658180 \h </w:instrText>
        </w:r>
        <w:r w:rsidR="00A05677">
          <w:rPr>
            <w:noProof/>
            <w:webHidden/>
          </w:rPr>
        </w:r>
        <w:r w:rsidR="00A05677">
          <w:rPr>
            <w:noProof/>
            <w:webHidden/>
          </w:rPr>
          <w:fldChar w:fldCharType="separate"/>
        </w:r>
        <w:r w:rsidR="00A05677">
          <w:rPr>
            <w:noProof/>
            <w:webHidden/>
          </w:rPr>
          <w:t>9</w:t>
        </w:r>
        <w:r w:rsidR="00A05677">
          <w:rPr>
            <w:noProof/>
            <w:webHidden/>
          </w:rPr>
          <w:fldChar w:fldCharType="end"/>
        </w:r>
      </w:hyperlink>
    </w:p>
    <w:p w14:paraId="56F5F61C" w14:textId="1F600D45" w:rsidR="00A05677" w:rsidRDefault="009600B3">
      <w:pPr>
        <w:pStyle w:val="TOC3"/>
        <w:rPr>
          <w:rFonts w:asciiTheme="minorHAnsi" w:eastAsiaTheme="minorEastAsia" w:hAnsiTheme="minorHAnsi" w:cstheme="minorBidi"/>
          <w:noProof/>
          <w:sz w:val="22"/>
          <w:szCs w:val="22"/>
        </w:rPr>
      </w:pPr>
      <w:hyperlink w:anchor="_Toc518658181" w:history="1">
        <w:r w:rsidR="00A05677" w:rsidRPr="00DE7344">
          <w:rPr>
            <w:rStyle w:val="Hyperlink"/>
            <w:noProof/>
          </w:rPr>
          <w:t>4.1.4 Submission Request</w:t>
        </w:r>
        <w:r w:rsidR="00A05677">
          <w:rPr>
            <w:noProof/>
            <w:webHidden/>
          </w:rPr>
          <w:tab/>
        </w:r>
        <w:r w:rsidR="00A05677">
          <w:rPr>
            <w:noProof/>
            <w:webHidden/>
          </w:rPr>
          <w:fldChar w:fldCharType="begin"/>
        </w:r>
        <w:r w:rsidR="00A05677">
          <w:rPr>
            <w:noProof/>
            <w:webHidden/>
          </w:rPr>
          <w:instrText xml:space="preserve"> PAGEREF _Toc518658181 \h </w:instrText>
        </w:r>
        <w:r w:rsidR="00A05677">
          <w:rPr>
            <w:noProof/>
            <w:webHidden/>
          </w:rPr>
        </w:r>
        <w:r w:rsidR="00A05677">
          <w:rPr>
            <w:noProof/>
            <w:webHidden/>
          </w:rPr>
          <w:fldChar w:fldCharType="separate"/>
        </w:r>
        <w:r w:rsidR="00A05677">
          <w:rPr>
            <w:noProof/>
            <w:webHidden/>
          </w:rPr>
          <w:t>15</w:t>
        </w:r>
        <w:r w:rsidR="00A05677">
          <w:rPr>
            <w:noProof/>
            <w:webHidden/>
          </w:rPr>
          <w:fldChar w:fldCharType="end"/>
        </w:r>
      </w:hyperlink>
    </w:p>
    <w:p w14:paraId="34EF6AB0" w14:textId="5AE71E3C" w:rsidR="00A05677" w:rsidRDefault="009600B3">
      <w:pPr>
        <w:pStyle w:val="TOC2"/>
        <w:tabs>
          <w:tab w:val="left" w:pos="1152"/>
        </w:tabs>
        <w:rPr>
          <w:rFonts w:asciiTheme="minorHAnsi" w:eastAsiaTheme="minorEastAsia" w:hAnsiTheme="minorHAnsi" w:cstheme="minorBidi"/>
          <w:noProof/>
          <w:sz w:val="22"/>
          <w:szCs w:val="22"/>
        </w:rPr>
      </w:pPr>
      <w:hyperlink w:anchor="_Toc518658182" w:history="1">
        <w:r w:rsidR="00A05677" w:rsidRPr="00DE7344">
          <w:rPr>
            <w:rStyle w:val="Hyperlink"/>
            <w:noProof/>
          </w:rPr>
          <w:t>4.2</w:t>
        </w:r>
        <w:r w:rsidR="00A05677">
          <w:rPr>
            <w:rFonts w:asciiTheme="minorHAnsi" w:eastAsiaTheme="minorEastAsia" w:hAnsiTheme="minorHAnsi" w:cstheme="minorBidi"/>
            <w:noProof/>
            <w:sz w:val="22"/>
            <w:szCs w:val="22"/>
          </w:rPr>
          <w:tab/>
        </w:r>
        <w:r w:rsidR="00A05677" w:rsidRPr="00DE7344">
          <w:rPr>
            <w:rStyle w:val="Hyperlink"/>
            <w:noProof/>
          </w:rPr>
          <w:t>ebRIM Representation</w:t>
        </w:r>
        <w:r w:rsidR="00A05677">
          <w:rPr>
            <w:noProof/>
            <w:webHidden/>
          </w:rPr>
          <w:tab/>
        </w:r>
        <w:r w:rsidR="00A05677">
          <w:rPr>
            <w:noProof/>
            <w:webHidden/>
          </w:rPr>
          <w:fldChar w:fldCharType="begin"/>
        </w:r>
        <w:r w:rsidR="00A05677">
          <w:rPr>
            <w:noProof/>
            <w:webHidden/>
          </w:rPr>
          <w:instrText xml:space="preserve"> PAGEREF _Toc518658182 \h </w:instrText>
        </w:r>
        <w:r w:rsidR="00A05677">
          <w:rPr>
            <w:noProof/>
            <w:webHidden/>
          </w:rPr>
        </w:r>
        <w:r w:rsidR="00A05677">
          <w:rPr>
            <w:noProof/>
            <w:webHidden/>
          </w:rPr>
          <w:fldChar w:fldCharType="separate"/>
        </w:r>
        <w:r w:rsidR="00A05677">
          <w:rPr>
            <w:noProof/>
            <w:webHidden/>
          </w:rPr>
          <w:t>16</w:t>
        </w:r>
        <w:r w:rsidR="00A05677">
          <w:rPr>
            <w:noProof/>
            <w:webHidden/>
          </w:rPr>
          <w:fldChar w:fldCharType="end"/>
        </w:r>
      </w:hyperlink>
    </w:p>
    <w:p w14:paraId="5FDCB10F" w14:textId="16FBFF82" w:rsidR="00A05677" w:rsidRDefault="009600B3">
      <w:pPr>
        <w:pStyle w:val="TOC3"/>
        <w:tabs>
          <w:tab w:val="left" w:pos="1584"/>
        </w:tabs>
        <w:rPr>
          <w:rFonts w:asciiTheme="minorHAnsi" w:eastAsiaTheme="minorEastAsia" w:hAnsiTheme="minorHAnsi" w:cstheme="minorBidi"/>
          <w:noProof/>
          <w:sz w:val="22"/>
          <w:szCs w:val="22"/>
        </w:rPr>
      </w:pPr>
      <w:hyperlink w:anchor="_Toc518658183" w:history="1">
        <w:r w:rsidR="00A05677" w:rsidRPr="00DE7344">
          <w:rPr>
            <w:rStyle w:val="Hyperlink"/>
            <w:noProof/>
          </w:rPr>
          <w:t>4.2.1</w:t>
        </w:r>
        <w:r w:rsidR="00A05677">
          <w:rPr>
            <w:rFonts w:asciiTheme="minorHAnsi" w:eastAsiaTheme="minorEastAsia" w:hAnsiTheme="minorHAnsi" w:cstheme="minorBidi"/>
            <w:noProof/>
            <w:sz w:val="22"/>
            <w:szCs w:val="22"/>
          </w:rPr>
          <w:tab/>
        </w:r>
        <w:r w:rsidR="00A05677" w:rsidRPr="00DE7344">
          <w:rPr>
            <w:rStyle w:val="Hyperlink"/>
            <w:noProof/>
          </w:rPr>
          <w:t>Metadata Object Types</w:t>
        </w:r>
        <w:r w:rsidR="00A05677">
          <w:rPr>
            <w:noProof/>
            <w:webHidden/>
          </w:rPr>
          <w:tab/>
        </w:r>
        <w:r w:rsidR="00A05677">
          <w:rPr>
            <w:noProof/>
            <w:webHidden/>
          </w:rPr>
          <w:fldChar w:fldCharType="begin"/>
        </w:r>
        <w:r w:rsidR="00A05677">
          <w:rPr>
            <w:noProof/>
            <w:webHidden/>
          </w:rPr>
          <w:instrText xml:space="preserve"> PAGEREF _Toc518658183 \h </w:instrText>
        </w:r>
        <w:r w:rsidR="00A05677">
          <w:rPr>
            <w:noProof/>
            <w:webHidden/>
          </w:rPr>
        </w:r>
        <w:r w:rsidR="00A05677">
          <w:rPr>
            <w:noProof/>
            <w:webHidden/>
          </w:rPr>
          <w:fldChar w:fldCharType="separate"/>
        </w:r>
        <w:r w:rsidR="00A05677">
          <w:rPr>
            <w:noProof/>
            <w:webHidden/>
          </w:rPr>
          <w:t>17</w:t>
        </w:r>
        <w:r w:rsidR="00A05677">
          <w:rPr>
            <w:noProof/>
            <w:webHidden/>
          </w:rPr>
          <w:fldChar w:fldCharType="end"/>
        </w:r>
      </w:hyperlink>
    </w:p>
    <w:p w14:paraId="30818576" w14:textId="65D17880" w:rsidR="00A05677" w:rsidRDefault="009600B3">
      <w:pPr>
        <w:pStyle w:val="TOC3"/>
        <w:tabs>
          <w:tab w:val="left" w:pos="1584"/>
        </w:tabs>
        <w:rPr>
          <w:rFonts w:asciiTheme="minorHAnsi" w:eastAsiaTheme="minorEastAsia" w:hAnsiTheme="minorHAnsi" w:cstheme="minorBidi"/>
          <w:noProof/>
          <w:sz w:val="22"/>
          <w:szCs w:val="22"/>
        </w:rPr>
      </w:pPr>
      <w:hyperlink w:anchor="_Toc518658184" w:history="1">
        <w:r w:rsidR="00A05677" w:rsidRPr="00DE7344">
          <w:rPr>
            <w:rStyle w:val="Hyperlink"/>
            <w:noProof/>
          </w:rPr>
          <w:t>4.2.2</w:t>
        </w:r>
        <w:r w:rsidR="00A05677">
          <w:rPr>
            <w:rFonts w:asciiTheme="minorHAnsi" w:eastAsiaTheme="minorEastAsia" w:hAnsiTheme="minorHAnsi" w:cstheme="minorBidi"/>
            <w:noProof/>
            <w:sz w:val="22"/>
            <w:szCs w:val="22"/>
          </w:rPr>
          <w:tab/>
        </w:r>
        <w:r w:rsidR="00A05677" w:rsidRPr="00DE7344">
          <w:rPr>
            <w:rStyle w:val="Hyperlink"/>
            <w:noProof/>
          </w:rPr>
          <w:t>Association Types</w:t>
        </w:r>
        <w:r w:rsidR="00A05677">
          <w:rPr>
            <w:noProof/>
            <w:webHidden/>
          </w:rPr>
          <w:tab/>
        </w:r>
        <w:r w:rsidR="00A05677">
          <w:rPr>
            <w:noProof/>
            <w:webHidden/>
          </w:rPr>
          <w:fldChar w:fldCharType="begin"/>
        </w:r>
        <w:r w:rsidR="00A05677">
          <w:rPr>
            <w:noProof/>
            <w:webHidden/>
          </w:rPr>
          <w:instrText xml:space="preserve"> PAGEREF _Toc518658184 \h </w:instrText>
        </w:r>
        <w:r w:rsidR="00A05677">
          <w:rPr>
            <w:noProof/>
            <w:webHidden/>
          </w:rPr>
        </w:r>
        <w:r w:rsidR="00A05677">
          <w:rPr>
            <w:noProof/>
            <w:webHidden/>
          </w:rPr>
          <w:fldChar w:fldCharType="separate"/>
        </w:r>
        <w:r w:rsidR="00A05677">
          <w:rPr>
            <w:noProof/>
            <w:webHidden/>
          </w:rPr>
          <w:t>26</w:t>
        </w:r>
        <w:r w:rsidR="00A05677">
          <w:rPr>
            <w:noProof/>
            <w:webHidden/>
          </w:rPr>
          <w:fldChar w:fldCharType="end"/>
        </w:r>
      </w:hyperlink>
    </w:p>
    <w:p w14:paraId="73E9C0C1" w14:textId="1CE08003" w:rsidR="00A05677" w:rsidRDefault="009600B3">
      <w:pPr>
        <w:pStyle w:val="TOC3"/>
        <w:tabs>
          <w:tab w:val="left" w:pos="1584"/>
        </w:tabs>
        <w:rPr>
          <w:rFonts w:asciiTheme="minorHAnsi" w:eastAsiaTheme="minorEastAsia" w:hAnsiTheme="minorHAnsi" w:cstheme="minorBidi"/>
          <w:noProof/>
          <w:sz w:val="22"/>
          <w:szCs w:val="22"/>
        </w:rPr>
      </w:pPr>
      <w:hyperlink w:anchor="_Toc518658185" w:history="1">
        <w:r w:rsidR="00A05677" w:rsidRPr="00DE7344">
          <w:rPr>
            <w:rStyle w:val="Hyperlink"/>
            <w:noProof/>
          </w:rPr>
          <w:t>4.2.3</w:t>
        </w:r>
        <w:r w:rsidR="00A05677">
          <w:rPr>
            <w:rFonts w:asciiTheme="minorHAnsi" w:eastAsiaTheme="minorEastAsia" w:hAnsiTheme="minorHAnsi" w:cstheme="minorBidi"/>
            <w:noProof/>
            <w:sz w:val="22"/>
            <w:szCs w:val="22"/>
          </w:rPr>
          <w:tab/>
        </w:r>
        <w:r w:rsidR="00A05677" w:rsidRPr="00DE7344">
          <w:rPr>
            <w:rStyle w:val="Hyperlink"/>
            <w:noProof/>
          </w:rPr>
          <w:t>Metadata Attributes</w:t>
        </w:r>
        <w:r w:rsidR="00A05677">
          <w:rPr>
            <w:noProof/>
            <w:webHidden/>
          </w:rPr>
          <w:tab/>
        </w:r>
        <w:r w:rsidR="00A05677">
          <w:rPr>
            <w:noProof/>
            <w:webHidden/>
          </w:rPr>
          <w:fldChar w:fldCharType="begin"/>
        </w:r>
        <w:r w:rsidR="00A05677">
          <w:rPr>
            <w:noProof/>
            <w:webHidden/>
          </w:rPr>
          <w:instrText xml:space="preserve"> PAGEREF _Toc518658185 \h </w:instrText>
        </w:r>
        <w:r w:rsidR="00A05677">
          <w:rPr>
            <w:noProof/>
            <w:webHidden/>
          </w:rPr>
        </w:r>
        <w:r w:rsidR="00A05677">
          <w:rPr>
            <w:noProof/>
            <w:webHidden/>
          </w:rPr>
          <w:fldChar w:fldCharType="separate"/>
        </w:r>
        <w:r w:rsidR="00A05677">
          <w:rPr>
            <w:noProof/>
            <w:webHidden/>
          </w:rPr>
          <w:t>47</w:t>
        </w:r>
        <w:r w:rsidR="00A05677">
          <w:rPr>
            <w:noProof/>
            <w:webHidden/>
          </w:rPr>
          <w:fldChar w:fldCharType="end"/>
        </w:r>
      </w:hyperlink>
    </w:p>
    <w:p w14:paraId="6994917D" w14:textId="3EB4722A" w:rsidR="00A05677" w:rsidRDefault="009600B3">
      <w:pPr>
        <w:pStyle w:val="TOC3"/>
        <w:tabs>
          <w:tab w:val="left" w:pos="1584"/>
        </w:tabs>
        <w:rPr>
          <w:rFonts w:asciiTheme="minorHAnsi" w:eastAsiaTheme="minorEastAsia" w:hAnsiTheme="minorHAnsi" w:cstheme="minorBidi"/>
          <w:noProof/>
          <w:sz w:val="22"/>
          <w:szCs w:val="22"/>
        </w:rPr>
      </w:pPr>
      <w:hyperlink w:anchor="_Toc518658186" w:history="1">
        <w:r w:rsidR="00A05677" w:rsidRPr="00DE7344">
          <w:rPr>
            <w:rStyle w:val="Hyperlink"/>
            <w:noProof/>
          </w:rPr>
          <w:t>4.2.4</w:t>
        </w:r>
        <w:r w:rsidR="00A05677">
          <w:rPr>
            <w:rFonts w:asciiTheme="minorHAnsi" w:eastAsiaTheme="minorEastAsia" w:hAnsiTheme="minorHAnsi" w:cstheme="minorBidi"/>
            <w:noProof/>
            <w:sz w:val="22"/>
            <w:szCs w:val="22"/>
          </w:rPr>
          <w:tab/>
        </w:r>
        <w:r w:rsidR="00A05677" w:rsidRPr="00DE7344">
          <w:rPr>
            <w:rStyle w:val="Hyperlink"/>
            <w:noProof/>
          </w:rPr>
          <w:t>Success and Error Reporting</w:t>
        </w:r>
        <w:r w:rsidR="00A05677">
          <w:rPr>
            <w:noProof/>
            <w:webHidden/>
          </w:rPr>
          <w:tab/>
        </w:r>
        <w:r w:rsidR="00A05677">
          <w:rPr>
            <w:noProof/>
            <w:webHidden/>
          </w:rPr>
          <w:fldChar w:fldCharType="begin"/>
        </w:r>
        <w:r w:rsidR="00A05677">
          <w:rPr>
            <w:noProof/>
            <w:webHidden/>
          </w:rPr>
          <w:instrText xml:space="preserve"> PAGEREF _Toc518658186 \h </w:instrText>
        </w:r>
        <w:r w:rsidR="00A05677">
          <w:rPr>
            <w:noProof/>
            <w:webHidden/>
          </w:rPr>
        </w:r>
        <w:r w:rsidR="00A05677">
          <w:rPr>
            <w:noProof/>
            <w:webHidden/>
          </w:rPr>
          <w:fldChar w:fldCharType="separate"/>
        </w:r>
        <w:r w:rsidR="00A05677">
          <w:rPr>
            <w:noProof/>
            <w:webHidden/>
          </w:rPr>
          <w:t>102</w:t>
        </w:r>
        <w:r w:rsidR="00A05677">
          <w:rPr>
            <w:noProof/>
            <w:webHidden/>
          </w:rPr>
          <w:fldChar w:fldCharType="end"/>
        </w:r>
      </w:hyperlink>
    </w:p>
    <w:p w14:paraId="039E5F7A" w14:textId="03243C2B" w:rsidR="00A05677" w:rsidRDefault="009600B3">
      <w:pPr>
        <w:pStyle w:val="TOC3"/>
        <w:tabs>
          <w:tab w:val="left" w:pos="1584"/>
        </w:tabs>
        <w:rPr>
          <w:rFonts w:asciiTheme="minorHAnsi" w:eastAsiaTheme="minorEastAsia" w:hAnsiTheme="minorHAnsi" w:cstheme="minorBidi"/>
          <w:noProof/>
          <w:sz w:val="22"/>
          <w:szCs w:val="22"/>
        </w:rPr>
      </w:pPr>
      <w:hyperlink w:anchor="_Toc518658187" w:history="1">
        <w:r w:rsidR="00A05677" w:rsidRPr="00DE7344">
          <w:rPr>
            <w:rStyle w:val="Hyperlink"/>
            <w:noProof/>
          </w:rPr>
          <w:t>4.2.5</w:t>
        </w:r>
        <w:r w:rsidR="00A05677">
          <w:rPr>
            <w:rFonts w:asciiTheme="minorHAnsi" w:eastAsiaTheme="minorEastAsia" w:hAnsiTheme="minorHAnsi" w:cstheme="minorBidi"/>
            <w:noProof/>
            <w:sz w:val="22"/>
            <w:szCs w:val="22"/>
          </w:rPr>
          <w:tab/>
        </w:r>
        <w:r w:rsidR="00A05677" w:rsidRPr="00DE7344">
          <w:rPr>
            <w:rStyle w:val="Hyperlink"/>
            <w:noProof/>
          </w:rPr>
          <w:t>Metadata Vocabulary</w:t>
        </w:r>
        <w:r w:rsidR="00A05677">
          <w:rPr>
            <w:noProof/>
            <w:webHidden/>
          </w:rPr>
          <w:tab/>
        </w:r>
        <w:r w:rsidR="00A05677">
          <w:rPr>
            <w:noProof/>
            <w:webHidden/>
          </w:rPr>
          <w:fldChar w:fldCharType="begin"/>
        </w:r>
        <w:r w:rsidR="00A05677">
          <w:rPr>
            <w:noProof/>
            <w:webHidden/>
          </w:rPr>
          <w:instrText xml:space="preserve"> PAGEREF _Toc518658187 \h </w:instrText>
        </w:r>
        <w:r w:rsidR="00A05677">
          <w:rPr>
            <w:noProof/>
            <w:webHidden/>
          </w:rPr>
        </w:r>
        <w:r w:rsidR="00A05677">
          <w:rPr>
            <w:noProof/>
            <w:webHidden/>
          </w:rPr>
          <w:fldChar w:fldCharType="separate"/>
        </w:r>
        <w:r w:rsidR="00A05677">
          <w:rPr>
            <w:noProof/>
            <w:webHidden/>
          </w:rPr>
          <w:t>109</w:t>
        </w:r>
        <w:r w:rsidR="00A05677">
          <w:rPr>
            <w:noProof/>
            <w:webHidden/>
          </w:rPr>
          <w:fldChar w:fldCharType="end"/>
        </w:r>
      </w:hyperlink>
    </w:p>
    <w:p w14:paraId="6DC1707B" w14:textId="2F137C53" w:rsidR="00A05677" w:rsidRDefault="009600B3">
      <w:pPr>
        <w:pStyle w:val="TOC2"/>
        <w:tabs>
          <w:tab w:val="left" w:pos="1152"/>
        </w:tabs>
        <w:rPr>
          <w:rFonts w:asciiTheme="minorHAnsi" w:eastAsiaTheme="minorEastAsia" w:hAnsiTheme="minorHAnsi" w:cstheme="minorBidi"/>
          <w:noProof/>
          <w:sz w:val="22"/>
          <w:szCs w:val="22"/>
        </w:rPr>
      </w:pPr>
      <w:hyperlink w:anchor="_Toc518658188" w:history="1">
        <w:r w:rsidR="00A05677" w:rsidRPr="00DE7344">
          <w:rPr>
            <w:rStyle w:val="Hyperlink"/>
            <w:noProof/>
          </w:rPr>
          <w:t>4.3</w:t>
        </w:r>
        <w:r w:rsidR="00A05677">
          <w:rPr>
            <w:rFonts w:asciiTheme="minorHAnsi" w:eastAsiaTheme="minorEastAsia" w:hAnsiTheme="minorHAnsi" w:cstheme="minorBidi"/>
            <w:noProof/>
            <w:sz w:val="22"/>
            <w:szCs w:val="22"/>
          </w:rPr>
          <w:tab/>
        </w:r>
        <w:r w:rsidR="00A05677" w:rsidRPr="00DE7344">
          <w:rPr>
            <w:rStyle w:val="Hyperlink"/>
            <w:noProof/>
          </w:rPr>
          <w:t>Additional Document Sharing Requirements</w:t>
        </w:r>
        <w:r w:rsidR="00A05677">
          <w:rPr>
            <w:noProof/>
            <w:webHidden/>
          </w:rPr>
          <w:tab/>
        </w:r>
        <w:r w:rsidR="00A05677">
          <w:rPr>
            <w:noProof/>
            <w:webHidden/>
          </w:rPr>
          <w:fldChar w:fldCharType="begin"/>
        </w:r>
        <w:r w:rsidR="00A05677">
          <w:rPr>
            <w:noProof/>
            <w:webHidden/>
          </w:rPr>
          <w:instrText xml:space="preserve"> PAGEREF _Toc518658188 \h </w:instrText>
        </w:r>
        <w:r w:rsidR="00A05677">
          <w:rPr>
            <w:noProof/>
            <w:webHidden/>
          </w:rPr>
        </w:r>
        <w:r w:rsidR="00A05677">
          <w:rPr>
            <w:noProof/>
            <w:webHidden/>
          </w:rPr>
          <w:fldChar w:fldCharType="separate"/>
        </w:r>
        <w:r w:rsidR="00A05677">
          <w:rPr>
            <w:noProof/>
            <w:webHidden/>
          </w:rPr>
          <w:t>111</w:t>
        </w:r>
        <w:r w:rsidR="00A05677">
          <w:rPr>
            <w:noProof/>
            <w:webHidden/>
          </w:rPr>
          <w:fldChar w:fldCharType="end"/>
        </w:r>
      </w:hyperlink>
    </w:p>
    <w:p w14:paraId="3105227C" w14:textId="4E583575" w:rsidR="00A05677" w:rsidRDefault="009600B3">
      <w:pPr>
        <w:pStyle w:val="TOC3"/>
        <w:tabs>
          <w:tab w:val="left" w:pos="1584"/>
        </w:tabs>
        <w:rPr>
          <w:rFonts w:asciiTheme="minorHAnsi" w:eastAsiaTheme="minorEastAsia" w:hAnsiTheme="minorHAnsi" w:cstheme="minorBidi"/>
          <w:noProof/>
          <w:sz w:val="22"/>
          <w:szCs w:val="22"/>
        </w:rPr>
      </w:pPr>
      <w:hyperlink w:anchor="_Toc518658189" w:history="1">
        <w:r w:rsidR="00A05677" w:rsidRPr="00DE7344">
          <w:rPr>
            <w:rStyle w:val="Hyperlink"/>
            <w:noProof/>
          </w:rPr>
          <w:t>4.3.1</w:t>
        </w:r>
        <w:r w:rsidR="00A05677">
          <w:rPr>
            <w:rFonts w:asciiTheme="minorHAnsi" w:eastAsiaTheme="minorEastAsia" w:hAnsiTheme="minorHAnsi" w:cstheme="minorBidi"/>
            <w:noProof/>
            <w:sz w:val="22"/>
            <w:szCs w:val="22"/>
          </w:rPr>
          <w:tab/>
        </w:r>
        <w:r w:rsidR="00A05677" w:rsidRPr="00DE7344">
          <w:rPr>
            <w:rStyle w:val="Hyperlink"/>
            <w:noProof/>
          </w:rPr>
          <w:t>Submission Metadata Attribute Optionality</w:t>
        </w:r>
        <w:r w:rsidR="00A05677">
          <w:rPr>
            <w:noProof/>
            <w:webHidden/>
          </w:rPr>
          <w:tab/>
        </w:r>
        <w:r w:rsidR="00A05677">
          <w:rPr>
            <w:noProof/>
            <w:webHidden/>
          </w:rPr>
          <w:fldChar w:fldCharType="begin"/>
        </w:r>
        <w:r w:rsidR="00A05677">
          <w:rPr>
            <w:noProof/>
            <w:webHidden/>
          </w:rPr>
          <w:instrText xml:space="preserve"> PAGEREF _Toc518658189 \h </w:instrText>
        </w:r>
        <w:r w:rsidR="00A05677">
          <w:rPr>
            <w:noProof/>
            <w:webHidden/>
          </w:rPr>
        </w:r>
        <w:r w:rsidR="00A05677">
          <w:rPr>
            <w:noProof/>
            <w:webHidden/>
          </w:rPr>
          <w:fldChar w:fldCharType="separate"/>
        </w:r>
        <w:r w:rsidR="00A05677">
          <w:rPr>
            <w:noProof/>
            <w:webHidden/>
          </w:rPr>
          <w:t>111</w:t>
        </w:r>
        <w:r w:rsidR="00A05677">
          <w:rPr>
            <w:noProof/>
            <w:webHidden/>
          </w:rPr>
          <w:fldChar w:fldCharType="end"/>
        </w:r>
      </w:hyperlink>
    </w:p>
    <w:p w14:paraId="2D08B601" w14:textId="64C27680" w:rsidR="00A05677" w:rsidRDefault="009600B3">
      <w:pPr>
        <w:pStyle w:val="TOC3"/>
        <w:tabs>
          <w:tab w:val="left" w:pos="1584"/>
        </w:tabs>
        <w:rPr>
          <w:rFonts w:asciiTheme="minorHAnsi" w:eastAsiaTheme="minorEastAsia" w:hAnsiTheme="minorHAnsi" w:cstheme="minorBidi"/>
          <w:noProof/>
          <w:sz w:val="22"/>
          <w:szCs w:val="22"/>
        </w:rPr>
      </w:pPr>
      <w:hyperlink w:anchor="_Toc518658190" w:history="1">
        <w:r w:rsidR="00A05677" w:rsidRPr="00DE7344">
          <w:rPr>
            <w:rStyle w:val="Hyperlink"/>
            <w:noProof/>
          </w:rPr>
          <w:t>4.3.2</w:t>
        </w:r>
        <w:r w:rsidR="00A05677">
          <w:rPr>
            <w:rFonts w:asciiTheme="minorHAnsi" w:eastAsiaTheme="minorEastAsia" w:hAnsiTheme="minorHAnsi" w:cstheme="minorBidi"/>
            <w:noProof/>
            <w:sz w:val="22"/>
            <w:szCs w:val="22"/>
          </w:rPr>
          <w:tab/>
        </w:r>
        <w:r w:rsidR="00A05677" w:rsidRPr="00DE7344">
          <w:rPr>
            <w:rStyle w:val="Hyperlink"/>
            <w:noProof/>
          </w:rPr>
          <w:t>Requirements on Query Type Transactions</w:t>
        </w:r>
        <w:r w:rsidR="00A05677">
          <w:rPr>
            <w:noProof/>
            <w:webHidden/>
          </w:rPr>
          <w:tab/>
        </w:r>
        <w:r w:rsidR="00A05677">
          <w:rPr>
            <w:noProof/>
            <w:webHidden/>
          </w:rPr>
          <w:fldChar w:fldCharType="begin"/>
        </w:r>
        <w:r w:rsidR="00A05677">
          <w:rPr>
            <w:noProof/>
            <w:webHidden/>
          </w:rPr>
          <w:instrText xml:space="preserve"> PAGEREF _Toc518658190 \h </w:instrText>
        </w:r>
        <w:r w:rsidR="00A05677">
          <w:rPr>
            <w:noProof/>
            <w:webHidden/>
          </w:rPr>
        </w:r>
        <w:r w:rsidR="00A05677">
          <w:rPr>
            <w:noProof/>
            <w:webHidden/>
          </w:rPr>
          <w:fldChar w:fldCharType="separate"/>
        </w:r>
        <w:r w:rsidR="00A05677">
          <w:rPr>
            <w:noProof/>
            <w:webHidden/>
          </w:rPr>
          <w:t>113</w:t>
        </w:r>
        <w:r w:rsidR="00A05677">
          <w:rPr>
            <w:noProof/>
            <w:webHidden/>
          </w:rPr>
          <w:fldChar w:fldCharType="end"/>
        </w:r>
      </w:hyperlink>
    </w:p>
    <w:p w14:paraId="423B1EBA" w14:textId="753D8AA7" w:rsidR="00A05677" w:rsidRDefault="009600B3">
      <w:pPr>
        <w:pStyle w:val="TOC1"/>
        <w:rPr>
          <w:rFonts w:asciiTheme="minorHAnsi" w:eastAsiaTheme="minorEastAsia" w:hAnsiTheme="minorHAnsi" w:cstheme="minorBidi"/>
          <w:noProof/>
          <w:sz w:val="22"/>
          <w:szCs w:val="22"/>
        </w:rPr>
      </w:pPr>
      <w:hyperlink w:anchor="_Toc518658191" w:history="1">
        <w:r w:rsidR="00A05677" w:rsidRPr="00DE7344">
          <w:rPr>
            <w:rStyle w:val="Hyperlink"/>
            <w:noProof/>
          </w:rPr>
          <w:t>5.0 IHE Content Specifications</w:t>
        </w:r>
        <w:r w:rsidR="00A05677">
          <w:rPr>
            <w:noProof/>
            <w:webHidden/>
          </w:rPr>
          <w:tab/>
        </w:r>
        <w:r w:rsidR="00A05677">
          <w:rPr>
            <w:noProof/>
            <w:webHidden/>
          </w:rPr>
          <w:fldChar w:fldCharType="begin"/>
        </w:r>
        <w:r w:rsidR="00A05677">
          <w:rPr>
            <w:noProof/>
            <w:webHidden/>
          </w:rPr>
          <w:instrText xml:space="preserve"> PAGEREF _Toc518658191 \h </w:instrText>
        </w:r>
        <w:r w:rsidR="00A05677">
          <w:rPr>
            <w:noProof/>
            <w:webHidden/>
          </w:rPr>
        </w:r>
        <w:r w:rsidR="00A05677">
          <w:rPr>
            <w:noProof/>
            <w:webHidden/>
          </w:rPr>
          <w:fldChar w:fldCharType="separate"/>
        </w:r>
        <w:r w:rsidR="00A05677">
          <w:rPr>
            <w:noProof/>
            <w:webHidden/>
          </w:rPr>
          <w:t>116</w:t>
        </w:r>
        <w:r w:rsidR="00A05677">
          <w:rPr>
            <w:noProof/>
            <w:webHidden/>
          </w:rPr>
          <w:fldChar w:fldCharType="end"/>
        </w:r>
      </w:hyperlink>
    </w:p>
    <w:p w14:paraId="7116A1A8" w14:textId="08BEF8B8" w:rsidR="00A05677" w:rsidRDefault="009600B3">
      <w:pPr>
        <w:pStyle w:val="TOC2"/>
        <w:rPr>
          <w:rFonts w:asciiTheme="minorHAnsi" w:eastAsiaTheme="minorEastAsia" w:hAnsiTheme="minorHAnsi" w:cstheme="minorBidi"/>
          <w:noProof/>
          <w:sz w:val="22"/>
          <w:szCs w:val="22"/>
        </w:rPr>
      </w:pPr>
      <w:hyperlink w:anchor="_Toc518658192" w:history="1">
        <w:r w:rsidR="00A05677" w:rsidRPr="00DE7344">
          <w:rPr>
            <w:rStyle w:val="Hyperlink"/>
            <w:noProof/>
          </w:rPr>
          <w:t>5.1 Basic Patient Privacy Consents Module</w:t>
        </w:r>
        <w:r w:rsidR="00A05677">
          <w:rPr>
            <w:noProof/>
            <w:webHidden/>
          </w:rPr>
          <w:tab/>
        </w:r>
        <w:r w:rsidR="00A05677">
          <w:rPr>
            <w:noProof/>
            <w:webHidden/>
          </w:rPr>
          <w:fldChar w:fldCharType="begin"/>
        </w:r>
        <w:r w:rsidR="00A05677">
          <w:rPr>
            <w:noProof/>
            <w:webHidden/>
          </w:rPr>
          <w:instrText xml:space="preserve"> PAGEREF _Toc518658192 \h </w:instrText>
        </w:r>
        <w:r w:rsidR="00A05677">
          <w:rPr>
            <w:noProof/>
            <w:webHidden/>
          </w:rPr>
        </w:r>
        <w:r w:rsidR="00A05677">
          <w:rPr>
            <w:noProof/>
            <w:webHidden/>
          </w:rPr>
          <w:fldChar w:fldCharType="separate"/>
        </w:r>
        <w:r w:rsidR="00A05677">
          <w:rPr>
            <w:noProof/>
            <w:webHidden/>
          </w:rPr>
          <w:t>116</w:t>
        </w:r>
        <w:r w:rsidR="00A05677">
          <w:rPr>
            <w:noProof/>
            <w:webHidden/>
          </w:rPr>
          <w:fldChar w:fldCharType="end"/>
        </w:r>
      </w:hyperlink>
    </w:p>
    <w:p w14:paraId="0C448CF1" w14:textId="47F3188D" w:rsidR="00A05677" w:rsidRDefault="009600B3">
      <w:pPr>
        <w:pStyle w:val="TOC3"/>
        <w:rPr>
          <w:rFonts w:asciiTheme="minorHAnsi" w:eastAsiaTheme="minorEastAsia" w:hAnsiTheme="minorHAnsi" w:cstheme="minorBidi"/>
          <w:noProof/>
          <w:sz w:val="22"/>
          <w:szCs w:val="22"/>
        </w:rPr>
      </w:pPr>
      <w:hyperlink w:anchor="_Toc518658193" w:history="1">
        <w:r w:rsidR="00A05677" w:rsidRPr="00DE7344">
          <w:rPr>
            <w:rStyle w:val="Hyperlink"/>
            <w:noProof/>
          </w:rPr>
          <w:t>5.1.1 References</w:t>
        </w:r>
        <w:r w:rsidR="00A05677">
          <w:rPr>
            <w:noProof/>
            <w:webHidden/>
          </w:rPr>
          <w:tab/>
        </w:r>
        <w:r w:rsidR="00A05677">
          <w:rPr>
            <w:noProof/>
            <w:webHidden/>
          </w:rPr>
          <w:fldChar w:fldCharType="begin"/>
        </w:r>
        <w:r w:rsidR="00A05677">
          <w:rPr>
            <w:noProof/>
            <w:webHidden/>
          </w:rPr>
          <w:instrText xml:space="preserve"> PAGEREF _Toc518658193 \h </w:instrText>
        </w:r>
        <w:r w:rsidR="00A05677">
          <w:rPr>
            <w:noProof/>
            <w:webHidden/>
          </w:rPr>
        </w:r>
        <w:r w:rsidR="00A05677">
          <w:rPr>
            <w:noProof/>
            <w:webHidden/>
          </w:rPr>
          <w:fldChar w:fldCharType="separate"/>
        </w:r>
        <w:r w:rsidR="00A05677">
          <w:rPr>
            <w:noProof/>
            <w:webHidden/>
          </w:rPr>
          <w:t>116</w:t>
        </w:r>
        <w:r w:rsidR="00A05677">
          <w:rPr>
            <w:noProof/>
            <w:webHidden/>
          </w:rPr>
          <w:fldChar w:fldCharType="end"/>
        </w:r>
      </w:hyperlink>
    </w:p>
    <w:p w14:paraId="3CDFA409" w14:textId="74E8C262" w:rsidR="00A05677" w:rsidRDefault="009600B3">
      <w:pPr>
        <w:pStyle w:val="TOC3"/>
        <w:rPr>
          <w:rFonts w:asciiTheme="minorHAnsi" w:eastAsiaTheme="minorEastAsia" w:hAnsiTheme="minorHAnsi" w:cstheme="minorBidi"/>
          <w:noProof/>
          <w:sz w:val="22"/>
          <w:szCs w:val="22"/>
        </w:rPr>
      </w:pPr>
      <w:hyperlink w:anchor="_Toc518658194" w:history="1">
        <w:r w:rsidR="00A05677" w:rsidRPr="00DE7344">
          <w:rPr>
            <w:rStyle w:val="Hyperlink"/>
            <w:noProof/>
          </w:rPr>
          <w:t>5.1.2 Patient Privacy Consent Acknowledgment Document Specification 1.3.6.1.4.1.19376.1.5.3.1.1.7 – With no Scanned Document Part</w:t>
        </w:r>
        <w:r w:rsidR="00A05677">
          <w:rPr>
            <w:noProof/>
            <w:webHidden/>
          </w:rPr>
          <w:tab/>
        </w:r>
        <w:r w:rsidR="00A05677">
          <w:rPr>
            <w:noProof/>
            <w:webHidden/>
          </w:rPr>
          <w:fldChar w:fldCharType="begin"/>
        </w:r>
        <w:r w:rsidR="00A05677">
          <w:rPr>
            <w:noProof/>
            <w:webHidden/>
          </w:rPr>
          <w:instrText xml:space="preserve"> PAGEREF _Toc518658194 \h </w:instrText>
        </w:r>
        <w:r w:rsidR="00A05677">
          <w:rPr>
            <w:noProof/>
            <w:webHidden/>
          </w:rPr>
        </w:r>
        <w:r w:rsidR="00A05677">
          <w:rPr>
            <w:noProof/>
            <w:webHidden/>
          </w:rPr>
          <w:fldChar w:fldCharType="separate"/>
        </w:r>
        <w:r w:rsidR="00A05677">
          <w:rPr>
            <w:noProof/>
            <w:webHidden/>
          </w:rPr>
          <w:t>116</w:t>
        </w:r>
        <w:r w:rsidR="00A05677">
          <w:rPr>
            <w:noProof/>
            <w:webHidden/>
          </w:rPr>
          <w:fldChar w:fldCharType="end"/>
        </w:r>
      </w:hyperlink>
    </w:p>
    <w:p w14:paraId="6AA4C6BB" w14:textId="6683DF26" w:rsidR="00A05677" w:rsidRDefault="009600B3">
      <w:pPr>
        <w:pStyle w:val="TOC3"/>
        <w:rPr>
          <w:rFonts w:asciiTheme="minorHAnsi" w:eastAsiaTheme="minorEastAsia" w:hAnsiTheme="minorHAnsi" w:cstheme="minorBidi"/>
          <w:noProof/>
          <w:sz w:val="22"/>
          <w:szCs w:val="22"/>
        </w:rPr>
      </w:pPr>
      <w:hyperlink w:anchor="_Toc518658195" w:history="1">
        <w:r w:rsidR="00A05677" w:rsidRPr="00DE7344">
          <w:rPr>
            <w:rStyle w:val="Hyperlink"/>
            <w:noProof/>
          </w:rPr>
          <w:t>5.1.3 Patient Privacy Consent Acknowledgment Document Specification 1.3.6.1.4.1.19376.1.5.3.1.1.7.1 – With Scanned Document</w:t>
        </w:r>
        <w:r w:rsidR="00A05677">
          <w:rPr>
            <w:noProof/>
            <w:webHidden/>
          </w:rPr>
          <w:tab/>
        </w:r>
        <w:r w:rsidR="00A05677">
          <w:rPr>
            <w:noProof/>
            <w:webHidden/>
          </w:rPr>
          <w:fldChar w:fldCharType="begin"/>
        </w:r>
        <w:r w:rsidR="00A05677">
          <w:rPr>
            <w:noProof/>
            <w:webHidden/>
          </w:rPr>
          <w:instrText xml:space="preserve"> PAGEREF _Toc518658195 \h </w:instrText>
        </w:r>
        <w:r w:rsidR="00A05677">
          <w:rPr>
            <w:noProof/>
            <w:webHidden/>
          </w:rPr>
        </w:r>
        <w:r w:rsidR="00A05677">
          <w:rPr>
            <w:noProof/>
            <w:webHidden/>
          </w:rPr>
          <w:fldChar w:fldCharType="separate"/>
        </w:r>
        <w:r w:rsidR="00A05677">
          <w:rPr>
            <w:noProof/>
            <w:webHidden/>
          </w:rPr>
          <w:t>120</w:t>
        </w:r>
        <w:r w:rsidR="00A05677">
          <w:rPr>
            <w:noProof/>
            <w:webHidden/>
          </w:rPr>
          <w:fldChar w:fldCharType="end"/>
        </w:r>
      </w:hyperlink>
    </w:p>
    <w:p w14:paraId="4E68EF7D" w14:textId="011ECA32" w:rsidR="00A05677" w:rsidRDefault="009600B3">
      <w:pPr>
        <w:pStyle w:val="TOC2"/>
        <w:tabs>
          <w:tab w:val="left" w:pos="1152"/>
        </w:tabs>
        <w:rPr>
          <w:rFonts w:asciiTheme="minorHAnsi" w:eastAsiaTheme="minorEastAsia" w:hAnsiTheme="minorHAnsi" w:cstheme="minorBidi"/>
          <w:noProof/>
          <w:sz w:val="22"/>
          <w:szCs w:val="22"/>
        </w:rPr>
      </w:pPr>
      <w:hyperlink w:anchor="_Toc518658196" w:history="1">
        <w:r w:rsidR="00A05677" w:rsidRPr="00DE7344">
          <w:rPr>
            <w:rStyle w:val="Hyperlink"/>
            <w:noProof/>
          </w:rPr>
          <w:t>5.2</w:t>
        </w:r>
        <w:r w:rsidR="00A05677">
          <w:rPr>
            <w:rFonts w:asciiTheme="minorHAnsi" w:eastAsiaTheme="minorEastAsia" w:hAnsiTheme="minorHAnsi" w:cstheme="minorBidi"/>
            <w:noProof/>
            <w:sz w:val="22"/>
            <w:szCs w:val="22"/>
          </w:rPr>
          <w:tab/>
        </w:r>
        <w:r w:rsidR="00A05677" w:rsidRPr="00DE7344">
          <w:rPr>
            <w:rStyle w:val="Hyperlink"/>
            <w:noProof/>
          </w:rPr>
          <w:t>Scanned Documents Content Module</w:t>
        </w:r>
        <w:r w:rsidR="00A05677">
          <w:rPr>
            <w:noProof/>
            <w:webHidden/>
          </w:rPr>
          <w:tab/>
        </w:r>
        <w:r w:rsidR="00A05677">
          <w:rPr>
            <w:noProof/>
            <w:webHidden/>
          </w:rPr>
          <w:fldChar w:fldCharType="begin"/>
        </w:r>
        <w:r w:rsidR="00A05677">
          <w:rPr>
            <w:noProof/>
            <w:webHidden/>
          </w:rPr>
          <w:instrText xml:space="preserve"> PAGEREF _Toc518658196 \h </w:instrText>
        </w:r>
        <w:r w:rsidR="00A05677">
          <w:rPr>
            <w:noProof/>
            <w:webHidden/>
          </w:rPr>
        </w:r>
        <w:r w:rsidR="00A05677">
          <w:rPr>
            <w:noProof/>
            <w:webHidden/>
          </w:rPr>
          <w:fldChar w:fldCharType="separate"/>
        </w:r>
        <w:r w:rsidR="00A05677">
          <w:rPr>
            <w:noProof/>
            <w:webHidden/>
          </w:rPr>
          <w:t>121</w:t>
        </w:r>
        <w:r w:rsidR="00A05677">
          <w:rPr>
            <w:noProof/>
            <w:webHidden/>
          </w:rPr>
          <w:fldChar w:fldCharType="end"/>
        </w:r>
      </w:hyperlink>
    </w:p>
    <w:p w14:paraId="2AB87C68" w14:textId="359AF33E" w:rsidR="00A05677" w:rsidRDefault="009600B3">
      <w:pPr>
        <w:pStyle w:val="TOC3"/>
        <w:rPr>
          <w:rFonts w:asciiTheme="minorHAnsi" w:eastAsiaTheme="minorEastAsia" w:hAnsiTheme="minorHAnsi" w:cstheme="minorBidi"/>
          <w:noProof/>
          <w:sz w:val="22"/>
          <w:szCs w:val="22"/>
        </w:rPr>
      </w:pPr>
      <w:hyperlink w:anchor="_Toc518658197" w:history="1">
        <w:r w:rsidR="00A05677" w:rsidRPr="00DE7344">
          <w:rPr>
            <w:rStyle w:val="Hyperlink"/>
            <w:noProof/>
          </w:rPr>
          <w:t>5.2.1 Referenced Standards</w:t>
        </w:r>
        <w:r w:rsidR="00A05677">
          <w:rPr>
            <w:noProof/>
            <w:webHidden/>
          </w:rPr>
          <w:tab/>
        </w:r>
        <w:r w:rsidR="00A05677">
          <w:rPr>
            <w:noProof/>
            <w:webHidden/>
          </w:rPr>
          <w:fldChar w:fldCharType="begin"/>
        </w:r>
        <w:r w:rsidR="00A05677">
          <w:rPr>
            <w:noProof/>
            <w:webHidden/>
          </w:rPr>
          <w:instrText xml:space="preserve"> PAGEREF _Toc518658197 \h </w:instrText>
        </w:r>
        <w:r w:rsidR="00A05677">
          <w:rPr>
            <w:noProof/>
            <w:webHidden/>
          </w:rPr>
        </w:r>
        <w:r w:rsidR="00A05677">
          <w:rPr>
            <w:noProof/>
            <w:webHidden/>
          </w:rPr>
          <w:fldChar w:fldCharType="separate"/>
        </w:r>
        <w:r w:rsidR="00A05677">
          <w:rPr>
            <w:noProof/>
            <w:webHidden/>
          </w:rPr>
          <w:t>121</w:t>
        </w:r>
        <w:r w:rsidR="00A05677">
          <w:rPr>
            <w:noProof/>
            <w:webHidden/>
          </w:rPr>
          <w:fldChar w:fldCharType="end"/>
        </w:r>
      </w:hyperlink>
    </w:p>
    <w:p w14:paraId="02896E23" w14:textId="77E5BC1D" w:rsidR="00A05677" w:rsidRDefault="009600B3">
      <w:pPr>
        <w:pStyle w:val="TOC3"/>
        <w:rPr>
          <w:rFonts w:asciiTheme="minorHAnsi" w:eastAsiaTheme="minorEastAsia" w:hAnsiTheme="minorHAnsi" w:cstheme="minorBidi"/>
          <w:noProof/>
          <w:sz w:val="22"/>
          <w:szCs w:val="22"/>
        </w:rPr>
      </w:pPr>
      <w:hyperlink w:anchor="_Toc518658198" w:history="1">
        <w:r w:rsidR="00A05677" w:rsidRPr="00DE7344">
          <w:rPr>
            <w:rStyle w:val="Hyperlink"/>
            <w:noProof/>
          </w:rPr>
          <w:t>5.2.2 XDS Metadata</w:t>
        </w:r>
        <w:r w:rsidR="00A05677">
          <w:rPr>
            <w:noProof/>
            <w:webHidden/>
          </w:rPr>
          <w:tab/>
        </w:r>
        <w:r w:rsidR="00A05677">
          <w:rPr>
            <w:noProof/>
            <w:webHidden/>
          </w:rPr>
          <w:fldChar w:fldCharType="begin"/>
        </w:r>
        <w:r w:rsidR="00A05677">
          <w:rPr>
            <w:noProof/>
            <w:webHidden/>
          </w:rPr>
          <w:instrText xml:space="preserve"> PAGEREF _Toc518658198 \h </w:instrText>
        </w:r>
        <w:r w:rsidR="00A05677">
          <w:rPr>
            <w:noProof/>
            <w:webHidden/>
          </w:rPr>
        </w:r>
        <w:r w:rsidR="00A05677">
          <w:rPr>
            <w:noProof/>
            <w:webHidden/>
          </w:rPr>
          <w:fldChar w:fldCharType="separate"/>
        </w:r>
        <w:r w:rsidR="00A05677">
          <w:rPr>
            <w:noProof/>
            <w:webHidden/>
          </w:rPr>
          <w:t>122</w:t>
        </w:r>
        <w:r w:rsidR="00A05677">
          <w:rPr>
            <w:noProof/>
            <w:webHidden/>
          </w:rPr>
          <w:fldChar w:fldCharType="end"/>
        </w:r>
      </w:hyperlink>
    </w:p>
    <w:p w14:paraId="6D52EBB6" w14:textId="5605638C" w:rsidR="00A05677" w:rsidRDefault="009600B3">
      <w:pPr>
        <w:pStyle w:val="TOC3"/>
        <w:rPr>
          <w:rFonts w:asciiTheme="minorHAnsi" w:eastAsiaTheme="minorEastAsia" w:hAnsiTheme="minorHAnsi" w:cstheme="minorBidi"/>
          <w:noProof/>
          <w:sz w:val="22"/>
          <w:szCs w:val="22"/>
        </w:rPr>
      </w:pPr>
      <w:hyperlink w:anchor="_Toc518658199" w:history="1">
        <w:r w:rsidR="00A05677" w:rsidRPr="00DE7344">
          <w:rPr>
            <w:rStyle w:val="Hyperlink"/>
            <w:noProof/>
          </w:rPr>
          <w:t>5.2.3 Specification</w:t>
        </w:r>
        <w:r w:rsidR="00A05677">
          <w:rPr>
            <w:noProof/>
            <w:webHidden/>
          </w:rPr>
          <w:tab/>
        </w:r>
        <w:r w:rsidR="00A05677">
          <w:rPr>
            <w:noProof/>
            <w:webHidden/>
          </w:rPr>
          <w:fldChar w:fldCharType="begin"/>
        </w:r>
        <w:r w:rsidR="00A05677">
          <w:rPr>
            <w:noProof/>
            <w:webHidden/>
          </w:rPr>
          <w:instrText xml:space="preserve"> PAGEREF _Toc518658199 \h </w:instrText>
        </w:r>
        <w:r w:rsidR="00A05677">
          <w:rPr>
            <w:noProof/>
            <w:webHidden/>
          </w:rPr>
        </w:r>
        <w:r w:rsidR="00A05677">
          <w:rPr>
            <w:noProof/>
            <w:webHidden/>
          </w:rPr>
          <w:fldChar w:fldCharType="separate"/>
        </w:r>
        <w:r w:rsidR="00A05677">
          <w:rPr>
            <w:noProof/>
            <w:webHidden/>
          </w:rPr>
          <w:t>124</w:t>
        </w:r>
        <w:r w:rsidR="00A05677">
          <w:rPr>
            <w:noProof/>
            <w:webHidden/>
          </w:rPr>
          <w:fldChar w:fldCharType="end"/>
        </w:r>
      </w:hyperlink>
    </w:p>
    <w:p w14:paraId="21298B66" w14:textId="7F27A4D2" w:rsidR="00A05677" w:rsidRDefault="009600B3">
      <w:pPr>
        <w:pStyle w:val="TOC3"/>
        <w:rPr>
          <w:rFonts w:asciiTheme="minorHAnsi" w:eastAsiaTheme="minorEastAsia" w:hAnsiTheme="minorHAnsi" w:cstheme="minorBidi"/>
          <w:noProof/>
          <w:sz w:val="22"/>
          <w:szCs w:val="22"/>
        </w:rPr>
      </w:pPr>
      <w:hyperlink w:anchor="_Toc518658200" w:history="1">
        <w:r w:rsidR="00A05677" w:rsidRPr="00DE7344">
          <w:rPr>
            <w:rStyle w:val="Hyperlink"/>
            <w:bCs/>
            <w:noProof/>
          </w:rPr>
          <w:t>5.2.4 Complete Example (Wrapped PDF)</w:t>
        </w:r>
        <w:r w:rsidR="00A05677">
          <w:rPr>
            <w:noProof/>
            <w:webHidden/>
          </w:rPr>
          <w:tab/>
        </w:r>
        <w:r w:rsidR="00A05677">
          <w:rPr>
            <w:noProof/>
            <w:webHidden/>
          </w:rPr>
          <w:fldChar w:fldCharType="begin"/>
        </w:r>
        <w:r w:rsidR="00A05677">
          <w:rPr>
            <w:noProof/>
            <w:webHidden/>
          </w:rPr>
          <w:instrText xml:space="preserve"> PAGEREF _Toc518658200 \h </w:instrText>
        </w:r>
        <w:r w:rsidR="00A05677">
          <w:rPr>
            <w:noProof/>
            <w:webHidden/>
          </w:rPr>
        </w:r>
        <w:r w:rsidR="00A05677">
          <w:rPr>
            <w:noProof/>
            <w:webHidden/>
          </w:rPr>
          <w:fldChar w:fldCharType="separate"/>
        </w:r>
        <w:r w:rsidR="00A05677">
          <w:rPr>
            <w:noProof/>
            <w:webHidden/>
          </w:rPr>
          <w:t>134</w:t>
        </w:r>
        <w:r w:rsidR="00A05677">
          <w:rPr>
            <w:noProof/>
            <w:webHidden/>
          </w:rPr>
          <w:fldChar w:fldCharType="end"/>
        </w:r>
      </w:hyperlink>
    </w:p>
    <w:p w14:paraId="51D59036" w14:textId="10093640" w:rsidR="00A05677" w:rsidRDefault="009600B3">
      <w:pPr>
        <w:pStyle w:val="TOC2"/>
        <w:tabs>
          <w:tab w:val="left" w:pos="1152"/>
        </w:tabs>
        <w:rPr>
          <w:rFonts w:asciiTheme="minorHAnsi" w:eastAsiaTheme="minorEastAsia" w:hAnsiTheme="minorHAnsi" w:cstheme="minorBidi"/>
          <w:noProof/>
          <w:sz w:val="22"/>
          <w:szCs w:val="22"/>
        </w:rPr>
      </w:pPr>
      <w:hyperlink w:anchor="_Toc518658201" w:history="1">
        <w:r w:rsidR="00A05677" w:rsidRPr="00DE7344">
          <w:rPr>
            <w:rStyle w:val="Hyperlink"/>
            <w:noProof/>
          </w:rPr>
          <w:t>5.3</w:t>
        </w:r>
        <w:r w:rsidR="00A05677">
          <w:rPr>
            <w:rFonts w:asciiTheme="minorHAnsi" w:eastAsiaTheme="minorEastAsia" w:hAnsiTheme="minorHAnsi" w:cstheme="minorBidi"/>
            <w:noProof/>
            <w:sz w:val="22"/>
            <w:szCs w:val="22"/>
          </w:rPr>
          <w:tab/>
        </w:r>
        <w:r w:rsidR="00A05677" w:rsidRPr="00DE7344">
          <w:rPr>
            <w:rStyle w:val="Hyperlink"/>
            <w:noProof/>
          </w:rPr>
          <w:t>Intentionally Left Blank</w:t>
        </w:r>
        <w:r w:rsidR="00A05677">
          <w:rPr>
            <w:noProof/>
            <w:webHidden/>
          </w:rPr>
          <w:tab/>
        </w:r>
        <w:r w:rsidR="00A05677">
          <w:rPr>
            <w:noProof/>
            <w:webHidden/>
          </w:rPr>
          <w:fldChar w:fldCharType="begin"/>
        </w:r>
        <w:r w:rsidR="00A05677">
          <w:rPr>
            <w:noProof/>
            <w:webHidden/>
          </w:rPr>
          <w:instrText xml:space="preserve"> PAGEREF _Toc518658201 \h </w:instrText>
        </w:r>
        <w:r w:rsidR="00A05677">
          <w:rPr>
            <w:noProof/>
            <w:webHidden/>
          </w:rPr>
        </w:r>
        <w:r w:rsidR="00A05677">
          <w:rPr>
            <w:noProof/>
            <w:webHidden/>
          </w:rPr>
          <w:fldChar w:fldCharType="separate"/>
        </w:r>
        <w:r w:rsidR="00A05677">
          <w:rPr>
            <w:noProof/>
            <w:webHidden/>
          </w:rPr>
          <w:t>137</w:t>
        </w:r>
        <w:r w:rsidR="00A05677">
          <w:rPr>
            <w:noProof/>
            <w:webHidden/>
          </w:rPr>
          <w:fldChar w:fldCharType="end"/>
        </w:r>
      </w:hyperlink>
    </w:p>
    <w:p w14:paraId="090A3E63" w14:textId="7FE81DD5" w:rsidR="00A05677" w:rsidRDefault="009600B3">
      <w:pPr>
        <w:pStyle w:val="TOC2"/>
        <w:tabs>
          <w:tab w:val="left" w:pos="1152"/>
        </w:tabs>
        <w:rPr>
          <w:rFonts w:asciiTheme="minorHAnsi" w:eastAsiaTheme="minorEastAsia" w:hAnsiTheme="minorHAnsi" w:cstheme="minorBidi"/>
          <w:noProof/>
          <w:sz w:val="22"/>
          <w:szCs w:val="22"/>
        </w:rPr>
      </w:pPr>
      <w:hyperlink w:anchor="_Toc518658202" w:history="1">
        <w:r w:rsidR="00A05677" w:rsidRPr="00DE7344">
          <w:rPr>
            <w:rStyle w:val="Hyperlink"/>
            <w:noProof/>
          </w:rPr>
          <w:t>5.4</w:t>
        </w:r>
        <w:r w:rsidR="00A05677">
          <w:rPr>
            <w:rFonts w:asciiTheme="minorHAnsi" w:eastAsiaTheme="minorEastAsia" w:hAnsiTheme="minorHAnsi" w:cstheme="minorBidi"/>
            <w:noProof/>
            <w:sz w:val="22"/>
            <w:szCs w:val="22"/>
          </w:rPr>
          <w:tab/>
        </w:r>
        <w:r w:rsidR="00A05677" w:rsidRPr="00DE7344">
          <w:rPr>
            <w:rStyle w:val="Hyperlink"/>
            <w:noProof/>
          </w:rPr>
          <w:t>XDW Workflow Content Module</w:t>
        </w:r>
        <w:r w:rsidR="00A05677">
          <w:rPr>
            <w:noProof/>
            <w:webHidden/>
          </w:rPr>
          <w:tab/>
        </w:r>
        <w:r w:rsidR="00A05677">
          <w:rPr>
            <w:noProof/>
            <w:webHidden/>
          </w:rPr>
          <w:fldChar w:fldCharType="begin"/>
        </w:r>
        <w:r w:rsidR="00A05677">
          <w:rPr>
            <w:noProof/>
            <w:webHidden/>
          </w:rPr>
          <w:instrText xml:space="preserve"> PAGEREF _Toc518658202 \h </w:instrText>
        </w:r>
        <w:r w:rsidR="00A05677">
          <w:rPr>
            <w:noProof/>
            <w:webHidden/>
          </w:rPr>
        </w:r>
        <w:r w:rsidR="00A05677">
          <w:rPr>
            <w:noProof/>
            <w:webHidden/>
          </w:rPr>
          <w:fldChar w:fldCharType="separate"/>
        </w:r>
        <w:r w:rsidR="00A05677">
          <w:rPr>
            <w:noProof/>
            <w:webHidden/>
          </w:rPr>
          <w:t>138</w:t>
        </w:r>
        <w:r w:rsidR="00A05677">
          <w:rPr>
            <w:noProof/>
            <w:webHidden/>
          </w:rPr>
          <w:fldChar w:fldCharType="end"/>
        </w:r>
      </w:hyperlink>
    </w:p>
    <w:p w14:paraId="69081C7A" w14:textId="2AF2555D" w:rsidR="00A05677" w:rsidRDefault="009600B3">
      <w:pPr>
        <w:pStyle w:val="TOC3"/>
        <w:rPr>
          <w:rFonts w:asciiTheme="minorHAnsi" w:eastAsiaTheme="minorEastAsia" w:hAnsiTheme="minorHAnsi" w:cstheme="minorBidi"/>
          <w:noProof/>
          <w:sz w:val="22"/>
          <w:szCs w:val="22"/>
        </w:rPr>
      </w:pPr>
      <w:hyperlink w:anchor="_Toc518658203" w:history="1">
        <w:r w:rsidR="00A05677" w:rsidRPr="00DE7344">
          <w:rPr>
            <w:rStyle w:val="Hyperlink"/>
            <w:noProof/>
          </w:rPr>
          <w:t>5.4.1 Referenced Standards</w:t>
        </w:r>
        <w:r w:rsidR="00A05677">
          <w:rPr>
            <w:noProof/>
            <w:webHidden/>
          </w:rPr>
          <w:tab/>
        </w:r>
        <w:r w:rsidR="00A05677">
          <w:rPr>
            <w:noProof/>
            <w:webHidden/>
          </w:rPr>
          <w:fldChar w:fldCharType="begin"/>
        </w:r>
        <w:r w:rsidR="00A05677">
          <w:rPr>
            <w:noProof/>
            <w:webHidden/>
          </w:rPr>
          <w:instrText xml:space="preserve"> PAGEREF _Toc518658203 \h </w:instrText>
        </w:r>
        <w:r w:rsidR="00A05677">
          <w:rPr>
            <w:noProof/>
            <w:webHidden/>
          </w:rPr>
        </w:r>
        <w:r w:rsidR="00A05677">
          <w:rPr>
            <w:noProof/>
            <w:webHidden/>
          </w:rPr>
          <w:fldChar w:fldCharType="separate"/>
        </w:r>
        <w:r w:rsidR="00A05677">
          <w:rPr>
            <w:noProof/>
            <w:webHidden/>
          </w:rPr>
          <w:t>138</w:t>
        </w:r>
        <w:r w:rsidR="00A05677">
          <w:rPr>
            <w:noProof/>
            <w:webHidden/>
          </w:rPr>
          <w:fldChar w:fldCharType="end"/>
        </w:r>
      </w:hyperlink>
    </w:p>
    <w:p w14:paraId="77395D38" w14:textId="286ADE72" w:rsidR="00A05677" w:rsidRDefault="009600B3">
      <w:pPr>
        <w:pStyle w:val="TOC3"/>
        <w:rPr>
          <w:rFonts w:asciiTheme="minorHAnsi" w:eastAsiaTheme="minorEastAsia" w:hAnsiTheme="minorHAnsi" w:cstheme="minorBidi"/>
          <w:noProof/>
          <w:sz w:val="22"/>
          <w:szCs w:val="22"/>
        </w:rPr>
      </w:pPr>
      <w:hyperlink w:anchor="_Toc518658204" w:history="1">
        <w:r w:rsidR="00A05677" w:rsidRPr="00DE7344">
          <w:rPr>
            <w:rStyle w:val="Hyperlink"/>
            <w:noProof/>
          </w:rPr>
          <w:t>5.4.2 Discussion of Content Standards</w:t>
        </w:r>
        <w:r w:rsidR="00A05677">
          <w:rPr>
            <w:noProof/>
            <w:webHidden/>
          </w:rPr>
          <w:tab/>
        </w:r>
        <w:r w:rsidR="00A05677">
          <w:rPr>
            <w:noProof/>
            <w:webHidden/>
          </w:rPr>
          <w:fldChar w:fldCharType="begin"/>
        </w:r>
        <w:r w:rsidR="00A05677">
          <w:rPr>
            <w:noProof/>
            <w:webHidden/>
          </w:rPr>
          <w:instrText xml:space="preserve"> PAGEREF _Toc518658204 \h </w:instrText>
        </w:r>
        <w:r w:rsidR="00A05677">
          <w:rPr>
            <w:noProof/>
            <w:webHidden/>
          </w:rPr>
        </w:r>
        <w:r w:rsidR="00A05677">
          <w:rPr>
            <w:noProof/>
            <w:webHidden/>
          </w:rPr>
          <w:fldChar w:fldCharType="separate"/>
        </w:r>
        <w:r w:rsidR="00A05677">
          <w:rPr>
            <w:noProof/>
            <w:webHidden/>
          </w:rPr>
          <w:t>138</w:t>
        </w:r>
        <w:r w:rsidR="00A05677">
          <w:rPr>
            <w:noProof/>
            <w:webHidden/>
          </w:rPr>
          <w:fldChar w:fldCharType="end"/>
        </w:r>
      </w:hyperlink>
    </w:p>
    <w:p w14:paraId="6EBA1292" w14:textId="485C4212" w:rsidR="00A05677" w:rsidRDefault="009600B3">
      <w:pPr>
        <w:pStyle w:val="TOC3"/>
        <w:rPr>
          <w:rFonts w:asciiTheme="minorHAnsi" w:eastAsiaTheme="minorEastAsia" w:hAnsiTheme="minorHAnsi" w:cstheme="minorBidi"/>
          <w:noProof/>
          <w:sz w:val="22"/>
          <w:szCs w:val="22"/>
        </w:rPr>
      </w:pPr>
      <w:hyperlink w:anchor="_Toc518658205" w:history="1">
        <w:r w:rsidR="00A05677" w:rsidRPr="00DE7344">
          <w:rPr>
            <w:rStyle w:val="Hyperlink"/>
            <w:noProof/>
          </w:rPr>
          <w:t>5.4.3 Content Specification</w:t>
        </w:r>
        <w:r w:rsidR="00A05677">
          <w:rPr>
            <w:noProof/>
            <w:webHidden/>
          </w:rPr>
          <w:tab/>
        </w:r>
        <w:r w:rsidR="00A05677">
          <w:rPr>
            <w:noProof/>
            <w:webHidden/>
          </w:rPr>
          <w:fldChar w:fldCharType="begin"/>
        </w:r>
        <w:r w:rsidR="00A05677">
          <w:rPr>
            <w:noProof/>
            <w:webHidden/>
          </w:rPr>
          <w:instrText xml:space="preserve"> PAGEREF _Toc518658205 \h </w:instrText>
        </w:r>
        <w:r w:rsidR="00A05677">
          <w:rPr>
            <w:noProof/>
            <w:webHidden/>
          </w:rPr>
        </w:r>
        <w:r w:rsidR="00A05677">
          <w:rPr>
            <w:noProof/>
            <w:webHidden/>
          </w:rPr>
          <w:fldChar w:fldCharType="separate"/>
        </w:r>
        <w:r w:rsidR="00A05677">
          <w:rPr>
            <w:noProof/>
            <w:webHidden/>
          </w:rPr>
          <w:t>145</w:t>
        </w:r>
        <w:r w:rsidR="00A05677">
          <w:rPr>
            <w:noProof/>
            <w:webHidden/>
          </w:rPr>
          <w:fldChar w:fldCharType="end"/>
        </w:r>
      </w:hyperlink>
    </w:p>
    <w:p w14:paraId="73675429" w14:textId="6E3216DB" w:rsidR="00A05677" w:rsidRDefault="009600B3">
      <w:pPr>
        <w:pStyle w:val="TOC3"/>
        <w:rPr>
          <w:rFonts w:asciiTheme="minorHAnsi" w:eastAsiaTheme="minorEastAsia" w:hAnsiTheme="minorHAnsi" w:cstheme="minorBidi"/>
          <w:noProof/>
          <w:sz w:val="22"/>
          <w:szCs w:val="22"/>
        </w:rPr>
      </w:pPr>
      <w:hyperlink w:anchor="_Toc518658206" w:history="1">
        <w:r w:rsidR="00A05677" w:rsidRPr="00DE7344">
          <w:rPr>
            <w:rStyle w:val="Hyperlink"/>
            <w:noProof/>
          </w:rPr>
          <w:t>5.4.4 Complete Example</w:t>
        </w:r>
        <w:r w:rsidR="00A05677">
          <w:rPr>
            <w:noProof/>
            <w:webHidden/>
          </w:rPr>
          <w:tab/>
        </w:r>
        <w:r w:rsidR="00A05677">
          <w:rPr>
            <w:noProof/>
            <w:webHidden/>
          </w:rPr>
          <w:fldChar w:fldCharType="begin"/>
        </w:r>
        <w:r w:rsidR="00A05677">
          <w:rPr>
            <w:noProof/>
            <w:webHidden/>
          </w:rPr>
          <w:instrText xml:space="preserve"> PAGEREF _Toc518658206 \h </w:instrText>
        </w:r>
        <w:r w:rsidR="00A05677">
          <w:rPr>
            <w:noProof/>
            <w:webHidden/>
          </w:rPr>
        </w:r>
        <w:r w:rsidR="00A05677">
          <w:rPr>
            <w:noProof/>
            <w:webHidden/>
          </w:rPr>
          <w:fldChar w:fldCharType="separate"/>
        </w:r>
        <w:r w:rsidR="00A05677">
          <w:rPr>
            <w:noProof/>
            <w:webHidden/>
          </w:rPr>
          <w:t>157</w:t>
        </w:r>
        <w:r w:rsidR="00A05677">
          <w:rPr>
            <w:noProof/>
            <w:webHidden/>
          </w:rPr>
          <w:fldChar w:fldCharType="end"/>
        </w:r>
      </w:hyperlink>
    </w:p>
    <w:p w14:paraId="5E14A31A" w14:textId="0F1501E2" w:rsidR="00A05677" w:rsidRDefault="009600B3">
      <w:pPr>
        <w:pStyle w:val="TOC3"/>
        <w:rPr>
          <w:rFonts w:asciiTheme="minorHAnsi" w:eastAsiaTheme="minorEastAsia" w:hAnsiTheme="minorHAnsi" w:cstheme="minorBidi"/>
          <w:noProof/>
          <w:sz w:val="22"/>
          <w:szCs w:val="22"/>
        </w:rPr>
      </w:pPr>
      <w:hyperlink w:anchor="_Toc518658207" w:history="1">
        <w:r w:rsidR="00A05677" w:rsidRPr="00DE7344">
          <w:rPr>
            <w:rStyle w:val="Hyperlink"/>
            <w:noProof/>
          </w:rPr>
          <w:t>5.4.5 Workflow Document Management</w:t>
        </w:r>
        <w:r w:rsidR="00A05677">
          <w:rPr>
            <w:noProof/>
            <w:webHidden/>
          </w:rPr>
          <w:tab/>
        </w:r>
        <w:r w:rsidR="00A05677">
          <w:rPr>
            <w:noProof/>
            <w:webHidden/>
          </w:rPr>
          <w:fldChar w:fldCharType="begin"/>
        </w:r>
        <w:r w:rsidR="00A05677">
          <w:rPr>
            <w:noProof/>
            <w:webHidden/>
          </w:rPr>
          <w:instrText xml:space="preserve"> PAGEREF _Toc518658207 \h </w:instrText>
        </w:r>
        <w:r w:rsidR="00A05677">
          <w:rPr>
            <w:noProof/>
            <w:webHidden/>
          </w:rPr>
        </w:r>
        <w:r w:rsidR="00A05677">
          <w:rPr>
            <w:noProof/>
            <w:webHidden/>
          </w:rPr>
          <w:fldChar w:fldCharType="separate"/>
        </w:r>
        <w:r w:rsidR="00A05677">
          <w:rPr>
            <w:noProof/>
            <w:webHidden/>
          </w:rPr>
          <w:t>161</w:t>
        </w:r>
        <w:r w:rsidR="00A05677">
          <w:rPr>
            <w:noProof/>
            <w:webHidden/>
          </w:rPr>
          <w:fldChar w:fldCharType="end"/>
        </w:r>
      </w:hyperlink>
    </w:p>
    <w:p w14:paraId="58C2002C" w14:textId="1430FB89" w:rsidR="00A05677" w:rsidRDefault="009600B3">
      <w:pPr>
        <w:pStyle w:val="TOC3"/>
        <w:rPr>
          <w:rFonts w:asciiTheme="minorHAnsi" w:eastAsiaTheme="minorEastAsia" w:hAnsiTheme="minorHAnsi" w:cstheme="minorBidi"/>
          <w:noProof/>
          <w:sz w:val="22"/>
          <w:szCs w:val="22"/>
        </w:rPr>
      </w:pPr>
      <w:hyperlink w:anchor="_Toc518658208" w:history="1">
        <w:r w:rsidR="00A05677" w:rsidRPr="00DE7344">
          <w:rPr>
            <w:rStyle w:val="Hyperlink"/>
            <w:noProof/>
          </w:rPr>
          <w:t>5.4.6 XDS Metadata</w:t>
        </w:r>
        <w:r w:rsidR="00A05677">
          <w:rPr>
            <w:noProof/>
            <w:webHidden/>
          </w:rPr>
          <w:tab/>
        </w:r>
        <w:r w:rsidR="00A05677">
          <w:rPr>
            <w:noProof/>
            <w:webHidden/>
          </w:rPr>
          <w:fldChar w:fldCharType="begin"/>
        </w:r>
        <w:r w:rsidR="00A05677">
          <w:rPr>
            <w:noProof/>
            <w:webHidden/>
          </w:rPr>
          <w:instrText xml:space="preserve"> PAGEREF _Toc518658208 \h </w:instrText>
        </w:r>
        <w:r w:rsidR="00A05677">
          <w:rPr>
            <w:noProof/>
            <w:webHidden/>
          </w:rPr>
        </w:r>
        <w:r w:rsidR="00A05677">
          <w:rPr>
            <w:noProof/>
            <w:webHidden/>
          </w:rPr>
          <w:fldChar w:fldCharType="separate"/>
        </w:r>
        <w:r w:rsidR="00A05677">
          <w:rPr>
            <w:noProof/>
            <w:webHidden/>
          </w:rPr>
          <w:t>165</w:t>
        </w:r>
        <w:r w:rsidR="00A05677">
          <w:rPr>
            <w:noProof/>
            <w:webHidden/>
          </w:rPr>
          <w:fldChar w:fldCharType="end"/>
        </w:r>
      </w:hyperlink>
    </w:p>
    <w:p w14:paraId="258D8F1F" w14:textId="23E66A9A" w:rsidR="00A05677" w:rsidRDefault="009600B3">
      <w:pPr>
        <w:pStyle w:val="TOC2"/>
        <w:tabs>
          <w:tab w:val="left" w:pos="1152"/>
        </w:tabs>
        <w:rPr>
          <w:rFonts w:asciiTheme="minorHAnsi" w:eastAsiaTheme="minorEastAsia" w:hAnsiTheme="minorHAnsi" w:cstheme="minorBidi"/>
          <w:noProof/>
          <w:sz w:val="22"/>
          <w:szCs w:val="22"/>
        </w:rPr>
      </w:pPr>
      <w:hyperlink w:anchor="_Toc518658209" w:history="1">
        <w:r w:rsidR="00A05677" w:rsidRPr="00DE7344">
          <w:rPr>
            <w:rStyle w:val="Hyperlink"/>
            <w:rFonts w:eastAsia="Calibri"/>
            <w:noProof/>
          </w:rPr>
          <w:t>5.5</w:t>
        </w:r>
        <w:r w:rsidR="00A05677">
          <w:rPr>
            <w:rFonts w:asciiTheme="minorHAnsi" w:eastAsiaTheme="minorEastAsia" w:hAnsiTheme="minorHAnsi" w:cstheme="minorBidi"/>
            <w:noProof/>
            <w:sz w:val="22"/>
            <w:szCs w:val="22"/>
          </w:rPr>
          <w:tab/>
        </w:r>
        <w:r w:rsidR="00A05677" w:rsidRPr="00DE7344">
          <w:rPr>
            <w:rStyle w:val="Hyperlink"/>
            <w:rFonts w:eastAsia="Calibri"/>
            <w:noProof/>
          </w:rPr>
          <w:t>Document Digital Signature (DSG) Document Content</w:t>
        </w:r>
        <w:r w:rsidR="00A05677">
          <w:rPr>
            <w:noProof/>
            <w:webHidden/>
          </w:rPr>
          <w:tab/>
        </w:r>
        <w:r w:rsidR="00A05677">
          <w:rPr>
            <w:noProof/>
            <w:webHidden/>
          </w:rPr>
          <w:fldChar w:fldCharType="begin"/>
        </w:r>
        <w:r w:rsidR="00A05677">
          <w:rPr>
            <w:noProof/>
            <w:webHidden/>
          </w:rPr>
          <w:instrText xml:space="preserve"> PAGEREF _Toc518658209 \h </w:instrText>
        </w:r>
        <w:r w:rsidR="00A05677">
          <w:rPr>
            <w:noProof/>
            <w:webHidden/>
          </w:rPr>
        </w:r>
        <w:r w:rsidR="00A05677">
          <w:rPr>
            <w:noProof/>
            <w:webHidden/>
          </w:rPr>
          <w:fldChar w:fldCharType="separate"/>
        </w:r>
        <w:r w:rsidR="00A05677">
          <w:rPr>
            <w:noProof/>
            <w:webHidden/>
          </w:rPr>
          <w:t>167</w:t>
        </w:r>
        <w:r w:rsidR="00A05677">
          <w:rPr>
            <w:noProof/>
            <w:webHidden/>
          </w:rPr>
          <w:fldChar w:fldCharType="end"/>
        </w:r>
      </w:hyperlink>
    </w:p>
    <w:p w14:paraId="42B86AC2" w14:textId="420E5C1C" w:rsidR="00A05677" w:rsidRDefault="009600B3">
      <w:pPr>
        <w:pStyle w:val="TOC3"/>
        <w:rPr>
          <w:rFonts w:asciiTheme="minorHAnsi" w:eastAsiaTheme="minorEastAsia" w:hAnsiTheme="minorHAnsi" w:cstheme="minorBidi"/>
          <w:noProof/>
          <w:sz w:val="22"/>
          <w:szCs w:val="22"/>
        </w:rPr>
      </w:pPr>
      <w:hyperlink w:anchor="_Toc518658210" w:history="1">
        <w:r w:rsidR="00A05677" w:rsidRPr="00DE7344">
          <w:rPr>
            <w:rStyle w:val="Hyperlink"/>
            <w:bCs/>
            <w:noProof/>
          </w:rPr>
          <w:t>5.5.1 References</w:t>
        </w:r>
        <w:r w:rsidR="00A05677">
          <w:rPr>
            <w:noProof/>
            <w:webHidden/>
          </w:rPr>
          <w:tab/>
        </w:r>
        <w:r w:rsidR="00A05677">
          <w:rPr>
            <w:noProof/>
            <w:webHidden/>
          </w:rPr>
          <w:fldChar w:fldCharType="begin"/>
        </w:r>
        <w:r w:rsidR="00A05677">
          <w:rPr>
            <w:noProof/>
            <w:webHidden/>
          </w:rPr>
          <w:instrText xml:space="preserve"> PAGEREF _Toc518658210 \h </w:instrText>
        </w:r>
        <w:r w:rsidR="00A05677">
          <w:rPr>
            <w:noProof/>
            <w:webHidden/>
          </w:rPr>
        </w:r>
        <w:r w:rsidR="00A05677">
          <w:rPr>
            <w:noProof/>
            <w:webHidden/>
          </w:rPr>
          <w:fldChar w:fldCharType="separate"/>
        </w:r>
        <w:r w:rsidR="00A05677">
          <w:rPr>
            <w:noProof/>
            <w:webHidden/>
          </w:rPr>
          <w:t>167</w:t>
        </w:r>
        <w:r w:rsidR="00A05677">
          <w:rPr>
            <w:noProof/>
            <w:webHidden/>
          </w:rPr>
          <w:fldChar w:fldCharType="end"/>
        </w:r>
      </w:hyperlink>
    </w:p>
    <w:p w14:paraId="37E46DCB" w14:textId="48A62D22" w:rsidR="00A05677" w:rsidRDefault="009600B3">
      <w:pPr>
        <w:pStyle w:val="TOC3"/>
        <w:rPr>
          <w:rFonts w:asciiTheme="minorHAnsi" w:eastAsiaTheme="minorEastAsia" w:hAnsiTheme="minorHAnsi" w:cstheme="minorBidi"/>
          <w:noProof/>
          <w:sz w:val="22"/>
          <w:szCs w:val="22"/>
        </w:rPr>
      </w:pPr>
      <w:hyperlink w:anchor="_Toc518658211" w:history="1">
        <w:r w:rsidR="00A05677" w:rsidRPr="00DE7344">
          <w:rPr>
            <w:rStyle w:val="Hyperlink"/>
            <w:bCs/>
            <w:noProof/>
          </w:rPr>
          <w:t>5.5.2 Signature Specification</w:t>
        </w:r>
        <w:r w:rsidR="00A05677">
          <w:rPr>
            <w:noProof/>
            <w:webHidden/>
          </w:rPr>
          <w:tab/>
        </w:r>
        <w:r w:rsidR="00A05677">
          <w:rPr>
            <w:noProof/>
            <w:webHidden/>
          </w:rPr>
          <w:fldChar w:fldCharType="begin"/>
        </w:r>
        <w:r w:rsidR="00A05677">
          <w:rPr>
            <w:noProof/>
            <w:webHidden/>
          </w:rPr>
          <w:instrText xml:space="preserve"> PAGEREF _Toc518658211 \h </w:instrText>
        </w:r>
        <w:r w:rsidR="00A05677">
          <w:rPr>
            <w:noProof/>
            <w:webHidden/>
          </w:rPr>
        </w:r>
        <w:r w:rsidR="00A05677">
          <w:rPr>
            <w:noProof/>
            <w:webHidden/>
          </w:rPr>
          <w:fldChar w:fldCharType="separate"/>
        </w:r>
        <w:r w:rsidR="00A05677">
          <w:rPr>
            <w:noProof/>
            <w:webHidden/>
          </w:rPr>
          <w:t>168</w:t>
        </w:r>
        <w:r w:rsidR="00A05677">
          <w:rPr>
            <w:noProof/>
            <w:webHidden/>
          </w:rPr>
          <w:fldChar w:fldCharType="end"/>
        </w:r>
      </w:hyperlink>
    </w:p>
    <w:p w14:paraId="5154CC01" w14:textId="29FAA10B" w:rsidR="00A05677" w:rsidRDefault="009600B3">
      <w:pPr>
        <w:pStyle w:val="TOC3"/>
        <w:rPr>
          <w:rFonts w:asciiTheme="minorHAnsi" w:eastAsiaTheme="minorEastAsia" w:hAnsiTheme="minorHAnsi" w:cstheme="minorBidi"/>
          <w:noProof/>
          <w:sz w:val="22"/>
          <w:szCs w:val="22"/>
        </w:rPr>
      </w:pPr>
      <w:hyperlink w:anchor="_Toc518658212" w:history="1">
        <w:r w:rsidR="00A05677" w:rsidRPr="00DE7344">
          <w:rPr>
            <w:rStyle w:val="Hyperlink"/>
            <w:bCs/>
            <w:noProof/>
          </w:rPr>
          <w:t>5.5.3 Detached Signature</w:t>
        </w:r>
        <w:r w:rsidR="00A05677">
          <w:rPr>
            <w:noProof/>
            <w:webHidden/>
          </w:rPr>
          <w:tab/>
        </w:r>
        <w:r w:rsidR="00A05677">
          <w:rPr>
            <w:noProof/>
            <w:webHidden/>
          </w:rPr>
          <w:fldChar w:fldCharType="begin"/>
        </w:r>
        <w:r w:rsidR="00A05677">
          <w:rPr>
            <w:noProof/>
            <w:webHidden/>
          </w:rPr>
          <w:instrText xml:space="preserve"> PAGEREF _Toc518658212 \h </w:instrText>
        </w:r>
        <w:r w:rsidR="00A05677">
          <w:rPr>
            <w:noProof/>
            <w:webHidden/>
          </w:rPr>
        </w:r>
        <w:r w:rsidR="00A05677">
          <w:rPr>
            <w:noProof/>
            <w:webHidden/>
          </w:rPr>
          <w:fldChar w:fldCharType="separate"/>
        </w:r>
        <w:r w:rsidR="00A05677">
          <w:rPr>
            <w:noProof/>
            <w:webHidden/>
          </w:rPr>
          <w:t>170</w:t>
        </w:r>
        <w:r w:rsidR="00A05677">
          <w:rPr>
            <w:noProof/>
            <w:webHidden/>
          </w:rPr>
          <w:fldChar w:fldCharType="end"/>
        </w:r>
      </w:hyperlink>
    </w:p>
    <w:p w14:paraId="3D23123D" w14:textId="2835510C" w:rsidR="00A05677" w:rsidRDefault="009600B3">
      <w:pPr>
        <w:pStyle w:val="TOC3"/>
        <w:rPr>
          <w:rFonts w:asciiTheme="minorHAnsi" w:eastAsiaTheme="minorEastAsia" w:hAnsiTheme="minorHAnsi" w:cstheme="minorBidi"/>
          <w:noProof/>
          <w:sz w:val="22"/>
          <w:szCs w:val="22"/>
        </w:rPr>
      </w:pPr>
      <w:hyperlink w:anchor="_Toc518658213" w:history="1">
        <w:r w:rsidR="00A05677" w:rsidRPr="00DE7344">
          <w:rPr>
            <w:rStyle w:val="Hyperlink"/>
            <w:bCs/>
            <w:noProof/>
          </w:rPr>
          <w:t>5.5.4 Enveloping Signature</w:t>
        </w:r>
        <w:r w:rsidR="00A05677">
          <w:rPr>
            <w:noProof/>
            <w:webHidden/>
          </w:rPr>
          <w:tab/>
        </w:r>
        <w:r w:rsidR="00A05677">
          <w:rPr>
            <w:noProof/>
            <w:webHidden/>
          </w:rPr>
          <w:fldChar w:fldCharType="begin"/>
        </w:r>
        <w:r w:rsidR="00A05677">
          <w:rPr>
            <w:noProof/>
            <w:webHidden/>
          </w:rPr>
          <w:instrText xml:space="preserve"> PAGEREF _Toc518658213 \h </w:instrText>
        </w:r>
        <w:r w:rsidR="00A05677">
          <w:rPr>
            <w:noProof/>
            <w:webHidden/>
          </w:rPr>
        </w:r>
        <w:r w:rsidR="00A05677">
          <w:rPr>
            <w:noProof/>
            <w:webHidden/>
          </w:rPr>
          <w:fldChar w:fldCharType="separate"/>
        </w:r>
        <w:r w:rsidR="00A05677">
          <w:rPr>
            <w:noProof/>
            <w:webHidden/>
          </w:rPr>
          <w:t>171</w:t>
        </w:r>
        <w:r w:rsidR="00A05677">
          <w:rPr>
            <w:noProof/>
            <w:webHidden/>
          </w:rPr>
          <w:fldChar w:fldCharType="end"/>
        </w:r>
      </w:hyperlink>
    </w:p>
    <w:p w14:paraId="057F79C4" w14:textId="5372D4A1" w:rsidR="00A05677" w:rsidRDefault="009600B3">
      <w:pPr>
        <w:pStyle w:val="TOC3"/>
        <w:rPr>
          <w:rFonts w:asciiTheme="minorHAnsi" w:eastAsiaTheme="minorEastAsia" w:hAnsiTheme="minorHAnsi" w:cstheme="minorBidi"/>
          <w:noProof/>
          <w:sz w:val="22"/>
          <w:szCs w:val="22"/>
        </w:rPr>
      </w:pPr>
      <w:hyperlink w:anchor="_Toc518658214" w:history="1">
        <w:r w:rsidR="00A05677" w:rsidRPr="00DE7344">
          <w:rPr>
            <w:rStyle w:val="Hyperlink"/>
            <w:bCs/>
            <w:noProof/>
          </w:rPr>
          <w:t>5.5.5 Signature Verification</w:t>
        </w:r>
        <w:r w:rsidR="00A05677">
          <w:rPr>
            <w:noProof/>
            <w:webHidden/>
          </w:rPr>
          <w:tab/>
        </w:r>
        <w:r w:rsidR="00A05677">
          <w:rPr>
            <w:noProof/>
            <w:webHidden/>
          </w:rPr>
          <w:fldChar w:fldCharType="begin"/>
        </w:r>
        <w:r w:rsidR="00A05677">
          <w:rPr>
            <w:noProof/>
            <w:webHidden/>
          </w:rPr>
          <w:instrText xml:space="preserve"> PAGEREF _Toc518658214 \h </w:instrText>
        </w:r>
        <w:r w:rsidR="00A05677">
          <w:rPr>
            <w:noProof/>
            <w:webHidden/>
          </w:rPr>
        </w:r>
        <w:r w:rsidR="00A05677">
          <w:rPr>
            <w:noProof/>
            <w:webHidden/>
          </w:rPr>
          <w:fldChar w:fldCharType="separate"/>
        </w:r>
        <w:r w:rsidR="00A05677">
          <w:rPr>
            <w:noProof/>
            <w:webHidden/>
          </w:rPr>
          <w:t>171</w:t>
        </w:r>
        <w:r w:rsidR="00A05677">
          <w:rPr>
            <w:noProof/>
            <w:webHidden/>
          </w:rPr>
          <w:fldChar w:fldCharType="end"/>
        </w:r>
      </w:hyperlink>
    </w:p>
    <w:p w14:paraId="066F123F" w14:textId="1E3CFB07" w:rsidR="00A05677" w:rsidRDefault="009600B3">
      <w:pPr>
        <w:pStyle w:val="TOC3"/>
        <w:rPr>
          <w:rFonts w:asciiTheme="minorHAnsi" w:eastAsiaTheme="minorEastAsia" w:hAnsiTheme="minorHAnsi" w:cstheme="minorBidi"/>
          <w:noProof/>
          <w:sz w:val="22"/>
          <w:szCs w:val="22"/>
        </w:rPr>
      </w:pPr>
      <w:hyperlink w:anchor="_Toc518658215" w:history="1">
        <w:r w:rsidR="00A05677" w:rsidRPr="00DE7344">
          <w:rPr>
            <w:rStyle w:val="Hyperlink"/>
            <w:noProof/>
          </w:rPr>
          <w:t>5.5.6 Document Sharing Metadata</w:t>
        </w:r>
        <w:r w:rsidR="00A05677">
          <w:rPr>
            <w:noProof/>
            <w:webHidden/>
          </w:rPr>
          <w:tab/>
        </w:r>
        <w:r w:rsidR="00A05677">
          <w:rPr>
            <w:noProof/>
            <w:webHidden/>
          </w:rPr>
          <w:fldChar w:fldCharType="begin"/>
        </w:r>
        <w:r w:rsidR="00A05677">
          <w:rPr>
            <w:noProof/>
            <w:webHidden/>
          </w:rPr>
          <w:instrText xml:space="preserve"> PAGEREF _Toc518658215 \h </w:instrText>
        </w:r>
        <w:r w:rsidR="00A05677">
          <w:rPr>
            <w:noProof/>
            <w:webHidden/>
          </w:rPr>
        </w:r>
        <w:r w:rsidR="00A05677">
          <w:rPr>
            <w:noProof/>
            <w:webHidden/>
          </w:rPr>
          <w:fldChar w:fldCharType="separate"/>
        </w:r>
        <w:r w:rsidR="00A05677">
          <w:rPr>
            <w:noProof/>
            <w:webHidden/>
          </w:rPr>
          <w:t>172</w:t>
        </w:r>
        <w:r w:rsidR="00A05677">
          <w:rPr>
            <w:noProof/>
            <w:webHidden/>
          </w:rPr>
          <w:fldChar w:fldCharType="end"/>
        </w:r>
      </w:hyperlink>
    </w:p>
    <w:p w14:paraId="6E1BBDA5" w14:textId="0536CD18" w:rsidR="00A05677" w:rsidRDefault="009600B3">
      <w:pPr>
        <w:pStyle w:val="TOC3"/>
        <w:rPr>
          <w:rFonts w:asciiTheme="minorHAnsi" w:eastAsiaTheme="minorEastAsia" w:hAnsiTheme="minorHAnsi" w:cstheme="minorBidi"/>
          <w:noProof/>
          <w:sz w:val="22"/>
          <w:szCs w:val="22"/>
        </w:rPr>
      </w:pPr>
      <w:hyperlink w:anchor="_Toc518658216" w:history="1">
        <w:r w:rsidR="00A05677" w:rsidRPr="00DE7344">
          <w:rPr>
            <w:rStyle w:val="Hyperlink"/>
            <w:bCs/>
            <w:noProof/>
          </w:rPr>
          <w:t>5.5.7 Security Considerations</w:t>
        </w:r>
        <w:r w:rsidR="00A05677">
          <w:rPr>
            <w:noProof/>
            <w:webHidden/>
          </w:rPr>
          <w:tab/>
        </w:r>
        <w:r w:rsidR="00A05677">
          <w:rPr>
            <w:noProof/>
            <w:webHidden/>
          </w:rPr>
          <w:fldChar w:fldCharType="begin"/>
        </w:r>
        <w:r w:rsidR="00A05677">
          <w:rPr>
            <w:noProof/>
            <w:webHidden/>
          </w:rPr>
          <w:instrText xml:space="preserve"> PAGEREF _Toc518658216 \h </w:instrText>
        </w:r>
        <w:r w:rsidR="00A05677">
          <w:rPr>
            <w:noProof/>
            <w:webHidden/>
          </w:rPr>
        </w:r>
        <w:r w:rsidR="00A05677">
          <w:rPr>
            <w:noProof/>
            <w:webHidden/>
          </w:rPr>
          <w:fldChar w:fldCharType="separate"/>
        </w:r>
        <w:r w:rsidR="00A05677">
          <w:rPr>
            <w:noProof/>
            <w:webHidden/>
          </w:rPr>
          <w:t>174</w:t>
        </w:r>
        <w:r w:rsidR="00A05677">
          <w:rPr>
            <w:noProof/>
            <w:webHidden/>
          </w:rPr>
          <w:fldChar w:fldCharType="end"/>
        </w:r>
      </w:hyperlink>
    </w:p>
    <w:p w14:paraId="5131B545" w14:textId="26BB0493" w:rsidR="003F22EF" w:rsidRPr="00F442A2" w:rsidRDefault="00E17629" w:rsidP="00CF6CA8">
      <w:pPr>
        <w:pStyle w:val="BodyText"/>
      </w:pPr>
      <w:r w:rsidRPr="00F442A2">
        <w:rPr>
          <w:szCs w:val="24"/>
        </w:rPr>
        <w:fldChar w:fldCharType="end"/>
      </w:r>
    </w:p>
    <w:p w14:paraId="7B0407C8" w14:textId="3EDEBA19" w:rsidR="003F22EF" w:rsidRPr="00F442A2" w:rsidRDefault="00AA3B76" w:rsidP="00B67434">
      <w:pPr>
        <w:pStyle w:val="Heading1"/>
      </w:pPr>
      <w:bookmarkStart w:id="1" w:name="_Toc367876923"/>
      <w:bookmarkStart w:id="2" w:name="_Toc518658176"/>
      <w:r w:rsidRPr="00F442A2">
        <w:lastRenderedPageBreak/>
        <w:t xml:space="preserve">4.0 </w:t>
      </w:r>
      <w:r w:rsidR="00E07DB3" w:rsidRPr="00F442A2">
        <w:t>Metadata used in Document Sharing profiles</w:t>
      </w:r>
      <w:bookmarkEnd w:id="1"/>
      <w:bookmarkEnd w:id="2"/>
    </w:p>
    <w:p w14:paraId="64AB7D30" w14:textId="77777777" w:rsidR="00E07DB3" w:rsidRPr="00F442A2" w:rsidRDefault="00E07DB3" w:rsidP="00E07DB3">
      <w:pPr>
        <w:pStyle w:val="BodyText"/>
        <w:rPr>
          <w:lang w:eastAsia="ar-SA"/>
        </w:rPr>
      </w:pPr>
      <w:r w:rsidRPr="00F442A2">
        <w:rPr>
          <w:lang w:eastAsia="ar-SA"/>
        </w:rPr>
        <w:t xml:space="preserve">This section describes the metadata that is used in IHE profiles designed for sharing documents (Document Sharing profiles). The Document Sharing profiles are implementing the Document Sharing concept outlined in the ITI whitepaper entitled </w:t>
      </w:r>
      <w:r w:rsidRPr="00F442A2">
        <w:rPr>
          <w:i/>
          <w:lang w:eastAsia="ar-SA"/>
        </w:rPr>
        <w:t>Health Information Exchange: Enabling Document Sharing Using IHE Profiles</w:t>
      </w:r>
      <w:r w:rsidRPr="00F442A2">
        <w:rPr>
          <w:lang w:eastAsia="ar-SA"/>
        </w:rPr>
        <w:t xml:space="preserve"> </w:t>
      </w:r>
      <w:r w:rsidRPr="00F442A2">
        <w:t>available on the IHE website (</w:t>
      </w:r>
      <w:hyperlink r:id="rId10" w:anchor="IT" w:history="1">
        <w:r w:rsidR="00B310FE" w:rsidRPr="00F442A2">
          <w:rPr>
            <w:rStyle w:val="Hyperlink"/>
          </w:rPr>
          <w:t>http://ihe.net/Technical_Frameworks/#IT</w:t>
        </w:r>
      </w:hyperlink>
      <w:r w:rsidRPr="00F442A2">
        <w:t>)</w:t>
      </w:r>
      <w:r w:rsidRPr="00F442A2">
        <w:rPr>
          <w:lang w:eastAsia="ar-SA"/>
        </w:rPr>
        <w:t>. This section assumes understanding of the concepts presented in the white paper.</w:t>
      </w:r>
    </w:p>
    <w:p w14:paraId="21EE8C41" w14:textId="33653F03" w:rsidR="00E07DB3" w:rsidRPr="00F442A2" w:rsidRDefault="00E07DB3" w:rsidP="00E07DB3">
      <w:r w:rsidRPr="00F442A2">
        <w:t xml:space="preserve">ITI Document Sharing profiles which use this metadata </w:t>
      </w:r>
      <w:r w:rsidR="00055651" w:rsidRPr="00F442A2">
        <w:t>include</w:t>
      </w:r>
      <w:r w:rsidRPr="00F442A2">
        <w:t>:</w:t>
      </w:r>
    </w:p>
    <w:p w14:paraId="57877014" w14:textId="77777777" w:rsidR="00E07DB3" w:rsidRPr="00F442A2" w:rsidRDefault="00E07DB3" w:rsidP="00B6547D">
      <w:pPr>
        <w:pStyle w:val="ListBullet2"/>
      </w:pPr>
      <w:r w:rsidRPr="00F442A2">
        <w:t>Cross-Enterprise Document Sharing (XDS.b)</w:t>
      </w:r>
    </w:p>
    <w:p w14:paraId="01E3A0A3" w14:textId="77777777" w:rsidR="00E07DB3" w:rsidRPr="005A199D" w:rsidRDefault="00E07DB3" w:rsidP="00B6547D">
      <w:pPr>
        <w:pStyle w:val="ListBullet2"/>
        <w:rPr>
          <w:lang w:val="fr-FR"/>
        </w:rPr>
      </w:pPr>
      <w:r w:rsidRPr="005A199D">
        <w:rPr>
          <w:lang w:val="fr-FR"/>
        </w:rPr>
        <w:t>Cross-Enterprise Document Reliable Interchange (XDR)</w:t>
      </w:r>
    </w:p>
    <w:p w14:paraId="149639E0" w14:textId="77777777" w:rsidR="00E07DB3" w:rsidRPr="00F442A2" w:rsidRDefault="00E07DB3" w:rsidP="00B6547D">
      <w:pPr>
        <w:pStyle w:val="ListBullet2"/>
      </w:pPr>
      <w:r w:rsidRPr="00F442A2">
        <w:t>Cross-Enterprise Document Media Interchange (XDM)</w:t>
      </w:r>
    </w:p>
    <w:p w14:paraId="623703BE" w14:textId="77777777" w:rsidR="00E07DB3" w:rsidRPr="00F442A2" w:rsidRDefault="00E07DB3" w:rsidP="00B6547D">
      <w:pPr>
        <w:pStyle w:val="ListBullet2"/>
      </w:pPr>
      <w:r w:rsidRPr="00F442A2">
        <w:t>Multi-Patient Queries (MPQ)</w:t>
      </w:r>
    </w:p>
    <w:p w14:paraId="739777CC" w14:textId="77777777" w:rsidR="00E07DB3" w:rsidRPr="00F442A2" w:rsidRDefault="00E07DB3" w:rsidP="00B6547D">
      <w:pPr>
        <w:pStyle w:val="ListBullet2"/>
      </w:pPr>
      <w:r w:rsidRPr="00F442A2">
        <w:t>Cross-Community Access (XCA)</w:t>
      </w:r>
    </w:p>
    <w:p w14:paraId="14DBBCE8" w14:textId="77777777" w:rsidR="00E07DB3" w:rsidRPr="00F442A2" w:rsidRDefault="00E07DB3" w:rsidP="00E07DB3">
      <w:pPr>
        <w:pStyle w:val="BodyText"/>
        <w:rPr>
          <w:lang w:eastAsia="ar-SA"/>
        </w:rPr>
      </w:pPr>
      <w:r w:rsidRPr="00F442A2">
        <w:rPr>
          <w:lang w:eastAsia="ar-SA"/>
        </w:rPr>
        <w:t>It is likely that future ITI profiles will also use Document Sharing metadata. Profiles from IHE domains other than ITI that use or constrain this metadata are not listed here. Those profiles will document their use of this metadata.</w:t>
      </w:r>
    </w:p>
    <w:p w14:paraId="4CEAC40E" w14:textId="28D9BD00" w:rsidR="00E07DB3" w:rsidRPr="00F442A2" w:rsidRDefault="00E07DB3" w:rsidP="00E07DB3">
      <w:pPr>
        <w:pStyle w:val="BodyText"/>
        <w:rPr>
          <w:lang w:eastAsia="ar-SA"/>
        </w:rPr>
      </w:pPr>
      <w:r w:rsidRPr="00F442A2">
        <w:rPr>
          <w:lang w:eastAsia="ar-SA"/>
        </w:rPr>
        <w:t>Document Sharing profiles manage two aspects of the documents being shared, the metadata about the document and the contents of the document.</w:t>
      </w:r>
    </w:p>
    <w:p w14:paraId="65703AA1" w14:textId="2DBD2195" w:rsidR="00D37E85" w:rsidRPr="00F442A2" w:rsidRDefault="00E07DB3" w:rsidP="00E07DB3">
      <w:pPr>
        <w:pStyle w:val="BodyText"/>
        <w:rPr>
          <w:lang w:eastAsia="ar-SA"/>
        </w:rPr>
      </w:pPr>
      <w:r w:rsidRPr="00F442A2">
        <w:rPr>
          <w:lang w:eastAsia="ar-SA"/>
        </w:rPr>
        <w:t xml:space="preserve">Metadata encodes the properties of </w:t>
      </w:r>
      <w:r w:rsidR="00D37E85" w:rsidRPr="00F442A2">
        <w:rPr>
          <w:lang w:eastAsia="ar-SA"/>
        </w:rPr>
        <w:t>Documents</w:t>
      </w:r>
      <w:r w:rsidRPr="00F442A2">
        <w:rPr>
          <w:lang w:eastAsia="ar-SA"/>
        </w:rPr>
        <w:t xml:space="preserve">, the environments they come from, circumstances of their submission, terms to reference in queries, and grouping with other </w:t>
      </w:r>
      <w:r w:rsidR="00D37E85" w:rsidRPr="00F442A2">
        <w:rPr>
          <w:lang w:eastAsia="ar-SA"/>
        </w:rPr>
        <w:t>Documents</w:t>
      </w:r>
      <w:r w:rsidRPr="00F442A2">
        <w:rPr>
          <w:lang w:eastAsia="ar-SA"/>
        </w:rPr>
        <w:t>.</w:t>
      </w:r>
      <w:r w:rsidR="00D32684" w:rsidRPr="00F442A2">
        <w:rPr>
          <w:lang w:eastAsia="ar-SA"/>
        </w:rPr>
        <w:t xml:space="preserve"> If you think of a document as a book in a library, the index card in the library’s card catalog is the document metadata.</w:t>
      </w:r>
    </w:p>
    <w:p w14:paraId="1D8621C2" w14:textId="77777777" w:rsidR="00D37E85" w:rsidRPr="00F442A2" w:rsidRDefault="00D37E85" w:rsidP="00D37E85">
      <w:pPr>
        <w:pStyle w:val="BodyText"/>
        <w:rPr>
          <w:lang w:eastAsia="ar-SA"/>
        </w:rPr>
      </w:pPr>
      <w:r w:rsidRPr="00F442A2">
        <w:rPr>
          <w:lang w:eastAsia="ar-SA"/>
        </w:rPr>
        <w:t>A Document is a byte sequence managed by actors in one or more IHE Document Sharing profiles. There is no concept of equivalent Documents. If the byte sequence is different, then the Documents are different.</w:t>
      </w:r>
    </w:p>
    <w:p w14:paraId="3DC9DF33" w14:textId="431FA53D" w:rsidR="00D37E85" w:rsidRPr="00F442A2" w:rsidRDefault="00D37E85" w:rsidP="00D37E85">
      <w:pPr>
        <w:pStyle w:val="BodyText"/>
        <w:rPr>
          <w:lang w:eastAsia="ar-SA"/>
        </w:rPr>
      </w:pPr>
      <w:r w:rsidRPr="00F442A2">
        <w:rPr>
          <w:lang w:eastAsia="ar-SA"/>
        </w:rPr>
        <w:t>Note that this definition of a Document is stricter than document definitions in DICOM</w:t>
      </w:r>
      <w:r w:rsidR="00812A18" w:rsidRPr="00F442A2">
        <w:rPr>
          <w:vertAlign w:val="superscript"/>
        </w:rPr>
        <w:t>®</w:t>
      </w:r>
      <w:r w:rsidR="00812A18" w:rsidRPr="00F442A2">
        <w:rPr>
          <w:rStyle w:val="FootnoteReference"/>
        </w:rPr>
        <w:footnoteReference w:id="1"/>
      </w:r>
      <w:r w:rsidRPr="00F442A2">
        <w:rPr>
          <w:lang w:eastAsia="ar-SA"/>
        </w:rPr>
        <w:t>, HL7, HL7 CDA</w:t>
      </w:r>
      <w:r w:rsidR="00812A18" w:rsidRPr="00F442A2">
        <w:rPr>
          <w:vertAlign w:val="superscript"/>
        </w:rPr>
        <w:t>®</w:t>
      </w:r>
      <w:r w:rsidR="00812A18" w:rsidRPr="00F442A2">
        <w:rPr>
          <w:rStyle w:val="FootnoteReference"/>
        </w:rPr>
        <w:footnoteReference w:id="2"/>
      </w:r>
      <w:r w:rsidRPr="00F442A2">
        <w:rPr>
          <w:lang w:eastAsia="ar-SA"/>
        </w:rPr>
        <w:t>, XML, and elsewhere. Those standards have concepts like "insignificant whitespace". Documents with different byte sequences, that those standards consider equivalent, will be treated as different Documents by IHE Document Sharing.</w:t>
      </w:r>
    </w:p>
    <w:p w14:paraId="04848B90" w14:textId="77777777" w:rsidR="00D37E85" w:rsidRPr="00F442A2" w:rsidRDefault="00D37E85" w:rsidP="00D37E85">
      <w:pPr>
        <w:pStyle w:val="BodyText"/>
        <w:rPr>
          <w:lang w:eastAsia="ar-SA"/>
        </w:rPr>
      </w:pPr>
      <w:r w:rsidRPr="00F442A2">
        <w:rPr>
          <w:lang w:eastAsia="ar-SA"/>
        </w:rPr>
        <w:t xml:space="preserve">This stricter definition of a Document enables the Document Sharing actors to manage any document format, without the need to include a parser that understands the details of all the </w:t>
      </w:r>
      <w:r w:rsidRPr="00F442A2">
        <w:rPr>
          <w:lang w:eastAsia="ar-SA"/>
        </w:rPr>
        <w:lastRenderedPageBreak/>
        <w:t>different document formats. It also enables most document indexing, registration, etc. to be done using metadata alone, without examining the document contents.</w:t>
      </w:r>
    </w:p>
    <w:p w14:paraId="25EAC6D0" w14:textId="77777777" w:rsidR="00E07DB3" w:rsidRPr="00F442A2" w:rsidRDefault="00E07DB3" w:rsidP="00E07DB3">
      <w:pPr>
        <w:pStyle w:val="BodyText"/>
        <w:rPr>
          <w:lang w:eastAsia="ar-SA"/>
        </w:rPr>
      </w:pPr>
      <w:r w:rsidRPr="00F442A2">
        <w:rPr>
          <w:lang w:eastAsia="ar-SA"/>
        </w:rPr>
        <w:t>Section 4 first explains the metadata at a conceptual level (</w:t>
      </w:r>
      <w:r w:rsidR="000659ED" w:rsidRPr="00F442A2">
        <w:rPr>
          <w:lang w:eastAsia="ar-SA"/>
        </w:rPr>
        <w:t>S</w:t>
      </w:r>
      <w:r w:rsidRPr="00F442A2">
        <w:rPr>
          <w:lang w:eastAsia="ar-SA"/>
        </w:rPr>
        <w:t>ection 4.1), then at an implementation level (</w:t>
      </w:r>
      <w:r w:rsidR="000659ED" w:rsidRPr="00F442A2">
        <w:rPr>
          <w:lang w:eastAsia="ar-SA"/>
        </w:rPr>
        <w:t>S</w:t>
      </w:r>
      <w:r w:rsidRPr="00F442A2">
        <w:rPr>
          <w:lang w:eastAsia="ar-SA"/>
        </w:rPr>
        <w:t>ection 4.2) and then provides some profile- and transaction-specific metadata constraints and considerations (</w:t>
      </w:r>
      <w:r w:rsidR="000659ED" w:rsidRPr="00F442A2">
        <w:rPr>
          <w:lang w:eastAsia="ar-SA"/>
        </w:rPr>
        <w:t>S</w:t>
      </w:r>
      <w:r w:rsidRPr="00F442A2">
        <w:rPr>
          <w:lang w:eastAsia="ar-SA"/>
        </w:rPr>
        <w:t>ection 4.3).</w:t>
      </w:r>
    </w:p>
    <w:p w14:paraId="50C4087E" w14:textId="4BBE0AD3" w:rsidR="00D37E85" w:rsidRPr="00F442A2" w:rsidRDefault="00D37E85" w:rsidP="00E07DB3">
      <w:pPr>
        <w:pStyle w:val="BodyText"/>
        <w:rPr>
          <w:lang w:eastAsia="ar-SA"/>
        </w:rPr>
      </w:pPr>
      <w:r w:rsidRPr="00F442A2">
        <w:rPr>
          <w:lang w:eastAsia="ar-SA"/>
        </w:rPr>
        <w:t>Content Profiles may impose restrictions on metadata attributes. See Section 5 for the restrictions imposed by ITI Content Profiles.</w:t>
      </w:r>
    </w:p>
    <w:p w14:paraId="0B86B633" w14:textId="77777777" w:rsidR="00E07DB3" w:rsidRPr="00F442A2" w:rsidRDefault="00E07DB3" w:rsidP="009E7736">
      <w:pPr>
        <w:pStyle w:val="Heading2"/>
        <w:numPr>
          <w:ilvl w:val="1"/>
          <w:numId w:val="5"/>
        </w:numPr>
        <w:suppressAutoHyphens w:val="0"/>
      </w:pPr>
      <w:bookmarkStart w:id="3" w:name="_Ref334527748"/>
      <w:bookmarkStart w:id="4" w:name="_Toc352575040"/>
      <w:bookmarkStart w:id="5" w:name="_Toc364252789"/>
      <w:bookmarkStart w:id="6" w:name="_Toc367876924"/>
      <w:bookmarkStart w:id="7" w:name="_Toc518658177"/>
      <w:r w:rsidRPr="00F442A2">
        <w:t>Abstract Metadata Model</w:t>
      </w:r>
      <w:bookmarkEnd w:id="3"/>
      <w:bookmarkEnd w:id="4"/>
      <w:bookmarkEnd w:id="5"/>
      <w:bookmarkEnd w:id="6"/>
      <w:bookmarkEnd w:id="7"/>
    </w:p>
    <w:p w14:paraId="4A086FA2" w14:textId="54B2153F" w:rsidR="00E07DB3" w:rsidRPr="00F442A2" w:rsidRDefault="00E07DB3" w:rsidP="00E07DB3">
      <w:pPr>
        <w:pStyle w:val="BodyText"/>
      </w:pPr>
      <w:r w:rsidRPr="00F442A2">
        <w:t xml:space="preserve">The metadata used in Document Sharing profiles is characterized by three types of objects and two types of Associations. In </w:t>
      </w:r>
      <w:r w:rsidR="00561F92" w:rsidRPr="00F442A2">
        <w:t>F</w:t>
      </w:r>
      <w:r w:rsidRPr="00F442A2">
        <w:t>igure 4.1-1, the three objects types and two Association types are depicted using UML to show their relationships. The three object types are:</w:t>
      </w:r>
    </w:p>
    <w:p w14:paraId="40AF8107" w14:textId="65FB6B75" w:rsidR="00E07DB3" w:rsidRPr="00F442A2" w:rsidRDefault="00E07DB3" w:rsidP="00B6547D">
      <w:pPr>
        <w:pStyle w:val="ListBullet2"/>
      </w:pPr>
      <w:r w:rsidRPr="00F442A2">
        <w:t xml:space="preserve">SubmissionSet – </w:t>
      </w:r>
      <w:r w:rsidR="00FB0D06" w:rsidRPr="00F442A2">
        <w:t xml:space="preserve">metadata describing </w:t>
      </w:r>
      <w:r w:rsidRPr="00F442A2">
        <w:t xml:space="preserve">a collection of Folders, </w:t>
      </w:r>
      <w:r w:rsidR="00FB0D06" w:rsidRPr="00F442A2">
        <w:t xml:space="preserve">DocumentEntries, </w:t>
      </w:r>
      <w:r w:rsidRPr="00F442A2">
        <w:t>and Associations submitted together.</w:t>
      </w:r>
    </w:p>
    <w:p w14:paraId="27F5C7F4" w14:textId="7D29BDBB" w:rsidR="00E07DB3" w:rsidRPr="00F442A2" w:rsidRDefault="00E07DB3" w:rsidP="00B6547D">
      <w:pPr>
        <w:pStyle w:val="ListBullet2"/>
      </w:pPr>
      <w:r w:rsidRPr="00F442A2">
        <w:t xml:space="preserve">Folder – </w:t>
      </w:r>
      <w:r w:rsidR="00FB0D06" w:rsidRPr="00F442A2">
        <w:t xml:space="preserve">metadata describing </w:t>
      </w:r>
      <w:r w:rsidRPr="00F442A2">
        <w:t xml:space="preserve">a collection of related </w:t>
      </w:r>
      <w:r w:rsidR="00FB0D06" w:rsidRPr="00F442A2">
        <w:t>DocumentEntries</w:t>
      </w:r>
      <w:r w:rsidRPr="00F442A2">
        <w:t>.</w:t>
      </w:r>
    </w:p>
    <w:p w14:paraId="1B04B063" w14:textId="4560B847" w:rsidR="00E07DB3" w:rsidRPr="005A199D" w:rsidRDefault="00E07DB3" w:rsidP="00B6547D">
      <w:pPr>
        <w:pStyle w:val="ListBullet2"/>
        <w:rPr>
          <w:lang w:val="it-IT"/>
        </w:rPr>
      </w:pPr>
      <w:r w:rsidRPr="005A199D">
        <w:rPr>
          <w:lang w:val="it-IT"/>
        </w:rPr>
        <w:t xml:space="preserve">DocumentEntry – </w:t>
      </w:r>
      <w:r w:rsidR="00FB0D06" w:rsidRPr="005A199D">
        <w:rPr>
          <w:lang w:val="it-IT"/>
        </w:rPr>
        <w:t xml:space="preserve">metadata describing </w:t>
      </w:r>
      <w:r w:rsidRPr="005A199D">
        <w:rPr>
          <w:lang w:val="it-IT"/>
        </w:rPr>
        <w:t>a Document.</w:t>
      </w:r>
    </w:p>
    <w:p w14:paraId="1DEF8A27" w14:textId="77777777" w:rsidR="0071583B" w:rsidRPr="00F442A2" w:rsidRDefault="00E07DB3" w:rsidP="006C0EFF">
      <w:pPr>
        <w:pStyle w:val="BodyText"/>
      </w:pPr>
      <w:r w:rsidRPr="00F442A2">
        <w:t>The two Association types are:</w:t>
      </w:r>
    </w:p>
    <w:p w14:paraId="0993B8E3" w14:textId="3861A1EA" w:rsidR="00E07DB3" w:rsidRPr="00F442A2" w:rsidRDefault="00E07DB3" w:rsidP="00FB0D06">
      <w:pPr>
        <w:pStyle w:val="ListBullet2"/>
      </w:pPr>
      <w:r w:rsidRPr="00F442A2">
        <w:t xml:space="preserve">HasMember – represents membership of </w:t>
      </w:r>
      <w:r w:rsidR="00FB0D06" w:rsidRPr="00F442A2">
        <w:t>an object in a collection</w:t>
      </w:r>
      <w:r w:rsidRPr="00F442A2">
        <w:t xml:space="preserve">. </w:t>
      </w:r>
      <w:r w:rsidR="00FB0D06" w:rsidRPr="00F442A2">
        <w:t xml:space="preserve">The </w:t>
      </w:r>
      <w:r w:rsidRPr="00F442A2">
        <w:t xml:space="preserve">four variations of HasMember are described in </w:t>
      </w:r>
      <w:r w:rsidR="00561F92" w:rsidRPr="00F442A2">
        <w:t xml:space="preserve">Section </w:t>
      </w:r>
      <w:r w:rsidRPr="00F442A2">
        <w:t>4.1.2.</w:t>
      </w:r>
    </w:p>
    <w:p w14:paraId="03289138" w14:textId="77777777" w:rsidR="00E07DB3" w:rsidRPr="00F442A2" w:rsidRDefault="00E07DB3" w:rsidP="00FB0D06">
      <w:pPr>
        <w:pStyle w:val="ListBullet2"/>
      </w:pPr>
      <w:r w:rsidRPr="00F442A2">
        <w:t xml:space="preserve">Relationship – represents a relationship </w:t>
      </w:r>
      <w:r w:rsidR="00FB0D06" w:rsidRPr="00F442A2">
        <w:t xml:space="preserve">(such as a transform) </w:t>
      </w:r>
      <w:r w:rsidRPr="00F442A2">
        <w:t xml:space="preserve">between </w:t>
      </w:r>
      <w:r w:rsidR="00FB0D06" w:rsidRPr="00F442A2">
        <w:t xml:space="preserve">two Documents (represented by </w:t>
      </w:r>
      <w:r w:rsidRPr="00F442A2">
        <w:t>DocumentEntries</w:t>
      </w:r>
      <w:r w:rsidR="00FB0D06" w:rsidRPr="00F442A2">
        <w:t>). The Relationship associations are described in Section 4.1.2</w:t>
      </w:r>
      <w:r w:rsidRPr="00F442A2">
        <w:t>.</w:t>
      </w:r>
    </w:p>
    <w:p w14:paraId="7544B65B" w14:textId="77777777" w:rsidR="00E82E27" w:rsidRPr="00F442A2" w:rsidRDefault="00E82E27" w:rsidP="000766F4">
      <w:pPr>
        <w:pStyle w:val="BodyText"/>
      </w:pPr>
    </w:p>
    <w:p w14:paraId="4657C006" w14:textId="77777777" w:rsidR="00E07DB3" w:rsidRPr="00F442A2" w:rsidRDefault="001A6DDB" w:rsidP="00A4429A">
      <w:pPr>
        <w:pStyle w:val="BodyText"/>
        <w:jc w:val="center"/>
      </w:pPr>
      <w:r w:rsidRPr="00F442A2">
        <w:rPr>
          <w:noProof/>
        </w:rPr>
        <w:lastRenderedPageBreak/>
        <w:drawing>
          <wp:inline distT="0" distB="0" distL="0" distR="0" wp14:anchorId="2EEB1590" wp14:editId="0BA6FA53">
            <wp:extent cx="5943600" cy="2943225"/>
            <wp:effectExtent l="0" t="0" r="0" b="9525"/>
            <wp:docPr id="3" name="Picture 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F6E863E" w14:textId="77777777" w:rsidR="00E07DB3" w:rsidRPr="00F442A2" w:rsidRDefault="00E07DB3" w:rsidP="000766F4">
      <w:pPr>
        <w:pStyle w:val="FigureTitle"/>
      </w:pPr>
      <w:bookmarkStart w:id="8" w:name="_Ref354041305"/>
      <w:bookmarkStart w:id="9" w:name="_Ref354041282"/>
      <w:r w:rsidRPr="00F442A2">
        <w:t xml:space="preserve">Figure </w:t>
      </w:r>
      <w:bookmarkEnd w:id="8"/>
      <w:r w:rsidR="009A0FBD" w:rsidRPr="00F442A2">
        <w:t>4.1-1</w:t>
      </w:r>
      <w:r w:rsidRPr="00F442A2">
        <w:t>: Document Sharing Objects and Associations</w:t>
      </w:r>
      <w:bookmarkEnd w:id="9"/>
    </w:p>
    <w:p w14:paraId="3E20BDC2" w14:textId="77777777" w:rsidR="00E07DB3" w:rsidRPr="00F442A2" w:rsidRDefault="00E07DB3" w:rsidP="009E7736">
      <w:pPr>
        <w:pStyle w:val="Heading3"/>
        <w:numPr>
          <w:ilvl w:val="2"/>
          <w:numId w:val="5"/>
        </w:numPr>
        <w:suppressAutoHyphens w:val="0"/>
      </w:pPr>
      <w:bookmarkStart w:id="10" w:name="_Toc363716735"/>
      <w:bookmarkStart w:id="11" w:name="_Toc363717190"/>
      <w:bookmarkStart w:id="12" w:name="_Toc363717574"/>
      <w:bookmarkStart w:id="13" w:name="_Toc363717575"/>
      <w:bookmarkStart w:id="14" w:name="_Toc363716737"/>
      <w:bookmarkStart w:id="15" w:name="_Toc363717192"/>
      <w:bookmarkStart w:id="16" w:name="_Toc363717576"/>
      <w:bookmarkStart w:id="17" w:name="_Toc355941856"/>
      <w:bookmarkStart w:id="18" w:name="_Toc355944397"/>
      <w:bookmarkStart w:id="19" w:name="_Toc355947317"/>
      <w:bookmarkStart w:id="20" w:name="_Toc355948440"/>
      <w:bookmarkStart w:id="21" w:name="_Toc356293394"/>
      <w:bookmarkStart w:id="22" w:name="_Toc357585686"/>
      <w:bookmarkStart w:id="23" w:name="_Ref337122897"/>
      <w:bookmarkStart w:id="24" w:name="_Ref337122931"/>
      <w:bookmarkStart w:id="25" w:name="_Ref337122958"/>
      <w:bookmarkStart w:id="26" w:name="_Toc352575041"/>
      <w:bookmarkStart w:id="27" w:name="_Toc364252790"/>
      <w:bookmarkStart w:id="28" w:name="_Toc367876925"/>
      <w:bookmarkStart w:id="29" w:name="_Toc518658178"/>
      <w:bookmarkEnd w:id="10"/>
      <w:bookmarkEnd w:id="11"/>
      <w:bookmarkEnd w:id="12"/>
      <w:bookmarkEnd w:id="13"/>
      <w:bookmarkEnd w:id="14"/>
      <w:bookmarkEnd w:id="15"/>
      <w:bookmarkEnd w:id="16"/>
      <w:bookmarkEnd w:id="17"/>
      <w:bookmarkEnd w:id="18"/>
      <w:bookmarkEnd w:id="19"/>
      <w:bookmarkEnd w:id="20"/>
      <w:bookmarkEnd w:id="21"/>
      <w:bookmarkEnd w:id="22"/>
      <w:r w:rsidRPr="00F442A2">
        <w:t>Metadata Object Types</w:t>
      </w:r>
      <w:bookmarkEnd w:id="23"/>
      <w:bookmarkEnd w:id="24"/>
      <w:bookmarkEnd w:id="25"/>
      <w:bookmarkEnd w:id="26"/>
      <w:bookmarkEnd w:id="27"/>
      <w:bookmarkEnd w:id="28"/>
      <w:bookmarkEnd w:id="29"/>
    </w:p>
    <w:p w14:paraId="091C8F06" w14:textId="77777777" w:rsidR="00E07DB3" w:rsidRPr="00F442A2" w:rsidRDefault="00E07DB3" w:rsidP="00E07DB3">
      <w:pPr>
        <w:pStyle w:val="BodyText"/>
      </w:pPr>
      <w:r w:rsidRPr="00F442A2">
        <w:t>There are three metadata object types supported by the Document Sharing metadata, as seen in Figure</w:t>
      </w:r>
      <w:r w:rsidR="000659ED" w:rsidRPr="00F442A2">
        <w:t xml:space="preserve"> 4.1-1</w:t>
      </w:r>
      <w:r w:rsidRPr="00F442A2">
        <w:t>:</w:t>
      </w:r>
    </w:p>
    <w:p w14:paraId="27A7A0F6" w14:textId="77777777" w:rsidR="00E07DB3" w:rsidRPr="00F442A2" w:rsidRDefault="00E07DB3" w:rsidP="00B6547D">
      <w:pPr>
        <w:pStyle w:val="ListBullet2"/>
      </w:pPr>
      <w:r w:rsidRPr="00F442A2">
        <w:t>SubmissionSet</w:t>
      </w:r>
    </w:p>
    <w:p w14:paraId="64D6D7A7" w14:textId="77777777" w:rsidR="00E07DB3" w:rsidRPr="00F442A2" w:rsidRDefault="00E07DB3" w:rsidP="00B6547D">
      <w:pPr>
        <w:pStyle w:val="ListBullet2"/>
      </w:pPr>
      <w:r w:rsidRPr="00F442A2">
        <w:t>Folder</w:t>
      </w:r>
    </w:p>
    <w:p w14:paraId="211C1D27" w14:textId="77777777" w:rsidR="00E07DB3" w:rsidRPr="00F442A2" w:rsidRDefault="00E07DB3" w:rsidP="00B6547D">
      <w:pPr>
        <w:pStyle w:val="ListBullet2"/>
      </w:pPr>
      <w:r w:rsidRPr="00F442A2">
        <w:t>DocumentEntry</w:t>
      </w:r>
    </w:p>
    <w:p w14:paraId="4E9721D5" w14:textId="148D527F" w:rsidR="00E07DB3" w:rsidRPr="00F442A2" w:rsidRDefault="00E07DB3" w:rsidP="00E07DB3">
      <w:pPr>
        <w:pStyle w:val="BodyText"/>
      </w:pPr>
      <w:r w:rsidRPr="00F442A2">
        <w:rPr>
          <w:b/>
        </w:rPr>
        <w:t>SubmissionSet</w:t>
      </w:r>
      <w:r w:rsidRPr="00F442A2">
        <w:t xml:space="preserve"> – The SubmissionSet can be thought of as the packing slip of a postal package. The details of the submission of DocumentEntries, Folders, and Associations are captured in the SubmissionSet object. The creating entity of each submission must group the DocumentEntries, Folders and Associations into a unique SubmissionSet. The Document Sharing profiles ensure that the documents are treated as a unit for submission purposes – either all of the documents arrive at their destination, or none of them do. An example of the use of a Submission Set is packaging all documents related to a care episode at the end of the hospital stay. The EHR system can submit the package. If the submission fails, none of the documents made it to their destination, and a retry is possible.</w:t>
      </w:r>
    </w:p>
    <w:p w14:paraId="0535602F" w14:textId="3C38F3F9" w:rsidR="00E07DB3" w:rsidRPr="00F442A2" w:rsidRDefault="002A0A3A" w:rsidP="00E07DB3">
      <w:pPr>
        <w:pStyle w:val="BodyText"/>
      </w:pPr>
      <w:r w:rsidRPr="00F442A2">
        <w:t>SubmissionsSets, once submitted, are a permanent record of the collection of submitted content.</w:t>
      </w:r>
      <w:r w:rsidR="000D6EAF" w:rsidRPr="00F442A2">
        <w:t xml:space="preserve"> </w:t>
      </w:r>
      <w:r w:rsidR="00E07DB3" w:rsidRPr="00F442A2">
        <w:t>DocumentEntries may be bundled into a SubmissionSet by a human, machine, or process. For example, a laboratory machine might automatically submit results associated with a given lab order when they are ready, rather than waiting for a human to bundle them. SubmissionSets may contain DocumentEntries for multiple patients, but there are specific limitations on how this is done.</w:t>
      </w:r>
    </w:p>
    <w:p w14:paraId="6BB7AE82" w14:textId="4DF7810D" w:rsidR="00E07DB3" w:rsidRPr="00F442A2" w:rsidRDefault="00E07DB3" w:rsidP="00E07DB3">
      <w:pPr>
        <w:pStyle w:val="BodyText"/>
      </w:pPr>
      <w:r w:rsidRPr="00F442A2">
        <w:lastRenderedPageBreak/>
        <w:t xml:space="preserve">A SubmissionSet shall be the source of at least one Association of type </w:t>
      </w:r>
      <w:r w:rsidR="0054004C" w:rsidRPr="00F442A2">
        <w:t>SS-FD HasMember</w:t>
      </w:r>
      <w:r w:rsidRPr="00F442A2">
        <w:t xml:space="preserve">, </w:t>
      </w:r>
      <w:r w:rsidR="0054004C" w:rsidRPr="00F442A2">
        <w:t>SS-HM HasMember</w:t>
      </w:r>
      <w:r w:rsidRPr="00F442A2">
        <w:t xml:space="preserve">, and/or </w:t>
      </w:r>
      <w:r w:rsidR="0054004C" w:rsidRPr="00F442A2">
        <w:t>SS-DE HasMember</w:t>
      </w:r>
      <w:r w:rsidRPr="00F442A2">
        <w:t>.</w:t>
      </w:r>
    </w:p>
    <w:p w14:paraId="00AE9D5A" w14:textId="25B1FAD5" w:rsidR="00E07DB3" w:rsidRPr="00F442A2" w:rsidRDefault="00E07DB3" w:rsidP="00E07DB3">
      <w:pPr>
        <w:pStyle w:val="BodyText"/>
      </w:pPr>
      <w:r w:rsidRPr="00F442A2">
        <w:rPr>
          <w:b/>
        </w:rPr>
        <w:t>Folder</w:t>
      </w:r>
      <w:r w:rsidRPr="00F442A2">
        <w:t xml:space="preserve"> – A Folder is a logical collection of DocumentEntries that are related in some way, such as to a clinical use case. A Folder is an arbitrary grouping relationship. Folders may be updated by multiple SubmissionSets sent from multiple departments that are submitting their DocumentEntry objects at different times. For example, a Folder may be used to collect the DocumentEntry objects for the patient’s documents that relate to an exam event, such as the exam request and prior results as well as the eventual exam results. As the exam results become available, the DocumentEntry objects can be added to the Folder for the exam records.</w:t>
      </w:r>
    </w:p>
    <w:p w14:paraId="45D73D5E" w14:textId="77777777" w:rsidR="00E07DB3" w:rsidRPr="00F442A2" w:rsidRDefault="00E07DB3" w:rsidP="00E07DB3">
      <w:pPr>
        <w:pStyle w:val="BodyText"/>
      </w:pPr>
      <w:r w:rsidRPr="00F442A2">
        <w:t>All DocumentEntries in a Folder shall be for the same patient.</w:t>
      </w:r>
    </w:p>
    <w:p w14:paraId="6D5A176A" w14:textId="77777777" w:rsidR="00E07DB3" w:rsidRPr="00F442A2" w:rsidRDefault="00E07DB3" w:rsidP="00E07DB3">
      <w:pPr>
        <w:pStyle w:val="BodyText"/>
      </w:pPr>
      <w:r w:rsidRPr="00F442A2">
        <w:t>The metadata structure discussed in this volume only specifies how to describe a Folder, and imposes no requirements for when or how a Folder should be used. Additional detail on when and how to use a Folder may be described in IHE profiles.</w:t>
      </w:r>
    </w:p>
    <w:p w14:paraId="344121C3" w14:textId="512DF890" w:rsidR="0052335B" w:rsidRPr="00F442A2" w:rsidRDefault="00E07DB3" w:rsidP="00E07DB3">
      <w:pPr>
        <w:pStyle w:val="BodyText"/>
      </w:pPr>
      <w:r w:rsidRPr="00F442A2">
        <w:rPr>
          <w:b/>
        </w:rPr>
        <w:t>DocumentEntry</w:t>
      </w:r>
      <w:r w:rsidRPr="00F442A2">
        <w:t xml:space="preserve"> – DocumentEntry is a metadata object representing a document. This metadata object does not contain the contents of the document; instead it contains attributes describing the document.</w:t>
      </w:r>
    </w:p>
    <w:p w14:paraId="41B9112D" w14:textId="77777777" w:rsidR="00E07DB3" w:rsidRPr="00F442A2" w:rsidRDefault="00E07DB3" w:rsidP="00E07DB3">
      <w:pPr>
        <w:pStyle w:val="BodyText"/>
      </w:pPr>
      <w:r w:rsidRPr="00F442A2">
        <w:t xml:space="preserve">Details on how documents and metadata are managed depend on the requirements in a particular Document Sharing </w:t>
      </w:r>
      <w:r w:rsidR="000659ED" w:rsidRPr="00F442A2">
        <w:t>Profile</w:t>
      </w:r>
      <w:r w:rsidRPr="00F442A2">
        <w:t>.</w:t>
      </w:r>
    </w:p>
    <w:p w14:paraId="73D4D54B" w14:textId="77777777" w:rsidR="00E07DB3" w:rsidRPr="00F442A2" w:rsidRDefault="00E07DB3" w:rsidP="00E07DB3">
      <w:pPr>
        <w:pStyle w:val="BodyText"/>
      </w:pPr>
      <w:r w:rsidRPr="00F442A2">
        <w:t xml:space="preserve">For example, in XDS, a </w:t>
      </w:r>
      <w:r w:rsidR="0052335B" w:rsidRPr="00F442A2">
        <w:t xml:space="preserve">Stable </w:t>
      </w:r>
      <w:r w:rsidRPr="00F442A2">
        <w:t xml:space="preserve">DocumentEntry is the logical representation in the Registry of the Document that the Source submitted to a Repository. An entire document’s contents can constitute several megabytes, but can be described in a few kilobytes of metadata. The DocumentEntry metadata that describes the document are sufficient for the purposes of storing, organizing and locating documents for retrieval. Submitting a </w:t>
      </w:r>
      <w:r w:rsidR="0052335B" w:rsidRPr="00F442A2">
        <w:t xml:space="preserve">Stable </w:t>
      </w:r>
      <w:r w:rsidRPr="00F442A2">
        <w:t>DocumentEntry to a Registry in lieu of submitting the document creates a separation of concerns, allowing the Registry to specialize in indexing, while the Repository manages document storage.</w:t>
      </w:r>
    </w:p>
    <w:p w14:paraId="4707984E" w14:textId="77777777" w:rsidR="006823AA" w:rsidRPr="00F442A2" w:rsidRDefault="006823AA" w:rsidP="00E07DB3">
      <w:pPr>
        <w:pStyle w:val="BodyText"/>
      </w:pPr>
      <w:r w:rsidRPr="00F442A2">
        <w:t>There are two DocumentEntry Types: Stable DocumentEntry and On-Demand Document Entry. The following sections describe these types in detail.</w:t>
      </w:r>
    </w:p>
    <w:p w14:paraId="096ABE22" w14:textId="7CDDDFF8" w:rsidR="0052335B" w:rsidRPr="00F442A2" w:rsidRDefault="0052335B" w:rsidP="00A4429A">
      <w:pPr>
        <w:pStyle w:val="ListBullet2"/>
        <w:rPr>
          <w:b/>
          <w:bCs/>
        </w:rPr>
      </w:pPr>
      <w:r w:rsidRPr="00F442A2">
        <w:rPr>
          <w:b/>
          <w:bCs/>
        </w:rPr>
        <w:t>Stable Document</w:t>
      </w:r>
      <w:r w:rsidR="006723E8" w:rsidRPr="00F442A2">
        <w:rPr>
          <w:b/>
          <w:bCs/>
        </w:rPr>
        <w:t xml:space="preserve"> </w:t>
      </w:r>
      <w:r w:rsidRPr="00F442A2">
        <w:rPr>
          <w:b/>
          <w:bCs/>
        </w:rPr>
        <w:t>Entry</w:t>
      </w:r>
    </w:p>
    <w:p w14:paraId="5F0CD100" w14:textId="6BA5906A" w:rsidR="006823AA" w:rsidRPr="00F442A2" w:rsidRDefault="0052335B" w:rsidP="00A4429A">
      <w:pPr>
        <w:pStyle w:val="ListParagraph"/>
      </w:pPr>
      <w:r w:rsidRPr="00F442A2">
        <w:t>A Stable Document Entry contains metadata about an already created document available for retrieval. Each Stable DocumentEntry represents a single document</w:t>
      </w:r>
      <w:r w:rsidR="00B310FE" w:rsidRPr="00F442A2">
        <w:t xml:space="preserve">. </w:t>
      </w:r>
      <w:r w:rsidRPr="00F442A2">
        <w:t xml:space="preserve">This document is stable because the contents have been effectively combined in the exact representation that will be returned in a Retrieve Document Set. A Stable Document Entry is an XDSDocument Entry with objectType equal to the UUID for Stable (see </w:t>
      </w:r>
      <w:r w:rsidR="00D87D2B" w:rsidRPr="00F442A2">
        <w:t xml:space="preserve">Section </w:t>
      </w:r>
      <w:r w:rsidRPr="00F442A2">
        <w:t xml:space="preserve">4.2.5.2 for the UUID) and availabilityStatus </w:t>
      </w:r>
      <w:r w:rsidR="006823AA" w:rsidRPr="00F442A2">
        <w:t xml:space="preserve">equal to </w:t>
      </w:r>
      <w:r w:rsidRPr="00F442A2">
        <w:t>Approved or Deprecated. All metadata fields contain valid values.</w:t>
      </w:r>
    </w:p>
    <w:p w14:paraId="09BAE51D" w14:textId="77777777" w:rsidR="006823AA" w:rsidRPr="00F442A2" w:rsidRDefault="006823AA" w:rsidP="00A4429A">
      <w:pPr>
        <w:pStyle w:val="ListParagraph"/>
      </w:pPr>
      <w:r w:rsidRPr="00F442A2">
        <w:t>The uniqueID metadata attribute of a Stable DocumentEntry identifies the specific document associated with the entry. It is used in a retrieve request to identify which specific document should be retrieved.</w:t>
      </w:r>
    </w:p>
    <w:p w14:paraId="61F44387" w14:textId="77777777" w:rsidR="0052335B" w:rsidRPr="00F442A2" w:rsidRDefault="0052335B" w:rsidP="00A4429A">
      <w:pPr>
        <w:pStyle w:val="ListParagraph"/>
      </w:pPr>
      <w:r w:rsidRPr="00F442A2">
        <w:lastRenderedPageBreak/>
        <w:t xml:space="preserve">If the document returned on a retrieve request is CDA, it will have in the ClinicalDocument/id </w:t>
      </w:r>
      <w:r w:rsidR="006823AA" w:rsidRPr="00F442A2">
        <w:t xml:space="preserve">field </w:t>
      </w:r>
      <w:r w:rsidRPr="00F442A2">
        <w:t xml:space="preserve">in the HL7 CDA R2 </w:t>
      </w:r>
      <w:r w:rsidR="006823AA" w:rsidRPr="00F442A2">
        <w:t xml:space="preserve">document </w:t>
      </w:r>
      <w:r w:rsidRPr="00F442A2">
        <w:t xml:space="preserve">header the same </w:t>
      </w:r>
      <w:r w:rsidR="006823AA" w:rsidRPr="00F442A2">
        <w:t xml:space="preserve">value as the </w:t>
      </w:r>
      <w:r w:rsidRPr="00F442A2">
        <w:t>value of the DocumentEntry uniqueId.</w:t>
      </w:r>
    </w:p>
    <w:p w14:paraId="72CF8282" w14:textId="77777777" w:rsidR="0052335B" w:rsidRPr="00F442A2" w:rsidRDefault="0052335B" w:rsidP="00A4429A">
      <w:pPr>
        <w:pStyle w:val="ListBullet2"/>
        <w:rPr>
          <w:b/>
          <w:bCs/>
        </w:rPr>
      </w:pPr>
      <w:r w:rsidRPr="00F442A2">
        <w:rPr>
          <w:b/>
          <w:bCs/>
        </w:rPr>
        <w:t>On-Demand Document Entry</w:t>
      </w:r>
    </w:p>
    <w:p w14:paraId="1DCEA7B8" w14:textId="77777777" w:rsidR="0052335B" w:rsidRPr="00F442A2" w:rsidRDefault="0052335B" w:rsidP="00A4429A">
      <w:pPr>
        <w:pStyle w:val="ListParagraph"/>
      </w:pPr>
      <w:r w:rsidRPr="00F442A2">
        <w:t xml:space="preserve">An On-Demand Document Entry provides a unique identifier which can be used to create an on-demand document which collects the latest, most recent available information at the time of retrieval. On-Demand Document Entries never reflect actual document content, but rather the potential for a document with the characteristics described in the metadata of the entry. </w:t>
      </w:r>
      <w:r w:rsidR="006823AA" w:rsidRPr="00F442A2">
        <w:t xml:space="preserve">An On-Demand DocumentEntry has objectType equal to the UUID for On-Demand (see </w:t>
      </w:r>
      <w:r w:rsidR="00D87D2B" w:rsidRPr="00F442A2">
        <w:t xml:space="preserve">Section </w:t>
      </w:r>
      <w:r w:rsidR="006823AA" w:rsidRPr="00F442A2">
        <w:t xml:space="preserve">4.2.5.2 for the UUID) and availabilityStatus equal to Approved or Deprecated. </w:t>
      </w:r>
      <w:r w:rsidRPr="00F442A2">
        <w:t xml:space="preserve">An On-Demand Document Entry may be replaced and deprecated. If an On-Demand Document Entry is deprecated, </w:t>
      </w:r>
      <w:r w:rsidR="00D83F6E" w:rsidRPr="00F442A2">
        <w:t xml:space="preserve">the retrieval </w:t>
      </w:r>
      <w:r w:rsidRPr="00F442A2">
        <w:t xml:space="preserve">of that uniqueID may not have </w:t>
      </w:r>
      <w:r w:rsidR="00D83F6E" w:rsidRPr="00F442A2">
        <w:t xml:space="preserve">the </w:t>
      </w:r>
      <w:r w:rsidRPr="00F442A2">
        <w:t>most recent information and should return an error.</w:t>
      </w:r>
    </w:p>
    <w:p w14:paraId="1C05064D" w14:textId="77777777" w:rsidR="0052335B" w:rsidRPr="00F442A2" w:rsidRDefault="0052335B" w:rsidP="00A4429A">
      <w:pPr>
        <w:pStyle w:val="ListParagraph"/>
      </w:pPr>
      <w:r w:rsidRPr="00F442A2">
        <w:t>The uniqueID associated with an On-Demand Document Entry will never represent an actual document. A retrieve request specifying an On-Demand Document Entry uniqueID will return content identified by a uniqueID different than the specified uniqueID.</w:t>
      </w:r>
    </w:p>
    <w:p w14:paraId="07CF8441" w14:textId="49A2261F" w:rsidR="0052335B" w:rsidRPr="00F442A2" w:rsidRDefault="0052335B" w:rsidP="00A4429A">
      <w:pPr>
        <w:pStyle w:val="ListParagraph"/>
      </w:pPr>
      <w:r w:rsidRPr="00F442A2">
        <w:t>Every On-Demand Document Entry with the same uniqueID will refer to the same potential content. Actual content depends on the time of retrieval. The On-Demand Document Entry uniqueID is valid for as long as the entry has availabilityStatus</w:t>
      </w:r>
      <w:r w:rsidR="00D83F6E" w:rsidRPr="00F442A2">
        <w:t xml:space="preserve"> equal to </w:t>
      </w:r>
      <w:r w:rsidRPr="00F442A2">
        <w:t>Approved. The holder of the uniqueID may re-use it in a retrieve request to get the latest information, without the need for an additional query.</w:t>
      </w:r>
    </w:p>
    <w:p w14:paraId="3F1161A5" w14:textId="77777777" w:rsidR="0052335B" w:rsidRPr="00F442A2" w:rsidRDefault="0052335B" w:rsidP="00A4429A">
      <w:pPr>
        <w:pStyle w:val="ListParagraph"/>
      </w:pPr>
      <w:r w:rsidRPr="00F442A2">
        <w:t xml:space="preserve">When a retrieve request is received specifying an On-Demand Document Entry uniqueID, the responder may choose to persist the document generated as a result and allow the requestor future access to the metadata and document. This capability is declared through the Persistence of Retrieved Documents </w:t>
      </w:r>
      <w:r w:rsidR="000659ED" w:rsidRPr="00F442A2">
        <w:t>Option</w:t>
      </w:r>
      <w:r w:rsidRPr="00F442A2">
        <w:t xml:space="preserve"> on the On-Demand Document Source and Responding Gateway Actors. The persistence refers not only to the saving of the content for re-use, but more specifically, to the ability of the requester to use retrieve to access that exact, possibly now historic, content and use a query to get metadata about the content.</w:t>
      </w:r>
    </w:p>
    <w:p w14:paraId="18DBBAFB" w14:textId="77777777" w:rsidR="00B6546E" w:rsidRPr="00F442A2" w:rsidRDefault="00B6546E" w:rsidP="00A4429A">
      <w:pPr>
        <w:pStyle w:val="ListParagraph"/>
      </w:pPr>
      <w:r w:rsidRPr="00F442A2">
        <w:t>Unless otherwise specified in a transaction, On-Demand DocumentEntry objects shall not be included in the transaction.</w:t>
      </w:r>
    </w:p>
    <w:p w14:paraId="40A0DFF6" w14:textId="77777777" w:rsidR="00E07DB3" w:rsidRPr="00F442A2" w:rsidRDefault="00E07DB3" w:rsidP="009E7736">
      <w:pPr>
        <w:pStyle w:val="Heading3"/>
        <w:numPr>
          <w:ilvl w:val="2"/>
          <w:numId w:val="5"/>
        </w:numPr>
        <w:suppressAutoHyphens w:val="0"/>
      </w:pPr>
      <w:bookmarkStart w:id="30" w:name="_Ref338853907"/>
      <w:bookmarkStart w:id="31" w:name="_Toc352575042"/>
      <w:bookmarkStart w:id="32" w:name="_Toc364252791"/>
      <w:bookmarkStart w:id="33" w:name="_Toc367876926"/>
      <w:bookmarkStart w:id="34" w:name="_Toc518658179"/>
      <w:r w:rsidRPr="00F442A2">
        <w:t>Association Types</w:t>
      </w:r>
      <w:bookmarkEnd w:id="30"/>
      <w:bookmarkEnd w:id="31"/>
      <w:bookmarkEnd w:id="32"/>
      <w:bookmarkEnd w:id="33"/>
      <w:bookmarkEnd w:id="34"/>
    </w:p>
    <w:p w14:paraId="76BCC3B8" w14:textId="77777777" w:rsidR="00E07DB3" w:rsidRPr="00F442A2" w:rsidRDefault="00E07DB3" w:rsidP="00E07DB3">
      <w:pPr>
        <w:pStyle w:val="BodyText"/>
      </w:pPr>
      <w:r w:rsidRPr="00F442A2">
        <w:t>Associations represent a link from the source object to a target object. Association objects describe all aspects of this link including references to source and target objects, the specific variant or name of the Association, and status and version information.</w:t>
      </w:r>
    </w:p>
    <w:p w14:paraId="42AD6480" w14:textId="77777777" w:rsidR="00E07DB3" w:rsidRPr="00F442A2" w:rsidRDefault="00E07DB3" w:rsidP="00E07DB3">
      <w:pPr>
        <w:pStyle w:val="BodyText"/>
      </w:pPr>
      <w:r w:rsidRPr="00F442A2">
        <w:t>There are two types of Associations: HasMember and Relationship.</w:t>
      </w:r>
    </w:p>
    <w:p w14:paraId="10F569AE" w14:textId="77777777" w:rsidR="00E07DB3" w:rsidRPr="00F442A2" w:rsidRDefault="00E07DB3" w:rsidP="00B6547D">
      <w:pPr>
        <w:pStyle w:val="ListBullet2"/>
      </w:pPr>
      <w:r w:rsidRPr="00F442A2">
        <w:rPr>
          <w:b/>
        </w:rPr>
        <w:lastRenderedPageBreak/>
        <w:t>HasMember</w:t>
      </w:r>
      <w:r w:rsidRPr="00F442A2">
        <w:t xml:space="preserve">- defines a membership relationship between two objects. There are four variants of the HasMember Association depending on the types of the source and target object, see Figure </w:t>
      </w:r>
      <w:r w:rsidR="000659ED" w:rsidRPr="00F442A2">
        <w:t>4.1</w:t>
      </w:r>
      <w:r w:rsidRPr="00F442A2">
        <w:t>-1.</w:t>
      </w:r>
    </w:p>
    <w:p w14:paraId="31E3F042" w14:textId="77777777" w:rsidR="00E07DB3" w:rsidRPr="00F442A2" w:rsidRDefault="0054004C" w:rsidP="00B6547D">
      <w:pPr>
        <w:pStyle w:val="List2"/>
      </w:pPr>
      <w:r w:rsidRPr="00F442A2">
        <w:t>SS-FD HasMember</w:t>
      </w:r>
      <w:r w:rsidR="00E07DB3" w:rsidRPr="00F442A2">
        <w:t>: An association from a SubmissionSet to a Folder identifies the Folder as a member of that SubmissionSet. It identifies the Submission Set that contained the initial creation of the Folder.</w:t>
      </w:r>
    </w:p>
    <w:p w14:paraId="1084E8B9" w14:textId="77777777" w:rsidR="00E07DB3" w:rsidRPr="00F442A2" w:rsidRDefault="0054004C" w:rsidP="00B6547D">
      <w:pPr>
        <w:pStyle w:val="List2"/>
      </w:pPr>
      <w:r w:rsidRPr="00F442A2">
        <w:t>FD-DE HasMember</w:t>
      </w:r>
      <w:r w:rsidR="00E07DB3" w:rsidRPr="00F442A2">
        <w:t>: An association from a Folder to a DocumentEntry identifies that DocumentEntry as a member of that Folder. Folders have a many-to-many relationship to DocumentEntries (i.e., one folder may be linked to many DocumentEntries, and one DocumentEntry may be linked to many folders).</w:t>
      </w:r>
    </w:p>
    <w:p w14:paraId="55E0C564" w14:textId="77777777" w:rsidR="00E07DB3" w:rsidRPr="00F442A2" w:rsidRDefault="0054004C" w:rsidP="00B6547D">
      <w:pPr>
        <w:pStyle w:val="List2"/>
      </w:pPr>
      <w:r w:rsidRPr="00F442A2">
        <w:t>SS-HM HasMember</w:t>
      </w:r>
      <w:r w:rsidR="00E07DB3" w:rsidRPr="00F442A2">
        <w:t xml:space="preserve">: An association from a SubmissionSet to a </w:t>
      </w:r>
      <w:r w:rsidRPr="00F442A2">
        <w:t>FD-DE HasMember</w:t>
      </w:r>
      <w:r w:rsidR="00E07DB3" w:rsidRPr="00F442A2">
        <w:t xml:space="preserve"> Association identifies that </w:t>
      </w:r>
      <w:r w:rsidRPr="00F442A2">
        <w:t>FD-DE HasMember</w:t>
      </w:r>
      <w:r w:rsidR="00E07DB3" w:rsidRPr="00F442A2">
        <w:t xml:space="preserve"> as a member of that SubmissionSet. This makes it possible to identify the Submission Set in which the link between the Folder and the DocumentEntry was created.</w:t>
      </w:r>
    </w:p>
    <w:p w14:paraId="2B017268" w14:textId="77777777" w:rsidR="00E07DB3" w:rsidRPr="00F442A2" w:rsidRDefault="0054004C" w:rsidP="00B6547D">
      <w:pPr>
        <w:pStyle w:val="List2"/>
      </w:pPr>
      <w:r w:rsidRPr="00F442A2">
        <w:t>SS-DE HasMember</w:t>
      </w:r>
      <w:r w:rsidR="00E07DB3" w:rsidRPr="00F442A2">
        <w:t xml:space="preserve">: An association from a SubmissionSet to a DocumentEntry identifies the DocumentEntry as a member of that SubmissionSet. The association between the SubmissionSet and the DocumentEntry provides information about the submission of the Documents. With this association of a DocumentEntry, you can find the Submission Set and know when the document was submitted, who the author of the submission was, and other information contained in the attributes of that SubmissionSet. </w:t>
      </w:r>
    </w:p>
    <w:p w14:paraId="718EDAE4" w14:textId="77777777" w:rsidR="00E07DB3" w:rsidRPr="00F442A2" w:rsidRDefault="00E07DB3" w:rsidP="00B6547D">
      <w:pPr>
        <w:pStyle w:val="ListBullet2"/>
      </w:pPr>
      <w:r w:rsidRPr="00F442A2">
        <w:rPr>
          <w:b/>
        </w:rPr>
        <w:t>Relationship</w:t>
      </w:r>
      <w:r w:rsidRPr="00F442A2">
        <w:t xml:space="preserve"> – defines an association between two DocumentEntry objects. There are five variants based on the type of relationship between the DocumentEntry objects.</w:t>
      </w:r>
    </w:p>
    <w:p w14:paraId="1070583D" w14:textId="77777777" w:rsidR="00E07DB3" w:rsidRPr="00F442A2" w:rsidRDefault="00E07DB3" w:rsidP="00B6547D">
      <w:pPr>
        <w:pStyle w:val="List2"/>
      </w:pPr>
      <w:r w:rsidRPr="00F442A2">
        <w:t>Replace – indicates the replacement of a previous document with a new document.</w:t>
      </w:r>
    </w:p>
    <w:p w14:paraId="40F5D5EE" w14:textId="77777777" w:rsidR="00E07DB3" w:rsidRPr="00F442A2" w:rsidRDefault="00E07DB3" w:rsidP="00B6547D">
      <w:pPr>
        <w:pStyle w:val="List2"/>
      </w:pPr>
      <w:r w:rsidRPr="00F442A2">
        <w:t>Transform - indicates the transformation of a previous document into a new document.</w:t>
      </w:r>
    </w:p>
    <w:p w14:paraId="321CE706" w14:textId="77777777" w:rsidR="00E07DB3" w:rsidRPr="00F442A2" w:rsidRDefault="00E07DB3" w:rsidP="00B6547D">
      <w:pPr>
        <w:pStyle w:val="List2"/>
      </w:pPr>
      <w:r w:rsidRPr="00F442A2">
        <w:t>Append – indicates a new document that appends to the contents of a previous document.</w:t>
      </w:r>
    </w:p>
    <w:p w14:paraId="19D7A9AC" w14:textId="77777777" w:rsidR="00E07DB3" w:rsidRPr="00F442A2" w:rsidRDefault="00E07DB3" w:rsidP="00B6547D">
      <w:pPr>
        <w:pStyle w:val="List2"/>
      </w:pPr>
      <w:r w:rsidRPr="00F442A2">
        <w:t>Transform and Replace – indicates a transformed replacement of a previous document with a new document.</w:t>
      </w:r>
    </w:p>
    <w:p w14:paraId="0194F2D2" w14:textId="77777777" w:rsidR="00E07DB3" w:rsidRPr="00F442A2" w:rsidRDefault="00E07DB3" w:rsidP="00B6547D">
      <w:pPr>
        <w:pStyle w:val="List2"/>
      </w:pPr>
      <w:r w:rsidRPr="00F442A2">
        <w:t>Signs – indicates a new document is a signature for a previous document, as in new document signs previous document.</w:t>
      </w:r>
    </w:p>
    <w:p w14:paraId="4A3412C4" w14:textId="77777777" w:rsidR="00E07DB3" w:rsidRPr="00F442A2" w:rsidRDefault="00E07DB3" w:rsidP="009E7736">
      <w:pPr>
        <w:pStyle w:val="Heading3"/>
        <w:numPr>
          <w:ilvl w:val="2"/>
          <w:numId w:val="5"/>
        </w:numPr>
        <w:suppressAutoHyphens w:val="0"/>
      </w:pPr>
      <w:bookmarkStart w:id="35" w:name="_Toc330997933"/>
      <w:bookmarkStart w:id="36" w:name="_Ref334691007"/>
      <w:bookmarkStart w:id="37" w:name="_Toc352575043"/>
      <w:bookmarkStart w:id="38" w:name="_Toc364252792"/>
      <w:bookmarkStart w:id="39" w:name="_Toc367876927"/>
      <w:bookmarkStart w:id="40" w:name="_Toc518658180"/>
      <w:r w:rsidRPr="00F442A2">
        <w:t>Metadata Attributes</w:t>
      </w:r>
      <w:bookmarkEnd w:id="35"/>
      <w:bookmarkEnd w:id="36"/>
      <w:bookmarkEnd w:id="37"/>
      <w:bookmarkEnd w:id="38"/>
      <w:bookmarkEnd w:id="39"/>
      <w:bookmarkEnd w:id="40"/>
    </w:p>
    <w:p w14:paraId="4AC0D70D" w14:textId="77777777" w:rsidR="00E07DB3" w:rsidRPr="00F442A2" w:rsidRDefault="00E07DB3" w:rsidP="00E07DB3">
      <w:pPr>
        <w:pStyle w:val="BodyText"/>
        <w:rPr>
          <w:rFonts w:eastAsia="Arial"/>
        </w:rPr>
      </w:pPr>
      <w:r w:rsidRPr="00F442A2">
        <w:rPr>
          <w:rFonts w:eastAsia="Arial"/>
        </w:rPr>
        <w:t xml:space="preserve">Each metadata object holds attributes used for a variety of purposes. This section outlines the variety of purposes metadata attributes serve as well as a general description of each attribute. Detail about the coding of attributes is described in </w:t>
      </w:r>
      <w:r w:rsidR="00561F92" w:rsidRPr="00F442A2">
        <w:rPr>
          <w:rFonts w:eastAsia="Arial"/>
        </w:rPr>
        <w:t xml:space="preserve">Section </w:t>
      </w:r>
      <w:r w:rsidRPr="00F442A2">
        <w:rPr>
          <w:rFonts w:eastAsia="Arial"/>
        </w:rPr>
        <w:t>4.2.3.</w:t>
      </w:r>
    </w:p>
    <w:p w14:paraId="6306D79A" w14:textId="69F67B45" w:rsidR="00E07DB3" w:rsidRPr="00F442A2" w:rsidRDefault="00E07DB3" w:rsidP="009E7736">
      <w:pPr>
        <w:pStyle w:val="Heading4"/>
        <w:numPr>
          <w:ilvl w:val="3"/>
          <w:numId w:val="5"/>
        </w:numPr>
        <w:tabs>
          <w:tab w:val="clear" w:pos="1980"/>
        </w:tabs>
        <w:suppressAutoHyphens w:val="0"/>
        <w:ind w:left="1008" w:hanging="1008"/>
      </w:pPr>
      <w:bookmarkStart w:id="41" w:name="_Ref334691066"/>
      <w:bookmarkStart w:id="42" w:name="_Toc352575044"/>
      <w:bookmarkStart w:id="43" w:name="_Toc364252793"/>
      <w:bookmarkStart w:id="44" w:name="_Toc367876928"/>
      <w:r w:rsidRPr="00F442A2">
        <w:lastRenderedPageBreak/>
        <w:t>The Purpose of Metadata Attributes</w:t>
      </w:r>
      <w:bookmarkEnd w:id="41"/>
      <w:r w:rsidRPr="00F442A2">
        <w:t xml:space="preserve"> (Informative)</w:t>
      </w:r>
      <w:bookmarkEnd w:id="42"/>
      <w:bookmarkEnd w:id="43"/>
      <w:bookmarkEnd w:id="44"/>
    </w:p>
    <w:p w14:paraId="188A0C89" w14:textId="77777777" w:rsidR="00E07DB3" w:rsidRPr="00F442A2" w:rsidRDefault="00E07DB3" w:rsidP="00E07DB3">
      <w:pPr>
        <w:pStyle w:val="BodyText"/>
      </w:pPr>
      <w:r w:rsidRPr="00F442A2">
        <w:t xml:space="preserve">Metadata attributes can be categorized according to specific document-handling purposes. Each metadata attribute typically has more than one purpose, although some have only one. Metadata in the Document Sharing profiles has one or more of these purposes. </w:t>
      </w:r>
    </w:p>
    <w:p w14:paraId="030F923B" w14:textId="77777777" w:rsidR="00E07DB3" w:rsidRPr="00F442A2" w:rsidRDefault="00E07DB3" w:rsidP="00B6547D">
      <w:pPr>
        <w:pStyle w:val="ListBullet2"/>
      </w:pPr>
      <w:r w:rsidRPr="00F442A2">
        <w:rPr>
          <w:b/>
        </w:rPr>
        <w:t>Patient Identity</w:t>
      </w:r>
      <w:r w:rsidRPr="00F442A2">
        <w:t xml:space="preserve"> – Attributes that describe the subject of the document. This includes patient Id, patient name, and other demographics.</w:t>
      </w:r>
    </w:p>
    <w:p w14:paraId="0769863A" w14:textId="77777777" w:rsidR="00E07DB3" w:rsidRPr="00F442A2" w:rsidRDefault="00E07DB3" w:rsidP="00B6547D">
      <w:pPr>
        <w:pStyle w:val="ListBullet2"/>
      </w:pPr>
      <w:r w:rsidRPr="00F442A2">
        <w:rPr>
          <w:b/>
        </w:rPr>
        <w:t>Provenance</w:t>
      </w:r>
      <w:r w:rsidRPr="00F442A2">
        <w:t xml:space="preserve"> – Attributes that describe where the document comes from. These items are highly influenced by medical records regulations. This includes human author, identification of system that authored, the organization that authored, predecessor documents, successor documents, and the pathway that the document took.</w:t>
      </w:r>
    </w:p>
    <w:p w14:paraId="764F19AA" w14:textId="77777777" w:rsidR="00E07DB3" w:rsidRPr="00F442A2" w:rsidRDefault="00E07DB3" w:rsidP="00B6547D">
      <w:pPr>
        <w:pStyle w:val="ListBullet2"/>
      </w:pPr>
      <w:r w:rsidRPr="00F442A2">
        <w:rPr>
          <w:b/>
        </w:rPr>
        <w:t>Security &amp; Privacy</w:t>
      </w:r>
      <w:r w:rsidRPr="00F442A2">
        <w:t xml:space="preserve"> – Attributes that are used by Privacy and Security rules to appropriately control the document. These values enable conformance to Privacy and Security regulations. These characteristics would be those referenced in Privacy or Security rules. These characteristics would also be used to protect against security risks to confidentiality, integrity, and availability.</w:t>
      </w:r>
    </w:p>
    <w:p w14:paraId="5398813D" w14:textId="4E2F3818" w:rsidR="00E07DB3" w:rsidRPr="00F442A2" w:rsidRDefault="00E07DB3" w:rsidP="00B6547D">
      <w:pPr>
        <w:pStyle w:val="ListBullet2"/>
      </w:pPr>
      <w:r w:rsidRPr="00F442A2">
        <w:rPr>
          <w:b/>
        </w:rPr>
        <w:t>Descriptive</w:t>
      </w:r>
      <w:r w:rsidRPr="00F442A2">
        <w:t xml:space="preserve"> – Attributes that are used to describe the clinical value, so they are expressly healthcare-specific. These values are critical for query models and enable workflows in all exchange models. The number of attributes in this category is kept to minimum so the metadata does</w:t>
      </w:r>
      <w:r w:rsidR="006723E8" w:rsidRPr="00F442A2">
        <w:t xml:space="preserve"> not</w:t>
      </w:r>
      <w:r w:rsidRPr="00F442A2">
        <w:t xml:space="preserve"> simply duplicate the document, and to keep disclosure risk to a minimum. Thus the metadata attribute values tend to be from a small set of codes. Because this category is close to the clinical values it tends to have few mandatory attributes, allowing policy to choose to not populate. For healthcare documents, this is typically very closely associated with the clinical workflows but also must recognize other uses of healthcare documents such as quality reporting, public health reporting, authorized clinical research, patient access, etc. </w:t>
      </w:r>
    </w:p>
    <w:p w14:paraId="1CA2E0D9" w14:textId="77777777" w:rsidR="00E07DB3" w:rsidRPr="00F442A2" w:rsidRDefault="00E07DB3" w:rsidP="00B6547D">
      <w:pPr>
        <w:pStyle w:val="ListBullet2"/>
      </w:pPr>
      <w:r w:rsidRPr="00F442A2">
        <w:rPr>
          <w:b/>
        </w:rPr>
        <w:t>Object Lifecycle</w:t>
      </w:r>
      <w:r w:rsidRPr="00F442A2">
        <w:t xml:space="preserve"> – Attributes that describe the current lifecycle state of the document including relationships to other documents. This would include classic lifecycle states of created, published, replaced, transformed, and deprecated. </w:t>
      </w:r>
    </w:p>
    <w:p w14:paraId="2F989696" w14:textId="77777777" w:rsidR="00E07DB3" w:rsidRPr="00F442A2" w:rsidRDefault="00E07DB3" w:rsidP="00B6547D">
      <w:pPr>
        <w:pStyle w:val="ListBullet2"/>
      </w:pPr>
      <w:r w:rsidRPr="00F442A2">
        <w:rPr>
          <w:b/>
        </w:rPr>
        <w:t xml:space="preserve">Exchange -- </w:t>
      </w:r>
      <w:r w:rsidRPr="00F442A2">
        <w:t xml:space="preserve">Attributes that enable the transfer of the document for both push type transfers, and pull type transfers. These attributes are used for low-level automated processing of the document. These attributes are not the workflow routing, but rather the administrative overhead necessary to make the transfer. This includes the document unique Id, location, size, MIME types, and document format. </w:t>
      </w:r>
    </w:p>
    <w:p w14:paraId="0BD5C359" w14:textId="318788DC" w:rsidR="00E07DB3" w:rsidRPr="00F442A2" w:rsidRDefault="001A6DDB" w:rsidP="00A4429A">
      <w:pPr>
        <w:pStyle w:val="BodyText"/>
        <w:jc w:val="center"/>
      </w:pPr>
      <w:r w:rsidRPr="00F442A2">
        <w:rPr>
          <w:noProof/>
        </w:rPr>
        <w:lastRenderedPageBreak/>
        <w:drawing>
          <wp:inline distT="0" distB="0" distL="0" distR="0" wp14:anchorId="1FDE00CB" wp14:editId="068F61D3">
            <wp:extent cx="4572000" cy="3429000"/>
            <wp:effectExtent l="0" t="0" r="0" b="0"/>
            <wp:docPr id="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2B3F26B" w14:textId="77777777" w:rsidR="00E07DB3" w:rsidRPr="00F442A2" w:rsidRDefault="00E07DB3" w:rsidP="000766F4">
      <w:pPr>
        <w:pStyle w:val="FigureTitle"/>
      </w:pPr>
      <w:r w:rsidRPr="00F442A2">
        <w:t>Figure 4.1.3.1-1: Pictorial of Overlapping Document Sharing Metadata Purpose</w:t>
      </w:r>
    </w:p>
    <w:p w14:paraId="621D16B5" w14:textId="77777777" w:rsidR="00E07DB3" w:rsidRPr="00F442A2" w:rsidRDefault="00E07DB3" w:rsidP="00E07DB3">
      <w:pPr>
        <w:pStyle w:val="BodyText"/>
      </w:pPr>
      <w:r w:rsidRPr="00F442A2">
        <w:t xml:space="preserve">All metadata attributes describe the document and are not a replacement for the document. Not all metadata attributes are always required; indeed some metadata attributes would be used only for specific uses. Care has been taken to limit the metadata to the minimum metadata attributes necessary to achieve the goal. Each metadata element was assessed for risks posed by exposing it as metadata. All metadata attributes are defined to assure that when the element is needed that it be consistently assigned and processed. </w:t>
      </w:r>
    </w:p>
    <w:p w14:paraId="6A468D63" w14:textId="19422CE6" w:rsidR="00E82E27" w:rsidRPr="00F442A2" w:rsidRDefault="00E82E27" w:rsidP="000766F4">
      <w:pPr>
        <w:pStyle w:val="BodyText"/>
      </w:pPr>
      <w:r w:rsidRPr="00F442A2">
        <w:br w:type="page"/>
      </w:r>
    </w:p>
    <w:p w14:paraId="10FCF74C" w14:textId="379A363D" w:rsidR="00E07DB3" w:rsidRPr="00F442A2" w:rsidRDefault="00E07DB3" w:rsidP="009E7736">
      <w:pPr>
        <w:pStyle w:val="Heading4"/>
        <w:numPr>
          <w:ilvl w:val="3"/>
          <w:numId w:val="5"/>
        </w:numPr>
        <w:tabs>
          <w:tab w:val="clear" w:pos="1980"/>
        </w:tabs>
        <w:suppressAutoHyphens w:val="0"/>
        <w:ind w:left="1008" w:hanging="1008"/>
      </w:pPr>
      <w:bookmarkStart w:id="45" w:name="_Ref333576545"/>
      <w:bookmarkStart w:id="46" w:name="_Toc352575045"/>
      <w:bookmarkStart w:id="47" w:name="_Toc364252794"/>
      <w:bookmarkStart w:id="48" w:name="_Toc367876929"/>
      <w:r w:rsidRPr="00F442A2">
        <w:lastRenderedPageBreak/>
        <w:t>DocumentEntry Metadata Attributes</w:t>
      </w:r>
      <w:bookmarkEnd w:id="45"/>
      <w:bookmarkEnd w:id="46"/>
      <w:bookmarkEnd w:id="47"/>
      <w:bookmarkEnd w:id="48"/>
    </w:p>
    <w:p w14:paraId="33CFFF5E" w14:textId="01525BBA" w:rsidR="00E07DB3" w:rsidRPr="00F442A2" w:rsidRDefault="00E07DB3" w:rsidP="00E07DB3">
      <w:pPr>
        <w:pStyle w:val="BodyText"/>
        <w:rPr>
          <w:rFonts w:eastAsia="Arial"/>
        </w:rPr>
      </w:pPr>
      <w:r w:rsidRPr="00F442A2">
        <w:rPr>
          <w:rFonts w:eastAsia="Arial"/>
        </w:rPr>
        <w:t xml:space="preserve">Table 4.1.3.2-1 provides a conceptual view of the metadata attributes associated with a DocumentEntry object. The table describes each attribute and provides a mapping between the attribute and the purposes that attribute is designed to support. The full DocumentEntry metadata attribute definition, including data type and coding is in </w:t>
      </w:r>
      <w:r w:rsidR="000659ED" w:rsidRPr="00F442A2">
        <w:rPr>
          <w:rFonts w:eastAsia="Arial"/>
        </w:rPr>
        <w:t>S</w:t>
      </w:r>
      <w:r w:rsidRPr="00F442A2">
        <w:rPr>
          <w:rFonts w:eastAsia="Arial"/>
        </w:rPr>
        <w:t>ection 4.2.3.2.</w:t>
      </w:r>
    </w:p>
    <w:p w14:paraId="71A390C1" w14:textId="77777777" w:rsidR="00E07DB3" w:rsidRPr="00F442A2" w:rsidRDefault="00E07DB3" w:rsidP="000766F4">
      <w:pPr>
        <w:pStyle w:val="TableTitle"/>
      </w:pPr>
      <w:bookmarkStart w:id="49" w:name="_Ref355171007"/>
      <w:r w:rsidRPr="00F442A2">
        <w:t xml:space="preserve">Table </w:t>
      </w:r>
      <w:bookmarkEnd w:id="49"/>
      <w:r w:rsidR="009A0FBD" w:rsidRPr="00F442A2">
        <w:t>4.1.3.2-1</w:t>
      </w:r>
      <w:r w:rsidRPr="00F442A2">
        <w:t>: DocumentEntry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F442A2" w14:paraId="6F62B849" w14:textId="77777777" w:rsidTr="00F431B4">
        <w:trPr>
          <w:cantSplit/>
          <w:trHeight w:val="1745"/>
          <w:tblHeader/>
        </w:trPr>
        <w:tc>
          <w:tcPr>
            <w:tcW w:w="2094" w:type="dxa"/>
            <w:shd w:val="clear" w:color="auto" w:fill="D9D9D9"/>
          </w:tcPr>
          <w:p w14:paraId="2AF53C51" w14:textId="77777777" w:rsidR="00E07DB3" w:rsidRPr="00F442A2" w:rsidRDefault="00E07DB3" w:rsidP="00F431B4">
            <w:pPr>
              <w:pStyle w:val="TableEntryHeader"/>
              <w:rPr>
                <w:noProof w:val="0"/>
              </w:rPr>
            </w:pPr>
            <w:r w:rsidRPr="00F442A2">
              <w:rPr>
                <w:noProof w:val="0"/>
              </w:rPr>
              <w:t>DocumentEntry Metadata Attribute</w:t>
            </w:r>
          </w:p>
        </w:tc>
        <w:tc>
          <w:tcPr>
            <w:tcW w:w="4234" w:type="dxa"/>
            <w:shd w:val="clear" w:color="auto" w:fill="D9D9D9"/>
          </w:tcPr>
          <w:p w14:paraId="1D17C12D" w14:textId="77777777" w:rsidR="00E07DB3" w:rsidRPr="00F442A2" w:rsidRDefault="00E07DB3" w:rsidP="00F431B4">
            <w:pPr>
              <w:pStyle w:val="TableEntryHeader"/>
              <w:rPr>
                <w:noProof w:val="0"/>
              </w:rPr>
            </w:pPr>
            <w:r w:rsidRPr="00F442A2">
              <w:rPr>
                <w:noProof w:val="0"/>
              </w:rPr>
              <w:t>Description</w:t>
            </w:r>
          </w:p>
        </w:tc>
        <w:tc>
          <w:tcPr>
            <w:tcW w:w="492" w:type="dxa"/>
            <w:shd w:val="clear" w:color="auto" w:fill="D9D9D9"/>
            <w:textDirection w:val="btLr"/>
          </w:tcPr>
          <w:p w14:paraId="335A9558" w14:textId="77777777" w:rsidR="00E07DB3" w:rsidRPr="00F442A2" w:rsidRDefault="00E07DB3" w:rsidP="00F431B4">
            <w:pPr>
              <w:pStyle w:val="TableEntryHeader"/>
              <w:rPr>
                <w:noProof w:val="0"/>
              </w:rPr>
            </w:pPr>
            <w:r w:rsidRPr="00F442A2">
              <w:rPr>
                <w:noProof w:val="0"/>
              </w:rPr>
              <w:t>Patient identity</w:t>
            </w:r>
          </w:p>
        </w:tc>
        <w:tc>
          <w:tcPr>
            <w:tcW w:w="492" w:type="dxa"/>
            <w:shd w:val="clear" w:color="auto" w:fill="D9D9D9"/>
            <w:textDirection w:val="btLr"/>
          </w:tcPr>
          <w:p w14:paraId="35201B13" w14:textId="77777777" w:rsidR="00E07DB3" w:rsidRPr="00F442A2" w:rsidRDefault="00E07DB3" w:rsidP="00F431B4">
            <w:pPr>
              <w:pStyle w:val="TableEntryHeader"/>
              <w:rPr>
                <w:noProof w:val="0"/>
              </w:rPr>
            </w:pPr>
            <w:r w:rsidRPr="00F442A2">
              <w:rPr>
                <w:noProof w:val="0"/>
              </w:rPr>
              <w:t>Provenance</w:t>
            </w:r>
          </w:p>
        </w:tc>
        <w:tc>
          <w:tcPr>
            <w:tcW w:w="689" w:type="dxa"/>
            <w:shd w:val="clear" w:color="auto" w:fill="D9D9D9"/>
            <w:textDirection w:val="btLr"/>
          </w:tcPr>
          <w:p w14:paraId="2BBB7408" w14:textId="77777777" w:rsidR="00E07DB3" w:rsidRPr="00F442A2" w:rsidRDefault="00E07DB3" w:rsidP="006E50AD">
            <w:pPr>
              <w:pStyle w:val="TableEntryHeader"/>
              <w:rPr>
                <w:noProof w:val="0"/>
              </w:rPr>
            </w:pPr>
            <w:r w:rsidRPr="00F442A2">
              <w:rPr>
                <w:noProof w:val="0"/>
              </w:rPr>
              <w:t>Security &amp;Privacy</w:t>
            </w:r>
          </w:p>
        </w:tc>
        <w:tc>
          <w:tcPr>
            <w:tcW w:w="492" w:type="dxa"/>
            <w:shd w:val="clear" w:color="auto" w:fill="D9D9D9"/>
            <w:textDirection w:val="btLr"/>
          </w:tcPr>
          <w:p w14:paraId="515F1F5C" w14:textId="77777777" w:rsidR="00E07DB3" w:rsidRPr="00F442A2" w:rsidRDefault="00E07DB3" w:rsidP="00F431B4">
            <w:pPr>
              <w:pStyle w:val="TableEntryHeader"/>
              <w:rPr>
                <w:noProof w:val="0"/>
              </w:rPr>
            </w:pPr>
            <w:r w:rsidRPr="00F442A2">
              <w:rPr>
                <w:noProof w:val="0"/>
              </w:rPr>
              <w:t>Descriptive</w:t>
            </w:r>
          </w:p>
        </w:tc>
        <w:tc>
          <w:tcPr>
            <w:tcW w:w="492" w:type="dxa"/>
            <w:shd w:val="clear" w:color="auto" w:fill="D9D9D9"/>
            <w:textDirection w:val="btLr"/>
          </w:tcPr>
          <w:p w14:paraId="4942FF10" w14:textId="77777777" w:rsidR="00E07DB3" w:rsidRPr="00F442A2" w:rsidRDefault="00E07DB3" w:rsidP="00F431B4">
            <w:pPr>
              <w:pStyle w:val="TableEntryHeader"/>
              <w:rPr>
                <w:noProof w:val="0"/>
              </w:rPr>
            </w:pPr>
            <w:r w:rsidRPr="00F442A2">
              <w:rPr>
                <w:noProof w:val="0"/>
              </w:rPr>
              <w:t>Object Lifecycle</w:t>
            </w:r>
          </w:p>
        </w:tc>
        <w:tc>
          <w:tcPr>
            <w:tcW w:w="591" w:type="dxa"/>
            <w:shd w:val="clear" w:color="auto" w:fill="D9D9D9"/>
            <w:textDirection w:val="btLr"/>
          </w:tcPr>
          <w:p w14:paraId="2A3FDF35" w14:textId="77777777" w:rsidR="00E07DB3" w:rsidRPr="00F442A2" w:rsidRDefault="00E07DB3" w:rsidP="00F431B4">
            <w:pPr>
              <w:pStyle w:val="TableEntryHeader"/>
              <w:rPr>
                <w:noProof w:val="0"/>
              </w:rPr>
            </w:pPr>
            <w:r w:rsidRPr="00F442A2">
              <w:rPr>
                <w:noProof w:val="0"/>
              </w:rPr>
              <w:t>Exchange</w:t>
            </w:r>
          </w:p>
        </w:tc>
      </w:tr>
      <w:tr w:rsidR="00E07DB3" w:rsidRPr="00F442A2" w14:paraId="0F9A4C58" w14:textId="77777777" w:rsidTr="00F431B4">
        <w:tc>
          <w:tcPr>
            <w:tcW w:w="2094" w:type="dxa"/>
          </w:tcPr>
          <w:p w14:paraId="3944C606" w14:textId="77777777" w:rsidR="00E07DB3" w:rsidRPr="00F442A2" w:rsidRDefault="00E07DB3" w:rsidP="00F431B4">
            <w:pPr>
              <w:pStyle w:val="TableEntry"/>
            </w:pPr>
            <w:r w:rsidRPr="00F442A2">
              <w:t>author</w:t>
            </w:r>
          </w:p>
        </w:tc>
        <w:tc>
          <w:tcPr>
            <w:tcW w:w="4234" w:type="dxa"/>
          </w:tcPr>
          <w:p w14:paraId="1E6DB79D" w14:textId="6C9D5797" w:rsidR="00E07DB3" w:rsidRPr="00F442A2" w:rsidRDefault="007E6BDE" w:rsidP="007E6BDE">
            <w:pPr>
              <w:pStyle w:val="TableEntry"/>
            </w:pPr>
            <w:r w:rsidRPr="00F442A2">
              <w:t xml:space="preserve">The </w:t>
            </w:r>
            <w:r w:rsidR="00E07DB3" w:rsidRPr="00F442A2">
              <w:t>humans and/or machines that authored the document. This attribute contains the sub-attributes: authorInstitution, authorPerson, authorRole, authorSpecialty and authorTelecommunication.</w:t>
            </w:r>
          </w:p>
        </w:tc>
        <w:tc>
          <w:tcPr>
            <w:tcW w:w="492" w:type="dxa"/>
          </w:tcPr>
          <w:p w14:paraId="7229B6EF" w14:textId="77777777" w:rsidR="00E07DB3" w:rsidRPr="00F442A2" w:rsidRDefault="00E07DB3" w:rsidP="00F431B4">
            <w:pPr>
              <w:pStyle w:val="TableEntry"/>
            </w:pPr>
          </w:p>
        </w:tc>
        <w:tc>
          <w:tcPr>
            <w:tcW w:w="492" w:type="dxa"/>
          </w:tcPr>
          <w:p w14:paraId="455BD1CE" w14:textId="77777777" w:rsidR="00E07DB3" w:rsidRPr="00F442A2" w:rsidRDefault="00E07DB3" w:rsidP="00F431B4">
            <w:pPr>
              <w:pStyle w:val="TableEntry"/>
            </w:pPr>
            <w:r w:rsidRPr="00F442A2">
              <w:t>X</w:t>
            </w:r>
          </w:p>
        </w:tc>
        <w:tc>
          <w:tcPr>
            <w:tcW w:w="689" w:type="dxa"/>
          </w:tcPr>
          <w:p w14:paraId="6E8CA3B9" w14:textId="77777777" w:rsidR="00E07DB3" w:rsidRPr="00F442A2" w:rsidRDefault="00E07DB3" w:rsidP="006E50AD">
            <w:pPr>
              <w:pStyle w:val="TableEntry"/>
              <w:jc w:val="center"/>
            </w:pPr>
            <w:r w:rsidRPr="00F442A2">
              <w:t>X</w:t>
            </w:r>
          </w:p>
        </w:tc>
        <w:tc>
          <w:tcPr>
            <w:tcW w:w="492" w:type="dxa"/>
          </w:tcPr>
          <w:p w14:paraId="2471F2E2" w14:textId="77777777" w:rsidR="00E07DB3" w:rsidRPr="00F442A2" w:rsidRDefault="00E07DB3" w:rsidP="00F431B4">
            <w:pPr>
              <w:pStyle w:val="TableEntry"/>
            </w:pPr>
            <w:r w:rsidRPr="00F442A2">
              <w:t>X</w:t>
            </w:r>
          </w:p>
        </w:tc>
        <w:tc>
          <w:tcPr>
            <w:tcW w:w="492" w:type="dxa"/>
          </w:tcPr>
          <w:p w14:paraId="427F998C" w14:textId="77777777" w:rsidR="00E07DB3" w:rsidRPr="00F442A2" w:rsidRDefault="00E07DB3" w:rsidP="00F431B4">
            <w:pPr>
              <w:pStyle w:val="TableEntry"/>
            </w:pPr>
          </w:p>
        </w:tc>
        <w:tc>
          <w:tcPr>
            <w:tcW w:w="591" w:type="dxa"/>
          </w:tcPr>
          <w:p w14:paraId="34327AB5" w14:textId="77777777" w:rsidR="00E07DB3" w:rsidRPr="00F442A2" w:rsidRDefault="00E07DB3" w:rsidP="00F431B4">
            <w:pPr>
              <w:pStyle w:val="TableEntry"/>
            </w:pPr>
            <w:r w:rsidRPr="00F442A2">
              <w:t>X</w:t>
            </w:r>
          </w:p>
        </w:tc>
      </w:tr>
      <w:tr w:rsidR="00E07DB3" w:rsidRPr="00F442A2" w14:paraId="07BBE48B" w14:textId="77777777" w:rsidTr="00F431B4">
        <w:tc>
          <w:tcPr>
            <w:tcW w:w="2094" w:type="dxa"/>
          </w:tcPr>
          <w:p w14:paraId="2D6F9699" w14:textId="77777777" w:rsidR="00E07DB3" w:rsidRPr="00F442A2" w:rsidRDefault="00E07DB3" w:rsidP="00F431B4">
            <w:pPr>
              <w:pStyle w:val="TableEntry"/>
            </w:pPr>
            <w:r w:rsidRPr="00F442A2">
              <w:t>availabilityStatus</w:t>
            </w:r>
          </w:p>
        </w:tc>
        <w:tc>
          <w:tcPr>
            <w:tcW w:w="4234" w:type="dxa"/>
          </w:tcPr>
          <w:p w14:paraId="2CF14220" w14:textId="6B361E02" w:rsidR="00E07DB3" w:rsidRPr="00F442A2" w:rsidRDefault="007E6BDE" w:rsidP="00F431B4">
            <w:pPr>
              <w:pStyle w:val="TableEntry"/>
            </w:pPr>
            <w:bookmarkStart w:id="50" w:name="OLE_LINK1"/>
            <w:bookmarkStart w:id="51" w:name="OLE_LINK2"/>
            <w:r w:rsidRPr="00F442A2">
              <w:t>The</w:t>
            </w:r>
            <w:r w:rsidR="00E07DB3" w:rsidRPr="00F442A2">
              <w:t xml:space="preserve"> lifecycle status of the DocumentEntry</w:t>
            </w:r>
            <w:bookmarkEnd w:id="50"/>
            <w:bookmarkEnd w:id="51"/>
          </w:p>
        </w:tc>
        <w:tc>
          <w:tcPr>
            <w:tcW w:w="492" w:type="dxa"/>
          </w:tcPr>
          <w:p w14:paraId="3E829799" w14:textId="77777777" w:rsidR="00E07DB3" w:rsidRPr="00F442A2" w:rsidRDefault="00E07DB3" w:rsidP="00F431B4">
            <w:pPr>
              <w:pStyle w:val="TableEntry"/>
            </w:pPr>
          </w:p>
        </w:tc>
        <w:tc>
          <w:tcPr>
            <w:tcW w:w="492" w:type="dxa"/>
          </w:tcPr>
          <w:p w14:paraId="32FE977C" w14:textId="77777777" w:rsidR="00E07DB3" w:rsidRPr="00F442A2" w:rsidRDefault="00E07DB3" w:rsidP="00F431B4">
            <w:pPr>
              <w:pStyle w:val="TableEntry"/>
            </w:pPr>
          </w:p>
        </w:tc>
        <w:tc>
          <w:tcPr>
            <w:tcW w:w="689" w:type="dxa"/>
          </w:tcPr>
          <w:p w14:paraId="6C062DC9" w14:textId="77777777" w:rsidR="00E07DB3" w:rsidRPr="00F442A2" w:rsidRDefault="00904685" w:rsidP="006E50AD">
            <w:pPr>
              <w:pStyle w:val="TableEntry"/>
              <w:jc w:val="center"/>
            </w:pPr>
            <w:r w:rsidRPr="00F442A2">
              <w:t>X</w:t>
            </w:r>
          </w:p>
        </w:tc>
        <w:tc>
          <w:tcPr>
            <w:tcW w:w="492" w:type="dxa"/>
          </w:tcPr>
          <w:p w14:paraId="44176BA2" w14:textId="77777777" w:rsidR="00E07DB3" w:rsidRPr="00F442A2" w:rsidRDefault="00E07DB3" w:rsidP="00F431B4">
            <w:pPr>
              <w:pStyle w:val="TableEntry"/>
            </w:pPr>
          </w:p>
        </w:tc>
        <w:tc>
          <w:tcPr>
            <w:tcW w:w="492" w:type="dxa"/>
          </w:tcPr>
          <w:p w14:paraId="51890A2E" w14:textId="77777777" w:rsidR="00E07DB3" w:rsidRPr="00F442A2" w:rsidRDefault="00E07DB3" w:rsidP="00F431B4">
            <w:pPr>
              <w:pStyle w:val="TableEntry"/>
            </w:pPr>
            <w:r w:rsidRPr="00F442A2">
              <w:t>X</w:t>
            </w:r>
          </w:p>
        </w:tc>
        <w:tc>
          <w:tcPr>
            <w:tcW w:w="591" w:type="dxa"/>
          </w:tcPr>
          <w:p w14:paraId="115868DF" w14:textId="77777777" w:rsidR="00E07DB3" w:rsidRPr="00F442A2" w:rsidRDefault="00E07DB3" w:rsidP="00F431B4">
            <w:pPr>
              <w:pStyle w:val="TableEntry"/>
            </w:pPr>
          </w:p>
        </w:tc>
      </w:tr>
      <w:tr w:rsidR="00E07DB3" w:rsidRPr="00F442A2" w14:paraId="7B8A1317" w14:textId="77777777" w:rsidTr="00F431B4">
        <w:tc>
          <w:tcPr>
            <w:tcW w:w="2094" w:type="dxa"/>
          </w:tcPr>
          <w:p w14:paraId="4E3B5E72" w14:textId="77777777" w:rsidR="00E07DB3" w:rsidRPr="00F442A2" w:rsidRDefault="00E07DB3" w:rsidP="00F431B4">
            <w:pPr>
              <w:pStyle w:val="TableEntry"/>
            </w:pPr>
            <w:r w:rsidRPr="00F442A2">
              <w:t>classCode</w:t>
            </w:r>
          </w:p>
        </w:tc>
        <w:tc>
          <w:tcPr>
            <w:tcW w:w="4234" w:type="dxa"/>
          </w:tcPr>
          <w:p w14:paraId="56A30CDC" w14:textId="3C438417" w:rsidR="00E07DB3" w:rsidRPr="00F442A2" w:rsidRDefault="007E6BDE" w:rsidP="007E6BDE">
            <w:pPr>
              <w:pStyle w:val="TableEntry"/>
            </w:pPr>
            <w:r w:rsidRPr="00F442A2">
              <w:t xml:space="preserve">The code specifying the </w:t>
            </w:r>
            <w:r w:rsidR="00E07DB3" w:rsidRPr="00F442A2">
              <w:t xml:space="preserve">high-level </w:t>
            </w:r>
            <w:r w:rsidRPr="00F442A2">
              <w:t xml:space="preserve">use </w:t>
            </w:r>
            <w:r w:rsidR="00E07DB3" w:rsidRPr="00F442A2">
              <w:t xml:space="preserve">classification of </w:t>
            </w:r>
            <w:r w:rsidRPr="00F442A2">
              <w:t xml:space="preserve">the </w:t>
            </w:r>
            <w:r w:rsidR="00E07DB3" w:rsidRPr="00F442A2">
              <w:t>document</w:t>
            </w:r>
            <w:r w:rsidRPr="00F442A2">
              <w:t xml:space="preserve"> type (</w:t>
            </w:r>
            <w:r w:rsidR="00E07DB3" w:rsidRPr="00F442A2">
              <w:t xml:space="preserve">e.g., </w:t>
            </w:r>
            <w:r w:rsidRPr="00F442A2">
              <w:t>R</w:t>
            </w:r>
            <w:r w:rsidR="00E07DB3" w:rsidRPr="00F442A2">
              <w:t xml:space="preserve">eport, </w:t>
            </w:r>
            <w:r w:rsidRPr="00F442A2">
              <w:t>S</w:t>
            </w:r>
            <w:r w:rsidR="00E07DB3" w:rsidRPr="00F442A2">
              <w:t>ummary,</w:t>
            </w:r>
            <w:r w:rsidRPr="00F442A2">
              <w:t xml:space="preserve"> Images, Treatment Plan, Patient Preferences, Workflow)</w:t>
            </w:r>
            <w:r w:rsidR="00E07DB3" w:rsidRPr="00F442A2">
              <w:t>.</w:t>
            </w:r>
          </w:p>
        </w:tc>
        <w:tc>
          <w:tcPr>
            <w:tcW w:w="492" w:type="dxa"/>
          </w:tcPr>
          <w:p w14:paraId="48313EC5" w14:textId="77777777" w:rsidR="00E07DB3" w:rsidRPr="00F442A2" w:rsidRDefault="00E07DB3" w:rsidP="00F431B4">
            <w:pPr>
              <w:pStyle w:val="TableEntry"/>
            </w:pPr>
          </w:p>
        </w:tc>
        <w:tc>
          <w:tcPr>
            <w:tcW w:w="492" w:type="dxa"/>
          </w:tcPr>
          <w:p w14:paraId="2441E628" w14:textId="77777777" w:rsidR="00E07DB3" w:rsidRPr="00F442A2" w:rsidRDefault="00E07DB3" w:rsidP="00F431B4">
            <w:pPr>
              <w:pStyle w:val="TableEntry"/>
            </w:pPr>
          </w:p>
        </w:tc>
        <w:tc>
          <w:tcPr>
            <w:tcW w:w="689" w:type="dxa"/>
          </w:tcPr>
          <w:p w14:paraId="0F27572A" w14:textId="77777777" w:rsidR="00E07DB3" w:rsidRPr="00F442A2" w:rsidRDefault="00E07DB3" w:rsidP="006E50AD">
            <w:pPr>
              <w:pStyle w:val="TableEntry"/>
              <w:jc w:val="center"/>
            </w:pPr>
            <w:r w:rsidRPr="00F442A2">
              <w:t>X</w:t>
            </w:r>
          </w:p>
        </w:tc>
        <w:tc>
          <w:tcPr>
            <w:tcW w:w="492" w:type="dxa"/>
          </w:tcPr>
          <w:p w14:paraId="7347966F" w14:textId="77777777" w:rsidR="00E07DB3" w:rsidRPr="00F442A2" w:rsidRDefault="00E07DB3" w:rsidP="00F431B4">
            <w:pPr>
              <w:pStyle w:val="TableEntry"/>
            </w:pPr>
            <w:r w:rsidRPr="00F442A2">
              <w:t>X</w:t>
            </w:r>
          </w:p>
        </w:tc>
        <w:tc>
          <w:tcPr>
            <w:tcW w:w="492" w:type="dxa"/>
          </w:tcPr>
          <w:p w14:paraId="1C6318A9" w14:textId="77777777" w:rsidR="00E07DB3" w:rsidRPr="00F442A2" w:rsidRDefault="00E07DB3" w:rsidP="00F431B4">
            <w:pPr>
              <w:pStyle w:val="TableEntry"/>
            </w:pPr>
          </w:p>
        </w:tc>
        <w:tc>
          <w:tcPr>
            <w:tcW w:w="591" w:type="dxa"/>
          </w:tcPr>
          <w:p w14:paraId="20B5DA72" w14:textId="77777777" w:rsidR="00E07DB3" w:rsidRPr="00F442A2" w:rsidRDefault="00E07DB3" w:rsidP="00F431B4">
            <w:pPr>
              <w:pStyle w:val="TableEntry"/>
            </w:pPr>
          </w:p>
        </w:tc>
      </w:tr>
      <w:tr w:rsidR="00E07DB3" w:rsidRPr="00F442A2" w14:paraId="711EE38B" w14:textId="77777777" w:rsidTr="00F431B4">
        <w:tc>
          <w:tcPr>
            <w:tcW w:w="2094" w:type="dxa"/>
          </w:tcPr>
          <w:p w14:paraId="7B0B44B9" w14:textId="77777777" w:rsidR="00E07DB3" w:rsidRPr="00F442A2" w:rsidRDefault="00E07DB3" w:rsidP="00F431B4">
            <w:pPr>
              <w:pStyle w:val="TableEntry"/>
            </w:pPr>
            <w:r w:rsidRPr="00F442A2">
              <w:t>comments</w:t>
            </w:r>
          </w:p>
        </w:tc>
        <w:tc>
          <w:tcPr>
            <w:tcW w:w="4234" w:type="dxa"/>
          </w:tcPr>
          <w:p w14:paraId="7A5878A5" w14:textId="77777777" w:rsidR="00E07DB3" w:rsidRPr="00F442A2" w:rsidRDefault="00E07DB3" w:rsidP="00F431B4">
            <w:pPr>
              <w:pStyle w:val="TableEntry"/>
              <w:rPr>
                <w:rFonts w:ascii="Courier New" w:hAnsi="Courier New" w:cs="Courier New"/>
                <w:sz w:val="20"/>
              </w:rPr>
            </w:pPr>
            <w:r w:rsidRPr="00F442A2">
              <w:rPr>
                <w:szCs w:val="24"/>
              </w:rPr>
              <w:t>Comments associated with the document.</w:t>
            </w:r>
          </w:p>
        </w:tc>
        <w:tc>
          <w:tcPr>
            <w:tcW w:w="492" w:type="dxa"/>
          </w:tcPr>
          <w:p w14:paraId="2F19537E" w14:textId="77777777" w:rsidR="00E07DB3" w:rsidRPr="00F442A2" w:rsidRDefault="00E07DB3" w:rsidP="00F431B4">
            <w:pPr>
              <w:pStyle w:val="TableEntry"/>
            </w:pPr>
          </w:p>
        </w:tc>
        <w:tc>
          <w:tcPr>
            <w:tcW w:w="492" w:type="dxa"/>
          </w:tcPr>
          <w:p w14:paraId="79A4E4DB" w14:textId="77777777" w:rsidR="00E07DB3" w:rsidRPr="00F442A2" w:rsidRDefault="00E07DB3" w:rsidP="00F431B4">
            <w:pPr>
              <w:pStyle w:val="TableEntry"/>
            </w:pPr>
          </w:p>
        </w:tc>
        <w:tc>
          <w:tcPr>
            <w:tcW w:w="689" w:type="dxa"/>
          </w:tcPr>
          <w:p w14:paraId="45ECAED4" w14:textId="77777777" w:rsidR="00E07DB3" w:rsidRPr="00F442A2" w:rsidRDefault="00E07DB3" w:rsidP="006E50AD">
            <w:pPr>
              <w:pStyle w:val="TableEntry"/>
              <w:jc w:val="center"/>
            </w:pPr>
          </w:p>
        </w:tc>
        <w:tc>
          <w:tcPr>
            <w:tcW w:w="492" w:type="dxa"/>
          </w:tcPr>
          <w:p w14:paraId="23FBCBDE" w14:textId="77777777" w:rsidR="00E07DB3" w:rsidRPr="00F442A2" w:rsidRDefault="00E07DB3" w:rsidP="00F431B4">
            <w:pPr>
              <w:pStyle w:val="TableEntry"/>
            </w:pPr>
            <w:r w:rsidRPr="00F442A2">
              <w:t>X</w:t>
            </w:r>
          </w:p>
        </w:tc>
        <w:tc>
          <w:tcPr>
            <w:tcW w:w="492" w:type="dxa"/>
          </w:tcPr>
          <w:p w14:paraId="0DC8B6C1" w14:textId="77777777" w:rsidR="00E07DB3" w:rsidRPr="00F442A2" w:rsidRDefault="00E07DB3" w:rsidP="00F431B4">
            <w:pPr>
              <w:pStyle w:val="TableEntry"/>
            </w:pPr>
          </w:p>
        </w:tc>
        <w:tc>
          <w:tcPr>
            <w:tcW w:w="591" w:type="dxa"/>
          </w:tcPr>
          <w:p w14:paraId="6817B8F1" w14:textId="77777777" w:rsidR="00E07DB3" w:rsidRPr="00F442A2" w:rsidRDefault="00E07DB3" w:rsidP="00F431B4">
            <w:pPr>
              <w:pStyle w:val="TableEntry"/>
            </w:pPr>
          </w:p>
        </w:tc>
      </w:tr>
      <w:tr w:rsidR="00E07DB3" w:rsidRPr="00F442A2" w14:paraId="776B071F" w14:textId="77777777" w:rsidTr="00F431B4">
        <w:tc>
          <w:tcPr>
            <w:tcW w:w="2094" w:type="dxa"/>
          </w:tcPr>
          <w:p w14:paraId="490C3E36" w14:textId="77777777" w:rsidR="00E07DB3" w:rsidRPr="00F442A2" w:rsidRDefault="00E07DB3" w:rsidP="00F431B4">
            <w:pPr>
              <w:pStyle w:val="TableEntry"/>
            </w:pPr>
            <w:r w:rsidRPr="00F442A2">
              <w:t>confidentialityCode</w:t>
            </w:r>
          </w:p>
        </w:tc>
        <w:tc>
          <w:tcPr>
            <w:tcW w:w="4234" w:type="dxa"/>
          </w:tcPr>
          <w:p w14:paraId="75BB7B0D" w14:textId="77777777" w:rsidR="00E07DB3" w:rsidRPr="00F442A2" w:rsidRDefault="00E07DB3" w:rsidP="00F431B4">
            <w:pPr>
              <w:pStyle w:val="TableEntry"/>
              <w:rPr>
                <w:rFonts w:ascii="Courier New" w:hAnsi="Courier New" w:cs="Courier New"/>
                <w:sz w:val="20"/>
              </w:rPr>
            </w:pPr>
            <w:r w:rsidRPr="00F442A2">
              <w:t xml:space="preserve">The code specifying the level of confidentiality of the document. </w:t>
            </w:r>
          </w:p>
        </w:tc>
        <w:tc>
          <w:tcPr>
            <w:tcW w:w="492" w:type="dxa"/>
          </w:tcPr>
          <w:p w14:paraId="346C8EF8" w14:textId="77777777" w:rsidR="00E07DB3" w:rsidRPr="00F442A2" w:rsidRDefault="00E07DB3" w:rsidP="00F431B4">
            <w:pPr>
              <w:pStyle w:val="TableEntry"/>
            </w:pPr>
          </w:p>
        </w:tc>
        <w:tc>
          <w:tcPr>
            <w:tcW w:w="492" w:type="dxa"/>
          </w:tcPr>
          <w:p w14:paraId="43B593A4" w14:textId="77777777" w:rsidR="00E07DB3" w:rsidRPr="00F442A2" w:rsidRDefault="00E07DB3" w:rsidP="00F431B4">
            <w:pPr>
              <w:pStyle w:val="TableEntry"/>
            </w:pPr>
          </w:p>
        </w:tc>
        <w:tc>
          <w:tcPr>
            <w:tcW w:w="689" w:type="dxa"/>
          </w:tcPr>
          <w:p w14:paraId="27EDC25C" w14:textId="77777777" w:rsidR="00E07DB3" w:rsidRPr="00F442A2" w:rsidRDefault="00E07DB3" w:rsidP="006E50AD">
            <w:pPr>
              <w:pStyle w:val="TableEntry"/>
              <w:jc w:val="center"/>
            </w:pPr>
            <w:r w:rsidRPr="00F442A2">
              <w:t>X</w:t>
            </w:r>
          </w:p>
        </w:tc>
        <w:tc>
          <w:tcPr>
            <w:tcW w:w="492" w:type="dxa"/>
          </w:tcPr>
          <w:p w14:paraId="67461DB5" w14:textId="77777777" w:rsidR="00E07DB3" w:rsidRPr="00F442A2" w:rsidRDefault="00E07DB3" w:rsidP="00F431B4">
            <w:pPr>
              <w:pStyle w:val="TableEntry"/>
            </w:pPr>
          </w:p>
        </w:tc>
        <w:tc>
          <w:tcPr>
            <w:tcW w:w="492" w:type="dxa"/>
          </w:tcPr>
          <w:p w14:paraId="07EEA43D" w14:textId="77777777" w:rsidR="00E07DB3" w:rsidRPr="00F442A2" w:rsidRDefault="00E07DB3" w:rsidP="00F431B4">
            <w:pPr>
              <w:pStyle w:val="TableEntry"/>
            </w:pPr>
          </w:p>
        </w:tc>
        <w:tc>
          <w:tcPr>
            <w:tcW w:w="591" w:type="dxa"/>
          </w:tcPr>
          <w:p w14:paraId="691F78D2" w14:textId="77777777" w:rsidR="00E07DB3" w:rsidRPr="00F442A2" w:rsidRDefault="00E07DB3" w:rsidP="00F431B4">
            <w:pPr>
              <w:pStyle w:val="TableEntry"/>
            </w:pPr>
          </w:p>
        </w:tc>
      </w:tr>
      <w:tr w:rsidR="00E07DB3" w:rsidRPr="00F442A2" w14:paraId="38480421" w14:textId="77777777" w:rsidTr="00F431B4">
        <w:tc>
          <w:tcPr>
            <w:tcW w:w="2094" w:type="dxa"/>
          </w:tcPr>
          <w:p w14:paraId="5FFD339C" w14:textId="77777777" w:rsidR="00E07DB3" w:rsidRPr="00F442A2" w:rsidRDefault="00E07DB3" w:rsidP="00F431B4">
            <w:pPr>
              <w:pStyle w:val="TableEntry"/>
            </w:pPr>
            <w:r w:rsidRPr="00F442A2">
              <w:t>creationTime</w:t>
            </w:r>
          </w:p>
        </w:tc>
        <w:tc>
          <w:tcPr>
            <w:tcW w:w="4234" w:type="dxa"/>
          </w:tcPr>
          <w:p w14:paraId="0FB1D18C" w14:textId="052F48E4" w:rsidR="00E07DB3" w:rsidRPr="00F442A2" w:rsidRDefault="007E6BDE" w:rsidP="00F431B4">
            <w:pPr>
              <w:pStyle w:val="TableEntry"/>
              <w:rPr>
                <w:rFonts w:ascii="Courier New" w:hAnsi="Courier New" w:cs="Courier New"/>
                <w:sz w:val="20"/>
              </w:rPr>
            </w:pPr>
            <w:r w:rsidRPr="00F442A2">
              <w:t xml:space="preserve">The </w:t>
            </w:r>
            <w:r w:rsidR="00E07DB3" w:rsidRPr="00F442A2">
              <w:t xml:space="preserve">time the author created the document. </w:t>
            </w:r>
          </w:p>
        </w:tc>
        <w:tc>
          <w:tcPr>
            <w:tcW w:w="492" w:type="dxa"/>
          </w:tcPr>
          <w:p w14:paraId="33C0B496" w14:textId="77777777" w:rsidR="00E07DB3" w:rsidRPr="00F442A2" w:rsidRDefault="00E07DB3" w:rsidP="00F431B4">
            <w:pPr>
              <w:pStyle w:val="TableEntry"/>
            </w:pPr>
          </w:p>
        </w:tc>
        <w:tc>
          <w:tcPr>
            <w:tcW w:w="492" w:type="dxa"/>
          </w:tcPr>
          <w:p w14:paraId="02DCB856" w14:textId="77777777" w:rsidR="00E07DB3" w:rsidRPr="00F442A2" w:rsidRDefault="00E07DB3" w:rsidP="00F431B4">
            <w:pPr>
              <w:pStyle w:val="TableEntry"/>
            </w:pPr>
            <w:r w:rsidRPr="00F442A2">
              <w:t>X</w:t>
            </w:r>
          </w:p>
        </w:tc>
        <w:tc>
          <w:tcPr>
            <w:tcW w:w="689" w:type="dxa"/>
          </w:tcPr>
          <w:p w14:paraId="6898668C" w14:textId="77777777" w:rsidR="00E07DB3" w:rsidRPr="00F442A2" w:rsidRDefault="00E07DB3" w:rsidP="006E50AD">
            <w:pPr>
              <w:pStyle w:val="TableEntry"/>
              <w:jc w:val="center"/>
            </w:pPr>
            <w:r w:rsidRPr="00F442A2">
              <w:t>X</w:t>
            </w:r>
          </w:p>
        </w:tc>
        <w:tc>
          <w:tcPr>
            <w:tcW w:w="492" w:type="dxa"/>
          </w:tcPr>
          <w:p w14:paraId="39A3089D" w14:textId="77777777" w:rsidR="00E07DB3" w:rsidRPr="00F442A2" w:rsidRDefault="00E07DB3" w:rsidP="00F431B4">
            <w:pPr>
              <w:pStyle w:val="TableEntry"/>
            </w:pPr>
            <w:r w:rsidRPr="00F442A2">
              <w:t>X</w:t>
            </w:r>
          </w:p>
        </w:tc>
        <w:tc>
          <w:tcPr>
            <w:tcW w:w="492" w:type="dxa"/>
          </w:tcPr>
          <w:p w14:paraId="3E8E5444" w14:textId="77777777" w:rsidR="00E07DB3" w:rsidRPr="00F442A2" w:rsidRDefault="00E07DB3" w:rsidP="00F431B4">
            <w:pPr>
              <w:pStyle w:val="TableEntry"/>
            </w:pPr>
            <w:r w:rsidRPr="00F442A2">
              <w:t>X</w:t>
            </w:r>
          </w:p>
        </w:tc>
        <w:tc>
          <w:tcPr>
            <w:tcW w:w="591" w:type="dxa"/>
          </w:tcPr>
          <w:p w14:paraId="75437763" w14:textId="77777777" w:rsidR="00E07DB3" w:rsidRPr="00F442A2" w:rsidRDefault="00E07DB3" w:rsidP="00F431B4">
            <w:pPr>
              <w:pStyle w:val="TableEntry"/>
            </w:pPr>
          </w:p>
        </w:tc>
      </w:tr>
      <w:tr w:rsidR="00E07DB3" w:rsidRPr="00F442A2" w14:paraId="24F76CA8" w14:textId="77777777" w:rsidTr="00F431B4">
        <w:tc>
          <w:tcPr>
            <w:tcW w:w="2094" w:type="dxa"/>
          </w:tcPr>
          <w:p w14:paraId="3DD346DF" w14:textId="77777777" w:rsidR="00E07DB3" w:rsidRPr="00F442A2" w:rsidRDefault="00E07DB3" w:rsidP="00F431B4">
            <w:pPr>
              <w:pStyle w:val="TableEntry"/>
            </w:pPr>
            <w:r w:rsidRPr="00F442A2">
              <w:t>entryUUID</w:t>
            </w:r>
          </w:p>
        </w:tc>
        <w:tc>
          <w:tcPr>
            <w:tcW w:w="4234" w:type="dxa"/>
          </w:tcPr>
          <w:p w14:paraId="6D52AD87" w14:textId="77777777" w:rsidR="00E07DB3" w:rsidRPr="00F442A2" w:rsidRDefault="00E07DB3" w:rsidP="00F431B4">
            <w:pPr>
              <w:pStyle w:val="TableEntry"/>
            </w:pPr>
            <w:r w:rsidRPr="00F442A2">
              <w:t xml:space="preserve">A globally unique identifier used to manage the entry. </w:t>
            </w:r>
          </w:p>
        </w:tc>
        <w:tc>
          <w:tcPr>
            <w:tcW w:w="492" w:type="dxa"/>
          </w:tcPr>
          <w:p w14:paraId="17D8100D" w14:textId="77777777" w:rsidR="00E07DB3" w:rsidRPr="00F442A2" w:rsidRDefault="00E07DB3" w:rsidP="00F431B4">
            <w:pPr>
              <w:pStyle w:val="TableEntry"/>
            </w:pPr>
          </w:p>
        </w:tc>
        <w:tc>
          <w:tcPr>
            <w:tcW w:w="492" w:type="dxa"/>
          </w:tcPr>
          <w:p w14:paraId="56EC8DE0" w14:textId="77777777" w:rsidR="00E07DB3" w:rsidRPr="00F442A2" w:rsidRDefault="00E07DB3" w:rsidP="00F431B4">
            <w:pPr>
              <w:pStyle w:val="TableEntry"/>
            </w:pPr>
          </w:p>
        </w:tc>
        <w:tc>
          <w:tcPr>
            <w:tcW w:w="689" w:type="dxa"/>
          </w:tcPr>
          <w:p w14:paraId="4C0BAB55" w14:textId="77777777" w:rsidR="00E07DB3" w:rsidRPr="00F442A2" w:rsidRDefault="00E07DB3" w:rsidP="006E50AD">
            <w:pPr>
              <w:pStyle w:val="TableEntry"/>
              <w:jc w:val="center"/>
            </w:pPr>
            <w:r w:rsidRPr="00F442A2">
              <w:t>X</w:t>
            </w:r>
          </w:p>
        </w:tc>
        <w:tc>
          <w:tcPr>
            <w:tcW w:w="492" w:type="dxa"/>
          </w:tcPr>
          <w:p w14:paraId="76B8B75D" w14:textId="77777777" w:rsidR="00E07DB3" w:rsidRPr="00F442A2" w:rsidRDefault="00E07DB3" w:rsidP="00F431B4">
            <w:pPr>
              <w:pStyle w:val="TableEntry"/>
            </w:pPr>
            <w:r w:rsidRPr="00F442A2">
              <w:t>X</w:t>
            </w:r>
          </w:p>
        </w:tc>
        <w:tc>
          <w:tcPr>
            <w:tcW w:w="492" w:type="dxa"/>
          </w:tcPr>
          <w:p w14:paraId="275F62AC" w14:textId="77777777" w:rsidR="00E07DB3" w:rsidRPr="00F442A2" w:rsidRDefault="00E07DB3" w:rsidP="00F431B4">
            <w:pPr>
              <w:pStyle w:val="TableEntry"/>
            </w:pPr>
            <w:r w:rsidRPr="00F442A2">
              <w:t>X</w:t>
            </w:r>
          </w:p>
        </w:tc>
        <w:tc>
          <w:tcPr>
            <w:tcW w:w="591" w:type="dxa"/>
          </w:tcPr>
          <w:p w14:paraId="11592BF1" w14:textId="77777777" w:rsidR="00E07DB3" w:rsidRPr="00F442A2" w:rsidRDefault="00E07DB3" w:rsidP="00F431B4">
            <w:pPr>
              <w:pStyle w:val="TableEntry"/>
            </w:pPr>
            <w:r w:rsidRPr="00F442A2">
              <w:t>X</w:t>
            </w:r>
          </w:p>
        </w:tc>
      </w:tr>
      <w:tr w:rsidR="00E07DB3" w:rsidRPr="00F442A2" w14:paraId="262FA118" w14:textId="77777777" w:rsidTr="00F431B4">
        <w:tc>
          <w:tcPr>
            <w:tcW w:w="2094" w:type="dxa"/>
          </w:tcPr>
          <w:p w14:paraId="43103409" w14:textId="77777777" w:rsidR="00E07DB3" w:rsidRPr="00F442A2" w:rsidRDefault="00E07DB3" w:rsidP="00F431B4">
            <w:pPr>
              <w:pStyle w:val="TableEntry"/>
            </w:pPr>
            <w:r w:rsidRPr="00F442A2">
              <w:t>eventCodeList</w:t>
            </w:r>
          </w:p>
        </w:tc>
        <w:tc>
          <w:tcPr>
            <w:tcW w:w="4234" w:type="dxa"/>
          </w:tcPr>
          <w:p w14:paraId="5FA9104A" w14:textId="77777777" w:rsidR="00E07DB3" w:rsidRPr="00F442A2" w:rsidRDefault="00E07DB3" w:rsidP="00F431B4">
            <w:pPr>
              <w:pStyle w:val="TableEntry"/>
            </w:pPr>
            <w:r w:rsidRPr="00F442A2">
              <w:t xml:space="preserve">This list of codes represents the main clinical acts, such as a colonoscopy or an appendectomy, being documented. </w:t>
            </w:r>
          </w:p>
        </w:tc>
        <w:tc>
          <w:tcPr>
            <w:tcW w:w="492" w:type="dxa"/>
          </w:tcPr>
          <w:p w14:paraId="73E2CA9C" w14:textId="77777777" w:rsidR="00E07DB3" w:rsidRPr="00F442A2" w:rsidRDefault="00E07DB3" w:rsidP="00F431B4">
            <w:pPr>
              <w:pStyle w:val="TableEntry"/>
            </w:pPr>
          </w:p>
        </w:tc>
        <w:tc>
          <w:tcPr>
            <w:tcW w:w="492" w:type="dxa"/>
          </w:tcPr>
          <w:p w14:paraId="5E83B9CE" w14:textId="77777777" w:rsidR="00E07DB3" w:rsidRPr="00F442A2" w:rsidRDefault="00E07DB3" w:rsidP="00F431B4">
            <w:pPr>
              <w:pStyle w:val="TableEntry"/>
            </w:pPr>
          </w:p>
        </w:tc>
        <w:tc>
          <w:tcPr>
            <w:tcW w:w="689" w:type="dxa"/>
          </w:tcPr>
          <w:p w14:paraId="7E7C0CD7" w14:textId="77777777" w:rsidR="00E07DB3" w:rsidRPr="00F442A2" w:rsidRDefault="00904685" w:rsidP="006E50AD">
            <w:pPr>
              <w:pStyle w:val="TableEntry"/>
              <w:jc w:val="center"/>
            </w:pPr>
            <w:r w:rsidRPr="00F442A2">
              <w:t>X</w:t>
            </w:r>
          </w:p>
        </w:tc>
        <w:tc>
          <w:tcPr>
            <w:tcW w:w="492" w:type="dxa"/>
          </w:tcPr>
          <w:p w14:paraId="7805A1B8" w14:textId="77777777" w:rsidR="00E07DB3" w:rsidRPr="00F442A2" w:rsidRDefault="00E07DB3" w:rsidP="00F431B4">
            <w:pPr>
              <w:pStyle w:val="TableEntry"/>
            </w:pPr>
            <w:r w:rsidRPr="00F442A2">
              <w:t>X</w:t>
            </w:r>
          </w:p>
        </w:tc>
        <w:tc>
          <w:tcPr>
            <w:tcW w:w="492" w:type="dxa"/>
          </w:tcPr>
          <w:p w14:paraId="0B19F560" w14:textId="77777777" w:rsidR="00E07DB3" w:rsidRPr="00F442A2" w:rsidRDefault="00E07DB3" w:rsidP="00F431B4">
            <w:pPr>
              <w:pStyle w:val="TableEntry"/>
            </w:pPr>
          </w:p>
        </w:tc>
        <w:tc>
          <w:tcPr>
            <w:tcW w:w="591" w:type="dxa"/>
          </w:tcPr>
          <w:p w14:paraId="7DE71C25" w14:textId="77777777" w:rsidR="00E07DB3" w:rsidRPr="00F442A2" w:rsidRDefault="00E07DB3" w:rsidP="00F431B4">
            <w:pPr>
              <w:pStyle w:val="TableEntry"/>
            </w:pPr>
          </w:p>
        </w:tc>
      </w:tr>
      <w:tr w:rsidR="00E07DB3" w:rsidRPr="00F442A2" w14:paraId="0FE2A8F2" w14:textId="77777777" w:rsidTr="00F431B4">
        <w:tc>
          <w:tcPr>
            <w:tcW w:w="2094" w:type="dxa"/>
          </w:tcPr>
          <w:p w14:paraId="0C43CDB2" w14:textId="77777777" w:rsidR="00E07DB3" w:rsidRPr="00F442A2" w:rsidRDefault="00E07DB3" w:rsidP="00F431B4">
            <w:pPr>
              <w:pStyle w:val="TableEntry"/>
            </w:pPr>
            <w:r w:rsidRPr="00F442A2">
              <w:t>formatCode</w:t>
            </w:r>
          </w:p>
        </w:tc>
        <w:tc>
          <w:tcPr>
            <w:tcW w:w="4234" w:type="dxa"/>
          </w:tcPr>
          <w:p w14:paraId="2036CD14" w14:textId="020C00D7" w:rsidR="00E07DB3" w:rsidRPr="00F442A2" w:rsidRDefault="007E6BDE" w:rsidP="007E6BDE">
            <w:pPr>
              <w:pStyle w:val="TableEntry"/>
            </w:pPr>
            <w:r w:rsidRPr="00F442A2">
              <w:t xml:space="preserve">The code </w:t>
            </w:r>
            <w:r w:rsidR="00E07DB3" w:rsidRPr="00F442A2">
              <w:t xml:space="preserve">specifying the </w:t>
            </w:r>
            <w:r w:rsidR="00D62753" w:rsidRPr="00F442A2">
              <w:t xml:space="preserve">detailed technical </w:t>
            </w:r>
            <w:r w:rsidR="00E07DB3" w:rsidRPr="00F442A2">
              <w:t xml:space="preserve">format of the document. </w:t>
            </w:r>
          </w:p>
        </w:tc>
        <w:tc>
          <w:tcPr>
            <w:tcW w:w="492" w:type="dxa"/>
          </w:tcPr>
          <w:p w14:paraId="71664092" w14:textId="77777777" w:rsidR="00E07DB3" w:rsidRPr="00F442A2" w:rsidRDefault="00E07DB3" w:rsidP="00F431B4">
            <w:pPr>
              <w:pStyle w:val="TableEntry"/>
            </w:pPr>
          </w:p>
        </w:tc>
        <w:tc>
          <w:tcPr>
            <w:tcW w:w="492" w:type="dxa"/>
          </w:tcPr>
          <w:p w14:paraId="7AC805BD" w14:textId="77777777" w:rsidR="00E07DB3" w:rsidRPr="00F442A2" w:rsidRDefault="00E07DB3" w:rsidP="00F431B4">
            <w:pPr>
              <w:pStyle w:val="TableEntry"/>
            </w:pPr>
          </w:p>
        </w:tc>
        <w:tc>
          <w:tcPr>
            <w:tcW w:w="689" w:type="dxa"/>
          </w:tcPr>
          <w:p w14:paraId="669128A8" w14:textId="77777777" w:rsidR="00E07DB3" w:rsidRPr="00F442A2" w:rsidRDefault="00E07DB3" w:rsidP="006E50AD">
            <w:pPr>
              <w:pStyle w:val="TableEntry"/>
              <w:jc w:val="center"/>
            </w:pPr>
          </w:p>
        </w:tc>
        <w:tc>
          <w:tcPr>
            <w:tcW w:w="492" w:type="dxa"/>
          </w:tcPr>
          <w:p w14:paraId="69D19EC1" w14:textId="77777777" w:rsidR="00E07DB3" w:rsidRPr="00F442A2" w:rsidRDefault="00E07DB3" w:rsidP="00F431B4">
            <w:pPr>
              <w:pStyle w:val="TableEntry"/>
            </w:pPr>
            <w:r w:rsidRPr="00F442A2">
              <w:t>X</w:t>
            </w:r>
          </w:p>
        </w:tc>
        <w:tc>
          <w:tcPr>
            <w:tcW w:w="492" w:type="dxa"/>
          </w:tcPr>
          <w:p w14:paraId="29C43745" w14:textId="77777777" w:rsidR="00E07DB3" w:rsidRPr="00F442A2" w:rsidRDefault="00E07DB3" w:rsidP="00F431B4">
            <w:pPr>
              <w:pStyle w:val="TableEntry"/>
            </w:pPr>
          </w:p>
        </w:tc>
        <w:tc>
          <w:tcPr>
            <w:tcW w:w="591" w:type="dxa"/>
          </w:tcPr>
          <w:p w14:paraId="67890DC8" w14:textId="77777777" w:rsidR="00E07DB3" w:rsidRPr="00F442A2" w:rsidRDefault="00E07DB3" w:rsidP="00F431B4">
            <w:pPr>
              <w:pStyle w:val="TableEntry"/>
            </w:pPr>
            <w:r w:rsidRPr="00F442A2">
              <w:t>X</w:t>
            </w:r>
          </w:p>
        </w:tc>
      </w:tr>
      <w:tr w:rsidR="00E07DB3" w:rsidRPr="00F442A2" w14:paraId="2222BCF6" w14:textId="77777777" w:rsidTr="00F431B4">
        <w:trPr>
          <w:trHeight w:val="386"/>
        </w:trPr>
        <w:tc>
          <w:tcPr>
            <w:tcW w:w="2094" w:type="dxa"/>
          </w:tcPr>
          <w:p w14:paraId="057805FD" w14:textId="77777777" w:rsidR="00E07DB3" w:rsidRPr="00F442A2" w:rsidRDefault="00E07DB3" w:rsidP="00F431B4">
            <w:pPr>
              <w:pStyle w:val="TableEntry"/>
            </w:pPr>
            <w:r w:rsidRPr="00F442A2">
              <w:t>hash</w:t>
            </w:r>
          </w:p>
        </w:tc>
        <w:tc>
          <w:tcPr>
            <w:tcW w:w="4234" w:type="dxa"/>
          </w:tcPr>
          <w:p w14:paraId="688A659E" w14:textId="1A0AE41A" w:rsidR="00E07DB3" w:rsidRPr="00F442A2" w:rsidRDefault="007E6BDE" w:rsidP="007E6BDE">
            <w:pPr>
              <w:pStyle w:val="TableEntry"/>
              <w:rPr>
                <w:rFonts w:ascii="Courier New" w:hAnsi="Courier New" w:cs="Courier New"/>
                <w:sz w:val="20"/>
              </w:rPr>
            </w:pPr>
            <w:r w:rsidRPr="00F442A2">
              <w:t xml:space="preserve">The hash of the contents </w:t>
            </w:r>
            <w:r w:rsidR="00E07DB3" w:rsidRPr="00F442A2">
              <w:t xml:space="preserve">of the document. </w:t>
            </w:r>
          </w:p>
        </w:tc>
        <w:tc>
          <w:tcPr>
            <w:tcW w:w="492" w:type="dxa"/>
          </w:tcPr>
          <w:p w14:paraId="20694CC5" w14:textId="77777777" w:rsidR="00E07DB3" w:rsidRPr="00F442A2" w:rsidRDefault="00E07DB3" w:rsidP="00F431B4">
            <w:pPr>
              <w:pStyle w:val="TableEntry"/>
            </w:pPr>
          </w:p>
        </w:tc>
        <w:tc>
          <w:tcPr>
            <w:tcW w:w="492" w:type="dxa"/>
          </w:tcPr>
          <w:p w14:paraId="02B2EA67" w14:textId="77777777" w:rsidR="00E07DB3" w:rsidRPr="00F442A2" w:rsidRDefault="00E07DB3" w:rsidP="00F431B4">
            <w:pPr>
              <w:pStyle w:val="TableEntry"/>
            </w:pPr>
          </w:p>
        </w:tc>
        <w:tc>
          <w:tcPr>
            <w:tcW w:w="689" w:type="dxa"/>
          </w:tcPr>
          <w:p w14:paraId="24D713D0" w14:textId="77777777" w:rsidR="00E07DB3" w:rsidRPr="00F442A2" w:rsidRDefault="00E07DB3" w:rsidP="006E50AD">
            <w:pPr>
              <w:pStyle w:val="TableEntry"/>
              <w:jc w:val="center"/>
            </w:pPr>
            <w:r w:rsidRPr="00F442A2">
              <w:t>X</w:t>
            </w:r>
          </w:p>
        </w:tc>
        <w:tc>
          <w:tcPr>
            <w:tcW w:w="492" w:type="dxa"/>
          </w:tcPr>
          <w:p w14:paraId="6A1FD45A" w14:textId="77777777" w:rsidR="00E07DB3" w:rsidRPr="00F442A2" w:rsidRDefault="00E07DB3" w:rsidP="00F431B4">
            <w:pPr>
              <w:pStyle w:val="TableEntry"/>
            </w:pPr>
          </w:p>
        </w:tc>
        <w:tc>
          <w:tcPr>
            <w:tcW w:w="492" w:type="dxa"/>
          </w:tcPr>
          <w:p w14:paraId="62225D9B" w14:textId="77777777" w:rsidR="00E07DB3" w:rsidRPr="00F442A2" w:rsidRDefault="00E07DB3" w:rsidP="00F431B4">
            <w:pPr>
              <w:pStyle w:val="TableEntry"/>
            </w:pPr>
          </w:p>
        </w:tc>
        <w:tc>
          <w:tcPr>
            <w:tcW w:w="591" w:type="dxa"/>
          </w:tcPr>
          <w:p w14:paraId="5B6DE623" w14:textId="77777777" w:rsidR="00E07DB3" w:rsidRPr="00F442A2" w:rsidRDefault="00E07DB3" w:rsidP="00F431B4">
            <w:pPr>
              <w:pStyle w:val="TableEntry"/>
            </w:pPr>
          </w:p>
        </w:tc>
      </w:tr>
      <w:tr w:rsidR="00E07DB3" w:rsidRPr="00F442A2" w14:paraId="7E3FCA28" w14:textId="77777777" w:rsidTr="00F431B4">
        <w:tc>
          <w:tcPr>
            <w:tcW w:w="2094" w:type="dxa"/>
          </w:tcPr>
          <w:p w14:paraId="29B7E097" w14:textId="77777777" w:rsidR="00E07DB3" w:rsidRPr="00F442A2" w:rsidRDefault="00E07DB3" w:rsidP="00F431B4">
            <w:pPr>
              <w:pStyle w:val="TableEntry"/>
            </w:pPr>
            <w:r w:rsidRPr="00F442A2">
              <w:t>healthcareFacility</w:t>
            </w:r>
            <w:r w:rsidRPr="00F442A2">
              <w:br/>
              <w:t>TypeCode</w:t>
            </w:r>
          </w:p>
        </w:tc>
        <w:tc>
          <w:tcPr>
            <w:tcW w:w="4234" w:type="dxa"/>
          </w:tcPr>
          <w:p w14:paraId="0E2FD5AD" w14:textId="77777777" w:rsidR="00E07DB3" w:rsidRPr="00F442A2" w:rsidRDefault="00E07DB3" w:rsidP="00F431B4">
            <w:pPr>
              <w:pStyle w:val="TableEntry"/>
            </w:pPr>
            <w:r w:rsidRPr="00F442A2">
              <w:t>This code represents the type of organizational setting of the clinical encounter during which the documented act occurred.</w:t>
            </w:r>
          </w:p>
        </w:tc>
        <w:tc>
          <w:tcPr>
            <w:tcW w:w="492" w:type="dxa"/>
          </w:tcPr>
          <w:p w14:paraId="5C251900" w14:textId="77777777" w:rsidR="00E07DB3" w:rsidRPr="00F442A2" w:rsidRDefault="00E07DB3" w:rsidP="00F431B4">
            <w:pPr>
              <w:pStyle w:val="TableEntry"/>
            </w:pPr>
          </w:p>
        </w:tc>
        <w:tc>
          <w:tcPr>
            <w:tcW w:w="492" w:type="dxa"/>
          </w:tcPr>
          <w:p w14:paraId="163CF5F6" w14:textId="77777777" w:rsidR="00E07DB3" w:rsidRPr="00F442A2" w:rsidRDefault="00E07DB3" w:rsidP="00F431B4">
            <w:pPr>
              <w:pStyle w:val="TableEntry"/>
            </w:pPr>
            <w:r w:rsidRPr="00F442A2">
              <w:t>X</w:t>
            </w:r>
          </w:p>
        </w:tc>
        <w:tc>
          <w:tcPr>
            <w:tcW w:w="689" w:type="dxa"/>
          </w:tcPr>
          <w:p w14:paraId="3BB4937E" w14:textId="77777777" w:rsidR="00E07DB3" w:rsidRPr="00F442A2" w:rsidRDefault="001024C1" w:rsidP="006E50AD">
            <w:pPr>
              <w:pStyle w:val="TableEntry"/>
              <w:jc w:val="center"/>
            </w:pPr>
            <w:r w:rsidRPr="00F442A2">
              <w:t>X</w:t>
            </w:r>
          </w:p>
        </w:tc>
        <w:tc>
          <w:tcPr>
            <w:tcW w:w="492" w:type="dxa"/>
          </w:tcPr>
          <w:p w14:paraId="198B1A4C" w14:textId="77777777" w:rsidR="00E07DB3" w:rsidRPr="00F442A2" w:rsidRDefault="00E07DB3" w:rsidP="00F431B4">
            <w:pPr>
              <w:pStyle w:val="TableEntry"/>
            </w:pPr>
            <w:r w:rsidRPr="00F442A2">
              <w:t>X</w:t>
            </w:r>
          </w:p>
        </w:tc>
        <w:tc>
          <w:tcPr>
            <w:tcW w:w="492" w:type="dxa"/>
          </w:tcPr>
          <w:p w14:paraId="087CA111" w14:textId="77777777" w:rsidR="00E07DB3" w:rsidRPr="00F442A2" w:rsidRDefault="00E07DB3" w:rsidP="00F431B4">
            <w:pPr>
              <w:pStyle w:val="TableEntry"/>
            </w:pPr>
          </w:p>
        </w:tc>
        <w:tc>
          <w:tcPr>
            <w:tcW w:w="591" w:type="dxa"/>
          </w:tcPr>
          <w:p w14:paraId="303BB948" w14:textId="77777777" w:rsidR="00E07DB3" w:rsidRPr="00F442A2" w:rsidRDefault="00E07DB3" w:rsidP="00F431B4">
            <w:pPr>
              <w:pStyle w:val="TableEntry"/>
            </w:pPr>
          </w:p>
        </w:tc>
      </w:tr>
      <w:tr w:rsidR="00E07DB3" w:rsidRPr="00F442A2" w14:paraId="61ADF9F2" w14:textId="77777777" w:rsidTr="00F431B4">
        <w:tc>
          <w:tcPr>
            <w:tcW w:w="2094" w:type="dxa"/>
          </w:tcPr>
          <w:p w14:paraId="703B59EA" w14:textId="77777777" w:rsidR="00E07DB3" w:rsidRPr="00F442A2" w:rsidRDefault="00E07DB3" w:rsidP="00F431B4">
            <w:pPr>
              <w:pStyle w:val="TableEntry"/>
            </w:pPr>
            <w:r w:rsidRPr="00F442A2">
              <w:t>homeCommunityId</w:t>
            </w:r>
          </w:p>
        </w:tc>
        <w:tc>
          <w:tcPr>
            <w:tcW w:w="4234" w:type="dxa"/>
          </w:tcPr>
          <w:p w14:paraId="2FF549BD" w14:textId="77777777" w:rsidR="00E07DB3" w:rsidRPr="00F442A2" w:rsidRDefault="00E07DB3" w:rsidP="00F431B4">
            <w:pPr>
              <w:pStyle w:val="TableEntry"/>
            </w:pPr>
            <w:r w:rsidRPr="00F442A2">
              <w:t>A globally unique identifier for a community.</w:t>
            </w:r>
          </w:p>
        </w:tc>
        <w:tc>
          <w:tcPr>
            <w:tcW w:w="492" w:type="dxa"/>
          </w:tcPr>
          <w:p w14:paraId="701AA881" w14:textId="77777777" w:rsidR="00E07DB3" w:rsidRPr="00F442A2" w:rsidRDefault="00E07DB3" w:rsidP="00F431B4">
            <w:pPr>
              <w:pStyle w:val="TableEntry"/>
            </w:pPr>
          </w:p>
        </w:tc>
        <w:tc>
          <w:tcPr>
            <w:tcW w:w="492" w:type="dxa"/>
          </w:tcPr>
          <w:p w14:paraId="49BF5CB1" w14:textId="77777777" w:rsidR="00E07DB3" w:rsidRPr="00F442A2" w:rsidRDefault="00E07DB3" w:rsidP="00F431B4">
            <w:pPr>
              <w:pStyle w:val="TableEntry"/>
            </w:pPr>
          </w:p>
        </w:tc>
        <w:tc>
          <w:tcPr>
            <w:tcW w:w="689" w:type="dxa"/>
          </w:tcPr>
          <w:p w14:paraId="4D53C7A5" w14:textId="77777777" w:rsidR="00E07DB3" w:rsidRPr="00F442A2" w:rsidRDefault="00E07DB3" w:rsidP="006E50AD">
            <w:pPr>
              <w:pStyle w:val="TableEntry"/>
              <w:jc w:val="center"/>
            </w:pPr>
          </w:p>
        </w:tc>
        <w:tc>
          <w:tcPr>
            <w:tcW w:w="492" w:type="dxa"/>
          </w:tcPr>
          <w:p w14:paraId="221EDA83" w14:textId="77777777" w:rsidR="00E07DB3" w:rsidRPr="00F442A2" w:rsidRDefault="00E07DB3" w:rsidP="00F431B4">
            <w:pPr>
              <w:pStyle w:val="TableEntry"/>
            </w:pPr>
          </w:p>
        </w:tc>
        <w:tc>
          <w:tcPr>
            <w:tcW w:w="492" w:type="dxa"/>
          </w:tcPr>
          <w:p w14:paraId="14B197B4" w14:textId="77777777" w:rsidR="00E07DB3" w:rsidRPr="00F442A2" w:rsidRDefault="00E07DB3" w:rsidP="00F431B4">
            <w:pPr>
              <w:pStyle w:val="TableEntry"/>
            </w:pPr>
          </w:p>
        </w:tc>
        <w:tc>
          <w:tcPr>
            <w:tcW w:w="591" w:type="dxa"/>
          </w:tcPr>
          <w:p w14:paraId="7C158C22" w14:textId="77777777" w:rsidR="00E07DB3" w:rsidRPr="00F442A2" w:rsidRDefault="00E07DB3" w:rsidP="00F431B4">
            <w:pPr>
              <w:pStyle w:val="TableEntry"/>
            </w:pPr>
            <w:r w:rsidRPr="00F442A2">
              <w:t>X</w:t>
            </w:r>
          </w:p>
        </w:tc>
      </w:tr>
      <w:tr w:rsidR="00E07DB3" w:rsidRPr="00F442A2" w14:paraId="620B760A" w14:textId="77777777" w:rsidTr="00F431B4">
        <w:tc>
          <w:tcPr>
            <w:tcW w:w="2094" w:type="dxa"/>
          </w:tcPr>
          <w:p w14:paraId="6A5AB405" w14:textId="77777777" w:rsidR="00E07DB3" w:rsidRPr="00F442A2" w:rsidRDefault="00E07DB3" w:rsidP="00F431B4">
            <w:pPr>
              <w:pStyle w:val="TableEntry"/>
            </w:pPr>
            <w:r w:rsidRPr="00F442A2">
              <w:t>languageCode</w:t>
            </w:r>
          </w:p>
        </w:tc>
        <w:tc>
          <w:tcPr>
            <w:tcW w:w="4234" w:type="dxa"/>
          </w:tcPr>
          <w:p w14:paraId="34B90E5E" w14:textId="77777777" w:rsidR="00E07DB3" w:rsidRPr="00F442A2" w:rsidRDefault="00E07DB3" w:rsidP="00F431B4">
            <w:pPr>
              <w:pStyle w:val="TableEntry"/>
            </w:pPr>
            <w:r w:rsidRPr="00F442A2">
              <w:t xml:space="preserve">Specifies the human language of character data in the document. </w:t>
            </w:r>
          </w:p>
        </w:tc>
        <w:tc>
          <w:tcPr>
            <w:tcW w:w="492" w:type="dxa"/>
          </w:tcPr>
          <w:p w14:paraId="3A68EADD" w14:textId="77777777" w:rsidR="00E07DB3" w:rsidRPr="00F442A2" w:rsidRDefault="00E07DB3" w:rsidP="00F431B4">
            <w:pPr>
              <w:pStyle w:val="TableEntry"/>
            </w:pPr>
          </w:p>
        </w:tc>
        <w:tc>
          <w:tcPr>
            <w:tcW w:w="492" w:type="dxa"/>
          </w:tcPr>
          <w:p w14:paraId="6606FB65" w14:textId="77777777" w:rsidR="00E07DB3" w:rsidRPr="00F442A2" w:rsidRDefault="00E07DB3" w:rsidP="00F431B4">
            <w:pPr>
              <w:pStyle w:val="TableEntry"/>
            </w:pPr>
          </w:p>
        </w:tc>
        <w:tc>
          <w:tcPr>
            <w:tcW w:w="689" w:type="dxa"/>
          </w:tcPr>
          <w:p w14:paraId="34E74D19" w14:textId="77777777" w:rsidR="00E07DB3" w:rsidRPr="00F442A2" w:rsidRDefault="00E07DB3" w:rsidP="006E50AD">
            <w:pPr>
              <w:pStyle w:val="TableEntry"/>
              <w:jc w:val="center"/>
            </w:pPr>
          </w:p>
        </w:tc>
        <w:tc>
          <w:tcPr>
            <w:tcW w:w="492" w:type="dxa"/>
          </w:tcPr>
          <w:p w14:paraId="28859824" w14:textId="77777777" w:rsidR="00E07DB3" w:rsidRPr="00F442A2" w:rsidRDefault="00E07DB3" w:rsidP="00F431B4">
            <w:pPr>
              <w:pStyle w:val="TableEntry"/>
            </w:pPr>
            <w:r w:rsidRPr="00F442A2">
              <w:t>X</w:t>
            </w:r>
          </w:p>
        </w:tc>
        <w:tc>
          <w:tcPr>
            <w:tcW w:w="492" w:type="dxa"/>
          </w:tcPr>
          <w:p w14:paraId="282A71AD" w14:textId="77777777" w:rsidR="00E07DB3" w:rsidRPr="00F442A2" w:rsidRDefault="00E07DB3" w:rsidP="00F431B4">
            <w:pPr>
              <w:pStyle w:val="TableEntry"/>
              <w:rPr>
                <w:szCs w:val="24"/>
              </w:rPr>
            </w:pPr>
          </w:p>
        </w:tc>
        <w:tc>
          <w:tcPr>
            <w:tcW w:w="591" w:type="dxa"/>
          </w:tcPr>
          <w:p w14:paraId="7F57B018" w14:textId="77777777" w:rsidR="00E07DB3" w:rsidRPr="00F442A2" w:rsidRDefault="00E07DB3" w:rsidP="00F431B4">
            <w:pPr>
              <w:pStyle w:val="TableEntry"/>
              <w:rPr>
                <w:szCs w:val="24"/>
              </w:rPr>
            </w:pPr>
          </w:p>
        </w:tc>
      </w:tr>
      <w:tr w:rsidR="00E07DB3" w:rsidRPr="00F442A2" w14:paraId="7D2BB917" w14:textId="77777777" w:rsidTr="00F431B4">
        <w:tc>
          <w:tcPr>
            <w:tcW w:w="2094" w:type="dxa"/>
          </w:tcPr>
          <w:p w14:paraId="6CBC3812" w14:textId="77777777" w:rsidR="00E07DB3" w:rsidRPr="00F442A2" w:rsidRDefault="00E07DB3" w:rsidP="00F431B4">
            <w:pPr>
              <w:pStyle w:val="TableEntry"/>
            </w:pPr>
            <w:r w:rsidRPr="00F442A2">
              <w:t>legalAuthenticator</w:t>
            </w:r>
          </w:p>
        </w:tc>
        <w:tc>
          <w:tcPr>
            <w:tcW w:w="4234" w:type="dxa"/>
          </w:tcPr>
          <w:p w14:paraId="0BBFED99" w14:textId="0303E4BE" w:rsidR="00E07DB3" w:rsidRPr="00F442A2" w:rsidRDefault="007E6BDE" w:rsidP="007E6BDE">
            <w:pPr>
              <w:pStyle w:val="TableEntry"/>
            </w:pPr>
            <w:r w:rsidRPr="00F442A2">
              <w:t xml:space="preserve">Represents </w:t>
            </w:r>
            <w:r w:rsidR="00E07DB3" w:rsidRPr="00F442A2">
              <w:t xml:space="preserve">a participant </w:t>
            </w:r>
            <w:r w:rsidRPr="00F442A2">
              <w:t xml:space="preserve">within an authorInstitution </w:t>
            </w:r>
            <w:r w:rsidR="00E07DB3" w:rsidRPr="00F442A2">
              <w:t xml:space="preserve">who has legally authenticated or attested the document. </w:t>
            </w:r>
          </w:p>
        </w:tc>
        <w:tc>
          <w:tcPr>
            <w:tcW w:w="492" w:type="dxa"/>
          </w:tcPr>
          <w:p w14:paraId="5D0ABF27" w14:textId="77777777" w:rsidR="00E07DB3" w:rsidRPr="00F442A2" w:rsidRDefault="00E07DB3" w:rsidP="00F431B4">
            <w:pPr>
              <w:pStyle w:val="TableEntry"/>
            </w:pPr>
          </w:p>
        </w:tc>
        <w:tc>
          <w:tcPr>
            <w:tcW w:w="492" w:type="dxa"/>
          </w:tcPr>
          <w:p w14:paraId="00541A55" w14:textId="77777777" w:rsidR="00E07DB3" w:rsidRPr="00F442A2" w:rsidRDefault="00E07DB3" w:rsidP="00F431B4">
            <w:pPr>
              <w:pStyle w:val="TableEntry"/>
            </w:pPr>
            <w:r w:rsidRPr="00F442A2">
              <w:t>X</w:t>
            </w:r>
          </w:p>
        </w:tc>
        <w:tc>
          <w:tcPr>
            <w:tcW w:w="689" w:type="dxa"/>
          </w:tcPr>
          <w:p w14:paraId="3582D638" w14:textId="77777777" w:rsidR="00E07DB3" w:rsidRPr="00F442A2" w:rsidRDefault="00E07DB3" w:rsidP="006E50AD">
            <w:pPr>
              <w:pStyle w:val="TableEntry"/>
              <w:jc w:val="center"/>
            </w:pPr>
            <w:r w:rsidRPr="00F442A2">
              <w:t>X</w:t>
            </w:r>
          </w:p>
        </w:tc>
        <w:tc>
          <w:tcPr>
            <w:tcW w:w="492" w:type="dxa"/>
          </w:tcPr>
          <w:p w14:paraId="7760E3AE" w14:textId="77777777" w:rsidR="00E07DB3" w:rsidRPr="00F442A2" w:rsidRDefault="00E07DB3" w:rsidP="00F431B4">
            <w:pPr>
              <w:pStyle w:val="TableEntry"/>
            </w:pPr>
          </w:p>
        </w:tc>
        <w:tc>
          <w:tcPr>
            <w:tcW w:w="492" w:type="dxa"/>
          </w:tcPr>
          <w:p w14:paraId="5B0B816C" w14:textId="77777777" w:rsidR="00E07DB3" w:rsidRPr="00F442A2" w:rsidRDefault="00E07DB3" w:rsidP="00F431B4">
            <w:pPr>
              <w:pStyle w:val="TableEntry"/>
            </w:pPr>
            <w:r w:rsidRPr="00F442A2">
              <w:t>X</w:t>
            </w:r>
          </w:p>
        </w:tc>
        <w:tc>
          <w:tcPr>
            <w:tcW w:w="591" w:type="dxa"/>
          </w:tcPr>
          <w:p w14:paraId="6370E5C6" w14:textId="77777777" w:rsidR="00E07DB3" w:rsidRPr="00F442A2" w:rsidRDefault="00E07DB3" w:rsidP="00F431B4">
            <w:pPr>
              <w:pStyle w:val="TableEntry"/>
            </w:pPr>
          </w:p>
        </w:tc>
      </w:tr>
      <w:tr w:rsidR="00884F12" w:rsidRPr="00F442A2" w14:paraId="2EDFFA88" w14:textId="77777777" w:rsidTr="00F431B4">
        <w:tc>
          <w:tcPr>
            <w:tcW w:w="2094" w:type="dxa"/>
          </w:tcPr>
          <w:p w14:paraId="1168913B" w14:textId="77777777" w:rsidR="00884F12" w:rsidRPr="00F442A2" w:rsidRDefault="00884F12" w:rsidP="00F431B4">
            <w:pPr>
              <w:pStyle w:val="TableEntry"/>
            </w:pPr>
            <w:r w:rsidRPr="00F442A2">
              <w:t>limitedMetadata</w:t>
            </w:r>
          </w:p>
        </w:tc>
        <w:tc>
          <w:tcPr>
            <w:tcW w:w="4234" w:type="dxa"/>
          </w:tcPr>
          <w:p w14:paraId="7398513B" w14:textId="476AFB7B" w:rsidR="00884F12" w:rsidRPr="00F442A2" w:rsidRDefault="00884F12" w:rsidP="007E6BDE">
            <w:pPr>
              <w:pStyle w:val="TableEntry"/>
            </w:pPr>
            <w:r w:rsidRPr="00F442A2">
              <w:rPr>
                <w:bCs/>
              </w:rPr>
              <w:t xml:space="preserve">Indicates whether the </w:t>
            </w:r>
            <w:r w:rsidR="007E6BDE" w:rsidRPr="00F442A2">
              <w:rPr>
                <w:bCs/>
              </w:rPr>
              <w:t>DocumentEntry</w:t>
            </w:r>
            <w:r w:rsidRPr="00F442A2">
              <w:rPr>
                <w:bCs/>
              </w:rPr>
              <w:t xml:space="preserve"> was created using the less rigorous requirements of metadata as </w:t>
            </w:r>
            <w:r w:rsidRPr="00F442A2">
              <w:rPr>
                <w:bCs/>
              </w:rPr>
              <w:lastRenderedPageBreak/>
              <w:t>defined for the Metadata-Limited Document Source.</w:t>
            </w:r>
          </w:p>
        </w:tc>
        <w:tc>
          <w:tcPr>
            <w:tcW w:w="492" w:type="dxa"/>
          </w:tcPr>
          <w:p w14:paraId="35714B9B" w14:textId="77777777" w:rsidR="00884F12" w:rsidRPr="00F442A2" w:rsidRDefault="00884F12" w:rsidP="00F431B4">
            <w:pPr>
              <w:pStyle w:val="TableEntry"/>
            </w:pPr>
          </w:p>
        </w:tc>
        <w:tc>
          <w:tcPr>
            <w:tcW w:w="492" w:type="dxa"/>
          </w:tcPr>
          <w:p w14:paraId="566E46DC" w14:textId="77777777" w:rsidR="00884F12" w:rsidRPr="00F442A2" w:rsidRDefault="00884F12" w:rsidP="00F431B4">
            <w:pPr>
              <w:pStyle w:val="TableEntry"/>
            </w:pPr>
            <w:r w:rsidRPr="00F442A2">
              <w:t>X</w:t>
            </w:r>
          </w:p>
        </w:tc>
        <w:tc>
          <w:tcPr>
            <w:tcW w:w="689" w:type="dxa"/>
          </w:tcPr>
          <w:p w14:paraId="5FA13FAF" w14:textId="77777777" w:rsidR="00884F12" w:rsidRPr="00F442A2" w:rsidRDefault="00884F12" w:rsidP="006E50AD">
            <w:pPr>
              <w:pStyle w:val="TableEntry"/>
              <w:jc w:val="center"/>
            </w:pPr>
          </w:p>
        </w:tc>
        <w:tc>
          <w:tcPr>
            <w:tcW w:w="492" w:type="dxa"/>
          </w:tcPr>
          <w:p w14:paraId="48150DA4" w14:textId="77777777" w:rsidR="00884F12" w:rsidRPr="00F442A2" w:rsidRDefault="00884F12" w:rsidP="00F431B4">
            <w:pPr>
              <w:pStyle w:val="TableEntry"/>
            </w:pPr>
            <w:r w:rsidRPr="00F442A2">
              <w:t>X</w:t>
            </w:r>
          </w:p>
        </w:tc>
        <w:tc>
          <w:tcPr>
            <w:tcW w:w="492" w:type="dxa"/>
          </w:tcPr>
          <w:p w14:paraId="6AB92A16" w14:textId="77777777" w:rsidR="00884F12" w:rsidRPr="00F442A2" w:rsidRDefault="00884F12" w:rsidP="00F431B4">
            <w:pPr>
              <w:pStyle w:val="TableEntry"/>
            </w:pPr>
            <w:r w:rsidRPr="00F442A2">
              <w:t>X</w:t>
            </w:r>
          </w:p>
        </w:tc>
        <w:tc>
          <w:tcPr>
            <w:tcW w:w="591" w:type="dxa"/>
          </w:tcPr>
          <w:p w14:paraId="5C908234" w14:textId="77777777" w:rsidR="00884F12" w:rsidRPr="00F442A2" w:rsidRDefault="00884F12" w:rsidP="00F431B4">
            <w:pPr>
              <w:pStyle w:val="TableEntry"/>
            </w:pPr>
            <w:r w:rsidRPr="00F442A2">
              <w:t>X</w:t>
            </w:r>
          </w:p>
        </w:tc>
      </w:tr>
      <w:tr w:rsidR="00884F12" w:rsidRPr="00F442A2" w14:paraId="367F725D" w14:textId="77777777" w:rsidTr="00F431B4">
        <w:tc>
          <w:tcPr>
            <w:tcW w:w="2094" w:type="dxa"/>
          </w:tcPr>
          <w:p w14:paraId="619AEDA0" w14:textId="77777777" w:rsidR="00884F12" w:rsidRPr="00F442A2" w:rsidRDefault="00884F12" w:rsidP="00F431B4">
            <w:pPr>
              <w:pStyle w:val="TableEntry"/>
            </w:pPr>
            <w:r w:rsidRPr="00F442A2">
              <w:t>mimeType</w:t>
            </w:r>
          </w:p>
        </w:tc>
        <w:tc>
          <w:tcPr>
            <w:tcW w:w="4234" w:type="dxa"/>
          </w:tcPr>
          <w:p w14:paraId="0F9AF223" w14:textId="77777777" w:rsidR="00884F12" w:rsidRPr="00F442A2" w:rsidRDefault="00884F12" w:rsidP="00F431B4">
            <w:pPr>
              <w:pStyle w:val="TableEntry"/>
            </w:pPr>
            <w:r w:rsidRPr="00F442A2">
              <w:t xml:space="preserve">MIME type of the document. </w:t>
            </w:r>
          </w:p>
        </w:tc>
        <w:tc>
          <w:tcPr>
            <w:tcW w:w="492" w:type="dxa"/>
          </w:tcPr>
          <w:p w14:paraId="4647E87B" w14:textId="77777777" w:rsidR="00884F12" w:rsidRPr="00F442A2" w:rsidRDefault="00884F12" w:rsidP="00F431B4">
            <w:pPr>
              <w:pStyle w:val="TableEntry"/>
            </w:pPr>
          </w:p>
        </w:tc>
        <w:tc>
          <w:tcPr>
            <w:tcW w:w="492" w:type="dxa"/>
          </w:tcPr>
          <w:p w14:paraId="4FAE8043" w14:textId="77777777" w:rsidR="00884F12" w:rsidRPr="00F442A2" w:rsidRDefault="00884F12" w:rsidP="00F431B4">
            <w:pPr>
              <w:pStyle w:val="TableEntry"/>
            </w:pPr>
          </w:p>
        </w:tc>
        <w:tc>
          <w:tcPr>
            <w:tcW w:w="689" w:type="dxa"/>
          </w:tcPr>
          <w:p w14:paraId="747B726A" w14:textId="77777777" w:rsidR="00884F12" w:rsidRPr="00F442A2" w:rsidRDefault="00884F12" w:rsidP="006E50AD">
            <w:pPr>
              <w:pStyle w:val="TableEntry"/>
              <w:jc w:val="center"/>
            </w:pPr>
          </w:p>
        </w:tc>
        <w:tc>
          <w:tcPr>
            <w:tcW w:w="492" w:type="dxa"/>
          </w:tcPr>
          <w:p w14:paraId="3EE131D0" w14:textId="77777777" w:rsidR="00884F12" w:rsidRPr="00F442A2" w:rsidRDefault="00884F12" w:rsidP="00F431B4">
            <w:pPr>
              <w:pStyle w:val="TableEntry"/>
            </w:pPr>
            <w:r w:rsidRPr="00F442A2">
              <w:t>X</w:t>
            </w:r>
          </w:p>
        </w:tc>
        <w:tc>
          <w:tcPr>
            <w:tcW w:w="492" w:type="dxa"/>
          </w:tcPr>
          <w:p w14:paraId="6040C237" w14:textId="77777777" w:rsidR="00884F12" w:rsidRPr="00F442A2" w:rsidRDefault="00884F12" w:rsidP="00F431B4">
            <w:pPr>
              <w:pStyle w:val="TableEntry"/>
              <w:rPr>
                <w:szCs w:val="24"/>
              </w:rPr>
            </w:pPr>
          </w:p>
        </w:tc>
        <w:tc>
          <w:tcPr>
            <w:tcW w:w="591" w:type="dxa"/>
          </w:tcPr>
          <w:p w14:paraId="2F67A707" w14:textId="77777777" w:rsidR="00884F12" w:rsidRPr="00F442A2" w:rsidRDefault="00884F12" w:rsidP="00F431B4">
            <w:pPr>
              <w:pStyle w:val="TableEntry"/>
              <w:rPr>
                <w:szCs w:val="24"/>
              </w:rPr>
            </w:pPr>
            <w:r w:rsidRPr="00F442A2">
              <w:rPr>
                <w:szCs w:val="24"/>
              </w:rPr>
              <w:t>X</w:t>
            </w:r>
          </w:p>
        </w:tc>
      </w:tr>
      <w:tr w:rsidR="0052335B" w:rsidRPr="00F442A2" w14:paraId="25FBD4B6" w14:textId="77777777" w:rsidTr="00F431B4">
        <w:tc>
          <w:tcPr>
            <w:tcW w:w="2094" w:type="dxa"/>
          </w:tcPr>
          <w:p w14:paraId="525323D0" w14:textId="77777777" w:rsidR="0052335B" w:rsidRPr="00F442A2" w:rsidRDefault="0052335B" w:rsidP="00F431B4">
            <w:pPr>
              <w:pStyle w:val="TableEntry"/>
            </w:pPr>
            <w:r w:rsidRPr="00F442A2">
              <w:t>objectType</w:t>
            </w:r>
          </w:p>
        </w:tc>
        <w:tc>
          <w:tcPr>
            <w:tcW w:w="4234" w:type="dxa"/>
          </w:tcPr>
          <w:p w14:paraId="5A91CE15" w14:textId="77777777" w:rsidR="0052335B" w:rsidRPr="00F442A2" w:rsidRDefault="0052335B" w:rsidP="00F431B4">
            <w:pPr>
              <w:pStyle w:val="TableEntry"/>
            </w:pPr>
            <w:r w:rsidRPr="00F442A2">
              <w:t>The type of DocumentEntry</w:t>
            </w:r>
            <w:r w:rsidR="007E6BDE" w:rsidRPr="00F442A2">
              <w:t xml:space="preserve"> (e.g., On-Demand DocumentEntry).</w:t>
            </w:r>
          </w:p>
        </w:tc>
        <w:tc>
          <w:tcPr>
            <w:tcW w:w="492" w:type="dxa"/>
          </w:tcPr>
          <w:p w14:paraId="269BEE92" w14:textId="77777777" w:rsidR="0052335B" w:rsidRPr="00F442A2" w:rsidRDefault="0052335B" w:rsidP="00F431B4">
            <w:pPr>
              <w:pStyle w:val="TableEntry"/>
            </w:pPr>
          </w:p>
        </w:tc>
        <w:tc>
          <w:tcPr>
            <w:tcW w:w="492" w:type="dxa"/>
          </w:tcPr>
          <w:p w14:paraId="471C22F1" w14:textId="77777777" w:rsidR="0052335B" w:rsidRPr="00F442A2" w:rsidRDefault="0052335B" w:rsidP="00F431B4">
            <w:pPr>
              <w:pStyle w:val="TableEntry"/>
            </w:pPr>
          </w:p>
        </w:tc>
        <w:tc>
          <w:tcPr>
            <w:tcW w:w="689" w:type="dxa"/>
          </w:tcPr>
          <w:p w14:paraId="1D755178" w14:textId="77777777" w:rsidR="0052335B" w:rsidRPr="00F442A2" w:rsidRDefault="0052335B" w:rsidP="006E50AD">
            <w:pPr>
              <w:pStyle w:val="TableEntry"/>
              <w:jc w:val="center"/>
            </w:pPr>
          </w:p>
        </w:tc>
        <w:tc>
          <w:tcPr>
            <w:tcW w:w="492" w:type="dxa"/>
          </w:tcPr>
          <w:p w14:paraId="38C31ADF" w14:textId="77777777" w:rsidR="0052335B" w:rsidRPr="00F442A2" w:rsidRDefault="0052335B" w:rsidP="00F431B4">
            <w:pPr>
              <w:pStyle w:val="TableEntry"/>
            </w:pPr>
          </w:p>
        </w:tc>
        <w:tc>
          <w:tcPr>
            <w:tcW w:w="492" w:type="dxa"/>
          </w:tcPr>
          <w:p w14:paraId="2FEAB248" w14:textId="77777777" w:rsidR="0052335B" w:rsidRPr="00F442A2" w:rsidRDefault="0052335B" w:rsidP="00F431B4">
            <w:pPr>
              <w:pStyle w:val="TableEntry"/>
              <w:rPr>
                <w:szCs w:val="24"/>
              </w:rPr>
            </w:pPr>
          </w:p>
        </w:tc>
        <w:tc>
          <w:tcPr>
            <w:tcW w:w="591" w:type="dxa"/>
          </w:tcPr>
          <w:p w14:paraId="59C642C1" w14:textId="77777777" w:rsidR="0052335B" w:rsidRPr="00F442A2" w:rsidRDefault="00324EF8" w:rsidP="00F431B4">
            <w:pPr>
              <w:pStyle w:val="TableEntry"/>
              <w:rPr>
                <w:szCs w:val="24"/>
              </w:rPr>
            </w:pPr>
            <w:r w:rsidRPr="00F442A2">
              <w:rPr>
                <w:szCs w:val="24"/>
              </w:rPr>
              <w:t>X</w:t>
            </w:r>
          </w:p>
        </w:tc>
      </w:tr>
      <w:tr w:rsidR="00884F12" w:rsidRPr="00F442A2" w14:paraId="0EA07EC9" w14:textId="77777777" w:rsidTr="00F431B4">
        <w:tc>
          <w:tcPr>
            <w:tcW w:w="2094" w:type="dxa"/>
          </w:tcPr>
          <w:p w14:paraId="491C017D" w14:textId="77777777" w:rsidR="00884F12" w:rsidRPr="00F442A2" w:rsidRDefault="00884F12" w:rsidP="00F431B4">
            <w:pPr>
              <w:pStyle w:val="TableEntry"/>
            </w:pPr>
            <w:r w:rsidRPr="00F442A2">
              <w:t>patientId</w:t>
            </w:r>
          </w:p>
        </w:tc>
        <w:tc>
          <w:tcPr>
            <w:tcW w:w="4234" w:type="dxa"/>
          </w:tcPr>
          <w:p w14:paraId="5271FB2A" w14:textId="77777777" w:rsidR="00884F12" w:rsidRPr="00F442A2" w:rsidRDefault="00884F12" w:rsidP="00F431B4">
            <w:pPr>
              <w:pStyle w:val="TableEntry"/>
            </w:pPr>
            <w:r w:rsidRPr="00F442A2">
              <w:t xml:space="preserve">The patientId represents the subject of care of the document. </w:t>
            </w:r>
          </w:p>
        </w:tc>
        <w:tc>
          <w:tcPr>
            <w:tcW w:w="492" w:type="dxa"/>
          </w:tcPr>
          <w:p w14:paraId="79BD6387" w14:textId="77777777" w:rsidR="00884F12" w:rsidRPr="00F442A2" w:rsidRDefault="00884F12" w:rsidP="00F431B4">
            <w:pPr>
              <w:pStyle w:val="TableEntry"/>
            </w:pPr>
            <w:r w:rsidRPr="00F442A2">
              <w:t>X</w:t>
            </w:r>
          </w:p>
        </w:tc>
        <w:tc>
          <w:tcPr>
            <w:tcW w:w="492" w:type="dxa"/>
          </w:tcPr>
          <w:p w14:paraId="71A03A1C" w14:textId="77777777" w:rsidR="00884F12" w:rsidRPr="00F442A2" w:rsidRDefault="00884F12" w:rsidP="00F431B4">
            <w:pPr>
              <w:pStyle w:val="TableEntry"/>
            </w:pPr>
          </w:p>
        </w:tc>
        <w:tc>
          <w:tcPr>
            <w:tcW w:w="689" w:type="dxa"/>
          </w:tcPr>
          <w:p w14:paraId="2AE23EFB" w14:textId="77777777" w:rsidR="00884F12" w:rsidRPr="00F442A2" w:rsidRDefault="00884F12" w:rsidP="006E50AD">
            <w:pPr>
              <w:pStyle w:val="TableEntry"/>
              <w:jc w:val="center"/>
            </w:pPr>
            <w:r w:rsidRPr="00F442A2">
              <w:t>X</w:t>
            </w:r>
          </w:p>
        </w:tc>
        <w:tc>
          <w:tcPr>
            <w:tcW w:w="492" w:type="dxa"/>
          </w:tcPr>
          <w:p w14:paraId="4496F1EF" w14:textId="77777777" w:rsidR="00884F12" w:rsidRPr="00F442A2" w:rsidRDefault="00884F12" w:rsidP="00F431B4">
            <w:pPr>
              <w:pStyle w:val="TableEntry"/>
            </w:pPr>
            <w:r w:rsidRPr="00F442A2">
              <w:t>X</w:t>
            </w:r>
          </w:p>
        </w:tc>
        <w:tc>
          <w:tcPr>
            <w:tcW w:w="492" w:type="dxa"/>
          </w:tcPr>
          <w:p w14:paraId="6DCC33FD" w14:textId="77777777" w:rsidR="00884F12" w:rsidRPr="00F442A2" w:rsidRDefault="00884F12" w:rsidP="00F431B4">
            <w:pPr>
              <w:pStyle w:val="TableEntry"/>
            </w:pPr>
          </w:p>
        </w:tc>
        <w:tc>
          <w:tcPr>
            <w:tcW w:w="591" w:type="dxa"/>
          </w:tcPr>
          <w:p w14:paraId="4DF36CC4" w14:textId="77777777" w:rsidR="00884F12" w:rsidRPr="00F442A2" w:rsidRDefault="00884F12" w:rsidP="00F431B4">
            <w:pPr>
              <w:pStyle w:val="TableEntry"/>
            </w:pPr>
          </w:p>
        </w:tc>
      </w:tr>
      <w:tr w:rsidR="00884F12" w:rsidRPr="00F442A2" w14:paraId="104CD8EE" w14:textId="77777777" w:rsidTr="00F431B4">
        <w:tc>
          <w:tcPr>
            <w:tcW w:w="2094" w:type="dxa"/>
          </w:tcPr>
          <w:p w14:paraId="3E2CA7DB" w14:textId="77777777" w:rsidR="00884F12" w:rsidRPr="00F442A2" w:rsidRDefault="00884F12" w:rsidP="00F431B4">
            <w:pPr>
              <w:pStyle w:val="TableEntry"/>
            </w:pPr>
            <w:r w:rsidRPr="00F442A2">
              <w:t>practiceSettingCode</w:t>
            </w:r>
          </w:p>
        </w:tc>
        <w:tc>
          <w:tcPr>
            <w:tcW w:w="4234" w:type="dxa"/>
          </w:tcPr>
          <w:p w14:paraId="5230574C" w14:textId="77777777" w:rsidR="00884F12" w:rsidRPr="00F442A2" w:rsidRDefault="00884F12" w:rsidP="00F431B4">
            <w:pPr>
              <w:pStyle w:val="TableEntry"/>
            </w:pPr>
            <w:r w:rsidRPr="00F442A2">
              <w:t xml:space="preserve">The code specifying the clinical specialty where the act that resulted in the document was performed (e.g., Family Practice, Laboratory, Radiology). </w:t>
            </w:r>
          </w:p>
        </w:tc>
        <w:tc>
          <w:tcPr>
            <w:tcW w:w="492" w:type="dxa"/>
          </w:tcPr>
          <w:p w14:paraId="2391D72D" w14:textId="77777777" w:rsidR="00884F12" w:rsidRPr="00F442A2" w:rsidRDefault="00884F12" w:rsidP="00F431B4">
            <w:pPr>
              <w:pStyle w:val="TableEntry"/>
            </w:pPr>
          </w:p>
        </w:tc>
        <w:tc>
          <w:tcPr>
            <w:tcW w:w="492" w:type="dxa"/>
          </w:tcPr>
          <w:p w14:paraId="2CF8A7A6" w14:textId="77777777" w:rsidR="00884F12" w:rsidRPr="00F442A2" w:rsidRDefault="00884F12" w:rsidP="00F431B4">
            <w:pPr>
              <w:pStyle w:val="TableEntry"/>
            </w:pPr>
            <w:r w:rsidRPr="00F442A2">
              <w:t>X</w:t>
            </w:r>
          </w:p>
        </w:tc>
        <w:tc>
          <w:tcPr>
            <w:tcW w:w="689" w:type="dxa"/>
          </w:tcPr>
          <w:p w14:paraId="5A445E06" w14:textId="77777777" w:rsidR="00884F12" w:rsidRPr="00F442A2" w:rsidRDefault="00884F12" w:rsidP="006E50AD">
            <w:pPr>
              <w:pStyle w:val="TableEntry"/>
              <w:jc w:val="center"/>
            </w:pPr>
            <w:r w:rsidRPr="00F442A2">
              <w:t>X</w:t>
            </w:r>
          </w:p>
        </w:tc>
        <w:tc>
          <w:tcPr>
            <w:tcW w:w="492" w:type="dxa"/>
          </w:tcPr>
          <w:p w14:paraId="0BD7FA67" w14:textId="77777777" w:rsidR="00884F12" w:rsidRPr="00F442A2" w:rsidRDefault="00884F12" w:rsidP="00F431B4">
            <w:pPr>
              <w:pStyle w:val="TableEntry"/>
            </w:pPr>
            <w:r w:rsidRPr="00F442A2">
              <w:t>X</w:t>
            </w:r>
          </w:p>
        </w:tc>
        <w:tc>
          <w:tcPr>
            <w:tcW w:w="492" w:type="dxa"/>
          </w:tcPr>
          <w:p w14:paraId="77ADFC4F" w14:textId="77777777" w:rsidR="00884F12" w:rsidRPr="00F442A2" w:rsidRDefault="00884F12" w:rsidP="00F431B4">
            <w:pPr>
              <w:pStyle w:val="TableEntry"/>
            </w:pPr>
          </w:p>
        </w:tc>
        <w:tc>
          <w:tcPr>
            <w:tcW w:w="591" w:type="dxa"/>
          </w:tcPr>
          <w:p w14:paraId="68B55A0F" w14:textId="77777777" w:rsidR="00884F12" w:rsidRPr="00F442A2" w:rsidRDefault="00884F12" w:rsidP="00F431B4">
            <w:pPr>
              <w:pStyle w:val="TableEntry"/>
            </w:pPr>
          </w:p>
        </w:tc>
      </w:tr>
      <w:tr w:rsidR="007E6BDE" w:rsidRPr="00F442A2" w14:paraId="6357A67C" w14:textId="77777777" w:rsidTr="00F431B4">
        <w:tc>
          <w:tcPr>
            <w:tcW w:w="2094" w:type="dxa"/>
          </w:tcPr>
          <w:p w14:paraId="6F2AD004" w14:textId="77777777" w:rsidR="007E6BDE" w:rsidRPr="00F442A2" w:rsidRDefault="007E6BDE" w:rsidP="00F431B4">
            <w:pPr>
              <w:pStyle w:val="TableEntry"/>
            </w:pPr>
            <w:r w:rsidRPr="00F442A2">
              <w:t>referenceIdList</w:t>
            </w:r>
          </w:p>
        </w:tc>
        <w:tc>
          <w:tcPr>
            <w:tcW w:w="4234" w:type="dxa"/>
          </w:tcPr>
          <w:p w14:paraId="587B1413" w14:textId="77777777" w:rsidR="007E6BDE" w:rsidRPr="00F442A2" w:rsidRDefault="007E6BDE" w:rsidP="00F431B4">
            <w:pPr>
              <w:pStyle w:val="TableEntry"/>
            </w:pPr>
            <w:r w:rsidRPr="00F442A2">
              <w:t>A list of identifiers related to the document</w:t>
            </w:r>
          </w:p>
        </w:tc>
        <w:tc>
          <w:tcPr>
            <w:tcW w:w="492" w:type="dxa"/>
          </w:tcPr>
          <w:p w14:paraId="04BE0907" w14:textId="77777777" w:rsidR="007E6BDE" w:rsidRPr="00F442A2" w:rsidRDefault="007E6BDE" w:rsidP="00F431B4">
            <w:pPr>
              <w:pStyle w:val="TableEntry"/>
            </w:pPr>
          </w:p>
        </w:tc>
        <w:tc>
          <w:tcPr>
            <w:tcW w:w="492" w:type="dxa"/>
          </w:tcPr>
          <w:p w14:paraId="096D0925" w14:textId="77777777" w:rsidR="007E6BDE" w:rsidRPr="00F442A2" w:rsidRDefault="007E6BDE" w:rsidP="00F431B4">
            <w:pPr>
              <w:pStyle w:val="TableEntry"/>
            </w:pPr>
            <w:r w:rsidRPr="00F442A2">
              <w:t>X</w:t>
            </w:r>
          </w:p>
        </w:tc>
        <w:tc>
          <w:tcPr>
            <w:tcW w:w="689" w:type="dxa"/>
          </w:tcPr>
          <w:p w14:paraId="37047B60" w14:textId="77777777" w:rsidR="007E6BDE" w:rsidRPr="00F442A2" w:rsidRDefault="007E6BDE" w:rsidP="006E50AD">
            <w:pPr>
              <w:pStyle w:val="TableEntry"/>
              <w:jc w:val="center"/>
            </w:pPr>
            <w:r w:rsidRPr="00F442A2">
              <w:t>X</w:t>
            </w:r>
          </w:p>
        </w:tc>
        <w:tc>
          <w:tcPr>
            <w:tcW w:w="492" w:type="dxa"/>
          </w:tcPr>
          <w:p w14:paraId="41FDEEC9" w14:textId="77777777" w:rsidR="007E6BDE" w:rsidRPr="00F442A2" w:rsidRDefault="007E6BDE" w:rsidP="00F431B4">
            <w:pPr>
              <w:pStyle w:val="TableEntry"/>
            </w:pPr>
          </w:p>
        </w:tc>
        <w:tc>
          <w:tcPr>
            <w:tcW w:w="492" w:type="dxa"/>
          </w:tcPr>
          <w:p w14:paraId="45BE77DA" w14:textId="77777777" w:rsidR="007E6BDE" w:rsidRPr="00F442A2" w:rsidRDefault="007E6BDE" w:rsidP="00F431B4">
            <w:pPr>
              <w:pStyle w:val="TableEntry"/>
            </w:pPr>
            <w:r w:rsidRPr="00F442A2">
              <w:t>X</w:t>
            </w:r>
          </w:p>
        </w:tc>
        <w:tc>
          <w:tcPr>
            <w:tcW w:w="591" w:type="dxa"/>
          </w:tcPr>
          <w:p w14:paraId="3708B013" w14:textId="77777777" w:rsidR="007E6BDE" w:rsidRPr="00F442A2" w:rsidRDefault="007E6BDE" w:rsidP="00F431B4">
            <w:pPr>
              <w:pStyle w:val="TableEntry"/>
            </w:pPr>
          </w:p>
        </w:tc>
      </w:tr>
      <w:tr w:rsidR="00884F12" w:rsidRPr="00F442A2" w14:paraId="1AC262BE" w14:textId="77777777" w:rsidTr="00F431B4">
        <w:tc>
          <w:tcPr>
            <w:tcW w:w="2094" w:type="dxa"/>
          </w:tcPr>
          <w:p w14:paraId="349ADE3B" w14:textId="77777777" w:rsidR="00884F12" w:rsidRPr="00F442A2" w:rsidRDefault="00884F12" w:rsidP="00F431B4">
            <w:pPr>
              <w:pStyle w:val="TableEntry"/>
            </w:pPr>
            <w:r w:rsidRPr="00F442A2">
              <w:t>repositoryUniqueId</w:t>
            </w:r>
          </w:p>
        </w:tc>
        <w:tc>
          <w:tcPr>
            <w:tcW w:w="4234" w:type="dxa"/>
          </w:tcPr>
          <w:p w14:paraId="344C4896" w14:textId="6E3E68D6" w:rsidR="00884F12" w:rsidRPr="00F442A2" w:rsidRDefault="00884F12" w:rsidP="007E6BDE">
            <w:pPr>
              <w:pStyle w:val="TableEntry"/>
            </w:pPr>
            <w:r w:rsidRPr="00F442A2">
              <w:t xml:space="preserve">The globally unique identifier of the repository where the document </w:t>
            </w:r>
            <w:r w:rsidR="007E6BDE" w:rsidRPr="00F442A2">
              <w:t>can be accessed</w:t>
            </w:r>
            <w:r w:rsidRPr="00F442A2">
              <w:t>.</w:t>
            </w:r>
          </w:p>
        </w:tc>
        <w:tc>
          <w:tcPr>
            <w:tcW w:w="492" w:type="dxa"/>
          </w:tcPr>
          <w:p w14:paraId="6D898372" w14:textId="77777777" w:rsidR="00884F12" w:rsidRPr="00F442A2" w:rsidRDefault="00884F12" w:rsidP="00F431B4">
            <w:pPr>
              <w:pStyle w:val="TableEntry"/>
            </w:pPr>
          </w:p>
        </w:tc>
        <w:tc>
          <w:tcPr>
            <w:tcW w:w="492" w:type="dxa"/>
          </w:tcPr>
          <w:p w14:paraId="4F84AE44" w14:textId="77777777" w:rsidR="00884F12" w:rsidRPr="00F442A2" w:rsidRDefault="00884F12" w:rsidP="00F431B4">
            <w:pPr>
              <w:pStyle w:val="TableEntry"/>
            </w:pPr>
          </w:p>
        </w:tc>
        <w:tc>
          <w:tcPr>
            <w:tcW w:w="689" w:type="dxa"/>
          </w:tcPr>
          <w:p w14:paraId="301E384D" w14:textId="77777777" w:rsidR="00884F12" w:rsidRPr="00F442A2" w:rsidRDefault="007E6BDE" w:rsidP="006E50AD">
            <w:pPr>
              <w:pStyle w:val="TableEntry"/>
              <w:jc w:val="center"/>
            </w:pPr>
            <w:r w:rsidRPr="00F442A2">
              <w:t>X</w:t>
            </w:r>
          </w:p>
        </w:tc>
        <w:tc>
          <w:tcPr>
            <w:tcW w:w="492" w:type="dxa"/>
          </w:tcPr>
          <w:p w14:paraId="1262B466" w14:textId="77777777" w:rsidR="00884F12" w:rsidRPr="00F442A2" w:rsidRDefault="00884F12" w:rsidP="00F431B4">
            <w:pPr>
              <w:pStyle w:val="TableEntry"/>
            </w:pPr>
          </w:p>
        </w:tc>
        <w:tc>
          <w:tcPr>
            <w:tcW w:w="492" w:type="dxa"/>
          </w:tcPr>
          <w:p w14:paraId="6FAF5909" w14:textId="77777777" w:rsidR="00884F12" w:rsidRPr="00F442A2" w:rsidRDefault="00884F12" w:rsidP="00F431B4">
            <w:pPr>
              <w:pStyle w:val="TableEntry"/>
              <w:rPr>
                <w:bCs/>
                <w:szCs w:val="24"/>
              </w:rPr>
            </w:pPr>
          </w:p>
        </w:tc>
        <w:tc>
          <w:tcPr>
            <w:tcW w:w="591" w:type="dxa"/>
          </w:tcPr>
          <w:p w14:paraId="34F7A003" w14:textId="77777777" w:rsidR="00884F12" w:rsidRPr="00F442A2" w:rsidRDefault="00884F12" w:rsidP="00F431B4">
            <w:pPr>
              <w:pStyle w:val="TableEntry"/>
              <w:rPr>
                <w:bCs/>
                <w:szCs w:val="24"/>
              </w:rPr>
            </w:pPr>
            <w:r w:rsidRPr="00F442A2">
              <w:rPr>
                <w:bCs/>
                <w:szCs w:val="24"/>
              </w:rPr>
              <w:t>X</w:t>
            </w:r>
          </w:p>
        </w:tc>
      </w:tr>
      <w:tr w:rsidR="00884F12" w:rsidRPr="00F442A2" w14:paraId="64DDDF61" w14:textId="77777777" w:rsidTr="00F431B4">
        <w:tc>
          <w:tcPr>
            <w:tcW w:w="2094" w:type="dxa"/>
          </w:tcPr>
          <w:p w14:paraId="2E52C9B9" w14:textId="77777777" w:rsidR="00884F12" w:rsidRPr="00F442A2" w:rsidRDefault="00884F12" w:rsidP="00F431B4">
            <w:pPr>
              <w:pStyle w:val="TableEntry"/>
            </w:pPr>
            <w:r w:rsidRPr="00F442A2">
              <w:t>serviceStartTime</w:t>
            </w:r>
          </w:p>
        </w:tc>
        <w:tc>
          <w:tcPr>
            <w:tcW w:w="4234" w:type="dxa"/>
          </w:tcPr>
          <w:p w14:paraId="3911889D" w14:textId="63A1B8E3" w:rsidR="00884F12" w:rsidRPr="00F442A2" w:rsidRDefault="007E6BDE" w:rsidP="007E6BDE">
            <w:pPr>
              <w:pStyle w:val="TableEntry"/>
            </w:pPr>
            <w:r w:rsidRPr="00F442A2">
              <w:t xml:space="preserve">The </w:t>
            </w:r>
            <w:r w:rsidR="00884F12" w:rsidRPr="00F442A2">
              <w:t xml:space="preserve">start time </w:t>
            </w:r>
            <w:r w:rsidRPr="00F442A2">
              <w:t xml:space="preserve">of </w:t>
            </w:r>
            <w:r w:rsidR="00884F12" w:rsidRPr="00F442A2">
              <w:t xml:space="preserve">the service being documented. </w:t>
            </w:r>
          </w:p>
        </w:tc>
        <w:tc>
          <w:tcPr>
            <w:tcW w:w="492" w:type="dxa"/>
          </w:tcPr>
          <w:p w14:paraId="70B2B0AB" w14:textId="77777777" w:rsidR="00884F12" w:rsidRPr="00F442A2" w:rsidRDefault="00884F12" w:rsidP="00F431B4">
            <w:pPr>
              <w:pStyle w:val="TableEntry"/>
            </w:pPr>
          </w:p>
        </w:tc>
        <w:tc>
          <w:tcPr>
            <w:tcW w:w="492" w:type="dxa"/>
          </w:tcPr>
          <w:p w14:paraId="123094D2" w14:textId="77777777" w:rsidR="00884F12" w:rsidRPr="00F442A2" w:rsidRDefault="00884F12" w:rsidP="00F431B4">
            <w:pPr>
              <w:pStyle w:val="TableEntry"/>
            </w:pPr>
          </w:p>
        </w:tc>
        <w:tc>
          <w:tcPr>
            <w:tcW w:w="689" w:type="dxa"/>
          </w:tcPr>
          <w:p w14:paraId="6CCA0A23" w14:textId="77777777" w:rsidR="00884F12" w:rsidRPr="00F442A2" w:rsidRDefault="00884F12" w:rsidP="006E50AD">
            <w:pPr>
              <w:pStyle w:val="TableEntry"/>
              <w:jc w:val="center"/>
            </w:pPr>
            <w:r w:rsidRPr="00F442A2">
              <w:t>X</w:t>
            </w:r>
          </w:p>
        </w:tc>
        <w:tc>
          <w:tcPr>
            <w:tcW w:w="492" w:type="dxa"/>
          </w:tcPr>
          <w:p w14:paraId="1DF3D65B" w14:textId="77777777" w:rsidR="00884F12" w:rsidRPr="00F442A2" w:rsidRDefault="00884F12" w:rsidP="00F431B4">
            <w:pPr>
              <w:pStyle w:val="TableEntry"/>
            </w:pPr>
            <w:r w:rsidRPr="00F442A2">
              <w:t>X</w:t>
            </w:r>
          </w:p>
        </w:tc>
        <w:tc>
          <w:tcPr>
            <w:tcW w:w="492" w:type="dxa"/>
          </w:tcPr>
          <w:p w14:paraId="2E731B6E" w14:textId="77777777" w:rsidR="00884F12" w:rsidRPr="00F442A2" w:rsidRDefault="00884F12" w:rsidP="00F431B4">
            <w:pPr>
              <w:pStyle w:val="TableEntry"/>
            </w:pPr>
          </w:p>
        </w:tc>
        <w:tc>
          <w:tcPr>
            <w:tcW w:w="591" w:type="dxa"/>
          </w:tcPr>
          <w:p w14:paraId="10F0118C" w14:textId="77777777" w:rsidR="00884F12" w:rsidRPr="00F442A2" w:rsidRDefault="00884F12" w:rsidP="00F431B4">
            <w:pPr>
              <w:pStyle w:val="TableEntry"/>
            </w:pPr>
          </w:p>
        </w:tc>
      </w:tr>
      <w:tr w:rsidR="00884F12" w:rsidRPr="00F442A2" w14:paraId="4C3C9F57" w14:textId="77777777" w:rsidTr="00F431B4">
        <w:tc>
          <w:tcPr>
            <w:tcW w:w="2094" w:type="dxa"/>
          </w:tcPr>
          <w:p w14:paraId="2ECF7CEF" w14:textId="77777777" w:rsidR="00884F12" w:rsidRPr="00F442A2" w:rsidRDefault="00884F12" w:rsidP="00F431B4">
            <w:pPr>
              <w:pStyle w:val="TableEntry"/>
            </w:pPr>
            <w:r w:rsidRPr="00F442A2">
              <w:t>serviceStopTime</w:t>
            </w:r>
          </w:p>
        </w:tc>
        <w:tc>
          <w:tcPr>
            <w:tcW w:w="4234" w:type="dxa"/>
          </w:tcPr>
          <w:p w14:paraId="68F8977E" w14:textId="56D360C8" w:rsidR="00884F12" w:rsidRPr="00F442A2" w:rsidRDefault="007E6BDE" w:rsidP="007E6BDE">
            <w:pPr>
              <w:pStyle w:val="TableEntry"/>
            </w:pPr>
            <w:r w:rsidRPr="00F442A2">
              <w:t xml:space="preserve">The </w:t>
            </w:r>
            <w:r w:rsidR="00884F12" w:rsidRPr="00F442A2">
              <w:t xml:space="preserve">stop time </w:t>
            </w:r>
            <w:r w:rsidRPr="00F442A2">
              <w:t xml:space="preserve">of </w:t>
            </w:r>
            <w:r w:rsidR="00884F12" w:rsidRPr="00F442A2">
              <w:t xml:space="preserve">the service being documented. </w:t>
            </w:r>
          </w:p>
        </w:tc>
        <w:tc>
          <w:tcPr>
            <w:tcW w:w="492" w:type="dxa"/>
          </w:tcPr>
          <w:p w14:paraId="23D89F3B" w14:textId="77777777" w:rsidR="00884F12" w:rsidRPr="00F442A2" w:rsidRDefault="00884F12" w:rsidP="00F431B4">
            <w:pPr>
              <w:pStyle w:val="TableEntry"/>
            </w:pPr>
          </w:p>
        </w:tc>
        <w:tc>
          <w:tcPr>
            <w:tcW w:w="492" w:type="dxa"/>
          </w:tcPr>
          <w:p w14:paraId="486167D6" w14:textId="77777777" w:rsidR="00884F12" w:rsidRPr="00F442A2" w:rsidRDefault="00884F12" w:rsidP="00F431B4">
            <w:pPr>
              <w:pStyle w:val="TableEntry"/>
            </w:pPr>
          </w:p>
        </w:tc>
        <w:tc>
          <w:tcPr>
            <w:tcW w:w="689" w:type="dxa"/>
          </w:tcPr>
          <w:p w14:paraId="5BD94891" w14:textId="77777777" w:rsidR="00884F12" w:rsidRPr="00F442A2" w:rsidRDefault="00884F12" w:rsidP="006E50AD">
            <w:pPr>
              <w:pStyle w:val="TableEntry"/>
              <w:jc w:val="center"/>
            </w:pPr>
            <w:r w:rsidRPr="00F442A2">
              <w:t>X</w:t>
            </w:r>
          </w:p>
        </w:tc>
        <w:tc>
          <w:tcPr>
            <w:tcW w:w="492" w:type="dxa"/>
          </w:tcPr>
          <w:p w14:paraId="39C1DBFC" w14:textId="77777777" w:rsidR="00884F12" w:rsidRPr="00F442A2" w:rsidRDefault="00884F12" w:rsidP="00F431B4">
            <w:pPr>
              <w:pStyle w:val="TableEntry"/>
            </w:pPr>
            <w:r w:rsidRPr="00F442A2">
              <w:t>X</w:t>
            </w:r>
          </w:p>
        </w:tc>
        <w:tc>
          <w:tcPr>
            <w:tcW w:w="492" w:type="dxa"/>
          </w:tcPr>
          <w:p w14:paraId="5D212F4F" w14:textId="77777777" w:rsidR="00884F12" w:rsidRPr="00F442A2" w:rsidRDefault="00884F12" w:rsidP="00F431B4">
            <w:pPr>
              <w:pStyle w:val="TableEntry"/>
            </w:pPr>
          </w:p>
        </w:tc>
        <w:tc>
          <w:tcPr>
            <w:tcW w:w="591" w:type="dxa"/>
          </w:tcPr>
          <w:p w14:paraId="5D20BE97" w14:textId="77777777" w:rsidR="00884F12" w:rsidRPr="00F442A2" w:rsidRDefault="00884F12" w:rsidP="00F431B4">
            <w:pPr>
              <w:pStyle w:val="TableEntry"/>
            </w:pPr>
          </w:p>
        </w:tc>
      </w:tr>
      <w:tr w:rsidR="00884F12" w:rsidRPr="00F442A2" w14:paraId="50AEDA3C" w14:textId="77777777" w:rsidTr="00F431B4">
        <w:tc>
          <w:tcPr>
            <w:tcW w:w="2094" w:type="dxa"/>
          </w:tcPr>
          <w:p w14:paraId="4CB9A971" w14:textId="77777777" w:rsidR="00884F12" w:rsidRPr="00F442A2" w:rsidRDefault="00884F12" w:rsidP="00F431B4">
            <w:pPr>
              <w:pStyle w:val="TableEntry"/>
            </w:pPr>
            <w:r w:rsidRPr="00F442A2">
              <w:t>size</w:t>
            </w:r>
          </w:p>
        </w:tc>
        <w:tc>
          <w:tcPr>
            <w:tcW w:w="4234" w:type="dxa"/>
          </w:tcPr>
          <w:p w14:paraId="09A62FEB" w14:textId="77777777" w:rsidR="00884F12" w:rsidRPr="00F442A2" w:rsidRDefault="00884F12" w:rsidP="00F431B4">
            <w:pPr>
              <w:pStyle w:val="TableEntry"/>
            </w:pPr>
            <w:r w:rsidRPr="00F442A2">
              <w:t>Size in bytes of the document.</w:t>
            </w:r>
          </w:p>
        </w:tc>
        <w:tc>
          <w:tcPr>
            <w:tcW w:w="492" w:type="dxa"/>
          </w:tcPr>
          <w:p w14:paraId="4788F202" w14:textId="77777777" w:rsidR="00884F12" w:rsidRPr="00F442A2" w:rsidRDefault="00884F12" w:rsidP="00F431B4">
            <w:pPr>
              <w:pStyle w:val="TableEntry"/>
            </w:pPr>
          </w:p>
        </w:tc>
        <w:tc>
          <w:tcPr>
            <w:tcW w:w="492" w:type="dxa"/>
          </w:tcPr>
          <w:p w14:paraId="6BB913EF" w14:textId="77777777" w:rsidR="00884F12" w:rsidRPr="00F442A2" w:rsidRDefault="00884F12" w:rsidP="00F431B4">
            <w:pPr>
              <w:pStyle w:val="TableEntry"/>
            </w:pPr>
          </w:p>
        </w:tc>
        <w:tc>
          <w:tcPr>
            <w:tcW w:w="689" w:type="dxa"/>
          </w:tcPr>
          <w:p w14:paraId="363EB687" w14:textId="77777777" w:rsidR="00884F12" w:rsidRPr="00F442A2" w:rsidRDefault="00884F12" w:rsidP="006E50AD">
            <w:pPr>
              <w:pStyle w:val="TableEntry"/>
              <w:jc w:val="center"/>
            </w:pPr>
            <w:r w:rsidRPr="00F442A2">
              <w:t>X</w:t>
            </w:r>
          </w:p>
        </w:tc>
        <w:tc>
          <w:tcPr>
            <w:tcW w:w="492" w:type="dxa"/>
          </w:tcPr>
          <w:p w14:paraId="1EED38E1" w14:textId="77777777" w:rsidR="00884F12" w:rsidRPr="00F442A2" w:rsidRDefault="00884F12" w:rsidP="00F431B4">
            <w:pPr>
              <w:pStyle w:val="TableEntry"/>
            </w:pPr>
          </w:p>
        </w:tc>
        <w:tc>
          <w:tcPr>
            <w:tcW w:w="492" w:type="dxa"/>
          </w:tcPr>
          <w:p w14:paraId="0DABCF6E" w14:textId="77777777" w:rsidR="00884F12" w:rsidRPr="00F442A2" w:rsidRDefault="00884F12" w:rsidP="00F431B4">
            <w:pPr>
              <w:pStyle w:val="TableEntry"/>
            </w:pPr>
          </w:p>
        </w:tc>
        <w:tc>
          <w:tcPr>
            <w:tcW w:w="591" w:type="dxa"/>
          </w:tcPr>
          <w:p w14:paraId="13417193" w14:textId="77777777" w:rsidR="00884F12" w:rsidRPr="00F442A2" w:rsidRDefault="00884F12" w:rsidP="00F431B4">
            <w:pPr>
              <w:pStyle w:val="TableEntry"/>
            </w:pPr>
            <w:r w:rsidRPr="00F442A2">
              <w:t>X</w:t>
            </w:r>
          </w:p>
        </w:tc>
      </w:tr>
      <w:tr w:rsidR="00884F12" w:rsidRPr="00F442A2" w14:paraId="43EC15E3" w14:textId="77777777" w:rsidTr="00F431B4">
        <w:tc>
          <w:tcPr>
            <w:tcW w:w="2094" w:type="dxa"/>
          </w:tcPr>
          <w:p w14:paraId="5EF714B9" w14:textId="77777777" w:rsidR="00884F12" w:rsidRPr="00F442A2" w:rsidRDefault="00884F12" w:rsidP="00F431B4">
            <w:pPr>
              <w:pStyle w:val="TableEntry"/>
            </w:pPr>
            <w:r w:rsidRPr="00F442A2">
              <w:t>sourcePatientId</w:t>
            </w:r>
          </w:p>
        </w:tc>
        <w:tc>
          <w:tcPr>
            <w:tcW w:w="4234" w:type="dxa"/>
          </w:tcPr>
          <w:p w14:paraId="47E2F0BF" w14:textId="3253D9E8" w:rsidR="00884F12" w:rsidRPr="00F442A2" w:rsidRDefault="00884F12" w:rsidP="007E6BDE">
            <w:pPr>
              <w:pStyle w:val="TableEntry"/>
            </w:pPr>
            <w:r w:rsidRPr="00F442A2">
              <w:t>The sourcePatientId represents the subject of care</w:t>
            </w:r>
            <w:r w:rsidR="007E6BDE" w:rsidRPr="00F442A2">
              <w:t>’s</w:t>
            </w:r>
            <w:r w:rsidRPr="00F442A2">
              <w:t xml:space="preserve"> medical record </w:t>
            </w:r>
            <w:r w:rsidR="007E6BDE" w:rsidRPr="00F442A2">
              <w:t xml:space="preserve">identifier </w:t>
            </w:r>
            <w:r w:rsidRPr="00F442A2">
              <w:t xml:space="preserve">(e.g., Patient Id) in the local patient </w:t>
            </w:r>
            <w:r w:rsidR="007E6BDE" w:rsidRPr="00F442A2">
              <w:t xml:space="preserve">identifier domain </w:t>
            </w:r>
            <w:r w:rsidRPr="00F442A2">
              <w:t xml:space="preserve">of the creating entity. </w:t>
            </w:r>
          </w:p>
        </w:tc>
        <w:tc>
          <w:tcPr>
            <w:tcW w:w="492" w:type="dxa"/>
          </w:tcPr>
          <w:p w14:paraId="683AACAC" w14:textId="77777777" w:rsidR="00884F12" w:rsidRPr="00F442A2" w:rsidRDefault="00884F12" w:rsidP="00F431B4">
            <w:pPr>
              <w:pStyle w:val="TableEntry"/>
            </w:pPr>
            <w:r w:rsidRPr="00F442A2">
              <w:t>X</w:t>
            </w:r>
          </w:p>
        </w:tc>
        <w:tc>
          <w:tcPr>
            <w:tcW w:w="492" w:type="dxa"/>
          </w:tcPr>
          <w:p w14:paraId="2DFF21CB" w14:textId="77777777" w:rsidR="00884F12" w:rsidRPr="00F442A2" w:rsidRDefault="00884F12" w:rsidP="00F431B4">
            <w:pPr>
              <w:pStyle w:val="TableEntry"/>
            </w:pPr>
            <w:r w:rsidRPr="00F442A2">
              <w:t>X</w:t>
            </w:r>
          </w:p>
        </w:tc>
        <w:tc>
          <w:tcPr>
            <w:tcW w:w="689" w:type="dxa"/>
          </w:tcPr>
          <w:p w14:paraId="2FC04462" w14:textId="77777777" w:rsidR="00884F12" w:rsidRPr="00F442A2" w:rsidRDefault="00904685" w:rsidP="006E50AD">
            <w:pPr>
              <w:pStyle w:val="TableEntry"/>
              <w:jc w:val="center"/>
            </w:pPr>
            <w:r w:rsidRPr="00F442A2">
              <w:t>X</w:t>
            </w:r>
          </w:p>
        </w:tc>
        <w:tc>
          <w:tcPr>
            <w:tcW w:w="492" w:type="dxa"/>
          </w:tcPr>
          <w:p w14:paraId="7E0C430F" w14:textId="77777777" w:rsidR="00884F12" w:rsidRPr="00F442A2" w:rsidRDefault="00884F12" w:rsidP="00F431B4">
            <w:pPr>
              <w:pStyle w:val="TableEntry"/>
            </w:pPr>
          </w:p>
        </w:tc>
        <w:tc>
          <w:tcPr>
            <w:tcW w:w="492" w:type="dxa"/>
          </w:tcPr>
          <w:p w14:paraId="37758006" w14:textId="77777777" w:rsidR="00884F12" w:rsidRPr="00F442A2" w:rsidRDefault="00884F12" w:rsidP="00F431B4">
            <w:pPr>
              <w:pStyle w:val="TableEntry"/>
              <w:rPr>
                <w:szCs w:val="24"/>
              </w:rPr>
            </w:pPr>
          </w:p>
        </w:tc>
        <w:tc>
          <w:tcPr>
            <w:tcW w:w="591" w:type="dxa"/>
          </w:tcPr>
          <w:p w14:paraId="31BD3D79" w14:textId="77777777" w:rsidR="00884F12" w:rsidRPr="00F442A2" w:rsidRDefault="00884F12" w:rsidP="00F431B4">
            <w:pPr>
              <w:pStyle w:val="TableEntry"/>
              <w:rPr>
                <w:szCs w:val="24"/>
              </w:rPr>
            </w:pPr>
          </w:p>
        </w:tc>
      </w:tr>
      <w:tr w:rsidR="00884F12" w:rsidRPr="00F442A2" w14:paraId="482D79AE" w14:textId="77777777" w:rsidTr="00F431B4">
        <w:tc>
          <w:tcPr>
            <w:tcW w:w="2094" w:type="dxa"/>
          </w:tcPr>
          <w:p w14:paraId="53107184" w14:textId="77777777" w:rsidR="00884F12" w:rsidRPr="00F442A2" w:rsidRDefault="00884F12" w:rsidP="00F431B4">
            <w:pPr>
              <w:pStyle w:val="TableEntry"/>
            </w:pPr>
            <w:r w:rsidRPr="00F442A2">
              <w:t>sourcePatientInfo</w:t>
            </w:r>
          </w:p>
        </w:tc>
        <w:tc>
          <w:tcPr>
            <w:tcW w:w="4234" w:type="dxa"/>
          </w:tcPr>
          <w:p w14:paraId="38DFBCCE" w14:textId="77777777" w:rsidR="00884F12" w:rsidRPr="00F442A2" w:rsidRDefault="00884F12" w:rsidP="00F431B4">
            <w:pPr>
              <w:pStyle w:val="TableEntry"/>
            </w:pPr>
            <w:r w:rsidRPr="00F442A2">
              <w:t>This attribute contains demographic information of the source patient to whose medical record this document belongs.</w:t>
            </w:r>
          </w:p>
        </w:tc>
        <w:tc>
          <w:tcPr>
            <w:tcW w:w="492" w:type="dxa"/>
          </w:tcPr>
          <w:p w14:paraId="7A5AFB3B" w14:textId="77777777" w:rsidR="00884F12" w:rsidRPr="00F442A2" w:rsidRDefault="00884F12" w:rsidP="00F431B4">
            <w:pPr>
              <w:pStyle w:val="TableEntry"/>
            </w:pPr>
            <w:r w:rsidRPr="00F442A2">
              <w:t>X</w:t>
            </w:r>
          </w:p>
        </w:tc>
        <w:tc>
          <w:tcPr>
            <w:tcW w:w="492" w:type="dxa"/>
          </w:tcPr>
          <w:p w14:paraId="0F6502D1" w14:textId="77777777" w:rsidR="00884F12" w:rsidRPr="00F442A2" w:rsidRDefault="00884F12" w:rsidP="00F431B4">
            <w:pPr>
              <w:pStyle w:val="TableEntry"/>
            </w:pPr>
            <w:r w:rsidRPr="00F442A2">
              <w:t>X</w:t>
            </w:r>
          </w:p>
        </w:tc>
        <w:tc>
          <w:tcPr>
            <w:tcW w:w="689" w:type="dxa"/>
          </w:tcPr>
          <w:p w14:paraId="3129D37C" w14:textId="77777777" w:rsidR="00884F12" w:rsidRPr="00F442A2" w:rsidRDefault="00884F12" w:rsidP="006E50AD">
            <w:pPr>
              <w:pStyle w:val="TableEntry"/>
              <w:jc w:val="center"/>
            </w:pPr>
          </w:p>
        </w:tc>
        <w:tc>
          <w:tcPr>
            <w:tcW w:w="492" w:type="dxa"/>
          </w:tcPr>
          <w:p w14:paraId="2CA3016F" w14:textId="77777777" w:rsidR="00884F12" w:rsidRPr="00F442A2" w:rsidRDefault="00884F12" w:rsidP="00F431B4">
            <w:pPr>
              <w:pStyle w:val="TableEntry"/>
            </w:pPr>
          </w:p>
        </w:tc>
        <w:tc>
          <w:tcPr>
            <w:tcW w:w="492" w:type="dxa"/>
          </w:tcPr>
          <w:p w14:paraId="047ABA72" w14:textId="77777777" w:rsidR="00884F12" w:rsidRPr="00F442A2" w:rsidRDefault="00884F12" w:rsidP="00F431B4">
            <w:pPr>
              <w:pStyle w:val="TableEntry"/>
            </w:pPr>
          </w:p>
        </w:tc>
        <w:tc>
          <w:tcPr>
            <w:tcW w:w="591" w:type="dxa"/>
          </w:tcPr>
          <w:p w14:paraId="734F66F3" w14:textId="77777777" w:rsidR="00884F12" w:rsidRPr="00F442A2" w:rsidRDefault="00884F12" w:rsidP="00F431B4">
            <w:pPr>
              <w:pStyle w:val="TableEntry"/>
            </w:pPr>
          </w:p>
        </w:tc>
      </w:tr>
      <w:tr w:rsidR="00884F12" w:rsidRPr="00F442A2" w14:paraId="2E7DDE24" w14:textId="77777777" w:rsidTr="00F431B4">
        <w:tc>
          <w:tcPr>
            <w:tcW w:w="2094" w:type="dxa"/>
          </w:tcPr>
          <w:p w14:paraId="13A1D65D" w14:textId="77777777" w:rsidR="00884F12" w:rsidRPr="00F442A2" w:rsidRDefault="00884F12" w:rsidP="00F431B4">
            <w:pPr>
              <w:pStyle w:val="TableEntry"/>
            </w:pPr>
            <w:r w:rsidRPr="00F442A2">
              <w:t>title</w:t>
            </w:r>
          </w:p>
        </w:tc>
        <w:tc>
          <w:tcPr>
            <w:tcW w:w="4234" w:type="dxa"/>
          </w:tcPr>
          <w:p w14:paraId="42A97292" w14:textId="55DB7A2A" w:rsidR="00884F12" w:rsidRPr="00F442A2" w:rsidRDefault="007E6BDE" w:rsidP="00F431B4">
            <w:pPr>
              <w:pStyle w:val="TableEntry"/>
            </w:pPr>
            <w:r w:rsidRPr="00F442A2">
              <w:t>The</w:t>
            </w:r>
            <w:r w:rsidR="00884F12" w:rsidRPr="00F442A2">
              <w:t xml:space="preserve"> title of the document.</w:t>
            </w:r>
          </w:p>
        </w:tc>
        <w:tc>
          <w:tcPr>
            <w:tcW w:w="492" w:type="dxa"/>
          </w:tcPr>
          <w:p w14:paraId="799D1B22" w14:textId="77777777" w:rsidR="00884F12" w:rsidRPr="00F442A2" w:rsidRDefault="00884F12" w:rsidP="00F431B4">
            <w:pPr>
              <w:pStyle w:val="TableEntry"/>
            </w:pPr>
          </w:p>
        </w:tc>
        <w:tc>
          <w:tcPr>
            <w:tcW w:w="492" w:type="dxa"/>
          </w:tcPr>
          <w:p w14:paraId="1B26EE3A" w14:textId="77777777" w:rsidR="00884F12" w:rsidRPr="00F442A2" w:rsidRDefault="00884F12" w:rsidP="00F431B4">
            <w:pPr>
              <w:pStyle w:val="TableEntry"/>
            </w:pPr>
          </w:p>
        </w:tc>
        <w:tc>
          <w:tcPr>
            <w:tcW w:w="689" w:type="dxa"/>
          </w:tcPr>
          <w:p w14:paraId="3F8DD8C0" w14:textId="77777777" w:rsidR="00884F12" w:rsidRPr="00F442A2" w:rsidRDefault="00884F12" w:rsidP="006E50AD">
            <w:pPr>
              <w:pStyle w:val="TableEntry"/>
              <w:jc w:val="center"/>
            </w:pPr>
          </w:p>
        </w:tc>
        <w:tc>
          <w:tcPr>
            <w:tcW w:w="492" w:type="dxa"/>
          </w:tcPr>
          <w:p w14:paraId="3FC101A3" w14:textId="77777777" w:rsidR="00884F12" w:rsidRPr="00F442A2" w:rsidRDefault="00884F12" w:rsidP="00F431B4">
            <w:pPr>
              <w:pStyle w:val="TableEntry"/>
            </w:pPr>
            <w:r w:rsidRPr="00F442A2">
              <w:t>X</w:t>
            </w:r>
          </w:p>
        </w:tc>
        <w:tc>
          <w:tcPr>
            <w:tcW w:w="492" w:type="dxa"/>
          </w:tcPr>
          <w:p w14:paraId="6A68936B" w14:textId="77777777" w:rsidR="00884F12" w:rsidRPr="00F442A2" w:rsidRDefault="00884F12" w:rsidP="00F431B4">
            <w:pPr>
              <w:pStyle w:val="TableEntry"/>
              <w:rPr>
                <w:szCs w:val="24"/>
              </w:rPr>
            </w:pPr>
          </w:p>
        </w:tc>
        <w:tc>
          <w:tcPr>
            <w:tcW w:w="591" w:type="dxa"/>
          </w:tcPr>
          <w:p w14:paraId="48EC5B78" w14:textId="77777777" w:rsidR="00884F12" w:rsidRPr="00F442A2" w:rsidRDefault="00884F12" w:rsidP="00F431B4">
            <w:pPr>
              <w:pStyle w:val="TableEntry"/>
              <w:rPr>
                <w:szCs w:val="24"/>
              </w:rPr>
            </w:pPr>
          </w:p>
        </w:tc>
      </w:tr>
      <w:tr w:rsidR="00884F12" w:rsidRPr="00F442A2" w14:paraId="3EBF864F" w14:textId="77777777" w:rsidTr="00F431B4">
        <w:tc>
          <w:tcPr>
            <w:tcW w:w="2094" w:type="dxa"/>
          </w:tcPr>
          <w:p w14:paraId="2DBFD2DC" w14:textId="77777777" w:rsidR="00884F12" w:rsidRPr="00F442A2" w:rsidRDefault="00884F12" w:rsidP="00F431B4">
            <w:pPr>
              <w:pStyle w:val="TableEntry"/>
            </w:pPr>
            <w:r w:rsidRPr="00F442A2">
              <w:t>typeCode</w:t>
            </w:r>
          </w:p>
        </w:tc>
        <w:tc>
          <w:tcPr>
            <w:tcW w:w="4234" w:type="dxa"/>
          </w:tcPr>
          <w:p w14:paraId="33091C36" w14:textId="5FEA71C6" w:rsidR="00884F12" w:rsidRPr="00F442A2" w:rsidRDefault="007E6BDE" w:rsidP="00F431B4">
            <w:pPr>
              <w:pStyle w:val="TableEntry"/>
            </w:pPr>
            <w:r w:rsidRPr="00F442A2">
              <w:t>The code specifying the precise type of document from the user perspective (e.g., LOINC code).</w:t>
            </w:r>
          </w:p>
        </w:tc>
        <w:tc>
          <w:tcPr>
            <w:tcW w:w="492" w:type="dxa"/>
          </w:tcPr>
          <w:p w14:paraId="7F8C18BB" w14:textId="77777777" w:rsidR="00884F12" w:rsidRPr="00F442A2" w:rsidRDefault="00884F12" w:rsidP="00F431B4">
            <w:pPr>
              <w:pStyle w:val="TableEntry"/>
            </w:pPr>
          </w:p>
        </w:tc>
        <w:tc>
          <w:tcPr>
            <w:tcW w:w="492" w:type="dxa"/>
          </w:tcPr>
          <w:p w14:paraId="3C9DCB53" w14:textId="77777777" w:rsidR="00884F12" w:rsidRPr="00F442A2" w:rsidRDefault="00884F12" w:rsidP="00F431B4">
            <w:pPr>
              <w:pStyle w:val="TableEntry"/>
            </w:pPr>
          </w:p>
        </w:tc>
        <w:tc>
          <w:tcPr>
            <w:tcW w:w="689" w:type="dxa"/>
          </w:tcPr>
          <w:p w14:paraId="0C8DFFB4" w14:textId="77777777" w:rsidR="00884F12" w:rsidRPr="00F442A2" w:rsidRDefault="00884F12" w:rsidP="006E50AD">
            <w:pPr>
              <w:pStyle w:val="TableEntry"/>
              <w:jc w:val="center"/>
            </w:pPr>
          </w:p>
        </w:tc>
        <w:tc>
          <w:tcPr>
            <w:tcW w:w="492" w:type="dxa"/>
          </w:tcPr>
          <w:p w14:paraId="3E9759FB" w14:textId="77777777" w:rsidR="00884F12" w:rsidRPr="00F442A2" w:rsidRDefault="00884F12" w:rsidP="00F431B4">
            <w:pPr>
              <w:pStyle w:val="TableEntry"/>
            </w:pPr>
            <w:r w:rsidRPr="00F442A2">
              <w:t>X</w:t>
            </w:r>
          </w:p>
        </w:tc>
        <w:tc>
          <w:tcPr>
            <w:tcW w:w="492" w:type="dxa"/>
          </w:tcPr>
          <w:p w14:paraId="4F63D7DC" w14:textId="77777777" w:rsidR="00884F12" w:rsidRPr="00F442A2" w:rsidRDefault="00884F12" w:rsidP="00F431B4">
            <w:pPr>
              <w:pStyle w:val="TableEntry"/>
            </w:pPr>
          </w:p>
        </w:tc>
        <w:tc>
          <w:tcPr>
            <w:tcW w:w="591" w:type="dxa"/>
          </w:tcPr>
          <w:p w14:paraId="445CFF6B" w14:textId="77777777" w:rsidR="00884F12" w:rsidRPr="00F442A2" w:rsidRDefault="00884F12" w:rsidP="00F431B4">
            <w:pPr>
              <w:pStyle w:val="TableEntry"/>
            </w:pPr>
          </w:p>
        </w:tc>
      </w:tr>
      <w:tr w:rsidR="00884F12" w:rsidRPr="00F442A2" w14:paraId="237D7C3D" w14:textId="77777777" w:rsidTr="00F431B4">
        <w:tc>
          <w:tcPr>
            <w:tcW w:w="2094" w:type="dxa"/>
          </w:tcPr>
          <w:p w14:paraId="549067C1" w14:textId="77777777" w:rsidR="00884F12" w:rsidRPr="00F442A2" w:rsidRDefault="00884F12" w:rsidP="00F431B4">
            <w:pPr>
              <w:pStyle w:val="TableEntry"/>
            </w:pPr>
            <w:r w:rsidRPr="00F442A2">
              <w:t>uniqueId</w:t>
            </w:r>
          </w:p>
        </w:tc>
        <w:tc>
          <w:tcPr>
            <w:tcW w:w="4234" w:type="dxa"/>
          </w:tcPr>
          <w:p w14:paraId="42E935E6" w14:textId="4E3DD8B1" w:rsidR="00884F12" w:rsidRPr="00F442A2" w:rsidRDefault="007E6BDE" w:rsidP="00904685">
            <w:pPr>
              <w:pStyle w:val="TableEntry"/>
            </w:pPr>
            <w:r w:rsidRPr="00F442A2">
              <w:t>G</w:t>
            </w:r>
            <w:r w:rsidR="00884F12" w:rsidRPr="00F442A2">
              <w:t xml:space="preserve">lobally unique identifier assigned </w:t>
            </w:r>
            <w:r w:rsidR="00904685" w:rsidRPr="00F442A2">
              <w:t xml:space="preserve">to the document </w:t>
            </w:r>
            <w:r w:rsidR="00884F12" w:rsidRPr="00F442A2">
              <w:t xml:space="preserve">by </w:t>
            </w:r>
            <w:r w:rsidR="00904685" w:rsidRPr="00F442A2">
              <w:t xml:space="preserve">its </w:t>
            </w:r>
            <w:r w:rsidR="00884F12" w:rsidRPr="00F442A2">
              <w:t xml:space="preserve">creator. </w:t>
            </w:r>
          </w:p>
        </w:tc>
        <w:tc>
          <w:tcPr>
            <w:tcW w:w="492" w:type="dxa"/>
          </w:tcPr>
          <w:p w14:paraId="07C589C8" w14:textId="77777777" w:rsidR="00884F12" w:rsidRPr="00F442A2" w:rsidRDefault="00884F12" w:rsidP="00F431B4">
            <w:pPr>
              <w:pStyle w:val="TableEntry"/>
            </w:pPr>
          </w:p>
        </w:tc>
        <w:tc>
          <w:tcPr>
            <w:tcW w:w="492" w:type="dxa"/>
          </w:tcPr>
          <w:p w14:paraId="40436D3C" w14:textId="77777777" w:rsidR="00884F12" w:rsidRPr="00F442A2" w:rsidRDefault="00884F12" w:rsidP="00F431B4">
            <w:pPr>
              <w:pStyle w:val="TableEntry"/>
            </w:pPr>
          </w:p>
        </w:tc>
        <w:tc>
          <w:tcPr>
            <w:tcW w:w="689" w:type="dxa"/>
          </w:tcPr>
          <w:p w14:paraId="75C27DBF" w14:textId="77777777" w:rsidR="00884F12" w:rsidRPr="00F442A2" w:rsidRDefault="00884F12" w:rsidP="006E50AD">
            <w:pPr>
              <w:pStyle w:val="TableEntry"/>
              <w:jc w:val="center"/>
            </w:pPr>
            <w:r w:rsidRPr="00F442A2">
              <w:t>X</w:t>
            </w:r>
          </w:p>
        </w:tc>
        <w:tc>
          <w:tcPr>
            <w:tcW w:w="492" w:type="dxa"/>
          </w:tcPr>
          <w:p w14:paraId="415EF841" w14:textId="77777777" w:rsidR="00884F12" w:rsidRPr="00F442A2" w:rsidRDefault="00884F12" w:rsidP="00F431B4">
            <w:pPr>
              <w:pStyle w:val="TableEntry"/>
            </w:pPr>
          </w:p>
        </w:tc>
        <w:tc>
          <w:tcPr>
            <w:tcW w:w="492" w:type="dxa"/>
          </w:tcPr>
          <w:p w14:paraId="7366B6CB" w14:textId="77777777" w:rsidR="00884F12" w:rsidRPr="00F442A2" w:rsidRDefault="00884F12" w:rsidP="00F431B4">
            <w:pPr>
              <w:pStyle w:val="TableEntry"/>
            </w:pPr>
          </w:p>
        </w:tc>
        <w:tc>
          <w:tcPr>
            <w:tcW w:w="591" w:type="dxa"/>
          </w:tcPr>
          <w:p w14:paraId="467F7A23" w14:textId="77777777" w:rsidR="00884F12" w:rsidRPr="00F442A2" w:rsidRDefault="00884F12" w:rsidP="00F431B4">
            <w:pPr>
              <w:pStyle w:val="TableEntry"/>
            </w:pPr>
            <w:r w:rsidRPr="00F442A2">
              <w:t>X</w:t>
            </w:r>
          </w:p>
        </w:tc>
      </w:tr>
      <w:tr w:rsidR="00884F12" w:rsidRPr="00F442A2" w14:paraId="24DA2C36" w14:textId="77777777" w:rsidTr="00F431B4">
        <w:tc>
          <w:tcPr>
            <w:tcW w:w="2094" w:type="dxa"/>
          </w:tcPr>
          <w:p w14:paraId="2013FCBD" w14:textId="77777777" w:rsidR="00884F12" w:rsidRPr="00F442A2" w:rsidRDefault="00884F12" w:rsidP="00F431B4">
            <w:pPr>
              <w:pStyle w:val="TableEntry"/>
            </w:pPr>
            <w:r w:rsidRPr="00F442A2">
              <w:t>URI</w:t>
            </w:r>
            <w:r w:rsidRPr="00F442A2">
              <w:br/>
            </w:r>
          </w:p>
        </w:tc>
        <w:tc>
          <w:tcPr>
            <w:tcW w:w="4234" w:type="dxa"/>
          </w:tcPr>
          <w:p w14:paraId="39D3AA90" w14:textId="77777777" w:rsidR="00884F12" w:rsidRPr="00F442A2" w:rsidRDefault="00884F12" w:rsidP="00F431B4">
            <w:pPr>
              <w:pStyle w:val="TableEntry"/>
            </w:pPr>
            <w:r w:rsidRPr="00F442A2">
              <w:t xml:space="preserve">The URI for the document. </w:t>
            </w:r>
          </w:p>
        </w:tc>
        <w:tc>
          <w:tcPr>
            <w:tcW w:w="492" w:type="dxa"/>
          </w:tcPr>
          <w:p w14:paraId="0843303B" w14:textId="77777777" w:rsidR="00884F12" w:rsidRPr="00F442A2" w:rsidRDefault="00884F12" w:rsidP="00F431B4">
            <w:pPr>
              <w:pStyle w:val="TableEntry"/>
            </w:pPr>
          </w:p>
        </w:tc>
        <w:tc>
          <w:tcPr>
            <w:tcW w:w="492" w:type="dxa"/>
          </w:tcPr>
          <w:p w14:paraId="149DF9B7" w14:textId="77777777" w:rsidR="00884F12" w:rsidRPr="00F442A2" w:rsidRDefault="00884F12" w:rsidP="00F431B4">
            <w:pPr>
              <w:pStyle w:val="TableEntry"/>
            </w:pPr>
          </w:p>
        </w:tc>
        <w:tc>
          <w:tcPr>
            <w:tcW w:w="689" w:type="dxa"/>
          </w:tcPr>
          <w:p w14:paraId="0B819064" w14:textId="77777777" w:rsidR="00884F12" w:rsidRPr="00F442A2" w:rsidRDefault="00884F12" w:rsidP="006E50AD">
            <w:pPr>
              <w:pStyle w:val="TableEntry"/>
              <w:jc w:val="center"/>
            </w:pPr>
          </w:p>
        </w:tc>
        <w:tc>
          <w:tcPr>
            <w:tcW w:w="492" w:type="dxa"/>
          </w:tcPr>
          <w:p w14:paraId="048CF492" w14:textId="77777777" w:rsidR="00884F12" w:rsidRPr="00F442A2" w:rsidRDefault="00884F12" w:rsidP="00F431B4">
            <w:pPr>
              <w:pStyle w:val="TableEntry"/>
            </w:pPr>
          </w:p>
        </w:tc>
        <w:tc>
          <w:tcPr>
            <w:tcW w:w="492" w:type="dxa"/>
          </w:tcPr>
          <w:p w14:paraId="2E8F26E8" w14:textId="77777777" w:rsidR="00884F12" w:rsidRPr="00F442A2" w:rsidRDefault="00884F12" w:rsidP="00F431B4">
            <w:pPr>
              <w:pStyle w:val="TableEntry"/>
              <w:rPr>
                <w:rFonts w:eastAsia="Arial"/>
              </w:rPr>
            </w:pPr>
          </w:p>
        </w:tc>
        <w:tc>
          <w:tcPr>
            <w:tcW w:w="591" w:type="dxa"/>
          </w:tcPr>
          <w:p w14:paraId="44D47004" w14:textId="77777777" w:rsidR="00884F12" w:rsidRPr="00F442A2" w:rsidRDefault="00884F12" w:rsidP="00F431B4">
            <w:pPr>
              <w:pStyle w:val="TableEntry"/>
              <w:rPr>
                <w:rFonts w:eastAsia="Arial"/>
              </w:rPr>
            </w:pPr>
            <w:r w:rsidRPr="00F442A2">
              <w:rPr>
                <w:rFonts w:eastAsia="Arial"/>
              </w:rPr>
              <w:t>X</w:t>
            </w:r>
          </w:p>
        </w:tc>
      </w:tr>
    </w:tbl>
    <w:p w14:paraId="2A2FBD6E" w14:textId="77777777" w:rsidR="00E82E27" w:rsidRPr="00F442A2" w:rsidRDefault="00E82E27" w:rsidP="000766F4">
      <w:pPr>
        <w:pStyle w:val="BodyText"/>
        <w:rPr>
          <w:rFonts w:eastAsia="?l?r ??’c"/>
        </w:rPr>
      </w:pPr>
      <w:bookmarkStart w:id="52" w:name="_Ref333577036"/>
      <w:bookmarkStart w:id="53" w:name="_Toc352575046"/>
      <w:bookmarkStart w:id="54" w:name="_Toc364252795"/>
      <w:bookmarkStart w:id="55" w:name="_Toc367876930"/>
      <w:r w:rsidRPr="00F442A2">
        <w:rPr>
          <w:rFonts w:eastAsia="?l?r ??’c"/>
        </w:rPr>
        <w:br w:type="page"/>
      </w:r>
    </w:p>
    <w:p w14:paraId="60DED687" w14:textId="1F7FE89E" w:rsidR="00E07DB3" w:rsidRPr="00F442A2" w:rsidRDefault="00E07DB3" w:rsidP="00303F9E">
      <w:pPr>
        <w:pStyle w:val="Heading4"/>
        <w:numPr>
          <w:ilvl w:val="3"/>
          <w:numId w:val="5"/>
        </w:numPr>
        <w:tabs>
          <w:tab w:val="clear" w:pos="1980"/>
        </w:tabs>
        <w:suppressAutoHyphens w:val="0"/>
        <w:ind w:left="1008" w:hanging="1008"/>
      </w:pPr>
      <w:r w:rsidRPr="00F442A2">
        <w:lastRenderedPageBreak/>
        <w:t>SubmissionSet Metadata Attributes</w:t>
      </w:r>
      <w:bookmarkEnd w:id="52"/>
      <w:bookmarkEnd w:id="53"/>
      <w:bookmarkEnd w:id="54"/>
      <w:bookmarkEnd w:id="55"/>
    </w:p>
    <w:p w14:paraId="1D4CCC32" w14:textId="080A5387" w:rsidR="00E07DB3" w:rsidRPr="00F442A2" w:rsidRDefault="00E07DB3" w:rsidP="00E07DB3">
      <w:pPr>
        <w:pStyle w:val="BodyText"/>
      </w:pPr>
      <w:r w:rsidRPr="00F442A2">
        <w:t xml:space="preserve">Table </w:t>
      </w:r>
      <w:r w:rsidR="000659ED" w:rsidRPr="00F442A2">
        <w:t>4.1.3.3</w:t>
      </w:r>
      <w:r w:rsidRPr="00F442A2">
        <w:t xml:space="preserve">-1 provides a conceptual view of the metadata attributes associated with a SubmissionSet object. The table describes each attribute and provides a mapping between the attribute and the purposes that attribute is designed to support. The full SubmissionSet metadata attribute definition, including data type and coding is in </w:t>
      </w:r>
      <w:r w:rsidR="000659ED" w:rsidRPr="00F442A2">
        <w:t>S</w:t>
      </w:r>
      <w:r w:rsidRPr="00F442A2">
        <w:t>ection 4.2.3.3.</w:t>
      </w:r>
    </w:p>
    <w:p w14:paraId="264268D7" w14:textId="77777777" w:rsidR="00E07DB3" w:rsidRPr="00F442A2" w:rsidRDefault="00E07DB3" w:rsidP="000766F4">
      <w:pPr>
        <w:pStyle w:val="TableTitle"/>
      </w:pPr>
      <w:r w:rsidRPr="00F442A2">
        <w:t xml:space="preserve">Table </w:t>
      </w:r>
      <w:r w:rsidR="009A0FBD" w:rsidRPr="00F442A2">
        <w:t>4.1.3.3</w:t>
      </w:r>
      <w:r w:rsidRPr="00F442A2">
        <w:t>-1: SubmissionSet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F442A2" w14:paraId="284E8E7B" w14:textId="77777777" w:rsidTr="00F431B4">
        <w:trPr>
          <w:cantSplit/>
          <w:trHeight w:val="1745"/>
          <w:tblHeader/>
        </w:trPr>
        <w:tc>
          <w:tcPr>
            <w:tcW w:w="2094" w:type="dxa"/>
            <w:shd w:val="clear" w:color="auto" w:fill="D9D9D9"/>
          </w:tcPr>
          <w:p w14:paraId="5CBCCF4E" w14:textId="77777777" w:rsidR="00E07DB3" w:rsidRPr="00F442A2" w:rsidRDefault="00E07DB3" w:rsidP="00F431B4">
            <w:pPr>
              <w:pStyle w:val="TableEntryHeader"/>
              <w:rPr>
                <w:noProof w:val="0"/>
              </w:rPr>
            </w:pPr>
            <w:r w:rsidRPr="00F442A2">
              <w:rPr>
                <w:noProof w:val="0"/>
              </w:rPr>
              <w:t>Submission Set Metadata Attribute</w:t>
            </w:r>
          </w:p>
        </w:tc>
        <w:tc>
          <w:tcPr>
            <w:tcW w:w="4234" w:type="dxa"/>
            <w:shd w:val="clear" w:color="auto" w:fill="D9D9D9"/>
          </w:tcPr>
          <w:p w14:paraId="5269BCF3" w14:textId="77777777" w:rsidR="00E07DB3" w:rsidRPr="00F442A2" w:rsidRDefault="00E07DB3" w:rsidP="00F431B4">
            <w:pPr>
              <w:pStyle w:val="TableEntryHeader"/>
              <w:rPr>
                <w:noProof w:val="0"/>
              </w:rPr>
            </w:pPr>
            <w:r w:rsidRPr="00F442A2">
              <w:rPr>
                <w:noProof w:val="0"/>
              </w:rPr>
              <w:t>Description</w:t>
            </w:r>
          </w:p>
        </w:tc>
        <w:tc>
          <w:tcPr>
            <w:tcW w:w="492" w:type="dxa"/>
            <w:shd w:val="clear" w:color="auto" w:fill="D9D9D9"/>
            <w:textDirection w:val="btLr"/>
          </w:tcPr>
          <w:p w14:paraId="3D829968" w14:textId="77777777" w:rsidR="00E07DB3" w:rsidRPr="00F442A2" w:rsidRDefault="00E07DB3" w:rsidP="00F431B4">
            <w:pPr>
              <w:pStyle w:val="TableEntryHeader"/>
              <w:rPr>
                <w:noProof w:val="0"/>
              </w:rPr>
            </w:pPr>
            <w:r w:rsidRPr="00F442A2">
              <w:rPr>
                <w:noProof w:val="0"/>
              </w:rPr>
              <w:t>Patient identity</w:t>
            </w:r>
          </w:p>
        </w:tc>
        <w:tc>
          <w:tcPr>
            <w:tcW w:w="492" w:type="dxa"/>
            <w:shd w:val="clear" w:color="auto" w:fill="D9D9D9"/>
            <w:textDirection w:val="btLr"/>
          </w:tcPr>
          <w:p w14:paraId="56441088" w14:textId="77777777" w:rsidR="00E07DB3" w:rsidRPr="00F442A2" w:rsidRDefault="00E07DB3" w:rsidP="00F431B4">
            <w:pPr>
              <w:pStyle w:val="TableEntryHeader"/>
              <w:rPr>
                <w:noProof w:val="0"/>
              </w:rPr>
            </w:pPr>
            <w:r w:rsidRPr="00F442A2">
              <w:rPr>
                <w:noProof w:val="0"/>
              </w:rPr>
              <w:t>Provenance</w:t>
            </w:r>
          </w:p>
        </w:tc>
        <w:tc>
          <w:tcPr>
            <w:tcW w:w="689" w:type="dxa"/>
            <w:shd w:val="clear" w:color="auto" w:fill="D9D9D9"/>
            <w:textDirection w:val="btLr"/>
          </w:tcPr>
          <w:p w14:paraId="0C3B24E0" w14:textId="77777777" w:rsidR="00E07DB3" w:rsidRPr="00F442A2" w:rsidRDefault="00E07DB3" w:rsidP="006E50AD">
            <w:pPr>
              <w:pStyle w:val="TableEntryHeader"/>
              <w:rPr>
                <w:noProof w:val="0"/>
              </w:rPr>
            </w:pPr>
            <w:r w:rsidRPr="00F442A2">
              <w:rPr>
                <w:noProof w:val="0"/>
              </w:rPr>
              <w:t>Security &amp;Privacy</w:t>
            </w:r>
          </w:p>
        </w:tc>
        <w:tc>
          <w:tcPr>
            <w:tcW w:w="492" w:type="dxa"/>
            <w:shd w:val="clear" w:color="auto" w:fill="D9D9D9"/>
            <w:textDirection w:val="btLr"/>
          </w:tcPr>
          <w:p w14:paraId="54025554" w14:textId="77777777" w:rsidR="00E07DB3" w:rsidRPr="00F442A2" w:rsidRDefault="00E07DB3" w:rsidP="00F431B4">
            <w:pPr>
              <w:pStyle w:val="TableEntryHeader"/>
              <w:rPr>
                <w:noProof w:val="0"/>
              </w:rPr>
            </w:pPr>
            <w:r w:rsidRPr="00F442A2">
              <w:rPr>
                <w:noProof w:val="0"/>
              </w:rPr>
              <w:t>Descriptive</w:t>
            </w:r>
          </w:p>
        </w:tc>
        <w:tc>
          <w:tcPr>
            <w:tcW w:w="492" w:type="dxa"/>
            <w:shd w:val="clear" w:color="auto" w:fill="D9D9D9"/>
            <w:textDirection w:val="btLr"/>
          </w:tcPr>
          <w:p w14:paraId="78905AF1" w14:textId="77777777" w:rsidR="00E07DB3" w:rsidRPr="00F442A2" w:rsidRDefault="00E07DB3" w:rsidP="00F431B4">
            <w:pPr>
              <w:pStyle w:val="TableEntryHeader"/>
              <w:rPr>
                <w:noProof w:val="0"/>
              </w:rPr>
            </w:pPr>
            <w:r w:rsidRPr="00F442A2">
              <w:rPr>
                <w:noProof w:val="0"/>
              </w:rPr>
              <w:t>Object Lifecycle</w:t>
            </w:r>
          </w:p>
        </w:tc>
        <w:tc>
          <w:tcPr>
            <w:tcW w:w="591" w:type="dxa"/>
            <w:shd w:val="clear" w:color="auto" w:fill="D9D9D9"/>
            <w:textDirection w:val="btLr"/>
          </w:tcPr>
          <w:p w14:paraId="54FDD12D" w14:textId="77777777" w:rsidR="00E07DB3" w:rsidRPr="00F442A2" w:rsidRDefault="00E07DB3" w:rsidP="00F431B4">
            <w:pPr>
              <w:pStyle w:val="TableEntryHeader"/>
              <w:rPr>
                <w:noProof w:val="0"/>
              </w:rPr>
            </w:pPr>
            <w:r w:rsidRPr="00F442A2">
              <w:rPr>
                <w:noProof w:val="0"/>
              </w:rPr>
              <w:t>Exchange</w:t>
            </w:r>
          </w:p>
        </w:tc>
      </w:tr>
      <w:tr w:rsidR="00E07DB3" w:rsidRPr="00F442A2" w14:paraId="2710E811" w14:textId="77777777" w:rsidTr="00F431B4">
        <w:trPr>
          <w:cantSplit/>
        </w:trPr>
        <w:tc>
          <w:tcPr>
            <w:tcW w:w="2094" w:type="dxa"/>
          </w:tcPr>
          <w:p w14:paraId="68BCC412" w14:textId="77777777" w:rsidR="00E07DB3" w:rsidRPr="00F442A2" w:rsidRDefault="00E07DB3" w:rsidP="00F431B4">
            <w:pPr>
              <w:pStyle w:val="TableEntry"/>
            </w:pPr>
            <w:r w:rsidRPr="00F442A2">
              <w:t>author</w:t>
            </w:r>
          </w:p>
        </w:tc>
        <w:tc>
          <w:tcPr>
            <w:tcW w:w="4234" w:type="dxa"/>
          </w:tcPr>
          <w:p w14:paraId="2CBADA01" w14:textId="10841BCC" w:rsidR="00E07DB3" w:rsidRPr="00F442A2" w:rsidRDefault="00E07DB3" w:rsidP="00904685">
            <w:pPr>
              <w:pStyle w:val="TableEntry"/>
            </w:pPr>
            <w:r w:rsidRPr="00F442A2">
              <w:t xml:space="preserve">The humans and/or machines that </w:t>
            </w:r>
            <w:r w:rsidR="00904685" w:rsidRPr="00F442A2">
              <w:t xml:space="preserve">authored </w:t>
            </w:r>
            <w:r w:rsidRPr="00F442A2">
              <w:t xml:space="preserve">the </w:t>
            </w:r>
            <w:r w:rsidR="00904685" w:rsidRPr="00F442A2">
              <w:t>SubmissionSet</w:t>
            </w:r>
            <w:r w:rsidRPr="00F442A2">
              <w:t>. This attribute contains the sub-attributes: authorInstitution, authorPerson, authorRole, authorSpecialty, authorTelecommunication.</w:t>
            </w:r>
          </w:p>
        </w:tc>
        <w:tc>
          <w:tcPr>
            <w:tcW w:w="492" w:type="dxa"/>
          </w:tcPr>
          <w:p w14:paraId="174A2EAF" w14:textId="77777777" w:rsidR="00E07DB3" w:rsidRPr="00F442A2" w:rsidRDefault="00E07DB3" w:rsidP="00F431B4">
            <w:pPr>
              <w:pStyle w:val="TableEntry"/>
            </w:pPr>
          </w:p>
        </w:tc>
        <w:tc>
          <w:tcPr>
            <w:tcW w:w="492" w:type="dxa"/>
          </w:tcPr>
          <w:p w14:paraId="13EDACA5" w14:textId="77777777" w:rsidR="00E07DB3" w:rsidRPr="00F442A2" w:rsidRDefault="00E07DB3" w:rsidP="00F431B4">
            <w:pPr>
              <w:pStyle w:val="TableEntry"/>
            </w:pPr>
            <w:r w:rsidRPr="00F442A2">
              <w:t>X</w:t>
            </w:r>
          </w:p>
        </w:tc>
        <w:tc>
          <w:tcPr>
            <w:tcW w:w="689" w:type="dxa"/>
          </w:tcPr>
          <w:p w14:paraId="2004EAD8" w14:textId="77777777" w:rsidR="00E07DB3" w:rsidRPr="00F442A2" w:rsidRDefault="00E07DB3" w:rsidP="006E50AD">
            <w:pPr>
              <w:pStyle w:val="TableEntry"/>
              <w:jc w:val="center"/>
            </w:pPr>
            <w:r w:rsidRPr="00F442A2">
              <w:t>X</w:t>
            </w:r>
          </w:p>
        </w:tc>
        <w:tc>
          <w:tcPr>
            <w:tcW w:w="492" w:type="dxa"/>
          </w:tcPr>
          <w:p w14:paraId="77B21D15" w14:textId="77777777" w:rsidR="00E07DB3" w:rsidRPr="00F442A2" w:rsidRDefault="00E07DB3" w:rsidP="00F431B4">
            <w:pPr>
              <w:pStyle w:val="TableEntry"/>
            </w:pPr>
            <w:r w:rsidRPr="00F442A2">
              <w:t>X</w:t>
            </w:r>
          </w:p>
        </w:tc>
        <w:tc>
          <w:tcPr>
            <w:tcW w:w="492" w:type="dxa"/>
          </w:tcPr>
          <w:p w14:paraId="0712ACD0" w14:textId="77777777" w:rsidR="00E07DB3" w:rsidRPr="00F442A2" w:rsidRDefault="00E07DB3" w:rsidP="00F431B4">
            <w:pPr>
              <w:pStyle w:val="TableEntry"/>
            </w:pPr>
          </w:p>
        </w:tc>
        <w:tc>
          <w:tcPr>
            <w:tcW w:w="591" w:type="dxa"/>
          </w:tcPr>
          <w:p w14:paraId="727C568A" w14:textId="77777777" w:rsidR="00E07DB3" w:rsidRPr="00F442A2" w:rsidRDefault="00E07DB3" w:rsidP="00F431B4">
            <w:pPr>
              <w:pStyle w:val="TableEntry"/>
            </w:pPr>
          </w:p>
        </w:tc>
      </w:tr>
      <w:tr w:rsidR="00E07DB3" w:rsidRPr="00F442A2" w14:paraId="59165225" w14:textId="77777777" w:rsidTr="00F431B4">
        <w:tc>
          <w:tcPr>
            <w:tcW w:w="2094" w:type="dxa"/>
          </w:tcPr>
          <w:p w14:paraId="4EA3986F" w14:textId="77777777" w:rsidR="00E07DB3" w:rsidRPr="00F442A2" w:rsidRDefault="00E07DB3" w:rsidP="00F431B4">
            <w:pPr>
              <w:pStyle w:val="TableEntry"/>
            </w:pPr>
            <w:r w:rsidRPr="00F442A2">
              <w:t>availabilityStatus</w:t>
            </w:r>
          </w:p>
        </w:tc>
        <w:tc>
          <w:tcPr>
            <w:tcW w:w="4234" w:type="dxa"/>
          </w:tcPr>
          <w:p w14:paraId="751BC65E" w14:textId="77777777" w:rsidR="00E07DB3" w:rsidRPr="00F442A2" w:rsidRDefault="00E07DB3" w:rsidP="00F431B4">
            <w:pPr>
              <w:pStyle w:val="TableEntry"/>
            </w:pPr>
            <w:r w:rsidRPr="00F442A2">
              <w:t>The lifecycle status of the SubmissionSet</w:t>
            </w:r>
            <w:r w:rsidR="00904685" w:rsidRPr="00F442A2">
              <w:t>.</w:t>
            </w:r>
          </w:p>
        </w:tc>
        <w:tc>
          <w:tcPr>
            <w:tcW w:w="492" w:type="dxa"/>
          </w:tcPr>
          <w:p w14:paraId="45960181" w14:textId="77777777" w:rsidR="00E07DB3" w:rsidRPr="00F442A2" w:rsidRDefault="00E07DB3" w:rsidP="00F431B4">
            <w:pPr>
              <w:pStyle w:val="TableEntry"/>
            </w:pPr>
          </w:p>
        </w:tc>
        <w:tc>
          <w:tcPr>
            <w:tcW w:w="492" w:type="dxa"/>
          </w:tcPr>
          <w:p w14:paraId="26C4875C" w14:textId="77777777" w:rsidR="00E07DB3" w:rsidRPr="00F442A2" w:rsidRDefault="00E07DB3" w:rsidP="00F431B4">
            <w:pPr>
              <w:pStyle w:val="TableEntry"/>
            </w:pPr>
          </w:p>
        </w:tc>
        <w:tc>
          <w:tcPr>
            <w:tcW w:w="689" w:type="dxa"/>
          </w:tcPr>
          <w:p w14:paraId="5C899190" w14:textId="77777777" w:rsidR="00E07DB3" w:rsidRPr="00F442A2" w:rsidRDefault="00E07DB3" w:rsidP="006E50AD">
            <w:pPr>
              <w:pStyle w:val="TableEntry"/>
              <w:jc w:val="center"/>
            </w:pPr>
          </w:p>
        </w:tc>
        <w:tc>
          <w:tcPr>
            <w:tcW w:w="492" w:type="dxa"/>
          </w:tcPr>
          <w:p w14:paraId="24A2238C" w14:textId="77777777" w:rsidR="00E07DB3" w:rsidRPr="00F442A2" w:rsidRDefault="00E07DB3" w:rsidP="00F431B4">
            <w:pPr>
              <w:pStyle w:val="TableEntry"/>
            </w:pPr>
            <w:r w:rsidRPr="00F442A2">
              <w:t>X</w:t>
            </w:r>
          </w:p>
        </w:tc>
        <w:tc>
          <w:tcPr>
            <w:tcW w:w="492" w:type="dxa"/>
          </w:tcPr>
          <w:p w14:paraId="7B3A6A5A" w14:textId="77777777" w:rsidR="00E07DB3" w:rsidRPr="00F442A2" w:rsidRDefault="00E07DB3" w:rsidP="00F431B4">
            <w:pPr>
              <w:pStyle w:val="TableEntry"/>
            </w:pPr>
            <w:r w:rsidRPr="00F442A2">
              <w:t>X</w:t>
            </w:r>
          </w:p>
        </w:tc>
        <w:tc>
          <w:tcPr>
            <w:tcW w:w="591" w:type="dxa"/>
          </w:tcPr>
          <w:p w14:paraId="0B0EFD41" w14:textId="77777777" w:rsidR="00E07DB3" w:rsidRPr="00F442A2" w:rsidRDefault="00E07DB3" w:rsidP="00F431B4">
            <w:pPr>
              <w:pStyle w:val="TableEntry"/>
            </w:pPr>
          </w:p>
        </w:tc>
      </w:tr>
      <w:tr w:rsidR="00E07DB3" w:rsidRPr="00F442A2" w14:paraId="1B259B96" w14:textId="77777777" w:rsidTr="00F431B4">
        <w:tc>
          <w:tcPr>
            <w:tcW w:w="2094" w:type="dxa"/>
          </w:tcPr>
          <w:p w14:paraId="485A43BC" w14:textId="77777777" w:rsidR="00E07DB3" w:rsidRPr="00F442A2" w:rsidRDefault="00E07DB3" w:rsidP="00F431B4">
            <w:pPr>
              <w:pStyle w:val="TableEntry"/>
            </w:pPr>
            <w:r w:rsidRPr="00F442A2">
              <w:t>comments</w:t>
            </w:r>
          </w:p>
        </w:tc>
        <w:tc>
          <w:tcPr>
            <w:tcW w:w="4234" w:type="dxa"/>
          </w:tcPr>
          <w:p w14:paraId="49E56B86" w14:textId="77777777" w:rsidR="00E07DB3" w:rsidRPr="00F442A2" w:rsidRDefault="00E07DB3" w:rsidP="00F431B4">
            <w:pPr>
              <w:pStyle w:val="TableEntry"/>
              <w:rPr>
                <w:rFonts w:ascii="Courier New" w:hAnsi="Courier New" w:cs="Courier New"/>
                <w:sz w:val="20"/>
              </w:rPr>
            </w:pPr>
            <w:r w:rsidRPr="00F442A2">
              <w:rPr>
                <w:szCs w:val="24"/>
              </w:rPr>
              <w:t>Comments associated with the SubmissionSet.</w:t>
            </w:r>
          </w:p>
        </w:tc>
        <w:tc>
          <w:tcPr>
            <w:tcW w:w="492" w:type="dxa"/>
          </w:tcPr>
          <w:p w14:paraId="015AC08F" w14:textId="77777777" w:rsidR="00E07DB3" w:rsidRPr="00F442A2" w:rsidRDefault="00E07DB3" w:rsidP="00F431B4">
            <w:pPr>
              <w:pStyle w:val="TableEntry"/>
            </w:pPr>
          </w:p>
        </w:tc>
        <w:tc>
          <w:tcPr>
            <w:tcW w:w="492" w:type="dxa"/>
          </w:tcPr>
          <w:p w14:paraId="1199EF5D" w14:textId="77777777" w:rsidR="00E07DB3" w:rsidRPr="00F442A2" w:rsidRDefault="00E07DB3" w:rsidP="00F431B4">
            <w:pPr>
              <w:pStyle w:val="TableEntry"/>
            </w:pPr>
          </w:p>
        </w:tc>
        <w:tc>
          <w:tcPr>
            <w:tcW w:w="689" w:type="dxa"/>
          </w:tcPr>
          <w:p w14:paraId="59808C37" w14:textId="77777777" w:rsidR="00E07DB3" w:rsidRPr="00F442A2" w:rsidRDefault="00E07DB3" w:rsidP="006E50AD">
            <w:pPr>
              <w:pStyle w:val="TableEntry"/>
              <w:jc w:val="center"/>
            </w:pPr>
          </w:p>
        </w:tc>
        <w:tc>
          <w:tcPr>
            <w:tcW w:w="492" w:type="dxa"/>
          </w:tcPr>
          <w:p w14:paraId="338FFF9F" w14:textId="77777777" w:rsidR="00E07DB3" w:rsidRPr="00F442A2" w:rsidRDefault="00E07DB3" w:rsidP="00F431B4">
            <w:pPr>
              <w:pStyle w:val="TableEntry"/>
            </w:pPr>
            <w:r w:rsidRPr="00F442A2">
              <w:t>X</w:t>
            </w:r>
          </w:p>
        </w:tc>
        <w:tc>
          <w:tcPr>
            <w:tcW w:w="492" w:type="dxa"/>
          </w:tcPr>
          <w:p w14:paraId="364E4CA1" w14:textId="77777777" w:rsidR="00E07DB3" w:rsidRPr="00F442A2" w:rsidRDefault="00E07DB3" w:rsidP="00F431B4">
            <w:pPr>
              <w:pStyle w:val="TableEntry"/>
            </w:pPr>
          </w:p>
        </w:tc>
        <w:tc>
          <w:tcPr>
            <w:tcW w:w="591" w:type="dxa"/>
          </w:tcPr>
          <w:p w14:paraId="74DE9C78" w14:textId="77777777" w:rsidR="00E07DB3" w:rsidRPr="00F442A2" w:rsidRDefault="00E07DB3" w:rsidP="00F431B4">
            <w:pPr>
              <w:pStyle w:val="TableEntry"/>
            </w:pPr>
          </w:p>
        </w:tc>
      </w:tr>
      <w:tr w:rsidR="00E07DB3" w:rsidRPr="00F442A2" w14:paraId="70F331CA" w14:textId="77777777" w:rsidTr="00F431B4">
        <w:tc>
          <w:tcPr>
            <w:tcW w:w="2094" w:type="dxa"/>
          </w:tcPr>
          <w:p w14:paraId="0CCE83DD" w14:textId="77777777" w:rsidR="00E07DB3" w:rsidRPr="00F442A2" w:rsidRDefault="00E07DB3" w:rsidP="00F431B4">
            <w:pPr>
              <w:pStyle w:val="TableEntry"/>
            </w:pPr>
            <w:r w:rsidRPr="00F442A2">
              <w:t>contentTypeCode</w:t>
            </w:r>
          </w:p>
        </w:tc>
        <w:tc>
          <w:tcPr>
            <w:tcW w:w="4234" w:type="dxa"/>
          </w:tcPr>
          <w:p w14:paraId="69A57BDE" w14:textId="0D84B05A" w:rsidR="00E07DB3" w:rsidRPr="00F442A2" w:rsidRDefault="00E07DB3" w:rsidP="00904685">
            <w:pPr>
              <w:pStyle w:val="TableEntry"/>
              <w:rPr>
                <w:szCs w:val="24"/>
              </w:rPr>
            </w:pPr>
            <w:r w:rsidRPr="00F442A2">
              <w:rPr>
                <w:szCs w:val="24"/>
              </w:rPr>
              <w:t>The code specifying the type of clinical activity that resulted in placing the</w:t>
            </w:r>
            <w:r w:rsidR="00904685" w:rsidRPr="00F442A2">
              <w:rPr>
                <w:szCs w:val="24"/>
              </w:rPr>
              <w:t xml:space="preserve"> associated content</w:t>
            </w:r>
            <w:r w:rsidRPr="00F442A2">
              <w:rPr>
                <w:szCs w:val="24"/>
              </w:rPr>
              <w:t xml:space="preserve"> in </w:t>
            </w:r>
            <w:r w:rsidR="00904685" w:rsidRPr="00F442A2">
              <w:rPr>
                <w:szCs w:val="24"/>
              </w:rPr>
              <w:t xml:space="preserve">the </w:t>
            </w:r>
            <w:r w:rsidRPr="00F442A2">
              <w:rPr>
                <w:szCs w:val="24"/>
              </w:rPr>
              <w:t xml:space="preserve">SubmissionSet. </w:t>
            </w:r>
          </w:p>
        </w:tc>
        <w:tc>
          <w:tcPr>
            <w:tcW w:w="492" w:type="dxa"/>
          </w:tcPr>
          <w:p w14:paraId="0C8DD189" w14:textId="77777777" w:rsidR="00E07DB3" w:rsidRPr="00F442A2" w:rsidRDefault="00E07DB3" w:rsidP="00F431B4">
            <w:pPr>
              <w:pStyle w:val="TableEntry"/>
            </w:pPr>
          </w:p>
        </w:tc>
        <w:tc>
          <w:tcPr>
            <w:tcW w:w="492" w:type="dxa"/>
          </w:tcPr>
          <w:p w14:paraId="37AC3F19" w14:textId="77777777" w:rsidR="00E07DB3" w:rsidRPr="00F442A2" w:rsidRDefault="00E07DB3" w:rsidP="00F431B4">
            <w:pPr>
              <w:pStyle w:val="TableEntry"/>
            </w:pPr>
            <w:r w:rsidRPr="00F442A2">
              <w:t>X</w:t>
            </w:r>
          </w:p>
        </w:tc>
        <w:tc>
          <w:tcPr>
            <w:tcW w:w="689" w:type="dxa"/>
          </w:tcPr>
          <w:p w14:paraId="65FD831D" w14:textId="77777777" w:rsidR="00E07DB3" w:rsidRPr="00F442A2" w:rsidRDefault="00E07DB3" w:rsidP="006E50AD">
            <w:pPr>
              <w:pStyle w:val="TableEntry"/>
              <w:jc w:val="center"/>
            </w:pPr>
            <w:r w:rsidRPr="00F442A2">
              <w:t>X</w:t>
            </w:r>
          </w:p>
        </w:tc>
        <w:tc>
          <w:tcPr>
            <w:tcW w:w="492" w:type="dxa"/>
          </w:tcPr>
          <w:p w14:paraId="499BD1FE" w14:textId="77777777" w:rsidR="00E07DB3" w:rsidRPr="00F442A2" w:rsidRDefault="00E07DB3" w:rsidP="00F431B4">
            <w:pPr>
              <w:pStyle w:val="TableEntry"/>
            </w:pPr>
            <w:r w:rsidRPr="00F442A2">
              <w:t>X</w:t>
            </w:r>
          </w:p>
        </w:tc>
        <w:tc>
          <w:tcPr>
            <w:tcW w:w="492" w:type="dxa"/>
          </w:tcPr>
          <w:p w14:paraId="79D3CAAC" w14:textId="77777777" w:rsidR="00E07DB3" w:rsidRPr="00F442A2" w:rsidRDefault="00E07DB3" w:rsidP="00F431B4">
            <w:pPr>
              <w:pStyle w:val="TableEntry"/>
            </w:pPr>
          </w:p>
        </w:tc>
        <w:tc>
          <w:tcPr>
            <w:tcW w:w="591" w:type="dxa"/>
          </w:tcPr>
          <w:p w14:paraId="4D131AAD" w14:textId="77777777" w:rsidR="00E07DB3" w:rsidRPr="00F442A2" w:rsidRDefault="00E07DB3" w:rsidP="00F431B4">
            <w:pPr>
              <w:pStyle w:val="TableEntry"/>
            </w:pPr>
          </w:p>
        </w:tc>
      </w:tr>
      <w:tr w:rsidR="00E07DB3" w:rsidRPr="00F442A2" w14:paraId="153B60BA" w14:textId="77777777" w:rsidTr="00F431B4">
        <w:tc>
          <w:tcPr>
            <w:tcW w:w="2094" w:type="dxa"/>
          </w:tcPr>
          <w:p w14:paraId="3CCA1582" w14:textId="77777777" w:rsidR="00E07DB3" w:rsidRPr="00F442A2" w:rsidRDefault="00E07DB3" w:rsidP="00F431B4">
            <w:pPr>
              <w:pStyle w:val="TableEntry"/>
            </w:pPr>
            <w:r w:rsidRPr="00F442A2">
              <w:t>entryUUID</w:t>
            </w:r>
          </w:p>
        </w:tc>
        <w:tc>
          <w:tcPr>
            <w:tcW w:w="4234" w:type="dxa"/>
          </w:tcPr>
          <w:p w14:paraId="2FA7F146" w14:textId="77777777" w:rsidR="00E07DB3" w:rsidRPr="00F442A2" w:rsidRDefault="00E07DB3" w:rsidP="00F431B4">
            <w:pPr>
              <w:pStyle w:val="TableEntry"/>
            </w:pPr>
            <w:r w:rsidRPr="00F442A2">
              <w:t xml:space="preserve">A globally unique identifier used to manage the entry. </w:t>
            </w:r>
          </w:p>
        </w:tc>
        <w:tc>
          <w:tcPr>
            <w:tcW w:w="492" w:type="dxa"/>
          </w:tcPr>
          <w:p w14:paraId="58DFC420" w14:textId="77777777" w:rsidR="00E07DB3" w:rsidRPr="00F442A2" w:rsidRDefault="00E07DB3" w:rsidP="00F431B4">
            <w:pPr>
              <w:pStyle w:val="TableEntry"/>
            </w:pPr>
          </w:p>
        </w:tc>
        <w:tc>
          <w:tcPr>
            <w:tcW w:w="492" w:type="dxa"/>
          </w:tcPr>
          <w:p w14:paraId="1B73D439" w14:textId="77777777" w:rsidR="00E07DB3" w:rsidRPr="00F442A2" w:rsidRDefault="00E07DB3" w:rsidP="00F431B4">
            <w:pPr>
              <w:pStyle w:val="TableEntry"/>
            </w:pPr>
          </w:p>
        </w:tc>
        <w:tc>
          <w:tcPr>
            <w:tcW w:w="689" w:type="dxa"/>
          </w:tcPr>
          <w:p w14:paraId="45A144F5" w14:textId="77777777" w:rsidR="00E07DB3" w:rsidRPr="00F442A2" w:rsidRDefault="00E07DB3" w:rsidP="006E50AD">
            <w:pPr>
              <w:pStyle w:val="TableEntry"/>
              <w:jc w:val="center"/>
            </w:pPr>
            <w:r w:rsidRPr="00F442A2">
              <w:t>X</w:t>
            </w:r>
          </w:p>
        </w:tc>
        <w:tc>
          <w:tcPr>
            <w:tcW w:w="492" w:type="dxa"/>
          </w:tcPr>
          <w:p w14:paraId="56DF31F6" w14:textId="77777777" w:rsidR="00E07DB3" w:rsidRPr="00F442A2" w:rsidRDefault="00E07DB3" w:rsidP="00F431B4">
            <w:pPr>
              <w:pStyle w:val="TableEntry"/>
            </w:pPr>
            <w:r w:rsidRPr="00F442A2">
              <w:t>X</w:t>
            </w:r>
          </w:p>
        </w:tc>
        <w:tc>
          <w:tcPr>
            <w:tcW w:w="492" w:type="dxa"/>
          </w:tcPr>
          <w:p w14:paraId="4B8C84BB" w14:textId="77777777" w:rsidR="00E07DB3" w:rsidRPr="00F442A2" w:rsidRDefault="00E07DB3" w:rsidP="00F431B4">
            <w:pPr>
              <w:pStyle w:val="TableEntry"/>
            </w:pPr>
          </w:p>
        </w:tc>
        <w:tc>
          <w:tcPr>
            <w:tcW w:w="591" w:type="dxa"/>
          </w:tcPr>
          <w:p w14:paraId="68CCD605" w14:textId="77777777" w:rsidR="00E07DB3" w:rsidRPr="00F442A2" w:rsidRDefault="00E07DB3" w:rsidP="00F431B4">
            <w:pPr>
              <w:pStyle w:val="TableEntry"/>
            </w:pPr>
            <w:r w:rsidRPr="00F442A2">
              <w:t>X</w:t>
            </w:r>
          </w:p>
        </w:tc>
      </w:tr>
      <w:tr w:rsidR="00E07DB3" w:rsidRPr="00F442A2" w14:paraId="44780573" w14:textId="77777777" w:rsidTr="00F431B4">
        <w:tc>
          <w:tcPr>
            <w:tcW w:w="2094" w:type="dxa"/>
          </w:tcPr>
          <w:p w14:paraId="21FA6A0F" w14:textId="77777777" w:rsidR="00E07DB3" w:rsidRPr="00F442A2" w:rsidRDefault="00E07DB3" w:rsidP="00F431B4">
            <w:pPr>
              <w:pStyle w:val="TableEntry"/>
            </w:pPr>
            <w:r w:rsidRPr="00F442A2">
              <w:t>homeCommunityId</w:t>
            </w:r>
          </w:p>
        </w:tc>
        <w:tc>
          <w:tcPr>
            <w:tcW w:w="4234" w:type="dxa"/>
          </w:tcPr>
          <w:p w14:paraId="1EC3748D" w14:textId="77777777" w:rsidR="00E07DB3" w:rsidRPr="00F442A2" w:rsidRDefault="00E07DB3" w:rsidP="00F431B4">
            <w:pPr>
              <w:pStyle w:val="TableEntry"/>
            </w:pPr>
            <w:r w:rsidRPr="00F442A2">
              <w:t>A globally unique identifier for a community.</w:t>
            </w:r>
          </w:p>
        </w:tc>
        <w:tc>
          <w:tcPr>
            <w:tcW w:w="492" w:type="dxa"/>
          </w:tcPr>
          <w:p w14:paraId="4B5B1A6A" w14:textId="77777777" w:rsidR="00E07DB3" w:rsidRPr="00F442A2" w:rsidRDefault="00E07DB3" w:rsidP="00F431B4">
            <w:pPr>
              <w:pStyle w:val="TableEntry"/>
            </w:pPr>
          </w:p>
        </w:tc>
        <w:tc>
          <w:tcPr>
            <w:tcW w:w="492" w:type="dxa"/>
          </w:tcPr>
          <w:p w14:paraId="01114282" w14:textId="77777777" w:rsidR="00E07DB3" w:rsidRPr="00F442A2" w:rsidRDefault="00E07DB3" w:rsidP="00F431B4">
            <w:pPr>
              <w:pStyle w:val="TableEntry"/>
            </w:pPr>
          </w:p>
        </w:tc>
        <w:tc>
          <w:tcPr>
            <w:tcW w:w="689" w:type="dxa"/>
          </w:tcPr>
          <w:p w14:paraId="0E311B38" w14:textId="77777777" w:rsidR="00E07DB3" w:rsidRPr="00F442A2" w:rsidRDefault="00E07DB3" w:rsidP="006E50AD">
            <w:pPr>
              <w:pStyle w:val="TableEntry"/>
              <w:jc w:val="center"/>
            </w:pPr>
          </w:p>
        </w:tc>
        <w:tc>
          <w:tcPr>
            <w:tcW w:w="492" w:type="dxa"/>
          </w:tcPr>
          <w:p w14:paraId="0CEDEA59" w14:textId="77777777" w:rsidR="00E07DB3" w:rsidRPr="00F442A2" w:rsidRDefault="00E07DB3" w:rsidP="00F431B4">
            <w:pPr>
              <w:pStyle w:val="TableEntry"/>
            </w:pPr>
          </w:p>
        </w:tc>
        <w:tc>
          <w:tcPr>
            <w:tcW w:w="492" w:type="dxa"/>
          </w:tcPr>
          <w:p w14:paraId="1E43FD63" w14:textId="77777777" w:rsidR="00E07DB3" w:rsidRPr="00F442A2" w:rsidRDefault="00E07DB3" w:rsidP="00F431B4">
            <w:pPr>
              <w:pStyle w:val="TableEntry"/>
            </w:pPr>
          </w:p>
        </w:tc>
        <w:tc>
          <w:tcPr>
            <w:tcW w:w="591" w:type="dxa"/>
          </w:tcPr>
          <w:p w14:paraId="315C7EC4" w14:textId="77777777" w:rsidR="00E07DB3" w:rsidRPr="00F442A2" w:rsidRDefault="00E07DB3" w:rsidP="00F431B4">
            <w:pPr>
              <w:pStyle w:val="TableEntry"/>
            </w:pPr>
            <w:r w:rsidRPr="00F442A2">
              <w:t>X</w:t>
            </w:r>
          </w:p>
        </w:tc>
      </w:tr>
      <w:tr w:rsidR="00E07DB3" w:rsidRPr="00F442A2" w14:paraId="3DCB2D2A" w14:textId="77777777" w:rsidTr="00F431B4">
        <w:tc>
          <w:tcPr>
            <w:tcW w:w="2094" w:type="dxa"/>
          </w:tcPr>
          <w:p w14:paraId="4B75DF9C" w14:textId="77777777" w:rsidR="00E07DB3" w:rsidRPr="00F442A2" w:rsidRDefault="00E07DB3" w:rsidP="00F431B4">
            <w:pPr>
              <w:pStyle w:val="TableEntry"/>
            </w:pPr>
            <w:r w:rsidRPr="00F442A2">
              <w:t>intendedRecipient</w:t>
            </w:r>
          </w:p>
        </w:tc>
        <w:tc>
          <w:tcPr>
            <w:tcW w:w="4234" w:type="dxa"/>
          </w:tcPr>
          <w:p w14:paraId="04104921" w14:textId="0FA090E5" w:rsidR="00E07DB3" w:rsidRPr="00F442A2" w:rsidRDefault="00E07DB3" w:rsidP="00904685">
            <w:pPr>
              <w:pStyle w:val="TableEntry"/>
            </w:pPr>
            <w:r w:rsidRPr="00F442A2">
              <w:t xml:space="preserve">The organizations or persons for whom the SubmissionSet is intended. </w:t>
            </w:r>
          </w:p>
        </w:tc>
        <w:tc>
          <w:tcPr>
            <w:tcW w:w="492" w:type="dxa"/>
          </w:tcPr>
          <w:p w14:paraId="7FD22836" w14:textId="77777777" w:rsidR="00E07DB3" w:rsidRPr="00F442A2" w:rsidRDefault="00E07DB3" w:rsidP="00F431B4">
            <w:pPr>
              <w:pStyle w:val="TableEntry"/>
            </w:pPr>
          </w:p>
        </w:tc>
        <w:tc>
          <w:tcPr>
            <w:tcW w:w="492" w:type="dxa"/>
          </w:tcPr>
          <w:p w14:paraId="3C5DACC8" w14:textId="77777777" w:rsidR="00E07DB3" w:rsidRPr="00F442A2" w:rsidRDefault="00E07DB3" w:rsidP="00F431B4">
            <w:pPr>
              <w:pStyle w:val="TableEntry"/>
            </w:pPr>
          </w:p>
        </w:tc>
        <w:tc>
          <w:tcPr>
            <w:tcW w:w="689" w:type="dxa"/>
          </w:tcPr>
          <w:p w14:paraId="70BA5696" w14:textId="77777777" w:rsidR="00E07DB3" w:rsidRPr="00F442A2" w:rsidRDefault="00E07DB3" w:rsidP="006E50AD">
            <w:pPr>
              <w:pStyle w:val="TableEntry"/>
              <w:jc w:val="center"/>
            </w:pPr>
            <w:r w:rsidRPr="00F442A2">
              <w:t>X</w:t>
            </w:r>
          </w:p>
        </w:tc>
        <w:tc>
          <w:tcPr>
            <w:tcW w:w="492" w:type="dxa"/>
          </w:tcPr>
          <w:p w14:paraId="3798A1D8" w14:textId="77777777" w:rsidR="00E07DB3" w:rsidRPr="00F442A2" w:rsidRDefault="00E07DB3" w:rsidP="00F431B4">
            <w:pPr>
              <w:pStyle w:val="TableEntry"/>
            </w:pPr>
          </w:p>
        </w:tc>
        <w:tc>
          <w:tcPr>
            <w:tcW w:w="492" w:type="dxa"/>
          </w:tcPr>
          <w:p w14:paraId="75859DED" w14:textId="77777777" w:rsidR="00E07DB3" w:rsidRPr="00F442A2" w:rsidRDefault="00E07DB3" w:rsidP="00F431B4">
            <w:pPr>
              <w:pStyle w:val="TableEntry"/>
            </w:pPr>
          </w:p>
        </w:tc>
        <w:tc>
          <w:tcPr>
            <w:tcW w:w="591" w:type="dxa"/>
          </w:tcPr>
          <w:p w14:paraId="220891B9" w14:textId="77777777" w:rsidR="00E07DB3" w:rsidRPr="00F442A2" w:rsidRDefault="00E07DB3" w:rsidP="00F431B4">
            <w:pPr>
              <w:pStyle w:val="TableEntry"/>
            </w:pPr>
            <w:r w:rsidRPr="00F442A2">
              <w:t>X</w:t>
            </w:r>
          </w:p>
        </w:tc>
      </w:tr>
      <w:tr w:rsidR="00904685" w:rsidRPr="00F442A2" w14:paraId="3B779A4E" w14:textId="77777777" w:rsidTr="00F431B4">
        <w:tc>
          <w:tcPr>
            <w:tcW w:w="2094" w:type="dxa"/>
          </w:tcPr>
          <w:p w14:paraId="36907E9F" w14:textId="77777777" w:rsidR="00904685" w:rsidRPr="00F442A2" w:rsidRDefault="00904685" w:rsidP="00F431B4">
            <w:pPr>
              <w:pStyle w:val="TableEntry"/>
            </w:pPr>
            <w:r w:rsidRPr="00F442A2">
              <w:t>limitedMetadata</w:t>
            </w:r>
          </w:p>
        </w:tc>
        <w:tc>
          <w:tcPr>
            <w:tcW w:w="4234" w:type="dxa"/>
          </w:tcPr>
          <w:p w14:paraId="605675D9" w14:textId="77777777" w:rsidR="00904685" w:rsidRPr="00F442A2" w:rsidRDefault="00904685" w:rsidP="007A1DD2">
            <w:pPr>
              <w:pStyle w:val="TableEntry"/>
            </w:pPr>
            <w:r w:rsidRPr="00F442A2">
              <w:t>A flag that the associated SubmissionSet was created using the less rigorous metadata requirements as defined for the Metadata-</w:t>
            </w:r>
            <w:r w:rsidR="007A1DD2" w:rsidRPr="00F442A2">
              <w:t>L</w:t>
            </w:r>
            <w:r w:rsidRPr="00F442A2">
              <w:t>imited Document Source.</w:t>
            </w:r>
          </w:p>
        </w:tc>
        <w:tc>
          <w:tcPr>
            <w:tcW w:w="492" w:type="dxa"/>
          </w:tcPr>
          <w:p w14:paraId="6FF3E8BC" w14:textId="77777777" w:rsidR="00904685" w:rsidRPr="00F442A2" w:rsidRDefault="00904685" w:rsidP="00F431B4">
            <w:pPr>
              <w:pStyle w:val="TableEntry"/>
            </w:pPr>
          </w:p>
        </w:tc>
        <w:tc>
          <w:tcPr>
            <w:tcW w:w="492" w:type="dxa"/>
          </w:tcPr>
          <w:p w14:paraId="7B346B81" w14:textId="77777777" w:rsidR="00904685" w:rsidRPr="00F442A2" w:rsidRDefault="00904685" w:rsidP="00F431B4">
            <w:pPr>
              <w:pStyle w:val="TableEntry"/>
            </w:pPr>
            <w:r w:rsidRPr="00F442A2">
              <w:t>X</w:t>
            </w:r>
          </w:p>
        </w:tc>
        <w:tc>
          <w:tcPr>
            <w:tcW w:w="689" w:type="dxa"/>
          </w:tcPr>
          <w:p w14:paraId="250D33C5" w14:textId="77777777" w:rsidR="00904685" w:rsidRPr="00F442A2" w:rsidRDefault="00904685" w:rsidP="006E50AD">
            <w:pPr>
              <w:pStyle w:val="TableEntry"/>
              <w:jc w:val="center"/>
            </w:pPr>
          </w:p>
        </w:tc>
        <w:tc>
          <w:tcPr>
            <w:tcW w:w="492" w:type="dxa"/>
          </w:tcPr>
          <w:p w14:paraId="0687C272" w14:textId="77777777" w:rsidR="00904685" w:rsidRPr="00F442A2" w:rsidRDefault="00904685" w:rsidP="00F431B4">
            <w:pPr>
              <w:pStyle w:val="TableEntry"/>
            </w:pPr>
            <w:r w:rsidRPr="00F442A2">
              <w:t>X</w:t>
            </w:r>
          </w:p>
        </w:tc>
        <w:tc>
          <w:tcPr>
            <w:tcW w:w="492" w:type="dxa"/>
          </w:tcPr>
          <w:p w14:paraId="213B3388" w14:textId="77777777" w:rsidR="00904685" w:rsidRPr="00F442A2" w:rsidRDefault="00904685" w:rsidP="00F431B4">
            <w:pPr>
              <w:pStyle w:val="TableEntry"/>
            </w:pPr>
            <w:r w:rsidRPr="00F442A2">
              <w:t>X</w:t>
            </w:r>
          </w:p>
        </w:tc>
        <w:tc>
          <w:tcPr>
            <w:tcW w:w="591" w:type="dxa"/>
          </w:tcPr>
          <w:p w14:paraId="7734B102" w14:textId="77777777" w:rsidR="00904685" w:rsidRPr="00F442A2" w:rsidRDefault="00904685" w:rsidP="00F431B4">
            <w:pPr>
              <w:pStyle w:val="TableEntry"/>
            </w:pPr>
            <w:r w:rsidRPr="00F442A2">
              <w:t>X</w:t>
            </w:r>
          </w:p>
        </w:tc>
      </w:tr>
      <w:tr w:rsidR="00E07DB3" w:rsidRPr="00F442A2" w14:paraId="41172FE3" w14:textId="77777777" w:rsidTr="00F431B4">
        <w:tc>
          <w:tcPr>
            <w:tcW w:w="2094" w:type="dxa"/>
          </w:tcPr>
          <w:p w14:paraId="7667707C" w14:textId="77777777" w:rsidR="00E07DB3" w:rsidRPr="00F442A2" w:rsidRDefault="00E07DB3" w:rsidP="00F431B4">
            <w:pPr>
              <w:pStyle w:val="TableEntry"/>
            </w:pPr>
            <w:r w:rsidRPr="00F442A2">
              <w:t>patientId</w:t>
            </w:r>
          </w:p>
        </w:tc>
        <w:tc>
          <w:tcPr>
            <w:tcW w:w="4234" w:type="dxa"/>
          </w:tcPr>
          <w:p w14:paraId="79533031" w14:textId="34EC1907" w:rsidR="00E07DB3" w:rsidRPr="00F442A2" w:rsidRDefault="00E07DB3" w:rsidP="00904685">
            <w:pPr>
              <w:pStyle w:val="TableEntry"/>
            </w:pPr>
            <w:r w:rsidRPr="00F442A2">
              <w:t xml:space="preserve">The patientId represents the primary subject of care </w:t>
            </w:r>
            <w:r w:rsidR="00904685" w:rsidRPr="00F442A2">
              <w:t>of the</w:t>
            </w:r>
            <w:r w:rsidRPr="00F442A2">
              <w:t xml:space="preserve"> SubmissionSet.</w:t>
            </w:r>
          </w:p>
        </w:tc>
        <w:tc>
          <w:tcPr>
            <w:tcW w:w="492" w:type="dxa"/>
          </w:tcPr>
          <w:p w14:paraId="076CBE6B" w14:textId="77777777" w:rsidR="00E07DB3" w:rsidRPr="00F442A2" w:rsidRDefault="00E07DB3" w:rsidP="00F431B4">
            <w:pPr>
              <w:pStyle w:val="TableEntry"/>
            </w:pPr>
            <w:r w:rsidRPr="00F442A2">
              <w:t>X</w:t>
            </w:r>
          </w:p>
        </w:tc>
        <w:tc>
          <w:tcPr>
            <w:tcW w:w="492" w:type="dxa"/>
          </w:tcPr>
          <w:p w14:paraId="71D1B0A9" w14:textId="77777777" w:rsidR="00E07DB3" w:rsidRPr="00F442A2" w:rsidRDefault="00E07DB3" w:rsidP="00F431B4">
            <w:pPr>
              <w:pStyle w:val="TableEntry"/>
            </w:pPr>
          </w:p>
        </w:tc>
        <w:tc>
          <w:tcPr>
            <w:tcW w:w="689" w:type="dxa"/>
          </w:tcPr>
          <w:p w14:paraId="14734087" w14:textId="77777777" w:rsidR="00E07DB3" w:rsidRPr="00F442A2" w:rsidRDefault="00E07DB3" w:rsidP="006E50AD">
            <w:pPr>
              <w:pStyle w:val="TableEntry"/>
              <w:jc w:val="center"/>
            </w:pPr>
            <w:r w:rsidRPr="00F442A2">
              <w:t>X</w:t>
            </w:r>
          </w:p>
        </w:tc>
        <w:tc>
          <w:tcPr>
            <w:tcW w:w="492" w:type="dxa"/>
          </w:tcPr>
          <w:p w14:paraId="247F3BB5" w14:textId="77777777" w:rsidR="00E07DB3" w:rsidRPr="00F442A2" w:rsidRDefault="00E07DB3" w:rsidP="00F431B4">
            <w:pPr>
              <w:pStyle w:val="TableEntry"/>
            </w:pPr>
            <w:r w:rsidRPr="00F442A2">
              <w:t>X</w:t>
            </w:r>
          </w:p>
        </w:tc>
        <w:tc>
          <w:tcPr>
            <w:tcW w:w="492" w:type="dxa"/>
          </w:tcPr>
          <w:p w14:paraId="40225F3A" w14:textId="77777777" w:rsidR="00E07DB3" w:rsidRPr="00F442A2" w:rsidRDefault="00E07DB3" w:rsidP="00F431B4">
            <w:pPr>
              <w:pStyle w:val="TableEntry"/>
            </w:pPr>
          </w:p>
        </w:tc>
        <w:tc>
          <w:tcPr>
            <w:tcW w:w="591" w:type="dxa"/>
          </w:tcPr>
          <w:p w14:paraId="01AC110F" w14:textId="77777777" w:rsidR="00E07DB3" w:rsidRPr="00F442A2" w:rsidRDefault="00E07DB3" w:rsidP="00F431B4">
            <w:pPr>
              <w:pStyle w:val="TableEntry"/>
            </w:pPr>
          </w:p>
        </w:tc>
      </w:tr>
      <w:tr w:rsidR="00E07DB3" w:rsidRPr="00F442A2" w14:paraId="4032A245" w14:textId="77777777" w:rsidTr="00F431B4">
        <w:tc>
          <w:tcPr>
            <w:tcW w:w="2094" w:type="dxa"/>
          </w:tcPr>
          <w:p w14:paraId="3194DD3A" w14:textId="77777777" w:rsidR="00E07DB3" w:rsidRPr="00F442A2" w:rsidRDefault="00E07DB3" w:rsidP="00F431B4">
            <w:pPr>
              <w:pStyle w:val="TableEntry"/>
            </w:pPr>
            <w:r w:rsidRPr="00F442A2">
              <w:t>sourceId</w:t>
            </w:r>
          </w:p>
        </w:tc>
        <w:tc>
          <w:tcPr>
            <w:tcW w:w="4234" w:type="dxa"/>
          </w:tcPr>
          <w:p w14:paraId="36F7C8AC" w14:textId="0040A5E0" w:rsidR="00E07DB3" w:rsidRPr="00F442A2" w:rsidRDefault="00E07DB3" w:rsidP="00904685">
            <w:pPr>
              <w:pStyle w:val="TableEntry"/>
            </w:pPr>
            <w:r w:rsidRPr="00F442A2">
              <w:t xml:space="preserve">Identifier of the </w:t>
            </w:r>
            <w:r w:rsidR="00904685" w:rsidRPr="00F442A2">
              <w:t xml:space="preserve">entity </w:t>
            </w:r>
            <w:r w:rsidRPr="00F442A2">
              <w:t xml:space="preserve">that </w:t>
            </w:r>
            <w:r w:rsidR="00904685" w:rsidRPr="00F442A2">
              <w:t xml:space="preserve">contributed </w:t>
            </w:r>
            <w:r w:rsidRPr="00F442A2">
              <w:t>the SubmissionSet.</w:t>
            </w:r>
          </w:p>
        </w:tc>
        <w:tc>
          <w:tcPr>
            <w:tcW w:w="492" w:type="dxa"/>
          </w:tcPr>
          <w:p w14:paraId="5ADA36B7" w14:textId="77777777" w:rsidR="00E07DB3" w:rsidRPr="00F442A2" w:rsidRDefault="00E07DB3" w:rsidP="00F431B4">
            <w:pPr>
              <w:pStyle w:val="TableEntry"/>
            </w:pPr>
          </w:p>
        </w:tc>
        <w:tc>
          <w:tcPr>
            <w:tcW w:w="492" w:type="dxa"/>
          </w:tcPr>
          <w:p w14:paraId="0071E838" w14:textId="77777777" w:rsidR="00E07DB3" w:rsidRPr="00F442A2" w:rsidRDefault="00E07DB3" w:rsidP="00F431B4">
            <w:pPr>
              <w:pStyle w:val="TableEntry"/>
            </w:pPr>
            <w:r w:rsidRPr="00F442A2">
              <w:t>X</w:t>
            </w:r>
          </w:p>
        </w:tc>
        <w:tc>
          <w:tcPr>
            <w:tcW w:w="689" w:type="dxa"/>
          </w:tcPr>
          <w:p w14:paraId="2CE668BD" w14:textId="77777777" w:rsidR="00E07DB3" w:rsidRPr="00F442A2" w:rsidRDefault="00E07DB3" w:rsidP="006E50AD">
            <w:pPr>
              <w:pStyle w:val="TableEntry"/>
              <w:jc w:val="center"/>
            </w:pPr>
            <w:r w:rsidRPr="00F442A2">
              <w:t>X</w:t>
            </w:r>
          </w:p>
        </w:tc>
        <w:tc>
          <w:tcPr>
            <w:tcW w:w="492" w:type="dxa"/>
          </w:tcPr>
          <w:p w14:paraId="1E4CDD93" w14:textId="77777777" w:rsidR="00E07DB3" w:rsidRPr="00F442A2" w:rsidRDefault="00E07DB3" w:rsidP="00F431B4">
            <w:pPr>
              <w:pStyle w:val="TableEntry"/>
            </w:pPr>
            <w:r w:rsidRPr="00F442A2">
              <w:t>X</w:t>
            </w:r>
          </w:p>
        </w:tc>
        <w:tc>
          <w:tcPr>
            <w:tcW w:w="492" w:type="dxa"/>
          </w:tcPr>
          <w:p w14:paraId="05DD1740" w14:textId="77777777" w:rsidR="00E07DB3" w:rsidRPr="00F442A2" w:rsidRDefault="00E07DB3" w:rsidP="00F431B4">
            <w:pPr>
              <w:pStyle w:val="TableEntry"/>
            </w:pPr>
          </w:p>
        </w:tc>
        <w:tc>
          <w:tcPr>
            <w:tcW w:w="591" w:type="dxa"/>
          </w:tcPr>
          <w:p w14:paraId="0DD1AEFC" w14:textId="77777777" w:rsidR="00E07DB3" w:rsidRPr="00F442A2" w:rsidRDefault="00E07DB3" w:rsidP="00F431B4">
            <w:pPr>
              <w:pStyle w:val="TableEntry"/>
            </w:pPr>
          </w:p>
        </w:tc>
      </w:tr>
      <w:tr w:rsidR="00E07DB3" w:rsidRPr="00F442A2" w14:paraId="369847E5" w14:textId="77777777" w:rsidTr="00F431B4">
        <w:tc>
          <w:tcPr>
            <w:tcW w:w="2094" w:type="dxa"/>
          </w:tcPr>
          <w:p w14:paraId="71881368" w14:textId="77777777" w:rsidR="00E07DB3" w:rsidRPr="00F442A2" w:rsidRDefault="00E07DB3" w:rsidP="00F431B4">
            <w:pPr>
              <w:pStyle w:val="TableEntry"/>
            </w:pPr>
            <w:r w:rsidRPr="00F442A2">
              <w:t>submissionTime</w:t>
            </w:r>
          </w:p>
        </w:tc>
        <w:tc>
          <w:tcPr>
            <w:tcW w:w="4234" w:type="dxa"/>
          </w:tcPr>
          <w:p w14:paraId="0C5D7951" w14:textId="07A18779" w:rsidR="00E07DB3" w:rsidRPr="00F442A2" w:rsidRDefault="00E07DB3" w:rsidP="00904685">
            <w:pPr>
              <w:pStyle w:val="TableEntry"/>
            </w:pPr>
            <w:r w:rsidRPr="00F442A2">
              <w:t xml:space="preserve">Point in </w:t>
            </w:r>
            <w:r w:rsidR="00904685" w:rsidRPr="00F442A2">
              <w:t xml:space="preserve">time </w:t>
            </w:r>
            <w:r w:rsidRPr="00F442A2">
              <w:t xml:space="preserve">at the </w:t>
            </w:r>
            <w:r w:rsidR="00904685" w:rsidRPr="00F442A2">
              <w:t xml:space="preserve">creating entity </w:t>
            </w:r>
            <w:r w:rsidRPr="00F442A2">
              <w:t>when the SubmissionSet was created.</w:t>
            </w:r>
          </w:p>
        </w:tc>
        <w:tc>
          <w:tcPr>
            <w:tcW w:w="492" w:type="dxa"/>
          </w:tcPr>
          <w:p w14:paraId="7903C7B4" w14:textId="77777777" w:rsidR="00E07DB3" w:rsidRPr="00F442A2" w:rsidRDefault="00E07DB3" w:rsidP="00F431B4">
            <w:pPr>
              <w:pStyle w:val="TableEntry"/>
            </w:pPr>
          </w:p>
        </w:tc>
        <w:tc>
          <w:tcPr>
            <w:tcW w:w="492" w:type="dxa"/>
          </w:tcPr>
          <w:p w14:paraId="211135D6" w14:textId="77777777" w:rsidR="00E07DB3" w:rsidRPr="00F442A2" w:rsidRDefault="00E07DB3" w:rsidP="00F431B4">
            <w:pPr>
              <w:pStyle w:val="TableEntry"/>
            </w:pPr>
          </w:p>
        </w:tc>
        <w:tc>
          <w:tcPr>
            <w:tcW w:w="689" w:type="dxa"/>
          </w:tcPr>
          <w:p w14:paraId="2C4B0685" w14:textId="77777777" w:rsidR="00E07DB3" w:rsidRPr="00F442A2" w:rsidRDefault="00E07DB3" w:rsidP="006E50AD">
            <w:pPr>
              <w:pStyle w:val="TableEntry"/>
              <w:jc w:val="center"/>
            </w:pPr>
            <w:r w:rsidRPr="00F442A2">
              <w:t>X</w:t>
            </w:r>
          </w:p>
        </w:tc>
        <w:tc>
          <w:tcPr>
            <w:tcW w:w="492" w:type="dxa"/>
          </w:tcPr>
          <w:p w14:paraId="5545E37F" w14:textId="77777777" w:rsidR="00E07DB3" w:rsidRPr="00F442A2" w:rsidRDefault="00E07DB3" w:rsidP="00F431B4">
            <w:pPr>
              <w:pStyle w:val="TableEntry"/>
            </w:pPr>
            <w:r w:rsidRPr="00F442A2">
              <w:t>X</w:t>
            </w:r>
          </w:p>
        </w:tc>
        <w:tc>
          <w:tcPr>
            <w:tcW w:w="492" w:type="dxa"/>
          </w:tcPr>
          <w:p w14:paraId="75356E67" w14:textId="77777777" w:rsidR="00E07DB3" w:rsidRPr="00F442A2" w:rsidRDefault="00E07DB3" w:rsidP="00F431B4">
            <w:pPr>
              <w:pStyle w:val="TableEntry"/>
            </w:pPr>
            <w:r w:rsidRPr="00F442A2">
              <w:t>X</w:t>
            </w:r>
          </w:p>
        </w:tc>
        <w:tc>
          <w:tcPr>
            <w:tcW w:w="591" w:type="dxa"/>
          </w:tcPr>
          <w:p w14:paraId="1DD95B82" w14:textId="77777777" w:rsidR="00E07DB3" w:rsidRPr="00F442A2" w:rsidRDefault="00E07DB3" w:rsidP="00F431B4">
            <w:pPr>
              <w:pStyle w:val="TableEntry"/>
            </w:pPr>
          </w:p>
        </w:tc>
      </w:tr>
      <w:tr w:rsidR="00E07DB3" w:rsidRPr="00F442A2" w14:paraId="4997F639" w14:textId="77777777" w:rsidTr="00F431B4">
        <w:tc>
          <w:tcPr>
            <w:tcW w:w="2094" w:type="dxa"/>
          </w:tcPr>
          <w:p w14:paraId="0B0AE27A" w14:textId="77777777" w:rsidR="00E07DB3" w:rsidRPr="00F442A2" w:rsidRDefault="00E07DB3" w:rsidP="00F431B4">
            <w:pPr>
              <w:pStyle w:val="TableEntry"/>
            </w:pPr>
            <w:r w:rsidRPr="00F442A2">
              <w:t>title</w:t>
            </w:r>
          </w:p>
        </w:tc>
        <w:tc>
          <w:tcPr>
            <w:tcW w:w="4234" w:type="dxa"/>
          </w:tcPr>
          <w:p w14:paraId="3B9F2455" w14:textId="77777777" w:rsidR="00E07DB3" w:rsidRPr="00F442A2" w:rsidRDefault="00E07DB3" w:rsidP="00F431B4">
            <w:pPr>
              <w:pStyle w:val="TableEntry"/>
            </w:pPr>
            <w:r w:rsidRPr="00F442A2">
              <w:t>The title of the SubmissionSet.</w:t>
            </w:r>
          </w:p>
        </w:tc>
        <w:tc>
          <w:tcPr>
            <w:tcW w:w="492" w:type="dxa"/>
          </w:tcPr>
          <w:p w14:paraId="6341ABB1" w14:textId="77777777" w:rsidR="00E07DB3" w:rsidRPr="00F442A2" w:rsidRDefault="00E07DB3" w:rsidP="00F431B4">
            <w:pPr>
              <w:pStyle w:val="TableEntry"/>
            </w:pPr>
          </w:p>
        </w:tc>
        <w:tc>
          <w:tcPr>
            <w:tcW w:w="492" w:type="dxa"/>
          </w:tcPr>
          <w:p w14:paraId="696484D5" w14:textId="77777777" w:rsidR="00E07DB3" w:rsidRPr="00F442A2" w:rsidRDefault="00E07DB3" w:rsidP="00F431B4">
            <w:pPr>
              <w:pStyle w:val="TableEntry"/>
            </w:pPr>
          </w:p>
        </w:tc>
        <w:tc>
          <w:tcPr>
            <w:tcW w:w="689" w:type="dxa"/>
          </w:tcPr>
          <w:p w14:paraId="5048CFEC" w14:textId="77777777" w:rsidR="00E07DB3" w:rsidRPr="00F442A2" w:rsidRDefault="00E07DB3" w:rsidP="006E50AD">
            <w:pPr>
              <w:pStyle w:val="TableEntry"/>
              <w:jc w:val="center"/>
            </w:pPr>
          </w:p>
        </w:tc>
        <w:tc>
          <w:tcPr>
            <w:tcW w:w="492" w:type="dxa"/>
          </w:tcPr>
          <w:p w14:paraId="145D63D5" w14:textId="77777777" w:rsidR="00E07DB3" w:rsidRPr="00F442A2" w:rsidRDefault="00E07DB3" w:rsidP="00F431B4">
            <w:pPr>
              <w:pStyle w:val="TableEntry"/>
            </w:pPr>
            <w:r w:rsidRPr="00F442A2">
              <w:t>X</w:t>
            </w:r>
          </w:p>
        </w:tc>
        <w:tc>
          <w:tcPr>
            <w:tcW w:w="492" w:type="dxa"/>
          </w:tcPr>
          <w:p w14:paraId="5DCBA6B6" w14:textId="77777777" w:rsidR="00E07DB3" w:rsidRPr="00F442A2" w:rsidRDefault="00E07DB3" w:rsidP="00F431B4">
            <w:pPr>
              <w:pStyle w:val="TableEntry"/>
              <w:rPr>
                <w:bCs/>
                <w:szCs w:val="24"/>
              </w:rPr>
            </w:pPr>
          </w:p>
        </w:tc>
        <w:tc>
          <w:tcPr>
            <w:tcW w:w="591" w:type="dxa"/>
          </w:tcPr>
          <w:p w14:paraId="68C78721" w14:textId="77777777" w:rsidR="00E07DB3" w:rsidRPr="00F442A2" w:rsidRDefault="00E07DB3" w:rsidP="00F431B4">
            <w:pPr>
              <w:pStyle w:val="TableEntry"/>
              <w:rPr>
                <w:bCs/>
                <w:szCs w:val="24"/>
              </w:rPr>
            </w:pPr>
          </w:p>
        </w:tc>
      </w:tr>
      <w:tr w:rsidR="00E07DB3" w:rsidRPr="00F442A2" w14:paraId="03ABC58B" w14:textId="77777777" w:rsidTr="00F431B4">
        <w:tc>
          <w:tcPr>
            <w:tcW w:w="2094" w:type="dxa"/>
          </w:tcPr>
          <w:p w14:paraId="65CDBE7F" w14:textId="77777777" w:rsidR="00E07DB3" w:rsidRPr="00F442A2" w:rsidRDefault="00E07DB3" w:rsidP="00F431B4">
            <w:pPr>
              <w:pStyle w:val="TableEntry"/>
            </w:pPr>
            <w:r w:rsidRPr="00F442A2">
              <w:t>uniqueId</w:t>
            </w:r>
          </w:p>
        </w:tc>
        <w:tc>
          <w:tcPr>
            <w:tcW w:w="4234" w:type="dxa"/>
          </w:tcPr>
          <w:p w14:paraId="21120D84" w14:textId="5AD6E886" w:rsidR="00E07DB3" w:rsidRPr="00F442A2" w:rsidRDefault="00E07DB3" w:rsidP="00904685">
            <w:pPr>
              <w:pStyle w:val="TableEntry"/>
            </w:pPr>
            <w:r w:rsidRPr="00F442A2">
              <w:t xml:space="preserve">Globally unique identifier for the SubmissionSet assigned by the </w:t>
            </w:r>
            <w:r w:rsidR="00904685" w:rsidRPr="00F442A2">
              <w:t>creating entity</w:t>
            </w:r>
            <w:r w:rsidRPr="00F442A2">
              <w:t>.</w:t>
            </w:r>
          </w:p>
        </w:tc>
        <w:tc>
          <w:tcPr>
            <w:tcW w:w="492" w:type="dxa"/>
          </w:tcPr>
          <w:p w14:paraId="4C9D52B3" w14:textId="77777777" w:rsidR="00E07DB3" w:rsidRPr="00F442A2" w:rsidRDefault="00E07DB3" w:rsidP="00F431B4">
            <w:pPr>
              <w:pStyle w:val="TableEntry"/>
            </w:pPr>
          </w:p>
        </w:tc>
        <w:tc>
          <w:tcPr>
            <w:tcW w:w="492" w:type="dxa"/>
          </w:tcPr>
          <w:p w14:paraId="4A7A7D63" w14:textId="77777777" w:rsidR="00E07DB3" w:rsidRPr="00F442A2" w:rsidRDefault="00E07DB3" w:rsidP="00F431B4">
            <w:pPr>
              <w:pStyle w:val="TableEntry"/>
            </w:pPr>
          </w:p>
        </w:tc>
        <w:tc>
          <w:tcPr>
            <w:tcW w:w="689" w:type="dxa"/>
          </w:tcPr>
          <w:p w14:paraId="58290911" w14:textId="77777777" w:rsidR="00E07DB3" w:rsidRPr="00F442A2" w:rsidRDefault="00E07DB3" w:rsidP="006E50AD">
            <w:pPr>
              <w:pStyle w:val="TableEntry"/>
              <w:jc w:val="center"/>
            </w:pPr>
            <w:r w:rsidRPr="00F442A2">
              <w:t>X</w:t>
            </w:r>
          </w:p>
        </w:tc>
        <w:tc>
          <w:tcPr>
            <w:tcW w:w="492" w:type="dxa"/>
          </w:tcPr>
          <w:p w14:paraId="394DC3AB" w14:textId="77777777" w:rsidR="00E07DB3" w:rsidRPr="00F442A2" w:rsidRDefault="00E07DB3" w:rsidP="00F431B4">
            <w:pPr>
              <w:pStyle w:val="TableEntry"/>
            </w:pPr>
          </w:p>
        </w:tc>
        <w:tc>
          <w:tcPr>
            <w:tcW w:w="492" w:type="dxa"/>
          </w:tcPr>
          <w:p w14:paraId="77583F93" w14:textId="77777777" w:rsidR="00E07DB3" w:rsidRPr="00F442A2" w:rsidRDefault="00E07DB3" w:rsidP="00F431B4">
            <w:pPr>
              <w:pStyle w:val="TableEntry"/>
            </w:pPr>
          </w:p>
        </w:tc>
        <w:tc>
          <w:tcPr>
            <w:tcW w:w="591" w:type="dxa"/>
          </w:tcPr>
          <w:p w14:paraId="0F8BDD0C" w14:textId="77777777" w:rsidR="00E07DB3" w:rsidRPr="00F442A2" w:rsidRDefault="00E07DB3" w:rsidP="00F431B4">
            <w:pPr>
              <w:pStyle w:val="TableEntry"/>
            </w:pPr>
            <w:r w:rsidRPr="00F442A2">
              <w:t>X</w:t>
            </w:r>
          </w:p>
        </w:tc>
      </w:tr>
    </w:tbl>
    <w:p w14:paraId="0DD7E3F3" w14:textId="77777777" w:rsidR="00E82E27" w:rsidRPr="00F442A2" w:rsidRDefault="00E82E27" w:rsidP="000766F4">
      <w:pPr>
        <w:pStyle w:val="BodyText"/>
      </w:pPr>
      <w:bookmarkStart w:id="56" w:name="_Ref333578120"/>
      <w:bookmarkStart w:id="57" w:name="_Toc352575047"/>
      <w:bookmarkStart w:id="58" w:name="_Toc364252796"/>
      <w:bookmarkStart w:id="59" w:name="_Toc367876931"/>
    </w:p>
    <w:p w14:paraId="6FC6111A" w14:textId="77777777" w:rsidR="00E07DB3" w:rsidRPr="00F442A2" w:rsidRDefault="00E07DB3" w:rsidP="00303F9E">
      <w:pPr>
        <w:pStyle w:val="Heading4"/>
        <w:numPr>
          <w:ilvl w:val="3"/>
          <w:numId w:val="5"/>
        </w:numPr>
        <w:tabs>
          <w:tab w:val="clear" w:pos="1980"/>
        </w:tabs>
        <w:suppressAutoHyphens w:val="0"/>
        <w:ind w:left="1008" w:hanging="1008"/>
      </w:pPr>
      <w:r w:rsidRPr="00F442A2">
        <w:lastRenderedPageBreak/>
        <w:t>Folder Metadata Attributes</w:t>
      </w:r>
      <w:bookmarkEnd w:id="56"/>
      <w:bookmarkEnd w:id="57"/>
      <w:bookmarkEnd w:id="58"/>
      <w:bookmarkEnd w:id="59"/>
    </w:p>
    <w:p w14:paraId="1CB38EEF" w14:textId="6F6C1D5D" w:rsidR="00E07DB3" w:rsidRPr="00F442A2" w:rsidRDefault="00E07DB3" w:rsidP="00E07DB3">
      <w:pPr>
        <w:pStyle w:val="BodyText"/>
        <w:rPr>
          <w:rFonts w:eastAsia="Arial"/>
        </w:rPr>
      </w:pPr>
      <w:r w:rsidRPr="00F442A2">
        <w:rPr>
          <w:rStyle w:val="BodyTextChar"/>
        </w:rPr>
        <w:t xml:space="preserve">Table </w:t>
      </w:r>
      <w:r w:rsidR="000659ED" w:rsidRPr="00F442A2">
        <w:t>4.1.3.4</w:t>
      </w:r>
      <w:r w:rsidRPr="00F442A2">
        <w:rPr>
          <w:rStyle w:val="BodyTextChar"/>
        </w:rPr>
        <w:t>-1 provides a conceptual view of the metadata attributes associated with a Folder</w:t>
      </w:r>
      <w:r w:rsidRPr="00F442A2">
        <w:t xml:space="preserve"> object. The table describes each attribute and provides a mapping between the attribute and the purposes that attribute is designed to support. The full Folder metadata attribute definition, including data type and coding is in </w:t>
      </w:r>
      <w:r w:rsidR="000659ED" w:rsidRPr="00F442A2">
        <w:t>S</w:t>
      </w:r>
      <w:r w:rsidRPr="00F442A2">
        <w:t>ection 4.2.3.4.</w:t>
      </w:r>
    </w:p>
    <w:p w14:paraId="2F7F3B0C" w14:textId="77777777" w:rsidR="00E07DB3" w:rsidRPr="00F442A2" w:rsidRDefault="00E07DB3" w:rsidP="000766F4">
      <w:pPr>
        <w:pStyle w:val="TableTitle"/>
      </w:pPr>
      <w:r w:rsidRPr="00F442A2">
        <w:t xml:space="preserve">Table </w:t>
      </w:r>
      <w:r w:rsidR="009A0FBD" w:rsidRPr="00F442A2">
        <w:t>4.1.3.4</w:t>
      </w:r>
      <w:r w:rsidRPr="00F442A2">
        <w:t>-1: Folder Metadata Attribute Definition</w:t>
      </w:r>
    </w:p>
    <w:tbl>
      <w:tblPr>
        <w:tblW w:w="5000" w:type="pct"/>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0"/>
        <w:gridCol w:w="4117"/>
        <w:gridCol w:w="484"/>
        <w:gridCol w:w="484"/>
        <w:gridCol w:w="676"/>
        <w:gridCol w:w="484"/>
        <w:gridCol w:w="484"/>
        <w:gridCol w:w="581"/>
      </w:tblGrid>
      <w:tr w:rsidR="00E07DB3" w:rsidRPr="00F442A2" w14:paraId="0D0EF008" w14:textId="77777777" w:rsidTr="00F431B4">
        <w:trPr>
          <w:cantSplit/>
          <w:trHeight w:val="1745"/>
          <w:tblHeader/>
        </w:trPr>
        <w:tc>
          <w:tcPr>
            <w:tcW w:w="2094" w:type="dxa"/>
            <w:shd w:val="clear" w:color="auto" w:fill="D9D9D9"/>
          </w:tcPr>
          <w:p w14:paraId="3F08F521" w14:textId="77777777" w:rsidR="00E07DB3" w:rsidRPr="00F442A2" w:rsidRDefault="00E07DB3" w:rsidP="00F431B4">
            <w:pPr>
              <w:pStyle w:val="TableEntryHeader"/>
              <w:rPr>
                <w:noProof w:val="0"/>
              </w:rPr>
            </w:pPr>
            <w:r w:rsidRPr="00F442A2">
              <w:rPr>
                <w:noProof w:val="0"/>
              </w:rPr>
              <w:t>Folder Metadata Attribute</w:t>
            </w:r>
          </w:p>
        </w:tc>
        <w:tc>
          <w:tcPr>
            <w:tcW w:w="4234" w:type="dxa"/>
            <w:shd w:val="clear" w:color="auto" w:fill="D9D9D9"/>
          </w:tcPr>
          <w:p w14:paraId="55B0CE8D" w14:textId="77777777" w:rsidR="00E07DB3" w:rsidRPr="00F442A2" w:rsidRDefault="00E07DB3" w:rsidP="00F431B4">
            <w:pPr>
              <w:pStyle w:val="TableEntryHeader"/>
              <w:rPr>
                <w:noProof w:val="0"/>
              </w:rPr>
            </w:pPr>
            <w:r w:rsidRPr="00F442A2">
              <w:rPr>
                <w:noProof w:val="0"/>
              </w:rPr>
              <w:t>Description</w:t>
            </w:r>
          </w:p>
        </w:tc>
        <w:tc>
          <w:tcPr>
            <w:tcW w:w="492" w:type="dxa"/>
            <w:shd w:val="clear" w:color="auto" w:fill="D9D9D9"/>
            <w:textDirection w:val="btLr"/>
          </w:tcPr>
          <w:p w14:paraId="7AF0CFB6" w14:textId="77777777" w:rsidR="00E07DB3" w:rsidRPr="00F442A2" w:rsidRDefault="00E07DB3" w:rsidP="00F431B4">
            <w:pPr>
              <w:pStyle w:val="TableEntryHeader"/>
              <w:rPr>
                <w:noProof w:val="0"/>
              </w:rPr>
            </w:pPr>
            <w:r w:rsidRPr="00F442A2">
              <w:rPr>
                <w:noProof w:val="0"/>
              </w:rPr>
              <w:t>Patient identity</w:t>
            </w:r>
          </w:p>
        </w:tc>
        <w:tc>
          <w:tcPr>
            <w:tcW w:w="492" w:type="dxa"/>
            <w:shd w:val="clear" w:color="auto" w:fill="D9D9D9"/>
            <w:textDirection w:val="btLr"/>
          </w:tcPr>
          <w:p w14:paraId="035D66D1" w14:textId="77777777" w:rsidR="00E07DB3" w:rsidRPr="00F442A2" w:rsidRDefault="00E07DB3" w:rsidP="00F431B4">
            <w:pPr>
              <w:pStyle w:val="TableEntryHeader"/>
              <w:rPr>
                <w:noProof w:val="0"/>
              </w:rPr>
            </w:pPr>
            <w:r w:rsidRPr="00F442A2">
              <w:rPr>
                <w:noProof w:val="0"/>
              </w:rPr>
              <w:t>Provenance</w:t>
            </w:r>
          </w:p>
        </w:tc>
        <w:tc>
          <w:tcPr>
            <w:tcW w:w="689" w:type="dxa"/>
            <w:shd w:val="clear" w:color="auto" w:fill="D9D9D9"/>
            <w:textDirection w:val="btLr"/>
          </w:tcPr>
          <w:p w14:paraId="313E1068" w14:textId="77777777" w:rsidR="00E07DB3" w:rsidRPr="00F442A2" w:rsidRDefault="00E07DB3" w:rsidP="00F431B4">
            <w:pPr>
              <w:pStyle w:val="TableEntryHeader"/>
              <w:rPr>
                <w:noProof w:val="0"/>
              </w:rPr>
            </w:pPr>
            <w:r w:rsidRPr="00F442A2">
              <w:rPr>
                <w:noProof w:val="0"/>
              </w:rPr>
              <w:t>Security &amp;Privacy</w:t>
            </w:r>
          </w:p>
        </w:tc>
        <w:tc>
          <w:tcPr>
            <w:tcW w:w="492" w:type="dxa"/>
            <w:shd w:val="clear" w:color="auto" w:fill="D9D9D9"/>
            <w:textDirection w:val="btLr"/>
          </w:tcPr>
          <w:p w14:paraId="35082D44" w14:textId="77777777" w:rsidR="00E07DB3" w:rsidRPr="00F442A2" w:rsidRDefault="00E07DB3" w:rsidP="00F431B4">
            <w:pPr>
              <w:pStyle w:val="TableEntryHeader"/>
              <w:rPr>
                <w:noProof w:val="0"/>
              </w:rPr>
            </w:pPr>
            <w:r w:rsidRPr="00F442A2">
              <w:rPr>
                <w:noProof w:val="0"/>
              </w:rPr>
              <w:t>Descriptive</w:t>
            </w:r>
          </w:p>
        </w:tc>
        <w:tc>
          <w:tcPr>
            <w:tcW w:w="492" w:type="dxa"/>
            <w:shd w:val="clear" w:color="auto" w:fill="D9D9D9"/>
            <w:textDirection w:val="btLr"/>
          </w:tcPr>
          <w:p w14:paraId="15BD481F" w14:textId="77777777" w:rsidR="00E07DB3" w:rsidRPr="00F442A2" w:rsidRDefault="00E07DB3" w:rsidP="00F431B4">
            <w:pPr>
              <w:pStyle w:val="TableEntryHeader"/>
              <w:rPr>
                <w:noProof w:val="0"/>
              </w:rPr>
            </w:pPr>
            <w:r w:rsidRPr="00F442A2">
              <w:rPr>
                <w:noProof w:val="0"/>
              </w:rPr>
              <w:t>Object Lifecycle</w:t>
            </w:r>
          </w:p>
        </w:tc>
        <w:tc>
          <w:tcPr>
            <w:tcW w:w="591" w:type="dxa"/>
            <w:shd w:val="clear" w:color="auto" w:fill="D9D9D9"/>
            <w:textDirection w:val="btLr"/>
          </w:tcPr>
          <w:p w14:paraId="19848C81" w14:textId="77777777" w:rsidR="00E07DB3" w:rsidRPr="00F442A2" w:rsidRDefault="00E07DB3" w:rsidP="00F431B4">
            <w:pPr>
              <w:pStyle w:val="TableEntryHeader"/>
              <w:rPr>
                <w:noProof w:val="0"/>
              </w:rPr>
            </w:pPr>
            <w:r w:rsidRPr="00F442A2">
              <w:rPr>
                <w:noProof w:val="0"/>
              </w:rPr>
              <w:t>Exchange</w:t>
            </w:r>
          </w:p>
        </w:tc>
      </w:tr>
      <w:tr w:rsidR="00E07DB3" w:rsidRPr="00F442A2" w14:paraId="2FE520C9" w14:textId="77777777" w:rsidTr="00F431B4">
        <w:tc>
          <w:tcPr>
            <w:tcW w:w="2094" w:type="dxa"/>
          </w:tcPr>
          <w:p w14:paraId="111B1B1B" w14:textId="77777777" w:rsidR="00E07DB3" w:rsidRPr="00F442A2" w:rsidRDefault="00E07DB3" w:rsidP="00F431B4">
            <w:pPr>
              <w:pStyle w:val="TableEntry"/>
            </w:pPr>
            <w:r w:rsidRPr="00F442A2">
              <w:t>availabilityStatus</w:t>
            </w:r>
          </w:p>
        </w:tc>
        <w:tc>
          <w:tcPr>
            <w:tcW w:w="4234" w:type="dxa"/>
          </w:tcPr>
          <w:p w14:paraId="57EB9720" w14:textId="77777777" w:rsidR="00E07DB3" w:rsidRPr="00F442A2" w:rsidRDefault="00E07DB3" w:rsidP="00F431B4">
            <w:pPr>
              <w:pStyle w:val="TableEntry"/>
            </w:pPr>
            <w:r w:rsidRPr="00F442A2">
              <w:t>The lifecycle status of the Folder</w:t>
            </w:r>
            <w:r w:rsidR="00904685" w:rsidRPr="00F442A2">
              <w:t>.</w:t>
            </w:r>
          </w:p>
        </w:tc>
        <w:tc>
          <w:tcPr>
            <w:tcW w:w="492" w:type="dxa"/>
          </w:tcPr>
          <w:p w14:paraId="041188EF" w14:textId="77777777" w:rsidR="00E07DB3" w:rsidRPr="00F442A2" w:rsidRDefault="00E07DB3" w:rsidP="00F431B4">
            <w:pPr>
              <w:pStyle w:val="TableEntry"/>
            </w:pPr>
          </w:p>
        </w:tc>
        <w:tc>
          <w:tcPr>
            <w:tcW w:w="492" w:type="dxa"/>
          </w:tcPr>
          <w:p w14:paraId="2FBEF84A" w14:textId="77777777" w:rsidR="00E07DB3" w:rsidRPr="00F442A2" w:rsidRDefault="00E07DB3" w:rsidP="00F431B4">
            <w:pPr>
              <w:pStyle w:val="TableEntry"/>
            </w:pPr>
          </w:p>
        </w:tc>
        <w:tc>
          <w:tcPr>
            <w:tcW w:w="689" w:type="dxa"/>
          </w:tcPr>
          <w:p w14:paraId="4C4802F4" w14:textId="77777777" w:rsidR="00E07DB3" w:rsidRPr="00F442A2" w:rsidRDefault="00904685" w:rsidP="00F431B4">
            <w:pPr>
              <w:pStyle w:val="TableEntry"/>
            </w:pPr>
            <w:r w:rsidRPr="00F442A2">
              <w:t>X</w:t>
            </w:r>
          </w:p>
        </w:tc>
        <w:tc>
          <w:tcPr>
            <w:tcW w:w="492" w:type="dxa"/>
          </w:tcPr>
          <w:p w14:paraId="01A61CD7" w14:textId="77777777" w:rsidR="00E07DB3" w:rsidRPr="00F442A2" w:rsidRDefault="00E07DB3" w:rsidP="00F431B4">
            <w:pPr>
              <w:pStyle w:val="TableEntry"/>
            </w:pPr>
            <w:r w:rsidRPr="00F442A2">
              <w:t>X</w:t>
            </w:r>
          </w:p>
        </w:tc>
        <w:tc>
          <w:tcPr>
            <w:tcW w:w="492" w:type="dxa"/>
          </w:tcPr>
          <w:p w14:paraId="5CAD218C" w14:textId="77777777" w:rsidR="00E07DB3" w:rsidRPr="00F442A2" w:rsidRDefault="00E07DB3" w:rsidP="00F431B4">
            <w:pPr>
              <w:pStyle w:val="TableEntry"/>
            </w:pPr>
            <w:r w:rsidRPr="00F442A2">
              <w:t>X</w:t>
            </w:r>
          </w:p>
        </w:tc>
        <w:tc>
          <w:tcPr>
            <w:tcW w:w="591" w:type="dxa"/>
          </w:tcPr>
          <w:p w14:paraId="78ECCF99" w14:textId="77777777" w:rsidR="00E07DB3" w:rsidRPr="00F442A2" w:rsidRDefault="00E07DB3" w:rsidP="00F431B4">
            <w:pPr>
              <w:pStyle w:val="TableEntry"/>
            </w:pPr>
          </w:p>
        </w:tc>
      </w:tr>
      <w:tr w:rsidR="00E07DB3" w:rsidRPr="00F442A2" w14:paraId="3DA29744" w14:textId="77777777" w:rsidTr="00F431B4">
        <w:tc>
          <w:tcPr>
            <w:tcW w:w="2094" w:type="dxa"/>
          </w:tcPr>
          <w:p w14:paraId="042790C5" w14:textId="77777777" w:rsidR="00E07DB3" w:rsidRPr="00F442A2" w:rsidRDefault="00E07DB3" w:rsidP="00F431B4">
            <w:pPr>
              <w:pStyle w:val="TableEntry"/>
            </w:pPr>
            <w:r w:rsidRPr="00F442A2">
              <w:t>codeList</w:t>
            </w:r>
          </w:p>
        </w:tc>
        <w:tc>
          <w:tcPr>
            <w:tcW w:w="4234" w:type="dxa"/>
          </w:tcPr>
          <w:p w14:paraId="7CE98F8F" w14:textId="6FC26337" w:rsidR="00E07DB3" w:rsidRPr="00F442A2" w:rsidRDefault="00E07DB3" w:rsidP="007A1DD2">
            <w:pPr>
              <w:pStyle w:val="TableEntry"/>
            </w:pPr>
            <w:r w:rsidRPr="00F442A2">
              <w:t xml:space="preserve">The set of codes specifying the type of clinical activities that resulted in placing </w:t>
            </w:r>
            <w:r w:rsidR="007A1DD2" w:rsidRPr="00F442A2">
              <w:t xml:space="preserve">DocumentEntry objects </w:t>
            </w:r>
            <w:r w:rsidRPr="00F442A2">
              <w:t xml:space="preserve">in </w:t>
            </w:r>
            <w:r w:rsidR="007A1DD2" w:rsidRPr="00F442A2">
              <w:t xml:space="preserve">the </w:t>
            </w:r>
            <w:r w:rsidRPr="00F442A2">
              <w:t>Folder.</w:t>
            </w:r>
          </w:p>
        </w:tc>
        <w:tc>
          <w:tcPr>
            <w:tcW w:w="492" w:type="dxa"/>
          </w:tcPr>
          <w:p w14:paraId="2735516B" w14:textId="77777777" w:rsidR="00E07DB3" w:rsidRPr="00F442A2" w:rsidRDefault="00E07DB3" w:rsidP="00F431B4">
            <w:pPr>
              <w:pStyle w:val="TableEntry"/>
            </w:pPr>
          </w:p>
        </w:tc>
        <w:tc>
          <w:tcPr>
            <w:tcW w:w="492" w:type="dxa"/>
          </w:tcPr>
          <w:p w14:paraId="43814213" w14:textId="77777777" w:rsidR="00E07DB3" w:rsidRPr="00F442A2" w:rsidRDefault="00E07DB3" w:rsidP="00F431B4">
            <w:pPr>
              <w:pStyle w:val="TableEntry"/>
            </w:pPr>
            <w:r w:rsidRPr="00F442A2">
              <w:t>X</w:t>
            </w:r>
          </w:p>
        </w:tc>
        <w:tc>
          <w:tcPr>
            <w:tcW w:w="689" w:type="dxa"/>
          </w:tcPr>
          <w:p w14:paraId="50D0A253" w14:textId="77777777" w:rsidR="00E07DB3" w:rsidRPr="00F442A2" w:rsidRDefault="00E07DB3" w:rsidP="00F431B4">
            <w:pPr>
              <w:pStyle w:val="TableEntry"/>
            </w:pPr>
            <w:r w:rsidRPr="00F442A2">
              <w:t>X</w:t>
            </w:r>
          </w:p>
        </w:tc>
        <w:tc>
          <w:tcPr>
            <w:tcW w:w="492" w:type="dxa"/>
          </w:tcPr>
          <w:p w14:paraId="6EF038AB" w14:textId="77777777" w:rsidR="00E07DB3" w:rsidRPr="00F442A2" w:rsidRDefault="00E07DB3" w:rsidP="00F431B4">
            <w:pPr>
              <w:pStyle w:val="TableEntry"/>
            </w:pPr>
            <w:r w:rsidRPr="00F442A2">
              <w:t>X</w:t>
            </w:r>
          </w:p>
        </w:tc>
        <w:tc>
          <w:tcPr>
            <w:tcW w:w="492" w:type="dxa"/>
          </w:tcPr>
          <w:p w14:paraId="10BAF541" w14:textId="77777777" w:rsidR="00E07DB3" w:rsidRPr="00F442A2" w:rsidRDefault="00E07DB3" w:rsidP="00F431B4">
            <w:pPr>
              <w:pStyle w:val="TableEntry"/>
            </w:pPr>
          </w:p>
        </w:tc>
        <w:tc>
          <w:tcPr>
            <w:tcW w:w="591" w:type="dxa"/>
          </w:tcPr>
          <w:p w14:paraId="6F5F7F46" w14:textId="77777777" w:rsidR="00E07DB3" w:rsidRPr="00F442A2" w:rsidRDefault="00E07DB3" w:rsidP="00F431B4">
            <w:pPr>
              <w:pStyle w:val="TableEntry"/>
            </w:pPr>
          </w:p>
        </w:tc>
      </w:tr>
      <w:tr w:rsidR="00E07DB3" w:rsidRPr="00F442A2" w14:paraId="3F2A2ADB" w14:textId="77777777" w:rsidTr="00F431B4">
        <w:tc>
          <w:tcPr>
            <w:tcW w:w="2094" w:type="dxa"/>
          </w:tcPr>
          <w:p w14:paraId="2191E8D7" w14:textId="77777777" w:rsidR="00E07DB3" w:rsidRPr="00F442A2" w:rsidRDefault="00E07DB3" w:rsidP="00F431B4">
            <w:pPr>
              <w:pStyle w:val="TableEntry"/>
            </w:pPr>
            <w:r w:rsidRPr="00F442A2">
              <w:t>comments</w:t>
            </w:r>
          </w:p>
        </w:tc>
        <w:tc>
          <w:tcPr>
            <w:tcW w:w="4234" w:type="dxa"/>
          </w:tcPr>
          <w:p w14:paraId="759E517A" w14:textId="77777777" w:rsidR="00E07DB3" w:rsidRPr="00F442A2" w:rsidRDefault="00E07DB3" w:rsidP="00F431B4">
            <w:pPr>
              <w:pStyle w:val="TableEntry"/>
              <w:rPr>
                <w:szCs w:val="24"/>
              </w:rPr>
            </w:pPr>
            <w:r w:rsidRPr="00F442A2">
              <w:rPr>
                <w:szCs w:val="24"/>
              </w:rPr>
              <w:t>Comments associated with the Folder.</w:t>
            </w:r>
          </w:p>
        </w:tc>
        <w:tc>
          <w:tcPr>
            <w:tcW w:w="492" w:type="dxa"/>
          </w:tcPr>
          <w:p w14:paraId="55A89933" w14:textId="77777777" w:rsidR="00E07DB3" w:rsidRPr="00F442A2" w:rsidRDefault="00E07DB3" w:rsidP="00F431B4">
            <w:pPr>
              <w:pStyle w:val="TableEntry"/>
            </w:pPr>
          </w:p>
        </w:tc>
        <w:tc>
          <w:tcPr>
            <w:tcW w:w="492" w:type="dxa"/>
          </w:tcPr>
          <w:p w14:paraId="400A1850" w14:textId="77777777" w:rsidR="00E07DB3" w:rsidRPr="00F442A2" w:rsidRDefault="00E07DB3" w:rsidP="00F431B4">
            <w:pPr>
              <w:pStyle w:val="TableEntry"/>
            </w:pPr>
          </w:p>
        </w:tc>
        <w:tc>
          <w:tcPr>
            <w:tcW w:w="689" w:type="dxa"/>
          </w:tcPr>
          <w:p w14:paraId="5E538649" w14:textId="77777777" w:rsidR="00E07DB3" w:rsidRPr="00F442A2" w:rsidRDefault="00E07DB3" w:rsidP="00F431B4">
            <w:pPr>
              <w:pStyle w:val="TableEntry"/>
            </w:pPr>
          </w:p>
        </w:tc>
        <w:tc>
          <w:tcPr>
            <w:tcW w:w="492" w:type="dxa"/>
          </w:tcPr>
          <w:p w14:paraId="45537476" w14:textId="77777777" w:rsidR="00E07DB3" w:rsidRPr="00F442A2" w:rsidRDefault="00E07DB3" w:rsidP="00F431B4">
            <w:pPr>
              <w:pStyle w:val="TableEntry"/>
            </w:pPr>
            <w:r w:rsidRPr="00F442A2">
              <w:t>X</w:t>
            </w:r>
          </w:p>
        </w:tc>
        <w:tc>
          <w:tcPr>
            <w:tcW w:w="492" w:type="dxa"/>
          </w:tcPr>
          <w:p w14:paraId="2DA7B9D2" w14:textId="77777777" w:rsidR="00E07DB3" w:rsidRPr="00F442A2" w:rsidRDefault="00E07DB3" w:rsidP="00F431B4">
            <w:pPr>
              <w:pStyle w:val="TableEntry"/>
            </w:pPr>
          </w:p>
        </w:tc>
        <w:tc>
          <w:tcPr>
            <w:tcW w:w="591" w:type="dxa"/>
          </w:tcPr>
          <w:p w14:paraId="169076CC" w14:textId="77777777" w:rsidR="00E07DB3" w:rsidRPr="00F442A2" w:rsidRDefault="00E07DB3" w:rsidP="00F431B4">
            <w:pPr>
              <w:pStyle w:val="TableEntry"/>
            </w:pPr>
          </w:p>
        </w:tc>
      </w:tr>
      <w:tr w:rsidR="00E07DB3" w:rsidRPr="00F442A2" w14:paraId="309FF921" w14:textId="77777777" w:rsidTr="00F431B4">
        <w:tc>
          <w:tcPr>
            <w:tcW w:w="2094" w:type="dxa"/>
          </w:tcPr>
          <w:p w14:paraId="4FBAD69E" w14:textId="77777777" w:rsidR="00E07DB3" w:rsidRPr="00F442A2" w:rsidRDefault="00E07DB3" w:rsidP="00F431B4">
            <w:pPr>
              <w:pStyle w:val="TableEntry"/>
            </w:pPr>
            <w:r w:rsidRPr="00F442A2">
              <w:t>entryUUID</w:t>
            </w:r>
          </w:p>
        </w:tc>
        <w:tc>
          <w:tcPr>
            <w:tcW w:w="4234" w:type="dxa"/>
          </w:tcPr>
          <w:p w14:paraId="4DC85B0B" w14:textId="77777777" w:rsidR="00E07DB3" w:rsidRPr="00F442A2" w:rsidRDefault="00E07DB3" w:rsidP="00F431B4">
            <w:pPr>
              <w:pStyle w:val="TableEntry"/>
            </w:pPr>
            <w:r w:rsidRPr="00F442A2">
              <w:t xml:space="preserve">A globally unique identifier used to manage the entry. </w:t>
            </w:r>
          </w:p>
        </w:tc>
        <w:tc>
          <w:tcPr>
            <w:tcW w:w="492" w:type="dxa"/>
          </w:tcPr>
          <w:p w14:paraId="1A598133" w14:textId="77777777" w:rsidR="00E07DB3" w:rsidRPr="00F442A2" w:rsidRDefault="00E07DB3" w:rsidP="00F431B4">
            <w:pPr>
              <w:pStyle w:val="TableEntry"/>
            </w:pPr>
          </w:p>
        </w:tc>
        <w:tc>
          <w:tcPr>
            <w:tcW w:w="492" w:type="dxa"/>
          </w:tcPr>
          <w:p w14:paraId="76BE50F3" w14:textId="77777777" w:rsidR="00E07DB3" w:rsidRPr="00F442A2" w:rsidRDefault="00E07DB3" w:rsidP="00F431B4">
            <w:pPr>
              <w:pStyle w:val="TableEntry"/>
            </w:pPr>
          </w:p>
        </w:tc>
        <w:tc>
          <w:tcPr>
            <w:tcW w:w="689" w:type="dxa"/>
          </w:tcPr>
          <w:p w14:paraId="7E3468CB" w14:textId="77777777" w:rsidR="00E07DB3" w:rsidRPr="00F442A2" w:rsidRDefault="00E07DB3" w:rsidP="00F431B4">
            <w:pPr>
              <w:pStyle w:val="TableEntry"/>
            </w:pPr>
            <w:r w:rsidRPr="00F442A2">
              <w:t>X</w:t>
            </w:r>
          </w:p>
        </w:tc>
        <w:tc>
          <w:tcPr>
            <w:tcW w:w="492" w:type="dxa"/>
          </w:tcPr>
          <w:p w14:paraId="3BA530F4" w14:textId="77777777" w:rsidR="00E07DB3" w:rsidRPr="00F442A2" w:rsidRDefault="00E07DB3" w:rsidP="00F431B4">
            <w:pPr>
              <w:pStyle w:val="TableEntry"/>
            </w:pPr>
            <w:r w:rsidRPr="00F442A2">
              <w:t>X</w:t>
            </w:r>
          </w:p>
        </w:tc>
        <w:tc>
          <w:tcPr>
            <w:tcW w:w="492" w:type="dxa"/>
          </w:tcPr>
          <w:p w14:paraId="4B53C832" w14:textId="77777777" w:rsidR="00E07DB3" w:rsidRPr="00F442A2" w:rsidRDefault="00E07DB3" w:rsidP="00F431B4">
            <w:pPr>
              <w:pStyle w:val="TableEntry"/>
            </w:pPr>
          </w:p>
        </w:tc>
        <w:tc>
          <w:tcPr>
            <w:tcW w:w="591" w:type="dxa"/>
          </w:tcPr>
          <w:p w14:paraId="683411E9" w14:textId="77777777" w:rsidR="00E07DB3" w:rsidRPr="00F442A2" w:rsidRDefault="00E07DB3" w:rsidP="00F431B4">
            <w:pPr>
              <w:pStyle w:val="TableEntry"/>
            </w:pPr>
            <w:r w:rsidRPr="00F442A2">
              <w:t>X</w:t>
            </w:r>
          </w:p>
        </w:tc>
      </w:tr>
      <w:tr w:rsidR="00E07DB3" w:rsidRPr="00F442A2" w14:paraId="468056B7" w14:textId="77777777" w:rsidTr="00F431B4">
        <w:tc>
          <w:tcPr>
            <w:tcW w:w="2094" w:type="dxa"/>
          </w:tcPr>
          <w:p w14:paraId="04252688" w14:textId="77777777" w:rsidR="00E07DB3" w:rsidRPr="00F442A2" w:rsidRDefault="00E07DB3" w:rsidP="00F431B4">
            <w:pPr>
              <w:pStyle w:val="TableEntry"/>
            </w:pPr>
            <w:r w:rsidRPr="00F442A2">
              <w:t>homeCommunityId</w:t>
            </w:r>
          </w:p>
        </w:tc>
        <w:tc>
          <w:tcPr>
            <w:tcW w:w="4234" w:type="dxa"/>
          </w:tcPr>
          <w:p w14:paraId="2043E415" w14:textId="77777777" w:rsidR="00E07DB3" w:rsidRPr="00F442A2" w:rsidRDefault="00E07DB3" w:rsidP="00F431B4">
            <w:pPr>
              <w:pStyle w:val="TableEntry"/>
            </w:pPr>
            <w:r w:rsidRPr="00F442A2">
              <w:t>A globally unique identifier for a community.</w:t>
            </w:r>
          </w:p>
        </w:tc>
        <w:tc>
          <w:tcPr>
            <w:tcW w:w="492" w:type="dxa"/>
          </w:tcPr>
          <w:p w14:paraId="6791C7B4" w14:textId="77777777" w:rsidR="00E07DB3" w:rsidRPr="00F442A2" w:rsidRDefault="00E07DB3" w:rsidP="00F431B4">
            <w:pPr>
              <w:pStyle w:val="TableEntry"/>
            </w:pPr>
          </w:p>
        </w:tc>
        <w:tc>
          <w:tcPr>
            <w:tcW w:w="492" w:type="dxa"/>
          </w:tcPr>
          <w:p w14:paraId="5EA72891" w14:textId="77777777" w:rsidR="00E07DB3" w:rsidRPr="00F442A2" w:rsidRDefault="00E07DB3" w:rsidP="00F431B4">
            <w:pPr>
              <w:pStyle w:val="TableEntry"/>
            </w:pPr>
          </w:p>
        </w:tc>
        <w:tc>
          <w:tcPr>
            <w:tcW w:w="689" w:type="dxa"/>
          </w:tcPr>
          <w:p w14:paraId="4DCC3D42" w14:textId="77777777" w:rsidR="00E07DB3" w:rsidRPr="00F442A2" w:rsidRDefault="00E07DB3" w:rsidP="00F431B4">
            <w:pPr>
              <w:pStyle w:val="TableEntry"/>
            </w:pPr>
          </w:p>
        </w:tc>
        <w:tc>
          <w:tcPr>
            <w:tcW w:w="492" w:type="dxa"/>
          </w:tcPr>
          <w:p w14:paraId="2F56ED1C" w14:textId="77777777" w:rsidR="00E07DB3" w:rsidRPr="00F442A2" w:rsidRDefault="00E07DB3" w:rsidP="00F431B4">
            <w:pPr>
              <w:pStyle w:val="TableEntry"/>
            </w:pPr>
          </w:p>
        </w:tc>
        <w:tc>
          <w:tcPr>
            <w:tcW w:w="492" w:type="dxa"/>
          </w:tcPr>
          <w:p w14:paraId="34D326BC" w14:textId="77777777" w:rsidR="00E07DB3" w:rsidRPr="00F442A2" w:rsidRDefault="00E07DB3" w:rsidP="00F431B4">
            <w:pPr>
              <w:pStyle w:val="TableEntry"/>
            </w:pPr>
          </w:p>
        </w:tc>
        <w:tc>
          <w:tcPr>
            <w:tcW w:w="591" w:type="dxa"/>
          </w:tcPr>
          <w:p w14:paraId="2381D2CA" w14:textId="77777777" w:rsidR="00E07DB3" w:rsidRPr="00F442A2" w:rsidRDefault="00E07DB3" w:rsidP="00F431B4">
            <w:pPr>
              <w:pStyle w:val="TableEntry"/>
            </w:pPr>
            <w:r w:rsidRPr="00F442A2">
              <w:t>X</w:t>
            </w:r>
          </w:p>
        </w:tc>
      </w:tr>
      <w:tr w:rsidR="00E07DB3" w:rsidRPr="00F442A2" w14:paraId="616C4414" w14:textId="77777777" w:rsidTr="00F431B4">
        <w:tc>
          <w:tcPr>
            <w:tcW w:w="2094" w:type="dxa"/>
          </w:tcPr>
          <w:p w14:paraId="448B8153" w14:textId="77777777" w:rsidR="00E07DB3" w:rsidRPr="00F442A2" w:rsidRDefault="00E07DB3" w:rsidP="00F431B4">
            <w:pPr>
              <w:pStyle w:val="TableEntry"/>
            </w:pPr>
            <w:r w:rsidRPr="00F442A2">
              <w:t>lastUpdateTime</w:t>
            </w:r>
          </w:p>
        </w:tc>
        <w:tc>
          <w:tcPr>
            <w:tcW w:w="4234" w:type="dxa"/>
          </w:tcPr>
          <w:p w14:paraId="36ED14A3" w14:textId="77777777" w:rsidR="00E07DB3" w:rsidRPr="00F442A2" w:rsidRDefault="00E07DB3" w:rsidP="00F431B4">
            <w:pPr>
              <w:pStyle w:val="TableEntry"/>
            </w:pPr>
            <w:r w:rsidRPr="00F442A2">
              <w:t>Most recent point in time that the Folder has been modified.</w:t>
            </w:r>
          </w:p>
        </w:tc>
        <w:tc>
          <w:tcPr>
            <w:tcW w:w="492" w:type="dxa"/>
          </w:tcPr>
          <w:p w14:paraId="403D6FA1" w14:textId="77777777" w:rsidR="00E07DB3" w:rsidRPr="00F442A2" w:rsidRDefault="00E07DB3" w:rsidP="00F431B4">
            <w:pPr>
              <w:pStyle w:val="TableEntry"/>
            </w:pPr>
          </w:p>
        </w:tc>
        <w:tc>
          <w:tcPr>
            <w:tcW w:w="492" w:type="dxa"/>
          </w:tcPr>
          <w:p w14:paraId="0FF05918" w14:textId="77777777" w:rsidR="00E07DB3" w:rsidRPr="00F442A2" w:rsidRDefault="00E07DB3" w:rsidP="00F431B4">
            <w:pPr>
              <w:pStyle w:val="TableEntry"/>
            </w:pPr>
          </w:p>
        </w:tc>
        <w:tc>
          <w:tcPr>
            <w:tcW w:w="689" w:type="dxa"/>
          </w:tcPr>
          <w:p w14:paraId="1296ACE3" w14:textId="77777777" w:rsidR="00E07DB3" w:rsidRPr="00F442A2" w:rsidRDefault="007A1DD2" w:rsidP="00F431B4">
            <w:pPr>
              <w:pStyle w:val="TableEntry"/>
            </w:pPr>
            <w:r w:rsidRPr="00F442A2">
              <w:t>X</w:t>
            </w:r>
          </w:p>
        </w:tc>
        <w:tc>
          <w:tcPr>
            <w:tcW w:w="492" w:type="dxa"/>
          </w:tcPr>
          <w:p w14:paraId="397338A9" w14:textId="77777777" w:rsidR="00E07DB3" w:rsidRPr="00F442A2" w:rsidRDefault="00E07DB3" w:rsidP="00F431B4">
            <w:pPr>
              <w:pStyle w:val="TableEntry"/>
            </w:pPr>
          </w:p>
        </w:tc>
        <w:tc>
          <w:tcPr>
            <w:tcW w:w="492" w:type="dxa"/>
          </w:tcPr>
          <w:p w14:paraId="14518E14" w14:textId="77777777" w:rsidR="00E07DB3" w:rsidRPr="00F442A2" w:rsidRDefault="00E07DB3" w:rsidP="00F431B4">
            <w:pPr>
              <w:pStyle w:val="TableEntry"/>
            </w:pPr>
            <w:r w:rsidRPr="00F442A2">
              <w:t>X</w:t>
            </w:r>
          </w:p>
        </w:tc>
        <w:tc>
          <w:tcPr>
            <w:tcW w:w="591" w:type="dxa"/>
          </w:tcPr>
          <w:p w14:paraId="17C45136" w14:textId="77777777" w:rsidR="00E07DB3" w:rsidRPr="00F442A2" w:rsidRDefault="00E07DB3" w:rsidP="00F431B4">
            <w:pPr>
              <w:pStyle w:val="TableEntry"/>
            </w:pPr>
          </w:p>
        </w:tc>
      </w:tr>
      <w:tr w:rsidR="007A1DD2" w:rsidRPr="00F442A2" w14:paraId="2BF22E5A" w14:textId="77777777" w:rsidTr="00F431B4">
        <w:tc>
          <w:tcPr>
            <w:tcW w:w="2094" w:type="dxa"/>
          </w:tcPr>
          <w:p w14:paraId="117CADB4" w14:textId="77777777" w:rsidR="007A1DD2" w:rsidRPr="00F442A2" w:rsidRDefault="007A1DD2" w:rsidP="00F431B4">
            <w:pPr>
              <w:pStyle w:val="TableEntry"/>
            </w:pPr>
            <w:r w:rsidRPr="00F442A2">
              <w:t>limitedMetadata</w:t>
            </w:r>
          </w:p>
        </w:tc>
        <w:tc>
          <w:tcPr>
            <w:tcW w:w="4234" w:type="dxa"/>
          </w:tcPr>
          <w:p w14:paraId="77207E38" w14:textId="77777777" w:rsidR="007A1DD2" w:rsidRPr="00F442A2" w:rsidRDefault="007A1DD2" w:rsidP="00F431B4">
            <w:pPr>
              <w:pStyle w:val="TableEntry"/>
            </w:pPr>
            <w:r w:rsidRPr="00F442A2">
              <w:t>A flag that the associated Folder was created using the less rigorous metadata requirements as defined for the Metadata-Limited Document Source.</w:t>
            </w:r>
          </w:p>
        </w:tc>
        <w:tc>
          <w:tcPr>
            <w:tcW w:w="492" w:type="dxa"/>
          </w:tcPr>
          <w:p w14:paraId="34973483" w14:textId="77777777" w:rsidR="007A1DD2" w:rsidRPr="00F442A2" w:rsidRDefault="007A1DD2" w:rsidP="00F431B4">
            <w:pPr>
              <w:pStyle w:val="TableEntry"/>
            </w:pPr>
          </w:p>
        </w:tc>
        <w:tc>
          <w:tcPr>
            <w:tcW w:w="492" w:type="dxa"/>
          </w:tcPr>
          <w:p w14:paraId="27C65D55" w14:textId="77777777" w:rsidR="007A1DD2" w:rsidRPr="00F442A2" w:rsidRDefault="007A1DD2" w:rsidP="00F431B4">
            <w:pPr>
              <w:pStyle w:val="TableEntry"/>
            </w:pPr>
            <w:r w:rsidRPr="00F442A2">
              <w:t>X</w:t>
            </w:r>
          </w:p>
        </w:tc>
        <w:tc>
          <w:tcPr>
            <w:tcW w:w="689" w:type="dxa"/>
          </w:tcPr>
          <w:p w14:paraId="7FF75440" w14:textId="77777777" w:rsidR="007A1DD2" w:rsidRPr="00F442A2" w:rsidRDefault="007A1DD2" w:rsidP="00F431B4">
            <w:pPr>
              <w:pStyle w:val="TableEntry"/>
            </w:pPr>
          </w:p>
        </w:tc>
        <w:tc>
          <w:tcPr>
            <w:tcW w:w="492" w:type="dxa"/>
          </w:tcPr>
          <w:p w14:paraId="4E681B4D" w14:textId="77777777" w:rsidR="007A1DD2" w:rsidRPr="00F442A2" w:rsidRDefault="007A1DD2" w:rsidP="00F431B4">
            <w:pPr>
              <w:pStyle w:val="TableEntry"/>
            </w:pPr>
            <w:r w:rsidRPr="00F442A2">
              <w:t>X</w:t>
            </w:r>
          </w:p>
        </w:tc>
        <w:tc>
          <w:tcPr>
            <w:tcW w:w="492" w:type="dxa"/>
          </w:tcPr>
          <w:p w14:paraId="0AEC4326" w14:textId="77777777" w:rsidR="007A1DD2" w:rsidRPr="00F442A2" w:rsidRDefault="007A1DD2" w:rsidP="00F431B4">
            <w:pPr>
              <w:pStyle w:val="TableEntry"/>
            </w:pPr>
            <w:r w:rsidRPr="00F442A2">
              <w:t>X</w:t>
            </w:r>
          </w:p>
        </w:tc>
        <w:tc>
          <w:tcPr>
            <w:tcW w:w="591" w:type="dxa"/>
          </w:tcPr>
          <w:p w14:paraId="24D8CB0B" w14:textId="77777777" w:rsidR="007A1DD2" w:rsidRPr="00F442A2" w:rsidRDefault="007A1DD2" w:rsidP="00F431B4">
            <w:pPr>
              <w:pStyle w:val="TableEntry"/>
            </w:pPr>
            <w:r w:rsidRPr="00F442A2">
              <w:t>X</w:t>
            </w:r>
          </w:p>
        </w:tc>
      </w:tr>
      <w:tr w:rsidR="00E07DB3" w:rsidRPr="00F442A2" w14:paraId="282531F3" w14:textId="77777777" w:rsidTr="00F431B4">
        <w:tc>
          <w:tcPr>
            <w:tcW w:w="2094" w:type="dxa"/>
          </w:tcPr>
          <w:p w14:paraId="04E905DF" w14:textId="77777777" w:rsidR="00E07DB3" w:rsidRPr="00F442A2" w:rsidRDefault="00E07DB3" w:rsidP="00F431B4">
            <w:pPr>
              <w:pStyle w:val="TableEntry"/>
            </w:pPr>
            <w:r w:rsidRPr="00F442A2">
              <w:t>patientId</w:t>
            </w:r>
          </w:p>
        </w:tc>
        <w:tc>
          <w:tcPr>
            <w:tcW w:w="4234" w:type="dxa"/>
          </w:tcPr>
          <w:p w14:paraId="7A92E0F3" w14:textId="0F652BAC" w:rsidR="00E07DB3" w:rsidRPr="00F442A2" w:rsidRDefault="00E07DB3" w:rsidP="007A1DD2">
            <w:pPr>
              <w:pStyle w:val="TableEntry"/>
            </w:pPr>
            <w:r w:rsidRPr="00F442A2">
              <w:t xml:space="preserve">The patientId represents the </w:t>
            </w:r>
            <w:r w:rsidR="007A1DD2" w:rsidRPr="00F442A2">
              <w:t xml:space="preserve">primary </w:t>
            </w:r>
            <w:r w:rsidRPr="00F442A2">
              <w:t>subject of care of the Folder.</w:t>
            </w:r>
          </w:p>
        </w:tc>
        <w:tc>
          <w:tcPr>
            <w:tcW w:w="492" w:type="dxa"/>
          </w:tcPr>
          <w:p w14:paraId="6FCCB92B" w14:textId="77777777" w:rsidR="00E07DB3" w:rsidRPr="00F442A2" w:rsidRDefault="00E07DB3" w:rsidP="00F431B4">
            <w:pPr>
              <w:pStyle w:val="TableEntry"/>
            </w:pPr>
            <w:r w:rsidRPr="00F442A2">
              <w:t>X</w:t>
            </w:r>
          </w:p>
        </w:tc>
        <w:tc>
          <w:tcPr>
            <w:tcW w:w="492" w:type="dxa"/>
          </w:tcPr>
          <w:p w14:paraId="1BE8A03B" w14:textId="77777777" w:rsidR="00E07DB3" w:rsidRPr="00F442A2" w:rsidRDefault="00E07DB3" w:rsidP="00F431B4">
            <w:pPr>
              <w:pStyle w:val="TableEntry"/>
            </w:pPr>
          </w:p>
        </w:tc>
        <w:tc>
          <w:tcPr>
            <w:tcW w:w="689" w:type="dxa"/>
          </w:tcPr>
          <w:p w14:paraId="4657C9C8" w14:textId="77777777" w:rsidR="00E07DB3" w:rsidRPr="00F442A2" w:rsidRDefault="00E07DB3" w:rsidP="00F431B4">
            <w:pPr>
              <w:pStyle w:val="TableEntry"/>
            </w:pPr>
            <w:r w:rsidRPr="00F442A2">
              <w:t>X</w:t>
            </w:r>
          </w:p>
        </w:tc>
        <w:tc>
          <w:tcPr>
            <w:tcW w:w="492" w:type="dxa"/>
          </w:tcPr>
          <w:p w14:paraId="30E4C909" w14:textId="77777777" w:rsidR="00E07DB3" w:rsidRPr="00F442A2" w:rsidRDefault="00E07DB3" w:rsidP="00F431B4">
            <w:pPr>
              <w:pStyle w:val="TableEntry"/>
            </w:pPr>
            <w:r w:rsidRPr="00F442A2">
              <w:t>X</w:t>
            </w:r>
          </w:p>
        </w:tc>
        <w:tc>
          <w:tcPr>
            <w:tcW w:w="492" w:type="dxa"/>
          </w:tcPr>
          <w:p w14:paraId="54012DC4" w14:textId="77777777" w:rsidR="00E07DB3" w:rsidRPr="00F442A2" w:rsidRDefault="00E07DB3" w:rsidP="00F431B4">
            <w:pPr>
              <w:pStyle w:val="TableEntry"/>
            </w:pPr>
          </w:p>
        </w:tc>
        <w:tc>
          <w:tcPr>
            <w:tcW w:w="591" w:type="dxa"/>
          </w:tcPr>
          <w:p w14:paraId="4C45ADB1" w14:textId="77777777" w:rsidR="00E07DB3" w:rsidRPr="00F442A2" w:rsidRDefault="00E07DB3" w:rsidP="00F431B4">
            <w:pPr>
              <w:pStyle w:val="TableEntry"/>
            </w:pPr>
          </w:p>
        </w:tc>
      </w:tr>
      <w:tr w:rsidR="00E07DB3" w:rsidRPr="00F442A2" w14:paraId="49F08E05" w14:textId="77777777" w:rsidTr="00F431B4">
        <w:tc>
          <w:tcPr>
            <w:tcW w:w="2094" w:type="dxa"/>
          </w:tcPr>
          <w:p w14:paraId="35F9F82B" w14:textId="77777777" w:rsidR="00E07DB3" w:rsidRPr="00F442A2" w:rsidRDefault="00E07DB3" w:rsidP="00F431B4">
            <w:pPr>
              <w:pStyle w:val="TableEntry"/>
            </w:pPr>
            <w:r w:rsidRPr="00F442A2">
              <w:t>title</w:t>
            </w:r>
          </w:p>
        </w:tc>
        <w:tc>
          <w:tcPr>
            <w:tcW w:w="4234" w:type="dxa"/>
          </w:tcPr>
          <w:p w14:paraId="51B248A3" w14:textId="374919B6" w:rsidR="00E07DB3" w:rsidRPr="00F442A2" w:rsidRDefault="00E07DB3" w:rsidP="007A1DD2">
            <w:pPr>
              <w:pStyle w:val="TableEntry"/>
            </w:pPr>
            <w:r w:rsidRPr="00F442A2">
              <w:t xml:space="preserve">The </w:t>
            </w:r>
            <w:r w:rsidR="007A1DD2" w:rsidRPr="00F442A2">
              <w:t xml:space="preserve">title </w:t>
            </w:r>
            <w:r w:rsidRPr="00F442A2">
              <w:t>of the Folder.</w:t>
            </w:r>
          </w:p>
        </w:tc>
        <w:tc>
          <w:tcPr>
            <w:tcW w:w="492" w:type="dxa"/>
          </w:tcPr>
          <w:p w14:paraId="3F9965D7" w14:textId="77777777" w:rsidR="00E07DB3" w:rsidRPr="00F442A2" w:rsidRDefault="00E07DB3" w:rsidP="00F431B4">
            <w:pPr>
              <w:pStyle w:val="TableEntry"/>
            </w:pPr>
          </w:p>
        </w:tc>
        <w:tc>
          <w:tcPr>
            <w:tcW w:w="492" w:type="dxa"/>
          </w:tcPr>
          <w:p w14:paraId="7AE4ADA9" w14:textId="77777777" w:rsidR="00E07DB3" w:rsidRPr="00F442A2" w:rsidRDefault="00E07DB3" w:rsidP="00F431B4">
            <w:pPr>
              <w:pStyle w:val="TableEntry"/>
            </w:pPr>
          </w:p>
        </w:tc>
        <w:tc>
          <w:tcPr>
            <w:tcW w:w="689" w:type="dxa"/>
          </w:tcPr>
          <w:p w14:paraId="31E73451" w14:textId="77777777" w:rsidR="00E07DB3" w:rsidRPr="00F442A2" w:rsidRDefault="00E07DB3" w:rsidP="00F431B4">
            <w:pPr>
              <w:pStyle w:val="TableEntry"/>
            </w:pPr>
          </w:p>
        </w:tc>
        <w:tc>
          <w:tcPr>
            <w:tcW w:w="492" w:type="dxa"/>
          </w:tcPr>
          <w:p w14:paraId="0DCECE16" w14:textId="77777777" w:rsidR="00E07DB3" w:rsidRPr="00F442A2" w:rsidRDefault="00E07DB3" w:rsidP="00F431B4">
            <w:pPr>
              <w:pStyle w:val="TableEntry"/>
            </w:pPr>
            <w:r w:rsidRPr="00F442A2">
              <w:t>X</w:t>
            </w:r>
          </w:p>
        </w:tc>
        <w:tc>
          <w:tcPr>
            <w:tcW w:w="492" w:type="dxa"/>
          </w:tcPr>
          <w:p w14:paraId="51C4E07B" w14:textId="77777777" w:rsidR="00E07DB3" w:rsidRPr="00F442A2" w:rsidRDefault="00E07DB3" w:rsidP="00F431B4">
            <w:pPr>
              <w:pStyle w:val="TableEntry"/>
              <w:rPr>
                <w:bCs/>
                <w:szCs w:val="24"/>
              </w:rPr>
            </w:pPr>
          </w:p>
        </w:tc>
        <w:tc>
          <w:tcPr>
            <w:tcW w:w="591" w:type="dxa"/>
          </w:tcPr>
          <w:p w14:paraId="08E4BB42" w14:textId="77777777" w:rsidR="00E07DB3" w:rsidRPr="00F442A2" w:rsidRDefault="00E07DB3" w:rsidP="00F431B4">
            <w:pPr>
              <w:pStyle w:val="TableEntry"/>
              <w:rPr>
                <w:bCs/>
                <w:szCs w:val="24"/>
              </w:rPr>
            </w:pPr>
          </w:p>
        </w:tc>
      </w:tr>
      <w:tr w:rsidR="00E07DB3" w:rsidRPr="00F442A2" w14:paraId="30188756" w14:textId="77777777" w:rsidTr="00F431B4">
        <w:tc>
          <w:tcPr>
            <w:tcW w:w="2094" w:type="dxa"/>
          </w:tcPr>
          <w:p w14:paraId="2C8534C1" w14:textId="77777777" w:rsidR="00E07DB3" w:rsidRPr="00F442A2" w:rsidRDefault="00E07DB3" w:rsidP="00F431B4">
            <w:pPr>
              <w:pStyle w:val="TableEntry"/>
            </w:pPr>
            <w:r w:rsidRPr="00F442A2">
              <w:t>uniqueId</w:t>
            </w:r>
          </w:p>
        </w:tc>
        <w:tc>
          <w:tcPr>
            <w:tcW w:w="4234" w:type="dxa"/>
          </w:tcPr>
          <w:p w14:paraId="0D4588EA" w14:textId="77777777" w:rsidR="00E07DB3" w:rsidRPr="00F442A2" w:rsidRDefault="00E07DB3" w:rsidP="00F431B4">
            <w:pPr>
              <w:pStyle w:val="TableEntry"/>
            </w:pPr>
            <w:r w:rsidRPr="00F442A2">
              <w:t>Globally unique identifier for the Folder.</w:t>
            </w:r>
          </w:p>
        </w:tc>
        <w:tc>
          <w:tcPr>
            <w:tcW w:w="492" w:type="dxa"/>
          </w:tcPr>
          <w:p w14:paraId="3FA22058" w14:textId="77777777" w:rsidR="00E07DB3" w:rsidRPr="00F442A2" w:rsidRDefault="00E07DB3" w:rsidP="00F431B4">
            <w:pPr>
              <w:pStyle w:val="TableEntry"/>
            </w:pPr>
          </w:p>
        </w:tc>
        <w:tc>
          <w:tcPr>
            <w:tcW w:w="492" w:type="dxa"/>
          </w:tcPr>
          <w:p w14:paraId="49BFB7AB" w14:textId="77777777" w:rsidR="00E07DB3" w:rsidRPr="00F442A2" w:rsidRDefault="00E07DB3" w:rsidP="00F431B4">
            <w:pPr>
              <w:pStyle w:val="TableEntry"/>
            </w:pPr>
          </w:p>
        </w:tc>
        <w:tc>
          <w:tcPr>
            <w:tcW w:w="689" w:type="dxa"/>
          </w:tcPr>
          <w:p w14:paraId="5AF603F2" w14:textId="77777777" w:rsidR="00E07DB3" w:rsidRPr="00F442A2" w:rsidRDefault="00E07DB3" w:rsidP="00F431B4">
            <w:pPr>
              <w:pStyle w:val="TableEntry"/>
            </w:pPr>
            <w:r w:rsidRPr="00F442A2">
              <w:t>X</w:t>
            </w:r>
          </w:p>
        </w:tc>
        <w:tc>
          <w:tcPr>
            <w:tcW w:w="492" w:type="dxa"/>
          </w:tcPr>
          <w:p w14:paraId="2B02392D" w14:textId="77777777" w:rsidR="00E07DB3" w:rsidRPr="00F442A2" w:rsidRDefault="00E07DB3" w:rsidP="00F431B4">
            <w:pPr>
              <w:pStyle w:val="TableEntry"/>
            </w:pPr>
          </w:p>
        </w:tc>
        <w:tc>
          <w:tcPr>
            <w:tcW w:w="492" w:type="dxa"/>
          </w:tcPr>
          <w:p w14:paraId="0F583A28" w14:textId="77777777" w:rsidR="00E07DB3" w:rsidRPr="00F442A2" w:rsidRDefault="00E07DB3" w:rsidP="00F431B4">
            <w:pPr>
              <w:pStyle w:val="TableEntry"/>
            </w:pPr>
          </w:p>
        </w:tc>
        <w:tc>
          <w:tcPr>
            <w:tcW w:w="591" w:type="dxa"/>
          </w:tcPr>
          <w:p w14:paraId="46BBDCF5" w14:textId="77777777" w:rsidR="00E07DB3" w:rsidRPr="00F442A2" w:rsidRDefault="00E07DB3" w:rsidP="00F431B4">
            <w:pPr>
              <w:pStyle w:val="TableEntry"/>
            </w:pPr>
            <w:r w:rsidRPr="00F442A2">
              <w:t>X</w:t>
            </w:r>
          </w:p>
        </w:tc>
      </w:tr>
    </w:tbl>
    <w:p w14:paraId="7DFE0AE4" w14:textId="77777777" w:rsidR="0046227D" w:rsidRDefault="0046227D" w:rsidP="005A199D">
      <w:pPr>
        <w:pStyle w:val="BodyText"/>
      </w:pPr>
      <w:bookmarkStart w:id="60" w:name="_Toc330997934"/>
      <w:bookmarkStart w:id="61" w:name="_Toc352575048"/>
      <w:bookmarkStart w:id="62" w:name="_Toc364252797"/>
      <w:bookmarkStart w:id="63" w:name="_Toc367876932"/>
    </w:p>
    <w:p w14:paraId="380CAA09" w14:textId="1ADF2794" w:rsidR="00F41BE9" w:rsidRPr="00F442A2" w:rsidRDefault="00F41BE9" w:rsidP="009F2FCB">
      <w:pPr>
        <w:pStyle w:val="Heading3"/>
      </w:pPr>
      <w:bookmarkStart w:id="64" w:name="_Toc518658181"/>
      <w:r w:rsidRPr="00F442A2">
        <w:t>4.1.4 Submission Request</w:t>
      </w:r>
      <w:bookmarkEnd w:id="64"/>
    </w:p>
    <w:p w14:paraId="38AD33F7" w14:textId="2B78234F" w:rsidR="00F41BE9" w:rsidRPr="00F442A2" w:rsidRDefault="00F41BE9" w:rsidP="009B225F">
      <w:pPr>
        <w:pStyle w:val="BodyText"/>
      </w:pPr>
      <w:r w:rsidRPr="00F442A2">
        <w:t>A Submission Request is a collection of metadata transferred between one Document Sharing Actor and another. A Submission Request shall contain:</w:t>
      </w:r>
    </w:p>
    <w:p w14:paraId="78ADDFC5" w14:textId="2D13C318" w:rsidR="003029CF" w:rsidRPr="00F442A2" w:rsidRDefault="003029CF" w:rsidP="009B225F">
      <w:pPr>
        <w:pStyle w:val="BodyText"/>
        <w:numPr>
          <w:ilvl w:val="0"/>
          <w:numId w:val="34"/>
        </w:numPr>
      </w:pPr>
      <w:r w:rsidRPr="00F442A2">
        <w:t>One SubmissionSet object</w:t>
      </w:r>
    </w:p>
    <w:p w14:paraId="67C72893" w14:textId="3C652AB1" w:rsidR="003029CF" w:rsidRPr="00F442A2" w:rsidRDefault="003029CF" w:rsidP="009B225F">
      <w:pPr>
        <w:pStyle w:val="BodyText"/>
        <w:numPr>
          <w:ilvl w:val="0"/>
          <w:numId w:val="34"/>
        </w:numPr>
      </w:pPr>
      <w:r w:rsidRPr="00F442A2">
        <w:t>At least one of the following:</w:t>
      </w:r>
    </w:p>
    <w:p w14:paraId="10239B40" w14:textId="7E9A079F" w:rsidR="003029CF" w:rsidRPr="00F442A2" w:rsidRDefault="003029CF" w:rsidP="009B225F">
      <w:pPr>
        <w:pStyle w:val="BodyText"/>
        <w:numPr>
          <w:ilvl w:val="1"/>
          <w:numId w:val="34"/>
        </w:numPr>
      </w:pPr>
      <w:r w:rsidRPr="00F442A2">
        <w:t>One or more DocumentEntry objects</w:t>
      </w:r>
    </w:p>
    <w:p w14:paraId="7623561F" w14:textId="116D8889" w:rsidR="003029CF" w:rsidRPr="00F442A2" w:rsidRDefault="003029CF" w:rsidP="009B225F">
      <w:pPr>
        <w:pStyle w:val="BodyText"/>
        <w:numPr>
          <w:ilvl w:val="1"/>
          <w:numId w:val="34"/>
        </w:numPr>
      </w:pPr>
      <w:r w:rsidRPr="00F442A2">
        <w:t>One or more Folder objects</w:t>
      </w:r>
    </w:p>
    <w:p w14:paraId="321BA977" w14:textId="7D6BD040" w:rsidR="003029CF" w:rsidRPr="00F442A2" w:rsidRDefault="003029CF" w:rsidP="009B225F">
      <w:pPr>
        <w:pStyle w:val="BodyText"/>
        <w:numPr>
          <w:ilvl w:val="1"/>
          <w:numId w:val="34"/>
        </w:numPr>
      </w:pPr>
      <w:r w:rsidRPr="00F442A2">
        <w:t>One or more FD-DE HasMember Associations</w:t>
      </w:r>
    </w:p>
    <w:p w14:paraId="2C2110D3" w14:textId="6B83591B" w:rsidR="003029CF" w:rsidRPr="00F442A2" w:rsidRDefault="003029CF" w:rsidP="009B225F">
      <w:pPr>
        <w:pStyle w:val="BodyText"/>
        <w:numPr>
          <w:ilvl w:val="0"/>
          <w:numId w:val="34"/>
        </w:numPr>
      </w:pPr>
      <w:r w:rsidRPr="00F442A2">
        <w:lastRenderedPageBreak/>
        <w:t>For each object in (2), one HasMember Association linking the SubmissionSet in (1) to that object.</w:t>
      </w:r>
    </w:p>
    <w:p w14:paraId="28FE5E05" w14:textId="1EF4E832" w:rsidR="003029CF" w:rsidRPr="00F442A2" w:rsidRDefault="003029CF" w:rsidP="009B225F">
      <w:pPr>
        <w:pStyle w:val="BodyText"/>
        <w:numPr>
          <w:ilvl w:val="0"/>
          <w:numId w:val="34"/>
        </w:numPr>
      </w:pPr>
      <w:r w:rsidRPr="00F442A2">
        <w:t>Zero or more Relationship Associations</w:t>
      </w:r>
    </w:p>
    <w:p w14:paraId="4D871429" w14:textId="2C2E9A4B" w:rsidR="00F41BE9" w:rsidRPr="00F442A2" w:rsidRDefault="00F41BE9" w:rsidP="009F2FCB">
      <w:pPr>
        <w:pStyle w:val="BodyText"/>
      </w:pPr>
      <w:r w:rsidRPr="00F442A2">
        <w:t>Individual transactions or profiles may impose restrictions on the content.</w:t>
      </w:r>
    </w:p>
    <w:p w14:paraId="521D48E0" w14:textId="77777777" w:rsidR="00E07DB3" w:rsidRPr="00F442A2" w:rsidRDefault="00E07DB3" w:rsidP="009E7736">
      <w:pPr>
        <w:pStyle w:val="Heading2"/>
        <w:numPr>
          <w:ilvl w:val="1"/>
          <w:numId w:val="5"/>
        </w:numPr>
        <w:tabs>
          <w:tab w:val="clear" w:pos="576"/>
        </w:tabs>
        <w:suppressAutoHyphens w:val="0"/>
      </w:pPr>
      <w:bookmarkStart w:id="65" w:name="_Toc518658182"/>
      <w:r w:rsidRPr="00F442A2">
        <w:t>ebRIM Representation</w:t>
      </w:r>
      <w:bookmarkEnd w:id="60"/>
      <w:bookmarkEnd w:id="61"/>
      <w:bookmarkEnd w:id="62"/>
      <w:bookmarkEnd w:id="63"/>
      <w:bookmarkEnd w:id="65"/>
    </w:p>
    <w:p w14:paraId="4881AD5D" w14:textId="77777777" w:rsidR="00E07DB3" w:rsidRPr="00F442A2" w:rsidRDefault="00E07DB3" w:rsidP="00E07DB3">
      <w:pPr>
        <w:pStyle w:val="BodyText"/>
        <w:rPr>
          <w:rStyle w:val="Hyperlink"/>
          <w:lang w:eastAsia="ar-SA"/>
        </w:rPr>
      </w:pPr>
      <w:r w:rsidRPr="00F442A2">
        <w:rPr>
          <w:lang w:eastAsia="ar-SA"/>
        </w:rPr>
        <w:t xml:space="preserve">This section details the representation of the metadata objects and their attributes using classes provided by OASIS ebXML RegRep 3.0 specification at </w:t>
      </w:r>
      <w:hyperlink r:id="rId13" w:history="1">
        <w:r w:rsidRPr="00F442A2">
          <w:rPr>
            <w:rStyle w:val="Hyperlink"/>
            <w:lang w:eastAsia="ar-SA"/>
          </w:rPr>
          <w:t>http://docs.oasis-open.org/regrep/v3.0/regrep-3.0-os.zip</w:t>
        </w:r>
      </w:hyperlink>
      <w:r w:rsidRPr="00F442A2">
        <w:rPr>
          <w:rStyle w:val="Hyperlink"/>
          <w:lang w:eastAsia="ar-SA"/>
        </w:rPr>
        <w:t>.</w:t>
      </w:r>
    </w:p>
    <w:p w14:paraId="31E4A985" w14:textId="77777777" w:rsidR="00E07DB3" w:rsidRPr="00F442A2" w:rsidRDefault="00E07DB3" w:rsidP="00E07DB3">
      <w:pPr>
        <w:pStyle w:val="BodyText"/>
      </w:pPr>
      <w:r w:rsidRPr="00F442A2">
        <w:t>The Electronic Business using eXtensible Markup Language (ebXML) Registry and Repository (RegRep) specification describes a way to implement registry and repository servers and clients using standard interfaces, protocols and an information model for publishing, management, discovery and retrieval of arbitrary content and metadata that describes it.</w:t>
      </w:r>
    </w:p>
    <w:p w14:paraId="2C4819E6" w14:textId="77777777" w:rsidR="00E07DB3" w:rsidRPr="00F442A2" w:rsidRDefault="00E07DB3" w:rsidP="00E07DB3">
      <w:pPr>
        <w:pStyle w:val="BodyText"/>
      </w:pPr>
      <w:r w:rsidRPr="00F442A2">
        <w:t>The ebXML RegRep specification is made of two parts:</w:t>
      </w:r>
    </w:p>
    <w:p w14:paraId="65166A70" w14:textId="77777777" w:rsidR="00E07DB3" w:rsidRPr="00F442A2" w:rsidRDefault="00E07DB3" w:rsidP="00E07DB3">
      <w:pPr>
        <w:pStyle w:val="ListBullet2"/>
      </w:pPr>
      <w:r w:rsidRPr="00F442A2">
        <w:rPr>
          <w:b/>
        </w:rPr>
        <w:t>ebRIM:</w:t>
      </w:r>
      <w:r w:rsidRPr="00F442A2">
        <w:t xml:space="preserve"> The "</w:t>
      </w:r>
      <w:r w:rsidRPr="00F442A2">
        <w:rPr>
          <w:lang w:eastAsia="fr-FR"/>
        </w:rPr>
        <w:t>ebXML Registry Information Model version 3.0" (ebRIM) defines the types of metadata and content that can be stored in an ebXML Registry.</w:t>
      </w:r>
    </w:p>
    <w:p w14:paraId="27FE3B62" w14:textId="77777777" w:rsidR="00E07DB3" w:rsidRPr="00F442A2" w:rsidRDefault="00E07DB3" w:rsidP="00E07DB3">
      <w:pPr>
        <w:pStyle w:val="ListBullet2"/>
        <w:rPr>
          <w:lang w:eastAsia="fr-FR"/>
        </w:rPr>
      </w:pPr>
      <w:r w:rsidRPr="00F442A2">
        <w:rPr>
          <w:b/>
          <w:lang w:eastAsia="fr-FR"/>
        </w:rPr>
        <w:t xml:space="preserve">ebRS: </w:t>
      </w:r>
      <w:r w:rsidRPr="00F442A2">
        <w:rPr>
          <w:lang w:eastAsia="fr-FR"/>
        </w:rPr>
        <w:t>The "ebXML Registry Services Specification version 3.0" (ebRS) defines the services and protocols for an ebXML Registry.</w:t>
      </w:r>
    </w:p>
    <w:p w14:paraId="5F38D945" w14:textId="77777777" w:rsidR="00E07DB3" w:rsidRPr="00F442A2" w:rsidRDefault="00E07DB3" w:rsidP="00E07DB3">
      <w:pPr>
        <w:pStyle w:val="BodyText"/>
      </w:pPr>
      <w:r w:rsidRPr="00F442A2">
        <w:rPr>
          <w:lang w:eastAsia="ar-SA"/>
        </w:rPr>
        <w:t>IHE highly constrains the use of ebRIM and ebRS in Document Sharing profiles to fit the requirements for expression of metadata objects and to communicate the objects between actors. This section focuses on expression of the objects, and IHE transactions and profiles detail the communication.</w:t>
      </w:r>
    </w:p>
    <w:p w14:paraId="22F40E86" w14:textId="77777777" w:rsidR="00E07DB3" w:rsidRPr="00F442A2" w:rsidRDefault="00E07DB3" w:rsidP="00E07DB3">
      <w:pPr>
        <w:pStyle w:val="BodyText"/>
      </w:pPr>
      <w:r w:rsidRPr="00F442A2">
        <w:t xml:space="preserve">When document sharing was first introduced in IHE, XDS was the only document sharing model. In the initial XDS </w:t>
      </w:r>
      <w:r w:rsidR="000659ED" w:rsidRPr="00F442A2">
        <w:t>Profile</w:t>
      </w:r>
      <w:r w:rsidRPr="00F442A2">
        <w:t xml:space="preserve">, the </w:t>
      </w:r>
      <w:r w:rsidR="00A35B15" w:rsidRPr="00F442A2">
        <w:t xml:space="preserve">Document </w:t>
      </w:r>
      <w:r w:rsidRPr="00F442A2">
        <w:t>Registry could be implemented as an adaptor to an ebXML Registry. As such, all XDS content is valid in terms of the ebRIM, but XDS introduces additional restrictions on the data that may be transmitted. Only a limited number of the classes in ebRIM are supported by XDS and the contents and semantics of those classes are further restricted. While an XDS Registry may be implemented as an adaptor to an ebXML Registry, or without an underlying ebXML Registry, it should not be assumed that features available from a pure ebXML Registry are available in an IHE environment. Features of an ebXML Registry should be considered as not available unless they are explicitly defined by individual IHE profiles.</w:t>
      </w:r>
    </w:p>
    <w:p w14:paraId="07DDF816" w14:textId="77777777" w:rsidR="00E07DB3" w:rsidRPr="00F442A2" w:rsidRDefault="00E07DB3" w:rsidP="00E07DB3">
      <w:pPr>
        <w:pStyle w:val="BodyText"/>
      </w:pPr>
      <w:r w:rsidRPr="00F442A2">
        <w:t>Now that document sharing in IHE has grown beyond the XDS model, Document Sharing metadata applies to profiles beyond XDS. In those other environments, it is highly unlikely to be implemented using an ebXML Registry.</w:t>
      </w:r>
    </w:p>
    <w:p w14:paraId="69830974" w14:textId="77777777" w:rsidR="00A563D3" w:rsidRPr="00F442A2" w:rsidRDefault="00A563D3" w:rsidP="00E07DB3">
      <w:pPr>
        <w:pStyle w:val="BodyText"/>
      </w:pPr>
      <w:r w:rsidRPr="00F442A2">
        <w:t xml:space="preserve">IHE excludes the requirements found in ebRIM 3.0 Section 2.5.9 which state that "each RegistryObject instance MUST have a life cycle status indicator."  For some RegistryObjects the life cycle status indicator is required by IHE, and this requirement is stated within IHE’s </w:t>
      </w:r>
      <w:r w:rsidRPr="00F442A2">
        <w:lastRenderedPageBreak/>
        <w:t>description of use of the object</w:t>
      </w:r>
      <w:r w:rsidR="00AE4CAE" w:rsidRPr="00F442A2">
        <w:t xml:space="preserve">. </w:t>
      </w:r>
      <w:r w:rsidRPr="00F442A2">
        <w:t>For other objects, where a requirement is not explicitly stated by IHE, the life cycle status indicator is optional.</w:t>
      </w:r>
    </w:p>
    <w:p w14:paraId="432E388A" w14:textId="21AF73D2" w:rsidR="00E07DB3" w:rsidRPr="00F442A2" w:rsidRDefault="00E07DB3" w:rsidP="00E07DB3">
      <w:pPr>
        <w:pStyle w:val="BodyText"/>
        <w:rPr>
          <w:rFonts w:eastAsia="Arial"/>
        </w:rPr>
      </w:pPr>
      <w:r w:rsidRPr="00F442A2">
        <w:rPr>
          <w:lang w:eastAsia="fr-FR"/>
        </w:rPr>
        <w:t>IHE Technical Framewor</w:t>
      </w:r>
      <w:r w:rsidR="00445941" w:rsidRPr="00F442A2">
        <w:rPr>
          <w:lang w:eastAsia="fr-FR"/>
        </w:rPr>
        <w:t>k</w:t>
      </w:r>
      <w:r w:rsidRPr="00F442A2">
        <w:rPr>
          <w:lang w:eastAsia="fr-FR"/>
        </w:rPr>
        <w:t xml:space="preserve"> </w:t>
      </w:r>
      <w:r w:rsidR="00445941" w:rsidRPr="00F442A2">
        <w:rPr>
          <w:lang w:eastAsia="fr-FR"/>
        </w:rPr>
        <w:t>documentation</w:t>
      </w:r>
      <w:r w:rsidRPr="00F442A2">
        <w:rPr>
          <w:lang w:eastAsia="fr-FR"/>
        </w:rPr>
        <w:t xml:space="preserve"> conventionally refers to the ebRIM namespace using the “rim:” prefix, for example rim:ExtrinsicObject, rim:RegistryPackage, rim:Slot, rim:Classification, etc. </w:t>
      </w:r>
    </w:p>
    <w:p w14:paraId="5F3BDB06" w14:textId="77777777" w:rsidR="00E07DB3" w:rsidRPr="00F442A2" w:rsidRDefault="00E07DB3" w:rsidP="000766F4">
      <w:pPr>
        <w:pStyle w:val="TableTitle"/>
      </w:pPr>
      <w:r w:rsidRPr="00F442A2">
        <w:t xml:space="preserve">Table </w:t>
      </w:r>
      <w:r w:rsidR="009A0FBD" w:rsidRPr="00F442A2">
        <w:t>4.2-1</w:t>
      </w:r>
      <w:r w:rsidRPr="00F442A2">
        <w:t>: ebRIM/Document Sharing Correspondence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73"/>
        <w:gridCol w:w="2552"/>
      </w:tblGrid>
      <w:tr w:rsidR="00E07DB3" w:rsidRPr="00F442A2" w14:paraId="65E17614" w14:textId="77777777" w:rsidTr="00F431B4">
        <w:trPr>
          <w:trHeight w:hRule="exact" w:val="567"/>
          <w:jc w:val="center"/>
        </w:trPr>
        <w:tc>
          <w:tcPr>
            <w:tcW w:w="3673" w:type="dxa"/>
            <w:shd w:val="clear" w:color="auto" w:fill="D9D9D9"/>
          </w:tcPr>
          <w:p w14:paraId="164E6DAB" w14:textId="77777777" w:rsidR="00E07DB3" w:rsidRPr="00F442A2" w:rsidRDefault="00E07DB3" w:rsidP="00F431B4">
            <w:pPr>
              <w:pStyle w:val="TableEntryHeader"/>
              <w:rPr>
                <w:noProof w:val="0"/>
              </w:rPr>
            </w:pPr>
            <w:r w:rsidRPr="00F442A2">
              <w:rPr>
                <w:noProof w:val="0"/>
              </w:rPr>
              <w:t>Document Sharing Object/Association</w:t>
            </w:r>
          </w:p>
        </w:tc>
        <w:tc>
          <w:tcPr>
            <w:tcW w:w="2552" w:type="dxa"/>
            <w:shd w:val="clear" w:color="auto" w:fill="D9D9D9"/>
          </w:tcPr>
          <w:p w14:paraId="59D1EF98" w14:textId="77777777" w:rsidR="00E07DB3" w:rsidRPr="00F442A2" w:rsidRDefault="00E07DB3" w:rsidP="00F431B4">
            <w:pPr>
              <w:pStyle w:val="TableEntryHeader"/>
              <w:rPr>
                <w:noProof w:val="0"/>
              </w:rPr>
            </w:pPr>
            <w:r w:rsidRPr="00F442A2">
              <w:rPr>
                <w:noProof w:val="0"/>
              </w:rPr>
              <w:t>ebRIM class</w:t>
            </w:r>
          </w:p>
        </w:tc>
      </w:tr>
      <w:tr w:rsidR="00E07DB3" w:rsidRPr="00F442A2" w14:paraId="2BA9AD5F" w14:textId="77777777" w:rsidTr="00F431B4">
        <w:trPr>
          <w:trHeight w:hRule="exact" w:val="327"/>
          <w:jc w:val="center"/>
        </w:trPr>
        <w:tc>
          <w:tcPr>
            <w:tcW w:w="3673" w:type="dxa"/>
            <w:shd w:val="clear" w:color="auto" w:fill="auto"/>
          </w:tcPr>
          <w:p w14:paraId="157BD1A2" w14:textId="77777777" w:rsidR="00E07DB3" w:rsidRPr="00F442A2" w:rsidRDefault="00E07DB3" w:rsidP="00F431B4">
            <w:pPr>
              <w:pStyle w:val="TableEntry"/>
            </w:pPr>
            <w:r w:rsidRPr="00F442A2">
              <w:t>DocumentEntry</w:t>
            </w:r>
          </w:p>
        </w:tc>
        <w:tc>
          <w:tcPr>
            <w:tcW w:w="2552" w:type="dxa"/>
            <w:shd w:val="clear" w:color="auto" w:fill="auto"/>
          </w:tcPr>
          <w:p w14:paraId="4A25EAB3" w14:textId="77777777" w:rsidR="00E07DB3" w:rsidRPr="00F442A2" w:rsidRDefault="00E07DB3" w:rsidP="00F431B4">
            <w:pPr>
              <w:pStyle w:val="TableEntry"/>
            </w:pPr>
            <w:r w:rsidRPr="00F442A2">
              <w:t>rim:ExtrinsicObject</w:t>
            </w:r>
          </w:p>
        </w:tc>
      </w:tr>
      <w:tr w:rsidR="00E07DB3" w:rsidRPr="00F442A2" w14:paraId="081ED1E2" w14:textId="77777777" w:rsidTr="00E61771">
        <w:trPr>
          <w:trHeight w:hRule="exact" w:val="290"/>
          <w:jc w:val="center"/>
        </w:trPr>
        <w:tc>
          <w:tcPr>
            <w:tcW w:w="3673" w:type="dxa"/>
            <w:shd w:val="clear" w:color="auto" w:fill="auto"/>
          </w:tcPr>
          <w:p w14:paraId="276CCEE9" w14:textId="77777777" w:rsidR="00E07DB3" w:rsidRPr="00F442A2" w:rsidRDefault="00E07DB3" w:rsidP="00F431B4">
            <w:pPr>
              <w:pStyle w:val="TableEntry"/>
            </w:pPr>
            <w:r w:rsidRPr="00F442A2">
              <w:t>SubmissionSet</w:t>
            </w:r>
          </w:p>
        </w:tc>
        <w:tc>
          <w:tcPr>
            <w:tcW w:w="2552" w:type="dxa"/>
            <w:vMerge w:val="restart"/>
            <w:shd w:val="clear" w:color="auto" w:fill="auto"/>
            <w:vAlign w:val="center"/>
          </w:tcPr>
          <w:p w14:paraId="144A795E" w14:textId="77777777" w:rsidR="00E07DB3" w:rsidRPr="00F442A2" w:rsidRDefault="00E07DB3" w:rsidP="00E61771">
            <w:pPr>
              <w:pStyle w:val="TableEntry"/>
            </w:pPr>
            <w:r w:rsidRPr="00F442A2">
              <w:t>rim:RegistryPackage</w:t>
            </w:r>
          </w:p>
        </w:tc>
      </w:tr>
      <w:tr w:rsidR="00E07DB3" w:rsidRPr="00F442A2" w14:paraId="713078D5" w14:textId="77777777" w:rsidTr="00E61771">
        <w:trPr>
          <w:trHeight w:hRule="exact" w:val="294"/>
          <w:jc w:val="center"/>
        </w:trPr>
        <w:tc>
          <w:tcPr>
            <w:tcW w:w="3673" w:type="dxa"/>
            <w:shd w:val="clear" w:color="auto" w:fill="auto"/>
          </w:tcPr>
          <w:p w14:paraId="21669090" w14:textId="77777777" w:rsidR="00E07DB3" w:rsidRPr="00F442A2" w:rsidRDefault="00E07DB3" w:rsidP="00F431B4">
            <w:pPr>
              <w:pStyle w:val="TableEntry"/>
            </w:pPr>
            <w:r w:rsidRPr="00F442A2">
              <w:t>Folder</w:t>
            </w:r>
          </w:p>
        </w:tc>
        <w:tc>
          <w:tcPr>
            <w:tcW w:w="2552" w:type="dxa"/>
            <w:vMerge/>
            <w:shd w:val="clear" w:color="auto" w:fill="auto"/>
            <w:vAlign w:val="center"/>
          </w:tcPr>
          <w:p w14:paraId="76C4A665" w14:textId="77777777" w:rsidR="00E07DB3" w:rsidRPr="00F442A2" w:rsidRDefault="00E07DB3" w:rsidP="00E61771">
            <w:pPr>
              <w:pStyle w:val="TableEntry"/>
            </w:pPr>
          </w:p>
        </w:tc>
      </w:tr>
      <w:tr w:rsidR="00E07DB3" w:rsidRPr="00F442A2" w14:paraId="78F3D766" w14:textId="77777777" w:rsidTr="00E61771">
        <w:trPr>
          <w:trHeight w:hRule="exact" w:val="269"/>
          <w:jc w:val="center"/>
        </w:trPr>
        <w:tc>
          <w:tcPr>
            <w:tcW w:w="3673" w:type="dxa"/>
            <w:shd w:val="clear" w:color="auto" w:fill="auto"/>
          </w:tcPr>
          <w:p w14:paraId="6B98853A" w14:textId="77777777" w:rsidR="00E07DB3" w:rsidRPr="00F442A2" w:rsidRDefault="00E07DB3" w:rsidP="00F431B4">
            <w:pPr>
              <w:pStyle w:val="TableEntry"/>
            </w:pPr>
            <w:r w:rsidRPr="00F442A2">
              <w:t>MemberOf</w:t>
            </w:r>
          </w:p>
        </w:tc>
        <w:tc>
          <w:tcPr>
            <w:tcW w:w="2552" w:type="dxa"/>
            <w:vMerge w:val="restart"/>
            <w:shd w:val="clear" w:color="auto" w:fill="auto"/>
            <w:vAlign w:val="center"/>
          </w:tcPr>
          <w:p w14:paraId="553BFA08" w14:textId="77777777" w:rsidR="00E07DB3" w:rsidRPr="00F442A2" w:rsidRDefault="00E07DB3" w:rsidP="00E61771">
            <w:pPr>
              <w:pStyle w:val="TableEntry"/>
            </w:pPr>
            <w:r w:rsidRPr="00F442A2">
              <w:t>rim:Association</w:t>
            </w:r>
          </w:p>
        </w:tc>
      </w:tr>
      <w:tr w:rsidR="00E07DB3" w:rsidRPr="00F442A2" w14:paraId="012C1977" w14:textId="77777777" w:rsidTr="00F431B4">
        <w:trPr>
          <w:trHeight w:hRule="exact" w:val="288"/>
          <w:jc w:val="center"/>
        </w:trPr>
        <w:tc>
          <w:tcPr>
            <w:tcW w:w="3673" w:type="dxa"/>
            <w:shd w:val="clear" w:color="auto" w:fill="auto"/>
          </w:tcPr>
          <w:p w14:paraId="3D9B63BC" w14:textId="77777777" w:rsidR="00E07DB3" w:rsidRPr="00F442A2" w:rsidRDefault="00E07DB3" w:rsidP="00F431B4">
            <w:pPr>
              <w:pStyle w:val="TableEntry"/>
            </w:pPr>
            <w:r w:rsidRPr="00F442A2">
              <w:t>Relationship</w:t>
            </w:r>
          </w:p>
        </w:tc>
        <w:tc>
          <w:tcPr>
            <w:tcW w:w="2552" w:type="dxa"/>
            <w:vMerge/>
            <w:shd w:val="clear" w:color="auto" w:fill="auto"/>
          </w:tcPr>
          <w:p w14:paraId="0D4DEA8F" w14:textId="77777777" w:rsidR="00E07DB3" w:rsidRPr="00F442A2" w:rsidRDefault="00E07DB3" w:rsidP="00F431B4">
            <w:pPr>
              <w:rPr>
                <w:rFonts w:ascii="Arial" w:hAnsi="Arial" w:cs="Arial"/>
              </w:rPr>
            </w:pPr>
          </w:p>
        </w:tc>
      </w:tr>
    </w:tbl>
    <w:p w14:paraId="13D98F79" w14:textId="77777777" w:rsidR="00E07DB3" w:rsidRPr="00F442A2" w:rsidRDefault="00E07DB3" w:rsidP="00E07DB3"/>
    <w:p w14:paraId="1C61D300" w14:textId="77777777" w:rsidR="00E07DB3" w:rsidRPr="00F442A2" w:rsidRDefault="00E07DB3" w:rsidP="00E07DB3">
      <w:pPr>
        <w:pStyle w:val="BodyText"/>
        <w:rPr>
          <w:lang w:eastAsia="ar-SA"/>
        </w:rPr>
      </w:pPr>
      <w:r w:rsidRPr="00F442A2">
        <w:rPr>
          <w:lang w:eastAsia="ar-SA"/>
        </w:rPr>
        <w:t xml:space="preserve">The DocumentEntry object type is modeled through the rim:ExtrinsicObject class. </w:t>
      </w:r>
    </w:p>
    <w:p w14:paraId="6FE87543" w14:textId="77777777" w:rsidR="00E07DB3" w:rsidRPr="00F442A2" w:rsidRDefault="00E07DB3" w:rsidP="00E07DB3">
      <w:pPr>
        <w:pStyle w:val="BodyText"/>
        <w:rPr>
          <w:lang w:eastAsia="ar-SA"/>
        </w:rPr>
      </w:pPr>
      <w:r w:rsidRPr="00F442A2">
        <w:rPr>
          <w:lang w:eastAsia="ar-SA"/>
        </w:rPr>
        <w:t>The SubmissionSet and Folder object types are conveyed through the rim:RegistryPackage class. Since the ebRIM standard does not allow for subclassing the RegistryPackage class, these two objects are implemented as rim:RegistryPackages. A rim:Classification is used to distinguish between the SubmissionSet and Folder object types.</w:t>
      </w:r>
    </w:p>
    <w:p w14:paraId="43E76DC2" w14:textId="77777777" w:rsidR="00E07DB3" w:rsidRPr="00F442A2" w:rsidRDefault="00E07DB3" w:rsidP="00E07DB3">
      <w:pPr>
        <w:pStyle w:val="BodyText"/>
        <w:rPr>
          <w:lang w:eastAsia="ar-SA"/>
        </w:rPr>
      </w:pPr>
      <w:r w:rsidRPr="00F442A2">
        <w:rPr>
          <w:lang w:eastAsia="ar-SA"/>
        </w:rPr>
        <w:t xml:space="preserve">The </w:t>
      </w:r>
      <w:r w:rsidRPr="00F442A2">
        <w:rPr>
          <w:lang w:eastAsia="fr-FR"/>
        </w:rPr>
        <w:t>HasMember</w:t>
      </w:r>
      <w:r w:rsidRPr="00F442A2">
        <w:rPr>
          <w:lang w:eastAsia="ar-SA"/>
        </w:rPr>
        <w:t xml:space="preserve"> and Relationship Association concepts are conveyed through the rim:Association class.</w:t>
      </w:r>
    </w:p>
    <w:p w14:paraId="206A889D" w14:textId="77777777" w:rsidR="00E07DB3" w:rsidRPr="00F442A2" w:rsidRDefault="00E07DB3" w:rsidP="009E7736">
      <w:pPr>
        <w:pStyle w:val="Heading3"/>
        <w:numPr>
          <w:ilvl w:val="2"/>
          <w:numId w:val="5"/>
        </w:numPr>
        <w:tabs>
          <w:tab w:val="clear" w:pos="720"/>
        </w:tabs>
        <w:suppressAutoHyphens w:val="0"/>
      </w:pPr>
      <w:bookmarkStart w:id="66" w:name="_Toc352575049"/>
      <w:bookmarkStart w:id="67" w:name="_Toc364252798"/>
      <w:bookmarkStart w:id="68" w:name="_Toc367876933"/>
      <w:bookmarkStart w:id="69" w:name="_Toc518658183"/>
      <w:r w:rsidRPr="00F442A2">
        <w:t>Metadata Object Types</w:t>
      </w:r>
      <w:bookmarkEnd w:id="66"/>
      <w:bookmarkEnd w:id="67"/>
      <w:bookmarkEnd w:id="68"/>
      <w:bookmarkEnd w:id="69"/>
    </w:p>
    <w:p w14:paraId="3207C069" w14:textId="77777777" w:rsidR="00E07DB3" w:rsidRPr="00F442A2" w:rsidRDefault="00E07DB3" w:rsidP="009E7736">
      <w:pPr>
        <w:pStyle w:val="Heading4"/>
        <w:numPr>
          <w:ilvl w:val="3"/>
          <w:numId w:val="5"/>
        </w:numPr>
        <w:tabs>
          <w:tab w:val="clear" w:pos="1980"/>
        </w:tabs>
        <w:suppressAutoHyphens w:val="0"/>
        <w:ind w:left="1008" w:hanging="1008"/>
      </w:pPr>
      <w:bookmarkStart w:id="70" w:name="_Toc352575051"/>
      <w:bookmarkStart w:id="71" w:name="_Toc364252799"/>
      <w:bookmarkStart w:id="72" w:name="_Toc367876934"/>
      <w:r w:rsidRPr="00F442A2">
        <w:t>DocumentEntry</w:t>
      </w:r>
      <w:bookmarkEnd w:id="70"/>
      <w:bookmarkEnd w:id="71"/>
      <w:bookmarkEnd w:id="72"/>
    </w:p>
    <w:p w14:paraId="6E6D39A8" w14:textId="77777777" w:rsidR="00E07DB3" w:rsidRPr="00F442A2" w:rsidRDefault="00E07DB3" w:rsidP="00E07DB3">
      <w:pPr>
        <w:pStyle w:val="BodyText"/>
        <w:rPr>
          <w:lang w:eastAsia="ar-SA"/>
        </w:rPr>
      </w:pPr>
      <w:r w:rsidRPr="00F442A2">
        <w:rPr>
          <w:lang w:eastAsia="ar-SA"/>
        </w:rPr>
        <w:t xml:space="preserve">The DocumentEntry does not contain the contents of the document; instead it contains attributes describing the document. Further details regarding the DocumentEntry object type can be found in </w:t>
      </w:r>
      <w:r w:rsidR="00135379" w:rsidRPr="00F442A2">
        <w:rPr>
          <w:lang w:eastAsia="ar-SA"/>
        </w:rPr>
        <w:t xml:space="preserve">Section </w:t>
      </w:r>
      <w:r w:rsidRPr="00F442A2">
        <w:rPr>
          <w:lang w:eastAsia="ar-SA"/>
        </w:rPr>
        <w:t>4.1.1.</w:t>
      </w:r>
    </w:p>
    <w:p w14:paraId="6F49E71A" w14:textId="77777777" w:rsidR="00E07DB3" w:rsidRPr="00F442A2" w:rsidRDefault="000659ED" w:rsidP="00E07DB3">
      <w:pPr>
        <w:pStyle w:val="BodyText"/>
      </w:pPr>
      <w:r w:rsidRPr="00F442A2">
        <w:rPr>
          <w:lang w:eastAsia="ar-SA"/>
        </w:rPr>
        <w:t>Figure 4.2.1.1-1</w:t>
      </w:r>
      <w:r w:rsidR="00E07DB3" w:rsidRPr="00F442A2">
        <w:rPr>
          <w:lang w:eastAsia="ar-SA"/>
        </w:rPr>
        <w:t xml:space="preserve"> represents the DocumentEntry and its attributes. Detailed descriptions of all the attributes of a DocumentEntry are described in </w:t>
      </w:r>
      <w:r w:rsidR="00561F92" w:rsidRPr="00F442A2">
        <w:rPr>
          <w:lang w:eastAsia="ar-SA"/>
        </w:rPr>
        <w:t xml:space="preserve">Section </w:t>
      </w:r>
      <w:r w:rsidRPr="00F442A2">
        <w:rPr>
          <w:lang w:eastAsia="ar-SA"/>
        </w:rPr>
        <w:t>4.2.3.2</w:t>
      </w:r>
      <w:r w:rsidR="00E07DB3" w:rsidRPr="00F442A2">
        <w:rPr>
          <w:lang w:eastAsia="ar-SA"/>
        </w:rPr>
        <w:t>.</w:t>
      </w:r>
    </w:p>
    <w:p w14:paraId="0133C111" w14:textId="0487E10A" w:rsidR="00E07DB3" w:rsidRPr="00F442A2" w:rsidRDefault="003E441A" w:rsidP="00A4429A">
      <w:pPr>
        <w:pStyle w:val="BodyText"/>
        <w:jc w:val="center"/>
      </w:pPr>
      <w:r w:rsidRPr="00F442A2">
        <w:rPr>
          <w:noProof/>
        </w:rPr>
        <w:lastRenderedPageBreak/>
        <w:drawing>
          <wp:inline distT="0" distB="0" distL="0" distR="0" wp14:anchorId="58257299" wp14:editId="4C7254F4">
            <wp:extent cx="5915025" cy="50673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5067300"/>
                    </a:xfrm>
                    <a:prstGeom prst="rect">
                      <a:avLst/>
                    </a:prstGeom>
                    <a:noFill/>
                    <a:ln>
                      <a:noFill/>
                    </a:ln>
                  </pic:spPr>
                </pic:pic>
              </a:graphicData>
            </a:graphic>
          </wp:inline>
        </w:drawing>
      </w:r>
    </w:p>
    <w:p w14:paraId="39825CF4" w14:textId="77777777" w:rsidR="00E07DB3" w:rsidRPr="00F442A2" w:rsidRDefault="00E07DB3" w:rsidP="000766F4">
      <w:pPr>
        <w:pStyle w:val="FigureTitle"/>
      </w:pPr>
      <w:bookmarkStart w:id="73" w:name="_Ref353443334"/>
      <w:r w:rsidRPr="00F442A2">
        <w:t>Figure</w:t>
      </w:r>
      <w:bookmarkEnd w:id="73"/>
      <w:r w:rsidRPr="00F442A2">
        <w:t xml:space="preserve"> 4.2.1.1-1: DocumentEntry Metadata Attributes (Informative)</w:t>
      </w:r>
    </w:p>
    <w:p w14:paraId="58494A05" w14:textId="77777777" w:rsidR="00E07DB3" w:rsidRPr="00F442A2" w:rsidRDefault="00E07DB3" w:rsidP="00E07DB3">
      <w:r w:rsidRPr="00F442A2">
        <w:t xml:space="preserve">The abstract concept of a DocumentEntry is expressed through an ebRIM RegistryPackage classified as a DocumentEntry. </w:t>
      </w:r>
    </w:p>
    <w:p w14:paraId="0EA98FE4" w14:textId="77777777" w:rsidR="00E07DB3" w:rsidRPr="00F442A2" w:rsidRDefault="001A6DDB" w:rsidP="00E07DB3">
      <w:pPr>
        <w:pStyle w:val="BodyText"/>
        <w:rPr>
          <w:rStyle w:val="longtext"/>
        </w:rPr>
      </w:pPr>
      <w:r w:rsidRPr="00F442A2">
        <w:rPr>
          <w:noProof/>
        </w:rPr>
        <w:lastRenderedPageBreak/>
        <w:drawing>
          <wp:inline distT="0" distB="0" distL="0" distR="0" wp14:anchorId="6A9AF81E" wp14:editId="562D881D">
            <wp:extent cx="5934075" cy="2790825"/>
            <wp:effectExtent l="0" t="0" r="9525" b="9525"/>
            <wp:docPr id="8" name="Picture 8"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14:paraId="1A01CACA" w14:textId="77777777" w:rsidR="00E07DB3" w:rsidRPr="00F442A2" w:rsidRDefault="00E07DB3" w:rsidP="000766F4">
      <w:pPr>
        <w:pStyle w:val="FigureTitle"/>
      </w:pPr>
      <w:r w:rsidRPr="00F442A2">
        <w:t>Figure 4.2.1.1-2: UML diagram for rim:ExtrinsicObject (Informative)</w:t>
      </w:r>
    </w:p>
    <w:p w14:paraId="4E0C7CA1" w14:textId="77777777" w:rsidR="00E07DB3" w:rsidRPr="00F442A2" w:rsidRDefault="00E07DB3" w:rsidP="00B67434">
      <w:pPr>
        <w:pStyle w:val="BodyText"/>
        <w:rPr>
          <w:rFonts w:eastAsia="Arial"/>
        </w:rPr>
      </w:pPr>
      <w:r w:rsidRPr="00F442A2">
        <w:t xml:space="preserve">Figure 4.2.1.1-2 represents rim:ExtrinsicObject as a structure made of classes and attributes of the ebRIM subset used for Document Sharing. This diagram is read from left to right and rim:ExtrinsicObject is considered as the root class. </w:t>
      </w:r>
    </w:p>
    <w:p w14:paraId="5016007B" w14:textId="77777777" w:rsidR="00E07DB3" w:rsidRPr="00F442A2" w:rsidRDefault="00E07DB3" w:rsidP="00E07DB3">
      <w:pPr>
        <w:pStyle w:val="BodyText"/>
      </w:pPr>
      <w:r w:rsidRPr="00F442A2">
        <w:t>The expression of the DocumentEntry is done by mapping the abstract DocumentEntry metadata attributes into rim:ExtrinsicObject class attributes, elements and other associated classes. This mapping uses, wherever possible, the parts of rim:ExtrinsicObject as intended (such as Name, Description and ExternalIdentifier), and holds the healthcare specific attributes in general purpose Slots or Classifications.</w:t>
      </w:r>
    </w:p>
    <w:p w14:paraId="771D6046" w14:textId="77777777" w:rsidR="00E07DB3" w:rsidRPr="00F442A2" w:rsidRDefault="00E07DB3" w:rsidP="00E07DB3">
      <w:pPr>
        <w:pStyle w:val="BodyText"/>
      </w:pPr>
      <w:r w:rsidRPr="00F442A2">
        <w:t xml:space="preserve">Requirements for matching SubmissionSet.patientId to included or referenced DocumentEntries’ patientId are detailed in </w:t>
      </w:r>
      <w:r w:rsidR="000659ED" w:rsidRPr="00F442A2">
        <w:t>S</w:t>
      </w:r>
      <w:r w:rsidRPr="00F442A2">
        <w:t>ection 4.2.2.1.1.</w:t>
      </w:r>
    </w:p>
    <w:p w14:paraId="3D03455B" w14:textId="77777777" w:rsidR="00873D1D" w:rsidRPr="00F442A2" w:rsidRDefault="00873D1D" w:rsidP="009E7736">
      <w:pPr>
        <w:pStyle w:val="Heading5"/>
      </w:pPr>
      <w:r w:rsidRPr="00F442A2">
        <w:t>4.2.1.1.1 DocumentEntry types</w:t>
      </w:r>
    </w:p>
    <w:p w14:paraId="41888B80" w14:textId="77777777" w:rsidR="00873D1D" w:rsidRPr="00F442A2" w:rsidRDefault="00873D1D" w:rsidP="00873D1D">
      <w:pPr>
        <w:pStyle w:val="BodyText"/>
      </w:pPr>
      <w:r w:rsidRPr="00F442A2">
        <w:t>As described in Section 4.1.1, there are two DocumentEntry types: Stable Document Entry and On-Demand Document Entry</w:t>
      </w:r>
      <w:r w:rsidR="00B310FE" w:rsidRPr="00F442A2">
        <w:t xml:space="preserve">. </w:t>
      </w:r>
      <w:r w:rsidRPr="00F442A2">
        <w:t xml:space="preserve">A Stable Document Entry is an XDSDocument Entry with objectType equal to the UUID for Stable (see </w:t>
      </w:r>
      <w:r w:rsidR="00D466A2" w:rsidRPr="00F442A2">
        <w:t xml:space="preserve">Section </w:t>
      </w:r>
      <w:r w:rsidRPr="00F442A2">
        <w:t>4.2.5.2 for the UUID)</w:t>
      </w:r>
      <w:r w:rsidR="00B310FE" w:rsidRPr="00F442A2">
        <w:t xml:space="preserve">. </w:t>
      </w:r>
      <w:r w:rsidRPr="00F442A2">
        <w:t xml:space="preserve">An On-Demand DocumentEntry has an objectType equal to the UUID for on-demand (see </w:t>
      </w:r>
      <w:r w:rsidR="00D466A2" w:rsidRPr="00F442A2">
        <w:t xml:space="preserve">Section </w:t>
      </w:r>
      <w:r w:rsidRPr="00F442A2">
        <w:t>4.2.5.2 for the UUID)</w:t>
      </w:r>
      <w:r w:rsidR="00B310FE" w:rsidRPr="00F442A2">
        <w:t xml:space="preserve">. </w:t>
      </w:r>
      <w:r w:rsidRPr="00F442A2">
        <w:t>Each Stable DocumentEntry represents a single document which is identified by the uniqueId attribute.</w:t>
      </w:r>
    </w:p>
    <w:p w14:paraId="2E5C865E" w14:textId="62FAFCA7" w:rsidR="00E07DB3" w:rsidRPr="00F442A2" w:rsidRDefault="00E07DB3" w:rsidP="009E7736">
      <w:pPr>
        <w:pStyle w:val="Heading4"/>
        <w:numPr>
          <w:ilvl w:val="3"/>
          <w:numId w:val="5"/>
        </w:numPr>
        <w:tabs>
          <w:tab w:val="clear" w:pos="1980"/>
        </w:tabs>
        <w:suppressAutoHyphens w:val="0"/>
        <w:ind w:left="1008" w:hanging="1008"/>
      </w:pPr>
      <w:bookmarkStart w:id="74" w:name="_Toc330997936"/>
      <w:bookmarkStart w:id="75" w:name="_Toc352575052"/>
      <w:bookmarkStart w:id="76" w:name="_Toc364252800"/>
      <w:bookmarkStart w:id="77" w:name="_Toc367876935"/>
      <w:r w:rsidRPr="00F442A2">
        <w:lastRenderedPageBreak/>
        <w:t>SubmissionSet</w:t>
      </w:r>
      <w:bookmarkEnd w:id="74"/>
      <w:bookmarkEnd w:id="75"/>
      <w:bookmarkEnd w:id="76"/>
      <w:bookmarkEnd w:id="77"/>
    </w:p>
    <w:p w14:paraId="2E9B87F6" w14:textId="77777777" w:rsidR="00E07DB3" w:rsidRPr="00F442A2" w:rsidRDefault="00E07DB3" w:rsidP="00E07DB3">
      <w:pPr>
        <w:pStyle w:val="BodyText"/>
        <w:keepNext/>
      </w:pPr>
      <w:r w:rsidRPr="00F442A2">
        <w:rPr>
          <w:lang w:eastAsia="ar-SA"/>
        </w:rPr>
        <w:t>The abstract concept of a SubmissionSet is expressed through an ebRIM RegistryPackage classified as a SubmissionSet. The SubmissionSet bundles DocumentEntry, Folder and Association objects for submission.</w:t>
      </w:r>
      <w:r w:rsidRPr="00F442A2">
        <w:t xml:space="preserve"> Further details regarding the SubmissionSet object type can be found in </w:t>
      </w:r>
      <w:r w:rsidR="000659ED" w:rsidRPr="00F442A2">
        <w:t>S</w:t>
      </w:r>
      <w:r w:rsidRPr="00F442A2">
        <w:t>ection</w:t>
      </w:r>
      <w:r w:rsidR="000659ED" w:rsidRPr="00F442A2">
        <w:t xml:space="preserve"> 4.1.1</w:t>
      </w:r>
      <w:r w:rsidRPr="00F442A2">
        <w:t xml:space="preserve">. </w:t>
      </w:r>
    </w:p>
    <w:p w14:paraId="1FBBAA9B" w14:textId="77777777" w:rsidR="00E07DB3" w:rsidRPr="00F442A2" w:rsidRDefault="00E07DB3" w:rsidP="00E07DB3">
      <w:pPr>
        <w:pStyle w:val="BodyText"/>
        <w:keepNext/>
      </w:pPr>
      <w:r w:rsidRPr="00F442A2">
        <w:t xml:space="preserve"> </w:t>
      </w:r>
      <w:r w:rsidR="001A6DDB" w:rsidRPr="00F442A2">
        <w:rPr>
          <w:noProof/>
        </w:rPr>
        <w:drawing>
          <wp:inline distT="0" distB="0" distL="0" distR="0" wp14:anchorId="2BCBABFC" wp14:editId="3F91A828">
            <wp:extent cx="5934075" cy="2857500"/>
            <wp:effectExtent l="0" t="0" r="9525" b="0"/>
            <wp:docPr id="9" name="Picture 6" descr="Registry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istry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7D8CC5A9" w14:textId="77777777" w:rsidR="00E07DB3" w:rsidRPr="00F442A2" w:rsidRDefault="00E07DB3" w:rsidP="000766F4">
      <w:pPr>
        <w:pStyle w:val="FigureTitle"/>
        <w:rPr>
          <w:rFonts w:eastAsia="Arial"/>
        </w:rPr>
      </w:pPr>
      <w:bookmarkStart w:id="78" w:name="_Ref353443572"/>
      <w:r w:rsidRPr="00F442A2">
        <w:t>Figure 4.2.1.2-1</w:t>
      </w:r>
      <w:bookmarkEnd w:id="78"/>
      <w:r w:rsidRPr="00F442A2">
        <w:t>: UML diagram for SubmissionSet (Informative)</w:t>
      </w:r>
    </w:p>
    <w:p w14:paraId="2359BEEA" w14:textId="77777777" w:rsidR="00E07DB3" w:rsidRPr="00F442A2" w:rsidRDefault="00E07DB3" w:rsidP="00E07DB3">
      <w:pPr>
        <w:pStyle w:val="BodyText"/>
        <w:rPr>
          <w:lang w:eastAsia="ar-SA"/>
        </w:rPr>
      </w:pPr>
      <w:r w:rsidRPr="00F442A2">
        <w:rPr>
          <w:lang w:eastAsia="ar-SA"/>
        </w:rPr>
        <w:t>This expression is done by mapping the abstract SubmissionSet metadata attributes into, wherever possible, the parts of RegistryPackage as intended and holding the healthcare-specific attributes in general-purpose Slots and Classification. An ebRIM Classification class is used to identify a RegistryPackage as a SubmissionSet versus a Folder.</w:t>
      </w:r>
    </w:p>
    <w:p w14:paraId="44FDED7A" w14:textId="77777777" w:rsidR="00E07DB3" w:rsidRPr="00F442A2" w:rsidRDefault="00E07DB3" w:rsidP="00E07DB3">
      <w:pPr>
        <w:pStyle w:val="BodyText"/>
        <w:rPr>
          <w:lang w:eastAsia="ar-SA"/>
        </w:rPr>
      </w:pPr>
      <w:r w:rsidRPr="00F442A2">
        <w:rPr>
          <w:lang w:eastAsia="ar-SA"/>
        </w:rPr>
        <w:t xml:space="preserve">A SubmissionSet has a set of attributes that are described in </w:t>
      </w:r>
      <w:r w:rsidR="00561F92" w:rsidRPr="00F442A2">
        <w:rPr>
          <w:lang w:eastAsia="ar-SA"/>
        </w:rPr>
        <w:t>Section</w:t>
      </w:r>
      <w:r w:rsidRPr="00F442A2">
        <w:rPr>
          <w:lang w:eastAsia="ar-SA"/>
        </w:rPr>
        <w:t xml:space="preserve"> 4.1.3.3 SubmissionSet Metadata.</w:t>
      </w:r>
    </w:p>
    <w:p w14:paraId="5C8C2C52" w14:textId="77777777" w:rsidR="00E07DB3" w:rsidRPr="00F442A2" w:rsidRDefault="00E07DB3" w:rsidP="00E07DB3">
      <w:pPr>
        <w:pStyle w:val="BodyText"/>
        <w:rPr>
          <w:lang w:eastAsia="ar-SA"/>
        </w:rPr>
      </w:pPr>
      <w:r w:rsidRPr="00F442A2">
        <w:rPr>
          <w:lang w:eastAsia="ar-SA"/>
        </w:rPr>
        <w:t>SubmissionSets exist for two reasons:</w:t>
      </w:r>
    </w:p>
    <w:p w14:paraId="088D3F2D" w14:textId="31EFAB90" w:rsidR="00E07DB3" w:rsidRPr="00A05677" w:rsidRDefault="00E07DB3" w:rsidP="00A05677">
      <w:pPr>
        <w:pStyle w:val="ListNumber2"/>
      </w:pPr>
      <w:r w:rsidRPr="00A05677">
        <w:t>To support atomic submissions</w:t>
      </w:r>
    </w:p>
    <w:p w14:paraId="2DBD5EB7" w14:textId="529584E9" w:rsidR="00E07DB3" w:rsidRPr="00A05677" w:rsidRDefault="00E07DB3" w:rsidP="00A05677">
      <w:pPr>
        <w:pStyle w:val="ListNumber2"/>
      </w:pPr>
      <w:r w:rsidRPr="00A05677">
        <w:t>To provide a permanent record of:</w:t>
      </w:r>
    </w:p>
    <w:p w14:paraId="54E76341" w14:textId="77777777" w:rsidR="00E07DB3" w:rsidRPr="005A199D" w:rsidRDefault="00E07DB3" w:rsidP="005A199D">
      <w:pPr>
        <w:pStyle w:val="ListBullet3"/>
      </w:pPr>
      <w:r w:rsidRPr="005A199D">
        <w:t>the existence and status of the submission</w:t>
      </w:r>
    </w:p>
    <w:p w14:paraId="4BD7871C" w14:textId="77777777" w:rsidR="00E07DB3" w:rsidRPr="005A199D" w:rsidRDefault="00E07DB3" w:rsidP="005A199D">
      <w:pPr>
        <w:pStyle w:val="ListBullet3"/>
      </w:pPr>
      <w:r w:rsidRPr="005A199D">
        <w:t>the Folders and DocumentEntry objects and Associations included in the submission</w:t>
      </w:r>
    </w:p>
    <w:p w14:paraId="2667167D" w14:textId="77777777" w:rsidR="00E07DB3" w:rsidRPr="00F442A2" w:rsidRDefault="001A6DDB" w:rsidP="00E07DB3">
      <w:pPr>
        <w:pStyle w:val="BodyText"/>
      </w:pPr>
      <w:r w:rsidRPr="00F442A2">
        <w:rPr>
          <w:noProof/>
        </w:rPr>
        <w:lastRenderedPageBreak/>
        <w:drawing>
          <wp:inline distT="0" distB="0" distL="0" distR="0" wp14:anchorId="51ECD68E" wp14:editId="05EFDF21">
            <wp:extent cx="4733925" cy="2486025"/>
            <wp:effectExtent l="0" t="0" r="9525" b="9525"/>
            <wp:docPr id="10"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2486025"/>
                    </a:xfrm>
                    <a:prstGeom prst="rect">
                      <a:avLst/>
                    </a:prstGeom>
                    <a:noFill/>
                    <a:ln>
                      <a:noFill/>
                    </a:ln>
                  </pic:spPr>
                </pic:pic>
              </a:graphicData>
            </a:graphic>
          </wp:inline>
        </w:drawing>
      </w:r>
    </w:p>
    <w:p w14:paraId="5BD680AA" w14:textId="77777777" w:rsidR="00E07DB3" w:rsidRPr="00F442A2" w:rsidRDefault="00E07DB3" w:rsidP="000766F4">
      <w:pPr>
        <w:pStyle w:val="FigureTitle"/>
        <w:rPr>
          <w:rFonts w:eastAsia="Arial"/>
        </w:rPr>
      </w:pPr>
      <w:r w:rsidRPr="00F442A2">
        <w:t>Figure 4.2.1.2-2: SubmissionSet Metadata Attributes (Informative)</w:t>
      </w:r>
    </w:p>
    <w:p w14:paraId="248DD53E" w14:textId="77777777" w:rsidR="00E07DB3" w:rsidRPr="00F442A2" w:rsidRDefault="00E07DB3" w:rsidP="00E07DB3">
      <w:pPr>
        <w:pStyle w:val="BodyText"/>
        <w:rPr>
          <w:lang w:eastAsia="ar-SA"/>
        </w:rPr>
      </w:pPr>
      <w:bookmarkStart w:id="79" w:name="_Toc330997937"/>
      <w:bookmarkStart w:id="80" w:name="_Toc352575053"/>
      <w:r w:rsidRPr="00F442A2">
        <w:rPr>
          <w:lang w:eastAsia="ar-SA"/>
        </w:rPr>
        <w:t>The value of the patientId attribute of the DocumentEntry objects that a SubmissionSet contains shall match the value of the patientId attribute on the SubmissionSet itself.</w:t>
      </w:r>
      <w:r w:rsidRPr="00F442A2" w:rsidDel="00210CFD">
        <w:rPr>
          <w:lang w:eastAsia="ar-SA"/>
        </w:rPr>
        <w:t xml:space="preserve"> </w:t>
      </w:r>
    </w:p>
    <w:p w14:paraId="703A6990" w14:textId="77777777" w:rsidR="00E07DB3" w:rsidRPr="00F442A2" w:rsidRDefault="00E07DB3" w:rsidP="00E07DB3">
      <w:pPr>
        <w:pStyle w:val="BodyText"/>
      </w:pPr>
      <w:r w:rsidRPr="00F442A2">
        <w:t xml:space="preserve">Requirements for matching the value of SubmissionSet.patientId to the value of Patient Id in referenced DocumentEntry objects are detailed in </w:t>
      </w:r>
      <w:r w:rsidR="00135379" w:rsidRPr="00F442A2">
        <w:t>S</w:t>
      </w:r>
      <w:r w:rsidRPr="00F442A2">
        <w:t>ection 4.2.2.1.1.</w:t>
      </w:r>
    </w:p>
    <w:p w14:paraId="0BF0A271" w14:textId="5A9FB275" w:rsidR="005570E7" w:rsidRPr="00F442A2" w:rsidRDefault="001A4979" w:rsidP="00E07DB3">
      <w:pPr>
        <w:pStyle w:val="BodyText"/>
      </w:pPr>
      <w:r w:rsidRPr="00F442A2">
        <w:t>Once the SubmissionSet has been submitted, no further</w:t>
      </w:r>
      <w:r w:rsidR="005570E7" w:rsidRPr="00F442A2">
        <w:t xml:space="preserve"> associations to or from the </w:t>
      </w:r>
      <w:r w:rsidRPr="00F442A2">
        <w:t>SubmissionSet</w:t>
      </w:r>
      <w:r w:rsidRPr="00F442A2" w:rsidDel="001A4979">
        <w:t xml:space="preserve"> </w:t>
      </w:r>
      <w:r w:rsidRPr="00F442A2">
        <w:t xml:space="preserve">shall </w:t>
      </w:r>
      <w:r w:rsidR="005570E7" w:rsidRPr="00F442A2">
        <w:t>be created later on.</w:t>
      </w:r>
    </w:p>
    <w:p w14:paraId="29947689" w14:textId="77777777" w:rsidR="00E07DB3" w:rsidRPr="00F442A2" w:rsidRDefault="00E07DB3" w:rsidP="009E7736">
      <w:pPr>
        <w:pStyle w:val="Heading5"/>
        <w:numPr>
          <w:ilvl w:val="4"/>
          <w:numId w:val="5"/>
        </w:numPr>
        <w:tabs>
          <w:tab w:val="clear" w:pos="1980"/>
        </w:tabs>
        <w:suppressAutoHyphens w:val="0"/>
      </w:pPr>
      <w:bookmarkStart w:id="81" w:name="_Toc352575128"/>
      <w:bookmarkStart w:id="82" w:name="_Toc364252801"/>
      <w:bookmarkStart w:id="83" w:name="_Toc367876936"/>
      <w:r w:rsidRPr="00F442A2">
        <w:t>Creating a SubmissionSet object from a RegistryPackage element</w:t>
      </w:r>
      <w:bookmarkEnd w:id="81"/>
      <w:bookmarkEnd w:id="82"/>
      <w:bookmarkEnd w:id="83"/>
    </w:p>
    <w:p w14:paraId="3F942310" w14:textId="77777777" w:rsidR="00E07DB3" w:rsidRPr="00F442A2" w:rsidRDefault="00E07DB3" w:rsidP="00E07DB3">
      <w:pPr>
        <w:pStyle w:val="BodyText"/>
        <w:rPr>
          <w:lang w:eastAsia="ar-SA"/>
        </w:rPr>
      </w:pPr>
      <w:r w:rsidRPr="00F442A2">
        <w:rPr>
          <w:lang w:eastAsia="ar-SA"/>
        </w:rPr>
        <w:t xml:space="preserve">A SubmissionSet object shall be created from a RegistryPackage element by labeling it with a Classification of type </w:t>
      </w:r>
      <w:r w:rsidRPr="00F442A2">
        <w:rPr>
          <w:rFonts w:ascii="Courier New" w:hAnsi="Courier New" w:cs="Courier New"/>
          <w:sz w:val="20"/>
          <w:lang w:eastAsia="ar-SA"/>
        </w:rPr>
        <w:t>urn:uuid:a54d6aa5-d40d-43f9-88c5-b4633d873bdd</w:t>
      </w:r>
      <w:r w:rsidRPr="00F442A2">
        <w:rPr>
          <w:lang w:eastAsia="ar-SA"/>
        </w:rPr>
        <w:t>. A receiver of metadata shall accept the Classification element encoded within the RegistryPackage element or on the same level as the RegistryPackage. The following XML example demonstrates these two valid approaches to encoding the Classification.</w:t>
      </w:r>
    </w:p>
    <w:p w14:paraId="3111E69E" w14:textId="77777777" w:rsidR="00E07DB3" w:rsidRPr="00F442A2" w:rsidRDefault="00E07DB3" w:rsidP="000766F4">
      <w:pPr>
        <w:pStyle w:val="StyleBold"/>
      </w:pPr>
      <w:r w:rsidRPr="00F442A2">
        <w:t>Classification encoded inside the RegistryPackage object</w:t>
      </w:r>
    </w:p>
    <w:p w14:paraId="16C91205" w14:textId="77777777" w:rsidR="00E07DB3" w:rsidRPr="00F442A2" w:rsidRDefault="00E07DB3" w:rsidP="00A4429A">
      <w:pPr>
        <w:pStyle w:val="XMLFragment"/>
        <w:rPr>
          <w:lang w:val="en-US"/>
        </w:rPr>
      </w:pPr>
      <w:r w:rsidRPr="00F442A2">
        <w:rPr>
          <w:lang w:val="en-US"/>
        </w:rPr>
        <w:t>&lt;RegistryPackage id="SubmissionSetId"&gt;</w:t>
      </w:r>
    </w:p>
    <w:p w14:paraId="3AC4FC65" w14:textId="77777777" w:rsidR="00E07DB3" w:rsidRPr="00F442A2" w:rsidRDefault="00E07DB3" w:rsidP="00A4429A">
      <w:pPr>
        <w:pStyle w:val="XMLFragment"/>
        <w:rPr>
          <w:lang w:val="en-US"/>
        </w:rPr>
      </w:pPr>
      <w:r w:rsidRPr="00F442A2">
        <w:rPr>
          <w:lang w:val="en-US"/>
        </w:rPr>
        <w:t>&lt;rim:Classification</w:t>
      </w:r>
    </w:p>
    <w:p w14:paraId="32137979" w14:textId="77777777" w:rsidR="00E07DB3" w:rsidRPr="00F442A2" w:rsidRDefault="00E07DB3" w:rsidP="00A4429A">
      <w:pPr>
        <w:pStyle w:val="XMLFragment"/>
        <w:rPr>
          <w:lang w:val="en-US"/>
        </w:rPr>
      </w:pPr>
      <w:r w:rsidRPr="00F442A2">
        <w:rPr>
          <w:lang w:val="en-US"/>
        </w:rPr>
        <w:t xml:space="preserve">  classifiedObject="SubmissionSetId"</w:t>
      </w:r>
    </w:p>
    <w:p w14:paraId="3027D513" w14:textId="77777777" w:rsidR="00E07DB3" w:rsidRPr="00F442A2" w:rsidRDefault="00E07DB3" w:rsidP="00A4429A">
      <w:pPr>
        <w:pStyle w:val="XMLFragment"/>
        <w:rPr>
          <w:lang w:val="en-US"/>
        </w:rPr>
      </w:pPr>
      <w:r w:rsidRPr="00F442A2">
        <w:rPr>
          <w:lang w:val="en-US"/>
        </w:rPr>
        <w:t xml:space="preserve">  classificationNode="urn:uuid:a54d6aa5-d40d-43f9-88c5-b4633d873bdd"</w:t>
      </w:r>
    </w:p>
    <w:p w14:paraId="032603A3" w14:textId="77777777" w:rsidR="00E07DB3" w:rsidRPr="00F442A2" w:rsidRDefault="00E07DB3" w:rsidP="00A4429A">
      <w:pPr>
        <w:pStyle w:val="XMLFragment"/>
        <w:rPr>
          <w:lang w:val="en-US"/>
        </w:rPr>
      </w:pPr>
      <w:r w:rsidRPr="00F442A2">
        <w:rPr>
          <w:lang w:val="en-US"/>
        </w:rPr>
        <w:t xml:space="preserve">  id="urn:uuid:1d4d08bc-85cc-4596-8fdc-4b5410a6feae"</w:t>
      </w:r>
    </w:p>
    <w:p w14:paraId="64662D80" w14:textId="77777777" w:rsidR="00E07DB3" w:rsidRPr="00F442A2" w:rsidRDefault="00E07DB3" w:rsidP="00A4429A">
      <w:pPr>
        <w:pStyle w:val="XMLFragment"/>
        <w:rPr>
          <w:lang w:val="en-US"/>
        </w:rPr>
      </w:pPr>
      <w:r w:rsidRPr="00F442A2">
        <w:rPr>
          <w:lang w:val="en-US"/>
        </w:rPr>
        <w:t xml:space="preserve">  objectType="urn:oasis:names:tc:ebxml-</w:t>
      </w:r>
    </w:p>
    <w:p w14:paraId="3EEC6490" w14:textId="77777777" w:rsidR="00E07DB3" w:rsidRPr="00F442A2" w:rsidRDefault="00E07DB3" w:rsidP="00A4429A">
      <w:pPr>
        <w:pStyle w:val="XMLFragment"/>
        <w:rPr>
          <w:lang w:val="en-US"/>
        </w:rPr>
      </w:pPr>
      <w:r w:rsidRPr="00F442A2">
        <w:rPr>
          <w:lang w:val="en-US"/>
        </w:rPr>
        <w:tab/>
        <w:t xml:space="preserve">regrep:ObjectType:RegistryObject:Classification" </w:t>
      </w:r>
    </w:p>
    <w:p w14:paraId="0DDAC9B9" w14:textId="77777777" w:rsidR="00E07DB3" w:rsidRPr="00F442A2" w:rsidRDefault="00E07DB3" w:rsidP="00A4429A">
      <w:pPr>
        <w:pStyle w:val="XMLFragment"/>
        <w:rPr>
          <w:lang w:val="en-US"/>
        </w:rPr>
      </w:pPr>
      <w:r w:rsidRPr="00F442A2">
        <w:rPr>
          <w:lang w:val="en-US"/>
        </w:rPr>
        <w:t>/&gt;</w:t>
      </w:r>
    </w:p>
    <w:p w14:paraId="1D7976C8" w14:textId="77777777" w:rsidR="00E07DB3" w:rsidRPr="00F442A2" w:rsidRDefault="00E07DB3" w:rsidP="00A4429A">
      <w:pPr>
        <w:pStyle w:val="XMLFragment"/>
        <w:rPr>
          <w:lang w:val="en-US"/>
        </w:rPr>
      </w:pPr>
      <w:r w:rsidRPr="00F442A2">
        <w:rPr>
          <w:lang w:val="en-US"/>
        </w:rPr>
        <w:t>&lt;/RegistryPackage&gt;</w:t>
      </w:r>
    </w:p>
    <w:p w14:paraId="57CE8F73" w14:textId="77777777" w:rsidR="00135379" w:rsidRPr="00F442A2" w:rsidRDefault="00135379" w:rsidP="000766F4">
      <w:pPr>
        <w:pStyle w:val="BodyText"/>
      </w:pPr>
    </w:p>
    <w:p w14:paraId="2A6222D8" w14:textId="77777777" w:rsidR="00E07DB3" w:rsidRPr="00F442A2" w:rsidRDefault="00E07DB3" w:rsidP="000766F4">
      <w:pPr>
        <w:pStyle w:val="StyleBold"/>
      </w:pPr>
      <w:r w:rsidRPr="00F442A2">
        <w:lastRenderedPageBreak/>
        <w:t>Classification encoded outside the RegistryPackage object</w:t>
      </w:r>
    </w:p>
    <w:p w14:paraId="11DF79CF" w14:textId="77777777" w:rsidR="00E07DB3" w:rsidRPr="00F442A2" w:rsidRDefault="00E07DB3" w:rsidP="00A4429A">
      <w:pPr>
        <w:pStyle w:val="XMLFragment"/>
        <w:rPr>
          <w:lang w:val="en-US"/>
        </w:rPr>
      </w:pPr>
      <w:r w:rsidRPr="00F442A2">
        <w:rPr>
          <w:lang w:val="en-US"/>
        </w:rPr>
        <w:t>&lt;RegistryPackage id="SubmissionSetId"&gt;</w:t>
      </w:r>
    </w:p>
    <w:p w14:paraId="4550BCA9" w14:textId="77777777" w:rsidR="00E07DB3" w:rsidRPr="00F442A2" w:rsidRDefault="00E07DB3" w:rsidP="00A4429A">
      <w:pPr>
        <w:pStyle w:val="XMLFragment"/>
        <w:rPr>
          <w:lang w:val="en-US"/>
        </w:rPr>
      </w:pPr>
      <w:r w:rsidRPr="00F442A2">
        <w:rPr>
          <w:lang w:val="en-US"/>
        </w:rPr>
        <w:t>&lt;/RegistryPackage&gt;</w:t>
      </w:r>
    </w:p>
    <w:p w14:paraId="45627DA8" w14:textId="77777777" w:rsidR="00E07DB3" w:rsidRPr="00F442A2" w:rsidRDefault="00E07DB3" w:rsidP="00A4429A">
      <w:pPr>
        <w:pStyle w:val="XMLFragment"/>
        <w:rPr>
          <w:lang w:val="en-US"/>
        </w:rPr>
      </w:pPr>
      <w:r w:rsidRPr="00F442A2">
        <w:rPr>
          <w:lang w:val="en-US"/>
        </w:rPr>
        <w:t>&lt;rim:Classification</w:t>
      </w:r>
    </w:p>
    <w:p w14:paraId="6E7B5CD6" w14:textId="77777777" w:rsidR="00E07DB3" w:rsidRPr="00F442A2" w:rsidRDefault="00E07DB3" w:rsidP="00A4429A">
      <w:pPr>
        <w:pStyle w:val="XMLFragment"/>
        <w:rPr>
          <w:lang w:val="en-US"/>
        </w:rPr>
      </w:pPr>
      <w:r w:rsidRPr="00F442A2">
        <w:rPr>
          <w:lang w:val="en-US"/>
        </w:rPr>
        <w:t xml:space="preserve">    classifiedObject="SubmissionSetId"</w:t>
      </w:r>
    </w:p>
    <w:p w14:paraId="0DA57089" w14:textId="77777777" w:rsidR="00E07DB3" w:rsidRPr="00F442A2" w:rsidRDefault="00E07DB3" w:rsidP="00A4429A">
      <w:pPr>
        <w:pStyle w:val="XMLFragment"/>
        <w:rPr>
          <w:lang w:val="en-US"/>
        </w:rPr>
      </w:pPr>
      <w:r w:rsidRPr="00F442A2">
        <w:rPr>
          <w:lang w:val="en-US"/>
        </w:rPr>
        <w:t xml:space="preserve">    classificationNode="urn:uuid:a54d6aa5-d40d-43f9-88c5-b4633d873bdd"</w:t>
      </w:r>
    </w:p>
    <w:p w14:paraId="1EDAF5BD" w14:textId="77777777" w:rsidR="00E07DB3" w:rsidRPr="00F442A2" w:rsidRDefault="00E07DB3" w:rsidP="00A4429A">
      <w:pPr>
        <w:pStyle w:val="XMLFragment"/>
        <w:rPr>
          <w:lang w:val="en-US"/>
        </w:rPr>
      </w:pPr>
      <w:r w:rsidRPr="00F442A2">
        <w:rPr>
          <w:lang w:val="en-US"/>
        </w:rPr>
        <w:t xml:space="preserve">    id="urn:uuid:1d4d08bc-85cc-4596-8fdc-4b5410a6feae"</w:t>
      </w:r>
    </w:p>
    <w:p w14:paraId="51120F74" w14:textId="77777777" w:rsidR="00E07DB3" w:rsidRPr="00F442A2" w:rsidRDefault="00E07DB3" w:rsidP="00A4429A">
      <w:pPr>
        <w:pStyle w:val="XMLFragment"/>
        <w:rPr>
          <w:lang w:val="en-US"/>
        </w:rPr>
      </w:pPr>
      <w:r w:rsidRPr="00F442A2">
        <w:rPr>
          <w:lang w:val="en-US"/>
        </w:rPr>
        <w:t xml:space="preserve">    objectType="urn:oasis:names:tc:ebxml-</w:t>
      </w:r>
    </w:p>
    <w:p w14:paraId="3CE7AD08" w14:textId="77777777" w:rsidR="00E07DB3" w:rsidRPr="00F442A2" w:rsidRDefault="00E07DB3" w:rsidP="00A4429A">
      <w:pPr>
        <w:pStyle w:val="XMLFragment"/>
        <w:rPr>
          <w:lang w:val="en-US"/>
        </w:rPr>
      </w:pPr>
      <w:r w:rsidRPr="00F442A2">
        <w:rPr>
          <w:lang w:val="en-US"/>
        </w:rPr>
        <w:tab/>
        <w:t xml:space="preserve">regrep:ObjectType:RegistryObject:Classification" </w:t>
      </w:r>
    </w:p>
    <w:p w14:paraId="1EE5E838" w14:textId="77777777" w:rsidR="00E07DB3" w:rsidRPr="00F442A2" w:rsidRDefault="00E07DB3" w:rsidP="00A4429A">
      <w:pPr>
        <w:pStyle w:val="XMLFragment"/>
        <w:rPr>
          <w:lang w:val="en-US"/>
        </w:rPr>
      </w:pPr>
      <w:r w:rsidRPr="00F442A2">
        <w:rPr>
          <w:lang w:val="en-US"/>
        </w:rPr>
        <w:t>/&gt;</w:t>
      </w:r>
    </w:p>
    <w:p w14:paraId="750A7DCA" w14:textId="77777777" w:rsidR="00AE4CAE" w:rsidRPr="00F442A2" w:rsidRDefault="00AE4CAE" w:rsidP="00526BF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444"/>
      </w:tblGrid>
      <w:tr w:rsidR="00E07DB3" w:rsidRPr="00F442A2" w14:paraId="33963B8D" w14:textId="77777777" w:rsidTr="00F431B4">
        <w:tc>
          <w:tcPr>
            <w:tcW w:w="0" w:type="auto"/>
            <w:shd w:val="clear" w:color="auto" w:fill="D9D9D9"/>
          </w:tcPr>
          <w:p w14:paraId="2E88993B" w14:textId="77777777" w:rsidR="00E07DB3" w:rsidRPr="00F442A2" w:rsidRDefault="00E07DB3" w:rsidP="00F431B4">
            <w:pPr>
              <w:pStyle w:val="TableEntryHeader"/>
              <w:rPr>
                <w:noProof w:val="0"/>
              </w:rPr>
            </w:pPr>
            <w:r w:rsidRPr="00F442A2">
              <w:rPr>
                <w:noProof w:val="0"/>
              </w:rPr>
              <w:t>Item</w:t>
            </w:r>
          </w:p>
        </w:tc>
        <w:tc>
          <w:tcPr>
            <w:tcW w:w="0" w:type="auto"/>
            <w:shd w:val="clear" w:color="auto" w:fill="D9D9D9"/>
          </w:tcPr>
          <w:p w14:paraId="496B472C" w14:textId="77777777" w:rsidR="00E07DB3" w:rsidRPr="00F442A2" w:rsidRDefault="00E07DB3" w:rsidP="00F431B4">
            <w:pPr>
              <w:pStyle w:val="TableEntryHeader"/>
              <w:rPr>
                <w:noProof w:val="0"/>
              </w:rPr>
            </w:pPr>
            <w:r w:rsidRPr="00F442A2">
              <w:rPr>
                <w:noProof w:val="0"/>
              </w:rPr>
              <w:t>Description</w:t>
            </w:r>
          </w:p>
        </w:tc>
      </w:tr>
      <w:tr w:rsidR="00E07DB3" w:rsidRPr="00F442A2" w14:paraId="0578F047" w14:textId="77777777" w:rsidTr="00F431B4">
        <w:tc>
          <w:tcPr>
            <w:tcW w:w="0" w:type="auto"/>
            <w:shd w:val="clear" w:color="auto" w:fill="auto"/>
          </w:tcPr>
          <w:p w14:paraId="25775E86" w14:textId="77777777" w:rsidR="00E07DB3" w:rsidRPr="00F442A2" w:rsidRDefault="00E07DB3" w:rsidP="00F431B4">
            <w:pPr>
              <w:pStyle w:val="TableEntry"/>
            </w:pPr>
            <w:r w:rsidRPr="00F442A2">
              <w:t>Classification/@classifiedObject</w:t>
            </w:r>
          </w:p>
        </w:tc>
        <w:tc>
          <w:tcPr>
            <w:tcW w:w="0" w:type="auto"/>
            <w:shd w:val="clear" w:color="auto" w:fill="auto"/>
          </w:tcPr>
          <w:p w14:paraId="6F720D66" w14:textId="77777777" w:rsidR="00E07DB3" w:rsidRPr="00F442A2" w:rsidRDefault="00E07DB3" w:rsidP="00F431B4">
            <w:pPr>
              <w:pStyle w:val="TableEntry"/>
            </w:pPr>
            <w:r w:rsidRPr="00F442A2">
              <w:t>The @id attribute of the RegistryPackage being classified.</w:t>
            </w:r>
          </w:p>
        </w:tc>
      </w:tr>
      <w:tr w:rsidR="00E07DB3" w:rsidRPr="00F442A2" w14:paraId="3DA9A1EE" w14:textId="77777777" w:rsidTr="00F431B4">
        <w:tc>
          <w:tcPr>
            <w:tcW w:w="0" w:type="auto"/>
            <w:shd w:val="clear" w:color="auto" w:fill="auto"/>
          </w:tcPr>
          <w:p w14:paraId="0BA68EC4" w14:textId="77777777" w:rsidR="00E07DB3" w:rsidRPr="00F442A2" w:rsidRDefault="00E07DB3" w:rsidP="00F431B4">
            <w:pPr>
              <w:pStyle w:val="TableEntry"/>
            </w:pPr>
            <w:r w:rsidRPr="00F442A2">
              <w:t>Classification/@classificationNode</w:t>
            </w:r>
          </w:p>
        </w:tc>
        <w:tc>
          <w:tcPr>
            <w:tcW w:w="0" w:type="auto"/>
            <w:shd w:val="clear" w:color="auto" w:fill="auto"/>
          </w:tcPr>
          <w:p w14:paraId="0FBFA6CF" w14:textId="77777777" w:rsidR="00E07DB3" w:rsidRPr="00F442A2" w:rsidRDefault="00E07DB3" w:rsidP="00F431B4">
            <w:pPr>
              <w:pStyle w:val="TableEntry"/>
            </w:pPr>
            <w:r w:rsidRPr="00F442A2">
              <w:t xml:space="preserve">A fixed value identifying the type of object the RegistryPackage represents. </w:t>
            </w:r>
          </w:p>
          <w:p w14:paraId="466F101E" w14:textId="77777777" w:rsidR="00E07DB3" w:rsidRPr="00F442A2" w:rsidRDefault="00E07DB3" w:rsidP="00F431B4">
            <w:pPr>
              <w:pStyle w:val="TableEntry"/>
            </w:pPr>
            <w:r w:rsidRPr="00F442A2">
              <w:t>Accepted values:</w:t>
            </w:r>
          </w:p>
          <w:p w14:paraId="2DCA1C3A" w14:textId="77777777" w:rsidR="00E07DB3" w:rsidRPr="00F442A2" w:rsidRDefault="00E07DB3" w:rsidP="00F431B4">
            <w:pPr>
              <w:pStyle w:val="TableEntry"/>
              <w:rPr>
                <w:rFonts w:ascii="Courier New" w:hAnsi="Courier New" w:cs="Courier New"/>
                <w:szCs w:val="18"/>
                <w:lang w:eastAsia="ar-SA"/>
              </w:rPr>
            </w:pPr>
            <w:r w:rsidRPr="00F442A2">
              <w:rPr>
                <w:rFonts w:ascii="Courier New" w:hAnsi="Courier New" w:cs="Courier New"/>
                <w:szCs w:val="18"/>
                <w:lang w:eastAsia="ar-SA"/>
              </w:rPr>
              <w:t>urn:uuid:a54d6aa5-d40d-43f9-88c5-b4633d873bdd</w:t>
            </w:r>
          </w:p>
        </w:tc>
      </w:tr>
      <w:tr w:rsidR="00E07DB3" w:rsidRPr="00F442A2" w14:paraId="33F71D61" w14:textId="77777777" w:rsidTr="00F431B4">
        <w:tc>
          <w:tcPr>
            <w:tcW w:w="0" w:type="auto"/>
            <w:shd w:val="clear" w:color="auto" w:fill="auto"/>
          </w:tcPr>
          <w:p w14:paraId="2FB5FE87" w14:textId="77777777" w:rsidR="00E07DB3" w:rsidRPr="00F442A2" w:rsidRDefault="00E07DB3" w:rsidP="00F431B4">
            <w:pPr>
              <w:pStyle w:val="TableEntry"/>
            </w:pPr>
            <w:r w:rsidRPr="00F442A2">
              <w:t>Classification/@id</w:t>
            </w:r>
          </w:p>
        </w:tc>
        <w:tc>
          <w:tcPr>
            <w:tcW w:w="0" w:type="auto"/>
            <w:shd w:val="clear" w:color="auto" w:fill="auto"/>
          </w:tcPr>
          <w:p w14:paraId="73F25D6D" w14:textId="77777777" w:rsidR="00E07DB3" w:rsidRPr="00F442A2" w:rsidRDefault="00E07DB3" w:rsidP="00F431B4">
            <w:pPr>
              <w:pStyle w:val="TableEntry"/>
            </w:pPr>
            <w:r w:rsidRPr="00F442A2">
              <w:t xml:space="preserve">Symbolic id or UUID identifying this Classification. See </w:t>
            </w:r>
            <w:r w:rsidR="004F291E" w:rsidRPr="00F442A2">
              <w:t>Section</w:t>
            </w:r>
            <w:r w:rsidRPr="00F442A2">
              <w:t xml:space="preserve"> 4.2.3.1.5 for details.</w:t>
            </w:r>
          </w:p>
        </w:tc>
      </w:tr>
      <w:tr w:rsidR="00E07DB3" w:rsidRPr="00F442A2" w14:paraId="2A5E09C1" w14:textId="77777777" w:rsidTr="00F431B4">
        <w:tc>
          <w:tcPr>
            <w:tcW w:w="0" w:type="auto"/>
            <w:shd w:val="clear" w:color="auto" w:fill="auto"/>
          </w:tcPr>
          <w:p w14:paraId="2A2ED29A" w14:textId="77777777" w:rsidR="00E07DB3" w:rsidRPr="00F442A2" w:rsidRDefault="00E07DB3" w:rsidP="00F431B4">
            <w:pPr>
              <w:pStyle w:val="TableEntry"/>
            </w:pPr>
            <w:r w:rsidRPr="00F442A2">
              <w:t>Classification/@objectType</w:t>
            </w:r>
          </w:p>
        </w:tc>
        <w:tc>
          <w:tcPr>
            <w:tcW w:w="0" w:type="auto"/>
            <w:shd w:val="clear" w:color="auto" w:fill="auto"/>
          </w:tcPr>
          <w:p w14:paraId="615238E8" w14:textId="3B8E0620" w:rsidR="00E07DB3" w:rsidRPr="00F442A2" w:rsidRDefault="00E07DB3" w:rsidP="00F431B4">
            <w:pPr>
              <w:pStyle w:val="TableEntry"/>
            </w:pPr>
            <w:r w:rsidRPr="00F442A2">
              <w:t xml:space="preserve">Fixed value as specified by ebRIM. Optional upon submission of objects, required upon retrieval. If set, </w:t>
            </w:r>
            <w:r w:rsidR="002634B9" w:rsidRPr="00F442A2">
              <w:t xml:space="preserve">the value shall </w:t>
            </w:r>
            <w:r w:rsidRPr="00F442A2">
              <w:t>be "</w:t>
            </w:r>
            <w:r w:rsidRPr="00F442A2">
              <w:rPr>
                <w:rStyle w:val="XMLname"/>
                <w:sz w:val="18"/>
                <w:szCs w:val="18"/>
              </w:rPr>
              <w:t>urn:oasis:names:tc:ebxml-regrep:ObjectType:RegistryObject:Classification</w:t>
            </w:r>
            <w:r w:rsidRPr="00F442A2">
              <w:t>".</w:t>
            </w:r>
          </w:p>
        </w:tc>
      </w:tr>
    </w:tbl>
    <w:p w14:paraId="10810D92" w14:textId="244CE10B" w:rsidR="00E07DB3" w:rsidRPr="00F442A2" w:rsidRDefault="00E07DB3" w:rsidP="00E07DB3">
      <w:pPr>
        <w:pStyle w:val="BodyText"/>
        <w:rPr>
          <w:lang w:eastAsia="ar-SA"/>
        </w:rPr>
      </w:pPr>
    </w:p>
    <w:p w14:paraId="41F25768" w14:textId="55F99C41" w:rsidR="00E07DB3" w:rsidRPr="00F442A2" w:rsidRDefault="00E07DB3" w:rsidP="009E7736">
      <w:pPr>
        <w:pStyle w:val="Heading4"/>
        <w:numPr>
          <w:ilvl w:val="3"/>
          <w:numId w:val="5"/>
        </w:numPr>
        <w:tabs>
          <w:tab w:val="clear" w:pos="1980"/>
        </w:tabs>
        <w:suppressAutoHyphens w:val="0"/>
        <w:ind w:left="1008" w:hanging="1008"/>
      </w:pPr>
      <w:bookmarkStart w:id="84" w:name="_Toc364252802"/>
      <w:bookmarkStart w:id="85" w:name="_Toc367876937"/>
      <w:r w:rsidRPr="00F442A2">
        <w:t>Folder</w:t>
      </w:r>
      <w:bookmarkEnd w:id="79"/>
      <w:bookmarkEnd w:id="80"/>
      <w:bookmarkEnd w:id="84"/>
      <w:bookmarkEnd w:id="85"/>
    </w:p>
    <w:p w14:paraId="0910018F" w14:textId="77777777" w:rsidR="00E07DB3" w:rsidRPr="00F442A2" w:rsidRDefault="00E07DB3" w:rsidP="00E07DB3">
      <w:pPr>
        <w:pStyle w:val="BodyText"/>
      </w:pPr>
      <w:r w:rsidRPr="00F442A2">
        <w:rPr>
          <w:lang w:eastAsia="ar-SA"/>
        </w:rPr>
        <w:t>The abstract concept of a Folder is expressed through an ebRIM RegistryPackage classified as Folder (see the UML representation of the ebRIM RegistryPackage</w:t>
      </w:r>
      <w:r w:rsidR="000659ED" w:rsidRPr="00F442A2">
        <w:rPr>
          <w:lang w:eastAsia="ar-SA"/>
        </w:rPr>
        <w:t>, Figure 4.2.1.2-1</w:t>
      </w:r>
      <w:r w:rsidRPr="00F442A2">
        <w:rPr>
          <w:lang w:eastAsia="ar-SA"/>
        </w:rPr>
        <w:t xml:space="preserve">). A Folder is used to bundle DocumentEntry objects. </w:t>
      </w:r>
      <w:r w:rsidRPr="00F442A2">
        <w:t xml:space="preserve">Further details regarding the Folder object type can be found in </w:t>
      </w:r>
      <w:r w:rsidR="00135379" w:rsidRPr="00F442A2">
        <w:t>S</w:t>
      </w:r>
      <w:r w:rsidRPr="00F442A2">
        <w:t>ection</w:t>
      </w:r>
      <w:r w:rsidR="000659ED" w:rsidRPr="00F442A2">
        <w:t xml:space="preserve"> 4.1.1</w:t>
      </w:r>
      <w:r w:rsidRPr="00F442A2">
        <w:t xml:space="preserve">. </w:t>
      </w:r>
    </w:p>
    <w:p w14:paraId="46187715" w14:textId="77777777" w:rsidR="00E07DB3" w:rsidRPr="00F442A2" w:rsidRDefault="001A6DDB" w:rsidP="00E07DB3">
      <w:pPr>
        <w:pStyle w:val="BodyText"/>
        <w:keepNext/>
      </w:pPr>
      <w:r w:rsidRPr="00F442A2">
        <w:rPr>
          <w:noProof/>
        </w:rPr>
        <w:lastRenderedPageBreak/>
        <w:drawing>
          <wp:inline distT="0" distB="0" distL="0" distR="0" wp14:anchorId="5E4FAAC9" wp14:editId="3157CAE5">
            <wp:extent cx="5934075" cy="2857500"/>
            <wp:effectExtent l="0" t="0" r="9525" b="0"/>
            <wp:docPr id="11" name="Picture 8" descr="Registry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gistryPack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339D39F2" w14:textId="77777777" w:rsidR="00E07DB3" w:rsidRPr="00F442A2" w:rsidRDefault="00E07DB3" w:rsidP="000766F4">
      <w:pPr>
        <w:pStyle w:val="FigureTitle"/>
      </w:pPr>
      <w:r w:rsidRPr="00F442A2">
        <w:t>Figure 4.2.1.3-1: UML diagram for Folder (Informative)</w:t>
      </w:r>
    </w:p>
    <w:p w14:paraId="640D27DB" w14:textId="77777777" w:rsidR="00E07DB3" w:rsidRPr="00F442A2" w:rsidRDefault="00E07DB3" w:rsidP="000766F4">
      <w:pPr>
        <w:pStyle w:val="BodyText"/>
      </w:pPr>
      <w:r w:rsidRPr="00F442A2">
        <w:t>This expression is done by mapping the abstract Folder metadata attributes into, wherever possible, the parts of RegistryPackage as intended, and holds the healthcare-specific attributes in general purpose Slots and Classifications. An ebRIM Classification class is used to identify a RegistryPackage as a Folder versus a SubmissionSet.</w:t>
      </w:r>
    </w:p>
    <w:p w14:paraId="22D16F16" w14:textId="39367654" w:rsidR="00AE4CAE" w:rsidRPr="00F442A2" w:rsidRDefault="00E07DB3" w:rsidP="000766F4">
      <w:pPr>
        <w:pStyle w:val="BodyText"/>
      </w:pPr>
      <w:r w:rsidRPr="00F442A2">
        <w:t xml:space="preserve">Folders shall not be nested inside other Folders. The value of the patientId attribute of the DocumentEntry objects it contains shall match the value of the patientId attribute on the folder itself. </w:t>
      </w:r>
    </w:p>
    <w:p w14:paraId="579F61C1" w14:textId="77777777" w:rsidR="00E07DB3" w:rsidRPr="00F442A2" w:rsidRDefault="001A6DDB" w:rsidP="00303F9E">
      <w:pPr>
        <w:pStyle w:val="BodyText"/>
        <w:jc w:val="center"/>
      </w:pPr>
      <w:r w:rsidRPr="00F442A2">
        <w:rPr>
          <w:noProof/>
        </w:rPr>
        <w:drawing>
          <wp:inline distT="0" distB="0" distL="0" distR="0" wp14:anchorId="100F7FEC" wp14:editId="3DAB3436">
            <wp:extent cx="4314825" cy="1990725"/>
            <wp:effectExtent l="0" t="0" r="9525" b="9525"/>
            <wp:docPr id="12"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1990725"/>
                    </a:xfrm>
                    <a:prstGeom prst="rect">
                      <a:avLst/>
                    </a:prstGeom>
                    <a:noFill/>
                    <a:ln>
                      <a:noFill/>
                    </a:ln>
                  </pic:spPr>
                </pic:pic>
              </a:graphicData>
            </a:graphic>
          </wp:inline>
        </w:drawing>
      </w:r>
    </w:p>
    <w:p w14:paraId="1875FCE3" w14:textId="77777777" w:rsidR="00E07DB3" w:rsidRPr="00F442A2" w:rsidRDefault="00E07DB3" w:rsidP="000766F4">
      <w:pPr>
        <w:pStyle w:val="FigureTitle"/>
      </w:pPr>
      <w:r w:rsidRPr="00F442A2">
        <w:t>Figure 4.2.1.3-2</w:t>
      </w:r>
      <w:r w:rsidR="009E3EA4" w:rsidRPr="00F442A2">
        <w:t>:</w:t>
      </w:r>
      <w:r w:rsidRPr="00F442A2">
        <w:t xml:space="preserve"> Folder Metadata Attributes (Informative)</w:t>
      </w:r>
    </w:p>
    <w:p w14:paraId="017346CB" w14:textId="77777777" w:rsidR="00E07DB3" w:rsidRPr="00F442A2" w:rsidRDefault="00E07DB3" w:rsidP="009E7736">
      <w:pPr>
        <w:pStyle w:val="Heading5"/>
        <w:numPr>
          <w:ilvl w:val="4"/>
          <w:numId w:val="5"/>
        </w:numPr>
        <w:tabs>
          <w:tab w:val="clear" w:pos="1008"/>
          <w:tab w:val="clear" w:pos="1980"/>
        </w:tabs>
        <w:suppressAutoHyphens w:val="0"/>
      </w:pPr>
      <w:bookmarkStart w:id="86" w:name="_Toc352575139"/>
      <w:bookmarkStart w:id="87" w:name="_Toc364252803"/>
      <w:bookmarkStart w:id="88" w:name="_Toc367876938"/>
      <w:r w:rsidRPr="00F442A2">
        <w:t>Creating a Folder object from a RegistryPackage element</w:t>
      </w:r>
      <w:bookmarkEnd w:id="86"/>
      <w:bookmarkEnd w:id="87"/>
      <w:bookmarkEnd w:id="88"/>
    </w:p>
    <w:p w14:paraId="3E6F814F" w14:textId="77777777" w:rsidR="00E07DB3" w:rsidRPr="00F442A2" w:rsidRDefault="00E07DB3" w:rsidP="00E07DB3">
      <w:pPr>
        <w:pStyle w:val="BodyText"/>
        <w:rPr>
          <w:lang w:eastAsia="ar-SA"/>
        </w:rPr>
      </w:pPr>
      <w:r w:rsidRPr="00F442A2">
        <w:rPr>
          <w:lang w:eastAsia="ar-SA"/>
        </w:rPr>
        <w:t xml:space="preserve">A Folder object shall be created from a RegistryPackage element by labeling it with a Classification of type </w:t>
      </w:r>
      <w:r w:rsidRPr="00F442A2">
        <w:rPr>
          <w:rFonts w:ascii="Courier New" w:hAnsi="Courier New" w:cs="Courier New"/>
          <w:sz w:val="20"/>
          <w:lang w:eastAsia="ar-SA"/>
        </w:rPr>
        <w:t>urn:uuid:d9d542f3-6cc4-48b6-8870-ea235fbc94c2</w:t>
      </w:r>
      <w:r w:rsidRPr="00F442A2">
        <w:rPr>
          <w:lang w:eastAsia="ar-SA"/>
        </w:rPr>
        <w:t xml:space="preserve">. A receiver of </w:t>
      </w:r>
      <w:r w:rsidRPr="00F442A2">
        <w:rPr>
          <w:lang w:eastAsia="ar-SA"/>
        </w:rPr>
        <w:lastRenderedPageBreak/>
        <w:t>metadata shall accept the Classification element encoded within the RegistryPackage element or on the same level. The following XML example demonstrates these two valid approaches to encoding the Classification.</w:t>
      </w:r>
    </w:p>
    <w:p w14:paraId="56C089F1" w14:textId="77777777" w:rsidR="00AE4CAE" w:rsidRPr="00F442A2" w:rsidRDefault="00AE4CAE" w:rsidP="00E07DB3">
      <w:pPr>
        <w:pStyle w:val="BodyText"/>
        <w:rPr>
          <w:lang w:eastAsia="ar-SA"/>
        </w:rPr>
      </w:pPr>
    </w:p>
    <w:p w14:paraId="3378CA7A" w14:textId="77777777" w:rsidR="00E07DB3" w:rsidRPr="00F442A2" w:rsidRDefault="00E07DB3" w:rsidP="000766F4">
      <w:pPr>
        <w:pStyle w:val="BodyText"/>
        <w:rPr>
          <w:b/>
          <w:bCs/>
        </w:rPr>
      </w:pPr>
      <w:r w:rsidRPr="00F442A2">
        <w:rPr>
          <w:b/>
          <w:bCs/>
        </w:rPr>
        <w:t>Classification encoded inside the RegistryPackage object</w:t>
      </w:r>
    </w:p>
    <w:p w14:paraId="3BFC81B0" w14:textId="77777777" w:rsidR="00E07DB3" w:rsidRPr="00F442A2" w:rsidRDefault="00E07DB3" w:rsidP="00A4429A">
      <w:pPr>
        <w:pStyle w:val="XMLFragment"/>
        <w:rPr>
          <w:lang w:val="en-US"/>
        </w:rPr>
      </w:pPr>
      <w:r w:rsidRPr="00F442A2">
        <w:rPr>
          <w:lang w:val="en-US"/>
        </w:rPr>
        <w:t>&lt;…&gt;</w:t>
      </w:r>
    </w:p>
    <w:p w14:paraId="61080ED5" w14:textId="77777777" w:rsidR="00E07DB3" w:rsidRPr="00F442A2" w:rsidRDefault="00E07DB3" w:rsidP="00A4429A">
      <w:pPr>
        <w:pStyle w:val="XMLFragment"/>
        <w:rPr>
          <w:lang w:val="en-US"/>
        </w:rPr>
      </w:pPr>
      <w:r w:rsidRPr="00F442A2">
        <w:rPr>
          <w:lang w:val="en-US"/>
        </w:rPr>
        <w:t>&lt;RegistryPackage id="Fol"&gt;</w:t>
      </w:r>
    </w:p>
    <w:p w14:paraId="0D2DEFAD" w14:textId="77777777" w:rsidR="00E07DB3" w:rsidRPr="00F442A2" w:rsidRDefault="00E07DB3" w:rsidP="00A4429A">
      <w:pPr>
        <w:pStyle w:val="XMLFragment"/>
        <w:rPr>
          <w:lang w:val="en-US"/>
        </w:rPr>
      </w:pPr>
      <w:r w:rsidRPr="00F442A2">
        <w:rPr>
          <w:lang w:val="en-US"/>
        </w:rPr>
        <w:t>&lt;!-- Classify registry package Fol as being a Folder --&gt;</w:t>
      </w:r>
    </w:p>
    <w:p w14:paraId="365081B6" w14:textId="77777777" w:rsidR="00E07DB3" w:rsidRPr="00F442A2" w:rsidRDefault="00E07DB3" w:rsidP="00A4429A">
      <w:pPr>
        <w:pStyle w:val="XMLFragment"/>
        <w:rPr>
          <w:lang w:val="en-US"/>
        </w:rPr>
      </w:pPr>
      <w:r w:rsidRPr="00F442A2">
        <w:rPr>
          <w:lang w:val="en-US"/>
        </w:rPr>
        <w:t xml:space="preserve">&lt;Classification </w:t>
      </w:r>
    </w:p>
    <w:p w14:paraId="498CEFFE" w14:textId="77777777" w:rsidR="00E07DB3" w:rsidRPr="00F442A2" w:rsidRDefault="00E07DB3" w:rsidP="00A4429A">
      <w:pPr>
        <w:pStyle w:val="XMLFragment"/>
        <w:rPr>
          <w:lang w:val="en-US"/>
        </w:rPr>
      </w:pPr>
      <w:r w:rsidRPr="00F442A2">
        <w:rPr>
          <w:lang w:val="en-US"/>
        </w:rPr>
        <w:t xml:space="preserve">    classificationNode="urn:uuid:d9d542f3-6cc4-48b6-8870-ea235fbc94c2" </w:t>
      </w:r>
    </w:p>
    <w:p w14:paraId="3EDFCB0D" w14:textId="77777777" w:rsidR="00E07DB3" w:rsidRPr="00F442A2" w:rsidRDefault="00E07DB3" w:rsidP="00A4429A">
      <w:pPr>
        <w:pStyle w:val="XMLFragment"/>
        <w:rPr>
          <w:lang w:val="en-US"/>
        </w:rPr>
      </w:pPr>
      <w:r w:rsidRPr="00F442A2">
        <w:rPr>
          <w:lang w:val="en-US"/>
        </w:rPr>
        <w:t xml:space="preserve">    classifiedObject="Fol" </w:t>
      </w:r>
    </w:p>
    <w:p w14:paraId="2A7D7B27" w14:textId="77777777" w:rsidR="00E07DB3" w:rsidRPr="00F442A2" w:rsidRDefault="00E07DB3" w:rsidP="00A4429A">
      <w:pPr>
        <w:pStyle w:val="XMLFragment"/>
        <w:rPr>
          <w:lang w:val="en-US"/>
        </w:rPr>
      </w:pPr>
      <w:r w:rsidRPr="00F442A2">
        <w:rPr>
          <w:lang w:val="en-US"/>
        </w:rPr>
        <w:t xml:space="preserve">    id="IdExample_066" </w:t>
      </w:r>
    </w:p>
    <w:p w14:paraId="2AEA614F" w14:textId="77777777" w:rsidR="00E07DB3" w:rsidRPr="00F442A2" w:rsidRDefault="00E07DB3" w:rsidP="00A4429A">
      <w:pPr>
        <w:pStyle w:val="XMLFragment"/>
        <w:rPr>
          <w:lang w:val="en-US"/>
        </w:rPr>
      </w:pPr>
      <w:r w:rsidRPr="00F442A2">
        <w:rPr>
          <w:lang w:val="en-US"/>
        </w:rPr>
        <w:t xml:space="preserve">    objectType="urn:oasis:names:tc:ebxml-</w:t>
      </w:r>
      <w:r w:rsidRPr="00F442A2">
        <w:rPr>
          <w:lang w:val="en-US"/>
        </w:rPr>
        <w:br/>
      </w:r>
      <w:r w:rsidRPr="00F442A2">
        <w:rPr>
          <w:lang w:val="en-US"/>
        </w:rPr>
        <w:tab/>
        <w:t>regrep:ObjectType:RegistryObject:Classification"</w:t>
      </w:r>
    </w:p>
    <w:p w14:paraId="7CA3DAE1" w14:textId="77777777" w:rsidR="00E07DB3" w:rsidRPr="00F442A2" w:rsidRDefault="00E07DB3" w:rsidP="00A4429A">
      <w:pPr>
        <w:pStyle w:val="XMLFragment"/>
        <w:rPr>
          <w:lang w:val="en-US"/>
        </w:rPr>
      </w:pPr>
      <w:r w:rsidRPr="00F442A2">
        <w:rPr>
          <w:lang w:val="en-US"/>
        </w:rPr>
        <w:t xml:space="preserve">    /&gt;</w:t>
      </w:r>
    </w:p>
    <w:p w14:paraId="3510D902" w14:textId="77777777" w:rsidR="00E07DB3" w:rsidRPr="00F442A2" w:rsidRDefault="00E07DB3" w:rsidP="00A4429A">
      <w:pPr>
        <w:pStyle w:val="XMLFragment"/>
        <w:rPr>
          <w:lang w:val="en-US"/>
        </w:rPr>
      </w:pPr>
      <w:r w:rsidRPr="00F442A2">
        <w:rPr>
          <w:lang w:val="en-US"/>
        </w:rPr>
        <w:t>&lt;/RegistryPackage&gt;</w:t>
      </w:r>
    </w:p>
    <w:p w14:paraId="6261F186" w14:textId="77777777" w:rsidR="00E07DB3" w:rsidRPr="00F442A2" w:rsidRDefault="00E07DB3" w:rsidP="00A4429A">
      <w:pPr>
        <w:pStyle w:val="XMLFragment"/>
        <w:rPr>
          <w:lang w:val="en-US"/>
        </w:rPr>
      </w:pPr>
      <w:r w:rsidRPr="00F442A2">
        <w:rPr>
          <w:lang w:val="en-US"/>
        </w:rPr>
        <w:t>&lt;…&gt;</w:t>
      </w:r>
    </w:p>
    <w:p w14:paraId="627B8CAD" w14:textId="77777777" w:rsidR="00AE4CAE" w:rsidRPr="00F442A2" w:rsidRDefault="00AE4CAE" w:rsidP="00E07DB3">
      <w:pPr>
        <w:pStyle w:val="BodyText"/>
        <w:rPr>
          <w:b/>
          <w:bCs/>
        </w:rPr>
      </w:pPr>
    </w:p>
    <w:p w14:paraId="38D0B160" w14:textId="77777777" w:rsidR="00E07DB3" w:rsidRPr="00F442A2" w:rsidRDefault="00E07DB3" w:rsidP="000766F4">
      <w:pPr>
        <w:pStyle w:val="BodyText"/>
        <w:rPr>
          <w:b/>
          <w:bCs/>
          <w:lang w:eastAsia="ar-SA"/>
        </w:rPr>
      </w:pPr>
      <w:r w:rsidRPr="00F442A2">
        <w:rPr>
          <w:b/>
          <w:bCs/>
        </w:rPr>
        <w:t>Classification encoded outside the RegistryPackage object</w:t>
      </w:r>
    </w:p>
    <w:p w14:paraId="39317243" w14:textId="77777777" w:rsidR="00E07DB3" w:rsidRPr="00F442A2" w:rsidRDefault="00E07DB3" w:rsidP="00A4429A">
      <w:pPr>
        <w:pStyle w:val="XMLFragment"/>
        <w:rPr>
          <w:lang w:val="en-US"/>
        </w:rPr>
      </w:pPr>
      <w:r w:rsidRPr="00F442A2">
        <w:rPr>
          <w:lang w:val="en-US"/>
        </w:rPr>
        <w:t>&lt;RegistryPackage id="Fol"&gt;</w:t>
      </w:r>
    </w:p>
    <w:p w14:paraId="38F94BA2" w14:textId="77777777" w:rsidR="00E07DB3" w:rsidRPr="00F442A2" w:rsidRDefault="00E07DB3" w:rsidP="00A4429A">
      <w:pPr>
        <w:pStyle w:val="XMLFragment"/>
        <w:rPr>
          <w:lang w:val="en-US"/>
        </w:rPr>
      </w:pPr>
      <w:r w:rsidRPr="00F442A2">
        <w:rPr>
          <w:lang w:val="en-US"/>
        </w:rPr>
        <w:t>…</w:t>
      </w:r>
    </w:p>
    <w:p w14:paraId="4ED750C7" w14:textId="77777777" w:rsidR="00E07DB3" w:rsidRPr="00F442A2" w:rsidRDefault="00E07DB3" w:rsidP="00A4429A">
      <w:pPr>
        <w:pStyle w:val="XMLFragment"/>
        <w:rPr>
          <w:lang w:val="en-US"/>
        </w:rPr>
      </w:pPr>
      <w:r w:rsidRPr="00F442A2">
        <w:rPr>
          <w:lang w:val="en-US"/>
        </w:rPr>
        <w:t>&lt;/RegistryPackage&gt;</w:t>
      </w:r>
    </w:p>
    <w:p w14:paraId="3542D4B6" w14:textId="77777777" w:rsidR="00E07DB3" w:rsidRPr="00F442A2" w:rsidRDefault="00E07DB3" w:rsidP="00A4429A">
      <w:pPr>
        <w:pStyle w:val="XMLFragment"/>
        <w:rPr>
          <w:lang w:val="en-US"/>
        </w:rPr>
      </w:pPr>
      <w:r w:rsidRPr="00F442A2">
        <w:rPr>
          <w:lang w:val="en-US"/>
        </w:rPr>
        <w:t>&lt;!-- Classify registry package as Folder  --&gt;</w:t>
      </w:r>
    </w:p>
    <w:p w14:paraId="5FE70B9A" w14:textId="77777777" w:rsidR="00E07DB3" w:rsidRPr="00F442A2" w:rsidRDefault="00E07DB3" w:rsidP="00A4429A">
      <w:pPr>
        <w:pStyle w:val="XMLFragment"/>
        <w:rPr>
          <w:lang w:val="en-US"/>
        </w:rPr>
      </w:pPr>
      <w:r w:rsidRPr="00F442A2">
        <w:rPr>
          <w:lang w:val="en-US"/>
        </w:rPr>
        <w:t xml:space="preserve">&lt;Classification </w:t>
      </w:r>
    </w:p>
    <w:p w14:paraId="3DB509B5" w14:textId="77777777" w:rsidR="00E07DB3" w:rsidRPr="00F442A2" w:rsidRDefault="00E07DB3" w:rsidP="00A4429A">
      <w:pPr>
        <w:pStyle w:val="XMLFragment"/>
        <w:rPr>
          <w:lang w:val="en-US"/>
        </w:rPr>
      </w:pPr>
      <w:r w:rsidRPr="00F442A2">
        <w:rPr>
          <w:lang w:val="en-US"/>
        </w:rPr>
        <w:t xml:space="preserve">    classificationNode="urn:uuid:d9d542f3-6cc4-48b6-8870-ea235fbc94c2" </w:t>
      </w:r>
    </w:p>
    <w:p w14:paraId="65423AC5" w14:textId="77777777" w:rsidR="00E07DB3" w:rsidRPr="00F442A2" w:rsidRDefault="00E07DB3" w:rsidP="00A4429A">
      <w:pPr>
        <w:pStyle w:val="XMLFragment"/>
        <w:rPr>
          <w:lang w:val="en-US"/>
        </w:rPr>
      </w:pPr>
      <w:r w:rsidRPr="00F442A2">
        <w:rPr>
          <w:lang w:val="en-US"/>
        </w:rPr>
        <w:t xml:space="preserve">    classifiedObject="Fol" </w:t>
      </w:r>
    </w:p>
    <w:p w14:paraId="38D5857D" w14:textId="77777777" w:rsidR="00E07DB3" w:rsidRPr="00F442A2" w:rsidRDefault="00E07DB3" w:rsidP="00A4429A">
      <w:pPr>
        <w:pStyle w:val="XMLFragment"/>
        <w:rPr>
          <w:lang w:val="en-US"/>
        </w:rPr>
      </w:pPr>
      <w:r w:rsidRPr="00F442A2">
        <w:rPr>
          <w:lang w:val="en-US"/>
        </w:rPr>
        <w:t xml:space="preserve">    id="IdExample_066" </w:t>
      </w:r>
    </w:p>
    <w:p w14:paraId="726ED1CA" w14:textId="77777777" w:rsidR="00E07DB3" w:rsidRPr="00F442A2" w:rsidRDefault="00E07DB3" w:rsidP="00A4429A">
      <w:pPr>
        <w:pStyle w:val="XMLFragment"/>
        <w:rPr>
          <w:lang w:val="en-US"/>
        </w:rPr>
      </w:pPr>
      <w:r w:rsidRPr="00F442A2">
        <w:rPr>
          <w:lang w:val="en-US"/>
        </w:rPr>
        <w:t xml:space="preserve">    objectType="urn:oasis:names:tc:ebXML-regrep:ObjectType:RegistryObject:Classification"</w:t>
      </w:r>
    </w:p>
    <w:p w14:paraId="20733A3B" w14:textId="77777777" w:rsidR="00E07DB3" w:rsidRPr="00F442A2" w:rsidRDefault="00E07DB3" w:rsidP="00A4429A">
      <w:pPr>
        <w:pStyle w:val="XMLFragment"/>
        <w:rPr>
          <w:lang w:val="en-US"/>
        </w:rPr>
      </w:pPr>
      <w:r w:rsidRPr="00F442A2">
        <w:rPr>
          <w:lang w:val="en-US"/>
        </w:rPr>
        <w:t xml:space="preserve">    /&gt;</w:t>
      </w:r>
    </w:p>
    <w:p w14:paraId="7F8DA90B" w14:textId="77777777" w:rsidR="00E07DB3" w:rsidRPr="00F442A2" w:rsidRDefault="00E07DB3" w:rsidP="00A4429A">
      <w:pPr>
        <w:pStyle w:val="XMLFragment"/>
        <w:rPr>
          <w:lang w:val="en-US"/>
        </w:rPr>
      </w:pPr>
      <w:r w:rsidRPr="00F442A2">
        <w:rPr>
          <w:lang w:val="en-US"/>
        </w:rPr>
        <w:t>&lt;…&gt;</w:t>
      </w:r>
    </w:p>
    <w:p w14:paraId="789B135D" w14:textId="77777777" w:rsidR="00E07DB3" w:rsidRPr="00F442A2" w:rsidRDefault="00E07DB3" w:rsidP="00526BF4">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6"/>
        <w:gridCol w:w="6444"/>
      </w:tblGrid>
      <w:tr w:rsidR="00E07DB3" w:rsidRPr="00F442A2" w14:paraId="587E51A4" w14:textId="77777777" w:rsidTr="00F431B4">
        <w:tc>
          <w:tcPr>
            <w:tcW w:w="0" w:type="auto"/>
            <w:shd w:val="clear" w:color="auto" w:fill="D9D9D9"/>
          </w:tcPr>
          <w:p w14:paraId="7042C71A" w14:textId="77777777" w:rsidR="00E07DB3" w:rsidRPr="00F442A2" w:rsidRDefault="00E07DB3" w:rsidP="00F431B4">
            <w:pPr>
              <w:pStyle w:val="TableEntryHeader"/>
              <w:rPr>
                <w:noProof w:val="0"/>
                <w:szCs w:val="24"/>
              </w:rPr>
            </w:pPr>
            <w:r w:rsidRPr="00F442A2">
              <w:rPr>
                <w:noProof w:val="0"/>
              </w:rPr>
              <w:t>Item</w:t>
            </w:r>
          </w:p>
        </w:tc>
        <w:tc>
          <w:tcPr>
            <w:tcW w:w="0" w:type="auto"/>
            <w:shd w:val="clear" w:color="auto" w:fill="D9D9D9"/>
          </w:tcPr>
          <w:p w14:paraId="4CDD1513" w14:textId="77777777" w:rsidR="00E07DB3" w:rsidRPr="00F442A2" w:rsidRDefault="00E07DB3" w:rsidP="00F431B4">
            <w:pPr>
              <w:pStyle w:val="TableEntryHeader"/>
              <w:rPr>
                <w:noProof w:val="0"/>
                <w:szCs w:val="24"/>
              </w:rPr>
            </w:pPr>
            <w:r w:rsidRPr="00F442A2">
              <w:rPr>
                <w:noProof w:val="0"/>
              </w:rPr>
              <w:t>Description</w:t>
            </w:r>
          </w:p>
        </w:tc>
      </w:tr>
      <w:tr w:rsidR="00E07DB3" w:rsidRPr="00F442A2" w14:paraId="535288A2" w14:textId="77777777" w:rsidTr="00F431B4">
        <w:tc>
          <w:tcPr>
            <w:tcW w:w="0" w:type="auto"/>
            <w:shd w:val="clear" w:color="auto" w:fill="auto"/>
          </w:tcPr>
          <w:p w14:paraId="010EF552" w14:textId="77777777" w:rsidR="00E07DB3" w:rsidRPr="00F442A2" w:rsidRDefault="00E07DB3" w:rsidP="00F431B4">
            <w:pPr>
              <w:pStyle w:val="TableEntry"/>
            </w:pPr>
            <w:r w:rsidRPr="00F442A2">
              <w:t>Classification/@classifiedObject</w:t>
            </w:r>
          </w:p>
        </w:tc>
        <w:tc>
          <w:tcPr>
            <w:tcW w:w="0" w:type="auto"/>
            <w:shd w:val="clear" w:color="auto" w:fill="auto"/>
          </w:tcPr>
          <w:p w14:paraId="35E5FE1E" w14:textId="77777777" w:rsidR="00E07DB3" w:rsidRPr="00F442A2" w:rsidRDefault="00E07DB3" w:rsidP="00F431B4">
            <w:pPr>
              <w:pStyle w:val="TableEntry"/>
            </w:pPr>
            <w:r w:rsidRPr="00F442A2">
              <w:t>The @id attribute of the RegistryPackage being classified.</w:t>
            </w:r>
          </w:p>
        </w:tc>
      </w:tr>
      <w:tr w:rsidR="00E07DB3" w:rsidRPr="00F442A2" w14:paraId="172B5409" w14:textId="77777777" w:rsidTr="00F431B4">
        <w:tc>
          <w:tcPr>
            <w:tcW w:w="0" w:type="auto"/>
            <w:shd w:val="clear" w:color="auto" w:fill="auto"/>
          </w:tcPr>
          <w:p w14:paraId="20509BF3" w14:textId="77777777" w:rsidR="00E07DB3" w:rsidRPr="00F442A2" w:rsidRDefault="00E07DB3" w:rsidP="00F431B4">
            <w:pPr>
              <w:pStyle w:val="TableEntry"/>
            </w:pPr>
            <w:r w:rsidRPr="00F442A2">
              <w:t>Classification/@classificationNode</w:t>
            </w:r>
          </w:p>
        </w:tc>
        <w:tc>
          <w:tcPr>
            <w:tcW w:w="0" w:type="auto"/>
            <w:shd w:val="clear" w:color="auto" w:fill="auto"/>
          </w:tcPr>
          <w:p w14:paraId="4F7B7EBC" w14:textId="77777777" w:rsidR="00E07DB3" w:rsidRPr="00F442A2" w:rsidRDefault="00E07DB3" w:rsidP="00F431B4">
            <w:pPr>
              <w:pStyle w:val="TableEntry"/>
            </w:pPr>
            <w:r w:rsidRPr="00F442A2">
              <w:t xml:space="preserve">A fixed value identifying the type of object the RegistryPackage represents. </w:t>
            </w:r>
          </w:p>
          <w:p w14:paraId="4FB9DABF" w14:textId="77777777" w:rsidR="00E07DB3" w:rsidRPr="00F442A2" w:rsidRDefault="00E07DB3" w:rsidP="00F431B4">
            <w:pPr>
              <w:pStyle w:val="TableEntry"/>
            </w:pPr>
            <w:r w:rsidRPr="00F442A2">
              <w:t>Accepted values:</w:t>
            </w:r>
          </w:p>
          <w:p w14:paraId="2809B32C" w14:textId="77777777" w:rsidR="00E07DB3" w:rsidRPr="00F442A2" w:rsidRDefault="00E07DB3" w:rsidP="00F431B4">
            <w:pPr>
              <w:pStyle w:val="TableEntry"/>
              <w:rPr>
                <w:lang w:eastAsia="ar-SA"/>
              </w:rPr>
            </w:pPr>
            <w:r w:rsidRPr="00F442A2">
              <w:t xml:space="preserve">Folder: </w:t>
            </w:r>
            <w:r w:rsidRPr="00F442A2">
              <w:rPr>
                <w:rFonts w:ascii="Courier New" w:hAnsi="Courier New" w:cs="Courier New"/>
                <w:lang w:eastAsia="ar-SA"/>
              </w:rPr>
              <w:t>urn:uuid:d9d542f3-6cc4-48b6-8870-ea235fbc94c2</w:t>
            </w:r>
          </w:p>
        </w:tc>
      </w:tr>
      <w:tr w:rsidR="00E07DB3" w:rsidRPr="00F442A2" w14:paraId="66F69C50" w14:textId="77777777" w:rsidTr="00F431B4">
        <w:tc>
          <w:tcPr>
            <w:tcW w:w="0" w:type="auto"/>
            <w:shd w:val="clear" w:color="auto" w:fill="auto"/>
          </w:tcPr>
          <w:p w14:paraId="7443A7D2" w14:textId="77777777" w:rsidR="00E07DB3" w:rsidRPr="00F442A2" w:rsidRDefault="00E07DB3" w:rsidP="00F431B4">
            <w:pPr>
              <w:pStyle w:val="TableEntry"/>
            </w:pPr>
            <w:r w:rsidRPr="00F442A2">
              <w:t>Classification/@id</w:t>
            </w:r>
          </w:p>
        </w:tc>
        <w:tc>
          <w:tcPr>
            <w:tcW w:w="0" w:type="auto"/>
            <w:shd w:val="clear" w:color="auto" w:fill="auto"/>
          </w:tcPr>
          <w:p w14:paraId="628A1939" w14:textId="77777777" w:rsidR="00E07DB3" w:rsidRPr="00F442A2" w:rsidRDefault="00E07DB3" w:rsidP="00F431B4">
            <w:pPr>
              <w:pStyle w:val="TableEntry"/>
            </w:pPr>
            <w:r w:rsidRPr="00F442A2">
              <w:t xml:space="preserve">Symbolic id or UUID identifying this Classification. See </w:t>
            </w:r>
            <w:r w:rsidR="00561F92" w:rsidRPr="00F442A2">
              <w:t>S</w:t>
            </w:r>
            <w:r w:rsidRPr="00F442A2">
              <w:t>ection 4.2.3.1.5 for details.</w:t>
            </w:r>
          </w:p>
        </w:tc>
      </w:tr>
      <w:tr w:rsidR="00E07DB3" w:rsidRPr="00F442A2" w14:paraId="20A8596C" w14:textId="77777777" w:rsidTr="00F431B4">
        <w:tc>
          <w:tcPr>
            <w:tcW w:w="0" w:type="auto"/>
            <w:shd w:val="clear" w:color="auto" w:fill="auto"/>
          </w:tcPr>
          <w:p w14:paraId="1DD78587" w14:textId="77777777" w:rsidR="00E07DB3" w:rsidRPr="00F442A2" w:rsidRDefault="00E07DB3" w:rsidP="00F431B4">
            <w:pPr>
              <w:pStyle w:val="TableEntry"/>
            </w:pPr>
            <w:r w:rsidRPr="00F442A2">
              <w:t>Classification/@objectType</w:t>
            </w:r>
          </w:p>
        </w:tc>
        <w:tc>
          <w:tcPr>
            <w:tcW w:w="0" w:type="auto"/>
            <w:shd w:val="clear" w:color="auto" w:fill="auto"/>
          </w:tcPr>
          <w:p w14:paraId="702A4510" w14:textId="371DF6EA" w:rsidR="00E07DB3" w:rsidRPr="00F442A2" w:rsidRDefault="00E07DB3" w:rsidP="00F431B4">
            <w:pPr>
              <w:pStyle w:val="TableEntry"/>
            </w:pPr>
            <w:r w:rsidRPr="00F442A2">
              <w:t xml:space="preserve">Fixed value as specified by ebRIM. Optional upon submission of objects, required upon retrieval. If set, </w:t>
            </w:r>
            <w:r w:rsidR="002634B9" w:rsidRPr="00F442A2">
              <w:t xml:space="preserve">the value shall </w:t>
            </w:r>
            <w:r w:rsidRPr="00F442A2">
              <w:t>be "</w:t>
            </w:r>
            <w:r w:rsidRPr="00F442A2">
              <w:rPr>
                <w:rFonts w:ascii="Courier New" w:hAnsi="Courier New" w:cs="Courier New"/>
              </w:rPr>
              <w:t>urn:oasis:names:tc:ebxml-regrep:ObjectType:RegistryObject:Classification</w:t>
            </w:r>
            <w:r w:rsidRPr="00F442A2">
              <w:t>".</w:t>
            </w:r>
          </w:p>
        </w:tc>
      </w:tr>
    </w:tbl>
    <w:p w14:paraId="757B3935" w14:textId="1396513E" w:rsidR="00E07DB3" w:rsidRPr="00F442A2" w:rsidRDefault="00E07DB3" w:rsidP="00E07DB3">
      <w:pPr>
        <w:pStyle w:val="BodyText"/>
        <w:rPr>
          <w:lang w:eastAsia="ar-SA"/>
        </w:rPr>
      </w:pPr>
    </w:p>
    <w:p w14:paraId="134E9035" w14:textId="6B7A40B6" w:rsidR="00E07DB3" w:rsidRPr="00F442A2" w:rsidRDefault="00E07DB3" w:rsidP="009E7736">
      <w:pPr>
        <w:pStyle w:val="Heading4"/>
        <w:numPr>
          <w:ilvl w:val="3"/>
          <w:numId w:val="5"/>
        </w:numPr>
        <w:tabs>
          <w:tab w:val="clear" w:pos="1980"/>
        </w:tabs>
        <w:suppressAutoHyphens w:val="0"/>
        <w:ind w:left="1008" w:hanging="1008"/>
      </w:pPr>
      <w:bookmarkStart w:id="89" w:name="_Toc363716752"/>
      <w:bookmarkStart w:id="90" w:name="_Toc363717207"/>
      <w:bookmarkStart w:id="91" w:name="_Toc363717591"/>
      <w:bookmarkStart w:id="92" w:name="_Toc364252804"/>
      <w:bookmarkStart w:id="93" w:name="_Toc367876939"/>
      <w:bookmarkEnd w:id="89"/>
      <w:bookmarkEnd w:id="90"/>
      <w:bookmarkEnd w:id="91"/>
      <w:r w:rsidRPr="00F442A2">
        <w:lastRenderedPageBreak/>
        <w:t>Registry Object List</w:t>
      </w:r>
      <w:bookmarkEnd w:id="92"/>
      <w:bookmarkEnd w:id="93"/>
    </w:p>
    <w:p w14:paraId="47FEEEBC" w14:textId="77777777" w:rsidR="00E07DB3" w:rsidRPr="00F442A2" w:rsidRDefault="00E07DB3" w:rsidP="00E07DB3">
      <w:pPr>
        <w:pStyle w:val="BodyText"/>
      </w:pPr>
      <w:r w:rsidRPr="00F442A2">
        <w:t>In submission requests and query responses, a Registry Object List contains a list of Folders, SubmissionSets, DocumentEntr</w:t>
      </w:r>
      <w:r w:rsidR="004D64B4" w:rsidRPr="00F442A2">
        <w:t>y</w:t>
      </w:r>
      <w:r w:rsidRPr="00F442A2">
        <w:t xml:space="preserve"> </w:t>
      </w:r>
      <w:r w:rsidR="004D64B4" w:rsidRPr="00F442A2">
        <w:t xml:space="preserve">objects </w:t>
      </w:r>
      <w:r w:rsidRPr="00F442A2">
        <w:t xml:space="preserve">and Associations. </w:t>
      </w:r>
    </w:p>
    <w:p w14:paraId="1A1985F4" w14:textId="77777777" w:rsidR="00E07DB3" w:rsidRPr="00F442A2" w:rsidRDefault="00E07DB3" w:rsidP="00E07DB3">
      <w:pPr>
        <w:pStyle w:val="BodyText"/>
      </w:pPr>
      <w:r w:rsidRPr="00F442A2">
        <w:t>Figure 4.2.1.</w:t>
      </w:r>
      <w:r w:rsidR="00C95896" w:rsidRPr="00F442A2">
        <w:t>4</w:t>
      </w:r>
      <w:r w:rsidRPr="00F442A2">
        <w:t>-1 shows in detail the content of the rim:RegistryObjectList used to exchange Document Sharing metadata; a subset of the ebXML Registry Information Model (ebRIM).</w:t>
      </w:r>
    </w:p>
    <w:p w14:paraId="6034AB71" w14:textId="77777777" w:rsidR="00AE4CAE" w:rsidRPr="00F442A2" w:rsidRDefault="00AE4CAE" w:rsidP="00E07DB3">
      <w:pPr>
        <w:pStyle w:val="BodyText"/>
      </w:pPr>
    </w:p>
    <w:p w14:paraId="5FA20B08" w14:textId="77777777" w:rsidR="00E07DB3" w:rsidRPr="00F442A2" w:rsidRDefault="001A6DDB" w:rsidP="00A4429A">
      <w:pPr>
        <w:pStyle w:val="BodyText"/>
        <w:jc w:val="center"/>
      </w:pPr>
      <w:r w:rsidRPr="00F442A2">
        <w:rPr>
          <w:noProof/>
        </w:rPr>
        <w:drawing>
          <wp:inline distT="0" distB="0" distL="0" distR="0" wp14:anchorId="6BFECD49" wp14:editId="29166946">
            <wp:extent cx="5934075" cy="3019425"/>
            <wp:effectExtent l="0" t="0" r="9525" b="9525"/>
            <wp:docPr id="13" name="Picture 10" descr="Figure 4_2_1_ Classes and attributes of the ebRIM subset used for X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4_2_1_ Classes and attributes of the ebRIM subset used for XD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019425"/>
                    </a:xfrm>
                    <a:prstGeom prst="rect">
                      <a:avLst/>
                    </a:prstGeom>
                    <a:noFill/>
                    <a:ln>
                      <a:noFill/>
                    </a:ln>
                  </pic:spPr>
                </pic:pic>
              </a:graphicData>
            </a:graphic>
          </wp:inline>
        </w:drawing>
      </w:r>
    </w:p>
    <w:p w14:paraId="668E0AD8" w14:textId="77777777" w:rsidR="00E07DB3" w:rsidRPr="00F442A2" w:rsidRDefault="00E07DB3" w:rsidP="000766F4">
      <w:pPr>
        <w:pStyle w:val="FigureTitle"/>
      </w:pPr>
      <w:bookmarkStart w:id="94" w:name="_Ref352762364"/>
      <w:r w:rsidRPr="00F442A2">
        <w:t>Figure 4.2.1.</w:t>
      </w:r>
      <w:r w:rsidR="00C95896" w:rsidRPr="00F442A2">
        <w:t>4</w:t>
      </w:r>
      <w:r w:rsidRPr="00F442A2">
        <w:t xml:space="preserve">-1: </w:t>
      </w:r>
      <w:bookmarkEnd w:id="94"/>
      <w:r w:rsidRPr="00F442A2">
        <w:t>Registry Object List (Informative)</w:t>
      </w:r>
    </w:p>
    <w:p w14:paraId="0D3BD227" w14:textId="77777777" w:rsidR="00E07DB3" w:rsidRPr="00F442A2" w:rsidRDefault="00E07DB3" w:rsidP="00E07DB3">
      <w:pPr>
        <w:pStyle w:val="BodyText"/>
      </w:pPr>
      <w:r w:rsidRPr="00F442A2">
        <w:t>The following XML example demonstrates the encoding of several metadata objects grouped within a rim:RegistryObjectList:</w:t>
      </w:r>
    </w:p>
    <w:p w14:paraId="4AF9EBF9" w14:textId="77777777" w:rsidR="00412E1E" w:rsidRPr="00F442A2" w:rsidRDefault="00412E1E" w:rsidP="00E07DB3">
      <w:pPr>
        <w:pStyle w:val="BodyText"/>
      </w:pPr>
    </w:p>
    <w:p w14:paraId="70DE8612" w14:textId="77777777" w:rsidR="00E07DB3" w:rsidRPr="00F442A2" w:rsidRDefault="00E07DB3" w:rsidP="00A4429A">
      <w:pPr>
        <w:pStyle w:val="XMLFragment"/>
        <w:rPr>
          <w:lang w:val="en-US"/>
        </w:rPr>
      </w:pPr>
      <w:r w:rsidRPr="00F442A2">
        <w:rPr>
          <w:lang w:val="en-US"/>
        </w:rPr>
        <w:t>&lt;rim:RegistryObjectList&gt;</w:t>
      </w:r>
    </w:p>
    <w:p w14:paraId="23CA5FD8" w14:textId="77777777" w:rsidR="00E07DB3" w:rsidRPr="00F442A2" w:rsidRDefault="00E07DB3" w:rsidP="00A4429A">
      <w:pPr>
        <w:pStyle w:val="XMLFragment"/>
        <w:rPr>
          <w:lang w:val="en-US"/>
        </w:rPr>
      </w:pPr>
      <w:r w:rsidRPr="00F442A2">
        <w:rPr>
          <w:lang w:val="en-US"/>
        </w:rPr>
        <w:t xml:space="preserve">  &lt;rim:RegistryPackage id="SubmissionSet01"&gt; ... &lt;/rim:RegistryPackage&gt;</w:t>
      </w:r>
    </w:p>
    <w:p w14:paraId="25CBAC53" w14:textId="77777777" w:rsidR="00E07DB3" w:rsidRPr="00F442A2" w:rsidRDefault="00E07DB3" w:rsidP="000766F4">
      <w:pPr>
        <w:pStyle w:val="XMLFragment"/>
        <w:rPr>
          <w:lang w:val="en-US"/>
        </w:rPr>
      </w:pPr>
      <w:r w:rsidRPr="00F442A2">
        <w:rPr>
          <w:lang w:val="en-US"/>
        </w:rPr>
        <w:t xml:space="preserve">  &lt;rim:Association id="Document01InSubmissionSet01" ... /&gt;</w:t>
      </w:r>
    </w:p>
    <w:p w14:paraId="119EB13D" w14:textId="77777777" w:rsidR="00E07DB3" w:rsidRPr="005A199D" w:rsidRDefault="00E07DB3" w:rsidP="00A4429A">
      <w:pPr>
        <w:pStyle w:val="XMLFragment"/>
      </w:pPr>
      <w:r w:rsidRPr="00F442A2">
        <w:rPr>
          <w:lang w:val="en-US"/>
        </w:rPr>
        <w:t xml:space="preserve">  </w:t>
      </w:r>
      <w:r w:rsidRPr="005A199D">
        <w:t>&lt;rim:ExtrinsicObject id="Document01"&gt; ... &lt;/rim:ExtrinsicObject&gt;</w:t>
      </w:r>
    </w:p>
    <w:p w14:paraId="100236C6" w14:textId="77777777" w:rsidR="00E07DB3" w:rsidRPr="00F442A2" w:rsidRDefault="00E07DB3" w:rsidP="00A4429A">
      <w:pPr>
        <w:pStyle w:val="XMLFragment"/>
        <w:rPr>
          <w:lang w:val="en-US"/>
        </w:rPr>
      </w:pPr>
      <w:r w:rsidRPr="00F442A2">
        <w:rPr>
          <w:lang w:val="en-US"/>
        </w:rPr>
        <w:t>&lt;/rim:RegistryObjectList&gt;</w:t>
      </w:r>
    </w:p>
    <w:p w14:paraId="3FFBF397" w14:textId="77777777" w:rsidR="004D64B4" w:rsidRPr="00F442A2" w:rsidRDefault="004D64B4" w:rsidP="009E7736">
      <w:pPr>
        <w:pStyle w:val="Heading4"/>
      </w:pPr>
      <w:bookmarkStart w:id="95" w:name="_Toc355941872"/>
      <w:bookmarkStart w:id="96" w:name="_Toc355944413"/>
      <w:bookmarkStart w:id="97" w:name="_Toc355947333"/>
      <w:bookmarkStart w:id="98" w:name="_Toc355948456"/>
      <w:bookmarkStart w:id="99" w:name="_Toc356293410"/>
      <w:bookmarkStart w:id="100" w:name="_Toc357585702"/>
      <w:bookmarkStart w:id="101" w:name="_Ref342589889"/>
      <w:bookmarkStart w:id="102" w:name="_Toc352575054"/>
      <w:bookmarkStart w:id="103" w:name="_Toc364252805"/>
      <w:bookmarkStart w:id="104" w:name="_Toc367876940"/>
      <w:bookmarkEnd w:id="95"/>
      <w:bookmarkEnd w:id="96"/>
      <w:bookmarkEnd w:id="97"/>
      <w:bookmarkEnd w:id="98"/>
      <w:bookmarkEnd w:id="99"/>
      <w:bookmarkEnd w:id="100"/>
      <w:r w:rsidRPr="00F442A2">
        <w:t>4.2.1.5 Submission Request</w:t>
      </w:r>
    </w:p>
    <w:p w14:paraId="3FBCC165" w14:textId="77777777" w:rsidR="004D64B4" w:rsidRPr="00F442A2" w:rsidRDefault="004D64B4" w:rsidP="004D64B4">
      <w:pPr>
        <w:pStyle w:val="BodyText"/>
      </w:pPr>
      <w:r w:rsidRPr="00F442A2">
        <w:t>See Section 4.1.4 for a definition of Submission Request. The Submission Request is implemented as an &lt;lcm:SubmitObjectsRequest&gt;.</w:t>
      </w:r>
    </w:p>
    <w:p w14:paraId="47541BDA" w14:textId="77777777" w:rsidR="004D64B4" w:rsidRPr="00F442A2" w:rsidRDefault="004D64B4" w:rsidP="004D64B4">
      <w:pPr>
        <w:pStyle w:val="BodyText"/>
      </w:pPr>
      <w:r w:rsidRPr="00F442A2">
        <w:t>The &lt;lcm:SubmitObjectsRequest&gt; element shall contain one &lt;rim:RegistryObjectList&gt; element.</w:t>
      </w:r>
    </w:p>
    <w:p w14:paraId="00BD6413" w14:textId="77777777" w:rsidR="004D64B4" w:rsidRPr="00F442A2" w:rsidRDefault="004D64B4" w:rsidP="004D64B4">
      <w:pPr>
        <w:pStyle w:val="BodyText"/>
      </w:pPr>
      <w:r w:rsidRPr="00F442A2">
        <w:t>The &lt;rim:RegistryObjectList&gt; element shall contain:</w:t>
      </w:r>
    </w:p>
    <w:p w14:paraId="7CB4D343" w14:textId="77777777" w:rsidR="004D64B4" w:rsidRPr="00F442A2" w:rsidRDefault="004D64B4" w:rsidP="005A199D">
      <w:pPr>
        <w:pStyle w:val="ListBullet2"/>
      </w:pPr>
      <w:r w:rsidRPr="00F442A2">
        <w:t xml:space="preserve">One rim:RegistryPackage for the Submission Set </w:t>
      </w:r>
    </w:p>
    <w:p w14:paraId="4019B18B" w14:textId="77777777" w:rsidR="004D64B4" w:rsidRPr="00F442A2" w:rsidRDefault="004D64B4" w:rsidP="005A199D">
      <w:pPr>
        <w:pStyle w:val="ListBullet2"/>
      </w:pPr>
      <w:r w:rsidRPr="00F442A2">
        <w:lastRenderedPageBreak/>
        <w:t>One rim:ExtrinsicObject for each DocumentEntry in the Submission Request</w:t>
      </w:r>
    </w:p>
    <w:p w14:paraId="34BCFEC8" w14:textId="77777777" w:rsidR="004D64B4" w:rsidRPr="00F442A2" w:rsidRDefault="004D64B4" w:rsidP="005A199D">
      <w:pPr>
        <w:pStyle w:val="ListBullet2"/>
      </w:pPr>
      <w:r w:rsidRPr="00F442A2">
        <w:t xml:space="preserve">One rim:Association for each Association in the Submission Request </w:t>
      </w:r>
    </w:p>
    <w:p w14:paraId="51871DF7" w14:textId="77777777" w:rsidR="004D64B4" w:rsidRPr="00F442A2" w:rsidRDefault="004D64B4" w:rsidP="005A199D">
      <w:pPr>
        <w:pStyle w:val="ListBullet2"/>
      </w:pPr>
      <w:r w:rsidRPr="00F442A2">
        <w:t>One rim:RegistryPackage for each Folder in the Submission Request</w:t>
      </w:r>
    </w:p>
    <w:p w14:paraId="4795685E" w14:textId="77777777" w:rsidR="004D64B4" w:rsidRPr="00F442A2" w:rsidRDefault="004D64B4" w:rsidP="004D64B4">
      <w:pPr>
        <w:pStyle w:val="BodyText"/>
      </w:pPr>
      <w:r w:rsidRPr="00F442A2">
        <w:t>The rim:RegistryObjectList may also contain rim:Classification elements that identify the RegistryPackage elements as a SubmissionSet or Folder. See Sections 4.2.1.2.1 and 4.2.1.3.1.</w:t>
      </w:r>
    </w:p>
    <w:p w14:paraId="49D1BD9B" w14:textId="77777777" w:rsidR="004D64B4" w:rsidRPr="00F442A2" w:rsidRDefault="004D64B4" w:rsidP="004D64B4">
      <w:pPr>
        <w:pStyle w:val="BodyText"/>
      </w:pPr>
      <w:r w:rsidRPr="00F442A2">
        <w:t>A full XML Schema Document for the XDS types is available online on the IHE FTP site, see ITI TF-2x: Appendix W.</w:t>
      </w:r>
    </w:p>
    <w:p w14:paraId="0E63CCE3" w14:textId="77777777" w:rsidR="00AE4CAE" w:rsidRPr="00F442A2" w:rsidRDefault="004D64B4" w:rsidP="004D64B4">
      <w:pPr>
        <w:pStyle w:val="BodyText"/>
      </w:pPr>
      <w:r w:rsidRPr="00F442A2">
        <w:t>Any id attributes or references to other objects in the submission may contain valid UUIDs or symbolic ids (see Section 4.2.3.1.5)</w:t>
      </w:r>
      <w:r w:rsidR="005444F9" w:rsidRPr="00F442A2">
        <w:t xml:space="preserve">. </w:t>
      </w:r>
      <w:r w:rsidRPr="00F442A2">
        <w:t>References to objects that are not contained in the submission request must be in UUID format.</w:t>
      </w:r>
    </w:p>
    <w:p w14:paraId="25B7D152" w14:textId="77777777" w:rsidR="00E07DB3" w:rsidRPr="00F442A2" w:rsidRDefault="00E07DB3" w:rsidP="009E7736">
      <w:pPr>
        <w:pStyle w:val="Heading3"/>
        <w:numPr>
          <w:ilvl w:val="2"/>
          <w:numId w:val="5"/>
        </w:numPr>
        <w:tabs>
          <w:tab w:val="clear" w:pos="720"/>
        </w:tabs>
        <w:suppressAutoHyphens w:val="0"/>
      </w:pPr>
      <w:bookmarkStart w:id="105" w:name="_Toc518658184"/>
      <w:r w:rsidRPr="00F442A2">
        <w:t>Association Types</w:t>
      </w:r>
      <w:bookmarkEnd w:id="101"/>
      <w:bookmarkEnd w:id="102"/>
      <w:bookmarkEnd w:id="103"/>
      <w:bookmarkEnd w:id="104"/>
      <w:bookmarkEnd w:id="105"/>
    </w:p>
    <w:p w14:paraId="17E5FAC0" w14:textId="77777777" w:rsidR="00E07DB3" w:rsidRPr="00F442A2" w:rsidRDefault="00E07DB3" w:rsidP="00E07DB3">
      <w:pPr>
        <w:pStyle w:val="BodyText"/>
      </w:pPr>
      <w:r w:rsidRPr="00F442A2">
        <w:t xml:space="preserve">All relationships between metadata objects are handled through Associations. An Association is an object that describes a named relationship between two metadata objects. </w:t>
      </w:r>
      <w:r w:rsidR="0050328A" w:rsidRPr="00F442A2">
        <w:t xml:space="preserve">These relationships are used to form submissions and express some query responses. </w:t>
      </w:r>
      <w:r w:rsidRPr="00F442A2">
        <w:t>The relationship between the DocumentEntry and the Document it represents is made with the DocumentEntry.uniqueId attribute</w:t>
      </w:r>
      <w:r w:rsidR="00412E1E" w:rsidRPr="00F442A2">
        <w:t>, and</w:t>
      </w:r>
      <w:r w:rsidRPr="00F442A2">
        <w:t xml:space="preserve"> not an Association since the Document is not a metadata object. </w:t>
      </w:r>
    </w:p>
    <w:p w14:paraId="6CD167EC" w14:textId="77777777" w:rsidR="00E07DB3" w:rsidRPr="00F442A2" w:rsidRDefault="00E07DB3" w:rsidP="00E07DB3">
      <w:pPr>
        <w:pStyle w:val="BodyText"/>
      </w:pPr>
      <w:r w:rsidRPr="00F442A2">
        <w:t>Associations can be used to build relationships between:</w:t>
      </w:r>
    </w:p>
    <w:p w14:paraId="388CB036" w14:textId="77777777" w:rsidR="00E07DB3" w:rsidRPr="00F442A2" w:rsidRDefault="00E07DB3" w:rsidP="00B6547D">
      <w:pPr>
        <w:pStyle w:val="ListBullet2"/>
      </w:pPr>
      <w:r w:rsidRPr="00F442A2">
        <w:t xml:space="preserve">A SubmissionSet and a DocumentEntry – </w:t>
      </w:r>
      <w:r w:rsidR="0054004C" w:rsidRPr="00F442A2">
        <w:t>SS-DE HasMember</w:t>
      </w:r>
    </w:p>
    <w:p w14:paraId="0850DB9E" w14:textId="77777777" w:rsidR="00E07DB3" w:rsidRPr="00F442A2" w:rsidRDefault="00E07DB3" w:rsidP="00B6547D">
      <w:pPr>
        <w:pStyle w:val="ListBullet2"/>
      </w:pPr>
      <w:r w:rsidRPr="00F442A2">
        <w:t xml:space="preserve">A SubmissionSet and a Folder – </w:t>
      </w:r>
      <w:r w:rsidR="0054004C" w:rsidRPr="00F442A2">
        <w:t>SS-FD HasMember</w:t>
      </w:r>
    </w:p>
    <w:p w14:paraId="2105E144" w14:textId="77777777" w:rsidR="00E07DB3" w:rsidRPr="00F442A2" w:rsidRDefault="00E07DB3" w:rsidP="00B6547D">
      <w:pPr>
        <w:pStyle w:val="ListBullet2"/>
      </w:pPr>
      <w:r w:rsidRPr="00F442A2">
        <w:t xml:space="preserve">A Folder and a DocumentEntry – </w:t>
      </w:r>
      <w:r w:rsidR="0054004C" w:rsidRPr="00F442A2">
        <w:t>FD-DE HasMember</w:t>
      </w:r>
    </w:p>
    <w:p w14:paraId="799FAF43" w14:textId="77777777" w:rsidR="00E07DB3" w:rsidRPr="00F442A2" w:rsidRDefault="00E07DB3" w:rsidP="00B6547D">
      <w:pPr>
        <w:pStyle w:val="ListBullet2"/>
      </w:pPr>
      <w:r w:rsidRPr="00F442A2">
        <w:t xml:space="preserve">A SubmissionSet and an Association – </w:t>
      </w:r>
      <w:r w:rsidR="0054004C" w:rsidRPr="00F442A2">
        <w:t>SS-HM HasMember</w:t>
      </w:r>
    </w:p>
    <w:p w14:paraId="7E139B11" w14:textId="77777777" w:rsidR="00E07DB3" w:rsidRPr="00F442A2" w:rsidRDefault="00E07DB3" w:rsidP="00B6547D">
      <w:pPr>
        <w:pStyle w:val="ListBullet2"/>
      </w:pPr>
      <w:r w:rsidRPr="00F442A2">
        <w:t>A DocumentEntry and another DocumentEntry – Relationship</w:t>
      </w:r>
    </w:p>
    <w:p w14:paraId="5130D396" w14:textId="77777777" w:rsidR="00E07DB3" w:rsidRPr="00F442A2" w:rsidRDefault="00E07DB3" w:rsidP="00303F9E">
      <w:pPr>
        <w:pStyle w:val="BodyText"/>
      </w:pPr>
      <w:r w:rsidRPr="00F442A2">
        <w:t xml:space="preserve">Once deprecated, a DocumentEntry shall not be referenced by future associations. </w:t>
      </w:r>
    </w:p>
    <w:p w14:paraId="5931F76F" w14:textId="77777777" w:rsidR="00E07DB3" w:rsidRPr="00F442A2" w:rsidRDefault="00E07DB3" w:rsidP="00E07DB3">
      <w:pPr>
        <w:pStyle w:val="BodyText"/>
      </w:pPr>
      <w:r w:rsidRPr="00F442A2">
        <w:t xml:space="preserve">The abstract concept of a HasMember or Relationship Association is expressed through an ebRIM Association illustrated in the diagram below. This expression is done by mapping the abstract Association metadata attributes into Association class attributes and other associated classes. Further details regarding the Association object type can be found in </w:t>
      </w:r>
      <w:r w:rsidR="001A36E4" w:rsidRPr="00F442A2">
        <w:t>S</w:t>
      </w:r>
      <w:r w:rsidRPr="00F442A2">
        <w:t>ection</w:t>
      </w:r>
      <w:r w:rsidR="001A36E4" w:rsidRPr="00F442A2">
        <w:t xml:space="preserve"> 4.1.2</w:t>
      </w:r>
      <w:r w:rsidRPr="00F442A2">
        <w:t xml:space="preserve">. </w:t>
      </w:r>
    </w:p>
    <w:p w14:paraId="6CEE4446" w14:textId="77777777" w:rsidR="00AE4CAE" w:rsidRPr="00F442A2" w:rsidRDefault="00AE4CAE" w:rsidP="00E07DB3">
      <w:pPr>
        <w:pStyle w:val="BodyText"/>
        <w:rPr>
          <w:rFonts w:eastAsia="Arial"/>
        </w:rPr>
      </w:pPr>
    </w:p>
    <w:p w14:paraId="0BBE214D" w14:textId="77777777" w:rsidR="00E07DB3" w:rsidRPr="00F442A2" w:rsidRDefault="001A6DDB" w:rsidP="00E07DB3">
      <w:pPr>
        <w:pStyle w:val="BodyText"/>
        <w:rPr>
          <w:rFonts w:eastAsia="Arial"/>
        </w:rPr>
      </w:pPr>
      <w:r w:rsidRPr="00F442A2">
        <w:rPr>
          <w:noProof/>
        </w:rPr>
        <w:lastRenderedPageBreak/>
        <w:drawing>
          <wp:inline distT="0" distB="0" distL="0" distR="0" wp14:anchorId="5BD170BA" wp14:editId="0CDE88A8">
            <wp:extent cx="5943600" cy="1619250"/>
            <wp:effectExtent l="0" t="0" r="0" b="0"/>
            <wp:docPr id="15" name="Picture 1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p>
    <w:p w14:paraId="181041CB" w14:textId="77777777" w:rsidR="00E07DB3" w:rsidRPr="00F442A2" w:rsidRDefault="00E07DB3" w:rsidP="000766F4">
      <w:pPr>
        <w:pStyle w:val="FigureTitle"/>
      </w:pPr>
      <w:r w:rsidRPr="00F442A2">
        <w:t>Figure 4.2.2-1: Association (Informative)</w:t>
      </w:r>
    </w:p>
    <w:p w14:paraId="477AE174" w14:textId="77777777" w:rsidR="00E07DB3" w:rsidRPr="00F442A2" w:rsidRDefault="00E07DB3" w:rsidP="00E07DB3">
      <w:pPr>
        <w:pStyle w:val="BodyText"/>
      </w:pPr>
      <w:r w:rsidRPr="00F442A2">
        <w:t>Figure 4.2.</w:t>
      </w:r>
      <w:r w:rsidR="00D466A2" w:rsidRPr="00F442A2">
        <w:t>2</w:t>
      </w:r>
      <w:r w:rsidRPr="00F442A2">
        <w:t xml:space="preserve">-1 represents the attributes of an Association. This diagram demonstrates that the various HasMember and Relationship Associations inherit the attributes from the Association class, and that the </w:t>
      </w:r>
      <w:r w:rsidR="0054004C" w:rsidRPr="00F442A2">
        <w:t>SS-DE HasMember</w:t>
      </w:r>
      <w:r w:rsidRPr="00F442A2">
        <w:t xml:space="preserve"> (SubmissionSet to DocumentEntry) also has the submissionSetStatus metadata attribute in addition to the Association class attributes.</w:t>
      </w:r>
      <w:r w:rsidR="0067053E" w:rsidRPr="00F442A2">
        <w:t xml:space="preserve"> All Associations shall have an id (entryUUID) attribute. It may have UUID or symbolic format depending on where they are used</w:t>
      </w:r>
      <w:r w:rsidR="00B310FE" w:rsidRPr="00F442A2">
        <w:t xml:space="preserve">. </w:t>
      </w:r>
      <w:r w:rsidR="0067053E" w:rsidRPr="00F442A2">
        <w:t>Symbolic format is allowable only in submissions.</w:t>
      </w:r>
    </w:p>
    <w:p w14:paraId="5027EBB7" w14:textId="71F0E6ED" w:rsidR="00E07DB3" w:rsidRPr="00F442A2" w:rsidRDefault="00E07DB3" w:rsidP="00E07DB3">
      <w:pPr>
        <w:pStyle w:val="BodyText"/>
      </w:pPr>
      <w:r w:rsidRPr="00F442A2">
        <w:t xml:space="preserve">Associations have </w:t>
      </w:r>
      <w:r w:rsidR="002D7789" w:rsidRPr="00F442A2">
        <w:t xml:space="preserve">three </w:t>
      </w:r>
      <w:r w:rsidR="0067053E" w:rsidRPr="00F442A2">
        <w:t>other</w:t>
      </w:r>
      <w:r w:rsidRPr="00F442A2">
        <w:t xml:space="preserve"> required attributes (see Figure 4.2.2-1):</w:t>
      </w:r>
    </w:p>
    <w:p w14:paraId="268ABDBF" w14:textId="77777777" w:rsidR="00E07DB3" w:rsidRPr="00F442A2" w:rsidRDefault="00E07DB3" w:rsidP="00B6547D">
      <w:pPr>
        <w:pStyle w:val="ListBullet2"/>
      </w:pPr>
      <w:r w:rsidRPr="00F442A2">
        <w:t>sourceObject</w:t>
      </w:r>
    </w:p>
    <w:p w14:paraId="339E224D" w14:textId="77777777" w:rsidR="00E07DB3" w:rsidRPr="00F442A2" w:rsidRDefault="00E07DB3" w:rsidP="00B6547D">
      <w:pPr>
        <w:pStyle w:val="ListBullet2"/>
      </w:pPr>
      <w:r w:rsidRPr="00F442A2">
        <w:t>targetObject</w:t>
      </w:r>
    </w:p>
    <w:p w14:paraId="5496BC9D" w14:textId="77777777" w:rsidR="00E07DB3" w:rsidRPr="00F442A2" w:rsidRDefault="00E07DB3" w:rsidP="00B6547D">
      <w:pPr>
        <w:pStyle w:val="ListBullet2"/>
      </w:pPr>
      <w:r w:rsidRPr="00F442A2">
        <w:t>associationType</w:t>
      </w:r>
    </w:p>
    <w:p w14:paraId="35CEA84E" w14:textId="77777777" w:rsidR="00E07DB3" w:rsidRPr="00F442A2" w:rsidRDefault="00E07DB3" w:rsidP="00E07DB3">
      <w:pPr>
        <w:pStyle w:val="BodyText"/>
      </w:pPr>
      <w:r w:rsidRPr="00F442A2">
        <w:t>These attributes can be thought to make a small sentence:</w:t>
      </w:r>
    </w:p>
    <w:p w14:paraId="541B86EF" w14:textId="77777777" w:rsidR="00E07DB3" w:rsidRPr="00F442A2" w:rsidRDefault="00E07DB3" w:rsidP="00B6547D">
      <w:pPr>
        <w:pStyle w:val="ListBullet2"/>
      </w:pPr>
      <w:r w:rsidRPr="00F442A2">
        <w:t>sourceObject AssociationType targetObject</w:t>
      </w:r>
    </w:p>
    <w:p w14:paraId="3F146D6B" w14:textId="77777777" w:rsidR="00E07DB3" w:rsidRPr="00F442A2" w:rsidRDefault="00E07DB3" w:rsidP="00E07DB3">
      <w:pPr>
        <w:pStyle w:val="BodyText"/>
      </w:pPr>
      <w:r w:rsidRPr="00F442A2">
        <w:t>The sentence is composed of noun-verb-object for example:</w:t>
      </w:r>
    </w:p>
    <w:p w14:paraId="0DB67F9C" w14:textId="77777777" w:rsidR="00E07DB3" w:rsidRPr="00F442A2" w:rsidRDefault="00E07DB3" w:rsidP="00B6547D">
      <w:pPr>
        <w:pStyle w:val="ListBullet2"/>
      </w:pPr>
      <w:r w:rsidRPr="00F442A2">
        <w:t>Folder HasMember DocumentEntry</w:t>
      </w:r>
    </w:p>
    <w:p w14:paraId="2D4A4011" w14:textId="77777777" w:rsidR="00E07DB3" w:rsidRPr="00F442A2" w:rsidRDefault="00E07DB3" w:rsidP="00E07DB3">
      <w:pPr>
        <w:pStyle w:val="BodyText"/>
      </w:pPr>
      <w:r w:rsidRPr="00F442A2">
        <w:t>Graphically this example Association looks like:</w:t>
      </w:r>
    </w:p>
    <w:p w14:paraId="14888F17" w14:textId="77777777" w:rsidR="00AE4CAE" w:rsidRPr="00F442A2" w:rsidRDefault="00AE4CAE" w:rsidP="00E07DB3">
      <w:pPr>
        <w:pStyle w:val="BodyText"/>
      </w:pPr>
    </w:p>
    <w:p w14:paraId="55E620B3" w14:textId="77777777" w:rsidR="00E07DB3" w:rsidRPr="00F442A2" w:rsidRDefault="001A6DDB" w:rsidP="00E07DB3">
      <w:pPr>
        <w:pStyle w:val="BodyText"/>
        <w:keepNext/>
      </w:pPr>
      <w:r w:rsidRPr="00F442A2">
        <w:rPr>
          <w:noProof/>
        </w:rPr>
        <w:drawing>
          <wp:inline distT="0" distB="0" distL="0" distR="0" wp14:anchorId="502D5CE3" wp14:editId="775151B8">
            <wp:extent cx="5248275" cy="1266825"/>
            <wp:effectExtent l="0" t="0" r="9525" b="9525"/>
            <wp:docPr id="17" name="Picture 1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75" cy="1266825"/>
                    </a:xfrm>
                    <a:prstGeom prst="rect">
                      <a:avLst/>
                    </a:prstGeom>
                    <a:noFill/>
                    <a:ln>
                      <a:noFill/>
                    </a:ln>
                  </pic:spPr>
                </pic:pic>
              </a:graphicData>
            </a:graphic>
          </wp:inline>
        </w:drawing>
      </w:r>
    </w:p>
    <w:p w14:paraId="78814778" w14:textId="77777777" w:rsidR="00E07DB3" w:rsidRPr="00F442A2" w:rsidRDefault="00E07DB3" w:rsidP="000766F4">
      <w:pPr>
        <w:pStyle w:val="FigureTitle"/>
        <w:rPr>
          <w:rFonts w:eastAsia="Arial"/>
        </w:rPr>
      </w:pPr>
      <w:r w:rsidRPr="00F442A2">
        <w:t>Figure 4.2.2-2: Folder HasMember DocumentEntry (Informative)</w:t>
      </w:r>
    </w:p>
    <w:p w14:paraId="129FBBA3" w14:textId="77777777" w:rsidR="00AE4CAE" w:rsidRPr="00F442A2" w:rsidRDefault="00AE4CAE" w:rsidP="000D614D">
      <w:pPr>
        <w:pStyle w:val="BodyText"/>
        <w:rPr>
          <w:rFonts w:eastAsia="Arial"/>
        </w:rPr>
      </w:pPr>
    </w:p>
    <w:p w14:paraId="14EE0534" w14:textId="413B5F70" w:rsidR="00E07DB3" w:rsidRPr="00F442A2" w:rsidRDefault="00E07DB3" w:rsidP="000766F4">
      <w:pPr>
        <w:pStyle w:val="BodyText"/>
        <w:rPr>
          <w:rFonts w:eastAsia="Arial"/>
          <w:b/>
          <w:bCs/>
        </w:rPr>
      </w:pPr>
      <w:r w:rsidRPr="00F442A2">
        <w:rPr>
          <w:rFonts w:eastAsia="Arial"/>
          <w:b/>
          <w:bCs/>
        </w:rPr>
        <w:lastRenderedPageBreak/>
        <w:t>Association Type formatting</w:t>
      </w:r>
    </w:p>
    <w:p w14:paraId="0A4A5D15" w14:textId="77777777" w:rsidR="00E07DB3" w:rsidRPr="00F442A2" w:rsidRDefault="00E07DB3" w:rsidP="00E07DB3">
      <w:pPr>
        <w:pStyle w:val="BodyText"/>
        <w:rPr>
          <w:lang w:eastAsia="ar-SA"/>
        </w:rPr>
      </w:pPr>
      <w:r w:rsidRPr="00F442A2">
        <w:rPr>
          <w:lang w:eastAsia="ar-SA"/>
        </w:rPr>
        <w:t>An Association type shall be specified as a URN.</w:t>
      </w:r>
    </w:p>
    <w:p w14:paraId="61E1A327" w14:textId="77777777" w:rsidR="0067053E" w:rsidRPr="00F442A2" w:rsidRDefault="0067053E" w:rsidP="00E07DB3">
      <w:pPr>
        <w:pStyle w:val="BodyText"/>
        <w:rPr>
          <w:lang w:eastAsia="ar-SA"/>
        </w:rPr>
      </w:pPr>
      <w:r w:rsidRPr="00F442A2">
        <w:rPr>
          <w:lang w:eastAsia="ar-SA"/>
        </w:rPr>
        <w:t>The sourceObject and targetObject are UUID or symbolic format depending on where they are used. Symbolic format is allowable only in submissions. The status attribute shall not be submitted but shall be returned from queries.</w:t>
      </w:r>
    </w:p>
    <w:p w14:paraId="283CF5AC" w14:textId="77777777" w:rsidR="00E07DB3" w:rsidRPr="00F442A2" w:rsidRDefault="00E07DB3" w:rsidP="00E07DB3">
      <w:pPr>
        <w:pStyle w:val="BodyText"/>
        <w:rPr>
          <w:lang w:eastAsia="ar-SA"/>
        </w:rPr>
      </w:pPr>
      <w:r w:rsidRPr="00F442A2">
        <w:rPr>
          <w:lang w:eastAsia="ar-SA"/>
        </w:rPr>
        <w:t>The valid Association types are specified in the following table.</w:t>
      </w:r>
    </w:p>
    <w:p w14:paraId="14A7E0F8" w14:textId="77777777" w:rsidR="00E07DB3" w:rsidRPr="00F442A2" w:rsidRDefault="00E07DB3" w:rsidP="000766F4">
      <w:pPr>
        <w:pStyle w:val="TableTitle"/>
      </w:pPr>
      <w:r w:rsidRPr="00F442A2">
        <w:t>Table 4.2.2-1: Association Types</w:t>
      </w:r>
    </w:p>
    <w:tbl>
      <w:tblPr>
        <w:tblW w:w="9426" w:type="dxa"/>
        <w:jc w:val="center"/>
        <w:tblLayout w:type="fixed"/>
        <w:tblCellMar>
          <w:top w:w="55" w:type="dxa"/>
          <w:left w:w="55" w:type="dxa"/>
          <w:bottom w:w="55" w:type="dxa"/>
          <w:right w:w="55" w:type="dxa"/>
        </w:tblCellMar>
        <w:tblLook w:val="0000" w:firstRow="0" w:lastRow="0" w:firstColumn="0" w:lastColumn="0" w:noHBand="0" w:noVBand="0"/>
      </w:tblPr>
      <w:tblGrid>
        <w:gridCol w:w="4182"/>
        <w:gridCol w:w="5244"/>
      </w:tblGrid>
      <w:tr w:rsidR="00E07DB3" w:rsidRPr="00F442A2" w14:paraId="05BB4F0C" w14:textId="77777777" w:rsidTr="00F431B4">
        <w:trPr>
          <w:cantSplit/>
          <w:tblHeader/>
          <w:jc w:val="center"/>
        </w:trPr>
        <w:tc>
          <w:tcPr>
            <w:tcW w:w="4182" w:type="dxa"/>
            <w:tcBorders>
              <w:top w:val="single" w:sz="2" w:space="0" w:color="000000"/>
              <w:left w:val="single" w:sz="2" w:space="0" w:color="000000"/>
              <w:bottom w:val="single" w:sz="2" w:space="0" w:color="000000"/>
              <w:right w:val="single" w:sz="2" w:space="0" w:color="000000"/>
            </w:tcBorders>
            <w:shd w:val="clear" w:color="auto" w:fill="D9D9D9"/>
          </w:tcPr>
          <w:p w14:paraId="076E4AE9" w14:textId="1DC92BD3" w:rsidR="00E07DB3" w:rsidRPr="00F442A2" w:rsidRDefault="00D0141A" w:rsidP="00B67434">
            <w:pPr>
              <w:pStyle w:val="TableEntryHeader"/>
              <w:rPr>
                <w:noProof w:val="0"/>
              </w:rPr>
            </w:pPr>
            <w:r w:rsidRPr="00F442A2">
              <w:rPr>
                <w:noProof w:val="0"/>
              </w:rPr>
              <w:t>Meaning</w:t>
            </w:r>
          </w:p>
        </w:tc>
        <w:tc>
          <w:tcPr>
            <w:tcW w:w="5244" w:type="dxa"/>
            <w:tcBorders>
              <w:top w:val="single" w:sz="2" w:space="0" w:color="000000"/>
              <w:left w:val="single" w:sz="2" w:space="0" w:color="000000"/>
              <w:bottom w:val="single" w:sz="2" w:space="0" w:color="000000"/>
              <w:right w:val="single" w:sz="2" w:space="0" w:color="000000"/>
            </w:tcBorders>
            <w:shd w:val="clear" w:color="auto" w:fill="D9D9D9"/>
          </w:tcPr>
          <w:p w14:paraId="2D3C84B1" w14:textId="77777777" w:rsidR="00E07DB3" w:rsidRPr="00F442A2" w:rsidRDefault="00E07DB3" w:rsidP="00B67434">
            <w:pPr>
              <w:pStyle w:val="TableEntryHeader"/>
              <w:rPr>
                <w:noProof w:val="0"/>
              </w:rPr>
            </w:pPr>
            <w:r w:rsidRPr="00F442A2">
              <w:rPr>
                <w:noProof w:val="0"/>
              </w:rPr>
              <w:t>Association Type</w:t>
            </w:r>
          </w:p>
        </w:tc>
      </w:tr>
      <w:tr w:rsidR="00E07DB3" w:rsidRPr="00F442A2" w14:paraId="75F8B296"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7DD4438A" w14:textId="77777777" w:rsidR="00E07DB3" w:rsidRPr="00F442A2" w:rsidRDefault="00D0141A" w:rsidP="00F431B4">
            <w:pPr>
              <w:pStyle w:val="TableEntry"/>
            </w:pPr>
            <w:r w:rsidRPr="00F442A2">
              <w:t>Membership in a Registry Package (SubmissionSet or Folder)</w:t>
            </w:r>
          </w:p>
        </w:tc>
        <w:tc>
          <w:tcPr>
            <w:tcW w:w="5244" w:type="dxa"/>
            <w:tcBorders>
              <w:top w:val="single" w:sz="2" w:space="0" w:color="000000"/>
              <w:left w:val="single" w:sz="2" w:space="0" w:color="000000"/>
              <w:bottom w:val="single" w:sz="2" w:space="0" w:color="000000"/>
              <w:right w:val="single" w:sz="2" w:space="0" w:color="000000"/>
            </w:tcBorders>
          </w:tcPr>
          <w:p w14:paraId="53301093"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urn:oasis:names:tc:ebxml-regrep:AssociationType:HasMember</w:t>
            </w:r>
          </w:p>
        </w:tc>
      </w:tr>
      <w:tr w:rsidR="00E07DB3" w:rsidRPr="00F442A2" w14:paraId="27F8C576"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60E826DE" w14:textId="77777777" w:rsidR="00E07DB3" w:rsidRPr="00F442A2" w:rsidRDefault="00E07DB3" w:rsidP="00F431B4">
            <w:pPr>
              <w:pStyle w:val="TableEntry"/>
            </w:pPr>
            <w:r w:rsidRPr="00F442A2">
              <w:t>Replace</w:t>
            </w:r>
          </w:p>
        </w:tc>
        <w:tc>
          <w:tcPr>
            <w:tcW w:w="5244" w:type="dxa"/>
            <w:tcBorders>
              <w:top w:val="single" w:sz="2" w:space="0" w:color="000000"/>
              <w:left w:val="single" w:sz="2" w:space="0" w:color="000000"/>
              <w:bottom w:val="single" w:sz="2" w:space="0" w:color="000000"/>
              <w:right w:val="single" w:sz="2" w:space="0" w:color="000000"/>
            </w:tcBorders>
          </w:tcPr>
          <w:p w14:paraId="4527EE96"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urn:ihe:iti:2007:AssociationType:RPLC</w:t>
            </w:r>
          </w:p>
        </w:tc>
      </w:tr>
      <w:tr w:rsidR="00E07DB3" w:rsidRPr="00F442A2" w14:paraId="65CA3A14"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0DBC18F6" w14:textId="77777777" w:rsidR="00E07DB3" w:rsidRPr="00F442A2" w:rsidRDefault="00E07DB3" w:rsidP="00F431B4">
            <w:pPr>
              <w:pStyle w:val="TableEntry"/>
            </w:pPr>
            <w:r w:rsidRPr="00F442A2">
              <w:t>Transform</w:t>
            </w:r>
            <w:r w:rsidR="00D0141A" w:rsidRPr="00F442A2">
              <w:t>ation</w:t>
            </w:r>
          </w:p>
        </w:tc>
        <w:tc>
          <w:tcPr>
            <w:tcW w:w="5244" w:type="dxa"/>
            <w:tcBorders>
              <w:top w:val="single" w:sz="2" w:space="0" w:color="000000"/>
              <w:left w:val="single" w:sz="2" w:space="0" w:color="000000"/>
              <w:bottom w:val="single" w:sz="2" w:space="0" w:color="000000"/>
              <w:right w:val="single" w:sz="2" w:space="0" w:color="000000"/>
            </w:tcBorders>
          </w:tcPr>
          <w:p w14:paraId="041647B9"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urn:ihe:iti:2007:AssociationType:XFRM</w:t>
            </w:r>
          </w:p>
        </w:tc>
      </w:tr>
      <w:tr w:rsidR="00E07DB3" w:rsidRPr="00E9244E" w14:paraId="51681082"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1A23021C" w14:textId="77777777" w:rsidR="00E07DB3" w:rsidRPr="00F442A2" w:rsidRDefault="00D0141A" w:rsidP="00F431B4">
            <w:pPr>
              <w:pStyle w:val="TableEntry"/>
            </w:pPr>
            <w:r w:rsidRPr="00F442A2">
              <w:t>Addendum</w:t>
            </w:r>
          </w:p>
        </w:tc>
        <w:tc>
          <w:tcPr>
            <w:tcW w:w="5244" w:type="dxa"/>
            <w:tcBorders>
              <w:top w:val="single" w:sz="2" w:space="0" w:color="000000"/>
              <w:left w:val="single" w:sz="2" w:space="0" w:color="000000"/>
              <w:bottom w:val="single" w:sz="2" w:space="0" w:color="000000"/>
              <w:right w:val="single" w:sz="2" w:space="0" w:color="000000"/>
            </w:tcBorders>
          </w:tcPr>
          <w:p w14:paraId="4C14B4C7" w14:textId="77777777" w:rsidR="00E07DB3" w:rsidRPr="005A199D" w:rsidRDefault="00E07DB3" w:rsidP="00F431B4">
            <w:pPr>
              <w:pStyle w:val="TableEntry"/>
              <w:suppressAutoHyphens/>
              <w:rPr>
                <w:rFonts w:ascii="Courier New" w:hAnsi="Courier New" w:cs="Courier New"/>
                <w:lang w:val="fr-FR"/>
              </w:rPr>
            </w:pPr>
            <w:r w:rsidRPr="005A199D">
              <w:rPr>
                <w:rFonts w:ascii="Courier New" w:hAnsi="Courier New" w:cs="Courier New"/>
                <w:lang w:val="fr-FR"/>
              </w:rPr>
              <w:t>urn:ihe:iti:2007:AssociationType:APND</w:t>
            </w:r>
          </w:p>
        </w:tc>
      </w:tr>
      <w:tr w:rsidR="00E07DB3" w:rsidRPr="00F442A2" w14:paraId="2E53AD48"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204E1961" w14:textId="77777777" w:rsidR="00E07DB3" w:rsidRPr="00F442A2" w:rsidRDefault="00D0141A" w:rsidP="00F431B4">
            <w:pPr>
              <w:pStyle w:val="TableEntry"/>
            </w:pPr>
            <w:r w:rsidRPr="00F442A2">
              <w:t>Replace with Transformation</w:t>
            </w:r>
          </w:p>
        </w:tc>
        <w:tc>
          <w:tcPr>
            <w:tcW w:w="5244" w:type="dxa"/>
            <w:tcBorders>
              <w:top w:val="single" w:sz="2" w:space="0" w:color="000000"/>
              <w:left w:val="single" w:sz="2" w:space="0" w:color="000000"/>
              <w:bottom w:val="single" w:sz="2" w:space="0" w:color="000000"/>
              <w:right w:val="single" w:sz="2" w:space="0" w:color="000000"/>
            </w:tcBorders>
          </w:tcPr>
          <w:p w14:paraId="6F306305"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urn:ihe:iti:2007:AssociationType:XFRM_RPLC</w:t>
            </w:r>
          </w:p>
        </w:tc>
      </w:tr>
      <w:tr w:rsidR="00E07DB3" w:rsidRPr="00F442A2" w14:paraId="7B70663A"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5B2B5D60" w14:textId="77777777" w:rsidR="00E07DB3" w:rsidRPr="00F442A2" w:rsidRDefault="00D0141A" w:rsidP="00F431B4">
            <w:pPr>
              <w:pStyle w:val="TableEntry"/>
            </w:pPr>
            <w:r w:rsidRPr="00F442A2">
              <w:t>Digital Signature</w:t>
            </w:r>
          </w:p>
        </w:tc>
        <w:tc>
          <w:tcPr>
            <w:tcW w:w="5244" w:type="dxa"/>
            <w:tcBorders>
              <w:top w:val="single" w:sz="2" w:space="0" w:color="000000"/>
              <w:left w:val="single" w:sz="2" w:space="0" w:color="000000"/>
              <w:bottom w:val="single" w:sz="2" w:space="0" w:color="000000"/>
              <w:right w:val="single" w:sz="2" w:space="0" w:color="000000"/>
            </w:tcBorders>
          </w:tcPr>
          <w:p w14:paraId="29AA0AE3"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urn:ihe:iti:2007:AssociationType:signs</w:t>
            </w:r>
          </w:p>
        </w:tc>
      </w:tr>
      <w:tr w:rsidR="00933F2E" w:rsidRPr="00F442A2" w14:paraId="102F664E" w14:textId="77777777" w:rsidTr="00F431B4">
        <w:trPr>
          <w:jc w:val="center"/>
        </w:trPr>
        <w:tc>
          <w:tcPr>
            <w:tcW w:w="4182" w:type="dxa"/>
            <w:tcBorders>
              <w:top w:val="single" w:sz="2" w:space="0" w:color="000000"/>
              <w:left w:val="single" w:sz="2" w:space="0" w:color="000000"/>
              <w:bottom w:val="single" w:sz="2" w:space="0" w:color="000000"/>
              <w:right w:val="single" w:sz="2" w:space="0" w:color="000000"/>
            </w:tcBorders>
          </w:tcPr>
          <w:p w14:paraId="220EAF04" w14:textId="77777777" w:rsidR="00933F2E" w:rsidRPr="00F442A2" w:rsidDel="00D0141A" w:rsidRDefault="00933F2E" w:rsidP="00F431B4">
            <w:pPr>
              <w:pStyle w:val="TableEntry"/>
            </w:pPr>
            <w:r w:rsidRPr="00F442A2">
              <w:t>Snapshot of On-Demand document entry</w:t>
            </w:r>
          </w:p>
        </w:tc>
        <w:tc>
          <w:tcPr>
            <w:tcW w:w="5244" w:type="dxa"/>
            <w:tcBorders>
              <w:top w:val="single" w:sz="2" w:space="0" w:color="000000"/>
              <w:left w:val="single" w:sz="2" w:space="0" w:color="000000"/>
              <w:bottom w:val="single" w:sz="2" w:space="0" w:color="000000"/>
              <w:right w:val="single" w:sz="2" w:space="0" w:color="000000"/>
            </w:tcBorders>
          </w:tcPr>
          <w:p w14:paraId="285CEE51" w14:textId="77777777" w:rsidR="00933F2E" w:rsidRPr="00F442A2" w:rsidRDefault="00933F2E" w:rsidP="00F431B4">
            <w:pPr>
              <w:pStyle w:val="TableEntry"/>
              <w:rPr>
                <w:rFonts w:ascii="Courier New" w:hAnsi="Courier New" w:cs="Courier New"/>
              </w:rPr>
            </w:pPr>
            <w:r w:rsidRPr="00F442A2">
              <w:rPr>
                <w:rFonts w:ascii="Courier New" w:hAnsi="Courier New" w:cs="Courier New"/>
              </w:rPr>
              <w:t>urn:ihe:iti:2010:AssociationType:IsSnapshotOf</w:t>
            </w:r>
          </w:p>
        </w:tc>
      </w:tr>
    </w:tbl>
    <w:p w14:paraId="6155B22E" w14:textId="77777777" w:rsidR="00890273" w:rsidRPr="00F442A2" w:rsidRDefault="00890273" w:rsidP="000766F4">
      <w:pPr>
        <w:pStyle w:val="TableTitle"/>
      </w:pPr>
      <w:bookmarkStart w:id="106" w:name="_Toc352575055"/>
      <w:r w:rsidRPr="00F442A2">
        <w:t>Example of basic Association</w:t>
      </w:r>
    </w:p>
    <w:p w14:paraId="2FA168DA" w14:textId="77777777" w:rsidR="00890273" w:rsidRPr="00F442A2" w:rsidRDefault="00890273" w:rsidP="00A4429A">
      <w:pPr>
        <w:pStyle w:val="XMLFragment"/>
        <w:rPr>
          <w:lang w:val="en-US"/>
        </w:rPr>
      </w:pPr>
      <w:r w:rsidRPr="00F442A2">
        <w:rPr>
          <w:lang w:val="en-US"/>
        </w:rPr>
        <w:t>&lt;rim:Association</w:t>
      </w:r>
    </w:p>
    <w:p w14:paraId="5E403A60" w14:textId="77777777" w:rsidR="00890273" w:rsidRPr="005A199D" w:rsidRDefault="00890273" w:rsidP="00A4429A">
      <w:pPr>
        <w:pStyle w:val="XMLFragment"/>
        <w:rPr>
          <w:lang w:val="it-IT"/>
        </w:rPr>
      </w:pPr>
      <w:r w:rsidRPr="005A199D">
        <w:rPr>
          <w:lang w:val="it-IT"/>
        </w:rPr>
        <w:t xml:space="preserve">  id=”urn:uuid:95e9115b-3d90-46ae-9610-ed34fd683d96”</w:t>
      </w:r>
    </w:p>
    <w:p w14:paraId="610C6424" w14:textId="77777777" w:rsidR="00890273" w:rsidRPr="00F442A2" w:rsidRDefault="00890273" w:rsidP="00A4429A">
      <w:pPr>
        <w:pStyle w:val="XMLFragment"/>
        <w:rPr>
          <w:lang w:val="en-US"/>
        </w:rPr>
      </w:pPr>
      <w:r w:rsidRPr="005A199D">
        <w:rPr>
          <w:lang w:val="it-IT"/>
        </w:rPr>
        <w:t xml:space="preserve">  </w:t>
      </w:r>
      <w:r w:rsidRPr="00F442A2">
        <w:rPr>
          <w:lang w:val="en-US"/>
        </w:rPr>
        <w:t>status=”urn:oasis:names:tc:ebxml-regrep:StatusType:Approved”</w:t>
      </w:r>
    </w:p>
    <w:p w14:paraId="336AAF2B" w14:textId="77777777" w:rsidR="00890273" w:rsidRPr="00F442A2" w:rsidRDefault="00890273" w:rsidP="00A4429A">
      <w:pPr>
        <w:pStyle w:val="XMLFragment"/>
        <w:rPr>
          <w:lang w:val="en-US"/>
        </w:rPr>
      </w:pPr>
      <w:r w:rsidRPr="00F442A2">
        <w:rPr>
          <w:lang w:val="en-US"/>
        </w:rPr>
        <w:t xml:space="preserve">  associationType=”urn:ihe:iti:2007:AssociationType:RPLC”</w:t>
      </w:r>
    </w:p>
    <w:p w14:paraId="1ECEC24A" w14:textId="77777777" w:rsidR="00890273" w:rsidRPr="00F442A2" w:rsidRDefault="00890273" w:rsidP="00A4429A">
      <w:pPr>
        <w:pStyle w:val="XMLFragment"/>
        <w:rPr>
          <w:lang w:val="en-US"/>
        </w:rPr>
      </w:pPr>
      <w:r w:rsidRPr="00F442A2">
        <w:rPr>
          <w:lang w:val="en-US"/>
        </w:rPr>
        <w:t xml:space="preserve">  sourceObject=”urn:uuid:3cce0135-cedb-4a26-ba00-8698ee8dde04”</w:t>
      </w:r>
    </w:p>
    <w:p w14:paraId="7D00572A" w14:textId="77777777" w:rsidR="00890273" w:rsidRPr="00F442A2" w:rsidRDefault="00890273" w:rsidP="00A4429A">
      <w:pPr>
        <w:pStyle w:val="XMLFragment"/>
        <w:rPr>
          <w:lang w:val="en-US"/>
        </w:rPr>
      </w:pPr>
      <w:r w:rsidRPr="00F442A2">
        <w:rPr>
          <w:lang w:val="en-US"/>
        </w:rPr>
        <w:t xml:space="preserve">  targetObject=”urn:uuid:e0985823-dc50-45a5-a6c8-a11a829893bd”/&gt;</w:t>
      </w:r>
    </w:p>
    <w:p w14:paraId="111CCEA3" w14:textId="77777777" w:rsidR="00890273" w:rsidRPr="00F442A2" w:rsidRDefault="00890273" w:rsidP="00A4429A">
      <w:pPr>
        <w:pStyle w:val="BodyText"/>
      </w:pPr>
    </w:p>
    <w:p w14:paraId="192FF7BE" w14:textId="49A2F2DA" w:rsidR="00E07DB3" w:rsidRPr="00F442A2" w:rsidRDefault="00E07DB3" w:rsidP="009E7736">
      <w:pPr>
        <w:pStyle w:val="Heading4"/>
        <w:numPr>
          <w:ilvl w:val="3"/>
          <w:numId w:val="5"/>
        </w:numPr>
        <w:tabs>
          <w:tab w:val="clear" w:pos="1980"/>
        </w:tabs>
        <w:suppressAutoHyphens w:val="0"/>
        <w:ind w:left="1008" w:hanging="1008"/>
      </w:pPr>
      <w:bookmarkStart w:id="107" w:name="_Toc364252806"/>
      <w:bookmarkStart w:id="108" w:name="_Toc367876941"/>
      <w:r w:rsidRPr="00F442A2">
        <w:t>HasMember</w:t>
      </w:r>
      <w:bookmarkEnd w:id="106"/>
      <w:bookmarkEnd w:id="107"/>
      <w:bookmarkEnd w:id="108"/>
    </w:p>
    <w:p w14:paraId="603FF429" w14:textId="77777777" w:rsidR="00E07DB3" w:rsidRPr="00F442A2" w:rsidRDefault="00E07DB3" w:rsidP="00E07DB3">
      <w:pPr>
        <w:pStyle w:val="BodyText"/>
      </w:pPr>
      <w:r w:rsidRPr="00F442A2">
        <w:t xml:space="preserve">In the Document Sharing abstract metadata model, many different relationships are defined between SubmissionSet, DocumentEntry and Folder objects. In this section, each of these relationships is given its own name, like </w:t>
      </w:r>
      <w:r w:rsidR="0054004C" w:rsidRPr="00F442A2">
        <w:t>SS-DE HasMember</w:t>
      </w:r>
      <w:r w:rsidRPr="00F442A2">
        <w:t xml:space="preserve"> - SubmissionSetHasMemberDocumentEntry. In the underlying ebRIM model, all of these relationships are created using the ebRIM HasMember Association type. </w:t>
      </w:r>
    </w:p>
    <w:p w14:paraId="1086B552" w14:textId="77777777" w:rsidR="00E07DB3" w:rsidRPr="00F442A2" w:rsidRDefault="00E07DB3" w:rsidP="00E07DB3">
      <w:pPr>
        <w:pStyle w:val="Note"/>
      </w:pPr>
      <w:r w:rsidRPr="00F442A2">
        <w:t xml:space="preserve">Note: There are four variants of the HasMember Association. See </w:t>
      </w:r>
      <w:r w:rsidR="004F291E" w:rsidRPr="00F442A2">
        <w:t>Section</w:t>
      </w:r>
      <w:r w:rsidRPr="00F442A2">
        <w:t xml:space="preserve"> 4.1.2 for an overview. </w:t>
      </w:r>
    </w:p>
    <w:p w14:paraId="1AE6B7E6" w14:textId="77777777" w:rsidR="00E07DB3" w:rsidRPr="00F442A2" w:rsidRDefault="0054004C" w:rsidP="009E7736">
      <w:pPr>
        <w:pStyle w:val="Heading5"/>
        <w:numPr>
          <w:ilvl w:val="4"/>
          <w:numId w:val="5"/>
        </w:numPr>
        <w:tabs>
          <w:tab w:val="clear" w:pos="1980"/>
        </w:tabs>
        <w:suppressAutoHyphens w:val="0"/>
        <w:ind w:left="0" w:firstLine="0"/>
      </w:pPr>
      <w:bookmarkStart w:id="109" w:name="_Toc352575056"/>
      <w:bookmarkStart w:id="110" w:name="_Toc364252807"/>
      <w:r w:rsidRPr="00F442A2">
        <w:rPr>
          <w:bCs/>
        </w:rPr>
        <w:t>SS-DE HasMember</w:t>
      </w:r>
      <w:r w:rsidR="00E07DB3" w:rsidRPr="00F442A2">
        <w:rPr>
          <w:bCs/>
        </w:rPr>
        <w:t xml:space="preserve"> </w:t>
      </w:r>
      <w:bookmarkEnd w:id="109"/>
      <w:bookmarkEnd w:id="110"/>
    </w:p>
    <w:p w14:paraId="2029B35F" w14:textId="77777777" w:rsidR="00E07DB3" w:rsidRPr="00F442A2" w:rsidRDefault="00E07DB3" w:rsidP="00E07DB3">
      <w:pPr>
        <w:pStyle w:val="BodyText"/>
        <w:rPr>
          <w:lang w:eastAsia="ar-SA"/>
        </w:rPr>
      </w:pPr>
      <w:r w:rsidRPr="00F442A2">
        <w:rPr>
          <w:b/>
        </w:rPr>
        <w:t xml:space="preserve">HasMember - </w:t>
      </w:r>
      <w:r w:rsidRPr="00F442A2">
        <w:t xml:space="preserve">a DocumentEntry shall be submitted as part of a SubmissionSet by connecting the objects with a HasMember Association. This is shown as </w:t>
      </w:r>
      <w:r w:rsidR="0054004C" w:rsidRPr="00F442A2">
        <w:t>SS-DE HasMember</w:t>
      </w:r>
      <w:r w:rsidRPr="00F442A2">
        <w:t xml:space="preserve"> in </w:t>
      </w:r>
      <w:r w:rsidR="001A36E4" w:rsidRPr="00F442A2">
        <w:t>F</w:t>
      </w:r>
      <w:r w:rsidRPr="00F442A2">
        <w:t xml:space="preserve">igure 4.1-1. </w:t>
      </w:r>
      <w:r w:rsidRPr="00F442A2">
        <w:rPr>
          <w:lang w:eastAsia="ar-SA"/>
        </w:rPr>
        <w:lastRenderedPageBreak/>
        <w:t>DocumentEntries may be included in a SubmissionSet in two ways: inclusion by value and inclusion by reference.</w:t>
      </w:r>
    </w:p>
    <w:p w14:paraId="7AD2FB8E" w14:textId="77777777" w:rsidR="00E07DB3" w:rsidRPr="00F442A2" w:rsidRDefault="00E07DB3" w:rsidP="000766F4">
      <w:pPr>
        <w:pStyle w:val="BodyText"/>
        <w:rPr>
          <w:b/>
          <w:bCs/>
        </w:rPr>
      </w:pPr>
      <w:r w:rsidRPr="00F442A2">
        <w:rPr>
          <w:b/>
          <w:bCs/>
        </w:rPr>
        <w:t>SubmissionSet Association labeling</w:t>
      </w:r>
    </w:p>
    <w:p w14:paraId="0B0971B2" w14:textId="77777777" w:rsidR="00E07DB3" w:rsidRPr="00F442A2" w:rsidRDefault="00E07DB3" w:rsidP="00E07DB3">
      <w:pPr>
        <w:pStyle w:val="BodyText"/>
        <w:rPr>
          <w:lang w:eastAsia="ar-SA"/>
        </w:rPr>
      </w:pPr>
      <w:r w:rsidRPr="00F442A2">
        <w:rPr>
          <w:lang w:eastAsia="ar-SA"/>
        </w:rPr>
        <w:t xml:space="preserve">Two types of Association labels are defined: original (submission by value), or reference (Submission by reference). This enables finding the SubmissionSet that first submitted </w:t>
      </w:r>
      <w:r w:rsidR="005570E7" w:rsidRPr="00F442A2">
        <w:rPr>
          <w:lang w:eastAsia="ar-SA"/>
        </w:rPr>
        <w:t xml:space="preserve">the </w:t>
      </w:r>
      <w:r w:rsidRPr="00F442A2">
        <w:rPr>
          <w:lang w:eastAsia="ar-SA"/>
        </w:rPr>
        <w:t xml:space="preserve">document. </w:t>
      </w:r>
    </w:p>
    <w:p w14:paraId="045B7DED" w14:textId="77777777" w:rsidR="00E07DB3" w:rsidRPr="00F442A2" w:rsidRDefault="00E07DB3" w:rsidP="000766F4">
      <w:pPr>
        <w:pStyle w:val="BodyText"/>
        <w:rPr>
          <w:b/>
          <w:bCs/>
        </w:rPr>
      </w:pPr>
      <w:r w:rsidRPr="00F442A2">
        <w:rPr>
          <w:b/>
          <w:bCs/>
        </w:rPr>
        <w:t>Submission of an original Document (inclusion by value)</w:t>
      </w:r>
    </w:p>
    <w:p w14:paraId="44FAB2C8" w14:textId="18151360" w:rsidR="00E07DB3" w:rsidRPr="00F442A2" w:rsidRDefault="00E07DB3" w:rsidP="00E07DB3">
      <w:pPr>
        <w:pStyle w:val="BodyText"/>
      </w:pPr>
      <w:r w:rsidRPr="00F442A2">
        <w:rPr>
          <w:lang w:eastAsia="ar-SA"/>
        </w:rPr>
        <w:t>When the creating entity has a new document to be submitted, it shall submit a DocumentEntry by value in the SubmissionSet. This means that t</w:t>
      </w:r>
      <w:r w:rsidRPr="00F442A2">
        <w:t xml:space="preserve">he DocumentEntry (and corresponding Document) are part of the submission. The HasMember Association shall contain a </w:t>
      </w:r>
      <w:r w:rsidR="00E615BF" w:rsidRPr="00F442A2">
        <w:t xml:space="preserve">Slot </w:t>
      </w:r>
      <w:r w:rsidRPr="00F442A2">
        <w:t xml:space="preserve">with the name SubmissionSetStatus with the value set to </w:t>
      </w:r>
      <w:r w:rsidR="00E615BF" w:rsidRPr="00F442A2">
        <w:rPr>
          <w:b/>
        </w:rPr>
        <w:t>Original</w:t>
      </w:r>
      <w:r w:rsidRPr="00F442A2">
        <w:t xml:space="preserve">. </w:t>
      </w:r>
    </w:p>
    <w:p w14:paraId="60A979A5" w14:textId="77777777" w:rsidR="00E07DB3" w:rsidRPr="00F442A2" w:rsidRDefault="00E07DB3" w:rsidP="00E07DB3">
      <w:pPr>
        <w:pStyle w:val="BodyText"/>
      </w:pPr>
      <w:r w:rsidRPr="00F442A2">
        <w:rPr>
          <w:lang w:eastAsia="ar-SA"/>
        </w:rPr>
        <w:t xml:space="preserve">All DocumentEntries submitted in a SubmissionSet, included by value, shall have their patientId attribute set to the same value. </w:t>
      </w:r>
      <w:r w:rsidRPr="00F442A2">
        <w:t xml:space="preserve">The value of the SubmissionSet.patientId attribute shall match the value of the DocumentEntry.patientId attribute. The metadata of this submission contains the SubmissionSet, the DocumentEntry, and the original </w:t>
      </w:r>
      <w:r w:rsidR="0054004C" w:rsidRPr="00F442A2">
        <w:t>SS-DE HasMember</w:t>
      </w:r>
      <w:r w:rsidRPr="00F442A2">
        <w:t xml:space="preserve"> Association connecting them.</w:t>
      </w:r>
    </w:p>
    <w:p w14:paraId="60ACAAB9" w14:textId="77777777" w:rsidR="00E07DB3" w:rsidRPr="00F442A2" w:rsidRDefault="001A6DDB" w:rsidP="00E07DB3">
      <w:pPr>
        <w:pStyle w:val="BodyText"/>
        <w:rPr>
          <w:rFonts w:eastAsia="Arial"/>
        </w:rPr>
      </w:pPr>
      <w:r w:rsidRPr="00F442A2">
        <w:rPr>
          <w:noProof/>
        </w:rPr>
        <w:drawing>
          <wp:inline distT="0" distB="0" distL="0" distR="0" wp14:anchorId="05B8F735" wp14:editId="23F06D5E">
            <wp:extent cx="5943600" cy="800100"/>
            <wp:effectExtent l="0" t="0" r="0" b="0"/>
            <wp:docPr id="19" name="Picture 1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5B1E57BE" w14:textId="77777777" w:rsidR="00E07DB3" w:rsidRPr="00F442A2" w:rsidRDefault="00E07DB3" w:rsidP="000766F4">
      <w:pPr>
        <w:pStyle w:val="FigureTitle"/>
      </w:pPr>
      <w:r w:rsidRPr="00F442A2">
        <w:t>Figure 4.2.2.1.1-1: SubmissionSet HasMember DocumentEntry (Informative)</w:t>
      </w:r>
    </w:p>
    <w:p w14:paraId="774A135B" w14:textId="77777777" w:rsidR="00E07DB3" w:rsidRPr="00F442A2" w:rsidRDefault="00E07DB3" w:rsidP="00E07DB3">
      <w:pPr>
        <w:pStyle w:val="BodyText"/>
      </w:pPr>
      <w:r w:rsidRPr="00F442A2">
        <w:t xml:space="preserve">When submitting an existing document by value: </w:t>
      </w:r>
    </w:p>
    <w:p w14:paraId="6FD58C22" w14:textId="77777777" w:rsidR="00E07DB3" w:rsidRPr="00F442A2" w:rsidRDefault="00E07DB3" w:rsidP="00B6547D">
      <w:pPr>
        <w:pStyle w:val="ListBullet2"/>
      </w:pPr>
      <w:r w:rsidRPr="00F442A2">
        <w:t>The targetObject shall contain the Id of the DocumentEntry object.</w:t>
      </w:r>
    </w:p>
    <w:p w14:paraId="076EE9D3" w14:textId="50812F22" w:rsidR="00E07DB3" w:rsidRPr="00F442A2" w:rsidRDefault="00E07DB3" w:rsidP="000766F4">
      <w:pPr>
        <w:pStyle w:val="ListBullet2"/>
        <w:rPr>
          <w:lang w:eastAsia="ar-SA"/>
        </w:rPr>
      </w:pPr>
      <w:r w:rsidRPr="00F442A2">
        <w:t>The sourceObject shall contain the</w:t>
      </w:r>
      <w:r w:rsidR="00B6547D" w:rsidRPr="00F442A2">
        <w:t xml:space="preserve"> Id of the SubmissionSet object</w:t>
      </w:r>
    </w:p>
    <w:p w14:paraId="450CFBEC" w14:textId="06FA068B" w:rsidR="00E07DB3" w:rsidRPr="00F442A2" w:rsidRDefault="00E07DB3" w:rsidP="00E07DB3">
      <w:pPr>
        <w:pStyle w:val="BodyText"/>
        <w:rPr>
          <w:lang w:eastAsia="ar-SA"/>
        </w:rPr>
      </w:pPr>
      <w:r w:rsidRPr="00F442A2">
        <w:rPr>
          <w:lang w:eastAsia="ar-SA"/>
        </w:rPr>
        <w:t>The following XML example demonstrates how to encode a submission by value.</w:t>
      </w:r>
    </w:p>
    <w:p w14:paraId="7899EF54" w14:textId="77777777" w:rsidR="00CB32DD" w:rsidRPr="00F442A2" w:rsidRDefault="00CB32DD" w:rsidP="00E07DB3">
      <w:pPr>
        <w:pStyle w:val="BodyText"/>
        <w:rPr>
          <w:lang w:eastAsia="ar-SA"/>
        </w:rPr>
      </w:pPr>
    </w:p>
    <w:p w14:paraId="1E297663" w14:textId="77777777" w:rsidR="00E07DB3" w:rsidRPr="00F442A2" w:rsidRDefault="00E07DB3" w:rsidP="000766F4">
      <w:pPr>
        <w:pStyle w:val="XMLFragment"/>
        <w:rPr>
          <w:lang w:val="en-US"/>
        </w:rPr>
      </w:pPr>
      <w:r w:rsidRPr="00F442A2">
        <w:rPr>
          <w:lang w:val="en-US"/>
        </w:rPr>
        <w:t>&lt;rim:Association</w:t>
      </w:r>
    </w:p>
    <w:p w14:paraId="37AF6BCA" w14:textId="77777777" w:rsidR="00E07DB3" w:rsidRPr="00F442A2" w:rsidRDefault="00E07DB3">
      <w:pPr>
        <w:pStyle w:val="XMLFragment"/>
        <w:rPr>
          <w:lang w:val="en-US"/>
        </w:rPr>
      </w:pPr>
      <w:r w:rsidRPr="00F442A2">
        <w:rPr>
          <w:lang w:val="en-US"/>
        </w:rPr>
        <w:t xml:space="preserve">    associationType="urn:oasis:names:tc:ebxml-regrep:AssociationType:HasMember"</w:t>
      </w:r>
    </w:p>
    <w:p w14:paraId="5FC6E438" w14:textId="77777777" w:rsidR="00E07DB3" w:rsidRPr="00F442A2" w:rsidRDefault="00E07DB3">
      <w:pPr>
        <w:pStyle w:val="XMLFragment"/>
        <w:rPr>
          <w:lang w:val="en-US"/>
        </w:rPr>
      </w:pPr>
      <w:r w:rsidRPr="00F442A2">
        <w:rPr>
          <w:lang w:val="en-US"/>
        </w:rPr>
        <w:t xml:space="preserve">    sourceObject="SubmissionSet01"</w:t>
      </w:r>
    </w:p>
    <w:p w14:paraId="6C2E2F41" w14:textId="77777777" w:rsidR="00E07DB3" w:rsidRPr="00F442A2" w:rsidRDefault="00E07DB3">
      <w:pPr>
        <w:pStyle w:val="XMLFragment"/>
        <w:rPr>
          <w:lang w:val="en-US"/>
        </w:rPr>
      </w:pPr>
      <w:r w:rsidRPr="00F442A2">
        <w:rPr>
          <w:lang w:val="en-US"/>
        </w:rPr>
        <w:t xml:space="preserve">    targetObject="Document01"&gt;</w:t>
      </w:r>
    </w:p>
    <w:p w14:paraId="42D7B491" w14:textId="77777777" w:rsidR="00E07DB3" w:rsidRPr="00F442A2" w:rsidRDefault="00E07DB3">
      <w:pPr>
        <w:pStyle w:val="XMLFragment"/>
        <w:rPr>
          <w:lang w:val="en-US"/>
        </w:rPr>
      </w:pPr>
      <w:r w:rsidRPr="00F442A2">
        <w:rPr>
          <w:lang w:val="en-US"/>
        </w:rPr>
        <w:t xml:space="preserve">    &lt;rim:Slot name="SubmissionSetStatus"&gt;</w:t>
      </w:r>
    </w:p>
    <w:p w14:paraId="68370480" w14:textId="77777777" w:rsidR="00E07DB3" w:rsidRPr="00F442A2" w:rsidRDefault="00E07DB3">
      <w:pPr>
        <w:pStyle w:val="XMLFragment"/>
        <w:rPr>
          <w:lang w:val="en-US"/>
        </w:rPr>
      </w:pPr>
      <w:r w:rsidRPr="00F442A2">
        <w:rPr>
          <w:lang w:val="en-US"/>
        </w:rPr>
        <w:t xml:space="preserve">        &lt;rim:ValueList&gt; </w:t>
      </w:r>
    </w:p>
    <w:p w14:paraId="21B49CEF" w14:textId="77777777" w:rsidR="00E07DB3" w:rsidRPr="00F442A2" w:rsidRDefault="00E07DB3">
      <w:pPr>
        <w:pStyle w:val="XMLFragment"/>
        <w:rPr>
          <w:lang w:val="en-US"/>
        </w:rPr>
      </w:pPr>
      <w:r w:rsidRPr="00F442A2">
        <w:rPr>
          <w:lang w:val="en-US"/>
        </w:rPr>
        <w:t xml:space="preserve">            &lt;rim:Value&gt;Original&lt;/rim:Value&gt;</w:t>
      </w:r>
    </w:p>
    <w:p w14:paraId="28F54F06" w14:textId="77777777" w:rsidR="00E07DB3" w:rsidRPr="00F442A2" w:rsidRDefault="00E07DB3">
      <w:pPr>
        <w:pStyle w:val="XMLFragment"/>
        <w:rPr>
          <w:lang w:val="en-US"/>
        </w:rPr>
      </w:pPr>
      <w:r w:rsidRPr="00F442A2">
        <w:rPr>
          <w:lang w:val="en-US"/>
        </w:rPr>
        <w:t xml:space="preserve">        &lt;/rim:ValueList&gt; </w:t>
      </w:r>
    </w:p>
    <w:p w14:paraId="65E5569E" w14:textId="77777777" w:rsidR="00E07DB3" w:rsidRPr="00F442A2" w:rsidRDefault="00E07DB3" w:rsidP="000766F4">
      <w:pPr>
        <w:pStyle w:val="XMLFragment"/>
        <w:rPr>
          <w:lang w:val="en-US"/>
        </w:rPr>
      </w:pPr>
      <w:r w:rsidRPr="00F442A2">
        <w:rPr>
          <w:lang w:val="en-US"/>
        </w:rPr>
        <w:t xml:space="preserve">    &lt;/rim:Slot&gt;</w:t>
      </w:r>
    </w:p>
    <w:p w14:paraId="2A38E981" w14:textId="77777777" w:rsidR="00E07DB3" w:rsidRPr="00F442A2" w:rsidRDefault="00E07DB3">
      <w:pPr>
        <w:pStyle w:val="XMLFragment"/>
        <w:rPr>
          <w:lang w:val="en-US"/>
        </w:rPr>
      </w:pPr>
      <w:r w:rsidRPr="00F442A2">
        <w:rPr>
          <w:lang w:val="en-US"/>
        </w:rPr>
        <w:t>&lt;/rim:Association&gt;</w:t>
      </w:r>
    </w:p>
    <w:p w14:paraId="6462C83D" w14:textId="77777777" w:rsidR="00135379" w:rsidRPr="00F442A2" w:rsidRDefault="00135379">
      <w:pPr>
        <w:pStyle w:val="BodyText"/>
      </w:pPr>
    </w:p>
    <w:p w14:paraId="3CA8A5DA" w14:textId="77777777" w:rsidR="00E07DB3" w:rsidRPr="00F442A2" w:rsidRDefault="00E07DB3" w:rsidP="000766F4">
      <w:pPr>
        <w:pStyle w:val="BodyText"/>
        <w:rPr>
          <w:b/>
          <w:bCs/>
        </w:rPr>
      </w:pPr>
      <w:r w:rsidRPr="00F442A2">
        <w:rPr>
          <w:b/>
          <w:bCs/>
        </w:rPr>
        <w:lastRenderedPageBreak/>
        <w:t>Submission of a reference to an existing Document (inclusion by reference)</w:t>
      </w:r>
    </w:p>
    <w:p w14:paraId="2CEF5FEF" w14:textId="7B95158D" w:rsidR="00E07DB3" w:rsidRPr="00F442A2" w:rsidRDefault="00E07DB3" w:rsidP="00E07DB3">
      <w:pPr>
        <w:pStyle w:val="BodyText"/>
      </w:pPr>
      <w:r w:rsidRPr="00F442A2">
        <w:rPr>
          <w:lang w:eastAsia="ar-SA"/>
        </w:rPr>
        <w:t xml:space="preserve">Existing documents can be referenced by a SubmissionSet. This means that </w:t>
      </w:r>
      <w:r w:rsidRPr="00F442A2">
        <w:t xml:space="preserve">the DocumentEntry (and corresponding Document) are not part of the submission; they have been previously submitted and already exist in the receiving actor. Documents that were submitted in a previous SubmissionSet may be referenced by subsequent SubmissionSets. In this case, the HasMember Association shall contain a </w:t>
      </w:r>
      <w:r w:rsidR="00E615BF" w:rsidRPr="00F442A2">
        <w:t xml:space="preserve">Slot </w:t>
      </w:r>
      <w:r w:rsidRPr="00F442A2">
        <w:t xml:space="preserve">with the name SubmissionSetStatus with the value set to </w:t>
      </w:r>
      <w:r w:rsidRPr="00F442A2">
        <w:rPr>
          <w:b/>
        </w:rPr>
        <w:t>Reference</w:t>
      </w:r>
      <w:r w:rsidRPr="00F442A2">
        <w:t>.</w:t>
      </w:r>
    </w:p>
    <w:p w14:paraId="76400F17" w14:textId="77777777" w:rsidR="00E07DB3" w:rsidRPr="00F442A2" w:rsidRDefault="00E07DB3" w:rsidP="00E07DB3">
      <w:pPr>
        <w:pStyle w:val="BodyText"/>
      </w:pPr>
      <w:r w:rsidRPr="00F442A2">
        <w:t xml:space="preserve">The value of the SubmissionSet.patientId attribute is not required to match the value of the DocumentEntry.patientId attribute of a DocumentEntry included by reference. The metadata of this submission contains the SubmissionSet. The </w:t>
      </w:r>
      <w:r w:rsidR="0054004C" w:rsidRPr="00F442A2">
        <w:t>SS-DE HasMember</w:t>
      </w:r>
      <w:r w:rsidRPr="00F442A2">
        <w:t xml:space="preserve"> Association with the ‘Value=Reference’ connects the SubmissionSet to a DocumentEntry already present in the receiving actor.</w:t>
      </w:r>
    </w:p>
    <w:p w14:paraId="128FD933" w14:textId="77777777" w:rsidR="00E07DB3" w:rsidRPr="00F442A2" w:rsidRDefault="00E07DB3" w:rsidP="00E07DB3">
      <w:pPr>
        <w:pStyle w:val="BodyText"/>
      </w:pPr>
    </w:p>
    <w:p w14:paraId="338C261C" w14:textId="77777777" w:rsidR="00E07DB3" w:rsidRPr="00F442A2" w:rsidRDefault="001A6DDB" w:rsidP="00E07DB3">
      <w:pPr>
        <w:pStyle w:val="BodyText"/>
        <w:keepNext/>
      </w:pPr>
      <w:r w:rsidRPr="00F442A2">
        <w:rPr>
          <w:noProof/>
        </w:rPr>
        <w:drawing>
          <wp:inline distT="0" distB="0" distL="0" distR="0" wp14:anchorId="59A08311" wp14:editId="7DD10DCC">
            <wp:extent cx="5934075" cy="1485900"/>
            <wp:effectExtent l="0" t="0" r="9525" b="0"/>
            <wp:docPr id="21" name="Picture 2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14:paraId="229EDCEF" w14:textId="77777777" w:rsidR="00E07DB3" w:rsidRPr="00F442A2" w:rsidRDefault="00E07DB3" w:rsidP="000766F4">
      <w:pPr>
        <w:pStyle w:val="FigureTitle"/>
      </w:pPr>
      <w:r w:rsidRPr="00F442A2">
        <w:t>Figure 4.2.2.1.1-2: Submission of a reference to an existing Document (Informative)</w:t>
      </w:r>
    </w:p>
    <w:p w14:paraId="4F7911F7" w14:textId="77777777" w:rsidR="00E07DB3" w:rsidRPr="00F442A2" w:rsidRDefault="00E07DB3" w:rsidP="00E07DB3">
      <w:pPr>
        <w:pStyle w:val="BodyText"/>
      </w:pPr>
      <w:r w:rsidRPr="00F442A2">
        <w:t xml:space="preserve">When submitting a reference to an existing document: </w:t>
      </w:r>
    </w:p>
    <w:p w14:paraId="72B30D90" w14:textId="77777777" w:rsidR="00E07DB3" w:rsidRPr="00F442A2" w:rsidRDefault="00E07DB3" w:rsidP="00B6547D">
      <w:pPr>
        <w:pStyle w:val="ListBullet2"/>
      </w:pPr>
      <w:r w:rsidRPr="00F442A2">
        <w:t>The targetObject shall contain the Id of the DocumentEntry object.</w:t>
      </w:r>
    </w:p>
    <w:p w14:paraId="5A1C4F89" w14:textId="77777777" w:rsidR="00E07DB3" w:rsidRPr="00F442A2" w:rsidRDefault="00E07DB3" w:rsidP="00B6547D">
      <w:pPr>
        <w:pStyle w:val="ListBullet2"/>
      </w:pPr>
      <w:r w:rsidRPr="00F442A2">
        <w:t>The sourceObject shall contain the Id of the SubmissionSet object.</w:t>
      </w:r>
    </w:p>
    <w:p w14:paraId="0B242F49" w14:textId="77777777" w:rsidR="00E07DB3" w:rsidRPr="00F442A2" w:rsidRDefault="00E07DB3" w:rsidP="00526BF4">
      <w:pPr>
        <w:pStyle w:val="ListBullet2"/>
        <w:numPr>
          <w:ilvl w:val="0"/>
          <w:numId w:val="0"/>
        </w:numPr>
        <w:rPr>
          <w:lang w:eastAsia="ar-SA"/>
        </w:rPr>
      </w:pPr>
      <w:r w:rsidRPr="00F442A2">
        <w:rPr>
          <w:lang w:eastAsia="ar-SA"/>
        </w:rPr>
        <w:t>The following XML example demonstrates how to encode a submission by reference.</w:t>
      </w:r>
    </w:p>
    <w:p w14:paraId="0636C84F" w14:textId="77777777" w:rsidR="001202EB" w:rsidRPr="00F442A2" w:rsidRDefault="001202EB" w:rsidP="00526BF4">
      <w:pPr>
        <w:pStyle w:val="BodyText"/>
      </w:pPr>
    </w:p>
    <w:p w14:paraId="7EAF286E" w14:textId="77777777" w:rsidR="00E07DB3" w:rsidRPr="00F442A2" w:rsidRDefault="00E07DB3">
      <w:pPr>
        <w:pStyle w:val="XMLFragment"/>
        <w:rPr>
          <w:lang w:val="en-US"/>
        </w:rPr>
      </w:pPr>
      <w:r w:rsidRPr="00F442A2">
        <w:rPr>
          <w:lang w:val="en-US"/>
        </w:rPr>
        <w:t>&lt;rim:Association</w:t>
      </w:r>
    </w:p>
    <w:p w14:paraId="20AF0AD6" w14:textId="77777777" w:rsidR="00E07DB3" w:rsidRPr="00F442A2" w:rsidRDefault="00E07DB3">
      <w:pPr>
        <w:pStyle w:val="XMLFragment"/>
        <w:rPr>
          <w:lang w:val="en-US"/>
        </w:rPr>
      </w:pPr>
      <w:r w:rsidRPr="00F442A2">
        <w:rPr>
          <w:lang w:val="en-US"/>
        </w:rPr>
        <w:t xml:space="preserve">    associationType="urn:oasis:names:tc:ebxml-regrep:AssociationType:HasMember"</w:t>
      </w:r>
    </w:p>
    <w:p w14:paraId="763F656B" w14:textId="77777777" w:rsidR="00E07DB3" w:rsidRPr="00F442A2" w:rsidRDefault="00E07DB3">
      <w:pPr>
        <w:pStyle w:val="XMLFragment"/>
        <w:rPr>
          <w:lang w:val="en-US"/>
        </w:rPr>
      </w:pPr>
      <w:r w:rsidRPr="00F442A2">
        <w:rPr>
          <w:lang w:val="en-US"/>
        </w:rPr>
        <w:t xml:space="preserve">    sourceObject="SubmissionSet01"</w:t>
      </w:r>
    </w:p>
    <w:p w14:paraId="7922A41E" w14:textId="77777777" w:rsidR="00E07DB3" w:rsidRPr="00F442A2" w:rsidRDefault="00E07DB3">
      <w:pPr>
        <w:pStyle w:val="XMLFragment"/>
        <w:rPr>
          <w:lang w:val="en-US"/>
        </w:rPr>
      </w:pPr>
      <w:r w:rsidRPr="00F442A2">
        <w:rPr>
          <w:lang w:val="en-US"/>
        </w:rPr>
        <w:t xml:space="preserve">    targetObject="Document01"&gt;</w:t>
      </w:r>
    </w:p>
    <w:p w14:paraId="40FF029E" w14:textId="77777777" w:rsidR="00E07DB3" w:rsidRPr="00F442A2" w:rsidRDefault="00E07DB3">
      <w:pPr>
        <w:pStyle w:val="XMLFragment"/>
        <w:rPr>
          <w:lang w:val="en-US"/>
        </w:rPr>
      </w:pPr>
      <w:r w:rsidRPr="00F442A2">
        <w:rPr>
          <w:lang w:val="en-US"/>
        </w:rPr>
        <w:t xml:space="preserve">    &lt;rim:Slot name="SubmissionSetStatus"&gt;</w:t>
      </w:r>
    </w:p>
    <w:p w14:paraId="12143AA6" w14:textId="77777777" w:rsidR="00E07DB3" w:rsidRPr="00F442A2" w:rsidRDefault="00E07DB3">
      <w:pPr>
        <w:pStyle w:val="XMLFragment"/>
        <w:rPr>
          <w:lang w:val="en-US"/>
        </w:rPr>
      </w:pPr>
      <w:r w:rsidRPr="00F442A2">
        <w:rPr>
          <w:lang w:val="en-US"/>
        </w:rPr>
        <w:t xml:space="preserve">        &lt;rim:ValueList&gt; </w:t>
      </w:r>
    </w:p>
    <w:p w14:paraId="2D1A9E37" w14:textId="77777777" w:rsidR="00E07DB3" w:rsidRPr="00F442A2" w:rsidRDefault="00E07DB3">
      <w:pPr>
        <w:pStyle w:val="XMLFragment"/>
        <w:rPr>
          <w:lang w:val="en-US"/>
        </w:rPr>
      </w:pPr>
      <w:r w:rsidRPr="00F442A2">
        <w:rPr>
          <w:lang w:val="en-US"/>
        </w:rPr>
        <w:t xml:space="preserve">            &lt;rim:Value&gt;Reference&lt;/rim:Value&gt;</w:t>
      </w:r>
    </w:p>
    <w:p w14:paraId="71346863" w14:textId="77777777" w:rsidR="00E07DB3" w:rsidRPr="00F442A2" w:rsidRDefault="00E07DB3">
      <w:pPr>
        <w:pStyle w:val="XMLFragment"/>
        <w:rPr>
          <w:lang w:val="en-US"/>
        </w:rPr>
      </w:pPr>
      <w:r w:rsidRPr="00F442A2">
        <w:rPr>
          <w:lang w:val="en-US"/>
        </w:rPr>
        <w:t xml:space="preserve">        &lt;/rim:ValueList&gt; </w:t>
      </w:r>
    </w:p>
    <w:p w14:paraId="029597F4" w14:textId="77777777" w:rsidR="00E07DB3" w:rsidRPr="00F442A2" w:rsidRDefault="00E07DB3" w:rsidP="000766F4">
      <w:pPr>
        <w:pStyle w:val="XMLFragment"/>
        <w:rPr>
          <w:lang w:val="en-US"/>
        </w:rPr>
      </w:pPr>
      <w:r w:rsidRPr="00F442A2">
        <w:rPr>
          <w:lang w:val="en-US"/>
        </w:rPr>
        <w:t xml:space="preserve">    &lt;/rim:Slot&gt;</w:t>
      </w:r>
    </w:p>
    <w:p w14:paraId="3FF31407" w14:textId="77777777" w:rsidR="00E07DB3" w:rsidRPr="00F442A2" w:rsidRDefault="00E07DB3">
      <w:pPr>
        <w:pStyle w:val="XMLFragment"/>
        <w:rPr>
          <w:lang w:val="en-US"/>
        </w:rPr>
      </w:pPr>
      <w:r w:rsidRPr="00F442A2">
        <w:rPr>
          <w:lang w:val="en-US"/>
        </w:rPr>
        <w:t>&lt;/rim:Association&gt;</w:t>
      </w:r>
    </w:p>
    <w:p w14:paraId="6B5426B6" w14:textId="77777777" w:rsidR="001202EB" w:rsidRPr="00F442A2" w:rsidRDefault="001202EB" w:rsidP="00526BF4">
      <w:pPr>
        <w:pStyle w:val="BodyText"/>
      </w:pPr>
      <w:bookmarkStart w:id="111" w:name="_Toc355944417"/>
      <w:bookmarkStart w:id="112" w:name="_Toc355947337"/>
      <w:bookmarkStart w:id="113" w:name="_Toc355948460"/>
      <w:bookmarkStart w:id="114" w:name="_Toc356293414"/>
      <w:bookmarkStart w:id="115" w:name="_Toc357585706"/>
      <w:bookmarkStart w:id="116" w:name="_Toc352575057"/>
      <w:bookmarkStart w:id="117" w:name="_Toc364252808"/>
      <w:bookmarkEnd w:id="111"/>
      <w:bookmarkEnd w:id="112"/>
      <w:bookmarkEnd w:id="113"/>
      <w:bookmarkEnd w:id="114"/>
      <w:bookmarkEnd w:id="115"/>
    </w:p>
    <w:p w14:paraId="165E009E" w14:textId="77777777" w:rsidR="00E07DB3" w:rsidRPr="00F442A2" w:rsidRDefault="0054004C" w:rsidP="009E7736">
      <w:pPr>
        <w:pStyle w:val="Heading5"/>
        <w:numPr>
          <w:ilvl w:val="4"/>
          <w:numId w:val="5"/>
        </w:numPr>
        <w:tabs>
          <w:tab w:val="clear" w:pos="1980"/>
        </w:tabs>
        <w:suppressAutoHyphens w:val="0"/>
      </w:pPr>
      <w:r w:rsidRPr="00F442A2">
        <w:lastRenderedPageBreak/>
        <w:t>SS-FD HasMember</w:t>
      </w:r>
      <w:r w:rsidR="00E07DB3" w:rsidRPr="00F442A2">
        <w:t xml:space="preserve"> </w:t>
      </w:r>
      <w:bookmarkEnd w:id="116"/>
      <w:bookmarkEnd w:id="117"/>
    </w:p>
    <w:p w14:paraId="2F4A617A" w14:textId="77777777" w:rsidR="00E07DB3" w:rsidRPr="00F442A2" w:rsidRDefault="00E07DB3" w:rsidP="00E07DB3">
      <w:pPr>
        <w:pStyle w:val="BodyText"/>
        <w:rPr>
          <w:lang w:eastAsia="ar-SA"/>
        </w:rPr>
      </w:pPr>
      <w:r w:rsidRPr="00F442A2">
        <w:rPr>
          <w:b/>
          <w:lang w:eastAsia="ar-SA"/>
        </w:rPr>
        <w:t xml:space="preserve">HasMember - </w:t>
      </w:r>
      <w:r w:rsidRPr="00F442A2">
        <w:rPr>
          <w:lang w:eastAsia="ar-SA"/>
        </w:rPr>
        <w:t xml:space="preserve">Submit a Folder. The submission includes the Folder object and a HasMember Association linking the Folder to the SubmissionSet. This is shown as </w:t>
      </w:r>
      <w:r w:rsidR="0054004C" w:rsidRPr="00F442A2">
        <w:rPr>
          <w:lang w:eastAsia="ar-SA"/>
        </w:rPr>
        <w:t>SS-FD HasMember</w:t>
      </w:r>
      <w:r w:rsidRPr="00F442A2">
        <w:rPr>
          <w:lang w:eastAsia="ar-SA"/>
        </w:rPr>
        <w:t xml:space="preserve"> in </w:t>
      </w:r>
      <w:r w:rsidR="001A36E4" w:rsidRPr="00F442A2">
        <w:rPr>
          <w:lang w:eastAsia="ar-SA"/>
        </w:rPr>
        <w:t>F</w:t>
      </w:r>
      <w:r w:rsidRPr="00F442A2">
        <w:rPr>
          <w:lang w:eastAsia="ar-SA"/>
        </w:rPr>
        <w:t>igure 4.2.2.1.</w:t>
      </w:r>
      <w:r w:rsidR="00D466A2" w:rsidRPr="00F442A2">
        <w:rPr>
          <w:lang w:eastAsia="ar-SA"/>
        </w:rPr>
        <w:t>2</w:t>
      </w:r>
      <w:r w:rsidRPr="00F442A2">
        <w:rPr>
          <w:lang w:eastAsia="ar-SA"/>
        </w:rPr>
        <w:t>-</w:t>
      </w:r>
      <w:r w:rsidR="00410D00" w:rsidRPr="00F442A2">
        <w:rPr>
          <w:lang w:eastAsia="ar-SA"/>
        </w:rPr>
        <w:t xml:space="preserve">1. </w:t>
      </w:r>
      <w:r w:rsidRPr="00F442A2">
        <w:rPr>
          <w:lang w:eastAsia="ar-SA"/>
        </w:rPr>
        <w:t>The value of the SubmissionSet.patientId attribute shall match the value of the Folder.patientId attribute.</w:t>
      </w:r>
    </w:p>
    <w:p w14:paraId="538A4203" w14:textId="77777777" w:rsidR="00E07DB3" w:rsidRPr="00F442A2" w:rsidRDefault="00E07DB3" w:rsidP="00E07DB3">
      <w:pPr>
        <w:pStyle w:val="BodyText"/>
        <w:rPr>
          <w:lang w:eastAsia="ar-SA"/>
        </w:rPr>
      </w:pPr>
    </w:p>
    <w:p w14:paraId="7A134BDF" w14:textId="77777777" w:rsidR="00E07DB3" w:rsidRPr="00F442A2" w:rsidRDefault="001A6DDB" w:rsidP="00E07DB3">
      <w:pPr>
        <w:pStyle w:val="BodyText"/>
        <w:keepNext/>
      </w:pPr>
      <w:r w:rsidRPr="00F442A2">
        <w:rPr>
          <w:noProof/>
        </w:rPr>
        <w:drawing>
          <wp:inline distT="0" distB="0" distL="0" distR="0" wp14:anchorId="580B3728" wp14:editId="414FD0AC">
            <wp:extent cx="5943600" cy="971550"/>
            <wp:effectExtent l="0" t="0" r="0" b="0"/>
            <wp:docPr id="23" name="Picture 2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152A199" w14:textId="77777777" w:rsidR="00E07DB3" w:rsidRPr="00F442A2" w:rsidRDefault="00E07DB3" w:rsidP="000766F4">
      <w:pPr>
        <w:pStyle w:val="FigureTitle"/>
      </w:pPr>
      <w:r w:rsidRPr="00F442A2">
        <w:t>Figure 4.2.2.1.2-1: SubmissionSet HasMember Folder (Informative)</w:t>
      </w:r>
    </w:p>
    <w:p w14:paraId="3FCE3BA2" w14:textId="77777777" w:rsidR="00E07DB3" w:rsidRPr="00F442A2" w:rsidRDefault="00E07DB3" w:rsidP="00526BF4">
      <w:pPr>
        <w:pStyle w:val="BodyText"/>
        <w:keepNext/>
      </w:pPr>
      <w:r w:rsidRPr="00F442A2">
        <w:t>When submitting a Folder:</w:t>
      </w:r>
    </w:p>
    <w:p w14:paraId="65D27F5B" w14:textId="77777777" w:rsidR="00E07DB3" w:rsidRPr="00F442A2" w:rsidRDefault="00E07DB3" w:rsidP="00B6547D">
      <w:pPr>
        <w:pStyle w:val="ListBullet2"/>
      </w:pPr>
      <w:r w:rsidRPr="00F442A2">
        <w:t>The targetObject shall contain the Id of the Folder object.</w:t>
      </w:r>
    </w:p>
    <w:p w14:paraId="576CA72A" w14:textId="77777777" w:rsidR="00E07DB3" w:rsidRPr="00F442A2" w:rsidRDefault="00E07DB3" w:rsidP="00B6547D">
      <w:pPr>
        <w:pStyle w:val="ListBullet2"/>
        <w:rPr>
          <w:lang w:eastAsia="ar-SA"/>
        </w:rPr>
      </w:pPr>
      <w:r w:rsidRPr="00F442A2">
        <w:t>The sourceObject shall contain the Id of the SubmissionSet object.</w:t>
      </w:r>
    </w:p>
    <w:p w14:paraId="3F7305DB" w14:textId="77777777" w:rsidR="00890273" w:rsidRPr="00F442A2" w:rsidRDefault="00890273" w:rsidP="000766F4">
      <w:pPr>
        <w:pStyle w:val="TableTitle"/>
      </w:pPr>
      <w:bookmarkStart w:id="118" w:name="_Toc355941877"/>
      <w:bookmarkStart w:id="119" w:name="_Toc355944419"/>
      <w:bookmarkStart w:id="120" w:name="_Toc355947339"/>
      <w:bookmarkStart w:id="121" w:name="_Toc355948462"/>
      <w:bookmarkStart w:id="122" w:name="_Toc356293416"/>
      <w:bookmarkStart w:id="123" w:name="_Toc357585708"/>
      <w:bookmarkStart w:id="124" w:name="_Toc367876944"/>
      <w:bookmarkStart w:id="125" w:name="_Toc352575058"/>
      <w:bookmarkStart w:id="126" w:name="_Toc364252809"/>
      <w:bookmarkEnd w:id="118"/>
      <w:bookmarkEnd w:id="119"/>
      <w:bookmarkEnd w:id="120"/>
      <w:bookmarkEnd w:id="121"/>
      <w:bookmarkEnd w:id="122"/>
      <w:bookmarkEnd w:id="123"/>
      <w:r w:rsidRPr="00F442A2">
        <w:t>Example SubmissionSet – Folder HasMember Association</w:t>
      </w:r>
    </w:p>
    <w:p w14:paraId="3AB46EE9" w14:textId="77777777" w:rsidR="00890273" w:rsidRPr="00F442A2" w:rsidRDefault="00890273" w:rsidP="00A4429A">
      <w:pPr>
        <w:pStyle w:val="XMLFragment"/>
        <w:rPr>
          <w:lang w:val="en-US"/>
        </w:rPr>
      </w:pPr>
      <w:r w:rsidRPr="00F442A2">
        <w:rPr>
          <w:lang w:val="en-US"/>
        </w:rPr>
        <w:t>&lt;rim:Association</w:t>
      </w:r>
    </w:p>
    <w:p w14:paraId="370FBE02" w14:textId="77777777" w:rsidR="00890273" w:rsidRPr="00F442A2" w:rsidRDefault="00890273" w:rsidP="00A4429A">
      <w:pPr>
        <w:pStyle w:val="XMLFragment"/>
        <w:rPr>
          <w:lang w:val="en-US"/>
        </w:rPr>
      </w:pPr>
      <w:r w:rsidRPr="00F442A2">
        <w:rPr>
          <w:lang w:val="en-US"/>
        </w:rPr>
        <w:t xml:space="preserve">  associationType=”urn:oasis:names:tc:ebxml-regrep:AssociationType:HasMember”</w:t>
      </w:r>
    </w:p>
    <w:p w14:paraId="71F912A3" w14:textId="77777777" w:rsidR="00890273" w:rsidRPr="00F442A2" w:rsidRDefault="00890273" w:rsidP="00A4429A">
      <w:pPr>
        <w:pStyle w:val="XMLFragment"/>
        <w:rPr>
          <w:lang w:val="en-US"/>
        </w:rPr>
      </w:pPr>
      <w:r w:rsidRPr="00F442A2">
        <w:rPr>
          <w:lang w:val="en-US"/>
        </w:rPr>
        <w:t xml:space="preserve">  sourceObject=”SubmissionSet01”</w:t>
      </w:r>
    </w:p>
    <w:p w14:paraId="7B4CF517" w14:textId="77777777" w:rsidR="00890273" w:rsidRPr="00F442A2" w:rsidRDefault="00890273" w:rsidP="00A4429A">
      <w:pPr>
        <w:pStyle w:val="XMLFragment"/>
        <w:rPr>
          <w:lang w:val="en-US"/>
        </w:rPr>
      </w:pPr>
      <w:r w:rsidRPr="00F442A2">
        <w:rPr>
          <w:lang w:val="en-US"/>
        </w:rPr>
        <w:t xml:space="preserve">  targetObject=”Folder01”&gt;</w:t>
      </w:r>
    </w:p>
    <w:p w14:paraId="5263798D" w14:textId="77777777" w:rsidR="00890273" w:rsidRPr="00F442A2" w:rsidRDefault="00890273" w:rsidP="00A4429A">
      <w:pPr>
        <w:pStyle w:val="XMLFragment"/>
        <w:rPr>
          <w:lang w:val="en-US"/>
        </w:rPr>
      </w:pPr>
      <w:r w:rsidRPr="00F442A2">
        <w:rPr>
          <w:lang w:val="en-US"/>
        </w:rPr>
        <w:t>&lt;/rim:Association&gt;</w:t>
      </w:r>
    </w:p>
    <w:p w14:paraId="4D3AFC59" w14:textId="77777777" w:rsidR="00890273" w:rsidRPr="00F442A2" w:rsidRDefault="00890273" w:rsidP="00A4429A">
      <w:r w:rsidRPr="00F442A2">
        <w:t>The sourceObject and targetObject attributes are shown using symbolic names to reference the other objects in the submission. UUID format values could have been used if those objects were coded that way.</w:t>
      </w:r>
    </w:p>
    <w:bookmarkEnd w:id="124"/>
    <w:p w14:paraId="6AEFD246" w14:textId="77777777" w:rsidR="00E07DB3" w:rsidRPr="00F442A2" w:rsidRDefault="0054004C" w:rsidP="009E7736">
      <w:pPr>
        <w:pStyle w:val="Heading5"/>
        <w:numPr>
          <w:ilvl w:val="4"/>
          <w:numId w:val="5"/>
        </w:numPr>
        <w:tabs>
          <w:tab w:val="clear" w:pos="1980"/>
        </w:tabs>
        <w:suppressAutoHyphens w:val="0"/>
      </w:pPr>
      <w:r w:rsidRPr="00F442A2">
        <w:t>FD-DE HasMember</w:t>
      </w:r>
      <w:r w:rsidR="00E07DB3" w:rsidRPr="00F442A2">
        <w:t xml:space="preserve"> </w:t>
      </w:r>
      <w:bookmarkEnd w:id="125"/>
      <w:bookmarkEnd w:id="126"/>
    </w:p>
    <w:p w14:paraId="0D62AF82" w14:textId="77777777" w:rsidR="00E07DB3" w:rsidRPr="00F442A2" w:rsidRDefault="0054004C" w:rsidP="00E07DB3">
      <w:pPr>
        <w:pStyle w:val="BodyText"/>
        <w:rPr>
          <w:lang w:eastAsia="ar-SA"/>
        </w:rPr>
      </w:pPr>
      <w:r w:rsidRPr="00F442A2">
        <w:rPr>
          <w:b/>
          <w:lang w:eastAsia="ar-SA"/>
        </w:rPr>
        <w:t>FD-DE HasMember</w:t>
      </w:r>
      <w:r w:rsidR="00E07DB3" w:rsidRPr="00F442A2">
        <w:rPr>
          <w:b/>
          <w:lang w:eastAsia="ar-SA"/>
        </w:rPr>
        <w:t xml:space="preserve"> - </w:t>
      </w:r>
      <w:r w:rsidR="00E07DB3" w:rsidRPr="00F442A2">
        <w:rPr>
          <w:lang w:eastAsia="ar-SA"/>
        </w:rPr>
        <w:t>a HasMember Association linking a Folder to a DocumentEntry. The value of the Folder.patientId attribute shall match the value of the DocumentEntry.patientId attribute.</w:t>
      </w:r>
    </w:p>
    <w:p w14:paraId="1DF3CD3E" w14:textId="77777777" w:rsidR="00AE4CAE" w:rsidRPr="00F442A2" w:rsidRDefault="00AE4CAE" w:rsidP="00E07DB3">
      <w:pPr>
        <w:pStyle w:val="BodyText"/>
        <w:rPr>
          <w:lang w:eastAsia="ar-SA"/>
        </w:rPr>
      </w:pPr>
    </w:p>
    <w:p w14:paraId="2D159426" w14:textId="77777777" w:rsidR="00E07DB3" w:rsidRPr="00F442A2" w:rsidRDefault="001A6DDB" w:rsidP="00E07DB3">
      <w:pPr>
        <w:pStyle w:val="BodyText"/>
        <w:keepNext/>
      </w:pPr>
      <w:r w:rsidRPr="00F442A2">
        <w:rPr>
          <w:noProof/>
        </w:rPr>
        <w:drawing>
          <wp:inline distT="0" distB="0" distL="0" distR="0" wp14:anchorId="2E0539D7" wp14:editId="1988C167">
            <wp:extent cx="5934075" cy="704850"/>
            <wp:effectExtent l="0" t="0" r="9525" b="0"/>
            <wp:docPr id="25" name="Picture 2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704850"/>
                    </a:xfrm>
                    <a:prstGeom prst="rect">
                      <a:avLst/>
                    </a:prstGeom>
                    <a:noFill/>
                    <a:ln>
                      <a:noFill/>
                    </a:ln>
                  </pic:spPr>
                </pic:pic>
              </a:graphicData>
            </a:graphic>
          </wp:inline>
        </w:drawing>
      </w:r>
    </w:p>
    <w:p w14:paraId="2FE13A5E" w14:textId="77777777" w:rsidR="00E07DB3" w:rsidRPr="00F442A2" w:rsidRDefault="00E07DB3" w:rsidP="000766F4">
      <w:pPr>
        <w:pStyle w:val="FigureTitle"/>
      </w:pPr>
      <w:r w:rsidRPr="00F442A2">
        <w:t>Figure 4.2.2.1.3-1: Folder HasMember DocumentEntry (Informative)</w:t>
      </w:r>
    </w:p>
    <w:p w14:paraId="6E88E357" w14:textId="77777777" w:rsidR="00AE4CAE" w:rsidRPr="00F442A2" w:rsidRDefault="00AE4CAE" w:rsidP="000D614D">
      <w:pPr>
        <w:pStyle w:val="BodyText"/>
      </w:pPr>
    </w:p>
    <w:p w14:paraId="14866D7B" w14:textId="77777777" w:rsidR="00E07DB3" w:rsidRPr="00F442A2" w:rsidRDefault="00E07DB3" w:rsidP="000766F4">
      <w:pPr>
        <w:pStyle w:val="BodyText"/>
        <w:rPr>
          <w:b/>
          <w:bCs/>
        </w:rPr>
      </w:pPr>
      <w:r w:rsidRPr="00F442A2">
        <w:rPr>
          <w:b/>
          <w:bCs/>
        </w:rPr>
        <w:lastRenderedPageBreak/>
        <w:t>Linking documents to a folder</w:t>
      </w:r>
    </w:p>
    <w:p w14:paraId="0422B851" w14:textId="77777777" w:rsidR="00E07DB3" w:rsidRPr="00F442A2" w:rsidRDefault="00E07DB3" w:rsidP="00E07DB3">
      <w:pPr>
        <w:pStyle w:val="BodyText"/>
        <w:rPr>
          <w:lang w:eastAsia="ar-SA"/>
        </w:rPr>
      </w:pPr>
      <w:bookmarkStart w:id="127" w:name="_Ref338943330"/>
      <w:bookmarkStart w:id="128" w:name="_Ref338943340"/>
      <w:bookmarkStart w:id="129" w:name="_Toc352575059"/>
      <w:r w:rsidRPr="00F442A2">
        <w:rPr>
          <w:lang w:eastAsia="ar-SA"/>
        </w:rPr>
        <w:t xml:space="preserve">A document can be linked to a Folder to indicate that this document is a member of a particular Folder. This is colloquially called “putting the document into the folder.” Each </w:t>
      </w:r>
      <w:r w:rsidR="0054004C" w:rsidRPr="00F442A2">
        <w:rPr>
          <w:lang w:eastAsia="ar-SA"/>
        </w:rPr>
        <w:t>FD-DE HasMember</w:t>
      </w:r>
      <w:r w:rsidRPr="00F442A2">
        <w:rPr>
          <w:lang w:eastAsia="ar-SA"/>
        </w:rPr>
        <w:t xml:space="preserve"> Association shall be accompanied by a </w:t>
      </w:r>
      <w:r w:rsidR="0054004C" w:rsidRPr="00F442A2">
        <w:rPr>
          <w:lang w:eastAsia="ar-SA"/>
        </w:rPr>
        <w:t>SS-HM HasMember</w:t>
      </w:r>
      <w:r w:rsidRPr="00F442A2">
        <w:rPr>
          <w:lang w:eastAsia="ar-SA"/>
        </w:rPr>
        <w:t xml:space="preserve"> Association that links the </w:t>
      </w:r>
      <w:r w:rsidR="0054004C" w:rsidRPr="00F442A2">
        <w:rPr>
          <w:lang w:eastAsia="ar-SA"/>
        </w:rPr>
        <w:t>FD-DE HasMember</w:t>
      </w:r>
      <w:r w:rsidRPr="00F442A2">
        <w:rPr>
          <w:lang w:eastAsia="ar-SA"/>
        </w:rPr>
        <w:t xml:space="preserve"> Association with the SubmissionSet object (see </w:t>
      </w:r>
      <w:r w:rsidR="00D466A2" w:rsidRPr="00F442A2">
        <w:rPr>
          <w:lang w:eastAsia="ar-SA"/>
        </w:rPr>
        <w:t>S</w:t>
      </w:r>
      <w:r w:rsidRPr="00F442A2">
        <w:rPr>
          <w:lang w:eastAsia="ar-SA"/>
        </w:rPr>
        <w:t>ection 4.2.2.1.4)</w:t>
      </w:r>
      <w:r w:rsidR="00694930" w:rsidRPr="00F442A2">
        <w:rPr>
          <w:lang w:eastAsia="ar-SA"/>
        </w:rPr>
        <w:t xml:space="preserve">. </w:t>
      </w:r>
      <w:r w:rsidRPr="00F442A2">
        <w:rPr>
          <w:lang w:eastAsia="ar-SA"/>
        </w:rPr>
        <w:t xml:space="preserve">See </w:t>
      </w:r>
      <w:r w:rsidR="00D466A2" w:rsidRPr="00F442A2">
        <w:rPr>
          <w:lang w:eastAsia="ar-SA"/>
        </w:rPr>
        <w:t>S</w:t>
      </w:r>
      <w:r w:rsidRPr="00F442A2">
        <w:rPr>
          <w:lang w:eastAsia="ar-SA"/>
        </w:rPr>
        <w:t>ection 4.2.2.15 for the four ways a DocumentEntry can be added to a Folder.</w:t>
      </w:r>
    </w:p>
    <w:p w14:paraId="4305AA7B" w14:textId="77777777" w:rsidR="00E07DB3" w:rsidRPr="00F442A2" w:rsidRDefault="00E07DB3" w:rsidP="00E07DB3">
      <w:pPr>
        <w:pStyle w:val="BodyText"/>
        <w:rPr>
          <w:lang w:eastAsia="ar-SA"/>
        </w:rPr>
      </w:pPr>
      <w:r w:rsidRPr="00F442A2">
        <w:rPr>
          <w:lang w:eastAsia="ar-SA"/>
        </w:rPr>
        <w:t>When adding a DocumentEntry to a Folder:</w:t>
      </w:r>
    </w:p>
    <w:p w14:paraId="4B6A0D38" w14:textId="77777777" w:rsidR="00E07DB3" w:rsidRPr="00F442A2" w:rsidRDefault="00E07DB3" w:rsidP="00B6547D">
      <w:pPr>
        <w:pStyle w:val="ListBullet2"/>
      </w:pPr>
      <w:r w:rsidRPr="00F442A2">
        <w:t>The targetObject shall contain the Id of the DocumentEntry object.</w:t>
      </w:r>
    </w:p>
    <w:p w14:paraId="3E8A03B2" w14:textId="77777777" w:rsidR="00E07DB3" w:rsidRPr="00F442A2" w:rsidRDefault="00E07DB3" w:rsidP="00B6547D">
      <w:pPr>
        <w:pStyle w:val="ListBullet2"/>
        <w:rPr>
          <w:lang w:eastAsia="ar-SA"/>
        </w:rPr>
      </w:pPr>
      <w:r w:rsidRPr="00F442A2">
        <w:t>The sourceObject shall contain the Id of the Folder object.</w:t>
      </w:r>
    </w:p>
    <w:p w14:paraId="12A56785" w14:textId="77777777" w:rsidR="00890273" w:rsidRPr="00F442A2" w:rsidRDefault="00890273" w:rsidP="000766F4">
      <w:pPr>
        <w:pStyle w:val="TableTitle"/>
      </w:pPr>
      <w:bookmarkStart w:id="130" w:name="_Toc364252810"/>
      <w:bookmarkStart w:id="131" w:name="_Toc367876945"/>
      <w:r w:rsidRPr="00F442A2">
        <w:t>Example Folder HasMember Association</w:t>
      </w:r>
    </w:p>
    <w:p w14:paraId="6E811961" w14:textId="77777777" w:rsidR="00890273" w:rsidRPr="00F442A2" w:rsidRDefault="00890273" w:rsidP="00A4429A">
      <w:pPr>
        <w:pStyle w:val="XMLFragment"/>
        <w:rPr>
          <w:lang w:val="en-US"/>
        </w:rPr>
      </w:pPr>
      <w:r w:rsidRPr="00F442A2">
        <w:rPr>
          <w:lang w:val="en-US"/>
        </w:rPr>
        <w:t>&lt;Association</w:t>
      </w:r>
    </w:p>
    <w:p w14:paraId="69B783B0" w14:textId="77777777" w:rsidR="00890273" w:rsidRPr="00F442A2" w:rsidRDefault="00890273" w:rsidP="00A4429A">
      <w:pPr>
        <w:pStyle w:val="XMLFragment"/>
        <w:rPr>
          <w:lang w:val="en-US"/>
        </w:rPr>
      </w:pPr>
      <w:r w:rsidRPr="00F442A2">
        <w:rPr>
          <w:lang w:val="en-US"/>
        </w:rPr>
        <w:t xml:space="preserve">  id=”FolderToDocAssoc”</w:t>
      </w:r>
    </w:p>
    <w:p w14:paraId="4043F50B" w14:textId="77777777" w:rsidR="00890273" w:rsidRPr="00F442A2" w:rsidRDefault="00890273" w:rsidP="00A4429A">
      <w:pPr>
        <w:pStyle w:val="XMLFragment"/>
        <w:rPr>
          <w:lang w:val="en-US"/>
        </w:rPr>
      </w:pPr>
      <w:r w:rsidRPr="00F442A2">
        <w:rPr>
          <w:lang w:val="en-US"/>
        </w:rPr>
        <w:t xml:space="preserve">  associationType=”urn:oasis:names:tc:ebxml-regrep:AssociationType:HasMember”</w:t>
      </w:r>
    </w:p>
    <w:p w14:paraId="0A1C7560" w14:textId="77777777" w:rsidR="00890273" w:rsidRPr="00F442A2" w:rsidRDefault="00890273" w:rsidP="00A4429A">
      <w:pPr>
        <w:pStyle w:val="XMLFragment"/>
        <w:rPr>
          <w:lang w:val="en-US"/>
        </w:rPr>
      </w:pPr>
      <w:r w:rsidRPr="00F442A2">
        <w:rPr>
          <w:lang w:val="en-US"/>
        </w:rPr>
        <w:t xml:space="preserve">  sourceObject=”urn:uuid:e0985823-dc50-45a5-a6c8-a11a8298aabb”</w:t>
      </w:r>
    </w:p>
    <w:p w14:paraId="00CF9734" w14:textId="77777777" w:rsidR="00890273" w:rsidRPr="00F442A2" w:rsidRDefault="00890273" w:rsidP="00A4429A">
      <w:pPr>
        <w:pStyle w:val="XMLFragment"/>
        <w:rPr>
          <w:lang w:val="en-US"/>
        </w:rPr>
      </w:pPr>
      <w:r w:rsidRPr="00F442A2">
        <w:rPr>
          <w:lang w:val="en-US"/>
        </w:rPr>
        <w:t xml:space="preserve">  targetObject=”urn:uuid:e0985823-dc50-45a5-a6c8-a11a829893bd”/&gt;</w:t>
      </w:r>
    </w:p>
    <w:p w14:paraId="36E869A0" w14:textId="77777777" w:rsidR="00890273" w:rsidRPr="00F442A2" w:rsidRDefault="00890273" w:rsidP="00A4429A">
      <w:pPr>
        <w:pStyle w:val="XMLFragment"/>
        <w:rPr>
          <w:lang w:val="en-US"/>
        </w:rPr>
      </w:pPr>
    </w:p>
    <w:p w14:paraId="0D2900C3" w14:textId="77777777" w:rsidR="00890273" w:rsidRPr="00F442A2" w:rsidRDefault="00890273" w:rsidP="00A4429A">
      <w:pPr>
        <w:pStyle w:val="XMLFragment"/>
        <w:rPr>
          <w:lang w:val="en-US"/>
        </w:rPr>
      </w:pPr>
      <w:r w:rsidRPr="00F442A2">
        <w:rPr>
          <w:lang w:val="en-US"/>
        </w:rPr>
        <w:t>&lt;Association</w:t>
      </w:r>
    </w:p>
    <w:p w14:paraId="790EEB6A" w14:textId="77777777" w:rsidR="00890273" w:rsidRPr="00F442A2" w:rsidRDefault="00890273" w:rsidP="00A4429A">
      <w:pPr>
        <w:pStyle w:val="XMLFragment"/>
        <w:rPr>
          <w:lang w:val="en-US"/>
        </w:rPr>
      </w:pPr>
      <w:r w:rsidRPr="00F442A2">
        <w:rPr>
          <w:lang w:val="en-US"/>
        </w:rPr>
        <w:t xml:space="preserve">  associationType=”urn:oasis:names:tc:ebxml-regrep:AssociationType:HasMember”</w:t>
      </w:r>
    </w:p>
    <w:p w14:paraId="4C6A32A6" w14:textId="77777777" w:rsidR="00890273" w:rsidRPr="00F442A2" w:rsidRDefault="00890273" w:rsidP="00A4429A">
      <w:pPr>
        <w:pStyle w:val="XMLFragment"/>
        <w:rPr>
          <w:lang w:val="en-US"/>
        </w:rPr>
      </w:pPr>
      <w:r w:rsidRPr="00F442A2">
        <w:rPr>
          <w:lang w:val="en-US"/>
        </w:rPr>
        <w:t xml:space="preserve">  sourceObject=”SubmissionSet”</w:t>
      </w:r>
    </w:p>
    <w:p w14:paraId="2125EEF0" w14:textId="77777777" w:rsidR="00890273" w:rsidRPr="00F442A2" w:rsidRDefault="00890273" w:rsidP="00A4429A">
      <w:pPr>
        <w:pStyle w:val="XMLFragment"/>
        <w:rPr>
          <w:lang w:val="en-US"/>
        </w:rPr>
      </w:pPr>
      <w:r w:rsidRPr="00F442A2">
        <w:rPr>
          <w:lang w:val="en-US"/>
        </w:rPr>
        <w:t xml:space="preserve">  targetObject=”FolderToDocAssoc”/&gt;</w:t>
      </w:r>
    </w:p>
    <w:p w14:paraId="474C1E7D" w14:textId="77777777" w:rsidR="00AE4CAE" w:rsidRPr="00F442A2" w:rsidRDefault="00AE4CAE" w:rsidP="00890273"/>
    <w:p w14:paraId="4E3A8F2E" w14:textId="77777777" w:rsidR="00890273" w:rsidRPr="00F442A2" w:rsidRDefault="00890273" w:rsidP="00890273">
      <w:r w:rsidRPr="00F442A2">
        <w:t>In the first association, since both the sourceObject and targetObject attributes in the example are in UUID format (and not symbolic id format), the Folder and the DocumentEntry referenced could be part of this submission or already present in the registry.</w:t>
      </w:r>
    </w:p>
    <w:p w14:paraId="3793B586" w14:textId="77777777" w:rsidR="00890273" w:rsidRPr="00F442A2" w:rsidRDefault="00890273" w:rsidP="00A4429A">
      <w:r w:rsidRPr="00F442A2">
        <w:t xml:space="preserve">The second Association shown is a </w:t>
      </w:r>
      <w:r w:rsidR="0054004C" w:rsidRPr="00F442A2">
        <w:t>SS-HM HasMember</w:t>
      </w:r>
      <w:r w:rsidRPr="00F442A2">
        <w:t xml:space="preserve"> which is between the SubmissionSet and the first Association documenting which submission added the DocumentEntry to the Folder.</w:t>
      </w:r>
    </w:p>
    <w:p w14:paraId="38A7990A" w14:textId="64BE28CB" w:rsidR="00E07DB3" w:rsidRPr="00F442A2" w:rsidRDefault="0054004C" w:rsidP="009E7736">
      <w:pPr>
        <w:pStyle w:val="Heading5"/>
        <w:numPr>
          <w:ilvl w:val="4"/>
          <w:numId w:val="5"/>
        </w:numPr>
        <w:tabs>
          <w:tab w:val="clear" w:pos="1980"/>
        </w:tabs>
        <w:suppressAutoHyphens w:val="0"/>
      </w:pPr>
      <w:r w:rsidRPr="00F442A2">
        <w:t>SS-HM HasMember</w:t>
      </w:r>
      <w:r w:rsidR="00E07DB3" w:rsidRPr="00F442A2">
        <w:t xml:space="preserve"> </w:t>
      </w:r>
      <w:bookmarkEnd w:id="127"/>
      <w:bookmarkEnd w:id="128"/>
      <w:bookmarkEnd w:id="129"/>
      <w:bookmarkEnd w:id="130"/>
      <w:bookmarkEnd w:id="131"/>
    </w:p>
    <w:p w14:paraId="10A6F9CA" w14:textId="77777777" w:rsidR="00E07DB3" w:rsidRPr="00F442A2" w:rsidRDefault="00E07DB3" w:rsidP="00E07DB3">
      <w:pPr>
        <w:pStyle w:val="BodyText"/>
        <w:rPr>
          <w:lang w:eastAsia="ar-SA"/>
        </w:rPr>
      </w:pPr>
      <w:r w:rsidRPr="00F442A2">
        <w:rPr>
          <w:b/>
          <w:lang w:eastAsia="ar-SA"/>
        </w:rPr>
        <w:t xml:space="preserve">HasMember - </w:t>
      </w:r>
      <w:r w:rsidRPr="00F442A2">
        <w:rPr>
          <w:lang w:eastAsia="ar-SA"/>
        </w:rPr>
        <w:t xml:space="preserve">a HasMember Association linking a SubmissionSet to a </w:t>
      </w:r>
      <w:r w:rsidR="0054004C" w:rsidRPr="00F442A2">
        <w:rPr>
          <w:lang w:eastAsia="ar-SA"/>
        </w:rPr>
        <w:t>FD-DE HasMember</w:t>
      </w:r>
      <w:r w:rsidRPr="00F442A2">
        <w:rPr>
          <w:lang w:eastAsia="ar-SA"/>
        </w:rPr>
        <w:t xml:space="preserve"> </w:t>
      </w:r>
      <w:r w:rsidR="00445941" w:rsidRPr="00F442A2">
        <w:rPr>
          <w:lang w:eastAsia="ar-SA"/>
        </w:rPr>
        <w:t>Association</w:t>
      </w:r>
      <w:r w:rsidRPr="00F442A2">
        <w:rPr>
          <w:lang w:eastAsia="ar-SA"/>
        </w:rPr>
        <w:t>, which is in turn an Association between a Folder and a DocumentEntry</w:t>
      </w:r>
      <w:r w:rsidR="00694930" w:rsidRPr="00F442A2">
        <w:rPr>
          <w:lang w:eastAsia="ar-SA"/>
        </w:rPr>
        <w:t xml:space="preserve">. </w:t>
      </w:r>
      <w:r w:rsidRPr="00F442A2">
        <w:rPr>
          <w:lang w:eastAsia="ar-SA"/>
        </w:rPr>
        <w:t xml:space="preserve">This is shown as </w:t>
      </w:r>
      <w:r w:rsidR="0054004C" w:rsidRPr="00F442A2">
        <w:rPr>
          <w:lang w:eastAsia="ar-SA"/>
        </w:rPr>
        <w:t>SS-HM HasMember</w:t>
      </w:r>
      <w:r w:rsidRPr="00F442A2">
        <w:rPr>
          <w:lang w:eastAsia="ar-SA"/>
        </w:rPr>
        <w:t xml:space="preserve"> in </w:t>
      </w:r>
      <w:r w:rsidR="00D466A2" w:rsidRPr="00F442A2">
        <w:rPr>
          <w:lang w:eastAsia="ar-SA"/>
        </w:rPr>
        <w:t>F</w:t>
      </w:r>
      <w:r w:rsidRPr="00F442A2">
        <w:rPr>
          <w:lang w:eastAsia="ar-SA"/>
        </w:rPr>
        <w:t xml:space="preserve">igure </w:t>
      </w:r>
      <w:r w:rsidRPr="00F442A2">
        <w:t>4.2.2.1.5-1</w:t>
      </w:r>
      <w:r w:rsidRPr="00F442A2">
        <w:rPr>
          <w:lang w:eastAsia="ar-SA"/>
        </w:rPr>
        <w:t xml:space="preserve">. This shall be used to record the SubmissionSet responsible for adding the DocumentEntry to the Folder. The values of SubmissionSet.patientId, Folder.patientId, and DocumentEntry.patientId shall all be the same. </w:t>
      </w:r>
    </w:p>
    <w:p w14:paraId="70C97619" w14:textId="77777777" w:rsidR="00E07DB3" w:rsidRPr="00F442A2" w:rsidRDefault="00E07DB3" w:rsidP="00E07DB3">
      <w:pPr>
        <w:pStyle w:val="BodyText"/>
        <w:rPr>
          <w:lang w:eastAsia="ar-SA"/>
        </w:rPr>
      </w:pPr>
      <w:r w:rsidRPr="00F442A2">
        <w:rPr>
          <w:lang w:eastAsia="ar-SA"/>
        </w:rPr>
        <w:t>This kind of Association is used when adding a document to an existing Folder. It is used to identify the entity that created the link between a particular document and a particular Folder and shall be as follows:</w:t>
      </w:r>
    </w:p>
    <w:p w14:paraId="7BC4945D" w14:textId="77777777" w:rsidR="00E07DB3" w:rsidRPr="00F442A2" w:rsidRDefault="00E07DB3" w:rsidP="00B6547D">
      <w:pPr>
        <w:pStyle w:val="ListBullet2"/>
      </w:pPr>
      <w:r w:rsidRPr="00F442A2">
        <w:t>The targetObject shall contain the Id of the Association that links the DocumentEntry and the Folder.</w:t>
      </w:r>
    </w:p>
    <w:p w14:paraId="3F7CBA95" w14:textId="77777777" w:rsidR="00E07DB3" w:rsidRPr="00F442A2" w:rsidRDefault="00E07DB3" w:rsidP="00B6547D">
      <w:pPr>
        <w:pStyle w:val="ListBullet2"/>
        <w:rPr>
          <w:lang w:eastAsia="ar-SA"/>
        </w:rPr>
      </w:pPr>
      <w:r w:rsidRPr="00F442A2">
        <w:lastRenderedPageBreak/>
        <w:t>The sourceObject shall contain the Id of the SubmissionSet object.</w:t>
      </w:r>
    </w:p>
    <w:p w14:paraId="2F0EB747" w14:textId="77777777" w:rsidR="00E07DB3" w:rsidRPr="00F442A2" w:rsidRDefault="00E07DB3" w:rsidP="009E7736">
      <w:pPr>
        <w:pStyle w:val="Heading5"/>
        <w:numPr>
          <w:ilvl w:val="4"/>
          <w:numId w:val="5"/>
        </w:numPr>
        <w:tabs>
          <w:tab w:val="clear" w:pos="1008"/>
          <w:tab w:val="clear" w:pos="1980"/>
        </w:tabs>
        <w:suppressAutoHyphens w:val="0"/>
      </w:pPr>
      <w:bookmarkStart w:id="132" w:name="_Toc352575060"/>
      <w:bookmarkStart w:id="133" w:name="_Toc364252811"/>
      <w:bookmarkStart w:id="134" w:name="_Toc367876946"/>
      <w:r w:rsidRPr="00F442A2">
        <w:t>Adding DocumentEntries to Folders</w:t>
      </w:r>
      <w:bookmarkEnd w:id="132"/>
      <w:bookmarkEnd w:id="133"/>
      <w:bookmarkEnd w:id="134"/>
    </w:p>
    <w:p w14:paraId="6299EDC4" w14:textId="77777777" w:rsidR="00E07DB3" w:rsidRPr="00F442A2" w:rsidRDefault="00E07DB3" w:rsidP="00E07DB3">
      <w:pPr>
        <w:pStyle w:val="BodyText"/>
        <w:rPr>
          <w:lang w:eastAsia="ar-SA"/>
        </w:rPr>
      </w:pPr>
      <w:r w:rsidRPr="00F442A2">
        <w:rPr>
          <w:lang w:eastAsia="ar-SA"/>
        </w:rPr>
        <w:t xml:space="preserve">A DocumentEntry </w:t>
      </w:r>
      <w:r w:rsidRPr="00F442A2">
        <w:t>can</w:t>
      </w:r>
      <w:r w:rsidRPr="00F442A2">
        <w:rPr>
          <w:lang w:eastAsia="ar-SA"/>
        </w:rPr>
        <w:t xml:space="preserve"> be added to a Folder in one of four ways:</w:t>
      </w:r>
    </w:p>
    <w:p w14:paraId="46436347" w14:textId="77777777" w:rsidR="00E07DB3" w:rsidRPr="00F442A2" w:rsidRDefault="00E07DB3" w:rsidP="00303F9E">
      <w:pPr>
        <w:pStyle w:val="ListNumber2"/>
        <w:numPr>
          <w:ilvl w:val="0"/>
          <w:numId w:val="21"/>
        </w:numPr>
      </w:pPr>
      <w:r w:rsidRPr="00F442A2">
        <w:t xml:space="preserve">The DocumentEntry can be submitted as part of the Folder in a single submission. </w:t>
      </w:r>
    </w:p>
    <w:p w14:paraId="224463ED" w14:textId="77777777" w:rsidR="00E07DB3" w:rsidRPr="00F442A2" w:rsidRDefault="00E07DB3" w:rsidP="00303F9E">
      <w:pPr>
        <w:pStyle w:val="ListNumber2"/>
        <w:numPr>
          <w:ilvl w:val="0"/>
          <w:numId w:val="21"/>
        </w:numPr>
      </w:pPr>
      <w:r w:rsidRPr="00F442A2">
        <w:t>The DocumentEntry and Folder are already present. The new submission makes the DocumentEntry a member of the Folder by adding the Association.</w:t>
      </w:r>
    </w:p>
    <w:p w14:paraId="34BA395D" w14:textId="77777777" w:rsidR="00E07DB3" w:rsidRPr="00F442A2" w:rsidRDefault="00E07DB3" w:rsidP="00303F9E">
      <w:pPr>
        <w:pStyle w:val="ListNumber2"/>
        <w:numPr>
          <w:ilvl w:val="0"/>
          <w:numId w:val="21"/>
        </w:numPr>
      </w:pPr>
      <w:r w:rsidRPr="00F442A2">
        <w:t>The DocumentEntry is already present. The new submission includes the Folder and the Association to make the DocumentEntry part of the Folder.</w:t>
      </w:r>
    </w:p>
    <w:p w14:paraId="67377C73" w14:textId="77777777" w:rsidR="00E07DB3" w:rsidRPr="00F442A2" w:rsidRDefault="00E07DB3" w:rsidP="00303F9E">
      <w:pPr>
        <w:pStyle w:val="ListNumber2"/>
        <w:numPr>
          <w:ilvl w:val="0"/>
          <w:numId w:val="21"/>
        </w:numPr>
      </w:pPr>
      <w:r w:rsidRPr="00F442A2">
        <w:t>The Folder is already present. The new submission includes the DocumentEntry and the Association to make the DocumentEntry part of the Folder.</w:t>
      </w:r>
    </w:p>
    <w:p w14:paraId="56AE358C" w14:textId="77777777" w:rsidR="00E07DB3" w:rsidRPr="00F442A2" w:rsidRDefault="00E07DB3" w:rsidP="000766F4">
      <w:pPr>
        <w:pStyle w:val="BodyText"/>
        <w:rPr>
          <w:b/>
          <w:bCs/>
        </w:rPr>
      </w:pPr>
      <w:r w:rsidRPr="00F442A2">
        <w:rPr>
          <w:b/>
          <w:bCs/>
        </w:rPr>
        <w:t>Scenario 1 - DocumentEntry submitted as part of the Folder in a single submission.</w:t>
      </w:r>
    </w:p>
    <w:p w14:paraId="744919AB" w14:textId="77777777" w:rsidR="00E07DB3" w:rsidRPr="00F442A2" w:rsidRDefault="00E07DB3" w:rsidP="000766F4">
      <w:pPr>
        <w:pStyle w:val="BodyText"/>
      </w:pPr>
      <w:r w:rsidRPr="00F442A2">
        <w:t>The simplest scenario submits all related objects in one submission set, as shown below.</w:t>
      </w:r>
    </w:p>
    <w:p w14:paraId="336A9ED9" w14:textId="77777777" w:rsidR="00AE4CAE" w:rsidRPr="00F442A2" w:rsidRDefault="00AE4CAE" w:rsidP="00E07DB3">
      <w:pPr>
        <w:pStyle w:val="BodyText"/>
        <w:rPr>
          <w:lang w:eastAsia="ar-SA"/>
        </w:rPr>
      </w:pPr>
    </w:p>
    <w:p w14:paraId="1C5CA9B3" w14:textId="77777777" w:rsidR="00E07DB3" w:rsidRPr="00F442A2" w:rsidRDefault="001A6DDB" w:rsidP="00E07DB3">
      <w:pPr>
        <w:pStyle w:val="BodyText"/>
        <w:keepNext/>
      </w:pPr>
      <w:r w:rsidRPr="00F442A2">
        <w:rPr>
          <w:noProof/>
        </w:rPr>
        <w:drawing>
          <wp:inline distT="0" distB="0" distL="0" distR="0" wp14:anchorId="2E704D28" wp14:editId="254CCEF9">
            <wp:extent cx="5934075" cy="2486025"/>
            <wp:effectExtent l="0" t="0" r="9525" b="9525"/>
            <wp:docPr id="27" name="Picture 2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ig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29E6FAB7" w14:textId="77777777" w:rsidR="00E07DB3" w:rsidRPr="00F442A2" w:rsidRDefault="00E07DB3" w:rsidP="00260259">
      <w:pPr>
        <w:pStyle w:val="FigureTitle"/>
      </w:pPr>
      <w:r w:rsidRPr="00F442A2">
        <w:t>Figure 4.2.2.1.5-1: Scenario 1 - DocumentEntry submitted as part of the Folder (Informative)</w:t>
      </w:r>
    </w:p>
    <w:p w14:paraId="6416A9F6" w14:textId="77777777" w:rsidR="00E07DB3" w:rsidRPr="00F442A2" w:rsidRDefault="00E07DB3" w:rsidP="000766F4">
      <w:pPr>
        <w:pStyle w:val="BodyText"/>
        <w:rPr>
          <w:b/>
          <w:bCs/>
          <w:lang w:eastAsia="ar-SA"/>
        </w:rPr>
      </w:pPr>
      <w:r w:rsidRPr="00F442A2">
        <w:rPr>
          <w:b/>
          <w:bCs/>
          <w:lang w:eastAsia="ar-SA"/>
        </w:rPr>
        <w:t>Scenario 2 – Add existing DocumentEntry to existing Folder</w:t>
      </w:r>
    </w:p>
    <w:p w14:paraId="54833648" w14:textId="77777777" w:rsidR="00E07DB3" w:rsidRPr="00F442A2" w:rsidRDefault="00E07DB3" w:rsidP="00E07DB3">
      <w:pPr>
        <w:pStyle w:val="BodyText"/>
      </w:pPr>
      <w:r w:rsidRPr="00F442A2">
        <w:rPr>
          <w:lang w:eastAsia="ar-SA"/>
        </w:rPr>
        <w:t xml:space="preserve">Documents can be placed in a Folder at a later date and time, as shown in Figures 4.2.2.1.5-2 and 4.2.2.1.5-3. In this case, the SubmissionSet SS03 which links to </w:t>
      </w:r>
      <w:r w:rsidR="0054004C" w:rsidRPr="00F442A2">
        <w:rPr>
          <w:lang w:eastAsia="ar-SA"/>
        </w:rPr>
        <w:t>FD-DE HasMember</w:t>
      </w:r>
      <w:r w:rsidRPr="00F442A2">
        <w:rPr>
          <w:lang w:eastAsia="ar-SA"/>
        </w:rPr>
        <w:t xml:space="preserve"> will not have as member either the DocumentEntry or the Folder that correspond to the referenced document and Folder.</w:t>
      </w:r>
    </w:p>
    <w:p w14:paraId="48C641EC" w14:textId="77777777" w:rsidR="00E07DB3" w:rsidRPr="00F442A2" w:rsidRDefault="001A6DDB" w:rsidP="00E07DB3">
      <w:pPr>
        <w:pStyle w:val="BodyText"/>
        <w:keepNext/>
      </w:pPr>
      <w:r w:rsidRPr="00F442A2">
        <w:rPr>
          <w:noProof/>
        </w:rPr>
        <w:lastRenderedPageBreak/>
        <w:drawing>
          <wp:inline distT="0" distB="0" distL="0" distR="0" wp14:anchorId="0EACFF53" wp14:editId="1DCBD6F7">
            <wp:extent cx="5943600" cy="1562100"/>
            <wp:effectExtent l="0" t="0" r="0" b="0"/>
            <wp:docPr id="29" name="Picture 2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g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78DBC56F" w14:textId="77777777" w:rsidR="00E07DB3" w:rsidRPr="00F442A2" w:rsidRDefault="00E07DB3" w:rsidP="000766F4">
      <w:pPr>
        <w:pStyle w:val="FigureTitle"/>
      </w:pPr>
      <w:r w:rsidRPr="00F442A2">
        <w:t>Figure 4.2.2.1.5-2: Scenario 2 - Existing DocumentEntry and existing Folder (Informative)</w:t>
      </w:r>
    </w:p>
    <w:p w14:paraId="30D7A159" w14:textId="77777777" w:rsidR="00B67434" w:rsidRPr="00F442A2" w:rsidRDefault="00B67434" w:rsidP="000766F4">
      <w:pPr>
        <w:pStyle w:val="BodyText"/>
      </w:pPr>
    </w:p>
    <w:p w14:paraId="22323733" w14:textId="77777777" w:rsidR="00E07DB3" w:rsidRPr="00F442A2" w:rsidRDefault="001A6DDB" w:rsidP="00E07DB3">
      <w:pPr>
        <w:pStyle w:val="BodyText"/>
        <w:keepNext/>
      </w:pPr>
      <w:r w:rsidRPr="00F442A2">
        <w:rPr>
          <w:noProof/>
        </w:rPr>
        <w:drawing>
          <wp:inline distT="0" distB="0" distL="0" distR="0" wp14:anchorId="300283F8" wp14:editId="6B8D8A72">
            <wp:extent cx="5943600" cy="2981325"/>
            <wp:effectExtent l="0" t="0" r="0" b="9525"/>
            <wp:docPr id="31" name="Picture 31" descr="CP-ITI-722-03-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P-ITI-722-03-Fig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14:paraId="7B7C6D60" w14:textId="77777777" w:rsidR="00E07DB3" w:rsidRPr="00F442A2" w:rsidRDefault="00E07DB3" w:rsidP="00260259">
      <w:pPr>
        <w:pStyle w:val="FigureTitle"/>
      </w:pPr>
      <w:r w:rsidRPr="00F442A2">
        <w:t>Figure 4.2.2.1.5-3</w:t>
      </w:r>
      <w:r w:rsidR="00B53B1B" w:rsidRPr="00F442A2">
        <w:t xml:space="preserve">: </w:t>
      </w:r>
      <w:r w:rsidRPr="00F442A2">
        <w:t>Scenario 2 - Add existing DocumentEntry to existing Folder (Informative)</w:t>
      </w:r>
    </w:p>
    <w:p w14:paraId="274A0F53" w14:textId="77777777" w:rsidR="00E07DB3" w:rsidRPr="00F442A2" w:rsidRDefault="00E07DB3" w:rsidP="000766F4">
      <w:pPr>
        <w:pStyle w:val="BodyText"/>
        <w:rPr>
          <w:b/>
          <w:bCs/>
          <w:lang w:eastAsia="ar-SA"/>
        </w:rPr>
      </w:pPr>
      <w:r w:rsidRPr="00F442A2">
        <w:rPr>
          <w:b/>
          <w:bCs/>
          <w:lang w:eastAsia="ar-SA"/>
        </w:rPr>
        <w:t>Scenario 3 – Folder submitted and existing DocumentEntry added to it</w:t>
      </w:r>
    </w:p>
    <w:p w14:paraId="5F3AA9CF" w14:textId="77777777" w:rsidR="00E07DB3" w:rsidRPr="00F442A2" w:rsidRDefault="00E07DB3" w:rsidP="00E07DB3">
      <w:pPr>
        <w:pStyle w:val="BodyText"/>
        <w:rPr>
          <w:lang w:eastAsia="ar-SA"/>
        </w:rPr>
      </w:pPr>
      <w:r w:rsidRPr="00F442A2">
        <w:rPr>
          <w:lang w:eastAsia="ar-SA"/>
        </w:rPr>
        <w:t xml:space="preserve">When a new Folder is submitted, an existing DocumentEntry can be added to that Folder. In this case, the SubmissionSet object will not contain the DocumentEntry metadata that correspond to the referenced document. </w:t>
      </w:r>
    </w:p>
    <w:p w14:paraId="2CA65933" w14:textId="77777777" w:rsidR="00B67434" w:rsidRPr="00F442A2" w:rsidRDefault="00B67434" w:rsidP="00E07DB3">
      <w:pPr>
        <w:pStyle w:val="BodyText"/>
        <w:rPr>
          <w:lang w:eastAsia="ar-SA"/>
        </w:rPr>
      </w:pPr>
    </w:p>
    <w:p w14:paraId="68914F0D" w14:textId="77777777" w:rsidR="00E07DB3" w:rsidRPr="00F442A2" w:rsidRDefault="001A6DDB" w:rsidP="00E07DB3">
      <w:pPr>
        <w:pStyle w:val="BodyText"/>
        <w:keepNext/>
      </w:pPr>
      <w:r w:rsidRPr="00F442A2">
        <w:rPr>
          <w:noProof/>
        </w:rPr>
        <w:lastRenderedPageBreak/>
        <w:drawing>
          <wp:inline distT="0" distB="0" distL="0" distR="0" wp14:anchorId="300530F3" wp14:editId="5233A5BB">
            <wp:extent cx="5943600" cy="800100"/>
            <wp:effectExtent l="0" t="0" r="0" b="0"/>
            <wp:docPr id="33" name="Picture 3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2992924C" w14:textId="77777777" w:rsidR="00E07DB3" w:rsidRPr="00F442A2" w:rsidRDefault="00E07DB3" w:rsidP="000766F4">
      <w:pPr>
        <w:pStyle w:val="FigureTitle"/>
      </w:pPr>
      <w:r w:rsidRPr="00F442A2">
        <w:t>Figure 4.2.2.1.5-4: Scenario 3 - Starting point - Existing DocumentEntry (Informative)</w:t>
      </w:r>
    </w:p>
    <w:p w14:paraId="6BDFC7AE" w14:textId="77777777" w:rsidR="00B67434" w:rsidRPr="00F442A2" w:rsidRDefault="00B67434" w:rsidP="000766F4">
      <w:pPr>
        <w:pStyle w:val="BodyText"/>
      </w:pPr>
    </w:p>
    <w:p w14:paraId="770328A6" w14:textId="77777777" w:rsidR="00E07DB3" w:rsidRPr="00F442A2" w:rsidRDefault="001A6DDB" w:rsidP="00E07DB3">
      <w:pPr>
        <w:pStyle w:val="BodyText"/>
        <w:keepNext/>
      </w:pPr>
      <w:r w:rsidRPr="00F442A2">
        <w:rPr>
          <w:noProof/>
        </w:rPr>
        <w:drawing>
          <wp:inline distT="0" distB="0" distL="0" distR="0" wp14:anchorId="2269CD67" wp14:editId="4FF9B36C">
            <wp:extent cx="5934075" cy="2657475"/>
            <wp:effectExtent l="0" t="0" r="9525" b="9525"/>
            <wp:docPr id="35" name="Picture 3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657475"/>
                    </a:xfrm>
                    <a:prstGeom prst="rect">
                      <a:avLst/>
                    </a:prstGeom>
                    <a:noFill/>
                    <a:ln>
                      <a:noFill/>
                    </a:ln>
                  </pic:spPr>
                </pic:pic>
              </a:graphicData>
            </a:graphic>
          </wp:inline>
        </w:drawing>
      </w:r>
    </w:p>
    <w:p w14:paraId="4F3B6D9A" w14:textId="77777777" w:rsidR="00E07DB3" w:rsidRPr="00F442A2" w:rsidRDefault="00E07DB3" w:rsidP="00260259">
      <w:pPr>
        <w:pStyle w:val="FigureTitle"/>
      </w:pPr>
      <w:r w:rsidRPr="00F442A2">
        <w:t>Figure 4.2.2.1.5-5: Scenario 3 - Folder submitted and existing DocumentEntry added to it (Informative)</w:t>
      </w:r>
    </w:p>
    <w:p w14:paraId="35569562" w14:textId="77777777" w:rsidR="00E07DB3" w:rsidRPr="00F442A2" w:rsidRDefault="00E07DB3" w:rsidP="000766F4">
      <w:pPr>
        <w:pStyle w:val="BodyText"/>
        <w:rPr>
          <w:b/>
          <w:bCs/>
          <w:lang w:eastAsia="ar-SA"/>
        </w:rPr>
      </w:pPr>
      <w:r w:rsidRPr="00F442A2">
        <w:rPr>
          <w:b/>
          <w:bCs/>
          <w:lang w:eastAsia="ar-SA"/>
        </w:rPr>
        <w:t>Scenario 4 – DocumentEntry submitted and added to existing Folder</w:t>
      </w:r>
    </w:p>
    <w:p w14:paraId="55AD8DD1" w14:textId="77777777" w:rsidR="00E07DB3" w:rsidRPr="00F442A2" w:rsidRDefault="00E07DB3" w:rsidP="00E07DB3">
      <w:pPr>
        <w:pStyle w:val="BodyText"/>
        <w:rPr>
          <w:lang w:eastAsia="ar-SA"/>
        </w:rPr>
      </w:pPr>
      <w:r w:rsidRPr="00F442A2">
        <w:rPr>
          <w:lang w:eastAsia="ar-SA"/>
        </w:rPr>
        <w:t xml:space="preserve">When a new DocumentEntry is submitted, it can be added to an existing folder. In this case, the SubmissionSet object will not contain the Folder metadata that correspond to the referenced Folder. </w:t>
      </w:r>
    </w:p>
    <w:p w14:paraId="7E26741F" w14:textId="77777777" w:rsidR="00E07DB3" w:rsidRPr="00F442A2" w:rsidRDefault="001A6DDB" w:rsidP="00E07DB3">
      <w:pPr>
        <w:pStyle w:val="BodyText"/>
        <w:keepNext/>
      </w:pPr>
      <w:r w:rsidRPr="00F442A2">
        <w:rPr>
          <w:noProof/>
        </w:rPr>
        <w:drawing>
          <wp:inline distT="0" distB="0" distL="0" distR="0" wp14:anchorId="39650941" wp14:editId="7420E657">
            <wp:extent cx="5943600" cy="971550"/>
            <wp:effectExtent l="0" t="0" r="0" b="0"/>
            <wp:docPr id="37" name="Picture 3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g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2441CA5D" w14:textId="77777777" w:rsidR="00E07DB3" w:rsidRPr="00F442A2" w:rsidRDefault="00E07DB3" w:rsidP="000766F4">
      <w:pPr>
        <w:pStyle w:val="FigureTitle"/>
      </w:pPr>
      <w:r w:rsidRPr="00F442A2">
        <w:t>Figure 4.2.2.1.5-6: Scenario 4 - Starting point - Existing Folder (Informative)</w:t>
      </w:r>
    </w:p>
    <w:p w14:paraId="0AFD2A6E" w14:textId="77777777" w:rsidR="00E07DB3" w:rsidRPr="00F442A2" w:rsidRDefault="001A6DDB" w:rsidP="00E07DB3">
      <w:pPr>
        <w:pStyle w:val="BodyText"/>
        <w:keepNext/>
      </w:pPr>
      <w:r w:rsidRPr="00F442A2">
        <w:rPr>
          <w:noProof/>
        </w:rPr>
        <w:lastRenderedPageBreak/>
        <w:drawing>
          <wp:inline distT="0" distB="0" distL="0" distR="0" wp14:anchorId="2D318EBE" wp14:editId="613DE1AB">
            <wp:extent cx="5934075" cy="2228850"/>
            <wp:effectExtent l="0" t="0" r="9525" b="0"/>
            <wp:docPr id="39" name="Picture 3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g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14:paraId="2D516CDE" w14:textId="77777777" w:rsidR="00E07DB3" w:rsidRPr="00F442A2" w:rsidRDefault="00E07DB3" w:rsidP="00260259">
      <w:pPr>
        <w:pStyle w:val="FigureTitle"/>
        <w:rPr>
          <w:rFonts w:eastAsia="Arial"/>
        </w:rPr>
      </w:pPr>
      <w:r w:rsidRPr="00F442A2">
        <w:t>Figure 4.2.2.1.5-7: Scenario 4 - DocumentEntry submitted and added to existing Folder (Informative)</w:t>
      </w:r>
    </w:p>
    <w:p w14:paraId="174F127C" w14:textId="77777777" w:rsidR="00E07DB3" w:rsidRPr="00F442A2" w:rsidRDefault="00E07DB3" w:rsidP="009E7736">
      <w:pPr>
        <w:pStyle w:val="Heading4"/>
        <w:numPr>
          <w:ilvl w:val="3"/>
          <w:numId w:val="5"/>
        </w:numPr>
        <w:tabs>
          <w:tab w:val="clear" w:pos="1980"/>
        </w:tabs>
        <w:suppressAutoHyphens w:val="0"/>
        <w:ind w:left="1008" w:hanging="1008"/>
      </w:pPr>
      <w:bookmarkStart w:id="135" w:name="_Toc352575061"/>
      <w:bookmarkStart w:id="136" w:name="_Toc364252812"/>
      <w:bookmarkStart w:id="137" w:name="_Toc367876947"/>
      <w:r w:rsidRPr="00F442A2">
        <w:t>Document Relationship</w:t>
      </w:r>
      <w:bookmarkEnd w:id="135"/>
      <w:bookmarkEnd w:id="136"/>
      <w:bookmarkEnd w:id="137"/>
    </w:p>
    <w:p w14:paraId="4F84D66B" w14:textId="77777777" w:rsidR="00E07DB3" w:rsidRPr="00F442A2" w:rsidRDefault="00E07DB3" w:rsidP="00E07DB3">
      <w:pPr>
        <w:pStyle w:val="BodyText"/>
      </w:pPr>
      <w:r w:rsidRPr="00F442A2">
        <w:t>Document relationships are association types used to link two DocumentEntry objects and declare a semantic relationship between them. Receiving a document relationship Association triggers specific processing in the receiving actor in some profiles. This is documented in the Expected Actions section of the relevant transaction in an IHE profile.</w:t>
      </w:r>
    </w:p>
    <w:p w14:paraId="3622A9A1" w14:textId="77777777" w:rsidR="00E07DB3" w:rsidRPr="00F442A2" w:rsidRDefault="00E07DB3" w:rsidP="00E07DB3">
      <w:pPr>
        <w:pStyle w:val="BodyText"/>
        <w:rPr>
          <w:lang w:eastAsia="ar-SA"/>
        </w:rPr>
      </w:pPr>
      <w:r w:rsidRPr="00F442A2">
        <w:rPr>
          <w:lang w:eastAsia="ar-SA"/>
        </w:rPr>
        <w:t xml:space="preserve">A document relationship refers to any of the relationships listed in </w:t>
      </w:r>
      <w:r w:rsidR="000659ED" w:rsidRPr="00F442A2">
        <w:rPr>
          <w:lang w:eastAsia="ar-SA"/>
        </w:rPr>
        <w:t>Table</w:t>
      </w:r>
      <w:r w:rsidRPr="00F442A2">
        <w:rPr>
          <w:lang w:eastAsia="ar-SA"/>
        </w:rPr>
        <w:t xml:space="preserve"> 4.2.2.2-1 Document Relationships. The document relationship semantics (except Signs) are defined in HL7 Clinical Document Architecture (CDA) Release 2. </w:t>
      </w:r>
    </w:p>
    <w:p w14:paraId="203052C3" w14:textId="77777777" w:rsidR="00E07DB3" w:rsidRPr="00F442A2" w:rsidRDefault="00E07DB3" w:rsidP="000766F4">
      <w:pPr>
        <w:pStyle w:val="TableTitle"/>
      </w:pPr>
      <w:bookmarkStart w:id="138" w:name="_Ref353135715"/>
      <w:r w:rsidRPr="00F442A2">
        <w:t>Table 4.2.2.2-1: Document Relationships</w:t>
      </w:r>
      <w:bookmarkEnd w:id="1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560"/>
      </w:tblGrid>
      <w:tr w:rsidR="00E07DB3" w:rsidRPr="00F442A2" w14:paraId="02AD7F84" w14:textId="77777777" w:rsidTr="00F431B4">
        <w:trPr>
          <w:jc w:val="center"/>
        </w:trPr>
        <w:tc>
          <w:tcPr>
            <w:tcW w:w="2268" w:type="dxa"/>
            <w:shd w:val="clear" w:color="auto" w:fill="D9D9D9"/>
          </w:tcPr>
          <w:p w14:paraId="78E3D748" w14:textId="77777777" w:rsidR="00E07DB3" w:rsidRPr="00F442A2" w:rsidRDefault="00E07DB3" w:rsidP="00F431B4">
            <w:pPr>
              <w:pStyle w:val="TableEntryHeader"/>
              <w:rPr>
                <w:noProof w:val="0"/>
              </w:rPr>
            </w:pPr>
            <w:r w:rsidRPr="00F442A2">
              <w:rPr>
                <w:noProof w:val="0"/>
              </w:rPr>
              <w:t>Relationship</w:t>
            </w:r>
          </w:p>
        </w:tc>
        <w:tc>
          <w:tcPr>
            <w:tcW w:w="6560" w:type="dxa"/>
            <w:shd w:val="clear" w:color="auto" w:fill="D9D9D9"/>
          </w:tcPr>
          <w:p w14:paraId="57C6DA31" w14:textId="77777777" w:rsidR="00E07DB3" w:rsidRPr="00F442A2" w:rsidRDefault="00E07DB3" w:rsidP="00F431B4">
            <w:pPr>
              <w:pStyle w:val="TableEntryHeader"/>
              <w:rPr>
                <w:noProof w:val="0"/>
              </w:rPr>
            </w:pPr>
            <w:r w:rsidRPr="00F442A2">
              <w:rPr>
                <w:noProof w:val="0"/>
              </w:rPr>
              <w:t>Definition</w:t>
            </w:r>
          </w:p>
        </w:tc>
      </w:tr>
      <w:tr w:rsidR="00E07DB3" w:rsidRPr="00F442A2" w14:paraId="7478F03C" w14:textId="77777777" w:rsidTr="00F431B4">
        <w:trPr>
          <w:jc w:val="center"/>
        </w:trPr>
        <w:tc>
          <w:tcPr>
            <w:tcW w:w="2268" w:type="dxa"/>
          </w:tcPr>
          <w:p w14:paraId="5501AC24" w14:textId="77777777" w:rsidR="00E07DB3" w:rsidRPr="00F442A2" w:rsidRDefault="00E07DB3" w:rsidP="00F431B4">
            <w:pPr>
              <w:pStyle w:val="TableEntry"/>
            </w:pPr>
            <w:r w:rsidRPr="00F442A2">
              <w:t>APND (append)</w:t>
            </w:r>
          </w:p>
        </w:tc>
        <w:tc>
          <w:tcPr>
            <w:tcW w:w="6560" w:type="dxa"/>
          </w:tcPr>
          <w:p w14:paraId="3C35BBF8" w14:textId="77777777" w:rsidR="00E07DB3" w:rsidRPr="00F442A2" w:rsidRDefault="00E07DB3" w:rsidP="00F431B4">
            <w:pPr>
              <w:pStyle w:val="TableEntry"/>
            </w:pPr>
            <w:r w:rsidRPr="00F442A2">
              <w:t>The current document is an addendum to the parent document.</w:t>
            </w:r>
          </w:p>
        </w:tc>
      </w:tr>
      <w:tr w:rsidR="00E07DB3" w:rsidRPr="00F442A2" w14:paraId="129C2AB7" w14:textId="77777777" w:rsidTr="00F431B4">
        <w:trPr>
          <w:jc w:val="center"/>
        </w:trPr>
        <w:tc>
          <w:tcPr>
            <w:tcW w:w="2268" w:type="dxa"/>
          </w:tcPr>
          <w:p w14:paraId="5EA51126" w14:textId="77777777" w:rsidR="00E07DB3" w:rsidRPr="00F442A2" w:rsidRDefault="00E07DB3" w:rsidP="00F431B4">
            <w:pPr>
              <w:pStyle w:val="TableEntry"/>
            </w:pPr>
            <w:r w:rsidRPr="00F442A2">
              <w:t>RPLC (replace)</w:t>
            </w:r>
          </w:p>
        </w:tc>
        <w:tc>
          <w:tcPr>
            <w:tcW w:w="6560" w:type="dxa"/>
          </w:tcPr>
          <w:p w14:paraId="7D8FD99C" w14:textId="77777777" w:rsidR="00E07DB3" w:rsidRPr="00F442A2" w:rsidRDefault="00E07DB3" w:rsidP="00F431B4">
            <w:pPr>
              <w:pStyle w:val="TableEntry"/>
            </w:pPr>
            <w:r w:rsidRPr="00F442A2">
              <w:t>The current document is a replacement of the parent document.</w:t>
            </w:r>
          </w:p>
        </w:tc>
      </w:tr>
      <w:tr w:rsidR="00E07DB3" w:rsidRPr="00F442A2" w14:paraId="16136E8C" w14:textId="77777777" w:rsidTr="00F431B4">
        <w:trPr>
          <w:jc w:val="center"/>
        </w:trPr>
        <w:tc>
          <w:tcPr>
            <w:tcW w:w="2268" w:type="dxa"/>
          </w:tcPr>
          <w:p w14:paraId="0C1F5778" w14:textId="77777777" w:rsidR="00E07DB3" w:rsidRPr="00F442A2" w:rsidRDefault="00E07DB3" w:rsidP="00F431B4">
            <w:pPr>
              <w:pStyle w:val="TableEntry"/>
            </w:pPr>
            <w:r w:rsidRPr="00F442A2">
              <w:t>XFRM (transform)</w:t>
            </w:r>
          </w:p>
        </w:tc>
        <w:tc>
          <w:tcPr>
            <w:tcW w:w="6560" w:type="dxa"/>
          </w:tcPr>
          <w:p w14:paraId="296B57C8" w14:textId="77777777" w:rsidR="00E07DB3" w:rsidRPr="00F442A2" w:rsidRDefault="00E07DB3" w:rsidP="00F431B4">
            <w:pPr>
              <w:pStyle w:val="TableEntry"/>
            </w:pPr>
            <w:r w:rsidRPr="00F442A2">
              <w:t>The current document is a transformation of the parent document.</w:t>
            </w:r>
          </w:p>
        </w:tc>
      </w:tr>
      <w:tr w:rsidR="00E07DB3" w:rsidRPr="00F442A2" w14:paraId="53F2F9EC" w14:textId="77777777" w:rsidTr="00F431B4">
        <w:trPr>
          <w:jc w:val="center"/>
        </w:trPr>
        <w:tc>
          <w:tcPr>
            <w:tcW w:w="2268" w:type="dxa"/>
          </w:tcPr>
          <w:p w14:paraId="0284B101" w14:textId="77777777" w:rsidR="00E07DB3" w:rsidRPr="00F442A2" w:rsidRDefault="00E07DB3" w:rsidP="00F431B4">
            <w:pPr>
              <w:pStyle w:val="TableEntry"/>
            </w:pPr>
            <w:r w:rsidRPr="00F442A2">
              <w:t>XFRM_RPLC (transform with replace)</w:t>
            </w:r>
          </w:p>
        </w:tc>
        <w:tc>
          <w:tcPr>
            <w:tcW w:w="6560" w:type="dxa"/>
          </w:tcPr>
          <w:p w14:paraId="3787130F" w14:textId="77777777" w:rsidR="00E07DB3" w:rsidRPr="00F442A2" w:rsidRDefault="00E07DB3" w:rsidP="00F431B4">
            <w:pPr>
              <w:pStyle w:val="TableEntry"/>
            </w:pPr>
            <w:r w:rsidRPr="00F442A2">
              <w:t>The current document is both a transformation and a replacement of the parent document.</w:t>
            </w:r>
          </w:p>
        </w:tc>
      </w:tr>
      <w:tr w:rsidR="00E07DB3" w:rsidRPr="00F442A2" w14:paraId="2D3E683F" w14:textId="77777777" w:rsidTr="00F431B4">
        <w:trPr>
          <w:jc w:val="center"/>
        </w:trPr>
        <w:tc>
          <w:tcPr>
            <w:tcW w:w="2268" w:type="dxa"/>
          </w:tcPr>
          <w:p w14:paraId="2B6AAA8D" w14:textId="77777777" w:rsidR="00E07DB3" w:rsidRPr="00F442A2" w:rsidRDefault="00E07DB3" w:rsidP="00F431B4">
            <w:pPr>
              <w:pStyle w:val="TableEntry"/>
            </w:pPr>
            <w:r w:rsidRPr="00F442A2">
              <w:t>Signs</w:t>
            </w:r>
          </w:p>
        </w:tc>
        <w:tc>
          <w:tcPr>
            <w:tcW w:w="6560" w:type="dxa"/>
          </w:tcPr>
          <w:p w14:paraId="361DB891" w14:textId="77777777" w:rsidR="00E07DB3" w:rsidRPr="00F442A2" w:rsidRDefault="00E07DB3" w:rsidP="00F431B4">
            <w:pPr>
              <w:pStyle w:val="TableEntry"/>
            </w:pPr>
            <w:r w:rsidRPr="00F442A2">
              <w:t>The current document is a Digital Signature which signs the parent document.</w:t>
            </w:r>
          </w:p>
        </w:tc>
      </w:tr>
      <w:tr w:rsidR="00933F2E" w:rsidRPr="00F442A2" w14:paraId="61FA9E9E" w14:textId="77777777" w:rsidTr="00F431B4">
        <w:trPr>
          <w:jc w:val="center"/>
        </w:trPr>
        <w:tc>
          <w:tcPr>
            <w:tcW w:w="2268" w:type="dxa"/>
          </w:tcPr>
          <w:p w14:paraId="4E31FCFF" w14:textId="77777777" w:rsidR="00933F2E" w:rsidRPr="00F442A2" w:rsidRDefault="00933F2E" w:rsidP="00933F2E">
            <w:pPr>
              <w:pStyle w:val="TableEntry"/>
            </w:pPr>
            <w:r w:rsidRPr="00F442A2">
              <w:t>Is Snapshot of</w:t>
            </w:r>
          </w:p>
        </w:tc>
        <w:tc>
          <w:tcPr>
            <w:tcW w:w="6560" w:type="dxa"/>
          </w:tcPr>
          <w:p w14:paraId="6EC3A0BE" w14:textId="77777777" w:rsidR="00933F2E" w:rsidRPr="00F442A2" w:rsidRDefault="00933F2E" w:rsidP="00F431B4">
            <w:pPr>
              <w:pStyle w:val="TableEntry"/>
            </w:pPr>
            <w:r w:rsidRPr="00F442A2">
              <w:t>The current document is a snapshot in time of the parent which shall be an on-demand document</w:t>
            </w:r>
          </w:p>
        </w:tc>
      </w:tr>
    </w:tbl>
    <w:p w14:paraId="66A40E81" w14:textId="77777777" w:rsidR="00E07DB3" w:rsidRPr="00F442A2" w:rsidRDefault="00E07DB3" w:rsidP="00E07DB3">
      <w:pPr>
        <w:pStyle w:val="Note"/>
      </w:pPr>
      <w:r w:rsidRPr="00F442A2">
        <w:t>Adapted from HL7 CDA Release 2, Committee Ballot 2</w:t>
      </w:r>
    </w:p>
    <w:p w14:paraId="3BB1FBC0" w14:textId="1558D500" w:rsidR="0046227D" w:rsidRDefault="0046227D" w:rsidP="00E07DB3">
      <w:pPr>
        <w:pStyle w:val="BodyText"/>
        <w:rPr>
          <w:lang w:eastAsia="ar-SA"/>
        </w:rPr>
      </w:pPr>
    </w:p>
    <w:p w14:paraId="0BF02124" w14:textId="6A16AD23" w:rsidR="002D2D97" w:rsidRDefault="002D2D97" w:rsidP="00E07DB3">
      <w:pPr>
        <w:pStyle w:val="BodyText"/>
        <w:rPr>
          <w:lang w:eastAsia="ar-SA"/>
        </w:rPr>
      </w:pPr>
    </w:p>
    <w:p w14:paraId="02FD0244" w14:textId="6EFAE1C6" w:rsidR="002D2D97" w:rsidRDefault="002D2D97" w:rsidP="00E07DB3">
      <w:pPr>
        <w:pStyle w:val="BodyText"/>
        <w:rPr>
          <w:lang w:eastAsia="ar-SA"/>
        </w:rPr>
      </w:pPr>
    </w:p>
    <w:p w14:paraId="29B46397" w14:textId="77777777" w:rsidR="002D2D97" w:rsidRDefault="002D2D97" w:rsidP="00E07DB3">
      <w:pPr>
        <w:pStyle w:val="BodyText"/>
        <w:rPr>
          <w:lang w:eastAsia="ar-SA"/>
        </w:rPr>
      </w:pPr>
    </w:p>
    <w:p w14:paraId="6E486044" w14:textId="452F1E80" w:rsidR="00E07DB3" w:rsidRPr="00F442A2" w:rsidRDefault="00E07DB3" w:rsidP="00E07DB3">
      <w:pPr>
        <w:pStyle w:val="BodyText"/>
        <w:rPr>
          <w:lang w:eastAsia="ar-SA"/>
        </w:rPr>
      </w:pPr>
      <w:r w:rsidRPr="00F442A2">
        <w:rPr>
          <w:lang w:eastAsia="ar-SA"/>
        </w:rPr>
        <w:lastRenderedPageBreak/>
        <w:t>A submitting actor creates a document relationship by submitting a SubmissionSet containing:</w:t>
      </w:r>
    </w:p>
    <w:p w14:paraId="514C7A12" w14:textId="5AD1AE2F" w:rsidR="002410EF" w:rsidRPr="00F442A2" w:rsidRDefault="00E07DB3" w:rsidP="005A199D">
      <w:pPr>
        <w:pStyle w:val="ListNumber2"/>
        <w:numPr>
          <w:ilvl w:val="0"/>
          <w:numId w:val="65"/>
        </w:numPr>
      </w:pPr>
      <w:r w:rsidRPr="005A199D">
        <w:rPr>
          <w:b/>
        </w:rPr>
        <w:t>DocumentEntry</w:t>
      </w:r>
      <w:r w:rsidRPr="00F442A2">
        <w:t xml:space="preserve"> – this describes the new document being submitted</w:t>
      </w:r>
    </w:p>
    <w:p w14:paraId="01EC46EE" w14:textId="535394F0" w:rsidR="00E07DB3" w:rsidRPr="00F442A2" w:rsidRDefault="00E07DB3" w:rsidP="005A199D">
      <w:pPr>
        <w:pStyle w:val="ListNumber2"/>
      </w:pPr>
      <w:r w:rsidRPr="005A199D">
        <w:rPr>
          <w:b/>
        </w:rPr>
        <w:t>Association</w:t>
      </w:r>
      <w:r w:rsidRPr="00F442A2">
        <w:t xml:space="preserve"> – this links </w:t>
      </w:r>
      <w:r w:rsidR="002410EF" w:rsidRPr="00F442A2">
        <w:t xml:space="preserve">a </w:t>
      </w:r>
      <w:r w:rsidRPr="00F442A2">
        <w:t>DocumentEntry</w:t>
      </w:r>
      <w:r w:rsidR="002410EF" w:rsidRPr="00F442A2">
        <w:t xml:space="preserve"> </w:t>
      </w:r>
      <w:r w:rsidRPr="00F442A2">
        <w:t>with the new DocumentEntry being submitted.</w:t>
      </w:r>
    </w:p>
    <w:p w14:paraId="793FD479" w14:textId="48859CD2" w:rsidR="002410EF" w:rsidRPr="00A05677" w:rsidRDefault="00E07DB3" w:rsidP="005A199D">
      <w:pPr>
        <w:pStyle w:val="ListNumber3"/>
        <w:numPr>
          <w:ilvl w:val="0"/>
          <w:numId w:val="63"/>
        </w:numPr>
        <w:ind w:left="1080"/>
      </w:pPr>
      <w:r w:rsidRPr="00A05677">
        <w:t xml:space="preserve">The sourceObject attribute of the Association object </w:t>
      </w:r>
      <w:r w:rsidR="002410EF" w:rsidRPr="00A05677">
        <w:t xml:space="preserve">shall be the entryUUID of the new </w:t>
      </w:r>
      <w:r w:rsidRPr="00A05677">
        <w:t>DocumentEntry contained in the SubmissionSet.</w:t>
      </w:r>
    </w:p>
    <w:p w14:paraId="70D3F185" w14:textId="77777777" w:rsidR="002410EF" w:rsidRPr="00A05677" w:rsidRDefault="002410EF" w:rsidP="005A199D">
      <w:pPr>
        <w:pStyle w:val="ListNumber3"/>
        <w:numPr>
          <w:ilvl w:val="0"/>
          <w:numId w:val="63"/>
        </w:numPr>
        <w:ind w:left="1080"/>
      </w:pPr>
      <w:r w:rsidRPr="00A05677">
        <w:t>The targetObject of the Association object shall be the entryUUID of the linked DocumentEntry. The linked DocumentEntry shall be:</w:t>
      </w:r>
    </w:p>
    <w:p w14:paraId="5476F6BC" w14:textId="7751A0E2" w:rsidR="00E07DB3" w:rsidRPr="00A05677" w:rsidRDefault="002410EF" w:rsidP="005A199D">
      <w:pPr>
        <w:pStyle w:val="ListBullet4"/>
      </w:pPr>
      <w:r w:rsidRPr="00F442A2">
        <w:t>a</w:t>
      </w:r>
      <w:r w:rsidRPr="00A05677">
        <w:t>n existing</w:t>
      </w:r>
      <w:r w:rsidR="00E07DB3" w:rsidRPr="00A05677">
        <w:t xml:space="preserve"> </w:t>
      </w:r>
      <w:r w:rsidRPr="00A05677">
        <w:t>DocumentEntry known to the receiving entity, with availabilityStatus of Approved (see Section 4.2.3.2.2 DocumentEntry.availabilityStatus); or,</w:t>
      </w:r>
    </w:p>
    <w:p w14:paraId="1195F0BF" w14:textId="77334588" w:rsidR="002410EF" w:rsidRPr="00A05677" w:rsidRDefault="002410EF" w:rsidP="005A199D">
      <w:pPr>
        <w:pStyle w:val="ListBullet4"/>
      </w:pPr>
      <w:r w:rsidRPr="00A05677">
        <w:t>another DocumentEntry contained in the SubmissionSet.</w:t>
      </w:r>
    </w:p>
    <w:p w14:paraId="56337B38" w14:textId="1658F704" w:rsidR="002410EF" w:rsidRPr="00F442A2" w:rsidRDefault="002410EF" w:rsidP="005A199D">
      <w:pPr>
        <w:pStyle w:val="ListNumber3"/>
        <w:numPr>
          <w:ilvl w:val="0"/>
          <w:numId w:val="63"/>
        </w:numPr>
        <w:ind w:left="1080"/>
      </w:pPr>
      <w:r w:rsidRPr="00F442A2">
        <w:t>The Association Type is one of the relationships in Table 4.2.2.2-1: Document Relationships.</w:t>
      </w:r>
    </w:p>
    <w:p w14:paraId="6E09145D" w14:textId="11D5A636" w:rsidR="002410EF" w:rsidRPr="00F442A2" w:rsidRDefault="002410EF" w:rsidP="00B93FE6">
      <w:pPr>
        <w:pStyle w:val="Note"/>
        <w:ind w:hanging="432"/>
      </w:pPr>
      <w:r w:rsidRPr="00F442A2">
        <w:t xml:space="preserve">Note: </w:t>
      </w:r>
      <w:r w:rsidR="00727857" w:rsidRPr="00F442A2">
        <w:t>Some transact</w:t>
      </w:r>
      <w:r w:rsidR="001036E5">
        <w:t>i</w:t>
      </w:r>
      <w:r w:rsidR="00727857" w:rsidRPr="00F442A2">
        <w:t>ons may limit the choice on the linked DocumentEntry.</w:t>
      </w:r>
    </w:p>
    <w:p w14:paraId="00015A14" w14:textId="48DDF1C4" w:rsidR="00727857" w:rsidRPr="00F442A2" w:rsidRDefault="00727857" w:rsidP="00727857">
      <w:pPr>
        <w:pStyle w:val="BodyText"/>
        <w:rPr>
          <w:lang w:eastAsia="ar-SA"/>
        </w:rPr>
      </w:pPr>
      <w:r w:rsidRPr="00F442A2">
        <w:rPr>
          <w:lang w:eastAsia="ar-SA"/>
        </w:rPr>
        <w:t xml:space="preserve">To specify the entryUUID of an existing DocumentEntry in targetObject, the </w:t>
      </w:r>
      <w:r w:rsidR="00B33DC6" w:rsidRPr="00F442A2">
        <w:rPr>
          <w:lang w:eastAsia="ar-SA"/>
        </w:rPr>
        <w:t>submitt</w:t>
      </w:r>
      <w:r w:rsidRPr="00F442A2">
        <w:rPr>
          <w:lang w:eastAsia="ar-SA"/>
        </w:rPr>
        <w:t>ing actor will need to discover the value using a Registry Stored Query [ITI-18] transaction, or by other means.</w:t>
      </w:r>
    </w:p>
    <w:p w14:paraId="78072287" w14:textId="0590BF01" w:rsidR="00727857" w:rsidRPr="00F442A2" w:rsidRDefault="00727857" w:rsidP="00727857">
      <w:pPr>
        <w:pStyle w:val="Note"/>
      </w:pPr>
      <w:r w:rsidRPr="00F442A2">
        <w:t xml:space="preserve">Note to implementers: A </w:t>
      </w:r>
      <w:r w:rsidR="00B33DC6" w:rsidRPr="00F442A2">
        <w:t>submitt</w:t>
      </w:r>
      <w:r w:rsidRPr="00F442A2">
        <w:t>ing actor using saved entryUUIDs in future transactions can run into consistency problems. For example, a second actor can replace (and therefore deprecate) the DocumentEntry. The saved entryUUID will point to the deprecated DocumentEntry and not the replacement DocumentEntry. Once a DocumentEntry is deprecated, new Associations to that DocumentEntry will be rejected.</w:t>
      </w:r>
    </w:p>
    <w:p w14:paraId="3E8C2844" w14:textId="15C53EC2" w:rsidR="00E07DB3" w:rsidRPr="00F442A2" w:rsidRDefault="001A4979" w:rsidP="00E07DB3">
      <w:pPr>
        <w:pStyle w:val="BodyText"/>
        <w:rPr>
          <w:lang w:eastAsia="ar-SA"/>
        </w:rPr>
      </w:pPr>
      <w:r w:rsidRPr="00F442A2">
        <w:rPr>
          <w:lang w:eastAsia="ar-SA"/>
        </w:rPr>
        <w:t xml:space="preserve">Document Relationship </w:t>
      </w:r>
      <w:r w:rsidR="00E07DB3" w:rsidRPr="00F442A2">
        <w:rPr>
          <w:lang w:eastAsia="ar-SA"/>
        </w:rPr>
        <w:t xml:space="preserve">Associations may include documentation describing the Association (type of transformation, reason for replacement, etc.). If </w:t>
      </w:r>
      <w:r w:rsidRPr="00F442A2">
        <w:rPr>
          <w:lang w:eastAsia="ar-SA"/>
        </w:rPr>
        <w:t>documentation</w:t>
      </w:r>
      <w:r w:rsidR="00E07DB3" w:rsidRPr="00F442A2">
        <w:rPr>
          <w:lang w:eastAsia="ar-SA"/>
        </w:rPr>
        <w:t xml:space="preserve"> is included, it shall be specified as a Classification on the Association as </w:t>
      </w:r>
      <w:r w:rsidR="008A11FE" w:rsidRPr="00F442A2">
        <w:rPr>
          <w:lang w:eastAsia="ar-SA"/>
        </w:rPr>
        <w:t>follows:</w:t>
      </w:r>
      <w:r w:rsidR="00E07DB3" w:rsidRPr="00F442A2">
        <w:rPr>
          <w:lang w:eastAsia="ar-SA"/>
        </w:rPr>
        <w:t xml:space="preserve"> </w:t>
      </w:r>
    </w:p>
    <w:p w14:paraId="570AF750" w14:textId="5127B0E0" w:rsidR="008A11FE" w:rsidRPr="00F442A2" w:rsidRDefault="008A11FE" w:rsidP="000766F4">
      <w:pPr>
        <w:pStyle w:val="ListNumber2"/>
        <w:numPr>
          <w:ilvl w:val="0"/>
          <w:numId w:val="46"/>
        </w:numPr>
      </w:pPr>
      <w:r w:rsidRPr="00F442A2">
        <w:t xml:space="preserve">Classifications shall be coded following the restrictions set forth in </w:t>
      </w:r>
      <w:r w:rsidR="00A7111B" w:rsidRPr="00F442A2">
        <w:t>Section</w:t>
      </w:r>
      <w:r w:rsidRPr="00F442A2">
        <w:t xml:space="preserve"> 4.2.3.1.2, “Creating Coded Attributes.”</w:t>
      </w:r>
    </w:p>
    <w:p w14:paraId="1BE32C11" w14:textId="77777777" w:rsidR="00727857" w:rsidRPr="00F442A2" w:rsidRDefault="00727857" w:rsidP="00727857">
      <w:pPr>
        <w:pStyle w:val="ListParagraph"/>
        <w:numPr>
          <w:ilvl w:val="0"/>
          <w:numId w:val="46"/>
        </w:numPr>
      </w:pPr>
      <w:r w:rsidRPr="00F442A2">
        <w:t>The Classification Scheme shall equal urn:uuid:abd807a3-4432-4053-87b4-fd82c643d1f3,  Association Documentation.</w:t>
      </w:r>
    </w:p>
    <w:p w14:paraId="21F19AA3" w14:textId="77777777" w:rsidR="00E07DB3" w:rsidRPr="00F442A2" w:rsidRDefault="00E07DB3" w:rsidP="00E07DB3">
      <w:pPr>
        <w:pStyle w:val="BodyText"/>
        <w:rPr>
          <w:lang w:eastAsia="ar-SA"/>
        </w:rPr>
      </w:pPr>
      <w:r w:rsidRPr="00F442A2">
        <w:rPr>
          <w:lang w:eastAsia="ar-SA"/>
        </w:rPr>
        <w:t>Example of a partial submission request:</w:t>
      </w:r>
    </w:p>
    <w:p w14:paraId="4CC62233" w14:textId="77777777" w:rsidR="00E07DB3" w:rsidRPr="00F442A2" w:rsidRDefault="00E07DB3" w:rsidP="000766F4">
      <w:pPr>
        <w:pStyle w:val="XMLFragment"/>
        <w:rPr>
          <w:lang w:val="en-US"/>
        </w:rPr>
      </w:pPr>
      <w:r w:rsidRPr="00F442A2">
        <w:rPr>
          <w:lang w:val="en-US"/>
        </w:rPr>
        <w:lastRenderedPageBreak/>
        <w:t xml:space="preserve">&lt;rim:Association </w:t>
      </w:r>
    </w:p>
    <w:p w14:paraId="681AE733" w14:textId="77777777" w:rsidR="00E07DB3" w:rsidRPr="00F442A2" w:rsidRDefault="00E07DB3">
      <w:pPr>
        <w:pStyle w:val="XMLFragment"/>
        <w:rPr>
          <w:lang w:val="en-US"/>
        </w:rPr>
      </w:pPr>
      <w:r w:rsidRPr="00F442A2">
        <w:rPr>
          <w:lang w:val="en-US"/>
        </w:rPr>
        <w:t xml:space="preserve">    associationType="urn:ihe:iti:2007:AssociationType:XFRM" </w:t>
      </w:r>
    </w:p>
    <w:p w14:paraId="6B248636" w14:textId="77777777" w:rsidR="00E07DB3" w:rsidRPr="00F442A2" w:rsidRDefault="00E07DB3">
      <w:pPr>
        <w:pStyle w:val="XMLFragment"/>
        <w:rPr>
          <w:lang w:val="en-US"/>
        </w:rPr>
      </w:pPr>
      <w:r w:rsidRPr="00F442A2">
        <w:rPr>
          <w:lang w:val="en-US"/>
        </w:rPr>
        <w:t xml:space="preserve">    sourceObject="source" </w:t>
      </w:r>
    </w:p>
    <w:p w14:paraId="733DBB07" w14:textId="77777777" w:rsidR="00E07DB3" w:rsidRPr="00F442A2" w:rsidRDefault="00E07DB3">
      <w:pPr>
        <w:pStyle w:val="XMLFragment"/>
        <w:rPr>
          <w:lang w:val="en-US"/>
        </w:rPr>
      </w:pPr>
      <w:r w:rsidRPr="00F442A2">
        <w:rPr>
          <w:lang w:val="en-US"/>
        </w:rPr>
        <w:t xml:space="preserve">    targetObject="urn:uuid:XXX"</w:t>
      </w:r>
    </w:p>
    <w:p w14:paraId="223CEDA9" w14:textId="77777777" w:rsidR="00E07DB3" w:rsidRPr="00F442A2" w:rsidRDefault="00E07DB3">
      <w:pPr>
        <w:pStyle w:val="XMLFragment"/>
        <w:rPr>
          <w:lang w:val="en-US"/>
        </w:rPr>
      </w:pPr>
      <w:r w:rsidRPr="00F442A2">
        <w:rPr>
          <w:lang w:val="en-US"/>
        </w:rPr>
        <w:t xml:space="preserve">    objectType="urn:oasis:names:tc:ebxml-</w:t>
      </w:r>
    </w:p>
    <w:p w14:paraId="16763873" w14:textId="77777777" w:rsidR="00E07DB3" w:rsidRPr="00F442A2" w:rsidRDefault="00E07DB3">
      <w:pPr>
        <w:pStyle w:val="XMLFragment"/>
        <w:rPr>
          <w:lang w:val="en-US"/>
        </w:rPr>
      </w:pPr>
      <w:r w:rsidRPr="00F442A2">
        <w:rPr>
          <w:lang w:val="en-US"/>
        </w:rPr>
        <w:t xml:space="preserve">      regrep:ObjectType:RegistryObject:Association"</w:t>
      </w:r>
    </w:p>
    <w:p w14:paraId="50605544" w14:textId="77777777" w:rsidR="00E07DB3" w:rsidRPr="00F442A2" w:rsidRDefault="00E07DB3">
      <w:pPr>
        <w:pStyle w:val="XMLFragment"/>
        <w:rPr>
          <w:lang w:val="en-US"/>
        </w:rPr>
      </w:pPr>
      <w:r w:rsidRPr="00F442A2">
        <w:rPr>
          <w:lang w:val="en-US"/>
        </w:rPr>
        <w:t xml:space="preserve">    id="IdExample_042"</w:t>
      </w:r>
    </w:p>
    <w:p w14:paraId="1AB3E21B" w14:textId="77777777" w:rsidR="00E07DB3" w:rsidRPr="00F442A2" w:rsidRDefault="00E07DB3">
      <w:pPr>
        <w:pStyle w:val="XMLFragment"/>
        <w:rPr>
          <w:lang w:val="en-US"/>
        </w:rPr>
      </w:pPr>
      <w:r w:rsidRPr="00F442A2">
        <w:rPr>
          <w:lang w:val="en-US"/>
        </w:rPr>
        <w:t xml:space="preserve">    &gt;</w:t>
      </w:r>
    </w:p>
    <w:p w14:paraId="01F5D578" w14:textId="77777777" w:rsidR="00E07DB3" w:rsidRPr="00F442A2" w:rsidRDefault="00E07DB3">
      <w:pPr>
        <w:pStyle w:val="XMLFragment"/>
        <w:rPr>
          <w:lang w:val="en-US"/>
        </w:rPr>
      </w:pPr>
      <w:r w:rsidRPr="00F442A2">
        <w:rPr>
          <w:lang w:val="en-US"/>
        </w:rPr>
        <w:t xml:space="preserve">  &lt;rim:Classification</w:t>
      </w:r>
    </w:p>
    <w:p w14:paraId="4F0AFDC9" w14:textId="77777777" w:rsidR="00E07DB3" w:rsidRPr="00F442A2" w:rsidRDefault="00E07DB3">
      <w:pPr>
        <w:pStyle w:val="XMLFragment"/>
        <w:rPr>
          <w:lang w:val="en-US"/>
        </w:rPr>
      </w:pPr>
      <w:r w:rsidRPr="00F442A2">
        <w:rPr>
          <w:lang w:val="en-US"/>
        </w:rPr>
        <w:t xml:space="preserve">    classificationScheme="urn:uuid:abd807a3-4432-4053-87b4-fd82c643d1f3" </w:t>
      </w:r>
    </w:p>
    <w:p w14:paraId="73B6F3C4" w14:textId="77777777" w:rsidR="00E07DB3" w:rsidRPr="00F442A2" w:rsidRDefault="00E07DB3">
      <w:pPr>
        <w:pStyle w:val="XMLFragment"/>
        <w:rPr>
          <w:lang w:val="en-US"/>
        </w:rPr>
      </w:pPr>
      <w:r w:rsidRPr="00F442A2">
        <w:rPr>
          <w:lang w:val="en-US"/>
        </w:rPr>
        <w:t xml:space="preserve">      classifiedObject="IdExample_042" </w:t>
      </w:r>
    </w:p>
    <w:p w14:paraId="4CB29EB0" w14:textId="77777777" w:rsidR="00E07DB3" w:rsidRPr="00F442A2" w:rsidRDefault="00E07DB3">
      <w:pPr>
        <w:pStyle w:val="XMLFragment"/>
        <w:rPr>
          <w:lang w:val="en-US"/>
        </w:rPr>
      </w:pPr>
      <w:r w:rsidRPr="00F442A2">
        <w:rPr>
          <w:lang w:val="en-US"/>
        </w:rPr>
        <w:t xml:space="preserve">      id="IdExample_043"</w:t>
      </w:r>
    </w:p>
    <w:p w14:paraId="7B7EA2C5" w14:textId="77777777" w:rsidR="00E07DB3" w:rsidRPr="00F442A2" w:rsidRDefault="00E07DB3">
      <w:pPr>
        <w:pStyle w:val="XMLFragment"/>
        <w:rPr>
          <w:lang w:val="en-US"/>
        </w:rPr>
      </w:pPr>
      <w:r w:rsidRPr="00F442A2">
        <w:rPr>
          <w:lang w:val="en-US"/>
        </w:rPr>
        <w:t xml:space="preserve">      objectType="urn:oasis:names:tc:ebxml-</w:t>
      </w:r>
    </w:p>
    <w:p w14:paraId="443761CB" w14:textId="77777777" w:rsidR="00E07DB3" w:rsidRPr="00F442A2" w:rsidRDefault="00E07DB3">
      <w:pPr>
        <w:pStyle w:val="XMLFragment"/>
        <w:rPr>
          <w:lang w:val="en-US"/>
        </w:rPr>
      </w:pPr>
      <w:r w:rsidRPr="00F442A2">
        <w:rPr>
          <w:lang w:val="en-US"/>
        </w:rPr>
        <w:tab/>
        <w:t xml:space="preserve">  regrep:ObjectType:RegistryObject:Classification"</w:t>
      </w:r>
    </w:p>
    <w:p w14:paraId="1BAF76E6" w14:textId="77777777" w:rsidR="00E07DB3" w:rsidRPr="00F442A2" w:rsidRDefault="00E07DB3">
      <w:pPr>
        <w:pStyle w:val="XMLFragment"/>
        <w:rPr>
          <w:lang w:val="en-US"/>
        </w:rPr>
      </w:pPr>
      <w:r w:rsidRPr="00F442A2">
        <w:rPr>
          <w:lang w:val="en-US"/>
        </w:rPr>
        <w:t xml:space="preserve">      nodeRepresentation="LanguageExample"</w:t>
      </w:r>
    </w:p>
    <w:p w14:paraId="35711A57" w14:textId="77777777" w:rsidR="00E07DB3" w:rsidRPr="00F442A2" w:rsidRDefault="00E07DB3">
      <w:pPr>
        <w:pStyle w:val="XMLFragment"/>
        <w:rPr>
          <w:lang w:val="en-US"/>
        </w:rPr>
      </w:pPr>
      <w:r w:rsidRPr="00F442A2">
        <w:rPr>
          <w:lang w:val="en-US"/>
        </w:rPr>
        <w:t xml:space="preserve">      &gt;</w:t>
      </w:r>
    </w:p>
    <w:p w14:paraId="4F0C4BB4" w14:textId="77777777" w:rsidR="00E07DB3" w:rsidRPr="00F442A2" w:rsidRDefault="00E07DB3">
      <w:pPr>
        <w:pStyle w:val="XMLFragment"/>
        <w:rPr>
          <w:lang w:val="en-US"/>
        </w:rPr>
      </w:pPr>
      <w:r w:rsidRPr="00F442A2">
        <w:rPr>
          <w:lang w:val="en-US"/>
        </w:rPr>
        <w:t xml:space="preserve">    &lt;rim:Name&gt;</w:t>
      </w:r>
    </w:p>
    <w:p w14:paraId="25C118E6" w14:textId="77777777" w:rsidR="00E07DB3" w:rsidRPr="00F442A2" w:rsidRDefault="00E07DB3">
      <w:pPr>
        <w:pStyle w:val="XMLFragment"/>
        <w:rPr>
          <w:lang w:val="en-US"/>
        </w:rPr>
      </w:pPr>
      <w:r w:rsidRPr="00F442A2">
        <w:rPr>
          <w:lang w:val="en-US"/>
        </w:rPr>
        <w:t xml:space="preserve">      &lt;rim:LocalizedString value="Translation into LanguageExample" /&gt;</w:t>
      </w:r>
    </w:p>
    <w:p w14:paraId="7BE50798" w14:textId="77777777" w:rsidR="00E07DB3" w:rsidRPr="00F442A2" w:rsidRDefault="00E07DB3">
      <w:pPr>
        <w:pStyle w:val="XMLFragment"/>
        <w:rPr>
          <w:lang w:val="en-US"/>
        </w:rPr>
      </w:pPr>
      <w:r w:rsidRPr="00F442A2">
        <w:rPr>
          <w:lang w:val="en-US"/>
        </w:rPr>
        <w:t xml:space="preserve">    &lt;/rim:Name&gt;</w:t>
      </w:r>
    </w:p>
    <w:p w14:paraId="1C613C78" w14:textId="77777777" w:rsidR="00E07DB3" w:rsidRPr="00F442A2" w:rsidRDefault="00E07DB3">
      <w:pPr>
        <w:pStyle w:val="XMLFragment"/>
        <w:rPr>
          <w:lang w:val="en-US"/>
        </w:rPr>
      </w:pPr>
      <w:r w:rsidRPr="00F442A2">
        <w:rPr>
          <w:lang w:val="en-US"/>
        </w:rPr>
        <w:t xml:space="preserve">    &lt;rim:Slot name="codingScheme"&gt;</w:t>
      </w:r>
    </w:p>
    <w:p w14:paraId="595990F3" w14:textId="77777777" w:rsidR="00E07DB3" w:rsidRPr="00F442A2" w:rsidRDefault="00E07DB3">
      <w:pPr>
        <w:pStyle w:val="XMLFragment"/>
        <w:rPr>
          <w:lang w:val="en-US"/>
        </w:rPr>
      </w:pPr>
      <w:r w:rsidRPr="00F442A2">
        <w:rPr>
          <w:lang w:val="en-US"/>
        </w:rPr>
        <w:t xml:space="preserve">      &lt;rim:ValueList&gt;</w:t>
      </w:r>
    </w:p>
    <w:p w14:paraId="5C1A8D72" w14:textId="77777777" w:rsidR="00E07DB3" w:rsidRPr="00F442A2" w:rsidRDefault="00E07DB3">
      <w:pPr>
        <w:pStyle w:val="XMLFragment"/>
        <w:rPr>
          <w:lang w:val="en-US"/>
        </w:rPr>
      </w:pPr>
      <w:r w:rsidRPr="00F442A2">
        <w:rPr>
          <w:lang w:val="en-US"/>
        </w:rPr>
        <w:t xml:space="preserve">        &lt;rim:Value&gt;Example translation types&lt;/rim:Value&gt;</w:t>
      </w:r>
    </w:p>
    <w:p w14:paraId="01B14016" w14:textId="77777777" w:rsidR="00E07DB3" w:rsidRPr="00F442A2" w:rsidRDefault="00E07DB3">
      <w:pPr>
        <w:pStyle w:val="XMLFragment"/>
        <w:rPr>
          <w:lang w:val="en-US"/>
        </w:rPr>
      </w:pPr>
      <w:r w:rsidRPr="00F442A2">
        <w:rPr>
          <w:lang w:val="en-US"/>
        </w:rPr>
        <w:t xml:space="preserve">      &lt;/rim:ValueList&gt;</w:t>
      </w:r>
    </w:p>
    <w:p w14:paraId="07F42E2A" w14:textId="77777777" w:rsidR="00E07DB3" w:rsidRPr="00F442A2" w:rsidRDefault="00E07DB3" w:rsidP="000766F4">
      <w:pPr>
        <w:pStyle w:val="XMLFragment"/>
        <w:rPr>
          <w:lang w:val="en-US"/>
        </w:rPr>
      </w:pPr>
      <w:r w:rsidRPr="00F442A2">
        <w:rPr>
          <w:lang w:val="en-US"/>
        </w:rPr>
        <w:t xml:space="preserve">    &lt;/rim:Slot&gt;</w:t>
      </w:r>
    </w:p>
    <w:p w14:paraId="3D9BAE25" w14:textId="77777777" w:rsidR="00E07DB3" w:rsidRPr="00F442A2" w:rsidRDefault="00E07DB3">
      <w:pPr>
        <w:pStyle w:val="XMLFragment"/>
        <w:rPr>
          <w:lang w:val="en-US"/>
        </w:rPr>
      </w:pPr>
      <w:r w:rsidRPr="00F442A2">
        <w:rPr>
          <w:lang w:val="en-US"/>
        </w:rPr>
        <w:t xml:space="preserve">  &lt;/rim:Classification&gt;</w:t>
      </w:r>
    </w:p>
    <w:p w14:paraId="18748459" w14:textId="77777777" w:rsidR="00E07DB3" w:rsidRPr="00F442A2" w:rsidRDefault="00E07DB3">
      <w:pPr>
        <w:pStyle w:val="XMLFragment"/>
        <w:rPr>
          <w:lang w:val="en-US"/>
        </w:rPr>
      </w:pPr>
      <w:r w:rsidRPr="00F442A2">
        <w:rPr>
          <w:lang w:val="en-US"/>
        </w:rPr>
        <w:t>&lt;/rim:Association&gt;</w:t>
      </w:r>
    </w:p>
    <w:p w14:paraId="4905F664" w14:textId="77777777" w:rsidR="00890273" w:rsidRPr="00F442A2" w:rsidRDefault="00890273">
      <w:pPr>
        <w:pStyle w:val="XMLFragment"/>
        <w:rPr>
          <w:lang w:val="en-US"/>
        </w:rPr>
      </w:pPr>
      <w:r w:rsidRPr="00F442A2">
        <w:rPr>
          <w:lang w:val="en-US"/>
        </w:rPr>
        <w:t xml:space="preserve">&lt;rim:ExtrinsicObject id=”source” </w:t>
      </w:r>
    </w:p>
    <w:p w14:paraId="04CA2CAE" w14:textId="77777777" w:rsidR="00890273" w:rsidRPr="00F442A2" w:rsidRDefault="00890273">
      <w:pPr>
        <w:pStyle w:val="XMLFragment"/>
        <w:rPr>
          <w:lang w:val="en-US"/>
        </w:rPr>
      </w:pPr>
      <w:r w:rsidRPr="00F442A2">
        <w:rPr>
          <w:lang w:val="en-US"/>
        </w:rPr>
        <w:t xml:space="preserve">         objectType=” urn:uuid:7edca82f-054d-47f2-a032-9b2a5b5186c1”&gt;</w:t>
      </w:r>
    </w:p>
    <w:p w14:paraId="5B20B439" w14:textId="77777777" w:rsidR="00890273" w:rsidRPr="00F442A2" w:rsidRDefault="00890273">
      <w:pPr>
        <w:pStyle w:val="XMLFragment"/>
        <w:rPr>
          <w:lang w:val="en-US"/>
        </w:rPr>
      </w:pPr>
      <w:r w:rsidRPr="00F442A2">
        <w:rPr>
          <w:lang w:val="en-US"/>
        </w:rPr>
        <w:t>. . .</w:t>
      </w:r>
    </w:p>
    <w:p w14:paraId="10AEE493" w14:textId="77777777" w:rsidR="00890273" w:rsidRPr="00F442A2" w:rsidRDefault="00890273">
      <w:pPr>
        <w:pStyle w:val="XMLFragment"/>
        <w:rPr>
          <w:lang w:val="en-US"/>
        </w:rPr>
      </w:pPr>
      <w:r w:rsidRPr="00F442A2">
        <w:rPr>
          <w:lang w:val="en-US"/>
        </w:rPr>
        <w:t>&lt;/rim:ExtrinsicObject&gt;</w:t>
      </w:r>
    </w:p>
    <w:p w14:paraId="2083842A" w14:textId="77777777" w:rsidR="00AE4CAE" w:rsidRPr="00F442A2" w:rsidRDefault="00AE4CAE" w:rsidP="00890273">
      <w:pPr>
        <w:pStyle w:val="BodyText"/>
      </w:pPr>
    </w:p>
    <w:p w14:paraId="6325B22B" w14:textId="77777777" w:rsidR="00890273" w:rsidRPr="00F442A2" w:rsidRDefault="00890273" w:rsidP="00890273">
      <w:pPr>
        <w:pStyle w:val="BodyText"/>
      </w:pPr>
      <w:r w:rsidRPr="00F442A2">
        <w:t>A stub DocumentEntry is shown to illustrate the id reference coding (Association sourceObject attribute referencing the id attribute of the DocumentEntry/ExtrinsicObject in the submission).</w:t>
      </w:r>
    </w:p>
    <w:p w14:paraId="38310126" w14:textId="4C417DE8" w:rsidR="00E07DB3" w:rsidRPr="00F442A2" w:rsidRDefault="006B328D" w:rsidP="00890273">
      <w:pPr>
        <w:pStyle w:val="BodyText"/>
      </w:pPr>
      <w:r w:rsidRPr="00F442A2">
        <w:t>The uniqueId of the new document shall be different than the uniqueId of the existing document, unless the two documents have identical byte sequences (e.g., when replacing a document with a copy of itself in order to change the metadata). See</w:t>
      </w:r>
      <w:r w:rsidR="003E6179" w:rsidRPr="00F442A2">
        <w:t xml:space="preserve"> Section</w:t>
      </w:r>
      <w:r w:rsidRPr="00F442A2">
        <w:t xml:space="preserve"> 4.2.3.2.26 “DocumentEntry.uniqueId”.</w:t>
      </w:r>
    </w:p>
    <w:p w14:paraId="4B05ED5D" w14:textId="77777777" w:rsidR="00E07DB3" w:rsidRPr="00F442A2" w:rsidRDefault="004C303D" w:rsidP="00E07DB3">
      <w:pPr>
        <w:pStyle w:val="BodyText"/>
      </w:pPr>
      <w:r w:rsidRPr="00F442A2">
        <w:t>See ITI</w:t>
      </w:r>
      <w:r w:rsidR="00E07DB3" w:rsidRPr="00F442A2">
        <w:t xml:space="preserve"> TF-1: 10.4.10 for further detail on the use and meaning of document relationships. </w:t>
      </w:r>
    </w:p>
    <w:p w14:paraId="3D6FEB77" w14:textId="77777777" w:rsidR="00E07DB3" w:rsidRPr="00F442A2" w:rsidRDefault="00E07DB3" w:rsidP="009E7736">
      <w:pPr>
        <w:pStyle w:val="Heading5"/>
        <w:numPr>
          <w:ilvl w:val="4"/>
          <w:numId w:val="5"/>
        </w:numPr>
        <w:tabs>
          <w:tab w:val="clear" w:pos="1980"/>
        </w:tabs>
        <w:suppressAutoHyphens w:val="0"/>
      </w:pPr>
      <w:bookmarkStart w:id="139" w:name="_Toc352575062"/>
      <w:bookmarkStart w:id="140" w:name="_Toc364252813"/>
      <w:bookmarkStart w:id="141" w:name="_Toc367876948"/>
      <w:r w:rsidRPr="00F442A2">
        <w:t>APND</w:t>
      </w:r>
      <w:bookmarkEnd w:id="139"/>
      <w:bookmarkEnd w:id="140"/>
      <w:bookmarkEnd w:id="141"/>
    </w:p>
    <w:p w14:paraId="09A9168A" w14:textId="51E73858" w:rsidR="00E07DB3" w:rsidRPr="00F442A2" w:rsidRDefault="00E07DB3" w:rsidP="00E07DB3">
      <w:pPr>
        <w:pStyle w:val="BodyText"/>
      </w:pPr>
      <w:r w:rsidRPr="00F442A2">
        <w:t>The submission shall contain a new DocumentEntry and associated Document and an APND Association linking this new DocumentEntry with an existing DocumentEntry. This new Document/DocumentEntry forms an addendum to the existing Document/DocumentEntry. The APND relationship leaves the original DocumentEntry with its availabilityStatus unchanged (Approved).</w:t>
      </w:r>
    </w:p>
    <w:p w14:paraId="36D26B99" w14:textId="77777777" w:rsidR="00E07DB3" w:rsidRPr="00F442A2" w:rsidRDefault="00E07DB3" w:rsidP="00E07DB3">
      <w:pPr>
        <w:pStyle w:val="BodyText"/>
      </w:pPr>
    </w:p>
    <w:p w14:paraId="4176A0A7" w14:textId="77777777" w:rsidR="00E07DB3" w:rsidRPr="00F442A2" w:rsidRDefault="001A6DDB" w:rsidP="00E07DB3">
      <w:pPr>
        <w:pStyle w:val="BodyText"/>
        <w:keepNext/>
      </w:pPr>
      <w:r w:rsidRPr="00F442A2">
        <w:rPr>
          <w:noProof/>
        </w:rPr>
        <w:lastRenderedPageBreak/>
        <w:drawing>
          <wp:inline distT="0" distB="0" distL="0" distR="0" wp14:anchorId="1E074460" wp14:editId="17D6D5E4">
            <wp:extent cx="5943600" cy="800100"/>
            <wp:effectExtent l="0" t="0" r="0" b="0"/>
            <wp:docPr id="41" name="Picture 4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7EFDF8DC" w14:textId="77777777" w:rsidR="00E07DB3" w:rsidRPr="00F442A2" w:rsidRDefault="00E07DB3" w:rsidP="000766F4">
      <w:pPr>
        <w:pStyle w:val="FigureTitle"/>
      </w:pPr>
      <w:r w:rsidRPr="00F442A2">
        <w:t>Figure 4.2.2.2.1-1</w:t>
      </w:r>
      <w:r w:rsidR="00630D23" w:rsidRPr="00F442A2">
        <w:t>:</w:t>
      </w:r>
      <w:r w:rsidRPr="00F442A2">
        <w:t xml:space="preserve"> Starting Point (Informative)</w:t>
      </w:r>
    </w:p>
    <w:p w14:paraId="6AE42B84" w14:textId="77777777" w:rsidR="00B67434" w:rsidRPr="00F442A2" w:rsidRDefault="00B67434" w:rsidP="000766F4">
      <w:pPr>
        <w:pStyle w:val="BodyText"/>
      </w:pPr>
    </w:p>
    <w:p w14:paraId="70411A16" w14:textId="77777777" w:rsidR="00E07DB3" w:rsidRPr="00F442A2" w:rsidRDefault="001A6DDB" w:rsidP="00E07DB3">
      <w:pPr>
        <w:pStyle w:val="BodyText"/>
        <w:keepNext/>
      </w:pPr>
      <w:r w:rsidRPr="00F442A2">
        <w:rPr>
          <w:noProof/>
        </w:rPr>
        <w:drawing>
          <wp:inline distT="0" distB="0" distL="0" distR="0" wp14:anchorId="27D85C74" wp14:editId="325F92B4">
            <wp:extent cx="5934075" cy="2152650"/>
            <wp:effectExtent l="0" t="0" r="9525" b="0"/>
            <wp:docPr id="43" name="Picture 4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0C92BC1A" w14:textId="77777777" w:rsidR="00E07DB3" w:rsidRPr="00F442A2" w:rsidRDefault="00E07DB3" w:rsidP="00260259">
      <w:pPr>
        <w:pStyle w:val="FigureTitle"/>
      </w:pPr>
      <w:r w:rsidRPr="00F442A2">
        <w:t>Figure 4.2.2.2.1-2: New DocumentEntry and Document forming an addendum to an existing DocumentEntry/Document (Informative)</w:t>
      </w:r>
    </w:p>
    <w:p w14:paraId="5D141710" w14:textId="77777777" w:rsidR="00E07DB3" w:rsidRPr="00F442A2" w:rsidRDefault="00E07DB3" w:rsidP="000766F4">
      <w:pPr>
        <w:pStyle w:val="BodyText"/>
        <w:rPr>
          <w:b/>
          <w:bCs/>
          <w:lang w:eastAsia="ar-SA"/>
        </w:rPr>
      </w:pPr>
      <w:r w:rsidRPr="00F442A2">
        <w:rPr>
          <w:b/>
          <w:bCs/>
          <w:lang w:eastAsia="ar-SA"/>
        </w:rPr>
        <w:t>Interactions between XFRM and APND</w:t>
      </w:r>
    </w:p>
    <w:p w14:paraId="66C5A6F0" w14:textId="77777777" w:rsidR="00E07DB3" w:rsidRPr="00F442A2" w:rsidRDefault="00E07DB3" w:rsidP="00E07DB3">
      <w:pPr>
        <w:pStyle w:val="BodyText"/>
        <w:rPr>
          <w:lang w:eastAsia="ar-SA"/>
        </w:rPr>
      </w:pPr>
      <w:r w:rsidRPr="00F442A2">
        <w:rPr>
          <w:lang w:eastAsia="ar-SA"/>
        </w:rPr>
        <w:t>A transformation (connected to original document with XFRM Association) is an alternate form of an original document. Therefore, a transformation shall not be appended (APND).</w:t>
      </w:r>
    </w:p>
    <w:p w14:paraId="47A23521" w14:textId="77777777" w:rsidR="00E07DB3" w:rsidRPr="00F442A2" w:rsidRDefault="00E07DB3" w:rsidP="009E7736">
      <w:pPr>
        <w:pStyle w:val="Heading5"/>
        <w:numPr>
          <w:ilvl w:val="4"/>
          <w:numId w:val="5"/>
        </w:numPr>
        <w:tabs>
          <w:tab w:val="clear" w:pos="1980"/>
        </w:tabs>
        <w:suppressAutoHyphens w:val="0"/>
      </w:pPr>
      <w:bookmarkStart w:id="142" w:name="_Toc352575063"/>
      <w:bookmarkStart w:id="143" w:name="_Toc364252814"/>
      <w:bookmarkStart w:id="144" w:name="_Toc367876949"/>
      <w:r w:rsidRPr="00F442A2">
        <w:t>XFRM</w:t>
      </w:r>
      <w:bookmarkEnd w:id="142"/>
      <w:bookmarkEnd w:id="143"/>
      <w:bookmarkEnd w:id="144"/>
    </w:p>
    <w:p w14:paraId="34DD1B11" w14:textId="2E697B5C" w:rsidR="00E07DB3" w:rsidRPr="00F442A2" w:rsidRDefault="00E07DB3" w:rsidP="00E07DB3">
      <w:pPr>
        <w:pStyle w:val="BodyText"/>
      </w:pPr>
      <w:r w:rsidRPr="00F442A2">
        <w:t>The submission shall contain a new DocumentEntry and associated Document and a XFRM Association linking this new DocumentEntry with an existing DocumentEntry. This new Document/DocumentEntry defines a transformation of the existing Document/DocumentEntry. The XFRM relationship leaves the original DocumentEntry with its availabilityStatus unchanged (Approved).</w:t>
      </w:r>
    </w:p>
    <w:p w14:paraId="21641A1E" w14:textId="77777777" w:rsidR="00E07DB3" w:rsidRPr="00F442A2" w:rsidRDefault="00E07DB3" w:rsidP="00E07DB3">
      <w:pPr>
        <w:pStyle w:val="BodyText"/>
      </w:pPr>
    </w:p>
    <w:p w14:paraId="184ABA8E" w14:textId="77777777" w:rsidR="00E07DB3" w:rsidRPr="00F442A2" w:rsidRDefault="001A6DDB" w:rsidP="00E07DB3">
      <w:pPr>
        <w:pStyle w:val="BodyText"/>
        <w:keepNext/>
      </w:pPr>
      <w:r w:rsidRPr="00F442A2">
        <w:rPr>
          <w:noProof/>
        </w:rPr>
        <w:drawing>
          <wp:inline distT="0" distB="0" distL="0" distR="0" wp14:anchorId="178BBE96" wp14:editId="671B46FF">
            <wp:extent cx="5943600" cy="800100"/>
            <wp:effectExtent l="0" t="0" r="0" b="0"/>
            <wp:docPr id="45" name="Picture 4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5E3A245" w14:textId="77777777" w:rsidR="00E07DB3" w:rsidRPr="00F442A2" w:rsidRDefault="00E07DB3" w:rsidP="000766F4">
      <w:pPr>
        <w:pStyle w:val="FigureTitle"/>
      </w:pPr>
      <w:r w:rsidRPr="00F442A2">
        <w:t>Figure 4.2.2.2.2-1: Starting Point (Informative)</w:t>
      </w:r>
    </w:p>
    <w:p w14:paraId="18CA354C" w14:textId="77777777" w:rsidR="00B67434" w:rsidRPr="00F442A2" w:rsidRDefault="00B67434" w:rsidP="000766F4">
      <w:pPr>
        <w:pStyle w:val="BodyText"/>
      </w:pPr>
    </w:p>
    <w:p w14:paraId="6B6A2D7E" w14:textId="77777777" w:rsidR="00E07DB3" w:rsidRPr="00F442A2" w:rsidRDefault="001A6DDB" w:rsidP="00E07DB3">
      <w:pPr>
        <w:pStyle w:val="BodyText"/>
        <w:keepNext/>
      </w:pPr>
      <w:r w:rsidRPr="00F442A2">
        <w:rPr>
          <w:noProof/>
        </w:rPr>
        <w:drawing>
          <wp:inline distT="0" distB="0" distL="0" distR="0" wp14:anchorId="1C7FA1EB" wp14:editId="677382D2">
            <wp:extent cx="5934075" cy="2190750"/>
            <wp:effectExtent l="0" t="0" r="9525" b="0"/>
            <wp:docPr id="47" name="Picture 4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ig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6360264B" w14:textId="77777777" w:rsidR="00E07DB3" w:rsidRPr="00F442A2" w:rsidRDefault="00E07DB3" w:rsidP="00260259">
      <w:pPr>
        <w:pStyle w:val="FigureTitle"/>
      </w:pPr>
      <w:r w:rsidRPr="00F442A2">
        <w:t>Figure 4.2.2.2.2-2: New DocumentEntry/Document defining a transformation of an existing DocumentEntry/Document (Informative)</w:t>
      </w:r>
    </w:p>
    <w:p w14:paraId="668C2335" w14:textId="77777777" w:rsidR="00E07DB3" w:rsidRPr="00F442A2" w:rsidRDefault="00E07DB3" w:rsidP="009E7736">
      <w:pPr>
        <w:pStyle w:val="Heading5"/>
        <w:numPr>
          <w:ilvl w:val="4"/>
          <w:numId w:val="5"/>
        </w:numPr>
        <w:tabs>
          <w:tab w:val="clear" w:pos="1980"/>
        </w:tabs>
        <w:suppressAutoHyphens w:val="0"/>
      </w:pPr>
      <w:bookmarkStart w:id="145" w:name="_Toc352575064"/>
      <w:bookmarkStart w:id="146" w:name="_Toc364252815"/>
      <w:bookmarkStart w:id="147" w:name="_Toc367876950"/>
      <w:r w:rsidRPr="00F442A2">
        <w:t>RPLC</w:t>
      </w:r>
      <w:bookmarkEnd w:id="145"/>
      <w:bookmarkEnd w:id="146"/>
      <w:bookmarkEnd w:id="147"/>
    </w:p>
    <w:p w14:paraId="292FA490" w14:textId="1FAE47C6" w:rsidR="00E07DB3" w:rsidRPr="00F442A2" w:rsidRDefault="00E07DB3" w:rsidP="00E07DB3">
      <w:pPr>
        <w:pStyle w:val="BodyText"/>
      </w:pPr>
      <w:r w:rsidRPr="00F442A2">
        <w:t xml:space="preserve">The submission shall contain a new DocumentEntry and associated Document and a RPLC Association linking this new DocumentEntry with an existing DocumentEntry. The new DocumentEntry and Document are considered the approved version of the document; the existing DocumentEntry and Document become a deprecated version. </w:t>
      </w:r>
    </w:p>
    <w:p w14:paraId="23C8E8E7" w14:textId="77777777" w:rsidR="00E07DB3" w:rsidRPr="00F442A2" w:rsidRDefault="00E07DB3" w:rsidP="00E07DB3">
      <w:pPr>
        <w:pStyle w:val="BodyText"/>
      </w:pPr>
    </w:p>
    <w:p w14:paraId="6D9BAF6C" w14:textId="77777777" w:rsidR="00E07DB3" w:rsidRPr="00F442A2" w:rsidRDefault="001A6DDB" w:rsidP="00E07DB3">
      <w:pPr>
        <w:keepNext/>
        <w:jc w:val="center"/>
      </w:pPr>
      <w:r w:rsidRPr="00F442A2">
        <w:rPr>
          <w:noProof/>
          <w:lang w:eastAsia="en-US"/>
        </w:rPr>
        <w:drawing>
          <wp:inline distT="0" distB="0" distL="0" distR="0" wp14:anchorId="556E92F2" wp14:editId="0E0833E5">
            <wp:extent cx="5943600" cy="800100"/>
            <wp:effectExtent l="0" t="0" r="0" b="0"/>
            <wp:docPr id="49" name="Picture 4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8A5A358" w14:textId="77777777" w:rsidR="00E07DB3" w:rsidRPr="00F442A2" w:rsidRDefault="00E07DB3" w:rsidP="000766F4">
      <w:pPr>
        <w:pStyle w:val="FigureTitle"/>
      </w:pPr>
      <w:r w:rsidRPr="00F442A2">
        <w:t>Figure 4.2.2.2.3-1: Starting Point (Informative)</w:t>
      </w:r>
    </w:p>
    <w:p w14:paraId="55782A07" w14:textId="77777777" w:rsidR="00E07DB3" w:rsidRPr="00F442A2" w:rsidRDefault="00E07DB3" w:rsidP="00E07DB3">
      <w:pPr>
        <w:pStyle w:val="BodyText"/>
        <w:rPr>
          <w:lang w:eastAsia="ar-SA"/>
        </w:rPr>
      </w:pPr>
    </w:p>
    <w:p w14:paraId="7DF13E2F" w14:textId="77777777" w:rsidR="00E07DB3" w:rsidRPr="00F442A2" w:rsidRDefault="001A6DDB" w:rsidP="00E07DB3">
      <w:pPr>
        <w:keepNext/>
        <w:jc w:val="center"/>
      </w:pPr>
      <w:r w:rsidRPr="00F442A2">
        <w:rPr>
          <w:noProof/>
          <w:lang w:eastAsia="en-US"/>
        </w:rPr>
        <w:lastRenderedPageBreak/>
        <w:drawing>
          <wp:inline distT="0" distB="0" distL="0" distR="0" wp14:anchorId="6BBB93D5" wp14:editId="162342B3">
            <wp:extent cx="5934075" cy="2152650"/>
            <wp:effectExtent l="0" t="0" r="9525" b="0"/>
            <wp:docPr id="51" name="Picture 5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g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2AEB83A4" w14:textId="77777777" w:rsidR="00E07DB3" w:rsidRPr="00F442A2" w:rsidRDefault="00E07DB3" w:rsidP="00260259">
      <w:pPr>
        <w:pStyle w:val="FigureTitle"/>
      </w:pPr>
      <w:r w:rsidRPr="00F442A2">
        <w:t>Figure 4.2.2.2.3-2: New DocumentEntry and Document replacing existing DocumentEntry/Document (Informative)</w:t>
      </w:r>
    </w:p>
    <w:p w14:paraId="53F7A064" w14:textId="4ADCA5BD" w:rsidR="00E07DB3" w:rsidRPr="00F442A2" w:rsidRDefault="00E07DB3" w:rsidP="000766F4">
      <w:pPr>
        <w:pStyle w:val="BodyText"/>
        <w:rPr>
          <w:rFonts w:eastAsia="Arial"/>
          <w:b/>
          <w:bCs/>
          <w:lang w:eastAsia="ar-SA"/>
        </w:rPr>
      </w:pPr>
      <w:r w:rsidRPr="00F442A2">
        <w:rPr>
          <w:rFonts w:eastAsia="Arial"/>
          <w:b/>
          <w:bCs/>
          <w:lang w:eastAsia="ar-SA"/>
        </w:rPr>
        <w:t>RPLC interactions with other Associations</w:t>
      </w:r>
    </w:p>
    <w:p w14:paraId="5DD0EEF9" w14:textId="17D00AC8" w:rsidR="00E07DB3" w:rsidRPr="00F442A2" w:rsidRDefault="00E07DB3" w:rsidP="00E07DB3">
      <w:pPr>
        <w:pStyle w:val="BodyText"/>
        <w:rPr>
          <w:rFonts w:eastAsia="Arial"/>
          <w:szCs w:val="24"/>
          <w:lang w:eastAsia="ar-SA"/>
        </w:rPr>
      </w:pPr>
      <w:r w:rsidRPr="00F442A2">
        <w:rPr>
          <w:rFonts w:eastAsia="Arial"/>
          <w:lang w:eastAsia="ar-SA"/>
        </w:rPr>
        <w:t>The submission of a RPLC relationship shall change the availabilityStatus</w:t>
      </w:r>
      <w:r w:rsidRPr="00F442A2" w:rsidDel="00546F42">
        <w:rPr>
          <w:rFonts w:eastAsia="Arial"/>
          <w:lang w:eastAsia="ar-SA"/>
        </w:rPr>
        <w:t xml:space="preserve"> </w:t>
      </w:r>
      <w:r w:rsidRPr="00F442A2">
        <w:rPr>
          <w:rFonts w:eastAsia="Arial"/>
          <w:lang w:eastAsia="ar-SA"/>
        </w:rPr>
        <w:t xml:space="preserve">of the original DocumentEntry to Deprecated. </w:t>
      </w:r>
      <w:r w:rsidR="0099226F" w:rsidRPr="00F442A2">
        <w:rPr>
          <w:rFonts w:eastAsia="Arial"/>
          <w:szCs w:val="24"/>
          <w:lang w:eastAsia="ar-SA"/>
        </w:rPr>
        <w:t>The availabilityStatus of all DocumentEntry objects that are transformations (XFRM) or addenda (APND) of the original DocumentEntry shall also be changed to Deprecated</w:t>
      </w:r>
      <w:r w:rsidRPr="00F442A2">
        <w:rPr>
          <w:rFonts w:eastAsia="Arial"/>
          <w:szCs w:val="24"/>
          <w:lang w:eastAsia="ar-SA"/>
        </w:rPr>
        <w:t>.</w:t>
      </w:r>
    </w:p>
    <w:p w14:paraId="336CADB6" w14:textId="48565299" w:rsidR="00E07DB3" w:rsidRPr="00F442A2" w:rsidRDefault="00E07DB3" w:rsidP="00E07DB3">
      <w:pPr>
        <w:pStyle w:val="BodyText"/>
        <w:rPr>
          <w:rFonts w:eastAsia="Arial"/>
          <w:szCs w:val="24"/>
          <w:lang w:eastAsia="ar-SA"/>
        </w:rPr>
      </w:pPr>
      <w:r w:rsidRPr="00F442A2">
        <w:rPr>
          <w:rFonts w:eastAsia="Arial"/>
          <w:szCs w:val="24"/>
          <w:lang w:eastAsia="ar-SA"/>
        </w:rPr>
        <w:t xml:space="preserve">Figures </w:t>
      </w:r>
      <w:r w:rsidR="00DA3F37" w:rsidRPr="00F442A2">
        <w:rPr>
          <w:rFonts w:eastAsia="Arial"/>
          <w:szCs w:val="24"/>
          <w:lang w:eastAsia="ar-SA"/>
        </w:rPr>
        <w:t xml:space="preserve">4.2.2.2.3-3 and 4.2.2.2.3-4 </w:t>
      </w:r>
      <w:r w:rsidRPr="00F442A2">
        <w:rPr>
          <w:rFonts w:eastAsia="Arial"/>
          <w:szCs w:val="24"/>
          <w:lang w:eastAsia="ar-SA"/>
        </w:rPr>
        <w:t xml:space="preserve">show a new DocumentEntry/Document </w:t>
      </w:r>
      <w:r w:rsidR="00DA3F37" w:rsidRPr="00F442A2">
        <w:rPr>
          <w:rFonts w:eastAsia="Arial"/>
          <w:szCs w:val="24"/>
          <w:lang w:eastAsia="ar-SA"/>
        </w:rPr>
        <w:t xml:space="preserve">[DE03] </w:t>
      </w:r>
      <w:r w:rsidRPr="00F442A2">
        <w:rPr>
          <w:rFonts w:eastAsia="Arial"/>
          <w:szCs w:val="24"/>
          <w:lang w:eastAsia="ar-SA"/>
        </w:rPr>
        <w:t xml:space="preserve">replacing </w:t>
      </w:r>
      <w:r w:rsidR="00DA3F37" w:rsidRPr="00F442A2">
        <w:rPr>
          <w:rFonts w:eastAsia="Arial"/>
          <w:szCs w:val="24"/>
          <w:lang w:eastAsia="ar-SA"/>
        </w:rPr>
        <w:t xml:space="preserve">an original DocumentEntry/Document [DE01] that has </w:t>
      </w:r>
      <w:r w:rsidRPr="00F442A2">
        <w:rPr>
          <w:rFonts w:eastAsia="Arial"/>
          <w:szCs w:val="24"/>
          <w:lang w:eastAsia="ar-SA"/>
        </w:rPr>
        <w:t xml:space="preserve">a transformation (XFRM) </w:t>
      </w:r>
      <w:r w:rsidR="00DA3F37" w:rsidRPr="00F442A2">
        <w:rPr>
          <w:rFonts w:eastAsia="Arial"/>
          <w:szCs w:val="24"/>
          <w:lang w:eastAsia="ar-SA"/>
        </w:rPr>
        <w:t>[DE02]</w:t>
      </w:r>
      <w:r w:rsidR="00843633" w:rsidRPr="00F442A2">
        <w:rPr>
          <w:rFonts w:eastAsia="Arial"/>
          <w:szCs w:val="24"/>
          <w:lang w:eastAsia="ar-SA"/>
        </w:rPr>
        <w:t>.</w:t>
      </w:r>
    </w:p>
    <w:p w14:paraId="6B50DE21" w14:textId="77777777" w:rsidR="00E07DB3" w:rsidRPr="00F442A2" w:rsidRDefault="001A6DDB" w:rsidP="00E07DB3">
      <w:pPr>
        <w:keepNext/>
        <w:jc w:val="center"/>
      </w:pPr>
      <w:r w:rsidRPr="00F442A2">
        <w:rPr>
          <w:noProof/>
          <w:lang w:eastAsia="en-US"/>
        </w:rPr>
        <w:drawing>
          <wp:inline distT="0" distB="0" distL="0" distR="0" wp14:anchorId="61C28B4B" wp14:editId="7F6693E9">
            <wp:extent cx="5934075" cy="2190750"/>
            <wp:effectExtent l="0" t="0" r="9525" b="0"/>
            <wp:docPr id="53" name="Picture 5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18668EFA" w14:textId="77777777" w:rsidR="00E07DB3" w:rsidRPr="00F442A2" w:rsidRDefault="00E07DB3" w:rsidP="00260259">
      <w:pPr>
        <w:pStyle w:val="FigureTitle"/>
      </w:pPr>
      <w:r w:rsidRPr="00F442A2">
        <w:t>Figure 4.2.2.2.3-3: New DocumentEntry/Document defining a transformation of an existing DocumentEntry/Document – Starting point (Informative)</w:t>
      </w:r>
    </w:p>
    <w:p w14:paraId="3187D162" w14:textId="32AB849C" w:rsidR="00E07DB3" w:rsidRPr="00F442A2" w:rsidRDefault="00843633" w:rsidP="00E07DB3">
      <w:pPr>
        <w:pStyle w:val="BodyText"/>
        <w:keepNext/>
      </w:pPr>
      <w:r w:rsidRPr="00F442A2">
        <w:rPr>
          <w:noProof/>
        </w:rPr>
        <w:lastRenderedPageBreak/>
        <w:drawing>
          <wp:inline distT="0" distB="0" distL="0" distR="0" wp14:anchorId="23596A68" wp14:editId="4E653EA3">
            <wp:extent cx="5943600" cy="32670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w="28575" cmpd="sng">
                      <a:noFill/>
                      <a:miter lim="800000"/>
                      <a:headEnd/>
                      <a:tailEnd/>
                    </a:ln>
                    <a:effectLst/>
                  </pic:spPr>
                </pic:pic>
              </a:graphicData>
            </a:graphic>
          </wp:inline>
        </w:drawing>
      </w:r>
    </w:p>
    <w:p w14:paraId="427857CC" w14:textId="790B2405" w:rsidR="00E07DB3" w:rsidRPr="00F442A2" w:rsidRDefault="00843633" w:rsidP="00260259">
      <w:pPr>
        <w:pStyle w:val="FigureTitle"/>
        <w:rPr>
          <w:rFonts w:eastAsia="Arial"/>
        </w:rPr>
      </w:pPr>
      <w:r w:rsidRPr="00F442A2">
        <w:t>Figure 4.2.2.2.3-4: Original DocumentEntry/Document that has a Transformation (XFRM) is replaced by New DocumentEntry/Document (Informative)</w:t>
      </w:r>
    </w:p>
    <w:p w14:paraId="5AAACB50" w14:textId="152DE030" w:rsidR="00E07DB3" w:rsidRPr="00F442A2" w:rsidRDefault="00E07DB3" w:rsidP="00E07DB3">
      <w:pPr>
        <w:pStyle w:val="BodyText"/>
      </w:pPr>
      <w:r w:rsidRPr="00F442A2">
        <w:t xml:space="preserve">Figures </w:t>
      </w:r>
      <w:r w:rsidR="00843633" w:rsidRPr="00F442A2">
        <w:t>4.2.2.2.3-5 and 4.2.2.2.3-6</w:t>
      </w:r>
      <w:r w:rsidRPr="00F442A2">
        <w:t xml:space="preserve"> show a new DocumentEntry/Document </w:t>
      </w:r>
      <w:r w:rsidR="00843633" w:rsidRPr="00F442A2">
        <w:t xml:space="preserve">[DE03] </w:t>
      </w:r>
      <w:r w:rsidRPr="00F442A2">
        <w:t xml:space="preserve">replacing </w:t>
      </w:r>
      <w:r w:rsidR="00843633" w:rsidRPr="00F442A2">
        <w:t xml:space="preserve">an original DocumentEntry/Document [DE01] that has </w:t>
      </w:r>
      <w:r w:rsidRPr="00F442A2">
        <w:t xml:space="preserve">an addendum (APND) </w:t>
      </w:r>
      <w:r w:rsidR="00843633" w:rsidRPr="00F442A2">
        <w:t>[DE02]</w:t>
      </w:r>
      <w:r w:rsidRPr="00F442A2">
        <w:t>.</w:t>
      </w:r>
    </w:p>
    <w:p w14:paraId="6546B0E0" w14:textId="77777777" w:rsidR="00E07DB3" w:rsidRPr="00F442A2" w:rsidRDefault="00E07DB3" w:rsidP="00E07DB3">
      <w:pPr>
        <w:rPr>
          <w:lang w:eastAsia="en-CA"/>
        </w:rPr>
      </w:pPr>
    </w:p>
    <w:p w14:paraId="63FC6208" w14:textId="77777777" w:rsidR="00E07DB3" w:rsidRPr="00F442A2" w:rsidRDefault="001A6DDB" w:rsidP="00E07DB3">
      <w:pPr>
        <w:keepNext/>
        <w:jc w:val="center"/>
      </w:pPr>
      <w:r w:rsidRPr="00F442A2">
        <w:rPr>
          <w:noProof/>
          <w:lang w:eastAsia="en-US"/>
        </w:rPr>
        <w:drawing>
          <wp:inline distT="0" distB="0" distL="0" distR="0" wp14:anchorId="54EF2405" wp14:editId="7545B4D8">
            <wp:extent cx="5934075" cy="2152650"/>
            <wp:effectExtent l="0" t="0" r="9525" b="0"/>
            <wp:docPr id="57" name="Picture 5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ig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14:paraId="6449B2E2" w14:textId="77777777" w:rsidR="00E07DB3" w:rsidRPr="00F442A2" w:rsidRDefault="00E07DB3" w:rsidP="00260259">
      <w:pPr>
        <w:pStyle w:val="FigureTitle"/>
      </w:pPr>
      <w:r w:rsidRPr="00F442A2">
        <w:t>Figure 4.2.2.2.3-5: New DocumentEntry and Document forming an addendum to an existing DocumentEntry/Document – Starting point (Informative)</w:t>
      </w:r>
    </w:p>
    <w:p w14:paraId="7A606A1B" w14:textId="1BFE5F84" w:rsidR="00E07DB3" w:rsidRPr="00F442A2" w:rsidRDefault="00843633" w:rsidP="00E07DB3">
      <w:pPr>
        <w:keepNext/>
        <w:jc w:val="center"/>
      </w:pPr>
      <w:r w:rsidRPr="00F442A2">
        <w:rPr>
          <w:rFonts w:ascii="Arial" w:hAnsi="Arial"/>
          <w:b/>
          <w:noProof/>
          <w:lang w:eastAsia="en-US"/>
        </w:rPr>
        <w:lastRenderedPageBreak/>
        <w:drawing>
          <wp:inline distT="0" distB="0" distL="0" distR="0" wp14:anchorId="39D85235" wp14:editId="006178DF">
            <wp:extent cx="5943600" cy="3341520"/>
            <wp:effectExtent l="0" t="0" r="0" b="0"/>
            <wp:docPr id="70" name="Picture 70" descr="17_APND+RPLC_Corr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7_APND+RPLC_Correc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41520"/>
                    </a:xfrm>
                    <a:prstGeom prst="rect">
                      <a:avLst/>
                    </a:prstGeom>
                    <a:solidFill>
                      <a:srgbClr val="FFFF00">
                        <a:alpha val="72000"/>
                      </a:srgbClr>
                    </a:solidFill>
                    <a:ln w="28575" cmpd="sng">
                      <a:noFill/>
                      <a:miter lim="800000"/>
                      <a:headEnd/>
                      <a:tailEnd/>
                    </a:ln>
                    <a:effectLst/>
                  </pic:spPr>
                </pic:pic>
              </a:graphicData>
            </a:graphic>
          </wp:inline>
        </w:drawing>
      </w:r>
    </w:p>
    <w:p w14:paraId="5FD37E20" w14:textId="719441C8" w:rsidR="00E07DB3" w:rsidRPr="00F442A2" w:rsidRDefault="00843633" w:rsidP="00260259">
      <w:pPr>
        <w:pStyle w:val="FigureTitle"/>
      </w:pPr>
      <w:r w:rsidRPr="00F442A2">
        <w:t>Figure 4.2.2.2.3-6: Original DocumentEntry/Document that has an Addendum (APND) is replaced by New DocumentEntry/Document (Informative)</w:t>
      </w:r>
    </w:p>
    <w:p w14:paraId="73B77347" w14:textId="77777777" w:rsidR="00E07DB3" w:rsidRPr="00F442A2" w:rsidRDefault="00E07DB3" w:rsidP="00E07DB3">
      <w:pPr>
        <w:pStyle w:val="BodyText"/>
        <w:rPr>
          <w:lang w:eastAsia="ar-SA"/>
        </w:rPr>
      </w:pPr>
      <w:r w:rsidRPr="00F442A2">
        <w:rPr>
          <w:lang w:eastAsia="ar-SA"/>
        </w:rPr>
        <w:t>Only an Approved DocumentEntry is replaceable. The most recent version of a DocumentEntry carries an availabilityStatus of Approved while older versions carry an availabilityStatus of Deprecated.</w:t>
      </w:r>
    </w:p>
    <w:p w14:paraId="5FCE5890" w14:textId="77777777" w:rsidR="00E07DB3" w:rsidRPr="00F442A2" w:rsidRDefault="00E07DB3" w:rsidP="00E07DB3">
      <w:pPr>
        <w:pStyle w:val="BodyText"/>
        <w:rPr>
          <w:lang w:eastAsia="ar-SA"/>
        </w:rPr>
      </w:pPr>
      <w:r w:rsidRPr="00F442A2">
        <w:rPr>
          <w:lang w:eastAsia="ar-SA"/>
        </w:rPr>
        <w:t>A transformation (connected to original DocumentEntry with XFRM Association) is an alternate form of an original document. Therefore, a transformation is permitted to be replaced (RPLC).</w:t>
      </w:r>
    </w:p>
    <w:p w14:paraId="0A286A34" w14:textId="77777777" w:rsidR="00E07DB3" w:rsidRPr="00F442A2" w:rsidRDefault="00E07DB3" w:rsidP="00E07DB3">
      <w:pPr>
        <w:pStyle w:val="BodyText"/>
        <w:rPr>
          <w:lang w:eastAsia="ar-SA"/>
        </w:rPr>
      </w:pPr>
      <w:r w:rsidRPr="00F442A2">
        <w:rPr>
          <w:lang w:eastAsia="ar-SA"/>
        </w:rPr>
        <w:t xml:space="preserve">When a DocumentEntry is replaced and that DocumentEntry is a member of one or more Folders, new </w:t>
      </w:r>
      <w:r w:rsidR="0054004C" w:rsidRPr="00F442A2">
        <w:rPr>
          <w:lang w:eastAsia="ar-SA"/>
        </w:rPr>
        <w:t>FD-DE HasMember</w:t>
      </w:r>
      <w:r w:rsidRPr="00F442A2">
        <w:rPr>
          <w:lang w:eastAsia="ar-SA"/>
        </w:rPr>
        <w:t xml:space="preserve"> and </w:t>
      </w:r>
      <w:r w:rsidR="0054004C" w:rsidRPr="00F442A2">
        <w:rPr>
          <w:lang w:eastAsia="ar-SA"/>
        </w:rPr>
        <w:t>SS-HM HasMember</w:t>
      </w:r>
      <w:r w:rsidRPr="00F442A2">
        <w:rPr>
          <w:lang w:eastAsia="ar-SA"/>
        </w:rPr>
        <w:t xml:space="preserve"> Associations shall be created by the receiving actor, connecting the replacement DocumentEntry</w:t>
      </w:r>
      <w:r w:rsidRPr="00F442A2" w:rsidDel="00546F42">
        <w:rPr>
          <w:lang w:eastAsia="ar-SA"/>
        </w:rPr>
        <w:t xml:space="preserve"> </w:t>
      </w:r>
      <w:r w:rsidRPr="00F442A2">
        <w:rPr>
          <w:lang w:eastAsia="ar-SA"/>
        </w:rPr>
        <w:t>to each Folder that held the original DocumentEntry</w:t>
      </w:r>
      <w:r w:rsidRPr="00F442A2" w:rsidDel="00546F42">
        <w:rPr>
          <w:lang w:eastAsia="ar-SA"/>
        </w:rPr>
        <w:t xml:space="preserve"> </w:t>
      </w:r>
      <w:r w:rsidRPr="00F442A2">
        <w:rPr>
          <w:lang w:eastAsia="ar-SA"/>
        </w:rPr>
        <w:t>as a member. The result is that a Folder contains both the original and replacement DocumentEntry</w:t>
      </w:r>
      <w:r w:rsidRPr="00F442A2" w:rsidDel="00546F42">
        <w:rPr>
          <w:lang w:eastAsia="ar-SA"/>
        </w:rPr>
        <w:t xml:space="preserve"> </w:t>
      </w:r>
      <w:r w:rsidRPr="00F442A2">
        <w:rPr>
          <w:lang w:eastAsia="ar-SA"/>
        </w:rPr>
        <w:t xml:space="preserve">differentiated by their availabilityStatus. </w:t>
      </w:r>
    </w:p>
    <w:p w14:paraId="4B7EF0DB" w14:textId="77777777" w:rsidR="00E07DB3" w:rsidRPr="00F442A2" w:rsidRDefault="001A6DDB" w:rsidP="00E07DB3">
      <w:pPr>
        <w:keepNext/>
      </w:pPr>
      <w:r w:rsidRPr="00F442A2">
        <w:rPr>
          <w:noProof/>
          <w:lang w:eastAsia="en-US"/>
        </w:rPr>
        <w:lastRenderedPageBreak/>
        <w:drawing>
          <wp:inline distT="0" distB="0" distL="0" distR="0" wp14:anchorId="4E50B316" wp14:editId="08F34410">
            <wp:extent cx="5934075" cy="2486025"/>
            <wp:effectExtent l="0" t="0" r="9525" b="9525"/>
            <wp:docPr id="61" name="Picture 6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ig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2486025"/>
                    </a:xfrm>
                    <a:prstGeom prst="rect">
                      <a:avLst/>
                    </a:prstGeom>
                    <a:noFill/>
                    <a:ln>
                      <a:noFill/>
                    </a:ln>
                  </pic:spPr>
                </pic:pic>
              </a:graphicData>
            </a:graphic>
          </wp:inline>
        </w:drawing>
      </w:r>
    </w:p>
    <w:p w14:paraId="5FEAE297" w14:textId="77777777" w:rsidR="00E07DB3" w:rsidRPr="00F442A2" w:rsidRDefault="00E07DB3" w:rsidP="00260259">
      <w:pPr>
        <w:pStyle w:val="FigureTitle"/>
      </w:pPr>
      <w:r w:rsidRPr="00F442A2">
        <w:t>Figure 4.2.2.2.3-7: DocumentEntry submitted as part of the Folder in a single submission – Starting point (Informative)</w:t>
      </w:r>
    </w:p>
    <w:p w14:paraId="392B307C" w14:textId="77777777" w:rsidR="00B67434" w:rsidRPr="00F442A2" w:rsidRDefault="00B67434" w:rsidP="000766F4">
      <w:pPr>
        <w:pStyle w:val="BodyText"/>
      </w:pPr>
    </w:p>
    <w:p w14:paraId="12B6D377" w14:textId="77777777" w:rsidR="00E07DB3" w:rsidRPr="00F442A2" w:rsidRDefault="001A6DDB" w:rsidP="00E07DB3">
      <w:pPr>
        <w:pStyle w:val="BodyText"/>
        <w:keepNext/>
      </w:pPr>
      <w:r w:rsidRPr="00F442A2">
        <w:rPr>
          <w:noProof/>
        </w:rPr>
        <w:drawing>
          <wp:inline distT="0" distB="0" distL="0" distR="0" wp14:anchorId="7786D0F5" wp14:editId="0A0B3B39">
            <wp:extent cx="5943600" cy="3048000"/>
            <wp:effectExtent l="0" t="0" r="0" b="0"/>
            <wp:docPr id="63" name="Picture 63"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Fig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0ADB4810" w14:textId="77777777" w:rsidR="00E07DB3" w:rsidRPr="00F442A2" w:rsidRDefault="00E07DB3" w:rsidP="00260259">
      <w:pPr>
        <w:pStyle w:val="FigureTitle"/>
      </w:pPr>
      <w:r w:rsidRPr="00F442A2">
        <w:t>Figure 4.2.2.2.3-8: Submission of a new DocumentEntry replacing the DocumentEntry part of an existing Folder (Informative)</w:t>
      </w:r>
    </w:p>
    <w:p w14:paraId="4E951174" w14:textId="77777777" w:rsidR="00E07DB3" w:rsidRPr="00F442A2" w:rsidRDefault="00E07DB3" w:rsidP="009E7736">
      <w:pPr>
        <w:pStyle w:val="Heading5"/>
        <w:numPr>
          <w:ilvl w:val="4"/>
          <w:numId w:val="5"/>
        </w:numPr>
        <w:tabs>
          <w:tab w:val="clear" w:pos="1980"/>
        </w:tabs>
        <w:suppressAutoHyphens w:val="0"/>
      </w:pPr>
      <w:bookmarkStart w:id="148" w:name="_Toc352575065"/>
      <w:bookmarkStart w:id="149" w:name="_Toc364252816"/>
      <w:bookmarkStart w:id="150" w:name="_Toc367876951"/>
      <w:r w:rsidRPr="00F442A2">
        <w:t>XFRM_RPLC</w:t>
      </w:r>
      <w:bookmarkEnd w:id="148"/>
      <w:bookmarkEnd w:id="149"/>
      <w:bookmarkEnd w:id="150"/>
    </w:p>
    <w:p w14:paraId="47CB6409" w14:textId="7BEF5FCD" w:rsidR="00E07DB3" w:rsidRPr="00F442A2" w:rsidRDefault="00E07DB3" w:rsidP="00E07DB3">
      <w:pPr>
        <w:pStyle w:val="BodyText"/>
      </w:pPr>
      <w:r w:rsidRPr="00F442A2">
        <w:rPr>
          <w:lang w:eastAsia="ar-SA"/>
        </w:rPr>
        <w:t>The submission contains a new DocumentEntry and associated Document and a XFRM_RPLC Association linking this new DocumentEntry with an existing DocumentEntry. This new Document/</w:t>
      </w:r>
      <w:r w:rsidRPr="00F442A2">
        <w:t xml:space="preserve">DocumentEntry defines a transformation of the existing Document/DocumentEntry </w:t>
      </w:r>
      <w:r w:rsidRPr="00F442A2">
        <w:lastRenderedPageBreak/>
        <w:t>that replaces the existing Document/DocumentEntry. The XFRM_RPLC can be thought of as a RPLC followed immediately by a XFRM. All behavior associated with a RPLC association shall also apply to the XFRM_RPLC association.</w:t>
      </w:r>
    </w:p>
    <w:p w14:paraId="60C97F64" w14:textId="77777777" w:rsidR="00E07DB3" w:rsidRPr="00F442A2" w:rsidRDefault="00E07DB3" w:rsidP="00E07DB3">
      <w:pPr>
        <w:pStyle w:val="BodyText"/>
        <w:rPr>
          <w:lang w:eastAsia="ar-SA"/>
        </w:rPr>
      </w:pPr>
    </w:p>
    <w:p w14:paraId="2D28FC2A" w14:textId="77777777" w:rsidR="00E07DB3" w:rsidRPr="00F442A2" w:rsidRDefault="001A6DDB" w:rsidP="00E07DB3">
      <w:pPr>
        <w:keepNext/>
        <w:jc w:val="center"/>
      </w:pPr>
      <w:r w:rsidRPr="00F442A2">
        <w:rPr>
          <w:noProof/>
          <w:lang w:eastAsia="en-US"/>
        </w:rPr>
        <w:drawing>
          <wp:inline distT="0" distB="0" distL="0" distR="0" wp14:anchorId="6BEBA2B1" wp14:editId="49CD47DA">
            <wp:extent cx="5943600" cy="800100"/>
            <wp:effectExtent l="0" t="0" r="0" b="0"/>
            <wp:docPr id="65" name="Picture 65"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185EB31F" w14:textId="77777777" w:rsidR="00E07DB3" w:rsidRPr="00F442A2" w:rsidRDefault="00E07DB3" w:rsidP="000766F4">
      <w:pPr>
        <w:pStyle w:val="FigureTitle"/>
      </w:pPr>
      <w:r w:rsidRPr="00F442A2">
        <w:t>Figure 4.2.2.2.4-1</w:t>
      </w:r>
      <w:r w:rsidR="00630D23" w:rsidRPr="00F442A2">
        <w:t xml:space="preserve">: </w:t>
      </w:r>
      <w:r w:rsidRPr="00F442A2">
        <w:t>Starting Point (Informative)</w:t>
      </w:r>
    </w:p>
    <w:p w14:paraId="6B46EF4F" w14:textId="77777777" w:rsidR="00B67434" w:rsidRPr="00F442A2" w:rsidRDefault="00B67434" w:rsidP="000766F4">
      <w:pPr>
        <w:pStyle w:val="BodyText"/>
      </w:pPr>
    </w:p>
    <w:p w14:paraId="2101398E" w14:textId="77777777" w:rsidR="00E07DB3" w:rsidRPr="00F442A2" w:rsidRDefault="001A6DDB" w:rsidP="00526BF4">
      <w:pPr>
        <w:pStyle w:val="BodyText"/>
      </w:pPr>
      <w:r w:rsidRPr="00F442A2">
        <w:rPr>
          <w:noProof/>
        </w:rPr>
        <w:drawing>
          <wp:inline distT="0" distB="0" distL="0" distR="0" wp14:anchorId="634A513B" wp14:editId="351B38E0">
            <wp:extent cx="5934075" cy="2047875"/>
            <wp:effectExtent l="0" t="0" r="9525" b="9525"/>
            <wp:docPr id="67" name="Picture 67"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g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4709AE90" w14:textId="77777777" w:rsidR="00E07DB3" w:rsidRPr="00F442A2" w:rsidRDefault="00E07DB3" w:rsidP="00260259">
      <w:pPr>
        <w:pStyle w:val="FigureTitle"/>
      </w:pPr>
      <w:r w:rsidRPr="00F442A2">
        <w:t>Figure 4.2.2.2.4-2: New DocumentEntry/Document defining a transformation of an existing DocumentEntry/Document that replaces this existing DocumentEntry/Document (Informative)</w:t>
      </w:r>
    </w:p>
    <w:p w14:paraId="51DB539F" w14:textId="77777777" w:rsidR="00E07DB3" w:rsidRPr="00F442A2" w:rsidRDefault="00E07DB3" w:rsidP="009E7736">
      <w:pPr>
        <w:pStyle w:val="Heading5"/>
        <w:numPr>
          <w:ilvl w:val="4"/>
          <w:numId w:val="5"/>
        </w:numPr>
        <w:tabs>
          <w:tab w:val="clear" w:pos="1980"/>
        </w:tabs>
        <w:suppressAutoHyphens w:val="0"/>
      </w:pPr>
      <w:bookmarkStart w:id="151" w:name="_Toc352575066"/>
      <w:bookmarkStart w:id="152" w:name="_Toc364252817"/>
      <w:bookmarkStart w:id="153" w:name="_Toc367876952"/>
      <w:r w:rsidRPr="00F442A2">
        <w:t>Signs</w:t>
      </w:r>
      <w:bookmarkEnd w:id="151"/>
      <w:bookmarkEnd w:id="152"/>
      <w:bookmarkEnd w:id="153"/>
    </w:p>
    <w:p w14:paraId="6623E7DB" w14:textId="77777777" w:rsidR="00E07DB3" w:rsidRPr="00F442A2" w:rsidRDefault="00E07DB3" w:rsidP="00E07DB3">
      <w:pPr>
        <w:pStyle w:val="BodyText"/>
      </w:pPr>
      <w:r w:rsidRPr="00F442A2">
        <w:t xml:space="preserve">The submission contains a new DocumentEntry and associated Document and a Signs Association linking this new DocumentEntry with an existing DocumentEntry. This new Document is a Digital Signature that signs the existing Document. </w:t>
      </w:r>
    </w:p>
    <w:p w14:paraId="0A82A862" w14:textId="6B927F24" w:rsidR="00E07DB3" w:rsidRPr="00F442A2" w:rsidRDefault="00E07DB3" w:rsidP="00E07DB3">
      <w:pPr>
        <w:pStyle w:val="BodyText"/>
        <w:rPr>
          <w:lang w:eastAsia="ar-SA"/>
        </w:rPr>
      </w:pPr>
      <w:r w:rsidRPr="00F442A2">
        <w:rPr>
          <w:lang w:eastAsia="ar-SA"/>
        </w:rPr>
        <w:t xml:space="preserve">An ebRIM Association with associationType of </w:t>
      </w:r>
      <w:r w:rsidRPr="00F442A2">
        <w:rPr>
          <w:i/>
          <w:lang w:eastAsia="ar-SA"/>
        </w:rPr>
        <w:t>signs</w:t>
      </w:r>
      <w:r w:rsidRPr="00F442A2">
        <w:rPr>
          <w:lang w:eastAsia="ar-SA"/>
        </w:rPr>
        <w:t xml:space="preserve"> shall be used to link a DocumentEntry representing a Digital Signature with the DocumentEntry representing the document being signed. Details of how Digital Signatures are represented are found in the ITI </w:t>
      </w:r>
      <w:r w:rsidR="00CB32DD" w:rsidRPr="00F442A2">
        <w:rPr>
          <w:lang w:eastAsia="ar-SA"/>
        </w:rPr>
        <w:t xml:space="preserve">Document </w:t>
      </w:r>
      <w:r w:rsidRPr="00F442A2">
        <w:rPr>
          <w:lang w:eastAsia="ar-SA"/>
        </w:rPr>
        <w:t>Digital Signature</w:t>
      </w:r>
      <w:r w:rsidR="00CB32DD" w:rsidRPr="00F442A2">
        <w:rPr>
          <w:lang w:eastAsia="ar-SA"/>
        </w:rPr>
        <w:t xml:space="preserve"> (DSG)</w:t>
      </w:r>
      <w:r w:rsidRPr="00F442A2">
        <w:rPr>
          <w:lang w:eastAsia="ar-SA"/>
        </w:rPr>
        <w:t xml:space="preserve"> </w:t>
      </w:r>
      <w:r w:rsidR="004F291E" w:rsidRPr="00F442A2">
        <w:rPr>
          <w:lang w:eastAsia="ar-SA"/>
        </w:rPr>
        <w:t>P</w:t>
      </w:r>
      <w:r w:rsidRPr="00F442A2">
        <w:rPr>
          <w:lang w:eastAsia="ar-SA"/>
        </w:rPr>
        <w:t xml:space="preserve">rofile. </w:t>
      </w:r>
    </w:p>
    <w:p w14:paraId="518279B0" w14:textId="77777777" w:rsidR="00E07DB3" w:rsidRPr="00F442A2" w:rsidRDefault="00E07DB3" w:rsidP="00E07DB3">
      <w:pPr>
        <w:pStyle w:val="BodyText"/>
        <w:rPr>
          <w:lang w:eastAsia="ar-SA"/>
        </w:rPr>
      </w:pPr>
      <w:r w:rsidRPr="00F442A2">
        <w:rPr>
          <w:lang w:eastAsia="ar-SA"/>
        </w:rPr>
        <w:t>In constructing this Association, the attributes are:</w:t>
      </w:r>
    </w:p>
    <w:p w14:paraId="158336B9" w14:textId="77777777" w:rsidR="00E07DB3" w:rsidRPr="00F442A2" w:rsidRDefault="00E07DB3" w:rsidP="00A4429A">
      <w:pPr>
        <w:pStyle w:val="BodyText"/>
      </w:pPr>
      <w:r w:rsidRPr="00F442A2">
        <w:rPr>
          <w:b/>
        </w:rPr>
        <w:t>sourceObject</w:t>
      </w:r>
      <w:r w:rsidRPr="00F442A2">
        <w:t>: references the DocumentEntry representing the Digital Signature</w:t>
      </w:r>
    </w:p>
    <w:p w14:paraId="65D70C41" w14:textId="77777777" w:rsidR="00E07DB3" w:rsidRPr="00F442A2" w:rsidRDefault="00E07DB3" w:rsidP="00A4429A">
      <w:pPr>
        <w:pStyle w:val="BodyText"/>
      </w:pPr>
      <w:r w:rsidRPr="00F442A2">
        <w:rPr>
          <w:b/>
        </w:rPr>
        <w:t>targetObject</w:t>
      </w:r>
      <w:r w:rsidRPr="00F442A2">
        <w:t>: references the DocumentEntry representing the document being signed</w:t>
      </w:r>
    </w:p>
    <w:p w14:paraId="05FE0A89" w14:textId="77777777" w:rsidR="00E07DB3" w:rsidRPr="00F442A2" w:rsidRDefault="00E07DB3" w:rsidP="00A4429A">
      <w:pPr>
        <w:pStyle w:val="BodyText"/>
      </w:pPr>
      <w:r w:rsidRPr="00F442A2">
        <w:rPr>
          <w:b/>
        </w:rPr>
        <w:t>associationType</w:t>
      </w:r>
      <w:r w:rsidRPr="00F442A2">
        <w:t>: signs</w:t>
      </w:r>
    </w:p>
    <w:p w14:paraId="7DE6D2FA" w14:textId="77777777" w:rsidR="0064503F" w:rsidRPr="00F442A2" w:rsidRDefault="0064503F" w:rsidP="00A4429A">
      <w:pPr>
        <w:pStyle w:val="BodyText"/>
      </w:pPr>
    </w:p>
    <w:p w14:paraId="1B38BD47" w14:textId="77777777" w:rsidR="00E07DB3" w:rsidRPr="00F442A2" w:rsidRDefault="001A6DDB" w:rsidP="00E07DB3">
      <w:pPr>
        <w:keepNext/>
        <w:jc w:val="center"/>
      </w:pPr>
      <w:r w:rsidRPr="00F442A2">
        <w:rPr>
          <w:noProof/>
          <w:lang w:eastAsia="en-US"/>
        </w:rPr>
        <w:drawing>
          <wp:inline distT="0" distB="0" distL="0" distR="0" wp14:anchorId="7061A730" wp14:editId="6D57D705">
            <wp:extent cx="5943600" cy="800100"/>
            <wp:effectExtent l="0" t="0" r="0" b="0"/>
            <wp:docPr id="69" name="Picture 69"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ig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6AC21B64" w14:textId="77777777" w:rsidR="00E07DB3" w:rsidRPr="00F442A2" w:rsidRDefault="00E07DB3" w:rsidP="000766F4">
      <w:pPr>
        <w:pStyle w:val="FigureTitle"/>
      </w:pPr>
      <w:r w:rsidRPr="00F442A2">
        <w:t>Figure 4.2.2.2.5-1: Starting Point (Informative)</w:t>
      </w:r>
    </w:p>
    <w:p w14:paraId="043A9182" w14:textId="77777777" w:rsidR="0036383A" w:rsidRPr="00F442A2" w:rsidRDefault="0036383A" w:rsidP="000766F4">
      <w:pPr>
        <w:pStyle w:val="BodyText"/>
      </w:pPr>
    </w:p>
    <w:p w14:paraId="5E667078" w14:textId="77777777" w:rsidR="00E07DB3" w:rsidRPr="00F442A2" w:rsidRDefault="001A6DDB" w:rsidP="00E07DB3">
      <w:pPr>
        <w:keepNext/>
        <w:jc w:val="center"/>
      </w:pPr>
      <w:r w:rsidRPr="00F442A2">
        <w:rPr>
          <w:noProof/>
          <w:lang w:eastAsia="en-US"/>
        </w:rPr>
        <w:drawing>
          <wp:inline distT="0" distB="0" distL="0" distR="0" wp14:anchorId="5DE0BAF3" wp14:editId="1170D7EB">
            <wp:extent cx="5934075" cy="2647950"/>
            <wp:effectExtent l="0" t="0" r="9525" b="0"/>
            <wp:docPr id="71" name="Picture 71"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g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14:paraId="1AF58E5A" w14:textId="77777777" w:rsidR="00420763" w:rsidRPr="00F442A2" w:rsidRDefault="00E07DB3" w:rsidP="00260259">
      <w:pPr>
        <w:pStyle w:val="FigureTitle"/>
      </w:pPr>
      <w:r w:rsidRPr="00F442A2">
        <w:t>Figure 4.2.2.2.5-2: New DocumentEntry/Digital signature document signing the existing DocumentEntry/Document (Informative)</w:t>
      </w:r>
    </w:p>
    <w:p w14:paraId="3FA97D04" w14:textId="77777777" w:rsidR="00933F2E" w:rsidRPr="00F442A2" w:rsidRDefault="00933F2E" w:rsidP="009E7736">
      <w:pPr>
        <w:pStyle w:val="Heading5"/>
        <w:numPr>
          <w:ilvl w:val="4"/>
          <w:numId w:val="5"/>
        </w:numPr>
        <w:tabs>
          <w:tab w:val="clear" w:pos="1980"/>
        </w:tabs>
        <w:suppressAutoHyphens w:val="0"/>
      </w:pPr>
      <w:r w:rsidRPr="00F442A2">
        <w:t>IsSnapshotOf</w:t>
      </w:r>
    </w:p>
    <w:p w14:paraId="642DD6E5" w14:textId="77777777" w:rsidR="00933F2E" w:rsidRPr="00F442A2" w:rsidRDefault="00933F2E" w:rsidP="00A4429A">
      <w:pPr>
        <w:pStyle w:val="BodyText"/>
      </w:pPr>
      <w:bookmarkStart w:id="154" w:name="_Toc352575067"/>
      <w:bookmarkStart w:id="155" w:name="_Toc364252818"/>
      <w:bookmarkStart w:id="156" w:name="_Toc367876953"/>
      <w:bookmarkStart w:id="157" w:name="_Toc330997939"/>
      <w:r w:rsidRPr="00F442A2">
        <w:t>When the content of an On-Demand DocumentEntry is retrieved, the retrieved version can be saved in a Document Repository as a Document and recorded in the Document Registry as a Stable DocumentEntry. When this happens, the saved version is linked to the On-Demand DocumentEntry through the IsSnapshotOf Association.</w:t>
      </w:r>
    </w:p>
    <w:p w14:paraId="4D9A043B" w14:textId="77777777" w:rsidR="00933F2E" w:rsidRPr="00F442A2" w:rsidRDefault="00933F2E" w:rsidP="000766F4">
      <w:pPr>
        <w:pStyle w:val="TableTitle"/>
      </w:pPr>
      <w:r w:rsidRPr="00F442A2">
        <w:lastRenderedPageBreak/>
        <w:t>Example IsSnapshotOf Association</w:t>
      </w:r>
    </w:p>
    <w:p w14:paraId="28A11AA2" w14:textId="77777777" w:rsidR="00933F2E" w:rsidRPr="00F442A2" w:rsidRDefault="00933F2E" w:rsidP="00A4429A">
      <w:pPr>
        <w:pStyle w:val="XMLFragment"/>
        <w:rPr>
          <w:lang w:val="en-US"/>
        </w:rPr>
      </w:pPr>
      <w:r w:rsidRPr="00F442A2">
        <w:rPr>
          <w:lang w:val="en-US"/>
        </w:rPr>
        <w:t>&lt;rim:Association</w:t>
      </w:r>
    </w:p>
    <w:p w14:paraId="47879277" w14:textId="77777777" w:rsidR="00933F2E" w:rsidRPr="00F442A2" w:rsidRDefault="00933F2E" w:rsidP="00A4429A">
      <w:pPr>
        <w:pStyle w:val="XMLFragment"/>
        <w:rPr>
          <w:lang w:val="en-US"/>
        </w:rPr>
      </w:pPr>
      <w:r w:rsidRPr="00F442A2">
        <w:rPr>
          <w:lang w:val="en-US"/>
        </w:rPr>
        <w:t xml:space="preserve">  associationType=”urn:ihe:iti:2010:AssociationType:IsSnapshotOf”</w:t>
      </w:r>
    </w:p>
    <w:p w14:paraId="370AC25D" w14:textId="77777777" w:rsidR="00933F2E" w:rsidRPr="00F442A2" w:rsidRDefault="00933F2E" w:rsidP="00A4429A">
      <w:pPr>
        <w:pStyle w:val="XMLFragment"/>
        <w:rPr>
          <w:lang w:val="en-US"/>
        </w:rPr>
      </w:pPr>
      <w:r w:rsidRPr="00F442A2">
        <w:rPr>
          <w:lang w:val="en-US"/>
        </w:rPr>
        <w:t xml:space="preserve">  sourceObject=”Snapshot”</w:t>
      </w:r>
    </w:p>
    <w:p w14:paraId="32CF292D" w14:textId="77777777" w:rsidR="00933F2E" w:rsidRPr="00F442A2" w:rsidRDefault="00933F2E" w:rsidP="00A4429A">
      <w:pPr>
        <w:pStyle w:val="XMLFragment"/>
        <w:rPr>
          <w:lang w:val="en-US"/>
        </w:rPr>
      </w:pPr>
      <w:r w:rsidRPr="00F442A2">
        <w:rPr>
          <w:lang w:val="en-US"/>
        </w:rPr>
        <w:t xml:space="preserve">  targetObject=”urn:uuid:e0985823-dc50-45a5-a6c8-a11a829893bd”/&gt;</w:t>
      </w:r>
    </w:p>
    <w:p w14:paraId="506B7073" w14:textId="77777777" w:rsidR="00933F2E" w:rsidRPr="00F442A2" w:rsidRDefault="00933F2E" w:rsidP="00A4429A">
      <w:pPr>
        <w:pStyle w:val="XMLFragment"/>
        <w:rPr>
          <w:lang w:val="en-US"/>
        </w:rPr>
      </w:pPr>
    </w:p>
    <w:p w14:paraId="44C5C218" w14:textId="77777777" w:rsidR="00933F2E" w:rsidRPr="00F442A2" w:rsidRDefault="00933F2E" w:rsidP="00A4429A">
      <w:pPr>
        <w:pStyle w:val="XMLFragment"/>
        <w:rPr>
          <w:lang w:val="en-US"/>
        </w:rPr>
      </w:pPr>
      <w:r w:rsidRPr="00F442A2">
        <w:rPr>
          <w:lang w:val="en-US"/>
        </w:rPr>
        <w:t>&lt;rim:ExtrinsicObject id=”Snapshot”</w:t>
      </w:r>
    </w:p>
    <w:p w14:paraId="71B3F625" w14:textId="77777777" w:rsidR="00933F2E" w:rsidRPr="00F442A2" w:rsidRDefault="00933F2E" w:rsidP="00A4429A">
      <w:pPr>
        <w:pStyle w:val="XMLFragment"/>
        <w:rPr>
          <w:lang w:val="en-US"/>
        </w:rPr>
      </w:pPr>
      <w:r w:rsidRPr="00F442A2">
        <w:rPr>
          <w:lang w:val="en-US"/>
        </w:rPr>
        <w:t xml:space="preserve">      objectType=”urn:uuid:7edca82f-054d-47f2-a032-9b2a5b5186c1”&gt;</w:t>
      </w:r>
    </w:p>
    <w:p w14:paraId="1FF6EB12" w14:textId="77777777" w:rsidR="00933F2E" w:rsidRPr="00F442A2" w:rsidRDefault="00933F2E" w:rsidP="00A4429A">
      <w:pPr>
        <w:pStyle w:val="XMLFragment"/>
        <w:rPr>
          <w:lang w:val="en-US"/>
        </w:rPr>
      </w:pPr>
      <w:r w:rsidRPr="00F442A2">
        <w:rPr>
          <w:lang w:val="en-US"/>
        </w:rPr>
        <w:t>. . .</w:t>
      </w:r>
    </w:p>
    <w:p w14:paraId="5EA4CE4E" w14:textId="77777777" w:rsidR="00933F2E" w:rsidRPr="00F442A2" w:rsidRDefault="00933F2E" w:rsidP="00A4429A">
      <w:pPr>
        <w:pStyle w:val="XMLFragment"/>
        <w:rPr>
          <w:lang w:val="en-US"/>
        </w:rPr>
      </w:pPr>
      <w:r w:rsidRPr="00F442A2">
        <w:rPr>
          <w:lang w:val="en-US"/>
        </w:rPr>
        <w:t>&lt;/rim:ExtrinsicObject&gt;</w:t>
      </w:r>
    </w:p>
    <w:p w14:paraId="738B6C16" w14:textId="74DDFE34" w:rsidR="0064503F" w:rsidRPr="00F442A2" w:rsidRDefault="00707608" w:rsidP="000766F4">
      <w:pPr>
        <w:pStyle w:val="Note"/>
      </w:pPr>
      <w:r w:rsidRPr="00F442A2">
        <w:t xml:space="preserve">Note: </w:t>
      </w:r>
      <w:r w:rsidR="00285982">
        <w:t>T</w:t>
      </w:r>
      <w:r w:rsidRPr="00F442A2">
        <w:t>his example does not show the SubmissionSet object or the SubmissionSet to DocumentEntry HasMember association.</w:t>
      </w:r>
    </w:p>
    <w:p w14:paraId="74B1117F" w14:textId="77777777" w:rsidR="002D2D97" w:rsidRDefault="002D2D97" w:rsidP="00933F2E">
      <w:pPr>
        <w:pStyle w:val="BodyText"/>
      </w:pPr>
    </w:p>
    <w:p w14:paraId="46BE7B75" w14:textId="2068EF4D" w:rsidR="00933F2E" w:rsidRPr="00F442A2" w:rsidRDefault="00933F2E" w:rsidP="00933F2E">
      <w:pPr>
        <w:pStyle w:val="BodyText"/>
      </w:pPr>
      <w:r w:rsidRPr="00F442A2">
        <w:t xml:space="preserve">This Association shall be submitted together with the Stable DocumentEntry representing the snapshot of the On-Demand Document. The sourceObject attribute references the snapshot and the targetObject references the On-Demand DocumentEntry already in the </w:t>
      </w:r>
      <w:r w:rsidR="007B64A8" w:rsidRPr="00F442A2">
        <w:t xml:space="preserve">Document </w:t>
      </w:r>
      <w:r w:rsidRPr="00F442A2">
        <w:t>Registry.</w:t>
      </w:r>
    </w:p>
    <w:p w14:paraId="21D2F8ED" w14:textId="77777777" w:rsidR="00E07DB3" w:rsidRPr="00F442A2" w:rsidRDefault="00E07DB3" w:rsidP="009E7736">
      <w:pPr>
        <w:pStyle w:val="Heading3"/>
        <w:numPr>
          <w:ilvl w:val="2"/>
          <w:numId w:val="5"/>
        </w:numPr>
        <w:suppressAutoHyphens w:val="0"/>
      </w:pPr>
      <w:bookmarkStart w:id="158" w:name="_Toc518658185"/>
      <w:r w:rsidRPr="00F442A2">
        <w:t>Metadata Attributes</w:t>
      </w:r>
      <w:bookmarkEnd w:id="154"/>
      <w:bookmarkEnd w:id="155"/>
      <w:bookmarkEnd w:id="156"/>
      <w:bookmarkEnd w:id="158"/>
    </w:p>
    <w:p w14:paraId="35A45C2A" w14:textId="77777777" w:rsidR="00E07DB3" w:rsidRPr="00F442A2" w:rsidRDefault="00E07DB3" w:rsidP="00E07DB3">
      <w:pPr>
        <w:pStyle w:val="BodyText"/>
        <w:rPr>
          <w:rFonts w:eastAsia="Arial"/>
        </w:rPr>
      </w:pPr>
      <w:r w:rsidRPr="00F442A2">
        <w:rPr>
          <w:rFonts w:eastAsia="Arial"/>
        </w:rPr>
        <w:t>This section details the coding of metadata attributes using in Document Sharing profiles.</w:t>
      </w:r>
    </w:p>
    <w:p w14:paraId="7D707658" w14:textId="77777777" w:rsidR="00E07DB3" w:rsidRPr="00F442A2" w:rsidRDefault="00E07DB3" w:rsidP="009E7736">
      <w:pPr>
        <w:pStyle w:val="Heading4"/>
        <w:numPr>
          <w:ilvl w:val="3"/>
          <w:numId w:val="5"/>
        </w:numPr>
        <w:tabs>
          <w:tab w:val="clear" w:pos="1980"/>
        </w:tabs>
        <w:suppressAutoHyphens w:val="0"/>
        <w:ind w:left="1008" w:hanging="1008"/>
      </w:pPr>
      <w:bookmarkStart w:id="159" w:name="_Toc352575068"/>
      <w:bookmarkStart w:id="160" w:name="_Toc364252819"/>
      <w:bookmarkStart w:id="161" w:name="_Toc367876954"/>
      <w:r w:rsidRPr="00F442A2">
        <w:t>General Information about Metadata Attributes</w:t>
      </w:r>
      <w:bookmarkEnd w:id="157"/>
      <w:bookmarkEnd w:id="159"/>
      <w:bookmarkEnd w:id="160"/>
      <w:bookmarkEnd w:id="161"/>
    </w:p>
    <w:p w14:paraId="5E790BEC" w14:textId="77777777" w:rsidR="00E07DB3" w:rsidRPr="00F442A2" w:rsidRDefault="00E07DB3" w:rsidP="009E7736">
      <w:pPr>
        <w:pStyle w:val="Heading5"/>
        <w:numPr>
          <w:ilvl w:val="4"/>
          <w:numId w:val="5"/>
        </w:numPr>
        <w:tabs>
          <w:tab w:val="clear" w:pos="1980"/>
        </w:tabs>
        <w:suppressAutoHyphens w:val="0"/>
      </w:pPr>
      <w:bookmarkStart w:id="162" w:name="_Toc352575069"/>
      <w:bookmarkStart w:id="163" w:name="_Toc364252820"/>
      <w:bookmarkStart w:id="164" w:name="_Toc367876955"/>
      <w:r w:rsidRPr="00F442A2">
        <w:t>Attribute Value Length</w:t>
      </w:r>
      <w:bookmarkEnd w:id="162"/>
      <w:bookmarkEnd w:id="163"/>
      <w:bookmarkEnd w:id="164"/>
    </w:p>
    <w:p w14:paraId="64CB439C" w14:textId="3E497EBE" w:rsidR="00E07DB3" w:rsidRPr="00F442A2" w:rsidRDefault="00E07DB3" w:rsidP="00E07DB3">
      <w:pPr>
        <w:pStyle w:val="BodyText"/>
        <w:rPr>
          <w:lang w:eastAsia="ar-SA"/>
        </w:rPr>
      </w:pPr>
      <w:r w:rsidRPr="00F442A2">
        <w:rPr>
          <w:lang w:eastAsia="ar-SA"/>
        </w:rPr>
        <w:t xml:space="preserve">All attribute </w:t>
      </w:r>
      <w:r w:rsidR="00375929" w:rsidRPr="00F442A2">
        <w:rPr>
          <w:lang w:eastAsia="ar-SA"/>
        </w:rPr>
        <w:t xml:space="preserve">value lengths </w:t>
      </w:r>
      <w:r w:rsidRPr="00F442A2">
        <w:rPr>
          <w:lang w:eastAsia="ar-SA"/>
        </w:rPr>
        <w:t xml:space="preserve">are limited by the size specifications of ebRIM version 3.0. </w:t>
      </w:r>
      <w:r w:rsidR="00375929" w:rsidRPr="00F442A2">
        <w:rPr>
          <w:lang w:eastAsia="ar-SA"/>
        </w:rPr>
        <w:t>For example, rim:Slot/rim:ValueList/rim:Value is limited to a maximum length of 256 characters.</w:t>
      </w:r>
    </w:p>
    <w:p w14:paraId="64EDA092" w14:textId="77777777" w:rsidR="00E07DB3" w:rsidRPr="00F442A2" w:rsidRDefault="00E07DB3" w:rsidP="009E7736">
      <w:pPr>
        <w:pStyle w:val="Heading5"/>
        <w:numPr>
          <w:ilvl w:val="4"/>
          <w:numId w:val="5"/>
        </w:numPr>
        <w:tabs>
          <w:tab w:val="clear" w:pos="1980"/>
        </w:tabs>
        <w:suppressAutoHyphens w:val="0"/>
      </w:pPr>
      <w:bookmarkStart w:id="165" w:name="_Toc350768246"/>
      <w:bookmarkStart w:id="166" w:name="_Toc350859676"/>
      <w:bookmarkStart w:id="167" w:name="_Toc350867004"/>
      <w:bookmarkStart w:id="168" w:name="_Toc352575070"/>
      <w:bookmarkStart w:id="169" w:name="_Ref352576201"/>
      <w:bookmarkStart w:id="170" w:name="_Ref352576640"/>
      <w:bookmarkStart w:id="171" w:name="_Ref352576721"/>
      <w:bookmarkStart w:id="172" w:name="_Ref352578378"/>
      <w:bookmarkStart w:id="173" w:name="_Ref352578610"/>
      <w:bookmarkStart w:id="174" w:name="_Ref352578926"/>
      <w:bookmarkStart w:id="175" w:name="_Ref352580105"/>
      <w:bookmarkStart w:id="176" w:name="_Ref352581968"/>
      <w:bookmarkStart w:id="177" w:name="_Ref355162173"/>
      <w:bookmarkStart w:id="178" w:name="_Ref355245370"/>
      <w:bookmarkStart w:id="179" w:name="_Toc364252821"/>
      <w:bookmarkStart w:id="180" w:name="_Toc367876956"/>
      <w:bookmarkEnd w:id="165"/>
      <w:bookmarkEnd w:id="166"/>
      <w:bookmarkEnd w:id="167"/>
      <w:r w:rsidRPr="00F442A2">
        <w:t>Creating Coded Attributes</w:t>
      </w:r>
      <w:bookmarkEnd w:id="168"/>
      <w:bookmarkEnd w:id="169"/>
      <w:bookmarkEnd w:id="170"/>
      <w:bookmarkEnd w:id="171"/>
      <w:bookmarkEnd w:id="172"/>
      <w:bookmarkEnd w:id="173"/>
      <w:bookmarkEnd w:id="174"/>
      <w:bookmarkEnd w:id="175"/>
      <w:bookmarkEnd w:id="176"/>
      <w:bookmarkEnd w:id="177"/>
      <w:bookmarkEnd w:id="178"/>
      <w:bookmarkEnd w:id="179"/>
      <w:bookmarkEnd w:id="180"/>
    </w:p>
    <w:p w14:paraId="0B35E645" w14:textId="710CC01A" w:rsidR="00E07DB3" w:rsidRPr="00F442A2" w:rsidRDefault="00E07DB3" w:rsidP="00E07DB3">
      <w:pPr>
        <w:pStyle w:val="BodyText"/>
      </w:pPr>
      <w:r w:rsidRPr="00F442A2">
        <w:t>Many attributes of DocumentEntry, SubmissionSet, Folder</w:t>
      </w:r>
      <w:r w:rsidR="006B328D" w:rsidRPr="00F442A2">
        <w:t>, and Association objects</w:t>
      </w:r>
      <w:r w:rsidRPr="00F442A2">
        <w:t xml:space="preserve"> are coded attributes defined as ebRIM Classifications. Three details are required to describe a coded value:</w:t>
      </w:r>
    </w:p>
    <w:p w14:paraId="2DCFA7C1" w14:textId="77777777" w:rsidR="00E07DB3" w:rsidRPr="00F442A2" w:rsidRDefault="00E07DB3" w:rsidP="00303F9E">
      <w:pPr>
        <w:pStyle w:val="ListNumber2"/>
        <w:numPr>
          <w:ilvl w:val="0"/>
          <w:numId w:val="22"/>
        </w:numPr>
      </w:pPr>
      <w:r w:rsidRPr="00F442A2">
        <w:rPr>
          <w:b/>
        </w:rPr>
        <w:t>Code Value</w:t>
      </w:r>
      <w:r w:rsidRPr="00F442A2">
        <w:t xml:space="preserve"> – contains the assigned value of the code.</w:t>
      </w:r>
    </w:p>
    <w:p w14:paraId="126363EB" w14:textId="77777777" w:rsidR="00E07DB3" w:rsidRPr="00F442A2" w:rsidRDefault="00E07DB3" w:rsidP="00303F9E">
      <w:pPr>
        <w:pStyle w:val="ListNumber2"/>
        <w:numPr>
          <w:ilvl w:val="0"/>
          <w:numId w:val="22"/>
        </w:numPr>
      </w:pPr>
      <w:r w:rsidRPr="00F442A2">
        <w:rPr>
          <w:b/>
        </w:rPr>
        <w:t>Code Display Name</w:t>
      </w:r>
      <w:r w:rsidRPr="00F442A2">
        <w:t xml:space="preserve"> - The display name used to represent the code (code values are not necessarily human-friendly). Must be non-zero length.</w:t>
      </w:r>
    </w:p>
    <w:p w14:paraId="09FCE8D2" w14:textId="293B414C" w:rsidR="00E07DB3" w:rsidRPr="00F442A2" w:rsidRDefault="00E07DB3" w:rsidP="00303F9E">
      <w:pPr>
        <w:pStyle w:val="ListNumber2"/>
        <w:numPr>
          <w:ilvl w:val="0"/>
          <w:numId w:val="22"/>
        </w:numPr>
      </w:pPr>
      <w:r w:rsidRPr="00F442A2">
        <w:rPr>
          <w:b/>
        </w:rPr>
        <w:t>Coding Scheme</w:t>
      </w:r>
      <w:r w:rsidRPr="00F442A2">
        <w:t xml:space="preserve"> - </w:t>
      </w:r>
      <w:r w:rsidR="00C036AD" w:rsidRPr="00F442A2">
        <w:t>An identifier</w:t>
      </w:r>
      <w:r w:rsidRPr="00F442A2">
        <w:t xml:space="preserve"> of the coding scheme that the code comes from.</w:t>
      </w:r>
    </w:p>
    <w:p w14:paraId="70E76D8D" w14:textId="692008A0" w:rsidR="00C036AD" w:rsidRPr="00F442A2" w:rsidRDefault="00C036AD" w:rsidP="005A199D">
      <w:pPr>
        <w:pStyle w:val="ListContinue2"/>
      </w:pPr>
      <w:r w:rsidRPr="00F442A2">
        <w:t>For common Coding Schemes, see DICOM PS3.16, Table 8-1 Coding Schemes (</w:t>
      </w:r>
      <w:hyperlink r:id="rId39" w:history="1">
        <w:r w:rsidRPr="00F442A2">
          <w:rPr>
            <w:rStyle w:val="Hyperlink"/>
          </w:rPr>
          <w:t>http://dicom.nema.org/medical/dicom/current/output/chtml/part16/chapter_8.html</w:t>
        </w:r>
      </w:hyperlink>
      <w:r w:rsidRPr="00F442A2">
        <w:t>).</w:t>
      </w:r>
    </w:p>
    <w:p w14:paraId="56031496" w14:textId="18DB4382" w:rsidR="00C036AD" w:rsidRPr="00F442A2" w:rsidRDefault="00C036AD" w:rsidP="005A199D">
      <w:pPr>
        <w:pStyle w:val="ListBullet3"/>
      </w:pPr>
      <w:r w:rsidRPr="00F442A2">
        <w:t>If the Code Value is from a Coding Scheme in this table, the value for Coding Scheme should be taken from either the “Coding Scheme UID” or the “Coding Scheme Designator” column. If both are available, the value of Coding Scheme UID should be used.</w:t>
      </w:r>
    </w:p>
    <w:p w14:paraId="6CB0E25F" w14:textId="4D59953D" w:rsidR="00C036AD" w:rsidRPr="00F442A2" w:rsidRDefault="00C036AD" w:rsidP="005A199D">
      <w:pPr>
        <w:pStyle w:val="ListBullet3"/>
      </w:pPr>
      <w:r w:rsidRPr="00F442A2">
        <w:lastRenderedPageBreak/>
        <w:t>If the Code Value is from a Coding Scheme that is not in this table, and if the Coding Scheme can be identified with an OID, then the OID should be used.</w:t>
      </w:r>
    </w:p>
    <w:p w14:paraId="467C677A" w14:textId="6144C3F8" w:rsidR="00E07DB3" w:rsidRPr="00F442A2" w:rsidRDefault="00E07DB3" w:rsidP="00E07DB3">
      <w:pPr>
        <w:pStyle w:val="BodyText"/>
      </w:pPr>
      <w:r w:rsidRPr="00F442A2">
        <w:t xml:space="preserve">These three values combine to define a single coded </w:t>
      </w:r>
      <w:r w:rsidR="00C036AD" w:rsidRPr="00F442A2">
        <w:t>attribute.</w:t>
      </w:r>
    </w:p>
    <w:p w14:paraId="58747638" w14:textId="60B12EF7" w:rsidR="00C036AD" w:rsidRPr="00F442A2" w:rsidRDefault="00C036AD" w:rsidP="00E07DB3">
      <w:pPr>
        <w:pStyle w:val="BodyText"/>
      </w:pPr>
      <w:r w:rsidRPr="00F442A2">
        <w:t>The following example contains a code value (10160-0) from the LOINC coding scheme which is identified by an OID (2.16.840.1.113883.6.1):</w:t>
      </w:r>
    </w:p>
    <w:p w14:paraId="0863B524" w14:textId="77777777" w:rsidR="00C036AD" w:rsidRPr="00F442A2" w:rsidRDefault="00C036AD" w:rsidP="00E07DB3">
      <w:pPr>
        <w:pStyle w:val="BodyText"/>
      </w:pPr>
    </w:p>
    <w:p w14:paraId="2D9A8D16" w14:textId="77777777" w:rsidR="00E07DB3" w:rsidRPr="00F442A2" w:rsidRDefault="00E07DB3" w:rsidP="000766F4">
      <w:pPr>
        <w:pStyle w:val="XMLFragment"/>
        <w:rPr>
          <w:lang w:val="en-US"/>
        </w:rPr>
      </w:pPr>
      <w:r w:rsidRPr="00F442A2">
        <w:rPr>
          <w:lang w:val="en-US"/>
        </w:rPr>
        <w:t>&lt;rim:Classification</w:t>
      </w:r>
    </w:p>
    <w:p w14:paraId="1D234FB3" w14:textId="77777777" w:rsidR="00E07DB3" w:rsidRPr="00F442A2" w:rsidRDefault="00E07DB3">
      <w:pPr>
        <w:pStyle w:val="XMLFragment"/>
        <w:rPr>
          <w:lang w:val="en-US"/>
        </w:rPr>
      </w:pPr>
      <w:r w:rsidRPr="00F442A2">
        <w:rPr>
          <w:lang w:val="en-US"/>
        </w:rPr>
        <w:t xml:space="preserve">    classificationScheme="urn:uuid:41a5887f-8865-4c09-adf7-</w:t>
      </w:r>
    </w:p>
    <w:p w14:paraId="6EB53D2C" w14:textId="77777777" w:rsidR="00E07DB3" w:rsidRPr="00F442A2" w:rsidRDefault="00E07DB3">
      <w:pPr>
        <w:pStyle w:val="XMLFragment"/>
        <w:rPr>
          <w:lang w:val="en-US"/>
        </w:rPr>
      </w:pPr>
      <w:r w:rsidRPr="00F442A2">
        <w:rPr>
          <w:lang w:val="en-US"/>
        </w:rPr>
        <w:tab/>
        <w:t>e362475b143a"</w:t>
      </w:r>
    </w:p>
    <w:p w14:paraId="39F8B533" w14:textId="77777777" w:rsidR="00E07DB3" w:rsidRPr="00F442A2" w:rsidRDefault="00E07DB3">
      <w:pPr>
        <w:pStyle w:val="XMLFragment"/>
        <w:rPr>
          <w:lang w:val="en-US"/>
        </w:rPr>
      </w:pPr>
      <w:r w:rsidRPr="00F442A2">
        <w:rPr>
          <w:lang w:val="en-US"/>
        </w:rPr>
        <w:t xml:space="preserve">    classifiedObject="ExampleDocument"</w:t>
      </w:r>
    </w:p>
    <w:p w14:paraId="154C34E1" w14:textId="77777777" w:rsidR="00E07DB3" w:rsidRPr="00F442A2" w:rsidRDefault="00E07DB3">
      <w:pPr>
        <w:pStyle w:val="XMLFragment"/>
        <w:rPr>
          <w:lang w:val="en-US"/>
        </w:rPr>
      </w:pPr>
      <w:r w:rsidRPr="00F442A2">
        <w:rPr>
          <w:lang w:val="en-US"/>
        </w:rPr>
        <w:t xml:space="preserve">    id="IdExample_046"</w:t>
      </w:r>
    </w:p>
    <w:p w14:paraId="27955CED" w14:textId="77777777" w:rsidR="00E07DB3" w:rsidRPr="00F442A2" w:rsidRDefault="00E07DB3">
      <w:pPr>
        <w:pStyle w:val="XMLFragment"/>
        <w:rPr>
          <w:lang w:val="en-US"/>
        </w:rPr>
      </w:pPr>
      <w:r w:rsidRPr="00F442A2">
        <w:rPr>
          <w:lang w:val="en-US"/>
        </w:rPr>
        <w:t xml:space="preserve">    objectType="urn:oasis:names:tc:ebxml-</w:t>
      </w:r>
    </w:p>
    <w:p w14:paraId="281ACAFD" w14:textId="77777777" w:rsidR="00E07DB3" w:rsidRPr="00F442A2" w:rsidRDefault="00E07DB3">
      <w:pPr>
        <w:pStyle w:val="XMLFragment"/>
        <w:rPr>
          <w:lang w:val="en-US"/>
        </w:rPr>
      </w:pPr>
      <w:r w:rsidRPr="00F442A2">
        <w:rPr>
          <w:lang w:val="en-US"/>
        </w:rPr>
        <w:tab/>
        <w:t>regrep:ObjectType:RegistryObject:Classification"</w:t>
      </w:r>
    </w:p>
    <w:p w14:paraId="26EA0C0D" w14:textId="77777777" w:rsidR="00E07DB3" w:rsidRPr="00F442A2" w:rsidRDefault="00E07DB3">
      <w:pPr>
        <w:pStyle w:val="XMLFragment"/>
        <w:rPr>
          <w:lang w:val="en-US"/>
        </w:rPr>
      </w:pPr>
      <w:r w:rsidRPr="00F442A2">
        <w:rPr>
          <w:lang w:val="en-US"/>
        </w:rPr>
        <w:t xml:space="preserve">    nodeRepresentation="10160-0"&gt;</w:t>
      </w:r>
    </w:p>
    <w:p w14:paraId="7BDD14C7" w14:textId="77777777" w:rsidR="00E07DB3" w:rsidRPr="00F442A2" w:rsidRDefault="00E07DB3" w:rsidP="000766F4">
      <w:pPr>
        <w:pStyle w:val="XMLFragment"/>
        <w:rPr>
          <w:lang w:val="en-US"/>
        </w:rPr>
      </w:pPr>
      <w:r w:rsidRPr="00F442A2">
        <w:rPr>
          <w:lang w:val="en-US"/>
        </w:rPr>
        <w:t xml:space="preserve">  &lt;rim:Name&gt;</w:t>
      </w:r>
    </w:p>
    <w:p w14:paraId="6B731020" w14:textId="77777777" w:rsidR="00E07DB3" w:rsidRPr="00F442A2" w:rsidRDefault="00E07DB3">
      <w:pPr>
        <w:pStyle w:val="XMLFragment"/>
        <w:rPr>
          <w:lang w:val="en-US"/>
        </w:rPr>
      </w:pPr>
      <w:r w:rsidRPr="00F442A2">
        <w:rPr>
          <w:lang w:val="en-US"/>
        </w:rPr>
        <w:t xml:space="preserve">    &lt;rim:LocalizedString value="History of Medication Use"/&gt;</w:t>
      </w:r>
    </w:p>
    <w:p w14:paraId="383E82F4" w14:textId="77777777" w:rsidR="00E07DB3" w:rsidRPr="00F442A2" w:rsidRDefault="00E07DB3">
      <w:pPr>
        <w:pStyle w:val="XMLFragment"/>
        <w:rPr>
          <w:lang w:val="en-US"/>
        </w:rPr>
      </w:pPr>
      <w:r w:rsidRPr="00F442A2">
        <w:rPr>
          <w:lang w:val="en-US"/>
        </w:rPr>
        <w:t xml:space="preserve">  &lt;/rim:Name&gt;</w:t>
      </w:r>
    </w:p>
    <w:p w14:paraId="513290B3" w14:textId="77777777" w:rsidR="00E07DB3" w:rsidRPr="00F442A2" w:rsidRDefault="00E07DB3">
      <w:pPr>
        <w:pStyle w:val="XMLFragment"/>
        <w:rPr>
          <w:lang w:val="en-US"/>
        </w:rPr>
      </w:pPr>
      <w:r w:rsidRPr="00F442A2">
        <w:rPr>
          <w:lang w:val="en-US"/>
        </w:rPr>
        <w:t xml:space="preserve">  &lt;rim:Slot name="codingScheme"&gt;</w:t>
      </w:r>
    </w:p>
    <w:p w14:paraId="1BE5F680" w14:textId="77777777" w:rsidR="00E07DB3" w:rsidRPr="00F442A2" w:rsidRDefault="00E07DB3">
      <w:pPr>
        <w:pStyle w:val="XMLFragment"/>
        <w:rPr>
          <w:lang w:val="en-US"/>
        </w:rPr>
      </w:pPr>
      <w:r w:rsidRPr="00F442A2">
        <w:rPr>
          <w:lang w:val="en-US"/>
        </w:rPr>
        <w:t xml:space="preserve">    &lt;rim:ValueList&gt;</w:t>
      </w:r>
    </w:p>
    <w:p w14:paraId="602E4D50" w14:textId="77777777" w:rsidR="00E07DB3" w:rsidRPr="00F442A2" w:rsidRDefault="00E07DB3">
      <w:pPr>
        <w:pStyle w:val="XMLFragment"/>
        <w:rPr>
          <w:lang w:val="en-US"/>
        </w:rPr>
      </w:pPr>
      <w:r w:rsidRPr="00F442A2">
        <w:rPr>
          <w:lang w:val="en-US"/>
        </w:rPr>
        <w:t xml:space="preserve">      &lt;rim:Value&gt;2.16.840.1.113883.6.1&lt;/rim:Value&gt;</w:t>
      </w:r>
    </w:p>
    <w:p w14:paraId="6B58D478" w14:textId="77777777" w:rsidR="00E07DB3" w:rsidRPr="00F442A2" w:rsidRDefault="00E07DB3">
      <w:pPr>
        <w:pStyle w:val="XMLFragment"/>
        <w:rPr>
          <w:lang w:val="en-US"/>
        </w:rPr>
      </w:pPr>
      <w:r w:rsidRPr="00F442A2">
        <w:rPr>
          <w:lang w:val="en-US"/>
        </w:rPr>
        <w:t xml:space="preserve">    &lt;/rim:ValueList&gt;</w:t>
      </w:r>
    </w:p>
    <w:p w14:paraId="49DBFAB3" w14:textId="77777777" w:rsidR="00E07DB3" w:rsidRPr="00F442A2" w:rsidRDefault="00E07DB3" w:rsidP="000766F4">
      <w:pPr>
        <w:pStyle w:val="XMLFragment"/>
        <w:rPr>
          <w:lang w:val="en-US"/>
        </w:rPr>
      </w:pPr>
      <w:r w:rsidRPr="00F442A2">
        <w:rPr>
          <w:lang w:val="en-US"/>
        </w:rPr>
        <w:t xml:space="preserve">  &lt;/rim:Slot&gt;</w:t>
      </w:r>
    </w:p>
    <w:p w14:paraId="172D8FA7" w14:textId="77777777" w:rsidR="00E07DB3" w:rsidRPr="00F442A2" w:rsidRDefault="00E07DB3">
      <w:pPr>
        <w:pStyle w:val="XMLFragment"/>
        <w:rPr>
          <w:lang w:val="en-US"/>
        </w:rPr>
      </w:pPr>
      <w:r w:rsidRPr="00F442A2">
        <w:rPr>
          <w:lang w:val="en-US"/>
        </w:rPr>
        <w:t>&lt;/rim:Classification&gt;</w:t>
      </w:r>
    </w:p>
    <w:p w14:paraId="49ECBF5A" w14:textId="77777777" w:rsidR="00E07DB3" w:rsidRPr="00F442A2" w:rsidRDefault="00E07DB3" w:rsidP="00A4429A">
      <w:pPr>
        <w:pStyle w:val="BodyText"/>
      </w:pPr>
    </w:p>
    <w:p w14:paraId="1A75B6B1" w14:textId="77777777" w:rsidR="00E07DB3" w:rsidRPr="00F442A2" w:rsidRDefault="00E07DB3" w:rsidP="00A4429A">
      <w:pPr>
        <w:pStyle w:val="BodyText"/>
      </w:pPr>
      <w:r w:rsidRPr="00F442A2">
        <w:t xml:space="preserve">A code is constructed as a Classification object. The relevant parts of this classification are described in </w:t>
      </w:r>
      <w:r w:rsidR="009B7C26" w:rsidRPr="00F442A2">
        <w:t>T</w:t>
      </w:r>
      <w:r w:rsidRPr="00F442A2">
        <w:t>able 4.2.3.1.2-1 below.</w:t>
      </w:r>
    </w:p>
    <w:p w14:paraId="4200A698" w14:textId="77777777" w:rsidR="00E07DB3" w:rsidRPr="00F442A2" w:rsidRDefault="00E07DB3" w:rsidP="000766F4">
      <w:pPr>
        <w:pStyle w:val="TableTitle"/>
      </w:pPr>
      <w:bookmarkStart w:id="181" w:name="_Ref352762780"/>
      <w:r w:rsidRPr="00F442A2">
        <w:t>Table 4.2.3.1.2-1: Classifications and Descriptions</w:t>
      </w:r>
      <w:bookmarkEnd w:id="181"/>
    </w:p>
    <w:tbl>
      <w:tblPr>
        <w:tblW w:w="94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0"/>
        <w:gridCol w:w="6300"/>
      </w:tblGrid>
      <w:tr w:rsidR="007B64A8" w:rsidRPr="00F442A2" w14:paraId="75896664" w14:textId="77777777" w:rsidTr="007B64A8">
        <w:trPr>
          <w:tblHeader/>
        </w:trPr>
        <w:tc>
          <w:tcPr>
            <w:tcW w:w="3150" w:type="dxa"/>
            <w:shd w:val="clear" w:color="auto" w:fill="D9D9D9"/>
          </w:tcPr>
          <w:p w14:paraId="2E03FB92" w14:textId="77777777" w:rsidR="00E07DB3" w:rsidRPr="00F442A2" w:rsidRDefault="00E07DB3" w:rsidP="00F431B4">
            <w:pPr>
              <w:pStyle w:val="TableEntryHeader"/>
              <w:rPr>
                <w:noProof w:val="0"/>
              </w:rPr>
            </w:pPr>
            <w:r w:rsidRPr="00F442A2">
              <w:rPr>
                <w:noProof w:val="0"/>
              </w:rPr>
              <w:t>Item</w:t>
            </w:r>
          </w:p>
        </w:tc>
        <w:tc>
          <w:tcPr>
            <w:tcW w:w="6300" w:type="dxa"/>
            <w:shd w:val="clear" w:color="auto" w:fill="D9D9D9"/>
          </w:tcPr>
          <w:p w14:paraId="69D6EE85" w14:textId="77777777" w:rsidR="00E07DB3" w:rsidRPr="00F442A2" w:rsidRDefault="00E07DB3" w:rsidP="00F431B4">
            <w:pPr>
              <w:pStyle w:val="TableEntryHeader"/>
              <w:rPr>
                <w:noProof w:val="0"/>
              </w:rPr>
            </w:pPr>
            <w:r w:rsidRPr="00F442A2">
              <w:rPr>
                <w:noProof w:val="0"/>
              </w:rPr>
              <w:t>Description</w:t>
            </w:r>
          </w:p>
        </w:tc>
      </w:tr>
      <w:tr w:rsidR="00E07DB3" w:rsidRPr="00F442A2" w14:paraId="6079CF23" w14:textId="77777777" w:rsidTr="00526BF4">
        <w:tc>
          <w:tcPr>
            <w:tcW w:w="3150" w:type="dxa"/>
            <w:shd w:val="clear" w:color="auto" w:fill="auto"/>
          </w:tcPr>
          <w:p w14:paraId="3329F0C2" w14:textId="77777777" w:rsidR="00E07DB3" w:rsidRPr="00F442A2" w:rsidRDefault="00E07DB3" w:rsidP="00F431B4">
            <w:pPr>
              <w:pStyle w:val="TableEntry"/>
            </w:pPr>
            <w:r w:rsidRPr="00F442A2">
              <w:t>Classification/@classificationScheme</w:t>
            </w:r>
          </w:p>
        </w:tc>
        <w:tc>
          <w:tcPr>
            <w:tcW w:w="6300" w:type="dxa"/>
            <w:shd w:val="clear" w:color="auto" w:fill="auto"/>
          </w:tcPr>
          <w:p w14:paraId="6B0601A4" w14:textId="77777777" w:rsidR="00E07DB3" w:rsidRPr="00F442A2" w:rsidRDefault="00E07DB3" w:rsidP="00E06826">
            <w:pPr>
              <w:pStyle w:val="TableEntry"/>
            </w:pPr>
            <w:r w:rsidRPr="00F442A2">
              <w:t xml:space="preserve">This UUID defines which metadata attribute this Classification is supplying a value for. See </w:t>
            </w:r>
            <w:r w:rsidR="00E06826" w:rsidRPr="00F442A2">
              <w:t>S</w:t>
            </w:r>
            <w:r w:rsidRPr="00F442A2">
              <w:t xml:space="preserve">ection </w:t>
            </w:r>
            <w:r w:rsidR="00E06826" w:rsidRPr="00F442A2">
              <w:t>4.2.5</w:t>
            </w:r>
            <w:r w:rsidRPr="00F442A2">
              <w:t xml:space="preserve"> for a list of all values for this attribute. In the example above, this attribute indicates that the Classification contains a value for the DocumentEntry.classCode metadata attribute.</w:t>
            </w:r>
          </w:p>
        </w:tc>
      </w:tr>
      <w:tr w:rsidR="00E07DB3" w:rsidRPr="00F442A2" w14:paraId="17413DB5" w14:textId="77777777" w:rsidTr="00526BF4">
        <w:tc>
          <w:tcPr>
            <w:tcW w:w="3150" w:type="dxa"/>
            <w:shd w:val="clear" w:color="auto" w:fill="auto"/>
          </w:tcPr>
          <w:p w14:paraId="3C0C548C" w14:textId="77777777" w:rsidR="00E07DB3" w:rsidRPr="00F442A2" w:rsidRDefault="00E07DB3" w:rsidP="00F431B4">
            <w:pPr>
              <w:pStyle w:val="TableEntry"/>
            </w:pPr>
            <w:r w:rsidRPr="00F442A2">
              <w:t>Classification/@classifiedObject</w:t>
            </w:r>
          </w:p>
        </w:tc>
        <w:tc>
          <w:tcPr>
            <w:tcW w:w="6300" w:type="dxa"/>
            <w:shd w:val="clear" w:color="auto" w:fill="auto"/>
          </w:tcPr>
          <w:p w14:paraId="401448BD" w14:textId="77777777" w:rsidR="00E07DB3" w:rsidRPr="00F442A2" w:rsidRDefault="00E07DB3" w:rsidP="00F431B4">
            <w:pPr>
              <w:pStyle w:val="TableEntry"/>
            </w:pPr>
            <w:r w:rsidRPr="00F442A2">
              <w:t>This references the object in metadata being classified. In the example this references the DocumentEntry object that the classCode value is for. Note that the Classification must also be embedded within the referenced object, thus providing dual context.</w:t>
            </w:r>
          </w:p>
          <w:p w14:paraId="6537583E" w14:textId="25433C7D" w:rsidR="00E07DB3" w:rsidRPr="00F442A2" w:rsidRDefault="00E07DB3" w:rsidP="00F431B4">
            <w:pPr>
              <w:pStyle w:val="TableEntry"/>
            </w:pPr>
            <w:r w:rsidRPr="00F442A2">
              <w:t xml:space="preserve">This value must match the @id attribute of the containing </w:t>
            </w:r>
            <w:r w:rsidR="006B328D" w:rsidRPr="00F442A2">
              <w:t xml:space="preserve">Association, </w:t>
            </w:r>
            <w:r w:rsidRPr="00F442A2">
              <w:t>ExtrinsicObject or RegistryPackage.</w:t>
            </w:r>
          </w:p>
        </w:tc>
      </w:tr>
      <w:tr w:rsidR="00E07DB3" w:rsidRPr="00F442A2" w14:paraId="20E9DBA6" w14:textId="77777777" w:rsidTr="00526BF4">
        <w:tc>
          <w:tcPr>
            <w:tcW w:w="3150" w:type="dxa"/>
            <w:shd w:val="clear" w:color="auto" w:fill="auto"/>
          </w:tcPr>
          <w:p w14:paraId="3CE913E8" w14:textId="77777777" w:rsidR="00E07DB3" w:rsidRPr="00F442A2" w:rsidRDefault="00E07DB3" w:rsidP="00F431B4">
            <w:pPr>
              <w:pStyle w:val="TableEntry"/>
            </w:pPr>
            <w:r w:rsidRPr="00F442A2">
              <w:t>Classification/@id</w:t>
            </w:r>
          </w:p>
        </w:tc>
        <w:tc>
          <w:tcPr>
            <w:tcW w:w="6300" w:type="dxa"/>
            <w:shd w:val="clear" w:color="auto" w:fill="auto"/>
          </w:tcPr>
          <w:p w14:paraId="54AD8C3D" w14:textId="7FB38AD2" w:rsidR="00E07DB3" w:rsidRPr="00F442A2" w:rsidRDefault="002A37CF" w:rsidP="00F431B4">
            <w:pPr>
              <w:pStyle w:val="TableEntry"/>
            </w:pPr>
            <w:r w:rsidRPr="00F442A2">
              <w:t xml:space="preserve">Symbolic id or </w:t>
            </w:r>
            <w:r w:rsidR="00E07DB3" w:rsidRPr="00F442A2">
              <w:t>UUID identifying this Classification.</w:t>
            </w:r>
            <w:r w:rsidRPr="00F442A2">
              <w:t xml:space="preserve"> See Section 4.2.3.1.5 for details.</w:t>
            </w:r>
            <w:r w:rsidR="00E07DB3" w:rsidRPr="00F442A2">
              <w:t xml:space="preserve"> </w:t>
            </w:r>
          </w:p>
        </w:tc>
      </w:tr>
      <w:tr w:rsidR="00E07DB3" w:rsidRPr="00F442A2" w14:paraId="239D6210" w14:textId="77777777" w:rsidTr="00526BF4">
        <w:tc>
          <w:tcPr>
            <w:tcW w:w="3150" w:type="dxa"/>
            <w:shd w:val="clear" w:color="auto" w:fill="auto"/>
          </w:tcPr>
          <w:p w14:paraId="469C40D4" w14:textId="77777777" w:rsidR="00E07DB3" w:rsidRPr="00F442A2" w:rsidRDefault="00E07DB3" w:rsidP="00F431B4">
            <w:pPr>
              <w:pStyle w:val="TableEntry"/>
            </w:pPr>
            <w:r w:rsidRPr="00F442A2">
              <w:t>Classification/@objectType</w:t>
            </w:r>
          </w:p>
        </w:tc>
        <w:tc>
          <w:tcPr>
            <w:tcW w:w="6300" w:type="dxa"/>
            <w:shd w:val="clear" w:color="auto" w:fill="auto"/>
          </w:tcPr>
          <w:p w14:paraId="736FD077" w14:textId="5C1B64E1" w:rsidR="00E07DB3" w:rsidRPr="00F442A2" w:rsidRDefault="002A37CF" w:rsidP="00F431B4">
            <w:r w:rsidRPr="00F442A2">
              <w:rPr>
                <w:rStyle w:val="TableEntryChar"/>
                <w:noProof w:val="0"/>
              </w:rPr>
              <w:t>Fixed value as specified by ebRIM. Optional upon submission of objects; required upon retrieval. If set, the value shall be</w:t>
            </w:r>
            <w:r w:rsidR="00E07DB3" w:rsidRPr="00F442A2">
              <w:rPr>
                <w:rStyle w:val="TableEntryChar"/>
                <w:noProof w:val="0"/>
              </w:rPr>
              <w:t xml:space="preserve"> </w:t>
            </w:r>
            <w:r w:rsidR="00E07DB3" w:rsidRPr="00F442A2">
              <w:rPr>
                <w:rFonts w:ascii="Courier New" w:hAnsi="Courier New" w:cs="Courier New"/>
                <w:sz w:val="18"/>
                <w:szCs w:val="18"/>
              </w:rPr>
              <w:t>“urn:oasis:names:tc:ebxml-regrep:ObjectType:RegistryObject:Classification”</w:t>
            </w:r>
          </w:p>
        </w:tc>
      </w:tr>
      <w:tr w:rsidR="00E07DB3" w:rsidRPr="00F442A2" w14:paraId="161EA96E" w14:textId="77777777" w:rsidTr="00526BF4">
        <w:tc>
          <w:tcPr>
            <w:tcW w:w="3150" w:type="dxa"/>
            <w:shd w:val="clear" w:color="auto" w:fill="auto"/>
          </w:tcPr>
          <w:p w14:paraId="67C7CAF7" w14:textId="77777777" w:rsidR="00E07DB3" w:rsidRPr="00F442A2" w:rsidRDefault="00E07DB3" w:rsidP="00F431B4">
            <w:pPr>
              <w:pStyle w:val="TableEntry"/>
            </w:pPr>
            <w:r w:rsidRPr="00F442A2">
              <w:t>Classification/@nodeRepresentation</w:t>
            </w:r>
          </w:p>
        </w:tc>
        <w:tc>
          <w:tcPr>
            <w:tcW w:w="6300" w:type="dxa"/>
            <w:shd w:val="clear" w:color="auto" w:fill="auto"/>
          </w:tcPr>
          <w:p w14:paraId="76C246AF" w14:textId="77777777" w:rsidR="00E07DB3" w:rsidRPr="00F442A2" w:rsidRDefault="00E07DB3" w:rsidP="00303F9E">
            <w:pPr>
              <w:pStyle w:val="TableEntry"/>
            </w:pPr>
            <w:r w:rsidRPr="00F442A2">
              <w:t xml:space="preserve">The code value. Required. The example above shows a code value of </w:t>
            </w:r>
            <w:r w:rsidR="007B64A8" w:rsidRPr="00F442A2">
              <w:br/>
            </w:r>
            <w:r w:rsidRPr="00F442A2">
              <w:rPr>
                <w:rFonts w:ascii="Courier New" w:hAnsi="Courier New" w:cs="Courier New"/>
              </w:rPr>
              <w:t>“</w:t>
            </w:r>
            <w:r w:rsidRPr="00F442A2">
              <w:rPr>
                <w:rFonts w:ascii="Courier New" w:hAnsi="Courier New" w:cs="Courier New"/>
                <w:szCs w:val="18"/>
              </w:rPr>
              <w:t>10160-0</w:t>
            </w:r>
            <w:r w:rsidRPr="00F442A2">
              <w:rPr>
                <w:rFonts w:ascii="Courier New" w:hAnsi="Courier New" w:cs="Courier New"/>
              </w:rPr>
              <w:t>”.</w:t>
            </w:r>
            <w:r w:rsidRPr="00F442A2">
              <w:t xml:space="preserve"> </w:t>
            </w:r>
          </w:p>
        </w:tc>
      </w:tr>
      <w:tr w:rsidR="00E07DB3" w:rsidRPr="00F442A2" w14:paraId="0BB448D8" w14:textId="77777777" w:rsidTr="00526BF4">
        <w:tc>
          <w:tcPr>
            <w:tcW w:w="3150" w:type="dxa"/>
            <w:shd w:val="clear" w:color="auto" w:fill="auto"/>
          </w:tcPr>
          <w:p w14:paraId="31568C32" w14:textId="77777777" w:rsidR="00E07DB3" w:rsidRPr="00F442A2" w:rsidRDefault="00E07DB3" w:rsidP="00F431B4">
            <w:pPr>
              <w:pStyle w:val="TableEntry"/>
            </w:pPr>
            <w:r w:rsidRPr="00F442A2">
              <w:lastRenderedPageBreak/>
              <w:t>Name/LocalizedString/@value</w:t>
            </w:r>
          </w:p>
        </w:tc>
        <w:tc>
          <w:tcPr>
            <w:tcW w:w="6300" w:type="dxa"/>
            <w:shd w:val="clear" w:color="auto" w:fill="auto"/>
          </w:tcPr>
          <w:p w14:paraId="604D2C95" w14:textId="77777777" w:rsidR="00E07DB3" w:rsidRPr="00F442A2" w:rsidRDefault="00E07DB3" w:rsidP="00F431B4">
            <w:r w:rsidRPr="00F442A2">
              <w:rPr>
                <w:rStyle w:val="TableEntryChar"/>
                <w:noProof w:val="0"/>
              </w:rPr>
              <w:t>The code displayName. The example above shows a display name of</w:t>
            </w:r>
            <w:r w:rsidR="007B64A8" w:rsidRPr="00F442A2">
              <w:rPr>
                <w:rStyle w:val="TableEntryChar"/>
                <w:noProof w:val="0"/>
              </w:rPr>
              <w:br/>
            </w:r>
            <w:r w:rsidRPr="00F442A2">
              <w:rPr>
                <w:rStyle w:val="TableEntryChar"/>
                <w:noProof w:val="0"/>
              </w:rPr>
              <w:t xml:space="preserve"> "</w:t>
            </w:r>
            <w:r w:rsidRPr="00F442A2">
              <w:rPr>
                <w:rFonts w:ascii="Courier New" w:hAnsi="Courier New" w:cs="Courier New"/>
                <w:sz w:val="18"/>
              </w:rPr>
              <w:t>History of Medication Use</w:t>
            </w:r>
            <w:r w:rsidRPr="00F442A2">
              <w:rPr>
                <w:rStyle w:val="TableEntryChar"/>
                <w:noProof w:val="0"/>
              </w:rPr>
              <w:t xml:space="preserve"> ". </w:t>
            </w:r>
          </w:p>
        </w:tc>
      </w:tr>
      <w:tr w:rsidR="00E07DB3" w:rsidRPr="00F442A2" w14:paraId="57B4E0FC" w14:textId="77777777" w:rsidTr="00526BF4">
        <w:tc>
          <w:tcPr>
            <w:tcW w:w="3150" w:type="dxa"/>
            <w:shd w:val="clear" w:color="auto" w:fill="auto"/>
          </w:tcPr>
          <w:p w14:paraId="1E5B2B7C" w14:textId="77777777" w:rsidR="00E07DB3" w:rsidRPr="00F442A2" w:rsidRDefault="00E07DB3" w:rsidP="00F431B4">
            <w:pPr>
              <w:pStyle w:val="TableEntry"/>
            </w:pPr>
            <w:r w:rsidRPr="00F442A2">
              <w:t>Slot/@name</w:t>
            </w:r>
          </w:p>
        </w:tc>
        <w:tc>
          <w:tcPr>
            <w:tcW w:w="6300" w:type="dxa"/>
            <w:shd w:val="clear" w:color="auto" w:fill="auto"/>
          </w:tcPr>
          <w:p w14:paraId="2AA0038C" w14:textId="77777777" w:rsidR="00E07DB3" w:rsidRPr="00F442A2" w:rsidRDefault="00E07DB3" w:rsidP="00F431B4">
            <w:pPr>
              <w:tabs>
                <w:tab w:val="left" w:pos="1972"/>
              </w:tabs>
            </w:pPr>
            <w:r w:rsidRPr="00F442A2">
              <w:rPr>
                <w:rStyle w:val="TableEntryChar"/>
                <w:noProof w:val="0"/>
              </w:rPr>
              <w:t>Fixed value that must always be the string</w:t>
            </w:r>
            <w:r w:rsidRPr="00F442A2">
              <w:t xml:space="preserve"> </w:t>
            </w:r>
            <w:r w:rsidRPr="00F442A2">
              <w:rPr>
                <w:rFonts w:ascii="Courier New" w:hAnsi="Courier New" w:cs="Courier New"/>
                <w:sz w:val="18"/>
              </w:rPr>
              <w:t>“codingScheme”.</w:t>
            </w:r>
          </w:p>
        </w:tc>
      </w:tr>
      <w:tr w:rsidR="00E07DB3" w:rsidRPr="00F442A2" w14:paraId="35C1E11A" w14:textId="77777777" w:rsidTr="00526BF4">
        <w:tc>
          <w:tcPr>
            <w:tcW w:w="3150" w:type="dxa"/>
            <w:shd w:val="clear" w:color="auto" w:fill="auto"/>
          </w:tcPr>
          <w:p w14:paraId="5127F631" w14:textId="77777777" w:rsidR="00E07DB3" w:rsidRPr="00F442A2" w:rsidRDefault="00E07DB3" w:rsidP="00F431B4">
            <w:pPr>
              <w:pStyle w:val="TableEntry"/>
            </w:pPr>
            <w:r w:rsidRPr="00F442A2">
              <w:t>Slot/ValueList/Value/text()</w:t>
            </w:r>
          </w:p>
        </w:tc>
        <w:tc>
          <w:tcPr>
            <w:tcW w:w="6300" w:type="dxa"/>
            <w:shd w:val="clear" w:color="auto" w:fill="auto"/>
          </w:tcPr>
          <w:p w14:paraId="051C9D0E" w14:textId="77777777" w:rsidR="00E07DB3" w:rsidRPr="00F442A2" w:rsidRDefault="00E07DB3" w:rsidP="00F431B4">
            <w:r w:rsidRPr="00F442A2">
              <w:rPr>
                <w:rStyle w:val="TableEntryChar"/>
                <w:noProof w:val="0"/>
              </w:rPr>
              <w:t>The code codingScheme. Shall have exactly one value. In the example above it is</w:t>
            </w:r>
            <w:r w:rsidRPr="00F442A2">
              <w:t xml:space="preserve"> </w:t>
            </w:r>
            <w:r w:rsidRPr="00F442A2">
              <w:rPr>
                <w:rStyle w:val="TableEntryChar"/>
                <w:noProof w:val="0"/>
              </w:rPr>
              <w:t>"</w:t>
            </w:r>
            <w:r w:rsidRPr="00F442A2">
              <w:rPr>
                <w:rFonts w:ascii="Courier New" w:hAnsi="Courier New" w:cs="Courier New"/>
                <w:sz w:val="18"/>
              </w:rPr>
              <w:t>2.16.840.1.113883.6.1</w:t>
            </w:r>
            <w:r w:rsidRPr="00F442A2">
              <w:rPr>
                <w:rStyle w:val="TableEntryChar"/>
                <w:noProof w:val="0"/>
              </w:rPr>
              <w:t>".</w:t>
            </w:r>
          </w:p>
        </w:tc>
      </w:tr>
    </w:tbl>
    <w:p w14:paraId="52EA850C" w14:textId="77777777" w:rsidR="007929D1" w:rsidRPr="00F442A2" w:rsidRDefault="007929D1" w:rsidP="00E07DB3">
      <w:pPr>
        <w:pStyle w:val="BodyText"/>
      </w:pPr>
    </w:p>
    <w:p w14:paraId="136726A4" w14:textId="67B06251" w:rsidR="00E07DB3" w:rsidRPr="00F442A2" w:rsidRDefault="00E07DB3" w:rsidP="00E07DB3">
      <w:pPr>
        <w:pStyle w:val="BodyText"/>
        <w:rPr>
          <w:lang w:eastAsia="ar-SA"/>
        </w:rPr>
      </w:pPr>
      <w:r w:rsidRPr="00F442A2">
        <w:rPr>
          <w:lang w:eastAsia="ar-SA"/>
        </w:rPr>
        <w:t>The creating entity defines the local configuration for each coded metadata attribute. Specifically, it defines for each code:</w:t>
      </w:r>
    </w:p>
    <w:p w14:paraId="77422815" w14:textId="261EE640" w:rsidR="00E07DB3" w:rsidRPr="00F442A2" w:rsidRDefault="00C036AD" w:rsidP="000766F4">
      <w:pPr>
        <w:pStyle w:val="BodyText"/>
      </w:pPr>
      <w:r w:rsidRPr="00F442A2">
        <w:rPr>
          <w:b/>
          <w:bCs/>
        </w:rPr>
        <w:t>Coding Scheme</w:t>
      </w:r>
      <w:r w:rsidR="00E07DB3" w:rsidRPr="00F442A2">
        <w:rPr>
          <w:b/>
          <w:bCs/>
        </w:rPr>
        <w:t xml:space="preserve"> –</w:t>
      </w:r>
      <w:r w:rsidR="00E07DB3" w:rsidRPr="00F442A2">
        <w:t xml:space="preserve"> shall be used in the codingScheme Slot.</w:t>
      </w:r>
    </w:p>
    <w:p w14:paraId="4008AAE9" w14:textId="48D288E3" w:rsidR="00E07DB3" w:rsidRPr="00F442A2" w:rsidRDefault="00C036AD" w:rsidP="000766F4">
      <w:pPr>
        <w:pStyle w:val="BodyText"/>
      </w:pPr>
      <w:r w:rsidRPr="00F442A2">
        <w:rPr>
          <w:b/>
          <w:bCs/>
        </w:rPr>
        <w:t xml:space="preserve">Code Value </w:t>
      </w:r>
      <w:r w:rsidR="00E07DB3" w:rsidRPr="00F442A2">
        <w:t>– shall be used in the nodeRepresentation attribute.</w:t>
      </w:r>
    </w:p>
    <w:p w14:paraId="27917B19" w14:textId="4FDA3D89" w:rsidR="00E07DB3" w:rsidRPr="00F442A2" w:rsidRDefault="00C036AD" w:rsidP="000766F4">
      <w:pPr>
        <w:pStyle w:val="BodyText"/>
      </w:pPr>
      <w:r w:rsidRPr="00F442A2">
        <w:rPr>
          <w:b/>
          <w:bCs/>
        </w:rPr>
        <w:t>Code Display Name</w:t>
      </w:r>
      <w:r w:rsidR="00E07DB3" w:rsidRPr="00F442A2">
        <w:rPr>
          <w:b/>
          <w:bCs/>
        </w:rPr>
        <w:t xml:space="preserve"> </w:t>
      </w:r>
      <w:r w:rsidR="00E07DB3" w:rsidRPr="00F442A2">
        <w:t>–</w:t>
      </w:r>
      <w:r w:rsidR="00FB0D06" w:rsidRPr="00F442A2">
        <w:t xml:space="preserve"> </w:t>
      </w:r>
      <w:r w:rsidR="00E07DB3" w:rsidRPr="00F442A2">
        <w:t xml:space="preserve">shall be used in the Name element. It is expected that the name be semantically consistent with the code value. </w:t>
      </w:r>
      <w:r w:rsidR="00FB0D06" w:rsidRPr="00F442A2">
        <w:t>The same code value may have multiple valid human-readable representations in different languages or in different, but semantically equivalent, wording. The displayName is a convenience provided by the actor that creates the metadata (“metadata creator”), indicating the meaning of the code in a local language used at the “metadata creator”. It is the responsibility of the actor that consumes the metadata (“metadata consumer”) to resolve code values in metadata into human-readable display values. A “metadata consumer” may use the displayName found in the metadata provided by the “metadata creator”, or it may choose another local designation for the code, for example to translate it from English into French.</w:t>
      </w:r>
    </w:p>
    <w:p w14:paraId="132C2861" w14:textId="77777777" w:rsidR="00E07DB3" w:rsidRPr="00F442A2" w:rsidRDefault="00E07DB3">
      <w:pPr>
        <w:pStyle w:val="BodyText"/>
      </w:pPr>
      <w:r w:rsidRPr="00F442A2">
        <w:t>Some coded attributes allow multiple values. EventCodeList is an example. These attributes may contain the letters ‘List’ in their name. These codes are XML encoded identically to the above example except the entire Classification element may be repeated to specify additional values.</w:t>
      </w:r>
    </w:p>
    <w:p w14:paraId="2015D0DB" w14:textId="4CD5D2A6" w:rsidR="00E07DB3" w:rsidRPr="00F442A2" w:rsidRDefault="00E07DB3" w:rsidP="00E07DB3">
      <w:pPr>
        <w:pStyle w:val="Note"/>
      </w:pPr>
      <w:r w:rsidRPr="00F442A2">
        <w:t xml:space="preserve">Note: </w:t>
      </w:r>
      <w:r w:rsidR="00C55B71" w:rsidRPr="00F442A2">
        <w:t>T</w:t>
      </w:r>
      <w:r w:rsidRPr="00F442A2">
        <w:t>he attribute Docum</w:t>
      </w:r>
      <w:r w:rsidR="00F66C5B" w:rsidRPr="00F442A2">
        <w:t>entEntry.languageCode</w:t>
      </w:r>
      <w:r w:rsidRPr="00F442A2">
        <w:t xml:space="preserve"> is not encoded as a coded attribute as shown above. See </w:t>
      </w:r>
      <w:r w:rsidR="00E06826" w:rsidRPr="00F442A2">
        <w:t xml:space="preserve">Table 4.2.3.1.7-2 </w:t>
      </w:r>
      <w:r w:rsidRPr="00F442A2">
        <w:t>for details.</w:t>
      </w:r>
    </w:p>
    <w:p w14:paraId="393F1DD8" w14:textId="77777777" w:rsidR="00E07DB3" w:rsidRPr="00F442A2" w:rsidRDefault="00E07DB3" w:rsidP="009E7736">
      <w:pPr>
        <w:pStyle w:val="Heading5"/>
        <w:numPr>
          <w:ilvl w:val="4"/>
          <w:numId w:val="5"/>
        </w:numPr>
        <w:tabs>
          <w:tab w:val="clear" w:pos="1980"/>
        </w:tabs>
        <w:suppressAutoHyphens w:val="0"/>
      </w:pPr>
      <w:bookmarkStart w:id="182" w:name="_Toc352575071"/>
      <w:bookmarkStart w:id="183" w:name="_Ref352576424"/>
      <w:bookmarkStart w:id="184" w:name="_Ref352576473"/>
      <w:bookmarkStart w:id="185" w:name="_Ref352581802"/>
      <w:bookmarkStart w:id="186" w:name="_Ref352581832"/>
      <w:bookmarkStart w:id="187" w:name="_Ref352584787"/>
      <w:bookmarkStart w:id="188" w:name="_Ref355096158"/>
      <w:bookmarkStart w:id="189" w:name="_Ref355245393"/>
      <w:bookmarkStart w:id="190" w:name="_Toc364252822"/>
      <w:bookmarkStart w:id="191" w:name="_Toc367876957"/>
      <w:r w:rsidRPr="00F442A2">
        <w:t>Creating External Identifiers</w:t>
      </w:r>
      <w:bookmarkEnd w:id="182"/>
      <w:bookmarkEnd w:id="183"/>
      <w:bookmarkEnd w:id="184"/>
      <w:bookmarkEnd w:id="185"/>
      <w:bookmarkEnd w:id="186"/>
      <w:bookmarkEnd w:id="187"/>
      <w:bookmarkEnd w:id="188"/>
      <w:bookmarkEnd w:id="189"/>
      <w:bookmarkEnd w:id="190"/>
      <w:bookmarkEnd w:id="191"/>
    </w:p>
    <w:p w14:paraId="4568CC19" w14:textId="77777777" w:rsidR="00E07DB3" w:rsidRPr="00F442A2" w:rsidRDefault="00E07DB3" w:rsidP="00E07DB3">
      <w:pPr>
        <w:pStyle w:val="BodyText"/>
        <w:rPr>
          <w:rFonts w:eastAsia="Arial"/>
        </w:rPr>
      </w:pPr>
      <w:r w:rsidRPr="00F442A2">
        <w:rPr>
          <w:rFonts w:eastAsia="Arial"/>
        </w:rPr>
        <w:t xml:space="preserve">Several attributes of DocumentEntry, SubmissionSet and </w:t>
      </w:r>
      <w:r w:rsidR="00F36971" w:rsidRPr="00F442A2">
        <w:rPr>
          <w:rFonts w:eastAsia="Arial"/>
        </w:rPr>
        <w:t>Folder (</w:t>
      </w:r>
      <w:r w:rsidR="00D95A90" w:rsidRPr="00F442A2">
        <w:rPr>
          <w:rFonts w:eastAsia="Arial"/>
        </w:rPr>
        <w:t>Table 4.2.3.2-1, Table, 4.2.3.3-1 and Table 4.2.3.4-1)</w:t>
      </w:r>
      <w:r w:rsidRPr="00F442A2">
        <w:rPr>
          <w:rFonts w:eastAsia="Arial"/>
        </w:rPr>
        <w:t xml:space="preserve"> are identifiers defined as ebRIM ExternalIdentifiers. These identifiers, such as patient IDs or document unique IDs are considered to be real-world identifiers that have global meaning external to an ebXML registry or other transaction.</w:t>
      </w:r>
    </w:p>
    <w:p w14:paraId="606AB2BF" w14:textId="77777777" w:rsidR="00E07DB3" w:rsidRPr="00F442A2" w:rsidRDefault="00E07DB3" w:rsidP="00E07DB3">
      <w:pPr>
        <w:pStyle w:val="BodyText"/>
        <w:rPr>
          <w:rFonts w:eastAsia="Arial"/>
        </w:rPr>
      </w:pPr>
      <w:r w:rsidRPr="00F442A2">
        <w:rPr>
          <w:rFonts w:eastAsia="Arial"/>
        </w:rPr>
        <w:t>The identifiers consist of a single, opaque string stored in the value attribute of an ExternalIdentifier element. The meaning and format depend on the particular identifier. An example of an identifier in a submission request is:</w:t>
      </w:r>
    </w:p>
    <w:p w14:paraId="5886A3F2" w14:textId="77777777" w:rsidR="007929D1" w:rsidRPr="00F442A2" w:rsidRDefault="007929D1" w:rsidP="00E07DB3">
      <w:pPr>
        <w:pStyle w:val="BodyText"/>
        <w:rPr>
          <w:rFonts w:eastAsia="Arial"/>
        </w:rPr>
      </w:pPr>
    </w:p>
    <w:p w14:paraId="78583727" w14:textId="77777777" w:rsidR="00E07DB3" w:rsidRPr="00F442A2" w:rsidRDefault="00E07DB3" w:rsidP="00A4429A">
      <w:pPr>
        <w:pStyle w:val="XMLFragment"/>
        <w:rPr>
          <w:lang w:val="en-US"/>
        </w:rPr>
      </w:pPr>
      <w:r w:rsidRPr="00F442A2">
        <w:rPr>
          <w:lang w:val="en-US"/>
        </w:rPr>
        <w:lastRenderedPageBreak/>
        <w:t>&lt;rim:ExternalIdentifier</w:t>
      </w:r>
    </w:p>
    <w:p w14:paraId="6B48D757" w14:textId="77777777" w:rsidR="00E07DB3" w:rsidRPr="00F442A2" w:rsidRDefault="00E07DB3" w:rsidP="00A4429A">
      <w:pPr>
        <w:pStyle w:val="XMLFragment"/>
        <w:rPr>
          <w:lang w:val="en-US"/>
        </w:rPr>
      </w:pPr>
      <w:r w:rsidRPr="00F442A2">
        <w:rPr>
          <w:lang w:val="en-US"/>
        </w:rPr>
        <w:t xml:space="preserve">    identificationScheme="urn:uuid:6b5aea1a-874d-4603-a4bc-96a0a7b38446"</w:t>
      </w:r>
    </w:p>
    <w:p w14:paraId="647A0E54" w14:textId="77777777" w:rsidR="00E07DB3" w:rsidRPr="00F442A2" w:rsidRDefault="00E07DB3" w:rsidP="00A4429A">
      <w:pPr>
        <w:pStyle w:val="XMLFragment"/>
        <w:rPr>
          <w:lang w:val="en-US"/>
        </w:rPr>
      </w:pPr>
      <w:r w:rsidRPr="00F442A2">
        <w:rPr>
          <w:lang w:val="en-US"/>
        </w:rPr>
        <w:t xml:space="preserve">    value="6578946^^^&amp;amp;1.3.6.1.4.1.21367.2005.3.7&amp;amp;ISO"</w:t>
      </w:r>
    </w:p>
    <w:p w14:paraId="398491BF" w14:textId="77777777" w:rsidR="00E07DB3" w:rsidRPr="00F442A2" w:rsidRDefault="00E07DB3" w:rsidP="00A4429A">
      <w:pPr>
        <w:pStyle w:val="XMLFragment"/>
        <w:rPr>
          <w:lang w:val="en-US"/>
        </w:rPr>
      </w:pPr>
      <w:r w:rsidRPr="00F442A2">
        <w:rPr>
          <w:lang w:val="en-US"/>
        </w:rPr>
        <w:t xml:space="preserve">    id="IdExample_051"</w:t>
      </w:r>
    </w:p>
    <w:p w14:paraId="2DD80F13" w14:textId="77777777" w:rsidR="00E07DB3" w:rsidRPr="00F442A2" w:rsidRDefault="00E07DB3" w:rsidP="00A4429A">
      <w:pPr>
        <w:pStyle w:val="XMLFragment"/>
        <w:rPr>
          <w:lang w:val="en-US"/>
        </w:rPr>
      </w:pPr>
      <w:r w:rsidRPr="00F442A2">
        <w:rPr>
          <w:lang w:val="en-US"/>
        </w:rPr>
        <w:t xml:space="preserve">    objectType="urn:oasis:names:tc:ebxml-regrep:ObjectType:RegistryObject:ExternalIdentifier"</w:t>
      </w:r>
    </w:p>
    <w:p w14:paraId="54C718B4" w14:textId="77777777" w:rsidR="00E07DB3" w:rsidRPr="00F442A2" w:rsidRDefault="00E07DB3" w:rsidP="00A4429A">
      <w:pPr>
        <w:pStyle w:val="XMLFragment"/>
        <w:rPr>
          <w:lang w:val="en-US"/>
        </w:rPr>
      </w:pPr>
      <w:r w:rsidRPr="00F442A2">
        <w:rPr>
          <w:lang w:val="en-US"/>
        </w:rPr>
        <w:t xml:space="preserve">    registryObject="DocumentEntry01"&gt;</w:t>
      </w:r>
    </w:p>
    <w:p w14:paraId="750B9232" w14:textId="77777777" w:rsidR="00E07DB3" w:rsidRPr="00F442A2" w:rsidRDefault="00E07DB3" w:rsidP="00A4429A">
      <w:pPr>
        <w:pStyle w:val="XMLFragment"/>
        <w:rPr>
          <w:lang w:val="en-US"/>
        </w:rPr>
      </w:pPr>
      <w:r w:rsidRPr="00F442A2">
        <w:rPr>
          <w:lang w:val="en-US"/>
        </w:rPr>
        <w:t xml:space="preserve">  &lt;rim:Name&gt;</w:t>
      </w:r>
    </w:p>
    <w:p w14:paraId="57F47C14" w14:textId="77777777" w:rsidR="00E07DB3" w:rsidRPr="00F442A2" w:rsidRDefault="00E07DB3" w:rsidP="00A4429A">
      <w:pPr>
        <w:pStyle w:val="XMLFragment"/>
        <w:rPr>
          <w:lang w:val="en-US"/>
        </w:rPr>
      </w:pPr>
      <w:r w:rsidRPr="00F442A2">
        <w:rPr>
          <w:lang w:val="en-US"/>
        </w:rPr>
        <w:t xml:space="preserve">    &lt;rim:LocalizedString value="XDSDocumentEntry.patientId"/&gt;</w:t>
      </w:r>
    </w:p>
    <w:p w14:paraId="5948E51A" w14:textId="77777777" w:rsidR="00E07DB3" w:rsidRPr="00F442A2" w:rsidRDefault="00E07DB3" w:rsidP="00A4429A">
      <w:pPr>
        <w:pStyle w:val="XMLFragment"/>
        <w:rPr>
          <w:lang w:val="en-US"/>
        </w:rPr>
      </w:pPr>
      <w:r w:rsidRPr="00F442A2">
        <w:rPr>
          <w:lang w:val="en-US"/>
        </w:rPr>
        <w:t xml:space="preserve">  &lt;/rim:Name&gt;</w:t>
      </w:r>
    </w:p>
    <w:p w14:paraId="5C8A0E7B" w14:textId="77777777" w:rsidR="00E07DB3" w:rsidRPr="00F442A2" w:rsidRDefault="00E07DB3" w:rsidP="00A4429A">
      <w:pPr>
        <w:pStyle w:val="XMLFragment"/>
        <w:rPr>
          <w:lang w:val="en-US"/>
        </w:rPr>
      </w:pPr>
      <w:r w:rsidRPr="00F442A2">
        <w:rPr>
          <w:lang w:val="en-US"/>
        </w:rPr>
        <w:t>&lt;/rim:ExternalIdentifier&gt;</w:t>
      </w:r>
    </w:p>
    <w:p w14:paraId="375A5E13" w14:textId="77777777" w:rsidR="00E07DB3" w:rsidRPr="00F442A2" w:rsidRDefault="00E07DB3" w:rsidP="00E07DB3">
      <w:pPr>
        <w:pStyle w:val="BodyText"/>
      </w:pPr>
    </w:p>
    <w:p w14:paraId="20D7CD21" w14:textId="77777777" w:rsidR="00E07DB3" w:rsidRPr="00F442A2" w:rsidRDefault="00E07DB3" w:rsidP="000766F4">
      <w:pPr>
        <w:pStyle w:val="TableTitle"/>
      </w:pPr>
      <w:r w:rsidRPr="00F442A2">
        <w:t>Table 4.2.3.1.3-1: Identifiers and Descriptions</w:t>
      </w:r>
    </w:p>
    <w:tbl>
      <w:tblPr>
        <w:tblW w:w="9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5"/>
        <w:gridCol w:w="6482"/>
      </w:tblGrid>
      <w:tr w:rsidR="00E07DB3" w:rsidRPr="00F442A2" w14:paraId="291E57E2" w14:textId="77777777" w:rsidTr="00303F9E">
        <w:trPr>
          <w:tblHeader/>
        </w:trPr>
        <w:tc>
          <w:tcPr>
            <w:tcW w:w="0" w:type="auto"/>
            <w:shd w:val="clear" w:color="auto" w:fill="D9D9D9"/>
          </w:tcPr>
          <w:p w14:paraId="11E536BE" w14:textId="77777777" w:rsidR="00E07DB3" w:rsidRPr="00F442A2" w:rsidRDefault="00E07DB3" w:rsidP="00F431B4">
            <w:pPr>
              <w:pStyle w:val="TableEntryHeader"/>
              <w:rPr>
                <w:noProof w:val="0"/>
                <w:szCs w:val="24"/>
              </w:rPr>
            </w:pPr>
            <w:r w:rsidRPr="00F442A2">
              <w:rPr>
                <w:noProof w:val="0"/>
              </w:rPr>
              <w:t>Item</w:t>
            </w:r>
          </w:p>
        </w:tc>
        <w:tc>
          <w:tcPr>
            <w:tcW w:w="0" w:type="auto"/>
            <w:shd w:val="clear" w:color="auto" w:fill="D9D9D9"/>
          </w:tcPr>
          <w:p w14:paraId="2171E301" w14:textId="77777777" w:rsidR="00E07DB3" w:rsidRPr="00F442A2" w:rsidRDefault="00E07DB3" w:rsidP="00F431B4">
            <w:pPr>
              <w:pStyle w:val="TableEntryHeader"/>
              <w:rPr>
                <w:noProof w:val="0"/>
                <w:szCs w:val="24"/>
              </w:rPr>
            </w:pPr>
            <w:r w:rsidRPr="00F442A2">
              <w:rPr>
                <w:noProof w:val="0"/>
              </w:rPr>
              <w:t>Description</w:t>
            </w:r>
          </w:p>
        </w:tc>
      </w:tr>
      <w:tr w:rsidR="00E07DB3" w:rsidRPr="00F442A2" w14:paraId="3E273ADC" w14:textId="77777777" w:rsidTr="00F431B4">
        <w:tc>
          <w:tcPr>
            <w:tcW w:w="0" w:type="auto"/>
            <w:shd w:val="clear" w:color="auto" w:fill="auto"/>
          </w:tcPr>
          <w:p w14:paraId="0C1E4DA0" w14:textId="77777777" w:rsidR="00E07DB3" w:rsidRPr="00F442A2" w:rsidRDefault="00E07DB3" w:rsidP="00F431B4">
            <w:pPr>
              <w:pStyle w:val="TableEntry"/>
              <w:rPr>
                <w:szCs w:val="24"/>
              </w:rPr>
            </w:pPr>
            <w:r w:rsidRPr="00F442A2">
              <w:t>ExternalIdentifier/@identificationScheme</w:t>
            </w:r>
          </w:p>
        </w:tc>
        <w:tc>
          <w:tcPr>
            <w:tcW w:w="0" w:type="auto"/>
            <w:shd w:val="clear" w:color="auto" w:fill="auto"/>
          </w:tcPr>
          <w:p w14:paraId="0194A269" w14:textId="77777777" w:rsidR="00E07DB3" w:rsidRPr="00F442A2" w:rsidRDefault="00E07DB3" w:rsidP="00052E47">
            <w:pPr>
              <w:pStyle w:val="TableEntry"/>
              <w:rPr>
                <w:szCs w:val="24"/>
              </w:rPr>
            </w:pPr>
            <w:r w:rsidRPr="00F442A2">
              <w:t xml:space="preserve">Fixed value denoting the specific identifier. See </w:t>
            </w:r>
            <w:r w:rsidR="00D95A90" w:rsidRPr="00F442A2">
              <w:t>S</w:t>
            </w:r>
            <w:r w:rsidRPr="00F442A2">
              <w:t>ection</w:t>
            </w:r>
            <w:r w:rsidR="00D95A90" w:rsidRPr="00F442A2">
              <w:t xml:space="preserve"> 4.2.5</w:t>
            </w:r>
            <w:r w:rsidRPr="00F442A2">
              <w:t xml:space="preserve"> for a list of valid values.</w:t>
            </w:r>
          </w:p>
        </w:tc>
      </w:tr>
      <w:tr w:rsidR="00E07DB3" w:rsidRPr="00F442A2" w14:paraId="5880F7FA" w14:textId="77777777" w:rsidTr="00F431B4">
        <w:tc>
          <w:tcPr>
            <w:tcW w:w="0" w:type="auto"/>
            <w:shd w:val="clear" w:color="auto" w:fill="auto"/>
          </w:tcPr>
          <w:p w14:paraId="0209E3EB" w14:textId="77777777" w:rsidR="00E07DB3" w:rsidRPr="00F442A2" w:rsidRDefault="00E07DB3" w:rsidP="00F431B4">
            <w:pPr>
              <w:pStyle w:val="TableEntry"/>
              <w:rPr>
                <w:szCs w:val="24"/>
              </w:rPr>
            </w:pPr>
            <w:r w:rsidRPr="00F442A2">
              <w:t>ExternalIdentifier/@value</w:t>
            </w:r>
          </w:p>
        </w:tc>
        <w:tc>
          <w:tcPr>
            <w:tcW w:w="0" w:type="auto"/>
            <w:shd w:val="clear" w:color="auto" w:fill="auto"/>
          </w:tcPr>
          <w:p w14:paraId="50794CB7" w14:textId="77777777" w:rsidR="00E07DB3" w:rsidRPr="00F442A2" w:rsidRDefault="00E07DB3" w:rsidP="00F431B4">
            <w:pPr>
              <w:pStyle w:val="TableEntry"/>
              <w:rPr>
                <w:szCs w:val="24"/>
              </w:rPr>
            </w:pPr>
            <w:r w:rsidRPr="00F442A2">
              <w:t>The identifier value.</w:t>
            </w:r>
          </w:p>
        </w:tc>
      </w:tr>
      <w:tr w:rsidR="00E07DB3" w:rsidRPr="00F442A2" w14:paraId="1AAF3E3D" w14:textId="77777777" w:rsidTr="00F431B4">
        <w:tc>
          <w:tcPr>
            <w:tcW w:w="0" w:type="auto"/>
            <w:shd w:val="clear" w:color="auto" w:fill="auto"/>
          </w:tcPr>
          <w:p w14:paraId="66B60716" w14:textId="77777777" w:rsidR="00E07DB3" w:rsidRPr="00F442A2" w:rsidRDefault="00E07DB3" w:rsidP="00F431B4">
            <w:pPr>
              <w:pStyle w:val="TableEntry"/>
              <w:rPr>
                <w:szCs w:val="24"/>
              </w:rPr>
            </w:pPr>
            <w:r w:rsidRPr="00F442A2">
              <w:t>ExternalIdentifier/@id</w:t>
            </w:r>
          </w:p>
        </w:tc>
        <w:tc>
          <w:tcPr>
            <w:tcW w:w="0" w:type="auto"/>
            <w:shd w:val="clear" w:color="auto" w:fill="auto"/>
          </w:tcPr>
          <w:p w14:paraId="703ACBF4" w14:textId="34E611C4" w:rsidR="00E07DB3" w:rsidRPr="00F442A2" w:rsidRDefault="002A37CF" w:rsidP="00260259">
            <w:pPr>
              <w:pStyle w:val="TableEntry"/>
              <w:rPr>
                <w:szCs w:val="24"/>
              </w:rPr>
            </w:pPr>
            <w:r w:rsidRPr="00F442A2">
              <w:t>S</w:t>
            </w:r>
            <w:r w:rsidR="00D25272" w:rsidRPr="00F442A2">
              <w:t>y</w:t>
            </w:r>
            <w:r w:rsidRPr="00F442A2">
              <w:t xml:space="preserve">mbolic id or </w:t>
            </w:r>
            <w:r w:rsidR="00E07DB3" w:rsidRPr="00F442A2">
              <w:t xml:space="preserve">UUID identifying this ExternalIdentifier. </w:t>
            </w:r>
            <w:r w:rsidRPr="00F442A2">
              <w:t>See Section 4.2.3.1.5 for details.</w:t>
            </w:r>
          </w:p>
        </w:tc>
      </w:tr>
      <w:tr w:rsidR="00E07DB3" w:rsidRPr="00F442A2" w14:paraId="39F4EB2B" w14:textId="77777777" w:rsidTr="00F431B4">
        <w:tc>
          <w:tcPr>
            <w:tcW w:w="0" w:type="auto"/>
            <w:shd w:val="clear" w:color="auto" w:fill="auto"/>
          </w:tcPr>
          <w:p w14:paraId="4FF36188" w14:textId="77777777" w:rsidR="00E07DB3" w:rsidRPr="00F442A2" w:rsidRDefault="00E07DB3" w:rsidP="00F431B4">
            <w:pPr>
              <w:pStyle w:val="TableEntry"/>
              <w:rPr>
                <w:szCs w:val="24"/>
              </w:rPr>
            </w:pPr>
            <w:r w:rsidRPr="00F442A2">
              <w:t>ExternalIdentifier/@objectType</w:t>
            </w:r>
          </w:p>
        </w:tc>
        <w:tc>
          <w:tcPr>
            <w:tcW w:w="0" w:type="auto"/>
            <w:shd w:val="clear" w:color="auto" w:fill="auto"/>
          </w:tcPr>
          <w:p w14:paraId="46F18129" w14:textId="79446A29" w:rsidR="00E07DB3" w:rsidRPr="00F442A2" w:rsidRDefault="002A37CF" w:rsidP="00260259">
            <w:pPr>
              <w:rPr>
                <w:szCs w:val="24"/>
              </w:rPr>
            </w:pPr>
            <w:r w:rsidRPr="00F442A2">
              <w:rPr>
                <w:rStyle w:val="TableEntryChar"/>
                <w:noProof w:val="0"/>
              </w:rPr>
              <w:t>Fixed value as specified by ebRIM. Optional upon submission of objects; required upon retrieval. If set, the value shall be</w:t>
            </w:r>
            <w:r w:rsidR="00E07DB3" w:rsidRPr="00F442A2">
              <w:rPr>
                <w:rStyle w:val="TableEntryChar"/>
                <w:noProof w:val="0"/>
              </w:rPr>
              <w:t xml:space="preserve">  "</w:t>
            </w:r>
            <w:r w:rsidR="00E07DB3" w:rsidRPr="00F442A2">
              <w:rPr>
                <w:rStyle w:val="TableEntryChar"/>
                <w:rFonts w:ascii="Courier New" w:hAnsi="Courier New" w:cs="Courier New"/>
                <w:noProof w:val="0"/>
              </w:rPr>
              <w:t>urn:oasis:names:tc:ebxml-regrep:ObjectType:RegistryObject:ExternalIdentifier</w:t>
            </w:r>
            <w:r w:rsidR="00E07DB3" w:rsidRPr="00F442A2">
              <w:rPr>
                <w:rStyle w:val="TableEntryChar"/>
                <w:noProof w:val="0"/>
              </w:rPr>
              <w:t>"</w:t>
            </w:r>
          </w:p>
        </w:tc>
      </w:tr>
      <w:tr w:rsidR="00E07DB3" w:rsidRPr="00F442A2" w14:paraId="4091A558" w14:textId="77777777" w:rsidTr="00F431B4">
        <w:tc>
          <w:tcPr>
            <w:tcW w:w="0" w:type="auto"/>
            <w:shd w:val="clear" w:color="auto" w:fill="auto"/>
          </w:tcPr>
          <w:p w14:paraId="03EEB255" w14:textId="77777777" w:rsidR="00E07DB3" w:rsidRPr="00F442A2" w:rsidRDefault="00E07DB3" w:rsidP="00F431B4">
            <w:pPr>
              <w:pStyle w:val="TableEntry"/>
              <w:rPr>
                <w:szCs w:val="24"/>
              </w:rPr>
            </w:pPr>
            <w:r w:rsidRPr="00F442A2">
              <w:t>ExternalIdentifier/@registryObject</w:t>
            </w:r>
          </w:p>
        </w:tc>
        <w:tc>
          <w:tcPr>
            <w:tcW w:w="0" w:type="auto"/>
            <w:shd w:val="clear" w:color="auto" w:fill="auto"/>
          </w:tcPr>
          <w:p w14:paraId="773C14F5" w14:textId="77777777" w:rsidR="00E07DB3" w:rsidRPr="00F442A2" w:rsidRDefault="00E07DB3" w:rsidP="00F431B4">
            <w:pPr>
              <w:pStyle w:val="TableEntry"/>
            </w:pPr>
            <w:r w:rsidRPr="00F442A2">
              <w:t>This references the object in metadata being identified. In the example this references the DocumentEntry object that the patient identifier value is for. Note that the ExternalIdentifier element must also be embedded within the referenced object, thus providing dual context.</w:t>
            </w:r>
          </w:p>
          <w:p w14:paraId="56FCF00A" w14:textId="77777777" w:rsidR="00E07DB3" w:rsidRPr="00F442A2" w:rsidRDefault="00E07DB3" w:rsidP="00F431B4">
            <w:pPr>
              <w:pStyle w:val="TableEntry"/>
              <w:rPr>
                <w:szCs w:val="24"/>
              </w:rPr>
            </w:pPr>
            <w:r w:rsidRPr="00F442A2">
              <w:t>This value must match the @id attribute of the containing ExtrinsicObject or RegistryPackage.</w:t>
            </w:r>
          </w:p>
        </w:tc>
      </w:tr>
      <w:tr w:rsidR="00E07DB3" w:rsidRPr="00F442A2" w14:paraId="120AFE65" w14:textId="77777777" w:rsidTr="00F431B4">
        <w:tc>
          <w:tcPr>
            <w:tcW w:w="0" w:type="auto"/>
            <w:shd w:val="clear" w:color="auto" w:fill="auto"/>
          </w:tcPr>
          <w:p w14:paraId="2E810885" w14:textId="77777777" w:rsidR="00E07DB3" w:rsidRPr="00F442A2" w:rsidRDefault="00E07DB3" w:rsidP="00F431B4">
            <w:pPr>
              <w:pStyle w:val="TableEntry"/>
              <w:rPr>
                <w:szCs w:val="24"/>
              </w:rPr>
            </w:pPr>
            <w:r w:rsidRPr="00F442A2">
              <w:t>Name/LocalizedString/@value</w:t>
            </w:r>
          </w:p>
        </w:tc>
        <w:tc>
          <w:tcPr>
            <w:tcW w:w="0" w:type="auto"/>
            <w:shd w:val="clear" w:color="auto" w:fill="auto"/>
          </w:tcPr>
          <w:p w14:paraId="2730B135" w14:textId="77777777" w:rsidR="00E07DB3" w:rsidRPr="00F442A2" w:rsidRDefault="00E07DB3" w:rsidP="00F431B4">
            <w:pPr>
              <w:pStyle w:val="TableEntry"/>
              <w:rPr>
                <w:szCs w:val="24"/>
              </w:rPr>
            </w:pPr>
            <w:r w:rsidRPr="00F442A2">
              <w:t xml:space="preserve">The readable name for the identifier. Fixed value according to the particular identifier. </w:t>
            </w:r>
          </w:p>
        </w:tc>
      </w:tr>
    </w:tbl>
    <w:p w14:paraId="62E44F38" w14:textId="6C3EB2F4" w:rsidR="00E07DB3" w:rsidRPr="00F442A2" w:rsidRDefault="00E07DB3" w:rsidP="00E07DB3">
      <w:pPr>
        <w:pStyle w:val="BodyText"/>
      </w:pPr>
    </w:p>
    <w:p w14:paraId="6BBFFE85" w14:textId="1435F68F" w:rsidR="00E07DB3" w:rsidRPr="00F442A2" w:rsidRDefault="00E07DB3" w:rsidP="009E7736">
      <w:pPr>
        <w:pStyle w:val="Heading5"/>
        <w:numPr>
          <w:ilvl w:val="4"/>
          <w:numId w:val="5"/>
        </w:numPr>
        <w:tabs>
          <w:tab w:val="clear" w:pos="1980"/>
        </w:tabs>
        <w:suppressAutoHyphens w:val="0"/>
      </w:pPr>
      <w:bookmarkStart w:id="192" w:name="_Toc363716772"/>
      <w:bookmarkStart w:id="193" w:name="_Toc363717227"/>
      <w:bookmarkStart w:id="194" w:name="_Toc363717611"/>
      <w:bookmarkStart w:id="195" w:name="_Ref363069273"/>
      <w:bookmarkStart w:id="196" w:name="_Toc364252823"/>
      <w:bookmarkStart w:id="197" w:name="_Toc367876958"/>
      <w:bookmarkEnd w:id="192"/>
      <w:bookmarkEnd w:id="193"/>
      <w:bookmarkEnd w:id="194"/>
      <w:r w:rsidRPr="00F442A2">
        <w:t>Creating Author Attribute</w:t>
      </w:r>
      <w:bookmarkEnd w:id="195"/>
      <w:bookmarkEnd w:id="196"/>
      <w:bookmarkEnd w:id="197"/>
      <w:r w:rsidR="005F71B2" w:rsidRPr="00F442A2">
        <w:t>s</w:t>
      </w:r>
    </w:p>
    <w:p w14:paraId="7C7BCEE5" w14:textId="7DA9F085" w:rsidR="005F71B2" w:rsidRPr="00F442A2" w:rsidRDefault="00E07DB3" w:rsidP="00E07DB3">
      <w:pPr>
        <w:pStyle w:val="BodyText"/>
      </w:pPr>
      <w:r w:rsidRPr="00F442A2">
        <w:t>The author attribute</w:t>
      </w:r>
      <w:r w:rsidR="005F71B2" w:rsidRPr="00F442A2">
        <w:t xml:space="preserve"> contains personal and organizational details of</w:t>
      </w:r>
      <w:r w:rsidRPr="00F442A2">
        <w:t xml:space="preserve"> </w:t>
      </w:r>
      <w:r w:rsidR="005F71B2" w:rsidRPr="00F442A2">
        <w:t xml:space="preserve">a </w:t>
      </w:r>
      <w:r w:rsidRPr="00F442A2">
        <w:t xml:space="preserve">DocumentEntry </w:t>
      </w:r>
      <w:r w:rsidR="005F71B2" w:rsidRPr="00F442A2">
        <w:t>or</w:t>
      </w:r>
      <w:r w:rsidRPr="00F442A2">
        <w:t xml:space="preserve"> SubmissionSet</w:t>
      </w:r>
      <w:r w:rsidR="005F71B2" w:rsidRPr="00F442A2">
        <w:t xml:space="preserve"> author.</w:t>
      </w:r>
    </w:p>
    <w:p w14:paraId="040B46DD" w14:textId="77777777" w:rsidR="005F71B2" w:rsidRPr="00F442A2" w:rsidRDefault="005F71B2" w:rsidP="005F71B2">
      <w:pPr>
        <w:pStyle w:val="BodyText"/>
      </w:pPr>
      <w:r w:rsidRPr="00F442A2">
        <w:t xml:space="preserve">A DocumentEntry’s author is any human and/or machine that is actively involved in the document’s creation process. Depending on the Affinity Domain’s policy, this can include report writers, data enterers, transcriptionists, informants, expert systems, or other participants in the creation process. </w:t>
      </w:r>
    </w:p>
    <w:p w14:paraId="35DF76B5" w14:textId="77777777" w:rsidR="005F71B2" w:rsidRPr="00F442A2" w:rsidRDefault="005F71B2" w:rsidP="005F71B2">
      <w:pPr>
        <w:pStyle w:val="BodyText"/>
      </w:pPr>
      <w:r w:rsidRPr="00F442A2">
        <w:t>A SubmissionSet’s author is any human and/or machine actively involved in selecting the documents to include, in assembling the metadata, or in the submission process.</w:t>
      </w:r>
    </w:p>
    <w:p w14:paraId="3F9412BA" w14:textId="6137D47C" w:rsidR="00E07DB3" w:rsidRPr="00F442A2" w:rsidRDefault="00E07DB3" w:rsidP="005F71B2">
      <w:pPr>
        <w:pStyle w:val="BodyText"/>
      </w:pPr>
      <w:r w:rsidRPr="00F442A2">
        <w:t xml:space="preserve">The author attribute defines a structure to hold its sub-attributes that are individually defined in </w:t>
      </w:r>
      <w:r w:rsidR="00D95A90" w:rsidRPr="00F442A2">
        <w:t>S</w:t>
      </w:r>
      <w:r w:rsidRPr="00F442A2">
        <w:t>ections</w:t>
      </w:r>
      <w:r w:rsidR="00D95A90" w:rsidRPr="00F442A2">
        <w:t xml:space="preserve"> 4.2.3.1.4.1 through 4.2.3.1.4.5.</w:t>
      </w:r>
    </w:p>
    <w:p w14:paraId="2E9F3E51" w14:textId="77777777" w:rsidR="00E07DB3" w:rsidRPr="00F442A2" w:rsidRDefault="00E07DB3" w:rsidP="00B93FE6">
      <w:pPr>
        <w:pStyle w:val="ListBullet2"/>
        <w:numPr>
          <w:ilvl w:val="0"/>
          <w:numId w:val="53"/>
        </w:numPr>
      </w:pPr>
      <w:r w:rsidRPr="00F442A2">
        <w:lastRenderedPageBreak/>
        <w:t>authorPerson – zero or one</w:t>
      </w:r>
    </w:p>
    <w:p w14:paraId="2E266D9D" w14:textId="77777777" w:rsidR="00E07DB3" w:rsidRPr="00F442A2" w:rsidRDefault="00E07DB3" w:rsidP="00B93FE6">
      <w:pPr>
        <w:pStyle w:val="ListBullet2"/>
        <w:numPr>
          <w:ilvl w:val="0"/>
          <w:numId w:val="53"/>
        </w:numPr>
      </w:pPr>
      <w:r w:rsidRPr="00F442A2">
        <w:t>authorInstitution – zero or more</w:t>
      </w:r>
    </w:p>
    <w:p w14:paraId="1347DEC1" w14:textId="77777777" w:rsidR="00E07DB3" w:rsidRPr="00F442A2" w:rsidRDefault="00E07DB3" w:rsidP="00B93FE6">
      <w:pPr>
        <w:pStyle w:val="ListBullet2"/>
        <w:numPr>
          <w:ilvl w:val="0"/>
          <w:numId w:val="53"/>
        </w:numPr>
      </w:pPr>
      <w:r w:rsidRPr="00F442A2">
        <w:t>authorRole – zero or more</w:t>
      </w:r>
    </w:p>
    <w:p w14:paraId="473946DD" w14:textId="77777777" w:rsidR="00E07DB3" w:rsidRPr="00F442A2" w:rsidRDefault="00E07DB3" w:rsidP="00B93FE6">
      <w:pPr>
        <w:pStyle w:val="ListBullet2"/>
        <w:numPr>
          <w:ilvl w:val="0"/>
          <w:numId w:val="53"/>
        </w:numPr>
      </w:pPr>
      <w:r w:rsidRPr="00F442A2">
        <w:t>authorSpecialty – zero or more</w:t>
      </w:r>
    </w:p>
    <w:p w14:paraId="7B606153" w14:textId="77777777" w:rsidR="00E07DB3" w:rsidRPr="00F442A2" w:rsidRDefault="00E07DB3" w:rsidP="00B93FE6">
      <w:pPr>
        <w:pStyle w:val="ListBullet2"/>
        <w:numPr>
          <w:ilvl w:val="0"/>
          <w:numId w:val="53"/>
        </w:numPr>
      </w:pPr>
      <w:r w:rsidRPr="00F442A2">
        <w:t>authorTelecommunication  – zero or more</w:t>
      </w:r>
    </w:p>
    <w:p w14:paraId="3B82B393" w14:textId="281BE30B" w:rsidR="00E07DB3" w:rsidRPr="00F442A2" w:rsidRDefault="00E07DB3" w:rsidP="00E07DB3">
      <w:pPr>
        <w:pStyle w:val="BodyText"/>
      </w:pPr>
      <w:r w:rsidRPr="00F442A2">
        <w:t>At least an authorPerson, authorTelecommunication or authorInstitution sub-attribute shall be present when the author attribute is included in the metadata.</w:t>
      </w:r>
    </w:p>
    <w:p w14:paraId="6E9D0FE5" w14:textId="60E08731" w:rsidR="005F71B2" w:rsidRPr="00F442A2" w:rsidRDefault="005F71B2" w:rsidP="00B93FE6">
      <w:pPr>
        <w:pStyle w:val="Note"/>
      </w:pPr>
      <w:r w:rsidRPr="00F442A2">
        <w:t>Note: Even if the authorPerson sub-attribute is not present, then the human or machine who authored the document or SubmissionSet exists but is not known</w:t>
      </w:r>
      <w:r w:rsidR="00F442A2" w:rsidRPr="00F442A2">
        <w:t xml:space="preserve">. </w:t>
      </w:r>
      <w:r w:rsidRPr="00F442A2">
        <w:t>The other author sub-attributes apply to that unknown authorPerson.</w:t>
      </w:r>
    </w:p>
    <w:p w14:paraId="3B741C18" w14:textId="08AFB596" w:rsidR="005F71B2" w:rsidRPr="00F442A2" w:rsidRDefault="005F71B2" w:rsidP="00B93FE6">
      <w:pPr>
        <w:pStyle w:val="Note"/>
      </w:pPr>
      <w:r w:rsidRPr="00F442A2">
        <w:t>Note: Author sub-attributes can contain lists of values. IHE does not define a positional correspondence between values in the sub-attributes</w:t>
      </w:r>
      <w:r w:rsidR="00285982">
        <w:t>;</w:t>
      </w:r>
      <w:r w:rsidRPr="00F442A2">
        <w:t xml:space="preserve"> </w:t>
      </w:r>
      <w:r w:rsidR="00A05677">
        <w:t xml:space="preserve">e.g., </w:t>
      </w:r>
      <w:r w:rsidRPr="00F442A2">
        <w:t>the second authorTelecom value might be a second way of contacting the authorPerson in the first authorInstitution, or might apply to the second (or third) authorInstitution.</w:t>
      </w:r>
    </w:p>
    <w:p w14:paraId="202FE326" w14:textId="77777777" w:rsidR="00E07DB3" w:rsidRPr="00F442A2" w:rsidRDefault="00E07DB3" w:rsidP="000766F4">
      <w:pPr>
        <w:pStyle w:val="BodyText"/>
        <w:rPr>
          <w:b/>
          <w:bCs/>
        </w:rPr>
      </w:pPr>
      <w:r w:rsidRPr="00F442A2">
        <w:rPr>
          <w:b/>
          <w:bCs/>
        </w:rPr>
        <w:t>Coding:</w:t>
      </w:r>
    </w:p>
    <w:p w14:paraId="6829ECFD" w14:textId="4FEEB9DD" w:rsidR="00E07DB3" w:rsidRPr="00F442A2" w:rsidRDefault="00E07DB3" w:rsidP="00E07DB3">
      <w:pPr>
        <w:pStyle w:val="BodyText"/>
      </w:pPr>
      <w:r w:rsidRPr="00F442A2">
        <w:t xml:space="preserve">The author attribute is as an ebRIM Classification which contains sub-attributes in ebRIM Slots. An instance of the author Classification shall be considered a single author. Multiple authors are valid and are represented by multiple author ebRIM Classification objects. For the author metadata attribute, the value of classificationScheme is different for DocumentEntries and SubmissionSets; see </w:t>
      </w:r>
      <w:r w:rsidR="00D95A90" w:rsidRPr="00F442A2">
        <w:t>S</w:t>
      </w:r>
      <w:r w:rsidRPr="00F442A2">
        <w:t xml:space="preserve">ections </w:t>
      </w:r>
      <w:bookmarkStart w:id="198" w:name="OLE_LINK5"/>
      <w:bookmarkStart w:id="199" w:name="OLE_LINK6"/>
      <w:r w:rsidR="00F13135" w:rsidRPr="00F442A2">
        <w:fldChar w:fldCharType="begin"/>
      </w:r>
      <w:r w:rsidRPr="00F442A2">
        <w:instrText xml:space="preserve"> REF _Ref287361314 \r \h </w:instrText>
      </w:r>
      <w:r w:rsidR="00F13135" w:rsidRPr="00F442A2">
        <w:fldChar w:fldCharType="separate"/>
      </w:r>
      <w:r w:rsidR="00B85B78" w:rsidRPr="00F442A2">
        <w:t>4.2.3.2.1</w:t>
      </w:r>
      <w:r w:rsidR="00F13135" w:rsidRPr="00F442A2">
        <w:fldChar w:fldCharType="end"/>
      </w:r>
      <w:bookmarkEnd w:id="198"/>
      <w:bookmarkEnd w:id="199"/>
      <w:r w:rsidRPr="00F442A2">
        <w:t xml:space="preserve"> and</w:t>
      </w:r>
      <w:r w:rsidR="00CB32DD" w:rsidRPr="00F442A2">
        <w:t xml:space="preserve"> </w:t>
      </w:r>
      <w:r w:rsidR="0035345A" w:rsidRPr="00F442A2">
        <w:t>4.2.3.3.1 r</w:t>
      </w:r>
      <w:r w:rsidRPr="00F442A2">
        <w:t>espectively. The nodeRepresentation attribute shall be empty.</w:t>
      </w:r>
    </w:p>
    <w:p w14:paraId="2B758AFD" w14:textId="77777777" w:rsidR="003A58E2" w:rsidRPr="00F442A2" w:rsidRDefault="003A58E2" w:rsidP="00E07DB3">
      <w:pPr>
        <w:pStyle w:val="BodyText"/>
      </w:pPr>
      <w:r w:rsidRPr="00F442A2">
        <w:t>The @classifiedObject attribute references the object being classified, either ExtrinsicObject or RegistryPackage. The Classification must be embedded within the referenced object and the @classifiedObject attribute must match the @id attribute of the referenced object, thus providing dual context. In the example below, the Classification references the DocumentEntry object that the author value is associated with.</w:t>
      </w:r>
    </w:p>
    <w:p w14:paraId="5761E706" w14:textId="77777777" w:rsidR="00E07DB3" w:rsidRPr="00F442A2" w:rsidRDefault="00E07DB3" w:rsidP="00E07DB3">
      <w:pPr>
        <w:pStyle w:val="BodyText"/>
      </w:pPr>
      <w:r w:rsidRPr="00F442A2">
        <w:t>The following example shows the definition of a single author for a DocumentEntry.</w:t>
      </w:r>
    </w:p>
    <w:p w14:paraId="61E8A639" w14:textId="145D3153" w:rsidR="00E07DB3" w:rsidRPr="00F442A2" w:rsidRDefault="00E07DB3" w:rsidP="00A4429A">
      <w:pPr>
        <w:pStyle w:val="BodyText"/>
      </w:pPr>
    </w:p>
    <w:p w14:paraId="353DB8C4" w14:textId="77777777" w:rsidR="00E07DB3" w:rsidRPr="00F442A2" w:rsidRDefault="00E07DB3">
      <w:pPr>
        <w:pStyle w:val="XMLFragment"/>
        <w:rPr>
          <w:lang w:val="en-US"/>
        </w:rPr>
      </w:pPr>
      <w:r w:rsidRPr="00F442A2">
        <w:rPr>
          <w:lang w:val="en-US"/>
        </w:rPr>
        <w:lastRenderedPageBreak/>
        <w:t>&lt;rim:Classification</w:t>
      </w:r>
    </w:p>
    <w:p w14:paraId="1BE60BCD" w14:textId="77777777" w:rsidR="00E07DB3" w:rsidRPr="00F442A2" w:rsidRDefault="00E07DB3">
      <w:pPr>
        <w:pStyle w:val="XMLFragment"/>
        <w:rPr>
          <w:lang w:val="en-US"/>
        </w:rPr>
      </w:pPr>
      <w:r w:rsidRPr="00F442A2">
        <w:rPr>
          <w:lang w:val="en-US"/>
        </w:rPr>
        <w:t xml:space="preserve">    classificationScheme="urn:uuid:93606bcf-9494-43ec-9b4e-a7748d1a838d"</w:t>
      </w:r>
    </w:p>
    <w:p w14:paraId="635F6DB8" w14:textId="77777777" w:rsidR="00E07DB3" w:rsidRPr="00F442A2" w:rsidRDefault="00E07DB3">
      <w:pPr>
        <w:pStyle w:val="XMLFragment"/>
        <w:rPr>
          <w:lang w:val="en-US"/>
        </w:rPr>
      </w:pPr>
      <w:r w:rsidRPr="00F442A2">
        <w:rPr>
          <w:lang w:val="en-US"/>
        </w:rPr>
        <w:t xml:space="preserve">    classifiedObject="ExampleDocument"</w:t>
      </w:r>
    </w:p>
    <w:p w14:paraId="5F01192A" w14:textId="77777777" w:rsidR="00E07DB3" w:rsidRPr="00F442A2" w:rsidRDefault="00E07DB3">
      <w:pPr>
        <w:pStyle w:val="XMLFragment"/>
        <w:rPr>
          <w:lang w:val="en-US"/>
        </w:rPr>
      </w:pPr>
      <w:r w:rsidRPr="00F442A2">
        <w:rPr>
          <w:lang w:val="en-US"/>
        </w:rPr>
        <w:t xml:space="preserve">    id="IdExample_045"</w:t>
      </w:r>
    </w:p>
    <w:p w14:paraId="482F3A9F" w14:textId="77777777" w:rsidR="00E07DB3" w:rsidRPr="00F442A2" w:rsidRDefault="00E07DB3">
      <w:pPr>
        <w:pStyle w:val="XMLFragment"/>
        <w:rPr>
          <w:lang w:val="en-US"/>
        </w:rPr>
      </w:pPr>
      <w:r w:rsidRPr="00F442A2">
        <w:rPr>
          <w:lang w:val="en-US"/>
        </w:rPr>
        <w:t xml:space="preserve">    objectType="urn:oasis:names:tc:ebxml-</w:t>
      </w:r>
    </w:p>
    <w:p w14:paraId="56E8C1D9" w14:textId="77777777" w:rsidR="00E07DB3" w:rsidRPr="00F442A2" w:rsidRDefault="00E07DB3">
      <w:pPr>
        <w:pStyle w:val="XMLFragment"/>
        <w:rPr>
          <w:lang w:val="en-US"/>
        </w:rPr>
      </w:pPr>
      <w:r w:rsidRPr="00F442A2">
        <w:rPr>
          <w:lang w:val="en-US"/>
        </w:rPr>
        <w:tab/>
        <w:t>regrep:ObjectType:RegistryObject:Classification"</w:t>
      </w:r>
    </w:p>
    <w:p w14:paraId="3A6184BD" w14:textId="77777777" w:rsidR="00E07DB3" w:rsidRPr="00F442A2" w:rsidRDefault="00E07DB3">
      <w:pPr>
        <w:pStyle w:val="XMLFragment"/>
        <w:rPr>
          <w:lang w:val="en-US"/>
        </w:rPr>
      </w:pPr>
      <w:r w:rsidRPr="00F442A2">
        <w:rPr>
          <w:lang w:val="en-US"/>
        </w:rPr>
        <w:t xml:space="preserve">    nodeRepresentation=""&gt;&lt;!-- nodeRepresentation intentionally left blank--&gt;</w:t>
      </w:r>
    </w:p>
    <w:p w14:paraId="4A2E1782" w14:textId="77777777" w:rsidR="00E07DB3" w:rsidRPr="00F442A2" w:rsidRDefault="00E07DB3" w:rsidP="000766F4">
      <w:pPr>
        <w:pStyle w:val="XMLFragment"/>
        <w:rPr>
          <w:lang w:val="en-US"/>
        </w:rPr>
      </w:pPr>
      <w:r w:rsidRPr="00F442A2">
        <w:rPr>
          <w:lang w:val="en-US"/>
        </w:rPr>
        <w:t xml:space="preserve">  &lt;rim:Slot name="authorPerson"&gt;</w:t>
      </w:r>
    </w:p>
    <w:p w14:paraId="6548AFB0" w14:textId="77777777" w:rsidR="00E07DB3" w:rsidRPr="00F442A2" w:rsidRDefault="00E07DB3">
      <w:pPr>
        <w:pStyle w:val="XMLFragment"/>
        <w:rPr>
          <w:lang w:val="en-US"/>
        </w:rPr>
      </w:pPr>
      <w:r w:rsidRPr="00F442A2">
        <w:rPr>
          <w:lang w:val="en-US"/>
        </w:rPr>
        <w:t xml:space="preserve">    &lt;rim:ValueList&gt;</w:t>
      </w:r>
    </w:p>
    <w:p w14:paraId="3088EE7F" w14:textId="77777777" w:rsidR="00E07DB3" w:rsidRPr="00F442A2" w:rsidRDefault="00E07DB3" w:rsidP="000766F4">
      <w:pPr>
        <w:pStyle w:val="XMLFragment"/>
        <w:rPr>
          <w:lang w:val="en-US"/>
        </w:rPr>
      </w:pPr>
      <w:r w:rsidRPr="00F442A2">
        <w:rPr>
          <w:lang w:val="en-US"/>
        </w:rPr>
        <w:t xml:space="preserve">      &lt;rim:Value&gt;^Welby^Marcus^^MD^Dr&lt;/rim:Value&gt;</w:t>
      </w:r>
    </w:p>
    <w:p w14:paraId="103245C5" w14:textId="77777777" w:rsidR="00E07DB3" w:rsidRPr="00F442A2" w:rsidRDefault="00E07DB3">
      <w:pPr>
        <w:pStyle w:val="XMLFragment"/>
        <w:rPr>
          <w:lang w:val="en-US"/>
        </w:rPr>
      </w:pPr>
      <w:r w:rsidRPr="00F442A2">
        <w:rPr>
          <w:lang w:val="en-US"/>
        </w:rPr>
        <w:t xml:space="preserve">    &lt;/rim:ValueList&gt;</w:t>
      </w:r>
    </w:p>
    <w:p w14:paraId="73AB62EA" w14:textId="77777777" w:rsidR="00E07DB3" w:rsidRPr="00F442A2" w:rsidRDefault="00E07DB3">
      <w:pPr>
        <w:pStyle w:val="XMLFragment"/>
        <w:rPr>
          <w:lang w:val="en-US"/>
        </w:rPr>
      </w:pPr>
      <w:r w:rsidRPr="00F442A2">
        <w:rPr>
          <w:lang w:val="en-US"/>
        </w:rPr>
        <w:t xml:space="preserve">  &lt;/rim:Slot&gt;</w:t>
      </w:r>
    </w:p>
    <w:p w14:paraId="10FEAEBC" w14:textId="77777777" w:rsidR="00E07DB3" w:rsidRPr="00F442A2" w:rsidRDefault="00E07DB3">
      <w:pPr>
        <w:pStyle w:val="XMLFragment"/>
        <w:rPr>
          <w:lang w:val="en-US"/>
        </w:rPr>
      </w:pPr>
      <w:r w:rsidRPr="00F442A2">
        <w:rPr>
          <w:lang w:val="en-US"/>
        </w:rPr>
        <w:t xml:space="preserve">  &lt;rim:Slot name="authorInstitution"&gt;</w:t>
      </w:r>
    </w:p>
    <w:p w14:paraId="1582225D" w14:textId="77777777" w:rsidR="00E07DB3" w:rsidRPr="00F442A2" w:rsidRDefault="00E07DB3">
      <w:pPr>
        <w:pStyle w:val="XMLFragment"/>
        <w:rPr>
          <w:lang w:val="en-US"/>
        </w:rPr>
      </w:pPr>
      <w:r w:rsidRPr="00F442A2">
        <w:rPr>
          <w:lang w:val="en-US"/>
        </w:rPr>
        <w:t xml:space="preserve">    &lt;rim:ValueList&gt;</w:t>
      </w:r>
    </w:p>
    <w:p w14:paraId="3C6D08E0" w14:textId="2737A49C" w:rsidR="00E07DB3" w:rsidRPr="00F442A2" w:rsidRDefault="00E07DB3">
      <w:pPr>
        <w:pStyle w:val="XMLFragment"/>
        <w:rPr>
          <w:lang w:val="en-US"/>
        </w:rPr>
      </w:pPr>
      <w:r w:rsidRPr="00F442A2">
        <w:rPr>
          <w:lang w:val="en-US"/>
        </w:rPr>
        <w:t xml:space="preserve">      &lt;rim:Value&gt;Some Hospital^^^^^^^^^</w:t>
      </w:r>
      <w:r w:rsidR="003852C0" w:rsidRPr="00F442A2">
        <w:rPr>
          <w:lang w:val="en-US"/>
        </w:rPr>
        <w:t>2.999.</w:t>
      </w:r>
      <w:r w:rsidRPr="00F442A2">
        <w:rPr>
          <w:lang w:val="en-US"/>
        </w:rPr>
        <w:t>1.2.3.5.8.9.1789.45&lt;/rim:Value&gt;</w:t>
      </w:r>
    </w:p>
    <w:p w14:paraId="3DFA50F7" w14:textId="77777777" w:rsidR="00E07DB3" w:rsidRPr="00F442A2" w:rsidRDefault="00E07DB3">
      <w:pPr>
        <w:pStyle w:val="XMLFragment"/>
        <w:rPr>
          <w:lang w:val="en-US"/>
        </w:rPr>
      </w:pPr>
      <w:r w:rsidRPr="00F442A2">
        <w:rPr>
          <w:lang w:val="en-US"/>
        </w:rPr>
        <w:t xml:space="preserve">    &lt;/rim:ValueList&gt;</w:t>
      </w:r>
    </w:p>
    <w:p w14:paraId="4700FA88" w14:textId="77777777" w:rsidR="00E07DB3" w:rsidRPr="00F442A2" w:rsidRDefault="00E07DB3">
      <w:pPr>
        <w:pStyle w:val="XMLFragment"/>
        <w:rPr>
          <w:lang w:val="en-US"/>
        </w:rPr>
      </w:pPr>
      <w:r w:rsidRPr="00F442A2">
        <w:rPr>
          <w:lang w:val="en-US"/>
        </w:rPr>
        <w:t xml:space="preserve">  &lt;/rim:Slot&gt;</w:t>
      </w:r>
    </w:p>
    <w:p w14:paraId="0B981557" w14:textId="77777777" w:rsidR="00E07DB3" w:rsidRPr="00F442A2" w:rsidRDefault="00E07DB3">
      <w:pPr>
        <w:pStyle w:val="XMLFragment"/>
        <w:rPr>
          <w:lang w:val="en-US"/>
        </w:rPr>
      </w:pPr>
      <w:r w:rsidRPr="00F442A2">
        <w:rPr>
          <w:lang w:val="en-US"/>
        </w:rPr>
        <w:t xml:space="preserve">  &lt;rim:Slot name="authorRole"&gt;</w:t>
      </w:r>
    </w:p>
    <w:p w14:paraId="64776D97" w14:textId="77777777" w:rsidR="00E07DB3" w:rsidRPr="00F442A2" w:rsidRDefault="00E07DB3">
      <w:pPr>
        <w:pStyle w:val="XMLFragment"/>
        <w:rPr>
          <w:lang w:val="en-US"/>
        </w:rPr>
      </w:pPr>
      <w:r w:rsidRPr="00F442A2">
        <w:rPr>
          <w:lang w:val="en-US"/>
        </w:rPr>
        <w:t xml:space="preserve">    &lt;rim:ValueList&gt;</w:t>
      </w:r>
    </w:p>
    <w:p w14:paraId="54B42288" w14:textId="19CA3776" w:rsidR="00E07DB3" w:rsidRPr="00F442A2" w:rsidRDefault="00E07DB3">
      <w:pPr>
        <w:pStyle w:val="XMLFragment"/>
        <w:rPr>
          <w:lang w:val="en-US"/>
        </w:rPr>
      </w:pPr>
      <w:r w:rsidRPr="00F442A2">
        <w:rPr>
          <w:lang w:val="en-US"/>
        </w:rPr>
        <w:t xml:space="preserve">      &lt;rim:Value&gt;</w:t>
      </w:r>
      <w:r w:rsidR="004F020C" w:rsidRPr="00F442A2">
        <w:rPr>
          <w:lang w:val="en-US"/>
        </w:rPr>
        <w:t>PRF^^^&amp;amp;2.16.840.1.113883.5.90&amp;amp;ISO</w:t>
      </w:r>
      <w:r w:rsidRPr="00F442A2">
        <w:rPr>
          <w:lang w:val="en-US"/>
        </w:rPr>
        <w:t>&lt;/rim:Value&gt;</w:t>
      </w:r>
    </w:p>
    <w:p w14:paraId="1D9D8BBB" w14:textId="77777777" w:rsidR="00E07DB3" w:rsidRPr="00F442A2" w:rsidRDefault="00E07DB3">
      <w:pPr>
        <w:pStyle w:val="XMLFragment"/>
        <w:rPr>
          <w:lang w:val="en-US"/>
        </w:rPr>
      </w:pPr>
      <w:r w:rsidRPr="00F442A2">
        <w:rPr>
          <w:lang w:val="en-US"/>
        </w:rPr>
        <w:t xml:space="preserve">    &lt;/rim:ValueList&gt;</w:t>
      </w:r>
    </w:p>
    <w:p w14:paraId="400653FC" w14:textId="77777777" w:rsidR="00E07DB3" w:rsidRPr="00F442A2" w:rsidRDefault="00E07DB3">
      <w:pPr>
        <w:pStyle w:val="XMLFragment"/>
        <w:rPr>
          <w:lang w:val="en-US"/>
        </w:rPr>
      </w:pPr>
      <w:r w:rsidRPr="00F442A2">
        <w:rPr>
          <w:lang w:val="en-US"/>
        </w:rPr>
        <w:t xml:space="preserve">  &lt;/rim:Slot&gt;</w:t>
      </w:r>
    </w:p>
    <w:p w14:paraId="4DD0B639" w14:textId="77777777" w:rsidR="00E07DB3" w:rsidRPr="00F442A2" w:rsidRDefault="00E07DB3">
      <w:pPr>
        <w:pStyle w:val="XMLFragment"/>
        <w:rPr>
          <w:lang w:val="en-US"/>
        </w:rPr>
      </w:pPr>
      <w:r w:rsidRPr="00F442A2">
        <w:rPr>
          <w:lang w:val="en-US"/>
        </w:rPr>
        <w:t xml:space="preserve">  &lt;rim:Slot name="authorSpecialty"&gt;</w:t>
      </w:r>
    </w:p>
    <w:p w14:paraId="5AEB9414" w14:textId="77777777" w:rsidR="00E07DB3" w:rsidRPr="00F442A2" w:rsidRDefault="00E07DB3">
      <w:pPr>
        <w:pStyle w:val="XMLFragment"/>
        <w:rPr>
          <w:lang w:val="en-US"/>
        </w:rPr>
      </w:pPr>
      <w:r w:rsidRPr="00F442A2">
        <w:rPr>
          <w:lang w:val="en-US"/>
        </w:rPr>
        <w:t xml:space="preserve">    &lt;rim:ValueList&gt;</w:t>
      </w:r>
    </w:p>
    <w:p w14:paraId="1A9CA846" w14:textId="7DBE7039" w:rsidR="00E07DB3" w:rsidRPr="00F442A2" w:rsidRDefault="00E07DB3">
      <w:pPr>
        <w:pStyle w:val="XMLFragment"/>
        <w:rPr>
          <w:lang w:val="en-US"/>
        </w:rPr>
      </w:pPr>
      <w:r w:rsidRPr="00F442A2">
        <w:rPr>
          <w:lang w:val="en-US"/>
        </w:rPr>
        <w:t xml:space="preserve">      &lt;rim:Value&gt;</w:t>
      </w:r>
      <w:r w:rsidR="004F020C" w:rsidRPr="00F442A2">
        <w:rPr>
          <w:lang w:val="en-US"/>
        </w:rPr>
        <w:t>Cardiology</w:t>
      </w:r>
      <w:r w:rsidRPr="00F442A2">
        <w:rPr>
          <w:lang w:val="en-US"/>
        </w:rPr>
        <w:t>&lt;/rim:Value&gt;</w:t>
      </w:r>
    </w:p>
    <w:p w14:paraId="06F03337" w14:textId="77777777" w:rsidR="00E07DB3" w:rsidRPr="00F442A2" w:rsidRDefault="00E07DB3">
      <w:pPr>
        <w:pStyle w:val="XMLFragment"/>
        <w:rPr>
          <w:lang w:val="en-US"/>
        </w:rPr>
      </w:pPr>
      <w:r w:rsidRPr="00F442A2">
        <w:rPr>
          <w:lang w:val="en-US"/>
        </w:rPr>
        <w:t xml:space="preserve">    &lt;/rim:ValueList&gt;</w:t>
      </w:r>
    </w:p>
    <w:p w14:paraId="47E977C8" w14:textId="77777777" w:rsidR="00E07DB3" w:rsidRPr="00F442A2" w:rsidRDefault="00E07DB3">
      <w:pPr>
        <w:pStyle w:val="XMLFragment"/>
        <w:rPr>
          <w:lang w:val="en-US"/>
        </w:rPr>
      </w:pPr>
      <w:r w:rsidRPr="00F442A2">
        <w:rPr>
          <w:lang w:val="en-US"/>
        </w:rPr>
        <w:t xml:space="preserve">  &lt;/rim:Slot&gt;</w:t>
      </w:r>
    </w:p>
    <w:p w14:paraId="62A51356" w14:textId="77777777" w:rsidR="00E07DB3" w:rsidRPr="00F442A2" w:rsidRDefault="00E07DB3">
      <w:pPr>
        <w:pStyle w:val="XMLFragment"/>
        <w:rPr>
          <w:lang w:val="en-US"/>
        </w:rPr>
      </w:pPr>
      <w:r w:rsidRPr="00F442A2">
        <w:rPr>
          <w:lang w:val="en-US"/>
        </w:rPr>
        <w:t xml:space="preserve">  &lt;rim:Slot name="authorTelecommunication"&gt;  </w:t>
      </w:r>
    </w:p>
    <w:p w14:paraId="71E3C8B8" w14:textId="77777777" w:rsidR="00E07DB3" w:rsidRPr="005A199D" w:rsidRDefault="00E07DB3">
      <w:pPr>
        <w:pStyle w:val="XMLFragment"/>
        <w:rPr>
          <w:lang w:val="nl-NL"/>
        </w:rPr>
      </w:pPr>
      <w:r w:rsidRPr="00F442A2">
        <w:rPr>
          <w:lang w:val="en-US"/>
        </w:rPr>
        <w:t xml:space="preserve">    </w:t>
      </w:r>
      <w:r w:rsidRPr="005A199D">
        <w:rPr>
          <w:lang w:val="nl-NL"/>
        </w:rPr>
        <w:t>&lt;rim:ValueList&gt;</w:t>
      </w:r>
    </w:p>
    <w:p w14:paraId="4A982C0F" w14:textId="0DE42A0E" w:rsidR="00E07DB3" w:rsidRPr="005A199D" w:rsidRDefault="00E07DB3">
      <w:pPr>
        <w:pStyle w:val="XMLFragment"/>
        <w:rPr>
          <w:lang w:val="nl-NL"/>
        </w:rPr>
      </w:pPr>
      <w:r w:rsidRPr="005A199D">
        <w:rPr>
          <w:lang w:val="nl-NL"/>
        </w:rPr>
        <w:t xml:space="preserve">      &lt;rim:Value&gt;^^Internet^</w:t>
      </w:r>
      <w:r w:rsidR="004F020C" w:rsidRPr="005A199D">
        <w:rPr>
          <w:lang w:val="nl-NL"/>
        </w:rPr>
        <w:t>marcus.welby</w:t>
      </w:r>
      <w:r w:rsidRPr="005A199D">
        <w:rPr>
          <w:lang w:val="nl-NL"/>
        </w:rPr>
        <w:t>@healthcare.example.org&lt;/rim:Value&gt;</w:t>
      </w:r>
    </w:p>
    <w:p w14:paraId="4ADF26F9" w14:textId="77777777" w:rsidR="00E07DB3" w:rsidRPr="00F442A2" w:rsidRDefault="00E07DB3">
      <w:pPr>
        <w:pStyle w:val="XMLFragment"/>
        <w:rPr>
          <w:lang w:val="en-US"/>
        </w:rPr>
      </w:pPr>
      <w:r w:rsidRPr="005A199D">
        <w:rPr>
          <w:lang w:val="nl-NL"/>
        </w:rPr>
        <w:t xml:space="preserve">    </w:t>
      </w:r>
      <w:r w:rsidRPr="00F442A2">
        <w:rPr>
          <w:lang w:val="en-US"/>
        </w:rPr>
        <w:t>&lt;/rim:ValueList&gt;</w:t>
      </w:r>
    </w:p>
    <w:p w14:paraId="6DE6EB08" w14:textId="77777777" w:rsidR="00E07DB3" w:rsidRPr="00F442A2" w:rsidRDefault="00E07DB3" w:rsidP="000766F4">
      <w:pPr>
        <w:pStyle w:val="XMLFragment"/>
        <w:rPr>
          <w:lang w:val="en-US"/>
        </w:rPr>
      </w:pPr>
      <w:r w:rsidRPr="00F442A2">
        <w:rPr>
          <w:lang w:val="en-US"/>
        </w:rPr>
        <w:t xml:space="preserve">  &lt;/rim:Slot&gt;</w:t>
      </w:r>
    </w:p>
    <w:p w14:paraId="4ED3842C" w14:textId="77777777" w:rsidR="00E07DB3" w:rsidRPr="00F442A2" w:rsidRDefault="00E07DB3">
      <w:pPr>
        <w:pStyle w:val="XMLFragment"/>
        <w:rPr>
          <w:lang w:val="en-US"/>
        </w:rPr>
      </w:pPr>
      <w:r w:rsidRPr="00F442A2">
        <w:rPr>
          <w:lang w:val="en-US"/>
        </w:rPr>
        <w:t>&lt;/rim:Classification&gt;</w:t>
      </w:r>
    </w:p>
    <w:p w14:paraId="238265FA" w14:textId="77777777" w:rsidR="00E07DB3" w:rsidRPr="00F442A2" w:rsidRDefault="00E07DB3" w:rsidP="00A4429A">
      <w:pPr>
        <w:pStyle w:val="BodyText"/>
      </w:pPr>
    </w:p>
    <w:p w14:paraId="5C8EE110" w14:textId="77777777" w:rsidR="00E07DB3" w:rsidRPr="00F442A2" w:rsidRDefault="00E07DB3" w:rsidP="00E07DB3">
      <w:pPr>
        <w:pStyle w:val="BodyText"/>
      </w:pPr>
      <w:r w:rsidRPr="00F442A2">
        <w:t>The following example shows the definition of a single author for a SubmissionSet.</w:t>
      </w:r>
    </w:p>
    <w:p w14:paraId="705D1A52" w14:textId="77777777" w:rsidR="00E07DB3" w:rsidRPr="005A199D" w:rsidRDefault="00E07DB3" w:rsidP="000766F4">
      <w:pPr>
        <w:pStyle w:val="XMLFragment"/>
        <w:rPr>
          <w:lang w:val="it-IT"/>
        </w:rPr>
      </w:pPr>
      <w:r w:rsidRPr="005A199D">
        <w:rPr>
          <w:lang w:val="it-IT"/>
        </w:rPr>
        <w:lastRenderedPageBreak/>
        <w:t>&lt;rim:Classification</w:t>
      </w:r>
    </w:p>
    <w:p w14:paraId="3EC7B121" w14:textId="77777777" w:rsidR="00E07DB3" w:rsidRPr="005A199D" w:rsidRDefault="00E07DB3">
      <w:pPr>
        <w:pStyle w:val="XMLFragment"/>
        <w:rPr>
          <w:lang w:val="it-IT"/>
        </w:rPr>
      </w:pPr>
      <w:r w:rsidRPr="005A199D">
        <w:rPr>
          <w:lang w:val="it-IT"/>
        </w:rPr>
        <w:t xml:space="preserve">    classificationScheme="urn:uuid:a7058bb9-b4e4-4307-ba5b-e3f0ab85e12d"</w:t>
      </w:r>
    </w:p>
    <w:p w14:paraId="0DE303DA" w14:textId="77777777" w:rsidR="00E07DB3" w:rsidRPr="00F442A2" w:rsidRDefault="00E07DB3">
      <w:pPr>
        <w:pStyle w:val="XMLFragment"/>
        <w:rPr>
          <w:lang w:val="en-US"/>
        </w:rPr>
      </w:pPr>
      <w:r w:rsidRPr="005A199D">
        <w:rPr>
          <w:lang w:val="it-IT"/>
        </w:rPr>
        <w:t xml:space="preserve">    </w:t>
      </w:r>
      <w:r w:rsidRPr="00F442A2">
        <w:rPr>
          <w:lang w:val="en-US"/>
        </w:rPr>
        <w:t>classifiedObject="theSubmission"</w:t>
      </w:r>
    </w:p>
    <w:p w14:paraId="591772E6" w14:textId="77777777" w:rsidR="00E07DB3" w:rsidRPr="00F442A2" w:rsidRDefault="00E07DB3">
      <w:pPr>
        <w:pStyle w:val="XMLFragment"/>
        <w:rPr>
          <w:lang w:val="en-US"/>
        </w:rPr>
      </w:pPr>
      <w:r w:rsidRPr="00F442A2">
        <w:rPr>
          <w:lang w:val="en-US"/>
        </w:rPr>
        <w:t xml:space="preserve">    id="Id_045"</w:t>
      </w:r>
    </w:p>
    <w:p w14:paraId="739FBDF0" w14:textId="77777777" w:rsidR="00E07DB3" w:rsidRPr="00F442A2" w:rsidRDefault="00E07DB3">
      <w:pPr>
        <w:pStyle w:val="XMLFragment"/>
        <w:rPr>
          <w:lang w:val="en-US"/>
        </w:rPr>
      </w:pPr>
      <w:r w:rsidRPr="00F442A2">
        <w:rPr>
          <w:lang w:val="en-US"/>
        </w:rPr>
        <w:t xml:space="preserve">    objectType="urn:oasis:names:tc:ebxml-</w:t>
      </w:r>
    </w:p>
    <w:p w14:paraId="52469EF7" w14:textId="77777777" w:rsidR="00E07DB3" w:rsidRPr="00F442A2" w:rsidRDefault="00E07DB3">
      <w:pPr>
        <w:pStyle w:val="XMLFragment"/>
        <w:rPr>
          <w:lang w:val="en-US"/>
        </w:rPr>
      </w:pPr>
      <w:r w:rsidRPr="00F442A2">
        <w:rPr>
          <w:lang w:val="en-US"/>
        </w:rPr>
        <w:tab/>
        <w:t>regrep:ObjectType:RegistryObject:Classification"</w:t>
      </w:r>
    </w:p>
    <w:p w14:paraId="7A4D5074" w14:textId="77777777" w:rsidR="00E07DB3" w:rsidRPr="00F442A2" w:rsidRDefault="00E07DB3">
      <w:pPr>
        <w:pStyle w:val="XMLFragment"/>
        <w:rPr>
          <w:lang w:val="en-US"/>
        </w:rPr>
      </w:pPr>
      <w:r w:rsidRPr="00F442A2">
        <w:rPr>
          <w:lang w:val="en-US"/>
        </w:rPr>
        <w:t xml:space="preserve">    nodeRepresentation=""&gt;&lt;!-- nodeRepresentation intentionally left blank--&gt;</w:t>
      </w:r>
    </w:p>
    <w:p w14:paraId="03147379" w14:textId="77777777" w:rsidR="00E07DB3" w:rsidRPr="00F442A2" w:rsidRDefault="00E07DB3" w:rsidP="000766F4">
      <w:pPr>
        <w:pStyle w:val="XMLFragment"/>
        <w:rPr>
          <w:lang w:val="en-US"/>
        </w:rPr>
      </w:pPr>
      <w:r w:rsidRPr="00F442A2">
        <w:rPr>
          <w:lang w:val="en-US"/>
        </w:rPr>
        <w:t xml:space="preserve">  &lt;rim:Slot name="authorPerson"&gt;</w:t>
      </w:r>
    </w:p>
    <w:p w14:paraId="429E89DA" w14:textId="77777777" w:rsidR="00E07DB3" w:rsidRPr="00F442A2" w:rsidRDefault="00E07DB3">
      <w:pPr>
        <w:pStyle w:val="XMLFragment"/>
        <w:rPr>
          <w:lang w:val="en-US"/>
        </w:rPr>
      </w:pPr>
      <w:r w:rsidRPr="00F442A2">
        <w:rPr>
          <w:lang w:val="en-US"/>
        </w:rPr>
        <w:t xml:space="preserve">    &lt;rim:ValueList&gt;</w:t>
      </w:r>
    </w:p>
    <w:p w14:paraId="571B4012" w14:textId="052E0B92" w:rsidR="00E07DB3" w:rsidRPr="00F442A2" w:rsidRDefault="00E07DB3" w:rsidP="000766F4">
      <w:pPr>
        <w:pStyle w:val="XMLFragment"/>
        <w:rPr>
          <w:lang w:val="en-US"/>
        </w:rPr>
      </w:pPr>
      <w:r w:rsidRPr="00F442A2">
        <w:rPr>
          <w:lang w:val="en-US"/>
        </w:rPr>
        <w:t xml:space="preserve">      &lt;rim:Value&gt;</w:t>
      </w:r>
      <w:r w:rsidR="004F020C" w:rsidRPr="00F442A2">
        <w:rPr>
          <w:lang w:val="en-US"/>
        </w:rPr>
        <w:t>2.999.1.2.3.7548^Some EMR</w:t>
      </w:r>
      <w:r w:rsidRPr="00F442A2">
        <w:rPr>
          <w:lang w:val="en-US"/>
        </w:rPr>
        <w:t>&lt;/rim:Value&gt;</w:t>
      </w:r>
    </w:p>
    <w:p w14:paraId="4B75D525" w14:textId="77777777" w:rsidR="00E07DB3" w:rsidRPr="00F442A2" w:rsidRDefault="00E07DB3">
      <w:pPr>
        <w:pStyle w:val="XMLFragment"/>
        <w:rPr>
          <w:lang w:val="en-US"/>
        </w:rPr>
      </w:pPr>
      <w:r w:rsidRPr="00F442A2">
        <w:rPr>
          <w:lang w:val="en-US"/>
        </w:rPr>
        <w:t xml:space="preserve">    &lt;/rim:ValueList&gt;</w:t>
      </w:r>
    </w:p>
    <w:p w14:paraId="027EC7C8" w14:textId="77777777" w:rsidR="00E07DB3" w:rsidRPr="00F442A2" w:rsidRDefault="00E07DB3">
      <w:pPr>
        <w:pStyle w:val="XMLFragment"/>
        <w:rPr>
          <w:lang w:val="en-US"/>
        </w:rPr>
      </w:pPr>
      <w:r w:rsidRPr="00F442A2">
        <w:rPr>
          <w:lang w:val="en-US"/>
        </w:rPr>
        <w:t xml:space="preserve">  &lt;/rim:Slot&gt;</w:t>
      </w:r>
    </w:p>
    <w:p w14:paraId="54C3073E" w14:textId="77777777" w:rsidR="00E07DB3" w:rsidRPr="00F442A2" w:rsidRDefault="00E07DB3">
      <w:pPr>
        <w:pStyle w:val="XMLFragment"/>
        <w:rPr>
          <w:lang w:val="en-US"/>
        </w:rPr>
      </w:pPr>
      <w:r w:rsidRPr="00F442A2">
        <w:rPr>
          <w:lang w:val="en-US"/>
        </w:rPr>
        <w:t xml:space="preserve">  &lt;rim:Slot name="authorInstitution"&gt;</w:t>
      </w:r>
    </w:p>
    <w:p w14:paraId="58F9A938" w14:textId="77777777" w:rsidR="00E07DB3" w:rsidRPr="00F442A2" w:rsidRDefault="00E07DB3">
      <w:pPr>
        <w:pStyle w:val="XMLFragment"/>
        <w:rPr>
          <w:lang w:val="en-US"/>
        </w:rPr>
      </w:pPr>
      <w:r w:rsidRPr="00F442A2">
        <w:rPr>
          <w:lang w:val="en-US"/>
        </w:rPr>
        <w:t xml:space="preserve">    &lt;rim:ValueList&gt;</w:t>
      </w:r>
    </w:p>
    <w:p w14:paraId="7CDDB610" w14:textId="432CA9B3" w:rsidR="00E07DB3" w:rsidRPr="00F442A2" w:rsidRDefault="00E07DB3">
      <w:pPr>
        <w:pStyle w:val="XMLFragment"/>
        <w:rPr>
          <w:lang w:val="en-US"/>
        </w:rPr>
      </w:pPr>
      <w:r w:rsidRPr="00F442A2">
        <w:rPr>
          <w:lang w:val="en-US"/>
        </w:rPr>
        <w:t xml:space="preserve">      &lt;rim:Value&gt;Some Hospital^^^^^^^^^</w:t>
      </w:r>
      <w:r w:rsidR="004F020C" w:rsidRPr="00F442A2">
        <w:rPr>
          <w:lang w:val="en-US"/>
        </w:rPr>
        <w:t>2.999.</w:t>
      </w:r>
      <w:r w:rsidRPr="00F442A2">
        <w:rPr>
          <w:lang w:val="en-US"/>
        </w:rPr>
        <w:t>1.2.3.5.8.9.1789.45&lt;/rim:Value&gt;</w:t>
      </w:r>
    </w:p>
    <w:p w14:paraId="609E7327" w14:textId="77777777" w:rsidR="00E07DB3" w:rsidRPr="00F442A2" w:rsidRDefault="00E07DB3">
      <w:pPr>
        <w:pStyle w:val="XMLFragment"/>
        <w:rPr>
          <w:lang w:val="en-US"/>
        </w:rPr>
      </w:pPr>
      <w:r w:rsidRPr="00F442A2">
        <w:rPr>
          <w:lang w:val="en-US"/>
        </w:rPr>
        <w:t xml:space="preserve">    &lt;/rim:ValueList&gt;</w:t>
      </w:r>
    </w:p>
    <w:p w14:paraId="39B49C60" w14:textId="77777777" w:rsidR="00E07DB3" w:rsidRPr="00F442A2" w:rsidRDefault="00E07DB3">
      <w:pPr>
        <w:pStyle w:val="XMLFragment"/>
        <w:rPr>
          <w:lang w:val="en-US"/>
        </w:rPr>
      </w:pPr>
      <w:r w:rsidRPr="00F442A2">
        <w:rPr>
          <w:lang w:val="en-US"/>
        </w:rPr>
        <w:t xml:space="preserve">  &lt;/rim:Slot&gt;</w:t>
      </w:r>
    </w:p>
    <w:p w14:paraId="472DF149" w14:textId="77777777" w:rsidR="00E07DB3" w:rsidRPr="00F442A2" w:rsidRDefault="00E07DB3">
      <w:pPr>
        <w:pStyle w:val="XMLFragment"/>
        <w:rPr>
          <w:lang w:val="en-US"/>
        </w:rPr>
      </w:pPr>
      <w:r w:rsidRPr="00F442A2">
        <w:rPr>
          <w:lang w:val="en-US"/>
        </w:rPr>
        <w:t>&lt;/rim:Classification&gt;</w:t>
      </w:r>
    </w:p>
    <w:p w14:paraId="17BFF5D6" w14:textId="5639EF0E" w:rsidR="00E07DB3" w:rsidRPr="00F442A2" w:rsidRDefault="00E07DB3" w:rsidP="00E07DB3">
      <w:pPr>
        <w:pStyle w:val="BodyText"/>
      </w:pPr>
    </w:p>
    <w:p w14:paraId="3A46E3E4" w14:textId="77777777" w:rsidR="00E07DB3" w:rsidRPr="00F442A2" w:rsidRDefault="00052E47" w:rsidP="009E7736">
      <w:pPr>
        <w:pStyle w:val="Heading6"/>
        <w:numPr>
          <w:ilvl w:val="5"/>
          <w:numId w:val="5"/>
        </w:numPr>
        <w:tabs>
          <w:tab w:val="clear" w:pos="1980"/>
        </w:tabs>
        <w:suppressAutoHyphens w:val="0"/>
      </w:pPr>
      <w:bookmarkStart w:id="200" w:name="_Ref363068451"/>
      <w:bookmarkStart w:id="201" w:name="_Toc364252824"/>
      <w:bookmarkStart w:id="202" w:name="_Toc367876959"/>
      <w:r w:rsidRPr="00F442A2">
        <w:t xml:space="preserve"> </w:t>
      </w:r>
      <w:r w:rsidR="00E07DB3" w:rsidRPr="00F442A2">
        <w:t>authorInstitution</w:t>
      </w:r>
      <w:bookmarkEnd w:id="200"/>
      <w:bookmarkEnd w:id="201"/>
      <w:bookmarkEnd w:id="202"/>
    </w:p>
    <w:p w14:paraId="4CA170CD" w14:textId="77777777" w:rsidR="00E07DB3" w:rsidRPr="00F442A2" w:rsidRDefault="00E07DB3" w:rsidP="000766F4">
      <w:pPr>
        <w:pStyle w:val="BodyText"/>
        <w:rPr>
          <w:b/>
          <w:bCs/>
        </w:rPr>
      </w:pPr>
      <w:r w:rsidRPr="00F442A2">
        <w:rPr>
          <w:b/>
          <w:bCs/>
        </w:rPr>
        <w:t>Description:</w:t>
      </w:r>
    </w:p>
    <w:p w14:paraId="55D4BE2B" w14:textId="6328C554" w:rsidR="004F020C" w:rsidRPr="00F442A2" w:rsidRDefault="004F020C" w:rsidP="004F020C">
      <w:pPr>
        <w:pStyle w:val="BodyText"/>
      </w:pPr>
      <w:r w:rsidRPr="00F442A2">
        <w:t>Represents the heal</w:t>
      </w:r>
      <w:r w:rsidR="00FA7801" w:rsidRPr="00F442A2">
        <w:t>thcare facility of the author.</w:t>
      </w:r>
    </w:p>
    <w:p w14:paraId="5D905B93" w14:textId="77777777" w:rsidR="004F020C" w:rsidRPr="00F442A2" w:rsidRDefault="004F020C" w:rsidP="004F020C">
      <w:pPr>
        <w:pStyle w:val="BodyText"/>
      </w:pPr>
      <w:r w:rsidRPr="00F442A2">
        <w:t xml:space="preserve">If the author works for multiple facilities then the authorInstitution should only include the one relevant to this DocumentEntry or SubmissionSet. Depending on Affinity Domain policy, authorInstitution can denote any organizational unit from an enterprise or a hospital, down to a department or ward. To avoid duplicating static directory information, Affinity Domains should require the use of multiple authorInstitutions only in rare cases, e.g., to identify both the relevant hospital and department in cases where a joint department is attached to two hospitals. </w:t>
      </w:r>
    </w:p>
    <w:p w14:paraId="57442CD3" w14:textId="77777777" w:rsidR="00EF0157" w:rsidRPr="00F442A2" w:rsidRDefault="004F020C" w:rsidP="00FA7801">
      <w:pPr>
        <w:pStyle w:val="BodyText"/>
        <w:rPr>
          <w:b/>
          <w:u w:val="single"/>
        </w:rPr>
      </w:pPr>
      <w:r w:rsidRPr="00F442A2">
        <w:t>To avoid ambiguity, content creators are encouraged to include a globally unique identifier for the facility. Multiple authorInstitution values should not be used to represent alternate facility names, or the organizational hierarchy.</w:t>
      </w:r>
      <w:r w:rsidRPr="00F442A2">
        <w:rPr>
          <w:b/>
          <w:u w:val="single"/>
        </w:rPr>
        <w:t xml:space="preserve"> </w:t>
      </w:r>
    </w:p>
    <w:p w14:paraId="6871538B" w14:textId="1A6458DC" w:rsidR="00E07DB3" w:rsidRPr="00F442A2" w:rsidRDefault="00E07DB3" w:rsidP="00FA7801">
      <w:pPr>
        <w:pStyle w:val="BodyText"/>
      </w:pPr>
      <w:r w:rsidRPr="00F442A2">
        <w:t xml:space="preserve">This is a sub-attribute of the author attribute. </w:t>
      </w:r>
    </w:p>
    <w:p w14:paraId="5E9EEAFD" w14:textId="77777777" w:rsidR="00E07DB3" w:rsidRPr="00F442A2" w:rsidRDefault="00E07DB3" w:rsidP="000766F4">
      <w:pPr>
        <w:pStyle w:val="BodyText"/>
        <w:rPr>
          <w:b/>
          <w:bCs/>
        </w:rPr>
      </w:pPr>
      <w:r w:rsidRPr="00F442A2">
        <w:rPr>
          <w:b/>
          <w:bCs/>
        </w:rPr>
        <w:t>Coding:</w:t>
      </w:r>
    </w:p>
    <w:p w14:paraId="11A9D08B" w14:textId="5D115D71" w:rsidR="00E07DB3" w:rsidRPr="00F442A2" w:rsidRDefault="00E07DB3" w:rsidP="00E07DB3">
      <w:pPr>
        <w:pStyle w:val="BodyText"/>
      </w:pPr>
      <w:r w:rsidRPr="00F442A2">
        <w:t xml:space="preserve">The format of the authorInstitution value is XON. See </w:t>
      </w:r>
      <w:r w:rsidR="005444F9" w:rsidRPr="00F442A2">
        <w:t xml:space="preserve">Table 4.2.3.1.7-2 </w:t>
      </w:r>
      <w:r w:rsidRPr="00F442A2">
        <w:t>for description of XON format.</w:t>
      </w:r>
    </w:p>
    <w:p w14:paraId="3AB215CD" w14:textId="77777777" w:rsidR="00E07DB3" w:rsidRPr="00F442A2" w:rsidRDefault="00E07DB3" w:rsidP="00E07DB3">
      <w:pPr>
        <w:pStyle w:val="BodyText"/>
      </w:pPr>
      <w:r w:rsidRPr="00F442A2">
        <w:t xml:space="preserve">The value is coded as an optional ebRIM Slot within an author Classification. See </w:t>
      </w:r>
      <w:r w:rsidR="00052E47" w:rsidRPr="00F442A2">
        <w:t>S</w:t>
      </w:r>
      <w:r w:rsidRPr="00F442A2">
        <w:t xml:space="preserve">ection 4.2.3.1.4 for an example of author Classification. There may be multiple values within the ebRIM Slot. </w:t>
      </w:r>
    </w:p>
    <w:p w14:paraId="2CF82596" w14:textId="77777777" w:rsidR="00E07DB3" w:rsidRPr="00F442A2" w:rsidRDefault="00E07DB3" w:rsidP="00A4429A">
      <w:pPr>
        <w:pStyle w:val="XMLFragment"/>
        <w:rPr>
          <w:lang w:val="en-US"/>
        </w:rPr>
      </w:pPr>
      <w:r w:rsidRPr="00F442A2">
        <w:rPr>
          <w:lang w:val="en-US"/>
        </w:rPr>
        <w:lastRenderedPageBreak/>
        <w:t>&lt;rim:Slot name="authorInstitution"&gt;</w:t>
      </w:r>
    </w:p>
    <w:p w14:paraId="46C6AA48" w14:textId="77777777" w:rsidR="00E07DB3" w:rsidRPr="00F442A2" w:rsidRDefault="00E07DB3" w:rsidP="00A4429A">
      <w:pPr>
        <w:pStyle w:val="XMLFragment"/>
        <w:rPr>
          <w:lang w:val="en-US"/>
        </w:rPr>
      </w:pPr>
      <w:r w:rsidRPr="00F442A2">
        <w:rPr>
          <w:lang w:val="en-US"/>
        </w:rPr>
        <w:t xml:space="preserve">  &lt;rim:ValueList&gt;</w:t>
      </w:r>
    </w:p>
    <w:p w14:paraId="09B4EB16" w14:textId="3715BA64" w:rsidR="00E07DB3" w:rsidRPr="00F442A2" w:rsidRDefault="00E07DB3" w:rsidP="00A4429A">
      <w:pPr>
        <w:pStyle w:val="XMLFragment"/>
        <w:rPr>
          <w:lang w:val="en-US"/>
        </w:rPr>
      </w:pPr>
      <w:r w:rsidRPr="00F442A2">
        <w:rPr>
          <w:lang w:val="en-US"/>
        </w:rPr>
        <w:t xml:space="preserve">    &lt;rim:Value&gt;</w:t>
      </w:r>
      <w:r w:rsidR="00FA7801" w:rsidRPr="00F442A2">
        <w:rPr>
          <w:lang w:val="en-US"/>
        </w:rPr>
        <w:t>Some Hospital^^^^^^^^^2.999.1.2.3.9.1789.45</w:t>
      </w:r>
      <w:r w:rsidRPr="00F442A2">
        <w:rPr>
          <w:lang w:val="en-US"/>
        </w:rPr>
        <w:t>&lt;/rim:Value&gt;</w:t>
      </w:r>
    </w:p>
    <w:p w14:paraId="7CAB650F" w14:textId="77777777" w:rsidR="00E07DB3" w:rsidRPr="00F442A2" w:rsidRDefault="00E07DB3" w:rsidP="00A4429A">
      <w:pPr>
        <w:pStyle w:val="XMLFragment"/>
        <w:rPr>
          <w:lang w:val="en-US"/>
        </w:rPr>
      </w:pPr>
      <w:r w:rsidRPr="00F442A2">
        <w:rPr>
          <w:lang w:val="en-US"/>
        </w:rPr>
        <w:t xml:space="preserve">  &lt;/rim:ValueList&gt;</w:t>
      </w:r>
    </w:p>
    <w:p w14:paraId="5650E7E2" w14:textId="77777777" w:rsidR="00E07DB3" w:rsidRPr="00F442A2" w:rsidRDefault="00E07DB3" w:rsidP="00A4429A">
      <w:pPr>
        <w:pStyle w:val="XMLFragment"/>
        <w:rPr>
          <w:lang w:val="en-US"/>
        </w:rPr>
      </w:pPr>
      <w:r w:rsidRPr="00F442A2">
        <w:rPr>
          <w:lang w:val="en-US"/>
        </w:rPr>
        <w:t>&lt;/rim:Slot&gt;</w:t>
      </w:r>
    </w:p>
    <w:p w14:paraId="78DCB79E" w14:textId="77777777" w:rsidR="0064503F" w:rsidRPr="00F442A2" w:rsidRDefault="0064503F" w:rsidP="00526BF4">
      <w:pPr>
        <w:pStyle w:val="BodyText"/>
      </w:pPr>
      <w:bookmarkStart w:id="203" w:name="_Toc364252825"/>
      <w:bookmarkStart w:id="204" w:name="_Toc367876960"/>
    </w:p>
    <w:p w14:paraId="467D2587" w14:textId="77777777" w:rsidR="00E07DB3" w:rsidRPr="00F442A2" w:rsidRDefault="00052E47" w:rsidP="009E7736">
      <w:pPr>
        <w:pStyle w:val="Heading6"/>
        <w:numPr>
          <w:ilvl w:val="5"/>
          <w:numId w:val="5"/>
        </w:numPr>
        <w:tabs>
          <w:tab w:val="clear" w:pos="1152"/>
          <w:tab w:val="clear" w:pos="1980"/>
        </w:tabs>
        <w:suppressAutoHyphens w:val="0"/>
      </w:pPr>
      <w:r w:rsidRPr="00F442A2">
        <w:t xml:space="preserve"> </w:t>
      </w:r>
      <w:r w:rsidR="00E07DB3" w:rsidRPr="00F442A2">
        <w:t>authorPerson</w:t>
      </w:r>
      <w:bookmarkEnd w:id="203"/>
      <w:bookmarkEnd w:id="204"/>
    </w:p>
    <w:p w14:paraId="4A159312" w14:textId="77777777" w:rsidR="00E07DB3" w:rsidRPr="00F442A2" w:rsidRDefault="00E07DB3" w:rsidP="000766F4">
      <w:pPr>
        <w:pStyle w:val="BodyText"/>
        <w:rPr>
          <w:b/>
          <w:bCs/>
        </w:rPr>
      </w:pPr>
      <w:r w:rsidRPr="00F442A2">
        <w:rPr>
          <w:b/>
          <w:bCs/>
        </w:rPr>
        <w:t>Description:</w:t>
      </w:r>
    </w:p>
    <w:p w14:paraId="15006B7F" w14:textId="27661F02" w:rsidR="00EF0157" w:rsidRPr="00F442A2" w:rsidRDefault="00E07DB3" w:rsidP="00E07DB3">
      <w:pPr>
        <w:pStyle w:val="BodyText"/>
      </w:pPr>
      <w:r w:rsidRPr="00F442A2">
        <w:t xml:space="preserve">Represents </w:t>
      </w:r>
      <w:r w:rsidR="00FA7801" w:rsidRPr="00F442A2">
        <w:t>a human or machine</w:t>
      </w:r>
      <w:r w:rsidRPr="00F442A2">
        <w:t xml:space="preserve"> that authored the document or SubmissionSet. The author may be the patient itself. </w:t>
      </w:r>
    </w:p>
    <w:p w14:paraId="38B7EA03" w14:textId="4C28B0B7" w:rsidR="00E07DB3" w:rsidRPr="00F442A2" w:rsidRDefault="00E07DB3" w:rsidP="00E07DB3">
      <w:pPr>
        <w:pStyle w:val="BodyText"/>
      </w:pPr>
      <w:r w:rsidRPr="00F442A2">
        <w:t xml:space="preserve">This is a sub-attribute of the author attribute. </w:t>
      </w:r>
    </w:p>
    <w:p w14:paraId="02995214" w14:textId="77777777" w:rsidR="00E07DB3" w:rsidRPr="00F442A2" w:rsidRDefault="00E07DB3" w:rsidP="000766F4">
      <w:pPr>
        <w:pStyle w:val="BodyText"/>
        <w:rPr>
          <w:b/>
          <w:bCs/>
        </w:rPr>
      </w:pPr>
      <w:r w:rsidRPr="00F442A2">
        <w:rPr>
          <w:b/>
          <w:bCs/>
        </w:rPr>
        <w:t>Coding:</w:t>
      </w:r>
    </w:p>
    <w:p w14:paraId="4EEE8CB3" w14:textId="77777777" w:rsidR="00E07DB3" w:rsidRPr="00F442A2" w:rsidRDefault="00E07DB3" w:rsidP="00E07DB3">
      <w:pPr>
        <w:pStyle w:val="BodyText"/>
      </w:pPr>
      <w:r w:rsidRPr="00F442A2">
        <w:t xml:space="preserve">The format of the authorPerson value is XCN; </w:t>
      </w:r>
      <w:bookmarkStart w:id="205" w:name="OLE_LINK3"/>
      <w:bookmarkStart w:id="206" w:name="OLE_LINK4"/>
      <w:r w:rsidRPr="00F442A2">
        <w:t xml:space="preserve">see </w:t>
      </w:r>
      <w:r w:rsidR="00052E47" w:rsidRPr="00F442A2">
        <w:t>Table 4.2.3.1.7-2</w:t>
      </w:r>
      <w:r w:rsidRPr="00F442A2">
        <w:t xml:space="preserve"> </w:t>
      </w:r>
      <w:bookmarkEnd w:id="205"/>
      <w:bookmarkEnd w:id="206"/>
      <w:r w:rsidRPr="00F442A2">
        <w:t>for description of XCN format.</w:t>
      </w:r>
    </w:p>
    <w:p w14:paraId="30989B27" w14:textId="77777777" w:rsidR="00E07DB3" w:rsidRPr="00F442A2" w:rsidRDefault="00E07DB3" w:rsidP="00E07DB3">
      <w:pPr>
        <w:pStyle w:val="BodyText"/>
      </w:pPr>
      <w:r w:rsidRPr="00F442A2">
        <w:t xml:space="preserve">The value is coded as a required ebRIM Slot within an author Classification; see </w:t>
      </w:r>
      <w:r w:rsidR="00052E47" w:rsidRPr="00F442A2">
        <w:t xml:space="preserve">Section </w:t>
      </w:r>
      <w:r w:rsidRPr="00F442A2">
        <w:t xml:space="preserve">4.2.3.1.4 for an example of author Classification. There may be only a single value within the ebRIM Slot. </w:t>
      </w:r>
    </w:p>
    <w:p w14:paraId="2CD54ECC" w14:textId="77777777" w:rsidR="00E07DB3" w:rsidRPr="00F442A2" w:rsidRDefault="00E07DB3" w:rsidP="00A4429A">
      <w:pPr>
        <w:pStyle w:val="BodyText"/>
      </w:pPr>
    </w:p>
    <w:p w14:paraId="0E3CC5D9" w14:textId="77777777" w:rsidR="00E07DB3" w:rsidRPr="00F442A2" w:rsidRDefault="00E07DB3" w:rsidP="00A4429A">
      <w:pPr>
        <w:pStyle w:val="XMLFragment"/>
        <w:rPr>
          <w:lang w:val="en-US"/>
        </w:rPr>
      </w:pPr>
      <w:r w:rsidRPr="00F442A2">
        <w:rPr>
          <w:lang w:val="en-US"/>
        </w:rPr>
        <w:t>&lt;rim:Slot name="authorPerson"&gt;</w:t>
      </w:r>
    </w:p>
    <w:p w14:paraId="4C7ED239" w14:textId="77777777" w:rsidR="00E07DB3" w:rsidRPr="00F442A2" w:rsidRDefault="00E07DB3" w:rsidP="00A4429A">
      <w:pPr>
        <w:pStyle w:val="XMLFragment"/>
        <w:rPr>
          <w:lang w:val="en-US"/>
        </w:rPr>
      </w:pPr>
      <w:r w:rsidRPr="00F442A2">
        <w:rPr>
          <w:lang w:val="en-US"/>
        </w:rPr>
        <w:t xml:space="preserve">  &lt;rim:ValueList&gt;</w:t>
      </w:r>
    </w:p>
    <w:p w14:paraId="3853BDFB" w14:textId="3D1D14D3" w:rsidR="00E07DB3" w:rsidRPr="00F442A2" w:rsidRDefault="00E07DB3" w:rsidP="00A4429A">
      <w:pPr>
        <w:pStyle w:val="XMLFragment"/>
        <w:rPr>
          <w:lang w:val="en-US"/>
        </w:rPr>
      </w:pPr>
      <w:r w:rsidRPr="00F442A2">
        <w:rPr>
          <w:lang w:val="en-US"/>
        </w:rPr>
        <w:t xml:space="preserve">    &lt;rim:Value&gt;</w:t>
      </w:r>
      <w:r w:rsidR="00FA7801" w:rsidRPr="00F442A2">
        <w:rPr>
          <w:lang w:val="en-US"/>
        </w:rPr>
        <w:t>2.999.1.2.3.1375</w:t>
      </w:r>
      <w:r w:rsidRPr="00F442A2">
        <w:rPr>
          <w:lang w:val="en-US"/>
        </w:rPr>
        <w:t>^Welby^Marcus^^MD^Dr&lt;/rim:Value&gt;</w:t>
      </w:r>
    </w:p>
    <w:p w14:paraId="7FAC27E3" w14:textId="77777777" w:rsidR="00E07DB3" w:rsidRPr="00F442A2" w:rsidRDefault="00E07DB3" w:rsidP="00A4429A">
      <w:pPr>
        <w:pStyle w:val="XMLFragment"/>
        <w:rPr>
          <w:lang w:val="en-US"/>
        </w:rPr>
      </w:pPr>
      <w:r w:rsidRPr="00F442A2">
        <w:rPr>
          <w:lang w:val="en-US"/>
        </w:rPr>
        <w:t xml:space="preserve">  &lt;/rim:ValueList&gt;</w:t>
      </w:r>
    </w:p>
    <w:p w14:paraId="0A832A47" w14:textId="77777777" w:rsidR="00E07DB3" w:rsidRPr="00F442A2" w:rsidRDefault="00E07DB3" w:rsidP="00A4429A">
      <w:pPr>
        <w:pStyle w:val="XMLFragment"/>
        <w:rPr>
          <w:lang w:val="en-US"/>
        </w:rPr>
      </w:pPr>
      <w:r w:rsidRPr="00F442A2">
        <w:rPr>
          <w:lang w:val="en-US"/>
        </w:rPr>
        <w:t>&lt;/rim:Slot&gt;</w:t>
      </w:r>
    </w:p>
    <w:p w14:paraId="64F98E2D" w14:textId="77777777" w:rsidR="0064503F" w:rsidRPr="00F442A2" w:rsidRDefault="0064503F" w:rsidP="00526BF4">
      <w:pPr>
        <w:pStyle w:val="BodyText"/>
      </w:pPr>
      <w:bookmarkStart w:id="207" w:name="_Toc364252826"/>
      <w:bookmarkStart w:id="208" w:name="_Toc367876961"/>
    </w:p>
    <w:p w14:paraId="54D050E1" w14:textId="77777777" w:rsidR="00E07DB3" w:rsidRPr="00F442A2" w:rsidRDefault="00052E47" w:rsidP="009E7736">
      <w:pPr>
        <w:pStyle w:val="Heading6"/>
        <w:numPr>
          <w:ilvl w:val="5"/>
          <w:numId w:val="5"/>
        </w:numPr>
        <w:tabs>
          <w:tab w:val="clear" w:pos="1980"/>
        </w:tabs>
        <w:suppressAutoHyphens w:val="0"/>
      </w:pPr>
      <w:r w:rsidRPr="00F442A2">
        <w:t xml:space="preserve"> </w:t>
      </w:r>
      <w:r w:rsidR="00E07DB3" w:rsidRPr="00F442A2">
        <w:t>authorRole</w:t>
      </w:r>
      <w:bookmarkEnd w:id="207"/>
      <w:bookmarkEnd w:id="208"/>
    </w:p>
    <w:p w14:paraId="56BB9D3B" w14:textId="77777777" w:rsidR="00E07DB3" w:rsidRPr="00F442A2" w:rsidRDefault="00E07DB3" w:rsidP="000766F4">
      <w:pPr>
        <w:pStyle w:val="BodyText"/>
        <w:rPr>
          <w:b/>
          <w:bCs/>
        </w:rPr>
      </w:pPr>
      <w:r w:rsidRPr="00F442A2">
        <w:rPr>
          <w:b/>
          <w:bCs/>
        </w:rPr>
        <w:t>Description:</w:t>
      </w:r>
    </w:p>
    <w:p w14:paraId="0AC476C7" w14:textId="2D7E92DC" w:rsidR="00F21582" w:rsidRPr="00F442A2" w:rsidRDefault="00FA7801" w:rsidP="00E07DB3">
      <w:pPr>
        <w:pStyle w:val="BodyText"/>
      </w:pPr>
      <w:r w:rsidRPr="00F442A2">
        <w:t xml:space="preserve">The authorRole attribute </w:t>
      </w:r>
      <w:r w:rsidR="00E07DB3" w:rsidRPr="00F442A2">
        <w:t xml:space="preserve">represents the role of the author with respect to the </w:t>
      </w:r>
      <w:r w:rsidRPr="00F442A2">
        <w:t xml:space="preserve">documented act (e.g., Primary Surgeon) or the relationship with the </w:t>
      </w:r>
      <w:r w:rsidR="00E07DB3" w:rsidRPr="00F442A2">
        <w:t xml:space="preserve">patient </w:t>
      </w:r>
      <w:r w:rsidRPr="00F442A2">
        <w:t xml:space="preserve">(e.g., Primary Care Physician) </w:t>
      </w:r>
      <w:r w:rsidR="00E07DB3" w:rsidRPr="00F442A2">
        <w:t xml:space="preserve">at the time </w:t>
      </w:r>
      <w:r w:rsidRPr="00F442A2">
        <w:t>of authorship</w:t>
      </w:r>
      <w:r w:rsidR="00E07DB3" w:rsidRPr="00F442A2">
        <w:t xml:space="preserve">. </w:t>
      </w:r>
    </w:p>
    <w:p w14:paraId="61080C2B" w14:textId="77777777" w:rsidR="00F21582" w:rsidRPr="00F442A2" w:rsidRDefault="00F21582" w:rsidP="00F21582">
      <w:pPr>
        <w:pStyle w:val="BodyText"/>
      </w:pPr>
      <w:r w:rsidRPr="00F442A2">
        <w:t xml:space="preserve">For a SubmissionSet, authorRole may represent the role of the author with respect to the act of constructing or submitting the SubmissionSet (e.g., legal authenticator). </w:t>
      </w:r>
    </w:p>
    <w:p w14:paraId="254A763B" w14:textId="6BD4CCEC" w:rsidR="00EF0157" w:rsidRPr="00F442A2" w:rsidRDefault="00F21582" w:rsidP="00F21582">
      <w:pPr>
        <w:pStyle w:val="BodyText"/>
      </w:pPr>
      <w:r w:rsidRPr="00F442A2">
        <w:t>If no authorPerson is included in the author attribute, authorRole still refers to the unknown authorPerson’s role and not to an authorInstitution’s role. It should not be used to communicate the author’s organizational role (e.g., head of medicine, resident).</w:t>
      </w:r>
      <w:r w:rsidR="00EF0157" w:rsidRPr="00F442A2">
        <w:t xml:space="preserve"> </w:t>
      </w:r>
    </w:p>
    <w:p w14:paraId="2A102015" w14:textId="75B8D642" w:rsidR="00F21582" w:rsidRPr="00F442A2" w:rsidRDefault="00E07DB3" w:rsidP="00E07DB3">
      <w:pPr>
        <w:pStyle w:val="BodyText"/>
      </w:pPr>
      <w:r w:rsidRPr="00F442A2">
        <w:t>This is a sub-attribute of the author attribute.</w:t>
      </w:r>
    </w:p>
    <w:p w14:paraId="6AE8B06B" w14:textId="77777777" w:rsidR="00E07DB3" w:rsidRPr="00F442A2" w:rsidRDefault="00E07DB3" w:rsidP="000766F4">
      <w:pPr>
        <w:pStyle w:val="BodyText"/>
        <w:rPr>
          <w:b/>
          <w:bCs/>
        </w:rPr>
      </w:pPr>
      <w:r w:rsidRPr="00F442A2">
        <w:rPr>
          <w:b/>
          <w:bCs/>
        </w:rPr>
        <w:t>Coding:</w:t>
      </w:r>
    </w:p>
    <w:p w14:paraId="7BC4D7CD" w14:textId="4F009AD6" w:rsidR="00E07DB3" w:rsidRPr="00F442A2" w:rsidRDefault="00E07DB3" w:rsidP="00E07DB3">
      <w:r w:rsidRPr="00F442A2">
        <w:lastRenderedPageBreak/>
        <w:t>The format of the authorRole value is String</w:t>
      </w:r>
      <w:r w:rsidR="002C4BB1" w:rsidRPr="00F442A2">
        <w:t xml:space="preserve"> or Coded String (see Table 4.2.3.1.7-2)</w:t>
      </w:r>
      <w:r w:rsidR="003852C0" w:rsidRPr="00F442A2">
        <w:t>.</w:t>
      </w:r>
    </w:p>
    <w:p w14:paraId="4997D912" w14:textId="661D2AD1" w:rsidR="00E07DB3" w:rsidRPr="00F442A2" w:rsidRDefault="00E07DB3" w:rsidP="00E07DB3">
      <w:r w:rsidRPr="00F442A2">
        <w:t xml:space="preserve">The value is coded as an optional ebRIM Slot within an author Classification. See </w:t>
      </w:r>
      <w:r w:rsidR="00052E47" w:rsidRPr="00F442A2">
        <w:t>S</w:t>
      </w:r>
      <w:r w:rsidRPr="00F442A2">
        <w:t xml:space="preserve">ection </w:t>
      </w:r>
      <w:r w:rsidR="00F13135" w:rsidRPr="00F442A2">
        <w:fldChar w:fldCharType="begin"/>
      </w:r>
      <w:r w:rsidRPr="00F442A2">
        <w:instrText xml:space="preserve"> REF _Ref288053880 \r \h </w:instrText>
      </w:r>
      <w:r w:rsidR="00F13135" w:rsidRPr="00F442A2">
        <w:fldChar w:fldCharType="separate"/>
      </w:r>
      <w:r w:rsidR="00B85B78" w:rsidRPr="00F442A2">
        <w:t>4.2.3.2.1</w:t>
      </w:r>
      <w:r w:rsidR="00F13135" w:rsidRPr="00F442A2">
        <w:fldChar w:fldCharType="end"/>
      </w:r>
      <w:r w:rsidRPr="00F442A2">
        <w:t xml:space="preserve"> for an example of author Classification. There may be multiple values within the ebRIM Slot. </w:t>
      </w:r>
    </w:p>
    <w:p w14:paraId="616F5C48" w14:textId="77777777" w:rsidR="00E07DB3" w:rsidRPr="00F442A2" w:rsidRDefault="00E07DB3" w:rsidP="00A4429A">
      <w:pPr>
        <w:pStyle w:val="BodyText"/>
      </w:pPr>
    </w:p>
    <w:p w14:paraId="083420B5" w14:textId="6540DD21" w:rsidR="00E07DB3" w:rsidRPr="00F442A2" w:rsidRDefault="00E07DB3" w:rsidP="00A4429A">
      <w:pPr>
        <w:pStyle w:val="XMLFragment"/>
        <w:rPr>
          <w:lang w:val="en-US"/>
        </w:rPr>
      </w:pPr>
      <w:r w:rsidRPr="00F442A2">
        <w:rPr>
          <w:lang w:val="en-US"/>
        </w:rPr>
        <w:t>&lt;rim:Slot name="</w:t>
      </w:r>
      <w:r w:rsidR="002C4BB1" w:rsidRPr="00F442A2">
        <w:rPr>
          <w:lang w:val="en-US"/>
        </w:rPr>
        <w:t>authorRole</w:t>
      </w:r>
      <w:r w:rsidRPr="00F442A2">
        <w:rPr>
          <w:lang w:val="en-US"/>
        </w:rPr>
        <w:t>"&gt;</w:t>
      </w:r>
    </w:p>
    <w:p w14:paraId="52D77E78" w14:textId="77777777" w:rsidR="00E07DB3" w:rsidRPr="00F442A2" w:rsidRDefault="00E07DB3" w:rsidP="00A4429A">
      <w:pPr>
        <w:pStyle w:val="XMLFragment"/>
        <w:rPr>
          <w:lang w:val="en-US"/>
        </w:rPr>
      </w:pPr>
      <w:r w:rsidRPr="00F442A2">
        <w:rPr>
          <w:lang w:val="en-US"/>
        </w:rPr>
        <w:t xml:space="preserve">  &lt;rim:ValueList&gt;</w:t>
      </w:r>
    </w:p>
    <w:p w14:paraId="301B9CB5" w14:textId="04702F95" w:rsidR="00E07DB3" w:rsidRPr="00F442A2" w:rsidRDefault="00E07DB3" w:rsidP="00A4429A">
      <w:pPr>
        <w:pStyle w:val="XMLFragment"/>
        <w:rPr>
          <w:lang w:val="en-US"/>
        </w:rPr>
      </w:pPr>
      <w:r w:rsidRPr="00F442A2">
        <w:rPr>
          <w:lang w:val="en-US"/>
        </w:rPr>
        <w:t xml:space="preserve">    &lt;rim:Value&gt;</w:t>
      </w:r>
      <w:r w:rsidR="002C4BB1" w:rsidRPr="00F442A2">
        <w:rPr>
          <w:lang w:val="en-US"/>
        </w:rPr>
        <w:t>PRF^^^&amp;amp;2.16.840.1.113883.5.90&amp;amp;ISO</w:t>
      </w:r>
      <w:r w:rsidRPr="00F442A2">
        <w:rPr>
          <w:lang w:val="en-US"/>
        </w:rPr>
        <w:t>&lt;/rim:Value&gt;</w:t>
      </w:r>
    </w:p>
    <w:p w14:paraId="2E57A0CD" w14:textId="77777777" w:rsidR="00E07DB3" w:rsidRPr="00F442A2" w:rsidRDefault="00E07DB3" w:rsidP="00A4429A">
      <w:pPr>
        <w:pStyle w:val="XMLFragment"/>
        <w:rPr>
          <w:lang w:val="en-US"/>
        </w:rPr>
      </w:pPr>
      <w:r w:rsidRPr="00F442A2">
        <w:rPr>
          <w:lang w:val="en-US"/>
        </w:rPr>
        <w:t xml:space="preserve">  &lt;/rim:ValueList&gt;</w:t>
      </w:r>
    </w:p>
    <w:p w14:paraId="72C0922A" w14:textId="77777777" w:rsidR="00E07DB3" w:rsidRPr="00F442A2" w:rsidRDefault="00E07DB3" w:rsidP="00A4429A">
      <w:pPr>
        <w:pStyle w:val="XMLFragment"/>
        <w:rPr>
          <w:lang w:val="en-US"/>
        </w:rPr>
      </w:pPr>
      <w:r w:rsidRPr="00F442A2">
        <w:rPr>
          <w:lang w:val="en-US"/>
        </w:rPr>
        <w:t>&lt;/rim:Slot&gt;</w:t>
      </w:r>
    </w:p>
    <w:p w14:paraId="60B45037" w14:textId="77777777" w:rsidR="0064503F" w:rsidRPr="00F442A2" w:rsidRDefault="0064503F" w:rsidP="00526BF4">
      <w:pPr>
        <w:pStyle w:val="BodyText"/>
      </w:pPr>
      <w:bookmarkStart w:id="209" w:name="_Toc364252827"/>
      <w:bookmarkStart w:id="210" w:name="_Toc367876962"/>
    </w:p>
    <w:p w14:paraId="00762AAC" w14:textId="77777777" w:rsidR="00E07DB3" w:rsidRPr="00F442A2" w:rsidRDefault="00052E47" w:rsidP="009E7736">
      <w:pPr>
        <w:pStyle w:val="Heading6"/>
        <w:numPr>
          <w:ilvl w:val="5"/>
          <w:numId w:val="5"/>
        </w:numPr>
        <w:tabs>
          <w:tab w:val="clear" w:pos="1980"/>
        </w:tabs>
        <w:suppressAutoHyphens w:val="0"/>
      </w:pPr>
      <w:r w:rsidRPr="00F442A2">
        <w:t xml:space="preserve"> </w:t>
      </w:r>
      <w:r w:rsidR="00E07DB3" w:rsidRPr="00F442A2">
        <w:t>authorSpecialty</w:t>
      </w:r>
      <w:bookmarkEnd w:id="209"/>
      <w:bookmarkEnd w:id="210"/>
    </w:p>
    <w:p w14:paraId="504FB00C" w14:textId="77777777" w:rsidR="00E07DB3" w:rsidRPr="00F442A2" w:rsidRDefault="00E07DB3" w:rsidP="000766F4">
      <w:pPr>
        <w:pStyle w:val="BodyText"/>
        <w:rPr>
          <w:b/>
          <w:bCs/>
        </w:rPr>
      </w:pPr>
      <w:r w:rsidRPr="00F442A2">
        <w:rPr>
          <w:b/>
          <w:bCs/>
        </w:rPr>
        <w:t>Description:</w:t>
      </w:r>
    </w:p>
    <w:p w14:paraId="2B3456FD" w14:textId="30CB1C21" w:rsidR="00EF0157" w:rsidRPr="00F442A2" w:rsidRDefault="00E07DB3" w:rsidP="00E07DB3">
      <w:pPr>
        <w:pStyle w:val="BodyText"/>
      </w:pPr>
      <w:r w:rsidRPr="00F442A2">
        <w:t xml:space="preserve">Represents a specific specialty under which the </w:t>
      </w:r>
      <w:r w:rsidR="00F21582" w:rsidRPr="00F442A2">
        <w:t>DocumentEntry</w:t>
      </w:r>
      <w:r w:rsidRPr="00F442A2">
        <w:t xml:space="preserve"> or SubmissionSet</w:t>
      </w:r>
      <w:r w:rsidR="00F21582" w:rsidRPr="00F442A2">
        <w:t xml:space="preserve"> were authored</w:t>
      </w:r>
      <w:r w:rsidRPr="00F442A2">
        <w:t xml:space="preserve">. </w:t>
      </w:r>
      <w:r w:rsidR="00F21582" w:rsidRPr="00F442A2">
        <w:t xml:space="preserve">Unlike a DocumentEntry’s practiceSettingCode, this attribute depends on the author’s specialty, not </w:t>
      </w:r>
      <w:r w:rsidR="00C2098D" w:rsidRPr="00F442A2">
        <w:t xml:space="preserve">on </w:t>
      </w:r>
      <w:r w:rsidR="00F21582" w:rsidRPr="00F442A2">
        <w:t xml:space="preserve">the </w:t>
      </w:r>
      <w:r w:rsidR="00C2098D" w:rsidRPr="00F442A2">
        <w:t xml:space="preserve">specialty of the </w:t>
      </w:r>
      <w:r w:rsidR="00F21582" w:rsidRPr="00F442A2">
        <w:t xml:space="preserve">healthcare facility. If no authorPerson is included in the author attribute, authorSpecialty still refers to the unknown authorPerson’s specialty and not the authorInstitution’s specialty. </w:t>
      </w:r>
    </w:p>
    <w:p w14:paraId="1C21929B" w14:textId="11C5482B" w:rsidR="00E07DB3" w:rsidRPr="00F442A2" w:rsidRDefault="00E07DB3" w:rsidP="00E07DB3">
      <w:pPr>
        <w:pStyle w:val="BodyText"/>
      </w:pPr>
      <w:r w:rsidRPr="00F442A2">
        <w:t xml:space="preserve">This is a sub-attribute of the author attribute. </w:t>
      </w:r>
    </w:p>
    <w:p w14:paraId="4F0205DF" w14:textId="0794C4E1" w:rsidR="00E07DB3" w:rsidRPr="00F442A2" w:rsidRDefault="00E07DB3" w:rsidP="000766F4">
      <w:pPr>
        <w:pStyle w:val="BodyText"/>
        <w:rPr>
          <w:b/>
          <w:bCs/>
        </w:rPr>
      </w:pPr>
      <w:r w:rsidRPr="00F442A2">
        <w:rPr>
          <w:b/>
          <w:bCs/>
        </w:rPr>
        <w:t>Coding:</w:t>
      </w:r>
    </w:p>
    <w:p w14:paraId="1BA81361" w14:textId="02D35E72" w:rsidR="00E07DB3" w:rsidRPr="00F442A2" w:rsidRDefault="00E07DB3" w:rsidP="00E07DB3">
      <w:pPr>
        <w:pStyle w:val="BodyText"/>
      </w:pPr>
      <w:r w:rsidRPr="00F442A2">
        <w:t>The format of the authorSpecialty value is String</w:t>
      </w:r>
      <w:r w:rsidR="002C4BB1" w:rsidRPr="00F442A2">
        <w:t xml:space="preserve"> or Coded String (see Table 4.2.3.1.7-2)</w:t>
      </w:r>
      <w:r w:rsidRPr="00F442A2">
        <w:t>.</w:t>
      </w:r>
    </w:p>
    <w:p w14:paraId="19FC4223" w14:textId="61DC125B" w:rsidR="00E07DB3" w:rsidRPr="00F442A2" w:rsidRDefault="00E07DB3" w:rsidP="00E07DB3">
      <w:pPr>
        <w:pStyle w:val="BodyText"/>
      </w:pPr>
      <w:r w:rsidRPr="00F442A2">
        <w:t xml:space="preserve">The value is coded as an optional ebRIM Slot within an author Classification. See </w:t>
      </w:r>
      <w:r w:rsidR="00052E47" w:rsidRPr="00F442A2">
        <w:t>S</w:t>
      </w:r>
      <w:r w:rsidRPr="00F442A2">
        <w:t xml:space="preserve">ection </w:t>
      </w:r>
      <w:r w:rsidR="004C26CD" w:rsidRPr="00F442A2">
        <w:fldChar w:fldCharType="begin"/>
      </w:r>
      <w:r w:rsidR="004C26CD" w:rsidRPr="00F442A2">
        <w:instrText xml:space="preserve"> REF _Ref288053880 \r \h  \* MERGEFORMAT </w:instrText>
      </w:r>
      <w:r w:rsidR="004C26CD" w:rsidRPr="00F442A2">
        <w:fldChar w:fldCharType="separate"/>
      </w:r>
      <w:r w:rsidR="00B85B78" w:rsidRPr="00F442A2">
        <w:t>4.2.3.2.1</w:t>
      </w:r>
      <w:r w:rsidR="004C26CD" w:rsidRPr="00F442A2">
        <w:fldChar w:fldCharType="end"/>
      </w:r>
      <w:r w:rsidRPr="00F442A2">
        <w:t xml:space="preserve"> for an example of author Classification. There may be multiple values within the ebRIM Slot. </w:t>
      </w:r>
    </w:p>
    <w:p w14:paraId="7D8200A4" w14:textId="77777777" w:rsidR="00E07DB3" w:rsidRPr="00F442A2" w:rsidRDefault="00E07DB3" w:rsidP="00A4429A">
      <w:pPr>
        <w:pStyle w:val="BodyText"/>
      </w:pPr>
    </w:p>
    <w:p w14:paraId="7F5FA22A" w14:textId="77777777" w:rsidR="00E07DB3" w:rsidRPr="00F442A2" w:rsidRDefault="00E07DB3" w:rsidP="00A4429A">
      <w:pPr>
        <w:pStyle w:val="XMLFragment"/>
        <w:rPr>
          <w:lang w:val="en-US"/>
        </w:rPr>
      </w:pPr>
      <w:r w:rsidRPr="00F442A2">
        <w:rPr>
          <w:lang w:val="en-US"/>
        </w:rPr>
        <w:t>&lt;rim:Slot name="authorSpecialty"&gt;</w:t>
      </w:r>
    </w:p>
    <w:p w14:paraId="12DD1893" w14:textId="77777777" w:rsidR="00E07DB3" w:rsidRPr="00F442A2" w:rsidRDefault="00E07DB3" w:rsidP="00A4429A">
      <w:pPr>
        <w:pStyle w:val="XMLFragment"/>
        <w:rPr>
          <w:lang w:val="en-US"/>
        </w:rPr>
      </w:pPr>
      <w:r w:rsidRPr="00F442A2">
        <w:rPr>
          <w:lang w:val="en-US"/>
        </w:rPr>
        <w:t xml:space="preserve">  &lt;rim:ValueList&gt;</w:t>
      </w:r>
    </w:p>
    <w:p w14:paraId="470487DC" w14:textId="77777777" w:rsidR="00E07DB3" w:rsidRPr="00F442A2" w:rsidRDefault="00E07DB3" w:rsidP="00A4429A">
      <w:pPr>
        <w:pStyle w:val="XMLFragment"/>
        <w:rPr>
          <w:lang w:val="en-US"/>
        </w:rPr>
      </w:pPr>
      <w:r w:rsidRPr="00F442A2">
        <w:rPr>
          <w:lang w:val="en-US"/>
        </w:rPr>
        <w:t xml:space="preserve">    &lt;rim:Value&gt;Cardiology&lt;/rim:Value&gt;</w:t>
      </w:r>
    </w:p>
    <w:p w14:paraId="13DCCF34" w14:textId="77777777" w:rsidR="00E07DB3" w:rsidRPr="00F442A2" w:rsidRDefault="00E07DB3" w:rsidP="00A4429A">
      <w:pPr>
        <w:pStyle w:val="XMLFragment"/>
        <w:rPr>
          <w:lang w:val="en-US"/>
        </w:rPr>
      </w:pPr>
      <w:r w:rsidRPr="00F442A2">
        <w:rPr>
          <w:lang w:val="en-US"/>
        </w:rPr>
        <w:t xml:space="preserve">  &lt;rim:ValueList&gt;</w:t>
      </w:r>
    </w:p>
    <w:p w14:paraId="1905ADEC" w14:textId="77777777" w:rsidR="00E07DB3" w:rsidRPr="00F442A2" w:rsidRDefault="00E07DB3" w:rsidP="00A4429A">
      <w:pPr>
        <w:pStyle w:val="XMLFragment"/>
        <w:rPr>
          <w:lang w:val="en-US"/>
        </w:rPr>
      </w:pPr>
      <w:r w:rsidRPr="00F442A2">
        <w:rPr>
          <w:lang w:val="en-US"/>
        </w:rPr>
        <w:t>&lt;/rim:Slot&gt;</w:t>
      </w:r>
    </w:p>
    <w:p w14:paraId="09EDFAC6" w14:textId="7151A894" w:rsidR="0064503F" w:rsidRPr="00F442A2" w:rsidRDefault="0064503F" w:rsidP="00526BF4">
      <w:pPr>
        <w:pStyle w:val="BodyText"/>
      </w:pPr>
      <w:bookmarkStart w:id="211" w:name="_Ref363068468"/>
      <w:bookmarkStart w:id="212" w:name="_Toc364252828"/>
      <w:bookmarkStart w:id="213" w:name="_Toc367876963"/>
    </w:p>
    <w:p w14:paraId="09BA2EB6" w14:textId="77777777" w:rsidR="00E07DB3" w:rsidRPr="00F442A2" w:rsidRDefault="001202EB" w:rsidP="009E7736">
      <w:pPr>
        <w:pStyle w:val="Heading6"/>
        <w:numPr>
          <w:ilvl w:val="5"/>
          <w:numId w:val="5"/>
        </w:numPr>
        <w:tabs>
          <w:tab w:val="clear" w:pos="1980"/>
        </w:tabs>
        <w:suppressAutoHyphens w:val="0"/>
      </w:pPr>
      <w:r w:rsidRPr="00F442A2">
        <w:t xml:space="preserve"> </w:t>
      </w:r>
      <w:r w:rsidR="00E07DB3" w:rsidRPr="00F442A2">
        <w:t>authorTelecommunication</w:t>
      </w:r>
      <w:bookmarkEnd w:id="211"/>
      <w:bookmarkEnd w:id="212"/>
      <w:bookmarkEnd w:id="213"/>
    </w:p>
    <w:p w14:paraId="469EB91C" w14:textId="77777777" w:rsidR="00E07DB3" w:rsidRPr="00F442A2" w:rsidRDefault="00E07DB3" w:rsidP="000766F4">
      <w:pPr>
        <w:pStyle w:val="BodyText"/>
        <w:rPr>
          <w:b/>
          <w:bCs/>
        </w:rPr>
      </w:pPr>
      <w:r w:rsidRPr="00F442A2">
        <w:rPr>
          <w:b/>
          <w:bCs/>
        </w:rPr>
        <w:t>Description:</w:t>
      </w:r>
    </w:p>
    <w:p w14:paraId="65A645D9" w14:textId="2222D61E" w:rsidR="00EF0157" w:rsidRPr="00F442A2" w:rsidRDefault="00E07DB3" w:rsidP="00E07DB3">
      <w:pPr>
        <w:pStyle w:val="BodyText"/>
      </w:pPr>
      <w:r w:rsidRPr="00F442A2">
        <w:t xml:space="preserve">Represents </w:t>
      </w:r>
      <w:r w:rsidR="00F21582" w:rsidRPr="00F442A2">
        <w:t xml:space="preserve">a </w:t>
      </w:r>
      <w:r w:rsidRPr="00F442A2">
        <w:t>telecommunications address (e.g., email</w:t>
      </w:r>
      <w:r w:rsidR="00F21582" w:rsidRPr="00F442A2">
        <w:t xml:space="preserve"> or telephone number</w:t>
      </w:r>
      <w:r w:rsidRPr="00F442A2">
        <w:t xml:space="preserve">) </w:t>
      </w:r>
      <w:r w:rsidR="00F21582" w:rsidRPr="00F442A2">
        <w:t>for contacting</w:t>
      </w:r>
      <w:r w:rsidRPr="00F442A2">
        <w:t xml:space="preserve"> the author. </w:t>
      </w:r>
    </w:p>
    <w:p w14:paraId="52303B77" w14:textId="36D28F84" w:rsidR="00E07DB3" w:rsidRPr="00F442A2" w:rsidRDefault="00E07DB3" w:rsidP="00E07DB3">
      <w:pPr>
        <w:pStyle w:val="BodyText"/>
      </w:pPr>
      <w:r w:rsidRPr="00F442A2">
        <w:t xml:space="preserve">This is a sub-attribute of </w:t>
      </w:r>
      <w:r w:rsidR="00EF0157" w:rsidRPr="00F442A2">
        <w:t xml:space="preserve">the </w:t>
      </w:r>
      <w:r w:rsidRPr="00F442A2">
        <w:t>author</w:t>
      </w:r>
      <w:r w:rsidR="00EF0157" w:rsidRPr="00F442A2">
        <w:t xml:space="preserve"> attribute</w:t>
      </w:r>
      <w:r w:rsidRPr="00F442A2">
        <w:t>.</w:t>
      </w:r>
    </w:p>
    <w:p w14:paraId="1F662B56" w14:textId="77777777" w:rsidR="00E07DB3" w:rsidRPr="00F442A2" w:rsidRDefault="00E07DB3" w:rsidP="005A199D">
      <w:pPr>
        <w:pStyle w:val="BodyText"/>
        <w:keepNext/>
        <w:rPr>
          <w:b/>
          <w:bCs/>
        </w:rPr>
      </w:pPr>
      <w:r w:rsidRPr="00F442A2">
        <w:rPr>
          <w:b/>
          <w:bCs/>
        </w:rPr>
        <w:lastRenderedPageBreak/>
        <w:t>Coding:</w:t>
      </w:r>
    </w:p>
    <w:p w14:paraId="2D993352" w14:textId="13ED2E5D" w:rsidR="00E07DB3" w:rsidRPr="00F442A2" w:rsidRDefault="00E07DB3" w:rsidP="00E460AB">
      <w:r w:rsidRPr="00F442A2">
        <w:rPr>
          <w:rStyle w:val="BodyTextChar"/>
        </w:rPr>
        <w:t xml:space="preserve">The format of the authorTelecommunication value is XTN; see </w:t>
      </w:r>
      <w:r w:rsidR="00F13135" w:rsidRPr="00F442A2">
        <w:rPr>
          <w:rStyle w:val="BodyTextChar"/>
        </w:rPr>
        <w:fldChar w:fldCharType="begin"/>
      </w:r>
      <w:r w:rsidRPr="00F442A2">
        <w:rPr>
          <w:rStyle w:val="BodyTextChar"/>
        </w:rPr>
        <w:instrText xml:space="preserve"> REF _Ref355085579 \h </w:instrText>
      </w:r>
      <w:r w:rsidR="00F13135" w:rsidRPr="00F442A2">
        <w:rPr>
          <w:rStyle w:val="BodyTextChar"/>
        </w:rPr>
      </w:r>
      <w:r w:rsidR="00F13135" w:rsidRPr="00F442A2">
        <w:rPr>
          <w:rStyle w:val="BodyTextChar"/>
        </w:rPr>
        <w:fldChar w:fldCharType="separate"/>
      </w:r>
      <w:r w:rsidR="00B85B78" w:rsidRPr="00F442A2">
        <w:t xml:space="preserve">Table </w:t>
      </w:r>
      <w:r w:rsidR="00F13135" w:rsidRPr="00F442A2">
        <w:rPr>
          <w:rStyle w:val="BodyTextChar"/>
        </w:rPr>
        <w:fldChar w:fldCharType="end"/>
      </w:r>
      <w:r w:rsidRPr="00F442A2">
        <w:rPr>
          <w:rStyle w:val="BodyTextChar"/>
        </w:rPr>
        <w:t xml:space="preserve">for </w:t>
      </w:r>
      <w:r w:rsidR="00EF0157" w:rsidRPr="00F442A2">
        <w:rPr>
          <w:rStyle w:val="BodyTextChar"/>
        </w:rPr>
        <w:t xml:space="preserve">a </w:t>
      </w:r>
      <w:r w:rsidRPr="00F442A2">
        <w:rPr>
          <w:rStyle w:val="BodyTextChar"/>
        </w:rPr>
        <w:t xml:space="preserve">description of XTN format. </w:t>
      </w:r>
    </w:p>
    <w:p w14:paraId="6952A9A7" w14:textId="1E685511" w:rsidR="00E07DB3" w:rsidRPr="00F442A2" w:rsidRDefault="00E07DB3" w:rsidP="00E07DB3">
      <w:pPr>
        <w:pStyle w:val="BodyText"/>
      </w:pPr>
      <w:r w:rsidRPr="00F442A2">
        <w:t xml:space="preserve">The value is coded as an optional ebRIM Slot within an author Classification. See </w:t>
      </w:r>
      <w:r w:rsidR="00052E47" w:rsidRPr="00F442A2">
        <w:t>S</w:t>
      </w:r>
      <w:r w:rsidRPr="00F442A2">
        <w:t xml:space="preserve">ection </w:t>
      </w:r>
      <w:r w:rsidR="004C26CD" w:rsidRPr="00F442A2">
        <w:fldChar w:fldCharType="begin"/>
      </w:r>
      <w:r w:rsidR="004C26CD" w:rsidRPr="00F442A2">
        <w:instrText xml:space="preserve"> REF _Ref288053880 \r \h  \* MERGEFORMAT </w:instrText>
      </w:r>
      <w:r w:rsidR="004C26CD" w:rsidRPr="00F442A2">
        <w:fldChar w:fldCharType="separate"/>
      </w:r>
      <w:r w:rsidR="00B85B78" w:rsidRPr="00F442A2">
        <w:t>4.2.3.2.1</w:t>
      </w:r>
      <w:r w:rsidR="004C26CD" w:rsidRPr="00F442A2">
        <w:fldChar w:fldCharType="end"/>
      </w:r>
      <w:r w:rsidRPr="00F442A2">
        <w:t xml:space="preserve"> for an example of author Classification. There may be multiple values within the ebRIM Slot.</w:t>
      </w:r>
    </w:p>
    <w:p w14:paraId="234355D8" w14:textId="77777777" w:rsidR="00E07DB3" w:rsidRPr="00F442A2" w:rsidRDefault="00E07DB3" w:rsidP="00A4429A">
      <w:pPr>
        <w:pStyle w:val="BodyText"/>
      </w:pPr>
    </w:p>
    <w:p w14:paraId="694101B4" w14:textId="77777777" w:rsidR="00E07DB3" w:rsidRPr="00F442A2" w:rsidRDefault="00E07DB3">
      <w:pPr>
        <w:pStyle w:val="XMLFragment"/>
        <w:rPr>
          <w:lang w:val="en-US"/>
        </w:rPr>
      </w:pPr>
      <w:r w:rsidRPr="00F442A2">
        <w:rPr>
          <w:lang w:val="en-US"/>
        </w:rPr>
        <w:t>&lt;rim:Slot name="authorTelecommunication"&gt;</w:t>
      </w:r>
    </w:p>
    <w:p w14:paraId="7DEB461B" w14:textId="77777777" w:rsidR="00E07DB3" w:rsidRPr="00F442A2" w:rsidRDefault="00E07DB3" w:rsidP="000766F4">
      <w:pPr>
        <w:pStyle w:val="XMLFragment"/>
        <w:rPr>
          <w:lang w:val="en-US"/>
        </w:rPr>
      </w:pPr>
      <w:r w:rsidRPr="00F442A2">
        <w:rPr>
          <w:lang w:val="en-US"/>
        </w:rPr>
        <w:t xml:space="preserve">  &lt;rim:ValueList&gt;</w:t>
      </w:r>
    </w:p>
    <w:p w14:paraId="45ED7358" w14:textId="0D186328" w:rsidR="00E07DB3" w:rsidRPr="00F442A2" w:rsidRDefault="00E07DB3">
      <w:pPr>
        <w:pStyle w:val="XMLFragment"/>
        <w:rPr>
          <w:lang w:val="en-US"/>
        </w:rPr>
      </w:pPr>
      <w:r w:rsidRPr="00F442A2">
        <w:rPr>
          <w:lang w:val="en-US"/>
        </w:rPr>
        <w:t xml:space="preserve">    &lt;rim:Value&gt;^^Internet^</w:t>
      </w:r>
      <w:r w:rsidR="00F21582" w:rsidRPr="00F442A2">
        <w:rPr>
          <w:lang w:val="en-US"/>
        </w:rPr>
        <w:t>marcus.welby</w:t>
      </w:r>
      <w:r w:rsidRPr="00F442A2">
        <w:rPr>
          <w:lang w:val="en-US"/>
        </w:rPr>
        <w:t>@healthcare.example.org&lt;/rim:Value&gt;</w:t>
      </w:r>
    </w:p>
    <w:p w14:paraId="416EC26C" w14:textId="77777777" w:rsidR="00E07DB3" w:rsidRPr="00F442A2" w:rsidRDefault="00E07DB3" w:rsidP="000766F4">
      <w:pPr>
        <w:pStyle w:val="XMLFragment"/>
        <w:rPr>
          <w:lang w:val="en-US"/>
        </w:rPr>
      </w:pPr>
      <w:r w:rsidRPr="00F442A2">
        <w:rPr>
          <w:lang w:val="en-US"/>
        </w:rPr>
        <w:t xml:space="preserve">  &lt;/rim:ValueList&gt;</w:t>
      </w:r>
    </w:p>
    <w:p w14:paraId="51257FB3" w14:textId="77777777" w:rsidR="00E07DB3" w:rsidRPr="00F442A2" w:rsidRDefault="00E07DB3">
      <w:pPr>
        <w:pStyle w:val="XMLFragment"/>
        <w:rPr>
          <w:lang w:val="en-US"/>
        </w:rPr>
      </w:pPr>
      <w:r w:rsidRPr="00F442A2">
        <w:rPr>
          <w:lang w:val="en-US"/>
        </w:rPr>
        <w:t>&lt;/rim:Slot&gt;</w:t>
      </w:r>
    </w:p>
    <w:p w14:paraId="26A0E765" w14:textId="77777777" w:rsidR="0064503F" w:rsidRPr="00F442A2" w:rsidRDefault="0064503F" w:rsidP="00526BF4">
      <w:pPr>
        <w:pStyle w:val="BodyText"/>
      </w:pPr>
      <w:bookmarkStart w:id="214" w:name="_Toc352575072"/>
      <w:bookmarkStart w:id="215" w:name="_Toc364252829"/>
      <w:bookmarkStart w:id="216" w:name="_Toc367876964"/>
    </w:p>
    <w:p w14:paraId="05D9E0B7" w14:textId="77777777" w:rsidR="00E07DB3" w:rsidRPr="00F442A2" w:rsidRDefault="00E07DB3" w:rsidP="009E7736">
      <w:pPr>
        <w:pStyle w:val="Heading5"/>
        <w:numPr>
          <w:ilvl w:val="4"/>
          <w:numId w:val="5"/>
        </w:numPr>
        <w:tabs>
          <w:tab w:val="clear" w:pos="1980"/>
        </w:tabs>
        <w:suppressAutoHyphens w:val="0"/>
      </w:pPr>
      <w:r w:rsidRPr="00F442A2">
        <w:t>UUIDs</w:t>
      </w:r>
      <w:bookmarkEnd w:id="214"/>
      <w:bookmarkEnd w:id="215"/>
      <w:bookmarkEnd w:id="216"/>
    </w:p>
    <w:p w14:paraId="128E89DA" w14:textId="2D4FC172" w:rsidR="00E07DB3" w:rsidRPr="00F442A2" w:rsidRDefault="00E07DB3" w:rsidP="00E07DB3">
      <w:pPr>
        <w:rPr>
          <w:rStyle w:val="BodyTextChar"/>
        </w:rPr>
      </w:pPr>
      <w:r w:rsidRPr="00F442A2">
        <w:rPr>
          <w:rStyle w:val="BodyTextChar"/>
        </w:rPr>
        <w:t>UUIDs shall be formatted according to</w:t>
      </w:r>
      <w:r w:rsidRPr="00F442A2">
        <w:t xml:space="preserve"> </w:t>
      </w:r>
      <w:hyperlink r:id="rId40" w:history="1">
        <w:r w:rsidRPr="00F442A2">
          <w:rPr>
            <w:rStyle w:val="Hyperlink"/>
          </w:rPr>
          <w:t>RFC4122</w:t>
        </w:r>
      </w:hyperlink>
      <w:r w:rsidRPr="00F442A2">
        <w:t xml:space="preserve">. </w:t>
      </w:r>
      <w:r w:rsidRPr="00F442A2">
        <w:rPr>
          <w:rStyle w:val="BodyTextChar"/>
        </w:rPr>
        <w:t>Furthermore, values 10 through 15 shall be formatted in hexadecimal using only lower case ‘a’-‘f’. An example of a properly formatted UUID is:</w:t>
      </w:r>
    </w:p>
    <w:p w14:paraId="014B1A9C" w14:textId="77777777" w:rsidR="00E07DB3" w:rsidRPr="00F442A2" w:rsidRDefault="00E07DB3" w:rsidP="00581C03">
      <w:pPr>
        <w:jc w:val="center"/>
        <w:rPr>
          <w:rFonts w:ascii="Courier New" w:hAnsi="Courier New"/>
          <w:sz w:val="20"/>
        </w:rPr>
      </w:pPr>
      <w:r w:rsidRPr="00F442A2">
        <w:rPr>
          <w:rFonts w:ascii="Courier New" w:hAnsi="Courier New"/>
          <w:sz w:val="20"/>
        </w:rPr>
        <w:t>urn:uuid:10b545ea-725c-446d-9b95-8aeb444eddf3</w:t>
      </w:r>
    </w:p>
    <w:p w14:paraId="39487ECE" w14:textId="77777777" w:rsidR="00E07DB3" w:rsidRPr="00F442A2" w:rsidRDefault="00E07DB3" w:rsidP="00E07DB3">
      <w:pPr>
        <w:pStyle w:val="BodyText"/>
      </w:pPr>
      <w:r w:rsidRPr="00F442A2">
        <w:t>Alternatively, symbolic Ids may be used when referencing objects in the same submission request. A symbolic Id is any string which does not start with urn:uuid:. For example, in XDS, a Document Source may create a submission request using symbolic Ids; the Document Registry replaces these with assigned properly formatted UUIDs upon acceptance of the submission.</w:t>
      </w:r>
    </w:p>
    <w:p w14:paraId="2D357E27" w14:textId="77777777" w:rsidR="00E07DB3" w:rsidRPr="00F442A2" w:rsidRDefault="00E07DB3" w:rsidP="00E07DB3">
      <w:pPr>
        <w:pStyle w:val="BodyText"/>
      </w:pPr>
      <w:r w:rsidRPr="00F442A2">
        <w:t>Once a UUID-format Id value is assigned to a Registry Object, that value is permanent and shall not be changed.</w:t>
      </w:r>
    </w:p>
    <w:p w14:paraId="783570E3" w14:textId="77777777" w:rsidR="00E07DB3" w:rsidRPr="00F442A2" w:rsidRDefault="00E07DB3" w:rsidP="009E7736">
      <w:pPr>
        <w:pStyle w:val="Heading5"/>
        <w:numPr>
          <w:ilvl w:val="4"/>
          <w:numId w:val="5"/>
        </w:numPr>
        <w:tabs>
          <w:tab w:val="clear" w:pos="1008"/>
          <w:tab w:val="clear" w:pos="1980"/>
        </w:tabs>
        <w:suppressAutoHyphens w:val="0"/>
      </w:pPr>
      <w:bookmarkStart w:id="217" w:name="_Toc352575074"/>
      <w:bookmarkStart w:id="218" w:name="_Toc364252830"/>
      <w:bookmarkStart w:id="219" w:name="_Toc367876965"/>
      <w:r w:rsidRPr="00F442A2">
        <w:t xml:space="preserve">Extra Metadata </w:t>
      </w:r>
      <w:bookmarkEnd w:id="217"/>
      <w:r w:rsidRPr="00F442A2">
        <w:t>Attributes</w:t>
      </w:r>
      <w:bookmarkEnd w:id="218"/>
      <w:bookmarkEnd w:id="219"/>
    </w:p>
    <w:p w14:paraId="242622F7" w14:textId="46E8F32A" w:rsidR="00375929" w:rsidRPr="00F442A2" w:rsidRDefault="00375929" w:rsidP="00375929">
      <w:pPr>
        <w:pStyle w:val="BodyText"/>
        <w:rPr>
          <w:lang w:eastAsia="ar-SA"/>
        </w:rPr>
      </w:pPr>
      <w:r w:rsidRPr="00F442A2">
        <w:rPr>
          <w:lang w:eastAsia="ar-SA"/>
        </w:rPr>
        <w:t xml:space="preserve">The term “Extra Metadata Attributes” refers to ebRIM Slots on any DocumentEntry, SubmissionSet, Folder, or Association that are not defined in the Technical Framework. </w:t>
      </w:r>
    </w:p>
    <w:p w14:paraId="6618182C" w14:textId="230AF8A3" w:rsidR="00375929" w:rsidRPr="00F442A2" w:rsidRDefault="00375929" w:rsidP="00375929">
      <w:pPr>
        <w:pStyle w:val="BodyText"/>
        <w:rPr>
          <w:lang w:eastAsia="ar-SA"/>
        </w:rPr>
      </w:pPr>
      <w:r w:rsidRPr="00F442A2">
        <w:rPr>
          <w:lang w:eastAsia="ar-SA"/>
        </w:rPr>
        <w:t>An actor that creates metadata may add Extra Metadata Attributes. An actor that receives metadata shall not generate an error due to the presence of Extra Metadata Attributes.</w:t>
      </w:r>
    </w:p>
    <w:p w14:paraId="456443E6" w14:textId="2CEE1D90" w:rsidR="00375929" w:rsidRPr="00F442A2" w:rsidRDefault="00375929" w:rsidP="00375929">
      <w:pPr>
        <w:pStyle w:val="BodyText"/>
        <w:rPr>
          <w:lang w:eastAsia="ar-SA"/>
        </w:rPr>
      </w:pPr>
      <w:r w:rsidRPr="00F442A2">
        <w:rPr>
          <w:lang w:eastAsia="ar-SA"/>
        </w:rPr>
        <w:t>Some IHE transactions require that a receiving actor take specific actions if the submission contains Extra Metadata Attributes. Otherwise, the receiving actor may ignore them.</w:t>
      </w:r>
    </w:p>
    <w:p w14:paraId="328DA852" w14:textId="77777777" w:rsidR="00375929" w:rsidRPr="00F442A2" w:rsidRDefault="00375929" w:rsidP="00375929">
      <w:pPr>
        <w:pStyle w:val="BodyText"/>
        <w:rPr>
          <w:lang w:eastAsia="ar-SA"/>
        </w:rPr>
      </w:pPr>
      <w:r w:rsidRPr="00F442A2">
        <w:rPr>
          <w:lang w:eastAsia="ar-SA"/>
        </w:rPr>
        <w:t>The ‘name’ attribute of the ebRIM Slot for an Extra Metadata Attribute shall conform to the following rules:</w:t>
      </w:r>
    </w:p>
    <w:p w14:paraId="149F9431" w14:textId="77777777" w:rsidR="00375929" w:rsidRPr="00F442A2" w:rsidRDefault="00375929" w:rsidP="00B93FE6">
      <w:pPr>
        <w:pStyle w:val="ListBullet2"/>
        <w:numPr>
          <w:ilvl w:val="0"/>
          <w:numId w:val="54"/>
        </w:numPr>
      </w:pPr>
      <w:r w:rsidRPr="00F442A2">
        <w:t>The value of ‘name’ shall be a valid URN.</w:t>
      </w:r>
    </w:p>
    <w:p w14:paraId="4A74EB49" w14:textId="22CFAFFF" w:rsidR="00375929" w:rsidRPr="00F442A2" w:rsidRDefault="00375929" w:rsidP="00B93FE6">
      <w:pPr>
        <w:pStyle w:val="ListBullet2"/>
        <w:numPr>
          <w:ilvl w:val="0"/>
          <w:numId w:val="54"/>
        </w:numPr>
      </w:pPr>
      <w:r w:rsidRPr="00F442A2">
        <w:t>The prefix 'urn:ihe:' shall not be used.</w:t>
      </w:r>
    </w:p>
    <w:p w14:paraId="02731D60" w14:textId="77777777" w:rsidR="00375929" w:rsidRPr="00F442A2" w:rsidRDefault="00375929" w:rsidP="00375929">
      <w:pPr>
        <w:pStyle w:val="BodyText"/>
        <w:rPr>
          <w:lang w:eastAsia="ar-SA"/>
        </w:rPr>
      </w:pPr>
      <w:r w:rsidRPr="00F442A2">
        <w:rPr>
          <w:lang w:eastAsia="ar-SA"/>
        </w:rPr>
        <w:lastRenderedPageBreak/>
        <w:t xml:space="preserve">Note that ebRIM requires that the name of a Slot be unique within the containing object (DocumentEntry, SubmissionSet, Folder, or Association). </w:t>
      </w:r>
    </w:p>
    <w:p w14:paraId="507A69D6" w14:textId="58287443" w:rsidR="00375929" w:rsidRPr="00F442A2" w:rsidRDefault="00375929" w:rsidP="009B225F">
      <w:pPr>
        <w:pStyle w:val="BodyText"/>
        <w:rPr>
          <w:lang w:eastAsia="ar-SA"/>
        </w:rPr>
      </w:pPr>
      <w:r w:rsidRPr="00F442A2">
        <w:rPr>
          <w:lang w:eastAsia="ar-SA"/>
        </w:rPr>
        <w:t>An example of coding an Extra Metadata Attribute for DocumentEntry is shown below:</w:t>
      </w:r>
    </w:p>
    <w:p w14:paraId="23012567" w14:textId="77777777" w:rsidR="00375929" w:rsidRPr="00F442A2" w:rsidRDefault="00375929" w:rsidP="009B225F">
      <w:pPr>
        <w:pStyle w:val="BodyText"/>
        <w:rPr>
          <w:lang w:eastAsia="ar-SA"/>
        </w:rPr>
      </w:pPr>
    </w:p>
    <w:p w14:paraId="3FD64D81" w14:textId="77777777" w:rsidR="00375929" w:rsidRPr="00F442A2" w:rsidRDefault="00375929" w:rsidP="00375929">
      <w:pPr>
        <w:pStyle w:val="XMLFragment"/>
        <w:rPr>
          <w:lang w:val="en-US"/>
        </w:rPr>
      </w:pPr>
      <w:r w:rsidRPr="00F442A2">
        <w:rPr>
          <w:lang w:val="en-US"/>
        </w:rPr>
        <w:t>&lt;rim:ExtrinsicObject id="urn:uuid:3ddfef0d-d586-4914-8f87-da599a363fd2" mimeType="text/plain" objectType="urn:uuid:7edca82f-054d-47f2-a032-9b2a5b5186c1"&gt;</w:t>
      </w:r>
    </w:p>
    <w:p w14:paraId="1B683125" w14:textId="77777777" w:rsidR="00375929" w:rsidRPr="00F442A2" w:rsidRDefault="00375929" w:rsidP="00375929">
      <w:pPr>
        <w:pStyle w:val="XMLFragment"/>
        <w:rPr>
          <w:lang w:val="en-US"/>
        </w:rPr>
      </w:pPr>
      <w:r w:rsidRPr="00F442A2">
        <w:rPr>
          <w:lang w:val="en-US"/>
        </w:rPr>
        <w:t xml:space="preserve">    &lt;!--Other valid elements--&gt;</w:t>
      </w:r>
    </w:p>
    <w:p w14:paraId="073225C5" w14:textId="77777777" w:rsidR="00375929" w:rsidRPr="00F442A2" w:rsidRDefault="00375929" w:rsidP="00375929">
      <w:pPr>
        <w:pStyle w:val="XMLFragment"/>
        <w:rPr>
          <w:lang w:val="en-US"/>
        </w:rPr>
      </w:pPr>
      <w:r w:rsidRPr="00F442A2">
        <w:rPr>
          <w:lang w:val="en-US"/>
        </w:rPr>
        <w:t xml:space="preserve">    &lt;rim:Slot name="urn:example:extraMetadataSlot"&gt;</w:t>
      </w:r>
    </w:p>
    <w:p w14:paraId="29DFBB6D" w14:textId="77777777" w:rsidR="00375929" w:rsidRPr="00F442A2" w:rsidRDefault="00375929" w:rsidP="00375929">
      <w:pPr>
        <w:pStyle w:val="XMLFragment"/>
        <w:rPr>
          <w:lang w:val="en-US"/>
        </w:rPr>
      </w:pPr>
      <w:r w:rsidRPr="00F442A2">
        <w:rPr>
          <w:lang w:val="en-US"/>
        </w:rPr>
        <w:t xml:space="preserve">      &lt;rim:ValueList&gt;</w:t>
      </w:r>
    </w:p>
    <w:p w14:paraId="07261BAB" w14:textId="77777777" w:rsidR="00375929" w:rsidRPr="00F442A2" w:rsidRDefault="00375929" w:rsidP="00375929">
      <w:pPr>
        <w:pStyle w:val="XMLFragment"/>
        <w:rPr>
          <w:lang w:val="en-US"/>
        </w:rPr>
      </w:pPr>
      <w:r w:rsidRPr="00F442A2">
        <w:rPr>
          <w:lang w:val="en-US"/>
        </w:rPr>
        <w:t xml:space="preserve">         &lt;rim:Value&gt;important data&lt;/rim:Value&gt;</w:t>
      </w:r>
    </w:p>
    <w:p w14:paraId="5C002525" w14:textId="77777777" w:rsidR="00375929" w:rsidRPr="00F442A2" w:rsidRDefault="00375929" w:rsidP="00375929">
      <w:pPr>
        <w:pStyle w:val="XMLFragment"/>
        <w:rPr>
          <w:lang w:val="en-US"/>
        </w:rPr>
      </w:pPr>
      <w:r w:rsidRPr="00F442A2">
        <w:rPr>
          <w:lang w:val="en-US"/>
        </w:rPr>
        <w:t xml:space="preserve">      &lt;/rim:ValueList&gt;</w:t>
      </w:r>
    </w:p>
    <w:p w14:paraId="0C9DD4DC" w14:textId="77777777" w:rsidR="00375929" w:rsidRPr="00F442A2" w:rsidRDefault="00375929" w:rsidP="00375929">
      <w:pPr>
        <w:pStyle w:val="XMLFragment"/>
        <w:rPr>
          <w:lang w:val="en-US"/>
        </w:rPr>
      </w:pPr>
      <w:r w:rsidRPr="00F442A2">
        <w:rPr>
          <w:lang w:val="en-US"/>
        </w:rPr>
        <w:t xml:space="preserve">    &lt;/rim:Slot&gt;</w:t>
      </w:r>
    </w:p>
    <w:p w14:paraId="0EE6EADA" w14:textId="690EF379" w:rsidR="00375929" w:rsidRPr="00F442A2" w:rsidRDefault="00375929" w:rsidP="009B225F">
      <w:pPr>
        <w:pStyle w:val="XMLFragment"/>
        <w:rPr>
          <w:lang w:val="en-US"/>
        </w:rPr>
      </w:pPr>
      <w:r w:rsidRPr="00F442A2">
        <w:rPr>
          <w:lang w:val="en-US"/>
        </w:rPr>
        <w:t>&lt;/rim:ExtrinsicObject&gt;</w:t>
      </w:r>
    </w:p>
    <w:p w14:paraId="36785E22" w14:textId="77777777" w:rsidR="00E07DB3" w:rsidRPr="00F442A2" w:rsidRDefault="00E07DB3" w:rsidP="009E7736">
      <w:pPr>
        <w:pStyle w:val="Heading5"/>
        <w:numPr>
          <w:ilvl w:val="4"/>
          <w:numId w:val="5"/>
        </w:numPr>
        <w:tabs>
          <w:tab w:val="clear" w:pos="1980"/>
        </w:tabs>
        <w:suppressAutoHyphens w:val="0"/>
        <w:rPr>
          <w:rFonts w:eastAsia="Calibri"/>
        </w:rPr>
      </w:pPr>
      <w:bookmarkStart w:id="220" w:name="_Toc352575075"/>
      <w:bookmarkStart w:id="221" w:name="_Ref352576049"/>
      <w:bookmarkStart w:id="222" w:name="_Ref352576061"/>
      <w:bookmarkStart w:id="223" w:name="_Toc364252831"/>
      <w:bookmarkStart w:id="224" w:name="_Toc367876966"/>
      <w:r w:rsidRPr="00F442A2">
        <w:rPr>
          <w:rFonts w:eastAsia="Calibri"/>
        </w:rPr>
        <w:t>Metadata Attribute Data types</w:t>
      </w:r>
      <w:bookmarkEnd w:id="220"/>
      <w:bookmarkEnd w:id="221"/>
      <w:bookmarkEnd w:id="222"/>
      <w:bookmarkEnd w:id="223"/>
      <w:bookmarkEnd w:id="224"/>
    </w:p>
    <w:p w14:paraId="42BFFCC4" w14:textId="77777777" w:rsidR="00E07DB3" w:rsidRPr="00F442A2" w:rsidRDefault="00E07DB3" w:rsidP="00E07DB3">
      <w:pPr>
        <w:pStyle w:val="BodyText"/>
        <w:rPr>
          <w:lang w:eastAsia="ar-SA"/>
        </w:rPr>
      </w:pPr>
      <w:r w:rsidRPr="00F442A2">
        <w:rPr>
          <w:lang w:eastAsia="ar-SA"/>
        </w:rPr>
        <w:t xml:space="preserve">Several data types are used in the tables below describing the Document Entry, Folder and Submission Set metadata. These data types are derived from other standards, and encoded as described in </w:t>
      </w:r>
      <w:r w:rsidR="00052E47" w:rsidRPr="00F442A2">
        <w:rPr>
          <w:lang w:eastAsia="ar-SA"/>
        </w:rPr>
        <w:t>T</w:t>
      </w:r>
      <w:r w:rsidR="00D468EC" w:rsidRPr="00F442A2">
        <w:rPr>
          <w:lang w:eastAsia="ar-SA"/>
        </w:rPr>
        <w:t>able</w:t>
      </w:r>
      <w:r w:rsidRPr="00F442A2">
        <w:rPr>
          <w:lang w:eastAsia="ar-SA"/>
        </w:rPr>
        <w:t xml:space="preserve"> 4.2.3.1.7-2.</w:t>
      </w:r>
    </w:p>
    <w:p w14:paraId="6967545D" w14:textId="2F106117" w:rsidR="00E07DB3" w:rsidRPr="00F442A2" w:rsidRDefault="00E07DB3" w:rsidP="00E07DB3">
      <w:pPr>
        <w:pStyle w:val="BodyText"/>
      </w:pPr>
      <w:r w:rsidRPr="00F442A2">
        <w:t xml:space="preserve">For the data types derived from HL7 standards, IHE Document Sharing Profiles require that </w:t>
      </w:r>
      <w:r w:rsidR="00253BB9" w:rsidRPr="00F442A2">
        <w:t xml:space="preserve">the data be encoded according to HL7 encoding rules and that </w:t>
      </w:r>
      <w:r w:rsidRPr="00F442A2">
        <w:t>the default HL7 separators in</w:t>
      </w:r>
      <w:r w:rsidR="00E06826" w:rsidRPr="00F442A2">
        <w:t xml:space="preserve"> Table 4.2.3.1.7-1 </w:t>
      </w:r>
      <w:r w:rsidRPr="00F442A2">
        <w:t>be used to represent the structure of HL7 v2.5 data types:</w:t>
      </w:r>
    </w:p>
    <w:p w14:paraId="3C1C5258" w14:textId="77777777" w:rsidR="00E07DB3" w:rsidRPr="00F442A2" w:rsidRDefault="00E07DB3" w:rsidP="000766F4">
      <w:pPr>
        <w:pStyle w:val="TableTitle"/>
      </w:pPr>
      <w:bookmarkStart w:id="225" w:name="_Ref353139499"/>
      <w:r w:rsidRPr="00F442A2">
        <w:t>Table 4.2.3.1.7-1: HL7 Separators</w:t>
      </w:r>
      <w:bookmarkEnd w:id="2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260"/>
      </w:tblGrid>
      <w:tr w:rsidR="00E07DB3" w:rsidRPr="00F442A2" w14:paraId="1B10AE9D" w14:textId="77777777" w:rsidTr="00F431B4">
        <w:trPr>
          <w:jc w:val="center"/>
        </w:trPr>
        <w:tc>
          <w:tcPr>
            <w:tcW w:w="3690" w:type="dxa"/>
            <w:gridSpan w:val="2"/>
            <w:shd w:val="clear" w:color="auto" w:fill="D9D9D9"/>
          </w:tcPr>
          <w:p w14:paraId="258FDCA7" w14:textId="77777777" w:rsidR="00E07DB3" w:rsidRPr="00F442A2" w:rsidRDefault="00E07DB3" w:rsidP="00F431B4">
            <w:pPr>
              <w:pStyle w:val="TableEntryHeader"/>
              <w:rPr>
                <w:noProof w:val="0"/>
              </w:rPr>
            </w:pPr>
            <w:r w:rsidRPr="00F442A2">
              <w:rPr>
                <w:noProof w:val="0"/>
              </w:rPr>
              <w:t>HL7 Separators</w:t>
            </w:r>
          </w:p>
        </w:tc>
      </w:tr>
      <w:tr w:rsidR="00E07DB3" w:rsidRPr="00F442A2" w14:paraId="007BC93D" w14:textId="77777777" w:rsidTr="00F431B4">
        <w:trPr>
          <w:jc w:val="center"/>
        </w:trPr>
        <w:tc>
          <w:tcPr>
            <w:tcW w:w="2430" w:type="dxa"/>
          </w:tcPr>
          <w:p w14:paraId="6A077C7F" w14:textId="77777777" w:rsidR="00E07DB3" w:rsidRPr="00F442A2" w:rsidRDefault="00E07DB3" w:rsidP="00F431B4">
            <w:pPr>
              <w:pStyle w:val="TableEntry"/>
            </w:pPr>
            <w:r w:rsidRPr="00F442A2">
              <w:t>Field Separator</w:t>
            </w:r>
          </w:p>
        </w:tc>
        <w:tc>
          <w:tcPr>
            <w:tcW w:w="1260" w:type="dxa"/>
          </w:tcPr>
          <w:p w14:paraId="3C400E92" w14:textId="77777777" w:rsidR="00E07DB3" w:rsidRPr="00F442A2" w:rsidRDefault="00E07DB3" w:rsidP="00F431B4">
            <w:pPr>
              <w:pStyle w:val="TableEntry"/>
            </w:pPr>
            <w:r w:rsidRPr="00F442A2">
              <w:t>|</w:t>
            </w:r>
          </w:p>
        </w:tc>
      </w:tr>
      <w:tr w:rsidR="00E07DB3" w:rsidRPr="00F442A2" w14:paraId="78D32ED0" w14:textId="77777777" w:rsidTr="00F431B4">
        <w:trPr>
          <w:jc w:val="center"/>
        </w:trPr>
        <w:tc>
          <w:tcPr>
            <w:tcW w:w="2430" w:type="dxa"/>
          </w:tcPr>
          <w:p w14:paraId="27E3E69A" w14:textId="77777777" w:rsidR="00E07DB3" w:rsidRPr="00F442A2" w:rsidRDefault="00E07DB3" w:rsidP="00F431B4">
            <w:pPr>
              <w:pStyle w:val="TableEntry"/>
            </w:pPr>
            <w:r w:rsidRPr="00F442A2">
              <w:t>Component Separator</w:t>
            </w:r>
          </w:p>
        </w:tc>
        <w:tc>
          <w:tcPr>
            <w:tcW w:w="1260" w:type="dxa"/>
          </w:tcPr>
          <w:p w14:paraId="6D1279AF" w14:textId="77777777" w:rsidR="00E07DB3" w:rsidRPr="00F442A2" w:rsidRDefault="00E07DB3" w:rsidP="00F431B4">
            <w:pPr>
              <w:pStyle w:val="TableEntry"/>
            </w:pPr>
            <w:r w:rsidRPr="00F442A2">
              <w:t>^</w:t>
            </w:r>
          </w:p>
        </w:tc>
      </w:tr>
      <w:tr w:rsidR="00E07DB3" w:rsidRPr="00F442A2" w14:paraId="09A9DA68" w14:textId="77777777" w:rsidTr="00F431B4">
        <w:trPr>
          <w:jc w:val="center"/>
        </w:trPr>
        <w:tc>
          <w:tcPr>
            <w:tcW w:w="2430" w:type="dxa"/>
          </w:tcPr>
          <w:p w14:paraId="58B7C9F0" w14:textId="77777777" w:rsidR="00E07DB3" w:rsidRPr="00F442A2" w:rsidRDefault="00E07DB3" w:rsidP="00F431B4">
            <w:pPr>
              <w:pStyle w:val="TableEntry"/>
            </w:pPr>
            <w:r w:rsidRPr="00F442A2">
              <w:t>Subcomponent Separator</w:t>
            </w:r>
          </w:p>
        </w:tc>
        <w:tc>
          <w:tcPr>
            <w:tcW w:w="1260" w:type="dxa"/>
          </w:tcPr>
          <w:p w14:paraId="1DCAD714" w14:textId="77777777" w:rsidR="00E07DB3" w:rsidRPr="00F442A2" w:rsidRDefault="00E07DB3" w:rsidP="00F431B4">
            <w:pPr>
              <w:pStyle w:val="TableEntry"/>
            </w:pPr>
            <w:r w:rsidRPr="00F442A2">
              <w:t>&amp;</w:t>
            </w:r>
          </w:p>
        </w:tc>
      </w:tr>
      <w:tr w:rsidR="00E07DB3" w:rsidRPr="00F442A2" w14:paraId="5835A294" w14:textId="77777777" w:rsidTr="00F431B4">
        <w:trPr>
          <w:jc w:val="center"/>
        </w:trPr>
        <w:tc>
          <w:tcPr>
            <w:tcW w:w="2430" w:type="dxa"/>
          </w:tcPr>
          <w:p w14:paraId="542C8DD7" w14:textId="77777777" w:rsidR="00E07DB3" w:rsidRPr="00F442A2" w:rsidRDefault="00E07DB3" w:rsidP="00F431B4">
            <w:pPr>
              <w:pStyle w:val="TableEntry"/>
            </w:pPr>
            <w:r w:rsidRPr="00F442A2">
              <w:t>Repetition Separator</w:t>
            </w:r>
          </w:p>
        </w:tc>
        <w:tc>
          <w:tcPr>
            <w:tcW w:w="1260" w:type="dxa"/>
          </w:tcPr>
          <w:p w14:paraId="4C4A4493" w14:textId="77777777" w:rsidR="00E07DB3" w:rsidRPr="00F442A2" w:rsidRDefault="00E07DB3" w:rsidP="00F431B4">
            <w:pPr>
              <w:pStyle w:val="TableEntry"/>
            </w:pPr>
            <w:r w:rsidRPr="00F442A2">
              <w:t>~</w:t>
            </w:r>
          </w:p>
        </w:tc>
      </w:tr>
      <w:tr w:rsidR="00253BB9" w:rsidRPr="00F442A2" w14:paraId="7A65C18D" w14:textId="77777777" w:rsidTr="00F431B4">
        <w:trPr>
          <w:jc w:val="center"/>
        </w:trPr>
        <w:tc>
          <w:tcPr>
            <w:tcW w:w="2430" w:type="dxa"/>
          </w:tcPr>
          <w:p w14:paraId="60A4EDFC" w14:textId="70592174" w:rsidR="00253BB9" w:rsidRPr="00F442A2" w:rsidRDefault="00253BB9" w:rsidP="00F431B4">
            <w:pPr>
              <w:pStyle w:val="TableEntry"/>
            </w:pPr>
            <w:r w:rsidRPr="00F442A2">
              <w:t>Escape Character</w:t>
            </w:r>
          </w:p>
        </w:tc>
        <w:tc>
          <w:tcPr>
            <w:tcW w:w="1260" w:type="dxa"/>
          </w:tcPr>
          <w:p w14:paraId="324ACB4B" w14:textId="69784C64" w:rsidR="00253BB9" w:rsidRPr="00F442A2" w:rsidRDefault="00253BB9" w:rsidP="00F431B4">
            <w:pPr>
              <w:pStyle w:val="TableEntry"/>
            </w:pPr>
            <w:r w:rsidRPr="00F442A2">
              <w:t>\</w:t>
            </w:r>
          </w:p>
        </w:tc>
      </w:tr>
    </w:tbl>
    <w:p w14:paraId="1CAAE62E" w14:textId="5958ADA3" w:rsidR="00E07DB3" w:rsidRPr="00F442A2" w:rsidRDefault="00E07DB3" w:rsidP="00E07DB3">
      <w:pPr>
        <w:pStyle w:val="BodyText"/>
      </w:pPr>
      <w:bookmarkStart w:id="226" w:name="_Toc330997940"/>
    </w:p>
    <w:p w14:paraId="3A0A3064" w14:textId="2C4A1485" w:rsidR="00253BB9" w:rsidRPr="00F442A2" w:rsidRDefault="00253BB9" w:rsidP="00E07DB3">
      <w:pPr>
        <w:pStyle w:val="BodyText"/>
      </w:pPr>
      <w:r w:rsidRPr="00F442A2">
        <w:t>The special character escape sequences (\F\, \S\, \R\, \T\, and \E\) shall be used to encode HL7 separators and the escape character. The escape sequences for formatting (\H\, \N\) and locally defined escape sequences (\Zdddd\) shall not be included for these data types.</w:t>
      </w:r>
    </w:p>
    <w:p w14:paraId="634D2117" w14:textId="77777777" w:rsidR="00E07DB3" w:rsidRPr="00F442A2" w:rsidRDefault="00E07DB3" w:rsidP="000766F4">
      <w:pPr>
        <w:pStyle w:val="TableTitle"/>
      </w:pPr>
      <w:bookmarkStart w:id="227" w:name="_Ref355094834"/>
      <w:bookmarkEnd w:id="226"/>
      <w:r w:rsidRPr="00F442A2">
        <w:t>Table</w:t>
      </w:r>
      <w:bookmarkEnd w:id="227"/>
      <w:r w:rsidRPr="00F442A2">
        <w:t xml:space="preserve"> 4.2.3.1.7-2: Data Types (previously Table 4.1-3)</w:t>
      </w:r>
    </w:p>
    <w:tbl>
      <w:tblPr>
        <w:tblW w:w="96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8"/>
        <w:gridCol w:w="2160"/>
        <w:gridCol w:w="5908"/>
      </w:tblGrid>
      <w:tr w:rsidR="00E07DB3" w:rsidRPr="00F442A2" w14:paraId="57F496CB" w14:textId="77777777" w:rsidTr="00A4429A">
        <w:trPr>
          <w:cantSplit/>
          <w:tblHeader/>
          <w:jc w:val="center"/>
        </w:trPr>
        <w:tc>
          <w:tcPr>
            <w:tcW w:w="1588" w:type="dxa"/>
            <w:shd w:val="clear" w:color="auto" w:fill="D9D9D9"/>
          </w:tcPr>
          <w:p w14:paraId="20FB59E8" w14:textId="77777777" w:rsidR="00E07DB3" w:rsidRPr="00F442A2" w:rsidRDefault="00E07DB3" w:rsidP="00F431B4">
            <w:pPr>
              <w:pStyle w:val="TableEntryHeader"/>
              <w:rPr>
                <w:noProof w:val="0"/>
              </w:rPr>
            </w:pPr>
            <w:r w:rsidRPr="00F442A2">
              <w:rPr>
                <w:noProof w:val="0"/>
              </w:rPr>
              <w:t>Data Type</w:t>
            </w:r>
          </w:p>
        </w:tc>
        <w:tc>
          <w:tcPr>
            <w:tcW w:w="2160" w:type="dxa"/>
            <w:shd w:val="clear" w:color="auto" w:fill="D9D9D9"/>
          </w:tcPr>
          <w:p w14:paraId="65B4D7FF" w14:textId="77777777" w:rsidR="00E07DB3" w:rsidRPr="00F442A2" w:rsidRDefault="00E07DB3" w:rsidP="00F431B4">
            <w:pPr>
              <w:pStyle w:val="TableEntryHeader"/>
              <w:rPr>
                <w:noProof w:val="0"/>
              </w:rPr>
            </w:pPr>
            <w:r w:rsidRPr="00F442A2">
              <w:rPr>
                <w:noProof w:val="0"/>
              </w:rPr>
              <w:t>Source Standard</w:t>
            </w:r>
          </w:p>
        </w:tc>
        <w:tc>
          <w:tcPr>
            <w:tcW w:w="5908" w:type="dxa"/>
            <w:shd w:val="clear" w:color="auto" w:fill="D9D9D9"/>
          </w:tcPr>
          <w:p w14:paraId="65CF2CBF" w14:textId="77777777" w:rsidR="00E07DB3" w:rsidRPr="00F442A2" w:rsidRDefault="00E07DB3" w:rsidP="00F431B4">
            <w:pPr>
              <w:pStyle w:val="TableEntryHeader"/>
              <w:rPr>
                <w:noProof w:val="0"/>
              </w:rPr>
            </w:pPr>
            <w:r w:rsidRPr="00F442A2">
              <w:rPr>
                <w:noProof w:val="0"/>
              </w:rPr>
              <w:t>Encoding Specification</w:t>
            </w:r>
          </w:p>
        </w:tc>
      </w:tr>
      <w:tr w:rsidR="00E07DB3" w:rsidRPr="00F442A2" w14:paraId="17CB3E5D" w14:textId="77777777" w:rsidTr="00A4429A">
        <w:trPr>
          <w:jc w:val="center"/>
        </w:trPr>
        <w:tc>
          <w:tcPr>
            <w:tcW w:w="1588" w:type="dxa"/>
          </w:tcPr>
          <w:p w14:paraId="5D49C9CD" w14:textId="77777777" w:rsidR="00E07DB3" w:rsidRPr="00F442A2" w:rsidRDefault="00E07DB3" w:rsidP="00F431B4">
            <w:pPr>
              <w:pStyle w:val="TableEntry"/>
              <w:snapToGrid w:val="0"/>
            </w:pPr>
            <w:r w:rsidRPr="00F442A2">
              <w:t>Code</w:t>
            </w:r>
          </w:p>
        </w:tc>
        <w:tc>
          <w:tcPr>
            <w:tcW w:w="2160" w:type="dxa"/>
          </w:tcPr>
          <w:p w14:paraId="72CFB86D" w14:textId="77777777" w:rsidR="00E07DB3" w:rsidRPr="00F442A2" w:rsidRDefault="00E07DB3" w:rsidP="00F431B4">
            <w:pPr>
              <w:pStyle w:val="TableEntry"/>
              <w:snapToGrid w:val="0"/>
            </w:pPr>
            <w:r w:rsidRPr="00F442A2">
              <w:t>ITI TF</w:t>
            </w:r>
          </w:p>
        </w:tc>
        <w:tc>
          <w:tcPr>
            <w:tcW w:w="5908" w:type="dxa"/>
          </w:tcPr>
          <w:p w14:paraId="25E33093" w14:textId="5FBB0FA0" w:rsidR="00E07DB3" w:rsidRPr="00F442A2" w:rsidRDefault="00E07DB3" w:rsidP="00052E47">
            <w:pPr>
              <w:pStyle w:val="TableEntry"/>
            </w:pPr>
            <w:r w:rsidRPr="00F442A2">
              <w:t xml:space="preserve">See </w:t>
            </w:r>
            <w:r w:rsidR="00052E47" w:rsidRPr="00F442A2">
              <w:t>S</w:t>
            </w:r>
            <w:r w:rsidRPr="00F442A2">
              <w:t xml:space="preserve">ection </w:t>
            </w:r>
            <w:r w:rsidR="004C26CD" w:rsidRPr="00F442A2">
              <w:fldChar w:fldCharType="begin"/>
            </w:r>
            <w:r w:rsidR="004C26CD" w:rsidRPr="00F442A2">
              <w:instrText xml:space="preserve"> REF _Ref352576201 \r \h  \* MERGEFORMAT </w:instrText>
            </w:r>
            <w:r w:rsidR="004C26CD" w:rsidRPr="00F442A2">
              <w:fldChar w:fldCharType="separate"/>
            </w:r>
            <w:r w:rsidR="00B85B78" w:rsidRPr="00F442A2">
              <w:t>4.2.3.1.2</w:t>
            </w:r>
            <w:r w:rsidR="004C26CD" w:rsidRPr="00F442A2">
              <w:fldChar w:fldCharType="end"/>
            </w:r>
            <w:r w:rsidR="00285982">
              <w:t>.</w:t>
            </w:r>
          </w:p>
        </w:tc>
      </w:tr>
      <w:tr w:rsidR="002C4BB1" w:rsidRPr="00F442A2" w14:paraId="7CA5EDDC" w14:textId="77777777" w:rsidTr="00A4429A">
        <w:trPr>
          <w:jc w:val="center"/>
        </w:trPr>
        <w:tc>
          <w:tcPr>
            <w:tcW w:w="1588" w:type="dxa"/>
          </w:tcPr>
          <w:p w14:paraId="5C8AE048" w14:textId="458A542E" w:rsidR="002C4BB1" w:rsidRPr="00F442A2" w:rsidRDefault="002C4BB1" w:rsidP="00F431B4">
            <w:pPr>
              <w:pStyle w:val="TableEntry"/>
              <w:snapToGrid w:val="0"/>
            </w:pPr>
            <w:r w:rsidRPr="00F442A2">
              <w:t>Coded String</w:t>
            </w:r>
          </w:p>
        </w:tc>
        <w:tc>
          <w:tcPr>
            <w:tcW w:w="2160" w:type="dxa"/>
          </w:tcPr>
          <w:p w14:paraId="56CAFF80" w14:textId="30B87EB5" w:rsidR="002C4BB1" w:rsidRPr="00F442A2" w:rsidRDefault="002C4BB1" w:rsidP="00F431B4">
            <w:pPr>
              <w:pStyle w:val="TableEntry"/>
              <w:snapToGrid w:val="0"/>
            </w:pPr>
            <w:r w:rsidRPr="00F442A2">
              <w:t>ITI TF</w:t>
            </w:r>
          </w:p>
        </w:tc>
        <w:tc>
          <w:tcPr>
            <w:tcW w:w="5908" w:type="dxa"/>
          </w:tcPr>
          <w:p w14:paraId="31BEA47D" w14:textId="77777777" w:rsidR="002C4BB1" w:rsidRPr="00F442A2" w:rsidRDefault="002C4BB1" w:rsidP="002C4BB1">
            <w:pPr>
              <w:pStyle w:val="TableEntry"/>
            </w:pPr>
            <w:r w:rsidRPr="00F442A2">
              <w:t>A coded value data type that can be communicated in one string. It combines a Code and a Code System ID in the following form:</w:t>
            </w:r>
          </w:p>
          <w:p w14:paraId="79B9207B" w14:textId="7056352E" w:rsidR="002C4BB1" w:rsidRPr="00F442A2" w:rsidRDefault="002C4BB1" w:rsidP="002C4BB1">
            <w:pPr>
              <w:pStyle w:val="TableEntry"/>
            </w:pPr>
            <w:r w:rsidRPr="00F442A2">
              <w:tab/>
              <w:t>Code^^^&amp;CodeSystemID&amp;ISO</w:t>
            </w:r>
          </w:p>
          <w:p w14:paraId="4E1FFD0D" w14:textId="77777777" w:rsidR="002C4BB1" w:rsidRPr="00F442A2" w:rsidRDefault="002C4BB1" w:rsidP="002C4BB1">
            <w:pPr>
              <w:pStyle w:val="TableEntry"/>
            </w:pPr>
            <w:r w:rsidRPr="00F442A2">
              <w:t xml:space="preserve">The Code is a character sequence defined by the Code System. </w:t>
            </w:r>
          </w:p>
          <w:p w14:paraId="3C3BCAFE" w14:textId="77777777" w:rsidR="002C4BB1" w:rsidRPr="00F442A2" w:rsidRDefault="002C4BB1" w:rsidP="002C4BB1">
            <w:pPr>
              <w:pStyle w:val="TableEntry"/>
            </w:pPr>
            <w:r w:rsidRPr="00F442A2">
              <w:lastRenderedPageBreak/>
              <w:t>The CodeSystemID is a unique identifier for the code system, using the ISO Object Identifier format (see OID below).</w:t>
            </w:r>
          </w:p>
          <w:p w14:paraId="5CE741FF" w14:textId="77777777" w:rsidR="002C4BB1" w:rsidRPr="00F442A2" w:rsidRDefault="002C4BB1" w:rsidP="002C4BB1">
            <w:pPr>
              <w:pStyle w:val="TableEntry"/>
            </w:pPr>
            <w:r w:rsidRPr="00F442A2">
              <w:t>This data type shall be treated according to HL7 encoding rules described above.</w:t>
            </w:r>
          </w:p>
          <w:p w14:paraId="44B8B288" w14:textId="2EDBB7AB" w:rsidR="002C4BB1" w:rsidRPr="00F442A2" w:rsidRDefault="002C4BB1" w:rsidP="002C4BB1">
            <w:pPr>
              <w:pStyle w:val="TableEntry"/>
            </w:pPr>
            <w:r w:rsidRPr="00F442A2">
              <w:t>Note that the '&amp;' character must be properly encoded in the XML content.</w:t>
            </w:r>
          </w:p>
        </w:tc>
      </w:tr>
      <w:tr w:rsidR="00E07DB3" w:rsidRPr="00F442A2" w14:paraId="70CF9880" w14:textId="77777777" w:rsidTr="00A4429A">
        <w:trPr>
          <w:jc w:val="center"/>
        </w:trPr>
        <w:tc>
          <w:tcPr>
            <w:tcW w:w="1588" w:type="dxa"/>
          </w:tcPr>
          <w:p w14:paraId="6B2429C8" w14:textId="77777777" w:rsidR="00E07DB3" w:rsidRPr="00F442A2" w:rsidRDefault="00E07DB3" w:rsidP="00F431B4">
            <w:pPr>
              <w:pStyle w:val="TableEntry"/>
              <w:snapToGrid w:val="0"/>
            </w:pPr>
            <w:r w:rsidRPr="00F442A2">
              <w:lastRenderedPageBreak/>
              <w:t>CX</w:t>
            </w:r>
          </w:p>
        </w:tc>
        <w:tc>
          <w:tcPr>
            <w:tcW w:w="2160" w:type="dxa"/>
          </w:tcPr>
          <w:p w14:paraId="6563E01B" w14:textId="77777777" w:rsidR="00E07DB3" w:rsidRPr="00F442A2" w:rsidRDefault="00040F60" w:rsidP="00F431B4">
            <w:pPr>
              <w:pStyle w:val="TableEntry"/>
              <w:snapToGrid w:val="0"/>
            </w:pPr>
            <w:r w:rsidRPr="00F442A2">
              <w:t>HL7 V2.5 Identifier</w:t>
            </w:r>
          </w:p>
        </w:tc>
        <w:tc>
          <w:tcPr>
            <w:tcW w:w="5908" w:type="dxa"/>
          </w:tcPr>
          <w:p w14:paraId="43994ECA" w14:textId="77777777" w:rsidR="00E07DB3" w:rsidRPr="00F442A2" w:rsidRDefault="00E07DB3" w:rsidP="000766F4">
            <w:pPr>
              <w:pStyle w:val="TableEntry"/>
              <w:rPr>
                <w:rFonts w:eastAsia="Arial"/>
              </w:rPr>
            </w:pPr>
            <w:r w:rsidRPr="00F442A2">
              <w:t>This is an identifier. HL7 Identifier type CX consists of several components, but this specification restricts them to the use of two components, the Id Number, and the Assigning Authority (AA). The Assigning Authority identifies the "domain" over which the Id Number represents a unique entity. Furthermore, the AA is characterized by a Universal Id and Universal Id Type. In Document Sharing profiles, ISO Object Identifiers (see OID below) must be used as Universal Id. Therefore, Universal Id Type is always ISO. The required format is:</w:t>
            </w:r>
          </w:p>
          <w:p w14:paraId="6B707332" w14:textId="77777777" w:rsidR="00E07DB3" w:rsidRPr="00F442A2" w:rsidRDefault="00E07DB3" w:rsidP="00FB28A8">
            <w:pPr>
              <w:pStyle w:val="TableEntry"/>
              <w:keepNext/>
              <w:numPr>
                <w:ilvl w:val="7"/>
                <w:numId w:val="0"/>
              </w:numPr>
              <w:tabs>
                <w:tab w:val="num" w:pos="432"/>
                <w:tab w:val="left" w:pos="1980"/>
              </w:tabs>
              <w:suppressAutoHyphens/>
              <w:ind w:left="1782" w:hanging="1080"/>
              <w:outlineLvl w:val="7"/>
            </w:pPr>
            <w:r w:rsidRPr="00F442A2">
              <w:t>IdNumber^^^&amp;OIDofAA&amp;ISO</w:t>
            </w:r>
          </w:p>
          <w:p w14:paraId="540040DF" w14:textId="77777777" w:rsidR="00E07DB3" w:rsidRPr="00F442A2" w:rsidRDefault="00E07DB3" w:rsidP="00FB28A8">
            <w:pPr>
              <w:pStyle w:val="TableEntry"/>
              <w:keepNext/>
              <w:numPr>
                <w:ilvl w:val="7"/>
                <w:numId w:val="0"/>
              </w:numPr>
              <w:tabs>
                <w:tab w:val="num" w:pos="432"/>
                <w:tab w:val="left" w:pos="1980"/>
              </w:tabs>
              <w:suppressAutoHyphens/>
              <w:ind w:left="72"/>
              <w:outlineLvl w:val="7"/>
            </w:pPr>
            <w:r w:rsidRPr="00F442A2">
              <w:t xml:space="preserve">No other values/modifications in other components or subcomponents are allowed. Specifically, components 2 and 3 shall be empty as listed above. </w:t>
            </w:r>
          </w:p>
          <w:p w14:paraId="28C580A8" w14:textId="71C57E9A" w:rsidR="00E07DB3" w:rsidRPr="00F442A2" w:rsidRDefault="00E07DB3" w:rsidP="00332D7D">
            <w:pPr>
              <w:pStyle w:val="TableEntry"/>
              <w:keepNext/>
              <w:numPr>
                <w:ilvl w:val="7"/>
                <w:numId w:val="0"/>
              </w:numPr>
              <w:tabs>
                <w:tab w:val="num" w:pos="432"/>
                <w:tab w:val="left" w:pos="1980"/>
              </w:tabs>
              <w:suppressAutoHyphens/>
              <w:ind w:left="72"/>
              <w:outlineLvl w:val="7"/>
            </w:pPr>
            <w:r w:rsidRPr="00F442A2">
              <w:t>An example is:</w:t>
            </w:r>
          </w:p>
          <w:p w14:paraId="3BE5781C" w14:textId="77777777" w:rsidR="00E07DB3" w:rsidRPr="00F442A2" w:rsidRDefault="00E07DB3" w:rsidP="00332D7D">
            <w:pPr>
              <w:pStyle w:val="TableEntry"/>
              <w:keepNext/>
              <w:numPr>
                <w:ilvl w:val="7"/>
                <w:numId w:val="0"/>
              </w:numPr>
              <w:tabs>
                <w:tab w:val="num" w:pos="432"/>
                <w:tab w:val="left" w:pos="1980"/>
              </w:tabs>
              <w:suppressAutoHyphens/>
              <w:ind w:left="72" w:firstLine="360"/>
              <w:outlineLvl w:val="7"/>
            </w:pPr>
            <w:r w:rsidRPr="00F442A2">
              <w:t>543797436^^^&amp;1.2.840.113619.6.197&amp;ISO</w:t>
            </w:r>
          </w:p>
          <w:p w14:paraId="6D3DA429" w14:textId="77777777" w:rsidR="00E07DB3" w:rsidRPr="00F442A2" w:rsidRDefault="00E07DB3" w:rsidP="00F431B4">
            <w:pPr>
              <w:pStyle w:val="TableEntry"/>
            </w:pPr>
            <w:r w:rsidRPr="00F442A2">
              <w:t xml:space="preserve">Note that the '&amp;' character must be properly encoded in the XML content. </w:t>
            </w:r>
          </w:p>
        </w:tc>
      </w:tr>
      <w:tr w:rsidR="00E07DB3" w:rsidRPr="00F442A2" w14:paraId="647F87B2" w14:textId="77777777" w:rsidTr="00A4429A">
        <w:trPr>
          <w:jc w:val="center"/>
        </w:trPr>
        <w:tc>
          <w:tcPr>
            <w:tcW w:w="1588" w:type="dxa"/>
          </w:tcPr>
          <w:p w14:paraId="671A5E02" w14:textId="77777777" w:rsidR="00E07DB3" w:rsidRPr="00F442A2" w:rsidRDefault="00E07DB3" w:rsidP="00F431B4">
            <w:pPr>
              <w:pStyle w:val="TableEntry"/>
              <w:snapToGrid w:val="0"/>
            </w:pPr>
            <w:r w:rsidRPr="00F442A2">
              <w:t>CXi</w:t>
            </w:r>
          </w:p>
        </w:tc>
        <w:tc>
          <w:tcPr>
            <w:tcW w:w="2160" w:type="dxa"/>
          </w:tcPr>
          <w:p w14:paraId="79956823" w14:textId="77777777" w:rsidR="00E07DB3" w:rsidRPr="00F442A2" w:rsidRDefault="00E07DB3" w:rsidP="00F431B4">
            <w:pPr>
              <w:pStyle w:val="TableEntry"/>
              <w:snapToGrid w:val="0"/>
            </w:pPr>
            <w:r w:rsidRPr="00F442A2">
              <w:t>HL7 V2 Identifier</w:t>
            </w:r>
          </w:p>
        </w:tc>
        <w:tc>
          <w:tcPr>
            <w:tcW w:w="5908" w:type="dxa"/>
          </w:tcPr>
          <w:p w14:paraId="73C8F8C1" w14:textId="77777777" w:rsidR="00E07DB3" w:rsidRPr="00F442A2" w:rsidRDefault="00E07DB3" w:rsidP="00F431B4">
            <w:pPr>
              <w:pStyle w:val="TableEntry"/>
            </w:pPr>
            <w:r w:rsidRPr="00F442A2">
              <w:t>This is an identifier of a reference object, distinct from the use of CX for Patient Identifiers</w:t>
            </w:r>
            <w:r w:rsidR="00694930" w:rsidRPr="00F442A2">
              <w:t xml:space="preserve">. </w:t>
            </w:r>
            <w:r w:rsidRPr="00F442A2">
              <w:t xml:space="preserve">HL7 Identifier type CX consists of several components. </w:t>
            </w:r>
          </w:p>
          <w:p w14:paraId="7FFBEFA2" w14:textId="77777777" w:rsidR="009A617D" w:rsidRPr="00F442A2" w:rsidRDefault="00E07DB3" w:rsidP="009A617D">
            <w:pPr>
              <w:pStyle w:val="TableEntry"/>
              <w:numPr>
                <w:ilvl w:val="0"/>
                <w:numId w:val="10"/>
              </w:numPr>
            </w:pPr>
            <w:r w:rsidRPr="00F442A2">
              <w:t xml:space="preserve">CXi.1 shall be present and hold the identifier value. </w:t>
            </w:r>
            <w:r w:rsidR="009A617D" w:rsidRPr="00F442A2">
              <w:t>This component may exceed the HL7 conformance length of 15 characters.</w:t>
            </w:r>
          </w:p>
          <w:p w14:paraId="7F250CDD" w14:textId="77777777" w:rsidR="00E07DB3" w:rsidRPr="00F442A2" w:rsidRDefault="009A617D" w:rsidP="009A617D">
            <w:pPr>
              <w:pStyle w:val="TableEntry"/>
              <w:numPr>
                <w:ilvl w:val="0"/>
                <w:numId w:val="10"/>
              </w:numPr>
            </w:pPr>
            <w:r w:rsidRPr="00F442A2">
              <w:t>CXi.2 and CXi.3 shall be empty.</w:t>
            </w:r>
          </w:p>
          <w:p w14:paraId="4B6B7398" w14:textId="7E3AAF8F" w:rsidR="00E07DB3" w:rsidRPr="00F442A2" w:rsidRDefault="00E07DB3" w:rsidP="00303F9E">
            <w:pPr>
              <w:pStyle w:val="TableEntry"/>
              <w:numPr>
                <w:ilvl w:val="0"/>
                <w:numId w:val="10"/>
              </w:numPr>
            </w:pPr>
            <w:r w:rsidRPr="00F442A2">
              <w:t>CXi</w:t>
            </w:r>
            <w:r w:rsidR="009A617D" w:rsidRPr="00F442A2">
              <w:t>.</w:t>
            </w:r>
            <w:r w:rsidRPr="00F442A2">
              <w:t xml:space="preserve">4 (Assigning Authority) shall be present when the identifier in CXi.1 is not globally unique and holds the identifier of the "domain" over which the ID Number represents a unique entity. </w:t>
            </w:r>
            <w:r w:rsidR="009A617D" w:rsidRPr="00F442A2">
              <w:t>Either Universal ID with Universal ID Type or Namespace ID is permitted.</w:t>
            </w:r>
            <w:r w:rsidRPr="00F442A2">
              <w:t xml:space="preserve"> </w:t>
            </w:r>
          </w:p>
          <w:p w14:paraId="743E6B0D" w14:textId="2C6DF64A" w:rsidR="00E07DB3" w:rsidRPr="00F442A2" w:rsidRDefault="00E07DB3" w:rsidP="00303F9E">
            <w:pPr>
              <w:pStyle w:val="TableEntry"/>
              <w:numPr>
                <w:ilvl w:val="0"/>
                <w:numId w:val="10"/>
              </w:numPr>
            </w:pPr>
            <w:r w:rsidRPr="00F442A2">
              <w:t>CXi.5 (Identifier Type Code) shall be present and chosen from either a URN defined by IHE, or a locally defined value</w:t>
            </w:r>
            <w:r w:rsidR="00694930" w:rsidRPr="00F442A2">
              <w:t>.</w:t>
            </w:r>
          </w:p>
          <w:p w14:paraId="56D8DF6D" w14:textId="77777777" w:rsidR="00E07DB3" w:rsidRPr="00F442A2" w:rsidRDefault="00E07DB3" w:rsidP="00303F9E">
            <w:pPr>
              <w:pStyle w:val="TableEntry"/>
              <w:numPr>
                <w:ilvl w:val="0"/>
                <w:numId w:val="10"/>
              </w:numPr>
            </w:pPr>
            <w:r w:rsidRPr="00F442A2">
              <w:t>No other components shall be present.</w:t>
            </w:r>
          </w:p>
          <w:p w14:paraId="7A33C67B" w14:textId="77777777" w:rsidR="00E07DB3" w:rsidRPr="00F442A2" w:rsidRDefault="00E07DB3" w:rsidP="00F431B4">
            <w:pPr>
              <w:pStyle w:val="TableEntry"/>
            </w:pPr>
            <w:r w:rsidRPr="00F442A2">
              <w:t>The following IHE values for CXi.5 (Identifier Type Codes) are defined:</w:t>
            </w:r>
          </w:p>
          <w:p w14:paraId="2F52638E" w14:textId="77777777" w:rsidR="00E07DB3" w:rsidRPr="00F442A2" w:rsidRDefault="00E07DB3" w:rsidP="00F431B4">
            <w:pPr>
              <w:pStyle w:val="TableEntry"/>
            </w:pPr>
          </w:p>
          <w:p w14:paraId="06C216A1" w14:textId="3619DD11" w:rsidR="00E07DB3" w:rsidRPr="00F442A2" w:rsidRDefault="00E07DB3" w:rsidP="00F431B4">
            <w:pPr>
              <w:pStyle w:val="TableEntry"/>
              <w:rPr>
                <w:b/>
                <w:szCs w:val="18"/>
              </w:rPr>
            </w:pPr>
            <w:r w:rsidRPr="00F442A2">
              <w:rPr>
                <w:b/>
                <w:szCs w:val="18"/>
              </w:rPr>
              <w:t>urn:ihe:iti:xds:2013:uniqueId</w:t>
            </w:r>
          </w:p>
          <w:p w14:paraId="5EEAE25F" w14:textId="77777777" w:rsidR="00E07DB3" w:rsidRPr="00F442A2" w:rsidRDefault="00E07DB3" w:rsidP="00F431B4">
            <w:pPr>
              <w:pStyle w:val="TableEntry"/>
              <w:ind w:left="432"/>
            </w:pPr>
            <w:r w:rsidRPr="00F442A2">
              <w:t>This code shall be used when the identifier is a uniqueID from Document Sharing metadata attribute.</w:t>
            </w:r>
          </w:p>
          <w:p w14:paraId="73FB4614" w14:textId="1942AE1E" w:rsidR="00E07DB3" w:rsidRPr="00F442A2" w:rsidRDefault="00E07DB3" w:rsidP="00F431B4">
            <w:pPr>
              <w:pStyle w:val="TableEntry"/>
              <w:ind w:left="432"/>
            </w:pPr>
            <w:r w:rsidRPr="00F442A2">
              <w:t>For example if uniqueID equals “1.3.6367.3.7^11379”, then the CXi value is</w:t>
            </w:r>
          </w:p>
          <w:p w14:paraId="09BC58DE" w14:textId="2E1E7FAE" w:rsidR="00E07DB3" w:rsidRPr="00F442A2" w:rsidRDefault="00E07DB3" w:rsidP="00B67434">
            <w:pPr>
              <w:pStyle w:val="TableEntry"/>
              <w:suppressAutoHyphens/>
              <w:ind w:left="432"/>
              <w:rPr>
                <w:rFonts w:ascii="Courier New" w:hAnsi="Courier New"/>
              </w:rPr>
            </w:pPr>
            <w:r w:rsidRPr="00F442A2">
              <w:rPr>
                <w:rFonts w:ascii="Courier New" w:hAnsi="Courier New"/>
              </w:rPr>
              <w:t>11379^^^&amp;1.3.6367.3.7&amp;ISO^urn:ihe:iti:xds:2013:uniqueId</w:t>
            </w:r>
          </w:p>
          <w:p w14:paraId="19A9E9D5" w14:textId="77777777" w:rsidR="00E07DB3" w:rsidRPr="00F442A2" w:rsidRDefault="00E07DB3" w:rsidP="00F431B4">
            <w:pPr>
              <w:pStyle w:val="TableEntry"/>
              <w:rPr>
                <w:b/>
              </w:rPr>
            </w:pPr>
          </w:p>
          <w:p w14:paraId="267C5829" w14:textId="77777777" w:rsidR="00E07DB3" w:rsidRPr="00F442A2" w:rsidRDefault="00E07DB3" w:rsidP="00F431B4">
            <w:pPr>
              <w:pStyle w:val="TableEntry"/>
              <w:rPr>
                <w:b/>
              </w:rPr>
            </w:pPr>
            <w:r w:rsidRPr="00F442A2">
              <w:rPr>
                <w:b/>
              </w:rPr>
              <w:t>urn:ihe:iti:xds:2013:accession</w:t>
            </w:r>
          </w:p>
          <w:p w14:paraId="0B4EF730" w14:textId="77777777" w:rsidR="00E07DB3" w:rsidRPr="00F442A2" w:rsidRDefault="00E07DB3" w:rsidP="00F431B4">
            <w:pPr>
              <w:pStyle w:val="TableEntry"/>
              <w:ind w:left="432"/>
            </w:pPr>
            <w:r w:rsidRPr="00F442A2">
              <w:t>This code shall be used when the identifier is an accession number</w:t>
            </w:r>
            <w:r w:rsidR="00694930" w:rsidRPr="00F442A2">
              <w:t xml:space="preserve">. </w:t>
            </w:r>
            <w:r w:rsidRPr="00F442A2">
              <w:t>It shall contain</w:t>
            </w:r>
          </w:p>
          <w:p w14:paraId="6F6D9B31" w14:textId="77777777" w:rsidR="00E07DB3" w:rsidRPr="00F442A2" w:rsidRDefault="00E07DB3" w:rsidP="00303F9E">
            <w:pPr>
              <w:pStyle w:val="TableEntry"/>
              <w:numPr>
                <w:ilvl w:val="0"/>
                <w:numId w:val="9"/>
              </w:numPr>
            </w:pPr>
            <w:r w:rsidRPr="00F442A2">
              <w:t xml:space="preserve">The accession number and </w:t>
            </w:r>
          </w:p>
          <w:p w14:paraId="5AE78DD3" w14:textId="77777777" w:rsidR="00E07DB3" w:rsidRPr="00F442A2" w:rsidRDefault="00E07DB3" w:rsidP="00303F9E">
            <w:pPr>
              <w:pStyle w:val="TableEntry"/>
              <w:numPr>
                <w:ilvl w:val="0"/>
                <w:numId w:val="9"/>
              </w:numPr>
            </w:pPr>
            <w:r w:rsidRPr="00F442A2">
              <w:t>for accession values that are not globally unique, the Assigning Authority shall be included.</w:t>
            </w:r>
          </w:p>
          <w:p w14:paraId="0038CE91" w14:textId="77777777" w:rsidR="00E07DB3" w:rsidRPr="00F442A2" w:rsidRDefault="00E07DB3" w:rsidP="00F431B4">
            <w:pPr>
              <w:pStyle w:val="TableEntry"/>
              <w:ind w:left="432"/>
            </w:pPr>
            <w:r w:rsidRPr="00F442A2">
              <w:t xml:space="preserve">For example when the accession number has a value of “2013001” and </w:t>
            </w:r>
            <w:r w:rsidRPr="00F442A2">
              <w:lastRenderedPageBreak/>
              <w:t>the assigning authority is “1.2.3.4.5.6” then the CXi value is</w:t>
            </w:r>
          </w:p>
          <w:p w14:paraId="1E594E45" w14:textId="77777777" w:rsidR="00E07DB3" w:rsidRPr="005A199D" w:rsidRDefault="00E07DB3" w:rsidP="00B67434">
            <w:pPr>
              <w:pStyle w:val="TableEntry"/>
              <w:suppressAutoHyphens/>
              <w:ind w:left="432"/>
              <w:rPr>
                <w:rFonts w:ascii="Courier New" w:hAnsi="Courier New"/>
                <w:lang w:val="it-IT"/>
              </w:rPr>
            </w:pPr>
            <w:r w:rsidRPr="005A199D">
              <w:rPr>
                <w:rFonts w:ascii="Courier New" w:hAnsi="Courier New"/>
                <w:lang w:val="it-IT"/>
              </w:rPr>
              <w:t>2013001^^^&amp;1.2.3.4.5.6&amp;ISO^urn:ihe:iti:xds:2013:accession</w:t>
            </w:r>
          </w:p>
          <w:p w14:paraId="631C6C61" w14:textId="77777777" w:rsidR="0071583B" w:rsidRPr="005A199D" w:rsidRDefault="0071583B" w:rsidP="006C0EFF">
            <w:pPr>
              <w:pStyle w:val="TableEntry"/>
              <w:suppressAutoHyphens/>
              <w:rPr>
                <w:b/>
                <w:lang w:val="it-IT"/>
              </w:rPr>
            </w:pPr>
          </w:p>
          <w:p w14:paraId="5476C01F" w14:textId="77777777" w:rsidR="00E07DB3" w:rsidRPr="00F442A2" w:rsidRDefault="00E07DB3" w:rsidP="00F431B4">
            <w:pPr>
              <w:pStyle w:val="TableEntry"/>
              <w:rPr>
                <w:b/>
              </w:rPr>
            </w:pPr>
            <w:r w:rsidRPr="00F442A2">
              <w:rPr>
                <w:b/>
              </w:rPr>
              <w:t>urn:ihe:iti:xds:2013:referral</w:t>
            </w:r>
          </w:p>
          <w:p w14:paraId="6AB53AE7" w14:textId="77777777" w:rsidR="00E07DB3" w:rsidRPr="00F442A2" w:rsidRDefault="00E07DB3" w:rsidP="00F431B4">
            <w:pPr>
              <w:pStyle w:val="TableEntry"/>
              <w:ind w:left="432"/>
            </w:pPr>
            <w:r w:rsidRPr="00F442A2">
              <w:t>Referral number and assigning authority shall be present.</w:t>
            </w:r>
          </w:p>
          <w:p w14:paraId="45A1A15C" w14:textId="77777777" w:rsidR="00E07DB3" w:rsidRPr="00F442A2" w:rsidRDefault="00E07DB3" w:rsidP="00F431B4">
            <w:pPr>
              <w:pStyle w:val="TableEntry"/>
              <w:ind w:left="432"/>
            </w:pPr>
            <w:r w:rsidRPr="00F442A2">
              <w:t>For example:</w:t>
            </w:r>
          </w:p>
          <w:p w14:paraId="64B82069" w14:textId="5C24B30C" w:rsidR="00E07DB3" w:rsidRPr="00F442A2" w:rsidRDefault="0081466D" w:rsidP="00B67434">
            <w:pPr>
              <w:pStyle w:val="TableEntry"/>
              <w:suppressAutoHyphens/>
              <w:ind w:left="432"/>
              <w:rPr>
                <w:rFonts w:ascii="Courier New" w:hAnsi="Courier New"/>
              </w:rPr>
            </w:pPr>
            <w:r w:rsidRPr="00F442A2">
              <w:rPr>
                <w:rFonts w:ascii="Courier New" w:hAnsi="Courier New"/>
              </w:rPr>
              <w:t>134467699^^^&amp;2.999.1.2.3.4&amp;ISO^urn:ihe:iti:xds:2013:referral</w:t>
            </w:r>
          </w:p>
          <w:p w14:paraId="06C03BC2" w14:textId="77777777" w:rsidR="00E07DB3" w:rsidRPr="00F442A2" w:rsidRDefault="00E07DB3" w:rsidP="00F431B4">
            <w:pPr>
              <w:pStyle w:val="TableEntry"/>
            </w:pPr>
          </w:p>
          <w:p w14:paraId="17C12C43" w14:textId="77777777" w:rsidR="00E07DB3" w:rsidRPr="00F442A2" w:rsidRDefault="00E07DB3" w:rsidP="00F431B4">
            <w:pPr>
              <w:pStyle w:val="TableEntry"/>
              <w:rPr>
                <w:b/>
              </w:rPr>
            </w:pPr>
            <w:r w:rsidRPr="00F442A2">
              <w:rPr>
                <w:b/>
              </w:rPr>
              <w:t>urn:ihe:iti:xds:2013:order</w:t>
            </w:r>
          </w:p>
          <w:p w14:paraId="68CBD550" w14:textId="77777777" w:rsidR="00E07DB3" w:rsidRPr="00F442A2" w:rsidRDefault="00E07DB3" w:rsidP="00F431B4">
            <w:pPr>
              <w:pStyle w:val="TableEntry"/>
              <w:ind w:left="432"/>
            </w:pPr>
            <w:r w:rsidRPr="00F442A2">
              <w:t xml:space="preserve">Order number and assigning authority shall be present. </w:t>
            </w:r>
          </w:p>
          <w:p w14:paraId="6EC34922" w14:textId="77777777" w:rsidR="00E07DB3" w:rsidRPr="00F442A2" w:rsidRDefault="00E07DB3" w:rsidP="00F431B4">
            <w:pPr>
              <w:pStyle w:val="TableEntry"/>
              <w:ind w:left="432"/>
            </w:pPr>
            <w:r w:rsidRPr="00F442A2">
              <w:t>For example:</w:t>
            </w:r>
          </w:p>
          <w:p w14:paraId="54D98CD8" w14:textId="3ECA6DE2" w:rsidR="00E07DB3" w:rsidRPr="00F442A2" w:rsidRDefault="00E07DB3" w:rsidP="000766F4">
            <w:pPr>
              <w:pStyle w:val="TableEntry"/>
              <w:ind w:left="432"/>
              <w:rPr>
                <w:rFonts w:ascii="Courier New" w:hAnsi="Courier New"/>
              </w:rPr>
            </w:pPr>
            <w:r w:rsidRPr="00F442A2">
              <w:rPr>
                <w:rFonts w:ascii="Courier New" w:hAnsi="Courier New"/>
              </w:rPr>
              <w:t>134467653^^^</w:t>
            </w:r>
            <w:r w:rsidR="009A617D" w:rsidRPr="00F442A2">
              <w:rPr>
                <w:rFonts w:ascii="Courier New" w:hAnsi="Courier New"/>
              </w:rPr>
              <w:t>&amp;1.2.3.4.5.42.1&amp;ISO</w:t>
            </w:r>
            <w:r w:rsidRPr="00F442A2">
              <w:rPr>
                <w:rFonts w:ascii="Courier New" w:hAnsi="Courier New"/>
              </w:rPr>
              <w:t>^urn:ihe:iti:xds:2013:order</w:t>
            </w:r>
          </w:p>
          <w:p w14:paraId="38FD1F19" w14:textId="77777777" w:rsidR="0052225D" w:rsidRPr="00F442A2" w:rsidRDefault="0052225D" w:rsidP="00F431B4">
            <w:pPr>
              <w:pStyle w:val="TableEntry"/>
            </w:pPr>
          </w:p>
          <w:p w14:paraId="619ED9BF" w14:textId="77777777" w:rsidR="0052225D" w:rsidRPr="00F442A2" w:rsidRDefault="0052225D" w:rsidP="0052225D">
            <w:pPr>
              <w:pStyle w:val="TableEntry"/>
              <w:rPr>
                <w:b/>
              </w:rPr>
            </w:pPr>
            <w:r w:rsidRPr="00F442A2">
              <w:rPr>
                <w:b/>
              </w:rPr>
              <w:t>urn:ihe:iti:xdw:2013:workflow</w:t>
            </w:r>
            <w:r w:rsidR="007E6BDE" w:rsidRPr="00F442A2">
              <w:rPr>
                <w:b/>
              </w:rPr>
              <w:t>Instance</w:t>
            </w:r>
            <w:r w:rsidRPr="00F442A2">
              <w:rPr>
                <w:b/>
              </w:rPr>
              <w:t>Id</w:t>
            </w:r>
          </w:p>
          <w:p w14:paraId="26146229" w14:textId="77777777" w:rsidR="0052225D" w:rsidRPr="00F442A2" w:rsidRDefault="0052225D" w:rsidP="0052225D">
            <w:pPr>
              <w:pStyle w:val="TableEntry"/>
              <w:ind w:left="432"/>
            </w:pPr>
            <w:r w:rsidRPr="00F442A2">
              <w:t>This code shall be used when the identifier is an XDW workflow identifier</w:t>
            </w:r>
            <w:r w:rsidR="00B310FE" w:rsidRPr="00F442A2">
              <w:t xml:space="preserve">. </w:t>
            </w:r>
            <w:r w:rsidRPr="00F442A2">
              <w:t>The workflow identifier shall be an OID. Only the CXi.1 and CXi.5 component</w:t>
            </w:r>
            <w:r w:rsidR="008F7A07" w:rsidRPr="00F442A2">
              <w:t>s</w:t>
            </w:r>
            <w:r w:rsidRPr="00F442A2">
              <w:t xml:space="preserve"> shall be present: </w:t>
            </w:r>
          </w:p>
          <w:p w14:paraId="77067657" w14:textId="35EE043F" w:rsidR="0052225D" w:rsidRPr="00F442A2" w:rsidRDefault="0052225D" w:rsidP="0052225D">
            <w:pPr>
              <w:pStyle w:val="TableEntry"/>
              <w:ind w:left="432"/>
            </w:pPr>
            <w:r w:rsidRPr="00F442A2">
              <w:t xml:space="preserve">For example, if the workflow identifier is “2.16.840.1” the </w:t>
            </w:r>
            <w:r w:rsidR="007E6BDE" w:rsidRPr="00F442A2">
              <w:t xml:space="preserve">CXi </w:t>
            </w:r>
            <w:r w:rsidRPr="00F442A2">
              <w:t>value is:</w:t>
            </w:r>
          </w:p>
          <w:p w14:paraId="4DF6D154" w14:textId="77777777" w:rsidR="0052225D" w:rsidRPr="00F442A2" w:rsidRDefault="0052225D" w:rsidP="00B67434">
            <w:pPr>
              <w:pStyle w:val="TableEntry"/>
              <w:suppressAutoHyphens/>
              <w:ind w:left="432"/>
              <w:rPr>
                <w:rFonts w:ascii="Courier New" w:hAnsi="Courier New"/>
              </w:rPr>
            </w:pPr>
            <w:r w:rsidRPr="00F442A2">
              <w:rPr>
                <w:rFonts w:ascii="Courier New" w:hAnsi="Courier New"/>
              </w:rPr>
              <w:t>2.16.840.1^^^^urn:ihe:iti:xdw:2013:workflow</w:t>
            </w:r>
            <w:r w:rsidR="007E6BDE" w:rsidRPr="00F442A2">
              <w:rPr>
                <w:rFonts w:ascii="Courier New" w:hAnsi="Courier New"/>
              </w:rPr>
              <w:t>Instance</w:t>
            </w:r>
            <w:r w:rsidRPr="00F442A2">
              <w:rPr>
                <w:rFonts w:ascii="Courier New" w:hAnsi="Courier New"/>
              </w:rPr>
              <w:t>Id</w:t>
            </w:r>
          </w:p>
          <w:p w14:paraId="10C968BF" w14:textId="77777777" w:rsidR="008F7A07" w:rsidRPr="00F442A2" w:rsidRDefault="008F7A07" w:rsidP="008F7A07">
            <w:pPr>
              <w:pStyle w:val="TableEntry"/>
            </w:pPr>
          </w:p>
          <w:p w14:paraId="19C42A13" w14:textId="77777777" w:rsidR="008F7A07" w:rsidRPr="00F442A2" w:rsidRDefault="008F7A07" w:rsidP="008F7A07">
            <w:pPr>
              <w:pStyle w:val="TableEntry"/>
              <w:rPr>
                <w:b/>
              </w:rPr>
            </w:pPr>
            <w:r w:rsidRPr="00F442A2">
              <w:rPr>
                <w:b/>
              </w:rPr>
              <w:t xml:space="preserve">urn:ihe:iti:xds:2016:studyInstanceUID </w:t>
            </w:r>
          </w:p>
          <w:p w14:paraId="158EE7B5" w14:textId="77777777" w:rsidR="008F7A07" w:rsidRPr="00F442A2" w:rsidRDefault="008F7A07" w:rsidP="008F7A07">
            <w:pPr>
              <w:pStyle w:val="TableEntry"/>
              <w:ind w:left="432"/>
            </w:pPr>
            <w:r w:rsidRPr="00F442A2">
              <w:t xml:space="preserve">This code shall be used when the identifier is a DICOM Study Instance UID. </w:t>
            </w:r>
          </w:p>
          <w:p w14:paraId="265BC533" w14:textId="77777777" w:rsidR="008F7A07" w:rsidRPr="00F442A2" w:rsidRDefault="008F7A07" w:rsidP="008F7A07">
            <w:pPr>
              <w:pStyle w:val="TableEntry"/>
              <w:ind w:left="432"/>
            </w:pPr>
            <w:r w:rsidRPr="00F442A2">
              <w:t>CXi.1 shall contain the value of Study Instance UID. Only the CXi.1 and CXi.5 components shall be present.</w:t>
            </w:r>
          </w:p>
          <w:p w14:paraId="29A90314" w14:textId="77777777" w:rsidR="008F7A07" w:rsidRPr="00F442A2" w:rsidRDefault="008F7A07" w:rsidP="008F7A07">
            <w:pPr>
              <w:pStyle w:val="TableEntry"/>
              <w:ind w:left="432"/>
            </w:pPr>
            <w:r w:rsidRPr="00F442A2">
              <w:t xml:space="preserve">For example when the Study Instance UID has a value of “1.2.3.45.678” then the CXi value is </w:t>
            </w:r>
          </w:p>
          <w:p w14:paraId="03F02D9D" w14:textId="76E65954" w:rsidR="00B6546E" w:rsidRPr="00F442A2" w:rsidRDefault="008F7A07" w:rsidP="000766F4">
            <w:pPr>
              <w:pStyle w:val="TableEntry"/>
              <w:ind w:left="432"/>
              <w:rPr>
                <w:rFonts w:ascii="Courier New" w:hAnsi="Courier New"/>
              </w:rPr>
            </w:pPr>
            <w:r w:rsidRPr="00F442A2">
              <w:rPr>
                <w:rFonts w:ascii="Courier New" w:hAnsi="Courier New"/>
              </w:rPr>
              <w:t>1.2.3.45.678^^^^urn:ihe:iti:xds:2016:studyInstanceUID</w:t>
            </w:r>
          </w:p>
          <w:p w14:paraId="357A0DEA" w14:textId="77777777" w:rsidR="00055651" w:rsidRPr="00F442A2" w:rsidRDefault="00055651" w:rsidP="00B6546E">
            <w:pPr>
              <w:pStyle w:val="TableEntry"/>
              <w:rPr>
                <w:b/>
              </w:rPr>
            </w:pPr>
          </w:p>
          <w:p w14:paraId="3012972F" w14:textId="77777777" w:rsidR="00B6546E" w:rsidRPr="00F442A2" w:rsidRDefault="00B6546E" w:rsidP="00B6546E">
            <w:pPr>
              <w:pStyle w:val="TableEntry"/>
              <w:rPr>
                <w:b/>
              </w:rPr>
            </w:pPr>
            <w:r w:rsidRPr="00F442A2">
              <w:rPr>
                <w:b/>
              </w:rPr>
              <w:t>urn:ihe:iti:xds:2015:encounterId</w:t>
            </w:r>
          </w:p>
          <w:p w14:paraId="543EB3EC" w14:textId="77777777" w:rsidR="00B6546E" w:rsidRPr="00F442A2" w:rsidRDefault="00B6546E" w:rsidP="00B6546E">
            <w:pPr>
              <w:pStyle w:val="TableEntry"/>
              <w:ind w:left="432"/>
            </w:pPr>
            <w:r w:rsidRPr="00F442A2">
              <w:t>Encounter identifier (also known as visit number) and assigning authority shall be present.</w:t>
            </w:r>
          </w:p>
          <w:p w14:paraId="04895A60" w14:textId="77777777" w:rsidR="00B6546E" w:rsidRPr="00F442A2" w:rsidRDefault="00B6546E" w:rsidP="00B6546E">
            <w:pPr>
              <w:pStyle w:val="TableEntry"/>
              <w:ind w:left="432"/>
            </w:pPr>
            <w:r w:rsidRPr="00F442A2">
              <w:t>For example:</w:t>
            </w:r>
          </w:p>
          <w:p w14:paraId="245CCF19" w14:textId="77777777" w:rsidR="00B6546E" w:rsidRPr="00F442A2" w:rsidRDefault="00B6546E" w:rsidP="00B67434">
            <w:pPr>
              <w:pStyle w:val="TableEntry"/>
              <w:suppressAutoHyphens/>
              <w:ind w:left="432"/>
              <w:rPr>
                <w:rFonts w:ascii="Courier New" w:hAnsi="Courier New"/>
              </w:rPr>
            </w:pPr>
            <w:r w:rsidRPr="00F442A2">
              <w:rPr>
                <w:rFonts w:ascii="Courier New" w:hAnsi="Courier New"/>
              </w:rPr>
              <w:t>245348841^^^&amp;1.2.840.113619.6.197&amp;ISO^urn:ihe:iti:xds:2015:encounterId</w:t>
            </w:r>
          </w:p>
          <w:p w14:paraId="3BB93B5E" w14:textId="77777777" w:rsidR="00C2098D" w:rsidRPr="00F442A2" w:rsidRDefault="00C2098D" w:rsidP="00AA2AEE">
            <w:pPr>
              <w:pStyle w:val="TableEntry"/>
              <w:ind w:left="0"/>
            </w:pPr>
          </w:p>
          <w:p w14:paraId="1781AABB" w14:textId="26D9A82B" w:rsidR="0052225D" w:rsidRPr="00F442A2" w:rsidRDefault="005D51CC" w:rsidP="00AA2AEE">
            <w:pPr>
              <w:pStyle w:val="TableEntry"/>
              <w:ind w:left="0"/>
              <w:rPr>
                <w:rFonts w:ascii="Courier New" w:hAnsi="Courier New" w:cs="Courier New"/>
                <w:sz w:val="14"/>
                <w:szCs w:val="14"/>
              </w:rPr>
            </w:pPr>
            <w:r w:rsidRPr="00F442A2">
              <w:t>Note that the '&amp;' character must be properly encoded in the XML content.</w:t>
            </w:r>
          </w:p>
        </w:tc>
      </w:tr>
      <w:tr w:rsidR="00E07DB3" w:rsidRPr="00F442A2" w14:paraId="48AB937D" w14:textId="77777777" w:rsidTr="00A4429A">
        <w:trPr>
          <w:jc w:val="center"/>
        </w:trPr>
        <w:tc>
          <w:tcPr>
            <w:tcW w:w="1588" w:type="dxa"/>
          </w:tcPr>
          <w:p w14:paraId="0B85A79C" w14:textId="77777777" w:rsidR="00E07DB3" w:rsidRPr="00F442A2" w:rsidRDefault="00E07DB3" w:rsidP="00F431B4">
            <w:pPr>
              <w:pStyle w:val="TableEntry"/>
              <w:snapToGrid w:val="0"/>
            </w:pPr>
            <w:r w:rsidRPr="00F442A2">
              <w:lastRenderedPageBreak/>
              <w:t>DTM</w:t>
            </w:r>
          </w:p>
        </w:tc>
        <w:tc>
          <w:tcPr>
            <w:tcW w:w="2160" w:type="dxa"/>
          </w:tcPr>
          <w:p w14:paraId="217BCD63" w14:textId="06F5ACC1" w:rsidR="00E07DB3" w:rsidRPr="00F442A2" w:rsidRDefault="00E07DB3" w:rsidP="00F431B4">
            <w:pPr>
              <w:pStyle w:val="TableEntry"/>
              <w:snapToGrid w:val="0"/>
            </w:pPr>
            <w:r w:rsidRPr="00F442A2">
              <w:t xml:space="preserve">HL7 V2.5 </w:t>
            </w:r>
            <w:r w:rsidR="003B1EAD" w:rsidRPr="00F442A2">
              <w:t xml:space="preserve"> </w:t>
            </w:r>
            <w:r w:rsidRPr="00F442A2">
              <w:t>Date Time</w:t>
            </w:r>
          </w:p>
        </w:tc>
        <w:tc>
          <w:tcPr>
            <w:tcW w:w="5908" w:type="dxa"/>
          </w:tcPr>
          <w:p w14:paraId="25830DE8" w14:textId="77777777" w:rsidR="00E07DB3" w:rsidRPr="00F442A2" w:rsidRDefault="00E07DB3" w:rsidP="00F431B4">
            <w:pPr>
              <w:pStyle w:val="TableEntry"/>
            </w:pPr>
            <w:r w:rsidRPr="00F442A2">
              <w:t>This is a date/time value, represented as precisely as possible. All date time values in the registry are stored using Coordinated Universal Time [UTC].</w:t>
            </w:r>
          </w:p>
          <w:p w14:paraId="2FB946F0" w14:textId="77777777" w:rsidR="00E07DB3" w:rsidRPr="00F442A2" w:rsidRDefault="00E07DB3" w:rsidP="00F431B4">
            <w:pPr>
              <w:pStyle w:val="TableEntry"/>
            </w:pPr>
            <w:r w:rsidRPr="00F442A2">
              <w:t>"UTC" implies that time shall be converted from/to the local time.</w:t>
            </w:r>
          </w:p>
          <w:p w14:paraId="71E32DDD" w14:textId="77777777" w:rsidR="00E07DB3" w:rsidRPr="00F442A2" w:rsidRDefault="00E07DB3" w:rsidP="00F431B4">
            <w:pPr>
              <w:pStyle w:val="TableEntry"/>
            </w:pPr>
            <w:r w:rsidRPr="00F442A2">
              <w:t>The format of these values is defined as the following regular expression:</w:t>
            </w:r>
          </w:p>
          <w:p w14:paraId="33637ED5" w14:textId="77777777" w:rsidR="00E07DB3" w:rsidRPr="00F442A2" w:rsidRDefault="00E07DB3" w:rsidP="00F431B4">
            <w:pPr>
              <w:pStyle w:val="TableEntry"/>
            </w:pPr>
            <w:r w:rsidRPr="00F442A2">
              <w:t>YYYY[MM[DD[hh[mm[ss]]]]]</w:t>
            </w:r>
          </w:p>
          <w:p w14:paraId="0B057B7D" w14:textId="77777777" w:rsidR="00E07DB3" w:rsidRPr="00F442A2" w:rsidRDefault="00E07DB3" w:rsidP="00F431B4">
            <w:pPr>
              <w:pStyle w:val="TableEntry"/>
            </w:pPr>
            <w:r w:rsidRPr="00F442A2">
              <w:t>Where:</w:t>
            </w:r>
          </w:p>
          <w:p w14:paraId="6C5F102C" w14:textId="77777777" w:rsidR="00E07DB3" w:rsidRPr="00F442A2" w:rsidRDefault="00E07DB3" w:rsidP="00B93FE6">
            <w:pPr>
              <w:pStyle w:val="TableEntry"/>
              <w:ind w:left="720" w:hanging="468"/>
              <w:rPr>
                <w:rFonts w:ascii="Arial" w:eastAsia="Arial" w:hAnsi="Arial"/>
                <w:b/>
                <w:kern w:val="1"/>
                <w:lang w:eastAsia="ar-SA"/>
              </w:rPr>
            </w:pPr>
            <w:r w:rsidRPr="00F442A2">
              <w:lastRenderedPageBreak/>
              <w:t xml:space="preserve">YYYY is the four digit year </w:t>
            </w:r>
            <w:r w:rsidR="009E3EA4" w:rsidRPr="00F442A2">
              <w:t>i.e.,</w:t>
            </w:r>
            <w:r w:rsidRPr="00F442A2">
              <w:t xml:space="preserve"> 2006</w:t>
            </w:r>
          </w:p>
          <w:p w14:paraId="15FC56CE" w14:textId="77777777" w:rsidR="00E07DB3" w:rsidRPr="00F442A2" w:rsidRDefault="00E07DB3" w:rsidP="00B93FE6">
            <w:pPr>
              <w:pStyle w:val="TableEntry"/>
              <w:ind w:left="720" w:hanging="468"/>
              <w:rPr>
                <w:rFonts w:ascii="Arial" w:eastAsia="Arial" w:hAnsi="Arial"/>
                <w:b/>
                <w:kern w:val="1"/>
                <w:lang w:eastAsia="ar-SA"/>
              </w:rPr>
            </w:pPr>
            <w:r w:rsidRPr="00F442A2">
              <w:t>MM is the two digit month 01-12, where Jan is 01, Feb is 02, etc.</w:t>
            </w:r>
          </w:p>
          <w:p w14:paraId="0C9AE931" w14:textId="77777777" w:rsidR="00E07DB3" w:rsidRPr="00F442A2" w:rsidRDefault="00E07DB3" w:rsidP="00B93FE6">
            <w:pPr>
              <w:pStyle w:val="TableEntry"/>
              <w:ind w:left="720" w:hanging="468"/>
              <w:rPr>
                <w:rFonts w:ascii="Arial" w:eastAsia="Arial" w:hAnsi="Arial"/>
                <w:b/>
                <w:kern w:val="1"/>
                <w:lang w:eastAsia="ar-SA"/>
              </w:rPr>
            </w:pPr>
            <w:r w:rsidRPr="00F442A2">
              <w:t>DD is the two digit day of the month 01-31</w:t>
            </w:r>
          </w:p>
          <w:p w14:paraId="2DF0B3CD" w14:textId="77777777" w:rsidR="00E07DB3" w:rsidRPr="00F442A2" w:rsidRDefault="00E07DB3" w:rsidP="00B93FE6">
            <w:pPr>
              <w:pStyle w:val="TableEntry"/>
              <w:ind w:left="720" w:hanging="468"/>
              <w:rPr>
                <w:rFonts w:ascii="Arial" w:eastAsia="Arial" w:hAnsi="Arial"/>
                <w:b/>
                <w:kern w:val="1"/>
                <w:lang w:eastAsia="ar-SA"/>
              </w:rPr>
            </w:pPr>
            <w:r w:rsidRPr="00F442A2">
              <w:t>HH is the two digit hour, 00-23, where 00 is midnight, 01 is 1 am, 12 is noon, 13 is 1 pm, etc.</w:t>
            </w:r>
          </w:p>
          <w:p w14:paraId="062E7F64" w14:textId="77777777" w:rsidR="00E07DB3" w:rsidRPr="00F442A2" w:rsidRDefault="00E07DB3" w:rsidP="00B93FE6">
            <w:pPr>
              <w:pStyle w:val="TableEntry"/>
              <w:ind w:left="720" w:hanging="468"/>
              <w:rPr>
                <w:rFonts w:ascii="Arial" w:eastAsia="Arial" w:hAnsi="Arial"/>
                <w:b/>
                <w:kern w:val="1"/>
                <w:lang w:eastAsia="ar-SA"/>
              </w:rPr>
            </w:pPr>
            <w:r w:rsidRPr="00F442A2">
              <w:t>mm is the two digit minute, 00-59</w:t>
            </w:r>
          </w:p>
          <w:p w14:paraId="40D9D07B" w14:textId="77777777" w:rsidR="00E07DB3" w:rsidRPr="00F442A2" w:rsidRDefault="00E07DB3" w:rsidP="00B93FE6">
            <w:pPr>
              <w:pStyle w:val="TableEntry"/>
              <w:ind w:left="720" w:hanging="468"/>
              <w:rPr>
                <w:rFonts w:ascii="Arial" w:eastAsia="Arial" w:hAnsi="Arial"/>
                <w:b/>
                <w:kern w:val="1"/>
                <w:lang w:eastAsia="ar-SA"/>
              </w:rPr>
            </w:pPr>
            <w:r w:rsidRPr="00F442A2">
              <w:t>ss is the two digit seconds, 00-59</w:t>
            </w:r>
          </w:p>
          <w:p w14:paraId="7F1FDE83" w14:textId="77777777" w:rsidR="00E07DB3" w:rsidRPr="00F442A2" w:rsidRDefault="00E07DB3" w:rsidP="00F431B4">
            <w:pPr>
              <w:pStyle w:val="TableEntry"/>
            </w:pPr>
            <w:r w:rsidRPr="00F442A2">
              <w:t>The following are legal date time values with increasing precision representing the date and time January 2, 2005, 3:04:05am</w:t>
            </w:r>
          </w:p>
          <w:p w14:paraId="04A85402" w14:textId="77777777" w:rsidR="00E07DB3" w:rsidRPr="00F442A2" w:rsidRDefault="00E07DB3" w:rsidP="00F431B4">
            <w:pPr>
              <w:pStyle w:val="TableEntry"/>
            </w:pPr>
            <w:r w:rsidRPr="00F442A2">
              <w:t>2005</w:t>
            </w:r>
            <w:r w:rsidRPr="00F442A2">
              <w:br/>
              <w:t>200501</w:t>
            </w:r>
            <w:r w:rsidRPr="00F442A2">
              <w:br/>
              <w:t>20050102</w:t>
            </w:r>
            <w:r w:rsidRPr="00F442A2">
              <w:br/>
              <w:t>2005010203</w:t>
            </w:r>
            <w:r w:rsidRPr="00F442A2">
              <w:br/>
              <w:t>200501020304</w:t>
            </w:r>
            <w:r w:rsidRPr="00F442A2">
              <w:br/>
              <w:t>20050102030405</w:t>
            </w:r>
          </w:p>
        </w:tc>
      </w:tr>
      <w:tr w:rsidR="00E07DB3" w:rsidRPr="00F442A2" w14:paraId="56D6A109" w14:textId="77777777" w:rsidTr="00A4429A">
        <w:trPr>
          <w:jc w:val="center"/>
        </w:trPr>
        <w:tc>
          <w:tcPr>
            <w:tcW w:w="1588" w:type="dxa"/>
          </w:tcPr>
          <w:p w14:paraId="7945F62D" w14:textId="77777777" w:rsidR="00E07DB3" w:rsidRPr="00F442A2" w:rsidRDefault="00E07DB3" w:rsidP="00F431B4">
            <w:pPr>
              <w:pStyle w:val="TableEntry"/>
              <w:snapToGrid w:val="0"/>
            </w:pPr>
            <w:r w:rsidRPr="00F442A2">
              <w:lastRenderedPageBreak/>
              <w:t>Field</w:t>
            </w:r>
          </w:p>
        </w:tc>
        <w:tc>
          <w:tcPr>
            <w:tcW w:w="2160" w:type="dxa"/>
          </w:tcPr>
          <w:p w14:paraId="0C021F67" w14:textId="77777777" w:rsidR="00E07DB3" w:rsidRPr="00F442A2" w:rsidRDefault="00E07DB3" w:rsidP="00F431B4">
            <w:pPr>
              <w:pStyle w:val="TableEntry"/>
              <w:snapToGrid w:val="0"/>
            </w:pPr>
            <w:r w:rsidRPr="00F442A2">
              <w:t>HL7 V2.5 Message Segment</w:t>
            </w:r>
          </w:p>
        </w:tc>
        <w:tc>
          <w:tcPr>
            <w:tcW w:w="5908" w:type="dxa"/>
          </w:tcPr>
          <w:p w14:paraId="487B5A0E" w14:textId="19F10FFA" w:rsidR="00E07DB3" w:rsidRPr="00F442A2" w:rsidRDefault="00E07DB3" w:rsidP="00F431B4">
            <w:pPr>
              <w:pStyle w:val="TableEntry"/>
              <w:snapToGrid w:val="0"/>
            </w:pPr>
            <w:r w:rsidRPr="00F442A2">
              <w:t xml:space="preserve">Specified as the </w:t>
            </w:r>
            <w:r w:rsidR="00EC1D26" w:rsidRPr="00F442A2">
              <w:t xml:space="preserve">HL7 field </w:t>
            </w:r>
            <w:r w:rsidRPr="00F442A2">
              <w:t>identifier, followed by a pipe (|) and then the data value characterized as a corresponding HL7 V2.5 data type as defined in HL7 standard. Note that if a Document Sharing data type is based on an HL7 data type, then the Document Sharing data type is used to represent the value.</w:t>
            </w:r>
          </w:p>
          <w:p w14:paraId="3B3C2537" w14:textId="14BFFF89" w:rsidR="00EC1D26" w:rsidRPr="00F442A2" w:rsidRDefault="00EC1D26" w:rsidP="00F431B4">
            <w:pPr>
              <w:pStyle w:val="TableEntry"/>
              <w:snapToGrid w:val="0"/>
            </w:pPr>
            <w:r w:rsidRPr="00F442A2">
              <w:t>If the HL7 field’s segment definition allows repetitions, then they may be used in this context as well. When using HL7 repetitions, they shall be encoded using the HL7 repetition separator ‘~’. Individual Document Sharing metadata attributes using this data type may define additional ways of implementing repetitions.</w:t>
            </w:r>
          </w:p>
          <w:p w14:paraId="3F3AA84C" w14:textId="796C3E11" w:rsidR="00E07DB3" w:rsidRPr="00F442A2" w:rsidRDefault="00E07DB3" w:rsidP="00F431B4">
            <w:pPr>
              <w:pStyle w:val="TableEntry"/>
            </w:pPr>
            <w:r w:rsidRPr="00F442A2">
              <w:t xml:space="preserve">An example of </w:t>
            </w:r>
            <w:r w:rsidR="00EC1D26" w:rsidRPr="00F442A2">
              <w:t xml:space="preserve">an HL7 </w:t>
            </w:r>
            <w:r w:rsidRPr="00F442A2">
              <w:t xml:space="preserve">field Patient Identifier List (the third field of PID segment) </w:t>
            </w:r>
            <w:r w:rsidR="00EC1D26" w:rsidRPr="00F442A2">
              <w:t xml:space="preserve">containing repetitions </w:t>
            </w:r>
            <w:r w:rsidRPr="00F442A2">
              <w:t>is as follows:</w:t>
            </w:r>
          </w:p>
          <w:p w14:paraId="29955786" w14:textId="338FC12C" w:rsidR="00E07DB3" w:rsidRPr="00F442A2" w:rsidRDefault="005D51CC" w:rsidP="000766F4">
            <w:pPr>
              <w:pStyle w:val="TableEntry"/>
              <w:rPr>
                <w:lang w:eastAsia="ar-SA"/>
              </w:rPr>
            </w:pPr>
            <w:r w:rsidRPr="00F442A2">
              <w:t xml:space="preserve">               </w:t>
            </w:r>
            <w:r w:rsidR="00EC1D26" w:rsidRPr="00F442A2">
              <w:t>PID-3|D\E\TP-1^^^&amp;1.3.6&amp;ISO~XTP-1^^^&amp;1.3.11&amp;ISO</w:t>
            </w:r>
          </w:p>
          <w:p w14:paraId="485743F3" w14:textId="614B7523" w:rsidR="005D51CC" w:rsidRPr="00F442A2" w:rsidRDefault="005D51CC" w:rsidP="000766F4">
            <w:pPr>
              <w:pStyle w:val="TableEntry"/>
              <w:rPr>
                <w:lang w:eastAsia="ar-SA"/>
              </w:rPr>
            </w:pPr>
            <w:r w:rsidRPr="00F442A2">
              <w:t>Note that the '&amp;' character must be properly encoded in the XML content.</w:t>
            </w:r>
          </w:p>
        </w:tc>
      </w:tr>
      <w:tr w:rsidR="003E441A" w:rsidRPr="00F442A2" w14:paraId="06A9C131" w14:textId="77777777" w:rsidTr="00A4429A">
        <w:trPr>
          <w:jc w:val="center"/>
        </w:trPr>
        <w:tc>
          <w:tcPr>
            <w:tcW w:w="1588" w:type="dxa"/>
          </w:tcPr>
          <w:p w14:paraId="0ED76C69" w14:textId="593CC858" w:rsidR="003E441A" w:rsidRPr="00F442A2" w:rsidRDefault="003E441A" w:rsidP="00F431B4">
            <w:pPr>
              <w:pStyle w:val="TableEntry"/>
              <w:snapToGrid w:val="0"/>
            </w:pPr>
            <w:r w:rsidRPr="00F442A2">
              <w:t>Identifier</w:t>
            </w:r>
          </w:p>
        </w:tc>
        <w:tc>
          <w:tcPr>
            <w:tcW w:w="2160" w:type="dxa"/>
          </w:tcPr>
          <w:p w14:paraId="7966BC7A" w14:textId="1D6BED56" w:rsidR="003E441A" w:rsidRPr="00F442A2" w:rsidRDefault="003E441A" w:rsidP="00F431B4">
            <w:pPr>
              <w:pStyle w:val="TableEntry"/>
              <w:snapToGrid w:val="0"/>
            </w:pPr>
            <w:r w:rsidRPr="00F442A2">
              <w:t>See referenced data types</w:t>
            </w:r>
          </w:p>
        </w:tc>
        <w:tc>
          <w:tcPr>
            <w:tcW w:w="5908" w:type="dxa"/>
          </w:tcPr>
          <w:p w14:paraId="75598755" w14:textId="78A67BBB" w:rsidR="003E441A" w:rsidRPr="00F442A2" w:rsidRDefault="003E441A" w:rsidP="00F431B4">
            <w:pPr>
              <w:pStyle w:val="TableEntry"/>
              <w:snapToGrid w:val="0"/>
            </w:pPr>
            <w:r w:rsidRPr="00F442A2">
              <w:t>A globally unique identifier. This may be one of OID, URI, UUID (as defined in this table) or any other format that employs effective mechanisms to ensure global uniqueness.</w:t>
            </w:r>
          </w:p>
        </w:tc>
      </w:tr>
      <w:tr w:rsidR="00E07DB3" w:rsidRPr="00F442A2" w14:paraId="2C549158" w14:textId="77777777" w:rsidTr="000766F4">
        <w:trPr>
          <w:cantSplit/>
          <w:jc w:val="center"/>
        </w:trPr>
        <w:tc>
          <w:tcPr>
            <w:tcW w:w="1588" w:type="dxa"/>
          </w:tcPr>
          <w:p w14:paraId="02ECB55C" w14:textId="77777777" w:rsidR="00E07DB3" w:rsidRPr="00F442A2" w:rsidRDefault="00E07DB3" w:rsidP="00F431B4">
            <w:pPr>
              <w:pStyle w:val="TableEntry"/>
              <w:snapToGrid w:val="0"/>
            </w:pPr>
            <w:r w:rsidRPr="00F442A2">
              <w:t>Integer</w:t>
            </w:r>
          </w:p>
        </w:tc>
        <w:tc>
          <w:tcPr>
            <w:tcW w:w="2160" w:type="dxa"/>
          </w:tcPr>
          <w:p w14:paraId="4DF62ACA" w14:textId="77777777" w:rsidR="00E07DB3" w:rsidRPr="00F442A2" w:rsidRDefault="009600B3" w:rsidP="00F431B4">
            <w:pPr>
              <w:pStyle w:val="TableEntry"/>
              <w:snapToGrid w:val="0"/>
            </w:pPr>
            <w:hyperlink r:id="rId41" w:history="1">
              <w:r w:rsidR="00E07DB3" w:rsidRPr="00F442A2">
                <w:rPr>
                  <w:rStyle w:val="Hyperlink"/>
                </w:rPr>
                <w:t>W3C XML Schema Part 2</w:t>
              </w:r>
            </w:hyperlink>
          </w:p>
        </w:tc>
        <w:tc>
          <w:tcPr>
            <w:tcW w:w="5908" w:type="dxa"/>
          </w:tcPr>
          <w:p w14:paraId="77D47334" w14:textId="1DBE9E49" w:rsidR="00E07DB3" w:rsidRPr="00F442A2" w:rsidRDefault="00E07DB3" w:rsidP="00F431B4">
            <w:pPr>
              <w:pStyle w:val="TableEntry"/>
              <w:snapToGrid w:val="0"/>
            </w:pPr>
            <w:r w:rsidRPr="00F442A2">
              <w:t xml:space="preserve">XML Schema Part 2: Data Types </w:t>
            </w:r>
            <w:r w:rsidR="004F291E" w:rsidRPr="00F442A2">
              <w:t>Section</w:t>
            </w:r>
            <w:r w:rsidRPr="00F442A2">
              <w:t xml:space="preserve"> 3.3.13</w:t>
            </w:r>
            <w:r w:rsidR="00A05677">
              <w:t>.</w:t>
            </w:r>
          </w:p>
        </w:tc>
      </w:tr>
      <w:tr w:rsidR="00E07DB3" w:rsidRPr="00F442A2" w14:paraId="282B22CE" w14:textId="77777777" w:rsidTr="00A4429A">
        <w:trPr>
          <w:jc w:val="center"/>
        </w:trPr>
        <w:tc>
          <w:tcPr>
            <w:tcW w:w="1588" w:type="dxa"/>
          </w:tcPr>
          <w:p w14:paraId="4358B5C2" w14:textId="77777777" w:rsidR="00E07DB3" w:rsidRPr="00F442A2" w:rsidRDefault="00E07DB3" w:rsidP="00F431B4">
            <w:pPr>
              <w:pStyle w:val="TableEntry"/>
              <w:snapToGrid w:val="0"/>
            </w:pPr>
            <w:r w:rsidRPr="00F442A2">
              <w:t>MIME Type</w:t>
            </w:r>
          </w:p>
        </w:tc>
        <w:tc>
          <w:tcPr>
            <w:tcW w:w="2160" w:type="dxa"/>
          </w:tcPr>
          <w:p w14:paraId="3D41B6AF" w14:textId="3EBB220B" w:rsidR="00E07DB3" w:rsidRPr="00F442A2" w:rsidRDefault="009600B3" w:rsidP="00F431B4">
            <w:pPr>
              <w:pStyle w:val="TableEntry"/>
              <w:snapToGrid w:val="0"/>
            </w:pPr>
            <w:hyperlink r:id="rId42" w:history="1">
              <w:r w:rsidR="00E07DB3" w:rsidRPr="00F442A2">
                <w:rPr>
                  <w:rStyle w:val="Hyperlink"/>
                </w:rPr>
                <w:t>RFC2046</w:t>
              </w:r>
            </w:hyperlink>
          </w:p>
        </w:tc>
        <w:tc>
          <w:tcPr>
            <w:tcW w:w="5908" w:type="dxa"/>
          </w:tcPr>
          <w:p w14:paraId="1D0A1DEF" w14:textId="77777777" w:rsidR="00E07DB3" w:rsidRPr="00F442A2" w:rsidRDefault="009600B3" w:rsidP="00F431B4">
            <w:pPr>
              <w:pStyle w:val="TableEntry"/>
              <w:snapToGrid w:val="0"/>
            </w:pPr>
            <w:hyperlink r:id="rId43" w:history="1">
              <w:r w:rsidR="00E07DB3" w:rsidRPr="00F442A2">
                <w:rPr>
                  <w:rStyle w:val="Hyperlink"/>
                </w:rPr>
                <w:t>https://www.iana.org/assignments/media-types</w:t>
              </w:r>
            </w:hyperlink>
          </w:p>
        </w:tc>
      </w:tr>
      <w:tr w:rsidR="00E07DB3" w:rsidRPr="00F442A2" w14:paraId="6CF6D370" w14:textId="77777777" w:rsidTr="00A4429A">
        <w:trPr>
          <w:jc w:val="center"/>
        </w:trPr>
        <w:tc>
          <w:tcPr>
            <w:tcW w:w="1588" w:type="dxa"/>
          </w:tcPr>
          <w:p w14:paraId="19E30F88" w14:textId="77777777" w:rsidR="00E07DB3" w:rsidRPr="00F442A2" w:rsidRDefault="00E07DB3" w:rsidP="00F431B4">
            <w:pPr>
              <w:pStyle w:val="TableEntry"/>
              <w:snapToGrid w:val="0"/>
            </w:pPr>
            <w:r w:rsidRPr="00F442A2">
              <w:t>OID</w:t>
            </w:r>
          </w:p>
        </w:tc>
        <w:tc>
          <w:tcPr>
            <w:tcW w:w="2160" w:type="dxa"/>
          </w:tcPr>
          <w:p w14:paraId="36D78DF4" w14:textId="77777777" w:rsidR="00E07DB3" w:rsidRPr="00F442A2" w:rsidRDefault="00E07DB3" w:rsidP="00F431B4">
            <w:pPr>
              <w:pStyle w:val="TableEntry"/>
              <w:snapToGrid w:val="0"/>
            </w:pPr>
            <w:r w:rsidRPr="00F442A2">
              <w:t>ISO Object Identifier</w:t>
            </w:r>
          </w:p>
        </w:tc>
        <w:tc>
          <w:tcPr>
            <w:tcW w:w="5908" w:type="dxa"/>
          </w:tcPr>
          <w:p w14:paraId="066D904D" w14:textId="54D53B18" w:rsidR="00E07DB3" w:rsidRPr="00F442A2" w:rsidRDefault="00E07DB3" w:rsidP="00F431B4">
            <w:pPr>
              <w:pStyle w:val="TableEntry"/>
            </w:pPr>
            <w:r w:rsidRPr="00F442A2">
              <w:t xml:space="preserve">An ISO Object identifier. </w:t>
            </w:r>
            <w:r w:rsidR="003E441A" w:rsidRPr="00F442A2">
              <w:t xml:space="preserve">Made </w:t>
            </w:r>
            <w:r w:rsidRPr="00F442A2">
              <w:t>up of characters from the set [0</w:t>
            </w:r>
            <w:r w:rsidRPr="00F442A2">
              <w:noBreakHyphen/>
              <w:t>9.]. It must start with an integer, and is followed by one or more additional integer values, separated by periods. Integers are characterized without leading 0 digits unless the value is zero. (e.g.,</w:t>
            </w:r>
            <w:r w:rsidR="003E441A" w:rsidRPr="00F442A2">
              <w:t xml:space="preserve"> 2.999.</w:t>
            </w:r>
            <w:r w:rsidRPr="00F442A2">
              <w:t>2005.3.7)</w:t>
            </w:r>
          </w:p>
          <w:p w14:paraId="34459877" w14:textId="1348EAB4" w:rsidR="00E07DB3" w:rsidRPr="00F442A2" w:rsidRDefault="00E07DB3" w:rsidP="00F431B4">
            <w:pPr>
              <w:pStyle w:val="TableEntry"/>
              <w:rPr>
                <w:szCs w:val="24"/>
              </w:rPr>
            </w:pPr>
            <w:r w:rsidRPr="00F442A2">
              <w:rPr>
                <w:szCs w:val="24"/>
              </w:rPr>
              <w:t xml:space="preserve">In the attribute tables below, when an OID format is specified, it shall follow the assignment and format rules defined for </w:t>
            </w:r>
            <w:r w:rsidR="003E441A" w:rsidRPr="00F442A2">
              <w:rPr>
                <w:szCs w:val="24"/>
              </w:rPr>
              <w:t>unique IDs</w:t>
            </w:r>
            <w:r w:rsidRPr="00F442A2">
              <w:rPr>
                <w:szCs w:val="24"/>
              </w:rPr>
              <w:t xml:space="preserve"> in ITI TF-2x: Appendix B</w:t>
            </w:r>
          </w:p>
        </w:tc>
      </w:tr>
      <w:tr w:rsidR="00E07DB3" w:rsidRPr="00F442A2" w14:paraId="3F82C7B7" w14:textId="77777777" w:rsidTr="00A4429A">
        <w:trPr>
          <w:jc w:val="center"/>
        </w:trPr>
        <w:tc>
          <w:tcPr>
            <w:tcW w:w="1588" w:type="dxa"/>
          </w:tcPr>
          <w:p w14:paraId="541A5118" w14:textId="77777777" w:rsidR="00E07DB3" w:rsidRPr="00F442A2" w:rsidRDefault="00E07DB3" w:rsidP="00F431B4">
            <w:pPr>
              <w:pStyle w:val="TableEntry"/>
              <w:snapToGrid w:val="0"/>
            </w:pPr>
            <w:r w:rsidRPr="00F442A2">
              <w:t>OID URN</w:t>
            </w:r>
          </w:p>
        </w:tc>
        <w:tc>
          <w:tcPr>
            <w:tcW w:w="2160" w:type="dxa"/>
          </w:tcPr>
          <w:p w14:paraId="10A5E4A8" w14:textId="2C15D424" w:rsidR="00E07DB3" w:rsidRPr="00F442A2" w:rsidRDefault="009600B3" w:rsidP="00F431B4">
            <w:pPr>
              <w:pStyle w:val="TableEntry"/>
              <w:snapToGrid w:val="0"/>
            </w:pPr>
            <w:hyperlink r:id="rId44" w:history="1">
              <w:r w:rsidR="00E07DB3" w:rsidRPr="005A199D">
                <w:rPr>
                  <w:rStyle w:val="Hyperlink"/>
                </w:rPr>
                <w:t>RFC3061</w:t>
              </w:r>
            </w:hyperlink>
            <w:r w:rsidR="00E07DB3" w:rsidRPr="00F442A2">
              <w:t>. OID in URN syntax</w:t>
            </w:r>
          </w:p>
        </w:tc>
        <w:tc>
          <w:tcPr>
            <w:tcW w:w="5908" w:type="dxa"/>
          </w:tcPr>
          <w:p w14:paraId="4741B9D4" w14:textId="6AD3AFCF" w:rsidR="00E07DB3" w:rsidRPr="00F442A2" w:rsidRDefault="009600B3" w:rsidP="00F431B4">
            <w:pPr>
              <w:pStyle w:val="TableEntry"/>
              <w:snapToGrid w:val="0"/>
            </w:pPr>
            <w:hyperlink r:id="rId45" w:history="1">
              <w:r w:rsidR="00E07DB3" w:rsidRPr="00F442A2">
                <w:t xml:space="preserve">See </w:t>
              </w:r>
              <w:r w:rsidR="00E07DB3" w:rsidRPr="005A199D">
                <w:rPr>
                  <w:rStyle w:val="Hyperlink"/>
                </w:rPr>
                <w:t>RFC3061</w:t>
              </w:r>
            </w:hyperlink>
            <w:r w:rsidR="00E07DB3" w:rsidRPr="00F442A2">
              <w:t xml:space="preserve">. An example is </w:t>
            </w:r>
            <w:r w:rsidR="003E441A" w:rsidRPr="00F442A2">
              <w:t>urn:oid:2.999.2005.3.7.</w:t>
            </w:r>
          </w:p>
        </w:tc>
      </w:tr>
      <w:tr w:rsidR="00E07DB3" w:rsidRPr="00F442A2" w14:paraId="5C7817B6" w14:textId="77777777" w:rsidTr="00A4429A">
        <w:trPr>
          <w:jc w:val="center"/>
        </w:trPr>
        <w:tc>
          <w:tcPr>
            <w:tcW w:w="1588" w:type="dxa"/>
          </w:tcPr>
          <w:p w14:paraId="17349F2F" w14:textId="77777777" w:rsidR="00E07DB3" w:rsidRPr="00F442A2" w:rsidRDefault="00E07DB3" w:rsidP="00F431B4">
            <w:pPr>
              <w:pStyle w:val="TableEntry"/>
              <w:snapToGrid w:val="0"/>
            </w:pPr>
            <w:r w:rsidRPr="00F442A2">
              <w:t>Predefined URN</w:t>
            </w:r>
          </w:p>
        </w:tc>
        <w:tc>
          <w:tcPr>
            <w:tcW w:w="2160" w:type="dxa"/>
          </w:tcPr>
          <w:p w14:paraId="58CB9089" w14:textId="0C922436" w:rsidR="00E07DB3" w:rsidRPr="00F442A2" w:rsidRDefault="009600B3" w:rsidP="00F431B4">
            <w:pPr>
              <w:pStyle w:val="TableEntry"/>
              <w:snapToGrid w:val="0"/>
            </w:pPr>
            <w:hyperlink r:id="rId46" w:history="1">
              <w:r w:rsidR="00E07DB3" w:rsidRPr="00F442A2">
                <w:rPr>
                  <w:rStyle w:val="Hyperlink"/>
                </w:rPr>
                <w:t>RFC2141</w:t>
              </w:r>
            </w:hyperlink>
          </w:p>
        </w:tc>
        <w:tc>
          <w:tcPr>
            <w:tcW w:w="5908" w:type="dxa"/>
          </w:tcPr>
          <w:p w14:paraId="1474B608" w14:textId="77777777" w:rsidR="00E07DB3" w:rsidRPr="00F442A2" w:rsidRDefault="00E07DB3" w:rsidP="00F431B4">
            <w:pPr>
              <w:pStyle w:val="TableEntry"/>
              <w:snapToGrid w:val="0"/>
            </w:pPr>
            <w:r w:rsidRPr="00F442A2">
              <w:t>Specific URNs are defined and assigned in this framework. An example is urn:ihe:iti:2007:ResponseStatusType:PartialSuccess</w:t>
            </w:r>
          </w:p>
        </w:tc>
      </w:tr>
      <w:tr w:rsidR="00E07DB3" w:rsidRPr="00F442A2" w14:paraId="036C5DE9" w14:textId="77777777" w:rsidTr="00A4429A">
        <w:trPr>
          <w:jc w:val="center"/>
        </w:trPr>
        <w:tc>
          <w:tcPr>
            <w:tcW w:w="1588" w:type="dxa"/>
          </w:tcPr>
          <w:p w14:paraId="063293E9" w14:textId="77777777" w:rsidR="00E07DB3" w:rsidRPr="00F442A2" w:rsidRDefault="00E07DB3" w:rsidP="00F431B4">
            <w:pPr>
              <w:pStyle w:val="TableEntry"/>
              <w:snapToGrid w:val="0"/>
            </w:pPr>
            <w:r w:rsidRPr="00F442A2">
              <w:t>SHA1</w:t>
            </w:r>
          </w:p>
        </w:tc>
        <w:tc>
          <w:tcPr>
            <w:tcW w:w="2160" w:type="dxa"/>
          </w:tcPr>
          <w:p w14:paraId="5D610F9C" w14:textId="5D83DD5E" w:rsidR="00E07DB3" w:rsidRPr="00F442A2" w:rsidRDefault="009600B3" w:rsidP="00F431B4">
            <w:pPr>
              <w:pStyle w:val="TableEntry"/>
              <w:snapToGrid w:val="0"/>
            </w:pPr>
            <w:hyperlink r:id="rId47" w:history="1">
              <w:r w:rsidR="00E07DB3" w:rsidRPr="00F442A2">
                <w:rPr>
                  <w:rStyle w:val="Hyperlink"/>
                </w:rPr>
                <w:t>RFC3174</w:t>
              </w:r>
            </w:hyperlink>
          </w:p>
        </w:tc>
        <w:tc>
          <w:tcPr>
            <w:tcW w:w="5908" w:type="dxa"/>
          </w:tcPr>
          <w:p w14:paraId="6FA0B5D3" w14:textId="77777777" w:rsidR="00E07DB3" w:rsidRPr="00F442A2" w:rsidRDefault="00E07DB3" w:rsidP="00F431B4">
            <w:pPr>
              <w:pStyle w:val="TableEntry"/>
              <w:snapToGrid w:val="0"/>
            </w:pPr>
            <w:r w:rsidRPr="00F442A2">
              <w:t>Document hash calculated with SHA1 algorithm. The encoding is the Lexical Representation of hexBinary ([0-9a-fA-F]).</w:t>
            </w:r>
          </w:p>
        </w:tc>
      </w:tr>
      <w:tr w:rsidR="00E07DB3" w:rsidRPr="00F442A2" w14:paraId="4E361E19" w14:textId="77777777" w:rsidTr="00A4429A">
        <w:trPr>
          <w:jc w:val="center"/>
        </w:trPr>
        <w:tc>
          <w:tcPr>
            <w:tcW w:w="1588" w:type="dxa"/>
          </w:tcPr>
          <w:p w14:paraId="6F5B69AA" w14:textId="77777777" w:rsidR="00E07DB3" w:rsidRPr="00F442A2" w:rsidRDefault="00E07DB3" w:rsidP="00F431B4">
            <w:pPr>
              <w:pStyle w:val="TableEntry"/>
              <w:snapToGrid w:val="0"/>
            </w:pPr>
            <w:r w:rsidRPr="00F442A2">
              <w:t>String</w:t>
            </w:r>
          </w:p>
        </w:tc>
        <w:tc>
          <w:tcPr>
            <w:tcW w:w="2160" w:type="dxa"/>
          </w:tcPr>
          <w:p w14:paraId="20F19D8A" w14:textId="77777777" w:rsidR="00E07DB3" w:rsidRPr="00F442A2" w:rsidRDefault="00E07DB3" w:rsidP="00F431B4">
            <w:pPr>
              <w:pStyle w:val="TableEntry"/>
              <w:snapToGrid w:val="0"/>
            </w:pPr>
            <w:r w:rsidRPr="00F442A2">
              <w:t xml:space="preserve">XML </w:t>
            </w:r>
          </w:p>
        </w:tc>
        <w:tc>
          <w:tcPr>
            <w:tcW w:w="5908" w:type="dxa"/>
          </w:tcPr>
          <w:p w14:paraId="7035777E" w14:textId="34CB1D07" w:rsidR="00E07DB3" w:rsidRPr="00F442A2" w:rsidRDefault="00E07DB3" w:rsidP="00F431B4">
            <w:pPr>
              <w:pStyle w:val="TableEntry"/>
              <w:snapToGrid w:val="0"/>
            </w:pPr>
            <w:r w:rsidRPr="00F442A2">
              <w:t xml:space="preserve">XML Schema Part 2: Data Types </w:t>
            </w:r>
            <w:r w:rsidR="004F291E" w:rsidRPr="00F442A2">
              <w:t>Section</w:t>
            </w:r>
            <w:r w:rsidRPr="00F442A2">
              <w:t xml:space="preserve"> 3.2.1</w:t>
            </w:r>
            <w:r w:rsidR="00A05677">
              <w:t>.</w:t>
            </w:r>
          </w:p>
        </w:tc>
      </w:tr>
      <w:tr w:rsidR="00E07DB3" w:rsidRPr="00F442A2" w14:paraId="366FCBBE" w14:textId="77777777" w:rsidTr="00A4429A">
        <w:trPr>
          <w:jc w:val="center"/>
        </w:trPr>
        <w:tc>
          <w:tcPr>
            <w:tcW w:w="1588" w:type="dxa"/>
          </w:tcPr>
          <w:p w14:paraId="0D2D92B5" w14:textId="77777777" w:rsidR="00E07DB3" w:rsidRPr="00F442A2" w:rsidRDefault="00E07DB3" w:rsidP="00F431B4">
            <w:pPr>
              <w:pStyle w:val="TableEntry"/>
              <w:snapToGrid w:val="0"/>
            </w:pPr>
            <w:r w:rsidRPr="00F442A2">
              <w:lastRenderedPageBreak/>
              <w:t>URI</w:t>
            </w:r>
          </w:p>
        </w:tc>
        <w:tc>
          <w:tcPr>
            <w:tcW w:w="2160" w:type="dxa"/>
          </w:tcPr>
          <w:p w14:paraId="2861D344" w14:textId="26D0505E" w:rsidR="00E07DB3" w:rsidRPr="00F442A2" w:rsidRDefault="009600B3" w:rsidP="00F431B4">
            <w:pPr>
              <w:pStyle w:val="TableEntry"/>
              <w:snapToGrid w:val="0"/>
            </w:pPr>
            <w:hyperlink r:id="rId48" w:history="1">
              <w:r w:rsidR="00E07DB3" w:rsidRPr="00F442A2">
                <w:rPr>
                  <w:rStyle w:val="Hyperlink"/>
                </w:rPr>
                <w:t>RFC2616</w:t>
              </w:r>
            </w:hyperlink>
            <w:r w:rsidR="00E07DB3" w:rsidRPr="00F442A2">
              <w:t xml:space="preserve"> </w:t>
            </w:r>
          </w:p>
        </w:tc>
        <w:tc>
          <w:tcPr>
            <w:tcW w:w="5908" w:type="dxa"/>
          </w:tcPr>
          <w:p w14:paraId="4BF2A34E" w14:textId="77777777" w:rsidR="00E07DB3" w:rsidRPr="00F442A2" w:rsidRDefault="00E07DB3" w:rsidP="00F431B4">
            <w:pPr>
              <w:pStyle w:val="TableEntry"/>
              <w:snapToGrid w:val="0"/>
            </w:pPr>
            <w:r w:rsidRPr="00F442A2">
              <w:t>Uniform Resource Identifier</w:t>
            </w:r>
          </w:p>
        </w:tc>
      </w:tr>
      <w:tr w:rsidR="00E07DB3" w:rsidRPr="00F442A2" w14:paraId="23067E35" w14:textId="77777777" w:rsidTr="00A4429A">
        <w:trPr>
          <w:jc w:val="center"/>
        </w:trPr>
        <w:tc>
          <w:tcPr>
            <w:tcW w:w="1588" w:type="dxa"/>
          </w:tcPr>
          <w:p w14:paraId="79E7FAC8" w14:textId="77777777" w:rsidR="00E07DB3" w:rsidRPr="00F442A2" w:rsidRDefault="00E07DB3" w:rsidP="00F431B4">
            <w:pPr>
              <w:pStyle w:val="TableEntry"/>
              <w:snapToGrid w:val="0"/>
            </w:pPr>
            <w:r w:rsidRPr="00F442A2">
              <w:t>UTF-8</w:t>
            </w:r>
          </w:p>
        </w:tc>
        <w:tc>
          <w:tcPr>
            <w:tcW w:w="2160" w:type="dxa"/>
          </w:tcPr>
          <w:p w14:paraId="538CC4CA" w14:textId="20A7EB3C" w:rsidR="00E07DB3" w:rsidRPr="00F442A2" w:rsidRDefault="009600B3" w:rsidP="00F431B4">
            <w:pPr>
              <w:pStyle w:val="TableEntry"/>
              <w:snapToGrid w:val="0"/>
            </w:pPr>
            <w:hyperlink r:id="rId49" w:history="1">
              <w:r w:rsidR="00E07DB3" w:rsidRPr="00F442A2">
                <w:rPr>
                  <w:rStyle w:val="Hyperlink"/>
                </w:rPr>
                <w:t>RFC3629</w:t>
              </w:r>
            </w:hyperlink>
            <w:r w:rsidR="00E07DB3" w:rsidRPr="00F442A2">
              <w:t xml:space="preserve"> </w:t>
            </w:r>
          </w:p>
        </w:tc>
        <w:tc>
          <w:tcPr>
            <w:tcW w:w="5908" w:type="dxa"/>
          </w:tcPr>
          <w:p w14:paraId="5A665638" w14:textId="77777777" w:rsidR="00E07DB3" w:rsidRPr="00F442A2" w:rsidRDefault="00E07DB3" w:rsidP="00F431B4">
            <w:pPr>
              <w:pStyle w:val="TableEntry"/>
              <w:snapToGrid w:val="0"/>
            </w:pPr>
            <w:r w:rsidRPr="00F442A2">
              <w:t>Unicode standard</w:t>
            </w:r>
          </w:p>
        </w:tc>
      </w:tr>
      <w:tr w:rsidR="00E07DB3" w:rsidRPr="00F442A2" w14:paraId="4FFC5CBF" w14:textId="77777777" w:rsidTr="00A4429A">
        <w:trPr>
          <w:jc w:val="center"/>
        </w:trPr>
        <w:tc>
          <w:tcPr>
            <w:tcW w:w="1588" w:type="dxa"/>
          </w:tcPr>
          <w:p w14:paraId="4B248541" w14:textId="77777777" w:rsidR="00E07DB3" w:rsidRPr="00F442A2" w:rsidRDefault="00E07DB3" w:rsidP="00F431B4">
            <w:pPr>
              <w:pStyle w:val="TableEntry"/>
              <w:snapToGrid w:val="0"/>
            </w:pPr>
            <w:r w:rsidRPr="00F442A2">
              <w:t>UUID</w:t>
            </w:r>
          </w:p>
        </w:tc>
        <w:tc>
          <w:tcPr>
            <w:tcW w:w="2160" w:type="dxa"/>
          </w:tcPr>
          <w:p w14:paraId="5318EBD3" w14:textId="64F82267" w:rsidR="00E07DB3" w:rsidRPr="00F442A2" w:rsidRDefault="009600B3" w:rsidP="00F431B4">
            <w:pPr>
              <w:pStyle w:val="TableEntry"/>
              <w:snapToGrid w:val="0"/>
            </w:pPr>
            <w:hyperlink r:id="rId50" w:history="1">
              <w:r w:rsidR="00E07DB3" w:rsidRPr="00F442A2">
                <w:rPr>
                  <w:rStyle w:val="Hyperlink"/>
                </w:rPr>
                <w:t>RFC4122</w:t>
              </w:r>
            </w:hyperlink>
          </w:p>
        </w:tc>
        <w:tc>
          <w:tcPr>
            <w:tcW w:w="5908" w:type="dxa"/>
          </w:tcPr>
          <w:p w14:paraId="7E1BD5FD" w14:textId="77777777" w:rsidR="00E07DB3" w:rsidRPr="00F442A2" w:rsidRDefault="00E07DB3" w:rsidP="00F431B4">
            <w:pPr>
              <w:pStyle w:val="TableEntry"/>
              <w:snapToGrid w:val="0"/>
            </w:pPr>
            <w:r w:rsidRPr="00F442A2">
              <w:t>A DCE Universally Unique Identifier, represented in registry attributes using the URN syntax for UUIDs</w:t>
            </w:r>
          </w:p>
          <w:p w14:paraId="0CED5109" w14:textId="77777777" w:rsidR="00E07DB3" w:rsidRPr="005A199D" w:rsidRDefault="00E07DB3" w:rsidP="00F431B4">
            <w:pPr>
              <w:pStyle w:val="TableEntry"/>
              <w:suppressAutoHyphens/>
              <w:rPr>
                <w:lang w:val="it-IT"/>
              </w:rPr>
            </w:pPr>
            <w:r w:rsidRPr="005A199D">
              <w:rPr>
                <w:lang w:val="it-IT"/>
              </w:rPr>
              <w:t>e.g.,urn:uuid:9e0110f8-4748-4f1e-b0a8-cecae32209c7</w:t>
            </w:r>
          </w:p>
          <w:p w14:paraId="074A7F25" w14:textId="77777777" w:rsidR="00E07DB3" w:rsidRPr="00F442A2" w:rsidRDefault="00E07DB3" w:rsidP="00F431B4">
            <w:pPr>
              <w:pStyle w:val="TableEntry"/>
            </w:pPr>
            <w:r w:rsidRPr="00F442A2">
              <w:t>Some Document Sharing profiles may allow use of symbolic Ids in certain conditions or locations.</w:t>
            </w:r>
          </w:p>
        </w:tc>
      </w:tr>
      <w:tr w:rsidR="00E07DB3" w:rsidRPr="00F442A2" w14:paraId="3B723A0E" w14:textId="77777777" w:rsidTr="00A4429A">
        <w:trPr>
          <w:jc w:val="center"/>
        </w:trPr>
        <w:tc>
          <w:tcPr>
            <w:tcW w:w="1588" w:type="dxa"/>
          </w:tcPr>
          <w:p w14:paraId="1F7EEEF8" w14:textId="77777777" w:rsidR="00E07DB3" w:rsidRPr="00F442A2" w:rsidRDefault="00E07DB3" w:rsidP="00F431B4">
            <w:pPr>
              <w:pStyle w:val="TableEntry"/>
              <w:snapToGrid w:val="0"/>
            </w:pPr>
            <w:r w:rsidRPr="00F442A2">
              <w:t>XCN</w:t>
            </w:r>
          </w:p>
        </w:tc>
        <w:tc>
          <w:tcPr>
            <w:tcW w:w="2160" w:type="dxa"/>
          </w:tcPr>
          <w:p w14:paraId="63A262EE" w14:textId="77777777" w:rsidR="00E07DB3" w:rsidRPr="00F442A2" w:rsidRDefault="00E07DB3" w:rsidP="00F431B4">
            <w:pPr>
              <w:pStyle w:val="TableEntry"/>
              <w:snapToGrid w:val="0"/>
            </w:pPr>
            <w:r w:rsidRPr="00F442A2">
              <w:t>HL7 V2.5 Extended Person Name</w:t>
            </w:r>
          </w:p>
        </w:tc>
        <w:tc>
          <w:tcPr>
            <w:tcW w:w="5908" w:type="dxa"/>
          </w:tcPr>
          <w:p w14:paraId="68834F19" w14:textId="4AB0F6BD" w:rsidR="00D57727" w:rsidRPr="00F442A2" w:rsidRDefault="00E07DB3" w:rsidP="00F431B4">
            <w:pPr>
              <w:pStyle w:val="TableEntry"/>
              <w:snapToGrid w:val="0"/>
            </w:pPr>
            <w:r w:rsidRPr="00F442A2">
              <w:t>This data type describes a person</w:t>
            </w:r>
            <w:r w:rsidR="00F21582" w:rsidRPr="00F442A2">
              <w:t xml:space="preserve"> (or in some cases, a software agent)</w:t>
            </w:r>
            <w:r w:rsidRPr="00F442A2">
              <w:t xml:space="preserve"> along with </w:t>
            </w:r>
            <w:r w:rsidR="00F21582" w:rsidRPr="00F442A2">
              <w:t xml:space="preserve">an </w:t>
            </w:r>
            <w:r w:rsidRPr="00F442A2">
              <w:t xml:space="preserve">identifier by which </w:t>
            </w:r>
            <w:r w:rsidR="00F21582" w:rsidRPr="00F442A2">
              <w:t xml:space="preserve">they are </w:t>
            </w:r>
            <w:r w:rsidRPr="00F442A2">
              <w:t>known in some domain (e.g., the XDS affinity domain)</w:t>
            </w:r>
            <w:r w:rsidR="00F21582" w:rsidRPr="00F442A2">
              <w:t>.</w:t>
            </w:r>
            <w:r w:rsidRPr="00F442A2">
              <w:t xml:space="preserve"> </w:t>
            </w:r>
          </w:p>
          <w:p w14:paraId="67BA1F32" w14:textId="3434E4F9" w:rsidR="00E07DB3" w:rsidRPr="00F442A2" w:rsidRDefault="00F21582" w:rsidP="00F431B4">
            <w:pPr>
              <w:pStyle w:val="TableEntry"/>
              <w:snapToGrid w:val="0"/>
            </w:pPr>
            <w:r w:rsidRPr="00F442A2">
              <w:t xml:space="preserve">It is based on </w:t>
            </w:r>
            <w:r w:rsidR="00E07DB3" w:rsidRPr="00F442A2">
              <w:t>the HL7 v2.5 XCN data type</w:t>
            </w:r>
            <w:r w:rsidRPr="00F442A2">
              <w:t xml:space="preserve"> containing</w:t>
            </w:r>
            <w:r w:rsidR="00E07DB3" w:rsidRPr="00F442A2">
              <w:t>:</w:t>
            </w:r>
          </w:p>
          <w:p w14:paraId="6A4BC017" w14:textId="77777777" w:rsidR="00E07DB3" w:rsidRPr="00F442A2" w:rsidRDefault="00E07DB3" w:rsidP="00F431B4">
            <w:pPr>
              <w:pStyle w:val="TableEntry"/>
              <w:spacing w:before="0"/>
              <w:ind w:left="562"/>
            </w:pPr>
            <w:r w:rsidRPr="00F442A2">
              <w:t>Identifier</w:t>
            </w:r>
          </w:p>
          <w:p w14:paraId="77152704" w14:textId="77777777" w:rsidR="00E07DB3" w:rsidRPr="00F442A2" w:rsidRDefault="00E07DB3" w:rsidP="00F431B4">
            <w:pPr>
              <w:pStyle w:val="TableEntry"/>
              <w:spacing w:before="0"/>
              <w:ind w:left="562"/>
            </w:pPr>
            <w:r w:rsidRPr="00F442A2">
              <w:t>Last Name</w:t>
            </w:r>
          </w:p>
          <w:p w14:paraId="0186BD8B" w14:textId="77777777" w:rsidR="00E07DB3" w:rsidRPr="00F442A2" w:rsidRDefault="00E07DB3" w:rsidP="00F431B4">
            <w:pPr>
              <w:pStyle w:val="TableEntry"/>
              <w:spacing w:before="0"/>
              <w:ind w:left="562"/>
            </w:pPr>
            <w:r w:rsidRPr="00F442A2">
              <w:t>First Name</w:t>
            </w:r>
          </w:p>
          <w:p w14:paraId="29221EFE" w14:textId="77777777" w:rsidR="00E07DB3" w:rsidRPr="00F442A2" w:rsidRDefault="00E07DB3" w:rsidP="00F431B4">
            <w:pPr>
              <w:pStyle w:val="TableEntry"/>
              <w:spacing w:before="0"/>
              <w:ind w:left="562"/>
            </w:pPr>
            <w:r w:rsidRPr="00F442A2">
              <w:t>Second and Further Given Names</w:t>
            </w:r>
          </w:p>
          <w:p w14:paraId="1D0BB12C" w14:textId="77777777" w:rsidR="00E07DB3" w:rsidRPr="00F442A2" w:rsidRDefault="00E07DB3" w:rsidP="00F431B4">
            <w:pPr>
              <w:pStyle w:val="TableEntry"/>
              <w:spacing w:before="0"/>
              <w:ind w:left="562"/>
            </w:pPr>
            <w:r w:rsidRPr="00F442A2">
              <w:t>Suffix</w:t>
            </w:r>
          </w:p>
          <w:p w14:paraId="64989B1E" w14:textId="77777777" w:rsidR="00E07DB3" w:rsidRPr="00F442A2" w:rsidRDefault="00E07DB3" w:rsidP="00F431B4">
            <w:pPr>
              <w:pStyle w:val="TableEntry"/>
              <w:spacing w:before="0"/>
              <w:ind w:left="562"/>
            </w:pPr>
            <w:r w:rsidRPr="00F442A2">
              <w:t>Prefix</w:t>
            </w:r>
          </w:p>
          <w:p w14:paraId="4D83C3F3" w14:textId="62C50793" w:rsidR="00E07DB3" w:rsidRPr="00F442A2" w:rsidRDefault="00E07DB3" w:rsidP="00F431B4">
            <w:pPr>
              <w:pStyle w:val="TableEntry"/>
              <w:spacing w:before="0"/>
              <w:ind w:left="562"/>
            </w:pPr>
            <w:r w:rsidRPr="00F442A2">
              <w:t>Assigning Authority</w:t>
            </w:r>
          </w:p>
          <w:p w14:paraId="3BC08B7D" w14:textId="13F07EAF" w:rsidR="00F21582" w:rsidRPr="00F442A2" w:rsidRDefault="00F21582" w:rsidP="00B93FE6">
            <w:pPr>
              <w:pStyle w:val="TableEntry"/>
              <w:spacing w:before="0"/>
            </w:pPr>
            <w:r w:rsidRPr="00F442A2">
              <w:t>Last Name should be used to convey a software agent name</w:t>
            </w:r>
            <w:r w:rsidR="00D57727" w:rsidRPr="00F442A2">
              <w:t>.</w:t>
            </w:r>
          </w:p>
          <w:p w14:paraId="53010E9A" w14:textId="77777777" w:rsidR="00E07DB3" w:rsidRPr="00F442A2" w:rsidRDefault="00E07DB3" w:rsidP="00F431B4">
            <w:pPr>
              <w:pStyle w:val="TableEntry"/>
            </w:pPr>
            <w:r w:rsidRPr="00F442A2">
              <w:t>All of the HL7 v2.5 fields may be specified as optional components with the following restrictions:</w:t>
            </w:r>
          </w:p>
          <w:p w14:paraId="6A9A152A" w14:textId="568AE9E1" w:rsidR="00E07DB3" w:rsidRPr="00F442A2" w:rsidRDefault="00F21582" w:rsidP="00B93FE6">
            <w:pPr>
              <w:pStyle w:val="TableEntry"/>
              <w:numPr>
                <w:ilvl w:val="0"/>
                <w:numId w:val="9"/>
              </w:numPr>
              <w:rPr>
                <w:lang w:eastAsia="ar-SA"/>
              </w:rPr>
            </w:pPr>
            <w:r w:rsidRPr="00F442A2">
              <w:t xml:space="preserve">At least the last </w:t>
            </w:r>
            <w:r w:rsidR="00E07DB3" w:rsidRPr="00F442A2">
              <w:t xml:space="preserve">name or an identifier shall be present. Inclusion of other components is optional provided the slot value length restrictions </w:t>
            </w:r>
            <w:r w:rsidRPr="00F442A2">
              <w:t xml:space="preserve">are </w:t>
            </w:r>
            <w:r w:rsidR="00E07DB3" w:rsidRPr="00F442A2">
              <w:t>not exceeded</w:t>
            </w:r>
            <w:r w:rsidRPr="00F442A2">
              <w:t xml:space="preserve"> (see Section 4.2.3.1.1)</w:t>
            </w:r>
            <w:r w:rsidR="00E07DB3" w:rsidRPr="00F442A2">
              <w:t>.</w:t>
            </w:r>
          </w:p>
          <w:p w14:paraId="342AE9B0" w14:textId="2A3B4065" w:rsidR="00E07DB3" w:rsidRPr="00F442A2" w:rsidRDefault="00E07DB3" w:rsidP="00B93FE6">
            <w:pPr>
              <w:pStyle w:val="TableEntry"/>
              <w:numPr>
                <w:ilvl w:val="0"/>
                <w:numId w:val="9"/>
              </w:numPr>
              <w:rPr>
                <w:rFonts w:ascii="Arial" w:eastAsia="Arial" w:hAnsi="Arial"/>
                <w:b/>
                <w:kern w:val="1"/>
                <w:lang w:eastAsia="ar-SA"/>
              </w:rPr>
            </w:pPr>
            <w:r w:rsidRPr="00F442A2">
              <w:t>If component 1 (Id Number) is specified, component 9 (Assigning Authority) shall be present if available</w:t>
            </w:r>
            <w:r w:rsidR="00071A59" w:rsidRPr="00F442A2">
              <w:t>, unless component 1 is already globally unique (e.g., an OID).</w:t>
            </w:r>
          </w:p>
          <w:p w14:paraId="6D53E152" w14:textId="0801F70F" w:rsidR="00E07DB3" w:rsidRPr="00F442A2" w:rsidRDefault="00E07DB3" w:rsidP="00B93FE6">
            <w:pPr>
              <w:pStyle w:val="TableEntry"/>
              <w:numPr>
                <w:ilvl w:val="0"/>
                <w:numId w:val="9"/>
              </w:numPr>
              <w:rPr>
                <w:rFonts w:ascii="Arial" w:eastAsia="Arial" w:hAnsi="Arial"/>
                <w:b/>
                <w:kern w:val="1"/>
                <w:lang w:eastAsia="ar-SA"/>
              </w:rPr>
            </w:pPr>
            <w:r w:rsidRPr="00F442A2">
              <w:t>The XCN Component 9 is subject to the same the restrictions as defined for the CX data type component 4. Thus: the first subcomponent shall be empty, the second subcomponent must be an ISO OID (e.g.,</w:t>
            </w:r>
            <w:r w:rsidR="00071A59" w:rsidRPr="00F442A2">
              <w:t>2.999</w:t>
            </w:r>
            <w:r w:rsidRPr="00F442A2">
              <w:t xml:space="preserve">.6.197), and the third subcomponent shall </w:t>
            </w:r>
            <w:r w:rsidR="00071A59" w:rsidRPr="00F442A2">
              <w:t xml:space="preserve">be </w:t>
            </w:r>
            <w:r w:rsidRPr="00F442A2">
              <w:t>‘ISO’.</w:t>
            </w:r>
          </w:p>
          <w:p w14:paraId="45F80591" w14:textId="2B2E68C4" w:rsidR="00E07DB3" w:rsidRPr="00F442A2" w:rsidRDefault="00E07DB3" w:rsidP="00B93FE6">
            <w:pPr>
              <w:pStyle w:val="TableEntry"/>
              <w:numPr>
                <w:ilvl w:val="0"/>
                <w:numId w:val="9"/>
              </w:numPr>
              <w:rPr>
                <w:rFonts w:ascii="Arial" w:eastAsia="Arial" w:hAnsi="Arial"/>
                <w:b/>
                <w:kern w:val="1"/>
                <w:lang w:eastAsia="ar-SA"/>
              </w:rPr>
            </w:pPr>
            <w:r w:rsidRPr="00F442A2">
              <w:t>Any empty component shall be treated by the Document Registry as not specified.</w:t>
            </w:r>
          </w:p>
          <w:p w14:paraId="56FA7267" w14:textId="2E75F0EF" w:rsidR="00E07DB3" w:rsidRPr="00F442A2" w:rsidRDefault="00E07DB3" w:rsidP="00B93FE6">
            <w:pPr>
              <w:pStyle w:val="TableEntry"/>
              <w:numPr>
                <w:ilvl w:val="0"/>
                <w:numId w:val="9"/>
              </w:numPr>
              <w:rPr>
                <w:rFonts w:ascii="Arial" w:eastAsia="Arial" w:hAnsi="Arial"/>
                <w:b/>
                <w:kern w:val="1"/>
                <w:lang w:eastAsia="ar-SA"/>
              </w:rPr>
            </w:pPr>
            <w:r w:rsidRPr="00F442A2">
              <w:t>Trailing delimiters are recommended to be trimmed off. Receiving actors shall ignore trailing delimiters.</w:t>
            </w:r>
          </w:p>
          <w:p w14:paraId="6103B461" w14:textId="77777777" w:rsidR="00E07DB3" w:rsidRPr="00F442A2" w:rsidRDefault="00E07DB3" w:rsidP="00F431B4">
            <w:pPr>
              <w:pStyle w:val="TableEntry"/>
            </w:pPr>
            <w:r w:rsidRPr="00F442A2">
              <w:t>An example of person name with Id number using this data type is as follows:</w:t>
            </w:r>
          </w:p>
          <w:p w14:paraId="0715350B" w14:textId="7DA8D078" w:rsidR="00E07DB3" w:rsidRPr="00F442A2" w:rsidRDefault="005D51CC" w:rsidP="00F431B4">
            <w:pPr>
              <w:pStyle w:val="TableEntry"/>
            </w:pPr>
            <w:r w:rsidRPr="00F442A2">
              <w:t xml:space="preserve">      </w:t>
            </w:r>
            <w:r w:rsidR="00E07DB3" w:rsidRPr="00F442A2">
              <w:t>11375^Welby^Marcus^J^Jr. MD^Dr^^^&amp;</w:t>
            </w:r>
            <w:r w:rsidR="00071A59" w:rsidRPr="00F442A2">
              <w:t>2.999</w:t>
            </w:r>
            <w:r w:rsidR="00E07DB3" w:rsidRPr="00F442A2">
              <w:t>.6.197&amp;ISO</w:t>
            </w:r>
          </w:p>
          <w:p w14:paraId="662BDAB5" w14:textId="53A09C0B" w:rsidR="005D51CC" w:rsidRPr="00F442A2" w:rsidRDefault="005D51CC" w:rsidP="00F431B4">
            <w:pPr>
              <w:pStyle w:val="TableEntry"/>
            </w:pPr>
            <w:r w:rsidRPr="00F442A2">
              <w:t>Note that the '&amp;' character must be properly encoded in the XML content.</w:t>
            </w:r>
          </w:p>
        </w:tc>
      </w:tr>
      <w:tr w:rsidR="00E07DB3" w:rsidRPr="00F442A2" w14:paraId="59F2C08D" w14:textId="77777777" w:rsidTr="00A4429A">
        <w:trPr>
          <w:jc w:val="center"/>
        </w:trPr>
        <w:tc>
          <w:tcPr>
            <w:tcW w:w="1588" w:type="dxa"/>
          </w:tcPr>
          <w:p w14:paraId="2829FEEF" w14:textId="77777777" w:rsidR="00E07DB3" w:rsidRPr="00F442A2" w:rsidRDefault="00E07DB3" w:rsidP="00F431B4">
            <w:pPr>
              <w:pStyle w:val="TableEntry"/>
              <w:snapToGrid w:val="0"/>
            </w:pPr>
            <w:r w:rsidRPr="00F442A2">
              <w:t>XON</w:t>
            </w:r>
          </w:p>
        </w:tc>
        <w:tc>
          <w:tcPr>
            <w:tcW w:w="2160" w:type="dxa"/>
          </w:tcPr>
          <w:p w14:paraId="6E25D41D" w14:textId="77777777" w:rsidR="00E07DB3" w:rsidRPr="00F442A2" w:rsidRDefault="00E07DB3" w:rsidP="00F431B4">
            <w:pPr>
              <w:pStyle w:val="TableEntry"/>
              <w:snapToGrid w:val="0"/>
            </w:pPr>
            <w:r w:rsidRPr="00F442A2">
              <w:t>HL7 V2.5 Organization Name</w:t>
            </w:r>
          </w:p>
        </w:tc>
        <w:tc>
          <w:tcPr>
            <w:tcW w:w="5908" w:type="dxa"/>
          </w:tcPr>
          <w:p w14:paraId="3C474CB4" w14:textId="77777777" w:rsidR="00E07DB3" w:rsidRPr="00F442A2" w:rsidRDefault="00E07DB3" w:rsidP="00F431B4">
            <w:pPr>
              <w:pStyle w:val="TableEntry"/>
              <w:snapToGrid w:val="0"/>
            </w:pPr>
            <w:r w:rsidRPr="00F442A2">
              <w:t>This type provides the name and identification of an organization. This specification restricts the coding to the following fields:</w:t>
            </w:r>
          </w:p>
          <w:p w14:paraId="16566C16" w14:textId="77777777" w:rsidR="00E07DB3" w:rsidRPr="00F442A2" w:rsidRDefault="00E07DB3" w:rsidP="00B93FE6">
            <w:pPr>
              <w:pStyle w:val="TableEntry"/>
              <w:ind w:left="720" w:hanging="378"/>
              <w:rPr>
                <w:rFonts w:ascii="Arial" w:eastAsia="Arial" w:hAnsi="Arial"/>
                <w:b/>
                <w:kern w:val="1"/>
                <w:lang w:eastAsia="ar-SA"/>
              </w:rPr>
            </w:pPr>
            <w:r w:rsidRPr="00F442A2">
              <w:t>XON.1 – Organization Name – this field is required</w:t>
            </w:r>
          </w:p>
          <w:p w14:paraId="0C7D418A" w14:textId="77777777" w:rsidR="00E07DB3" w:rsidRPr="00F442A2" w:rsidRDefault="00E07DB3" w:rsidP="00B93FE6">
            <w:pPr>
              <w:pStyle w:val="TableEntry"/>
              <w:ind w:left="720" w:hanging="378"/>
              <w:rPr>
                <w:rFonts w:ascii="Arial" w:eastAsia="Arial" w:hAnsi="Arial"/>
                <w:b/>
                <w:kern w:val="1"/>
                <w:lang w:eastAsia="ar-SA"/>
              </w:rPr>
            </w:pPr>
            <w:r w:rsidRPr="00F442A2">
              <w:t>XON.6.2 – Assigning Authority Universal Id – this field is required if XON.10 is valued and not an OID</w:t>
            </w:r>
          </w:p>
          <w:p w14:paraId="3C4811CA" w14:textId="77777777" w:rsidR="00E07DB3" w:rsidRPr="00F442A2" w:rsidRDefault="00E07DB3" w:rsidP="00B93FE6">
            <w:pPr>
              <w:pStyle w:val="TableEntry"/>
              <w:ind w:left="720" w:hanging="378"/>
              <w:rPr>
                <w:rFonts w:ascii="Arial" w:eastAsia="Arial" w:hAnsi="Arial"/>
                <w:b/>
                <w:kern w:val="1"/>
                <w:lang w:eastAsia="ar-SA"/>
              </w:rPr>
            </w:pPr>
            <w:r w:rsidRPr="00F442A2">
              <w:t>XON.6.3 – Assigning Authority Universal Id Type – this field is required if XON.10 is valued and not an OID and shall have the value "ISO"</w:t>
            </w:r>
          </w:p>
          <w:p w14:paraId="33DF573D" w14:textId="77777777" w:rsidR="00E07DB3" w:rsidRPr="00F442A2" w:rsidRDefault="00E07DB3" w:rsidP="00B93FE6">
            <w:pPr>
              <w:pStyle w:val="TableEntry"/>
              <w:ind w:left="720" w:hanging="378"/>
              <w:rPr>
                <w:rFonts w:ascii="Arial" w:eastAsia="Arial" w:hAnsi="Arial"/>
                <w:b/>
                <w:kern w:val="1"/>
                <w:lang w:eastAsia="ar-SA"/>
              </w:rPr>
            </w:pPr>
            <w:r w:rsidRPr="00F442A2">
              <w:t>XON.10 – Organization Identifier – this field is optional</w:t>
            </w:r>
          </w:p>
          <w:p w14:paraId="1A22855F" w14:textId="77777777" w:rsidR="00E07DB3" w:rsidRPr="00F442A2" w:rsidRDefault="00E07DB3" w:rsidP="00F431B4">
            <w:pPr>
              <w:pStyle w:val="TableEntry"/>
            </w:pPr>
          </w:p>
          <w:p w14:paraId="3963488E" w14:textId="77777777" w:rsidR="00E07DB3" w:rsidRPr="00F442A2" w:rsidRDefault="00E07DB3" w:rsidP="00F431B4">
            <w:pPr>
              <w:pStyle w:val="TableEntry"/>
            </w:pPr>
            <w:r w:rsidRPr="00F442A2">
              <w:t xml:space="preserve">No other fields shall be specified. The XON data type in Document Sharing metadata results in a valid encoding of an HL7 v2.5 XON encoding, with the exception of length limitations. Component length restrictions are unobserved; however, the total length including delimiters shall not exceed the limit of the ebXML Slot Value. </w:t>
            </w:r>
          </w:p>
          <w:p w14:paraId="30E34E85" w14:textId="77777777" w:rsidR="00E07DB3" w:rsidRPr="00F442A2" w:rsidRDefault="00E07DB3" w:rsidP="00F431B4">
            <w:pPr>
              <w:pStyle w:val="TableEntry"/>
            </w:pPr>
            <w:r w:rsidRPr="00F442A2">
              <w:t xml:space="preserve">It is common for organizations to be uniquely identified by an OID. In such cases, the Organization (Identifier component 10) may contain the organization’s OID. If the Organization Identifier is not an OID, the metadata use assumes that it has been assigned so that the composite Id created by combining components 6 and 10 is a unique identifier for the organization. </w:t>
            </w:r>
          </w:p>
          <w:p w14:paraId="1B48237A" w14:textId="77777777" w:rsidR="00E07DB3" w:rsidRPr="00F442A2" w:rsidRDefault="00E07DB3" w:rsidP="00F431B4">
            <w:pPr>
              <w:pStyle w:val="TableEntry"/>
            </w:pPr>
            <w:r w:rsidRPr="00F442A2">
              <w:t>Examples:</w:t>
            </w:r>
          </w:p>
          <w:p w14:paraId="3985CD06" w14:textId="77777777" w:rsidR="00E07DB3" w:rsidRPr="00F442A2" w:rsidRDefault="00E07DB3" w:rsidP="00F431B4">
            <w:pPr>
              <w:pStyle w:val="TableEntry"/>
            </w:pPr>
            <w:r w:rsidRPr="00F442A2">
              <w:t xml:space="preserve">   Some Hospital</w:t>
            </w:r>
          </w:p>
          <w:p w14:paraId="5D172084" w14:textId="4A4C182C" w:rsidR="00E07DB3" w:rsidRPr="00F442A2" w:rsidRDefault="00E07DB3" w:rsidP="00F431B4">
            <w:pPr>
              <w:pStyle w:val="TableEntry"/>
            </w:pPr>
            <w:r w:rsidRPr="00F442A2">
              <w:t xml:space="preserve">   Some Hospital^^^^^^^^^</w:t>
            </w:r>
            <w:r w:rsidR="00071A59" w:rsidRPr="00F442A2">
              <w:t>2.999.</w:t>
            </w:r>
            <w:r w:rsidRPr="00F442A2">
              <w:t>1.2.3.4.5.6.7.8.9.1789.45</w:t>
            </w:r>
          </w:p>
          <w:p w14:paraId="538F42EA" w14:textId="2271C78B" w:rsidR="00E07DB3" w:rsidRPr="00F442A2" w:rsidRDefault="00E07DB3" w:rsidP="00F431B4">
            <w:pPr>
              <w:pStyle w:val="TableEntry"/>
            </w:pPr>
            <w:r w:rsidRPr="00F442A2">
              <w:t xml:space="preserve">   Some Hospital^^^^^&amp;</w:t>
            </w:r>
            <w:r w:rsidR="00071A59" w:rsidRPr="00F442A2">
              <w:t>2.999.</w:t>
            </w:r>
            <w:r w:rsidRPr="00F442A2">
              <w:t>1.2.3.4.5.6.7.8.9.1789&amp;ISO^^^^45</w:t>
            </w:r>
          </w:p>
          <w:p w14:paraId="5B4750C7" w14:textId="3A06DA95" w:rsidR="005D51CC" w:rsidRPr="00F442A2" w:rsidRDefault="005D51CC" w:rsidP="00F431B4">
            <w:pPr>
              <w:pStyle w:val="TableEntry"/>
            </w:pPr>
            <w:r w:rsidRPr="00F442A2">
              <w:t>Note that the '&amp;' character must be properly encoded in the XML content.</w:t>
            </w:r>
          </w:p>
        </w:tc>
      </w:tr>
      <w:tr w:rsidR="00E07DB3" w:rsidRPr="00F442A2" w14:paraId="4B554496" w14:textId="77777777" w:rsidTr="00A4429A">
        <w:trPr>
          <w:jc w:val="center"/>
        </w:trPr>
        <w:tc>
          <w:tcPr>
            <w:tcW w:w="1588" w:type="dxa"/>
            <w:tcBorders>
              <w:top w:val="single" w:sz="4" w:space="0" w:color="000000"/>
              <w:left w:val="single" w:sz="4" w:space="0" w:color="000000"/>
              <w:bottom w:val="single" w:sz="4" w:space="0" w:color="000000"/>
              <w:right w:val="single" w:sz="4" w:space="0" w:color="000000"/>
            </w:tcBorders>
          </w:tcPr>
          <w:p w14:paraId="50D1CE64" w14:textId="77777777" w:rsidR="00E07DB3" w:rsidRPr="00F442A2" w:rsidRDefault="00E07DB3" w:rsidP="00F431B4">
            <w:pPr>
              <w:pStyle w:val="TableEntry"/>
              <w:snapToGrid w:val="0"/>
            </w:pPr>
            <w:r w:rsidRPr="00F442A2">
              <w:lastRenderedPageBreak/>
              <w:t>XTN</w:t>
            </w:r>
          </w:p>
        </w:tc>
        <w:tc>
          <w:tcPr>
            <w:tcW w:w="2160" w:type="dxa"/>
            <w:tcBorders>
              <w:top w:val="single" w:sz="4" w:space="0" w:color="000000"/>
              <w:left w:val="single" w:sz="4" w:space="0" w:color="000000"/>
              <w:bottom w:val="single" w:sz="4" w:space="0" w:color="000000"/>
              <w:right w:val="single" w:sz="4" w:space="0" w:color="000000"/>
            </w:tcBorders>
          </w:tcPr>
          <w:p w14:paraId="1BE7C51F" w14:textId="77777777" w:rsidR="00E07DB3" w:rsidRPr="00F442A2" w:rsidRDefault="00E07DB3" w:rsidP="00820D80">
            <w:pPr>
              <w:pStyle w:val="TableEntry"/>
              <w:snapToGrid w:val="0"/>
            </w:pPr>
            <w:r w:rsidRPr="00F442A2">
              <w:t>HL7 V2.5</w:t>
            </w:r>
            <w:r w:rsidRPr="00F442A2">
              <w:br/>
              <w:t>Extended</w:t>
            </w:r>
            <w:r w:rsidRPr="00F442A2">
              <w:br/>
              <w:t>Telecommunications Number</w:t>
            </w:r>
          </w:p>
          <w:p w14:paraId="2581F43B" w14:textId="77777777" w:rsidR="00E07DB3" w:rsidRPr="00F442A2" w:rsidRDefault="00E07DB3" w:rsidP="00D04361">
            <w:pPr>
              <w:pStyle w:val="TableEntry"/>
              <w:suppressAutoHyphens/>
              <w:snapToGrid w:val="0"/>
            </w:pPr>
          </w:p>
          <w:p w14:paraId="0583373B" w14:textId="77777777" w:rsidR="00E07DB3" w:rsidRPr="00F442A2" w:rsidRDefault="00E07DB3" w:rsidP="00A4429A">
            <w:pPr>
              <w:pStyle w:val="TableEntry"/>
              <w:snapToGrid w:val="0"/>
            </w:pPr>
            <w:r w:rsidRPr="00F442A2">
              <w:t xml:space="preserve">Chapter 2A Section 89 </w:t>
            </w:r>
          </w:p>
        </w:tc>
        <w:tc>
          <w:tcPr>
            <w:tcW w:w="5908" w:type="dxa"/>
            <w:tcBorders>
              <w:top w:val="single" w:sz="4" w:space="0" w:color="000000"/>
              <w:left w:val="single" w:sz="4" w:space="0" w:color="000000"/>
              <w:bottom w:val="single" w:sz="4" w:space="0" w:color="000000"/>
              <w:right w:val="single" w:sz="4" w:space="0" w:color="000000"/>
            </w:tcBorders>
          </w:tcPr>
          <w:p w14:paraId="15EA83F7" w14:textId="77777777" w:rsidR="00E07DB3" w:rsidRPr="00F442A2" w:rsidRDefault="00E07DB3" w:rsidP="00F431B4">
            <w:pPr>
              <w:pStyle w:val="TableEntry"/>
              <w:snapToGrid w:val="0"/>
            </w:pPr>
            <w:r w:rsidRPr="00F442A2">
              <w:t>This type provides the telecommunications address of an entity (for example author, intended recipient). This specification restricts the use to the following fields:</w:t>
            </w:r>
          </w:p>
          <w:p w14:paraId="60D550AD" w14:textId="77777777" w:rsidR="00871A67" w:rsidRPr="00F442A2" w:rsidRDefault="00871A67" w:rsidP="00871A67">
            <w:pPr>
              <w:pStyle w:val="TableEntry"/>
              <w:snapToGrid w:val="0"/>
            </w:pPr>
            <w:r w:rsidRPr="00F442A2">
              <w:t>For phone numbers:</w:t>
            </w:r>
          </w:p>
          <w:p w14:paraId="7284F4A8" w14:textId="77777777" w:rsidR="00871A67" w:rsidRPr="00F442A2" w:rsidRDefault="00871A67" w:rsidP="00B93FE6">
            <w:pPr>
              <w:pStyle w:val="TableEntry"/>
              <w:snapToGrid w:val="0"/>
              <w:ind w:left="720" w:hanging="468"/>
              <w:rPr>
                <w:rFonts w:ascii="Arial" w:eastAsia="Arial" w:hAnsi="Arial"/>
                <w:b/>
                <w:kern w:val="1"/>
                <w:lang w:eastAsia="ar-SA"/>
              </w:rPr>
            </w:pPr>
            <w:r w:rsidRPr="00F442A2">
              <w:t>XTN.2 – Indicates the type of phone number (Optional)</w:t>
            </w:r>
          </w:p>
          <w:p w14:paraId="71AABBE0" w14:textId="77777777" w:rsidR="00871A67" w:rsidRPr="00F442A2" w:rsidRDefault="00871A67" w:rsidP="00B93FE6">
            <w:pPr>
              <w:pStyle w:val="TableEntry"/>
              <w:snapToGrid w:val="0"/>
              <w:ind w:left="720" w:hanging="468"/>
              <w:rPr>
                <w:rFonts w:ascii="Arial" w:eastAsia="Arial" w:hAnsi="Arial"/>
                <w:b/>
                <w:kern w:val="1"/>
                <w:lang w:eastAsia="ar-SA"/>
              </w:rPr>
            </w:pPr>
            <w:r w:rsidRPr="00F442A2">
              <w:t>XTN.3 – The type of telecommunication address (Required)</w:t>
            </w:r>
          </w:p>
          <w:p w14:paraId="3DF6817A" w14:textId="77777777" w:rsidR="00871A67" w:rsidRPr="00F442A2" w:rsidRDefault="00871A67" w:rsidP="00B93FE6">
            <w:pPr>
              <w:pStyle w:val="TableEntry"/>
              <w:snapToGrid w:val="0"/>
              <w:ind w:left="720" w:hanging="468"/>
              <w:rPr>
                <w:rFonts w:ascii="Arial" w:eastAsia="Arial" w:hAnsi="Arial"/>
                <w:b/>
                <w:kern w:val="1"/>
                <w:lang w:eastAsia="ar-SA"/>
              </w:rPr>
            </w:pPr>
            <w:r w:rsidRPr="00F442A2">
              <w:t>XTN.5 – Country Code (Optional)</w:t>
            </w:r>
          </w:p>
          <w:p w14:paraId="34D1FDF6" w14:textId="77777777" w:rsidR="00871A67" w:rsidRPr="00F442A2" w:rsidRDefault="00871A67" w:rsidP="00B93FE6">
            <w:pPr>
              <w:pStyle w:val="TableEntry"/>
              <w:snapToGrid w:val="0"/>
              <w:ind w:left="720" w:hanging="468"/>
              <w:rPr>
                <w:rFonts w:ascii="Arial" w:eastAsia="Arial" w:hAnsi="Arial"/>
                <w:b/>
                <w:kern w:val="1"/>
                <w:lang w:eastAsia="ar-SA"/>
              </w:rPr>
            </w:pPr>
            <w:r w:rsidRPr="00F442A2">
              <w:t>XTN.6 – Area/City Code (Optional)</w:t>
            </w:r>
          </w:p>
          <w:p w14:paraId="77089BA2" w14:textId="77777777" w:rsidR="00871A67" w:rsidRPr="00F442A2" w:rsidRDefault="00871A67" w:rsidP="00B93FE6">
            <w:pPr>
              <w:pStyle w:val="TableEntry"/>
              <w:snapToGrid w:val="0"/>
              <w:ind w:left="720" w:hanging="468"/>
              <w:rPr>
                <w:rFonts w:ascii="Arial" w:eastAsia="Arial" w:hAnsi="Arial"/>
                <w:b/>
                <w:kern w:val="1"/>
                <w:lang w:eastAsia="ar-SA"/>
              </w:rPr>
            </w:pPr>
            <w:r w:rsidRPr="00F442A2">
              <w:t>XTN.7 – Subscriber Number (Required)</w:t>
            </w:r>
          </w:p>
          <w:p w14:paraId="20478AD1" w14:textId="77777777" w:rsidR="00871A67" w:rsidRPr="00F442A2" w:rsidRDefault="00871A67" w:rsidP="00B93FE6">
            <w:pPr>
              <w:pStyle w:val="TableEntry"/>
              <w:snapToGrid w:val="0"/>
              <w:ind w:left="720" w:hanging="468"/>
              <w:rPr>
                <w:rFonts w:ascii="Arial" w:eastAsia="Arial" w:hAnsi="Arial"/>
                <w:b/>
                <w:kern w:val="1"/>
                <w:lang w:eastAsia="ar-SA"/>
              </w:rPr>
            </w:pPr>
            <w:r w:rsidRPr="00F442A2">
              <w:t>XTN.8 – Extension (Optional)</w:t>
            </w:r>
          </w:p>
          <w:p w14:paraId="73A53C3B" w14:textId="77777777" w:rsidR="00871A67" w:rsidRPr="00F442A2" w:rsidRDefault="00871A67" w:rsidP="00D334D1">
            <w:pPr>
              <w:pStyle w:val="TableEntry"/>
              <w:snapToGrid w:val="0"/>
            </w:pPr>
            <w:r w:rsidRPr="00F442A2">
              <w:t>For email addresses:</w:t>
            </w:r>
          </w:p>
          <w:p w14:paraId="25048824" w14:textId="77777777" w:rsidR="00871A67" w:rsidRPr="00F442A2" w:rsidRDefault="00871A67" w:rsidP="00B93FE6">
            <w:pPr>
              <w:pStyle w:val="TableEntry"/>
              <w:snapToGrid w:val="0"/>
              <w:ind w:left="720" w:hanging="468"/>
              <w:rPr>
                <w:rFonts w:ascii="Arial" w:eastAsia="Arial" w:hAnsi="Arial"/>
                <w:b/>
                <w:kern w:val="1"/>
                <w:lang w:eastAsia="ar-SA"/>
              </w:rPr>
            </w:pPr>
            <w:r w:rsidRPr="00F442A2">
              <w:t>XTN.2 – Optional</w:t>
            </w:r>
            <w:r w:rsidR="00AE4CAE" w:rsidRPr="00F442A2">
              <w:t xml:space="preserve">. </w:t>
            </w:r>
            <w:r w:rsidRPr="00F442A2">
              <w:t>If present, SHALL have the value "NET".</w:t>
            </w:r>
          </w:p>
          <w:p w14:paraId="45A4C247" w14:textId="50528F04" w:rsidR="00D334D1" w:rsidRPr="00F442A2" w:rsidRDefault="00E07DB3" w:rsidP="00B93FE6">
            <w:pPr>
              <w:pStyle w:val="TableEntry"/>
              <w:snapToGrid w:val="0"/>
              <w:ind w:left="720" w:hanging="468"/>
              <w:rPr>
                <w:rFonts w:ascii="Arial" w:eastAsia="Arial" w:hAnsi="Arial"/>
                <w:b/>
                <w:kern w:val="1"/>
                <w:lang w:eastAsia="ar-SA"/>
              </w:rPr>
            </w:pPr>
            <w:r w:rsidRPr="00F442A2">
              <w:t>XTN.3 –</w:t>
            </w:r>
            <w:r w:rsidR="00D334D1" w:rsidRPr="00F442A2">
              <w:t xml:space="preserve"> shall</w:t>
            </w:r>
            <w:r w:rsidR="004A5843" w:rsidRPr="00F442A2">
              <w:t xml:space="preserve"> </w:t>
            </w:r>
            <w:r w:rsidRPr="00F442A2">
              <w:t xml:space="preserve">have </w:t>
            </w:r>
            <w:r w:rsidR="004A5843" w:rsidRPr="00F442A2">
              <w:t xml:space="preserve">the </w:t>
            </w:r>
            <w:r w:rsidRPr="00F442A2">
              <w:t>value "Internet".</w:t>
            </w:r>
          </w:p>
          <w:p w14:paraId="39E7855A" w14:textId="26E77516" w:rsidR="00E07DB3" w:rsidRPr="00F442A2" w:rsidRDefault="00E07DB3" w:rsidP="00B93FE6">
            <w:pPr>
              <w:pStyle w:val="TableEntry"/>
              <w:snapToGrid w:val="0"/>
              <w:ind w:left="720" w:hanging="468"/>
              <w:rPr>
                <w:lang w:eastAsia="ar-SA"/>
              </w:rPr>
            </w:pPr>
            <w:r w:rsidRPr="00F442A2">
              <w:t>XTN.4 – the telecommunications address</w:t>
            </w:r>
            <w:r w:rsidR="00D334D1" w:rsidRPr="00F442A2">
              <w:t xml:space="preserve"> (Required)</w:t>
            </w:r>
            <w:r w:rsidRPr="00F442A2">
              <w:t xml:space="preserve">, </w:t>
            </w:r>
            <w:r w:rsidR="009E3EA4" w:rsidRPr="00F442A2">
              <w:t>e.g.,</w:t>
            </w:r>
            <w:r w:rsidRPr="00F442A2">
              <w:t xml:space="preserve"> name@example.com</w:t>
            </w:r>
            <w:r w:rsidR="004A5843" w:rsidRPr="00F442A2">
              <w:t xml:space="preserve"> </w:t>
            </w:r>
          </w:p>
          <w:p w14:paraId="01F390FC" w14:textId="77777777" w:rsidR="00E07DB3" w:rsidRPr="00F442A2" w:rsidRDefault="00E07DB3" w:rsidP="00F431B4">
            <w:pPr>
              <w:pStyle w:val="TableEntry"/>
              <w:snapToGrid w:val="0"/>
            </w:pPr>
            <w:r w:rsidRPr="00F442A2">
              <w:t>No other fields shall be specified. The XTN data type in Document Sharing metadata results in a valid encoding of an HL7 V2.5 XTN data type.</w:t>
            </w:r>
          </w:p>
          <w:p w14:paraId="780DCB5E" w14:textId="77777777" w:rsidR="004A5843" w:rsidRPr="00F442A2" w:rsidRDefault="004A5843" w:rsidP="00F431B4">
            <w:pPr>
              <w:pStyle w:val="TableEntry"/>
              <w:snapToGrid w:val="0"/>
            </w:pPr>
            <w:r w:rsidRPr="00F442A2">
              <w:rPr>
                <w:bCs/>
              </w:rPr>
              <w:t>Use of ITU E.123 notation for telephone numbers is recommended.</w:t>
            </w:r>
          </w:p>
          <w:p w14:paraId="443FBB5A" w14:textId="77777777" w:rsidR="00E07DB3" w:rsidRPr="00F442A2" w:rsidRDefault="00E07DB3" w:rsidP="00F431B4">
            <w:pPr>
              <w:pStyle w:val="TableEntry"/>
              <w:snapToGrid w:val="0"/>
            </w:pPr>
            <w:r w:rsidRPr="00F442A2">
              <w:t>Example:</w:t>
            </w:r>
          </w:p>
          <w:p w14:paraId="5C035352" w14:textId="77777777" w:rsidR="004A5843" w:rsidRPr="00F442A2" w:rsidRDefault="00E07DB3" w:rsidP="004A5843">
            <w:pPr>
              <w:pStyle w:val="TableEntry"/>
              <w:snapToGrid w:val="0"/>
            </w:pPr>
            <w:r w:rsidRPr="00F442A2">
              <w:tab/>
              <w:t>^^Internet^radiology@healthcare.example.org</w:t>
            </w:r>
            <w:r w:rsidR="004A5843" w:rsidRPr="00F442A2">
              <w:rPr>
                <w:rStyle w:val="Hyperlink"/>
              </w:rPr>
              <w:t xml:space="preserve"> </w:t>
            </w:r>
            <w:r w:rsidR="004A5843" w:rsidRPr="00F442A2">
              <w:t>org (e-mail address)</w:t>
            </w:r>
          </w:p>
          <w:p w14:paraId="06A052A6" w14:textId="77777777" w:rsidR="004A5843" w:rsidRPr="00F442A2" w:rsidRDefault="004A5843" w:rsidP="004A5843">
            <w:pPr>
              <w:pStyle w:val="TableEntry"/>
              <w:snapToGrid w:val="0"/>
            </w:pPr>
            <w:r w:rsidRPr="00F442A2">
              <w:t xml:space="preserve">              ^PRS^PH^^31^^(042) 1123 4567 (national phone number)</w:t>
            </w:r>
          </w:p>
          <w:p w14:paraId="4F8F6652" w14:textId="77777777" w:rsidR="00E07DB3" w:rsidRPr="00F442A2" w:rsidRDefault="004A5843" w:rsidP="004A5843">
            <w:pPr>
              <w:pStyle w:val="TableEntry"/>
              <w:snapToGrid w:val="0"/>
            </w:pPr>
            <w:r w:rsidRPr="00F442A2">
              <w:tab/>
              <w:t>^PRS^PH^^^^+31 42 1123 4567 (international phone number)</w:t>
            </w:r>
          </w:p>
        </w:tc>
      </w:tr>
    </w:tbl>
    <w:p w14:paraId="2134FE71" w14:textId="77777777" w:rsidR="00E07DB3" w:rsidRPr="00F442A2" w:rsidRDefault="00E07DB3" w:rsidP="00E07DB3">
      <w:pPr>
        <w:rPr>
          <w:b/>
          <w:bCs/>
          <w:strike/>
        </w:rPr>
      </w:pPr>
    </w:p>
    <w:p w14:paraId="091207A0" w14:textId="77777777" w:rsidR="00E07DB3" w:rsidRPr="00F442A2" w:rsidRDefault="00E07DB3" w:rsidP="009E7736">
      <w:pPr>
        <w:pStyle w:val="Heading5"/>
        <w:numPr>
          <w:ilvl w:val="4"/>
          <w:numId w:val="5"/>
        </w:numPr>
        <w:tabs>
          <w:tab w:val="clear" w:pos="1980"/>
        </w:tabs>
        <w:suppressAutoHyphens w:val="0"/>
      </w:pPr>
      <w:bookmarkStart w:id="228" w:name="_Toc352575076"/>
      <w:bookmarkStart w:id="229" w:name="_Ref353113908"/>
      <w:bookmarkStart w:id="230" w:name="_Toc364252832"/>
      <w:bookmarkStart w:id="231" w:name="_Toc367876967"/>
      <w:r w:rsidRPr="00F442A2">
        <w:t>General format of DocumentEntry, Folder and SubmissionSet attribute tables</w:t>
      </w:r>
      <w:bookmarkEnd w:id="228"/>
      <w:bookmarkEnd w:id="229"/>
      <w:bookmarkEnd w:id="230"/>
      <w:bookmarkEnd w:id="231"/>
    </w:p>
    <w:p w14:paraId="13BB3F0C" w14:textId="77777777" w:rsidR="00E07DB3" w:rsidRPr="00F442A2" w:rsidRDefault="00E07DB3" w:rsidP="00E07DB3">
      <w:pPr>
        <w:pStyle w:val="BodyText"/>
      </w:pPr>
      <w:r w:rsidRPr="00F442A2">
        <w:t>The metadata attribute definition tables each have five columns:</w:t>
      </w:r>
    </w:p>
    <w:p w14:paraId="116E7280" w14:textId="77777777" w:rsidR="00E07DB3" w:rsidRPr="00F442A2" w:rsidRDefault="00E07DB3" w:rsidP="00B93FE6">
      <w:pPr>
        <w:pStyle w:val="ListNumber2"/>
        <w:numPr>
          <w:ilvl w:val="0"/>
          <w:numId w:val="58"/>
        </w:numPr>
      </w:pPr>
      <w:r w:rsidRPr="00F442A2">
        <w:t>The first column contains the name used to refer to the attribute in IHE documentation. It is not always related to the way the attribute is coded in ebRIM.</w:t>
      </w:r>
    </w:p>
    <w:p w14:paraId="552B4262" w14:textId="77777777" w:rsidR="00E07DB3" w:rsidRPr="00F442A2" w:rsidRDefault="00E07DB3" w:rsidP="00B93FE6">
      <w:pPr>
        <w:pStyle w:val="ListNumber2"/>
        <w:numPr>
          <w:ilvl w:val="0"/>
          <w:numId w:val="58"/>
        </w:numPr>
      </w:pPr>
      <w:r w:rsidRPr="00F442A2">
        <w:lastRenderedPageBreak/>
        <w:t>The second column contains a brief description of the attribute.</w:t>
      </w:r>
    </w:p>
    <w:p w14:paraId="779E980B" w14:textId="77777777" w:rsidR="00E07DB3" w:rsidRPr="00F442A2" w:rsidRDefault="00E07DB3" w:rsidP="00B93FE6">
      <w:pPr>
        <w:pStyle w:val="ListNumber2"/>
        <w:numPr>
          <w:ilvl w:val="0"/>
          <w:numId w:val="58"/>
        </w:numPr>
      </w:pPr>
      <w:r w:rsidRPr="00F442A2">
        <w:t>The third column identifies how the value of the attribute is coded. Table 4.2.3.1.7-2</w:t>
      </w:r>
      <w:r w:rsidR="000D3442" w:rsidRPr="00F442A2">
        <w:t xml:space="preserve"> </w:t>
      </w:r>
      <w:r w:rsidRPr="00F442A2">
        <w:t>lists all the possible types of data. In isolated instances a value may be complex enough to require a separate section to describe, in which case a reference to that section is included. For example, author.</w:t>
      </w:r>
    </w:p>
    <w:p w14:paraId="1A3BD429" w14:textId="77777777" w:rsidR="00E07DB3" w:rsidRPr="00F442A2" w:rsidRDefault="00E07DB3" w:rsidP="00B93FE6">
      <w:pPr>
        <w:pStyle w:val="ListNumber2"/>
        <w:numPr>
          <w:ilvl w:val="0"/>
          <w:numId w:val="58"/>
        </w:numPr>
      </w:pPr>
      <w:r w:rsidRPr="00F442A2">
        <w:t>The fourth column describes where to find the encoding of the attribute within the DocumentEntry/Folder/SubmissionSet. In other words, how the value of the attribute is held within the enclosing object. The possible values in this column are:</w:t>
      </w:r>
    </w:p>
    <w:p w14:paraId="0446ED9C" w14:textId="4D5BA7DB" w:rsidR="00E07DB3" w:rsidRPr="00F442A2" w:rsidRDefault="00E07DB3" w:rsidP="00B6547D">
      <w:pPr>
        <w:pStyle w:val="ListBullet3"/>
      </w:pPr>
      <w:r w:rsidRPr="00F442A2">
        <w:rPr>
          <w:b/>
        </w:rPr>
        <w:t>ebRIM Classification</w:t>
      </w:r>
      <w:r w:rsidRPr="00F442A2">
        <w:t xml:space="preserve"> – indicates that the attribute is coded as a classification object, </w:t>
      </w:r>
      <w:r w:rsidR="002D2D97">
        <w:t>(</w:t>
      </w:r>
      <w:r w:rsidRPr="00F442A2">
        <w:t xml:space="preserve">see </w:t>
      </w:r>
      <w:r w:rsidR="00E3287C" w:rsidRPr="00F442A2">
        <w:t>S</w:t>
      </w:r>
      <w:r w:rsidRPr="00F442A2">
        <w:t xml:space="preserve">ection </w:t>
      </w:r>
      <w:r w:rsidR="004C26CD" w:rsidRPr="00F442A2">
        <w:fldChar w:fldCharType="begin"/>
      </w:r>
      <w:r w:rsidR="004C26CD" w:rsidRPr="00F442A2">
        <w:instrText xml:space="preserve"> REF _Ref355245370 \r \h  \* MERGEFORMAT </w:instrText>
      </w:r>
      <w:r w:rsidR="004C26CD" w:rsidRPr="00F442A2">
        <w:fldChar w:fldCharType="separate"/>
      </w:r>
      <w:r w:rsidR="00B85B78" w:rsidRPr="00F442A2">
        <w:t>4.2.3.1.2</w:t>
      </w:r>
      <w:r w:rsidR="004C26CD" w:rsidRPr="00F442A2">
        <w:fldChar w:fldCharType="end"/>
      </w:r>
      <w:r w:rsidRPr="00F442A2">
        <w:t>.</w:t>
      </w:r>
    </w:p>
    <w:p w14:paraId="30161C71" w14:textId="77777777" w:rsidR="00E07DB3" w:rsidRPr="00F442A2" w:rsidRDefault="00E07DB3" w:rsidP="00B6547D">
      <w:pPr>
        <w:pStyle w:val="ListBullet3"/>
      </w:pPr>
      <w:r w:rsidRPr="00F442A2">
        <w:rPr>
          <w:b/>
        </w:rPr>
        <w:t>XML attribute</w:t>
      </w:r>
      <w:r w:rsidRPr="00F442A2">
        <w:t xml:space="preserve"> – indicates that the attribute is the value of an XML attribute of the enclosing object. For example: </w:t>
      </w:r>
    </w:p>
    <w:p w14:paraId="5B4DD951" w14:textId="77777777" w:rsidR="00E07DB3" w:rsidRPr="00F442A2" w:rsidRDefault="00E07DB3" w:rsidP="000766F4">
      <w:pPr>
        <w:pStyle w:val="XMLFragment"/>
        <w:rPr>
          <w:lang w:val="en-US"/>
        </w:rPr>
      </w:pPr>
      <w:r w:rsidRPr="005A199D">
        <w:rPr>
          <w:lang w:val="it-IT"/>
        </w:rPr>
        <w:t xml:space="preserve">&lt;rim:ExtrinsicObject ... id="urn:uuid:a6e06ca8-0c75-4064-9e5c-88b9045a96f6" ... </w:t>
      </w:r>
      <w:r w:rsidRPr="00F442A2">
        <w:rPr>
          <w:lang w:val="en-US"/>
        </w:rPr>
        <w:t>&gt;</w:t>
      </w:r>
    </w:p>
    <w:p w14:paraId="5496D017" w14:textId="5BEDD5F4" w:rsidR="00E07DB3" w:rsidRPr="00F442A2" w:rsidRDefault="00E07DB3" w:rsidP="000766F4">
      <w:pPr>
        <w:pStyle w:val="BodyText"/>
        <w:ind w:left="720"/>
      </w:pPr>
      <w:r w:rsidRPr="00F442A2">
        <w:t xml:space="preserve">Showing the entryUUID attribute coded as a value of the </w:t>
      </w:r>
      <w:r w:rsidRPr="00F442A2">
        <w:rPr>
          <w:i/>
        </w:rPr>
        <w:t>id</w:t>
      </w:r>
      <w:r w:rsidR="00F86EC4" w:rsidRPr="00F442A2">
        <w:rPr>
          <w:i/>
        </w:rPr>
        <w:t xml:space="preserve"> </w:t>
      </w:r>
      <w:r w:rsidRPr="00F442A2">
        <w:t>XML attribute of the ExtrinsicObject representing the DocumentEntry. Note that the name of the attribute – entryUUID – is not referenced in its actual representation.</w:t>
      </w:r>
    </w:p>
    <w:p w14:paraId="38B9F020" w14:textId="77777777" w:rsidR="00E07DB3" w:rsidRPr="00F442A2" w:rsidRDefault="00E07DB3" w:rsidP="00B6547D">
      <w:pPr>
        <w:pStyle w:val="ListBullet3"/>
      </w:pPr>
      <w:r w:rsidRPr="00F442A2">
        <w:rPr>
          <w:b/>
        </w:rPr>
        <w:t>ebRIM Slot</w:t>
      </w:r>
      <w:r w:rsidRPr="00F442A2">
        <w:t xml:space="preserve">– indicates that the attribute is encoded within a slot. For example: </w:t>
      </w:r>
    </w:p>
    <w:p w14:paraId="503DD96F" w14:textId="77777777" w:rsidR="00E07DB3" w:rsidRPr="00F442A2" w:rsidRDefault="00E07DB3">
      <w:pPr>
        <w:pStyle w:val="XMLFragment"/>
        <w:rPr>
          <w:lang w:val="en-US"/>
        </w:rPr>
      </w:pPr>
      <w:r w:rsidRPr="00F442A2">
        <w:rPr>
          <w:lang w:val="en-US"/>
        </w:rPr>
        <w:t>&lt;rim:ExtrinsicObject ...&gt;</w:t>
      </w:r>
      <w:r w:rsidRPr="00F442A2">
        <w:rPr>
          <w:lang w:val="en-US"/>
        </w:rPr>
        <w:tab/>
      </w:r>
    </w:p>
    <w:p w14:paraId="6FCB610C" w14:textId="77777777" w:rsidR="00E07DB3" w:rsidRPr="00F442A2" w:rsidRDefault="00E07DB3">
      <w:pPr>
        <w:pStyle w:val="XMLFragment"/>
        <w:rPr>
          <w:lang w:val="en-US"/>
        </w:rPr>
      </w:pPr>
      <w:r w:rsidRPr="00F442A2">
        <w:rPr>
          <w:lang w:val="en-US"/>
        </w:rPr>
        <w:t>&lt;rim:Slot name="creationTime"&gt;</w:t>
      </w:r>
    </w:p>
    <w:p w14:paraId="6856EE83" w14:textId="77777777" w:rsidR="00E07DB3" w:rsidRPr="00F442A2" w:rsidRDefault="00E07DB3">
      <w:pPr>
        <w:pStyle w:val="XMLFragment"/>
        <w:rPr>
          <w:lang w:val="en-US"/>
        </w:rPr>
      </w:pPr>
      <w:r w:rsidRPr="00F442A2">
        <w:rPr>
          <w:lang w:val="en-US"/>
        </w:rPr>
        <w:tab/>
        <w:t>&lt;rim:ValueList&gt;</w:t>
      </w:r>
    </w:p>
    <w:p w14:paraId="6A08F9D2" w14:textId="77777777" w:rsidR="00E07DB3" w:rsidRPr="00F442A2" w:rsidRDefault="00E07DB3">
      <w:pPr>
        <w:pStyle w:val="XMLFragment"/>
        <w:rPr>
          <w:lang w:val="en-US"/>
        </w:rPr>
      </w:pPr>
      <w:r w:rsidRPr="00F442A2">
        <w:rPr>
          <w:lang w:val="en-US"/>
        </w:rPr>
        <w:tab/>
      </w:r>
      <w:r w:rsidRPr="00F442A2">
        <w:rPr>
          <w:lang w:val="en-US"/>
        </w:rPr>
        <w:tab/>
        <w:t>&lt;rim:Value&gt;20041225212010&lt;/rim:Value&gt;</w:t>
      </w:r>
    </w:p>
    <w:p w14:paraId="7564CC25" w14:textId="77777777" w:rsidR="00E07DB3" w:rsidRPr="00F442A2" w:rsidRDefault="00E07DB3">
      <w:pPr>
        <w:pStyle w:val="XMLFragment"/>
        <w:rPr>
          <w:lang w:val="en-US"/>
        </w:rPr>
      </w:pPr>
      <w:r w:rsidRPr="00F442A2">
        <w:rPr>
          <w:lang w:val="en-US"/>
        </w:rPr>
        <w:tab/>
        <w:t>&lt;/rim:ValueList&gt;</w:t>
      </w:r>
    </w:p>
    <w:p w14:paraId="36F8A5FF" w14:textId="77777777" w:rsidR="00E07DB3" w:rsidRPr="00F442A2" w:rsidRDefault="00E07DB3" w:rsidP="000766F4">
      <w:pPr>
        <w:pStyle w:val="XMLFragment"/>
        <w:rPr>
          <w:lang w:val="en-US"/>
        </w:rPr>
      </w:pPr>
      <w:r w:rsidRPr="00F442A2">
        <w:rPr>
          <w:lang w:val="en-US"/>
        </w:rPr>
        <w:t>&lt;/rim:Slot&gt;</w:t>
      </w:r>
    </w:p>
    <w:p w14:paraId="7C04F988" w14:textId="77777777" w:rsidR="00E07DB3" w:rsidRPr="00F442A2" w:rsidRDefault="00E07DB3" w:rsidP="005A199D">
      <w:pPr>
        <w:pStyle w:val="ListContinue3"/>
      </w:pPr>
      <w:r w:rsidRPr="00F442A2">
        <w:t>Showing the creationTime attribute within a Slot of the ExtrinsicObject representing the Document Entry. In this case the name of the slot is the attribute name.</w:t>
      </w:r>
    </w:p>
    <w:p w14:paraId="65E5C4B3" w14:textId="2D2CC3F1" w:rsidR="00E07DB3" w:rsidRPr="00F442A2" w:rsidRDefault="00E07DB3" w:rsidP="00B6547D">
      <w:pPr>
        <w:pStyle w:val="ListBullet3"/>
      </w:pPr>
      <w:r w:rsidRPr="00F442A2">
        <w:rPr>
          <w:b/>
        </w:rPr>
        <w:t>ebRIM ExternalIdentifier</w:t>
      </w:r>
      <w:r w:rsidRPr="00F442A2">
        <w:t xml:space="preserve">– indicates the value is held within an ExternalIdentifier object, using the XML element rim:ExternalIdentifier, providing an additional identifier to a registry object (see </w:t>
      </w:r>
      <w:r w:rsidR="000D3442" w:rsidRPr="00F442A2">
        <w:t>S</w:t>
      </w:r>
      <w:r w:rsidRPr="00F442A2">
        <w:t xml:space="preserve">ection </w:t>
      </w:r>
      <w:r w:rsidR="004C26CD" w:rsidRPr="00F442A2">
        <w:fldChar w:fldCharType="begin"/>
      </w:r>
      <w:r w:rsidR="004C26CD" w:rsidRPr="00F442A2">
        <w:instrText xml:space="preserve"> REF _Ref355245393 \r \h  \* MERGEFORMAT </w:instrText>
      </w:r>
      <w:r w:rsidR="004C26CD" w:rsidRPr="00F442A2">
        <w:fldChar w:fldCharType="separate"/>
      </w:r>
      <w:r w:rsidR="00B85B78" w:rsidRPr="00F442A2">
        <w:t>4.2.3.1.3</w:t>
      </w:r>
      <w:r w:rsidR="004C26CD" w:rsidRPr="00F442A2">
        <w:fldChar w:fldCharType="end"/>
      </w:r>
      <w:r w:rsidRPr="00F442A2">
        <w:t>).</w:t>
      </w:r>
    </w:p>
    <w:p w14:paraId="3AB7EF41" w14:textId="77777777" w:rsidR="00E07DB3" w:rsidRPr="00F442A2" w:rsidRDefault="00E07DB3" w:rsidP="00B6547D">
      <w:pPr>
        <w:pStyle w:val="ListBullet3"/>
      </w:pPr>
      <w:r w:rsidRPr="00F442A2">
        <w:rPr>
          <w:b/>
        </w:rPr>
        <w:t>ebRIM Name</w:t>
      </w:r>
      <w:r w:rsidRPr="00F442A2">
        <w:t>– indicates this attribute is held in an ebRIM Name object. For example the title attribute is:</w:t>
      </w:r>
    </w:p>
    <w:p w14:paraId="3D625D7D" w14:textId="77777777" w:rsidR="00E07DB3" w:rsidRPr="00F442A2" w:rsidRDefault="00E07DB3" w:rsidP="000766F4">
      <w:pPr>
        <w:pStyle w:val="XMLFragment"/>
        <w:rPr>
          <w:lang w:val="en-US"/>
        </w:rPr>
      </w:pPr>
      <w:r w:rsidRPr="00F442A2">
        <w:rPr>
          <w:lang w:val="en-US"/>
        </w:rPr>
        <w:t>&lt;rim:Name&gt;</w:t>
      </w:r>
    </w:p>
    <w:p w14:paraId="01A96C31" w14:textId="77777777" w:rsidR="00E07DB3" w:rsidRPr="00F442A2" w:rsidRDefault="00E07DB3">
      <w:pPr>
        <w:pStyle w:val="XMLFragment"/>
        <w:rPr>
          <w:lang w:val="en-US"/>
        </w:rPr>
      </w:pPr>
      <w:r w:rsidRPr="00F442A2">
        <w:rPr>
          <w:lang w:val="en-US"/>
        </w:rPr>
        <w:t xml:space="preserve">  &lt;rim:LocalizedString value="ExampleTitle"/&gt;</w:t>
      </w:r>
    </w:p>
    <w:p w14:paraId="5BA836DE" w14:textId="77777777" w:rsidR="00E07DB3" w:rsidRPr="00F442A2" w:rsidRDefault="00E07DB3">
      <w:pPr>
        <w:pStyle w:val="XMLFragment"/>
        <w:rPr>
          <w:lang w:val="en-US"/>
        </w:rPr>
      </w:pPr>
      <w:r w:rsidRPr="00F442A2">
        <w:rPr>
          <w:lang w:val="en-US"/>
        </w:rPr>
        <w:t>&lt;/rim:Name&gt;.</w:t>
      </w:r>
    </w:p>
    <w:p w14:paraId="5F4DBCC9" w14:textId="77777777" w:rsidR="00E07DB3" w:rsidRPr="00F442A2" w:rsidRDefault="00E07DB3" w:rsidP="00B6547D">
      <w:pPr>
        <w:pStyle w:val="ListBullet3"/>
      </w:pPr>
      <w:r w:rsidRPr="00F442A2">
        <w:rPr>
          <w:b/>
        </w:rPr>
        <w:t>ebRIM Description</w:t>
      </w:r>
      <w:r w:rsidRPr="00F442A2">
        <w:t>– indicates this attribute is held in an ebRIM Description object. For example the comment attribute is:</w:t>
      </w:r>
    </w:p>
    <w:p w14:paraId="44506407" w14:textId="77777777" w:rsidR="00E07DB3" w:rsidRPr="00F442A2" w:rsidRDefault="00E07DB3" w:rsidP="000766F4">
      <w:pPr>
        <w:pStyle w:val="XMLFragment"/>
        <w:rPr>
          <w:lang w:val="en-US"/>
        </w:rPr>
      </w:pPr>
      <w:r w:rsidRPr="00F442A2">
        <w:rPr>
          <w:lang w:val="en-US"/>
        </w:rPr>
        <w:t>&lt;rim:Description&gt;</w:t>
      </w:r>
    </w:p>
    <w:p w14:paraId="5B1A47CB" w14:textId="77777777" w:rsidR="00E07DB3" w:rsidRPr="00F442A2" w:rsidRDefault="00E07DB3">
      <w:pPr>
        <w:pStyle w:val="XMLFragment"/>
        <w:rPr>
          <w:lang w:val="en-US"/>
        </w:rPr>
      </w:pPr>
      <w:r w:rsidRPr="00F442A2">
        <w:rPr>
          <w:lang w:val="en-US"/>
        </w:rPr>
        <w:t xml:space="preserve">  &lt;rim:LocalizedString value="ExampleComment"/&gt;</w:t>
      </w:r>
    </w:p>
    <w:p w14:paraId="1A411C20" w14:textId="77777777" w:rsidR="00E07DB3" w:rsidRPr="00F442A2" w:rsidRDefault="00E07DB3">
      <w:pPr>
        <w:pStyle w:val="XMLFragment"/>
        <w:rPr>
          <w:lang w:val="en-US"/>
        </w:rPr>
      </w:pPr>
      <w:r w:rsidRPr="00F442A2">
        <w:rPr>
          <w:lang w:val="en-US"/>
        </w:rPr>
        <w:t>&lt;/rim:Description&gt;.</w:t>
      </w:r>
    </w:p>
    <w:p w14:paraId="4EE0C83F" w14:textId="77777777" w:rsidR="00E07DB3" w:rsidRPr="00F442A2" w:rsidRDefault="00E07DB3" w:rsidP="005A199D">
      <w:pPr>
        <w:pStyle w:val="BodyText"/>
      </w:pPr>
    </w:p>
    <w:p w14:paraId="206F03D0" w14:textId="77777777" w:rsidR="00E07DB3" w:rsidRPr="00F442A2" w:rsidRDefault="00E07DB3" w:rsidP="00B93FE6">
      <w:pPr>
        <w:pStyle w:val="ListNumber2"/>
        <w:numPr>
          <w:ilvl w:val="0"/>
          <w:numId w:val="34"/>
        </w:numPr>
      </w:pPr>
      <w:r w:rsidRPr="00F442A2">
        <w:lastRenderedPageBreak/>
        <w:t>The fifth column links to a section which describes the attribute in more detail, including further detail and examples regarding its use and its coding.</w:t>
      </w:r>
    </w:p>
    <w:p w14:paraId="5DF1FDC1" w14:textId="77777777" w:rsidR="00E07DB3" w:rsidRPr="00F442A2" w:rsidRDefault="00E07DB3" w:rsidP="009E7736">
      <w:pPr>
        <w:pStyle w:val="Heading5"/>
        <w:numPr>
          <w:ilvl w:val="4"/>
          <w:numId w:val="5"/>
        </w:numPr>
        <w:tabs>
          <w:tab w:val="clear" w:pos="1980"/>
        </w:tabs>
        <w:suppressAutoHyphens w:val="0"/>
      </w:pPr>
      <w:bookmarkStart w:id="232" w:name="_Toc364252833"/>
      <w:bookmarkStart w:id="233" w:name="_Toc367876968"/>
      <w:r w:rsidRPr="00F442A2">
        <w:t>Metadata Attribute Cardinality</w:t>
      </w:r>
      <w:bookmarkEnd w:id="232"/>
      <w:bookmarkEnd w:id="233"/>
    </w:p>
    <w:p w14:paraId="27A0C1FC" w14:textId="77777777" w:rsidR="00E07DB3" w:rsidRPr="00F442A2" w:rsidRDefault="00E07DB3" w:rsidP="00E07DB3">
      <w:pPr>
        <w:pStyle w:val="BodyText"/>
      </w:pPr>
      <w:r w:rsidRPr="00F442A2">
        <w:t xml:space="preserve">Metadata attributes have several dimensions of cardinality. </w:t>
      </w:r>
    </w:p>
    <w:p w14:paraId="5D3EB776" w14:textId="57D5F15D" w:rsidR="00E07DB3" w:rsidRPr="00F442A2" w:rsidRDefault="00E07DB3" w:rsidP="00E07DB3">
      <w:pPr>
        <w:pStyle w:val="BodyText"/>
      </w:pPr>
      <w:r w:rsidRPr="00F442A2">
        <w:t xml:space="preserve">One dimension is whether or not any value is required, or the attribute is optional. This dimension is dependent on the profile, actor and transaction in which the attribute is being specified and is detailed in </w:t>
      </w:r>
      <w:r w:rsidR="00E3287C" w:rsidRPr="00F442A2">
        <w:t>S</w:t>
      </w:r>
      <w:r w:rsidRPr="00F442A2">
        <w:t>ections</w:t>
      </w:r>
      <w:r w:rsidR="002D2D97">
        <w:t xml:space="preserve"> </w:t>
      </w:r>
      <w:r w:rsidRPr="00F442A2">
        <w:t xml:space="preserve"> </w:t>
      </w:r>
      <w:r w:rsidR="00F13135" w:rsidRPr="00F442A2">
        <w:fldChar w:fldCharType="begin"/>
      </w:r>
      <w:r w:rsidRPr="00F442A2">
        <w:instrText xml:space="preserve"> REF _Ref357150560 \r \h </w:instrText>
      </w:r>
      <w:r w:rsidR="00F13135" w:rsidRPr="00F442A2">
        <w:fldChar w:fldCharType="separate"/>
      </w:r>
      <w:r w:rsidR="00B85B78" w:rsidRPr="00F442A2">
        <w:t>4.2.3.2</w:t>
      </w:r>
      <w:r w:rsidR="00F13135" w:rsidRPr="00F442A2">
        <w:fldChar w:fldCharType="end"/>
      </w:r>
      <w:r w:rsidRPr="00F442A2">
        <w:t xml:space="preserve">, </w:t>
      </w:r>
      <w:r w:rsidR="00CB32DD" w:rsidRPr="00F442A2">
        <w:t xml:space="preserve">4.2.3.3, </w:t>
      </w:r>
      <w:r w:rsidRPr="00F442A2">
        <w:t xml:space="preserve">and . </w:t>
      </w:r>
    </w:p>
    <w:p w14:paraId="4A111EAE" w14:textId="77777777" w:rsidR="00E07DB3" w:rsidRPr="00F442A2" w:rsidRDefault="00E07DB3" w:rsidP="00E07DB3">
      <w:pPr>
        <w:pStyle w:val="BodyText"/>
      </w:pPr>
      <w:r w:rsidRPr="00F442A2">
        <w:t>Another dimension is the required handling of the receiving actor. This is specified within each transaction</w:t>
      </w:r>
      <w:r w:rsidR="00733DDD" w:rsidRPr="00F442A2">
        <w:t>.</w:t>
      </w:r>
      <w:r w:rsidRPr="00F442A2">
        <w:t xml:space="preserve"> </w:t>
      </w:r>
    </w:p>
    <w:p w14:paraId="0DD2D9DF" w14:textId="543CFF37" w:rsidR="00E07DB3" w:rsidRPr="00F442A2" w:rsidRDefault="00E07DB3" w:rsidP="00E07DB3">
      <w:pPr>
        <w:pStyle w:val="BodyText"/>
      </w:pPr>
      <w:r w:rsidRPr="00F442A2">
        <w:t xml:space="preserve">The last dimension of cardinality is whether the attribute can contain multiple values and, when multiple values are allowed, how multiple values are expressed. This is specified within the text explaining each of the attributes in </w:t>
      </w:r>
      <w:r w:rsidR="00E3287C" w:rsidRPr="00F442A2">
        <w:t>S</w:t>
      </w:r>
      <w:r w:rsidRPr="00F442A2">
        <w:t xml:space="preserve">ections </w:t>
      </w:r>
      <w:r w:rsidR="00F13135" w:rsidRPr="00F442A2">
        <w:fldChar w:fldCharType="begin"/>
      </w:r>
      <w:r w:rsidRPr="00F442A2">
        <w:instrText xml:space="preserve"> REF _Ref287361314 \r \h </w:instrText>
      </w:r>
      <w:r w:rsidR="00F13135" w:rsidRPr="00F442A2">
        <w:fldChar w:fldCharType="separate"/>
      </w:r>
      <w:r w:rsidR="00B85B78" w:rsidRPr="00F442A2">
        <w:t>4.2.3.2.1</w:t>
      </w:r>
      <w:r w:rsidR="00F13135" w:rsidRPr="00F442A2">
        <w:fldChar w:fldCharType="end"/>
      </w:r>
      <w:r w:rsidRPr="00F442A2">
        <w:t xml:space="preserve"> through </w:t>
      </w:r>
      <w:r w:rsidR="00CB32DD" w:rsidRPr="00F442A2">
        <w:t xml:space="preserve">4.2.3.2.27 </w:t>
      </w:r>
      <w:r w:rsidRPr="00F442A2">
        <w:t>for DocumentEntry,</w:t>
      </w:r>
      <w:r w:rsidR="00E3287C" w:rsidRPr="00F442A2">
        <w:t xml:space="preserve"> Sections </w:t>
      </w:r>
      <w:r w:rsidR="00CB32DD" w:rsidRPr="00F442A2">
        <w:t xml:space="preserve">4.2.3.3.1 </w:t>
      </w:r>
      <w:r w:rsidRPr="00F442A2">
        <w:t xml:space="preserve">through </w:t>
      </w:r>
      <w:r w:rsidR="00CB32DD" w:rsidRPr="00F442A2">
        <w:t xml:space="preserve">4.2.3.3.12 </w:t>
      </w:r>
      <w:r w:rsidRPr="00F442A2">
        <w:t xml:space="preserve">for SubmissionSet, and </w:t>
      </w:r>
      <w:r w:rsidR="00E3287C" w:rsidRPr="00F442A2">
        <w:t xml:space="preserve">Sections </w:t>
      </w:r>
      <w:r w:rsidR="00F13135" w:rsidRPr="00F442A2">
        <w:fldChar w:fldCharType="begin"/>
      </w:r>
      <w:r w:rsidRPr="00F442A2">
        <w:instrText xml:space="preserve"> REF _Ref287426654 \r \h </w:instrText>
      </w:r>
      <w:r w:rsidR="00F13135" w:rsidRPr="00F442A2">
        <w:fldChar w:fldCharType="separate"/>
      </w:r>
      <w:r w:rsidR="00B85B78" w:rsidRPr="00F442A2">
        <w:t>4.2.3.4.1</w:t>
      </w:r>
      <w:r w:rsidR="00F13135" w:rsidRPr="00F442A2">
        <w:fldChar w:fldCharType="end"/>
      </w:r>
      <w:r w:rsidRPr="00F442A2">
        <w:t xml:space="preserve"> through </w:t>
      </w:r>
      <w:r w:rsidR="00CB32DD" w:rsidRPr="00F442A2">
        <w:t xml:space="preserve">4.2.3.4.9 </w:t>
      </w:r>
      <w:r w:rsidRPr="00F442A2">
        <w:t xml:space="preserve">for Folder. The text indicates whether multiple values are allowed and, if they are allowed, how to express them. For example, for codes expressed using a Classification element, if multiple values are allowed they are coded by specifying multiple Classification elements. </w:t>
      </w:r>
    </w:p>
    <w:p w14:paraId="6CFCFFA0" w14:textId="77777777" w:rsidR="00B64D20" w:rsidRPr="00F442A2" w:rsidRDefault="00B64D20" w:rsidP="009E7736">
      <w:pPr>
        <w:pStyle w:val="Heading5"/>
        <w:numPr>
          <w:ilvl w:val="4"/>
          <w:numId w:val="5"/>
        </w:numPr>
        <w:tabs>
          <w:tab w:val="clear" w:pos="1980"/>
        </w:tabs>
        <w:suppressAutoHyphens w:val="0"/>
      </w:pPr>
      <w:r w:rsidRPr="00F442A2">
        <w:t>classificationScheme vs. classificationNode</w:t>
      </w:r>
    </w:p>
    <w:p w14:paraId="40E77F22" w14:textId="77777777" w:rsidR="00B64D20" w:rsidRPr="00F442A2" w:rsidRDefault="00B64D20" w:rsidP="00B64D20">
      <w:pPr>
        <w:pStyle w:val="BodyText"/>
      </w:pPr>
      <w:r w:rsidRPr="00F442A2">
        <w:t>Classification elements in ebRIM use one of two attributes:  classificationScheme and classificationNode</w:t>
      </w:r>
      <w:r w:rsidR="00AE4CAE" w:rsidRPr="00F442A2">
        <w:t xml:space="preserve">. </w:t>
      </w:r>
    </w:p>
    <w:p w14:paraId="0C05054F" w14:textId="77777777" w:rsidR="00B64D20" w:rsidRPr="00F442A2" w:rsidRDefault="00B64D20" w:rsidP="00B64D20">
      <w:pPr>
        <w:pStyle w:val="BodyText"/>
      </w:pPr>
      <w:r w:rsidRPr="00F442A2">
        <w:t>The attributes serve two different purposes:</w:t>
      </w:r>
    </w:p>
    <w:p w14:paraId="37A965E4" w14:textId="77777777" w:rsidR="00B64D20" w:rsidRPr="005A199D" w:rsidRDefault="00B64D20" w:rsidP="005A199D">
      <w:pPr>
        <w:pStyle w:val="ListBullet2"/>
        <w:rPr>
          <w:b/>
          <w:bCs/>
        </w:rPr>
      </w:pPr>
      <w:r w:rsidRPr="005A199D">
        <w:rPr>
          <w:b/>
          <w:bCs/>
        </w:rPr>
        <w:t>classificationScheme</w:t>
      </w:r>
    </w:p>
    <w:p w14:paraId="78B6AC86" w14:textId="77777777" w:rsidR="00B64D20" w:rsidRPr="00F442A2" w:rsidRDefault="00B64D20" w:rsidP="005A199D">
      <w:pPr>
        <w:pStyle w:val="ListContinue2"/>
      </w:pPr>
      <w:r w:rsidRPr="00F442A2">
        <w:t>As the name suggests, the classificationScheme attribute specifies the category ("scheme") by which the referenced object is being classified</w:t>
      </w:r>
      <w:r w:rsidR="00AE4CAE" w:rsidRPr="00F442A2">
        <w:t xml:space="preserve">. </w:t>
      </w:r>
      <w:r w:rsidRPr="00F442A2">
        <w:t>For example, classificationScheme="urn:uuid:cccf5598-8b07-4b77-a05e-ae952c785ead" indicates that a DocumentEntry is being classified by practiceSetting</w:t>
      </w:r>
      <w:r w:rsidR="00AE4CAE" w:rsidRPr="00F442A2">
        <w:t xml:space="preserve">. </w:t>
      </w:r>
      <w:r w:rsidRPr="00F442A2">
        <w:t>The classificationScheme does not indicate WHICH practiceSetting applies; that information is recorded elsewhere in the Classification element.</w:t>
      </w:r>
    </w:p>
    <w:p w14:paraId="13058293" w14:textId="77777777" w:rsidR="00B64D20" w:rsidRPr="00F442A2" w:rsidRDefault="00B64D20" w:rsidP="005A199D">
      <w:pPr>
        <w:pStyle w:val="ListContinue2"/>
      </w:pPr>
      <w:r w:rsidRPr="00F442A2">
        <w:t>The use of classificationScheme corresponds with "external classifications", as described in ebRIM</w:t>
      </w:r>
      <w:r w:rsidR="00AE4CAE" w:rsidRPr="00F442A2">
        <w:t xml:space="preserve">. </w:t>
      </w:r>
      <w:r w:rsidRPr="00F442A2">
        <w:t>This is the predominant type of classification in Document Sharing.</w:t>
      </w:r>
    </w:p>
    <w:p w14:paraId="556EF879" w14:textId="77777777" w:rsidR="00B64D20" w:rsidRPr="005A199D" w:rsidRDefault="00B64D20" w:rsidP="005A199D">
      <w:pPr>
        <w:pStyle w:val="ListBullet2"/>
        <w:rPr>
          <w:b/>
          <w:bCs/>
        </w:rPr>
      </w:pPr>
      <w:r w:rsidRPr="005A199D">
        <w:rPr>
          <w:b/>
          <w:bCs/>
        </w:rPr>
        <w:t>classificationNode</w:t>
      </w:r>
    </w:p>
    <w:p w14:paraId="1D3F2734" w14:textId="77777777" w:rsidR="00B64D20" w:rsidRPr="00F442A2" w:rsidRDefault="00B64D20" w:rsidP="005A199D">
      <w:pPr>
        <w:pStyle w:val="ListContinue2"/>
      </w:pPr>
      <w:r w:rsidRPr="00F442A2">
        <w:t>The classificationNode attribute provides an actual classification for the referenced object</w:t>
      </w:r>
      <w:r w:rsidR="00AE4CAE" w:rsidRPr="00F442A2">
        <w:t xml:space="preserve">. </w:t>
      </w:r>
      <w:r w:rsidRPr="00F442A2">
        <w:t>For example, classificationNode="urn:uuid:a54d6aa5-d40d-43f9-88c5-b4633d873bdd" indicates that a RegistryPackage is a SubmissionSet.</w:t>
      </w:r>
    </w:p>
    <w:p w14:paraId="1ACFC94A" w14:textId="77777777" w:rsidR="00B64D20" w:rsidRPr="00F442A2" w:rsidRDefault="00B64D20" w:rsidP="005A199D">
      <w:pPr>
        <w:pStyle w:val="ListContinue2"/>
      </w:pPr>
      <w:r w:rsidRPr="00F442A2">
        <w:t>The use of classificationNode corresponds with "internal classifications", as described in ebRIM</w:t>
      </w:r>
      <w:r w:rsidR="00AE4CAE" w:rsidRPr="00F442A2">
        <w:t xml:space="preserve">. </w:t>
      </w:r>
      <w:r w:rsidRPr="00F442A2">
        <w:t>Document Sharing metadata uses this type of classification for three purposes:</w:t>
      </w:r>
    </w:p>
    <w:p w14:paraId="3069D5BB" w14:textId="77777777" w:rsidR="00B64D20" w:rsidRPr="00A05677" w:rsidRDefault="00B64D20" w:rsidP="00A05677">
      <w:pPr>
        <w:pStyle w:val="ListBullet3"/>
      </w:pPr>
      <w:r w:rsidRPr="00A05677">
        <w:t>To label a RegistryPackage as a SubmissionSet</w:t>
      </w:r>
    </w:p>
    <w:p w14:paraId="67392319" w14:textId="77777777" w:rsidR="00B64D20" w:rsidRPr="00A05677" w:rsidRDefault="00B64D20" w:rsidP="00A05677">
      <w:pPr>
        <w:pStyle w:val="ListBullet3"/>
      </w:pPr>
      <w:r w:rsidRPr="00A05677">
        <w:lastRenderedPageBreak/>
        <w:t>To label a RegistryPackage as a Folder</w:t>
      </w:r>
    </w:p>
    <w:p w14:paraId="160470D1" w14:textId="77777777" w:rsidR="00B64D20" w:rsidRPr="00A05677" w:rsidRDefault="00B64D20" w:rsidP="00A05677">
      <w:pPr>
        <w:pStyle w:val="ListBullet3"/>
      </w:pPr>
      <w:r w:rsidRPr="00A05677">
        <w:t>To label a SubmissionSet, Folder, or DocumentEntry as containing Limited Metadata</w:t>
      </w:r>
    </w:p>
    <w:p w14:paraId="4368C9A2" w14:textId="77777777" w:rsidR="00E07DB3" w:rsidRPr="00F442A2" w:rsidRDefault="00E07DB3" w:rsidP="009E7736">
      <w:pPr>
        <w:pStyle w:val="Heading4"/>
        <w:numPr>
          <w:ilvl w:val="3"/>
          <w:numId w:val="5"/>
        </w:numPr>
        <w:tabs>
          <w:tab w:val="clear" w:pos="1980"/>
        </w:tabs>
        <w:suppressAutoHyphens w:val="0"/>
        <w:ind w:left="1008" w:hanging="1008"/>
      </w:pPr>
      <w:bookmarkStart w:id="234" w:name="_Toc429748737"/>
      <w:bookmarkStart w:id="235" w:name="_Toc429748848"/>
      <w:bookmarkStart w:id="236" w:name="_Toc429748941"/>
      <w:bookmarkStart w:id="237" w:name="_Toc429749029"/>
      <w:bookmarkStart w:id="238" w:name="_Toc429749117"/>
      <w:bookmarkStart w:id="239" w:name="_Toc429750596"/>
      <w:bookmarkStart w:id="240" w:name="_Toc430330072"/>
      <w:bookmarkStart w:id="241" w:name="_Toc352575077"/>
      <w:bookmarkStart w:id="242" w:name="_Ref354043100"/>
      <w:bookmarkStart w:id="243" w:name="_Ref354043120"/>
      <w:bookmarkStart w:id="244" w:name="_Ref357150560"/>
      <w:bookmarkStart w:id="245" w:name="_Toc364252834"/>
      <w:bookmarkStart w:id="246" w:name="_Toc367876969"/>
      <w:bookmarkEnd w:id="234"/>
      <w:bookmarkEnd w:id="235"/>
      <w:bookmarkEnd w:id="236"/>
      <w:bookmarkEnd w:id="237"/>
      <w:bookmarkEnd w:id="238"/>
      <w:bookmarkEnd w:id="239"/>
      <w:bookmarkEnd w:id="240"/>
      <w:r w:rsidRPr="00F442A2">
        <w:t>DocumentEntry Attributes</w:t>
      </w:r>
      <w:bookmarkEnd w:id="241"/>
      <w:bookmarkEnd w:id="242"/>
      <w:bookmarkEnd w:id="243"/>
      <w:bookmarkEnd w:id="244"/>
      <w:bookmarkEnd w:id="245"/>
      <w:bookmarkEnd w:id="246"/>
    </w:p>
    <w:p w14:paraId="260C1F2C" w14:textId="77777777" w:rsidR="00E07DB3" w:rsidRPr="00F442A2" w:rsidRDefault="00E07DB3">
      <w:pPr>
        <w:pStyle w:val="BodyText"/>
      </w:pPr>
      <w:r w:rsidRPr="00F442A2">
        <w:t xml:space="preserve">The following metadata attributes shall be used to describe a Document Sharing DocumentEntry. Optionality is determined by specific transaction requirements; see </w:t>
      </w:r>
      <w:r w:rsidR="000D3442" w:rsidRPr="00F442A2">
        <w:t>S</w:t>
      </w:r>
      <w:r w:rsidRPr="00F442A2">
        <w:t xml:space="preserve">ection 4.2.3.1.9. </w:t>
      </w:r>
    </w:p>
    <w:p w14:paraId="3A14B43A" w14:textId="77777777" w:rsidR="00E07DB3" w:rsidRPr="00F442A2" w:rsidRDefault="00E07DB3">
      <w:pPr>
        <w:pStyle w:val="BodyText"/>
      </w:pPr>
      <w:r w:rsidRPr="00F442A2">
        <w:t xml:space="preserve">Each attribute shown below is an attribute on the DocumentEntry object. The attribute name is defined with a prefix of the object type of DocumentEntry when referenced by other objects, for example DocumentEntry.patientId. </w:t>
      </w:r>
    </w:p>
    <w:p w14:paraId="4FCFFE6A" w14:textId="5521F911" w:rsidR="00E07DB3" w:rsidRPr="00F442A2" w:rsidRDefault="00DE2994">
      <w:pPr>
        <w:pStyle w:val="BodyText"/>
      </w:pPr>
      <w:r w:rsidRPr="00F442A2">
        <w:t>S</w:t>
      </w:r>
      <w:r w:rsidR="00E07DB3" w:rsidRPr="00F442A2">
        <w:t xml:space="preserve">ee </w:t>
      </w:r>
      <w:r w:rsidR="00E3287C" w:rsidRPr="00F442A2">
        <w:t>S</w:t>
      </w:r>
      <w:r w:rsidR="00E07DB3" w:rsidRPr="00F442A2">
        <w:t xml:space="preserve">ection </w:t>
      </w:r>
      <w:r w:rsidR="002A78BB" w:rsidRPr="00F442A2">
        <w:t>4.2.3.1.8</w:t>
      </w:r>
      <w:r w:rsidR="00E07DB3" w:rsidRPr="00F442A2">
        <w:t xml:space="preserve"> for the general format of DocumentEntry, Folder and SubmissionSet attribute tables.</w:t>
      </w:r>
    </w:p>
    <w:p w14:paraId="79601A19" w14:textId="77777777" w:rsidR="00E07DB3" w:rsidRPr="00F442A2" w:rsidRDefault="00E07DB3" w:rsidP="000766F4">
      <w:pPr>
        <w:pStyle w:val="TableTitle"/>
      </w:pPr>
      <w:bookmarkStart w:id="247" w:name="_Ref355085579"/>
      <w:bookmarkStart w:id="248" w:name="_Ref355085570"/>
      <w:r w:rsidRPr="00F442A2">
        <w:t xml:space="preserve">Table </w:t>
      </w:r>
      <w:bookmarkEnd w:id="247"/>
      <w:r w:rsidRPr="00F442A2">
        <w:t>4.2.3.2-1: DocumentEntry Metadata Attribute Definition (previously Table 4.1-5)</w:t>
      </w:r>
      <w:bookmarkEnd w:id="248"/>
      <w:r w:rsidRPr="00F442A2">
        <w:t xml:space="preserve"> </w:t>
      </w:r>
    </w:p>
    <w:tbl>
      <w:tblPr>
        <w:tblW w:w="1001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4050"/>
        <w:gridCol w:w="1440"/>
        <w:gridCol w:w="1440"/>
        <w:gridCol w:w="1170"/>
      </w:tblGrid>
      <w:tr w:rsidR="00E07DB3" w:rsidRPr="00F442A2" w14:paraId="1E7A109C" w14:textId="77777777" w:rsidTr="00526BF4">
        <w:trPr>
          <w:trHeight w:val="720"/>
          <w:tblHeader/>
        </w:trPr>
        <w:tc>
          <w:tcPr>
            <w:tcW w:w="1913" w:type="dxa"/>
            <w:shd w:val="clear" w:color="auto" w:fill="D9D9D9"/>
          </w:tcPr>
          <w:p w14:paraId="76D61901" w14:textId="77777777" w:rsidR="00E07DB3" w:rsidRPr="00F442A2" w:rsidRDefault="00E07DB3" w:rsidP="00F431B4">
            <w:pPr>
              <w:pStyle w:val="TableEntryHeader"/>
              <w:rPr>
                <w:noProof w:val="0"/>
              </w:rPr>
            </w:pPr>
            <w:r w:rsidRPr="00F442A2">
              <w:rPr>
                <w:noProof w:val="0"/>
              </w:rPr>
              <w:t>DocumentEntry Metadata Attribute</w:t>
            </w:r>
          </w:p>
        </w:tc>
        <w:tc>
          <w:tcPr>
            <w:tcW w:w="4050" w:type="dxa"/>
            <w:shd w:val="clear" w:color="auto" w:fill="D9D9D9"/>
          </w:tcPr>
          <w:p w14:paraId="0E8A392C" w14:textId="77777777" w:rsidR="00E07DB3" w:rsidRPr="00F442A2" w:rsidRDefault="00E07DB3" w:rsidP="00F431B4">
            <w:pPr>
              <w:pStyle w:val="TableEntryHeader"/>
              <w:rPr>
                <w:noProof w:val="0"/>
              </w:rPr>
            </w:pPr>
            <w:r w:rsidRPr="00F442A2">
              <w:rPr>
                <w:noProof w:val="0"/>
              </w:rPr>
              <w:t>Description</w:t>
            </w:r>
          </w:p>
        </w:tc>
        <w:tc>
          <w:tcPr>
            <w:tcW w:w="1440" w:type="dxa"/>
            <w:shd w:val="clear" w:color="auto" w:fill="D9D9D9"/>
          </w:tcPr>
          <w:p w14:paraId="67BFFF8F" w14:textId="0D145185" w:rsidR="00E07DB3" w:rsidRPr="00F442A2" w:rsidRDefault="00E07DB3" w:rsidP="009D30BB">
            <w:pPr>
              <w:pStyle w:val="TableEntryHeader"/>
              <w:rPr>
                <w:noProof w:val="0"/>
              </w:rPr>
            </w:pPr>
            <w:r w:rsidRPr="00F442A2">
              <w:rPr>
                <w:noProof w:val="0"/>
              </w:rPr>
              <w:t>Data Type (</w:t>
            </w:r>
            <w:r w:rsidR="00F13135" w:rsidRPr="00F442A2">
              <w:rPr>
                <w:noProof w:val="0"/>
              </w:rPr>
              <w:fldChar w:fldCharType="begin"/>
            </w:r>
            <w:r w:rsidRPr="00F442A2">
              <w:rPr>
                <w:noProof w:val="0"/>
              </w:rPr>
              <w:instrText xml:space="preserve"> REF _Ref355094834 \h </w:instrText>
            </w:r>
            <w:r w:rsidR="00F13135" w:rsidRPr="00F442A2">
              <w:rPr>
                <w:noProof w:val="0"/>
              </w:rPr>
            </w:r>
            <w:r w:rsidR="00F13135" w:rsidRPr="00F442A2">
              <w:rPr>
                <w:noProof w:val="0"/>
              </w:rPr>
              <w:fldChar w:fldCharType="separate"/>
            </w:r>
            <w:r w:rsidR="00B85B78" w:rsidRPr="00F442A2">
              <w:rPr>
                <w:noProof w:val="0"/>
              </w:rPr>
              <w:t>Table</w:t>
            </w:r>
            <w:r w:rsidR="00F13135" w:rsidRPr="00F442A2">
              <w:rPr>
                <w:noProof w:val="0"/>
              </w:rPr>
              <w:fldChar w:fldCharType="end"/>
            </w:r>
            <w:r w:rsidRPr="00F442A2">
              <w:rPr>
                <w:noProof w:val="0"/>
              </w:rPr>
              <w:t>)</w:t>
            </w:r>
          </w:p>
        </w:tc>
        <w:tc>
          <w:tcPr>
            <w:tcW w:w="1440" w:type="dxa"/>
            <w:shd w:val="clear" w:color="auto" w:fill="D9D9D9"/>
          </w:tcPr>
          <w:p w14:paraId="4BBC0217" w14:textId="77777777" w:rsidR="00E07DB3" w:rsidRPr="00F442A2" w:rsidRDefault="00E07DB3" w:rsidP="00F431B4">
            <w:pPr>
              <w:pStyle w:val="TableEntryHeader"/>
              <w:rPr>
                <w:noProof w:val="0"/>
              </w:rPr>
            </w:pPr>
            <w:r w:rsidRPr="00F442A2">
              <w:rPr>
                <w:noProof w:val="0"/>
              </w:rPr>
              <w:t>Coding  (Section 4.2.3.1.8)</w:t>
            </w:r>
          </w:p>
        </w:tc>
        <w:tc>
          <w:tcPr>
            <w:tcW w:w="1170" w:type="dxa"/>
            <w:shd w:val="clear" w:color="auto" w:fill="D9D9D9"/>
          </w:tcPr>
          <w:p w14:paraId="06A910D7" w14:textId="77777777" w:rsidR="002A78BB" w:rsidRPr="00F442A2" w:rsidRDefault="00E07DB3" w:rsidP="002A78BB">
            <w:pPr>
              <w:pStyle w:val="TableEntryHeader"/>
              <w:rPr>
                <w:noProof w:val="0"/>
              </w:rPr>
            </w:pPr>
            <w:r w:rsidRPr="00F442A2">
              <w:rPr>
                <w:noProof w:val="0"/>
              </w:rPr>
              <w:t>Detail</w:t>
            </w:r>
          </w:p>
          <w:p w14:paraId="1EF7AB79" w14:textId="77777777" w:rsidR="00E3287C" w:rsidRPr="00F442A2" w:rsidRDefault="00E3287C" w:rsidP="00F431B4">
            <w:pPr>
              <w:pStyle w:val="TableEntryHeader"/>
              <w:rPr>
                <w:noProof w:val="0"/>
              </w:rPr>
            </w:pPr>
            <w:r w:rsidRPr="00F442A2">
              <w:rPr>
                <w:noProof w:val="0"/>
              </w:rPr>
              <w:t xml:space="preserve">(See </w:t>
            </w:r>
            <w:r w:rsidR="000D3442" w:rsidRPr="00F442A2">
              <w:rPr>
                <w:noProof w:val="0"/>
              </w:rPr>
              <w:t>S</w:t>
            </w:r>
            <w:r w:rsidRPr="00F442A2">
              <w:rPr>
                <w:noProof w:val="0"/>
              </w:rPr>
              <w:t>ection)</w:t>
            </w:r>
          </w:p>
        </w:tc>
      </w:tr>
      <w:tr w:rsidR="00E07DB3" w:rsidRPr="00F442A2" w14:paraId="747B514F" w14:textId="77777777" w:rsidTr="000766F4">
        <w:trPr>
          <w:cantSplit/>
        </w:trPr>
        <w:tc>
          <w:tcPr>
            <w:tcW w:w="1913" w:type="dxa"/>
          </w:tcPr>
          <w:p w14:paraId="4BDBE75E" w14:textId="77777777" w:rsidR="00E07DB3" w:rsidRPr="00F442A2" w:rsidRDefault="00DF1A0C" w:rsidP="00F431B4">
            <w:pPr>
              <w:pStyle w:val="TableEntry"/>
            </w:pPr>
            <w:r w:rsidRPr="00F442A2">
              <w:t>author</w:t>
            </w:r>
          </w:p>
        </w:tc>
        <w:tc>
          <w:tcPr>
            <w:tcW w:w="4050" w:type="dxa"/>
          </w:tcPr>
          <w:p w14:paraId="4E47F1EA" w14:textId="77777777" w:rsidR="00E07DB3" w:rsidRPr="00F442A2" w:rsidRDefault="00E07DB3" w:rsidP="00F431B4">
            <w:pPr>
              <w:pStyle w:val="TableEntry"/>
            </w:pPr>
            <w:r w:rsidRPr="00F442A2">
              <w:t>The humans and/or machines that authored the document. This attribute contains the sub-attributes: authorInstitution, authorPerson, authorRole, authorSpecialty and authorTelecommunication.</w:t>
            </w:r>
          </w:p>
        </w:tc>
        <w:tc>
          <w:tcPr>
            <w:tcW w:w="1440" w:type="dxa"/>
          </w:tcPr>
          <w:p w14:paraId="39188602" w14:textId="59C9E26E" w:rsidR="00E07DB3" w:rsidRPr="00F442A2" w:rsidRDefault="00E07DB3" w:rsidP="00820D80">
            <w:pPr>
              <w:pStyle w:val="TableEntry"/>
            </w:pPr>
            <w:r w:rsidRPr="00F442A2">
              <w:t xml:space="preserve">See </w:t>
            </w:r>
            <w:r w:rsidR="00E3287C" w:rsidRPr="00F442A2">
              <w:t>S</w:t>
            </w:r>
            <w:r w:rsidRPr="00F442A2">
              <w:t xml:space="preserve">ection </w:t>
            </w:r>
            <w:r w:rsidR="004C26CD" w:rsidRPr="00F442A2">
              <w:fldChar w:fldCharType="begin"/>
            </w:r>
            <w:r w:rsidR="004C26CD" w:rsidRPr="00F442A2">
              <w:instrText xml:space="preserve"> REF  _Ref287361314 \h \n  \* MERGEFORMAT </w:instrText>
            </w:r>
            <w:r w:rsidR="004C26CD" w:rsidRPr="00F442A2">
              <w:fldChar w:fldCharType="separate"/>
            </w:r>
            <w:r w:rsidR="00B85B78" w:rsidRPr="00F442A2">
              <w:t>4.2.3.2.1</w:t>
            </w:r>
            <w:r w:rsidR="004C26CD" w:rsidRPr="00F442A2">
              <w:fldChar w:fldCharType="end"/>
            </w:r>
          </w:p>
        </w:tc>
        <w:tc>
          <w:tcPr>
            <w:tcW w:w="1440" w:type="dxa"/>
          </w:tcPr>
          <w:p w14:paraId="7CD9D90F" w14:textId="77777777" w:rsidR="00E07DB3" w:rsidRPr="00F442A2" w:rsidRDefault="00E07DB3" w:rsidP="00F431B4">
            <w:pPr>
              <w:pStyle w:val="TableEntry"/>
            </w:pPr>
            <w:r w:rsidRPr="00F442A2">
              <w:t>ebRIM Classification</w:t>
            </w:r>
          </w:p>
        </w:tc>
        <w:tc>
          <w:tcPr>
            <w:tcW w:w="1170" w:type="dxa"/>
          </w:tcPr>
          <w:p w14:paraId="4C690896" w14:textId="65A88C7C" w:rsidR="00E07DB3" w:rsidRPr="00F442A2" w:rsidRDefault="004C26CD" w:rsidP="00F431B4">
            <w:pPr>
              <w:pStyle w:val="TableEntry"/>
            </w:pPr>
            <w:r w:rsidRPr="00F442A2">
              <w:fldChar w:fldCharType="begin"/>
            </w:r>
            <w:r w:rsidRPr="00F442A2">
              <w:instrText xml:space="preserve"> REF  _Ref287361314 \h \n  \* MERGEFORMAT </w:instrText>
            </w:r>
            <w:r w:rsidRPr="00F442A2">
              <w:fldChar w:fldCharType="separate"/>
            </w:r>
            <w:r w:rsidR="00B85B78" w:rsidRPr="00F442A2">
              <w:t>4.2.3.2.1</w:t>
            </w:r>
            <w:r w:rsidRPr="00F442A2">
              <w:fldChar w:fldCharType="end"/>
            </w:r>
          </w:p>
        </w:tc>
      </w:tr>
      <w:tr w:rsidR="00E07DB3" w:rsidRPr="00F442A2" w14:paraId="6CFDD688" w14:textId="77777777" w:rsidTr="000766F4">
        <w:trPr>
          <w:cantSplit/>
        </w:trPr>
        <w:tc>
          <w:tcPr>
            <w:tcW w:w="1913" w:type="dxa"/>
          </w:tcPr>
          <w:p w14:paraId="39EB3657" w14:textId="77777777" w:rsidR="00E07DB3" w:rsidRPr="00F442A2" w:rsidRDefault="00E07DB3" w:rsidP="00F431B4">
            <w:pPr>
              <w:pStyle w:val="TableEntry"/>
            </w:pPr>
            <w:r w:rsidRPr="00F442A2">
              <w:t>availabilityStatus</w:t>
            </w:r>
          </w:p>
        </w:tc>
        <w:tc>
          <w:tcPr>
            <w:tcW w:w="4050" w:type="dxa"/>
          </w:tcPr>
          <w:p w14:paraId="0F907E27" w14:textId="77777777" w:rsidR="00E07DB3" w:rsidRPr="00F442A2" w:rsidRDefault="00E07DB3" w:rsidP="00F431B4">
            <w:pPr>
              <w:pStyle w:val="TableEntry"/>
            </w:pPr>
            <w:r w:rsidRPr="00F442A2">
              <w:t>The lifecycle status of the DocumentEntry</w:t>
            </w:r>
          </w:p>
        </w:tc>
        <w:tc>
          <w:tcPr>
            <w:tcW w:w="1440" w:type="dxa"/>
          </w:tcPr>
          <w:p w14:paraId="354449C7" w14:textId="77777777" w:rsidR="00E07DB3" w:rsidRPr="00F442A2" w:rsidRDefault="00E07DB3" w:rsidP="00F431B4">
            <w:pPr>
              <w:pStyle w:val="TableEntry"/>
            </w:pPr>
            <w:r w:rsidRPr="00F442A2">
              <w:t>Predefined URN</w:t>
            </w:r>
          </w:p>
        </w:tc>
        <w:tc>
          <w:tcPr>
            <w:tcW w:w="1440" w:type="dxa"/>
          </w:tcPr>
          <w:p w14:paraId="17CF2632" w14:textId="77777777" w:rsidR="00E07DB3" w:rsidRPr="00F442A2" w:rsidRDefault="00E07DB3" w:rsidP="00F431B4">
            <w:pPr>
              <w:pStyle w:val="TableEntry"/>
            </w:pPr>
            <w:r w:rsidRPr="00F442A2">
              <w:t>XML attribute</w:t>
            </w:r>
          </w:p>
        </w:tc>
        <w:tc>
          <w:tcPr>
            <w:tcW w:w="1170" w:type="dxa"/>
          </w:tcPr>
          <w:p w14:paraId="00F909E9" w14:textId="704717A6" w:rsidR="00E07DB3" w:rsidRPr="00F442A2" w:rsidRDefault="004C26CD" w:rsidP="00F431B4">
            <w:pPr>
              <w:pStyle w:val="TableEntry"/>
            </w:pPr>
            <w:r w:rsidRPr="00F442A2">
              <w:fldChar w:fldCharType="begin"/>
            </w:r>
            <w:r w:rsidRPr="00F442A2">
              <w:instrText xml:space="preserve"> REF  _Ref287361463 \h \n  \* MERGEFORMAT </w:instrText>
            </w:r>
            <w:r w:rsidRPr="00F442A2">
              <w:fldChar w:fldCharType="separate"/>
            </w:r>
            <w:r w:rsidR="00B85B78" w:rsidRPr="00F442A2">
              <w:t>4.2.3.2.2</w:t>
            </w:r>
            <w:r w:rsidRPr="00F442A2">
              <w:fldChar w:fldCharType="end"/>
            </w:r>
          </w:p>
        </w:tc>
      </w:tr>
      <w:tr w:rsidR="00E07DB3" w:rsidRPr="00F442A2" w14:paraId="0365DB27" w14:textId="77777777" w:rsidTr="000766F4">
        <w:trPr>
          <w:cantSplit/>
        </w:trPr>
        <w:tc>
          <w:tcPr>
            <w:tcW w:w="1913" w:type="dxa"/>
          </w:tcPr>
          <w:p w14:paraId="611C03A9" w14:textId="77777777" w:rsidR="00E07DB3" w:rsidRPr="00F442A2" w:rsidRDefault="00E07DB3" w:rsidP="00F431B4">
            <w:pPr>
              <w:pStyle w:val="TableEntry"/>
            </w:pPr>
            <w:r w:rsidRPr="00F442A2">
              <w:t>classCode</w:t>
            </w:r>
          </w:p>
        </w:tc>
        <w:tc>
          <w:tcPr>
            <w:tcW w:w="4050" w:type="dxa"/>
          </w:tcPr>
          <w:p w14:paraId="0AC55120" w14:textId="77777777" w:rsidR="00E07DB3" w:rsidRPr="00F442A2" w:rsidRDefault="00E07DB3" w:rsidP="0098761D">
            <w:pPr>
              <w:pStyle w:val="TableEntry"/>
            </w:pPr>
            <w:r w:rsidRPr="00F442A2">
              <w:t xml:space="preserve">The code specifying the </w:t>
            </w:r>
            <w:r w:rsidR="0098761D" w:rsidRPr="00F442A2">
              <w:t>high-level use classification</w:t>
            </w:r>
            <w:r w:rsidRPr="00F442A2">
              <w:t xml:space="preserve"> of</w:t>
            </w:r>
            <w:r w:rsidR="0098761D" w:rsidRPr="00F442A2">
              <w:t xml:space="preserve"> the</w:t>
            </w:r>
            <w:r w:rsidRPr="00F442A2">
              <w:t xml:space="preserve"> document</w:t>
            </w:r>
            <w:r w:rsidR="0098761D" w:rsidRPr="00F442A2">
              <w:t xml:space="preserve"> type</w:t>
            </w:r>
            <w:r w:rsidRPr="00F442A2">
              <w:t xml:space="preserve"> (e.g., Report</w:t>
            </w:r>
            <w:r w:rsidR="0098761D" w:rsidRPr="00F442A2">
              <w:t>, Summary, Images, Treatment Plan, Patient Preferences, Workflow</w:t>
            </w:r>
            <w:r w:rsidRPr="00F442A2">
              <w:t>).</w:t>
            </w:r>
          </w:p>
        </w:tc>
        <w:tc>
          <w:tcPr>
            <w:tcW w:w="1440" w:type="dxa"/>
          </w:tcPr>
          <w:p w14:paraId="4EC5ED39" w14:textId="77777777" w:rsidR="00E07DB3" w:rsidRPr="00F442A2" w:rsidRDefault="00E07DB3" w:rsidP="00F431B4">
            <w:pPr>
              <w:pStyle w:val="TableEntry"/>
            </w:pPr>
            <w:r w:rsidRPr="00F442A2">
              <w:t>Code</w:t>
            </w:r>
          </w:p>
        </w:tc>
        <w:tc>
          <w:tcPr>
            <w:tcW w:w="1440" w:type="dxa"/>
          </w:tcPr>
          <w:p w14:paraId="1A2A912E" w14:textId="77777777" w:rsidR="00E07DB3" w:rsidRPr="00F442A2" w:rsidRDefault="00E07DB3" w:rsidP="00F431B4">
            <w:pPr>
              <w:pStyle w:val="TableEntry"/>
            </w:pPr>
            <w:r w:rsidRPr="00F442A2">
              <w:t>ebRIM Classification</w:t>
            </w:r>
          </w:p>
        </w:tc>
        <w:tc>
          <w:tcPr>
            <w:tcW w:w="1170" w:type="dxa"/>
          </w:tcPr>
          <w:p w14:paraId="6E1053A5" w14:textId="45996DA1" w:rsidR="00E07DB3" w:rsidRPr="00F442A2" w:rsidRDefault="00CC3A42" w:rsidP="00F431B4">
            <w:pPr>
              <w:pStyle w:val="TableEntry"/>
            </w:pPr>
            <w:r w:rsidRPr="00B67434">
              <w:fldChar w:fldCharType="begin"/>
            </w:r>
            <w:r w:rsidRPr="00B67434">
              <w:instrText xml:space="preserve"> REF  _Ref287361523 \h \n  \* MERGEFORMAT </w:instrText>
            </w:r>
            <w:r w:rsidRPr="00B67434">
              <w:fldChar w:fldCharType="separate"/>
            </w:r>
            <w:r w:rsidRPr="00B67434">
              <w:t>4.2.3.2.3</w:t>
            </w:r>
            <w:r w:rsidRPr="00B67434">
              <w:fldChar w:fldCharType="end"/>
            </w:r>
          </w:p>
        </w:tc>
      </w:tr>
      <w:tr w:rsidR="00CC3A42" w:rsidRPr="00F442A2" w14:paraId="02B655B5" w14:textId="77777777" w:rsidTr="000766F4">
        <w:trPr>
          <w:cantSplit/>
        </w:trPr>
        <w:tc>
          <w:tcPr>
            <w:tcW w:w="1913" w:type="dxa"/>
          </w:tcPr>
          <w:p w14:paraId="75952488" w14:textId="77777777" w:rsidR="00CC3A42" w:rsidRPr="00F442A2" w:rsidRDefault="00CC3A42" w:rsidP="00CC3A42">
            <w:pPr>
              <w:pStyle w:val="TableEntry"/>
            </w:pPr>
            <w:r w:rsidRPr="00F442A2">
              <w:t>comments</w:t>
            </w:r>
          </w:p>
        </w:tc>
        <w:tc>
          <w:tcPr>
            <w:tcW w:w="4050" w:type="dxa"/>
          </w:tcPr>
          <w:p w14:paraId="75A76C8A" w14:textId="4C8BC8D4" w:rsidR="00CC3A42" w:rsidRPr="00F442A2" w:rsidRDefault="00CC3A42" w:rsidP="00CC3A42">
            <w:pPr>
              <w:pStyle w:val="TableEntry"/>
            </w:pPr>
            <w:r w:rsidRPr="00F442A2">
              <w:rPr>
                <w:szCs w:val="24"/>
              </w:rPr>
              <w:t xml:space="preserve">Comments associated with the document. </w:t>
            </w:r>
          </w:p>
        </w:tc>
        <w:tc>
          <w:tcPr>
            <w:tcW w:w="1440" w:type="dxa"/>
          </w:tcPr>
          <w:p w14:paraId="32FBE325" w14:textId="77777777" w:rsidR="00CC3A42" w:rsidRPr="00F442A2" w:rsidRDefault="00CC3A42" w:rsidP="00CC3A42">
            <w:pPr>
              <w:pStyle w:val="TableEntry"/>
            </w:pPr>
            <w:r w:rsidRPr="00F442A2">
              <w:t>String</w:t>
            </w:r>
          </w:p>
        </w:tc>
        <w:tc>
          <w:tcPr>
            <w:tcW w:w="1440" w:type="dxa"/>
          </w:tcPr>
          <w:p w14:paraId="0445C369" w14:textId="77777777" w:rsidR="00CC3A42" w:rsidRPr="00F442A2" w:rsidRDefault="00CC3A42" w:rsidP="00CC3A42">
            <w:pPr>
              <w:pStyle w:val="TableEntry"/>
            </w:pPr>
            <w:r w:rsidRPr="00F442A2">
              <w:t>ebRIM Description</w:t>
            </w:r>
          </w:p>
        </w:tc>
        <w:tc>
          <w:tcPr>
            <w:tcW w:w="1170" w:type="dxa"/>
          </w:tcPr>
          <w:p w14:paraId="036632C5" w14:textId="2A0F8218" w:rsidR="00CC3A42" w:rsidRPr="00F442A2" w:rsidRDefault="00CC3A42" w:rsidP="00CC3A42">
            <w:pPr>
              <w:pStyle w:val="TableEntry"/>
            </w:pPr>
            <w:r w:rsidRPr="00B67434">
              <w:fldChar w:fldCharType="begin"/>
            </w:r>
            <w:r w:rsidRPr="00B67434">
              <w:instrText xml:space="preserve"> REF  _Ref287361546 \h \n  \* MERGEFORMAT </w:instrText>
            </w:r>
            <w:r w:rsidRPr="00B67434">
              <w:fldChar w:fldCharType="separate"/>
            </w:r>
            <w:r w:rsidRPr="00B67434">
              <w:t>4.2.3.2.4</w:t>
            </w:r>
            <w:r w:rsidRPr="00B67434">
              <w:fldChar w:fldCharType="end"/>
            </w:r>
          </w:p>
        </w:tc>
      </w:tr>
      <w:tr w:rsidR="00CC3A42" w:rsidRPr="00F442A2" w14:paraId="38E93714" w14:textId="77777777" w:rsidTr="000766F4">
        <w:trPr>
          <w:cantSplit/>
        </w:trPr>
        <w:tc>
          <w:tcPr>
            <w:tcW w:w="1913" w:type="dxa"/>
          </w:tcPr>
          <w:p w14:paraId="2802C5B1" w14:textId="77777777" w:rsidR="00CC3A42" w:rsidRPr="00F442A2" w:rsidRDefault="00CC3A42" w:rsidP="00CC3A42">
            <w:pPr>
              <w:pStyle w:val="TableEntry"/>
            </w:pPr>
            <w:r w:rsidRPr="00F442A2">
              <w:t>confidentialityCode</w:t>
            </w:r>
          </w:p>
        </w:tc>
        <w:tc>
          <w:tcPr>
            <w:tcW w:w="4050" w:type="dxa"/>
          </w:tcPr>
          <w:p w14:paraId="0D66CEFA" w14:textId="29A45DC9" w:rsidR="00CC3A42" w:rsidRPr="00F442A2" w:rsidRDefault="00CC3A42" w:rsidP="00CC3A42">
            <w:pPr>
              <w:pStyle w:val="TableEntry"/>
            </w:pPr>
            <w:r w:rsidRPr="00F442A2">
              <w:t xml:space="preserve">The code specifying the level of confidentiality of the document. </w:t>
            </w:r>
          </w:p>
        </w:tc>
        <w:tc>
          <w:tcPr>
            <w:tcW w:w="1440" w:type="dxa"/>
          </w:tcPr>
          <w:p w14:paraId="3C1F15BA" w14:textId="77777777" w:rsidR="00CC3A42" w:rsidRPr="00F442A2" w:rsidRDefault="00CC3A42" w:rsidP="00CC3A42">
            <w:pPr>
              <w:pStyle w:val="TableEntry"/>
            </w:pPr>
            <w:r w:rsidRPr="00F442A2">
              <w:t>Code</w:t>
            </w:r>
          </w:p>
        </w:tc>
        <w:tc>
          <w:tcPr>
            <w:tcW w:w="1440" w:type="dxa"/>
          </w:tcPr>
          <w:p w14:paraId="0F91504C" w14:textId="77777777" w:rsidR="00CC3A42" w:rsidRPr="00F442A2" w:rsidRDefault="00CC3A42" w:rsidP="00CC3A42">
            <w:pPr>
              <w:pStyle w:val="TableEntry"/>
            </w:pPr>
            <w:r w:rsidRPr="00F442A2">
              <w:t>ebRIM Classification</w:t>
            </w:r>
          </w:p>
        </w:tc>
        <w:tc>
          <w:tcPr>
            <w:tcW w:w="1170" w:type="dxa"/>
          </w:tcPr>
          <w:p w14:paraId="54C23146" w14:textId="2FFEACEF" w:rsidR="00CC3A42" w:rsidRPr="00F442A2" w:rsidRDefault="00CC3A42" w:rsidP="00CC3A42">
            <w:pPr>
              <w:pStyle w:val="TableEntry"/>
            </w:pPr>
            <w:r w:rsidRPr="00B67434">
              <w:fldChar w:fldCharType="begin"/>
            </w:r>
            <w:r w:rsidRPr="00B67434">
              <w:instrText xml:space="preserve"> REF  _Ref287361564 \h \n  \* MERGEFORMAT </w:instrText>
            </w:r>
            <w:r w:rsidRPr="00B67434">
              <w:fldChar w:fldCharType="separate"/>
            </w:r>
            <w:r w:rsidRPr="00B67434">
              <w:t>4.2.3.2.5</w:t>
            </w:r>
            <w:r w:rsidRPr="00B67434">
              <w:fldChar w:fldCharType="end"/>
            </w:r>
          </w:p>
        </w:tc>
      </w:tr>
      <w:tr w:rsidR="00CC3A42" w:rsidRPr="00F442A2" w14:paraId="2946C97F" w14:textId="77777777" w:rsidTr="000766F4">
        <w:trPr>
          <w:cantSplit/>
        </w:trPr>
        <w:tc>
          <w:tcPr>
            <w:tcW w:w="1913" w:type="dxa"/>
          </w:tcPr>
          <w:p w14:paraId="65F2BC47" w14:textId="77777777" w:rsidR="00CC3A42" w:rsidRPr="00F442A2" w:rsidRDefault="00CC3A42" w:rsidP="00CC3A42">
            <w:pPr>
              <w:pStyle w:val="TableEntry"/>
            </w:pPr>
            <w:r w:rsidRPr="00F442A2">
              <w:t>creationTime</w:t>
            </w:r>
          </w:p>
        </w:tc>
        <w:tc>
          <w:tcPr>
            <w:tcW w:w="4050" w:type="dxa"/>
          </w:tcPr>
          <w:p w14:paraId="2C2DCA9C" w14:textId="21AEA9A9" w:rsidR="00CC3A42" w:rsidRPr="00F442A2" w:rsidRDefault="00CC3A42" w:rsidP="00CC3A42">
            <w:pPr>
              <w:pStyle w:val="TableEntry"/>
            </w:pPr>
            <w:r w:rsidRPr="00F442A2">
              <w:t>The time the author created the document.</w:t>
            </w:r>
          </w:p>
        </w:tc>
        <w:tc>
          <w:tcPr>
            <w:tcW w:w="1440" w:type="dxa"/>
          </w:tcPr>
          <w:p w14:paraId="73C27BD7" w14:textId="77777777" w:rsidR="00CC3A42" w:rsidRPr="00F442A2" w:rsidRDefault="00CC3A42" w:rsidP="00CC3A42">
            <w:pPr>
              <w:pStyle w:val="TableEntry"/>
            </w:pPr>
            <w:r w:rsidRPr="00F442A2">
              <w:t>DTM</w:t>
            </w:r>
          </w:p>
        </w:tc>
        <w:tc>
          <w:tcPr>
            <w:tcW w:w="1440" w:type="dxa"/>
          </w:tcPr>
          <w:p w14:paraId="0715D7A7" w14:textId="77777777" w:rsidR="00CC3A42" w:rsidRPr="00F442A2" w:rsidRDefault="00CC3A42" w:rsidP="00CC3A42">
            <w:pPr>
              <w:pStyle w:val="TableEntry"/>
            </w:pPr>
            <w:r w:rsidRPr="00F442A2">
              <w:t>ebRIM Slot</w:t>
            </w:r>
          </w:p>
        </w:tc>
        <w:tc>
          <w:tcPr>
            <w:tcW w:w="1170" w:type="dxa"/>
          </w:tcPr>
          <w:p w14:paraId="6BFECE8C" w14:textId="583D1AF9" w:rsidR="00CC3A42" w:rsidRPr="00F442A2" w:rsidRDefault="00CC3A42" w:rsidP="00CC3A42">
            <w:pPr>
              <w:pStyle w:val="TableEntry"/>
            </w:pPr>
            <w:r w:rsidRPr="00B67434">
              <w:fldChar w:fldCharType="begin"/>
            </w:r>
            <w:r w:rsidRPr="00B67434">
              <w:instrText xml:space="preserve"> REF  _Ref287361589 \h \n  \* MERGEFORMAT </w:instrText>
            </w:r>
            <w:r w:rsidRPr="00B67434">
              <w:fldChar w:fldCharType="separate"/>
            </w:r>
            <w:r w:rsidRPr="00B67434">
              <w:t>4.2.3.2.6</w:t>
            </w:r>
            <w:r w:rsidRPr="00B67434">
              <w:fldChar w:fldCharType="end"/>
            </w:r>
          </w:p>
        </w:tc>
      </w:tr>
      <w:tr w:rsidR="00CC3A42" w:rsidRPr="00F442A2" w14:paraId="1C872906" w14:textId="77777777" w:rsidTr="000766F4">
        <w:trPr>
          <w:cantSplit/>
        </w:trPr>
        <w:tc>
          <w:tcPr>
            <w:tcW w:w="1913" w:type="dxa"/>
          </w:tcPr>
          <w:p w14:paraId="1BACD1B3" w14:textId="77777777" w:rsidR="00CC3A42" w:rsidRPr="00F442A2" w:rsidRDefault="00CC3A42" w:rsidP="00CC3A42">
            <w:pPr>
              <w:pStyle w:val="TableEntry"/>
            </w:pPr>
            <w:r w:rsidRPr="00F442A2">
              <w:t>entryUUID</w:t>
            </w:r>
          </w:p>
        </w:tc>
        <w:tc>
          <w:tcPr>
            <w:tcW w:w="4050" w:type="dxa"/>
          </w:tcPr>
          <w:p w14:paraId="4FF57B38" w14:textId="77777777" w:rsidR="00CC3A42" w:rsidRPr="00F442A2" w:rsidRDefault="00CC3A42" w:rsidP="00CC3A42">
            <w:pPr>
              <w:pStyle w:val="TableEntry"/>
            </w:pPr>
            <w:r w:rsidRPr="00F442A2">
              <w:t xml:space="preserve">A globally unique identifier used to identify the entry. </w:t>
            </w:r>
          </w:p>
        </w:tc>
        <w:tc>
          <w:tcPr>
            <w:tcW w:w="1440" w:type="dxa"/>
          </w:tcPr>
          <w:p w14:paraId="17850038" w14:textId="77777777" w:rsidR="00CC3A42" w:rsidRPr="00F442A2" w:rsidRDefault="00CC3A42" w:rsidP="00CC3A42">
            <w:pPr>
              <w:pStyle w:val="TableEntry"/>
            </w:pPr>
            <w:r w:rsidRPr="00F442A2">
              <w:t>UUID</w:t>
            </w:r>
          </w:p>
        </w:tc>
        <w:tc>
          <w:tcPr>
            <w:tcW w:w="1440" w:type="dxa"/>
          </w:tcPr>
          <w:p w14:paraId="646614E5" w14:textId="77777777" w:rsidR="00CC3A42" w:rsidRPr="00F442A2" w:rsidRDefault="00CC3A42" w:rsidP="00CC3A42">
            <w:pPr>
              <w:pStyle w:val="TableEntry"/>
            </w:pPr>
            <w:r w:rsidRPr="00F442A2">
              <w:t>XML attribute</w:t>
            </w:r>
          </w:p>
        </w:tc>
        <w:tc>
          <w:tcPr>
            <w:tcW w:w="1170" w:type="dxa"/>
          </w:tcPr>
          <w:p w14:paraId="3B3C8A01" w14:textId="3B40AD9B" w:rsidR="00CC3A42" w:rsidRPr="00F442A2" w:rsidRDefault="00CC3A42" w:rsidP="00CC3A42">
            <w:pPr>
              <w:pStyle w:val="TableEntry"/>
            </w:pPr>
            <w:r w:rsidRPr="00B67434">
              <w:fldChar w:fldCharType="begin"/>
            </w:r>
            <w:r w:rsidRPr="00B67434">
              <w:instrText xml:space="preserve"> REF  _Ref287361655 \h \n  \* MERGEFORMAT </w:instrText>
            </w:r>
            <w:r w:rsidRPr="00B67434">
              <w:fldChar w:fldCharType="separate"/>
            </w:r>
            <w:r w:rsidRPr="00B67434">
              <w:t>4.2.3.2.7</w:t>
            </w:r>
            <w:r w:rsidRPr="00B67434">
              <w:fldChar w:fldCharType="end"/>
            </w:r>
          </w:p>
        </w:tc>
      </w:tr>
      <w:tr w:rsidR="00CC3A42" w:rsidRPr="00F442A2" w14:paraId="3633ED61" w14:textId="77777777" w:rsidTr="000766F4">
        <w:trPr>
          <w:cantSplit/>
        </w:trPr>
        <w:tc>
          <w:tcPr>
            <w:tcW w:w="1913" w:type="dxa"/>
          </w:tcPr>
          <w:p w14:paraId="083D8ACC" w14:textId="77777777" w:rsidR="00CC3A42" w:rsidRPr="00F442A2" w:rsidRDefault="00CC3A42" w:rsidP="00CC3A42">
            <w:pPr>
              <w:pStyle w:val="TableEntry"/>
            </w:pPr>
            <w:r w:rsidRPr="00F442A2">
              <w:t>eventCodeList</w:t>
            </w:r>
          </w:p>
        </w:tc>
        <w:tc>
          <w:tcPr>
            <w:tcW w:w="4050" w:type="dxa"/>
          </w:tcPr>
          <w:p w14:paraId="3C026FC1" w14:textId="77777777" w:rsidR="00CC3A42" w:rsidRPr="00F442A2" w:rsidRDefault="00CC3A42" w:rsidP="00CC3A42">
            <w:pPr>
              <w:pStyle w:val="TableEntry"/>
            </w:pPr>
            <w:r w:rsidRPr="00F442A2">
              <w:t xml:space="preserve">This list of codes represents the main clinical acts, such as a colonoscopy or an appendectomy, being documented. </w:t>
            </w:r>
          </w:p>
        </w:tc>
        <w:tc>
          <w:tcPr>
            <w:tcW w:w="1440" w:type="dxa"/>
          </w:tcPr>
          <w:p w14:paraId="44860911" w14:textId="77777777" w:rsidR="00CC3A42" w:rsidRPr="00F442A2" w:rsidRDefault="00CC3A42" w:rsidP="00CC3A42">
            <w:pPr>
              <w:pStyle w:val="TableEntry"/>
            </w:pPr>
            <w:r w:rsidRPr="00F442A2">
              <w:t>Code</w:t>
            </w:r>
          </w:p>
        </w:tc>
        <w:tc>
          <w:tcPr>
            <w:tcW w:w="1440" w:type="dxa"/>
          </w:tcPr>
          <w:p w14:paraId="6516B5BA" w14:textId="77777777" w:rsidR="00CC3A42" w:rsidRPr="00F442A2" w:rsidRDefault="00CC3A42" w:rsidP="00CC3A42">
            <w:pPr>
              <w:pStyle w:val="TableEntry"/>
            </w:pPr>
            <w:r w:rsidRPr="00F442A2">
              <w:t>ebRIM Classification</w:t>
            </w:r>
          </w:p>
        </w:tc>
        <w:tc>
          <w:tcPr>
            <w:tcW w:w="1170" w:type="dxa"/>
          </w:tcPr>
          <w:p w14:paraId="334697A2" w14:textId="3B50E368" w:rsidR="00CC3A42" w:rsidRPr="00F442A2" w:rsidRDefault="00CC3A42" w:rsidP="00CC3A42">
            <w:pPr>
              <w:pStyle w:val="TableEntry"/>
            </w:pPr>
            <w:r w:rsidRPr="00B67434">
              <w:fldChar w:fldCharType="begin"/>
            </w:r>
            <w:r w:rsidRPr="00B67434">
              <w:instrText xml:space="preserve"> REF  _Ref287361680 \h \n  \* MERGEFORMAT </w:instrText>
            </w:r>
            <w:r w:rsidRPr="00B67434">
              <w:fldChar w:fldCharType="separate"/>
            </w:r>
            <w:r w:rsidRPr="00B67434">
              <w:t>4.2.3.2.8</w:t>
            </w:r>
            <w:r w:rsidRPr="00B67434">
              <w:fldChar w:fldCharType="end"/>
            </w:r>
          </w:p>
        </w:tc>
      </w:tr>
      <w:tr w:rsidR="00CC3A42" w:rsidRPr="00F442A2" w14:paraId="15F5584E" w14:textId="77777777" w:rsidTr="000766F4">
        <w:trPr>
          <w:cantSplit/>
        </w:trPr>
        <w:tc>
          <w:tcPr>
            <w:tcW w:w="1913" w:type="dxa"/>
          </w:tcPr>
          <w:p w14:paraId="01267FAE" w14:textId="77777777" w:rsidR="00CC3A42" w:rsidRPr="00F442A2" w:rsidRDefault="00CC3A42" w:rsidP="00CC3A42">
            <w:pPr>
              <w:pStyle w:val="TableEntry"/>
            </w:pPr>
            <w:r w:rsidRPr="00F442A2">
              <w:t>formatCode</w:t>
            </w:r>
          </w:p>
        </w:tc>
        <w:tc>
          <w:tcPr>
            <w:tcW w:w="4050" w:type="dxa"/>
          </w:tcPr>
          <w:p w14:paraId="3CFCD6BB" w14:textId="7515B367" w:rsidR="00CC3A42" w:rsidRPr="00F442A2" w:rsidRDefault="00CC3A42" w:rsidP="00CC3A42">
            <w:pPr>
              <w:pStyle w:val="TableEntry"/>
            </w:pPr>
            <w:r w:rsidRPr="00F442A2">
              <w:t xml:space="preserve">The code specifying the detailed technical format of the document. </w:t>
            </w:r>
          </w:p>
        </w:tc>
        <w:tc>
          <w:tcPr>
            <w:tcW w:w="1440" w:type="dxa"/>
          </w:tcPr>
          <w:p w14:paraId="4AC69754" w14:textId="77777777" w:rsidR="00CC3A42" w:rsidRPr="00F442A2" w:rsidRDefault="00CC3A42" w:rsidP="00CC3A42">
            <w:pPr>
              <w:pStyle w:val="TableEntry"/>
            </w:pPr>
            <w:r w:rsidRPr="00F442A2">
              <w:t>Code</w:t>
            </w:r>
          </w:p>
        </w:tc>
        <w:tc>
          <w:tcPr>
            <w:tcW w:w="1440" w:type="dxa"/>
          </w:tcPr>
          <w:p w14:paraId="3FA85D30" w14:textId="77777777" w:rsidR="00CC3A42" w:rsidRPr="00F442A2" w:rsidRDefault="00CC3A42" w:rsidP="00CC3A42">
            <w:pPr>
              <w:pStyle w:val="TableEntry"/>
            </w:pPr>
            <w:r w:rsidRPr="00F442A2">
              <w:t>ebRIM Classification</w:t>
            </w:r>
          </w:p>
        </w:tc>
        <w:tc>
          <w:tcPr>
            <w:tcW w:w="1170" w:type="dxa"/>
          </w:tcPr>
          <w:p w14:paraId="390BD4F4" w14:textId="2930ED4A" w:rsidR="00CC3A42" w:rsidRPr="00F442A2" w:rsidRDefault="00CC3A42" w:rsidP="00CC3A42">
            <w:pPr>
              <w:pStyle w:val="TableEntry"/>
            </w:pPr>
            <w:r w:rsidRPr="00B67434">
              <w:fldChar w:fldCharType="begin"/>
            </w:r>
            <w:r w:rsidRPr="00B67434">
              <w:instrText xml:space="preserve"> REF  _Ref287361705 \h \n  \* MERGEFORMAT </w:instrText>
            </w:r>
            <w:r w:rsidRPr="00B67434">
              <w:fldChar w:fldCharType="separate"/>
            </w:r>
            <w:r w:rsidRPr="00B67434">
              <w:t>4.2.3.2.9</w:t>
            </w:r>
            <w:r w:rsidRPr="00B67434">
              <w:fldChar w:fldCharType="end"/>
            </w:r>
          </w:p>
        </w:tc>
      </w:tr>
      <w:tr w:rsidR="00CC3A42" w:rsidRPr="00F442A2" w14:paraId="6DB56517" w14:textId="77777777" w:rsidTr="000766F4">
        <w:trPr>
          <w:cantSplit/>
        </w:trPr>
        <w:tc>
          <w:tcPr>
            <w:tcW w:w="1913" w:type="dxa"/>
          </w:tcPr>
          <w:p w14:paraId="00495CA4" w14:textId="77777777" w:rsidR="00CC3A42" w:rsidRPr="00F442A2" w:rsidRDefault="00CC3A42" w:rsidP="00CC3A42">
            <w:pPr>
              <w:pStyle w:val="TableEntry"/>
            </w:pPr>
            <w:r w:rsidRPr="00F442A2">
              <w:t>hash</w:t>
            </w:r>
          </w:p>
        </w:tc>
        <w:tc>
          <w:tcPr>
            <w:tcW w:w="4050" w:type="dxa"/>
          </w:tcPr>
          <w:p w14:paraId="1973AAD0" w14:textId="2F8444D7" w:rsidR="00CC3A42" w:rsidRPr="00F442A2" w:rsidRDefault="00CC3A42" w:rsidP="00CC3A42">
            <w:pPr>
              <w:pStyle w:val="TableEntry"/>
            </w:pPr>
            <w:r w:rsidRPr="00F442A2">
              <w:t xml:space="preserve">The hash of the contents of the document. </w:t>
            </w:r>
          </w:p>
        </w:tc>
        <w:tc>
          <w:tcPr>
            <w:tcW w:w="1440" w:type="dxa"/>
          </w:tcPr>
          <w:p w14:paraId="056CBFFD" w14:textId="77777777" w:rsidR="00CC3A42" w:rsidRPr="00F442A2" w:rsidRDefault="00CC3A42" w:rsidP="00CC3A42">
            <w:pPr>
              <w:pStyle w:val="TableEntry"/>
            </w:pPr>
            <w:r w:rsidRPr="00F442A2">
              <w:t>SHA1 hash</w:t>
            </w:r>
          </w:p>
        </w:tc>
        <w:tc>
          <w:tcPr>
            <w:tcW w:w="1440" w:type="dxa"/>
          </w:tcPr>
          <w:p w14:paraId="380E0743" w14:textId="77777777" w:rsidR="00CC3A42" w:rsidRPr="00F442A2" w:rsidRDefault="00CC3A42" w:rsidP="00CC3A42">
            <w:pPr>
              <w:pStyle w:val="TableEntry"/>
            </w:pPr>
            <w:r w:rsidRPr="00F442A2">
              <w:t>ebRIM Slot</w:t>
            </w:r>
          </w:p>
        </w:tc>
        <w:tc>
          <w:tcPr>
            <w:tcW w:w="1170" w:type="dxa"/>
          </w:tcPr>
          <w:p w14:paraId="0D3963C6" w14:textId="550C07EC" w:rsidR="00CC3A42" w:rsidRPr="00F442A2" w:rsidRDefault="00CC3A42" w:rsidP="00CC3A42">
            <w:pPr>
              <w:pStyle w:val="TableEntry"/>
            </w:pPr>
            <w:r w:rsidRPr="00B67434">
              <w:fldChar w:fldCharType="begin"/>
            </w:r>
            <w:r w:rsidRPr="00B67434">
              <w:instrText xml:space="preserve"> REF  _Ref287361728 \h \n  \* MERGEFORMAT </w:instrText>
            </w:r>
            <w:r w:rsidRPr="00B67434">
              <w:fldChar w:fldCharType="separate"/>
            </w:r>
            <w:r w:rsidRPr="00B67434">
              <w:t>4.2.3.2.10</w:t>
            </w:r>
            <w:r w:rsidRPr="00B67434">
              <w:fldChar w:fldCharType="end"/>
            </w:r>
          </w:p>
        </w:tc>
      </w:tr>
      <w:tr w:rsidR="00CC3A42" w:rsidRPr="00F442A2" w14:paraId="45E9C56A" w14:textId="77777777" w:rsidTr="000766F4">
        <w:trPr>
          <w:cantSplit/>
        </w:trPr>
        <w:tc>
          <w:tcPr>
            <w:tcW w:w="1913" w:type="dxa"/>
          </w:tcPr>
          <w:p w14:paraId="62F40C1A" w14:textId="10067169" w:rsidR="00CC3A42" w:rsidRPr="00F442A2" w:rsidRDefault="00CC3A42" w:rsidP="00CC3A42">
            <w:pPr>
              <w:pStyle w:val="TableEntry"/>
            </w:pPr>
            <w:r w:rsidRPr="00F442A2">
              <w:t>healthcareFacility</w:t>
            </w:r>
            <w:r w:rsidRPr="00F442A2">
              <w:br/>
              <w:t>TypeCode</w:t>
            </w:r>
          </w:p>
        </w:tc>
        <w:tc>
          <w:tcPr>
            <w:tcW w:w="4050" w:type="dxa"/>
          </w:tcPr>
          <w:p w14:paraId="47813F40" w14:textId="77777777" w:rsidR="00CC3A42" w:rsidRPr="00F442A2" w:rsidRDefault="00CC3A42" w:rsidP="00CC3A42">
            <w:pPr>
              <w:pStyle w:val="TableEntry"/>
            </w:pPr>
            <w:r w:rsidRPr="00F442A2">
              <w:t>This code represents the type of organizational setting of the clinical encounter during which the documented act occurred.</w:t>
            </w:r>
          </w:p>
        </w:tc>
        <w:tc>
          <w:tcPr>
            <w:tcW w:w="1440" w:type="dxa"/>
          </w:tcPr>
          <w:p w14:paraId="4464531D" w14:textId="77777777" w:rsidR="00CC3A42" w:rsidRPr="00F442A2" w:rsidRDefault="00CC3A42" w:rsidP="00CC3A42">
            <w:pPr>
              <w:pStyle w:val="TableEntry"/>
            </w:pPr>
            <w:r w:rsidRPr="00F442A2">
              <w:t>Code</w:t>
            </w:r>
          </w:p>
        </w:tc>
        <w:tc>
          <w:tcPr>
            <w:tcW w:w="1440" w:type="dxa"/>
          </w:tcPr>
          <w:p w14:paraId="57D569B5" w14:textId="77777777" w:rsidR="00CC3A42" w:rsidRPr="00F442A2" w:rsidRDefault="00CC3A42" w:rsidP="00CC3A42">
            <w:pPr>
              <w:pStyle w:val="TableEntry"/>
            </w:pPr>
            <w:r w:rsidRPr="00F442A2">
              <w:t>ebRIM Classification</w:t>
            </w:r>
          </w:p>
        </w:tc>
        <w:tc>
          <w:tcPr>
            <w:tcW w:w="1170" w:type="dxa"/>
          </w:tcPr>
          <w:p w14:paraId="31452D5B" w14:textId="4998D2FC" w:rsidR="00CC3A42" w:rsidRPr="00F442A2" w:rsidRDefault="00CC3A42" w:rsidP="00CC3A42">
            <w:pPr>
              <w:pStyle w:val="TableEntry"/>
            </w:pPr>
            <w:r w:rsidRPr="00B67434">
              <w:fldChar w:fldCharType="begin"/>
            </w:r>
            <w:r w:rsidRPr="00B67434">
              <w:instrText xml:space="preserve"> REF  _Ref287361757 \h \n  \* MERGEFORMAT </w:instrText>
            </w:r>
            <w:r w:rsidRPr="00B67434">
              <w:fldChar w:fldCharType="separate"/>
            </w:r>
            <w:r w:rsidRPr="00B67434">
              <w:t>4.2.3.2.11</w:t>
            </w:r>
            <w:r w:rsidRPr="00B67434">
              <w:fldChar w:fldCharType="end"/>
            </w:r>
          </w:p>
        </w:tc>
      </w:tr>
      <w:tr w:rsidR="00CC3A42" w:rsidRPr="00F442A2" w14:paraId="201CA9BA" w14:textId="77777777" w:rsidTr="000766F4">
        <w:trPr>
          <w:cantSplit/>
        </w:trPr>
        <w:tc>
          <w:tcPr>
            <w:tcW w:w="1913" w:type="dxa"/>
          </w:tcPr>
          <w:p w14:paraId="344746AE" w14:textId="77777777" w:rsidR="00CC3A42" w:rsidRPr="00F442A2" w:rsidRDefault="00CC3A42" w:rsidP="00CC3A42">
            <w:pPr>
              <w:pStyle w:val="TableEntry"/>
            </w:pPr>
            <w:r w:rsidRPr="00F442A2">
              <w:t>homeCommunityId</w:t>
            </w:r>
          </w:p>
        </w:tc>
        <w:tc>
          <w:tcPr>
            <w:tcW w:w="4050" w:type="dxa"/>
          </w:tcPr>
          <w:p w14:paraId="2D6F4C84" w14:textId="77777777" w:rsidR="00CC3A42" w:rsidRPr="00F442A2" w:rsidRDefault="00CC3A42" w:rsidP="00CC3A42">
            <w:pPr>
              <w:pStyle w:val="TableEntry"/>
            </w:pPr>
            <w:r w:rsidRPr="00F442A2">
              <w:t>A globally unique identifier for a community.</w:t>
            </w:r>
          </w:p>
        </w:tc>
        <w:tc>
          <w:tcPr>
            <w:tcW w:w="1440" w:type="dxa"/>
          </w:tcPr>
          <w:p w14:paraId="21D72C7C" w14:textId="77777777" w:rsidR="00CC3A42" w:rsidRPr="00F442A2" w:rsidRDefault="00CC3A42" w:rsidP="00CC3A42">
            <w:pPr>
              <w:pStyle w:val="TableEntry"/>
            </w:pPr>
            <w:r w:rsidRPr="00F442A2">
              <w:t>OID URN</w:t>
            </w:r>
          </w:p>
        </w:tc>
        <w:tc>
          <w:tcPr>
            <w:tcW w:w="1440" w:type="dxa"/>
          </w:tcPr>
          <w:p w14:paraId="56D2644B" w14:textId="77777777" w:rsidR="00CC3A42" w:rsidRPr="00F442A2" w:rsidRDefault="00CC3A42" w:rsidP="00CC3A42">
            <w:pPr>
              <w:pStyle w:val="TableEntry"/>
            </w:pPr>
            <w:r w:rsidRPr="00F442A2">
              <w:t>home XML attribute</w:t>
            </w:r>
          </w:p>
        </w:tc>
        <w:tc>
          <w:tcPr>
            <w:tcW w:w="1170" w:type="dxa"/>
          </w:tcPr>
          <w:p w14:paraId="605E6384" w14:textId="06E2D6C1" w:rsidR="00CC3A42" w:rsidRPr="00F442A2" w:rsidRDefault="00CC3A42" w:rsidP="00CC3A42">
            <w:pPr>
              <w:pStyle w:val="TableEntry"/>
            </w:pPr>
            <w:r w:rsidRPr="00B67434">
              <w:fldChar w:fldCharType="begin"/>
            </w:r>
            <w:r w:rsidRPr="00B67434">
              <w:instrText xml:space="preserve"> REF  _Ref287361777 \h \n  \* MERGEFORMAT </w:instrText>
            </w:r>
            <w:r w:rsidRPr="00B67434">
              <w:fldChar w:fldCharType="separate"/>
            </w:r>
            <w:r w:rsidRPr="00B67434">
              <w:t>4.2.3.2.12</w:t>
            </w:r>
            <w:r w:rsidRPr="00B67434">
              <w:fldChar w:fldCharType="end"/>
            </w:r>
          </w:p>
        </w:tc>
      </w:tr>
      <w:tr w:rsidR="00CC3A42" w:rsidRPr="00F442A2" w14:paraId="35185AC2" w14:textId="77777777" w:rsidTr="000766F4">
        <w:trPr>
          <w:cantSplit/>
        </w:trPr>
        <w:tc>
          <w:tcPr>
            <w:tcW w:w="1913" w:type="dxa"/>
          </w:tcPr>
          <w:p w14:paraId="06A81832" w14:textId="77777777" w:rsidR="00CC3A42" w:rsidRPr="00F442A2" w:rsidRDefault="00CC3A42" w:rsidP="00CC3A42">
            <w:pPr>
              <w:pStyle w:val="TableEntry"/>
            </w:pPr>
            <w:r w:rsidRPr="00F442A2">
              <w:lastRenderedPageBreak/>
              <w:t>languageCode</w:t>
            </w:r>
          </w:p>
        </w:tc>
        <w:tc>
          <w:tcPr>
            <w:tcW w:w="4050" w:type="dxa"/>
          </w:tcPr>
          <w:p w14:paraId="79B4DE8C" w14:textId="5CCA5F15" w:rsidR="00CC3A42" w:rsidRPr="00F442A2" w:rsidRDefault="00CC3A42" w:rsidP="00CC3A42">
            <w:pPr>
              <w:pStyle w:val="TableEntry"/>
            </w:pPr>
            <w:r w:rsidRPr="00F442A2">
              <w:t>Specifies the human language of character data in the document.</w:t>
            </w:r>
          </w:p>
        </w:tc>
        <w:tc>
          <w:tcPr>
            <w:tcW w:w="1440" w:type="dxa"/>
          </w:tcPr>
          <w:p w14:paraId="2ACA9D64" w14:textId="77777777" w:rsidR="00CC3A42" w:rsidRPr="00F442A2" w:rsidRDefault="00CC3A42" w:rsidP="00CC3A42">
            <w:pPr>
              <w:pStyle w:val="TableEntry"/>
            </w:pPr>
            <w:r w:rsidRPr="00F442A2">
              <w:t>String</w:t>
            </w:r>
          </w:p>
        </w:tc>
        <w:tc>
          <w:tcPr>
            <w:tcW w:w="1440" w:type="dxa"/>
          </w:tcPr>
          <w:p w14:paraId="3A04DAF9" w14:textId="77777777" w:rsidR="00CC3A42" w:rsidRPr="00F442A2" w:rsidRDefault="00CC3A42" w:rsidP="00CC3A42">
            <w:pPr>
              <w:pStyle w:val="TableEntry"/>
            </w:pPr>
            <w:r w:rsidRPr="00F442A2">
              <w:t>ebRIM Slot</w:t>
            </w:r>
          </w:p>
        </w:tc>
        <w:tc>
          <w:tcPr>
            <w:tcW w:w="1170" w:type="dxa"/>
          </w:tcPr>
          <w:p w14:paraId="67514D88" w14:textId="47556F59" w:rsidR="00CC3A42" w:rsidRPr="00F442A2" w:rsidRDefault="00CC3A42" w:rsidP="00CC3A42">
            <w:pPr>
              <w:pStyle w:val="TableEntry"/>
              <w:rPr>
                <w:szCs w:val="24"/>
              </w:rPr>
            </w:pPr>
            <w:r w:rsidRPr="00B67434">
              <w:fldChar w:fldCharType="begin"/>
            </w:r>
            <w:r w:rsidRPr="00B67434">
              <w:instrText xml:space="preserve"> REF  _Ref287361893 \h \n  \* MERGEFORMAT </w:instrText>
            </w:r>
            <w:r w:rsidRPr="00B67434">
              <w:fldChar w:fldCharType="separate"/>
            </w:r>
            <w:r w:rsidRPr="00B67434">
              <w:rPr>
                <w:szCs w:val="24"/>
              </w:rPr>
              <w:t>4.2.3.2.13</w:t>
            </w:r>
            <w:r w:rsidRPr="00B67434">
              <w:fldChar w:fldCharType="end"/>
            </w:r>
          </w:p>
        </w:tc>
      </w:tr>
      <w:tr w:rsidR="00E07DB3" w:rsidRPr="00F442A2" w14:paraId="2EB4FCC7" w14:textId="77777777" w:rsidTr="000766F4">
        <w:trPr>
          <w:cantSplit/>
        </w:trPr>
        <w:tc>
          <w:tcPr>
            <w:tcW w:w="1913" w:type="dxa"/>
          </w:tcPr>
          <w:p w14:paraId="025EA417" w14:textId="77777777" w:rsidR="00E07DB3" w:rsidRPr="00F442A2" w:rsidRDefault="00E07DB3" w:rsidP="00F431B4">
            <w:pPr>
              <w:pStyle w:val="TableEntry"/>
            </w:pPr>
            <w:r w:rsidRPr="00F442A2">
              <w:t>legalAuthenticator</w:t>
            </w:r>
          </w:p>
        </w:tc>
        <w:tc>
          <w:tcPr>
            <w:tcW w:w="4050" w:type="dxa"/>
          </w:tcPr>
          <w:p w14:paraId="03C9B125" w14:textId="782B6378" w:rsidR="00E07DB3" w:rsidRPr="00F442A2" w:rsidRDefault="00E07DB3" w:rsidP="00F23BAB">
            <w:pPr>
              <w:pStyle w:val="TableEntry"/>
            </w:pPr>
            <w:r w:rsidRPr="00F442A2">
              <w:t xml:space="preserve">Represents a participant </w:t>
            </w:r>
            <w:r w:rsidR="00F23BAB" w:rsidRPr="00F442A2">
              <w:t xml:space="preserve">within an authorInstitution </w:t>
            </w:r>
            <w:r w:rsidRPr="00F442A2">
              <w:t xml:space="preserve">who has legally authenticated or attested the document. </w:t>
            </w:r>
          </w:p>
        </w:tc>
        <w:tc>
          <w:tcPr>
            <w:tcW w:w="1440" w:type="dxa"/>
          </w:tcPr>
          <w:p w14:paraId="6B9D810D" w14:textId="77777777" w:rsidR="00E07DB3" w:rsidRPr="00F442A2" w:rsidRDefault="00E07DB3" w:rsidP="00F431B4">
            <w:pPr>
              <w:pStyle w:val="TableEntry"/>
            </w:pPr>
            <w:r w:rsidRPr="00F442A2">
              <w:t>XCN</w:t>
            </w:r>
          </w:p>
        </w:tc>
        <w:tc>
          <w:tcPr>
            <w:tcW w:w="1440" w:type="dxa"/>
          </w:tcPr>
          <w:p w14:paraId="146CD1CB" w14:textId="77777777" w:rsidR="00E07DB3" w:rsidRPr="00F442A2" w:rsidRDefault="00E07DB3" w:rsidP="00F431B4">
            <w:pPr>
              <w:pStyle w:val="TableEntry"/>
            </w:pPr>
            <w:r w:rsidRPr="00F442A2">
              <w:t>ebRIM Slot</w:t>
            </w:r>
          </w:p>
        </w:tc>
        <w:tc>
          <w:tcPr>
            <w:tcW w:w="1170" w:type="dxa"/>
          </w:tcPr>
          <w:p w14:paraId="2DB909AD" w14:textId="339D7CE1" w:rsidR="00E07DB3" w:rsidRPr="00F442A2" w:rsidRDefault="00CC3A42" w:rsidP="00F431B4">
            <w:pPr>
              <w:pStyle w:val="TableEntry"/>
            </w:pPr>
            <w:r w:rsidRPr="00B67434">
              <w:fldChar w:fldCharType="begin"/>
            </w:r>
            <w:r w:rsidRPr="00B67434">
              <w:instrText xml:space="preserve"> REF  _Ref287361903 \h \n  \* MERGEFORMAT </w:instrText>
            </w:r>
            <w:r w:rsidRPr="00B67434">
              <w:fldChar w:fldCharType="separate"/>
            </w:r>
            <w:r w:rsidRPr="00B67434">
              <w:t>4.2.3.2.14</w:t>
            </w:r>
            <w:r w:rsidRPr="00B67434">
              <w:fldChar w:fldCharType="end"/>
            </w:r>
          </w:p>
        </w:tc>
      </w:tr>
      <w:tr w:rsidR="00884F12" w:rsidRPr="00F442A2" w14:paraId="00E7851C" w14:textId="77777777" w:rsidTr="000766F4">
        <w:trPr>
          <w:cantSplit/>
        </w:trPr>
        <w:tc>
          <w:tcPr>
            <w:tcW w:w="1913" w:type="dxa"/>
          </w:tcPr>
          <w:p w14:paraId="70522A58" w14:textId="77777777" w:rsidR="00884F12" w:rsidRPr="00F442A2" w:rsidRDefault="00884F12" w:rsidP="00B67434">
            <w:pPr>
              <w:pStyle w:val="TableEntry"/>
            </w:pPr>
            <w:r w:rsidRPr="00F442A2">
              <w:t>limitedMetadata</w:t>
            </w:r>
          </w:p>
        </w:tc>
        <w:tc>
          <w:tcPr>
            <w:tcW w:w="4050" w:type="dxa"/>
          </w:tcPr>
          <w:p w14:paraId="1B2F59D2" w14:textId="2F508CA4" w:rsidR="00884F12" w:rsidRPr="00F442A2" w:rsidRDefault="00884F12" w:rsidP="00F23BAB">
            <w:pPr>
              <w:pStyle w:val="TableEntry"/>
            </w:pPr>
            <w:r w:rsidRPr="00F442A2">
              <w:rPr>
                <w:bCs/>
              </w:rPr>
              <w:t xml:space="preserve">Indicates whether the </w:t>
            </w:r>
            <w:r w:rsidR="00F23BAB" w:rsidRPr="00F442A2">
              <w:rPr>
                <w:bCs/>
              </w:rPr>
              <w:t>DocumentEntry</w:t>
            </w:r>
            <w:r w:rsidRPr="00F442A2">
              <w:rPr>
                <w:bCs/>
              </w:rPr>
              <w:t xml:space="preserve"> was created using the less rigorous requirements of metadata as defined for the Metadata-Limited Document Source.</w:t>
            </w:r>
          </w:p>
        </w:tc>
        <w:tc>
          <w:tcPr>
            <w:tcW w:w="1440" w:type="dxa"/>
          </w:tcPr>
          <w:p w14:paraId="02959DD7" w14:textId="77777777" w:rsidR="00884F12" w:rsidRPr="00F442A2" w:rsidRDefault="00884F12" w:rsidP="00F431B4">
            <w:pPr>
              <w:pStyle w:val="TableEntry"/>
            </w:pPr>
            <w:r w:rsidRPr="00F442A2">
              <w:t>4.2.3.2.29</w:t>
            </w:r>
          </w:p>
        </w:tc>
        <w:tc>
          <w:tcPr>
            <w:tcW w:w="1440" w:type="dxa"/>
          </w:tcPr>
          <w:p w14:paraId="40D4FEB2" w14:textId="77777777" w:rsidR="00884F12" w:rsidRPr="00F442A2" w:rsidRDefault="00884F12" w:rsidP="00F431B4">
            <w:pPr>
              <w:pStyle w:val="TableEntry"/>
            </w:pPr>
            <w:r w:rsidRPr="00F442A2">
              <w:t>ebRIM Classification</w:t>
            </w:r>
          </w:p>
        </w:tc>
        <w:tc>
          <w:tcPr>
            <w:tcW w:w="1170" w:type="dxa"/>
          </w:tcPr>
          <w:p w14:paraId="463BD858" w14:textId="312BEAE3" w:rsidR="00884F12" w:rsidRPr="00F442A2" w:rsidRDefault="00F13135" w:rsidP="00F431B4">
            <w:pPr>
              <w:pStyle w:val="TableEntry"/>
            </w:pPr>
            <w:r w:rsidRPr="00F442A2">
              <w:fldChar w:fldCharType="begin"/>
            </w:r>
            <w:r w:rsidR="00F23BAB" w:rsidRPr="00F442A2">
              <w:instrText xml:space="preserve"> REF _Ref458681361 \r \h </w:instrText>
            </w:r>
            <w:r w:rsidRPr="00F442A2">
              <w:fldChar w:fldCharType="separate"/>
            </w:r>
            <w:r w:rsidR="00B85B78" w:rsidRPr="00F442A2">
              <w:t>4.2.3.2.29</w:t>
            </w:r>
            <w:r w:rsidRPr="00F442A2">
              <w:fldChar w:fldCharType="end"/>
            </w:r>
          </w:p>
        </w:tc>
      </w:tr>
      <w:tr w:rsidR="00E07DB3" w:rsidRPr="00F442A2" w14:paraId="609EDB47" w14:textId="77777777" w:rsidTr="000766F4">
        <w:trPr>
          <w:cantSplit/>
        </w:trPr>
        <w:tc>
          <w:tcPr>
            <w:tcW w:w="1913" w:type="dxa"/>
          </w:tcPr>
          <w:p w14:paraId="4CEA2E2E" w14:textId="77777777" w:rsidR="00E07DB3" w:rsidRPr="00F442A2" w:rsidRDefault="00E07DB3" w:rsidP="00F431B4">
            <w:pPr>
              <w:pStyle w:val="TableEntry"/>
            </w:pPr>
            <w:r w:rsidRPr="00F442A2">
              <w:t>mimeType</w:t>
            </w:r>
          </w:p>
        </w:tc>
        <w:tc>
          <w:tcPr>
            <w:tcW w:w="4050" w:type="dxa"/>
          </w:tcPr>
          <w:p w14:paraId="4EFA7E97" w14:textId="77777777" w:rsidR="00E07DB3" w:rsidRPr="00F442A2" w:rsidRDefault="00E07DB3" w:rsidP="00F431B4">
            <w:pPr>
              <w:pStyle w:val="TableEntry"/>
            </w:pPr>
            <w:r w:rsidRPr="00F442A2">
              <w:t xml:space="preserve">MIME type of the document. </w:t>
            </w:r>
          </w:p>
        </w:tc>
        <w:tc>
          <w:tcPr>
            <w:tcW w:w="1440" w:type="dxa"/>
          </w:tcPr>
          <w:p w14:paraId="7AD75107" w14:textId="77777777" w:rsidR="00E07DB3" w:rsidRPr="00F442A2" w:rsidRDefault="00E07DB3" w:rsidP="00F431B4">
            <w:pPr>
              <w:pStyle w:val="TableEntry"/>
            </w:pPr>
            <w:r w:rsidRPr="00F442A2">
              <w:t>MIME type</w:t>
            </w:r>
          </w:p>
        </w:tc>
        <w:tc>
          <w:tcPr>
            <w:tcW w:w="1440" w:type="dxa"/>
          </w:tcPr>
          <w:p w14:paraId="314C6225" w14:textId="77777777" w:rsidR="00E07DB3" w:rsidRPr="00F442A2" w:rsidRDefault="00E07DB3" w:rsidP="00F431B4">
            <w:pPr>
              <w:pStyle w:val="TableEntry"/>
            </w:pPr>
            <w:r w:rsidRPr="00F442A2">
              <w:t>XML attribute</w:t>
            </w:r>
          </w:p>
        </w:tc>
        <w:tc>
          <w:tcPr>
            <w:tcW w:w="1170" w:type="dxa"/>
          </w:tcPr>
          <w:p w14:paraId="5A5DEECC" w14:textId="3BCC8B85" w:rsidR="00E07DB3" w:rsidRPr="00F442A2" w:rsidRDefault="00CC3A42" w:rsidP="00F431B4">
            <w:pPr>
              <w:pStyle w:val="TableEntry"/>
              <w:rPr>
                <w:szCs w:val="24"/>
              </w:rPr>
            </w:pPr>
            <w:r w:rsidRPr="00B67434">
              <w:fldChar w:fldCharType="begin"/>
            </w:r>
            <w:r w:rsidRPr="00B67434">
              <w:instrText xml:space="preserve"> REF  _Ref287361920 \h \n  \* MERGEFORMAT </w:instrText>
            </w:r>
            <w:r w:rsidRPr="00B67434">
              <w:fldChar w:fldCharType="separate"/>
            </w:r>
            <w:r w:rsidRPr="00B67434">
              <w:rPr>
                <w:szCs w:val="24"/>
              </w:rPr>
              <w:t>4.2.3.2.15</w:t>
            </w:r>
            <w:r w:rsidRPr="00B67434">
              <w:fldChar w:fldCharType="end"/>
            </w:r>
          </w:p>
        </w:tc>
      </w:tr>
      <w:tr w:rsidR="00933F2E" w:rsidRPr="00F442A2" w14:paraId="5E3B251E" w14:textId="77777777" w:rsidTr="000766F4">
        <w:trPr>
          <w:cantSplit/>
        </w:trPr>
        <w:tc>
          <w:tcPr>
            <w:tcW w:w="1913" w:type="dxa"/>
          </w:tcPr>
          <w:p w14:paraId="494F2475" w14:textId="77777777" w:rsidR="00933F2E" w:rsidRPr="00F442A2" w:rsidRDefault="00933F2E" w:rsidP="00F431B4">
            <w:pPr>
              <w:pStyle w:val="TableEntry"/>
            </w:pPr>
            <w:r w:rsidRPr="00F442A2">
              <w:t>objectType</w:t>
            </w:r>
          </w:p>
        </w:tc>
        <w:tc>
          <w:tcPr>
            <w:tcW w:w="4050" w:type="dxa"/>
          </w:tcPr>
          <w:p w14:paraId="7C368B65" w14:textId="77777777" w:rsidR="00933F2E" w:rsidRPr="00F442A2" w:rsidRDefault="00933F2E" w:rsidP="00F431B4">
            <w:pPr>
              <w:pStyle w:val="TableEntry"/>
            </w:pPr>
            <w:r w:rsidRPr="00F442A2">
              <w:t>The type of DocumentEntry</w:t>
            </w:r>
            <w:r w:rsidR="00F23BAB" w:rsidRPr="00F442A2">
              <w:t xml:space="preserve"> (e.g., On-Demand DocumentEntry).</w:t>
            </w:r>
          </w:p>
        </w:tc>
        <w:tc>
          <w:tcPr>
            <w:tcW w:w="1440" w:type="dxa"/>
          </w:tcPr>
          <w:p w14:paraId="538E9B4D" w14:textId="77777777" w:rsidR="00933F2E" w:rsidRPr="00F442A2" w:rsidRDefault="00933F2E" w:rsidP="00F431B4">
            <w:pPr>
              <w:pStyle w:val="TableEntry"/>
            </w:pPr>
            <w:r w:rsidRPr="00F442A2">
              <w:t>UUID</w:t>
            </w:r>
          </w:p>
        </w:tc>
        <w:tc>
          <w:tcPr>
            <w:tcW w:w="1440" w:type="dxa"/>
          </w:tcPr>
          <w:p w14:paraId="20E8AB52" w14:textId="77777777" w:rsidR="00933F2E" w:rsidRPr="00F442A2" w:rsidRDefault="00933F2E" w:rsidP="00F431B4">
            <w:pPr>
              <w:pStyle w:val="TableEntry"/>
            </w:pPr>
            <w:r w:rsidRPr="00F442A2">
              <w:t>XML attribute</w:t>
            </w:r>
          </w:p>
        </w:tc>
        <w:tc>
          <w:tcPr>
            <w:tcW w:w="1170" w:type="dxa"/>
          </w:tcPr>
          <w:p w14:paraId="1901342B" w14:textId="1EBF11AD" w:rsidR="00933F2E" w:rsidRPr="00F442A2" w:rsidRDefault="00F13135" w:rsidP="00F431B4">
            <w:pPr>
              <w:pStyle w:val="TableEntry"/>
            </w:pPr>
            <w:r w:rsidRPr="00F442A2">
              <w:fldChar w:fldCharType="begin"/>
            </w:r>
            <w:r w:rsidR="00F23BAB" w:rsidRPr="00F442A2">
              <w:instrText xml:space="preserve"> REF _Ref458681411 \r \h </w:instrText>
            </w:r>
            <w:r w:rsidRPr="00F442A2">
              <w:fldChar w:fldCharType="separate"/>
            </w:r>
            <w:r w:rsidR="00B85B78" w:rsidRPr="00F442A2">
              <w:t>4.2.3.2.30</w:t>
            </w:r>
            <w:r w:rsidRPr="00F442A2">
              <w:fldChar w:fldCharType="end"/>
            </w:r>
          </w:p>
        </w:tc>
      </w:tr>
      <w:tr w:rsidR="00E07DB3" w:rsidRPr="00F442A2" w14:paraId="4D48F574" w14:textId="77777777" w:rsidTr="000766F4">
        <w:trPr>
          <w:cantSplit/>
        </w:trPr>
        <w:tc>
          <w:tcPr>
            <w:tcW w:w="1913" w:type="dxa"/>
          </w:tcPr>
          <w:p w14:paraId="1E0BE563" w14:textId="77777777" w:rsidR="00E07DB3" w:rsidRPr="00F442A2" w:rsidRDefault="00E07DB3" w:rsidP="00F431B4">
            <w:pPr>
              <w:pStyle w:val="TableEntry"/>
            </w:pPr>
            <w:r w:rsidRPr="00F442A2">
              <w:t>patientId</w:t>
            </w:r>
          </w:p>
        </w:tc>
        <w:tc>
          <w:tcPr>
            <w:tcW w:w="4050" w:type="dxa"/>
          </w:tcPr>
          <w:p w14:paraId="496BD99C" w14:textId="77777777" w:rsidR="00E07DB3" w:rsidRPr="00F442A2" w:rsidRDefault="00E07DB3" w:rsidP="00F431B4">
            <w:pPr>
              <w:pStyle w:val="TableEntry"/>
            </w:pPr>
            <w:r w:rsidRPr="00F442A2">
              <w:t xml:space="preserve">The patientId represents the subject of care of the document. </w:t>
            </w:r>
          </w:p>
        </w:tc>
        <w:tc>
          <w:tcPr>
            <w:tcW w:w="1440" w:type="dxa"/>
          </w:tcPr>
          <w:p w14:paraId="49881CEC" w14:textId="77777777" w:rsidR="00E07DB3" w:rsidRPr="00F442A2" w:rsidRDefault="00E07DB3" w:rsidP="00F431B4">
            <w:pPr>
              <w:pStyle w:val="TableEntry"/>
            </w:pPr>
            <w:r w:rsidRPr="00F442A2">
              <w:t>CX</w:t>
            </w:r>
          </w:p>
        </w:tc>
        <w:tc>
          <w:tcPr>
            <w:tcW w:w="1440" w:type="dxa"/>
          </w:tcPr>
          <w:p w14:paraId="05CA6F1E" w14:textId="77777777" w:rsidR="00E07DB3" w:rsidRPr="00F442A2" w:rsidRDefault="00E07DB3" w:rsidP="00F431B4">
            <w:pPr>
              <w:pStyle w:val="TableEntry"/>
            </w:pPr>
            <w:r w:rsidRPr="00F442A2">
              <w:t>ebRIM ExternalIdentifier</w:t>
            </w:r>
          </w:p>
        </w:tc>
        <w:tc>
          <w:tcPr>
            <w:tcW w:w="1170" w:type="dxa"/>
          </w:tcPr>
          <w:p w14:paraId="42157C28" w14:textId="663D1FAB" w:rsidR="00E07DB3" w:rsidRPr="00F442A2" w:rsidRDefault="004C26CD" w:rsidP="00F431B4">
            <w:pPr>
              <w:pStyle w:val="TableEntry"/>
            </w:pPr>
            <w:r w:rsidRPr="00F442A2">
              <w:fldChar w:fldCharType="begin"/>
            </w:r>
            <w:r w:rsidRPr="00F442A2">
              <w:instrText xml:space="preserve"> REF _Ref352576424 \r \h  \* MERGEFORMAT </w:instrText>
            </w:r>
            <w:r w:rsidRPr="00F442A2">
              <w:fldChar w:fldCharType="separate"/>
            </w:r>
            <w:r w:rsidR="00B85B78" w:rsidRPr="00F442A2">
              <w:t>4.2.3.1.3</w:t>
            </w:r>
            <w:r w:rsidRPr="00F442A2">
              <w:fldChar w:fldCharType="end"/>
            </w:r>
          </w:p>
        </w:tc>
      </w:tr>
      <w:tr w:rsidR="00E07DB3" w:rsidRPr="00F442A2" w14:paraId="27C5A52D" w14:textId="77777777" w:rsidTr="000766F4">
        <w:trPr>
          <w:cantSplit/>
        </w:trPr>
        <w:tc>
          <w:tcPr>
            <w:tcW w:w="1913" w:type="dxa"/>
          </w:tcPr>
          <w:p w14:paraId="02FD44B4" w14:textId="77777777" w:rsidR="00E07DB3" w:rsidRPr="00F442A2" w:rsidRDefault="00E07DB3" w:rsidP="00F431B4">
            <w:pPr>
              <w:pStyle w:val="TableEntry"/>
            </w:pPr>
            <w:r w:rsidRPr="00F442A2">
              <w:t>practiceSettingCode</w:t>
            </w:r>
          </w:p>
        </w:tc>
        <w:tc>
          <w:tcPr>
            <w:tcW w:w="4050" w:type="dxa"/>
          </w:tcPr>
          <w:p w14:paraId="49414D89" w14:textId="77777777" w:rsidR="00E07DB3" w:rsidRPr="00F442A2" w:rsidRDefault="00E07DB3" w:rsidP="00F431B4">
            <w:pPr>
              <w:pStyle w:val="TableEntry"/>
            </w:pPr>
            <w:r w:rsidRPr="00F442A2">
              <w:t xml:space="preserve">The code specifying the clinical specialty where the act that resulted in the document was performed (e.g., Family Practice, Laboratory, Radiology). </w:t>
            </w:r>
          </w:p>
        </w:tc>
        <w:tc>
          <w:tcPr>
            <w:tcW w:w="1440" w:type="dxa"/>
          </w:tcPr>
          <w:p w14:paraId="694857B0" w14:textId="77777777" w:rsidR="00E07DB3" w:rsidRPr="00F442A2" w:rsidRDefault="00E07DB3" w:rsidP="00F431B4">
            <w:pPr>
              <w:pStyle w:val="TableEntry"/>
            </w:pPr>
            <w:r w:rsidRPr="00F442A2">
              <w:t>Code</w:t>
            </w:r>
          </w:p>
        </w:tc>
        <w:tc>
          <w:tcPr>
            <w:tcW w:w="1440" w:type="dxa"/>
          </w:tcPr>
          <w:p w14:paraId="1758E065" w14:textId="77777777" w:rsidR="00E07DB3" w:rsidRPr="00F442A2" w:rsidRDefault="00E07DB3" w:rsidP="00F431B4">
            <w:pPr>
              <w:pStyle w:val="TableEntry"/>
            </w:pPr>
            <w:r w:rsidRPr="00F442A2">
              <w:t>ebRIM Classification</w:t>
            </w:r>
          </w:p>
        </w:tc>
        <w:tc>
          <w:tcPr>
            <w:tcW w:w="1170" w:type="dxa"/>
          </w:tcPr>
          <w:p w14:paraId="47A533EB" w14:textId="72FE25FA" w:rsidR="00E07DB3" w:rsidRPr="00F442A2" w:rsidRDefault="004C26CD" w:rsidP="00F431B4">
            <w:pPr>
              <w:pStyle w:val="TableEntry"/>
            </w:pPr>
            <w:r w:rsidRPr="00F442A2">
              <w:fldChar w:fldCharType="begin"/>
            </w:r>
            <w:r w:rsidRPr="00F442A2">
              <w:instrText xml:space="preserve"> REF  _Ref287361944 \h \n  \* MERGEFORMAT </w:instrText>
            </w:r>
            <w:r w:rsidRPr="00F442A2">
              <w:fldChar w:fldCharType="separate"/>
            </w:r>
            <w:r w:rsidR="00B85B78" w:rsidRPr="00F442A2">
              <w:t>4.2.3.2.17</w:t>
            </w:r>
            <w:r w:rsidRPr="00F442A2">
              <w:fldChar w:fldCharType="end"/>
            </w:r>
          </w:p>
        </w:tc>
      </w:tr>
      <w:tr w:rsidR="00E07DB3" w:rsidRPr="00F442A2" w14:paraId="62DEA03D" w14:textId="77777777" w:rsidTr="000766F4">
        <w:trPr>
          <w:cantSplit/>
        </w:trPr>
        <w:tc>
          <w:tcPr>
            <w:tcW w:w="1913" w:type="dxa"/>
          </w:tcPr>
          <w:p w14:paraId="645E6AEA" w14:textId="77777777" w:rsidR="00E07DB3" w:rsidRPr="00F442A2" w:rsidRDefault="00E07DB3" w:rsidP="00F431B4">
            <w:pPr>
              <w:pStyle w:val="TableEntry"/>
            </w:pPr>
            <w:r w:rsidRPr="00F442A2">
              <w:t>referenceIdList</w:t>
            </w:r>
          </w:p>
        </w:tc>
        <w:tc>
          <w:tcPr>
            <w:tcW w:w="4050" w:type="dxa"/>
          </w:tcPr>
          <w:p w14:paraId="15387C5C" w14:textId="188C4F98" w:rsidR="00E07DB3" w:rsidRPr="00F442A2" w:rsidRDefault="00E07DB3" w:rsidP="00F23BAB">
            <w:pPr>
              <w:pStyle w:val="TableEntry"/>
            </w:pPr>
            <w:r w:rsidRPr="00F442A2">
              <w:t xml:space="preserve">A list of identifiers </w:t>
            </w:r>
            <w:r w:rsidR="00F23BAB" w:rsidRPr="00F442A2">
              <w:t>related</w:t>
            </w:r>
            <w:r w:rsidRPr="00F442A2">
              <w:t xml:space="preserve"> to the document.</w:t>
            </w:r>
          </w:p>
        </w:tc>
        <w:tc>
          <w:tcPr>
            <w:tcW w:w="1440" w:type="dxa"/>
          </w:tcPr>
          <w:p w14:paraId="330797BC" w14:textId="77777777" w:rsidR="00E07DB3" w:rsidRPr="00F442A2" w:rsidRDefault="00E07DB3" w:rsidP="00F431B4">
            <w:pPr>
              <w:pStyle w:val="TableEntry"/>
            </w:pPr>
            <w:r w:rsidRPr="00F442A2">
              <w:t>CXi</w:t>
            </w:r>
          </w:p>
        </w:tc>
        <w:tc>
          <w:tcPr>
            <w:tcW w:w="1440" w:type="dxa"/>
          </w:tcPr>
          <w:p w14:paraId="4554D79F" w14:textId="77777777" w:rsidR="00E07DB3" w:rsidRPr="00F442A2" w:rsidRDefault="00E07DB3" w:rsidP="00EE029C">
            <w:pPr>
              <w:pStyle w:val="TableEntry"/>
            </w:pPr>
            <w:r w:rsidRPr="00F442A2">
              <w:t xml:space="preserve">ebRIM </w:t>
            </w:r>
            <w:r w:rsidR="00EE029C" w:rsidRPr="00F442A2">
              <w:t>Slot</w:t>
            </w:r>
          </w:p>
        </w:tc>
        <w:tc>
          <w:tcPr>
            <w:tcW w:w="1170" w:type="dxa"/>
          </w:tcPr>
          <w:p w14:paraId="62E0BDCF" w14:textId="55444FB0" w:rsidR="00E07DB3" w:rsidRPr="00F442A2" w:rsidRDefault="00F13135" w:rsidP="00F431B4">
            <w:pPr>
              <w:pStyle w:val="TableEntry"/>
            </w:pPr>
            <w:r w:rsidRPr="00F442A2">
              <w:fldChar w:fldCharType="begin"/>
            </w:r>
            <w:r w:rsidR="00F23BAB" w:rsidRPr="00F442A2">
              <w:instrText xml:space="preserve"> REF _Ref458681522 \r \h </w:instrText>
            </w:r>
            <w:r w:rsidRPr="00F442A2">
              <w:fldChar w:fldCharType="separate"/>
            </w:r>
            <w:r w:rsidR="00B85B78" w:rsidRPr="00F442A2">
              <w:t>4.2.3.2.28</w:t>
            </w:r>
            <w:r w:rsidRPr="00F442A2">
              <w:fldChar w:fldCharType="end"/>
            </w:r>
          </w:p>
        </w:tc>
      </w:tr>
      <w:tr w:rsidR="00CC3A42" w:rsidRPr="00F442A2" w14:paraId="1276E31D" w14:textId="77777777" w:rsidTr="000766F4">
        <w:trPr>
          <w:cantSplit/>
        </w:trPr>
        <w:tc>
          <w:tcPr>
            <w:tcW w:w="1913" w:type="dxa"/>
          </w:tcPr>
          <w:p w14:paraId="11B62F89" w14:textId="77777777" w:rsidR="00CC3A42" w:rsidRPr="00F442A2" w:rsidRDefault="00CC3A42" w:rsidP="00CC3A42">
            <w:pPr>
              <w:pStyle w:val="TableEntry"/>
            </w:pPr>
            <w:r w:rsidRPr="00F442A2">
              <w:t>repositoryUniqueId</w:t>
            </w:r>
          </w:p>
        </w:tc>
        <w:tc>
          <w:tcPr>
            <w:tcW w:w="4050" w:type="dxa"/>
          </w:tcPr>
          <w:p w14:paraId="154A596A" w14:textId="0D0AA4A5" w:rsidR="00CC3A42" w:rsidRPr="00F442A2" w:rsidRDefault="00CC3A42" w:rsidP="00CC3A42">
            <w:pPr>
              <w:pStyle w:val="TableEntry"/>
            </w:pPr>
            <w:r w:rsidRPr="00F442A2">
              <w:t>The globally unique identifier of the repository where the document can be accessed.</w:t>
            </w:r>
          </w:p>
        </w:tc>
        <w:tc>
          <w:tcPr>
            <w:tcW w:w="1440" w:type="dxa"/>
          </w:tcPr>
          <w:p w14:paraId="6054E54A" w14:textId="77777777" w:rsidR="00CC3A42" w:rsidRPr="00F442A2" w:rsidRDefault="00CC3A42" w:rsidP="00CC3A42">
            <w:pPr>
              <w:pStyle w:val="TableEntry"/>
            </w:pPr>
            <w:r w:rsidRPr="00F442A2">
              <w:t>OID</w:t>
            </w:r>
          </w:p>
        </w:tc>
        <w:tc>
          <w:tcPr>
            <w:tcW w:w="1440" w:type="dxa"/>
          </w:tcPr>
          <w:p w14:paraId="33ED210C" w14:textId="77777777" w:rsidR="00CC3A42" w:rsidRPr="00F442A2" w:rsidRDefault="00CC3A42" w:rsidP="00CC3A42">
            <w:pPr>
              <w:pStyle w:val="TableEntry"/>
            </w:pPr>
            <w:r w:rsidRPr="00F442A2">
              <w:t>ebRIM Slot</w:t>
            </w:r>
          </w:p>
        </w:tc>
        <w:tc>
          <w:tcPr>
            <w:tcW w:w="1170" w:type="dxa"/>
          </w:tcPr>
          <w:p w14:paraId="2B19A90B" w14:textId="3111479B" w:rsidR="00CC3A42" w:rsidRPr="00F442A2" w:rsidRDefault="00CC3A42" w:rsidP="00CC3A42">
            <w:pPr>
              <w:pStyle w:val="TableEntry"/>
              <w:rPr>
                <w:szCs w:val="24"/>
              </w:rPr>
            </w:pPr>
            <w:r w:rsidRPr="00B67434">
              <w:fldChar w:fldCharType="begin"/>
            </w:r>
            <w:r w:rsidRPr="00B67434">
              <w:instrText xml:space="preserve"> REF  _Ref287361957 \h \n  \* MERGEFORMAT </w:instrText>
            </w:r>
            <w:r w:rsidRPr="00B67434">
              <w:fldChar w:fldCharType="separate"/>
            </w:r>
            <w:r w:rsidRPr="00B67434">
              <w:rPr>
                <w:szCs w:val="24"/>
              </w:rPr>
              <w:t>4.2.3.2.18</w:t>
            </w:r>
            <w:r w:rsidRPr="00B67434">
              <w:fldChar w:fldCharType="end"/>
            </w:r>
          </w:p>
        </w:tc>
      </w:tr>
      <w:tr w:rsidR="00CC3A42" w:rsidRPr="00F442A2" w14:paraId="764C5DBC" w14:textId="77777777" w:rsidTr="000766F4">
        <w:trPr>
          <w:cantSplit/>
        </w:trPr>
        <w:tc>
          <w:tcPr>
            <w:tcW w:w="1913" w:type="dxa"/>
          </w:tcPr>
          <w:p w14:paraId="75F39A63" w14:textId="77777777" w:rsidR="00CC3A42" w:rsidRPr="00F442A2" w:rsidRDefault="00CC3A42" w:rsidP="00CC3A42">
            <w:pPr>
              <w:pStyle w:val="TableEntry"/>
            </w:pPr>
            <w:r w:rsidRPr="00F442A2">
              <w:t>serviceStartTime</w:t>
            </w:r>
          </w:p>
        </w:tc>
        <w:tc>
          <w:tcPr>
            <w:tcW w:w="4050" w:type="dxa"/>
          </w:tcPr>
          <w:p w14:paraId="1D76B36A" w14:textId="6C5AFCC5" w:rsidR="00CC3A42" w:rsidRPr="00F442A2" w:rsidRDefault="00CC3A42" w:rsidP="00CC3A42">
            <w:pPr>
              <w:pStyle w:val="TableEntry"/>
            </w:pPr>
            <w:r w:rsidRPr="00F442A2">
              <w:t>The start time of the service being documented.</w:t>
            </w:r>
          </w:p>
        </w:tc>
        <w:tc>
          <w:tcPr>
            <w:tcW w:w="1440" w:type="dxa"/>
          </w:tcPr>
          <w:p w14:paraId="6DCDAF43" w14:textId="77777777" w:rsidR="00CC3A42" w:rsidRPr="00F442A2" w:rsidRDefault="00CC3A42" w:rsidP="00CC3A42">
            <w:pPr>
              <w:pStyle w:val="TableEntry"/>
            </w:pPr>
            <w:r w:rsidRPr="00F442A2">
              <w:t>DTM</w:t>
            </w:r>
          </w:p>
        </w:tc>
        <w:tc>
          <w:tcPr>
            <w:tcW w:w="1440" w:type="dxa"/>
          </w:tcPr>
          <w:p w14:paraId="06C9A1AB" w14:textId="77777777" w:rsidR="00CC3A42" w:rsidRPr="00F442A2" w:rsidRDefault="00CC3A42" w:rsidP="00CC3A42">
            <w:pPr>
              <w:pStyle w:val="TableEntry"/>
            </w:pPr>
            <w:r w:rsidRPr="00F442A2">
              <w:t>ebRIM Slot</w:t>
            </w:r>
          </w:p>
        </w:tc>
        <w:tc>
          <w:tcPr>
            <w:tcW w:w="1170" w:type="dxa"/>
          </w:tcPr>
          <w:p w14:paraId="004BC836" w14:textId="7EF4DA6C" w:rsidR="00CC3A42" w:rsidRPr="00F442A2" w:rsidRDefault="00CC3A42" w:rsidP="00CC3A42">
            <w:pPr>
              <w:pStyle w:val="TableEntry"/>
            </w:pPr>
            <w:r w:rsidRPr="00B67434">
              <w:fldChar w:fldCharType="begin"/>
            </w:r>
            <w:r w:rsidRPr="00B67434">
              <w:instrText xml:space="preserve"> REF  _Ref287361969 \h \n  \* MERGEFORMAT </w:instrText>
            </w:r>
            <w:r w:rsidRPr="00B67434">
              <w:fldChar w:fldCharType="separate"/>
            </w:r>
            <w:r w:rsidRPr="00B67434">
              <w:t>4.2.3.2.19</w:t>
            </w:r>
            <w:r w:rsidRPr="00B67434">
              <w:fldChar w:fldCharType="end"/>
            </w:r>
          </w:p>
        </w:tc>
      </w:tr>
      <w:tr w:rsidR="00CC3A42" w:rsidRPr="00F442A2" w14:paraId="3B6E37C9" w14:textId="77777777" w:rsidTr="000766F4">
        <w:trPr>
          <w:cantSplit/>
        </w:trPr>
        <w:tc>
          <w:tcPr>
            <w:tcW w:w="1913" w:type="dxa"/>
          </w:tcPr>
          <w:p w14:paraId="6AB4F63F" w14:textId="77777777" w:rsidR="00CC3A42" w:rsidRPr="00F442A2" w:rsidRDefault="00CC3A42" w:rsidP="00CC3A42">
            <w:pPr>
              <w:pStyle w:val="TableEntry"/>
            </w:pPr>
            <w:r w:rsidRPr="00F442A2">
              <w:t>serviceStopTime</w:t>
            </w:r>
          </w:p>
        </w:tc>
        <w:tc>
          <w:tcPr>
            <w:tcW w:w="4050" w:type="dxa"/>
          </w:tcPr>
          <w:p w14:paraId="3B57CE57" w14:textId="0A1C03AB" w:rsidR="00CC3A42" w:rsidRPr="00F442A2" w:rsidRDefault="00CC3A42" w:rsidP="00CC3A42">
            <w:pPr>
              <w:pStyle w:val="TableEntry"/>
            </w:pPr>
            <w:r w:rsidRPr="00F442A2">
              <w:t>The stop time of the service being documented.</w:t>
            </w:r>
          </w:p>
        </w:tc>
        <w:tc>
          <w:tcPr>
            <w:tcW w:w="1440" w:type="dxa"/>
          </w:tcPr>
          <w:p w14:paraId="3293B852" w14:textId="77777777" w:rsidR="00CC3A42" w:rsidRPr="00F442A2" w:rsidRDefault="00CC3A42" w:rsidP="00CC3A42">
            <w:pPr>
              <w:pStyle w:val="TableEntry"/>
            </w:pPr>
            <w:r w:rsidRPr="00F442A2">
              <w:t>DTM</w:t>
            </w:r>
          </w:p>
        </w:tc>
        <w:tc>
          <w:tcPr>
            <w:tcW w:w="1440" w:type="dxa"/>
          </w:tcPr>
          <w:p w14:paraId="6812FE06" w14:textId="77777777" w:rsidR="00CC3A42" w:rsidRPr="00F442A2" w:rsidRDefault="00CC3A42" w:rsidP="00CC3A42">
            <w:pPr>
              <w:pStyle w:val="TableEntry"/>
            </w:pPr>
            <w:r w:rsidRPr="00F442A2">
              <w:t>ebRIM Slot</w:t>
            </w:r>
          </w:p>
        </w:tc>
        <w:tc>
          <w:tcPr>
            <w:tcW w:w="1170" w:type="dxa"/>
          </w:tcPr>
          <w:p w14:paraId="3BA81D06" w14:textId="126C6EA1" w:rsidR="00CC3A42" w:rsidRPr="00F442A2" w:rsidRDefault="00CC3A42" w:rsidP="00CC3A42">
            <w:pPr>
              <w:pStyle w:val="TableEntry"/>
            </w:pPr>
            <w:r w:rsidRPr="00B67434">
              <w:fldChar w:fldCharType="begin"/>
            </w:r>
            <w:r w:rsidRPr="00B67434">
              <w:instrText xml:space="preserve"> REF  _Ref287361978 \h \n  \* MERGEFORMAT </w:instrText>
            </w:r>
            <w:r w:rsidRPr="00B67434">
              <w:fldChar w:fldCharType="separate"/>
            </w:r>
            <w:r w:rsidRPr="00B67434">
              <w:t>4.2.3.2.20</w:t>
            </w:r>
            <w:r w:rsidRPr="00B67434">
              <w:fldChar w:fldCharType="end"/>
            </w:r>
          </w:p>
        </w:tc>
      </w:tr>
      <w:tr w:rsidR="00CC3A42" w:rsidRPr="00F442A2" w14:paraId="486D69FD" w14:textId="77777777" w:rsidTr="000766F4">
        <w:trPr>
          <w:cantSplit/>
        </w:trPr>
        <w:tc>
          <w:tcPr>
            <w:tcW w:w="1913" w:type="dxa"/>
          </w:tcPr>
          <w:p w14:paraId="0E5EF43D" w14:textId="77777777" w:rsidR="00CC3A42" w:rsidRPr="00F442A2" w:rsidRDefault="00CC3A42" w:rsidP="00CC3A42">
            <w:pPr>
              <w:pStyle w:val="TableEntry"/>
            </w:pPr>
            <w:r w:rsidRPr="00F442A2">
              <w:t>size</w:t>
            </w:r>
          </w:p>
        </w:tc>
        <w:tc>
          <w:tcPr>
            <w:tcW w:w="4050" w:type="dxa"/>
          </w:tcPr>
          <w:p w14:paraId="6BCC6FF2" w14:textId="77777777" w:rsidR="00CC3A42" w:rsidRPr="00F442A2" w:rsidRDefault="00CC3A42" w:rsidP="00CC3A42">
            <w:pPr>
              <w:pStyle w:val="TableEntry"/>
            </w:pPr>
            <w:r w:rsidRPr="00F442A2">
              <w:t>Size in bytes of the document.</w:t>
            </w:r>
          </w:p>
        </w:tc>
        <w:tc>
          <w:tcPr>
            <w:tcW w:w="1440" w:type="dxa"/>
          </w:tcPr>
          <w:p w14:paraId="1CEF8210" w14:textId="77777777" w:rsidR="00CC3A42" w:rsidRPr="00F442A2" w:rsidRDefault="00CC3A42" w:rsidP="00CC3A42">
            <w:pPr>
              <w:pStyle w:val="TableEntry"/>
            </w:pPr>
            <w:r w:rsidRPr="00F442A2">
              <w:t>Integer</w:t>
            </w:r>
          </w:p>
        </w:tc>
        <w:tc>
          <w:tcPr>
            <w:tcW w:w="1440" w:type="dxa"/>
          </w:tcPr>
          <w:p w14:paraId="2B5D7010" w14:textId="77777777" w:rsidR="00CC3A42" w:rsidRPr="00F442A2" w:rsidRDefault="00CC3A42" w:rsidP="00CC3A42">
            <w:pPr>
              <w:pStyle w:val="TableEntry"/>
            </w:pPr>
            <w:r w:rsidRPr="00F442A2">
              <w:t>ebRIM Slot</w:t>
            </w:r>
          </w:p>
        </w:tc>
        <w:tc>
          <w:tcPr>
            <w:tcW w:w="1170" w:type="dxa"/>
          </w:tcPr>
          <w:p w14:paraId="3AA0DDE5" w14:textId="64DCC0AC" w:rsidR="00CC3A42" w:rsidRPr="00F442A2" w:rsidRDefault="00CC3A42" w:rsidP="00CC3A42">
            <w:pPr>
              <w:pStyle w:val="TableEntry"/>
            </w:pPr>
            <w:r w:rsidRPr="00B67434">
              <w:fldChar w:fldCharType="begin"/>
            </w:r>
            <w:r w:rsidRPr="00B67434">
              <w:instrText xml:space="preserve"> REF  _Ref287361987 \h \n  \* MERGEFORMAT </w:instrText>
            </w:r>
            <w:r w:rsidRPr="00B67434">
              <w:fldChar w:fldCharType="separate"/>
            </w:r>
            <w:r w:rsidRPr="00B67434">
              <w:t>4.2.3.2.21</w:t>
            </w:r>
            <w:r w:rsidRPr="00B67434">
              <w:fldChar w:fldCharType="end"/>
            </w:r>
          </w:p>
        </w:tc>
      </w:tr>
      <w:tr w:rsidR="00CC3A42" w:rsidRPr="00F442A2" w14:paraId="68154854" w14:textId="77777777" w:rsidTr="000766F4">
        <w:trPr>
          <w:cantSplit/>
        </w:trPr>
        <w:tc>
          <w:tcPr>
            <w:tcW w:w="1913" w:type="dxa"/>
          </w:tcPr>
          <w:p w14:paraId="2887F9E9" w14:textId="77777777" w:rsidR="00CC3A42" w:rsidRPr="00F442A2" w:rsidRDefault="00CC3A42" w:rsidP="00CC3A42">
            <w:pPr>
              <w:pStyle w:val="TableEntry"/>
            </w:pPr>
            <w:r w:rsidRPr="00F442A2">
              <w:t>sourcePatientId</w:t>
            </w:r>
          </w:p>
        </w:tc>
        <w:tc>
          <w:tcPr>
            <w:tcW w:w="4050" w:type="dxa"/>
          </w:tcPr>
          <w:p w14:paraId="038B21CF" w14:textId="66BFA20F" w:rsidR="00CC3A42" w:rsidRPr="00F442A2" w:rsidRDefault="00CC3A42" w:rsidP="00CC3A42">
            <w:pPr>
              <w:pStyle w:val="TableEntry"/>
            </w:pPr>
            <w:r w:rsidRPr="00F442A2">
              <w:t xml:space="preserve">The sourcePatientId represents the subject of care’s medical record identifier (e.g., Patient Id) in the local patient identifier domain of the creating entity. </w:t>
            </w:r>
          </w:p>
        </w:tc>
        <w:tc>
          <w:tcPr>
            <w:tcW w:w="1440" w:type="dxa"/>
          </w:tcPr>
          <w:p w14:paraId="0B9CC497" w14:textId="77777777" w:rsidR="00CC3A42" w:rsidRPr="00F442A2" w:rsidRDefault="00CC3A42" w:rsidP="00CC3A42">
            <w:pPr>
              <w:pStyle w:val="TableEntry"/>
            </w:pPr>
            <w:r w:rsidRPr="00F442A2">
              <w:t>CX</w:t>
            </w:r>
          </w:p>
        </w:tc>
        <w:tc>
          <w:tcPr>
            <w:tcW w:w="1440" w:type="dxa"/>
          </w:tcPr>
          <w:p w14:paraId="182E85C9" w14:textId="77777777" w:rsidR="00CC3A42" w:rsidRPr="00F442A2" w:rsidRDefault="00CC3A42" w:rsidP="00CC3A42">
            <w:pPr>
              <w:pStyle w:val="TableEntry"/>
            </w:pPr>
            <w:r w:rsidRPr="00F442A2">
              <w:t>ebRIM Slot</w:t>
            </w:r>
          </w:p>
        </w:tc>
        <w:tc>
          <w:tcPr>
            <w:tcW w:w="1170" w:type="dxa"/>
          </w:tcPr>
          <w:p w14:paraId="4BCF3AF3" w14:textId="03D86A71" w:rsidR="00CC3A42" w:rsidRPr="00F442A2" w:rsidRDefault="00CC3A42" w:rsidP="00CC3A42">
            <w:pPr>
              <w:pStyle w:val="TableEntry"/>
              <w:rPr>
                <w:szCs w:val="24"/>
              </w:rPr>
            </w:pPr>
            <w:r w:rsidRPr="00B67434">
              <w:fldChar w:fldCharType="begin"/>
            </w:r>
            <w:r w:rsidRPr="00B67434">
              <w:instrText xml:space="preserve"> REF  _Ref287361998 \h \n  \* MERGEFORMAT </w:instrText>
            </w:r>
            <w:r w:rsidRPr="00B67434">
              <w:fldChar w:fldCharType="separate"/>
            </w:r>
            <w:r w:rsidRPr="00B67434">
              <w:rPr>
                <w:szCs w:val="24"/>
              </w:rPr>
              <w:t>4.2.3.2.22</w:t>
            </w:r>
            <w:r w:rsidRPr="00B67434">
              <w:fldChar w:fldCharType="end"/>
            </w:r>
          </w:p>
        </w:tc>
      </w:tr>
      <w:tr w:rsidR="00CC3A42" w:rsidRPr="00F442A2" w14:paraId="5A8CB4C1" w14:textId="77777777" w:rsidTr="000766F4">
        <w:trPr>
          <w:cantSplit/>
        </w:trPr>
        <w:tc>
          <w:tcPr>
            <w:tcW w:w="1913" w:type="dxa"/>
          </w:tcPr>
          <w:p w14:paraId="1384A65F" w14:textId="77777777" w:rsidR="00CC3A42" w:rsidRPr="00F442A2" w:rsidRDefault="00CC3A42" w:rsidP="00CC3A42">
            <w:pPr>
              <w:pStyle w:val="TableEntry"/>
            </w:pPr>
            <w:r w:rsidRPr="00F442A2">
              <w:t>sourcePatientInfo</w:t>
            </w:r>
          </w:p>
        </w:tc>
        <w:tc>
          <w:tcPr>
            <w:tcW w:w="4050" w:type="dxa"/>
          </w:tcPr>
          <w:p w14:paraId="62EF348B" w14:textId="77777777" w:rsidR="00CC3A42" w:rsidRPr="00F442A2" w:rsidRDefault="00CC3A42" w:rsidP="00CC3A42">
            <w:pPr>
              <w:pStyle w:val="TableEntry"/>
            </w:pPr>
            <w:r w:rsidRPr="00F442A2">
              <w:t>This attribute contains demographic information of the patient to whose medical record this document belongs.</w:t>
            </w:r>
          </w:p>
        </w:tc>
        <w:tc>
          <w:tcPr>
            <w:tcW w:w="1440" w:type="dxa"/>
          </w:tcPr>
          <w:p w14:paraId="0DBFB4E1" w14:textId="41C2B198" w:rsidR="00CC3A42" w:rsidRPr="00F442A2" w:rsidRDefault="00CC3A42" w:rsidP="00CC3A42">
            <w:pPr>
              <w:pStyle w:val="TableEntry"/>
            </w:pPr>
            <w:r w:rsidRPr="00F442A2">
              <w:t xml:space="preserve">Field </w:t>
            </w:r>
          </w:p>
        </w:tc>
        <w:tc>
          <w:tcPr>
            <w:tcW w:w="1440" w:type="dxa"/>
          </w:tcPr>
          <w:p w14:paraId="0E8AE34C" w14:textId="77777777" w:rsidR="00CC3A42" w:rsidRPr="00F442A2" w:rsidRDefault="00CC3A42" w:rsidP="00CC3A42">
            <w:pPr>
              <w:pStyle w:val="TableEntry"/>
            </w:pPr>
            <w:r w:rsidRPr="00F442A2">
              <w:t>ebRIM Slot</w:t>
            </w:r>
          </w:p>
        </w:tc>
        <w:tc>
          <w:tcPr>
            <w:tcW w:w="1170" w:type="dxa"/>
          </w:tcPr>
          <w:p w14:paraId="013E9FFF" w14:textId="2078305E" w:rsidR="00CC3A42" w:rsidRPr="00F442A2" w:rsidRDefault="00CC3A42" w:rsidP="00CC3A42">
            <w:pPr>
              <w:pStyle w:val="TableEntry"/>
            </w:pPr>
            <w:r w:rsidRPr="00B67434">
              <w:fldChar w:fldCharType="begin"/>
            </w:r>
            <w:r w:rsidRPr="00B67434">
              <w:instrText xml:space="preserve"> REF  _Ref287362010 \h \n  \* MERGEFORMAT </w:instrText>
            </w:r>
            <w:r w:rsidRPr="00B67434">
              <w:fldChar w:fldCharType="separate"/>
            </w:r>
            <w:r w:rsidRPr="00B67434">
              <w:t>4.2.3.2.23</w:t>
            </w:r>
            <w:r w:rsidRPr="00B67434">
              <w:fldChar w:fldCharType="end"/>
            </w:r>
          </w:p>
        </w:tc>
      </w:tr>
      <w:tr w:rsidR="00E07DB3" w:rsidRPr="00F442A2" w14:paraId="4AF4312E" w14:textId="77777777" w:rsidTr="000766F4">
        <w:trPr>
          <w:cantSplit/>
        </w:trPr>
        <w:tc>
          <w:tcPr>
            <w:tcW w:w="1913" w:type="dxa"/>
          </w:tcPr>
          <w:p w14:paraId="62FF3604" w14:textId="77777777" w:rsidR="00E07DB3" w:rsidRPr="00F442A2" w:rsidRDefault="00DF1A0C" w:rsidP="00F431B4">
            <w:pPr>
              <w:pStyle w:val="TableEntry"/>
            </w:pPr>
            <w:r w:rsidRPr="00F442A2">
              <w:t>title</w:t>
            </w:r>
          </w:p>
        </w:tc>
        <w:tc>
          <w:tcPr>
            <w:tcW w:w="4050" w:type="dxa"/>
          </w:tcPr>
          <w:p w14:paraId="73C81DF4" w14:textId="77777777" w:rsidR="00E07DB3" w:rsidRPr="00F442A2" w:rsidRDefault="00E07DB3" w:rsidP="00F431B4">
            <w:pPr>
              <w:pStyle w:val="TableEntry"/>
            </w:pPr>
            <w:r w:rsidRPr="00F442A2">
              <w:t>The title of the document.</w:t>
            </w:r>
          </w:p>
        </w:tc>
        <w:tc>
          <w:tcPr>
            <w:tcW w:w="1440" w:type="dxa"/>
          </w:tcPr>
          <w:p w14:paraId="5F32060F" w14:textId="77777777" w:rsidR="00E07DB3" w:rsidRPr="00F442A2" w:rsidRDefault="00E07DB3" w:rsidP="00F431B4">
            <w:pPr>
              <w:pStyle w:val="TableEntry"/>
            </w:pPr>
            <w:r w:rsidRPr="00F442A2">
              <w:t>UTF-8</w:t>
            </w:r>
          </w:p>
        </w:tc>
        <w:tc>
          <w:tcPr>
            <w:tcW w:w="1440" w:type="dxa"/>
          </w:tcPr>
          <w:p w14:paraId="1D1F675C" w14:textId="77777777" w:rsidR="00E07DB3" w:rsidRPr="00F442A2" w:rsidRDefault="00E07DB3" w:rsidP="00F431B4">
            <w:pPr>
              <w:pStyle w:val="TableEntry"/>
            </w:pPr>
            <w:r w:rsidRPr="00F442A2">
              <w:t>ebRIM Name</w:t>
            </w:r>
          </w:p>
        </w:tc>
        <w:tc>
          <w:tcPr>
            <w:tcW w:w="1170" w:type="dxa"/>
          </w:tcPr>
          <w:p w14:paraId="58CCFC34" w14:textId="1196DE9F" w:rsidR="00E07DB3" w:rsidRPr="00F442A2" w:rsidRDefault="004C26CD" w:rsidP="00F431B4">
            <w:pPr>
              <w:pStyle w:val="TableEntry"/>
              <w:rPr>
                <w:szCs w:val="24"/>
              </w:rPr>
            </w:pPr>
            <w:r w:rsidRPr="00F442A2">
              <w:fldChar w:fldCharType="begin"/>
            </w:r>
            <w:r w:rsidRPr="00F442A2">
              <w:instrText xml:space="preserve"> REF  _Ref287362018 \h \n  \* MERGEFORMAT </w:instrText>
            </w:r>
            <w:r w:rsidRPr="00F442A2">
              <w:fldChar w:fldCharType="separate"/>
            </w:r>
            <w:r w:rsidR="00B85B78" w:rsidRPr="00F442A2">
              <w:rPr>
                <w:szCs w:val="24"/>
              </w:rPr>
              <w:t>4.2.3.2.24</w:t>
            </w:r>
            <w:r w:rsidRPr="00F442A2">
              <w:fldChar w:fldCharType="end"/>
            </w:r>
          </w:p>
        </w:tc>
      </w:tr>
      <w:tr w:rsidR="00E07DB3" w:rsidRPr="00F442A2" w14:paraId="1CE73B70" w14:textId="77777777" w:rsidTr="000766F4">
        <w:trPr>
          <w:cantSplit/>
        </w:trPr>
        <w:tc>
          <w:tcPr>
            <w:tcW w:w="1913" w:type="dxa"/>
          </w:tcPr>
          <w:p w14:paraId="150F86D5" w14:textId="77777777" w:rsidR="00E07DB3" w:rsidRPr="00F442A2" w:rsidRDefault="00E07DB3" w:rsidP="00F431B4">
            <w:pPr>
              <w:pStyle w:val="TableEntry"/>
            </w:pPr>
            <w:r w:rsidRPr="00F442A2">
              <w:t>typeCode</w:t>
            </w:r>
          </w:p>
        </w:tc>
        <w:tc>
          <w:tcPr>
            <w:tcW w:w="4050" w:type="dxa"/>
          </w:tcPr>
          <w:p w14:paraId="0FB45A0C" w14:textId="77777777" w:rsidR="00E07DB3" w:rsidRPr="00F442A2" w:rsidRDefault="00E07DB3" w:rsidP="0098761D">
            <w:pPr>
              <w:pStyle w:val="TableEntry"/>
            </w:pPr>
            <w:r w:rsidRPr="00F442A2">
              <w:t xml:space="preserve">The code specifying the precise </w:t>
            </w:r>
            <w:r w:rsidR="0098761D" w:rsidRPr="00F442A2">
              <w:t xml:space="preserve">type </w:t>
            </w:r>
            <w:r w:rsidRPr="00F442A2">
              <w:t>of document</w:t>
            </w:r>
            <w:r w:rsidR="0098761D" w:rsidRPr="00F442A2">
              <w:t xml:space="preserve"> from the user perspective</w:t>
            </w:r>
            <w:r w:rsidRPr="00F442A2">
              <w:t xml:space="preserve"> (e.g., </w:t>
            </w:r>
            <w:r w:rsidR="0098761D" w:rsidRPr="00F442A2">
              <w:t>LOINC code</w:t>
            </w:r>
            <w:r w:rsidRPr="00F442A2">
              <w:t xml:space="preserve">). </w:t>
            </w:r>
          </w:p>
        </w:tc>
        <w:tc>
          <w:tcPr>
            <w:tcW w:w="1440" w:type="dxa"/>
          </w:tcPr>
          <w:p w14:paraId="14EF2879" w14:textId="77777777" w:rsidR="00E07DB3" w:rsidRPr="00F442A2" w:rsidRDefault="00E07DB3" w:rsidP="00F431B4">
            <w:pPr>
              <w:pStyle w:val="TableEntry"/>
            </w:pPr>
            <w:r w:rsidRPr="00F442A2">
              <w:t>Code</w:t>
            </w:r>
          </w:p>
        </w:tc>
        <w:tc>
          <w:tcPr>
            <w:tcW w:w="1440" w:type="dxa"/>
          </w:tcPr>
          <w:p w14:paraId="35F06095" w14:textId="77777777" w:rsidR="00E07DB3" w:rsidRPr="00F442A2" w:rsidRDefault="00E07DB3" w:rsidP="00F431B4">
            <w:pPr>
              <w:pStyle w:val="TableEntry"/>
            </w:pPr>
            <w:r w:rsidRPr="00F442A2">
              <w:t>ebRIM Classification</w:t>
            </w:r>
          </w:p>
        </w:tc>
        <w:tc>
          <w:tcPr>
            <w:tcW w:w="1170" w:type="dxa"/>
          </w:tcPr>
          <w:p w14:paraId="61B5F790" w14:textId="3DE44C48" w:rsidR="00E07DB3" w:rsidRPr="00F442A2" w:rsidRDefault="00CC3A42" w:rsidP="00F431B4">
            <w:pPr>
              <w:pStyle w:val="TableEntry"/>
            </w:pPr>
            <w:r w:rsidRPr="00B67434">
              <w:fldChar w:fldCharType="begin"/>
            </w:r>
            <w:r w:rsidRPr="00B67434">
              <w:instrText xml:space="preserve"> REF  _Ref287362029 \h \n  \* MERGEFORMAT </w:instrText>
            </w:r>
            <w:r w:rsidRPr="00B67434">
              <w:fldChar w:fldCharType="separate"/>
            </w:r>
            <w:r w:rsidRPr="00B67434">
              <w:t>4.2.3.2.25</w:t>
            </w:r>
            <w:r w:rsidRPr="00B67434">
              <w:fldChar w:fldCharType="end"/>
            </w:r>
          </w:p>
        </w:tc>
      </w:tr>
      <w:tr w:rsidR="00E07DB3" w:rsidRPr="00F442A2" w14:paraId="182C3306" w14:textId="77777777" w:rsidTr="000766F4">
        <w:trPr>
          <w:cantSplit/>
        </w:trPr>
        <w:tc>
          <w:tcPr>
            <w:tcW w:w="1913" w:type="dxa"/>
          </w:tcPr>
          <w:p w14:paraId="6DDFEF48" w14:textId="77777777" w:rsidR="00E07DB3" w:rsidRPr="00F442A2" w:rsidRDefault="00E07DB3" w:rsidP="00F431B4">
            <w:pPr>
              <w:pStyle w:val="TableEntry"/>
            </w:pPr>
            <w:r w:rsidRPr="00F442A2">
              <w:t>uniqueId</w:t>
            </w:r>
          </w:p>
        </w:tc>
        <w:tc>
          <w:tcPr>
            <w:tcW w:w="4050" w:type="dxa"/>
          </w:tcPr>
          <w:p w14:paraId="42EB94D1" w14:textId="382B2C91" w:rsidR="00E07DB3" w:rsidRPr="00F442A2" w:rsidRDefault="00F50E2E" w:rsidP="00F50E2E">
            <w:pPr>
              <w:pStyle w:val="TableEntry"/>
            </w:pPr>
            <w:r w:rsidRPr="00F442A2">
              <w:t>G</w:t>
            </w:r>
            <w:r w:rsidR="00E07DB3" w:rsidRPr="00F442A2">
              <w:t xml:space="preserve">lobally unique identifier assigned </w:t>
            </w:r>
            <w:r w:rsidRPr="00F442A2">
              <w:t xml:space="preserve">to the document </w:t>
            </w:r>
            <w:r w:rsidR="00E07DB3" w:rsidRPr="00F442A2">
              <w:t xml:space="preserve">by </w:t>
            </w:r>
            <w:r w:rsidRPr="00F442A2">
              <w:t>its creator</w:t>
            </w:r>
            <w:r w:rsidR="00E07DB3" w:rsidRPr="00F442A2">
              <w:t xml:space="preserve">. </w:t>
            </w:r>
          </w:p>
        </w:tc>
        <w:tc>
          <w:tcPr>
            <w:tcW w:w="1440" w:type="dxa"/>
          </w:tcPr>
          <w:p w14:paraId="62B8F2E9" w14:textId="0BEAC872" w:rsidR="00E07DB3" w:rsidRPr="00F442A2" w:rsidRDefault="003E441A" w:rsidP="00F431B4">
            <w:pPr>
              <w:pStyle w:val="TableEntry"/>
            </w:pPr>
            <w:r w:rsidRPr="00F442A2">
              <w:t>Identifier</w:t>
            </w:r>
          </w:p>
        </w:tc>
        <w:tc>
          <w:tcPr>
            <w:tcW w:w="1440" w:type="dxa"/>
          </w:tcPr>
          <w:p w14:paraId="6C4BBE71" w14:textId="77777777" w:rsidR="00E07DB3" w:rsidRPr="00F442A2" w:rsidRDefault="00E07DB3" w:rsidP="00F431B4">
            <w:pPr>
              <w:pStyle w:val="TableEntry"/>
            </w:pPr>
            <w:r w:rsidRPr="00F442A2">
              <w:t>ebRIM ExternalIdentifier</w:t>
            </w:r>
          </w:p>
        </w:tc>
        <w:tc>
          <w:tcPr>
            <w:tcW w:w="1170" w:type="dxa"/>
          </w:tcPr>
          <w:p w14:paraId="30D5E12C" w14:textId="5F4159BC" w:rsidR="00E07DB3" w:rsidRPr="00F442A2" w:rsidRDefault="004C26CD" w:rsidP="00F431B4">
            <w:pPr>
              <w:pStyle w:val="TableEntry"/>
            </w:pPr>
            <w:r w:rsidRPr="00F442A2">
              <w:fldChar w:fldCharType="begin"/>
            </w:r>
            <w:r w:rsidRPr="00F442A2">
              <w:instrText xml:space="preserve"> REF _Ref352576473 \r \h  \* MERGEFORMAT </w:instrText>
            </w:r>
            <w:r w:rsidRPr="00F442A2">
              <w:fldChar w:fldCharType="separate"/>
            </w:r>
            <w:r w:rsidR="00B85B78" w:rsidRPr="00F442A2">
              <w:t>4.2.3.1.3</w:t>
            </w:r>
            <w:r w:rsidRPr="00F442A2">
              <w:fldChar w:fldCharType="end"/>
            </w:r>
          </w:p>
        </w:tc>
      </w:tr>
      <w:tr w:rsidR="00E07DB3" w:rsidRPr="00F442A2" w14:paraId="55A463B4" w14:textId="77777777" w:rsidTr="000766F4">
        <w:trPr>
          <w:cantSplit/>
        </w:trPr>
        <w:tc>
          <w:tcPr>
            <w:tcW w:w="1913" w:type="dxa"/>
          </w:tcPr>
          <w:p w14:paraId="72AE1F14" w14:textId="77777777" w:rsidR="00E07DB3" w:rsidRPr="00F442A2" w:rsidRDefault="00E07DB3" w:rsidP="00F431B4">
            <w:pPr>
              <w:pStyle w:val="TableEntry"/>
            </w:pPr>
            <w:r w:rsidRPr="00F442A2">
              <w:t>URI</w:t>
            </w:r>
          </w:p>
        </w:tc>
        <w:tc>
          <w:tcPr>
            <w:tcW w:w="4050" w:type="dxa"/>
          </w:tcPr>
          <w:p w14:paraId="1CEB416C" w14:textId="77777777" w:rsidR="00E07DB3" w:rsidRPr="00F442A2" w:rsidRDefault="00E07DB3" w:rsidP="00F431B4">
            <w:pPr>
              <w:pStyle w:val="TableEntry"/>
            </w:pPr>
            <w:r w:rsidRPr="00F442A2">
              <w:t xml:space="preserve">The URI for the document. </w:t>
            </w:r>
          </w:p>
        </w:tc>
        <w:tc>
          <w:tcPr>
            <w:tcW w:w="1440" w:type="dxa"/>
          </w:tcPr>
          <w:p w14:paraId="08398928" w14:textId="77777777" w:rsidR="00E07DB3" w:rsidRPr="00F442A2" w:rsidRDefault="00E07DB3" w:rsidP="00F431B4">
            <w:pPr>
              <w:pStyle w:val="TableEntry"/>
            </w:pPr>
            <w:r w:rsidRPr="00F442A2">
              <w:t>URI</w:t>
            </w:r>
          </w:p>
        </w:tc>
        <w:tc>
          <w:tcPr>
            <w:tcW w:w="1440" w:type="dxa"/>
          </w:tcPr>
          <w:p w14:paraId="224F6A7F" w14:textId="77777777" w:rsidR="00E07DB3" w:rsidRPr="00F442A2" w:rsidRDefault="00E07DB3" w:rsidP="00F431B4">
            <w:pPr>
              <w:pStyle w:val="TableEntry"/>
            </w:pPr>
            <w:r w:rsidRPr="00F442A2">
              <w:t>ebRIM Slot</w:t>
            </w:r>
          </w:p>
        </w:tc>
        <w:tc>
          <w:tcPr>
            <w:tcW w:w="1170" w:type="dxa"/>
          </w:tcPr>
          <w:p w14:paraId="5BB54EFF" w14:textId="7A4F4097" w:rsidR="00E07DB3" w:rsidRPr="00F442A2" w:rsidRDefault="00CC3A42" w:rsidP="00F431B4">
            <w:pPr>
              <w:pStyle w:val="TableEntry"/>
              <w:rPr>
                <w:rFonts w:eastAsia="Arial"/>
              </w:rPr>
            </w:pPr>
            <w:r w:rsidRPr="00B67434">
              <w:fldChar w:fldCharType="begin"/>
            </w:r>
            <w:r w:rsidRPr="00B67434">
              <w:instrText xml:space="preserve"> REF  _Ref287362050 \h \n  \* MERGEFORMAT </w:instrText>
            </w:r>
            <w:r w:rsidRPr="00B67434">
              <w:fldChar w:fldCharType="separate"/>
            </w:r>
            <w:r w:rsidRPr="00B67434">
              <w:rPr>
                <w:rFonts w:eastAsia="Arial"/>
              </w:rPr>
              <w:t>4.2.3.2.27</w:t>
            </w:r>
            <w:r w:rsidRPr="00B67434">
              <w:fldChar w:fldCharType="end"/>
            </w:r>
          </w:p>
        </w:tc>
      </w:tr>
    </w:tbl>
    <w:p w14:paraId="1E91CCC8" w14:textId="77777777" w:rsidR="00E07DB3" w:rsidRPr="00F442A2" w:rsidRDefault="00E07DB3" w:rsidP="00303F9E">
      <w:pPr>
        <w:pStyle w:val="Heading5"/>
        <w:numPr>
          <w:ilvl w:val="4"/>
          <w:numId w:val="5"/>
        </w:numPr>
        <w:tabs>
          <w:tab w:val="clear" w:pos="1008"/>
          <w:tab w:val="clear" w:pos="1980"/>
        </w:tabs>
        <w:suppressAutoHyphens w:val="0"/>
      </w:pPr>
      <w:bookmarkStart w:id="249" w:name="_Ref287361314"/>
      <w:bookmarkStart w:id="250" w:name="_Ref288053880"/>
      <w:bookmarkStart w:id="251" w:name="_Toc352575078"/>
      <w:bookmarkStart w:id="252" w:name="_Toc364252835"/>
      <w:bookmarkStart w:id="253" w:name="_Toc367876970"/>
      <w:r w:rsidRPr="00F442A2">
        <w:t>DocumentEntry.author</w:t>
      </w:r>
      <w:bookmarkEnd w:id="249"/>
      <w:bookmarkEnd w:id="250"/>
      <w:bookmarkEnd w:id="251"/>
      <w:bookmarkEnd w:id="252"/>
      <w:bookmarkEnd w:id="253"/>
    </w:p>
    <w:p w14:paraId="5A69C6B5" w14:textId="77777777" w:rsidR="00E07DB3" w:rsidRPr="00F442A2" w:rsidRDefault="00E07DB3" w:rsidP="000766F4">
      <w:pPr>
        <w:pStyle w:val="BodyText"/>
        <w:rPr>
          <w:b/>
          <w:bCs/>
        </w:rPr>
      </w:pPr>
      <w:r w:rsidRPr="00F442A2">
        <w:rPr>
          <w:b/>
          <w:bCs/>
        </w:rPr>
        <w:t>Description:</w:t>
      </w:r>
    </w:p>
    <w:p w14:paraId="26F8F47C" w14:textId="227684C4" w:rsidR="00E07DB3" w:rsidRPr="00F442A2" w:rsidRDefault="00E07DB3" w:rsidP="00E07DB3">
      <w:pPr>
        <w:pStyle w:val="BodyText"/>
      </w:pPr>
      <w:r w:rsidRPr="00F442A2">
        <w:lastRenderedPageBreak/>
        <w:t xml:space="preserve">Represents the humans and/or machines that authored the document. See </w:t>
      </w:r>
      <w:r w:rsidR="00E3287C" w:rsidRPr="00F442A2">
        <w:t>S</w:t>
      </w:r>
      <w:r w:rsidRPr="00F442A2">
        <w:t xml:space="preserve">ection </w:t>
      </w:r>
      <w:r w:rsidR="00F13135" w:rsidRPr="00F442A2">
        <w:fldChar w:fldCharType="begin"/>
      </w:r>
      <w:r w:rsidRPr="00F442A2">
        <w:instrText xml:space="preserve"> REF _Ref363069273 \r \h </w:instrText>
      </w:r>
      <w:r w:rsidR="00F13135" w:rsidRPr="00F442A2">
        <w:fldChar w:fldCharType="separate"/>
      </w:r>
      <w:r w:rsidR="00B85B78" w:rsidRPr="00F442A2">
        <w:t>4.2.3.1.4</w:t>
      </w:r>
      <w:r w:rsidR="00F13135" w:rsidRPr="00F442A2">
        <w:fldChar w:fldCharType="end"/>
      </w:r>
      <w:r w:rsidRPr="00F442A2">
        <w:t xml:space="preserve"> for details on creating the structure</w:t>
      </w:r>
      <w:r w:rsidR="00694930" w:rsidRPr="00F442A2">
        <w:t xml:space="preserve">. </w:t>
      </w:r>
    </w:p>
    <w:p w14:paraId="37C7EDA6" w14:textId="207FA2AA" w:rsidR="00E07DB3" w:rsidRPr="00F442A2" w:rsidRDefault="00E07DB3" w:rsidP="00E07DB3">
      <w:pPr>
        <w:pStyle w:val="BodyText"/>
        <w:rPr>
          <w:rFonts w:ascii="Courier New" w:hAnsi="Courier New" w:cs="Courier New"/>
          <w:sz w:val="20"/>
        </w:rPr>
      </w:pPr>
      <w:bookmarkStart w:id="254" w:name="_Toc363716786"/>
      <w:bookmarkStart w:id="255" w:name="_Toc363717241"/>
      <w:bookmarkStart w:id="256" w:name="_Toc363716787"/>
      <w:bookmarkStart w:id="257" w:name="_Toc363717242"/>
      <w:bookmarkStart w:id="258" w:name="_Toc363716788"/>
      <w:bookmarkStart w:id="259" w:name="_Toc363717243"/>
      <w:bookmarkStart w:id="260" w:name="_Toc363716789"/>
      <w:bookmarkStart w:id="261" w:name="_Toc363717244"/>
      <w:bookmarkStart w:id="262" w:name="_Toc363716790"/>
      <w:bookmarkStart w:id="263" w:name="_Toc363717245"/>
      <w:bookmarkStart w:id="264" w:name="_Toc363716791"/>
      <w:bookmarkStart w:id="265" w:name="_Toc363717246"/>
      <w:bookmarkStart w:id="266" w:name="_Toc363716792"/>
      <w:bookmarkStart w:id="267" w:name="_Toc363717247"/>
      <w:bookmarkStart w:id="268" w:name="_Toc363716793"/>
      <w:bookmarkStart w:id="269" w:name="_Toc363717248"/>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sidRPr="00F442A2">
        <w:t xml:space="preserve">The classificationScheme shall be </w:t>
      </w:r>
      <w:r w:rsidRPr="00F442A2">
        <w:rPr>
          <w:rFonts w:ascii="Courier New" w:hAnsi="Courier New" w:cs="Courier New"/>
          <w:sz w:val="20"/>
        </w:rPr>
        <w:t xml:space="preserve">urn:uuid:93606bcf-9494-43ec-9b4e-a7748d1a838d </w:t>
      </w:r>
    </w:p>
    <w:p w14:paraId="0BF4C06A" w14:textId="77777777" w:rsidR="00E07DB3" w:rsidRPr="00F442A2" w:rsidRDefault="00E07DB3" w:rsidP="009E7736">
      <w:pPr>
        <w:pStyle w:val="Heading5"/>
        <w:numPr>
          <w:ilvl w:val="4"/>
          <w:numId w:val="5"/>
        </w:numPr>
        <w:tabs>
          <w:tab w:val="clear" w:pos="1008"/>
          <w:tab w:val="clear" w:pos="1980"/>
        </w:tabs>
        <w:suppressAutoHyphens w:val="0"/>
      </w:pPr>
      <w:bookmarkStart w:id="270" w:name="_Toc363717625"/>
      <w:bookmarkStart w:id="271" w:name="_Toc363716795"/>
      <w:bookmarkStart w:id="272" w:name="_Toc363717250"/>
      <w:bookmarkStart w:id="273" w:name="_Toc363717626"/>
      <w:bookmarkStart w:id="274" w:name="_Toc363716796"/>
      <w:bookmarkStart w:id="275" w:name="_Toc363717251"/>
      <w:bookmarkStart w:id="276" w:name="_Toc363717627"/>
      <w:bookmarkStart w:id="277" w:name="_Toc363716797"/>
      <w:bookmarkStart w:id="278" w:name="_Toc363717252"/>
      <w:bookmarkStart w:id="279" w:name="_Toc363717628"/>
      <w:bookmarkStart w:id="280" w:name="_Toc363716798"/>
      <w:bookmarkStart w:id="281" w:name="_Toc363717253"/>
      <w:bookmarkStart w:id="282" w:name="_Toc363717629"/>
      <w:bookmarkStart w:id="283" w:name="_Toc363716799"/>
      <w:bookmarkStart w:id="284" w:name="_Toc363717254"/>
      <w:bookmarkStart w:id="285" w:name="_Toc363717630"/>
      <w:bookmarkStart w:id="286" w:name="_Toc363716800"/>
      <w:bookmarkStart w:id="287" w:name="_Toc363717255"/>
      <w:bookmarkStart w:id="288" w:name="_Toc363717631"/>
      <w:bookmarkStart w:id="289" w:name="_Toc363716801"/>
      <w:bookmarkStart w:id="290" w:name="_Toc363717256"/>
      <w:bookmarkStart w:id="291" w:name="_Toc363717632"/>
      <w:bookmarkStart w:id="292" w:name="_Toc363716802"/>
      <w:bookmarkStart w:id="293" w:name="_Toc363717257"/>
      <w:bookmarkStart w:id="294" w:name="_Toc363717633"/>
      <w:bookmarkStart w:id="295" w:name="_Toc363716803"/>
      <w:bookmarkStart w:id="296" w:name="_Toc363717258"/>
      <w:bookmarkStart w:id="297" w:name="_Toc363717634"/>
      <w:bookmarkStart w:id="298" w:name="_Toc363716804"/>
      <w:bookmarkStart w:id="299" w:name="_Toc363717259"/>
      <w:bookmarkStart w:id="300" w:name="_Toc363717635"/>
      <w:bookmarkStart w:id="301" w:name="_Toc363716805"/>
      <w:bookmarkStart w:id="302" w:name="_Toc363717260"/>
      <w:bookmarkStart w:id="303" w:name="_Toc363717636"/>
      <w:bookmarkStart w:id="304" w:name="_Toc363716806"/>
      <w:bookmarkStart w:id="305" w:name="_Toc363717261"/>
      <w:bookmarkStart w:id="306" w:name="_Toc363717637"/>
      <w:bookmarkStart w:id="307" w:name="_Toc363716807"/>
      <w:bookmarkStart w:id="308" w:name="_Toc363717262"/>
      <w:bookmarkStart w:id="309" w:name="_Toc363717638"/>
      <w:bookmarkStart w:id="310" w:name="_Toc363716808"/>
      <w:bookmarkStart w:id="311" w:name="_Toc363717263"/>
      <w:bookmarkStart w:id="312" w:name="_Toc363717639"/>
      <w:bookmarkStart w:id="313" w:name="_Toc363716809"/>
      <w:bookmarkStart w:id="314" w:name="_Toc363717264"/>
      <w:bookmarkStart w:id="315" w:name="_Toc363717640"/>
      <w:bookmarkStart w:id="316" w:name="_Toc363716810"/>
      <w:bookmarkStart w:id="317" w:name="_Toc363717265"/>
      <w:bookmarkStart w:id="318" w:name="_Toc363717641"/>
      <w:bookmarkStart w:id="319" w:name="_Toc363716811"/>
      <w:bookmarkStart w:id="320" w:name="_Toc363717266"/>
      <w:bookmarkStart w:id="321" w:name="_Toc363717642"/>
      <w:bookmarkStart w:id="322" w:name="_Toc363716812"/>
      <w:bookmarkStart w:id="323" w:name="_Toc363717267"/>
      <w:bookmarkStart w:id="324" w:name="_Toc363717643"/>
      <w:bookmarkStart w:id="325" w:name="_Toc363716813"/>
      <w:bookmarkStart w:id="326" w:name="_Toc363717268"/>
      <w:bookmarkStart w:id="327" w:name="_Toc363717644"/>
      <w:bookmarkStart w:id="328" w:name="_Toc363716814"/>
      <w:bookmarkStart w:id="329" w:name="_Toc363717269"/>
      <w:bookmarkStart w:id="330" w:name="_Toc363717645"/>
      <w:bookmarkStart w:id="331" w:name="_Toc363716815"/>
      <w:bookmarkStart w:id="332" w:name="_Toc363717270"/>
      <w:bookmarkStart w:id="333" w:name="_Toc363717646"/>
      <w:bookmarkStart w:id="334" w:name="_Toc363716816"/>
      <w:bookmarkStart w:id="335" w:name="_Toc363717271"/>
      <w:bookmarkStart w:id="336" w:name="_Toc363717647"/>
      <w:bookmarkStart w:id="337" w:name="_Toc363716817"/>
      <w:bookmarkStart w:id="338" w:name="_Toc363717272"/>
      <w:bookmarkStart w:id="339" w:name="_Toc363717648"/>
      <w:bookmarkStart w:id="340" w:name="_Toc363716818"/>
      <w:bookmarkStart w:id="341" w:name="_Toc363717273"/>
      <w:bookmarkStart w:id="342" w:name="_Toc363717649"/>
      <w:bookmarkStart w:id="343" w:name="_Toc363716819"/>
      <w:bookmarkStart w:id="344" w:name="_Toc363717274"/>
      <w:bookmarkStart w:id="345" w:name="_Toc363717650"/>
      <w:bookmarkStart w:id="346" w:name="_Toc363716820"/>
      <w:bookmarkStart w:id="347" w:name="_Toc363717275"/>
      <w:bookmarkStart w:id="348" w:name="_Toc363717651"/>
      <w:bookmarkStart w:id="349" w:name="_Toc363716821"/>
      <w:bookmarkStart w:id="350" w:name="_Toc363717276"/>
      <w:bookmarkStart w:id="351" w:name="_Toc363717652"/>
      <w:bookmarkStart w:id="352" w:name="_Toc363716822"/>
      <w:bookmarkStart w:id="353" w:name="_Toc363717277"/>
      <w:bookmarkStart w:id="354" w:name="_Toc363717653"/>
      <w:bookmarkStart w:id="355" w:name="_Toc363716823"/>
      <w:bookmarkStart w:id="356" w:name="_Toc363717278"/>
      <w:bookmarkStart w:id="357" w:name="_Toc363717654"/>
      <w:bookmarkStart w:id="358" w:name="_Toc363716824"/>
      <w:bookmarkStart w:id="359" w:name="_Toc363717279"/>
      <w:bookmarkStart w:id="360" w:name="_Toc363717655"/>
      <w:bookmarkStart w:id="361" w:name="_Toc363716825"/>
      <w:bookmarkStart w:id="362" w:name="_Toc363717280"/>
      <w:bookmarkStart w:id="363" w:name="_Toc363717656"/>
      <w:bookmarkStart w:id="364" w:name="_Toc363716826"/>
      <w:bookmarkStart w:id="365" w:name="_Toc363717281"/>
      <w:bookmarkStart w:id="366" w:name="_Toc363717657"/>
      <w:bookmarkStart w:id="367" w:name="_Toc363716827"/>
      <w:bookmarkStart w:id="368" w:name="_Toc363717282"/>
      <w:bookmarkStart w:id="369" w:name="_Toc363717658"/>
      <w:bookmarkStart w:id="370" w:name="_Toc363716828"/>
      <w:bookmarkStart w:id="371" w:name="_Toc363717283"/>
      <w:bookmarkStart w:id="372" w:name="_Toc363717659"/>
      <w:bookmarkStart w:id="373" w:name="_Toc363716829"/>
      <w:bookmarkStart w:id="374" w:name="_Toc363717284"/>
      <w:bookmarkStart w:id="375" w:name="_Toc363717660"/>
      <w:bookmarkStart w:id="376" w:name="_Toc355941899"/>
      <w:bookmarkStart w:id="377" w:name="_Toc355944441"/>
      <w:bookmarkStart w:id="378" w:name="_Toc355947361"/>
      <w:bookmarkStart w:id="379" w:name="_Toc355948484"/>
      <w:bookmarkStart w:id="380" w:name="_Toc356293438"/>
      <w:bookmarkStart w:id="381" w:name="_Toc357585730"/>
      <w:bookmarkStart w:id="382" w:name="_Toc363716830"/>
      <w:bookmarkStart w:id="383" w:name="_Toc363717285"/>
      <w:bookmarkStart w:id="384" w:name="_Toc363717661"/>
      <w:bookmarkStart w:id="385" w:name="_Toc363716831"/>
      <w:bookmarkStart w:id="386" w:name="_Toc363717286"/>
      <w:bookmarkStart w:id="387" w:name="_Toc363717662"/>
      <w:bookmarkStart w:id="388" w:name="_Toc363716832"/>
      <w:bookmarkStart w:id="389" w:name="_Toc363717287"/>
      <w:bookmarkStart w:id="390" w:name="_Toc363717663"/>
      <w:bookmarkStart w:id="391" w:name="_Toc363716833"/>
      <w:bookmarkStart w:id="392" w:name="_Toc363717288"/>
      <w:bookmarkStart w:id="393" w:name="_Toc363717664"/>
      <w:bookmarkStart w:id="394" w:name="_Toc363716834"/>
      <w:bookmarkStart w:id="395" w:name="_Toc363717289"/>
      <w:bookmarkStart w:id="396" w:name="_Toc363717665"/>
      <w:bookmarkStart w:id="397" w:name="_Toc363716835"/>
      <w:bookmarkStart w:id="398" w:name="_Toc363717290"/>
      <w:bookmarkStart w:id="399" w:name="_Toc363717666"/>
      <w:bookmarkStart w:id="400" w:name="_Toc363716836"/>
      <w:bookmarkStart w:id="401" w:name="_Toc363717291"/>
      <w:bookmarkStart w:id="402" w:name="_Toc363717667"/>
      <w:bookmarkStart w:id="403" w:name="_Toc363716837"/>
      <w:bookmarkStart w:id="404" w:name="_Toc363717292"/>
      <w:bookmarkStart w:id="405" w:name="_Toc363717668"/>
      <w:bookmarkStart w:id="406" w:name="_Toc363716838"/>
      <w:bookmarkStart w:id="407" w:name="_Toc363717293"/>
      <w:bookmarkStart w:id="408" w:name="_Toc363717669"/>
      <w:bookmarkStart w:id="409" w:name="_Toc363716839"/>
      <w:bookmarkStart w:id="410" w:name="_Toc363717294"/>
      <w:bookmarkStart w:id="411" w:name="_Toc363717670"/>
      <w:bookmarkStart w:id="412" w:name="_Toc363716840"/>
      <w:bookmarkStart w:id="413" w:name="_Toc363717295"/>
      <w:bookmarkStart w:id="414" w:name="_Toc363717671"/>
      <w:bookmarkStart w:id="415" w:name="_Toc363716841"/>
      <w:bookmarkStart w:id="416" w:name="_Toc363717296"/>
      <w:bookmarkStart w:id="417" w:name="_Toc363717672"/>
      <w:bookmarkStart w:id="418" w:name="_Toc363716842"/>
      <w:bookmarkStart w:id="419" w:name="_Toc363717297"/>
      <w:bookmarkStart w:id="420" w:name="_Toc363717673"/>
      <w:bookmarkStart w:id="421" w:name="_Toc363716843"/>
      <w:bookmarkStart w:id="422" w:name="_Toc363717298"/>
      <w:bookmarkStart w:id="423" w:name="_Toc363717674"/>
      <w:bookmarkStart w:id="424" w:name="_Toc355944443"/>
      <w:bookmarkStart w:id="425" w:name="_Toc355947363"/>
      <w:bookmarkStart w:id="426" w:name="_Toc355948486"/>
      <w:bookmarkStart w:id="427" w:name="_Toc356293440"/>
      <w:bookmarkStart w:id="428" w:name="_Toc357585732"/>
      <w:bookmarkStart w:id="429" w:name="_Toc363716844"/>
      <w:bookmarkStart w:id="430" w:name="_Toc363717299"/>
      <w:bookmarkStart w:id="431" w:name="_Toc363717675"/>
      <w:bookmarkStart w:id="432" w:name="_Toc363716845"/>
      <w:bookmarkStart w:id="433" w:name="_Toc363717300"/>
      <w:bookmarkStart w:id="434" w:name="_Toc363717676"/>
      <w:bookmarkStart w:id="435" w:name="_Toc363716846"/>
      <w:bookmarkStart w:id="436" w:name="_Toc363717301"/>
      <w:bookmarkStart w:id="437" w:name="_Toc363717677"/>
      <w:bookmarkStart w:id="438" w:name="_Toc363716847"/>
      <w:bookmarkStart w:id="439" w:name="_Toc363717302"/>
      <w:bookmarkStart w:id="440" w:name="_Toc363717678"/>
      <w:bookmarkStart w:id="441" w:name="_Toc363716848"/>
      <w:bookmarkStart w:id="442" w:name="_Toc363717303"/>
      <w:bookmarkStart w:id="443" w:name="_Toc363717679"/>
      <w:bookmarkStart w:id="444" w:name="_Toc363716849"/>
      <w:bookmarkStart w:id="445" w:name="_Toc363717304"/>
      <w:bookmarkStart w:id="446" w:name="_Toc363717680"/>
      <w:bookmarkStart w:id="447" w:name="_Toc363716850"/>
      <w:bookmarkStart w:id="448" w:name="_Toc363717305"/>
      <w:bookmarkStart w:id="449" w:name="_Toc363717681"/>
      <w:bookmarkStart w:id="450" w:name="_Toc363716851"/>
      <w:bookmarkStart w:id="451" w:name="_Toc363717306"/>
      <w:bookmarkStart w:id="452" w:name="_Toc363717682"/>
      <w:bookmarkStart w:id="453" w:name="_Toc363716852"/>
      <w:bookmarkStart w:id="454" w:name="_Toc363717307"/>
      <w:bookmarkStart w:id="455" w:name="_Toc363717683"/>
      <w:bookmarkStart w:id="456" w:name="_Toc363716853"/>
      <w:bookmarkStart w:id="457" w:name="_Toc363717308"/>
      <w:bookmarkStart w:id="458" w:name="_Toc363717684"/>
      <w:bookmarkStart w:id="459" w:name="_Toc363716854"/>
      <w:bookmarkStart w:id="460" w:name="_Toc363717309"/>
      <w:bookmarkStart w:id="461" w:name="_Toc363717685"/>
      <w:bookmarkStart w:id="462" w:name="_Toc363716855"/>
      <w:bookmarkStart w:id="463" w:name="_Toc363717310"/>
      <w:bookmarkStart w:id="464" w:name="_Toc363717686"/>
      <w:bookmarkStart w:id="465" w:name="_Toc363716856"/>
      <w:bookmarkStart w:id="466" w:name="_Toc363717311"/>
      <w:bookmarkStart w:id="467" w:name="_Toc363717687"/>
      <w:bookmarkStart w:id="468" w:name="_Toc356293442"/>
      <w:bookmarkStart w:id="469" w:name="_Toc357585734"/>
      <w:bookmarkStart w:id="470" w:name="_Toc363716857"/>
      <w:bookmarkStart w:id="471" w:name="_Toc363717312"/>
      <w:bookmarkStart w:id="472" w:name="_Toc363717688"/>
      <w:bookmarkStart w:id="473" w:name="_Toc363716858"/>
      <w:bookmarkStart w:id="474" w:name="_Toc363717313"/>
      <w:bookmarkStart w:id="475" w:name="_Toc363717689"/>
      <w:bookmarkStart w:id="476" w:name="_Toc363716859"/>
      <w:bookmarkStart w:id="477" w:name="_Toc363717314"/>
      <w:bookmarkStart w:id="478" w:name="_Toc363717690"/>
      <w:bookmarkStart w:id="479" w:name="_Toc363716860"/>
      <w:bookmarkStart w:id="480" w:name="_Toc363717315"/>
      <w:bookmarkStart w:id="481" w:name="_Toc363717691"/>
      <w:bookmarkStart w:id="482" w:name="_Toc363716861"/>
      <w:bookmarkStart w:id="483" w:name="_Toc363717316"/>
      <w:bookmarkStart w:id="484" w:name="_Toc363717692"/>
      <w:bookmarkStart w:id="485" w:name="_Toc363716862"/>
      <w:bookmarkStart w:id="486" w:name="_Toc363717317"/>
      <w:bookmarkStart w:id="487" w:name="_Toc363717693"/>
      <w:bookmarkStart w:id="488" w:name="_Toc363716863"/>
      <w:bookmarkStart w:id="489" w:name="_Toc363717318"/>
      <w:bookmarkStart w:id="490" w:name="_Toc363717694"/>
      <w:bookmarkStart w:id="491" w:name="_Toc363716864"/>
      <w:bookmarkStart w:id="492" w:name="_Toc363717319"/>
      <w:bookmarkStart w:id="493" w:name="_Toc363717695"/>
      <w:bookmarkStart w:id="494" w:name="_Toc363716865"/>
      <w:bookmarkStart w:id="495" w:name="_Toc363717320"/>
      <w:bookmarkStart w:id="496" w:name="_Toc363717696"/>
      <w:bookmarkStart w:id="497" w:name="_Toc363716866"/>
      <w:bookmarkStart w:id="498" w:name="_Toc363717321"/>
      <w:bookmarkStart w:id="499" w:name="_Toc363717697"/>
      <w:bookmarkStart w:id="500" w:name="_Toc363716867"/>
      <w:bookmarkStart w:id="501" w:name="_Toc363717322"/>
      <w:bookmarkStart w:id="502" w:name="_Toc363717698"/>
      <w:bookmarkStart w:id="503" w:name="_Toc363716868"/>
      <w:bookmarkStart w:id="504" w:name="_Toc363717323"/>
      <w:bookmarkStart w:id="505" w:name="_Toc363717699"/>
      <w:bookmarkStart w:id="506" w:name="_Toc355944446"/>
      <w:bookmarkStart w:id="507" w:name="_Toc355947366"/>
      <w:bookmarkStart w:id="508" w:name="_Toc355948489"/>
      <w:bookmarkStart w:id="509" w:name="_Toc356293444"/>
      <w:bookmarkStart w:id="510" w:name="_Toc357585736"/>
      <w:bookmarkStart w:id="511" w:name="_Toc363716869"/>
      <w:bookmarkStart w:id="512" w:name="_Toc363717324"/>
      <w:bookmarkStart w:id="513" w:name="_Toc363717700"/>
      <w:bookmarkStart w:id="514" w:name="_Toc363716870"/>
      <w:bookmarkStart w:id="515" w:name="_Toc363717325"/>
      <w:bookmarkStart w:id="516" w:name="_Toc363717701"/>
      <w:bookmarkStart w:id="517" w:name="_Toc363716871"/>
      <w:bookmarkStart w:id="518" w:name="_Toc363717326"/>
      <w:bookmarkStart w:id="519" w:name="_Toc363717702"/>
      <w:bookmarkStart w:id="520" w:name="_Toc363716872"/>
      <w:bookmarkStart w:id="521" w:name="_Toc363717327"/>
      <w:bookmarkStart w:id="522" w:name="_Toc363717703"/>
      <w:bookmarkStart w:id="523" w:name="_Toc363716873"/>
      <w:bookmarkStart w:id="524" w:name="_Toc363717328"/>
      <w:bookmarkStart w:id="525" w:name="_Toc363717704"/>
      <w:bookmarkStart w:id="526" w:name="_Toc363716874"/>
      <w:bookmarkStart w:id="527" w:name="_Toc363717329"/>
      <w:bookmarkStart w:id="528" w:name="_Toc363717705"/>
      <w:bookmarkStart w:id="529" w:name="_Toc363716875"/>
      <w:bookmarkStart w:id="530" w:name="_Toc363717330"/>
      <w:bookmarkStart w:id="531" w:name="_Toc363717706"/>
      <w:bookmarkStart w:id="532" w:name="_Toc363716876"/>
      <w:bookmarkStart w:id="533" w:name="_Toc363717331"/>
      <w:bookmarkStart w:id="534" w:name="_Toc363717707"/>
      <w:bookmarkStart w:id="535" w:name="_Toc363716877"/>
      <w:bookmarkStart w:id="536" w:name="_Toc363717332"/>
      <w:bookmarkStart w:id="537" w:name="_Toc363717708"/>
      <w:bookmarkStart w:id="538" w:name="_Toc363716878"/>
      <w:bookmarkStart w:id="539" w:name="_Toc363717333"/>
      <w:bookmarkStart w:id="540" w:name="_Toc363717709"/>
      <w:bookmarkStart w:id="541" w:name="_Toc363716879"/>
      <w:bookmarkStart w:id="542" w:name="_Toc363717334"/>
      <w:bookmarkStart w:id="543" w:name="_Toc363717710"/>
      <w:bookmarkStart w:id="544" w:name="_Toc363716880"/>
      <w:bookmarkStart w:id="545" w:name="_Toc363717335"/>
      <w:bookmarkStart w:id="546" w:name="_Toc363717711"/>
      <w:bookmarkStart w:id="547" w:name="_Toc363716881"/>
      <w:bookmarkStart w:id="548" w:name="_Toc363717336"/>
      <w:bookmarkStart w:id="549" w:name="_Toc363717712"/>
      <w:bookmarkStart w:id="550" w:name="_Toc363716882"/>
      <w:bookmarkStart w:id="551" w:name="_Toc363717337"/>
      <w:bookmarkStart w:id="552" w:name="_Toc363717713"/>
      <w:bookmarkStart w:id="553" w:name="_Toc363716883"/>
      <w:bookmarkStart w:id="554" w:name="_Toc363717338"/>
      <w:bookmarkStart w:id="555" w:name="_Toc363717714"/>
      <w:bookmarkStart w:id="556" w:name="_Toc363716884"/>
      <w:bookmarkStart w:id="557" w:name="_Toc363717339"/>
      <w:bookmarkStart w:id="558" w:name="_Toc363717715"/>
      <w:bookmarkStart w:id="559" w:name="_Toc363716885"/>
      <w:bookmarkStart w:id="560" w:name="_Toc363717340"/>
      <w:bookmarkStart w:id="561" w:name="_Toc363717716"/>
      <w:bookmarkStart w:id="562" w:name="_Toc363716886"/>
      <w:bookmarkStart w:id="563" w:name="_Toc363717341"/>
      <w:bookmarkStart w:id="564" w:name="_Toc363717717"/>
      <w:bookmarkStart w:id="565" w:name="_Toc363716887"/>
      <w:bookmarkStart w:id="566" w:name="_Toc363717342"/>
      <w:bookmarkStart w:id="567" w:name="_Toc363717718"/>
      <w:bookmarkStart w:id="568" w:name="_Toc363716888"/>
      <w:bookmarkStart w:id="569" w:name="_Toc363717343"/>
      <w:bookmarkStart w:id="570" w:name="_Toc363717719"/>
      <w:bookmarkStart w:id="571" w:name="_Toc363716889"/>
      <w:bookmarkStart w:id="572" w:name="_Toc363717344"/>
      <w:bookmarkStart w:id="573" w:name="_Toc363717720"/>
      <w:bookmarkStart w:id="574" w:name="_Toc363716890"/>
      <w:bookmarkStart w:id="575" w:name="_Toc363717345"/>
      <w:bookmarkStart w:id="576" w:name="_Toc363717721"/>
      <w:bookmarkStart w:id="577" w:name="_Toc363716891"/>
      <w:bookmarkStart w:id="578" w:name="_Toc363717346"/>
      <w:bookmarkStart w:id="579" w:name="_Toc363717722"/>
      <w:bookmarkStart w:id="580" w:name="_Toc363716892"/>
      <w:bookmarkStart w:id="581" w:name="_Toc363717347"/>
      <w:bookmarkStart w:id="582" w:name="_Toc363717723"/>
      <w:bookmarkStart w:id="583" w:name="_Toc363716893"/>
      <w:bookmarkStart w:id="584" w:name="_Toc363717348"/>
      <w:bookmarkStart w:id="585" w:name="_Toc363717724"/>
      <w:bookmarkStart w:id="586" w:name="_Toc363716894"/>
      <w:bookmarkStart w:id="587" w:name="_Toc363717349"/>
      <w:bookmarkStart w:id="588" w:name="_Toc363717725"/>
      <w:bookmarkStart w:id="589" w:name="_Toc363716895"/>
      <w:bookmarkStart w:id="590" w:name="_Toc363717350"/>
      <w:bookmarkStart w:id="591" w:name="_Toc363717726"/>
      <w:bookmarkStart w:id="592" w:name="_Toc355944449"/>
      <w:bookmarkStart w:id="593" w:name="_Toc355947369"/>
      <w:bookmarkStart w:id="594" w:name="_Toc355948492"/>
      <w:bookmarkStart w:id="595" w:name="_Toc356293447"/>
      <w:bookmarkStart w:id="596" w:name="_Toc357585739"/>
      <w:bookmarkStart w:id="597" w:name="_Ref287361463"/>
      <w:bookmarkStart w:id="598" w:name="_Toc352575084"/>
      <w:bookmarkStart w:id="599" w:name="_Toc364252841"/>
      <w:bookmarkStart w:id="600" w:name="_Toc367876971"/>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r w:rsidRPr="00F442A2">
        <w:t>DocumentEntry.availabilityStatus</w:t>
      </w:r>
      <w:bookmarkEnd w:id="597"/>
      <w:bookmarkEnd w:id="598"/>
      <w:bookmarkEnd w:id="599"/>
      <w:bookmarkEnd w:id="600"/>
    </w:p>
    <w:p w14:paraId="47866472" w14:textId="77777777" w:rsidR="00E07DB3" w:rsidRPr="00F442A2" w:rsidRDefault="00E07DB3" w:rsidP="000766F4">
      <w:pPr>
        <w:pStyle w:val="BodyText"/>
        <w:rPr>
          <w:b/>
          <w:bCs/>
        </w:rPr>
      </w:pPr>
      <w:r w:rsidRPr="00F442A2">
        <w:rPr>
          <w:b/>
          <w:bCs/>
        </w:rPr>
        <w:t>Description:</w:t>
      </w:r>
    </w:p>
    <w:p w14:paraId="09C83D43" w14:textId="77777777" w:rsidR="00E07DB3" w:rsidRPr="00F442A2" w:rsidRDefault="00E07DB3" w:rsidP="00E07DB3">
      <w:pPr>
        <w:pStyle w:val="BodyText"/>
      </w:pPr>
      <w:r w:rsidRPr="00F442A2">
        <w:t>Represents the status of the DocumentEntry. A DocumentEntry shall have one of two availability statuses:</w:t>
      </w:r>
    </w:p>
    <w:p w14:paraId="61E2F0A1" w14:textId="6B597756" w:rsidR="0071583B" w:rsidRPr="00F442A2" w:rsidRDefault="00F13135" w:rsidP="000766F4">
      <w:pPr>
        <w:pStyle w:val="BodyText"/>
        <w:ind w:left="720"/>
      </w:pPr>
      <w:r w:rsidRPr="00F442A2">
        <w:rPr>
          <w:b/>
        </w:rPr>
        <w:t>Approved</w:t>
      </w:r>
      <w:r w:rsidR="00E07DB3" w:rsidRPr="00F442A2">
        <w:tab/>
        <w:t>The document is available for patient care.</w:t>
      </w:r>
    </w:p>
    <w:p w14:paraId="5A3640A8" w14:textId="62441514" w:rsidR="0071583B" w:rsidRPr="00F442A2" w:rsidRDefault="00F13135" w:rsidP="000766F4">
      <w:pPr>
        <w:pStyle w:val="BodyText"/>
        <w:ind w:left="720"/>
      </w:pPr>
      <w:r w:rsidRPr="00F442A2">
        <w:rPr>
          <w:b/>
        </w:rPr>
        <w:t>Deprecated</w:t>
      </w:r>
      <w:r w:rsidR="00E07DB3" w:rsidRPr="00F442A2">
        <w:tab/>
        <w:t>The document is obsolete.</w:t>
      </w:r>
    </w:p>
    <w:p w14:paraId="6E5B43A5" w14:textId="77777777" w:rsidR="00E07DB3" w:rsidRPr="00F442A2" w:rsidRDefault="00E07DB3" w:rsidP="00E07DB3">
      <w:pPr>
        <w:pStyle w:val="BodyText"/>
      </w:pPr>
      <w:r w:rsidRPr="00F442A2">
        <w:t>This attribute is typically omitted in a submission of new documents. If present in a submission, the submitted value is ignored</w:t>
      </w:r>
      <w:r w:rsidR="00694930" w:rsidRPr="00F442A2">
        <w:t xml:space="preserve">. </w:t>
      </w:r>
      <w:r w:rsidRPr="00F442A2">
        <w:t xml:space="preserve">It is always set to Approved as a result of the successful submission of new documents. It may be changed to Deprecated under the primary responsibility of the creating entity. </w:t>
      </w:r>
    </w:p>
    <w:p w14:paraId="3E3F103F" w14:textId="77777777" w:rsidR="00E07DB3" w:rsidRPr="00F442A2" w:rsidRDefault="00E07DB3" w:rsidP="000766F4">
      <w:pPr>
        <w:pStyle w:val="BodyText"/>
        <w:rPr>
          <w:b/>
          <w:bCs/>
        </w:rPr>
      </w:pPr>
      <w:r w:rsidRPr="00F442A2">
        <w:rPr>
          <w:b/>
          <w:bCs/>
        </w:rPr>
        <w:t>Coding:</w:t>
      </w:r>
    </w:p>
    <w:p w14:paraId="145F0BBE" w14:textId="77777777" w:rsidR="00E07DB3" w:rsidRPr="00F442A2" w:rsidRDefault="00E07DB3" w:rsidP="00E07DB3">
      <w:pPr>
        <w:pStyle w:val="BodyText"/>
      </w:pPr>
      <w:r w:rsidRPr="00F442A2">
        <w:t>The format of the availabilityStatus value is a URN.</w:t>
      </w:r>
    </w:p>
    <w:p w14:paraId="1D523D1C" w14:textId="0FC73413" w:rsidR="00E07DB3" w:rsidRPr="00F442A2" w:rsidRDefault="00E07DB3" w:rsidP="00E07DB3">
      <w:pPr>
        <w:pStyle w:val="BodyText"/>
      </w:pPr>
      <w:r w:rsidRPr="00F442A2">
        <w:t xml:space="preserve">In a query response the value is coded in the status attribute of the ExtrinsicObject representing </w:t>
      </w:r>
      <w:r w:rsidR="008F1CB0" w:rsidRPr="00F442A2">
        <w:t xml:space="preserve">the DocumentEntry and shall be </w:t>
      </w:r>
      <w:r w:rsidRPr="00F442A2">
        <w:rPr>
          <w:rFonts w:ascii="Courier New" w:hAnsi="Courier New" w:cs="Courier New"/>
          <w:sz w:val="20"/>
        </w:rPr>
        <w:t>urn:oasis:names:tc:ebxml-regrep:StatusType:Approved</w:t>
      </w:r>
      <w:r w:rsidR="008F1CB0" w:rsidRPr="00F442A2">
        <w:t xml:space="preserve"> or </w:t>
      </w:r>
      <w:r w:rsidRPr="00F442A2">
        <w:rPr>
          <w:rFonts w:ascii="Courier New" w:hAnsi="Courier New" w:cs="Courier New"/>
          <w:sz w:val="20"/>
        </w:rPr>
        <w:t>urn:oasis:names:tc:ebx</w:t>
      </w:r>
      <w:r w:rsidR="008F1CB0" w:rsidRPr="00F442A2">
        <w:rPr>
          <w:rFonts w:ascii="Courier New" w:hAnsi="Courier New" w:cs="Courier New"/>
          <w:sz w:val="20"/>
        </w:rPr>
        <w:t>ml-regrep:StatusType:Deprecated</w:t>
      </w:r>
      <w:r w:rsidRPr="00F442A2">
        <w:t>.</w:t>
      </w:r>
      <w:r w:rsidR="00D04361" w:rsidRPr="00F442A2">
        <w:t xml:space="preserve"> </w:t>
      </w:r>
      <w:r w:rsidRPr="00F442A2">
        <w:t xml:space="preserve">The example below shows the status attribute. </w:t>
      </w:r>
    </w:p>
    <w:p w14:paraId="76FF20C7" w14:textId="77777777" w:rsidR="00E07DB3" w:rsidRPr="00F442A2" w:rsidRDefault="00E07DB3" w:rsidP="00A4429A">
      <w:pPr>
        <w:pStyle w:val="XMLFragment"/>
        <w:rPr>
          <w:lang w:val="en-US"/>
        </w:rPr>
      </w:pPr>
    </w:p>
    <w:p w14:paraId="349968AE" w14:textId="77777777" w:rsidR="00E07DB3" w:rsidRPr="00F442A2" w:rsidRDefault="00E07DB3" w:rsidP="00A4429A">
      <w:pPr>
        <w:pStyle w:val="XMLFragment"/>
        <w:rPr>
          <w:lang w:val="en-US"/>
        </w:rPr>
      </w:pPr>
      <w:r w:rsidRPr="00F442A2">
        <w:rPr>
          <w:lang w:val="en-US"/>
        </w:rPr>
        <w:t>&lt;ExtrinsicObject</w:t>
      </w:r>
    </w:p>
    <w:p w14:paraId="7C51B4BF" w14:textId="77777777" w:rsidR="00E07DB3" w:rsidRPr="00F442A2" w:rsidRDefault="00E07DB3" w:rsidP="00A4429A">
      <w:pPr>
        <w:pStyle w:val="XMLFragment"/>
        <w:rPr>
          <w:lang w:val="en-US"/>
        </w:rPr>
      </w:pPr>
      <w:r w:rsidRPr="00F442A2">
        <w:rPr>
          <w:lang w:val="en-US"/>
        </w:rPr>
        <w:t xml:space="preserve">    id="urn:uuid:fbeacdb7-5421-4474-9267-985007cd8855"</w:t>
      </w:r>
    </w:p>
    <w:p w14:paraId="659005E9" w14:textId="77777777" w:rsidR="00E07DB3" w:rsidRPr="00F442A2" w:rsidRDefault="00E07DB3" w:rsidP="00A4429A">
      <w:pPr>
        <w:pStyle w:val="XMLFragment"/>
        <w:rPr>
          <w:lang w:val="en-US"/>
        </w:rPr>
      </w:pPr>
      <w:r w:rsidRPr="00F442A2">
        <w:rPr>
          <w:lang w:val="en-US"/>
        </w:rPr>
        <w:t xml:space="preserve">    objectType="urn:uuid:7edca82f-054d-47f2-a032-9b2a5b5186c1"</w:t>
      </w:r>
    </w:p>
    <w:p w14:paraId="613FA5AB" w14:textId="77777777" w:rsidR="00E07DB3" w:rsidRPr="00F442A2" w:rsidRDefault="00E07DB3" w:rsidP="00A4429A">
      <w:pPr>
        <w:pStyle w:val="XMLFragment"/>
        <w:rPr>
          <w:lang w:val="en-US"/>
        </w:rPr>
      </w:pPr>
      <w:r w:rsidRPr="00F442A2">
        <w:rPr>
          <w:lang w:val="en-US"/>
        </w:rPr>
        <w:t xml:space="preserve">    status="urn:oasis:names:tc:ebxml-regrep:StatusType:Approved" </w:t>
      </w:r>
    </w:p>
    <w:p w14:paraId="61C36BC8" w14:textId="77777777" w:rsidR="00E07DB3" w:rsidRPr="00F442A2" w:rsidRDefault="00E07DB3" w:rsidP="00A4429A">
      <w:pPr>
        <w:pStyle w:val="XMLFragment"/>
        <w:rPr>
          <w:lang w:val="en-US"/>
        </w:rPr>
      </w:pPr>
      <w:r w:rsidRPr="00F442A2">
        <w:rPr>
          <w:lang w:val="en-US"/>
        </w:rPr>
        <w:t xml:space="preserve">    &gt; </w:t>
      </w:r>
    </w:p>
    <w:p w14:paraId="210ACF9E" w14:textId="77777777" w:rsidR="00E07DB3" w:rsidRPr="00F442A2" w:rsidRDefault="00E07DB3" w:rsidP="00A4429A">
      <w:pPr>
        <w:pStyle w:val="XMLFragment"/>
        <w:rPr>
          <w:lang w:val="en-US"/>
        </w:rPr>
      </w:pPr>
      <w:r w:rsidRPr="00F442A2">
        <w:rPr>
          <w:lang w:val="en-US"/>
        </w:rPr>
        <w:t>...</w:t>
      </w:r>
    </w:p>
    <w:p w14:paraId="36CBB2D2" w14:textId="77777777" w:rsidR="0064503F" w:rsidRPr="00F442A2" w:rsidRDefault="0064503F" w:rsidP="00526BF4">
      <w:pPr>
        <w:pStyle w:val="BodyText"/>
      </w:pPr>
      <w:bookmarkStart w:id="601" w:name="_Toc355944451"/>
      <w:bookmarkStart w:id="602" w:name="_Toc355947371"/>
      <w:bookmarkStart w:id="603" w:name="_Toc355948494"/>
      <w:bookmarkStart w:id="604" w:name="_Toc356293449"/>
      <w:bookmarkStart w:id="605" w:name="_Toc357585741"/>
      <w:bookmarkStart w:id="606" w:name="_Ref287361523"/>
      <w:bookmarkStart w:id="607" w:name="_Toc352575085"/>
      <w:bookmarkStart w:id="608" w:name="_Toc364252842"/>
      <w:bookmarkStart w:id="609" w:name="_Toc367876972"/>
      <w:bookmarkEnd w:id="601"/>
      <w:bookmarkEnd w:id="602"/>
      <w:bookmarkEnd w:id="603"/>
      <w:bookmarkEnd w:id="604"/>
      <w:bookmarkEnd w:id="605"/>
    </w:p>
    <w:p w14:paraId="3F97F4A3" w14:textId="77777777" w:rsidR="00E07DB3" w:rsidRPr="00F442A2" w:rsidRDefault="00E07DB3" w:rsidP="009E7736">
      <w:pPr>
        <w:pStyle w:val="Heading5"/>
        <w:numPr>
          <w:ilvl w:val="4"/>
          <w:numId w:val="5"/>
        </w:numPr>
        <w:tabs>
          <w:tab w:val="clear" w:pos="1980"/>
        </w:tabs>
        <w:suppressAutoHyphens w:val="0"/>
      </w:pPr>
      <w:r w:rsidRPr="00F442A2">
        <w:t>DocumentEntry.classCode</w:t>
      </w:r>
      <w:bookmarkEnd w:id="606"/>
      <w:bookmarkEnd w:id="607"/>
      <w:bookmarkEnd w:id="608"/>
      <w:bookmarkEnd w:id="609"/>
    </w:p>
    <w:p w14:paraId="4390DC98" w14:textId="77777777" w:rsidR="00E07DB3" w:rsidRPr="00F442A2" w:rsidRDefault="00E07DB3" w:rsidP="000766F4">
      <w:pPr>
        <w:pStyle w:val="StyleBold"/>
      </w:pPr>
      <w:r w:rsidRPr="00F442A2">
        <w:t>Description:</w:t>
      </w:r>
    </w:p>
    <w:p w14:paraId="276B82B8" w14:textId="77777777" w:rsidR="00E07DB3" w:rsidRPr="00F442A2" w:rsidRDefault="00E07DB3" w:rsidP="00E07DB3">
      <w:r w:rsidRPr="00F442A2">
        <w:t xml:space="preserve">The code specifying the </w:t>
      </w:r>
      <w:r w:rsidR="0098761D" w:rsidRPr="00F442A2">
        <w:t>high-level use classification of the</w:t>
      </w:r>
      <w:r w:rsidRPr="00F442A2">
        <w:t xml:space="preserve"> document</w:t>
      </w:r>
      <w:r w:rsidR="0098761D" w:rsidRPr="00F442A2">
        <w:t xml:space="preserve"> type</w:t>
      </w:r>
      <w:r w:rsidRPr="00F442A2">
        <w:t xml:space="preserve"> (e.g., Report</w:t>
      </w:r>
      <w:r w:rsidR="0098761D" w:rsidRPr="00F442A2">
        <w:t>, Summary, Images, Treatment Plan, Patient Preferences, Workflow</w:t>
      </w:r>
      <w:r w:rsidRPr="00F442A2">
        <w:t>).</w:t>
      </w:r>
      <w:r w:rsidR="0064356B" w:rsidRPr="00F442A2">
        <w:t xml:space="preserve"> </w:t>
      </w:r>
      <w:r w:rsidR="0098761D" w:rsidRPr="00F442A2">
        <w:t xml:space="preserve">The typeCode specifies the precise type of document from the user perspective. </w:t>
      </w:r>
      <w:r w:rsidRPr="00F442A2">
        <w:t xml:space="preserve">Valid values for </w:t>
      </w:r>
      <w:r w:rsidR="0098761D" w:rsidRPr="00F442A2">
        <w:t>classCode</w:t>
      </w:r>
      <w:r w:rsidRPr="00F442A2">
        <w:t xml:space="preserve"> attribute are specified by the policies of the creating entity. It is recommended that the creating entity draws these values from a coding scheme providing a coarse level of granularity (about 10 to 100 entries). For example, XDS specifies that the XDS Affinity Domain will establish this list.</w:t>
      </w:r>
    </w:p>
    <w:p w14:paraId="62829BF7" w14:textId="77777777" w:rsidR="00E07DB3" w:rsidRPr="00F442A2" w:rsidRDefault="00E07DB3" w:rsidP="000766F4">
      <w:pPr>
        <w:pStyle w:val="StyleBold"/>
      </w:pPr>
      <w:r w:rsidRPr="00F442A2">
        <w:lastRenderedPageBreak/>
        <w:t>Coding:</w:t>
      </w:r>
    </w:p>
    <w:p w14:paraId="47A64BBD" w14:textId="2A9348A0" w:rsidR="00E07DB3" w:rsidRPr="00F442A2" w:rsidRDefault="00E07DB3" w:rsidP="00E07DB3">
      <w:r w:rsidRPr="00F442A2">
        <w:t xml:space="preserve">There shall be exactly </w:t>
      </w:r>
      <w:r w:rsidR="002E50F8" w:rsidRPr="00F442A2">
        <w:t xml:space="preserve">zero or </w:t>
      </w:r>
      <w:r w:rsidRPr="00F442A2">
        <w:t xml:space="preserve">one ebRIM Classification containing a classCode for any DocumentEntry. See </w:t>
      </w:r>
      <w:r w:rsidR="00E3287C" w:rsidRPr="00F442A2">
        <w:t>S</w:t>
      </w:r>
      <w:r w:rsidRPr="00F442A2">
        <w:t xml:space="preserve">ection </w:t>
      </w:r>
      <w:r w:rsidR="00F13135" w:rsidRPr="00F442A2">
        <w:fldChar w:fldCharType="begin"/>
      </w:r>
      <w:r w:rsidRPr="00F442A2">
        <w:instrText xml:space="preserve"> REF _Ref352576640 \r \h </w:instrText>
      </w:r>
      <w:r w:rsidR="00F13135" w:rsidRPr="00F442A2">
        <w:fldChar w:fldCharType="separate"/>
      </w:r>
      <w:r w:rsidR="00B85B78" w:rsidRPr="00F442A2">
        <w:t>4.2.3.1.2</w:t>
      </w:r>
      <w:r w:rsidR="00F13135" w:rsidRPr="00F442A2">
        <w:fldChar w:fldCharType="end"/>
      </w:r>
      <w:r w:rsidRPr="00F442A2">
        <w:t xml:space="preserve"> for a description of coding an ebRIM Classification. For the classCode metadata attribute, the classificationScheme shall be </w:t>
      </w:r>
      <w:r w:rsidR="008436A0" w:rsidRPr="00F442A2">
        <w:br/>
      </w:r>
      <w:r w:rsidRPr="00F442A2">
        <w:rPr>
          <w:rFonts w:ascii="Courier New" w:hAnsi="Courier New" w:cs="Courier New"/>
          <w:sz w:val="20"/>
        </w:rPr>
        <w:t>urn:uuid:41a5887f-8865-4c09-adf7-e362475b143a</w:t>
      </w:r>
      <w:r w:rsidRPr="00F442A2">
        <w:t>.</w:t>
      </w:r>
    </w:p>
    <w:p w14:paraId="51B478E9" w14:textId="77777777" w:rsidR="00E07DB3" w:rsidRPr="00F442A2" w:rsidRDefault="00E07DB3" w:rsidP="00E07DB3">
      <w:r w:rsidRPr="00F442A2">
        <w:t xml:space="preserve">The following example specifies classCode=10160-0 with display name "History of Medication Use" and coding scheme "2.16.840.1.113883.6.1" for the DocumentEntry labeled "ExampleDocument". </w:t>
      </w:r>
    </w:p>
    <w:p w14:paraId="138F6807" w14:textId="77777777" w:rsidR="00E07DB3" w:rsidRPr="00F442A2" w:rsidRDefault="00E07DB3" w:rsidP="00E07DB3">
      <w:pPr>
        <w:pStyle w:val="BodyText"/>
        <w:rPr>
          <w:rFonts w:eastAsia="MS Mincho"/>
        </w:rPr>
      </w:pPr>
    </w:p>
    <w:p w14:paraId="7F967ECD" w14:textId="77777777" w:rsidR="00E07DB3" w:rsidRPr="00F442A2" w:rsidRDefault="00E07DB3" w:rsidP="00A4429A">
      <w:pPr>
        <w:pStyle w:val="XMLFragment"/>
        <w:rPr>
          <w:lang w:val="en-US"/>
        </w:rPr>
      </w:pPr>
      <w:r w:rsidRPr="00F442A2">
        <w:rPr>
          <w:lang w:val="en-US"/>
        </w:rPr>
        <w:t>&lt;rim:Classification</w:t>
      </w:r>
    </w:p>
    <w:p w14:paraId="4B8B6965" w14:textId="77777777" w:rsidR="00E07DB3" w:rsidRPr="00F442A2" w:rsidRDefault="00E07DB3" w:rsidP="00A4429A">
      <w:pPr>
        <w:pStyle w:val="XMLFragment"/>
        <w:rPr>
          <w:lang w:val="en-US"/>
        </w:rPr>
      </w:pPr>
      <w:r w:rsidRPr="00F442A2">
        <w:rPr>
          <w:lang w:val="en-US"/>
        </w:rPr>
        <w:t xml:space="preserve">    classificationScheme="urn:uuid:41a5887f-8865-4c09-adf7-e362475b143a" </w:t>
      </w:r>
    </w:p>
    <w:p w14:paraId="3E572953" w14:textId="77777777" w:rsidR="00E07DB3" w:rsidRPr="00F442A2" w:rsidRDefault="00E07DB3" w:rsidP="00A4429A">
      <w:pPr>
        <w:pStyle w:val="XMLFragment"/>
        <w:rPr>
          <w:lang w:val="en-US"/>
        </w:rPr>
      </w:pPr>
      <w:r w:rsidRPr="00F442A2">
        <w:rPr>
          <w:lang w:val="en-US"/>
        </w:rPr>
        <w:t xml:space="preserve">    classifiedObject="ExampleDocument" </w:t>
      </w:r>
    </w:p>
    <w:p w14:paraId="30D922A1" w14:textId="77777777" w:rsidR="00E07DB3" w:rsidRPr="00F442A2" w:rsidRDefault="00E07DB3" w:rsidP="00A4429A">
      <w:pPr>
        <w:pStyle w:val="XMLFragment"/>
        <w:rPr>
          <w:lang w:val="en-US"/>
        </w:rPr>
      </w:pPr>
      <w:r w:rsidRPr="00F442A2">
        <w:rPr>
          <w:lang w:val="en-US"/>
        </w:rPr>
        <w:t xml:space="preserve">    id="IdExample_046"</w:t>
      </w:r>
    </w:p>
    <w:p w14:paraId="15124D49" w14:textId="77777777" w:rsidR="00E07DB3" w:rsidRPr="00F442A2" w:rsidRDefault="00E07DB3" w:rsidP="00A4429A">
      <w:pPr>
        <w:pStyle w:val="XMLFragment"/>
        <w:rPr>
          <w:lang w:val="en-US"/>
        </w:rPr>
      </w:pPr>
      <w:r w:rsidRPr="00F442A2">
        <w:rPr>
          <w:lang w:val="en-US"/>
        </w:rPr>
        <w:t xml:space="preserve">    objectType="urn:oasis:names:tc:ebxml-</w:t>
      </w:r>
      <w:r w:rsidRPr="00F442A2">
        <w:rPr>
          <w:lang w:val="en-US"/>
        </w:rPr>
        <w:br/>
      </w:r>
      <w:r w:rsidRPr="00F442A2">
        <w:rPr>
          <w:lang w:val="en-US"/>
        </w:rPr>
        <w:tab/>
        <w:t>regrep:ObjectType:RegistryObject:Classification"</w:t>
      </w:r>
    </w:p>
    <w:p w14:paraId="7A2BB857" w14:textId="77777777" w:rsidR="00E07DB3" w:rsidRPr="00F442A2" w:rsidRDefault="00E07DB3" w:rsidP="00A4429A">
      <w:pPr>
        <w:pStyle w:val="XMLFragment"/>
        <w:rPr>
          <w:lang w:val="en-US"/>
        </w:rPr>
      </w:pPr>
      <w:r w:rsidRPr="00F442A2">
        <w:rPr>
          <w:lang w:val="en-US"/>
        </w:rPr>
        <w:t xml:space="preserve">    nodeRepresentation="10160-0"</w:t>
      </w:r>
    </w:p>
    <w:p w14:paraId="7A4BE51A" w14:textId="77777777" w:rsidR="00E07DB3" w:rsidRPr="00F442A2" w:rsidRDefault="00E07DB3" w:rsidP="00A4429A">
      <w:pPr>
        <w:pStyle w:val="XMLFragment"/>
        <w:rPr>
          <w:lang w:val="en-US"/>
        </w:rPr>
      </w:pPr>
      <w:r w:rsidRPr="00F442A2">
        <w:rPr>
          <w:lang w:val="en-US"/>
        </w:rPr>
        <w:t xml:space="preserve">    &gt;</w:t>
      </w:r>
    </w:p>
    <w:p w14:paraId="4CA10E41" w14:textId="77777777" w:rsidR="00E07DB3" w:rsidRPr="00F442A2" w:rsidRDefault="00E07DB3" w:rsidP="00A4429A">
      <w:pPr>
        <w:pStyle w:val="XMLFragment"/>
        <w:rPr>
          <w:lang w:val="en-US"/>
        </w:rPr>
      </w:pPr>
      <w:r w:rsidRPr="00F442A2">
        <w:rPr>
          <w:lang w:val="en-US"/>
        </w:rPr>
        <w:t xml:space="preserve">  &lt;rim:Name&gt;</w:t>
      </w:r>
    </w:p>
    <w:p w14:paraId="59ACBE89" w14:textId="77777777" w:rsidR="00E07DB3" w:rsidRPr="00F442A2" w:rsidRDefault="00E07DB3" w:rsidP="00A4429A">
      <w:pPr>
        <w:pStyle w:val="XMLFragment"/>
        <w:rPr>
          <w:lang w:val="en-US"/>
        </w:rPr>
      </w:pPr>
      <w:r w:rsidRPr="00F442A2">
        <w:rPr>
          <w:lang w:val="en-US"/>
        </w:rPr>
        <w:t xml:space="preserve">    &lt;rim:LocalizedString</w:t>
      </w:r>
    </w:p>
    <w:p w14:paraId="53166F53" w14:textId="77777777" w:rsidR="00E07DB3" w:rsidRPr="00F442A2" w:rsidRDefault="00E07DB3" w:rsidP="00A4429A">
      <w:pPr>
        <w:pStyle w:val="XMLFragment"/>
        <w:rPr>
          <w:lang w:val="en-US"/>
        </w:rPr>
      </w:pPr>
      <w:r w:rsidRPr="00F442A2">
        <w:rPr>
          <w:lang w:val="en-US"/>
        </w:rPr>
        <w:t xml:space="preserve">        value="History of Medication Use"/&gt;</w:t>
      </w:r>
    </w:p>
    <w:p w14:paraId="1EB9B007" w14:textId="77777777" w:rsidR="00E07DB3" w:rsidRPr="00F442A2" w:rsidRDefault="00E07DB3" w:rsidP="00A4429A">
      <w:pPr>
        <w:pStyle w:val="XMLFragment"/>
        <w:rPr>
          <w:lang w:val="en-US"/>
        </w:rPr>
      </w:pPr>
      <w:r w:rsidRPr="00F442A2">
        <w:rPr>
          <w:lang w:val="en-US"/>
        </w:rPr>
        <w:t xml:space="preserve">  &lt;/rim:Name&gt;</w:t>
      </w:r>
    </w:p>
    <w:p w14:paraId="54A2AD18" w14:textId="77777777" w:rsidR="00E07DB3" w:rsidRPr="00F442A2" w:rsidRDefault="00E07DB3" w:rsidP="00A4429A">
      <w:pPr>
        <w:pStyle w:val="XMLFragment"/>
        <w:rPr>
          <w:lang w:val="en-US"/>
        </w:rPr>
      </w:pPr>
      <w:r w:rsidRPr="00F442A2">
        <w:rPr>
          <w:lang w:val="en-US"/>
        </w:rPr>
        <w:t xml:space="preserve">  &lt;rim:Slot name="codingScheme"&gt;</w:t>
      </w:r>
    </w:p>
    <w:p w14:paraId="7FD76687" w14:textId="77777777" w:rsidR="00E07DB3" w:rsidRPr="00F442A2" w:rsidRDefault="00E07DB3" w:rsidP="00A4429A">
      <w:pPr>
        <w:pStyle w:val="XMLFragment"/>
        <w:rPr>
          <w:lang w:val="en-US"/>
        </w:rPr>
      </w:pPr>
      <w:r w:rsidRPr="00F442A2">
        <w:rPr>
          <w:lang w:val="en-US"/>
        </w:rPr>
        <w:t xml:space="preserve">    &lt;rim:ValueList&gt;</w:t>
      </w:r>
    </w:p>
    <w:p w14:paraId="05855011" w14:textId="77777777" w:rsidR="00E07DB3" w:rsidRPr="00F442A2" w:rsidRDefault="00E07DB3" w:rsidP="00A4429A">
      <w:pPr>
        <w:pStyle w:val="XMLFragment"/>
        <w:rPr>
          <w:lang w:val="en-US"/>
        </w:rPr>
      </w:pPr>
      <w:r w:rsidRPr="00F442A2">
        <w:rPr>
          <w:lang w:val="en-US"/>
        </w:rPr>
        <w:t xml:space="preserve">      &lt;rim:Value&gt;2.16.840.1.113883.6.1&lt;/rim:Value&gt;</w:t>
      </w:r>
    </w:p>
    <w:p w14:paraId="665D5BF0" w14:textId="77777777" w:rsidR="00E07DB3" w:rsidRPr="00F442A2" w:rsidRDefault="00E07DB3" w:rsidP="00A4429A">
      <w:pPr>
        <w:pStyle w:val="XMLFragment"/>
        <w:rPr>
          <w:lang w:val="en-US"/>
        </w:rPr>
      </w:pPr>
      <w:r w:rsidRPr="00F442A2">
        <w:rPr>
          <w:lang w:val="en-US"/>
        </w:rPr>
        <w:t xml:space="preserve">    &lt;/rim:ValueList&gt;</w:t>
      </w:r>
    </w:p>
    <w:p w14:paraId="269CF622" w14:textId="77777777" w:rsidR="00E07DB3" w:rsidRPr="00F442A2" w:rsidRDefault="00E07DB3" w:rsidP="00A4429A">
      <w:pPr>
        <w:pStyle w:val="XMLFragment"/>
        <w:rPr>
          <w:lang w:val="en-US"/>
        </w:rPr>
      </w:pPr>
      <w:r w:rsidRPr="00F442A2">
        <w:rPr>
          <w:lang w:val="en-US"/>
        </w:rPr>
        <w:t xml:space="preserve">  &lt;/rim:Slot&gt;</w:t>
      </w:r>
    </w:p>
    <w:p w14:paraId="6E9B3810" w14:textId="77777777" w:rsidR="00E07DB3" w:rsidRPr="00F442A2" w:rsidRDefault="00E07DB3" w:rsidP="00A4429A">
      <w:pPr>
        <w:pStyle w:val="XMLFragment"/>
        <w:rPr>
          <w:lang w:val="en-US"/>
        </w:rPr>
      </w:pPr>
      <w:r w:rsidRPr="00F442A2">
        <w:rPr>
          <w:lang w:val="en-US"/>
        </w:rPr>
        <w:t>&lt;/rim:Classification&gt;</w:t>
      </w:r>
    </w:p>
    <w:p w14:paraId="53C2A31D" w14:textId="77777777" w:rsidR="0064503F" w:rsidRPr="00F442A2" w:rsidRDefault="0064503F" w:rsidP="00526BF4">
      <w:pPr>
        <w:pStyle w:val="BodyText"/>
      </w:pPr>
      <w:bookmarkStart w:id="610" w:name="_Ref287361546"/>
      <w:bookmarkStart w:id="611" w:name="_Toc352575086"/>
      <w:bookmarkStart w:id="612" w:name="_Toc364252843"/>
      <w:bookmarkStart w:id="613" w:name="_Toc367876973"/>
    </w:p>
    <w:p w14:paraId="6CF87F8D" w14:textId="77777777" w:rsidR="00E07DB3" w:rsidRPr="00F442A2" w:rsidRDefault="00E07DB3" w:rsidP="009E7736">
      <w:pPr>
        <w:pStyle w:val="Heading5"/>
        <w:numPr>
          <w:ilvl w:val="4"/>
          <w:numId w:val="5"/>
        </w:numPr>
        <w:tabs>
          <w:tab w:val="clear" w:pos="1980"/>
        </w:tabs>
        <w:suppressAutoHyphens w:val="0"/>
      </w:pPr>
      <w:r w:rsidRPr="00F442A2">
        <w:t>DocumentEntry.comments</w:t>
      </w:r>
      <w:bookmarkEnd w:id="610"/>
      <w:bookmarkEnd w:id="611"/>
      <w:bookmarkEnd w:id="612"/>
      <w:bookmarkEnd w:id="613"/>
    </w:p>
    <w:p w14:paraId="14423345" w14:textId="77777777" w:rsidR="00E07DB3" w:rsidRPr="00F442A2" w:rsidRDefault="00E07DB3" w:rsidP="000766F4">
      <w:pPr>
        <w:pStyle w:val="BodyText"/>
        <w:rPr>
          <w:b/>
          <w:bCs/>
        </w:rPr>
      </w:pPr>
      <w:r w:rsidRPr="00F442A2">
        <w:rPr>
          <w:b/>
          <w:bCs/>
        </w:rPr>
        <w:t>Description:</w:t>
      </w:r>
    </w:p>
    <w:p w14:paraId="4AB59909" w14:textId="77777777" w:rsidR="00E07DB3" w:rsidRPr="00F442A2" w:rsidRDefault="00E07DB3" w:rsidP="00E07DB3">
      <w:pPr>
        <w:pStyle w:val="BodyText"/>
      </w:pPr>
      <w:r w:rsidRPr="00F442A2">
        <w:t>Contains comments associated with the document.</w:t>
      </w:r>
    </w:p>
    <w:p w14:paraId="33BCC63D" w14:textId="77777777" w:rsidR="00E07DB3" w:rsidRPr="00F442A2" w:rsidRDefault="00E07DB3" w:rsidP="000766F4">
      <w:pPr>
        <w:pStyle w:val="BodyText"/>
        <w:rPr>
          <w:b/>
          <w:bCs/>
        </w:rPr>
      </w:pPr>
      <w:r w:rsidRPr="00F442A2">
        <w:rPr>
          <w:b/>
          <w:bCs/>
        </w:rPr>
        <w:t>Coding:</w:t>
      </w:r>
    </w:p>
    <w:p w14:paraId="6C0DCF13" w14:textId="77777777" w:rsidR="00E07DB3" w:rsidRPr="00F442A2" w:rsidRDefault="00E07DB3" w:rsidP="00E07DB3">
      <w:pPr>
        <w:pStyle w:val="BodyText"/>
      </w:pPr>
      <w:r w:rsidRPr="00F442A2">
        <w:t>Max length is unbounded.</w:t>
      </w:r>
    </w:p>
    <w:p w14:paraId="68CDFF97" w14:textId="77777777" w:rsidR="00E07DB3" w:rsidRPr="00F442A2" w:rsidRDefault="00E07DB3" w:rsidP="00E07DB3">
      <w:pPr>
        <w:pStyle w:val="BodyText"/>
      </w:pPr>
      <w:r w:rsidRPr="00F442A2">
        <w:t>The value of the comments attribute is coded in XML as the "value" attribute of the LocalizedString element within the ebRIM Description structure. There can be at most one ebRIM Description structure per DocumentEntry.</w:t>
      </w:r>
    </w:p>
    <w:p w14:paraId="41D32F14" w14:textId="77777777" w:rsidR="00E07DB3" w:rsidRPr="00F442A2" w:rsidRDefault="00E07DB3" w:rsidP="00E07DB3">
      <w:pPr>
        <w:pStyle w:val="BodyText"/>
      </w:pPr>
      <w:r w:rsidRPr="00F442A2">
        <w:t>The following example shows a comment for the document.</w:t>
      </w:r>
    </w:p>
    <w:p w14:paraId="5DC1E955" w14:textId="77777777" w:rsidR="00E07DB3" w:rsidRPr="00F442A2" w:rsidRDefault="00E07DB3" w:rsidP="00A4429A">
      <w:pPr>
        <w:pStyle w:val="BodyText"/>
      </w:pPr>
    </w:p>
    <w:p w14:paraId="73213E43" w14:textId="77777777" w:rsidR="00E07DB3" w:rsidRPr="00F442A2" w:rsidRDefault="00E07DB3" w:rsidP="00A4429A">
      <w:pPr>
        <w:pStyle w:val="XMLFragment"/>
        <w:rPr>
          <w:lang w:val="en-US"/>
        </w:rPr>
      </w:pPr>
      <w:r w:rsidRPr="00F442A2">
        <w:rPr>
          <w:lang w:val="en-US"/>
        </w:rPr>
        <w:lastRenderedPageBreak/>
        <w:t>&lt;rim:Description&gt;</w:t>
      </w:r>
    </w:p>
    <w:p w14:paraId="5D5E8F1E" w14:textId="77777777" w:rsidR="00E07DB3" w:rsidRPr="00F442A2" w:rsidRDefault="00E07DB3" w:rsidP="00A4429A">
      <w:pPr>
        <w:pStyle w:val="XMLFragment"/>
        <w:rPr>
          <w:lang w:val="en-US"/>
        </w:rPr>
      </w:pPr>
      <w:r w:rsidRPr="00F442A2">
        <w:rPr>
          <w:lang w:val="en-US"/>
        </w:rPr>
        <w:t xml:space="preserve">  &lt;rim:LocalizedString value = "comment associated with the Document"/&gt;</w:t>
      </w:r>
    </w:p>
    <w:p w14:paraId="0FA558A1" w14:textId="77777777" w:rsidR="00E07DB3" w:rsidRPr="00F442A2" w:rsidRDefault="00E07DB3" w:rsidP="00A4429A">
      <w:pPr>
        <w:pStyle w:val="XMLFragment"/>
        <w:rPr>
          <w:lang w:val="en-US"/>
        </w:rPr>
      </w:pPr>
      <w:r w:rsidRPr="00F442A2">
        <w:rPr>
          <w:lang w:val="en-US"/>
        </w:rPr>
        <w:t>&lt;/rim:Description&gt;</w:t>
      </w:r>
    </w:p>
    <w:p w14:paraId="5545CD16" w14:textId="77777777" w:rsidR="0064503F" w:rsidRPr="00F442A2" w:rsidRDefault="0064503F" w:rsidP="00526BF4">
      <w:pPr>
        <w:pStyle w:val="BodyText"/>
      </w:pPr>
      <w:bookmarkStart w:id="614" w:name="_Ref287361564"/>
      <w:bookmarkStart w:id="615" w:name="_Toc352575087"/>
      <w:bookmarkStart w:id="616" w:name="_Toc364252844"/>
      <w:bookmarkStart w:id="617" w:name="_Toc367876974"/>
    </w:p>
    <w:p w14:paraId="71D9B276"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DocumentEntry.confidentialityCode</w:t>
      </w:r>
      <w:bookmarkEnd w:id="614"/>
      <w:bookmarkEnd w:id="615"/>
      <w:bookmarkEnd w:id="616"/>
      <w:bookmarkEnd w:id="617"/>
    </w:p>
    <w:p w14:paraId="47A0412B" w14:textId="77777777" w:rsidR="00E07DB3" w:rsidRPr="00F442A2" w:rsidRDefault="00E07DB3" w:rsidP="000766F4">
      <w:pPr>
        <w:pStyle w:val="BodyText"/>
        <w:rPr>
          <w:b/>
          <w:bCs/>
        </w:rPr>
      </w:pPr>
      <w:r w:rsidRPr="00F442A2">
        <w:rPr>
          <w:b/>
          <w:bCs/>
        </w:rPr>
        <w:t>Description:</w:t>
      </w:r>
    </w:p>
    <w:p w14:paraId="69F0E277" w14:textId="77777777" w:rsidR="00E07DB3" w:rsidRPr="00F442A2" w:rsidRDefault="00E07DB3" w:rsidP="00E07DB3">
      <w:pPr>
        <w:pStyle w:val="BodyText"/>
      </w:pPr>
      <w:r w:rsidRPr="00F442A2">
        <w:t xml:space="preserve">The code specifying the </w:t>
      </w:r>
      <w:r w:rsidR="003360C5" w:rsidRPr="00F442A2">
        <w:t>security and privacy tags</w:t>
      </w:r>
      <w:r w:rsidRPr="00F442A2">
        <w:t xml:space="preserve"> of the document. These codes are set by policy </w:t>
      </w:r>
      <w:r w:rsidR="003360C5" w:rsidRPr="00F442A2">
        <w:t xml:space="preserve">of the participants in the exchange, </w:t>
      </w:r>
      <w:r w:rsidR="000659ED" w:rsidRPr="00F442A2">
        <w:t>e.g.,</w:t>
      </w:r>
      <w:r w:rsidR="003360C5" w:rsidRPr="00F442A2">
        <w:t xml:space="preserve"> XDS affinity domain</w:t>
      </w:r>
      <w:r w:rsidRPr="00F442A2">
        <w:t xml:space="preserve">. confidentialityCode is part of a codification scheme. </w:t>
      </w:r>
    </w:p>
    <w:p w14:paraId="592CD2E2" w14:textId="77777777" w:rsidR="003360C5" w:rsidRPr="00F442A2" w:rsidRDefault="003360C5" w:rsidP="003360C5">
      <w:pPr>
        <w:pStyle w:val="BodyText"/>
      </w:pPr>
      <w:r w:rsidRPr="00F442A2">
        <w:t xml:space="preserve">The confidentialityCode can carry multiple vocabulary items. HL7 has developed an understanding of security and privacy tags that might be desirable in a Document Sharing environment, called HL7 Healthcare Privacy and Security Classification System (HCS). The following specification is recommended but not mandated by IHE, as the vocabulary bindings are an administrative domain responsibility. The use of this method is up to the policy domain such as the XDS Affinity Domain or other Trust Domain where all parties including sender and recipients are trusted to appropriately tag and enforce. </w:t>
      </w:r>
    </w:p>
    <w:p w14:paraId="27A31845" w14:textId="77777777" w:rsidR="003360C5" w:rsidRPr="00A05677" w:rsidRDefault="003360C5" w:rsidP="005A199D">
      <w:pPr>
        <w:pStyle w:val="ListBullet2"/>
      </w:pPr>
      <w:r w:rsidRPr="00A05677">
        <w:t>[1…1] Confidentiality Security Classification Label Field</w:t>
      </w:r>
    </w:p>
    <w:p w14:paraId="36E6E5AF" w14:textId="77777777" w:rsidR="003360C5" w:rsidRPr="00A05677" w:rsidRDefault="003360C5" w:rsidP="005A199D">
      <w:pPr>
        <w:pStyle w:val="ListBullet2"/>
      </w:pPr>
      <w:r w:rsidRPr="00A05677">
        <w:t>[0…*] Sensitivity Security Category Label Field</w:t>
      </w:r>
    </w:p>
    <w:p w14:paraId="53064383" w14:textId="77777777" w:rsidR="003360C5" w:rsidRPr="00A05677" w:rsidRDefault="003360C5" w:rsidP="005A199D">
      <w:pPr>
        <w:pStyle w:val="ListBullet2"/>
      </w:pPr>
      <w:r w:rsidRPr="00A05677">
        <w:t>[0…*] Compartment Security Category Label Field</w:t>
      </w:r>
    </w:p>
    <w:p w14:paraId="3258E9BC" w14:textId="77777777" w:rsidR="003360C5" w:rsidRPr="00A05677" w:rsidRDefault="003360C5" w:rsidP="005A199D">
      <w:pPr>
        <w:pStyle w:val="ListBullet2"/>
      </w:pPr>
      <w:r w:rsidRPr="00A05677">
        <w:t>[0…*] Integrity Security Category Label Field</w:t>
      </w:r>
    </w:p>
    <w:p w14:paraId="180B8F6A" w14:textId="77777777" w:rsidR="003360C5" w:rsidRPr="00A05677" w:rsidRDefault="003360C5" w:rsidP="005A199D">
      <w:pPr>
        <w:pStyle w:val="ListBullet2"/>
      </w:pPr>
      <w:r w:rsidRPr="00A05677">
        <w:t>[0…*] Handling Caveat Security Category Field</w:t>
      </w:r>
    </w:p>
    <w:p w14:paraId="0E899F3E" w14:textId="77777777" w:rsidR="003360C5" w:rsidRPr="00F442A2" w:rsidRDefault="003360C5" w:rsidP="003360C5">
      <w:pPr>
        <w:pStyle w:val="BodyText"/>
      </w:pPr>
      <w:r w:rsidRPr="00F442A2">
        <w:t>In the HL7 Healthcare Privacy and Security Classification System In the HL7 Healthcare Privacy and Security Classification (HCS) there are code systems specific to Confidentiality, Sensitivity, Integrity, and Handling Caveats. Some values would come from a local vocabulary as they are related to workflow roles and special projects</w:t>
      </w:r>
      <w:r w:rsidR="00B310FE" w:rsidRPr="00F442A2">
        <w:t xml:space="preserve">. </w:t>
      </w:r>
    </w:p>
    <w:p w14:paraId="50AEB6CF" w14:textId="77777777" w:rsidR="003360C5" w:rsidRPr="00F442A2" w:rsidRDefault="003360C5" w:rsidP="003360C5">
      <w:pPr>
        <w:pStyle w:val="BodyText"/>
      </w:pPr>
      <w:r w:rsidRPr="00F442A2">
        <w:t>The decision to include a code is the responsibility of the publisher/sender (e.g., Access Control decision) and is dependent on the Policy rules and Trust Framework in place for the exchange</w:t>
      </w:r>
      <w:r w:rsidR="00B310FE" w:rsidRPr="00F442A2">
        <w:t xml:space="preserve">. </w:t>
      </w:r>
      <w:r w:rsidRPr="00F442A2">
        <w:t>Use of Sensitivity tags expose the nature of the sensitivity and should be used only when the end-to-end confidentiality of the tags can be assured.</w:t>
      </w:r>
    </w:p>
    <w:p w14:paraId="59A80042" w14:textId="77777777" w:rsidR="003360C5" w:rsidRPr="00F442A2" w:rsidRDefault="003360C5" w:rsidP="003360C5">
      <w:pPr>
        <w:pStyle w:val="BodyText"/>
      </w:pPr>
      <w:r w:rsidRPr="00F442A2">
        <w:t>When using the HL7 Healthcare Privacy and Security Classification System (HCS):</w:t>
      </w:r>
    </w:p>
    <w:p w14:paraId="1D1ED4BF" w14:textId="77777777" w:rsidR="003360C5" w:rsidRPr="00A05677" w:rsidRDefault="003360C5" w:rsidP="005A199D">
      <w:pPr>
        <w:pStyle w:val="ListBullet2"/>
      </w:pPr>
      <w:r w:rsidRPr="00A05677">
        <w:t>The confidentialityCode SHALL contain exactly one value from the HL7 code system V:Confidentiality (@codeSystem=”2.16.840.1.113883.5.25” i.e., U, L, M, N, R, or V), to indicate the Confidentiality coding of the content.</w:t>
      </w:r>
    </w:p>
    <w:p w14:paraId="6CD08D54" w14:textId="77777777" w:rsidR="00E549E4" w:rsidRPr="00A05677" w:rsidRDefault="003360C5" w:rsidP="005A199D">
      <w:pPr>
        <w:pStyle w:val="ListBullet3"/>
      </w:pPr>
      <w:r w:rsidRPr="00A05677">
        <w:t>The value represents the most restrictive content in the identified document (aka. High water mark).</w:t>
      </w:r>
    </w:p>
    <w:p w14:paraId="69347583" w14:textId="32A63652" w:rsidR="003360C5" w:rsidRPr="00F442A2" w:rsidRDefault="003360C5" w:rsidP="005A199D">
      <w:pPr>
        <w:pStyle w:val="ListBullet2"/>
      </w:pPr>
      <w:r w:rsidRPr="00F442A2">
        <w:lastRenderedPageBreak/>
        <w:t>The confidentialityCode MAY contain values from the HL7 code system V:InformationSensitivityPolicy (@codeSystem=”2.16.840.1.113883.1.11.20428”), to indicate the Sensitivity coding of the content.</w:t>
      </w:r>
    </w:p>
    <w:p w14:paraId="1C8D16BB" w14:textId="77777777" w:rsidR="003360C5" w:rsidRPr="00A05677" w:rsidRDefault="003360C5" w:rsidP="005A199D">
      <w:pPr>
        <w:pStyle w:val="ListBullet3"/>
      </w:pPr>
      <w:r w:rsidRPr="00A05677">
        <w:t>Multiple values are all applicable to the content</w:t>
      </w:r>
      <w:r w:rsidR="00B310FE" w:rsidRPr="00A05677">
        <w:t xml:space="preserve">. </w:t>
      </w:r>
      <w:r w:rsidRPr="00A05677">
        <w:t>This means that a consuming system/user must have rights to all Sensitivity classes indicated.</w:t>
      </w:r>
    </w:p>
    <w:p w14:paraId="6BADCC3D" w14:textId="77777777" w:rsidR="003360C5" w:rsidRPr="00A05677" w:rsidRDefault="003360C5" w:rsidP="005A199D">
      <w:pPr>
        <w:pStyle w:val="ListBullet2"/>
      </w:pPr>
      <w:r w:rsidRPr="00A05677">
        <w:t>The confidentialityCode MAY contain values from the HL7 code system V:Compartment (@codeSystem=”2.16.840.1.113883.1.11.20478”), to indicate the Compartment of the content.</w:t>
      </w:r>
    </w:p>
    <w:p w14:paraId="058124DE" w14:textId="77777777" w:rsidR="003360C5" w:rsidRPr="00A05677" w:rsidRDefault="003360C5" w:rsidP="005A199D">
      <w:pPr>
        <w:pStyle w:val="ListBullet3"/>
      </w:pPr>
      <w:r w:rsidRPr="00A05677">
        <w:t>Multiple values are all applicable to the content. This means that a consuming system/user must have rights to all Compartments indicated.</w:t>
      </w:r>
    </w:p>
    <w:p w14:paraId="467010EB" w14:textId="77777777" w:rsidR="003360C5" w:rsidRPr="00A05677" w:rsidRDefault="003360C5" w:rsidP="005A199D">
      <w:pPr>
        <w:pStyle w:val="ListBullet2"/>
      </w:pPr>
      <w:r w:rsidRPr="00A05677">
        <w:t>The confidentialityCode MAY contain values from the HL7 code system V:SecurityIntegrityObservationValue (@codeSystem=”2.16.840.1.113883.1.11.20469”), to indicate the Integrity of the content.</w:t>
      </w:r>
    </w:p>
    <w:p w14:paraId="5445F105" w14:textId="77777777" w:rsidR="003360C5" w:rsidRPr="00A05677" w:rsidRDefault="003360C5" w:rsidP="005A199D">
      <w:pPr>
        <w:pStyle w:val="ListBullet3"/>
      </w:pPr>
      <w:r w:rsidRPr="00A05677">
        <w:t>Multiple values are all applicable to the content.</w:t>
      </w:r>
    </w:p>
    <w:p w14:paraId="1A3C2B01" w14:textId="77777777" w:rsidR="003360C5" w:rsidRPr="00A05677" w:rsidRDefault="003360C5" w:rsidP="005A199D">
      <w:pPr>
        <w:pStyle w:val="ListBullet2"/>
      </w:pPr>
      <w:r w:rsidRPr="00A05677">
        <w:t>The confidentialityCode MAY contain values from the HL7 code system V:SecurityControlObservationValue (@codeSystem=”2.16.840.1.113883.1.11.20471”), to address the Handling Caveats that must be applied to the use of the content.</w:t>
      </w:r>
    </w:p>
    <w:p w14:paraId="114A8535" w14:textId="77777777" w:rsidR="003360C5" w:rsidRPr="00A05677" w:rsidRDefault="003360C5" w:rsidP="005A199D">
      <w:pPr>
        <w:pStyle w:val="ListBullet3"/>
      </w:pPr>
      <w:r w:rsidRPr="00A05677">
        <w:t>Multiple values all applicable to the content. A consuming system must enforce all Handling Caveats indicated.</w:t>
      </w:r>
    </w:p>
    <w:p w14:paraId="72E4EC70" w14:textId="77777777" w:rsidR="003360C5" w:rsidRPr="00A05677" w:rsidRDefault="003360C5" w:rsidP="005A199D">
      <w:pPr>
        <w:pStyle w:val="ListBullet2"/>
      </w:pPr>
      <w:r w:rsidRPr="00A05677">
        <w:t>Other value-sets and codesystems MAY be used as agreed between the communicating partners.</w:t>
      </w:r>
    </w:p>
    <w:p w14:paraId="534F68A4" w14:textId="77777777" w:rsidR="00E07DB3" w:rsidRPr="00F442A2" w:rsidRDefault="00E07DB3" w:rsidP="000766F4">
      <w:pPr>
        <w:pStyle w:val="BodyText"/>
        <w:rPr>
          <w:b/>
          <w:bCs/>
        </w:rPr>
      </w:pPr>
      <w:r w:rsidRPr="00F442A2">
        <w:rPr>
          <w:b/>
          <w:bCs/>
        </w:rPr>
        <w:t>Coding:</w:t>
      </w:r>
    </w:p>
    <w:p w14:paraId="286E4168" w14:textId="03E7CC31" w:rsidR="00E07DB3" w:rsidRPr="00F442A2" w:rsidRDefault="00E07DB3" w:rsidP="00E07DB3">
      <w:pPr>
        <w:pStyle w:val="BodyText"/>
      </w:pPr>
      <w:r w:rsidRPr="00F442A2">
        <w:t xml:space="preserve">Each confidentialityCode is coded within an ebRIM Classification object. See </w:t>
      </w:r>
      <w:r w:rsidR="00E3287C" w:rsidRPr="00F442A2">
        <w:t>S</w:t>
      </w:r>
      <w:r w:rsidRPr="00F442A2">
        <w:t xml:space="preserve">ection </w:t>
      </w:r>
      <w:r w:rsidR="00F13135" w:rsidRPr="00F442A2">
        <w:fldChar w:fldCharType="begin"/>
      </w:r>
      <w:r w:rsidRPr="00F442A2">
        <w:instrText xml:space="preserve"> REF _Ref352576721 \r \h </w:instrText>
      </w:r>
      <w:r w:rsidR="00F13135" w:rsidRPr="00F442A2">
        <w:fldChar w:fldCharType="separate"/>
      </w:r>
      <w:r w:rsidR="00B85B78" w:rsidRPr="00F442A2">
        <w:t>4.2.3.1.2</w:t>
      </w:r>
      <w:r w:rsidR="00F13135" w:rsidRPr="00F442A2">
        <w:fldChar w:fldCharType="end"/>
      </w:r>
      <w:r w:rsidRPr="00F442A2">
        <w:t xml:space="preserve"> for a description of coding an ebRIM Classification. There shall be </w:t>
      </w:r>
      <w:r w:rsidR="002E50F8" w:rsidRPr="00F442A2">
        <w:t>zero or more</w:t>
      </w:r>
      <w:r w:rsidRPr="00F442A2">
        <w:t xml:space="preserve"> ebRIM Classification containing a confidentiality code </w:t>
      </w:r>
      <w:r w:rsidR="00177670" w:rsidRPr="00F442A2">
        <w:t>(some profiles require at least one).</w:t>
      </w:r>
      <w:r w:rsidRPr="00F442A2">
        <w:t xml:space="preserve"> </w:t>
      </w:r>
      <w:r w:rsidR="00177670" w:rsidRPr="00F442A2">
        <w:t xml:space="preserve">Multiple </w:t>
      </w:r>
      <w:r w:rsidRPr="00F442A2">
        <w:t xml:space="preserve">values of confidentialityCode are coded by specifying multiple classification objects. For the confidentialityCode metadata attribute, the classificationScheme shall be </w:t>
      </w:r>
      <w:r w:rsidR="008436A0" w:rsidRPr="00F442A2">
        <w:br/>
      </w:r>
      <w:r w:rsidRPr="00F442A2">
        <w:rPr>
          <w:rFonts w:ascii="Courier New" w:hAnsi="Courier New" w:cs="Courier New"/>
          <w:sz w:val="20"/>
        </w:rPr>
        <w:t>urn:uuid:f4f85eac-e6cb-4883-b524-f2705394840f</w:t>
      </w:r>
      <w:r w:rsidRPr="00F442A2">
        <w:t>.</w:t>
      </w:r>
    </w:p>
    <w:p w14:paraId="28D006DA" w14:textId="1F1AA83D" w:rsidR="00E07DB3" w:rsidRPr="00F442A2" w:rsidRDefault="00E07DB3" w:rsidP="00E07DB3">
      <w:r w:rsidRPr="00F442A2">
        <w:t xml:space="preserve">The following example </w:t>
      </w:r>
      <w:r w:rsidR="00177670" w:rsidRPr="00F442A2">
        <w:t>shows two confidentialityCode values</w:t>
      </w:r>
      <w:r w:rsidR="00B310FE" w:rsidRPr="00F442A2">
        <w:t xml:space="preserve">. </w:t>
      </w:r>
      <w:r w:rsidR="00177670" w:rsidRPr="00F442A2">
        <w:t>It specifies normal confidentiality with code “N”, display name “Normal Clinical Data”, and coding scheme “2.16.840.1.113883.5.25”, and an obligation not to reuse with code ”NOREUSE”, display name “prohibit use beyond purpose of use”, and coding scheme “2.16.840.1.113883.1.11.20471", for the DocumentEntry labeled “ExampleDocument”</w:t>
      </w:r>
      <w:r w:rsidR="00B310FE" w:rsidRPr="00F442A2">
        <w:t xml:space="preserve">. </w:t>
      </w:r>
    </w:p>
    <w:p w14:paraId="4FA3AB64" w14:textId="77777777" w:rsidR="00E07DB3" w:rsidRPr="00F442A2" w:rsidRDefault="00E07DB3" w:rsidP="00A4429A">
      <w:pPr>
        <w:pStyle w:val="BodyText"/>
      </w:pPr>
    </w:p>
    <w:p w14:paraId="54F2FF22" w14:textId="77777777" w:rsidR="00E07DB3" w:rsidRPr="00F442A2" w:rsidRDefault="00E07DB3">
      <w:pPr>
        <w:pStyle w:val="XMLFragment"/>
        <w:rPr>
          <w:lang w:val="en-US"/>
        </w:rPr>
      </w:pPr>
      <w:r w:rsidRPr="00F442A2">
        <w:rPr>
          <w:lang w:val="en-US"/>
        </w:rPr>
        <w:lastRenderedPageBreak/>
        <w:t>&lt;rim:Classification</w:t>
      </w:r>
    </w:p>
    <w:p w14:paraId="09329319" w14:textId="77777777" w:rsidR="00E07DB3" w:rsidRPr="00F442A2" w:rsidRDefault="00E07DB3">
      <w:pPr>
        <w:pStyle w:val="XMLFragment"/>
        <w:rPr>
          <w:lang w:val="en-US"/>
        </w:rPr>
      </w:pPr>
      <w:r w:rsidRPr="00F442A2">
        <w:rPr>
          <w:lang w:val="en-US"/>
        </w:rPr>
        <w:t xml:space="preserve">    classificationScheme=</w:t>
      </w:r>
    </w:p>
    <w:p w14:paraId="7441CE17" w14:textId="77777777" w:rsidR="00E07DB3" w:rsidRPr="00F442A2" w:rsidRDefault="00E07DB3" w:rsidP="000766F4">
      <w:pPr>
        <w:pStyle w:val="XMLFragment"/>
        <w:rPr>
          <w:lang w:val="en-US"/>
        </w:rPr>
      </w:pPr>
      <w:r w:rsidRPr="00F442A2">
        <w:rPr>
          <w:lang w:val="en-US"/>
        </w:rPr>
        <w:t xml:space="preserve">    "urn:uuid:f4f85eac-e6cb-4883-b524-f2705394840f" </w:t>
      </w:r>
    </w:p>
    <w:p w14:paraId="1B8C4869" w14:textId="77777777" w:rsidR="00E07DB3" w:rsidRPr="00F442A2" w:rsidRDefault="00E07DB3">
      <w:pPr>
        <w:pStyle w:val="XMLFragment"/>
        <w:rPr>
          <w:lang w:val="en-US"/>
        </w:rPr>
      </w:pPr>
      <w:r w:rsidRPr="00F442A2">
        <w:rPr>
          <w:lang w:val="en-US"/>
        </w:rPr>
        <w:t xml:space="preserve">    classifiedObject="ExampleDocument" </w:t>
      </w:r>
    </w:p>
    <w:p w14:paraId="6FC2A7F4" w14:textId="77777777" w:rsidR="00E07DB3" w:rsidRPr="00F442A2" w:rsidRDefault="00E07DB3">
      <w:pPr>
        <w:pStyle w:val="XMLFragment"/>
        <w:rPr>
          <w:lang w:val="en-US"/>
        </w:rPr>
      </w:pPr>
      <w:r w:rsidRPr="00F442A2">
        <w:rPr>
          <w:lang w:val="en-US"/>
        </w:rPr>
        <w:t xml:space="preserve">    id="IdExample_046"</w:t>
      </w:r>
    </w:p>
    <w:p w14:paraId="19B2243E" w14:textId="77777777" w:rsidR="00E07DB3" w:rsidRPr="00F442A2" w:rsidRDefault="00E07DB3">
      <w:pPr>
        <w:pStyle w:val="XMLFragment"/>
        <w:rPr>
          <w:lang w:val="en-US"/>
        </w:rPr>
      </w:pPr>
      <w:r w:rsidRPr="00F442A2">
        <w:rPr>
          <w:lang w:val="en-US"/>
        </w:rPr>
        <w:t xml:space="preserve">    objectType="urn:oasis:names:tc:ebxml-</w:t>
      </w:r>
    </w:p>
    <w:p w14:paraId="622527E0" w14:textId="77777777" w:rsidR="00E07DB3" w:rsidRPr="00F442A2" w:rsidRDefault="00E07DB3">
      <w:pPr>
        <w:pStyle w:val="XMLFragment"/>
        <w:rPr>
          <w:lang w:val="en-US"/>
        </w:rPr>
      </w:pPr>
      <w:r w:rsidRPr="00F442A2">
        <w:rPr>
          <w:lang w:val="en-US"/>
        </w:rPr>
        <w:tab/>
        <w:t>regrep:ObjectType:RegistryObject:Classification"</w:t>
      </w:r>
    </w:p>
    <w:p w14:paraId="4677B5E9" w14:textId="77777777" w:rsidR="00E07DB3" w:rsidRPr="00F442A2" w:rsidRDefault="00E07DB3">
      <w:pPr>
        <w:pStyle w:val="XMLFragment"/>
        <w:rPr>
          <w:lang w:val="en-US"/>
        </w:rPr>
      </w:pPr>
      <w:r w:rsidRPr="00F442A2">
        <w:rPr>
          <w:lang w:val="en-US"/>
        </w:rPr>
        <w:t xml:space="preserve">    nodeRepresentation="</w:t>
      </w:r>
      <w:r w:rsidR="00177670" w:rsidRPr="00F442A2">
        <w:rPr>
          <w:lang w:val="en-US"/>
        </w:rPr>
        <w:t>N</w:t>
      </w:r>
      <w:r w:rsidRPr="00F442A2">
        <w:rPr>
          <w:lang w:val="en-US"/>
        </w:rPr>
        <w:t>"</w:t>
      </w:r>
    </w:p>
    <w:p w14:paraId="798A76F2" w14:textId="77777777" w:rsidR="00E07DB3" w:rsidRPr="00F442A2" w:rsidRDefault="00E07DB3" w:rsidP="000766F4">
      <w:pPr>
        <w:pStyle w:val="XMLFragment"/>
        <w:rPr>
          <w:lang w:val="en-US"/>
        </w:rPr>
      </w:pPr>
      <w:r w:rsidRPr="00F442A2">
        <w:rPr>
          <w:lang w:val="en-US"/>
        </w:rPr>
        <w:t xml:space="preserve">  &lt;rim:Name&gt;</w:t>
      </w:r>
    </w:p>
    <w:p w14:paraId="500210CF" w14:textId="77777777" w:rsidR="00E07DB3" w:rsidRPr="00F442A2" w:rsidRDefault="00E07DB3">
      <w:pPr>
        <w:pStyle w:val="XMLFragment"/>
        <w:rPr>
          <w:lang w:val="en-US"/>
        </w:rPr>
      </w:pPr>
      <w:r w:rsidRPr="00F442A2">
        <w:rPr>
          <w:lang w:val="en-US"/>
        </w:rPr>
        <w:t xml:space="preserve">    &lt;rim:LocalizedString</w:t>
      </w:r>
    </w:p>
    <w:p w14:paraId="7A4BA871" w14:textId="77777777" w:rsidR="00E07DB3" w:rsidRPr="00F442A2" w:rsidRDefault="00E07DB3">
      <w:pPr>
        <w:pStyle w:val="XMLFragment"/>
        <w:rPr>
          <w:lang w:val="en-US"/>
        </w:rPr>
      </w:pPr>
      <w:r w:rsidRPr="00F442A2">
        <w:rPr>
          <w:lang w:val="en-US"/>
        </w:rPr>
        <w:t xml:space="preserve">      value="</w:t>
      </w:r>
      <w:r w:rsidR="00177670" w:rsidRPr="00F442A2">
        <w:rPr>
          <w:lang w:val="en-US"/>
        </w:rPr>
        <w:t>Normal Clinical Data</w:t>
      </w:r>
      <w:r w:rsidRPr="00F442A2">
        <w:rPr>
          <w:lang w:val="en-US"/>
        </w:rPr>
        <w:t>"/&gt;</w:t>
      </w:r>
    </w:p>
    <w:p w14:paraId="4389EFAF" w14:textId="77777777" w:rsidR="00E07DB3" w:rsidRPr="00F442A2" w:rsidRDefault="00E07DB3">
      <w:pPr>
        <w:pStyle w:val="XMLFragment"/>
        <w:rPr>
          <w:lang w:val="en-US"/>
        </w:rPr>
      </w:pPr>
      <w:r w:rsidRPr="00F442A2">
        <w:rPr>
          <w:lang w:val="en-US"/>
        </w:rPr>
        <w:t xml:space="preserve">  &lt;/rim:Name&gt;</w:t>
      </w:r>
    </w:p>
    <w:p w14:paraId="1DBCF780" w14:textId="77777777" w:rsidR="00E07DB3" w:rsidRPr="00F442A2" w:rsidRDefault="00E07DB3">
      <w:pPr>
        <w:pStyle w:val="XMLFragment"/>
        <w:rPr>
          <w:lang w:val="en-US"/>
        </w:rPr>
      </w:pPr>
      <w:r w:rsidRPr="00F442A2">
        <w:rPr>
          <w:lang w:val="en-US"/>
        </w:rPr>
        <w:t xml:space="preserve">  &lt;rim:Slot name="codingScheme"&gt;</w:t>
      </w:r>
    </w:p>
    <w:p w14:paraId="756FA4B1" w14:textId="77777777" w:rsidR="00E07DB3" w:rsidRPr="00F442A2" w:rsidRDefault="00E07DB3">
      <w:pPr>
        <w:pStyle w:val="XMLFragment"/>
        <w:rPr>
          <w:lang w:val="en-US"/>
        </w:rPr>
      </w:pPr>
      <w:r w:rsidRPr="00F442A2">
        <w:rPr>
          <w:lang w:val="en-US"/>
        </w:rPr>
        <w:t xml:space="preserve">    &lt;rim:ValueList&gt;</w:t>
      </w:r>
    </w:p>
    <w:p w14:paraId="570E072C" w14:textId="77777777" w:rsidR="00E07DB3" w:rsidRPr="00F442A2" w:rsidRDefault="00E07DB3">
      <w:pPr>
        <w:pStyle w:val="XMLFragment"/>
        <w:rPr>
          <w:lang w:val="en-US"/>
        </w:rPr>
      </w:pPr>
      <w:r w:rsidRPr="00F442A2">
        <w:rPr>
          <w:lang w:val="en-US"/>
        </w:rPr>
        <w:t xml:space="preserve">      &lt;rim:Value&gt;</w:t>
      </w:r>
      <w:r w:rsidR="00177670" w:rsidRPr="00F442A2">
        <w:rPr>
          <w:lang w:val="en-US"/>
        </w:rPr>
        <w:t>2.16.840.1.113883.5.25</w:t>
      </w:r>
      <w:r w:rsidRPr="00F442A2">
        <w:rPr>
          <w:lang w:val="en-US"/>
        </w:rPr>
        <w:t>&lt;/rim:Value&gt;</w:t>
      </w:r>
    </w:p>
    <w:p w14:paraId="5035F9FA" w14:textId="77777777" w:rsidR="00E07DB3" w:rsidRPr="00F442A2" w:rsidRDefault="00E07DB3">
      <w:pPr>
        <w:pStyle w:val="XMLFragment"/>
        <w:rPr>
          <w:lang w:val="en-US"/>
        </w:rPr>
      </w:pPr>
      <w:r w:rsidRPr="00F442A2">
        <w:rPr>
          <w:lang w:val="en-US"/>
        </w:rPr>
        <w:t xml:space="preserve">    &lt;/rim:ValueList&gt;</w:t>
      </w:r>
    </w:p>
    <w:p w14:paraId="41C3C13D" w14:textId="77777777" w:rsidR="00E07DB3" w:rsidRPr="00F442A2" w:rsidRDefault="00E07DB3" w:rsidP="000766F4">
      <w:pPr>
        <w:pStyle w:val="XMLFragment"/>
        <w:rPr>
          <w:lang w:val="en-US"/>
        </w:rPr>
      </w:pPr>
      <w:r w:rsidRPr="00F442A2">
        <w:rPr>
          <w:lang w:val="en-US"/>
        </w:rPr>
        <w:t xml:space="preserve">  &lt;/rim:Slot&gt;</w:t>
      </w:r>
    </w:p>
    <w:p w14:paraId="0DD91DB3" w14:textId="77777777" w:rsidR="00E07DB3" w:rsidRPr="00F442A2" w:rsidRDefault="00E07DB3">
      <w:pPr>
        <w:pStyle w:val="XMLFragment"/>
        <w:rPr>
          <w:lang w:val="en-US"/>
        </w:rPr>
      </w:pPr>
      <w:r w:rsidRPr="00F442A2">
        <w:rPr>
          <w:lang w:val="en-US"/>
        </w:rPr>
        <w:t>&lt;/rim:Classification&gt;</w:t>
      </w:r>
    </w:p>
    <w:p w14:paraId="5D551C04" w14:textId="77777777" w:rsidR="00177670" w:rsidRPr="00F442A2" w:rsidRDefault="00177670">
      <w:pPr>
        <w:pStyle w:val="XMLFragment"/>
        <w:rPr>
          <w:lang w:val="en-US"/>
        </w:rPr>
      </w:pPr>
      <w:r w:rsidRPr="00F442A2">
        <w:rPr>
          <w:lang w:val="en-US"/>
        </w:rPr>
        <w:t xml:space="preserve">&lt;rim:Classification </w:t>
      </w:r>
    </w:p>
    <w:p w14:paraId="2520A3F1" w14:textId="77777777" w:rsidR="00177670" w:rsidRPr="00F442A2" w:rsidRDefault="00177670">
      <w:pPr>
        <w:pStyle w:val="XMLFragment"/>
        <w:rPr>
          <w:lang w:val="en-US"/>
        </w:rPr>
      </w:pPr>
      <w:r w:rsidRPr="00F442A2">
        <w:rPr>
          <w:lang w:val="en-US"/>
        </w:rPr>
        <w:t xml:space="preserve">    classificationScheme=</w:t>
      </w:r>
    </w:p>
    <w:p w14:paraId="703E09E6" w14:textId="77777777" w:rsidR="00177670" w:rsidRPr="00F442A2" w:rsidRDefault="00177670">
      <w:pPr>
        <w:pStyle w:val="XMLFragment"/>
        <w:rPr>
          <w:lang w:val="en-US"/>
        </w:rPr>
      </w:pPr>
      <w:r w:rsidRPr="00F442A2">
        <w:rPr>
          <w:lang w:val="en-US"/>
        </w:rPr>
        <w:t xml:space="preserve">    "urn:uuid:f4f85eac-e6cb-4883-b524-f2705394840f"</w:t>
      </w:r>
    </w:p>
    <w:p w14:paraId="170EA2FC" w14:textId="77777777" w:rsidR="00177670" w:rsidRPr="00F442A2" w:rsidRDefault="00177670">
      <w:pPr>
        <w:pStyle w:val="XMLFragment"/>
        <w:rPr>
          <w:lang w:val="en-US"/>
        </w:rPr>
      </w:pPr>
      <w:r w:rsidRPr="00F442A2">
        <w:rPr>
          <w:lang w:val="en-US"/>
        </w:rPr>
        <w:t xml:space="preserve">      classifiedObject="ExampleDocument" </w:t>
      </w:r>
    </w:p>
    <w:p w14:paraId="278F5CB7" w14:textId="77777777" w:rsidR="00177670" w:rsidRPr="00F442A2" w:rsidRDefault="00177670">
      <w:pPr>
        <w:pStyle w:val="XMLFragment"/>
        <w:rPr>
          <w:lang w:val="en-US"/>
        </w:rPr>
      </w:pPr>
      <w:r w:rsidRPr="00F442A2">
        <w:rPr>
          <w:lang w:val="en-US"/>
        </w:rPr>
        <w:t xml:space="preserve">    id="IdExample_046"</w:t>
      </w:r>
    </w:p>
    <w:p w14:paraId="41E490AD" w14:textId="77777777" w:rsidR="00177670" w:rsidRPr="00F442A2" w:rsidRDefault="00177670">
      <w:pPr>
        <w:pStyle w:val="XMLFragment"/>
        <w:rPr>
          <w:lang w:val="en-US"/>
        </w:rPr>
      </w:pPr>
      <w:r w:rsidRPr="00F442A2">
        <w:rPr>
          <w:lang w:val="en-US"/>
        </w:rPr>
        <w:t xml:space="preserve">    objectType="urn:oasis:names:tc:ebxml-</w:t>
      </w:r>
    </w:p>
    <w:p w14:paraId="788F1F86" w14:textId="77777777" w:rsidR="00177670" w:rsidRPr="00F442A2" w:rsidRDefault="00177670">
      <w:pPr>
        <w:pStyle w:val="XMLFragment"/>
        <w:rPr>
          <w:lang w:val="en-US"/>
        </w:rPr>
      </w:pPr>
      <w:r w:rsidRPr="00F442A2">
        <w:rPr>
          <w:lang w:val="en-US"/>
        </w:rPr>
        <w:t xml:space="preserve">    regrep:ObjectType:RegistryObject:Classification"</w:t>
      </w:r>
    </w:p>
    <w:p w14:paraId="25B9605A" w14:textId="77777777" w:rsidR="00177670" w:rsidRPr="00F442A2" w:rsidRDefault="00177670">
      <w:pPr>
        <w:pStyle w:val="XMLFragment"/>
        <w:rPr>
          <w:lang w:val="en-US"/>
        </w:rPr>
      </w:pPr>
      <w:r w:rsidRPr="00F442A2">
        <w:rPr>
          <w:lang w:val="en-US"/>
        </w:rPr>
        <w:t xml:space="preserve">    nodeRepresentation="NOREUSE"&gt;</w:t>
      </w:r>
    </w:p>
    <w:p w14:paraId="53B21C29" w14:textId="77777777" w:rsidR="00177670" w:rsidRPr="00F442A2" w:rsidRDefault="00177670">
      <w:pPr>
        <w:pStyle w:val="XMLFragment"/>
        <w:rPr>
          <w:lang w:val="en-US"/>
        </w:rPr>
      </w:pPr>
      <w:r w:rsidRPr="00F442A2">
        <w:rPr>
          <w:lang w:val="en-US"/>
        </w:rPr>
        <w:t xml:space="preserve">  &lt;rim:Name&gt;</w:t>
      </w:r>
    </w:p>
    <w:p w14:paraId="72EF24F6" w14:textId="77777777" w:rsidR="00177670" w:rsidRPr="00F442A2" w:rsidRDefault="00177670">
      <w:pPr>
        <w:pStyle w:val="XMLFragment"/>
        <w:rPr>
          <w:lang w:val="en-US"/>
        </w:rPr>
      </w:pPr>
      <w:r w:rsidRPr="00F442A2">
        <w:rPr>
          <w:lang w:val="en-US"/>
        </w:rPr>
        <w:t xml:space="preserve">    &lt;rim:LocalizedString value="prohibit reuse beyond purpose of use"/&gt;</w:t>
      </w:r>
    </w:p>
    <w:p w14:paraId="5B69E9ED" w14:textId="77777777" w:rsidR="00177670" w:rsidRPr="00F442A2" w:rsidRDefault="00177670">
      <w:pPr>
        <w:pStyle w:val="XMLFragment"/>
        <w:rPr>
          <w:lang w:val="en-US"/>
        </w:rPr>
      </w:pPr>
      <w:r w:rsidRPr="00F442A2">
        <w:rPr>
          <w:lang w:val="en-US"/>
        </w:rPr>
        <w:t xml:space="preserve">  &lt;/rim:Name&gt;</w:t>
      </w:r>
    </w:p>
    <w:p w14:paraId="09400CFB" w14:textId="77777777" w:rsidR="00177670" w:rsidRPr="00F442A2" w:rsidRDefault="00177670">
      <w:pPr>
        <w:pStyle w:val="XMLFragment"/>
        <w:rPr>
          <w:lang w:val="en-US"/>
        </w:rPr>
      </w:pPr>
      <w:r w:rsidRPr="00F442A2">
        <w:rPr>
          <w:lang w:val="en-US"/>
        </w:rPr>
        <w:t xml:space="preserve">  &lt;rim:Slot name="codingScheme"&gt;</w:t>
      </w:r>
    </w:p>
    <w:p w14:paraId="793EB187" w14:textId="77777777" w:rsidR="00177670" w:rsidRPr="00F442A2" w:rsidRDefault="00177670">
      <w:pPr>
        <w:pStyle w:val="XMLFragment"/>
        <w:rPr>
          <w:lang w:val="en-US"/>
        </w:rPr>
      </w:pPr>
      <w:r w:rsidRPr="00F442A2">
        <w:rPr>
          <w:lang w:val="en-US"/>
        </w:rPr>
        <w:t xml:space="preserve">    &lt;rim:ValueList&gt;</w:t>
      </w:r>
    </w:p>
    <w:p w14:paraId="752D78A8" w14:textId="77777777" w:rsidR="00177670" w:rsidRPr="00F442A2" w:rsidRDefault="00177670">
      <w:pPr>
        <w:pStyle w:val="XMLFragment"/>
        <w:rPr>
          <w:lang w:val="en-US"/>
        </w:rPr>
      </w:pPr>
      <w:r w:rsidRPr="00F442A2">
        <w:rPr>
          <w:lang w:val="en-US"/>
        </w:rPr>
        <w:t xml:space="preserve">      &lt;rim:Value&gt;2.16.840.1.113883.1.11.20471&lt;/rim:Value&gt;</w:t>
      </w:r>
    </w:p>
    <w:p w14:paraId="6C7AC588" w14:textId="77777777" w:rsidR="00177670" w:rsidRPr="00F442A2" w:rsidRDefault="00177670">
      <w:pPr>
        <w:pStyle w:val="XMLFragment"/>
        <w:rPr>
          <w:lang w:val="en-US"/>
        </w:rPr>
      </w:pPr>
      <w:r w:rsidRPr="00F442A2">
        <w:rPr>
          <w:lang w:val="en-US"/>
        </w:rPr>
        <w:t xml:space="preserve">    &lt;/rim:ValueList&gt;</w:t>
      </w:r>
    </w:p>
    <w:p w14:paraId="3CF8E007" w14:textId="77777777" w:rsidR="00177670" w:rsidRPr="00F442A2" w:rsidRDefault="00177670">
      <w:pPr>
        <w:pStyle w:val="XMLFragment"/>
        <w:rPr>
          <w:lang w:val="en-US"/>
        </w:rPr>
      </w:pPr>
      <w:r w:rsidRPr="00F442A2">
        <w:rPr>
          <w:lang w:val="en-US"/>
        </w:rPr>
        <w:t xml:space="preserve">  &lt;/rim:Slot&gt;</w:t>
      </w:r>
    </w:p>
    <w:p w14:paraId="32B73C7E" w14:textId="77777777" w:rsidR="00177670" w:rsidRPr="00F442A2" w:rsidRDefault="00177670">
      <w:pPr>
        <w:pStyle w:val="XMLFragment"/>
        <w:rPr>
          <w:lang w:val="en-US"/>
        </w:rPr>
      </w:pPr>
      <w:r w:rsidRPr="00F442A2">
        <w:rPr>
          <w:lang w:val="en-US"/>
        </w:rPr>
        <w:t>&lt;/rim:Classification&gt;</w:t>
      </w:r>
    </w:p>
    <w:p w14:paraId="3A988058" w14:textId="77777777" w:rsidR="0064503F" w:rsidRPr="00F442A2" w:rsidRDefault="0064503F" w:rsidP="00526BF4">
      <w:pPr>
        <w:pStyle w:val="BodyText"/>
      </w:pPr>
      <w:bookmarkStart w:id="618" w:name="_Ref287361589"/>
      <w:bookmarkStart w:id="619" w:name="_Toc352575088"/>
      <w:bookmarkStart w:id="620" w:name="_Toc364252845"/>
      <w:bookmarkStart w:id="621" w:name="_Toc367876975"/>
    </w:p>
    <w:p w14:paraId="07809041" w14:textId="77777777" w:rsidR="00E07DB3" w:rsidRPr="00F442A2" w:rsidRDefault="00E07DB3" w:rsidP="009E7736">
      <w:pPr>
        <w:pStyle w:val="Heading5"/>
        <w:numPr>
          <w:ilvl w:val="4"/>
          <w:numId w:val="5"/>
        </w:numPr>
        <w:tabs>
          <w:tab w:val="clear" w:pos="1980"/>
        </w:tabs>
        <w:suppressAutoHyphens w:val="0"/>
      </w:pPr>
      <w:r w:rsidRPr="00F442A2">
        <w:t>DocumentEntry.creationTime</w:t>
      </w:r>
      <w:bookmarkEnd w:id="618"/>
      <w:bookmarkEnd w:id="619"/>
      <w:bookmarkEnd w:id="620"/>
      <w:bookmarkEnd w:id="621"/>
    </w:p>
    <w:p w14:paraId="6A2AD0BF" w14:textId="77777777" w:rsidR="00E07DB3" w:rsidRPr="00F442A2" w:rsidRDefault="00E07DB3" w:rsidP="000766F4">
      <w:pPr>
        <w:pStyle w:val="BodyText"/>
        <w:rPr>
          <w:b/>
          <w:bCs/>
        </w:rPr>
      </w:pPr>
      <w:r w:rsidRPr="00F442A2">
        <w:rPr>
          <w:b/>
          <w:bCs/>
        </w:rPr>
        <w:t>Description:</w:t>
      </w:r>
    </w:p>
    <w:p w14:paraId="07972601" w14:textId="77777777" w:rsidR="00E07DB3" w:rsidRPr="00F442A2" w:rsidRDefault="00E07DB3" w:rsidP="00E07DB3">
      <w:pPr>
        <w:pStyle w:val="BodyText"/>
      </w:pPr>
      <w:r w:rsidRPr="00F442A2">
        <w:t xml:space="preserve">Represents the time the author created the document. </w:t>
      </w:r>
    </w:p>
    <w:p w14:paraId="4C999615" w14:textId="77777777" w:rsidR="00E07DB3" w:rsidRPr="00F442A2" w:rsidRDefault="00E07DB3" w:rsidP="000766F4">
      <w:pPr>
        <w:pStyle w:val="BodyText"/>
        <w:rPr>
          <w:b/>
          <w:bCs/>
        </w:rPr>
      </w:pPr>
      <w:r w:rsidRPr="00F442A2">
        <w:rPr>
          <w:b/>
          <w:bCs/>
        </w:rPr>
        <w:t>Coding:</w:t>
      </w:r>
    </w:p>
    <w:p w14:paraId="3B1F736E" w14:textId="77777777" w:rsidR="00E07DB3" w:rsidRPr="00F442A2" w:rsidRDefault="00E07DB3" w:rsidP="00E07DB3">
      <w:pPr>
        <w:pStyle w:val="BodyText"/>
      </w:pPr>
      <w:r w:rsidRPr="00F442A2">
        <w:t xml:space="preserve">Max length is 256 characters. The format of the creationTime value is DTM; see </w:t>
      </w:r>
      <w:r w:rsidR="00E3287C" w:rsidRPr="00F442A2">
        <w:t>Table 4.2.3.1.7-2</w:t>
      </w:r>
      <w:r w:rsidRPr="00F442A2">
        <w:t xml:space="preserve"> for a description of DTM format.</w:t>
      </w:r>
    </w:p>
    <w:p w14:paraId="409C0798" w14:textId="77777777" w:rsidR="00E07DB3" w:rsidRPr="00F442A2" w:rsidRDefault="00E07DB3" w:rsidP="00E07DB3">
      <w:pPr>
        <w:pStyle w:val="BodyText"/>
      </w:pPr>
      <w:r w:rsidRPr="00F442A2">
        <w:t>The value is coded as a single value within an ebRIM Slot in the DocumentEntry.</w:t>
      </w:r>
    </w:p>
    <w:p w14:paraId="3CDC3ABF" w14:textId="77777777" w:rsidR="00E07DB3" w:rsidRPr="00F442A2" w:rsidRDefault="00E07DB3" w:rsidP="00E07DB3">
      <w:pPr>
        <w:pStyle w:val="BodyText"/>
      </w:pPr>
      <w:r w:rsidRPr="00F442A2">
        <w:t>The following example shows a creationTime of December 25, 2004 21:20:10 Coordinated Universal Time (UTC).</w:t>
      </w:r>
    </w:p>
    <w:p w14:paraId="43544A39" w14:textId="77777777" w:rsidR="00E07DB3" w:rsidRPr="00F442A2" w:rsidRDefault="00E07DB3" w:rsidP="00A4429A">
      <w:pPr>
        <w:pStyle w:val="XMLFragment"/>
        <w:rPr>
          <w:lang w:val="en-US"/>
        </w:rPr>
      </w:pPr>
      <w:r w:rsidRPr="00F442A2">
        <w:rPr>
          <w:lang w:val="en-US"/>
        </w:rPr>
        <w:lastRenderedPageBreak/>
        <w:t>&lt;rim:Slot name="creationTime"&gt;</w:t>
      </w:r>
    </w:p>
    <w:p w14:paraId="13B037A3" w14:textId="77777777" w:rsidR="00E07DB3" w:rsidRPr="00F442A2" w:rsidRDefault="00E07DB3" w:rsidP="00A4429A">
      <w:pPr>
        <w:pStyle w:val="XMLFragment"/>
        <w:rPr>
          <w:lang w:val="en-US"/>
        </w:rPr>
      </w:pPr>
      <w:r w:rsidRPr="00F442A2">
        <w:rPr>
          <w:lang w:val="en-US"/>
        </w:rPr>
        <w:t xml:space="preserve">  &lt;rim:ValueList&gt;</w:t>
      </w:r>
    </w:p>
    <w:p w14:paraId="6A533444" w14:textId="77777777" w:rsidR="00E07DB3" w:rsidRPr="00F442A2" w:rsidRDefault="00E07DB3" w:rsidP="00A4429A">
      <w:pPr>
        <w:pStyle w:val="XMLFragment"/>
        <w:rPr>
          <w:lang w:val="en-US"/>
        </w:rPr>
      </w:pPr>
      <w:r w:rsidRPr="00F442A2">
        <w:rPr>
          <w:lang w:val="en-US"/>
        </w:rPr>
        <w:t xml:space="preserve">    &lt;rim:Value&gt;20041225212010&lt;/rim:Value&gt;</w:t>
      </w:r>
    </w:p>
    <w:p w14:paraId="1508FC8F" w14:textId="77777777" w:rsidR="00E07DB3" w:rsidRPr="00F442A2" w:rsidRDefault="00E07DB3" w:rsidP="00A4429A">
      <w:pPr>
        <w:pStyle w:val="XMLFragment"/>
        <w:rPr>
          <w:lang w:val="en-US"/>
        </w:rPr>
      </w:pPr>
      <w:r w:rsidRPr="00F442A2">
        <w:rPr>
          <w:lang w:val="en-US"/>
        </w:rPr>
        <w:t xml:space="preserve">  &lt;/rim:ValueList&gt;</w:t>
      </w:r>
    </w:p>
    <w:p w14:paraId="14CDA3FD" w14:textId="77777777" w:rsidR="00E07DB3" w:rsidRPr="00F442A2" w:rsidRDefault="00E07DB3" w:rsidP="00A4429A">
      <w:pPr>
        <w:pStyle w:val="XMLFragment"/>
        <w:rPr>
          <w:lang w:val="en-US"/>
        </w:rPr>
      </w:pPr>
      <w:r w:rsidRPr="00F442A2">
        <w:rPr>
          <w:lang w:val="en-US"/>
        </w:rPr>
        <w:t>&lt;/rim:Slot&gt;</w:t>
      </w:r>
    </w:p>
    <w:p w14:paraId="3018D091" w14:textId="77777777" w:rsidR="0064503F" w:rsidRPr="00F442A2" w:rsidRDefault="0064503F" w:rsidP="00526BF4">
      <w:pPr>
        <w:pStyle w:val="BodyText"/>
      </w:pPr>
      <w:bookmarkStart w:id="622" w:name="_Toc355944456"/>
      <w:bookmarkStart w:id="623" w:name="_Toc355947376"/>
      <w:bookmarkStart w:id="624" w:name="_Toc355948499"/>
      <w:bookmarkStart w:id="625" w:name="_Toc356293454"/>
      <w:bookmarkStart w:id="626" w:name="_Toc357585746"/>
      <w:bookmarkStart w:id="627" w:name="_Ref287361655"/>
      <w:bookmarkStart w:id="628" w:name="_Toc352575089"/>
      <w:bookmarkStart w:id="629" w:name="_Toc364252846"/>
      <w:bookmarkStart w:id="630" w:name="_Toc367876976"/>
      <w:bookmarkEnd w:id="622"/>
      <w:bookmarkEnd w:id="623"/>
      <w:bookmarkEnd w:id="624"/>
      <w:bookmarkEnd w:id="625"/>
      <w:bookmarkEnd w:id="626"/>
    </w:p>
    <w:p w14:paraId="4306123C" w14:textId="77777777" w:rsidR="00E07DB3" w:rsidRPr="00F442A2" w:rsidRDefault="00E07DB3" w:rsidP="009E7736">
      <w:pPr>
        <w:pStyle w:val="Heading5"/>
        <w:numPr>
          <w:ilvl w:val="4"/>
          <w:numId w:val="5"/>
        </w:numPr>
        <w:tabs>
          <w:tab w:val="clear" w:pos="1980"/>
        </w:tabs>
        <w:suppressAutoHyphens w:val="0"/>
      </w:pPr>
      <w:r w:rsidRPr="00F442A2">
        <w:t>DocumentEntry.entryUUID</w:t>
      </w:r>
      <w:bookmarkEnd w:id="627"/>
      <w:bookmarkEnd w:id="628"/>
      <w:bookmarkEnd w:id="629"/>
      <w:bookmarkEnd w:id="630"/>
    </w:p>
    <w:p w14:paraId="5AF64D2E" w14:textId="77777777" w:rsidR="00E07DB3" w:rsidRPr="00F442A2" w:rsidRDefault="00E07DB3" w:rsidP="000766F4">
      <w:pPr>
        <w:pStyle w:val="StyleBold"/>
      </w:pPr>
      <w:r w:rsidRPr="00F442A2">
        <w:t>Description:</w:t>
      </w:r>
    </w:p>
    <w:p w14:paraId="35FBBF32" w14:textId="1C2DF26E" w:rsidR="00E07DB3" w:rsidRPr="00F442A2" w:rsidRDefault="00E33F4B" w:rsidP="00E07DB3">
      <w:pPr>
        <w:pStyle w:val="BodyText"/>
      </w:pPr>
      <w:r w:rsidRPr="00F442A2">
        <w:t xml:space="preserve">The </w:t>
      </w:r>
      <w:r w:rsidR="00E07DB3" w:rsidRPr="00F442A2">
        <w:t xml:space="preserve">entryUUID </w:t>
      </w:r>
      <w:r w:rsidRPr="00F442A2">
        <w:t xml:space="preserve">attribute </w:t>
      </w:r>
      <w:r w:rsidR="00E07DB3" w:rsidRPr="00F442A2">
        <w:t>is a globally unique identifier primarily intended for internal document management purposes. In contrast, the uniqueId attribute is used for external references (e.g., links, etc.).</w:t>
      </w:r>
    </w:p>
    <w:p w14:paraId="15E2A0B5" w14:textId="77777777" w:rsidR="00E07DB3" w:rsidRPr="00F442A2" w:rsidRDefault="00E07DB3" w:rsidP="000766F4">
      <w:pPr>
        <w:pStyle w:val="StyleBold"/>
      </w:pPr>
      <w:r w:rsidRPr="00F442A2">
        <w:t>Coding:</w:t>
      </w:r>
    </w:p>
    <w:p w14:paraId="323BF46E" w14:textId="05715437" w:rsidR="00E07DB3" w:rsidRPr="00F442A2" w:rsidRDefault="00E07DB3" w:rsidP="00E07DB3">
      <w:pPr>
        <w:pStyle w:val="BodyText"/>
      </w:pPr>
      <w:r w:rsidRPr="00F442A2">
        <w:t>The format of the entryUUID value is UUID. Certain Document Sharing transactions may allow symbolic Ids (anything that does not have the urn:uuid: prefix) to be used.</w:t>
      </w:r>
    </w:p>
    <w:p w14:paraId="411CEE09" w14:textId="7DAB1A0D" w:rsidR="00E07DB3" w:rsidRPr="00F442A2" w:rsidRDefault="00E07DB3" w:rsidP="00E07DB3">
      <w:pPr>
        <w:pStyle w:val="BodyText"/>
      </w:pPr>
      <w:r w:rsidRPr="00F442A2">
        <w:t>The value of the entryUUID is coded in the id XML attribute on the ExtrinsicObject representing the DocumentEntry. In the example below, the entryUUID is urn:uuid:a6e06ca8-0c75-4064-9e5c-88b9045a96f6</w:t>
      </w:r>
      <w:r w:rsidR="009626C0" w:rsidRPr="00F442A2">
        <w:t>.</w:t>
      </w:r>
    </w:p>
    <w:p w14:paraId="0DE4B374" w14:textId="77777777" w:rsidR="00E07DB3" w:rsidRPr="00F442A2" w:rsidRDefault="00E07DB3" w:rsidP="00A4429A">
      <w:pPr>
        <w:pStyle w:val="BodyText"/>
      </w:pPr>
    </w:p>
    <w:p w14:paraId="19C51700" w14:textId="77777777" w:rsidR="00E07DB3" w:rsidRPr="00F442A2" w:rsidRDefault="00E07DB3" w:rsidP="00A4429A">
      <w:pPr>
        <w:pStyle w:val="XMLFragment"/>
        <w:rPr>
          <w:rStyle w:val="XMLname"/>
          <w:lang w:val="en-US"/>
        </w:rPr>
      </w:pPr>
      <w:r w:rsidRPr="00F442A2">
        <w:rPr>
          <w:rStyle w:val="XMLname"/>
          <w:lang w:val="en-US"/>
        </w:rPr>
        <w:t>&lt;rim:ExtrinsicObject mimeType="application/pdf"</w:t>
      </w:r>
    </w:p>
    <w:p w14:paraId="391014C5" w14:textId="77777777" w:rsidR="00E07DB3" w:rsidRPr="00F442A2" w:rsidRDefault="00E07DB3" w:rsidP="00A4429A">
      <w:pPr>
        <w:pStyle w:val="XMLFragment"/>
        <w:rPr>
          <w:rStyle w:val="XMLname"/>
          <w:lang w:val="en-US"/>
        </w:rPr>
      </w:pPr>
      <w:r w:rsidRPr="00F442A2">
        <w:rPr>
          <w:rStyle w:val="XMLname"/>
          <w:lang w:val="en-US"/>
        </w:rPr>
        <w:t xml:space="preserve">  id="urn:uuid:a6e06ca8-0c75-4064-9e5c-88b9045a96f6" </w:t>
      </w:r>
    </w:p>
    <w:p w14:paraId="38F9A521" w14:textId="77777777" w:rsidR="00E07DB3" w:rsidRPr="00F442A2" w:rsidRDefault="00E07DB3" w:rsidP="00A4429A">
      <w:pPr>
        <w:pStyle w:val="XMLFragment"/>
        <w:rPr>
          <w:rStyle w:val="XMLname"/>
          <w:lang w:val="en-US"/>
        </w:rPr>
      </w:pPr>
      <w:r w:rsidRPr="00F442A2">
        <w:rPr>
          <w:rStyle w:val="XMLname"/>
          <w:lang w:val="en-US"/>
        </w:rPr>
        <w:t xml:space="preserve">  objectType="urn:uuid:7edca82f-054d-47f2-a032-9b2a5b5186c1"</w:t>
      </w:r>
    </w:p>
    <w:p w14:paraId="5C40BB7A" w14:textId="77777777" w:rsidR="00E07DB3" w:rsidRPr="00F442A2" w:rsidRDefault="00E07DB3" w:rsidP="00A4429A">
      <w:pPr>
        <w:pStyle w:val="XMLFragment"/>
        <w:rPr>
          <w:lang w:val="en-US"/>
        </w:rPr>
      </w:pPr>
      <w:r w:rsidRPr="00F442A2">
        <w:rPr>
          <w:rStyle w:val="XMLname"/>
          <w:lang w:val="en-US"/>
        </w:rPr>
        <w:t>&gt; …</w:t>
      </w:r>
    </w:p>
    <w:p w14:paraId="3A652504" w14:textId="77777777" w:rsidR="0064503F" w:rsidRPr="00F442A2" w:rsidRDefault="0064503F" w:rsidP="00526BF4">
      <w:pPr>
        <w:pStyle w:val="BodyText"/>
      </w:pPr>
      <w:bookmarkStart w:id="631" w:name="_Ref287361680"/>
      <w:bookmarkStart w:id="632" w:name="_Toc352575090"/>
      <w:bookmarkStart w:id="633" w:name="_Toc364252847"/>
      <w:bookmarkStart w:id="634" w:name="_Toc367876977"/>
    </w:p>
    <w:p w14:paraId="5549E14B"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DocumentEntry.eventCodeList</w:t>
      </w:r>
      <w:bookmarkEnd w:id="631"/>
      <w:bookmarkEnd w:id="632"/>
      <w:bookmarkEnd w:id="633"/>
      <w:bookmarkEnd w:id="634"/>
    </w:p>
    <w:p w14:paraId="0E54E818" w14:textId="77777777" w:rsidR="00E07DB3" w:rsidRPr="00F442A2" w:rsidRDefault="00E07DB3" w:rsidP="000766F4">
      <w:pPr>
        <w:pStyle w:val="BodyText"/>
        <w:rPr>
          <w:b/>
          <w:bCs/>
        </w:rPr>
      </w:pPr>
      <w:r w:rsidRPr="00F442A2">
        <w:rPr>
          <w:b/>
          <w:bCs/>
        </w:rPr>
        <w:t>Description:</w:t>
      </w:r>
    </w:p>
    <w:p w14:paraId="6A589F22" w14:textId="77777777" w:rsidR="00E07DB3" w:rsidRPr="00F442A2" w:rsidRDefault="00E07DB3" w:rsidP="00E07DB3">
      <w:pPr>
        <w:pStyle w:val="BodyText"/>
      </w:pPr>
      <w:r w:rsidRPr="00F442A2">
        <w:t xml:space="preserve">This list of codes represents the main clinical acts, such as a colonoscopy or an appendectomy, being documented. In some cases, the event is inherent in the typeCode, such as a "History and Physical Report" in which the procedure being documented is necessarily a "History and Physical" act. An event can further specialize the act inherent in the typeCode, such as where it is simply "Procedure Report" and the procedure was a "colonoscopy". When defining the value sets for eventCodes, they should not conflict with the values inherent in the classCode, practiceSettingCode or typeCode as such a conflict would create an ambiguous situation. </w:t>
      </w:r>
    </w:p>
    <w:p w14:paraId="64DDC0F4" w14:textId="77777777" w:rsidR="00E07DB3" w:rsidRPr="00F442A2" w:rsidRDefault="00E07DB3" w:rsidP="000766F4">
      <w:pPr>
        <w:pStyle w:val="BodyText"/>
        <w:rPr>
          <w:b/>
          <w:bCs/>
        </w:rPr>
      </w:pPr>
      <w:r w:rsidRPr="00F442A2">
        <w:rPr>
          <w:b/>
          <w:bCs/>
        </w:rPr>
        <w:t>Coding:</w:t>
      </w:r>
    </w:p>
    <w:p w14:paraId="2A40362C" w14:textId="1C29593A" w:rsidR="00E07DB3" w:rsidRPr="00F442A2" w:rsidRDefault="00E07DB3" w:rsidP="00E07DB3">
      <w:pPr>
        <w:pStyle w:val="BodyText"/>
      </w:pPr>
      <w:r w:rsidRPr="00F442A2">
        <w:t xml:space="preserve">The eventCodeList is coded with ebRIM Classification objects. See </w:t>
      </w:r>
      <w:r w:rsidR="00E3287C" w:rsidRPr="00F442A2">
        <w:t>S</w:t>
      </w:r>
      <w:r w:rsidRPr="00F442A2">
        <w:t xml:space="preserve">ection </w:t>
      </w:r>
      <w:r w:rsidR="004C26CD" w:rsidRPr="00F442A2">
        <w:fldChar w:fldCharType="begin"/>
      </w:r>
      <w:r w:rsidR="004C26CD" w:rsidRPr="00F442A2">
        <w:instrText xml:space="preserve"> REF _Ref352578378 \r \h  \* MERGEFORMAT </w:instrText>
      </w:r>
      <w:r w:rsidR="004C26CD" w:rsidRPr="00F442A2">
        <w:fldChar w:fldCharType="separate"/>
      </w:r>
      <w:r w:rsidR="00B85B78" w:rsidRPr="00F442A2">
        <w:t>4.2.3.1.2</w:t>
      </w:r>
      <w:r w:rsidR="004C26CD" w:rsidRPr="00F442A2">
        <w:fldChar w:fldCharType="end"/>
      </w:r>
      <w:r w:rsidRPr="00F442A2">
        <w:t xml:space="preserve"> for a description of coding an ebRIM Classification. There may be zero or more ebRIM Classifications containing a code and additional eventCode entries are coded by specifying multiple classification objects. For the eventCodeList metadata attribute, the classificationScheme shall be </w:t>
      </w:r>
      <w:r w:rsidRPr="00F442A2">
        <w:rPr>
          <w:rFonts w:ascii="Courier New" w:eastAsia="Arial" w:hAnsi="Courier New" w:cs="Courier New"/>
          <w:sz w:val="20"/>
          <w:lang w:eastAsia="ar-SA"/>
        </w:rPr>
        <w:t>urn:uuid:2c6b8cb7-8b2a-4051-b291-b1ae6a575ef4</w:t>
      </w:r>
      <w:r w:rsidRPr="00F442A2">
        <w:t>.</w:t>
      </w:r>
    </w:p>
    <w:p w14:paraId="7C6AEE2D" w14:textId="77777777" w:rsidR="00E07DB3" w:rsidRPr="00F442A2" w:rsidRDefault="00E07DB3" w:rsidP="00E07DB3">
      <w:r w:rsidRPr="00F442A2">
        <w:lastRenderedPageBreak/>
        <w:t>The following example specifies an eventCode=</w:t>
      </w:r>
      <w:r w:rsidRPr="00F442A2">
        <w:rPr>
          <w:rFonts w:eastAsia="Arial"/>
        </w:rPr>
        <w:t>"ExampleeventCode"</w:t>
      </w:r>
      <w:r w:rsidRPr="00F442A2">
        <w:t xml:space="preserve"> with display name "</w:t>
      </w:r>
      <w:r w:rsidRPr="00F442A2">
        <w:rPr>
          <w:rFonts w:eastAsia="Arial"/>
        </w:rPr>
        <w:t>eventCodeDisplayName</w:t>
      </w:r>
      <w:r w:rsidRPr="00F442A2">
        <w:t>" and coding scheme "</w:t>
      </w:r>
      <w:r w:rsidRPr="00F442A2">
        <w:rPr>
          <w:rFonts w:eastAsia="Arial"/>
        </w:rPr>
        <w:t>Example Event Code Scheme</w:t>
      </w:r>
      <w:r w:rsidRPr="00F442A2">
        <w:t xml:space="preserve">" for the DocumentEntry labeled "ExampleDocument". </w:t>
      </w:r>
    </w:p>
    <w:p w14:paraId="2D403D65" w14:textId="77777777" w:rsidR="00E07DB3" w:rsidRPr="00F442A2" w:rsidRDefault="00E07DB3" w:rsidP="00E07DB3">
      <w:pPr>
        <w:pStyle w:val="BodyText"/>
        <w:rPr>
          <w:rFonts w:eastAsia="MS Mincho"/>
        </w:rPr>
      </w:pPr>
    </w:p>
    <w:p w14:paraId="148007B6" w14:textId="77777777" w:rsidR="00E07DB3" w:rsidRPr="00F442A2" w:rsidRDefault="00E07DB3" w:rsidP="00A4429A">
      <w:pPr>
        <w:pStyle w:val="XMLFragment"/>
        <w:rPr>
          <w:lang w:val="en-US"/>
        </w:rPr>
      </w:pPr>
      <w:r w:rsidRPr="00F442A2">
        <w:rPr>
          <w:lang w:val="en-US"/>
        </w:rPr>
        <w:t>&lt;rim:Classification</w:t>
      </w:r>
    </w:p>
    <w:p w14:paraId="0EB4978E" w14:textId="77777777" w:rsidR="00E07DB3" w:rsidRPr="00F442A2" w:rsidRDefault="00E07DB3" w:rsidP="00A4429A">
      <w:pPr>
        <w:pStyle w:val="XMLFragment"/>
        <w:rPr>
          <w:lang w:val="en-US"/>
        </w:rPr>
      </w:pPr>
      <w:r w:rsidRPr="00F442A2">
        <w:rPr>
          <w:lang w:val="en-US"/>
        </w:rPr>
        <w:t xml:space="preserve">    classificationScheme=</w:t>
      </w:r>
    </w:p>
    <w:p w14:paraId="4126CC2C" w14:textId="77777777" w:rsidR="00E07DB3" w:rsidRPr="00F442A2" w:rsidRDefault="00E07DB3" w:rsidP="00A4429A">
      <w:pPr>
        <w:pStyle w:val="XMLFragment"/>
        <w:rPr>
          <w:lang w:val="en-US"/>
        </w:rPr>
      </w:pPr>
      <w:r w:rsidRPr="00F442A2">
        <w:rPr>
          <w:lang w:val="en-US"/>
        </w:rPr>
        <w:t xml:space="preserve">    "urn:uuid:2c6b8cb7-8b2a-4051-b291-b1ae6a575ef4" </w:t>
      </w:r>
    </w:p>
    <w:p w14:paraId="0873868F" w14:textId="77777777" w:rsidR="00E07DB3" w:rsidRPr="00F442A2" w:rsidRDefault="00E07DB3" w:rsidP="00A4429A">
      <w:pPr>
        <w:pStyle w:val="XMLFragment"/>
        <w:rPr>
          <w:lang w:val="en-US"/>
        </w:rPr>
      </w:pPr>
      <w:r w:rsidRPr="00F442A2">
        <w:rPr>
          <w:lang w:val="en-US"/>
        </w:rPr>
        <w:t xml:space="preserve">    classifiedObject="ExampleDocument" </w:t>
      </w:r>
    </w:p>
    <w:p w14:paraId="52FDD5DE" w14:textId="77777777" w:rsidR="00E07DB3" w:rsidRPr="00F442A2" w:rsidRDefault="00E07DB3" w:rsidP="00A4429A">
      <w:pPr>
        <w:pStyle w:val="XMLFragment"/>
        <w:rPr>
          <w:lang w:val="en-US"/>
        </w:rPr>
      </w:pPr>
      <w:r w:rsidRPr="00F442A2">
        <w:rPr>
          <w:lang w:val="en-US"/>
        </w:rPr>
        <w:t xml:space="preserve">    id="IdExample_048"</w:t>
      </w:r>
    </w:p>
    <w:p w14:paraId="6F028F25" w14:textId="77777777" w:rsidR="00E07DB3" w:rsidRPr="00F442A2" w:rsidRDefault="00E07DB3" w:rsidP="00A4429A">
      <w:pPr>
        <w:pStyle w:val="XMLFragment"/>
        <w:rPr>
          <w:lang w:val="en-US"/>
        </w:rPr>
      </w:pPr>
      <w:r w:rsidRPr="00F442A2">
        <w:rPr>
          <w:lang w:val="en-US"/>
        </w:rPr>
        <w:t xml:space="preserve">    objectType="urn:oasis:names:tc:ebxml-</w:t>
      </w:r>
    </w:p>
    <w:p w14:paraId="503A750D" w14:textId="77777777" w:rsidR="00E07DB3" w:rsidRPr="00F442A2" w:rsidRDefault="00E07DB3" w:rsidP="00A4429A">
      <w:pPr>
        <w:pStyle w:val="XMLFragment"/>
        <w:rPr>
          <w:lang w:val="en-US"/>
        </w:rPr>
      </w:pPr>
      <w:r w:rsidRPr="00F442A2">
        <w:rPr>
          <w:lang w:val="en-US"/>
        </w:rPr>
        <w:tab/>
        <w:t>regrep:ObjectType:RegistryObject:Classification"</w:t>
      </w:r>
    </w:p>
    <w:p w14:paraId="6DA9623D" w14:textId="77777777" w:rsidR="00E07DB3" w:rsidRPr="00F442A2" w:rsidRDefault="00E07DB3" w:rsidP="00A4429A">
      <w:pPr>
        <w:pStyle w:val="XMLFragment"/>
        <w:rPr>
          <w:lang w:val="en-US"/>
        </w:rPr>
      </w:pPr>
      <w:r w:rsidRPr="00F442A2">
        <w:rPr>
          <w:lang w:val="en-US"/>
        </w:rPr>
        <w:t xml:space="preserve">    nodeRepresentation="ExampleeventCode"</w:t>
      </w:r>
    </w:p>
    <w:p w14:paraId="162ABB4B" w14:textId="77777777" w:rsidR="00E07DB3" w:rsidRPr="00F442A2" w:rsidRDefault="00E07DB3" w:rsidP="00A4429A">
      <w:pPr>
        <w:pStyle w:val="XMLFragment"/>
        <w:rPr>
          <w:lang w:val="en-US"/>
        </w:rPr>
      </w:pPr>
      <w:r w:rsidRPr="00F442A2">
        <w:rPr>
          <w:lang w:val="en-US"/>
        </w:rPr>
        <w:t xml:space="preserve">    &gt;</w:t>
      </w:r>
    </w:p>
    <w:p w14:paraId="005FECEA" w14:textId="77777777" w:rsidR="00E07DB3" w:rsidRPr="00F442A2" w:rsidRDefault="00E07DB3" w:rsidP="00A4429A">
      <w:pPr>
        <w:pStyle w:val="XMLFragment"/>
        <w:rPr>
          <w:lang w:val="en-US"/>
        </w:rPr>
      </w:pPr>
      <w:r w:rsidRPr="00F442A2">
        <w:rPr>
          <w:lang w:val="en-US"/>
        </w:rPr>
        <w:t xml:space="preserve">  &lt;rim:Name&gt;</w:t>
      </w:r>
    </w:p>
    <w:p w14:paraId="7B10771D" w14:textId="77777777" w:rsidR="00E07DB3" w:rsidRPr="00F442A2" w:rsidRDefault="00E07DB3" w:rsidP="00A4429A">
      <w:pPr>
        <w:pStyle w:val="XMLFragment"/>
        <w:rPr>
          <w:lang w:val="en-US"/>
        </w:rPr>
      </w:pPr>
      <w:r w:rsidRPr="00F442A2">
        <w:rPr>
          <w:lang w:val="en-US"/>
        </w:rPr>
        <w:t xml:space="preserve">    &lt;rim:LocalizedString value="eventCodeDisplayName"/&gt;</w:t>
      </w:r>
    </w:p>
    <w:p w14:paraId="41B696E3" w14:textId="77777777" w:rsidR="00E07DB3" w:rsidRPr="00F442A2" w:rsidRDefault="00E07DB3" w:rsidP="00A4429A">
      <w:pPr>
        <w:pStyle w:val="XMLFragment"/>
        <w:rPr>
          <w:lang w:val="en-US"/>
        </w:rPr>
      </w:pPr>
      <w:r w:rsidRPr="00F442A2">
        <w:rPr>
          <w:lang w:val="en-US"/>
        </w:rPr>
        <w:t xml:space="preserve">  &lt;/rim:Name&gt;</w:t>
      </w:r>
    </w:p>
    <w:p w14:paraId="14C7545D" w14:textId="77777777" w:rsidR="00E07DB3" w:rsidRPr="00F442A2" w:rsidRDefault="00E07DB3" w:rsidP="00A4429A">
      <w:pPr>
        <w:pStyle w:val="XMLFragment"/>
        <w:rPr>
          <w:lang w:val="en-US"/>
        </w:rPr>
      </w:pPr>
      <w:r w:rsidRPr="00F442A2">
        <w:rPr>
          <w:lang w:val="en-US"/>
        </w:rPr>
        <w:t xml:space="preserve">  &lt;rim:Slot name="codingScheme"&gt;</w:t>
      </w:r>
    </w:p>
    <w:p w14:paraId="3DFC3BB7" w14:textId="77777777" w:rsidR="00E07DB3" w:rsidRPr="00F442A2" w:rsidRDefault="00E07DB3" w:rsidP="00A4429A">
      <w:pPr>
        <w:pStyle w:val="XMLFragment"/>
        <w:rPr>
          <w:lang w:val="en-US"/>
        </w:rPr>
      </w:pPr>
      <w:r w:rsidRPr="00F442A2">
        <w:rPr>
          <w:lang w:val="en-US"/>
        </w:rPr>
        <w:t xml:space="preserve">    &lt;rim:ValueList&gt;</w:t>
      </w:r>
    </w:p>
    <w:p w14:paraId="108BC3B5" w14:textId="77777777" w:rsidR="00E07DB3" w:rsidRPr="00F442A2" w:rsidRDefault="00E07DB3" w:rsidP="00A4429A">
      <w:pPr>
        <w:pStyle w:val="XMLFragment"/>
        <w:rPr>
          <w:lang w:val="en-US"/>
        </w:rPr>
      </w:pPr>
      <w:r w:rsidRPr="00F442A2">
        <w:rPr>
          <w:lang w:val="en-US"/>
        </w:rPr>
        <w:t xml:space="preserve">      &lt;rim:Value&gt;Example Event Code Scheme&lt;/rim:Value&gt;</w:t>
      </w:r>
    </w:p>
    <w:p w14:paraId="5CDFC3A1" w14:textId="77777777" w:rsidR="00E07DB3" w:rsidRPr="00F442A2" w:rsidRDefault="00E07DB3" w:rsidP="00A4429A">
      <w:pPr>
        <w:pStyle w:val="XMLFragment"/>
        <w:rPr>
          <w:lang w:val="en-US"/>
        </w:rPr>
      </w:pPr>
      <w:r w:rsidRPr="00F442A2">
        <w:rPr>
          <w:lang w:val="en-US"/>
        </w:rPr>
        <w:t xml:space="preserve">    &lt;/rim:ValueList&gt;</w:t>
      </w:r>
    </w:p>
    <w:p w14:paraId="0F60DF44" w14:textId="77777777" w:rsidR="00E07DB3" w:rsidRPr="00F442A2" w:rsidRDefault="00E07DB3" w:rsidP="00A4429A">
      <w:pPr>
        <w:pStyle w:val="XMLFragment"/>
        <w:rPr>
          <w:lang w:val="en-US"/>
        </w:rPr>
      </w:pPr>
      <w:r w:rsidRPr="00F442A2">
        <w:rPr>
          <w:lang w:val="en-US"/>
        </w:rPr>
        <w:t xml:space="preserve">  &lt;/rim:Slot&gt;</w:t>
      </w:r>
    </w:p>
    <w:p w14:paraId="1261FD23" w14:textId="77777777" w:rsidR="00E07DB3" w:rsidRPr="00F442A2" w:rsidRDefault="00E07DB3" w:rsidP="00A4429A">
      <w:pPr>
        <w:pStyle w:val="XMLFragment"/>
        <w:rPr>
          <w:lang w:val="en-US"/>
        </w:rPr>
      </w:pPr>
      <w:r w:rsidRPr="00F442A2">
        <w:rPr>
          <w:lang w:val="en-US"/>
        </w:rPr>
        <w:t>&lt;/rim:Classification&gt;</w:t>
      </w:r>
    </w:p>
    <w:p w14:paraId="5438DB7D" w14:textId="77777777" w:rsidR="0064503F" w:rsidRPr="00F442A2" w:rsidRDefault="0064503F" w:rsidP="00526BF4">
      <w:pPr>
        <w:pStyle w:val="BodyText"/>
      </w:pPr>
      <w:bookmarkStart w:id="635" w:name="_Toc355944459"/>
      <w:bookmarkStart w:id="636" w:name="_Toc355947379"/>
      <w:bookmarkStart w:id="637" w:name="_Toc355948502"/>
      <w:bookmarkStart w:id="638" w:name="_Toc356293457"/>
      <w:bookmarkStart w:id="639" w:name="_Toc357585749"/>
      <w:bookmarkStart w:id="640" w:name="_Ref287361705"/>
      <w:bookmarkStart w:id="641" w:name="_Toc352575091"/>
      <w:bookmarkStart w:id="642" w:name="_Toc364252848"/>
      <w:bookmarkStart w:id="643" w:name="_Toc367876978"/>
      <w:bookmarkEnd w:id="635"/>
      <w:bookmarkEnd w:id="636"/>
      <w:bookmarkEnd w:id="637"/>
      <w:bookmarkEnd w:id="638"/>
      <w:bookmarkEnd w:id="639"/>
    </w:p>
    <w:p w14:paraId="244937F5" w14:textId="77777777" w:rsidR="00E07DB3" w:rsidRPr="00F442A2" w:rsidRDefault="00E07DB3" w:rsidP="009E7736">
      <w:pPr>
        <w:pStyle w:val="Heading5"/>
        <w:numPr>
          <w:ilvl w:val="4"/>
          <w:numId w:val="5"/>
        </w:numPr>
        <w:tabs>
          <w:tab w:val="clear" w:pos="1980"/>
        </w:tabs>
        <w:suppressAutoHyphens w:val="0"/>
      </w:pPr>
      <w:r w:rsidRPr="00F442A2">
        <w:t>DocumentEntry.formatCode</w:t>
      </w:r>
      <w:bookmarkEnd w:id="640"/>
      <w:bookmarkEnd w:id="641"/>
      <w:bookmarkEnd w:id="642"/>
      <w:bookmarkEnd w:id="643"/>
    </w:p>
    <w:p w14:paraId="27F47AE9" w14:textId="77777777" w:rsidR="00E07DB3" w:rsidRPr="00F442A2" w:rsidRDefault="00E07DB3" w:rsidP="000766F4">
      <w:pPr>
        <w:pStyle w:val="BodyText"/>
        <w:rPr>
          <w:b/>
          <w:bCs/>
        </w:rPr>
      </w:pPr>
      <w:r w:rsidRPr="00F442A2">
        <w:rPr>
          <w:b/>
          <w:bCs/>
        </w:rPr>
        <w:t>Description:</w:t>
      </w:r>
    </w:p>
    <w:p w14:paraId="691C0C5E" w14:textId="77777777" w:rsidR="00E07DB3" w:rsidRPr="00F442A2" w:rsidRDefault="0095081E" w:rsidP="00E07DB3">
      <w:pPr>
        <w:pStyle w:val="BodyText"/>
        <w:rPr>
          <w:b/>
          <w:bCs/>
        </w:rPr>
      </w:pPr>
      <w:r w:rsidRPr="00F442A2">
        <w:rPr>
          <w:bCs/>
        </w:rPr>
        <w:t>The</w:t>
      </w:r>
      <w:r w:rsidR="00E07DB3" w:rsidRPr="00F442A2">
        <w:t xml:space="preserve"> code specifying the </w:t>
      </w:r>
      <w:r w:rsidRPr="00F442A2">
        <w:t xml:space="preserve">detailed technical </w:t>
      </w:r>
      <w:r w:rsidR="00E07DB3" w:rsidRPr="00F442A2">
        <w:t xml:space="preserve">format of the document. Along with the typeCode, it should provide sufficient information to allow potential consumer to know if it will be able to process the document. </w:t>
      </w:r>
    </w:p>
    <w:p w14:paraId="6957379A" w14:textId="2CE5FF80" w:rsidR="002C4BB1" w:rsidRPr="00F442A2" w:rsidRDefault="0095081E" w:rsidP="00E07DB3">
      <w:pPr>
        <w:pStyle w:val="BodyText"/>
      </w:pPr>
      <w:r w:rsidRPr="00F442A2">
        <w:t xml:space="preserve">The mimeType indicates the base format; the formatCode indicates the detailed-level technical </w:t>
      </w:r>
      <w:r w:rsidR="00E33F4B" w:rsidRPr="00F442A2">
        <w:t>structure</w:t>
      </w:r>
      <w:r w:rsidRPr="00F442A2">
        <w:t xml:space="preserve">. </w:t>
      </w:r>
      <w:r w:rsidR="00E33F4B" w:rsidRPr="00F442A2">
        <w:t xml:space="preserve">Together with the mimeType, the </w:t>
      </w:r>
      <w:r w:rsidR="00E07DB3" w:rsidRPr="00F442A2">
        <w:t xml:space="preserve">formatCode </w:t>
      </w:r>
      <w:r w:rsidR="002C4BB1" w:rsidRPr="00F442A2">
        <w:t xml:space="preserve">used </w:t>
      </w:r>
      <w:r w:rsidR="00E07DB3" w:rsidRPr="00F442A2">
        <w:t>shall be sufficiently specific to ensure processing/display by identifying a document encoding, structure and template (e.g., for a CDA Document, the fact that it complies with a CDA schema, possibly a template and the choice of a content-specific style sheet)</w:t>
      </w:r>
      <w:r w:rsidR="00AE4CAE" w:rsidRPr="00F442A2">
        <w:t xml:space="preserve">. </w:t>
      </w:r>
      <w:r w:rsidR="00E33F4B" w:rsidRPr="00F442A2">
        <w:t xml:space="preserve">The formatCode alone is often sufficiently specific, but an actor that consumes </w:t>
      </w:r>
      <w:r w:rsidR="00436245" w:rsidRPr="00F442A2">
        <w:t>metadata should not assume that it is.</w:t>
      </w:r>
    </w:p>
    <w:p w14:paraId="7413562D" w14:textId="2EB1780C" w:rsidR="00E07DB3" w:rsidRPr="00F442A2" w:rsidRDefault="0095081E" w:rsidP="00E07DB3">
      <w:pPr>
        <w:pStyle w:val="BodyText"/>
      </w:pPr>
      <w:r w:rsidRPr="00F442A2">
        <w:t>The formatCode is often an indicator of the IHE Document Content Profile to which the document conforms.</w:t>
      </w:r>
    </w:p>
    <w:p w14:paraId="39B24D19" w14:textId="0E87AB58" w:rsidR="00734FD0" w:rsidRPr="00F442A2" w:rsidRDefault="002C4BB1" w:rsidP="00E07DB3">
      <w:pPr>
        <w:pStyle w:val="BodyText"/>
      </w:pPr>
      <w:r w:rsidRPr="00F442A2">
        <w:t>The mimeTypeSufficient formatCode of EV("urn:ihe:iti:xds:2017:mimeTypeSufficient", "1.3.6.1.4.1.19376.1.2.3") may be used when the mimeType is sufficient to identify the technical format of the document.</w:t>
      </w:r>
    </w:p>
    <w:p w14:paraId="24DDE8FF" w14:textId="77777777" w:rsidR="00E07DB3" w:rsidRPr="00F442A2" w:rsidRDefault="00E07DB3" w:rsidP="00E07DB3">
      <w:pPr>
        <w:pStyle w:val="BodyText"/>
      </w:pPr>
      <w:r w:rsidRPr="00F442A2">
        <w:t xml:space="preserve">Format codes may be specified by multiple organizations. Format codes </w:t>
      </w:r>
      <w:r w:rsidR="0095081E" w:rsidRPr="00F442A2">
        <w:t xml:space="preserve">for Document Content Profiles </w:t>
      </w:r>
      <w:r w:rsidRPr="00F442A2">
        <w:t xml:space="preserve">defined by the ITI domain shall </w:t>
      </w:r>
      <w:r w:rsidR="0095081E" w:rsidRPr="00F442A2">
        <w:t xml:space="preserve">be in URN format and </w:t>
      </w:r>
      <w:r w:rsidRPr="00F442A2">
        <w:t>have names with the prefix</w:t>
      </w:r>
    </w:p>
    <w:p w14:paraId="704040CC" w14:textId="77777777" w:rsidR="00E07DB3" w:rsidRPr="00F442A2" w:rsidRDefault="00E07DB3" w:rsidP="00E07DB3">
      <w:pPr>
        <w:rPr>
          <w:rFonts w:ascii="Courier New" w:hAnsi="Courier New" w:cs="Courier New"/>
          <w:sz w:val="20"/>
        </w:rPr>
      </w:pPr>
      <w:r w:rsidRPr="00F442A2">
        <w:rPr>
          <w:rFonts w:ascii="Courier New" w:hAnsi="Courier New" w:cs="Courier New"/>
          <w:sz w:val="20"/>
        </w:rPr>
        <w:t>urn:ihe:iti:</w:t>
      </w:r>
    </w:p>
    <w:p w14:paraId="6C02BADB" w14:textId="77777777" w:rsidR="00E07DB3" w:rsidRPr="00F442A2" w:rsidRDefault="00E07DB3" w:rsidP="00E07DB3">
      <w:pPr>
        <w:pStyle w:val="BodyText"/>
      </w:pPr>
      <w:r w:rsidRPr="00F442A2">
        <w:lastRenderedPageBreak/>
        <w:t>Format codes defined by other IHE domains shall have names with the prefix</w:t>
      </w:r>
    </w:p>
    <w:p w14:paraId="3FC7615D" w14:textId="77777777" w:rsidR="00E07DB3" w:rsidRPr="00F442A2" w:rsidRDefault="00E07DB3" w:rsidP="00E07DB3">
      <w:pPr>
        <w:rPr>
          <w:rFonts w:ascii="Courier New" w:hAnsi="Courier New" w:cs="Courier New"/>
          <w:sz w:val="20"/>
        </w:rPr>
      </w:pPr>
      <w:r w:rsidRPr="00F442A2">
        <w:rPr>
          <w:rFonts w:ascii="Courier New" w:hAnsi="Courier New" w:cs="Courier New"/>
          <w:sz w:val="20"/>
        </w:rPr>
        <w:t>urn:ihe:’domain initials’:</w:t>
      </w:r>
    </w:p>
    <w:p w14:paraId="6906D401" w14:textId="65F81FBE" w:rsidR="00FD6421" w:rsidRPr="00F442A2" w:rsidRDefault="00FD6421" w:rsidP="009B225F">
      <w:pPr>
        <w:pStyle w:val="BodyText"/>
      </w:pPr>
      <w:r w:rsidRPr="00F442A2">
        <w:t xml:space="preserve">The IHE-managed codes and value set for formatCode are published on </w:t>
      </w:r>
      <w:hyperlink r:id="rId51" w:history="1">
        <w:r w:rsidRPr="00F442A2">
          <w:rPr>
            <w:rStyle w:val="Hyperlink"/>
          </w:rPr>
          <w:t>http://wiki.ihe.net/index.php/IHE_Format_Codes</w:t>
        </w:r>
      </w:hyperlink>
      <w:r w:rsidRPr="00F442A2">
        <w:t>.</w:t>
      </w:r>
    </w:p>
    <w:p w14:paraId="12BB7B5A" w14:textId="5EB88D05" w:rsidR="00E07DB3" w:rsidRPr="00F442A2" w:rsidRDefault="00E07DB3" w:rsidP="009B225F">
      <w:pPr>
        <w:pStyle w:val="BodyText"/>
      </w:pPr>
      <w:r w:rsidRPr="00F442A2">
        <w:t xml:space="preserve">Format codes defined </w:t>
      </w:r>
      <w:r w:rsidR="0095081E" w:rsidRPr="00F442A2">
        <w:t>by non-IHE domains should be a valid unique URN.</w:t>
      </w:r>
    </w:p>
    <w:p w14:paraId="3D77E9D0" w14:textId="77777777" w:rsidR="00E07DB3" w:rsidRPr="00F442A2" w:rsidRDefault="00E07DB3" w:rsidP="000766F4">
      <w:pPr>
        <w:pStyle w:val="BodyText"/>
        <w:keepNext/>
        <w:rPr>
          <w:b/>
          <w:bCs/>
        </w:rPr>
      </w:pPr>
      <w:r w:rsidRPr="00F442A2">
        <w:rPr>
          <w:b/>
          <w:bCs/>
        </w:rPr>
        <w:t>Coding:</w:t>
      </w:r>
    </w:p>
    <w:p w14:paraId="3C519A4B" w14:textId="720E1473" w:rsidR="00E07DB3" w:rsidRPr="00F442A2" w:rsidRDefault="00E07DB3" w:rsidP="00E07DB3">
      <w:pPr>
        <w:pStyle w:val="BodyText"/>
      </w:pPr>
      <w:r w:rsidRPr="00F442A2">
        <w:t xml:space="preserve">There shall be </w:t>
      </w:r>
      <w:r w:rsidR="00A31025" w:rsidRPr="00F442A2">
        <w:t>zero or</w:t>
      </w:r>
      <w:r w:rsidRPr="00F442A2">
        <w:t xml:space="preserve"> one ebRIM Classification containing a formatCode. See </w:t>
      </w:r>
      <w:r w:rsidR="00E3287C" w:rsidRPr="00F442A2">
        <w:t>S</w:t>
      </w:r>
      <w:r w:rsidRPr="00F442A2">
        <w:t xml:space="preserve">ection </w:t>
      </w:r>
      <w:r w:rsidR="004C26CD" w:rsidRPr="00F442A2">
        <w:fldChar w:fldCharType="begin"/>
      </w:r>
      <w:r w:rsidR="004C26CD" w:rsidRPr="00F442A2">
        <w:instrText xml:space="preserve"> REF _Ref352578378 \r \h  \* MERGEFORMAT </w:instrText>
      </w:r>
      <w:r w:rsidR="004C26CD" w:rsidRPr="00F442A2">
        <w:fldChar w:fldCharType="separate"/>
      </w:r>
      <w:r w:rsidR="00B85B78" w:rsidRPr="00F442A2">
        <w:t>4.2.3.1.2</w:t>
      </w:r>
      <w:r w:rsidR="004C26CD" w:rsidRPr="00F442A2">
        <w:fldChar w:fldCharType="end"/>
      </w:r>
      <w:r w:rsidRPr="00F442A2">
        <w:t xml:space="preserve"> for a description of coding an ebRIM Classification. For the formatCode metadata attribute, the classificationScheme shall be </w:t>
      </w:r>
      <w:r w:rsidRPr="00F442A2">
        <w:rPr>
          <w:rFonts w:ascii="Courier New" w:hAnsi="Courier New" w:cs="Courier New"/>
          <w:sz w:val="20"/>
        </w:rPr>
        <w:t>urn:uuid:</w:t>
      </w:r>
      <w:r w:rsidRPr="00F442A2">
        <w:rPr>
          <w:rFonts w:ascii="Courier New" w:eastAsia="Arial" w:hAnsi="Courier New" w:cs="Courier New"/>
          <w:sz w:val="20"/>
          <w:lang w:eastAsia="ar-SA"/>
        </w:rPr>
        <w:t>a09d5840-386c-46f2-b5ad-9c3699a4309d</w:t>
      </w:r>
      <w:r w:rsidRPr="00F442A2">
        <w:t>. Any valid URN may be used as a formatCode.</w:t>
      </w:r>
    </w:p>
    <w:p w14:paraId="2198FEE6" w14:textId="05C4FA48" w:rsidR="00E07DB3" w:rsidRPr="00F442A2" w:rsidRDefault="00E07DB3" w:rsidP="00E07DB3">
      <w:r w:rsidRPr="00F442A2">
        <w:t xml:space="preserve">The following example </w:t>
      </w:r>
      <w:r w:rsidR="0095081E" w:rsidRPr="00F442A2">
        <w:t xml:space="preserve">using the XDS-SD document content profile </w:t>
      </w:r>
      <w:r w:rsidRPr="00F442A2">
        <w:t>specifies formatCode</w:t>
      </w:r>
      <w:r w:rsidRPr="00F442A2">
        <w:rPr>
          <w:rFonts w:eastAsia="Arial"/>
        </w:rPr>
        <w:t>="</w:t>
      </w:r>
      <w:r w:rsidR="0095081E" w:rsidRPr="00F442A2">
        <w:rPr>
          <w:rFonts w:eastAsia="Arial"/>
        </w:rPr>
        <w:t>urn:ihe:iti:xds-sd:pdf:2008</w:t>
      </w:r>
      <w:r w:rsidRPr="00F442A2">
        <w:rPr>
          <w:rFonts w:eastAsia="Arial"/>
        </w:rPr>
        <w:t>"</w:t>
      </w:r>
      <w:r w:rsidRPr="00F442A2">
        <w:t xml:space="preserve"> with display name "</w:t>
      </w:r>
      <w:r w:rsidR="0095081E" w:rsidRPr="00F442A2">
        <w:t>XDS-Scanned Documents</w:t>
      </w:r>
      <w:r w:rsidRPr="00F442A2">
        <w:t>" and coding scheme "</w:t>
      </w:r>
      <w:r w:rsidR="00FD6421" w:rsidRPr="00F442A2">
        <w:rPr>
          <w:rFonts w:eastAsia="Arial"/>
        </w:rPr>
        <w:t>1.3.6.1.4.1.19376.1.2.3</w:t>
      </w:r>
      <w:r w:rsidRPr="00F442A2">
        <w:t xml:space="preserve">" for the DocumentEntry labeled "ExampleDocument". </w:t>
      </w:r>
    </w:p>
    <w:p w14:paraId="05777442" w14:textId="77777777" w:rsidR="00E07DB3" w:rsidRPr="00F442A2" w:rsidRDefault="00E07DB3" w:rsidP="00E07DB3">
      <w:pPr>
        <w:pStyle w:val="BodyText"/>
        <w:rPr>
          <w:rFonts w:eastAsia="MS Mincho"/>
        </w:rPr>
      </w:pPr>
    </w:p>
    <w:p w14:paraId="52B3AC04" w14:textId="77777777" w:rsidR="00E07DB3" w:rsidRPr="00F442A2" w:rsidRDefault="00E07DB3" w:rsidP="00B67434">
      <w:pPr>
        <w:pStyle w:val="XMLFragment"/>
        <w:rPr>
          <w:lang w:val="en-US"/>
        </w:rPr>
      </w:pPr>
      <w:r w:rsidRPr="00F442A2">
        <w:rPr>
          <w:lang w:val="en-US"/>
        </w:rPr>
        <w:t>&lt;rim:Classification</w:t>
      </w:r>
    </w:p>
    <w:p w14:paraId="51DAFD74" w14:textId="77777777" w:rsidR="00E07DB3" w:rsidRPr="00F442A2" w:rsidRDefault="00E07DB3" w:rsidP="00B67434">
      <w:pPr>
        <w:pStyle w:val="XMLFragment"/>
        <w:rPr>
          <w:lang w:val="en-US"/>
        </w:rPr>
      </w:pPr>
      <w:r w:rsidRPr="00F442A2">
        <w:rPr>
          <w:lang w:val="en-US"/>
        </w:rPr>
        <w:t xml:space="preserve">    classificationScheme=</w:t>
      </w:r>
    </w:p>
    <w:p w14:paraId="593A2979" w14:textId="77777777" w:rsidR="00E07DB3" w:rsidRPr="00F442A2" w:rsidRDefault="00E07DB3" w:rsidP="00581C03">
      <w:pPr>
        <w:pStyle w:val="XMLFragment"/>
        <w:rPr>
          <w:lang w:val="en-US"/>
        </w:rPr>
      </w:pPr>
      <w:r w:rsidRPr="00F442A2">
        <w:rPr>
          <w:lang w:val="en-US"/>
        </w:rPr>
        <w:t xml:space="preserve">    "urn:uuid:a09d5840-386c-46f2-b5ad-9c3699a4309d" </w:t>
      </w:r>
    </w:p>
    <w:p w14:paraId="2755FB19" w14:textId="77777777" w:rsidR="00E07DB3" w:rsidRPr="00F442A2" w:rsidRDefault="00E07DB3">
      <w:pPr>
        <w:pStyle w:val="XMLFragment"/>
        <w:rPr>
          <w:lang w:val="en-US"/>
        </w:rPr>
      </w:pPr>
      <w:r w:rsidRPr="00F442A2">
        <w:rPr>
          <w:lang w:val="en-US"/>
        </w:rPr>
        <w:t xml:space="preserve">    classifiedObject="ExampleDocument"</w:t>
      </w:r>
    </w:p>
    <w:p w14:paraId="288EB664" w14:textId="77777777" w:rsidR="00E07DB3" w:rsidRPr="00F442A2" w:rsidRDefault="00E07DB3">
      <w:pPr>
        <w:pStyle w:val="XMLFragment"/>
        <w:rPr>
          <w:lang w:val="en-US"/>
        </w:rPr>
      </w:pPr>
      <w:r w:rsidRPr="00F442A2">
        <w:rPr>
          <w:lang w:val="en-US"/>
        </w:rPr>
        <w:t xml:space="preserve">    id="IdExample_049"</w:t>
      </w:r>
    </w:p>
    <w:p w14:paraId="05F7D8AC" w14:textId="77777777" w:rsidR="00E07DB3" w:rsidRPr="00F442A2" w:rsidRDefault="00E07DB3">
      <w:pPr>
        <w:pStyle w:val="XMLFragment"/>
        <w:rPr>
          <w:lang w:val="en-US"/>
        </w:rPr>
      </w:pPr>
      <w:r w:rsidRPr="00F442A2">
        <w:rPr>
          <w:lang w:val="en-US"/>
        </w:rPr>
        <w:t xml:space="preserve">    objectType="urn:oasis:names:tc:ebxml-</w:t>
      </w:r>
    </w:p>
    <w:p w14:paraId="103FF6C2" w14:textId="77777777" w:rsidR="00E07DB3" w:rsidRPr="00F442A2" w:rsidRDefault="00E07DB3">
      <w:pPr>
        <w:pStyle w:val="XMLFragment"/>
        <w:rPr>
          <w:lang w:val="en-US"/>
        </w:rPr>
      </w:pPr>
      <w:r w:rsidRPr="00F442A2">
        <w:rPr>
          <w:lang w:val="en-US"/>
        </w:rPr>
        <w:tab/>
        <w:t>regrep:ObjectType:RegistryObject:Classification"</w:t>
      </w:r>
    </w:p>
    <w:p w14:paraId="00EA33C4" w14:textId="77777777" w:rsidR="00E07DB3" w:rsidRPr="00F442A2" w:rsidRDefault="00E07DB3">
      <w:pPr>
        <w:pStyle w:val="XMLFragment"/>
        <w:rPr>
          <w:lang w:val="en-US"/>
        </w:rPr>
      </w:pPr>
      <w:r w:rsidRPr="00F442A2">
        <w:rPr>
          <w:lang w:val="en-US"/>
        </w:rPr>
        <w:t xml:space="preserve">    nodeRepresentation="</w:t>
      </w:r>
      <w:r w:rsidR="005850BC" w:rsidRPr="00F442A2">
        <w:rPr>
          <w:lang w:val="en-US"/>
        </w:rPr>
        <w:t>urn:ihe:iti:xds-sd:pdf:2008</w:t>
      </w:r>
      <w:r w:rsidRPr="00F442A2">
        <w:rPr>
          <w:lang w:val="en-US"/>
        </w:rPr>
        <w:t>"</w:t>
      </w:r>
    </w:p>
    <w:p w14:paraId="33D09E07" w14:textId="77777777" w:rsidR="00E07DB3" w:rsidRPr="00F442A2" w:rsidRDefault="00E07DB3">
      <w:pPr>
        <w:pStyle w:val="XMLFragment"/>
        <w:rPr>
          <w:lang w:val="en-US"/>
        </w:rPr>
      </w:pPr>
      <w:r w:rsidRPr="00F442A2">
        <w:rPr>
          <w:lang w:val="en-US"/>
        </w:rPr>
        <w:t xml:space="preserve">    &gt;</w:t>
      </w:r>
    </w:p>
    <w:p w14:paraId="654B3262" w14:textId="77777777" w:rsidR="00E07DB3" w:rsidRPr="00F442A2" w:rsidRDefault="00E07DB3">
      <w:pPr>
        <w:pStyle w:val="XMLFragment"/>
        <w:rPr>
          <w:lang w:val="en-US"/>
        </w:rPr>
      </w:pPr>
      <w:r w:rsidRPr="00F442A2">
        <w:rPr>
          <w:lang w:val="en-US"/>
        </w:rPr>
        <w:t xml:space="preserve">  &lt;rim:Name&gt;</w:t>
      </w:r>
    </w:p>
    <w:p w14:paraId="10D8B5A7" w14:textId="77777777" w:rsidR="00E07DB3" w:rsidRPr="00F442A2" w:rsidRDefault="00E07DB3">
      <w:pPr>
        <w:pStyle w:val="XMLFragment"/>
        <w:rPr>
          <w:lang w:val="en-US"/>
        </w:rPr>
      </w:pPr>
      <w:r w:rsidRPr="00F442A2">
        <w:rPr>
          <w:lang w:val="en-US"/>
        </w:rPr>
        <w:t xml:space="preserve">    &lt;rim:LocalizedString value="</w:t>
      </w:r>
      <w:r w:rsidR="005850BC" w:rsidRPr="00F442A2">
        <w:rPr>
          <w:lang w:val="en-US"/>
        </w:rPr>
        <w:t>XDS-Scanned Documents</w:t>
      </w:r>
      <w:r w:rsidRPr="00F442A2">
        <w:rPr>
          <w:lang w:val="en-US"/>
        </w:rPr>
        <w:t>"/&gt;</w:t>
      </w:r>
    </w:p>
    <w:p w14:paraId="64BD93F1" w14:textId="77777777" w:rsidR="00E07DB3" w:rsidRPr="00F442A2" w:rsidRDefault="00E07DB3">
      <w:pPr>
        <w:pStyle w:val="XMLFragment"/>
        <w:rPr>
          <w:lang w:val="en-US"/>
        </w:rPr>
      </w:pPr>
      <w:r w:rsidRPr="00F442A2">
        <w:rPr>
          <w:lang w:val="en-US"/>
        </w:rPr>
        <w:t xml:space="preserve">  &lt;/rim:Name&gt;</w:t>
      </w:r>
    </w:p>
    <w:p w14:paraId="57E1814E" w14:textId="77777777" w:rsidR="00E07DB3" w:rsidRPr="00F442A2" w:rsidRDefault="00E07DB3">
      <w:pPr>
        <w:pStyle w:val="XMLFragment"/>
        <w:rPr>
          <w:lang w:val="en-US"/>
        </w:rPr>
      </w:pPr>
      <w:r w:rsidRPr="00F442A2">
        <w:rPr>
          <w:lang w:val="en-US"/>
        </w:rPr>
        <w:t xml:space="preserve">  &lt;rim:Slot name="codingScheme"&gt;</w:t>
      </w:r>
    </w:p>
    <w:p w14:paraId="012A77BD" w14:textId="77777777" w:rsidR="00E07DB3" w:rsidRPr="00F442A2" w:rsidRDefault="00E07DB3">
      <w:pPr>
        <w:pStyle w:val="XMLFragment"/>
        <w:rPr>
          <w:lang w:val="en-US"/>
        </w:rPr>
      </w:pPr>
      <w:r w:rsidRPr="00F442A2">
        <w:rPr>
          <w:lang w:val="en-US"/>
        </w:rPr>
        <w:t xml:space="preserve">    &lt;rim:ValueList&gt;</w:t>
      </w:r>
    </w:p>
    <w:p w14:paraId="55403E70" w14:textId="77777777" w:rsidR="00E07DB3" w:rsidRPr="00F442A2" w:rsidRDefault="00E07DB3">
      <w:pPr>
        <w:pStyle w:val="XMLFragment"/>
        <w:rPr>
          <w:lang w:val="en-US"/>
        </w:rPr>
      </w:pPr>
      <w:r w:rsidRPr="00F442A2">
        <w:rPr>
          <w:lang w:val="en-US"/>
        </w:rPr>
        <w:t xml:space="preserve">      &lt;rim:Value&gt;</w:t>
      </w:r>
      <w:r w:rsidR="004F2B4E" w:rsidRPr="00F442A2">
        <w:rPr>
          <w:lang w:val="en-US"/>
        </w:rPr>
        <w:t>1.3.6.1.4.1.19376.1.2.3</w:t>
      </w:r>
      <w:r w:rsidRPr="00F442A2">
        <w:rPr>
          <w:lang w:val="en-US"/>
        </w:rPr>
        <w:t>&lt;/rim:Value&gt;</w:t>
      </w:r>
    </w:p>
    <w:p w14:paraId="1CA8320C" w14:textId="77777777" w:rsidR="00E07DB3" w:rsidRPr="00F442A2" w:rsidRDefault="00E07DB3">
      <w:pPr>
        <w:pStyle w:val="XMLFragment"/>
        <w:rPr>
          <w:lang w:val="en-US"/>
        </w:rPr>
      </w:pPr>
      <w:r w:rsidRPr="00F442A2">
        <w:rPr>
          <w:lang w:val="en-US"/>
        </w:rPr>
        <w:t xml:space="preserve">    &lt;/rim:ValueList&gt;</w:t>
      </w:r>
    </w:p>
    <w:p w14:paraId="7B94AFC0" w14:textId="77777777" w:rsidR="00E07DB3" w:rsidRPr="00F442A2" w:rsidRDefault="00E07DB3">
      <w:pPr>
        <w:pStyle w:val="XMLFragment"/>
        <w:rPr>
          <w:lang w:val="en-US"/>
        </w:rPr>
      </w:pPr>
      <w:r w:rsidRPr="00F442A2">
        <w:rPr>
          <w:lang w:val="en-US"/>
        </w:rPr>
        <w:t xml:space="preserve">  &lt;/rim:Slot&gt;</w:t>
      </w:r>
    </w:p>
    <w:p w14:paraId="12275E33" w14:textId="77777777" w:rsidR="00E07DB3" w:rsidRPr="00F442A2" w:rsidRDefault="00E07DB3">
      <w:pPr>
        <w:pStyle w:val="XMLFragment"/>
        <w:rPr>
          <w:lang w:val="en-US"/>
        </w:rPr>
      </w:pPr>
      <w:r w:rsidRPr="00F442A2">
        <w:rPr>
          <w:lang w:val="en-US"/>
        </w:rPr>
        <w:t>&lt;/rim:Classification&gt;</w:t>
      </w:r>
    </w:p>
    <w:p w14:paraId="0B559157" w14:textId="77777777" w:rsidR="0064503F" w:rsidRPr="00F442A2" w:rsidRDefault="0064503F" w:rsidP="00526BF4">
      <w:pPr>
        <w:pStyle w:val="BodyText"/>
      </w:pPr>
      <w:bookmarkStart w:id="644" w:name="_Toc355944461"/>
      <w:bookmarkStart w:id="645" w:name="_Toc355947381"/>
      <w:bookmarkStart w:id="646" w:name="_Toc355948504"/>
      <w:bookmarkStart w:id="647" w:name="_Toc356293459"/>
      <w:bookmarkStart w:id="648" w:name="_Toc357585751"/>
      <w:bookmarkStart w:id="649" w:name="_Ref287361728"/>
      <w:bookmarkStart w:id="650" w:name="_Toc352575092"/>
      <w:bookmarkStart w:id="651" w:name="_Toc364252849"/>
      <w:bookmarkStart w:id="652" w:name="_Toc367876979"/>
      <w:bookmarkEnd w:id="644"/>
      <w:bookmarkEnd w:id="645"/>
      <w:bookmarkEnd w:id="646"/>
      <w:bookmarkEnd w:id="647"/>
      <w:bookmarkEnd w:id="648"/>
    </w:p>
    <w:p w14:paraId="6CB55CAB"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DocumentEntry.hash</w:t>
      </w:r>
      <w:bookmarkEnd w:id="649"/>
      <w:bookmarkEnd w:id="650"/>
      <w:bookmarkEnd w:id="651"/>
      <w:bookmarkEnd w:id="652"/>
    </w:p>
    <w:p w14:paraId="04B0F074" w14:textId="77777777" w:rsidR="00E07DB3" w:rsidRPr="00F442A2" w:rsidRDefault="00E07DB3" w:rsidP="000766F4">
      <w:pPr>
        <w:pStyle w:val="BodyText"/>
        <w:rPr>
          <w:b/>
          <w:bCs/>
        </w:rPr>
      </w:pPr>
      <w:r w:rsidRPr="00F442A2">
        <w:rPr>
          <w:b/>
          <w:bCs/>
        </w:rPr>
        <w:t>Description:</w:t>
      </w:r>
    </w:p>
    <w:p w14:paraId="13054E03" w14:textId="2CB5D9A5" w:rsidR="00E07DB3" w:rsidRPr="00F442A2" w:rsidRDefault="00E07DB3" w:rsidP="00E07DB3">
      <w:pPr>
        <w:pStyle w:val="BodyText"/>
      </w:pPr>
      <w:r w:rsidRPr="00F442A2">
        <w:t>The hash of the contents of the document.</w:t>
      </w:r>
    </w:p>
    <w:p w14:paraId="576B5DD7" w14:textId="273CDC57" w:rsidR="003029CF" w:rsidRPr="00F442A2" w:rsidRDefault="003029CF" w:rsidP="00E07DB3">
      <w:pPr>
        <w:pStyle w:val="BodyText"/>
      </w:pPr>
      <w:r w:rsidRPr="00F442A2">
        <w:t>The hash attribute can be used to identify accidental document corruption, mistaken duplicate IDs, etc. The SHA1 algorithm and hash attribute should not be used for identifying malicious alterations.</w:t>
      </w:r>
    </w:p>
    <w:p w14:paraId="64DDC0E8" w14:textId="4D2466D7" w:rsidR="00167E82" w:rsidRPr="00F442A2" w:rsidRDefault="00167E82" w:rsidP="009B225F">
      <w:pPr>
        <w:pStyle w:val="Note"/>
      </w:pPr>
      <w:r w:rsidRPr="00F442A2">
        <w:t xml:space="preserve">Note: Environments requiring a higher level of protection </w:t>
      </w:r>
      <w:r w:rsidR="004256AA" w:rsidRPr="00F442A2">
        <w:t>against document modification s</w:t>
      </w:r>
      <w:r w:rsidRPr="00F442A2">
        <w:t xml:space="preserve">hould consider using a digital signature such as defined in the DSG Profile (see ITI TF-1: </w:t>
      </w:r>
      <w:r w:rsidR="004256AA" w:rsidRPr="00F442A2">
        <w:t>37</w:t>
      </w:r>
      <w:r w:rsidRPr="00F442A2">
        <w:t>).</w:t>
      </w:r>
    </w:p>
    <w:p w14:paraId="4D8E8196" w14:textId="77777777" w:rsidR="00E07DB3" w:rsidRPr="00F442A2" w:rsidRDefault="00E07DB3" w:rsidP="000766F4">
      <w:pPr>
        <w:pStyle w:val="BodyText"/>
        <w:rPr>
          <w:b/>
          <w:bCs/>
        </w:rPr>
      </w:pPr>
      <w:r w:rsidRPr="00F442A2">
        <w:rPr>
          <w:b/>
          <w:bCs/>
        </w:rPr>
        <w:lastRenderedPageBreak/>
        <w:t>Coding:</w:t>
      </w:r>
    </w:p>
    <w:p w14:paraId="6F0E2FAE" w14:textId="77777777" w:rsidR="00E07DB3" w:rsidRPr="00F442A2" w:rsidRDefault="00E07DB3" w:rsidP="00E07DB3">
      <w:pPr>
        <w:pStyle w:val="BodyText"/>
      </w:pPr>
      <w:r w:rsidRPr="00F442A2">
        <w:t>Max length is 256 characters. The format of the hash value is SHA1 hash; see</w:t>
      </w:r>
      <w:r w:rsidR="00E3287C" w:rsidRPr="00F442A2">
        <w:t xml:space="preserve"> Table 4.2.3.1.7-2 </w:t>
      </w:r>
      <w:r w:rsidRPr="00F442A2">
        <w:t>for a description of SHA1.</w:t>
      </w:r>
    </w:p>
    <w:p w14:paraId="0E481E66" w14:textId="77777777" w:rsidR="00E07DB3" w:rsidRPr="00F442A2" w:rsidRDefault="00E07DB3" w:rsidP="00E07DB3">
      <w:pPr>
        <w:pStyle w:val="BodyText"/>
      </w:pPr>
      <w:r w:rsidRPr="00F442A2">
        <w:t>The value is coded as a case-insensitive single value within an ebRIM Slot in the DocumentEntry.</w:t>
      </w:r>
    </w:p>
    <w:p w14:paraId="7FC2F004" w14:textId="77777777" w:rsidR="00E07DB3" w:rsidRPr="00F442A2" w:rsidRDefault="00E07DB3" w:rsidP="00E07DB3">
      <w:pPr>
        <w:pStyle w:val="BodyText"/>
      </w:pPr>
      <w:r w:rsidRPr="00F442A2">
        <w:t xml:space="preserve">The following example shows a hash of </w:t>
      </w:r>
      <w:r w:rsidRPr="00F442A2">
        <w:rPr>
          <w:rFonts w:eastAsia="Arial"/>
        </w:rPr>
        <w:t>da39a3ee5e6b4b0d3255bfef95601890afd80709</w:t>
      </w:r>
      <w:r w:rsidRPr="00F442A2">
        <w:t>.</w:t>
      </w:r>
    </w:p>
    <w:p w14:paraId="747EB5CC" w14:textId="77777777" w:rsidR="00E07DB3" w:rsidRPr="00F442A2" w:rsidRDefault="00E07DB3" w:rsidP="00E07DB3">
      <w:pPr>
        <w:pStyle w:val="BodyText"/>
      </w:pPr>
    </w:p>
    <w:p w14:paraId="3C114620" w14:textId="77777777" w:rsidR="00E07DB3" w:rsidRPr="00F442A2" w:rsidRDefault="00E07DB3" w:rsidP="00A4429A">
      <w:pPr>
        <w:pStyle w:val="XMLFragment"/>
        <w:rPr>
          <w:lang w:val="en-US"/>
        </w:rPr>
      </w:pPr>
      <w:r w:rsidRPr="00F442A2">
        <w:rPr>
          <w:lang w:val="en-US"/>
        </w:rPr>
        <w:t>&lt;rim:Slot name="hash"&gt;</w:t>
      </w:r>
    </w:p>
    <w:p w14:paraId="7DBC0C91" w14:textId="77777777" w:rsidR="00E07DB3" w:rsidRPr="00F442A2" w:rsidRDefault="00E07DB3" w:rsidP="00A4429A">
      <w:pPr>
        <w:pStyle w:val="XMLFragment"/>
        <w:rPr>
          <w:lang w:val="en-US"/>
        </w:rPr>
      </w:pPr>
      <w:r w:rsidRPr="00F442A2">
        <w:rPr>
          <w:lang w:val="en-US"/>
        </w:rPr>
        <w:t xml:space="preserve">  &lt;rim:ValueList&gt;</w:t>
      </w:r>
    </w:p>
    <w:p w14:paraId="323B19CD" w14:textId="77777777" w:rsidR="00E07DB3" w:rsidRPr="00F442A2" w:rsidRDefault="00E07DB3" w:rsidP="00A4429A">
      <w:pPr>
        <w:pStyle w:val="XMLFragment"/>
        <w:rPr>
          <w:lang w:val="en-US"/>
        </w:rPr>
      </w:pPr>
      <w:r w:rsidRPr="00F442A2">
        <w:rPr>
          <w:lang w:val="en-US"/>
        </w:rPr>
        <w:t xml:space="preserve">    &lt;rim:Value&gt;da39a3ee5e6b4b0d3255bfef95601890afd80709&lt;/rim:Value&gt;</w:t>
      </w:r>
    </w:p>
    <w:p w14:paraId="2059A285" w14:textId="77777777" w:rsidR="00E07DB3" w:rsidRPr="00F442A2" w:rsidRDefault="00E07DB3" w:rsidP="00A4429A">
      <w:pPr>
        <w:pStyle w:val="XMLFragment"/>
        <w:rPr>
          <w:lang w:val="en-US"/>
        </w:rPr>
      </w:pPr>
      <w:r w:rsidRPr="00F442A2">
        <w:rPr>
          <w:lang w:val="en-US"/>
        </w:rPr>
        <w:t xml:space="preserve">  &lt;/rim:ValueList&gt;</w:t>
      </w:r>
    </w:p>
    <w:p w14:paraId="29BC8203" w14:textId="77777777" w:rsidR="00E07DB3" w:rsidRPr="00F442A2" w:rsidRDefault="00E07DB3" w:rsidP="00A4429A">
      <w:pPr>
        <w:pStyle w:val="XMLFragment"/>
        <w:rPr>
          <w:lang w:val="en-US"/>
        </w:rPr>
      </w:pPr>
      <w:r w:rsidRPr="00F442A2">
        <w:rPr>
          <w:lang w:val="en-US"/>
        </w:rPr>
        <w:t>&lt;/rim:Slot&gt;</w:t>
      </w:r>
    </w:p>
    <w:p w14:paraId="3FD481AF" w14:textId="77777777" w:rsidR="0064503F" w:rsidRPr="00F442A2" w:rsidRDefault="0064503F" w:rsidP="00526BF4">
      <w:pPr>
        <w:pStyle w:val="BodyText"/>
      </w:pPr>
      <w:bookmarkStart w:id="653" w:name="_Toc355944463"/>
      <w:bookmarkStart w:id="654" w:name="_Toc355947383"/>
      <w:bookmarkStart w:id="655" w:name="_Toc355948506"/>
      <w:bookmarkStart w:id="656" w:name="_Toc356293461"/>
      <w:bookmarkStart w:id="657" w:name="_Toc357585753"/>
      <w:bookmarkStart w:id="658" w:name="_Ref287361757"/>
      <w:bookmarkStart w:id="659" w:name="_Toc352575093"/>
      <w:bookmarkStart w:id="660" w:name="_Toc364252850"/>
      <w:bookmarkStart w:id="661" w:name="_Toc367876980"/>
      <w:bookmarkEnd w:id="653"/>
      <w:bookmarkEnd w:id="654"/>
      <w:bookmarkEnd w:id="655"/>
      <w:bookmarkEnd w:id="656"/>
      <w:bookmarkEnd w:id="657"/>
    </w:p>
    <w:p w14:paraId="567FF32F"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DocumentEntry.healthcareFacilityTypeCode</w:t>
      </w:r>
      <w:bookmarkEnd w:id="658"/>
      <w:bookmarkEnd w:id="659"/>
      <w:bookmarkEnd w:id="660"/>
      <w:bookmarkEnd w:id="661"/>
    </w:p>
    <w:p w14:paraId="05A13F66" w14:textId="77777777" w:rsidR="00E07DB3" w:rsidRPr="00F442A2" w:rsidRDefault="00E07DB3" w:rsidP="000766F4">
      <w:pPr>
        <w:pStyle w:val="BodyText"/>
        <w:rPr>
          <w:b/>
          <w:bCs/>
        </w:rPr>
      </w:pPr>
      <w:r w:rsidRPr="00F442A2">
        <w:rPr>
          <w:b/>
          <w:bCs/>
        </w:rPr>
        <w:t>Description:</w:t>
      </w:r>
    </w:p>
    <w:p w14:paraId="1609E00F" w14:textId="77777777" w:rsidR="00E07DB3" w:rsidRPr="00F442A2" w:rsidRDefault="00E07DB3" w:rsidP="00E07DB3">
      <w:pPr>
        <w:pStyle w:val="BodyText"/>
      </w:pPr>
      <w:r w:rsidRPr="00F442A2">
        <w:t>This code represents the type of organizational setting of the clinical encounter during which the documented act occurred.</w:t>
      </w:r>
    </w:p>
    <w:p w14:paraId="13E5552D" w14:textId="77777777" w:rsidR="00E07DB3" w:rsidRPr="00F442A2" w:rsidRDefault="00E07DB3" w:rsidP="00E07DB3">
      <w:pPr>
        <w:pStyle w:val="BodyText"/>
      </w:pPr>
      <w:r w:rsidRPr="00F442A2">
        <w:t xml:space="preserve">In some cases, the setting of the encounter is inherent in the typeCode, such as "Diabetes Clinic Progress Note". healthcareFacilityTypeCode shall be equivalent to or further specialize the value inherent in the typeCode; for example, where the typeCode is simply "Clinic Progress Note" and the value of healthcareFacilityTypeCode is "private clinic". </w:t>
      </w:r>
    </w:p>
    <w:p w14:paraId="60015BE3" w14:textId="77777777" w:rsidR="00E07DB3" w:rsidRPr="00F442A2" w:rsidRDefault="00E07DB3" w:rsidP="000766F4">
      <w:pPr>
        <w:pStyle w:val="BodyText"/>
        <w:rPr>
          <w:b/>
          <w:bCs/>
        </w:rPr>
      </w:pPr>
      <w:r w:rsidRPr="00F442A2">
        <w:rPr>
          <w:b/>
          <w:bCs/>
        </w:rPr>
        <w:t>Coding:</w:t>
      </w:r>
    </w:p>
    <w:p w14:paraId="2F2F0AAD" w14:textId="69CBAE9E" w:rsidR="00E07DB3" w:rsidRPr="00F442A2" w:rsidRDefault="00E07DB3" w:rsidP="00E07DB3">
      <w:pPr>
        <w:pStyle w:val="BodyText"/>
        <w:rPr>
          <w:rFonts w:ascii="Courier New" w:hAnsi="Courier New"/>
          <w:sz w:val="20"/>
        </w:rPr>
      </w:pPr>
      <w:r w:rsidRPr="00F442A2">
        <w:t xml:space="preserve">There shall be </w:t>
      </w:r>
      <w:r w:rsidR="00A31025" w:rsidRPr="00F442A2">
        <w:t>zero or</w:t>
      </w:r>
      <w:r w:rsidRPr="00F442A2">
        <w:t xml:space="preserve"> one ebRIM Classification containing a healthcareFacilityTypeCode. See </w:t>
      </w:r>
      <w:r w:rsidR="00E3287C" w:rsidRPr="00F442A2">
        <w:t>S</w:t>
      </w:r>
      <w:r w:rsidRPr="00F442A2">
        <w:t xml:space="preserve">ection </w:t>
      </w:r>
      <w:r w:rsidR="004C26CD" w:rsidRPr="00F442A2">
        <w:fldChar w:fldCharType="begin"/>
      </w:r>
      <w:r w:rsidR="004C26CD" w:rsidRPr="00F442A2">
        <w:instrText xml:space="preserve"> REF _Ref352578378 \r \h  \* MERGEFORMAT </w:instrText>
      </w:r>
      <w:r w:rsidR="004C26CD" w:rsidRPr="00F442A2">
        <w:fldChar w:fldCharType="separate"/>
      </w:r>
      <w:r w:rsidR="00B85B78" w:rsidRPr="00F442A2">
        <w:t>4.2.3.1.2</w:t>
      </w:r>
      <w:r w:rsidR="004C26CD" w:rsidRPr="00F442A2">
        <w:fldChar w:fldCharType="end"/>
      </w:r>
      <w:r w:rsidRPr="00F442A2">
        <w:t xml:space="preserve"> for a description of coding an ebRIM Classification. For the healthcareFacilityTypeCode metadata attribute the classificationScheme shall be</w:t>
      </w:r>
      <w:r w:rsidR="00916918" w:rsidRPr="00F442A2">
        <w:t xml:space="preserve"> </w:t>
      </w:r>
      <w:r w:rsidRPr="00F442A2">
        <w:rPr>
          <w:rFonts w:ascii="Courier New" w:hAnsi="Courier New" w:cs="Courier New"/>
          <w:sz w:val="20"/>
        </w:rPr>
        <w:t>urn:uuid:</w:t>
      </w:r>
      <w:r w:rsidRPr="00F442A2">
        <w:rPr>
          <w:rFonts w:ascii="Courier New" w:eastAsia="Arial" w:hAnsi="Courier New" w:cs="Courier New"/>
          <w:sz w:val="20"/>
        </w:rPr>
        <w:t>f33fb8ac-18af-42cc-ae0e-ed0b0bdb91e1</w:t>
      </w:r>
      <w:r w:rsidRPr="00F442A2">
        <w:rPr>
          <w:rFonts w:ascii="Courier New" w:hAnsi="Courier New"/>
          <w:sz w:val="20"/>
        </w:rPr>
        <w:t>.</w:t>
      </w:r>
    </w:p>
    <w:p w14:paraId="3AB96850" w14:textId="77777777" w:rsidR="00E07DB3" w:rsidRPr="00F442A2" w:rsidRDefault="00E07DB3" w:rsidP="00E07DB3">
      <w:r w:rsidRPr="00F442A2">
        <w:t xml:space="preserve">The following example specifies </w:t>
      </w:r>
      <w:r w:rsidRPr="00F442A2">
        <w:rPr>
          <w:rFonts w:eastAsia="Arial"/>
        </w:rPr>
        <w:t>healthcareFacilityTypeCode = "ExamplehealthcareFacilityTypeCode "</w:t>
      </w:r>
      <w:r w:rsidRPr="00F442A2">
        <w:t xml:space="preserve"> with display name "</w:t>
      </w:r>
      <w:r w:rsidRPr="00F442A2">
        <w:rPr>
          <w:rFonts w:eastAsia="Arial"/>
        </w:rPr>
        <w:t>healthcareFacilityTypeCodeDisplayName</w:t>
      </w:r>
      <w:r w:rsidRPr="00F442A2">
        <w:t xml:space="preserve"> " and coding scheme "</w:t>
      </w:r>
      <w:r w:rsidRPr="00F442A2">
        <w:rPr>
          <w:rFonts w:eastAsia="Arial"/>
        </w:rPr>
        <w:t>Example Healthcare Facility Scheme</w:t>
      </w:r>
      <w:r w:rsidRPr="00F442A2">
        <w:t xml:space="preserve">" for the DocumentEntry labeled "ExampleDocument". </w:t>
      </w:r>
    </w:p>
    <w:p w14:paraId="75E39A41" w14:textId="77777777" w:rsidR="00E07DB3" w:rsidRPr="00F442A2" w:rsidRDefault="00E07DB3" w:rsidP="00A4429A">
      <w:pPr>
        <w:pStyle w:val="BodyText"/>
      </w:pPr>
    </w:p>
    <w:p w14:paraId="37A19D9C" w14:textId="77777777" w:rsidR="00E07DB3" w:rsidRPr="005A199D" w:rsidRDefault="00E07DB3" w:rsidP="00A4429A">
      <w:pPr>
        <w:pStyle w:val="XMLFragment"/>
        <w:rPr>
          <w:lang w:val="it-IT"/>
        </w:rPr>
      </w:pPr>
      <w:r w:rsidRPr="005A199D">
        <w:rPr>
          <w:lang w:val="it-IT"/>
        </w:rPr>
        <w:lastRenderedPageBreak/>
        <w:t>&lt;rim:Classification</w:t>
      </w:r>
    </w:p>
    <w:p w14:paraId="4E283606" w14:textId="77777777" w:rsidR="00E07DB3" w:rsidRPr="005A199D" w:rsidRDefault="00E07DB3" w:rsidP="00A4429A">
      <w:pPr>
        <w:pStyle w:val="XMLFragment"/>
        <w:rPr>
          <w:lang w:val="it-IT"/>
        </w:rPr>
      </w:pPr>
      <w:r w:rsidRPr="005A199D">
        <w:rPr>
          <w:lang w:val="it-IT"/>
        </w:rPr>
        <w:t xml:space="preserve">    classificationScheme=</w:t>
      </w:r>
    </w:p>
    <w:p w14:paraId="77AD618A" w14:textId="77777777" w:rsidR="00E07DB3" w:rsidRPr="005A199D" w:rsidRDefault="00E07DB3" w:rsidP="00A4429A">
      <w:pPr>
        <w:pStyle w:val="XMLFragment"/>
        <w:rPr>
          <w:lang w:val="it-IT"/>
        </w:rPr>
      </w:pPr>
      <w:r w:rsidRPr="005A199D">
        <w:rPr>
          <w:lang w:val="it-IT"/>
        </w:rPr>
        <w:t xml:space="preserve">    "urn:uuid:f33fb8ac-18af-42cc-ae0e-ed0b0bdb91e1" </w:t>
      </w:r>
    </w:p>
    <w:p w14:paraId="5183D169" w14:textId="77777777" w:rsidR="00E07DB3" w:rsidRPr="00F442A2" w:rsidRDefault="00E07DB3" w:rsidP="00A4429A">
      <w:pPr>
        <w:pStyle w:val="XMLFragment"/>
        <w:rPr>
          <w:lang w:val="en-US"/>
        </w:rPr>
      </w:pPr>
      <w:r w:rsidRPr="005A199D">
        <w:rPr>
          <w:lang w:val="it-IT"/>
        </w:rPr>
        <w:t xml:space="preserve">    </w:t>
      </w:r>
      <w:r w:rsidRPr="00F442A2">
        <w:rPr>
          <w:lang w:val="en-US"/>
        </w:rPr>
        <w:t>classifiedObject="ExampleDocument"</w:t>
      </w:r>
    </w:p>
    <w:p w14:paraId="490580BC" w14:textId="77777777" w:rsidR="00E07DB3" w:rsidRPr="00F442A2" w:rsidRDefault="00E07DB3" w:rsidP="00A4429A">
      <w:pPr>
        <w:pStyle w:val="XMLFragment"/>
        <w:rPr>
          <w:lang w:val="en-US"/>
        </w:rPr>
      </w:pPr>
      <w:r w:rsidRPr="00F442A2">
        <w:rPr>
          <w:lang w:val="en-US"/>
        </w:rPr>
        <w:t xml:space="preserve">    id="IdExample_050"</w:t>
      </w:r>
    </w:p>
    <w:p w14:paraId="73289318" w14:textId="77777777" w:rsidR="00E07DB3" w:rsidRPr="00F442A2" w:rsidRDefault="00E07DB3" w:rsidP="00A4429A">
      <w:pPr>
        <w:pStyle w:val="XMLFragment"/>
        <w:rPr>
          <w:lang w:val="en-US"/>
        </w:rPr>
      </w:pPr>
      <w:r w:rsidRPr="00F442A2">
        <w:rPr>
          <w:lang w:val="en-US"/>
        </w:rPr>
        <w:t xml:space="preserve">    objectType="urn:oasis:names:tc:ebxml-</w:t>
      </w:r>
    </w:p>
    <w:p w14:paraId="76A00803" w14:textId="77777777" w:rsidR="00E07DB3" w:rsidRPr="00F442A2" w:rsidRDefault="00E07DB3" w:rsidP="00A4429A">
      <w:pPr>
        <w:pStyle w:val="XMLFragment"/>
        <w:rPr>
          <w:lang w:val="en-US"/>
        </w:rPr>
      </w:pPr>
      <w:r w:rsidRPr="00F442A2">
        <w:rPr>
          <w:lang w:val="en-US"/>
        </w:rPr>
        <w:tab/>
        <w:t>regrep:ObjectType:RegistryObject:Classification"</w:t>
      </w:r>
    </w:p>
    <w:p w14:paraId="74604483" w14:textId="77777777" w:rsidR="00E07DB3" w:rsidRPr="00F442A2" w:rsidRDefault="00E07DB3" w:rsidP="00A4429A">
      <w:pPr>
        <w:pStyle w:val="XMLFragment"/>
        <w:rPr>
          <w:lang w:val="en-US"/>
        </w:rPr>
      </w:pPr>
      <w:r w:rsidRPr="00F442A2">
        <w:rPr>
          <w:lang w:val="en-US"/>
        </w:rPr>
        <w:t xml:space="preserve">    nodeRepresentation="ExamplehealthcareFacilityTypeCode"&gt;</w:t>
      </w:r>
    </w:p>
    <w:p w14:paraId="2C31454F" w14:textId="77777777" w:rsidR="00E07DB3" w:rsidRPr="00F442A2" w:rsidRDefault="00E07DB3" w:rsidP="00A4429A">
      <w:pPr>
        <w:pStyle w:val="XMLFragment"/>
        <w:rPr>
          <w:lang w:val="en-US"/>
        </w:rPr>
      </w:pPr>
      <w:r w:rsidRPr="00F442A2">
        <w:rPr>
          <w:lang w:val="en-US"/>
        </w:rPr>
        <w:t xml:space="preserve">  &lt;rim:Name&gt;</w:t>
      </w:r>
    </w:p>
    <w:p w14:paraId="793CBAF1" w14:textId="77777777" w:rsidR="00E07DB3" w:rsidRPr="00F442A2" w:rsidRDefault="00E07DB3" w:rsidP="00A4429A">
      <w:pPr>
        <w:pStyle w:val="XMLFragment"/>
        <w:rPr>
          <w:lang w:val="en-US"/>
        </w:rPr>
      </w:pPr>
      <w:r w:rsidRPr="00F442A2">
        <w:rPr>
          <w:lang w:val="en-US"/>
        </w:rPr>
        <w:t xml:space="preserve">    &lt;rim:value="healthcareFacilityTypeCodeDisplayName"/&gt;</w:t>
      </w:r>
    </w:p>
    <w:p w14:paraId="29DCA830" w14:textId="77777777" w:rsidR="00E07DB3" w:rsidRPr="00F442A2" w:rsidRDefault="00E07DB3" w:rsidP="00A4429A">
      <w:pPr>
        <w:pStyle w:val="XMLFragment"/>
        <w:rPr>
          <w:lang w:val="en-US"/>
        </w:rPr>
      </w:pPr>
      <w:r w:rsidRPr="00F442A2">
        <w:rPr>
          <w:lang w:val="en-US"/>
        </w:rPr>
        <w:t xml:space="preserve">  &lt;/rim:Name&gt;</w:t>
      </w:r>
    </w:p>
    <w:p w14:paraId="112CFE00" w14:textId="77777777" w:rsidR="00E07DB3" w:rsidRPr="00F442A2" w:rsidRDefault="00E07DB3" w:rsidP="00A4429A">
      <w:pPr>
        <w:pStyle w:val="XMLFragment"/>
        <w:rPr>
          <w:lang w:val="en-US"/>
        </w:rPr>
      </w:pPr>
      <w:r w:rsidRPr="00F442A2">
        <w:rPr>
          <w:lang w:val="en-US"/>
        </w:rPr>
        <w:t xml:space="preserve">  &lt;rim:Slot name="codingScheme"&gt;</w:t>
      </w:r>
    </w:p>
    <w:p w14:paraId="06190132" w14:textId="77777777" w:rsidR="00E07DB3" w:rsidRPr="00F442A2" w:rsidRDefault="00E07DB3" w:rsidP="00A4429A">
      <w:pPr>
        <w:pStyle w:val="XMLFragment"/>
        <w:rPr>
          <w:lang w:val="en-US"/>
        </w:rPr>
      </w:pPr>
      <w:r w:rsidRPr="00F442A2">
        <w:rPr>
          <w:lang w:val="en-US"/>
        </w:rPr>
        <w:t xml:space="preserve">    &lt;rim:ValueList&gt;</w:t>
      </w:r>
    </w:p>
    <w:p w14:paraId="084FA1AD" w14:textId="77777777" w:rsidR="00E07DB3" w:rsidRPr="00F442A2" w:rsidRDefault="00E07DB3" w:rsidP="00A4429A">
      <w:pPr>
        <w:pStyle w:val="XMLFragment"/>
        <w:rPr>
          <w:lang w:val="en-US"/>
        </w:rPr>
      </w:pPr>
      <w:r w:rsidRPr="00F442A2">
        <w:rPr>
          <w:lang w:val="en-US"/>
        </w:rPr>
        <w:t xml:space="preserve">      &lt;rim:Value&gt;Example Healthcare Facility Scheme&lt;/rim:Value&gt;</w:t>
      </w:r>
    </w:p>
    <w:p w14:paraId="71FA1A66" w14:textId="77777777" w:rsidR="00E07DB3" w:rsidRPr="00F442A2" w:rsidRDefault="00E07DB3" w:rsidP="00A4429A">
      <w:pPr>
        <w:pStyle w:val="XMLFragment"/>
        <w:rPr>
          <w:lang w:val="en-US"/>
        </w:rPr>
      </w:pPr>
      <w:r w:rsidRPr="00F442A2">
        <w:rPr>
          <w:lang w:val="en-US"/>
        </w:rPr>
        <w:t xml:space="preserve">    &lt;/rim:ValueList&gt;</w:t>
      </w:r>
    </w:p>
    <w:p w14:paraId="22D3AFDF" w14:textId="77777777" w:rsidR="00E07DB3" w:rsidRPr="00F442A2" w:rsidRDefault="00E07DB3" w:rsidP="00A4429A">
      <w:pPr>
        <w:pStyle w:val="XMLFragment"/>
        <w:rPr>
          <w:lang w:val="en-US"/>
        </w:rPr>
      </w:pPr>
      <w:r w:rsidRPr="00F442A2">
        <w:rPr>
          <w:lang w:val="en-US"/>
        </w:rPr>
        <w:t xml:space="preserve">  &lt;/rim:Slot&gt;</w:t>
      </w:r>
    </w:p>
    <w:p w14:paraId="2E0EB862" w14:textId="77777777" w:rsidR="00E07DB3" w:rsidRPr="00F442A2" w:rsidRDefault="00E07DB3" w:rsidP="00A4429A">
      <w:pPr>
        <w:pStyle w:val="XMLFragment"/>
        <w:rPr>
          <w:lang w:val="en-US"/>
        </w:rPr>
      </w:pPr>
      <w:r w:rsidRPr="00F442A2">
        <w:rPr>
          <w:lang w:val="en-US"/>
        </w:rPr>
        <w:t>&lt;/rim:Classification&gt;</w:t>
      </w:r>
    </w:p>
    <w:p w14:paraId="05C44E30" w14:textId="77777777" w:rsidR="0064503F" w:rsidRPr="00F442A2" w:rsidRDefault="0064503F" w:rsidP="00526BF4">
      <w:pPr>
        <w:pStyle w:val="BodyText"/>
      </w:pPr>
      <w:bookmarkStart w:id="662" w:name="_Ref287361777"/>
      <w:bookmarkStart w:id="663" w:name="_Toc352575094"/>
      <w:bookmarkStart w:id="664" w:name="_Toc364252851"/>
      <w:bookmarkStart w:id="665" w:name="_Toc367876981"/>
    </w:p>
    <w:p w14:paraId="56F83EF5"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DocumentEntry.homeCommunity</w:t>
      </w:r>
      <w:bookmarkEnd w:id="662"/>
      <w:r w:rsidRPr="00F442A2">
        <w:t>Id</w:t>
      </w:r>
      <w:bookmarkEnd w:id="663"/>
      <w:bookmarkEnd w:id="664"/>
      <w:bookmarkEnd w:id="665"/>
    </w:p>
    <w:p w14:paraId="0C942DB3" w14:textId="77777777" w:rsidR="00E07DB3" w:rsidRPr="00F442A2" w:rsidRDefault="00E07DB3" w:rsidP="000766F4">
      <w:pPr>
        <w:pStyle w:val="BodyText"/>
        <w:rPr>
          <w:b/>
          <w:bCs/>
        </w:rPr>
      </w:pPr>
      <w:r w:rsidRPr="00F442A2">
        <w:rPr>
          <w:b/>
          <w:bCs/>
        </w:rPr>
        <w:t>Description:</w:t>
      </w:r>
    </w:p>
    <w:p w14:paraId="2BA9E6B3" w14:textId="77777777" w:rsidR="00E07DB3" w:rsidRPr="00F442A2" w:rsidRDefault="00E07DB3" w:rsidP="00E07DB3">
      <w:pPr>
        <w:pStyle w:val="BodyText"/>
      </w:pPr>
      <w:r w:rsidRPr="00F442A2">
        <w:t>A globally unique identifier for a community where the DocumentEntry and document can be accessed.</w:t>
      </w:r>
    </w:p>
    <w:p w14:paraId="30041D1F" w14:textId="77777777" w:rsidR="00E07DB3" w:rsidRPr="00F442A2" w:rsidRDefault="00E07DB3" w:rsidP="000766F4">
      <w:pPr>
        <w:pStyle w:val="BodyText"/>
        <w:rPr>
          <w:b/>
          <w:bCs/>
        </w:rPr>
      </w:pPr>
      <w:r w:rsidRPr="00F442A2">
        <w:rPr>
          <w:b/>
          <w:bCs/>
        </w:rPr>
        <w:t>Coding:</w:t>
      </w:r>
    </w:p>
    <w:p w14:paraId="28DDFBAA" w14:textId="77777777" w:rsidR="00E07DB3" w:rsidRPr="00F442A2" w:rsidRDefault="00E07DB3" w:rsidP="00E07DB3">
      <w:pPr>
        <w:pStyle w:val="BodyText"/>
      </w:pPr>
      <w:r w:rsidRPr="00F442A2">
        <w:t>Max length is unbounded. Contained in the ebRS ExtrinsicObject home attribute for the ExtrinsicObject that corresponds to the DocumentEntry.</w:t>
      </w:r>
      <w:r w:rsidR="00D04361" w:rsidRPr="00F442A2">
        <w:t xml:space="preserve"> </w:t>
      </w:r>
      <w:r w:rsidRPr="00F442A2">
        <w:t xml:space="preserve">It is an OID URN </w:t>
      </w:r>
      <w:r w:rsidR="00D04361" w:rsidRPr="00F442A2">
        <w:t>(</w:t>
      </w:r>
      <w:r w:rsidRPr="00F442A2">
        <w:t xml:space="preserve">see </w:t>
      </w:r>
      <w:r w:rsidR="00D04361" w:rsidRPr="00F442A2">
        <w:t>T</w:t>
      </w:r>
      <w:r w:rsidRPr="00F442A2">
        <w:t>able 4.2.3.1.7-2</w:t>
      </w:r>
      <w:r w:rsidR="00D04361" w:rsidRPr="00F442A2">
        <w:t>)</w:t>
      </w:r>
      <w:r w:rsidRPr="00F442A2">
        <w:t xml:space="preserve">. </w:t>
      </w:r>
    </w:p>
    <w:p w14:paraId="670C7495" w14:textId="77777777" w:rsidR="00E07DB3" w:rsidRPr="00F442A2" w:rsidRDefault="00E07DB3" w:rsidP="00E07DB3">
      <w:pPr>
        <w:pStyle w:val="BodyText"/>
      </w:pPr>
      <w:r w:rsidRPr="00F442A2">
        <w:t>See</w:t>
      </w:r>
      <w:r w:rsidR="004C303D" w:rsidRPr="00F442A2">
        <w:t xml:space="preserve"> ITI </w:t>
      </w:r>
      <w:r w:rsidRPr="00F442A2">
        <w:t>TF-2a:</w:t>
      </w:r>
      <w:r w:rsidR="009B7C26" w:rsidRPr="00F442A2">
        <w:t xml:space="preserve"> </w:t>
      </w:r>
      <w:r w:rsidRPr="00F442A2">
        <w:t>3.18.4.1.2.3.8 and ITI TF-2b: 3.38.4.1.2.1</w:t>
      </w:r>
      <w:r w:rsidR="004C303D" w:rsidRPr="00F442A2">
        <w:t>.</w:t>
      </w:r>
      <w:r w:rsidRPr="00F442A2">
        <w:t xml:space="preserve"> </w:t>
      </w:r>
    </w:p>
    <w:p w14:paraId="63E17170" w14:textId="77777777" w:rsidR="00E07DB3" w:rsidRPr="00F442A2" w:rsidRDefault="00E07DB3" w:rsidP="00E07DB3">
      <w:pPr>
        <w:pStyle w:val="BodyText"/>
      </w:pPr>
    </w:p>
    <w:p w14:paraId="5AC9B273" w14:textId="77777777" w:rsidR="00E07DB3" w:rsidRPr="00F442A2" w:rsidRDefault="00E07DB3" w:rsidP="00A4429A">
      <w:pPr>
        <w:pStyle w:val="XMLFragment"/>
        <w:rPr>
          <w:lang w:val="en-US"/>
        </w:rPr>
      </w:pPr>
      <w:r w:rsidRPr="00F442A2">
        <w:rPr>
          <w:lang w:val="en-US"/>
        </w:rPr>
        <w:t>&lt;rim:ExtrinsicObject home="urn:oid:1.2.3" ...&gt;</w:t>
      </w:r>
    </w:p>
    <w:p w14:paraId="06CFBAAD" w14:textId="77777777" w:rsidR="00E07DB3" w:rsidRPr="00F442A2" w:rsidRDefault="00E07DB3" w:rsidP="00A4429A">
      <w:pPr>
        <w:pStyle w:val="XMLFragment"/>
        <w:rPr>
          <w:lang w:val="en-US"/>
        </w:rPr>
      </w:pPr>
      <w:r w:rsidRPr="00F442A2">
        <w:rPr>
          <w:lang w:val="en-US"/>
        </w:rPr>
        <w:t xml:space="preserve">   ...</w:t>
      </w:r>
    </w:p>
    <w:p w14:paraId="6A392A9B" w14:textId="77777777" w:rsidR="00E07DB3" w:rsidRPr="00F442A2" w:rsidRDefault="00E07DB3" w:rsidP="00A4429A">
      <w:pPr>
        <w:pStyle w:val="XMLFragment"/>
        <w:rPr>
          <w:lang w:val="en-US"/>
        </w:rPr>
      </w:pPr>
      <w:r w:rsidRPr="00F442A2">
        <w:rPr>
          <w:lang w:val="en-US"/>
        </w:rPr>
        <w:t>&lt;/rim:ExtrinsicObject&gt;</w:t>
      </w:r>
    </w:p>
    <w:p w14:paraId="2E245925" w14:textId="77777777" w:rsidR="0064503F" w:rsidRPr="00F442A2" w:rsidRDefault="0064503F" w:rsidP="00526BF4">
      <w:pPr>
        <w:pStyle w:val="BodyText"/>
      </w:pPr>
      <w:bookmarkStart w:id="666" w:name="_Toc355944466"/>
      <w:bookmarkStart w:id="667" w:name="_Toc355947386"/>
      <w:bookmarkStart w:id="668" w:name="_Toc355948509"/>
      <w:bookmarkStart w:id="669" w:name="_Toc356293464"/>
      <w:bookmarkStart w:id="670" w:name="_Toc357585756"/>
      <w:bookmarkStart w:id="671" w:name="_Ref287361893"/>
      <w:bookmarkStart w:id="672" w:name="_Toc352575095"/>
      <w:bookmarkStart w:id="673" w:name="_Toc364252852"/>
      <w:bookmarkStart w:id="674" w:name="_Toc367876982"/>
      <w:bookmarkEnd w:id="666"/>
      <w:bookmarkEnd w:id="667"/>
      <w:bookmarkEnd w:id="668"/>
      <w:bookmarkEnd w:id="669"/>
      <w:bookmarkEnd w:id="670"/>
    </w:p>
    <w:p w14:paraId="437CBC4E" w14:textId="77777777" w:rsidR="00E07DB3" w:rsidRPr="00F442A2" w:rsidRDefault="00E07DB3" w:rsidP="009E7736">
      <w:pPr>
        <w:pStyle w:val="Heading5"/>
        <w:numPr>
          <w:ilvl w:val="4"/>
          <w:numId w:val="5"/>
        </w:numPr>
        <w:tabs>
          <w:tab w:val="clear" w:pos="1980"/>
        </w:tabs>
        <w:suppressAutoHyphens w:val="0"/>
      </w:pPr>
      <w:r w:rsidRPr="00F442A2">
        <w:t>DocumentEntry.languageCode</w:t>
      </w:r>
      <w:bookmarkEnd w:id="671"/>
      <w:bookmarkEnd w:id="672"/>
      <w:bookmarkEnd w:id="673"/>
      <w:bookmarkEnd w:id="674"/>
    </w:p>
    <w:p w14:paraId="2350CA57" w14:textId="77777777" w:rsidR="00E07DB3" w:rsidRPr="00F442A2" w:rsidRDefault="00E07DB3" w:rsidP="000766F4">
      <w:pPr>
        <w:pStyle w:val="StyleBold"/>
      </w:pPr>
      <w:r w:rsidRPr="00F442A2">
        <w:t>Description:</w:t>
      </w:r>
    </w:p>
    <w:p w14:paraId="6D6F2273" w14:textId="77777777" w:rsidR="00E07DB3" w:rsidRPr="00F442A2" w:rsidRDefault="00E07DB3" w:rsidP="00E07DB3">
      <w:pPr>
        <w:pStyle w:val="BodyText"/>
      </w:pPr>
      <w:r w:rsidRPr="00F442A2">
        <w:t>Specifies the human language of character data in the document.</w:t>
      </w:r>
    </w:p>
    <w:p w14:paraId="5B89947B" w14:textId="77777777" w:rsidR="00E07DB3" w:rsidRPr="00F442A2" w:rsidRDefault="00E07DB3" w:rsidP="000766F4">
      <w:pPr>
        <w:pStyle w:val="StyleBold"/>
      </w:pPr>
      <w:r w:rsidRPr="00F442A2">
        <w:t>Coding:</w:t>
      </w:r>
    </w:p>
    <w:p w14:paraId="48121284" w14:textId="2B93881A" w:rsidR="00E07DB3" w:rsidRPr="00F442A2" w:rsidRDefault="00E07DB3" w:rsidP="00E07DB3">
      <w:pPr>
        <w:pStyle w:val="BodyText"/>
      </w:pPr>
      <w:r w:rsidRPr="00F442A2">
        <w:t xml:space="preserve">Max length is 256 characters. The values of the attribute are language identifiers as described by the IETF (Internet Engineering Task Force) </w:t>
      </w:r>
      <w:hyperlink r:id="rId52" w:history="1">
        <w:r w:rsidR="00EB2029" w:rsidRPr="00F442A2">
          <w:rPr>
            <w:rStyle w:val="Hyperlink"/>
          </w:rPr>
          <w:t>RFC5646</w:t>
        </w:r>
        <w:r w:rsidRPr="00F442A2">
          <w:rPr>
            <w:rStyle w:val="Hyperlink"/>
          </w:rPr>
          <w:t>.</w:t>
        </w:r>
      </w:hyperlink>
    </w:p>
    <w:p w14:paraId="785D3801" w14:textId="77777777" w:rsidR="00E07DB3" w:rsidRPr="00F442A2" w:rsidRDefault="00E07DB3" w:rsidP="00E07DB3">
      <w:r w:rsidRPr="00F442A2">
        <w:t>The value is coded as a single value within an ebRIM Slot in the DocumentEntry.</w:t>
      </w:r>
    </w:p>
    <w:p w14:paraId="2B3A6757" w14:textId="77777777" w:rsidR="00E07DB3" w:rsidRPr="00F442A2" w:rsidRDefault="00E07DB3" w:rsidP="00E07DB3">
      <w:r w:rsidRPr="00F442A2">
        <w:lastRenderedPageBreak/>
        <w:t xml:space="preserve">The following example shows a languageCode of </w:t>
      </w:r>
      <w:r w:rsidRPr="00F442A2">
        <w:rPr>
          <w:rFonts w:eastAsia="Arial"/>
        </w:rPr>
        <w:t>en-CA</w:t>
      </w:r>
      <w:r w:rsidRPr="00F442A2">
        <w:t>.</w:t>
      </w:r>
    </w:p>
    <w:p w14:paraId="7A9B3A83" w14:textId="77777777" w:rsidR="00E07DB3" w:rsidRPr="00F442A2" w:rsidRDefault="00E07DB3" w:rsidP="00E07DB3">
      <w:pPr>
        <w:pStyle w:val="BodyText"/>
        <w:rPr>
          <w:rFonts w:eastAsia="MS Mincho"/>
        </w:rPr>
      </w:pPr>
    </w:p>
    <w:p w14:paraId="30209F7D" w14:textId="77777777" w:rsidR="00E07DB3" w:rsidRPr="005A199D" w:rsidRDefault="00E07DB3" w:rsidP="00A4429A">
      <w:pPr>
        <w:pStyle w:val="XMLFragment"/>
        <w:rPr>
          <w:lang w:val="nl-NL"/>
        </w:rPr>
      </w:pPr>
      <w:r w:rsidRPr="005A199D">
        <w:rPr>
          <w:lang w:val="nl-NL"/>
        </w:rPr>
        <w:t>&lt;rim:Slot name="languageCode"&gt;</w:t>
      </w:r>
    </w:p>
    <w:p w14:paraId="6E934776" w14:textId="77777777" w:rsidR="00E07DB3" w:rsidRPr="005A199D" w:rsidRDefault="00E07DB3" w:rsidP="00A4429A">
      <w:pPr>
        <w:pStyle w:val="XMLFragment"/>
        <w:rPr>
          <w:lang w:val="nl-NL"/>
        </w:rPr>
      </w:pPr>
      <w:r w:rsidRPr="005A199D">
        <w:rPr>
          <w:lang w:val="nl-NL"/>
        </w:rPr>
        <w:t xml:space="preserve">  &lt;rim:ValueList&gt;</w:t>
      </w:r>
    </w:p>
    <w:p w14:paraId="23297DE5" w14:textId="77777777" w:rsidR="00E07DB3" w:rsidRPr="00F442A2" w:rsidRDefault="00E07DB3" w:rsidP="00A4429A">
      <w:pPr>
        <w:pStyle w:val="XMLFragment"/>
        <w:rPr>
          <w:lang w:val="en-US"/>
        </w:rPr>
      </w:pPr>
      <w:r w:rsidRPr="005A199D">
        <w:rPr>
          <w:lang w:val="nl-NL"/>
        </w:rPr>
        <w:t xml:space="preserve">    </w:t>
      </w:r>
      <w:r w:rsidRPr="00F442A2">
        <w:rPr>
          <w:lang w:val="en-US"/>
        </w:rPr>
        <w:t>&lt;rim:Value&gt;en-CA&lt;/rim:Value&gt;</w:t>
      </w:r>
    </w:p>
    <w:p w14:paraId="09CF6FC5" w14:textId="77777777" w:rsidR="00E07DB3" w:rsidRPr="00F442A2" w:rsidRDefault="00E07DB3" w:rsidP="00A4429A">
      <w:pPr>
        <w:pStyle w:val="XMLFragment"/>
        <w:rPr>
          <w:lang w:val="en-US"/>
        </w:rPr>
      </w:pPr>
      <w:r w:rsidRPr="00F442A2">
        <w:rPr>
          <w:lang w:val="en-US"/>
        </w:rPr>
        <w:t xml:space="preserve">  &lt;/rim:ValueList&gt;</w:t>
      </w:r>
    </w:p>
    <w:p w14:paraId="75FF872B" w14:textId="77777777" w:rsidR="00E07DB3" w:rsidRPr="00F442A2" w:rsidRDefault="00E07DB3" w:rsidP="00A4429A">
      <w:pPr>
        <w:pStyle w:val="XMLFragment"/>
        <w:rPr>
          <w:lang w:val="en-US"/>
        </w:rPr>
      </w:pPr>
      <w:r w:rsidRPr="00F442A2">
        <w:rPr>
          <w:lang w:val="en-US"/>
        </w:rPr>
        <w:t>&lt;/rim:Slot&gt;</w:t>
      </w:r>
    </w:p>
    <w:p w14:paraId="66F17C12" w14:textId="77777777" w:rsidR="0064503F" w:rsidRPr="00F442A2" w:rsidRDefault="0064503F" w:rsidP="00526BF4">
      <w:pPr>
        <w:pStyle w:val="BodyText"/>
      </w:pPr>
      <w:bookmarkStart w:id="675" w:name="_Toc356293466"/>
      <w:bookmarkStart w:id="676" w:name="_Toc357585758"/>
      <w:bookmarkStart w:id="677" w:name="_Ref287361903"/>
      <w:bookmarkStart w:id="678" w:name="_Toc352575096"/>
      <w:bookmarkStart w:id="679" w:name="_Toc364252853"/>
      <w:bookmarkStart w:id="680" w:name="_Toc367876983"/>
      <w:bookmarkEnd w:id="675"/>
      <w:bookmarkEnd w:id="676"/>
    </w:p>
    <w:p w14:paraId="5931BDB1"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DocumentEntry.legalAuthenticator</w:t>
      </w:r>
      <w:bookmarkEnd w:id="677"/>
      <w:bookmarkEnd w:id="678"/>
      <w:bookmarkEnd w:id="679"/>
      <w:bookmarkEnd w:id="680"/>
    </w:p>
    <w:p w14:paraId="64471281" w14:textId="77777777" w:rsidR="00E07DB3" w:rsidRPr="00F442A2" w:rsidRDefault="00E07DB3" w:rsidP="000766F4">
      <w:pPr>
        <w:pStyle w:val="BodyText"/>
        <w:rPr>
          <w:b/>
          <w:bCs/>
        </w:rPr>
      </w:pPr>
      <w:r w:rsidRPr="00F442A2">
        <w:rPr>
          <w:b/>
          <w:bCs/>
        </w:rPr>
        <w:t>Description:</w:t>
      </w:r>
    </w:p>
    <w:p w14:paraId="159DCB96" w14:textId="298A8E44" w:rsidR="00E07DB3" w:rsidRPr="00F442A2" w:rsidRDefault="00E07DB3" w:rsidP="00E07DB3">
      <w:pPr>
        <w:pStyle w:val="BodyText"/>
      </w:pPr>
      <w:r w:rsidRPr="00F442A2">
        <w:t xml:space="preserve">Represents a participant within </w:t>
      </w:r>
      <w:r w:rsidR="00F50E2E" w:rsidRPr="00F442A2">
        <w:t xml:space="preserve">an </w:t>
      </w:r>
      <w:r w:rsidRPr="00F442A2">
        <w:t>authorInstitution who has legally authenticated or attested the document. Legal authentication implies that a document has been signed manually or electronically by the legalAuthenticator.</w:t>
      </w:r>
    </w:p>
    <w:p w14:paraId="61980278" w14:textId="77777777" w:rsidR="00E07DB3" w:rsidRPr="00F442A2" w:rsidRDefault="00E07DB3" w:rsidP="000766F4">
      <w:pPr>
        <w:pStyle w:val="BodyText"/>
        <w:rPr>
          <w:b/>
          <w:bCs/>
        </w:rPr>
      </w:pPr>
      <w:r w:rsidRPr="00F442A2">
        <w:rPr>
          <w:b/>
          <w:bCs/>
        </w:rPr>
        <w:t>Coding:</w:t>
      </w:r>
    </w:p>
    <w:p w14:paraId="1FA3B2A7" w14:textId="77777777" w:rsidR="00E07DB3" w:rsidRPr="00F442A2" w:rsidRDefault="00E07DB3" w:rsidP="00E07DB3">
      <w:pPr>
        <w:pStyle w:val="BodyText"/>
      </w:pPr>
      <w:r w:rsidRPr="00F442A2">
        <w:t>Max length is 256 characters. This attribute shall be absent if not applicable. The value is coded as a single value within an ebRIM Slot in the DocumentEntry. The format of the legalAuthenticator value is XCN; see</w:t>
      </w:r>
      <w:r w:rsidR="00E3287C" w:rsidRPr="00F442A2">
        <w:t xml:space="preserve"> Table 4.2.3.1.7-2</w:t>
      </w:r>
      <w:r w:rsidRPr="00F442A2">
        <w:t xml:space="preserve"> for description of XCN format.</w:t>
      </w:r>
    </w:p>
    <w:p w14:paraId="66096A36" w14:textId="77777777" w:rsidR="00E07DB3" w:rsidRPr="00F442A2" w:rsidRDefault="00E07DB3" w:rsidP="00E07DB3">
      <w:pPr>
        <w:pStyle w:val="BodyText"/>
      </w:pPr>
      <w:r w:rsidRPr="00F442A2">
        <w:t xml:space="preserve">The following example shows a legalAuthenticator of </w:t>
      </w:r>
      <w:r w:rsidRPr="00F442A2">
        <w:rPr>
          <w:rFonts w:eastAsia="Arial"/>
        </w:rPr>
        <w:t>^Welby^Marcus^^^ Dr^MD</w:t>
      </w:r>
      <w:r w:rsidRPr="00F442A2">
        <w:t>.</w:t>
      </w:r>
    </w:p>
    <w:p w14:paraId="123C86A4" w14:textId="77777777" w:rsidR="00E07DB3" w:rsidRPr="00F442A2" w:rsidRDefault="00E07DB3" w:rsidP="00E07DB3">
      <w:pPr>
        <w:pStyle w:val="BodyText"/>
      </w:pPr>
    </w:p>
    <w:p w14:paraId="37060012" w14:textId="77777777" w:rsidR="00E07DB3" w:rsidRPr="00F442A2" w:rsidRDefault="00E07DB3" w:rsidP="00A4429A">
      <w:pPr>
        <w:pStyle w:val="XMLFragment"/>
        <w:rPr>
          <w:lang w:val="en-US"/>
        </w:rPr>
      </w:pPr>
      <w:r w:rsidRPr="00F442A2">
        <w:rPr>
          <w:lang w:val="en-US"/>
        </w:rPr>
        <w:t>&lt;rim:Slot name="legalAuthenticator"&gt;</w:t>
      </w:r>
    </w:p>
    <w:p w14:paraId="7C3D78BE" w14:textId="77777777" w:rsidR="00E07DB3" w:rsidRPr="00F442A2" w:rsidRDefault="00E07DB3" w:rsidP="00A4429A">
      <w:pPr>
        <w:pStyle w:val="XMLFragment"/>
        <w:rPr>
          <w:lang w:val="en-US"/>
        </w:rPr>
      </w:pPr>
      <w:r w:rsidRPr="00F442A2">
        <w:rPr>
          <w:lang w:val="en-US"/>
        </w:rPr>
        <w:t xml:space="preserve">  &lt;rim:ValueList&gt;</w:t>
      </w:r>
    </w:p>
    <w:p w14:paraId="5D4E18CB" w14:textId="77777777" w:rsidR="00E07DB3" w:rsidRPr="00F442A2" w:rsidRDefault="00E07DB3" w:rsidP="00A4429A">
      <w:pPr>
        <w:pStyle w:val="XMLFragment"/>
        <w:rPr>
          <w:lang w:val="en-US"/>
        </w:rPr>
      </w:pPr>
      <w:r w:rsidRPr="00F442A2">
        <w:rPr>
          <w:lang w:val="en-US"/>
        </w:rPr>
        <w:t xml:space="preserve">    &lt;rim:Value&gt;^Welby^Marcus^^^Dr^MD&lt;/rim:Value&gt;</w:t>
      </w:r>
    </w:p>
    <w:p w14:paraId="181A02AF" w14:textId="77777777" w:rsidR="00E07DB3" w:rsidRPr="00F442A2" w:rsidRDefault="00E07DB3" w:rsidP="00A4429A">
      <w:pPr>
        <w:pStyle w:val="XMLFragment"/>
        <w:rPr>
          <w:lang w:val="en-US"/>
        </w:rPr>
      </w:pPr>
      <w:r w:rsidRPr="00F442A2">
        <w:rPr>
          <w:lang w:val="en-US"/>
        </w:rPr>
        <w:t xml:space="preserve">  &lt;/rim:ValueList&gt;</w:t>
      </w:r>
    </w:p>
    <w:p w14:paraId="38E5AC5F" w14:textId="77777777" w:rsidR="00E07DB3" w:rsidRPr="00F442A2" w:rsidRDefault="00E07DB3" w:rsidP="00A4429A">
      <w:pPr>
        <w:pStyle w:val="XMLFragment"/>
        <w:rPr>
          <w:lang w:val="en-US"/>
        </w:rPr>
      </w:pPr>
      <w:r w:rsidRPr="00F442A2">
        <w:rPr>
          <w:lang w:val="en-US"/>
        </w:rPr>
        <w:t>&lt;/rim:Slot&gt;</w:t>
      </w:r>
    </w:p>
    <w:p w14:paraId="5E128636" w14:textId="77777777" w:rsidR="0064503F" w:rsidRPr="00F442A2" w:rsidRDefault="0064503F" w:rsidP="00526BF4">
      <w:pPr>
        <w:pStyle w:val="BodyText"/>
      </w:pPr>
      <w:bookmarkStart w:id="681" w:name="_Ref287361920"/>
      <w:bookmarkStart w:id="682" w:name="_Toc352575097"/>
      <w:bookmarkStart w:id="683" w:name="_Toc364252854"/>
      <w:bookmarkStart w:id="684" w:name="_Toc367876984"/>
    </w:p>
    <w:p w14:paraId="07B3AD52" w14:textId="77777777" w:rsidR="00E07DB3" w:rsidRPr="00F442A2" w:rsidRDefault="00E07DB3" w:rsidP="009E7736">
      <w:pPr>
        <w:pStyle w:val="Heading5"/>
        <w:numPr>
          <w:ilvl w:val="4"/>
          <w:numId w:val="5"/>
        </w:numPr>
        <w:tabs>
          <w:tab w:val="clear" w:pos="1980"/>
        </w:tabs>
        <w:suppressAutoHyphens w:val="0"/>
      </w:pPr>
      <w:r w:rsidRPr="00F442A2">
        <w:t>DocumentEntry.mimeType</w:t>
      </w:r>
      <w:bookmarkEnd w:id="681"/>
      <w:bookmarkEnd w:id="682"/>
      <w:bookmarkEnd w:id="683"/>
      <w:bookmarkEnd w:id="684"/>
    </w:p>
    <w:p w14:paraId="130CE541" w14:textId="77777777" w:rsidR="00E07DB3" w:rsidRPr="00F442A2" w:rsidRDefault="00E07DB3" w:rsidP="000766F4">
      <w:pPr>
        <w:pStyle w:val="BodyText"/>
        <w:rPr>
          <w:b/>
          <w:bCs/>
        </w:rPr>
      </w:pPr>
      <w:r w:rsidRPr="00F442A2">
        <w:rPr>
          <w:b/>
          <w:bCs/>
        </w:rPr>
        <w:t>Description:</w:t>
      </w:r>
    </w:p>
    <w:p w14:paraId="70C3A682" w14:textId="77777777" w:rsidR="00E07DB3" w:rsidRPr="00F442A2" w:rsidRDefault="00E07DB3" w:rsidP="000766F4">
      <w:pPr>
        <w:pStyle w:val="BodyText"/>
      </w:pPr>
      <w:r w:rsidRPr="00F442A2">
        <w:t>MIME type of the document in the Repository</w:t>
      </w:r>
    </w:p>
    <w:p w14:paraId="1CD7B666" w14:textId="77777777" w:rsidR="00E07DB3" w:rsidRPr="00F442A2" w:rsidRDefault="00E07DB3" w:rsidP="000766F4">
      <w:pPr>
        <w:pStyle w:val="BodyText"/>
        <w:rPr>
          <w:b/>
          <w:bCs/>
        </w:rPr>
      </w:pPr>
      <w:r w:rsidRPr="00F442A2">
        <w:rPr>
          <w:b/>
          <w:bCs/>
        </w:rPr>
        <w:t>Coding:</w:t>
      </w:r>
    </w:p>
    <w:p w14:paraId="1A7D338F" w14:textId="77777777" w:rsidR="00E07DB3" w:rsidRPr="00F442A2" w:rsidRDefault="00E07DB3" w:rsidP="00B67434">
      <w:pPr>
        <w:pStyle w:val="BodyText"/>
      </w:pPr>
      <w:r w:rsidRPr="00F442A2">
        <w:t>Max length is unbounded. Shall have only a single value. Encoded in the ebRS ExtrinsicObject mimeType attribute for the ExtrinsicObject that corresponds to the DocumentEntry. See ebRS Schema RIM.XSD.</w:t>
      </w:r>
    </w:p>
    <w:p w14:paraId="502FB9E2" w14:textId="77777777" w:rsidR="00E07DB3" w:rsidRPr="00F442A2" w:rsidRDefault="00E07DB3" w:rsidP="00B67434">
      <w:pPr>
        <w:pStyle w:val="BodyText"/>
      </w:pPr>
      <w:r w:rsidRPr="00F442A2">
        <w:t>In this example the MIME type is “application/pdf”.</w:t>
      </w:r>
    </w:p>
    <w:p w14:paraId="51FAF123" w14:textId="77777777" w:rsidR="00E07DB3" w:rsidRPr="00F442A2" w:rsidRDefault="00E07DB3" w:rsidP="00E07DB3">
      <w:pPr>
        <w:pStyle w:val="BodyText"/>
        <w:rPr>
          <w:rFonts w:eastAsia="MS Mincho"/>
        </w:rPr>
      </w:pPr>
    </w:p>
    <w:p w14:paraId="2301A3FC" w14:textId="77777777" w:rsidR="00E07DB3" w:rsidRPr="00F442A2" w:rsidRDefault="00E07DB3" w:rsidP="00A4429A">
      <w:pPr>
        <w:pStyle w:val="XMLFragment"/>
        <w:rPr>
          <w:lang w:val="en-US"/>
        </w:rPr>
      </w:pPr>
      <w:r w:rsidRPr="00F442A2">
        <w:rPr>
          <w:lang w:val="en-US"/>
        </w:rPr>
        <w:lastRenderedPageBreak/>
        <w:t>&lt;rim:ExtrinsicObject mimeType="application/pdf"</w:t>
      </w:r>
    </w:p>
    <w:p w14:paraId="10FCACFA" w14:textId="77777777" w:rsidR="00E07DB3" w:rsidRPr="00F442A2" w:rsidRDefault="00E07DB3" w:rsidP="00A4429A">
      <w:pPr>
        <w:pStyle w:val="XMLFragment"/>
        <w:rPr>
          <w:lang w:val="en-US"/>
        </w:rPr>
      </w:pPr>
      <w:r w:rsidRPr="00F442A2">
        <w:rPr>
          <w:lang w:val="en-US"/>
        </w:rPr>
        <w:tab/>
        <w:t xml:space="preserve">id="ExampleDocument" </w:t>
      </w:r>
    </w:p>
    <w:p w14:paraId="4884AFA9" w14:textId="77777777" w:rsidR="00E07DB3" w:rsidRPr="00F442A2" w:rsidRDefault="00E07DB3" w:rsidP="00A4429A">
      <w:pPr>
        <w:pStyle w:val="XMLFragment"/>
        <w:rPr>
          <w:lang w:val="en-US"/>
        </w:rPr>
      </w:pPr>
      <w:r w:rsidRPr="00F442A2">
        <w:rPr>
          <w:lang w:val="en-US"/>
        </w:rPr>
        <w:tab/>
        <w:t>objectType="urn:uuid:7edca82f-054d-47f2-a032-9b2a5b5186c1"&gt;</w:t>
      </w:r>
    </w:p>
    <w:p w14:paraId="2553D31E" w14:textId="77777777" w:rsidR="0064503F" w:rsidRPr="00F442A2" w:rsidRDefault="0064503F" w:rsidP="00526BF4">
      <w:pPr>
        <w:pStyle w:val="BodyText"/>
      </w:pPr>
      <w:bookmarkStart w:id="685" w:name="_Toc355944470"/>
      <w:bookmarkStart w:id="686" w:name="_Toc355947390"/>
      <w:bookmarkStart w:id="687" w:name="_Toc355948513"/>
      <w:bookmarkStart w:id="688" w:name="_Toc356293469"/>
      <w:bookmarkStart w:id="689" w:name="_Toc357585761"/>
      <w:bookmarkStart w:id="690" w:name="_Toc352575098"/>
      <w:bookmarkStart w:id="691" w:name="_Ref352586202"/>
      <w:bookmarkStart w:id="692" w:name="_Toc364252855"/>
      <w:bookmarkStart w:id="693" w:name="_Toc367876985"/>
      <w:bookmarkEnd w:id="685"/>
      <w:bookmarkEnd w:id="686"/>
      <w:bookmarkEnd w:id="687"/>
      <w:bookmarkEnd w:id="688"/>
      <w:bookmarkEnd w:id="689"/>
    </w:p>
    <w:p w14:paraId="1BD6EEE2" w14:textId="77777777" w:rsidR="00E07DB3" w:rsidRPr="00F442A2" w:rsidRDefault="00E07DB3" w:rsidP="009E7736">
      <w:pPr>
        <w:pStyle w:val="Heading5"/>
        <w:numPr>
          <w:ilvl w:val="4"/>
          <w:numId w:val="5"/>
        </w:numPr>
        <w:tabs>
          <w:tab w:val="clear" w:pos="1980"/>
        </w:tabs>
        <w:suppressAutoHyphens w:val="0"/>
      </w:pPr>
      <w:r w:rsidRPr="00F442A2">
        <w:t>DocumentEntry.patientId</w:t>
      </w:r>
      <w:bookmarkEnd w:id="690"/>
      <w:bookmarkEnd w:id="691"/>
      <w:bookmarkEnd w:id="692"/>
      <w:bookmarkEnd w:id="693"/>
    </w:p>
    <w:p w14:paraId="1F97046F" w14:textId="77777777" w:rsidR="00E07DB3" w:rsidRPr="00F442A2" w:rsidRDefault="00E07DB3" w:rsidP="000766F4">
      <w:pPr>
        <w:pStyle w:val="StyleBold"/>
      </w:pPr>
      <w:r w:rsidRPr="00F442A2">
        <w:t>Description:</w:t>
      </w:r>
    </w:p>
    <w:p w14:paraId="7F91CFDE" w14:textId="77777777" w:rsidR="00E07DB3" w:rsidRPr="00F442A2" w:rsidRDefault="00E07DB3" w:rsidP="00E07DB3">
      <w:pPr>
        <w:pStyle w:val="BodyText"/>
      </w:pPr>
      <w:r w:rsidRPr="00F442A2">
        <w:t>The patientId represents the subject of care of the document. For XDS the patient identifier domain is the XDS Affinity Domain Patient Identifier Domain (XAD-PID).</w:t>
      </w:r>
    </w:p>
    <w:p w14:paraId="1682D90D" w14:textId="55D90F88" w:rsidR="00E07DB3" w:rsidRPr="00F442A2" w:rsidRDefault="00E07DB3" w:rsidP="00E07DB3">
      <w:pPr>
        <w:pStyle w:val="BodyText"/>
      </w:pPr>
      <w:r w:rsidRPr="00F442A2">
        <w:t xml:space="preserve">Within a submission request, the value of patientId of the DocumentEntries shall match that of the SubmissionSet. </w:t>
      </w:r>
    </w:p>
    <w:p w14:paraId="34CD94E6" w14:textId="77777777" w:rsidR="00E07DB3" w:rsidRPr="00F442A2" w:rsidRDefault="00E07DB3" w:rsidP="000766F4">
      <w:pPr>
        <w:pStyle w:val="BodyText"/>
        <w:rPr>
          <w:b/>
          <w:bCs/>
        </w:rPr>
      </w:pPr>
      <w:r w:rsidRPr="00F442A2">
        <w:rPr>
          <w:b/>
          <w:bCs/>
        </w:rPr>
        <w:t>Coding:</w:t>
      </w:r>
    </w:p>
    <w:p w14:paraId="4DD618D7" w14:textId="70C24F2E" w:rsidR="00E07DB3" w:rsidRPr="00F442A2" w:rsidRDefault="00E07DB3" w:rsidP="00E07DB3">
      <w:pPr>
        <w:pStyle w:val="BodyText"/>
      </w:pPr>
      <w:r w:rsidRPr="00F442A2">
        <w:t>The format of the patientId value is CX</w:t>
      </w:r>
      <w:r w:rsidR="009F7EBA" w:rsidRPr="00F442A2">
        <w:t>;</w:t>
      </w:r>
      <w:r w:rsidRPr="00F442A2">
        <w:t xml:space="preserve"> see</w:t>
      </w:r>
      <w:r w:rsidR="00E3287C" w:rsidRPr="00F442A2">
        <w:t xml:space="preserve"> T</w:t>
      </w:r>
      <w:r w:rsidR="00D468EC" w:rsidRPr="00F442A2">
        <w:t>able</w:t>
      </w:r>
      <w:r w:rsidRPr="00F442A2">
        <w:t xml:space="preserve"> 4.2.3.1.7-2.</w:t>
      </w:r>
    </w:p>
    <w:p w14:paraId="2983CF6A" w14:textId="77777777" w:rsidR="00E07DB3" w:rsidRPr="00F442A2" w:rsidRDefault="00E07DB3" w:rsidP="00E07DB3">
      <w:pPr>
        <w:pStyle w:val="BodyText"/>
      </w:pPr>
      <w:r w:rsidRPr="00F442A2">
        <w:t>It shall contain two parts:</w:t>
      </w:r>
    </w:p>
    <w:p w14:paraId="40B8F125" w14:textId="77777777" w:rsidR="00E07DB3" w:rsidRPr="00F442A2" w:rsidRDefault="00E07DB3" w:rsidP="00E07DB3">
      <w:r w:rsidRPr="00F442A2">
        <w:t>Assigning Authority Domain Id (organization that issued the Id),</w:t>
      </w:r>
    </w:p>
    <w:p w14:paraId="1207F7E7" w14:textId="77777777" w:rsidR="00E07DB3" w:rsidRPr="00F442A2" w:rsidRDefault="00E07DB3" w:rsidP="00E07DB3">
      <w:r w:rsidRPr="00F442A2">
        <w:t>An Id from the above Assigning Authority.</w:t>
      </w:r>
    </w:p>
    <w:p w14:paraId="56BE1C21" w14:textId="77777777" w:rsidR="00E07DB3" w:rsidRPr="00F442A2" w:rsidRDefault="00E07DB3" w:rsidP="00E07DB3">
      <w:pPr>
        <w:pStyle w:val="BodyText"/>
      </w:pPr>
      <w:r w:rsidRPr="00F442A2">
        <w:t xml:space="preserve">No other values are allowed, as specified for the CX type. Using HL7 terminology, no other values are allowed in the components of the coded value, nor are further subcomponents allowed. </w:t>
      </w:r>
    </w:p>
    <w:p w14:paraId="5649F534" w14:textId="7100DA77" w:rsidR="00E07DB3" w:rsidRPr="00F442A2" w:rsidRDefault="00E07DB3" w:rsidP="00E07DB3">
      <w:r w:rsidRPr="00F442A2">
        <w:t xml:space="preserve">Coded as an ebRIM ExternalIdentifier. See </w:t>
      </w:r>
      <w:r w:rsidR="00E3287C" w:rsidRPr="00F442A2">
        <w:t>S</w:t>
      </w:r>
      <w:r w:rsidRPr="00F442A2">
        <w:t xml:space="preserve">ection </w:t>
      </w:r>
      <w:r w:rsidR="00F13135" w:rsidRPr="00F442A2">
        <w:fldChar w:fldCharType="begin"/>
      </w:r>
      <w:r w:rsidRPr="00F442A2">
        <w:instrText xml:space="preserve"> REF _Ref355096158 \r \h </w:instrText>
      </w:r>
      <w:r w:rsidR="00F13135" w:rsidRPr="00F442A2">
        <w:fldChar w:fldCharType="separate"/>
      </w:r>
      <w:r w:rsidR="00B85B78" w:rsidRPr="00F442A2">
        <w:t>4.2.3.1.3</w:t>
      </w:r>
      <w:r w:rsidR="00F13135" w:rsidRPr="00F442A2">
        <w:fldChar w:fldCharType="end"/>
      </w:r>
      <w:r w:rsidRPr="00F442A2">
        <w:t xml:space="preserve"> for a description of coding an ebRIM ExternalIdentifier. This element references, and is contained in, the ExtrinsicObject representing the DocumentEntry. There shall be </w:t>
      </w:r>
      <w:r w:rsidR="00A31025" w:rsidRPr="00F442A2">
        <w:t xml:space="preserve">zero or one </w:t>
      </w:r>
      <w:r w:rsidRPr="00F442A2">
        <w:t>patientId value.</w:t>
      </w:r>
    </w:p>
    <w:p w14:paraId="6E50B636" w14:textId="77777777" w:rsidR="00E07DB3" w:rsidRPr="00F442A2" w:rsidRDefault="00E07DB3" w:rsidP="00E07DB3">
      <w:pPr>
        <w:pStyle w:val="BodyText"/>
        <w:rPr>
          <w:rFonts w:eastAsia="MS Mincho"/>
        </w:rPr>
      </w:pPr>
      <w:r w:rsidRPr="00F442A2">
        <w:rPr>
          <w:rFonts w:eastAsia="MS Mincho"/>
        </w:rPr>
        <w:t xml:space="preserve">In the example below the patientId is </w:t>
      </w:r>
      <w:r w:rsidRPr="00F442A2">
        <w:rPr>
          <w:rFonts w:eastAsia="Arial"/>
        </w:rPr>
        <w:t>6578946^^^&amp;1.3.6.1.4.1.21367.2005.3.7&amp;ISO where 6578946 is the ID and 1.3.6.1.4.1.21367.2005.3.7 is the assigning authority.</w:t>
      </w:r>
    </w:p>
    <w:p w14:paraId="296B2C28" w14:textId="373370F1" w:rsidR="00E07DB3" w:rsidRPr="00F442A2" w:rsidRDefault="00E07DB3" w:rsidP="00E07DB3">
      <w:pPr>
        <w:pStyle w:val="BodyText"/>
        <w:tabs>
          <w:tab w:val="left" w:pos="6900"/>
        </w:tabs>
        <w:rPr>
          <w:rFonts w:eastAsia="MS Mincho"/>
        </w:rPr>
      </w:pPr>
    </w:p>
    <w:p w14:paraId="0F89BBCC" w14:textId="77777777" w:rsidR="00E07DB3" w:rsidRPr="00F442A2" w:rsidRDefault="00E07DB3" w:rsidP="00A4429A">
      <w:pPr>
        <w:pStyle w:val="XMLFragment"/>
        <w:rPr>
          <w:lang w:val="en-US"/>
        </w:rPr>
      </w:pPr>
      <w:r w:rsidRPr="00F442A2">
        <w:rPr>
          <w:lang w:val="en-US"/>
        </w:rPr>
        <w:t>&lt;rim:ExternalIdentifier</w:t>
      </w:r>
    </w:p>
    <w:p w14:paraId="31F63C9B" w14:textId="77777777" w:rsidR="00E07DB3" w:rsidRPr="00F442A2" w:rsidRDefault="00E07DB3" w:rsidP="00A4429A">
      <w:pPr>
        <w:pStyle w:val="XMLFragment"/>
        <w:rPr>
          <w:lang w:val="en-US"/>
        </w:rPr>
      </w:pPr>
      <w:r w:rsidRPr="00F442A2">
        <w:rPr>
          <w:lang w:val="en-US"/>
        </w:rPr>
        <w:t xml:space="preserve">    identificationScheme=</w:t>
      </w:r>
    </w:p>
    <w:p w14:paraId="4E7FC253" w14:textId="77777777" w:rsidR="00E07DB3" w:rsidRPr="00F442A2" w:rsidRDefault="00E07DB3" w:rsidP="00A4429A">
      <w:pPr>
        <w:pStyle w:val="XMLFragment"/>
        <w:rPr>
          <w:lang w:val="en-US"/>
        </w:rPr>
      </w:pPr>
      <w:r w:rsidRPr="00F442A2">
        <w:rPr>
          <w:lang w:val="en-US"/>
        </w:rPr>
        <w:t xml:space="preserve">      "urn:uuid:58a6f841-87b3-4a3e-92fd-a8ffeff98427"  </w:t>
      </w:r>
    </w:p>
    <w:p w14:paraId="164ED6F3" w14:textId="77777777" w:rsidR="00E07DB3" w:rsidRPr="00F442A2" w:rsidRDefault="00E07DB3" w:rsidP="00A4429A">
      <w:pPr>
        <w:pStyle w:val="XMLFragment"/>
        <w:rPr>
          <w:lang w:val="en-US"/>
        </w:rPr>
      </w:pPr>
      <w:r w:rsidRPr="00F442A2">
        <w:rPr>
          <w:lang w:val="en-US"/>
        </w:rPr>
        <w:t xml:space="preserve">    value="6578946^^^&amp;amp;1.3.6.1.4.1.21367.2005.3.7&amp;amp;ISO"   </w:t>
      </w:r>
    </w:p>
    <w:p w14:paraId="6998F839" w14:textId="77777777" w:rsidR="00E07DB3" w:rsidRPr="00F442A2" w:rsidRDefault="00E07DB3" w:rsidP="00A4429A">
      <w:pPr>
        <w:pStyle w:val="XMLFragment"/>
        <w:rPr>
          <w:lang w:val="en-US"/>
        </w:rPr>
      </w:pPr>
      <w:r w:rsidRPr="00F442A2">
        <w:rPr>
          <w:lang w:val="en-US"/>
        </w:rPr>
        <w:t xml:space="preserve">    id="IdExample_051"</w:t>
      </w:r>
    </w:p>
    <w:p w14:paraId="2C779BA5" w14:textId="77777777" w:rsidR="00E07DB3" w:rsidRPr="00F442A2" w:rsidRDefault="00E07DB3" w:rsidP="00A4429A">
      <w:pPr>
        <w:pStyle w:val="XMLFragment"/>
        <w:rPr>
          <w:lang w:val="en-US"/>
        </w:rPr>
      </w:pPr>
      <w:r w:rsidRPr="00F442A2">
        <w:rPr>
          <w:lang w:val="en-US"/>
        </w:rPr>
        <w:t xml:space="preserve">    objectType="urn:oasis:names:tc:ebxml-</w:t>
      </w:r>
    </w:p>
    <w:p w14:paraId="039AC2DD" w14:textId="77777777" w:rsidR="00E07DB3" w:rsidRPr="00F442A2" w:rsidRDefault="00E07DB3" w:rsidP="00A4429A">
      <w:pPr>
        <w:pStyle w:val="XMLFragment"/>
        <w:rPr>
          <w:lang w:val="en-US"/>
        </w:rPr>
      </w:pPr>
      <w:r w:rsidRPr="00F442A2">
        <w:rPr>
          <w:lang w:val="en-US"/>
        </w:rPr>
        <w:t xml:space="preserve">      regrep:ObjectType:RegistryObject:ExternalIdentifier"</w:t>
      </w:r>
    </w:p>
    <w:p w14:paraId="63325B6B" w14:textId="77777777" w:rsidR="00E07DB3" w:rsidRPr="00F442A2" w:rsidRDefault="00E07DB3" w:rsidP="00A4429A">
      <w:pPr>
        <w:pStyle w:val="XMLFragment"/>
        <w:rPr>
          <w:lang w:val="en-US"/>
        </w:rPr>
      </w:pPr>
      <w:r w:rsidRPr="00F442A2">
        <w:rPr>
          <w:lang w:val="en-US"/>
        </w:rPr>
        <w:t xml:space="preserve">    registryObject="DocumentEntry01"&gt;</w:t>
      </w:r>
    </w:p>
    <w:p w14:paraId="1DEA0E7C" w14:textId="77777777" w:rsidR="00E07DB3" w:rsidRPr="00F442A2" w:rsidRDefault="00E07DB3" w:rsidP="00A4429A">
      <w:pPr>
        <w:pStyle w:val="XMLFragment"/>
        <w:rPr>
          <w:lang w:val="en-US"/>
        </w:rPr>
      </w:pPr>
      <w:r w:rsidRPr="00F442A2">
        <w:rPr>
          <w:lang w:val="en-US"/>
        </w:rPr>
        <w:t xml:space="preserve">  &lt;rim:Name&gt;</w:t>
      </w:r>
    </w:p>
    <w:p w14:paraId="373A7321" w14:textId="77777777" w:rsidR="00E07DB3" w:rsidRPr="00F442A2" w:rsidRDefault="00E07DB3" w:rsidP="00A4429A">
      <w:pPr>
        <w:pStyle w:val="XMLFragment"/>
        <w:rPr>
          <w:lang w:val="en-US"/>
        </w:rPr>
      </w:pPr>
      <w:r w:rsidRPr="00F442A2">
        <w:rPr>
          <w:lang w:val="en-US"/>
        </w:rPr>
        <w:t xml:space="preserve">    &lt;rim:LocalizedString value="XDSDocumentEntry.patientId "/&gt;</w:t>
      </w:r>
    </w:p>
    <w:p w14:paraId="585F88C9" w14:textId="77777777" w:rsidR="00E07DB3" w:rsidRPr="00F442A2" w:rsidRDefault="00E07DB3" w:rsidP="00A4429A">
      <w:pPr>
        <w:pStyle w:val="XMLFragment"/>
        <w:rPr>
          <w:lang w:val="en-US"/>
        </w:rPr>
      </w:pPr>
      <w:r w:rsidRPr="00F442A2">
        <w:rPr>
          <w:lang w:val="en-US"/>
        </w:rPr>
        <w:t xml:space="preserve">  &lt;/rim:Name&gt;    </w:t>
      </w:r>
    </w:p>
    <w:p w14:paraId="640F7204" w14:textId="77777777" w:rsidR="00E07DB3" w:rsidRPr="00F442A2" w:rsidRDefault="00E07DB3" w:rsidP="00A4429A">
      <w:pPr>
        <w:pStyle w:val="XMLFragment"/>
        <w:rPr>
          <w:lang w:val="en-US"/>
        </w:rPr>
      </w:pPr>
      <w:r w:rsidRPr="00F442A2">
        <w:rPr>
          <w:lang w:val="en-US"/>
        </w:rPr>
        <w:t>&lt;/rim:ExternalIdentifier&gt;</w:t>
      </w:r>
    </w:p>
    <w:p w14:paraId="758ABE91" w14:textId="0335B631" w:rsidR="00E07DB3" w:rsidRPr="00F442A2" w:rsidRDefault="00E07DB3" w:rsidP="00E07DB3">
      <w:pPr>
        <w:pStyle w:val="BodyText"/>
      </w:pPr>
    </w:p>
    <w:p w14:paraId="66BDBE54" w14:textId="77777777" w:rsidR="00E07DB3" w:rsidRPr="00F442A2" w:rsidRDefault="00E07DB3" w:rsidP="009E7736">
      <w:pPr>
        <w:pStyle w:val="Heading5"/>
        <w:numPr>
          <w:ilvl w:val="4"/>
          <w:numId w:val="5"/>
        </w:numPr>
        <w:tabs>
          <w:tab w:val="clear" w:pos="1008"/>
          <w:tab w:val="clear" w:pos="1980"/>
        </w:tabs>
        <w:suppressAutoHyphens w:val="0"/>
      </w:pPr>
      <w:bookmarkStart w:id="694" w:name="_Ref287361944"/>
      <w:bookmarkStart w:id="695" w:name="_Toc352575099"/>
      <w:bookmarkStart w:id="696" w:name="_Toc364252856"/>
      <w:bookmarkStart w:id="697" w:name="_Toc367876986"/>
      <w:r w:rsidRPr="00F442A2">
        <w:lastRenderedPageBreak/>
        <w:t>DocumentEntry.practiceSettingCode</w:t>
      </w:r>
      <w:bookmarkEnd w:id="694"/>
      <w:bookmarkEnd w:id="695"/>
      <w:bookmarkEnd w:id="696"/>
      <w:bookmarkEnd w:id="697"/>
    </w:p>
    <w:p w14:paraId="183B8DE3" w14:textId="77777777" w:rsidR="00E07DB3" w:rsidRPr="00F442A2" w:rsidRDefault="00E07DB3" w:rsidP="000766F4">
      <w:pPr>
        <w:pStyle w:val="BodyText"/>
        <w:rPr>
          <w:b/>
          <w:bCs/>
        </w:rPr>
      </w:pPr>
      <w:r w:rsidRPr="00F442A2">
        <w:rPr>
          <w:b/>
          <w:bCs/>
        </w:rPr>
        <w:t>Description:</w:t>
      </w:r>
    </w:p>
    <w:p w14:paraId="3FBEEA1F" w14:textId="77777777" w:rsidR="00E07DB3" w:rsidRPr="00F442A2" w:rsidRDefault="00E07DB3" w:rsidP="00E07DB3">
      <w:pPr>
        <w:pStyle w:val="BodyText"/>
      </w:pPr>
      <w:r w:rsidRPr="00F442A2">
        <w:t>The code specifying the clinical specialty where the act that resulted in the document was performed (e.g., Family Practice, Laboratory, Radiology). It is suggested that the creating entity draws these values from a coding scheme providing a coarse level of granularity (about 10 to 100 entries).</w:t>
      </w:r>
    </w:p>
    <w:p w14:paraId="1A288AFE" w14:textId="77777777" w:rsidR="00E07DB3" w:rsidRPr="00F442A2" w:rsidRDefault="00E07DB3" w:rsidP="005A199D">
      <w:pPr>
        <w:pStyle w:val="BodyText"/>
        <w:jc w:val="both"/>
        <w:rPr>
          <w:b/>
          <w:bCs/>
        </w:rPr>
      </w:pPr>
      <w:r w:rsidRPr="00F442A2">
        <w:rPr>
          <w:b/>
          <w:bCs/>
        </w:rPr>
        <w:t>Coding:</w:t>
      </w:r>
    </w:p>
    <w:p w14:paraId="2069030C" w14:textId="49634586" w:rsidR="00E07DB3" w:rsidRPr="00F442A2" w:rsidRDefault="00E07DB3" w:rsidP="00E07DB3">
      <w:pPr>
        <w:pStyle w:val="BodyText"/>
      </w:pPr>
      <w:r w:rsidRPr="00F442A2">
        <w:t xml:space="preserve">There shall be </w:t>
      </w:r>
      <w:r w:rsidR="00A31025" w:rsidRPr="00F442A2">
        <w:t>zero or</w:t>
      </w:r>
      <w:r w:rsidRPr="00F442A2">
        <w:t xml:space="preserve"> one ebRIM Classification containing a practiceSettingCode. See </w:t>
      </w:r>
      <w:r w:rsidR="00E3287C" w:rsidRPr="00F442A2">
        <w:t>S</w:t>
      </w:r>
      <w:r w:rsidRPr="00F442A2">
        <w:t xml:space="preserve">ection </w:t>
      </w:r>
      <w:r w:rsidR="00F13135" w:rsidRPr="00F442A2">
        <w:fldChar w:fldCharType="begin"/>
      </w:r>
      <w:r w:rsidRPr="00F442A2">
        <w:instrText xml:space="preserve"> REF _Ref352580105 \r \h </w:instrText>
      </w:r>
      <w:r w:rsidR="00F13135" w:rsidRPr="00F442A2">
        <w:fldChar w:fldCharType="separate"/>
      </w:r>
      <w:r w:rsidR="00B85B78" w:rsidRPr="00F442A2">
        <w:t>4.2.3.1.2</w:t>
      </w:r>
      <w:r w:rsidR="00F13135" w:rsidRPr="00F442A2">
        <w:fldChar w:fldCharType="end"/>
      </w:r>
      <w:r w:rsidRPr="00F442A2">
        <w:t xml:space="preserve"> for a description of coding an ebRIM Classification. For the practiceSettingCode metadata attribute, the classificationScheme shall be </w:t>
      </w:r>
      <w:r w:rsidR="001E7755" w:rsidRPr="00F442A2">
        <w:br/>
      </w:r>
      <w:r w:rsidRPr="00F442A2">
        <w:rPr>
          <w:rFonts w:ascii="Courier New" w:hAnsi="Courier New" w:cs="Courier New"/>
          <w:sz w:val="20"/>
        </w:rPr>
        <w:t>urn:uuid:</w:t>
      </w:r>
      <w:r w:rsidRPr="00F442A2">
        <w:rPr>
          <w:rFonts w:ascii="Courier New" w:eastAsia="Arial" w:hAnsi="Courier New" w:cs="Courier New"/>
          <w:sz w:val="20"/>
          <w:lang w:eastAsia="ar-SA"/>
        </w:rPr>
        <w:t>cccf5598-8b07-4b77-a05e-ae952c785ead</w:t>
      </w:r>
      <w:r w:rsidRPr="00F442A2">
        <w:t>.</w:t>
      </w:r>
    </w:p>
    <w:p w14:paraId="77A6B5DA" w14:textId="77777777" w:rsidR="00E07DB3" w:rsidRPr="00F442A2" w:rsidRDefault="00E07DB3" w:rsidP="00E07DB3">
      <w:r w:rsidRPr="00F442A2">
        <w:t xml:space="preserve">The following example specifies </w:t>
      </w:r>
      <w:r w:rsidRPr="00F442A2">
        <w:rPr>
          <w:rFonts w:eastAsia="Arial"/>
        </w:rPr>
        <w:t>practiceSetting</w:t>
      </w:r>
      <w:r w:rsidRPr="00F442A2">
        <w:t>Code</w:t>
      </w:r>
      <w:r w:rsidRPr="00F442A2">
        <w:rPr>
          <w:rFonts w:eastAsia="Arial"/>
        </w:rPr>
        <w:t>="ExamplepracticeSettingCode"</w:t>
      </w:r>
      <w:r w:rsidRPr="00F442A2">
        <w:t xml:space="preserve"> with display name "</w:t>
      </w:r>
      <w:r w:rsidRPr="00F442A2">
        <w:rPr>
          <w:rFonts w:eastAsia="Arial"/>
        </w:rPr>
        <w:t>ExamplepracticeSettingCodeDisplayName</w:t>
      </w:r>
      <w:r w:rsidRPr="00F442A2">
        <w:t>" and coding scheme "</w:t>
      </w:r>
      <w:r w:rsidRPr="00F442A2">
        <w:rPr>
          <w:rFonts w:eastAsia="Arial"/>
        </w:rPr>
        <w:t>Example Practice Setting Code Scheme</w:t>
      </w:r>
      <w:r w:rsidRPr="00F442A2">
        <w:t xml:space="preserve">" for the DocumentEntry labeled "ExampleDocument". </w:t>
      </w:r>
    </w:p>
    <w:p w14:paraId="519B6BDF" w14:textId="77777777" w:rsidR="00E07DB3" w:rsidRPr="00F442A2" w:rsidRDefault="00E07DB3" w:rsidP="00E07DB3">
      <w:pPr>
        <w:pStyle w:val="BodyText"/>
        <w:rPr>
          <w:rFonts w:eastAsia="MS Mincho"/>
        </w:rPr>
      </w:pPr>
    </w:p>
    <w:p w14:paraId="528637A2" w14:textId="77777777" w:rsidR="00E07DB3" w:rsidRPr="00F442A2" w:rsidRDefault="00E07DB3" w:rsidP="00A4429A">
      <w:pPr>
        <w:pStyle w:val="XMLFragment"/>
        <w:rPr>
          <w:lang w:val="en-US"/>
        </w:rPr>
      </w:pPr>
      <w:r w:rsidRPr="00F442A2">
        <w:rPr>
          <w:lang w:val="en-US"/>
        </w:rPr>
        <w:t>&lt;rim:Classification</w:t>
      </w:r>
    </w:p>
    <w:p w14:paraId="021111BB" w14:textId="77777777" w:rsidR="00E07DB3" w:rsidRPr="00F442A2" w:rsidRDefault="00E07DB3" w:rsidP="00A4429A">
      <w:pPr>
        <w:pStyle w:val="XMLFragment"/>
        <w:rPr>
          <w:lang w:val="en-US"/>
        </w:rPr>
      </w:pPr>
      <w:r w:rsidRPr="00F442A2">
        <w:rPr>
          <w:lang w:val="en-US"/>
        </w:rPr>
        <w:t xml:space="preserve">    ClassificationScheme="urn:uuid:cccf5598-8b07-4b77-a05e-ae952c785ead" </w:t>
      </w:r>
    </w:p>
    <w:p w14:paraId="63E1D82C" w14:textId="77777777" w:rsidR="00E07DB3" w:rsidRPr="00F442A2" w:rsidRDefault="00E07DB3" w:rsidP="00A4429A">
      <w:pPr>
        <w:pStyle w:val="XMLFragment"/>
        <w:rPr>
          <w:lang w:val="en-US"/>
        </w:rPr>
      </w:pPr>
      <w:r w:rsidRPr="00F442A2">
        <w:rPr>
          <w:lang w:val="en-US"/>
        </w:rPr>
        <w:t xml:space="preserve">    classifiedObject="ExampleDocument" </w:t>
      </w:r>
    </w:p>
    <w:p w14:paraId="6A2EF463" w14:textId="77777777" w:rsidR="00E07DB3" w:rsidRPr="00F442A2" w:rsidRDefault="00E07DB3" w:rsidP="00A4429A">
      <w:pPr>
        <w:pStyle w:val="XMLFragment"/>
        <w:rPr>
          <w:lang w:val="en-US"/>
        </w:rPr>
      </w:pPr>
      <w:r w:rsidRPr="00F442A2">
        <w:rPr>
          <w:lang w:val="en-US"/>
        </w:rPr>
        <w:t xml:space="preserve">    id="IdExample_052"</w:t>
      </w:r>
    </w:p>
    <w:p w14:paraId="26627A18" w14:textId="77777777" w:rsidR="00E07DB3" w:rsidRPr="00F442A2" w:rsidRDefault="00E07DB3" w:rsidP="00A4429A">
      <w:pPr>
        <w:pStyle w:val="XMLFragment"/>
        <w:rPr>
          <w:lang w:val="en-US"/>
        </w:rPr>
      </w:pPr>
      <w:r w:rsidRPr="00F442A2">
        <w:rPr>
          <w:lang w:val="en-US"/>
        </w:rPr>
        <w:t xml:space="preserve">    objectType="urn:oasis:names:tc:ebxml-</w:t>
      </w:r>
    </w:p>
    <w:p w14:paraId="2AF2B56D" w14:textId="77777777" w:rsidR="00E07DB3" w:rsidRPr="00F442A2" w:rsidRDefault="00E07DB3" w:rsidP="00A4429A">
      <w:pPr>
        <w:pStyle w:val="XMLFragment"/>
        <w:rPr>
          <w:lang w:val="en-US"/>
        </w:rPr>
      </w:pPr>
      <w:r w:rsidRPr="00F442A2">
        <w:rPr>
          <w:lang w:val="en-US"/>
        </w:rPr>
        <w:tab/>
        <w:t>regrep:ObjectType:RegistryObject:Classification"</w:t>
      </w:r>
    </w:p>
    <w:p w14:paraId="3C26CDBF" w14:textId="77777777" w:rsidR="00E07DB3" w:rsidRPr="00F442A2" w:rsidRDefault="00E07DB3" w:rsidP="00A4429A">
      <w:pPr>
        <w:pStyle w:val="XMLFragment"/>
        <w:rPr>
          <w:lang w:val="en-US"/>
        </w:rPr>
      </w:pPr>
      <w:r w:rsidRPr="00F442A2">
        <w:rPr>
          <w:lang w:val="en-US"/>
        </w:rPr>
        <w:t xml:space="preserve">    nodeRepresentation="ExamplepracticeSettingCode"&gt;</w:t>
      </w:r>
    </w:p>
    <w:p w14:paraId="37AFE63D" w14:textId="77777777" w:rsidR="00E07DB3" w:rsidRPr="00F442A2" w:rsidRDefault="00E07DB3" w:rsidP="00A4429A">
      <w:pPr>
        <w:pStyle w:val="XMLFragment"/>
        <w:rPr>
          <w:lang w:val="en-US"/>
        </w:rPr>
      </w:pPr>
      <w:r w:rsidRPr="00F442A2">
        <w:rPr>
          <w:lang w:val="en-US"/>
        </w:rPr>
        <w:t xml:space="preserve">  &lt;rim:Name&gt;</w:t>
      </w:r>
    </w:p>
    <w:p w14:paraId="7220816E" w14:textId="77777777" w:rsidR="00E07DB3" w:rsidRPr="00F442A2" w:rsidRDefault="00E07DB3" w:rsidP="00A4429A">
      <w:pPr>
        <w:pStyle w:val="XMLFragment"/>
        <w:rPr>
          <w:lang w:val="en-US"/>
        </w:rPr>
      </w:pPr>
      <w:r w:rsidRPr="00F442A2">
        <w:rPr>
          <w:lang w:val="en-US"/>
        </w:rPr>
        <w:t xml:space="preserve">    &lt;rim:LocalizedString</w:t>
      </w:r>
    </w:p>
    <w:p w14:paraId="64125FE8" w14:textId="77777777" w:rsidR="00E07DB3" w:rsidRPr="00F442A2" w:rsidRDefault="00E07DB3" w:rsidP="00A4429A">
      <w:pPr>
        <w:pStyle w:val="XMLFragment"/>
        <w:rPr>
          <w:lang w:val="en-US"/>
        </w:rPr>
      </w:pPr>
      <w:r w:rsidRPr="00F442A2">
        <w:rPr>
          <w:lang w:val="en-US"/>
        </w:rPr>
        <w:t xml:space="preserve">      value="ExamplepracticeSettingCodeDisplayName"/&gt;</w:t>
      </w:r>
    </w:p>
    <w:p w14:paraId="2FF6265E" w14:textId="77777777" w:rsidR="00E07DB3" w:rsidRPr="00F442A2" w:rsidRDefault="00E07DB3" w:rsidP="00A4429A">
      <w:pPr>
        <w:pStyle w:val="XMLFragment"/>
        <w:rPr>
          <w:lang w:val="en-US"/>
        </w:rPr>
      </w:pPr>
      <w:r w:rsidRPr="00F442A2">
        <w:rPr>
          <w:lang w:val="en-US"/>
        </w:rPr>
        <w:t xml:space="preserve">  &lt;/rim:Name&gt;</w:t>
      </w:r>
    </w:p>
    <w:p w14:paraId="112AAAE2" w14:textId="77777777" w:rsidR="00E07DB3" w:rsidRPr="00F442A2" w:rsidRDefault="00E07DB3" w:rsidP="00A4429A">
      <w:pPr>
        <w:pStyle w:val="XMLFragment"/>
        <w:rPr>
          <w:lang w:val="en-US"/>
        </w:rPr>
      </w:pPr>
      <w:r w:rsidRPr="00F442A2">
        <w:rPr>
          <w:lang w:val="en-US"/>
        </w:rPr>
        <w:t xml:space="preserve">  &lt;rim:Slot name="codingScheme"&gt;</w:t>
      </w:r>
    </w:p>
    <w:p w14:paraId="2CEA6590" w14:textId="77777777" w:rsidR="00E07DB3" w:rsidRPr="00F442A2" w:rsidRDefault="00E07DB3" w:rsidP="00A4429A">
      <w:pPr>
        <w:pStyle w:val="XMLFragment"/>
        <w:rPr>
          <w:lang w:val="en-US"/>
        </w:rPr>
      </w:pPr>
      <w:r w:rsidRPr="00F442A2">
        <w:rPr>
          <w:lang w:val="en-US"/>
        </w:rPr>
        <w:t xml:space="preserve">    &lt;rim:ValueList&gt;</w:t>
      </w:r>
    </w:p>
    <w:p w14:paraId="37470766" w14:textId="77777777" w:rsidR="00E07DB3" w:rsidRPr="00F442A2" w:rsidRDefault="00E07DB3" w:rsidP="00A4429A">
      <w:pPr>
        <w:pStyle w:val="XMLFragment"/>
        <w:rPr>
          <w:lang w:val="en-US"/>
        </w:rPr>
      </w:pPr>
      <w:r w:rsidRPr="00F442A2">
        <w:rPr>
          <w:lang w:val="en-US"/>
        </w:rPr>
        <w:t xml:space="preserve">      &lt;rim:Value&gt;Example Practice Setting Code Scheme&lt;/rim:Value&gt;</w:t>
      </w:r>
    </w:p>
    <w:p w14:paraId="3AF3B5D6" w14:textId="77777777" w:rsidR="00E07DB3" w:rsidRPr="00F442A2" w:rsidRDefault="00E07DB3" w:rsidP="00A4429A">
      <w:pPr>
        <w:pStyle w:val="XMLFragment"/>
        <w:rPr>
          <w:lang w:val="en-US"/>
        </w:rPr>
      </w:pPr>
      <w:r w:rsidRPr="00F442A2">
        <w:rPr>
          <w:lang w:val="en-US"/>
        </w:rPr>
        <w:t xml:space="preserve">    &lt;/rim:ValueList&gt;</w:t>
      </w:r>
    </w:p>
    <w:p w14:paraId="3293AE28" w14:textId="77777777" w:rsidR="00E07DB3" w:rsidRPr="00F442A2" w:rsidRDefault="00E07DB3" w:rsidP="00A4429A">
      <w:pPr>
        <w:pStyle w:val="XMLFragment"/>
        <w:rPr>
          <w:lang w:val="en-US"/>
        </w:rPr>
      </w:pPr>
      <w:r w:rsidRPr="00F442A2">
        <w:rPr>
          <w:lang w:val="en-US"/>
        </w:rPr>
        <w:t xml:space="preserve">  &lt;/rim:Slot&gt;</w:t>
      </w:r>
    </w:p>
    <w:p w14:paraId="668CFF15" w14:textId="77777777" w:rsidR="00E07DB3" w:rsidRPr="00F442A2" w:rsidRDefault="00E07DB3" w:rsidP="00A4429A">
      <w:pPr>
        <w:pStyle w:val="XMLFragment"/>
        <w:rPr>
          <w:lang w:val="en-US"/>
        </w:rPr>
      </w:pPr>
      <w:r w:rsidRPr="00F442A2">
        <w:rPr>
          <w:lang w:val="en-US"/>
        </w:rPr>
        <w:t>&lt;/rim:Classification&gt;</w:t>
      </w:r>
    </w:p>
    <w:p w14:paraId="4A22BE91" w14:textId="77777777" w:rsidR="0064503F" w:rsidRPr="00F442A2" w:rsidRDefault="0064503F" w:rsidP="00526BF4">
      <w:pPr>
        <w:pStyle w:val="BodyText"/>
      </w:pPr>
      <w:bookmarkStart w:id="698" w:name="_Toc355944473"/>
      <w:bookmarkStart w:id="699" w:name="_Toc355947393"/>
      <w:bookmarkStart w:id="700" w:name="_Toc355948516"/>
      <w:bookmarkStart w:id="701" w:name="_Toc356293472"/>
      <w:bookmarkStart w:id="702" w:name="_Toc357585764"/>
      <w:bookmarkStart w:id="703" w:name="_Ref287361957"/>
      <w:bookmarkStart w:id="704" w:name="_Toc352575100"/>
      <w:bookmarkStart w:id="705" w:name="_Toc364252857"/>
      <w:bookmarkStart w:id="706" w:name="_Toc367876987"/>
      <w:bookmarkEnd w:id="698"/>
      <w:bookmarkEnd w:id="699"/>
      <w:bookmarkEnd w:id="700"/>
      <w:bookmarkEnd w:id="701"/>
      <w:bookmarkEnd w:id="702"/>
    </w:p>
    <w:p w14:paraId="31F596C5"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DocumentEntry.repositoryUnique</w:t>
      </w:r>
      <w:bookmarkEnd w:id="703"/>
      <w:r w:rsidRPr="00F442A2">
        <w:t>I</w:t>
      </w:r>
      <w:bookmarkEnd w:id="704"/>
      <w:r w:rsidRPr="00F442A2">
        <w:t>d</w:t>
      </w:r>
      <w:bookmarkEnd w:id="705"/>
      <w:bookmarkEnd w:id="706"/>
    </w:p>
    <w:p w14:paraId="35A5D218" w14:textId="77777777" w:rsidR="00E07DB3" w:rsidRPr="00F442A2" w:rsidRDefault="00E07DB3" w:rsidP="000766F4">
      <w:pPr>
        <w:pStyle w:val="BodyText"/>
        <w:rPr>
          <w:b/>
          <w:bCs/>
        </w:rPr>
      </w:pPr>
      <w:r w:rsidRPr="00F442A2">
        <w:rPr>
          <w:b/>
          <w:bCs/>
        </w:rPr>
        <w:t>Description:</w:t>
      </w:r>
    </w:p>
    <w:p w14:paraId="3579A3FB" w14:textId="77777777" w:rsidR="00E07DB3" w:rsidRPr="00F442A2" w:rsidRDefault="00E07DB3" w:rsidP="00E07DB3">
      <w:pPr>
        <w:pStyle w:val="BodyText"/>
      </w:pPr>
      <w:r w:rsidRPr="00F442A2">
        <w:t xml:space="preserve">The globally unique, immutable, identifier of the repository where the document </w:t>
      </w:r>
      <w:r w:rsidR="005A4C04" w:rsidRPr="00F442A2">
        <w:t>referenced by the Document Entry can be accessed</w:t>
      </w:r>
      <w:r w:rsidRPr="00F442A2">
        <w:t xml:space="preserve">. </w:t>
      </w:r>
      <w:r w:rsidR="005A4C04" w:rsidRPr="00F442A2">
        <w:t>This unique identifier for the repository may be used to identify and connect to the specific repository to access the document.</w:t>
      </w:r>
    </w:p>
    <w:p w14:paraId="1694B60B" w14:textId="77777777" w:rsidR="00E07DB3" w:rsidRPr="00F442A2" w:rsidRDefault="00E07DB3" w:rsidP="000766F4">
      <w:pPr>
        <w:pStyle w:val="BodyText"/>
        <w:rPr>
          <w:b/>
          <w:bCs/>
        </w:rPr>
      </w:pPr>
      <w:r w:rsidRPr="00F442A2">
        <w:rPr>
          <w:b/>
          <w:bCs/>
        </w:rPr>
        <w:t>Coding:</w:t>
      </w:r>
    </w:p>
    <w:p w14:paraId="62188003" w14:textId="77777777" w:rsidR="00E07DB3" w:rsidRPr="00F442A2" w:rsidRDefault="00E07DB3" w:rsidP="00E07DB3">
      <w:pPr>
        <w:pStyle w:val="BodyText"/>
      </w:pPr>
      <w:r w:rsidRPr="00F442A2">
        <w:t>Max length is 64 characters. The format of the repositoryUniqueId value is OID.</w:t>
      </w:r>
    </w:p>
    <w:p w14:paraId="60F3DFE2" w14:textId="77777777" w:rsidR="00E07DB3" w:rsidRPr="00F442A2" w:rsidRDefault="00E07DB3" w:rsidP="00E07DB3">
      <w:pPr>
        <w:pStyle w:val="BodyText"/>
      </w:pPr>
      <w:r w:rsidRPr="00F442A2">
        <w:lastRenderedPageBreak/>
        <w:t>The value is coded as a single value within an ebRIM Slot in the DocumentEntry.</w:t>
      </w:r>
    </w:p>
    <w:p w14:paraId="06E0D76B" w14:textId="77777777" w:rsidR="00E07DB3" w:rsidRPr="00F442A2" w:rsidRDefault="00E07DB3" w:rsidP="00E07DB3">
      <w:pPr>
        <w:pStyle w:val="BodyText"/>
      </w:pPr>
      <w:r w:rsidRPr="00F442A2">
        <w:t>The following example shows a repositoryUniqueId of 1.3.6.1.4.5.</w:t>
      </w:r>
    </w:p>
    <w:p w14:paraId="7AB4D013" w14:textId="77777777" w:rsidR="00E07DB3" w:rsidRPr="00F442A2" w:rsidRDefault="00E07DB3" w:rsidP="00A4429A">
      <w:pPr>
        <w:pStyle w:val="BodyText"/>
      </w:pPr>
    </w:p>
    <w:p w14:paraId="059F6F8D" w14:textId="77777777" w:rsidR="00E07DB3" w:rsidRPr="00F442A2" w:rsidRDefault="00E07DB3" w:rsidP="00A4429A">
      <w:pPr>
        <w:pStyle w:val="XMLFragment"/>
        <w:rPr>
          <w:lang w:val="en-US"/>
        </w:rPr>
      </w:pPr>
      <w:r w:rsidRPr="00F442A2">
        <w:rPr>
          <w:lang w:val="en-US"/>
        </w:rPr>
        <w:t>&lt;rim:Slot name="repositoryUniqueId"&gt;</w:t>
      </w:r>
    </w:p>
    <w:p w14:paraId="5087376F" w14:textId="77777777" w:rsidR="00E07DB3" w:rsidRPr="00F442A2" w:rsidRDefault="00E07DB3" w:rsidP="00A4429A">
      <w:pPr>
        <w:pStyle w:val="XMLFragment"/>
        <w:rPr>
          <w:lang w:val="en-US"/>
        </w:rPr>
      </w:pPr>
      <w:r w:rsidRPr="00F442A2">
        <w:rPr>
          <w:lang w:val="en-US"/>
        </w:rPr>
        <w:t xml:space="preserve">  &lt;rim:ValueList&gt;</w:t>
      </w:r>
    </w:p>
    <w:p w14:paraId="6E66748A" w14:textId="77777777" w:rsidR="00E07DB3" w:rsidRPr="00F442A2" w:rsidRDefault="00E07DB3" w:rsidP="00A4429A">
      <w:pPr>
        <w:pStyle w:val="XMLFragment"/>
        <w:rPr>
          <w:lang w:val="en-US"/>
        </w:rPr>
      </w:pPr>
      <w:r w:rsidRPr="00F442A2">
        <w:rPr>
          <w:lang w:val="en-US"/>
        </w:rPr>
        <w:t xml:space="preserve">    &lt;rim:Value&gt;1.3.6.1.4.5&lt;/rim:Value&gt;</w:t>
      </w:r>
    </w:p>
    <w:p w14:paraId="6B91BC74" w14:textId="77777777" w:rsidR="00E07DB3" w:rsidRPr="00F442A2" w:rsidRDefault="00E07DB3" w:rsidP="00A4429A">
      <w:pPr>
        <w:pStyle w:val="XMLFragment"/>
        <w:rPr>
          <w:lang w:val="en-US"/>
        </w:rPr>
      </w:pPr>
      <w:r w:rsidRPr="00F442A2">
        <w:rPr>
          <w:lang w:val="en-US"/>
        </w:rPr>
        <w:t xml:space="preserve">  &lt;/rim:ValueList&gt;</w:t>
      </w:r>
    </w:p>
    <w:p w14:paraId="50F7A4C0" w14:textId="77777777" w:rsidR="00E07DB3" w:rsidRPr="00F442A2" w:rsidRDefault="00E07DB3" w:rsidP="00A4429A">
      <w:pPr>
        <w:pStyle w:val="XMLFragment"/>
        <w:rPr>
          <w:lang w:val="en-US"/>
        </w:rPr>
      </w:pPr>
      <w:r w:rsidRPr="00F442A2">
        <w:rPr>
          <w:lang w:val="en-US"/>
        </w:rPr>
        <w:t>&lt;/rim:Slot&gt;</w:t>
      </w:r>
    </w:p>
    <w:p w14:paraId="47784845" w14:textId="77777777" w:rsidR="0064503F" w:rsidRPr="00F442A2" w:rsidRDefault="0064503F" w:rsidP="00526BF4">
      <w:pPr>
        <w:pStyle w:val="BodyText"/>
      </w:pPr>
      <w:bookmarkStart w:id="707" w:name="_Ref287361969"/>
      <w:bookmarkStart w:id="708" w:name="_Toc352575101"/>
      <w:bookmarkStart w:id="709" w:name="_Toc364252858"/>
      <w:bookmarkStart w:id="710" w:name="_Toc367876988"/>
    </w:p>
    <w:p w14:paraId="6C7955D5"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DocumentEntry.serviceStartTime</w:t>
      </w:r>
      <w:bookmarkEnd w:id="707"/>
      <w:bookmarkEnd w:id="708"/>
      <w:bookmarkEnd w:id="709"/>
      <w:bookmarkEnd w:id="710"/>
    </w:p>
    <w:p w14:paraId="05DEB342" w14:textId="77777777" w:rsidR="00E07DB3" w:rsidRPr="00F442A2" w:rsidRDefault="00E07DB3" w:rsidP="000766F4">
      <w:pPr>
        <w:pStyle w:val="BodyText"/>
        <w:rPr>
          <w:b/>
          <w:bCs/>
        </w:rPr>
      </w:pPr>
      <w:r w:rsidRPr="00F442A2">
        <w:rPr>
          <w:b/>
          <w:bCs/>
        </w:rPr>
        <w:t>Description:</w:t>
      </w:r>
    </w:p>
    <w:p w14:paraId="4B8FAD96" w14:textId="43807F0D" w:rsidR="00E07DB3" w:rsidRPr="00F442A2" w:rsidRDefault="00E07DB3" w:rsidP="00E07DB3">
      <w:pPr>
        <w:pStyle w:val="BodyText"/>
        <w:rPr>
          <w:b/>
          <w:bCs/>
        </w:rPr>
      </w:pPr>
      <w:r w:rsidRPr="00F442A2">
        <w:t>Represents the start time of the service being documented (clinically significant, but not necessarily when the document was produced or approved). This may be the same as the encounter time in case the service was delivered during an encounter. Encounter time is not coded in metadata but may be coded within the document.</w:t>
      </w:r>
    </w:p>
    <w:p w14:paraId="62033FB0" w14:textId="77777777" w:rsidR="00E07DB3" w:rsidRPr="00F442A2" w:rsidRDefault="00E07DB3" w:rsidP="00E07DB3">
      <w:pPr>
        <w:pStyle w:val="BodyText"/>
      </w:pPr>
      <w:r w:rsidRPr="00F442A2">
        <w:t>Note: If needed, other times associated with the document, such as time of approval, are to be recorded within the document.</w:t>
      </w:r>
    </w:p>
    <w:p w14:paraId="31AF27DE" w14:textId="77777777" w:rsidR="00E07DB3" w:rsidRPr="00F442A2" w:rsidRDefault="00E07DB3" w:rsidP="000766F4">
      <w:pPr>
        <w:pStyle w:val="BodyText"/>
        <w:rPr>
          <w:b/>
          <w:bCs/>
        </w:rPr>
      </w:pPr>
      <w:r w:rsidRPr="00F442A2">
        <w:rPr>
          <w:b/>
          <w:bCs/>
        </w:rPr>
        <w:t>Coding:</w:t>
      </w:r>
    </w:p>
    <w:p w14:paraId="27993CD4" w14:textId="77777777" w:rsidR="00E07DB3" w:rsidRPr="00F442A2" w:rsidRDefault="00E07DB3" w:rsidP="00E07DB3">
      <w:pPr>
        <w:pStyle w:val="BodyText"/>
      </w:pPr>
      <w:r w:rsidRPr="00F442A2">
        <w:t xml:space="preserve">Max length is 256 characters. The format of the serviceStartTime value is DTM; see </w:t>
      </w:r>
      <w:r w:rsidR="004F291E" w:rsidRPr="00F442A2">
        <w:t>Table</w:t>
      </w:r>
      <w:r w:rsidRPr="00F442A2">
        <w:t xml:space="preserve"> 4.2.3.1.7-2 for a description of DTM format.</w:t>
      </w:r>
    </w:p>
    <w:p w14:paraId="3CBF47F0" w14:textId="77777777" w:rsidR="00E07DB3" w:rsidRPr="00F442A2" w:rsidRDefault="00E07DB3" w:rsidP="00E07DB3">
      <w:pPr>
        <w:pStyle w:val="BodyText"/>
      </w:pPr>
      <w:r w:rsidRPr="00F442A2">
        <w:t>The value is coded as a single value within an ebRIM Slot Attribute in the DocumentEntry.</w:t>
      </w:r>
    </w:p>
    <w:p w14:paraId="1137A180" w14:textId="3396DFFA" w:rsidR="00E07DB3" w:rsidRPr="00F442A2" w:rsidRDefault="00E07DB3" w:rsidP="00E07DB3">
      <w:pPr>
        <w:pStyle w:val="BodyText"/>
      </w:pPr>
      <w:r w:rsidRPr="00F442A2">
        <w:t xml:space="preserve">The following example shows a </w:t>
      </w:r>
      <w:r w:rsidR="00F50E2E" w:rsidRPr="00F442A2">
        <w:t>serviceStartTime</w:t>
      </w:r>
      <w:r w:rsidR="00F50E2E" w:rsidRPr="00F442A2" w:rsidDel="00F50E2E">
        <w:t xml:space="preserve"> </w:t>
      </w:r>
      <w:r w:rsidRPr="00F442A2">
        <w:t>of December 25, 2004 21:20:10 Coordinated Universal Time (UTC).</w:t>
      </w:r>
    </w:p>
    <w:p w14:paraId="1E3B60C7" w14:textId="77777777" w:rsidR="00E07DB3" w:rsidRPr="00F442A2" w:rsidRDefault="00E07DB3" w:rsidP="00A4429A">
      <w:pPr>
        <w:pStyle w:val="BodyText"/>
        <w:rPr>
          <w:rFonts w:eastAsia="MS Mincho"/>
        </w:rPr>
      </w:pPr>
    </w:p>
    <w:p w14:paraId="66FC6B63" w14:textId="77777777" w:rsidR="00E07DB3" w:rsidRPr="00F442A2" w:rsidRDefault="00E07DB3" w:rsidP="00A4429A">
      <w:pPr>
        <w:pStyle w:val="XMLFragment"/>
        <w:rPr>
          <w:lang w:val="en-US"/>
        </w:rPr>
      </w:pPr>
      <w:r w:rsidRPr="00F442A2">
        <w:rPr>
          <w:lang w:val="en-US"/>
        </w:rPr>
        <w:t>&lt;rim:Slot name="serviceStartTime"&gt;</w:t>
      </w:r>
    </w:p>
    <w:p w14:paraId="7CB09E89" w14:textId="77777777" w:rsidR="00E07DB3" w:rsidRPr="00F442A2" w:rsidRDefault="00E07DB3" w:rsidP="00A4429A">
      <w:pPr>
        <w:pStyle w:val="XMLFragment"/>
        <w:rPr>
          <w:lang w:val="en-US"/>
        </w:rPr>
      </w:pPr>
      <w:r w:rsidRPr="00F442A2">
        <w:rPr>
          <w:lang w:val="en-US"/>
        </w:rPr>
        <w:t xml:space="preserve">  &lt;rim:ValueList&gt;</w:t>
      </w:r>
    </w:p>
    <w:p w14:paraId="1EBEEB5A" w14:textId="77777777" w:rsidR="00E07DB3" w:rsidRPr="00F442A2" w:rsidRDefault="00E07DB3" w:rsidP="00A4429A">
      <w:pPr>
        <w:pStyle w:val="XMLFragment"/>
        <w:rPr>
          <w:lang w:val="en-US"/>
        </w:rPr>
      </w:pPr>
      <w:r w:rsidRPr="00F442A2">
        <w:rPr>
          <w:lang w:val="en-US"/>
        </w:rPr>
        <w:t xml:space="preserve">    &lt;rim:Value&gt;20041225212010&lt;/rim:Value&gt;</w:t>
      </w:r>
    </w:p>
    <w:p w14:paraId="1D579FA8" w14:textId="77777777" w:rsidR="00E07DB3" w:rsidRPr="00F442A2" w:rsidRDefault="00E07DB3" w:rsidP="00A4429A">
      <w:pPr>
        <w:pStyle w:val="XMLFragment"/>
        <w:rPr>
          <w:lang w:val="en-US"/>
        </w:rPr>
      </w:pPr>
      <w:r w:rsidRPr="00F442A2">
        <w:rPr>
          <w:lang w:val="en-US"/>
        </w:rPr>
        <w:t xml:space="preserve">  &lt;/rim:ValueList&gt;</w:t>
      </w:r>
    </w:p>
    <w:p w14:paraId="4594C034" w14:textId="77777777" w:rsidR="00E07DB3" w:rsidRPr="00F442A2" w:rsidRDefault="00E07DB3" w:rsidP="00A4429A">
      <w:pPr>
        <w:pStyle w:val="XMLFragment"/>
        <w:rPr>
          <w:lang w:val="en-US"/>
        </w:rPr>
      </w:pPr>
      <w:r w:rsidRPr="00F442A2">
        <w:rPr>
          <w:lang w:val="en-US"/>
        </w:rPr>
        <w:t>&lt;/rim:Slot&gt;</w:t>
      </w:r>
    </w:p>
    <w:p w14:paraId="769E725D" w14:textId="77777777" w:rsidR="0064503F" w:rsidRPr="00F442A2" w:rsidRDefault="0064503F" w:rsidP="00526BF4">
      <w:pPr>
        <w:pStyle w:val="BodyText"/>
      </w:pPr>
      <w:bookmarkStart w:id="711" w:name="_Toc355944476"/>
      <w:bookmarkStart w:id="712" w:name="_Toc355947396"/>
      <w:bookmarkStart w:id="713" w:name="_Toc355948519"/>
      <w:bookmarkStart w:id="714" w:name="_Toc356293475"/>
      <w:bookmarkStart w:id="715" w:name="_Toc357585767"/>
      <w:bookmarkStart w:id="716" w:name="_Ref287361978"/>
      <w:bookmarkStart w:id="717" w:name="_Toc352575102"/>
      <w:bookmarkStart w:id="718" w:name="_Toc364252859"/>
      <w:bookmarkStart w:id="719" w:name="_Toc367876989"/>
      <w:bookmarkEnd w:id="711"/>
      <w:bookmarkEnd w:id="712"/>
      <w:bookmarkEnd w:id="713"/>
      <w:bookmarkEnd w:id="714"/>
      <w:bookmarkEnd w:id="715"/>
    </w:p>
    <w:p w14:paraId="37965412"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DocumentEntry.serviceStopTime</w:t>
      </w:r>
      <w:bookmarkEnd w:id="716"/>
      <w:bookmarkEnd w:id="717"/>
      <w:bookmarkEnd w:id="718"/>
      <w:bookmarkEnd w:id="719"/>
    </w:p>
    <w:p w14:paraId="1D23FACD" w14:textId="77777777" w:rsidR="00E07DB3" w:rsidRPr="00F442A2" w:rsidRDefault="00E07DB3" w:rsidP="000766F4">
      <w:pPr>
        <w:pStyle w:val="BodyText"/>
        <w:rPr>
          <w:b/>
          <w:bCs/>
        </w:rPr>
      </w:pPr>
      <w:r w:rsidRPr="00F442A2">
        <w:rPr>
          <w:b/>
          <w:bCs/>
        </w:rPr>
        <w:t>Description:</w:t>
      </w:r>
    </w:p>
    <w:p w14:paraId="08595029" w14:textId="3E1B53E2" w:rsidR="00E07DB3" w:rsidRPr="00F442A2" w:rsidRDefault="00E07DB3" w:rsidP="00E07DB3">
      <w:pPr>
        <w:pStyle w:val="BodyText"/>
      </w:pPr>
      <w:r w:rsidRPr="00F442A2">
        <w:t xml:space="preserve">Represents the stop time of the service being documented (clinically significant, but not necessarily when the document was produced or approved). This may be the same as the encounter time in case the service was delivered during an encounter. Encounter time is not coded in metadata but may be coded within the document. </w:t>
      </w:r>
    </w:p>
    <w:p w14:paraId="6564E585" w14:textId="77777777" w:rsidR="00E07DB3" w:rsidRPr="00F442A2" w:rsidRDefault="00E07DB3" w:rsidP="00E07DB3">
      <w:pPr>
        <w:pStyle w:val="BodyText"/>
      </w:pPr>
      <w:r w:rsidRPr="00F442A2">
        <w:lastRenderedPageBreak/>
        <w:t>If the service happens at a point in time, this attribute shall contain the same value as the serviceStartTime.</w:t>
      </w:r>
    </w:p>
    <w:p w14:paraId="6AC61B18" w14:textId="77777777" w:rsidR="00E07DB3" w:rsidRPr="00F442A2" w:rsidRDefault="00E07DB3" w:rsidP="000766F4">
      <w:pPr>
        <w:pStyle w:val="BodyText"/>
        <w:rPr>
          <w:b/>
          <w:bCs/>
        </w:rPr>
      </w:pPr>
      <w:r w:rsidRPr="00F442A2">
        <w:rPr>
          <w:b/>
          <w:bCs/>
        </w:rPr>
        <w:t>Coding:</w:t>
      </w:r>
    </w:p>
    <w:p w14:paraId="4D0A6A9E" w14:textId="396DEBAE" w:rsidR="00E07DB3" w:rsidRPr="00F442A2" w:rsidRDefault="00E07DB3" w:rsidP="00E07DB3">
      <w:pPr>
        <w:pStyle w:val="BodyText"/>
      </w:pPr>
      <w:r w:rsidRPr="00F442A2">
        <w:t xml:space="preserve">Max length is 256 characters. The format of the </w:t>
      </w:r>
      <w:r w:rsidR="00F50E2E" w:rsidRPr="00F442A2">
        <w:t xml:space="preserve">serviceStopTime </w:t>
      </w:r>
      <w:r w:rsidRPr="00F442A2">
        <w:t xml:space="preserve">value is DTM; see </w:t>
      </w:r>
      <w:r w:rsidR="004F291E" w:rsidRPr="00F442A2">
        <w:t>Table</w:t>
      </w:r>
      <w:r w:rsidRPr="00F442A2">
        <w:t xml:space="preserve"> 4.2.3.1.7-2 for a description of DTM format.</w:t>
      </w:r>
    </w:p>
    <w:p w14:paraId="23A915D4" w14:textId="77777777" w:rsidR="00E07DB3" w:rsidRPr="00F442A2" w:rsidRDefault="00E07DB3" w:rsidP="00E07DB3">
      <w:pPr>
        <w:pStyle w:val="BodyText"/>
      </w:pPr>
      <w:r w:rsidRPr="00F442A2">
        <w:t>The value is coded as a single value within an ebRIM Slot Attribute in the DocumentEntry.</w:t>
      </w:r>
    </w:p>
    <w:p w14:paraId="28B7251B" w14:textId="77777777" w:rsidR="00E07DB3" w:rsidRPr="00F442A2" w:rsidRDefault="00E07DB3" w:rsidP="00E07DB3">
      <w:pPr>
        <w:pStyle w:val="BodyText"/>
      </w:pPr>
      <w:r w:rsidRPr="00F442A2">
        <w:t>The following example shows a stop time of December 25, 2004 21:20:10 Coordinated Universal Time (UTC).</w:t>
      </w:r>
    </w:p>
    <w:p w14:paraId="7E683735" w14:textId="77777777" w:rsidR="00BE54DA" w:rsidRPr="00F442A2" w:rsidRDefault="00BE54DA" w:rsidP="00E07DB3">
      <w:pPr>
        <w:pStyle w:val="BodyText"/>
      </w:pPr>
    </w:p>
    <w:p w14:paraId="15175467" w14:textId="77777777" w:rsidR="00E07DB3" w:rsidRPr="00F442A2" w:rsidRDefault="00E07DB3" w:rsidP="00A4429A">
      <w:pPr>
        <w:pStyle w:val="XMLFragment"/>
        <w:rPr>
          <w:lang w:val="en-US"/>
        </w:rPr>
      </w:pPr>
      <w:r w:rsidRPr="00F442A2">
        <w:rPr>
          <w:lang w:val="en-US"/>
        </w:rPr>
        <w:t>&lt;rim:Slot name="serviceStopTime"&gt;</w:t>
      </w:r>
    </w:p>
    <w:p w14:paraId="3B0DB3DB" w14:textId="77777777" w:rsidR="00E07DB3" w:rsidRPr="00F442A2" w:rsidRDefault="00E07DB3" w:rsidP="00A4429A">
      <w:pPr>
        <w:pStyle w:val="XMLFragment"/>
        <w:rPr>
          <w:lang w:val="en-US"/>
        </w:rPr>
      </w:pPr>
      <w:r w:rsidRPr="00F442A2">
        <w:rPr>
          <w:lang w:val="en-US"/>
        </w:rPr>
        <w:t xml:space="preserve">  &lt;rim:ValueList&gt;</w:t>
      </w:r>
    </w:p>
    <w:p w14:paraId="17B9BA7E" w14:textId="77777777" w:rsidR="00E07DB3" w:rsidRPr="00F442A2" w:rsidRDefault="00E07DB3" w:rsidP="00A4429A">
      <w:pPr>
        <w:pStyle w:val="XMLFragment"/>
        <w:rPr>
          <w:lang w:val="en-US"/>
        </w:rPr>
      </w:pPr>
      <w:r w:rsidRPr="00F442A2">
        <w:rPr>
          <w:lang w:val="en-US"/>
        </w:rPr>
        <w:t xml:space="preserve">    &lt;rim:Value&gt;20041225232010&lt;/rim:Value&gt;</w:t>
      </w:r>
    </w:p>
    <w:p w14:paraId="4B3436C2" w14:textId="77777777" w:rsidR="00E07DB3" w:rsidRPr="00F442A2" w:rsidRDefault="00E07DB3" w:rsidP="00A4429A">
      <w:pPr>
        <w:pStyle w:val="XMLFragment"/>
        <w:rPr>
          <w:lang w:val="en-US"/>
        </w:rPr>
      </w:pPr>
      <w:r w:rsidRPr="00F442A2">
        <w:rPr>
          <w:lang w:val="en-US"/>
        </w:rPr>
        <w:t xml:space="preserve">  &lt;/rim:ValueList&gt;</w:t>
      </w:r>
    </w:p>
    <w:p w14:paraId="2D259927" w14:textId="77777777" w:rsidR="00E07DB3" w:rsidRPr="00F442A2" w:rsidRDefault="00E07DB3" w:rsidP="00A4429A">
      <w:pPr>
        <w:pStyle w:val="XMLFragment"/>
        <w:rPr>
          <w:lang w:val="en-US"/>
        </w:rPr>
      </w:pPr>
      <w:r w:rsidRPr="00F442A2">
        <w:rPr>
          <w:lang w:val="en-US"/>
        </w:rPr>
        <w:t>&lt;/rim:Slot&gt;</w:t>
      </w:r>
    </w:p>
    <w:p w14:paraId="16713D7E" w14:textId="77777777" w:rsidR="0064503F" w:rsidRPr="00F442A2" w:rsidRDefault="0064503F" w:rsidP="00526BF4">
      <w:pPr>
        <w:pStyle w:val="BodyText"/>
      </w:pPr>
      <w:bookmarkStart w:id="720" w:name="_Toc355944478"/>
      <w:bookmarkStart w:id="721" w:name="_Toc355947398"/>
      <w:bookmarkStart w:id="722" w:name="_Toc355948521"/>
      <w:bookmarkStart w:id="723" w:name="_Toc356293477"/>
      <w:bookmarkStart w:id="724" w:name="_Toc357585769"/>
      <w:bookmarkStart w:id="725" w:name="_Ref287361987"/>
      <w:bookmarkStart w:id="726" w:name="_Toc352575103"/>
      <w:bookmarkStart w:id="727" w:name="_Toc364252860"/>
      <w:bookmarkStart w:id="728" w:name="_Toc367876990"/>
      <w:bookmarkEnd w:id="720"/>
      <w:bookmarkEnd w:id="721"/>
      <w:bookmarkEnd w:id="722"/>
      <w:bookmarkEnd w:id="723"/>
      <w:bookmarkEnd w:id="724"/>
    </w:p>
    <w:p w14:paraId="1150D9D3"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DocumentEntry.size</w:t>
      </w:r>
      <w:bookmarkEnd w:id="725"/>
      <w:bookmarkEnd w:id="726"/>
      <w:bookmarkEnd w:id="727"/>
      <w:bookmarkEnd w:id="728"/>
    </w:p>
    <w:p w14:paraId="65C13F54" w14:textId="77777777" w:rsidR="00E07DB3" w:rsidRPr="00F442A2" w:rsidRDefault="00E07DB3" w:rsidP="000766F4">
      <w:pPr>
        <w:pStyle w:val="BodyText"/>
        <w:rPr>
          <w:b/>
          <w:bCs/>
        </w:rPr>
      </w:pPr>
      <w:r w:rsidRPr="00F442A2">
        <w:rPr>
          <w:b/>
          <w:bCs/>
        </w:rPr>
        <w:t>Description:</w:t>
      </w:r>
    </w:p>
    <w:p w14:paraId="41A764E3" w14:textId="77777777" w:rsidR="00E07DB3" w:rsidRPr="00F442A2" w:rsidRDefault="00E07DB3" w:rsidP="00E07DB3">
      <w:pPr>
        <w:pStyle w:val="BodyText"/>
      </w:pPr>
      <w:r w:rsidRPr="00F442A2">
        <w:t xml:space="preserve">Size in bytes of the byte stream that comprises the document. </w:t>
      </w:r>
    </w:p>
    <w:p w14:paraId="4DD63D78" w14:textId="77777777" w:rsidR="00E07DB3" w:rsidRPr="00F442A2" w:rsidRDefault="00E07DB3" w:rsidP="000766F4">
      <w:pPr>
        <w:pStyle w:val="BodyText"/>
        <w:rPr>
          <w:b/>
          <w:bCs/>
        </w:rPr>
      </w:pPr>
      <w:r w:rsidRPr="00F442A2">
        <w:rPr>
          <w:b/>
          <w:bCs/>
        </w:rPr>
        <w:t>Coding:</w:t>
      </w:r>
    </w:p>
    <w:p w14:paraId="2F00F8BD" w14:textId="77777777" w:rsidR="00E07DB3" w:rsidRPr="00F442A2" w:rsidRDefault="00E07DB3" w:rsidP="00E07DB3">
      <w:pPr>
        <w:pStyle w:val="BodyText"/>
      </w:pPr>
      <w:r w:rsidRPr="00F442A2">
        <w:t>Max length of the encoded size is 256 characters. Coded as an ebRIM Slot. Shall have only a single value.</w:t>
      </w:r>
    </w:p>
    <w:p w14:paraId="535343D3" w14:textId="77777777" w:rsidR="00E07DB3" w:rsidRPr="00F442A2" w:rsidRDefault="00E07DB3" w:rsidP="00E07DB3">
      <w:pPr>
        <w:pStyle w:val="BodyText"/>
      </w:pPr>
      <w:r w:rsidRPr="00F442A2">
        <w:t>The following example shows a size value of 3654 bytes.</w:t>
      </w:r>
    </w:p>
    <w:p w14:paraId="3C5DD556" w14:textId="77777777" w:rsidR="00E07DB3" w:rsidRPr="00F442A2" w:rsidRDefault="00E07DB3" w:rsidP="00A4429A">
      <w:pPr>
        <w:pStyle w:val="BodyText"/>
      </w:pPr>
    </w:p>
    <w:p w14:paraId="76CE1C5B" w14:textId="77777777" w:rsidR="00E07DB3" w:rsidRPr="00F442A2" w:rsidRDefault="00E07DB3" w:rsidP="00A4429A">
      <w:pPr>
        <w:pStyle w:val="XMLFragment"/>
        <w:rPr>
          <w:lang w:val="en-US"/>
        </w:rPr>
      </w:pPr>
      <w:r w:rsidRPr="00F442A2">
        <w:rPr>
          <w:lang w:val="en-US"/>
        </w:rPr>
        <w:t>&lt;rim:Slot name="size"&gt;</w:t>
      </w:r>
    </w:p>
    <w:p w14:paraId="5C22C046" w14:textId="77777777" w:rsidR="00E07DB3" w:rsidRPr="00F442A2" w:rsidRDefault="00E07DB3" w:rsidP="00A4429A">
      <w:pPr>
        <w:pStyle w:val="XMLFragment"/>
        <w:rPr>
          <w:lang w:val="en-US"/>
        </w:rPr>
      </w:pPr>
      <w:r w:rsidRPr="00F442A2">
        <w:rPr>
          <w:lang w:val="en-US"/>
        </w:rPr>
        <w:t xml:space="preserve">  &lt;rim:ValueList&gt;</w:t>
      </w:r>
    </w:p>
    <w:p w14:paraId="3C3728F4" w14:textId="77777777" w:rsidR="00E07DB3" w:rsidRPr="00F442A2" w:rsidRDefault="00E07DB3" w:rsidP="00A4429A">
      <w:pPr>
        <w:pStyle w:val="XMLFragment"/>
        <w:rPr>
          <w:lang w:val="en-US"/>
        </w:rPr>
      </w:pPr>
      <w:r w:rsidRPr="00F442A2">
        <w:rPr>
          <w:lang w:val="en-US"/>
        </w:rPr>
        <w:t xml:space="preserve">    &lt;rim:Value&gt;3654&lt;/rim:Value&gt;</w:t>
      </w:r>
    </w:p>
    <w:p w14:paraId="2B2AE538" w14:textId="77777777" w:rsidR="00E07DB3" w:rsidRPr="00F442A2" w:rsidRDefault="00E07DB3" w:rsidP="00A4429A">
      <w:pPr>
        <w:pStyle w:val="XMLFragment"/>
        <w:rPr>
          <w:lang w:val="en-US"/>
        </w:rPr>
      </w:pPr>
      <w:r w:rsidRPr="00F442A2">
        <w:rPr>
          <w:lang w:val="en-US"/>
        </w:rPr>
        <w:t xml:space="preserve">  &lt;/rim:ValueList&gt;</w:t>
      </w:r>
    </w:p>
    <w:p w14:paraId="27A8613F" w14:textId="77777777" w:rsidR="00E07DB3" w:rsidRPr="00F442A2" w:rsidRDefault="00E07DB3" w:rsidP="00A4429A">
      <w:pPr>
        <w:pStyle w:val="XMLFragment"/>
        <w:rPr>
          <w:lang w:val="en-US"/>
        </w:rPr>
      </w:pPr>
      <w:r w:rsidRPr="00F442A2">
        <w:rPr>
          <w:lang w:val="en-US"/>
        </w:rPr>
        <w:t>&lt;/rim:Slot&gt;</w:t>
      </w:r>
    </w:p>
    <w:p w14:paraId="01A787CE" w14:textId="77777777" w:rsidR="0064503F" w:rsidRPr="00F442A2" w:rsidRDefault="0064503F" w:rsidP="00526BF4">
      <w:pPr>
        <w:pStyle w:val="BodyText"/>
      </w:pPr>
      <w:bookmarkStart w:id="729" w:name="_Toc355944480"/>
      <w:bookmarkStart w:id="730" w:name="_Toc355947400"/>
      <w:bookmarkStart w:id="731" w:name="_Toc355948523"/>
      <w:bookmarkStart w:id="732" w:name="_Toc356293479"/>
      <w:bookmarkStart w:id="733" w:name="_Toc357585771"/>
      <w:bookmarkStart w:id="734" w:name="_Ref287361998"/>
      <w:bookmarkStart w:id="735" w:name="_Toc352575104"/>
      <w:bookmarkStart w:id="736" w:name="_Toc364252861"/>
      <w:bookmarkStart w:id="737" w:name="_Toc367876991"/>
      <w:bookmarkEnd w:id="729"/>
      <w:bookmarkEnd w:id="730"/>
      <w:bookmarkEnd w:id="731"/>
      <w:bookmarkEnd w:id="732"/>
      <w:bookmarkEnd w:id="733"/>
    </w:p>
    <w:p w14:paraId="13119C1E"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DocumentEntry.sourcePatientI</w:t>
      </w:r>
      <w:bookmarkEnd w:id="734"/>
      <w:bookmarkEnd w:id="735"/>
      <w:r w:rsidRPr="00F442A2">
        <w:t>d</w:t>
      </w:r>
      <w:bookmarkEnd w:id="736"/>
      <w:bookmarkEnd w:id="737"/>
    </w:p>
    <w:p w14:paraId="259ED9CF" w14:textId="77777777" w:rsidR="00E07DB3" w:rsidRPr="00F442A2" w:rsidRDefault="00E07DB3" w:rsidP="000766F4">
      <w:pPr>
        <w:pStyle w:val="BodyText"/>
        <w:rPr>
          <w:b/>
          <w:bCs/>
        </w:rPr>
      </w:pPr>
      <w:r w:rsidRPr="00F442A2">
        <w:rPr>
          <w:b/>
          <w:bCs/>
        </w:rPr>
        <w:t>Description:</w:t>
      </w:r>
    </w:p>
    <w:p w14:paraId="5A168DF0" w14:textId="48F73F3D" w:rsidR="00E07DB3" w:rsidRPr="00F442A2" w:rsidRDefault="00E07DB3">
      <w:pPr>
        <w:pStyle w:val="BodyText"/>
        <w:rPr>
          <w:rFonts w:eastAsia="Arial"/>
        </w:rPr>
      </w:pPr>
      <w:r w:rsidRPr="00F442A2">
        <w:t xml:space="preserve">The sourcePatientId represents the subject of care’s medical record </w:t>
      </w:r>
      <w:r w:rsidR="00F50E2E" w:rsidRPr="00F442A2">
        <w:t xml:space="preserve">identifier </w:t>
      </w:r>
      <w:r w:rsidRPr="00F442A2">
        <w:t xml:space="preserve">(e.g., Patient Id) in the local patient identifier domain of the creating entity. </w:t>
      </w:r>
    </w:p>
    <w:p w14:paraId="2E500711" w14:textId="77777777" w:rsidR="00E07DB3" w:rsidRPr="00F442A2" w:rsidRDefault="00E07DB3" w:rsidP="000766F4">
      <w:pPr>
        <w:pStyle w:val="BodyText"/>
        <w:rPr>
          <w:b/>
          <w:bCs/>
        </w:rPr>
      </w:pPr>
      <w:r w:rsidRPr="00F442A2">
        <w:rPr>
          <w:b/>
          <w:bCs/>
        </w:rPr>
        <w:t>Coding:</w:t>
      </w:r>
    </w:p>
    <w:p w14:paraId="4F2BF549" w14:textId="3E9B2ADA" w:rsidR="00E07DB3" w:rsidRPr="00F442A2" w:rsidRDefault="00E07DB3" w:rsidP="00E07DB3">
      <w:pPr>
        <w:pStyle w:val="BodyText"/>
      </w:pPr>
      <w:r w:rsidRPr="00F442A2">
        <w:t>Max length is 256 characters. Coded as an ebRIM Slot with the value encoded according the CX datatype (</w:t>
      </w:r>
      <w:r w:rsidR="005444F9" w:rsidRPr="00F442A2">
        <w:t>s</w:t>
      </w:r>
      <w:r w:rsidRPr="00F442A2">
        <w:t xml:space="preserve">ee </w:t>
      </w:r>
      <w:r w:rsidR="00B14E6A" w:rsidRPr="00F442A2">
        <w:t>T</w:t>
      </w:r>
      <w:r w:rsidR="00D468EC" w:rsidRPr="00F442A2">
        <w:t>able</w:t>
      </w:r>
      <w:r w:rsidRPr="00F442A2">
        <w:t xml:space="preserve"> 4.2.3.1.7-2). Shall </w:t>
      </w:r>
      <w:r w:rsidR="00A31025" w:rsidRPr="00F442A2">
        <w:t>contain zero or one</w:t>
      </w:r>
      <w:r w:rsidRPr="00F442A2">
        <w:t xml:space="preserve"> value.</w:t>
      </w:r>
    </w:p>
    <w:p w14:paraId="69A39A83" w14:textId="77777777" w:rsidR="00E07DB3" w:rsidRPr="00F442A2" w:rsidRDefault="00E07DB3" w:rsidP="00A4429A">
      <w:pPr>
        <w:pStyle w:val="XMLFragment"/>
        <w:rPr>
          <w:lang w:val="en-US"/>
        </w:rPr>
      </w:pPr>
      <w:r w:rsidRPr="00F442A2">
        <w:rPr>
          <w:lang w:val="en-US"/>
        </w:rPr>
        <w:lastRenderedPageBreak/>
        <w:t>&lt;rim:Slot name="sourcePatientId"&gt;</w:t>
      </w:r>
    </w:p>
    <w:p w14:paraId="446B8F39" w14:textId="77777777" w:rsidR="00E07DB3" w:rsidRPr="00F442A2" w:rsidRDefault="00E07DB3" w:rsidP="00A4429A">
      <w:pPr>
        <w:pStyle w:val="XMLFragment"/>
        <w:rPr>
          <w:lang w:val="en-US"/>
        </w:rPr>
      </w:pPr>
      <w:r w:rsidRPr="00F442A2">
        <w:rPr>
          <w:lang w:val="en-US"/>
        </w:rPr>
        <w:t xml:space="preserve">  &lt;rim:ValueList&gt;</w:t>
      </w:r>
    </w:p>
    <w:p w14:paraId="6D624C4E" w14:textId="77777777" w:rsidR="00E07DB3" w:rsidRPr="00F442A2" w:rsidRDefault="00E07DB3" w:rsidP="00A4429A">
      <w:pPr>
        <w:pStyle w:val="XMLFragment"/>
        <w:rPr>
          <w:lang w:val="en-US"/>
        </w:rPr>
      </w:pPr>
      <w:r w:rsidRPr="00F442A2">
        <w:rPr>
          <w:lang w:val="en-US"/>
        </w:rPr>
        <w:t xml:space="preserve">    &lt;rim:Value&gt;j98789^^^&amp;amp;1.2.3.4.343.1&amp;amp;ISO&lt;/rim:Value&gt;</w:t>
      </w:r>
    </w:p>
    <w:p w14:paraId="6F163AED" w14:textId="77777777" w:rsidR="00E07DB3" w:rsidRPr="00F442A2" w:rsidRDefault="00E07DB3" w:rsidP="00A4429A">
      <w:pPr>
        <w:pStyle w:val="XMLFragment"/>
        <w:rPr>
          <w:lang w:val="en-US"/>
        </w:rPr>
      </w:pPr>
      <w:r w:rsidRPr="00F442A2">
        <w:rPr>
          <w:lang w:val="en-US"/>
        </w:rPr>
        <w:t xml:space="preserve">  &lt;/rim:ValueList&gt;</w:t>
      </w:r>
    </w:p>
    <w:p w14:paraId="42DF9A32" w14:textId="77777777" w:rsidR="00E07DB3" w:rsidRPr="00F442A2" w:rsidRDefault="00E07DB3" w:rsidP="00A4429A">
      <w:pPr>
        <w:pStyle w:val="XMLFragment"/>
        <w:rPr>
          <w:lang w:val="en-US"/>
        </w:rPr>
      </w:pPr>
      <w:r w:rsidRPr="00F442A2">
        <w:rPr>
          <w:lang w:val="en-US"/>
        </w:rPr>
        <w:t>&lt;/rim:Slot&gt;</w:t>
      </w:r>
    </w:p>
    <w:p w14:paraId="172B52FF" w14:textId="77777777" w:rsidR="0064503F" w:rsidRPr="00F442A2" w:rsidRDefault="0064503F" w:rsidP="00526BF4">
      <w:pPr>
        <w:pStyle w:val="BodyText"/>
      </w:pPr>
      <w:bookmarkStart w:id="738" w:name="_Toc355944482"/>
      <w:bookmarkStart w:id="739" w:name="_Toc355947402"/>
      <w:bookmarkStart w:id="740" w:name="_Toc355948525"/>
      <w:bookmarkStart w:id="741" w:name="_Toc356293481"/>
      <w:bookmarkStart w:id="742" w:name="_Toc357585773"/>
      <w:bookmarkStart w:id="743" w:name="_Ref287362010"/>
      <w:bookmarkStart w:id="744" w:name="_Toc352575105"/>
      <w:bookmarkStart w:id="745" w:name="_Toc364252862"/>
      <w:bookmarkStart w:id="746" w:name="_Toc367876992"/>
      <w:bookmarkEnd w:id="738"/>
      <w:bookmarkEnd w:id="739"/>
      <w:bookmarkEnd w:id="740"/>
      <w:bookmarkEnd w:id="741"/>
      <w:bookmarkEnd w:id="742"/>
    </w:p>
    <w:p w14:paraId="741BCA83"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DocumentEntry.sourcePatientInfo</w:t>
      </w:r>
      <w:bookmarkEnd w:id="743"/>
      <w:bookmarkEnd w:id="744"/>
      <w:bookmarkEnd w:id="745"/>
      <w:bookmarkEnd w:id="746"/>
    </w:p>
    <w:p w14:paraId="69350789" w14:textId="77777777" w:rsidR="00E07DB3" w:rsidRPr="00F442A2" w:rsidRDefault="00E07DB3" w:rsidP="000766F4">
      <w:pPr>
        <w:pStyle w:val="BodyText"/>
        <w:rPr>
          <w:b/>
          <w:bCs/>
        </w:rPr>
      </w:pPr>
      <w:r w:rsidRPr="00F442A2">
        <w:rPr>
          <w:b/>
          <w:bCs/>
        </w:rPr>
        <w:t>Description:</w:t>
      </w:r>
    </w:p>
    <w:p w14:paraId="326F0E07" w14:textId="77777777" w:rsidR="00E07DB3" w:rsidRPr="00F442A2" w:rsidRDefault="00E07DB3" w:rsidP="00E07DB3">
      <w:pPr>
        <w:pStyle w:val="BodyText"/>
      </w:pPr>
      <w:r w:rsidRPr="00F442A2">
        <w:t>This attribute contains demographics information at the time of submission of the patient to whose medical record this document belongs.</w:t>
      </w:r>
    </w:p>
    <w:p w14:paraId="6979F4AA" w14:textId="77777777" w:rsidR="00E07DB3" w:rsidRPr="00F442A2" w:rsidRDefault="00E07DB3" w:rsidP="00E07DB3">
      <w:pPr>
        <w:pStyle w:val="BodyText"/>
      </w:pPr>
      <w:r w:rsidRPr="00F442A2">
        <w:t>This information typically includes: the patient first and last name, sex, and birth date. Policies at the creating entity may require more or less specific information and format.</w:t>
      </w:r>
    </w:p>
    <w:p w14:paraId="06ABFA99" w14:textId="77777777" w:rsidR="00EE029C" w:rsidRPr="00F442A2" w:rsidRDefault="00EE029C" w:rsidP="00E07DB3">
      <w:pPr>
        <w:pStyle w:val="BodyText"/>
      </w:pPr>
      <w:r w:rsidRPr="00F442A2">
        <w:t xml:space="preserve">This patient information is not intended to be updated once the document is registered (just as the document content and metadata itself will not be updated without replacing the previous document). As sourcePatientInfo may have been updated by the source actor, it may no longer be in use within the Document Source (EHR-CR). It is only intended as an audit/checking mechanism and has occasional use for Document Consumer </w:t>
      </w:r>
      <w:r w:rsidR="000659ED" w:rsidRPr="00F442A2">
        <w:t>Actor</w:t>
      </w:r>
      <w:r w:rsidRPr="00F442A2">
        <w:t>s.</w:t>
      </w:r>
    </w:p>
    <w:p w14:paraId="0EB97516" w14:textId="77777777" w:rsidR="00E07DB3" w:rsidRPr="00F442A2" w:rsidRDefault="00E07DB3" w:rsidP="000766F4">
      <w:pPr>
        <w:pStyle w:val="BodyText"/>
        <w:rPr>
          <w:b/>
          <w:bCs/>
        </w:rPr>
      </w:pPr>
      <w:r w:rsidRPr="00F442A2">
        <w:rPr>
          <w:b/>
          <w:bCs/>
        </w:rPr>
        <w:t>Coding:</w:t>
      </w:r>
    </w:p>
    <w:p w14:paraId="2ABAF9A0" w14:textId="4EB34C0D" w:rsidR="0054520C" w:rsidRPr="00F442A2" w:rsidRDefault="00E07DB3" w:rsidP="00E07DB3">
      <w:pPr>
        <w:pStyle w:val="BodyText"/>
        <w:rPr>
          <w:strike/>
        </w:rPr>
      </w:pPr>
      <w:r w:rsidRPr="00F442A2">
        <w:t xml:space="preserve">Coded as an ebRIM Slot. </w:t>
      </w:r>
      <w:r w:rsidR="00FD493F" w:rsidRPr="00F442A2">
        <w:t>If present,</w:t>
      </w:r>
      <w:r w:rsidRPr="00F442A2">
        <w:t xml:space="preserve"> each </w:t>
      </w:r>
      <w:r w:rsidR="00F61CC2" w:rsidRPr="00F442A2">
        <w:t>rim:Value</w:t>
      </w:r>
      <w:r w:rsidR="00FD493F" w:rsidRPr="00F442A2">
        <w:t xml:space="preserve"> contains a Field (see Table 4.2.</w:t>
      </w:r>
      <w:r w:rsidR="00920950" w:rsidRPr="00F442A2">
        <w:t>3.1.7-2</w:t>
      </w:r>
      <w:r w:rsidR="00A42ABA" w:rsidRPr="00F442A2">
        <w:t xml:space="preserve"> for a description of the Field datatype</w:t>
      </w:r>
      <w:r w:rsidR="00FD493F" w:rsidRPr="00F442A2">
        <w:t>).</w:t>
      </w:r>
      <w:r w:rsidR="00EC1D26" w:rsidRPr="00F442A2">
        <w:t xml:space="preserve"> Multiple rim:Value elements may exist for the same field name as a way to implement repetition; there shall be at most one rim:Value element for each of the PID-7 and PID-8 fields. Only field defined for the PID segment shall be used.</w:t>
      </w:r>
    </w:p>
    <w:p w14:paraId="2600F3F0" w14:textId="4DDF2C7F" w:rsidR="00E07DB3" w:rsidRPr="00F442A2" w:rsidRDefault="0017572B" w:rsidP="00E07DB3">
      <w:pPr>
        <w:pStyle w:val="BodyText"/>
      </w:pPr>
      <w:r w:rsidRPr="00F442A2">
        <w:t>Maximum length of each rim:Value is 256 characters</w:t>
      </w:r>
      <w:r w:rsidR="00F442A2" w:rsidRPr="00F442A2">
        <w:t xml:space="preserve">. </w:t>
      </w:r>
      <w:r w:rsidR="00EC1D26" w:rsidRPr="00F442A2">
        <w:t xml:space="preserve">The </w:t>
      </w:r>
      <w:r w:rsidR="00E07DB3" w:rsidRPr="00F442A2">
        <w:t xml:space="preserve">sourcePatientInfo </w:t>
      </w:r>
      <w:r w:rsidR="00EC1D26" w:rsidRPr="00F442A2">
        <w:t xml:space="preserve">attribute </w:t>
      </w:r>
      <w:r w:rsidR="00E07DB3" w:rsidRPr="00F442A2">
        <w:t>should include:</w:t>
      </w:r>
    </w:p>
    <w:p w14:paraId="33EC6877" w14:textId="77777777" w:rsidR="00A2521E" w:rsidRPr="005A199D" w:rsidRDefault="00E07DB3" w:rsidP="005A199D">
      <w:pPr>
        <w:pStyle w:val="ListBullet2"/>
        <w:rPr>
          <w:lang w:val="fr-FR"/>
        </w:rPr>
      </w:pPr>
      <w:r w:rsidRPr="005A199D">
        <w:rPr>
          <w:lang w:val="fr-FR"/>
        </w:rPr>
        <w:t>PID-3 (source patient identifier list</w:t>
      </w:r>
      <w:r w:rsidR="00A2521E" w:rsidRPr="005A199D">
        <w:rPr>
          <w:lang w:val="fr-FR"/>
        </w:rPr>
        <w:t>)</w:t>
      </w:r>
    </w:p>
    <w:p w14:paraId="5F038828" w14:textId="2E44C398" w:rsidR="00EC1D26" w:rsidRPr="00A05677" w:rsidRDefault="00E07DB3" w:rsidP="005A199D">
      <w:pPr>
        <w:pStyle w:val="ListBullet2"/>
      </w:pPr>
      <w:r w:rsidRPr="00A05677">
        <w:t>PID-5 (source patient name)</w:t>
      </w:r>
    </w:p>
    <w:p w14:paraId="1F106B06" w14:textId="365B76EF" w:rsidR="00EC1D26" w:rsidRPr="00A05677" w:rsidRDefault="00EC1D26" w:rsidP="005A199D">
      <w:pPr>
        <w:pStyle w:val="ListBullet2"/>
      </w:pPr>
      <w:r w:rsidRPr="00A05677">
        <w:t>If multiple patient names are present, then PID-5.7 “Name Type Code” and PID-5.8 “Name Representation Code” should be valued in each entry.</w:t>
      </w:r>
    </w:p>
    <w:p w14:paraId="162C26E8" w14:textId="77777777" w:rsidR="00E07DB3" w:rsidRPr="00A05677" w:rsidRDefault="00E07DB3" w:rsidP="005A199D">
      <w:pPr>
        <w:pStyle w:val="ListBullet2"/>
      </w:pPr>
      <w:r w:rsidRPr="00A05677">
        <w:t>PID-7 (source patient date of birth)</w:t>
      </w:r>
    </w:p>
    <w:p w14:paraId="6E94BF5E" w14:textId="03B3248F" w:rsidR="00732FAD" w:rsidRPr="00A05677" w:rsidRDefault="00E07DB3" w:rsidP="005A199D">
      <w:pPr>
        <w:pStyle w:val="ListBullet2"/>
      </w:pPr>
      <w:r w:rsidRPr="00A05677">
        <w:t>PID-8 (source patient gender)</w:t>
      </w:r>
    </w:p>
    <w:p w14:paraId="34CC82AF" w14:textId="00777EA3" w:rsidR="00732FAD" w:rsidRPr="00F442A2" w:rsidRDefault="00EC1D26" w:rsidP="00B6547D">
      <w:pPr>
        <w:pStyle w:val="BodyText"/>
      </w:pPr>
      <w:r w:rsidRPr="00F442A2">
        <w:t xml:space="preserve">The </w:t>
      </w:r>
      <w:r w:rsidR="00E07DB3" w:rsidRPr="00F442A2">
        <w:t xml:space="preserve">sourcePatientInfo </w:t>
      </w:r>
      <w:r w:rsidRPr="00F442A2">
        <w:t xml:space="preserve">attribute </w:t>
      </w:r>
      <w:r w:rsidR="00E07DB3" w:rsidRPr="00F442A2">
        <w:t xml:space="preserve">should not include values for PID-2 (patient id), PID-4 (alternate patient id), PID-12 (country code), or PID-19 (social security number). </w:t>
      </w:r>
    </w:p>
    <w:p w14:paraId="1E58C482" w14:textId="05984837" w:rsidR="00A2521E" w:rsidRPr="00F442A2" w:rsidRDefault="00A2521E" w:rsidP="00B6547D">
      <w:pPr>
        <w:pStyle w:val="BodyText"/>
      </w:pPr>
      <w:r w:rsidRPr="00F442A2">
        <w:t>Example</w:t>
      </w:r>
      <w:r w:rsidR="00EC1D26" w:rsidRPr="00F442A2">
        <w:t xml:space="preserve"> 1</w:t>
      </w:r>
      <w:r w:rsidRPr="00F442A2">
        <w:t>:</w:t>
      </w:r>
    </w:p>
    <w:p w14:paraId="004A5D5B" w14:textId="77777777" w:rsidR="00A2521E" w:rsidRPr="00F442A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&lt;rim:Slot name="sourcePatientInfo"&gt; </w:t>
      </w:r>
    </w:p>
    <w:p w14:paraId="3FEC21DC" w14:textId="77777777" w:rsidR="00A2521E" w:rsidRPr="00F442A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&lt;rim:ValueList&gt; </w:t>
      </w:r>
    </w:p>
    <w:p w14:paraId="60DBB86F" w14:textId="5BD54CD2" w:rsidR="00A2521E" w:rsidRPr="00F442A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&lt;rim:Value&gt;PID-3|D\E\</w:t>
      </w:r>
      <w:r w:rsidR="0027497E" w:rsidRPr="00F442A2">
        <w:rPr>
          <w:rFonts w:ascii="Courier New" w:hAnsi="Courier New" w:cs="Courier New"/>
          <w:sz w:val="16"/>
          <w:szCs w:val="16"/>
          <w:lang w:eastAsia="de-CH"/>
        </w:rPr>
        <w:t>ID1</w:t>
      </w:r>
      <w:r w:rsidRPr="00F442A2">
        <w:rPr>
          <w:rFonts w:ascii="Courier New" w:hAnsi="Courier New" w:cs="Courier New"/>
          <w:sz w:val="16"/>
          <w:szCs w:val="16"/>
          <w:lang w:eastAsia="de-CH"/>
        </w:rPr>
        <w:t>-1^^^</w:t>
      </w:r>
      <w:r w:rsidR="0054520C" w:rsidRPr="00F442A2">
        <w:rPr>
          <w:rFonts w:ascii="Courier New" w:hAnsi="Courier New" w:cs="Courier New"/>
          <w:sz w:val="16"/>
          <w:szCs w:val="16"/>
          <w:lang w:eastAsia="de-CH"/>
        </w:rPr>
        <w:t>&amp;amp;</w:t>
      </w:r>
      <w:r w:rsidRPr="00F442A2">
        <w:rPr>
          <w:rFonts w:ascii="Courier New" w:hAnsi="Courier New" w:cs="Courier New"/>
          <w:sz w:val="16"/>
          <w:szCs w:val="16"/>
          <w:lang w:eastAsia="de-CH"/>
        </w:rPr>
        <w:t>1.3.6</w:t>
      </w:r>
      <w:r w:rsidR="008F4442" w:rsidRPr="00F442A2">
        <w:rPr>
          <w:rFonts w:ascii="Courier New" w:hAnsi="Courier New" w:cs="Courier New"/>
          <w:sz w:val="16"/>
          <w:szCs w:val="16"/>
          <w:lang w:eastAsia="de-CH"/>
        </w:rPr>
        <w:t>&amp;amp;</w:t>
      </w:r>
      <w:r w:rsidRPr="00F442A2">
        <w:rPr>
          <w:rFonts w:ascii="Courier New" w:hAnsi="Courier New" w:cs="Courier New"/>
          <w:sz w:val="16"/>
          <w:szCs w:val="16"/>
          <w:lang w:eastAsia="de-CH"/>
        </w:rPr>
        <w:t>ISO~</w:t>
      </w:r>
      <w:r w:rsidR="0027497E" w:rsidRPr="00F442A2">
        <w:rPr>
          <w:rFonts w:ascii="Courier New" w:hAnsi="Courier New" w:cs="Courier New"/>
          <w:sz w:val="16"/>
          <w:szCs w:val="16"/>
          <w:lang w:eastAsia="de-CH"/>
        </w:rPr>
        <w:t>ID2</w:t>
      </w:r>
      <w:r w:rsidRPr="00F442A2">
        <w:rPr>
          <w:rFonts w:ascii="Courier New" w:hAnsi="Courier New" w:cs="Courier New"/>
          <w:sz w:val="16"/>
          <w:szCs w:val="16"/>
          <w:lang w:eastAsia="de-CH"/>
        </w:rPr>
        <w:t>^^^</w:t>
      </w:r>
      <w:r w:rsidR="008F4442" w:rsidRPr="00F442A2">
        <w:rPr>
          <w:rFonts w:ascii="Courier New" w:hAnsi="Courier New" w:cs="Courier New"/>
          <w:sz w:val="16"/>
          <w:szCs w:val="16"/>
          <w:lang w:eastAsia="de-CH"/>
        </w:rPr>
        <w:t>&amp;amp;</w:t>
      </w:r>
      <w:r w:rsidRPr="00F442A2">
        <w:rPr>
          <w:rFonts w:ascii="Courier New" w:hAnsi="Courier New" w:cs="Courier New"/>
          <w:sz w:val="16"/>
          <w:szCs w:val="16"/>
          <w:lang w:eastAsia="de-CH"/>
        </w:rPr>
        <w:t>1.3.11</w:t>
      </w:r>
      <w:r w:rsidR="0054520C" w:rsidRPr="00F442A2">
        <w:rPr>
          <w:rFonts w:ascii="Courier New" w:hAnsi="Courier New" w:cs="Courier New"/>
          <w:sz w:val="16"/>
          <w:szCs w:val="16"/>
          <w:lang w:eastAsia="de-CH"/>
        </w:rPr>
        <w:t>&amp;amp;</w:t>
      </w:r>
      <w:r w:rsidRPr="00F442A2">
        <w:rPr>
          <w:rFonts w:ascii="Courier New" w:hAnsi="Courier New" w:cs="Courier New"/>
          <w:sz w:val="16"/>
          <w:szCs w:val="16"/>
          <w:lang w:eastAsia="de-CH"/>
        </w:rPr>
        <w:t>ISO&lt;/rim:Value&gt;</w:t>
      </w:r>
    </w:p>
    <w:p w14:paraId="224CE4C1" w14:textId="49D993A8" w:rsidR="0054520C" w:rsidRPr="00F442A2" w:rsidRDefault="0054520C"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&lt;rim:Value&gt;PID-3|YZP-2^^^&amp;amp;</w:t>
      </w:r>
      <w:r w:rsidR="008F4442" w:rsidRPr="00F442A2">
        <w:rPr>
          <w:rFonts w:ascii="Courier New" w:hAnsi="Courier New" w:cs="Courier New"/>
          <w:sz w:val="16"/>
          <w:szCs w:val="16"/>
          <w:lang w:eastAsia="de-CH"/>
        </w:rPr>
        <w:t>1.3.42&amp;amp;</w:t>
      </w:r>
      <w:r w:rsidRPr="00F442A2">
        <w:rPr>
          <w:rFonts w:ascii="Courier New" w:hAnsi="Courier New" w:cs="Courier New"/>
          <w:sz w:val="16"/>
          <w:szCs w:val="16"/>
          <w:lang w:eastAsia="de-CH"/>
        </w:rPr>
        <w:t>ISO~ABC-3^^^&amp;amp;</w:t>
      </w:r>
      <w:r w:rsidR="00E122B2" w:rsidRPr="00F442A2">
        <w:rPr>
          <w:rFonts w:ascii="Courier New" w:hAnsi="Courier New" w:cs="Courier New"/>
          <w:sz w:val="16"/>
          <w:szCs w:val="16"/>
          <w:lang w:eastAsia="de-CH"/>
        </w:rPr>
        <w:t>1.3.3.14&amp;amp;</w:t>
      </w:r>
      <w:r w:rsidRPr="00F442A2">
        <w:rPr>
          <w:rFonts w:ascii="Courier New" w:hAnsi="Courier New" w:cs="Courier New"/>
          <w:sz w:val="16"/>
          <w:szCs w:val="16"/>
          <w:lang w:eastAsia="de-CH"/>
        </w:rPr>
        <w:t>ISO&lt;/rim:Value&gt;</w:t>
      </w:r>
    </w:p>
    <w:p w14:paraId="60BD7EBB" w14:textId="79EE488C" w:rsidR="00A2521E" w:rsidRPr="00F442A2" w:rsidRDefault="0054520C"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w:t>
      </w:r>
      <w:r w:rsidR="00A2521E" w:rsidRPr="00F442A2">
        <w:rPr>
          <w:rFonts w:ascii="Courier New" w:hAnsi="Courier New" w:cs="Courier New"/>
          <w:sz w:val="16"/>
          <w:szCs w:val="16"/>
          <w:lang w:eastAsia="de-CH"/>
        </w:rPr>
        <w:t xml:space="preserve">&lt;rim:Value&gt;PID-5|DICTAPHONE^ONE^^^&lt;/rim:Value&gt; </w:t>
      </w:r>
    </w:p>
    <w:p w14:paraId="60B3ABFD" w14:textId="77777777" w:rsidR="00A2521E" w:rsidRPr="00F442A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lastRenderedPageBreak/>
        <w:t xml:space="preserve">    &lt;rim:Value&gt;PID-7|19650120&lt;/rim:Value&gt; </w:t>
      </w:r>
    </w:p>
    <w:p w14:paraId="67DA03DE" w14:textId="77777777" w:rsidR="00A2521E" w:rsidRPr="00F442A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&lt;rim:Value&gt;PID-8|M&lt;/rim:Value&gt; </w:t>
      </w:r>
    </w:p>
    <w:p w14:paraId="31D33843" w14:textId="77777777" w:rsidR="00A2521E" w:rsidRPr="00F442A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&lt;rim:Value&gt;PID-11|100 Main St^^BURLINGTON^MA^01803^USA&lt;/rim:Value&gt; </w:t>
      </w:r>
    </w:p>
    <w:p w14:paraId="0F22294D" w14:textId="77777777" w:rsidR="00A2521E" w:rsidRPr="00F442A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&lt;/rim:ValueList&gt; </w:t>
      </w:r>
    </w:p>
    <w:p w14:paraId="2C9722F9" w14:textId="77777777" w:rsidR="00A2521E" w:rsidRPr="00F442A2" w:rsidRDefault="00A2521E" w:rsidP="00A2521E">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&lt;/rim:Slot&gt; </w:t>
      </w:r>
    </w:p>
    <w:p w14:paraId="7F460561" w14:textId="0E55FE77" w:rsidR="00920950" w:rsidRPr="00F442A2" w:rsidRDefault="009710D5" w:rsidP="00312E32">
      <w:pPr>
        <w:rPr>
          <w:lang w:eastAsia="en-US"/>
        </w:rPr>
      </w:pPr>
      <w:r w:rsidRPr="00F442A2">
        <w:rPr>
          <w:lang w:eastAsia="en-US"/>
        </w:rPr>
        <w:t>This example illustrates several of the en</w:t>
      </w:r>
      <w:r w:rsidR="00920950" w:rsidRPr="00F442A2">
        <w:rPr>
          <w:lang w:eastAsia="en-US"/>
        </w:rPr>
        <w:t>coding rules:</w:t>
      </w:r>
    </w:p>
    <w:p w14:paraId="01EA45F0" w14:textId="140FCC89" w:rsidR="00920950" w:rsidRPr="00F442A2" w:rsidRDefault="00920950" w:rsidP="005A199D">
      <w:pPr>
        <w:pStyle w:val="ListBullet2"/>
      </w:pPr>
      <w:r w:rsidRPr="00F442A2">
        <w:t>In the first PID-3 entry, the use of the HL7 escape sequence \E\</w:t>
      </w:r>
      <w:r w:rsidR="00EC1D26" w:rsidRPr="00F442A2">
        <w:t xml:space="preserve">, representing </w:t>
      </w:r>
      <w:r w:rsidRPr="00F442A2">
        <w:t>the ”\” character</w:t>
      </w:r>
      <w:r w:rsidR="00EC1D26" w:rsidRPr="00F442A2">
        <w:t xml:space="preserve"> (see Section 4.2.3.1.7).</w:t>
      </w:r>
    </w:p>
    <w:p w14:paraId="70C2886A" w14:textId="0973DD0B" w:rsidR="00920950" w:rsidRPr="00F442A2" w:rsidRDefault="009710D5" w:rsidP="005A199D">
      <w:pPr>
        <w:pStyle w:val="ListBullet2"/>
      </w:pPr>
      <w:r w:rsidRPr="00F442A2">
        <w:t>The encoding of two patient identifiers in the first PID-3 entry and a third patient identifier in the second PID-3 entry</w:t>
      </w:r>
      <w:r w:rsidR="00EC1D26" w:rsidRPr="00F442A2">
        <w:t xml:space="preserve"> (see above and definition of Field in Table 4.2.3.1.7-2).</w:t>
      </w:r>
    </w:p>
    <w:p w14:paraId="32BDD3B7" w14:textId="3D266B2D" w:rsidR="00E33F4B" w:rsidRPr="00F442A2" w:rsidRDefault="009710D5" w:rsidP="005A199D">
      <w:pPr>
        <w:pStyle w:val="ListBullet2"/>
      </w:pPr>
      <w:r w:rsidRPr="00F442A2">
        <w:t>In the PID-3.4 values, the XML encoding of the "&amp;" subcomponent separators</w:t>
      </w:r>
      <w:r w:rsidR="00E33F4B" w:rsidRPr="00F442A2">
        <w:t xml:space="preserve"> (see definition of Field in Table 4.2.3.1.7-2).</w:t>
      </w:r>
    </w:p>
    <w:p w14:paraId="4B88EA23" w14:textId="251F098B" w:rsidR="00E33F4B" w:rsidRPr="00F442A2" w:rsidRDefault="00E33F4B" w:rsidP="00E33F4B">
      <w:r w:rsidRPr="00F442A2">
        <w:t xml:space="preserve">Example 2: </w:t>
      </w:r>
    </w:p>
    <w:p w14:paraId="1CE21B98" w14:textId="77777777"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&lt;rim:Slot name="sourcePatientInfo"&gt; </w:t>
      </w:r>
    </w:p>
    <w:p w14:paraId="294961F9" w14:textId="77777777"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&lt;rim:ValueList&gt; </w:t>
      </w:r>
    </w:p>
    <w:p w14:paraId="7F40596E" w14:textId="77777777"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&lt;rim:Value&gt;PID-3|ID1-1^^^&amp;amp;1.3.6&amp;amp;ISO&lt;/rim:Value&gt; </w:t>
      </w:r>
    </w:p>
    <w:p w14:paraId="62B3D834" w14:textId="77777777"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&lt;rim:Value&gt;PID-5|</w:t>
      </w:r>
      <w:r w:rsidRPr="00F442A2">
        <w:rPr>
          <w:rFonts w:ascii="MS Mincho" w:eastAsia="MS Mincho" w:hAnsi="MS Mincho" w:cs="MS Mincho"/>
          <w:sz w:val="16"/>
          <w:szCs w:val="16"/>
          <w:lang w:eastAsia="de-CH"/>
        </w:rPr>
        <w:t>やまだ</w:t>
      </w:r>
      <w:r w:rsidRPr="00F442A2">
        <w:rPr>
          <w:rFonts w:ascii="Courier New" w:hAnsi="Courier New" w:cs="Courier New"/>
          <w:sz w:val="16"/>
          <w:szCs w:val="16"/>
          <w:lang w:eastAsia="de-CH"/>
        </w:rPr>
        <w:t>^</w:t>
      </w:r>
      <w:r w:rsidRPr="00F442A2">
        <w:rPr>
          <w:rFonts w:ascii="MS Mincho" w:eastAsia="MS Mincho" w:hAnsi="MS Mincho" w:cs="MS Mincho"/>
          <w:sz w:val="16"/>
          <w:szCs w:val="16"/>
          <w:lang w:eastAsia="de-CH"/>
        </w:rPr>
        <w:t>たろう</w:t>
      </w:r>
      <w:r w:rsidRPr="00F442A2">
        <w:rPr>
          <w:rFonts w:ascii="Courier New" w:hAnsi="Courier New" w:cs="Courier New"/>
          <w:sz w:val="16"/>
          <w:szCs w:val="16"/>
          <w:lang w:eastAsia="de-CH"/>
        </w:rPr>
        <w:t>^^^^^L^P~Yamada^Tarou^^^^^L^A&lt;/rim:Value&gt;</w:t>
      </w:r>
    </w:p>
    <w:p w14:paraId="287A3DDA" w14:textId="77777777"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&lt;rim:Value&gt;PID-5|</w:t>
      </w:r>
      <w:r w:rsidRPr="00F442A2">
        <w:rPr>
          <w:rFonts w:ascii="MS Mincho" w:eastAsia="MS Mincho" w:hAnsi="MS Mincho" w:cs="MS Mincho"/>
          <w:sz w:val="16"/>
          <w:szCs w:val="16"/>
          <w:lang w:eastAsia="de-CH"/>
        </w:rPr>
        <w:t>山田</w:t>
      </w:r>
      <w:r w:rsidRPr="00F442A2">
        <w:rPr>
          <w:rFonts w:ascii="Courier New" w:hAnsi="Courier New" w:cs="Courier New"/>
          <w:sz w:val="16"/>
          <w:szCs w:val="16"/>
          <w:lang w:eastAsia="de-CH"/>
        </w:rPr>
        <w:t>^</w:t>
      </w:r>
      <w:r w:rsidRPr="00F442A2">
        <w:rPr>
          <w:rFonts w:ascii="MS Mincho" w:eastAsia="MS Mincho" w:hAnsi="MS Mincho" w:cs="MS Mincho"/>
          <w:sz w:val="16"/>
          <w:szCs w:val="16"/>
          <w:lang w:eastAsia="de-CH"/>
        </w:rPr>
        <w:t>太郎</w:t>
      </w:r>
      <w:r w:rsidRPr="00F442A2">
        <w:rPr>
          <w:rFonts w:ascii="Courier New" w:hAnsi="Courier New" w:cs="Courier New"/>
          <w:sz w:val="16"/>
          <w:szCs w:val="16"/>
          <w:lang w:eastAsia="de-CH"/>
        </w:rPr>
        <w:t>^^^^^L^I&lt;/rim:Value&gt;</w:t>
      </w:r>
    </w:p>
    <w:p w14:paraId="74A38A71" w14:textId="77777777"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&lt;rim:Value&gt;PID-7|19650120&lt;/rim:Value&gt; </w:t>
      </w:r>
    </w:p>
    <w:p w14:paraId="4102FE5F" w14:textId="77777777"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&lt;rim:Value&gt;PID-8|M&lt;/rim:Value&gt; </w:t>
      </w:r>
    </w:p>
    <w:p w14:paraId="2AE55CF4" w14:textId="77777777"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   &lt;/rim:ValueList&gt; </w:t>
      </w:r>
    </w:p>
    <w:p w14:paraId="7471D0A9" w14:textId="3956FFB3" w:rsidR="00E33F4B" w:rsidRPr="00F442A2" w:rsidRDefault="00E33F4B" w:rsidP="00E33F4B">
      <w:pPr>
        <w:pBdr>
          <w:top w:val="single" w:sz="4" w:space="1" w:color="auto"/>
          <w:left w:val="single" w:sz="4" w:space="4" w:color="auto"/>
          <w:bottom w:val="single" w:sz="4" w:space="1" w:color="auto"/>
          <w:right w:val="single" w:sz="4" w:space="4" w:color="auto"/>
        </w:pBdr>
        <w:autoSpaceDE w:val="0"/>
        <w:autoSpaceDN w:val="0"/>
        <w:adjustRightInd w:val="0"/>
        <w:spacing w:before="0"/>
        <w:rPr>
          <w:rFonts w:ascii="Courier New" w:hAnsi="Courier New" w:cs="Courier New"/>
          <w:sz w:val="16"/>
          <w:szCs w:val="16"/>
          <w:lang w:eastAsia="de-CH"/>
        </w:rPr>
      </w:pPr>
      <w:r w:rsidRPr="00F442A2">
        <w:rPr>
          <w:rFonts w:ascii="Courier New" w:hAnsi="Courier New" w:cs="Courier New"/>
          <w:sz w:val="16"/>
          <w:szCs w:val="16"/>
          <w:lang w:eastAsia="de-CH"/>
        </w:rPr>
        <w:t xml:space="preserve">&lt;/rim:Slot&gt; </w:t>
      </w:r>
    </w:p>
    <w:p w14:paraId="7994C72E" w14:textId="05EA7B29" w:rsidR="00312E32" w:rsidRPr="00F442A2" w:rsidRDefault="00E33F4B" w:rsidP="00312E32">
      <w:r w:rsidRPr="00F442A2">
        <w:t>This example illustrates encoding of a patient name with alphabetic, phonetic and ideographic representations of the legal name using both the HL7 repetition separator as well as multiple PID-5 entries.</w:t>
      </w:r>
    </w:p>
    <w:p w14:paraId="2BACC6F9" w14:textId="77777777" w:rsidR="00E07DB3" w:rsidRPr="00F442A2" w:rsidRDefault="00E07DB3" w:rsidP="009E7736">
      <w:pPr>
        <w:pStyle w:val="Heading5"/>
        <w:numPr>
          <w:ilvl w:val="4"/>
          <w:numId w:val="5"/>
        </w:numPr>
        <w:tabs>
          <w:tab w:val="clear" w:pos="1008"/>
          <w:tab w:val="clear" w:pos="1980"/>
        </w:tabs>
        <w:suppressAutoHyphens w:val="0"/>
      </w:pPr>
      <w:bookmarkStart w:id="747" w:name="_Toc355944484"/>
      <w:bookmarkStart w:id="748" w:name="_Toc355947404"/>
      <w:bookmarkStart w:id="749" w:name="_Toc355948527"/>
      <w:bookmarkStart w:id="750" w:name="_Toc356293483"/>
      <w:bookmarkStart w:id="751" w:name="_Toc357585775"/>
      <w:bookmarkStart w:id="752" w:name="_Ref287362018"/>
      <w:bookmarkStart w:id="753" w:name="_Toc352575106"/>
      <w:bookmarkStart w:id="754" w:name="_Toc364252863"/>
      <w:bookmarkStart w:id="755" w:name="_Toc367876993"/>
      <w:bookmarkEnd w:id="747"/>
      <w:bookmarkEnd w:id="748"/>
      <w:bookmarkEnd w:id="749"/>
      <w:bookmarkEnd w:id="750"/>
      <w:bookmarkEnd w:id="751"/>
      <w:r w:rsidRPr="00F442A2">
        <w:t>DocumentEntry.title</w:t>
      </w:r>
      <w:bookmarkEnd w:id="752"/>
      <w:bookmarkEnd w:id="753"/>
      <w:bookmarkEnd w:id="754"/>
      <w:bookmarkEnd w:id="755"/>
    </w:p>
    <w:p w14:paraId="1E5A0C89" w14:textId="77777777" w:rsidR="00E07DB3" w:rsidRPr="00F442A2" w:rsidRDefault="00E07DB3" w:rsidP="000766F4">
      <w:pPr>
        <w:pStyle w:val="BodyText"/>
        <w:rPr>
          <w:b/>
          <w:bCs/>
        </w:rPr>
      </w:pPr>
      <w:r w:rsidRPr="00F442A2">
        <w:rPr>
          <w:b/>
          <w:bCs/>
        </w:rPr>
        <w:t>Description:</w:t>
      </w:r>
    </w:p>
    <w:p w14:paraId="7F9FA195" w14:textId="77777777" w:rsidR="00E07DB3" w:rsidRPr="00F442A2" w:rsidRDefault="00E07DB3" w:rsidP="00E07DB3">
      <w:pPr>
        <w:pStyle w:val="BodyText"/>
      </w:pPr>
      <w:r w:rsidRPr="00F442A2">
        <w:t xml:space="preserve">Represents the title of the document. </w:t>
      </w:r>
    </w:p>
    <w:p w14:paraId="2A06CBB7" w14:textId="5041D682" w:rsidR="00E07DB3" w:rsidRPr="00F442A2" w:rsidRDefault="00E07DB3" w:rsidP="00E07DB3">
      <w:pPr>
        <w:pStyle w:val="BodyText"/>
      </w:pPr>
      <w:r w:rsidRPr="00F442A2">
        <w:t>Clinical documents often do not have a title</w:t>
      </w:r>
      <w:r w:rsidR="002D7789" w:rsidRPr="00F442A2">
        <w:t>;</w:t>
      </w:r>
      <w:r w:rsidRPr="00F442A2">
        <w:t xml:space="preserve"> in such case the classCode (e.g., a "consultation" or "progress note") is often used as the title. In that case, the title is usually omitted. </w:t>
      </w:r>
    </w:p>
    <w:p w14:paraId="61C1E540" w14:textId="77777777" w:rsidR="00E07DB3" w:rsidRPr="00F442A2" w:rsidRDefault="00E07DB3" w:rsidP="000766F4">
      <w:pPr>
        <w:pStyle w:val="BodyText"/>
        <w:rPr>
          <w:b/>
          <w:bCs/>
        </w:rPr>
      </w:pPr>
      <w:r w:rsidRPr="00F442A2">
        <w:rPr>
          <w:b/>
          <w:bCs/>
        </w:rPr>
        <w:t>Coding:</w:t>
      </w:r>
    </w:p>
    <w:p w14:paraId="6684A3CF" w14:textId="77777777" w:rsidR="00E07DB3" w:rsidRPr="00F442A2" w:rsidRDefault="00E07DB3" w:rsidP="00E07DB3">
      <w:pPr>
        <w:pStyle w:val="BodyText"/>
      </w:pPr>
      <w:r w:rsidRPr="00F442A2">
        <w:t>The format of DocumentEntry.title shall be any string of length less than 128 characters.</w:t>
      </w:r>
    </w:p>
    <w:p w14:paraId="098D3B0E" w14:textId="77777777" w:rsidR="00E07DB3" w:rsidRPr="00F442A2" w:rsidRDefault="00E07DB3" w:rsidP="00E07DB3">
      <w:pPr>
        <w:pStyle w:val="BodyText"/>
      </w:pPr>
      <w:r w:rsidRPr="00F442A2">
        <w:t>DocumentEntry.title is represented in ebXML as the "value" attribute of the LocalizedString element within the ebRIM Name structure. There can be only one ebRIM Name structure per DocumentEntry.</w:t>
      </w:r>
    </w:p>
    <w:p w14:paraId="0A1F4F6C" w14:textId="77777777" w:rsidR="00E07DB3" w:rsidRPr="00F442A2" w:rsidRDefault="00E07DB3" w:rsidP="00E07DB3">
      <w:pPr>
        <w:pStyle w:val="BodyText"/>
      </w:pPr>
      <w:r w:rsidRPr="00F442A2">
        <w:t>The following example shows a title for the DocumentEntry.</w:t>
      </w:r>
    </w:p>
    <w:p w14:paraId="6E3692B6" w14:textId="77777777" w:rsidR="00E07DB3" w:rsidRPr="00F442A2" w:rsidRDefault="00E07DB3" w:rsidP="00E07DB3">
      <w:pPr>
        <w:pStyle w:val="BodyText"/>
      </w:pPr>
    </w:p>
    <w:p w14:paraId="3EA73DF6" w14:textId="77777777" w:rsidR="00E07DB3" w:rsidRPr="00F442A2" w:rsidRDefault="00E07DB3" w:rsidP="00A4429A">
      <w:pPr>
        <w:pStyle w:val="XMLFragment"/>
        <w:rPr>
          <w:lang w:val="en-US"/>
        </w:rPr>
      </w:pPr>
      <w:r w:rsidRPr="00F442A2">
        <w:rPr>
          <w:lang w:val="en-US"/>
        </w:rPr>
        <w:lastRenderedPageBreak/>
        <w:t>&lt;rim:ExtrinsicObject</w:t>
      </w:r>
    </w:p>
    <w:p w14:paraId="3100EB4C" w14:textId="77777777" w:rsidR="00E07DB3" w:rsidRPr="00F442A2" w:rsidRDefault="00E07DB3" w:rsidP="00A4429A">
      <w:pPr>
        <w:pStyle w:val="XMLFragment"/>
        <w:rPr>
          <w:lang w:val="en-US"/>
        </w:rPr>
      </w:pPr>
      <w:r w:rsidRPr="00F442A2">
        <w:rPr>
          <w:lang w:val="en-US"/>
        </w:rPr>
        <w:t xml:space="preserve">    id="ExampleDocument"</w:t>
      </w:r>
    </w:p>
    <w:p w14:paraId="0B4F8FCA" w14:textId="77777777" w:rsidR="00E07DB3" w:rsidRPr="00F442A2" w:rsidRDefault="00E07DB3" w:rsidP="00A4429A">
      <w:pPr>
        <w:pStyle w:val="XMLFragment"/>
        <w:rPr>
          <w:lang w:val="en-US"/>
        </w:rPr>
      </w:pPr>
      <w:r w:rsidRPr="00F442A2">
        <w:rPr>
          <w:lang w:val="en-US"/>
        </w:rPr>
        <w:t xml:space="preserve">    objectType="urn:uuid:7edca82f-054d-47f2-a032-9b2a5b5186c1"</w:t>
      </w:r>
    </w:p>
    <w:p w14:paraId="064BEF4F" w14:textId="77777777" w:rsidR="00E07DB3" w:rsidRPr="00F442A2" w:rsidRDefault="00E07DB3" w:rsidP="00A4429A">
      <w:pPr>
        <w:pStyle w:val="XMLFragment"/>
        <w:rPr>
          <w:lang w:val="en-US"/>
        </w:rPr>
      </w:pPr>
      <w:r w:rsidRPr="00F442A2">
        <w:rPr>
          <w:lang w:val="en-US"/>
        </w:rPr>
        <w:t xml:space="preserve">    mimeType="application/pdf"&gt;</w:t>
      </w:r>
    </w:p>
    <w:p w14:paraId="2A2862A5" w14:textId="77777777" w:rsidR="00E07DB3" w:rsidRPr="00F442A2" w:rsidRDefault="00E07DB3" w:rsidP="00A4429A">
      <w:pPr>
        <w:pStyle w:val="XMLFragment"/>
        <w:rPr>
          <w:lang w:val="en-US"/>
        </w:rPr>
      </w:pPr>
      <w:r w:rsidRPr="00F442A2">
        <w:rPr>
          <w:lang w:val="en-US"/>
        </w:rPr>
        <w:t xml:space="preserve">  &lt;rim:Name&gt;</w:t>
      </w:r>
    </w:p>
    <w:p w14:paraId="6A5D2F94" w14:textId="77777777" w:rsidR="00E07DB3" w:rsidRPr="00F442A2" w:rsidRDefault="00E07DB3" w:rsidP="00A4429A">
      <w:pPr>
        <w:pStyle w:val="XMLFragment"/>
        <w:rPr>
          <w:lang w:val="en-US"/>
        </w:rPr>
      </w:pPr>
      <w:r w:rsidRPr="00F442A2">
        <w:rPr>
          <w:lang w:val="en-US"/>
        </w:rPr>
        <w:t xml:space="preserve">    &lt;rim:LocalizedString value="Example Document Title"/&gt;</w:t>
      </w:r>
    </w:p>
    <w:p w14:paraId="13F7203A" w14:textId="77777777" w:rsidR="00E07DB3" w:rsidRPr="00F442A2" w:rsidRDefault="00E07DB3" w:rsidP="00A4429A">
      <w:pPr>
        <w:pStyle w:val="XMLFragment"/>
        <w:rPr>
          <w:lang w:val="en-US"/>
        </w:rPr>
      </w:pPr>
      <w:r w:rsidRPr="00F442A2">
        <w:rPr>
          <w:lang w:val="en-US"/>
        </w:rPr>
        <w:t xml:space="preserve">  &lt;/rim:Name&gt;</w:t>
      </w:r>
    </w:p>
    <w:p w14:paraId="0A9C1449" w14:textId="77777777" w:rsidR="00E07DB3" w:rsidRPr="00F442A2" w:rsidRDefault="00E07DB3" w:rsidP="00A4429A">
      <w:pPr>
        <w:pStyle w:val="XMLFragment"/>
        <w:rPr>
          <w:lang w:val="en-US"/>
        </w:rPr>
      </w:pPr>
      <w:r w:rsidRPr="00F442A2">
        <w:rPr>
          <w:lang w:val="en-US"/>
        </w:rPr>
        <w:t xml:space="preserve">  ...</w:t>
      </w:r>
    </w:p>
    <w:p w14:paraId="20C2E560" w14:textId="77777777" w:rsidR="00E07DB3" w:rsidRPr="00F442A2" w:rsidRDefault="00E07DB3" w:rsidP="00A4429A">
      <w:pPr>
        <w:pStyle w:val="XMLFragment"/>
        <w:rPr>
          <w:lang w:val="en-US"/>
        </w:rPr>
      </w:pPr>
      <w:r w:rsidRPr="00F442A2">
        <w:rPr>
          <w:lang w:val="en-US"/>
        </w:rPr>
        <w:t>&lt;/rim:ExtrinsicObject&gt;</w:t>
      </w:r>
    </w:p>
    <w:p w14:paraId="6FE657D5" w14:textId="77777777" w:rsidR="0064503F" w:rsidRPr="00F442A2" w:rsidRDefault="0064503F" w:rsidP="00526BF4">
      <w:pPr>
        <w:pStyle w:val="BodyText"/>
      </w:pPr>
      <w:bookmarkStart w:id="756" w:name="_Toc355944486"/>
      <w:bookmarkStart w:id="757" w:name="_Toc355947406"/>
      <w:bookmarkStart w:id="758" w:name="_Toc355948529"/>
      <w:bookmarkStart w:id="759" w:name="_Toc356293485"/>
      <w:bookmarkStart w:id="760" w:name="_Toc357585777"/>
      <w:bookmarkStart w:id="761" w:name="_Ref287362029"/>
      <w:bookmarkStart w:id="762" w:name="_Toc352575107"/>
      <w:bookmarkStart w:id="763" w:name="_Toc364252864"/>
      <w:bookmarkStart w:id="764" w:name="_Toc367876994"/>
      <w:bookmarkEnd w:id="756"/>
      <w:bookmarkEnd w:id="757"/>
      <w:bookmarkEnd w:id="758"/>
      <w:bookmarkEnd w:id="759"/>
      <w:bookmarkEnd w:id="760"/>
    </w:p>
    <w:p w14:paraId="72C47CEA"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DocumentEntry.typeCode</w:t>
      </w:r>
      <w:bookmarkEnd w:id="761"/>
      <w:bookmarkEnd w:id="762"/>
      <w:bookmarkEnd w:id="763"/>
      <w:bookmarkEnd w:id="764"/>
    </w:p>
    <w:p w14:paraId="76F904A1" w14:textId="77777777" w:rsidR="00E07DB3" w:rsidRPr="00F442A2" w:rsidRDefault="00E07DB3" w:rsidP="000766F4">
      <w:pPr>
        <w:pStyle w:val="BodyText"/>
        <w:rPr>
          <w:b/>
          <w:bCs/>
        </w:rPr>
      </w:pPr>
      <w:r w:rsidRPr="00F442A2">
        <w:rPr>
          <w:b/>
          <w:bCs/>
        </w:rPr>
        <w:t>Description:</w:t>
      </w:r>
    </w:p>
    <w:p w14:paraId="4A339CC8" w14:textId="6ECB3547" w:rsidR="00E07DB3" w:rsidRPr="00F442A2" w:rsidRDefault="00E07DB3" w:rsidP="00E07DB3">
      <w:pPr>
        <w:pStyle w:val="BodyText"/>
        <w:rPr>
          <w:b/>
          <w:bCs/>
        </w:rPr>
      </w:pPr>
      <w:r w:rsidRPr="00F442A2">
        <w:t xml:space="preserve">The code specifying the precise </w:t>
      </w:r>
      <w:r w:rsidR="0098761D" w:rsidRPr="00F442A2">
        <w:t xml:space="preserve">type </w:t>
      </w:r>
      <w:r w:rsidRPr="00F442A2">
        <w:t>of document</w:t>
      </w:r>
      <w:r w:rsidR="0098761D" w:rsidRPr="00F442A2">
        <w:t xml:space="preserve"> from the user</w:t>
      </w:r>
      <w:r w:rsidR="00916918" w:rsidRPr="00F442A2">
        <w:t>’s</w:t>
      </w:r>
      <w:r w:rsidR="0098761D" w:rsidRPr="00F442A2">
        <w:t xml:space="preserve"> perspective</w:t>
      </w:r>
      <w:r w:rsidRPr="00F442A2">
        <w:t>. It is recommended that the creating entity draw these values from a coding scheme providing a fine level of granularity</w:t>
      </w:r>
      <w:r w:rsidR="0098761D" w:rsidRPr="00F442A2">
        <w:t xml:space="preserve"> such as LOINC</w:t>
      </w:r>
      <w:r w:rsidRPr="00F442A2">
        <w:t xml:space="preserve">. </w:t>
      </w:r>
    </w:p>
    <w:p w14:paraId="39128E15" w14:textId="77777777" w:rsidR="00E07DB3" w:rsidRPr="00F442A2" w:rsidRDefault="00E07DB3" w:rsidP="000766F4">
      <w:pPr>
        <w:pStyle w:val="BodyText"/>
        <w:rPr>
          <w:b/>
          <w:bCs/>
        </w:rPr>
      </w:pPr>
      <w:r w:rsidRPr="00F442A2">
        <w:rPr>
          <w:b/>
          <w:bCs/>
        </w:rPr>
        <w:t>Coding:</w:t>
      </w:r>
    </w:p>
    <w:p w14:paraId="17E184E9" w14:textId="4241DF60" w:rsidR="00E07DB3" w:rsidRPr="00F442A2" w:rsidRDefault="00E07DB3" w:rsidP="00E07DB3">
      <w:pPr>
        <w:pStyle w:val="BodyText"/>
      </w:pPr>
      <w:r w:rsidRPr="00F442A2">
        <w:t xml:space="preserve">Coded as an ebRIM classification. See </w:t>
      </w:r>
      <w:r w:rsidR="00E3287C" w:rsidRPr="00F442A2">
        <w:t>S</w:t>
      </w:r>
      <w:r w:rsidRPr="00F442A2">
        <w:t xml:space="preserve">ection </w:t>
      </w:r>
      <w:r w:rsidR="00F13135" w:rsidRPr="00F442A2">
        <w:fldChar w:fldCharType="begin"/>
      </w:r>
      <w:r w:rsidRPr="00F442A2">
        <w:instrText xml:space="preserve"> REF _Ref355162173 \r \h </w:instrText>
      </w:r>
      <w:r w:rsidR="00F13135" w:rsidRPr="00F442A2">
        <w:fldChar w:fldCharType="separate"/>
      </w:r>
      <w:r w:rsidR="00B85B78" w:rsidRPr="00F442A2">
        <w:t>4.2.3.1.2</w:t>
      </w:r>
      <w:r w:rsidR="00F13135" w:rsidRPr="00F442A2">
        <w:fldChar w:fldCharType="end"/>
      </w:r>
      <w:r w:rsidRPr="00F442A2">
        <w:t xml:space="preserve"> for a description on creating classifications. Shall have </w:t>
      </w:r>
      <w:r w:rsidR="00A31025" w:rsidRPr="00F442A2">
        <w:t>zero or one</w:t>
      </w:r>
      <w:r w:rsidRPr="00F442A2">
        <w:t xml:space="preserve"> value.</w:t>
      </w:r>
    </w:p>
    <w:p w14:paraId="41B4AAD9" w14:textId="77777777" w:rsidR="00E07DB3" w:rsidRPr="00F442A2" w:rsidRDefault="00E07DB3" w:rsidP="00E07DB3">
      <w:pPr>
        <w:pStyle w:val="BodyText"/>
      </w:pPr>
      <w:r w:rsidRPr="00F442A2">
        <w:t>The following example specifies typeCode</w:t>
      </w:r>
      <w:r w:rsidRPr="00F442A2">
        <w:rPr>
          <w:rFonts w:eastAsia="Arial"/>
          <w:lang w:eastAsia="ar-SA"/>
        </w:rPr>
        <w:t>="</w:t>
      </w:r>
      <w:r w:rsidRPr="00F442A2">
        <w:rPr>
          <w:rFonts w:eastAsia="Arial"/>
        </w:rPr>
        <w:t>ExampletypeCode</w:t>
      </w:r>
      <w:r w:rsidRPr="00F442A2">
        <w:rPr>
          <w:rFonts w:eastAsia="Arial"/>
          <w:lang w:eastAsia="ar-SA"/>
        </w:rPr>
        <w:t>"</w:t>
      </w:r>
      <w:r w:rsidRPr="00F442A2">
        <w:t xml:space="preserve"> with display name "</w:t>
      </w:r>
      <w:r w:rsidRPr="00F442A2">
        <w:rPr>
          <w:rFonts w:eastAsia="Arial"/>
        </w:rPr>
        <w:t>typeCodeDisplayName</w:t>
      </w:r>
      <w:r w:rsidRPr="00F442A2">
        <w:t xml:space="preserve"> " and coding scheme "</w:t>
      </w:r>
      <w:r w:rsidRPr="00F442A2">
        <w:rPr>
          <w:rFonts w:eastAsia="Arial"/>
        </w:rPr>
        <w:t xml:space="preserve"> Example Type Code Scheme</w:t>
      </w:r>
      <w:r w:rsidRPr="00F442A2">
        <w:t xml:space="preserve"> " for the DocumentEntry labeled "ExampleDocument". </w:t>
      </w:r>
    </w:p>
    <w:p w14:paraId="4B0B1641" w14:textId="77777777" w:rsidR="00E07DB3" w:rsidRPr="00F442A2" w:rsidRDefault="00E07DB3" w:rsidP="00E07DB3">
      <w:pPr>
        <w:pStyle w:val="BodyText"/>
      </w:pPr>
    </w:p>
    <w:p w14:paraId="0361AA23" w14:textId="77777777" w:rsidR="00E07DB3" w:rsidRPr="00F442A2" w:rsidRDefault="00E07DB3" w:rsidP="00A4429A">
      <w:pPr>
        <w:pStyle w:val="XMLFragment"/>
        <w:rPr>
          <w:lang w:val="en-US"/>
        </w:rPr>
      </w:pPr>
      <w:r w:rsidRPr="00F442A2">
        <w:rPr>
          <w:lang w:val="en-US"/>
        </w:rPr>
        <w:t>&lt;rim:Classification</w:t>
      </w:r>
    </w:p>
    <w:p w14:paraId="54C8B11E" w14:textId="77777777" w:rsidR="00E07DB3" w:rsidRPr="00F442A2" w:rsidRDefault="00E07DB3" w:rsidP="00A4429A">
      <w:pPr>
        <w:pStyle w:val="XMLFragment"/>
        <w:rPr>
          <w:lang w:val="en-US"/>
        </w:rPr>
      </w:pPr>
      <w:r w:rsidRPr="00F442A2">
        <w:rPr>
          <w:lang w:val="en-US"/>
        </w:rPr>
        <w:t xml:space="preserve">    classificationScheme="urn:uuid:f0306f51-975f-434e-a61c-c59651d33983" </w:t>
      </w:r>
    </w:p>
    <w:p w14:paraId="323FB2C7" w14:textId="77777777" w:rsidR="00E07DB3" w:rsidRPr="00F442A2" w:rsidRDefault="00E07DB3" w:rsidP="00A4429A">
      <w:pPr>
        <w:pStyle w:val="XMLFragment"/>
        <w:rPr>
          <w:lang w:val="en-US"/>
        </w:rPr>
      </w:pPr>
      <w:r w:rsidRPr="00F442A2">
        <w:rPr>
          <w:lang w:val="en-US"/>
        </w:rPr>
        <w:t xml:space="preserve">    classifiedObject="ExampleDocument" </w:t>
      </w:r>
    </w:p>
    <w:p w14:paraId="50BA3ED4" w14:textId="77777777" w:rsidR="00E07DB3" w:rsidRPr="00F442A2" w:rsidRDefault="00E07DB3" w:rsidP="00A4429A">
      <w:pPr>
        <w:pStyle w:val="XMLFragment"/>
        <w:rPr>
          <w:lang w:val="en-US"/>
        </w:rPr>
      </w:pPr>
      <w:r w:rsidRPr="00F442A2">
        <w:rPr>
          <w:lang w:val="en-US"/>
        </w:rPr>
        <w:t xml:space="preserve">    nodeRepresentation="ExampletypeCode"</w:t>
      </w:r>
    </w:p>
    <w:p w14:paraId="1409303F" w14:textId="77777777" w:rsidR="00E07DB3" w:rsidRPr="00F442A2" w:rsidRDefault="00E07DB3" w:rsidP="00A4429A">
      <w:pPr>
        <w:pStyle w:val="XMLFragment"/>
        <w:rPr>
          <w:lang w:val="en-US"/>
        </w:rPr>
      </w:pPr>
      <w:r w:rsidRPr="00F442A2">
        <w:rPr>
          <w:lang w:val="en-US"/>
        </w:rPr>
        <w:t xml:space="preserve">    id="IdExample_053"</w:t>
      </w:r>
    </w:p>
    <w:p w14:paraId="3F8CA393" w14:textId="77777777" w:rsidR="00E07DB3" w:rsidRPr="00F442A2" w:rsidRDefault="00E07DB3" w:rsidP="00A4429A">
      <w:pPr>
        <w:pStyle w:val="XMLFragment"/>
        <w:rPr>
          <w:lang w:val="en-US"/>
        </w:rPr>
      </w:pPr>
      <w:r w:rsidRPr="00F442A2">
        <w:rPr>
          <w:lang w:val="en-US"/>
        </w:rPr>
        <w:t xml:space="preserve">    objectType="urn:oasis:names:tc:ebxml-</w:t>
      </w:r>
    </w:p>
    <w:p w14:paraId="116C0B35" w14:textId="77777777" w:rsidR="00E07DB3" w:rsidRPr="00F442A2" w:rsidRDefault="00E07DB3" w:rsidP="00A4429A">
      <w:pPr>
        <w:pStyle w:val="XMLFragment"/>
        <w:rPr>
          <w:lang w:val="en-US"/>
        </w:rPr>
      </w:pPr>
      <w:r w:rsidRPr="00F442A2">
        <w:rPr>
          <w:lang w:val="en-US"/>
        </w:rPr>
        <w:tab/>
        <w:t>regrep:ObjectType:RegistryObject:Classification"&gt;</w:t>
      </w:r>
    </w:p>
    <w:p w14:paraId="78F6AAB2" w14:textId="77777777" w:rsidR="00E07DB3" w:rsidRPr="00F442A2" w:rsidRDefault="00E07DB3" w:rsidP="00A4429A">
      <w:pPr>
        <w:pStyle w:val="XMLFragment"/>
        <w:rPr>
          <w:lang w:val="en-US"/>
        </w:rPr>
      </w:pPr>
      <w:r w:rsidRPr="00F442A2">
        <w:rPr>
          <w:lang w:val="en-US"/>
        </w:rPr>
        <w:t xml:space="preserve">  &lt;rim:Name&gt;</w:t>
      </w:r>
    </w:p>
    <w:p w14:paraId="29FF6294" w14:textId="77777777" w:rsidR="00E07DB3" w:rsidRPr="00F442A2" w:rsidRDefault="00E07DB3" w:rsidP="00A4429A">
      <w:pPr>
        <w:pStyle w:val="XMLFragment"/>
        <w:rPr>
          <w:lang w:val="en-US"/>
        </w:rPr>
      </w:pPr>
      <w:r w:rsidRPr="00F442A2">
        <w:rPr>
          <w:lang w:val="en-US"/>
        </w:rPr>
        <w:t xml:space="preserve">    &lt;rim:LocalizedString value="typeCodeDisplayName" /&gt;</w:t>
      </w:r>
    </w:p>
    <w:p w14:paraId="4575A19B" w14:textId="77777777" w:rsidR="00E07DB3" w:rsidRPr="00F442A2" w:rsidRDefault="00E07DB3" w:rsidP="00A4429A">
      <w:pPr>
        <w:pStyle w:val="XMLFragment"/>
        <w:rPr>
          <w:lang w:val="en-US"/>
        </w:rPr>
      </w:pPr>
      <w:r w:rsidRPr="00F442A2">
        <w:rPr>
          <w:lang w:val="en-US"/>
        </w:rPr>
        <w:t xml:space="preserve">  &lt;/rim:Name&gt;</w:t>
      </w:r>
    </w:p>
    <w:p w14:paraId="4CC588FB" w14:textId="77777777" w:rsidR="00E07DB3" w:rsidRPr="00F442A2" w:rsidRDefault="00E07DB3" w:rsidP="00A4429A">
      <w:pPr>
        <w:pStyle w:val="XMLFragment"/>
        <w:rPr>
          <w:lang w:val="en-US"/>
        </w:rPr>
      </w:pPr>
      <w:r w:rsidRPr="00F442A2">
        <w:rPr>
          <w:lang w:val="en-US"/>
        </w:rPr>
        <w:t xml:space="preserve">  &lt;rim:Slot name="codingScheme"&gt;</w:t>
      </w:r>
    </w:p>
    <w:p w14:paraId="5124DE93" w14:textId="77777777" w:rsidR="00E07DB3" w:rsidRPr="00F442A2" w:rsidRDefault="00E07DB3" w:rsidP="00A4429A">
      <w:pPr>
        <w:pStyle w:val="XMLFragment"/>
        <w:rPr>
          <w:lang w:val="en-US"/>
        </w:rPr>
      </w:pPr>
      <w:r w:rsidRPr="00F442A2">
        <w:rPr>
          <w:lang w:val="en-US"/>
        </w:rPr>
        <w:t xml:space="preserve">    &lt;rim:ValueList&gt;</w:t>
      </w:r>
    </w:p>
    <w:p w14:paraId="0E7B7BA1" w14:textId="77777777" w:rsidR="00E07DB3" w:rsidRPr="00F442A2" w:rsidRDefault="00E07DB3" w:rsidP="00A4429A">
      <w:pPr>
        <w:pStyle w:val="XMLFragment"/>
        <w:rPr>
          <w:lang w:val="en-US"/>
        </w:rPr>
      </w:pPr>
      <w:r w:rsidRPr="00F442A2">
        <w:rPr>
          <w:lang w:val="en-US"/>
        </w:rPr>
        <w:t xml:space="preserve">      &lt;rim:Value&gt;Example Type Code Scheme&lt;/rim:Value&gt;</w:t>
      </w:r>
    </w:p>
    <w:p w14:paraId="32429B3E" w14:textId="77777777" w:rsidR="00E07DB3" w:rsidRPr="00F442A2" w:rsidRDefault="00E07DB3" w:rsidP="00A4429A">
      <w:pPr>
        <w:pStyle w:val="XMLFragment"/>
        <w:rPr>
          <w:lang w:val="en-US"/>
        </w:rPr>
      </w:pPr>
      <w:r w:rsidRPr="00F442A2">
        <w:rPr>
          <w:lang w:val="en-US"/>
        </w:rPr>
        <w:t xml:space="preserve">    &lt;/rim:ValueList&gt;</w:t>
      </w:r>
    </w:p>
    <w:p w14:paraId="404A6580" w14:textId="77777777" w:rsidR="00E07DB3" w:rsidRPr="00F442A2" w:rsidRDefault="00E07DB3" w:rsidP="00A4429A">
      <w:pPr>
        <w:pStyle w:val="XMLFragment"/>
        <w:rPr>
          <w:lang w:val="en-US"/>
        </w:rPr>
      </w:pPr>
      <w:r w:rsidRPr="00F442A2">
        <w:rPr>
          <w:lang w:val="en-US"/>
        </w:rPr>
        <w:t xml:space="preserve">  &lt;/rim:Slot&gt;</w:t>
      </w:r>
    </w:p>
    <w:p w14:paraId="0124C063" w14:textId="77777777" w:rsidR="00E07DB3" w:rsidRPr="00F442A2" w:rsidRDefault="00E07DB3" w:rsidP="00A4429A">
      <w:pPr>
        <w:pStyle w:val="XMLFragment"/>
        <w:rPr>
          <w:lang w:val="en-US"/>
        </w:rPr>
      </w:pPr>
      <w:r w:rsidRPr="00F442A2">
        <w:rPr>
          <w:lang w:val="en-US"/>
        </w:rPr>
        <w:t>&lt;/rim:Classification&gt;</w:t>
      </w:r>
    </w:p>
    <w:p w14:paraId="79F5441E" w14:textId="77777777" w:rsidR="0064503F" w:rsidRPr="00F442A2" w:rsidRDefault="0064503F" w:rsidP="00526BF4">
      <w:pPr>
        <w:pStyle w:val="BodyText"/>
      </w:pPr>
      <w:bookmarkStart w:id="765" w:name="_Toc355944488"/>
      <w:bookmarkStart w:id="766" w:name="_Toc355947408"/>
      <w:bookmarkStart w:id="767" w:name="_Toc355948531"/>
      <w:bookmarkStart w:id="768" w:name="_Toc356293487"/>
      <w:bookmarkStart w:id="769" w:name="_Toc357585779"/>
      <w:bookmarkStart w:id="770" w:name="_Toc352575108"/>
      <w:bookmarkStart w:id="771" w:name="_Ref352586211"/>
      <w:bookmarkStart w:id="772" w:name="_Toc364252865"/>
      <w:bookmarkStart w:id="773" w:name="_Toc367876995"/>
      <w:bookmarkEnd w:id="765"/>
      <w:bookmarkEnd w:id="766"/>
      <w:bookmarkEnd w:id="767"/>
      <w:bookmarkEnd w:id="768"/>
      <w:bookmarkEnd w:id="769"/>
    </w:p>
    <w:p w14:paraId="51432EE8"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DocumentEntry.uniqueI</w:t>
      </w:r>
      <w:bookmarkEnd w:id="770"/>
      <w:bookmarkEnd w:id="771"/>
      <w:r w:rsidRPr="00F442A2">
        <w:t>d</w:t>
      </w:r>
      <w:bookmarkEnd w:id="772"/>
      <w:bookmarkEnd w:id="773"/>
    </w:p>
    <w:p w14:paraId="196B50FA" w14:textId="77777777" w:rsidR="00E07DB3" w:rsidRPr="00F442A2" w:rsidRDefault="00E07DB3" w:rsidP="000766F4">
      <w:pPr>
        <w:pStyle w:val="BodyText"/>
        <w:rPr>
          <w:b/>
          <w:bCs/>
        </w:rPr>
      </w:pPr>
      <w:r w:rsidRPr="00F442A2">
        <w:rPr>
          <w:b/>
          <w:bCs/>
        </w:rPr>
        <w:t>Description:</w:t>
      </w:r>
    </w:p>
    <w:p w14:paraId="450E405E" w14:textId="0D294D2F" w:rsidR="00E07DB3" w:rsidRPr="00F442A2" w:rsidRDefault="00E07DB3" w:rsidP="00E07DB3">
      <w:pPr>
        <w:pStyle w:val="BodyText"/>
      </w:pPr>
      <w:r w:rsidRPr="00F442A2">
        <w:lastRenderedPageBreak/>
        <w:t xml:space="preserve">Globally unique identifier assigned to the document by </w:t>
      </w:r>
      <w:r w:rsidR="00F50E2E" w:rsidRPr="00F442A2">
        <w:t>its creator</w:t>
      </w:r>
      <w:r w:rsidRPr="00F442A2">
        <w:t>.</w:t>
      </w:r>
    </w:p>
    <w:p w14:paraId="4EC81CCE" w14:textId="77777777" w:rsidR="00E07DB3" w:rsidRPr="00F442A2" w:rsidRDefault="00E07DB3" w:rsidP="00E07DB3">
      <w:pPr>
        <w:pStyle w:val="BodyText"/>
        <w:rPr>
          <w:lang w:eastAsia="ar-SA"/>
        </w:rPr>
      </w:pPr>
      <w:r w:rsidRPr="00F442A2">
        <w:t xml:space="preserve">A DocumentEntry representing a single document is identified by the uniqueId attribute; the </w:t>
      </w:r>
      <w:r w:rsidRPr="00F442A2">
        <w:rPr>
          <w:lang w:eastAsia="ar-SA"/>
        </w:rPr>
        <w:t>linkage between DocumentEntry and the document it represents is made with the uniqueId attribute.</w:t>
      </w:r>
    </w:p>
    <w:p w14:paraId="6E05EFB0" w14:textId="77777777" w:rsidR="00B64D20" w:rsidRPr="00F442A2" w:rsidRDefault="00E07DB3" w:rsidP="00E07DB3">
      <w:pPr>
        <w:pStyle w:val="BodyText"/>
      </w:pPr>
      <w:r w:rsidRPr="00F442A2">
        <w:t xml:space="preserve">This unique identifier may be used in other documents to reference this document. </w:t>
      </w:r>
    </w:p>
    <w:p w14:paraId="74C91F81" w14:textId="77777777" w:rsidR="00B64D20" w:rsidRPr="00F442A2" w:rsidRDefault="00B64D20" w:rsidP="00E460AB">
      <w:r w:rsidRPr="00F442A2">
        <w:t>Two documents MAY be assigned the same uniqueId if the documents have the same byte sequence, but they SHALL NOT be assigned the same uniqueId if the documents have different byte sequences when communicated via a Document Sharing protocol</w:t>
      </w:r>
      <w:r w:rsidR="00AE4CAE" w:rsidRPr="00F442A2">
        <w:t xml:space="preserve">. </w:t>
      </w:r>
      <w:r w:rsidRPr="00F442A2">
        <w:t>The size and hash metadata attributes allow for a quick comparison, so it is adequate to treat two documents as having the same byte sequence if their size and hash attributes are the same.</w:t>
      </w:r>
    </w:p>
    <w:p w14:paraId="62CA9FB5" w14:textId="77777777" w:rsidR="00B64D20" w:rsidRPr="00F442A2" w:rsidRDefault="00B64D20" w:rsidP="00E460AB">
      <w:r w:rsidRPr="00F442A2">
        <w:t>For formats where different byte sequences can be functionally equivalent (XML, for example, where whitespace between elements is ignored), it is important to note that documents with different byte sequences SHALL have different uniqueIds even if they are functionally equivalent when communicated via a Document Sharing protocol.</w:t>
      </w:r>
    </w:p>
    <w:p w14:paraId="125DC8BC" w14:textId="77777777" w:rsidR="00E07DB3" w:rsidRPr="00F442A2" w:rsidRDefault="00E07DB3" w:rsidP="000766F4">
      <w:pPr>
        <w:pStyle w:val="BodyText"/>
        <w:keepNext/>
        <w:rPr>
          <w:b/>
          <w:bCs/>
        </w:rPr>
      </w:pPr>
      <w:r w:rsidRPr="00F442A2">
        <w:rPr>
          <w:b/>
          <w:bCs/>
        </w:rPr>
        <w:t>Coding:</w:t>
      </w:r>
    </w:p>
    <w:p w14:paraId="32EA8FF1" w14:textId="0F839742" w:rsidR="00E07DB3" w:rsidRPr="00F442A2" w:rsidRDefault="00E07DB3" w:rsidP="00E07DB3">
      <w:pPr>
        <w:pStyle w:val="BodyText"/>
      </w:pPr>
      <w:r w:rsidRPr="00F442A2">
        <w:t xml:space="preserve">The format of the DocumentEntry.uniqueId value is </w:t>
      </w:r>
      <w:r w:rsidR="00436245" w:rsidRPr="00F442A2">
        <w:t>Identifier (</w:t>
      </w:r>
      <w:r w:rsidRPr="00F442A2">
        <w:t xml:space="preserve">see </w:t>
      </w:r>
      <w:r w:rsidR="00E3287C" w:rsidRPr="00F442A2">
        <w:t>Ta</w:t>
      </w:r>
      <w:r w:rsidR="00D468EC" w:rsidRPr="00F442A2">
        <w:t>ble</w:t>
      </w:r>
      <w:r w:rsidRPr="00F442A2">
        <w:t xml:space="preserve"> 4.2.3.1.7-2</w:t>
      </w:r>
      <w:r w:rsidR="00436245" w:rsidRPr="00F442A2">
        <w:t>)</w:t>
      </w:r>
      <w:r w:rsidRPr="00F442A2">
        <w:t>.</w:t>
      </w:r>
    </w:p>
    <w:p w14:paraId="6BA0DA81" w14:textId="002EB223" w:rsidR="00E07DB3" w:rsidRPr="00F442A2" w:rsidRDefault="00E07DB3" w:rsidP="00E07DB3">
      <w:r w:rsidRPr="00F442A2">
        <w:t xml:space="preserve">Coded as an ebRIM ExternalIdentifier (see </w:t>
      </w:r>
      <w:r w:rsidR="00E3287C" w:rsidRPr="00F442A2">
        <w:t>S</w:t>
      </w:r>
      <w:r w:rsidRPr="00F442A2">
        <w:t xml:space="preserve">ection </w:t>
      </w:r>
      <w:r w:rsidR="00F13135" w:rsidRPr="00F442A2">
        <w:fldChar w:fldCharType="begin"/>
      </w:r>
      <w:r w:rsidRPr="00F442A2">
        <w:instrText xml:space="preserve"> REF _Ref355096158 \r \h </w:instrText>
      </w:r>
      <w:r w:rsidR="00F13135" w:rsidRPr="00F442A2">
        <w:fldChar w:fldCharType="separate"/>
      </w:r>
      <w:r w:rsidR="00B85B78" w:rsidRPr="00F442A2">
        <w:t>4.2.3.1.3</w:t>
      </w:r>
      <w:r w:rsidR="00F13135" w:rsidRPr="00F442A2">
        <w:fldChar w:fldCharType="end"/>
      </w:r>
      <w:r w:rsidRPr="00F442A2">
        <w:t xml:space="preserve"> for a description of coding an ebRIM ExternalIdentifier) which references, and is contained in, the ExtrinsicObject representing the DocumentEntry. There shall be only a single uniqueId value.</w:t>
      </w:r>
    </w:p>
    <w:p w14:paraId="343DE5B0" w14:textId="30FA07DC" w:rsidR="00436245" w:rsidRPr="00F442A2" w:rsidRDefault="00436245" w:rsidP="00436245">
      <w:pPr>
        <w:pStyle w:val="BodyText"/>
      </w:pPr>
      <w:r w:rsidRPr="00F442A2">
        <w:t xml:space="preserve"> Document creators should use OIDs in dot notation (see OID in Table 4.2.3.1.7-2) as uniqueIds, with the following exceptions:</w:t>
      </w:r>
    </w:p>
    <w:p w14:paraId="45A15BDE" w14:textId="112F87C3" w:rsidR="00436245" w:rsidRPr="00F442A2" w:rsidRDefault="00436245" w:rsidP="005A199D">
      <w:pPr>
        <w:pStyle w:val="ListBullet2"/>
      </w:pPr>
      <w:r w:rsidRPr="00F442A2">
        <w:t xml:space="preserve">For documents using HL7v3 Instance Identifiers (e.g., CDAs) with an extension attribute, the uniqueId should be a serialization of the root and extension attributes in the form root^extension. The HL7v3 Instance Identifier URN encoding (using the namespace urn:hl7ii) should not be used. </w:t>
      </w:r>
    </w:p>
    <w:p w14:paraId="5A4E1FB3" w14:textId="0FD9AC99" w:rsidR="00436245" w:rsidRPr="00F442A2" w:rsidRDefault="00436245" w:rsidP="005A199D">
      <w:pPr>
        <w:pStyle w:val="ListBullet2"/>
      </w:pPr>
      <w:r w:rsidRPr="00F442A2">
        <w:t>For documents using UUIDs, the uniqueId should be URN-encoded (see UUID in Table 4.2.3.1.7-2).</w:t>
      </w:r>
    </w:p>
    <w:p w14:paraId="0222FDE2" w14:textId="2E3F5B3A" w:rsidR="00436245" w:rsidRPr="00F442A2" w:rsidRDefault="00436245" w:rsidP="005A199D">
      <w:pPr>
        <w:pStyle w:val="ListBullet2"/>
      </w:pPr>
      <w:r w:rsidRPr="00F442A2">
        <w:t xml:space="preserve">For documents using URIs, the uniqueId should be the URI, except for URNs with the “urn:oid:” and “urn:uuid:” namespaces (see OID and UUID above). </w:t>
      </w:r>
    </w:p>
    <w:p w14:paraId="13727124" w14:textId="2502D173" w:rsidR="00436245" w:rsidRPr="00F442A2" w:rsidRDefault="00436245" w:rsidP="00436245">
      <w:pPr>
        <w:pStyle w:val="BodyText"/>
      </w:pPr>
      <w:r w:rsidRPr="00F442A2">
        <w:t>All guidance regarding the structure and format of the identifier is meant to support document creators in following best practices for identifier management. From the perspective of all other actors, the uniqueId should be considered an opaque string.</w:t>
      </w:r>
    </w:p>
    <w:p w14:paraId="286B21BD" w14:textId="580E714F" w:rsidR="00436245" w:rsidRPr="00F442A2" w:rsidRDefault="00F31892" w:rsidP="00B93FE6">
      <w:pPr>
        <w:pStyle w:val="Note"/>
      </w:pPr>
      <w:r w:rsidRPr="00F442A2">
        <w:t>Note</w:t>
      </w:r>
      <w:r w:rsidR="00436245" w:rsidRPr="00F442A2">
        <w:t>: Some IHE profiles may restrict the length and format of this attribute.</w:t>
      </w:r>
    </w:p>
    <w:p w14:paraId="2684B8B8" w14:textId="77777777" w:rsidR="00E07DB3" w:rsidRPr="00F442A2" w:rsidRDefault="00E07DB3" w:rsidP="00E07DB3">
      <w:pPr>
        <w:pStyle w:val="BodyText"/>
      </w:pPr>
    </w:p>
    <w:p w14:paraId="4CAF444F" w14:textId="77777777" w:rsidR="00E07DB3" w:rsidRPr="005A199D" w:rsidRDefault="00E07DB3" w:rsidP="00A4429A">
      <w:pPr>
        <w:pStyle w:val="XMLFragment"/>
        <w:rPr>
          <w:lang w:val="it-IT"/>
        </w:rPr>
      </w:pPr>
      <w:r w:rsidRPr="005A199D">
        <w:rPr>
          <w:lang w:val="it-IT"/>
        </w:rPr>
        <w:lastRenderedPageBreak/>
        <w:t>&lt;rim:ExternalIdentifier</w:t>
      </w:r>
    </w:p>
    <w:p w14:paraId="7ADC5FE4" w14:textId="77777777" w:rsidR="00E07DB3" w:rsidRPr="005A199D" w:rsidRDefault="00E07DB3" w:rsidP="00A4429A">
      <w:pPr>
        <w:pStyle w:val="XMLFragment"/>
        <w:rPr>
          <w:lang w:val="it-IT"/>
        </w:rPr>
      </w:pPr>
      <w:r w:rsidRPr="005A199D">
        <w:rPr>
          <w:lang w:val="it-IT"/>
        </w:rPr>
        <w:t xml:space="preserve">    identificationScheme="urn:uuid:2e82c1f6-a085-4c72-9da3-8640a32e42ab" </w:t>
      </w:r>
    </w:p>
    <w:p w14:paraId="73579BD2" w14:textId="03329146" w:rsidR="00E07DB3" w:rsidRPr="00F442A2" w:rsidRDefault="00E07DB3" w:rsidP="00A4429A">
      <w:pPr>
        <w:pStyle w:val="XMLFragment"/>
        <w:rPr>
          <w:lang w:val="en-US"/>
        </w:rPr>
      </w:pPr>
      <w:r w:rsidRPr="005A199D">
        <w:rPr>
          <w:lang w:val="it-IT"/>
        </w:rPr>
        <w:t xml:space="preserve">    </w:t>
      </w:r>
      <w:r w:rsidRPr="00F442A2">
        <w:rPr>
          <w:lang w:val="en-US"/>
        </w:rPr>
        <w:t>value="</w:t>
      </w:r>
      <w:r w:rsidR="00F31892" w:rsidRPr="00F442A2">
        <w:rPr>
          <w:lang w:val="en-US"/>
        </w:rPr>
        <w:t>2.999</w:t>
      </w:r>
      <w:r w:rsidRPr="00F442A2">
        <w:rPr>
          <w:lang w:val="en-US"/>
        </w:rPr>
        <w:t>.78901.2345.6.7^123456"</w:t>
      </w:r>
    </w:p>
    <w:p w14:paraId="0301BA02" w14:textId="77777777" w:rsidR="00E07DB3" w:rsidRPr="00F442A2" w:rsidRDefault="00E07DB3" w:rsidP="00A4429A">
      <w:pPr>
        <w:pStyle w:val="XMLFragment"/>
        <w:rPr>
          <w:lang w:val="en-US"/>
        </w:rPr>
      </w:pPr>
      <w:r w:rsidRPr="00F442A2">
        <w:rPr>
          <w:lang w:val="en-US"/>
        </w:rPr>
        <w:t xml:space="preserve">    id="IdExample_054"</w:t>
      </w:r>
    </w:p>
    <w:p w14:paraId="744995CC" w14:textId="77777777" w:rsidR="00E07DB3" w:rsidRPr="00F442A2" w:rsidRDefault="00E07DB3" w:rsidP="00A4429A">
      <w:pPr>
        <w:pStyle w:val="XMLFragment"/>
        <w:rPr>
          <w:lang w:val="en-US"/>
        </w:rPr>
      </w:pPr>
      <w:r w:rsidRPr="00F442A2">
        <w:rPr>
          <w:lang w:val="en-US"/>
        </w:rPr>
        <w:t xml:space="preserve">    objectType="urn:oasis:names:tc:ebxml-regrep:ObjectType:RegistryObject:ExternalIdentifier"</w:t>
      </w:r>
    </w:p>
    <w:p w14:paraId="4604A05B" w14:textId="77777777" w:rsidR="00E07DB3" w:rsidRPr="00F442A2" w:rsidRDefault="00E07DB3" w:rsidP="00A4429A">
      <w:pPr>
        <w:pStyle w:val="XMLFragment"/>
        <w:rPr>
          <w:lang w:val="en-US"/>
        </w:rPr>
      </w:pPr>
      <w:r w:rsidRPr="00F442A2">
        <w:rPr>
          <w:lang w:val="en-US"/>
        </w:rPr>
        <w:t xml:space="preserve">    registryObject="DocumentEntry01"&gt;</w:t>
      </w:r>
    </w:p>
    <w:p w14:paraId="3A88AD88" w14:textId="77777777" w:rsidR="00E07DB3" w:rsidRPr="00F442A2" w:rsidRDefault="00E07DB3" w:rsidP="00A4429A">
      <w:pPr>
        <w:pStyle w:val="XMLFragment"/>
        <w:rPr>
          <w:lang w:val="en-US"/>
        </w:rPr>
      </w:pPr>
      <w:r w:rsidRPr="00F442A2">
        <w:rPr>
          <w:lang w:val="en-US"/>
        </w:rPr>
        <w:t xml:space="preserve">  &lt;rim:Name&gt;</w:t>
      </w:r>
    </w:p>
    <w:p w14:paraId="28761885" w14:textId="77777777" w:rsidR="00E07DB3" w:rsidRPr="00F442A2" w:rsidRDefault="00E07DB3" w:rsidP="00A4429A">
      <w:pPr>
        <w:pStyle w:val="XMLFragment"/>
        <w:rPr>
          <w:lang w:val="en-US"/>
        </w:rPr>
      </w:pPr>
      <w:r w:rsidRPr="00F442A2">
        <w:rPr>
          <w:lang w:val="en-US"/>
        </w:rPr>
        <w:t xml:space="preserve">    &lt;rim:LocalizedString value="XDSDocumentEntry.uniqueId"/&gt;</w:t>
      </w:r>
    </w:p>
    <w:p w14:paraId="55975F30" w14:textId="77777777" w:rsidR="00E07DB3" w:rsidRPr="00F442A2" w:rsidRDefault="00E07DB3" w:rsidP="00A4429A">
      <w:pPr>
        <w:pStyle w:val="XMLFragment"/>
        <w:rPr>
          <w:lang w:val="en-US"/>
        </w:rPr>
      </w:pPr>
      <w:r w:rsidRPr="00F442A2">
        <w:rPr>
          <w:lang w:val="en-US"/>
        </w:rPr>
        <w:t xml:space="preserve">  &lt;/rim:Name&gt;  </w:t>
      </w:r>
    </w:p>
    <w:p w14:paraId="2B2B891C" w14:textId="77777777" w:rsidR="00E07DB3" w:rsidRPr="00F442A2" w:rsidRDefault="00E07DB3" w:rsidP="00A4429A">
      <w:pPr>
        <w:pStyle w:val="XMLFragment"/>
        <w:rPr>
          <w:lang w:val="en-US"/>
        </w:rPr>
      </w:pPr>
      <w:r w:rsidRPr="00F442A2">
        <w:rPr>
          <w:lang w:val="en-US"/>
        </w:rPr>
        <w:t>&lt;/rim:ExternalIdentifier&gt;</w:t>
      </w:r>
    </w:p>
    <w:p w14:paraId="4037B463" w14:textId="77777777" w:rsidR="0064503F" w:rsidRPr="00F442A2" w:rsidRDefault="0064503F" w:rsidP="00526BF4">
      <w:pPr>
        <w:pStyle w:val="BodyText"/>
      </w:pPr>
      <w:bookmarkStart w:id="774" w:name="_Toc355944490"/>
      <w:bookmarkStart w:id="775" w:name="_Toc355947410"/>
      <w:bookmarkStart w:id="776" w:name="_Toc355948533"/>
      <w:bookmarkStart w:id="777" w:name="_Toc356293489"/>
      <w:bookmarkStart w:id="778" w:name="_Toc357585781"/>
      <w:bookmarkStart w:id="779" w:name="_Ref287362050"/>
      <w:bookmarkStart w:id="780" w:name="_Toc352575109"/>
      <w:bookmarkStart w:id="781" w:name="_Toc364252866"/>
      <w:bookmarkStart w:id="782" w:name="_Toc367876996"/>
      <w:bookmarkEnd w:id="774"/>
      <w:bookmarkEnd w:id="775"/>
      <w:bookmarkEnd w:id="776"/>
      <w:bookmarkEnd w:id="777"/>
      <w:bookmarkEnd w:id="778"/>
    </w:p>
    <w:p w14:paraId="3410232A" w14:textId="77777777" w:rsidR="00E07DB3" w:rsidRPr="00F442A2" w:rsidRDefault="00E07DB3" w:rsidP="009E7736">
      <w:pPr>
        <w:pStyle w:val="Heading5"/>
        <w:numPr>
          <w:ilvl w:val="4"/>
          <w:numId w:val="5"/>
        </w:numPr>
        <w:tabs>
          <w:tab w:val="clear" w:pos="1008"/>
          <w:tab w:val="clear" w:pos="1980"/>
        </w:tabs>
        <w:suppressAutoHyphens w:val="0"/>
      </w:pPr>
      <w:r w:rsidRPr="00F442A2">
        <w:t>DocumentEntry.URI</w:t>
      </w:r>
      <w:bookmarkEnd w:id="779"/>
      <w:bookmarkEnd w:id="780"/>
      <w:bookmarkEnd w:id="781"/>
      <w:bookmarkEnd w:id="782"/>
    </w:p>
    <w:p w14:paraId="6A21DCFE" w14:textId="77777777" w:rsidR="00E07DB3" w:rsidRPr="00F442A2" w:rsidRDefault="00E07DB3" w:rsidP="000766F4">
      <w:pPr>
        <w:pStyle w:val="BodyText"/>
        <w:rPr>
          <w:b/>
          <w:bCs/>
        </w:rPr>
      </w:pPr>
      <w:r w:rsidRPr="00F442A2">
        <w:rPr>
          <w:b/>
          <w:bCs/>
        </w:rPr>
        <w:t>Description:</w:t>
      </w:r>
    </w:p>
    <w:p w14:paraId="3027FB34" w14:textId="77777777" w:rsidR="00E07DB3" w:rsidRPr="00F442A2" w:rsidRDefault="00E07DB3" w:rsidP="00E07DB3">
      <w:pPr>
        <w:pStyle w:val="BodyText"/>
      </w:pPr>
      <w:r w:rsidRPr="00F442A2">
        <w:t>The URI attribute contains the URI for the document.</w:t>
      </w:r>
    </w:p>
    <w:p w14:paraId="08DCC832" w14:textId="77777777" w:rsidR="00E07DB3" w:rsidRPr="00F442A2" w:rsidRDefault="00E07DB3" w:rsidP="000766F4">
      <w:pPr>
        <w:pStyle w:val="BodyText"/>
        <w:rPr>
          <w:b/>
          <w:bCs/>
        </w:rPr>
      </w:pPr>
      <w:r w:rsidRPr="00F442A2">
        <w:rPr>
          <w:b/>
          <w:bCs/>
        </w:rPr>
        <w:t>Coding:</w:t>
      </w:r>
    </w:p>
    <w:p w14:paraId="3EEAC0E1" w14:textId="77777777" w:rsidR="00886CA7" w:rsidRPr="00F442A2" w:rsidRDefault="00DE2994" w:rsidP="000766F4">
      <w:pPr>
        <w:pStyle w:val="BodyText"/>
      </w:pPr>
      <w:r w:rsidRPr="00F442A2">
        <w:t>Max length is 256 characters</w:t>
      </w:r>
      <w:r w:rsidR="00F04D64" w:rsidRPr="00F442A2">
        <w:t xml:space="preserve">. </w:t>
      </w:r>
      <w:r w:rsidR="00E07DB3" w:rsidRPr="00F442A2">
        <w:t>Coded as an ebRIM Slot. Shall have only a single value.</w:t>
      </w:r>
    </w:p>
    <w:p w14:paraId="7C15F4E9" w14:textId="45FBCCE6" w:rsidR="00D63229" w:rsidRPr="00F442A2" w:rsidRDefault="00886CA7" w:rsidP="000766F4">
      <w:pPr>
        <w:pStyle w:val="BodyText"/>
      </w:pPr>
      <w:r w:rsidRPr="00F442A2">
        <w:t>In XDM, for example, the URI attribute will contain a relative URI to the document (see ITI TF-2b: 3.32.4.1.2.2).</w:t>
      </w:r>
      <w:r w:rsidR="00E07DB3" w:rsidRPr="00F442A2">
        <w:t xml:space="preserve"> </w:t>
      </w:r>
    </w:p>
    <w:p w14:paraId="1CB1268A" w14:textId="77777777" w:rsidR="00E07DB3" w:rsidRPr="00F442A2" w:rsidRDefault="00E07DB3" w:rsidP="00E07DB3">
      <w:pPr>
        <w:pStyle w:val="BodyText"/>
      </w:pPr>
    </w:p>
    <w:p w14:paraId="53203707" w14:textId="77777777" w:rsidR="00E07DB3" w:rsidRPr="00F442A2" w:rsidRDefault="00E07DB3" w:rsidP="00A4429A">
      <w:pPr>
        <w:pStyle w:val="XMLFragment"/>
        <w:rPr>
          <w:lang w:val="en-US"/>
        </w:rPr>
      </w:pPr>
      <w:r w:rsidRPr="00F442A2">
        <w:rPr>
          <w:lang w:val="en-US"/>
        </w:rPr>
        <w:t>&lt;rim:Slot name="URI"&gt;</w:t>
      </w:r>
    </w:p>
    <w:p w14:paraId="15EBD88B" w14:textId="77777777" w:rsidR="00E07DB3" w:rsidRPr="00F442A2" w:rsidRDefault="00E07DB3" w:rsidP="00A4429A">
      <w:pPr>
        <w:pStyle w:val="XMLFragment"/>
        <w:rPr>
          <w:lang w:val="en-US"/>
        </w:rPr>
      </w:pPr>
      <w:r w:rsidRPr="00F442A2">
        <w:rPr>
          <w:lang w:val="en-US"/>
        </w:rPr>
        <w:t xml:space="preserve">  &lt;rim:ValueList&gt;</w:t>
      </w:r>
    </w:p>
    <w:p w14:paraId="13DF0D89" w14:textId="77777777" w:rsidR="00E07DB3" w:rsidRPr="00F442A2" w:rsidRDefault="00E07DB3" w:rsidP="00A4429A">
      <w:pPr>
        <w:pStyle w:val="XMLFragment"/>
        <w:rPr>
          <w:lang w:val="en-US"/>
        </w:rPr>
      </w:pPr>
      <w:r w:rsidRPr="00F442A2">
        <w:rPr>
          <w:lang w:val="en-US"/>
        </w:rPr>
        <w:t xml:space="preserve">    &lt;rim:Value&gt;DOC001.XML&lt;/rim:Value&gt;</w:t>
      </w:r>
    </w:p>
    <w:p w14:paraId="6F170DB8" w14:textId="77777777" w:rsidR="00E07DB3" w:rsidRPr="00F442A2" w:rsidRDefault="00E07DB3" w:rsidP="00A4429A">
      <w:pPr>
        <w:pStyle w:val="XMLFragment"/>
        <w:rPr>
          <w:lang w:val="en-US"/>
        </w:rPr>
      </w:pPr>
      <w:r w:rsidRPr="00F442A2">
        <w:rPr>
          <w:lang w:val="en-US"/>
        </w:rPr>
        <w:t xml:space="preserve">  &lt;/rim:ValueList&gt;</w:t>
      </w:r>
    </w:p>
    <w:p w14:paraId="62763A96" w14:textId="77777777" w:rsidR="00E07DB3" w:rsidRPr="00F442A2" w:rsidRDefault="00E07DB3" w:rsidP="00A4429A">
      <w:pPr>
        <w:pStyle w:val="XMLFragment"/>
        <w:rPr>
          <w:lang w:val="en-US"/>
        </w:rPr>
      </w:pPr>
      <w:r w:rsidRPr="00F442A2">
        <w:rPr>
          <w:lang w:val="en-US"/>
        </w:rPr>
        <w:t>&lt;/rim:Slot&gt;</w:t>
      </w:r>
    </w:p>
    <w:p w14:paraId="6CB27850" w14:textId="77777777" w:rsidR="0064503F" w:rsidRPr="00F442A2" w:rsidRDefault="0064503F" w:rsidP="00526BF4">
      <w:pPr>
        <w:pStyle w:val="BodyText"/>
      </w:pPr>
      <w:bookmarkStart w:id="783" w:name="_Toc363716922"/>
      <w:bookmarkStart w:id="784" w:name="_Toc363717377"/>
      <w:bookmarkStart w:id="785" w:name="_Toc363717753"/>
      <w:bookmarkStart w:id="786" w:name="_Toc363716923"/>
      <w:bookmarkStart w:id="787" w:name="_Toc363717378"/>
      <w:bookmarkStart w:id="788" w:name="_Toc363717754"/>
      <w:bookmarkStart w:id="789" w:name="_Toc363716924"/>
      <w:bookmarkStart w:id="790" w:name="_Toc363717379"/>
      <w:bookmarkStart w:id="791" w:name="_Toc363717755"/>
      <w:bookmarkStart w:id="792" w:name="_Toc363716925"/>
      <w:bookmarkStart w:id="793" w:name="_Toc363717380"/>
      <w:bookmarkStart w:id="794" w:name="_Toc363717756"/>
      <w:bookmarkStart w:id="795" w:name="_Toc363716926"/>
      <w:bookmarkStart w:id="796" w:name="_Toc363717381"/>
      <w:bookmarkStart w:id="797" w:name="_Toc363717757"/>
      <w:bookmarkStart w:id="798" w:name="_Toc363716927"/>
      <w:bookmarkStart w:id="799" w:name="_Toc363717382"/>
      <w:bookmarkStart w:id="800" w:name="_Toc363717758"/>
      <w:bookmarkStart w:id="801" w:name="_Toc363716928"/>
      <w:bookmarkStart w:id="802" w:name="_Toc363717383"/>
      <w:bookmarkStart w:id="803" w:name="_Toc363717759"/>
      <w:bookmarkStart w:id="804" w:name="_Toc363716929"/>
      <w:bookmarkStart w:id="805" w:name="_Toc363717384"/>
      <w:bookmarkStart w:id="806" w:name="_Toc363717760"/>
      <w:bookmarkStart w:id="807" w:name="_Toc363716930"/>
      <w:bookmarkStart w:id="808" w:name="_Toc363717385"/>
      <w:bookmarkStart w:id="809" w:name="_Toc363717761"/>
      <w:bookmarkStart w:id="810" w:name="_Toc363716931"/>
      <w:bookmarkStart w:id="811" w:name="_Toc363717386"/>
      <w:bookmarkStart w:id="812" w:name="_Toc363717762"/>
      <w:bookmarkStart w:id="813" w:name="_Toc363716932"/>
      <w:bookmarkStart w:id="814" w:name="_Toc363717387"/>
      <w:bookmarkStart w:id="815" w:name="_Toc363717763"/>
      <w:bookmarkStart w:id="816" w:name="_Toc363716933"/>
      <w:bookmarkStart w:id="817" w:name="_Toc363717388"/>
      <w:bookmarkStart w:id="818" w:name="_Toc363717764"/>
      <w:bookmarkStart w:id="819" w:name="_Toc363716934"/>
      <w:bookmarkStart w:id="820" w:name="_Toc363717389"/>
      <w:bookmarkStart w:id="821" w:name="_Toc363717765"/>
      <w:bookmarkStart w:id="822" w:name="_Toc363716935"/>
      <w:bookmarkStart w:id="823" w:name="_Toc363717390"/>
      <w:bookmarkStart w:id="824" w:name="_Toc363717766"/>
      <w:bookmarkStart w:id="825" w:name="_Toc363716936"/>
      <w:bookmarkStart w:id="826" w:name="_Toc363717391"/>
      <w:bookmarkStart w:id="827" w:name="_Toc363717767"/>
      <w:bookmarkStart w:id="828" w:name="_Toc363716937"/>
      <w:bookmarkStart w:id="829" w:name="_Toc363717392"/>
      <w:bookmarkStart w:id="830" w:name="_Toc363717768"/>
      <w:bookmarkStart w:id="831" w:name="_Toc363716938"/>
      <w:bookmarkStart w:id="832" w:name="_Toc363717393"/>
      <w:bookmarkStart w:id="833" w:name="_Toc363717769"/>
      <w:bookmarkStart w:id="834" w:name="_Toc363716939"/>
      <w:bookmarkStart w:id="835" w:name="_Toc363717394"/>
      <w:bookmarkStart w:id="836" w:name="_Toc363717770"/>
      <w:bookmarkStart w:id="837" w:name="_Toc363716940"/>
      <w:bookmarkStart w:id="838" w:name="_Toc363717395"/>
      <w:bookmarkStart w:id="839" w:name="_Toc363717771"/>
      <w:bookmarkStart w:id="840" w:name="_Toc363716941"/>
      <w:bookmarkStart w:id="841" w:name="_Toc363717396"/>
      <w:bookmarkStart w:id="842" w:name="_Toc363717772"/>
      <w:bookmarkStart w:id="843" w:name="_Toc363716942"/>
      <w:bookmarkStart w:id="844" w:name="_Toc363717397"/>
      <w:bookmarkStart w:id="845" w:name="_Toc363717773"/>
      <w:bookmarkStart w:id="846" w:name="_Toc363716943"/>
      <w:bookmarkStart w:id="847" w:name="_Toc363717398"/>
      <w:bookmarkStart w:id="848" w:name="_Toc363717774"/>
      <w:bookmarkStart w:id="849" w:name="_Toc363716944"/>
      <w:bookmarkStart w:id="850" w:name="_Toc363717399"/>
      <w:bookmarkStart w:id="851" w:name="_Toc363717775"/>
      <w:bookmarkStart w:id="852" w:name="_Toc364252867"/>
      <w:bookmarkStart w:id="853" w:name="_Toc367876997"/>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p>
    <w:p w14:paraId="15BE7D84" w14:textId="77777777" w:rsidR="00E07DB3" w:rsidRPr="00F442A2" w:rsidRDefault="00E07DB3" w:rsidP="009E7736">
      <w:pPr>
        <w:pStyle w:val="Heading5"/>
        <w:numPr>
          <w:ilvl w:val="4"/>
          <w:numId w:val="5"/>
        </w:numPr>
        <w:tabs>
          <w:tab w:val="clear" w:pos="1008"/>
          <w:tab w:val="clear" w:pos="1980"/>
        </w:tabs>
        <w:suppressAutoHyphens w:val="0"/>
      </w:pPr>
      <w:bookmarkStart w:id="854" w:name="_Ref458681522"/>
      <w:r w:rsidRPr="00F442A2">
        <w:t>DocumentEntry.referenceIdList</w:t>
      </w:r>
      <w:bookmarkEnd w:id="852"/>
      <w:bookmarkEnd w:id="853"/>
      <w:bookmarkEnd w:id="854"/>
    </w:p>
    <w:p w14:paraId="47E1EC85" w14:textId="77777777" w:rsidR="00E07DB3" w:rsidRPr="00F442A2" w:rsidRDefault="00E07DB3" w:rsidP="000766F4">
      <w:pPr>
        <w:pStyle w:val="BodyText"/>
        <w:rPr>
          <w:b/>
          <w:bCs/>
        </w:rPr>
      </w:pPr>
      <w:r w:rsidRPr="00F442A2">
        <w:rPr>
          <w:b/>
          <w:bCs/>
        </w:rPr>
        <w:t>Description:</w:t>
      </w:r>
    </w:p>
    <w:p w14:paraId="259CC96F" w14:textId="66156304" w:rsidR="00E07DB3" w:rsidRPr="00F442A2" w:rsidRDefault="00E07DB3" w:rsidP="00E07DB3">
      <w:pPr>
        <w:pStyle w:val="BodyText"/>
      </w:pPr>
      <w:r w:rsidRPr="00F442A2">
        <w:t xml:space="preserve">This list contains zero or more Identifiers. These Identifiers may be internal or external identifiers, </w:t>
      </w:r>
      <w:r w:rsidR="009E3EA4" w:rsidRPr="00F442A2">
        <w:t>e.g.,</w:t>
      </w:r>
      <w:r w:rsidRPr="00F442A2">
        <w:t xml:space="preserve"> Identifiers may be Accession Numbers, Order Numbers, Referral Request Identifiers, </w:t>
      </w:r>
      <w:r w:rsidR="00E6349A" w:rsidRPr="00F442A2">
        <w:t xml:space="preserve">XDW </w:t>
      </w:r>
      <w:r w:rsidRPr="00F442A2">
        <w:t xml:space="preserve">Workflow Instance Identifiers, etc. The referenceIdList contains Identifiers CXi encoded, as specified in </w:t>
      </w:r>
      <w:r w:rsidR="00E3287C" w:rsidRPr="00F442A2">
        <w:t>T</w:t>
      </w:r>
      <w:r w:rsidR="00D468EC" w:rsidRPr="00F442A2">
        <w:t>able</w:t>
      </w:r>
      <w:r w:rsidRPr="00F442A2">
        <w:t xml:space="preserve"> 4.2.3.1.7-2. </w:t>
      </w:r>
    </w:p>
    <w:p w14:paraId="0AE877A7" w14:textId="77777777" w:rsidR="00E07DB3" w:rsidRPr="00F442A2" w:rsidRDefault="00E07DB3" w:rsidP="000766F4">
      <w:pPr>
        <w:pStyle w:val="BodyText"/>
        <w:rPr>
          <w:b/>
          <w:bCs/>
        </w:rPr>
      </w:pPr>
      <w:r w:rsidRPr="00F442A2">
        <w:rPr>
          <w:b/>
          <w:bCs/>
        </w:rPr>
        <w:t xml:space="preserve">Coding: </w:t>
      </w:r>
    </w:p>
    <w:p w14:paraId="1342EA5B" w14:textId="1F2DCA01" w:rsidR="00E07DB3" w:rsidRPr="00F442A2" w:rsidRDefault="00DE2994" w:rsidP="00E07DB3">
      <w:pPr>
        <w:pStyle w:val="BodyText"/>
        <w:rPr>
          <w:b/>
        </w:rPr>
      </w:pPr>
      <w:r w:rsidRPr="00F442A2">
        <w:t>Max length is 256 characters</w:t>
      </w:r>
      <w:r w:rsidR="00F04D64" w:rsidRPr="00F442A2">
        <w:t xml:space="preserve">. </w:t>
      </w:r>
      <w:r w:rsidR="00E07DB3" w:rsidRPr="00F442A2">
        <w:t xml:space="preserve">Coded as an ebRIM Slot. May have multiple values. </w:t>
      </w:r>
    </w:p>
    <w:p w14:paraId="092570BD" w14:textId="4D5010DB" w:rsidR="00E07DB3" w:rsidRPr="00F442A2" w:rsidRDefault="00E07DB3" w:rsidP="00E07DB3">
      <w:pPr>
        <w:pStyle w:val="BodyText"/>
      </w:pPr>
      <w:r w:rsidRPr="00F442A2">
        <w:t xml:space="preserve">The name of the slot in the metadata shall be </w:t>
      </w:r>
      <w:r w:rsidRPr="00F442A2">
        <w:rPr>
          <w:rFonts w:ascii="Courier New" w:hAnsi="Courier New" w:cs="Courier New"/>
          <w:sz w:val="20"/>
        </w:rPr>
        <w:t>urn:ihe:iti:xds:2013:referenceIdList</w:t>
      </w:r>
      <w:r w:rsidRPr="00F442A2">
        <w:t>.</w:t>
      </w:r>
    </w:p>
    <w:p w14:paraId="7C62C7AA" w14:textId="77777777" w:rsidR="00E07DB3" w:rsidRPr="00F442A2" w:rsidRDefault="00E07DB3" w:rsidP="00E07DB3">
      <w:pPr>
        <w:pStyle w:val="BodyText"/>
      </w:pPr>
      <w:r w:rsidRPr="00F442A2">
        <w:t xml:space="preserve">For example encoding </w:t>
      </w:r>
      <w:r w:rsidR="00C612C7" w:rsidRPr="00F442A2">
        <w:t>two</w:t>
      </w:r>
      <w:r w:rsidRPr="00F442A2">
        <w:t xml:space="preserve"> values in the referenceIdList</w:t>
      </w:r>
      <w:r w:rsidR="00C612C7" w:rsidRPr="00F442A2">
        <w:t>:</w:t>
      </w:r>
    </w:p>
    <w:p w14:paraId="7492D01F" w14:textId="77777777" w:rsidR="00C612C7" w:rsidRPr="00F442A2" w:rsidRDefault="00C612C7" w:rsidP="00E07DB3">
      <w:pPr>
        <w:pStyle w:val="BodyText"/>
      </w:pPr>
    </w:p>
    <w:p w14:paraId="3F472FC5" w14:textId="67F05C4F" w:rsidR="00E07DB3" w:rsidRPr="00F442A2" w:rsidRDefault="00E07DB3" w:rsidP="00A4429A">
      <w:pPr>
        <w:pStyle w:val="XMLFragment"/>
        <w:rPr>
          <w:lang w:val="en-US"/>
        </w:rPr>
      </w:pPr>
      <w:r w:rsidRPr="00F442A2">
        <w:rPr>
          <w:lang w:val="en-US"/>
        </w:rPr>
        <w:lastRenderedPageBreak/>
        <w:t>&lt;rim:Slot name="urn:ihe:iti:xds:2013:referenceIdList"&gt;</w:t>
      </w:r>
    </w:p>
    <w:p w14:paraId="290071CF" w14:textId="77777777" w:rsidR="00E07DB3" w:rsidRPr="00F442A2" w:rsidRDefault="00E07DB3" w:rsidP="00A4429A">
      <w:pPr>
        <w:pStyle w:val="XMLFragment"/>
        <w:rPr>
          <w:lang w:val="en-US"/>
        </w:rPr>
      </w:pPr>
      <w:r w:rsidRPr="00F442A2">
        <w:rPr>
          <w:lang w:val="en-US"/>
        </w:rPr>
        <w:t xml:space="preserve"> &lt;rim:ValueList&gt;</w:t>
      </w:r>
    </w:p>
    <w:p w14:paraId="111AD27E" w14:textId="77777777" w:rsidR="00E07DB3" w:rsidRPr="00F442A2" w:rsidRDefault="00E07DB3" w:rsidP="00A4429A">
      <w:pPr>
        <w:pStyle w:val="XMLFragment"/>
        <w:rPr>
          <w:lang w:val="en-US"/>
        </w:rPr>
      </w:pPr>
      <w:r w:rsidRPr="00F442A2">
        <w:rPr>
          <w:lang w:val="en-US"/>
        </w:rPr>
        <w:t xml:space="preserve">  &lt;rim:Value&gt;</w:t>
      </w:r>
    </w:p>
    <w:p w14:paraId="4D09D968" w14:textId="77777777" w:rsidR="00E07DB3" w:rsidRPr="00F442A2" w:rsidRDefault="00E07DB3" w:rsidP="00A4429A">
      <w:pPr>
        <w:pStyle w:val="XMLFragment"/>
        <w:rPr>
          <w:lang w:val="en-US"/>
        </w:rPr>
      </w:pPr>
      <w:r w:rsidRPr="00F442A2">
        <w:rPr>
          <w:lang w:val="en-US"/>
        </w:rPr>
        <w:t>2013001^^^&amp;1.2.3.4.5.6&amp;ISO^urn:ihe:iti:xds:2013:accession</w:t>
      </w:r>
    </w:p>
    <w:p w14:paraId="0DE63603" w14:textId="77777777" w:rsidR="00E07DB3" w:rsidRPr="00F442A2" w:rsidRDefault="00E07DB3" w:rsidP="00A4429A">
      <w:pPr>
        <w:pStyle w:val="XMLFragment"/>
        <w:rPr>
          <w:lang w:val="en-US"/>
        </w:rPr>
      </w:pPr>
      <w:r w:rsidRPr="00F442A2">
        <w:rPr>
          <w:lang w:val="en-US"/>
        </w:rPr>
        <w:t xml:space="preserve">  &lt;/rim:Value&gt;</w:t>
      </w:r>
      <w:r w:rsidRPr="00F442A2">
        <w:rPr>
          <w:lang w:val="en-US"/>
        </w:rPr>
        <w:br/>
        <w:t xml:space="preserve">  &lt;rim:Value&gt;</w:t>
      </w:r>
    </w:p>
    <w:p w14:paraId="53B2D2A7" w14:textId="0B1241DB" w:rsidR="00E07DB3" w:rsidRPr="00F442A2" w:rsidRDefault="00E07DB3" w:rsidP="00A4429A">
      <w:pPr>
        <w:pStyle w:val="XMLFragment"/>
        <w:rPr>
          <w:lang w:val="en-US"/>
        </w:rPr>
      </w:pPr>
      <w:r w:rsidRPr="00F442A2">
        <w:rPr>
          <w:lang w:val="en-US"/>
        </w:rPr>
        <w:t>1.2.3.12.78.23^^^</w:t>
      </w:r>
      <w:r w:rsidR="00E6349A" w:rsidRPr="00F442A2">
        <w:rPr>
          <w:lang w:val="en-US"/>
        </w:rPr>
        <w:t>&amp;1.2.3.4&amp;ISO</w:t>
      </w:r>
      <w:r w:rsidRPr="00F442A2">
        <w:rPr>
          <w:lang w:val="en-US"/>
        </w:rPr>
        <w:t>^urn:ihe:iti:xds:2013:uniqueId</w:t>
      </w:r>
    </w:p>
    <w:p w14:paraId="0E48280A" w14:textId="77777777" w:rsidR="00E07DB3" w:rsidRPr="00F442A2" w:rsidRDefault="00E07DB3" w:rsidP="00A4429A">
      <w:pPr>
        <w:pStyle w:val="XMLFragment"/>
        <w:rPr>
          <w:lang w:val="en-US"/>
        </w:rPr>
      </w:pPr>
      <w:r w:rsidRPr="00F442A2">
        <w:rPr>
          <w:lang w:val="en-US"/>
        </w:rPr>
        <w:t xml:space="preserve">  &lt;/rim:Value&gt;</w:t>
      </w:r>
      <w:r w:rsidRPr="00F442A2">
        <w:rPr>
          <w:lang w:val="en-US"/>
        </w:rPr>
        <w:br/>
        <w:t xml:space="preserve"> &lt;/rim:ValueList&gt;</w:t>
      </w:r>
    </w:p>
    <w:p w14:paraId="0134B32C" w14:textId="77777777" w:rsidR="00E07DB3" w:rsidRPr="00F442A2" w:rsidRDefault="00E07DB3" w:rsidP="00A4429A">
      <w:pPr>
        <w:pStyle w:val="XMLFragment"/>
        <w:rPr>
          <w:lang w:val="en-US"/>
        </w:rPr>
      </w:pPr>
      <w:r w:rsidRPr="00F442A2">
        <w:rPr>
          <w:lang w:val="en-US"/>
        </w:rPr>
        <w:t>&lt;/rim:Slot&gt;</w:t>
      </w:r>
    </w:p>
    <w:p w14:paraId="5DCA408D" w14:textId="77777777" w:rsidR="0064503F" w:rsidRPr="00F442A2" w:rsidRDefault="0064503F" w:rsidP="00526BF4">
      <w:pPr>
        <w:pStyle w:val="BodyText"/>
      </w:pPr>
      <w:bookmarkStart w:id="855" w:name="_Toc367876998"/>
    </w:p>
    <w:p w14:paraId="331B4973" w14:textId="77777777" w:rsidR="00884F12" w:rsidRPr="00F442A2" w:rsidRDefault="00884F12" w:rsidP="009E7736">
      <w:pPr>
        <w:pStyle w:val="Heading5"/>
        <w:numPr>
          <w:ilvl w:val="4"/>
          <w:numId w:val="5"/>
        </w:numPr>
        <w:tabs>
          <w:tab w:val="clear" w:pos="1008"/>
          <w:tab w:val="clear" w:pos="1980"/>
        </w:tabs>
        <w:suppressAutoHyphens w:val="0"/>
      </w:pPr>
      <w:bookmarkStart w:id="856" w:name="_Ref458681361"/>
      <w:r w:rsidRPr="00F442A2">
        <w:t>DocumentEntry.limitedMetadata</w:t>
      </w:r>
      <w:bookmarkEnd w:id="855"/>
      <w:bookmarkEnd w:id="856"/>
    </w:p>
    <w:p w14:paraId="38DD991E" w14:textId="77777777" w:rsidR="00884F12" w:rsidRPr="00F442A2" w:rsidRDefault="00884F12" w:rsidP="000766F4">
      <w:pPr>
        <w:pStyle w:val="BodyText"/>
        <w:rPr>
          <w:b/>
          <w:bCs/>
        </w:rPr>
      </w:pPr>
      <w:r w:rsidRPr="00F442A2">
        <w:rPr>
          <w:b/>
          <w:bCs/>
        </w:rPr>
        <w:t>Description:</w:t>
      </w:r>
    </w:p>
    <w:p w14:paraId="2847F3A9" w14:textId="77777777" w:rsidR="00884F12" w:rsidRPr="00F442A2" w:rsidRDefault="00884F12" w:rsidP="00884F12">
      <w:pPr>
        <w:pStyle w:val="BodyText"/>
      </w:pPr>
      <w:r w:rsidRPr="00F442A2">
        <w:t xml:space="preserve">Indicates whether the Document Entry was created using the less rigorous requirements of metadata as defined for the Metadata-Limited Document Source. </w:t>
      </w:r>
    </w:p>
    <w:p w14:paraId="6B5B531D" w14:textId="77777777" w:rsidR="00884F12" w:rsidRPr="00F442A2" w:rsidRDefault="00884F12" w:rsidP="000766F4">
      <w:pPr>
        <w:pStyle w:val="BodyText"/>
        <w:rPr>
          <w:b/>
          <w:bCs/>
        </w:rPr>
      </w:pPr>
      <w:r w:rsidRPr="00F442A2">
        <w:rPr>
          <w:b/>
          <w:bCs/>
        </w:rPr>
        <w:t xml:space="preserve">Coding: </w:t>
      </w:r>
    </w:p>
    <w:p w14:paraId="29906CA2" w14:textId="77777777" w:rsidR="00884F12" w:rsidRPr="00F442A2" w:rsidRDefault="00884F12" w:rsidP="00884F12">
      <w:pPr>
        <w:pStyle w:val="BodyText"/>
      </w:pPr>
      <w:r w:rsidRPr="00F442A2">
        <w:t xml:space="preserve">The Document Entry is flagged using an ebRIM Classification with a </w:t>
      </w:r>
      <w:r w:rsidR="00B64D20" w:rsidRPr="00F442A2">
        <w:t xml:space="preserve">classificationNode </w:t>
      </w:r>
      <w:r w:rsidRPr="00F442A2">
        <w:t xml:space="preserve">of </w:t>
      </w:r>
      <w:r w:rsidRPr="00F442A2">
        <w:rPr>
          <w:rFonts w:ascii="Courier New" w:hAnsi="Courier New" w:cs="Courier New"/>
          <w:sz w:val="20"/>
        </w:rPr>
        <w:t>urn:uuid:ab9b591b-83ab-4d03-8f5d-f93b1fb92e85</w:t>
      </w:r>
      <w:r w:rsidRPr="00F442A2">
        <w:t>.</w:t>
      </w:r>
    </w:p>
    <w:p w14:paraId="24A44850" w14:textId="77777777" w:rsidR="00884F12" w:rsidRPr="00F442A2" w:rsidRDefault="00884F12" w:rsidP="00884F12">
      <w:pPr>
        <w:pStyle w:val="BodyText"/>
      </w:pPr>
      <w:r w:rsidRPr="00F442A2">
        <w:t xml:space="preserve">The following example marks the “DocEntry” Document Entry as created via the less rigorous metadata requirements. </w:t>
      </w:r>
    </w:p>
    <w:p w14:paraId="4D76E726" w14:textId="77777777" w:rsidR="00884F12" w:rsidRPr="00F442A2" w:rsidRDefault="00884F12" w:rsidP="00884F12">
      <w:pPr>
        <w:pStyle w:val="BodyText"/>
      </w:pPr>
    </w:p>
    <w:p w14:paraId="658E7E96" w14:textId="77777777" w:rsidR="00884F12" w:rsidRPr="00F442A2" w:rsidRDefault="00884F12" w:rsidP="00A4429A">
      <w:pPr>
        <w:pStyle w:val="XMLFragment"/>
        <w:rPr>
          <w:lang w:val="en-US"/>
        </w:rPr>
      </w:pPr>
      <w:r w:rsidRPr="00F442A2">
        <w:rPr>
          <w:lang w:val="en-US"/>
        </w:rPr>
        <w:t>&lt;ExtrinsicObject id="DocEntry"&gt;</w:t>
      </w:r>
    </w:p>
    <w:p w14:paraId="269B1BE8" w14:textId="77777777" w:rsidR="00884F12" w:rsidRPr="00F442A2" w:rsidRDefault="00884F12" w:rsidP="00A4429A">
      <w:pPr>
        <w:pStyle w:val="XMLFragment"/>
        <w:rPr>
          <w:lang w:val="en-US"/>
        </w:rPr>
      </w:pPr>
      <w:r w:rsidRPr="00F442A2">
        <w:rPr>
          <w:lang w:val="en-US"/>
        </w:rPr>
        <w:t>(…)</w:t>
      </w:r>
    </w:p>
    <w:p w14:paraId="278A5DD6" w14:textId="77777777" w:rsidR="00884F12" w:rsidRPr="00F442A2" w:rsidRDefault="00884F12" w:rsidP="00A4429A">
      <w:pPr>
        <w:pStyle w:val="XMLFragment"/>
        <w:rPr>
          <w:lang w:val="en-US"/>
        </w:rPr>
      </w:pPr>
      <w:r w:rsidRPr="00F442A2">
        <w:rPr>
          <w:lang w:val="en-US"/>
        </w:rPr>
        <w:t xml:space="preserve">    &lt;Classification classifiedObject="DocEntry"</w:t>
      </w:r>
    </w:p>
    <w:p w14:paraId="023EAA52" w14:textId="77777777" w:rsidR="00884F12" w:rsidRPr="00F442A2" w:rsidRDefault="00884F12" w:rsidP="00A4429A">
      <w:pPr>
        <w:pStyle w:val="XMLFragment"/>
        <w:rPr>
          <w:lang w:val="en-US"/>
        </w:rPr>
      </w:pPr>
      <w:r w:rsidRPr="00F442A2">
        <w:rPr>
          <w:lang w:val="en-US"/>
        </w:rPr>
        <w:tab/>
        <w:t xml:space="preserve">  classificationNode="urn:uuid:ab9b591b-83ab-4d03-8f5d-f93b1fb92e85”/&gt;</w:t>
      </w:r>
    </w:p>
    <w:p w14:paraId="3918BB85" w14:textId="77777777" w:rsidR="00884F12" w:rsidRPr="00F442A2" w:rsidRDefault="00884F12" w:rsidP="00A4429A">
      <w:pPr>
        <w:pStyle w:val="XMLFragment"/>
        <w:rPr>
          <w:lang w:val="en-US"/>
        </w:rPr>
      </w:pPr>
      <w:r w:rsidRPr="00F442A2">
        <w:rPr>
          <w:lang w:val="en-US"/>
        </w:rPr>
        <w:t>(…)</w:t>
      </w:r>
    </w:p>
    <w:p w14:paraId="04DEABD9" w14:textId="77777777" w:rsidR="00E07DB3" w:rsidRPr="00F442A2" w:rsidRDefault="00884F12" w:rsidP="00A4429A">
      <w:pPr>
        <w:pStyle w:val="XMLFragment"/>
        <w:rPr>
          <w:lang w:val="en-US"/>
        </w:rPr>
      </w:pPr>
      <w:r w:rsidRPr="00F442A2">
        <w:rPr>
          <w:lang w:val="en-US"/>
        </w:rPr>
        <w:t>&lt;/ExtrinsicObject&gt;</w:t>
      </w:r>
    </w:p>
    <w:p w14:paraId="6D7355BB" w14:textId="77777777" w:rsidR="0064503F" w:rsidRPr="00F442A2" w:rsidRDefault="0064503F" w:rsidP="00526BF4">
      <w:pPr>
        <w:pStyle w:val="BodyText"/>
      </w:pPr>
      <w:bookmarkStart w:id="857" w:name="_Toc355944492"/>
      <w:bookmarkStart w:id="858" w:name="_Toc355947412"/>
      <w:bookmarkStart w:id="859" w:name="_Toc355948535"/>
      <w:bookmarkStart w:id="860" w:name="_Toc356293491"/>
      <w:bookmarkStart w:id="861" w:name="_Toc357585783"/>
      <w:bookmarkStart w:id="862" w:name="_Toc330997941"/>
      <w:bookmarkStart w:id="863" w:name="_Toc352575110"/>
      <w:bookmarkStart w:id="864" w:name="_Ref352763363"/>
      <w:bookmarkStart w:id="865" w:name="_Ref357150578"/>
      <w:bookmarkStart w:id="866" w:name="_Toc364252868"/>
      <w:bookmarkStart w:id="867" w:name="_Toc367876999"/>
      <w:bookmarkEnd w:id="857"/>
      <w:bookmarkEnd w:id="858"/>
      <w:bookmarkEnd w:id="859"/>
      <w:bookmarkEnd w:id="860"/>
      <w:bookmarkEnd w:id="861"/>
    </w:p>
    <w:p w14:paraId="7CACE615" w14:textId="77777777" w:rsidR="00933F2E" w:rsidRPr="00F442A2" w:rsidRDefault="005A4C04" w:rsidP="009E7736">
      <w:pPr>
        <w:pStyle w:val="Heading5"/>
        <w:numPr>
          <w:ilvl w:val="4"/>
          <w:numId w:val="5"/>
        </w:numPr>
        <w:tabs>
          <w:tab w:val="clear" w:pos="1008"/>
          <w:tab w:val="clear" w:pos="1980"/>
        </w:tabs>
        <w:suppressAutoHyphens w:val="0"/>
      </w:pPr>
      <w:bookmarkStart w:id="868" w:name="_Ref458681411"/>
      <w:r w:rsidRPr="00F442A2">
        <w:t>DocumentEntry.objectType</w:t>
      </w:r>
      <w:bookmarkEnd w:id="868"/>
    </w:p>
    <w:p w14:paraId="1003BD47" w14:textId="77777777" w:rsidR="005A4C04" w:rsidRPr="00F442A2" w:rsidRDefault="005A4C04" w:rsidP="000766F4">
      <w:pPr>
        <w:pStyle w:val="StyleBold"/>
      </w:pPr>
      <w:r w:rsidRPr="00F442A2">
        <w:t>Description:</w:t>
      </w:r>
    </w:p>
    <w:p w14:paraId="7A80F3D4" w14:textId="62D7662C" w:rsidR="005A4C04" w:rsidRPr="00F442A2" w:rsidRDefault="005A4C04" w:rsidP="005A4C04">
      <w:pPr>
        <w:pStyle w:val="BodyText"/>
      </w:pPr>
      <w:r w:rsidRPr="00F442A2">
        <w:t>The objectType attribute reflects the type of DocumentEntry</w:t>
      </w:r>
      <w:r w:rsidR="00B310FE" w:rsidRPr="00F442A2">
        <w:t xml:space="preserve">. </w:t>
      </w:r>
      <w:r w:rsidRPr="00F442A2">
        <w:t>As described in Section 4.1.1, there are two DocumentEntry types: Stable Document Entry and On-Demand Document Entry</w:t>
      </w:r>
      <w:r w:rsidR="00B310FE" w:rsidRPr="00F442A2">
        <w:t xml:space="preserve">. </w:t>
      </w:r>
      <w:r w:rsidRPr="00F442A2">
        <w:t>A Stable Document Entry contains metadata about an already created document available for retrieval is a Document Entry and is designated by setting objectType equal to the UUID for Stable (see</w:t>
      </w:r>
      <w:r w:rsidR="00E3287C" w:rsidRPr="00F442A2">
        <w:t xml:space="preserve"> Section </w:t>
      </w:r>
      <w:r w:rsidRPr="00F442A2">
        <w:t>4.2.5.2 for the UUID)</w:t>
      </w:r>
      <w:r w:rsidR="00B310FE" w:rsidRPr="00F442A2">
        <w:t xml:space="preserve">. </w:t>
      </w:r>
      <w:r w:rsidRPr="00F442A2">
        <w:t>An On-Demand Document</w:t>
      </w:r>
      <w:r w:rsidR="00EB5F72" w:rsidRPr="00F442A2">
        <w:t xml:space="preserve"> </w:t>
      </w:r>
      <w:r w:rsidRPr="00F442A2">
        <w:t>Entry contains metadata which can be used to create an on-demand document which collects the latest, most recent available information at the time of retrieval</w:t>
      </w:r>
      <w:r w:rsidR="00B310FE" w:rsidRPr="00F442A2">
        <w:t xml:space="preserve">. </w:t>
      </w:r>
      <w:r w:rsidRPr="00F442A2">
        <w:t xml:space="preserve">It is designed by setting an objectType equal to the UUID for on-demand (see </w:t>
      </w:r>
      <w:r w:rsidR="00E3287C" w:rsidRPr="00F442A2">
        <w:t xml:space="preserve">Section </w:t>
      </w:r>
      <w:r w:rsidRPr="00F442A2">
        <w:t>4.2.5.2 for the UUID).</w:t>
      </w:r>
    </w:p>
    <w:p w14:paraId="4016FE35" w14:textId="77777777" w:rsidR="005A4C04" w:rsidRPr="00F442A2" w:rsidRDefault="005A4C04" w:rsidP="000766F4">
      <w:pPr>
        <w:pStyle w:val="StyleBold"/>
      </w:pPr>
      <w:r w:rsidRPr="00F442A2">
        <w:lastRenderedPageBreak/>
        <w:t>Coding:</w:t>
      </w:r>
    </w:p>
    <w:p w14:paraId="4D230A33" w14:textId="77777777" w:rsidR="005A4C04" w:rsidRPr="00F442A2" w:rsidRDefault="005A4C04" w:rsidP="005A4C04">
      <w:pPr>
        <w:pStyle w:val="BodyText"/>
      </w:pPr>
      <w:r w:rsidRPr="00F442A2">
        <w:t xml:space="preserve">Max length is unbounded. The format of the objectType value is UUID. </w:t>
      </w:r>
    </w:p>
    <w:p w14:paraId="544B234A" w14:textId="77777777" w:rsidR="005A4C04" w:rsidRPr="00F442A2" w:rsidRDefault="005A4C04" w:rsidP="005A4C04">
      <w:pPr>
        <w:pStyle w:val="BodyText"/>
      </w:pPr>
      <w:r w:rsidRPr="00F442A2">
        <w:t xml:space="preserve">The value of the objectType is coded in the objectType XML attribute on the ExtrinsicObject representing the DocumentEntry. In the example below, the objectType is </w:t>
      </w:r>
      <w:r w:rsidRPr="00F442A2">
        <w:rPr>
          <w:szCs w:val="24"/>
        </w:rPr>
        <w:t xml:space="preserve">urn:uuid:7edca82f-054d-47f2-a032-9b2a5b5186c1 </w:t>
      </w:r>
      <w:r w:rsidRPr="00F442A2">
        <w:t>and reflects a stable DocumentEntry.</w:t>
      </w:r>
    </w:p>
    <w:p w14:paraId="6195A2C6" w14:textId="77777777" w:rsidR="005A4C04" w:rsidRPr="00F442A2" w:rsidRDefault="005A4C04" w:rsidP="00A4429A">
      <w:pPr>
        <w:pStyle w:val="BodyText"/>
      </w:pPr>
    </w:p>
    <w:p w14:paraId="44927E6A" w14:textId="77777777" w:rsidR="005A4C04" w:rsidRPr="00F442A2" w:rsidRDefault="005A4C04" w:rsidP="00A4429A">
      <w:pPr>
        <w:pStyle w:val="XMLFragment"/>
        <w:rPr>
          <w:rStyle w:val="XMLname"/>
          <w:lang w:val="en-US"/>
        </w:rPr>
      </w:pPr>
      <w:r w:rsidRPr="00F442A2">
        <w:rPr>
          <w:rStyle w:val="XMLname"/>
          <w:lang w:val="en-US"/>
        </w:rPr>
        <w:t>&lt;rim:ExtrinsicObject mimeType="application/pdf"</w:t>
      </w:r>
    </w:p>
    <w:p w14:paraId="43088558" w14:textId="77777777" w:rsidR="005A4C04" w:rsidRPr="00F442A2" w:rsidRDefault="005A4C04" w:rsidP="00A4429A">
      <w:pPr>
        <w:pStyle w:val="XMLFragment"/>
        <w:rPr>
          <w:rStyle w:val="XMLname"/>
          <w:lang w:val="en-US"/>
        </w:rPr>
      </w:pPr>
      <w:r w:rsidRPr="00F442A2">
        <w:rPr>
          <w:rStyle w:val="XMLname"/>
          <w:lang w:val="en-US"/>
        </w:rPr>
        <w:t xml:space="preserve">  id="urn:uuid:a6e06ca8-0c75-4064-9e5c-88b9045a96f6" </w:t>
      </w:r>
    </w:p>
    <w:p w14:paraId="38F05CD5" w14:textId="77777777" w:rsidR="005A4C04" w:rsidRPr="00F442A2" w:rsidRDefault="005A4C04" w:rsidP="00A4429A">
      <w:pPr>
        <w:pStyle w:val="XMLFragment"/>
        <w:rPr>
          <w:rStyle w:val="XMLname"/>
          <w:lang w:val="en-US"/>
        </w:rPr>
      </w:pPr>
      <w:r w:rsidRPr="00F442A2">
        <w:rPr>
          <w:rStyle w:val="XMLname"/>
          <w:lang w:val="en-US"/>
        </w:rPr>
        <w:t xml:space="preserve">  objectType="urn:uuid:7edca82f-054d-47f2-a032-9b2a5b5186c1"</w:t>
      </w:r>
    </w:p>
    <w:p w14:paraId="78262560" w14:textId="77777777" w:rsidR="005A4C04" w:rsidRPr="00F442A2" w:rsidRDefault="005A4C04" w:rsidP="00A4429A">
      <w:pPr>
        <w:pStyle w:val="XMLFragment"/>
        <w:rPr>
          <w:lang w:val="en-US"/>
        </w:rPr>
      </w:pPr>
      <w:r w:rsidRPr="00F442A2">
        <w:rPr>
          <w:rStyle w:val="XMLname"/>
          <w:lang w:val="en-US"/>
        </w:rPr>
        <w:t>&gt; …</w:t>
      </w:r>
    </w:p>
    <w:p w14:paraId="6A74D772" w14:textId="77777777" w:rsidR="005A4C04" w:rsidRPr="00F442A2" w:rsidRDefault="005A4C04" w:rsidP="00A4429A">
      <w:pPr>
        <w:pStyle w:val="BodyText"/>
      </w:pPr>
    </w:p>
    <w:p w14:paraId="1F7A2F1F" w14:textId="77777777" w:rsidR="00E07DB3" w:rsidRPr="00F442A2" w:rsidRDefault="00E07DB3" w:rsidP="009E7736">
      <w:pPr>
        <w:pStyle w:val="Heading4"/>
        <w:numPr>
          <w:ilvl w:val="3"/>
          <w:numId w:val="5"/>
        </w:numPr>
        <w:tabs>
          <w:tab w:val="clear" w:pos="1980"/>
        </w:tabs>
        <w:suppressAutoHyphens w:val="0"/>
        <w:ind w:left="1008" w:hanging="1008"/>
      </w:pPr>
      <w:r w:rsidRPr="00F442A2">
        <w:t>SubmissionSet Attributes</w:t>
      </w:r>
      <w:bookmarkEnd w:id="862"/>
      <w:bookmarkEnd w:id="863"/>
      <w:bookmarkEnd w:id="864"/>
      <w:bookmarkEnd w:id="865"/>
      <w:bookmarkEnd w:id="866"/>
      <w:bookmarkEnd w:id="867"/>
    </w:p>
    <w:p w14:paraId="2D6E71A9" w14:textId="77777777" w:rsidR="00E07DB3" w:rsidRPr="00F442A2" w:rsidRDefault="00E07DB3" w:rsidP="00E07DB3">
      <w:pPr>
        <w:pStyle w:val="BodyText"/>
      </w:pPr>
      <w:r w:rsidRPr="00F442A2">
        <w:rPr>
          <w:lang w:eastAsia="ar-SA"/>
        </w:rPr>
        <w:t>The following metadata elements shall be used to describe a SubmissionSet.</w:t>
      </w:r>
    </w:p>
    <w:p w14:paraId="010B191F" w14:textId="77777777" w:rsidR="00E07DB3" w:rsidRPr="00F442A2" w:rsidRDefault="00E07DB3" w:rsidP="00E07DB3">
      <w:pPr>
        <w:pStyle w:val="BodyText"/>
        <w:rPr>
          <w:lang w:eastAsia="ar-SA"/>
        </w:rPr>
      </w:pPr>
      <w:r w:rsidRPr="00F442A2">
        <w:rPr>
          <w:lang w:eastAsia="ar-SA"/>
        </w:rPr>
        <w:t xml:space="preserve">Each attribute shown is an attribute on the RegistryPackage object defining the SubmissionSet. The attribute name is defined with a prefix of the object type of SubmissionSet when referenced by other objects, for example SubmissionSet.sourceId. </w:t>
      </w:r>
    </w:p>
    <w:p w14:paraId="2AD4BE50" w14:textId="1414DFD8" w:rsidR="00E07DB3" w:rsidRPr="00F442A2" w:rsidRDefault="00916918" w:rsidP="00E07DB3">
      <w:pPr>
        <w:pStyle w:val="BodyText"/>
      </w:pPr>
      <w:r w:rsidRPr="00F442A2">
        <w:t>S</w:t>
      </w:r>
      <w:r w:rsidR="00E07DB3" w:rsidRPr="00F442A2">
        <w:t xml:space="preserve">ee </w:t>
      </w:r>
      <w:r w:rsidR="00C612C7" w:rsidRPr="00F442A2">
        <w:t>Section 4.2.3.1.8</w:t>
      </w:r>
      <w:r w:rsidR="00E07DB3" w:rsidRPr="00F442A2">
        <w:t xml:space="preserve"> for the General format of DocumentEntry, Folder and SubmissionSet attribute tables.</w:t>
      </w:r>
    </w:p>
    <w:p w14:paraId="3E95D0A7" w14:textId="77777777" w:rsidR="00E07DB3" w:rsidRPr="00F442A2" w:rsidRDefault="00E07DB3" w:rsidP="000766F4">
      <w:pPr>
        <w:pStyle w:val="TableTitle"/>
      </w:pPr>
      <w:bookmarkStart w:id="869" w:name="_Ref355097098"/>
      <w:r w:rsidRPr="00F442A2">
        <w:t xml:space="preserve">Table </w:t>
      </w:r>
      <w:bookmarkEnd w:id="869"/>
      <w:r w:rsidR="009A0FBD" w:rsidRPr="00F442A2">
        <w:t>4.2.3.3-1</w:t>
      </w:r>
      <w:r w:rsidRPr="00F442A2">
        <w:t>: Submission Set Metadata Attribute Definitions (previously Table 4.1-6)</w:t>
      </w:r>
    </w:p>
    <w:tbl>
      <w:tblPr>
        <w:tblW w:w="974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3"/>
        <w:gridCol w:w="3960"/>
        <w:gridCol w:w="1440"/>
        <w:gridCol w:w="1350"/>
        <w:gridCol w:w="1170"/>
      </w:tblGrid>
      <w:tr w:rsidR="00E07DB3" w:rsidRPr="00F442A2" w14:paraId="4EF67588" w14:textId="77777777" w:rsidTr="00F431B4">
        <w:trPr>
          <w:trHeight w:val="720"/>
          <w:tblHeader/>
        </w:trPr>
        <w:tc>
          <w:tcPr>
            <w:tcW w:w="1823" w:type="dxa"/>
            <w:shd w:val="clear" w:color="auto" w:fill="D9D9D9"/>
          </w:tcPr>
          <w:p w14:paraId="147260BD" w14:textId="77777777" w:rsidR="00E07DB3" w:rsidRPr="00F442A2" w:rsidRDefault="00E07DB3" w:rsidP="00F431B4">
            <w:pPr>
              <w:pStyle w:val="TableEntryHeader"/>
              <w:rPr>
                <w:noProof w:val="0"/>
              </w:rPr>
            </w:pPr>
            <w:r w:rsidRPr="00F442A2">
              <w:rPr>
                <w:noProof w:val="0"/>
              </w:rPr>
              <w:t>SubmissionSet</w:t>
            </w:r>
            <w:r w:rsidRPr="00F442A2">
              <w:rPr>
                <w:noProof w:val="0"/>
              </w:rPr>
              <w:br/>
              <w:t>Metadata Attribute</w:t>
            </w:r>
          </w:p>
        </w:tc>
        <w:tc>
          <w:tcPr>
            <w:tcW w:w="3960" w:type="dxa"/>
            <w:shd w:val="clear" w:color="auto" w:fill="D9D9D9"/>
          </w:tcPr>
          <w:p w14:paraId="02F5E82A" w14:textId="77777777" w:rsidR="00E07DB3" w:rsidRPr="00F442A2" w:rsidRDefault="00E07DB3" w:rsidP="00F431B4">
            <w:pPr>
              <w:pStyle w:val="TableEntryHeader"/>
              <w:rPr>
                <w:noProof w:val="0"/>
              </w:rPr>
            </w:pPr>
            <w:r w:rsidRPr="00F442A2">
              <w:rPr>
                <w:noProof w:val="0"/>
              </w:rPr>
              <w:t>Description</w:t>
            </w:r>
          </w:p>
        </w:tc>
        <w:tc>
          <w:tcPr>
            <w:tcW w:w="1440" w:type="dxa"/>
            <w:shd w:val="clear" w:color="auto" w:fill="D9D9D9"/>
          </w:tcPr>
          <w:p w14:paraId="2ED83AE5" w14:textId="77777777" w:rsidR="00E07DB3" w:rsidRPr="00F442A2" w:rsidRDefault="00E07DB3" w:rsidP="00F431B4">
            <w:pPr>
              <w:pStyle w:val="TableEntryHeader"/>
              <w:rPr>
                <w:noProof w:val="0"/>
              </w:rPr>
            </w:pPr>
            <w:r w:rsidRPr="00F442A2">
              <w:rPr>
                <w:noProof w:val="0"/>
              </w:rPr>
              <w:t>Form</w:t>
            </w:r>
          </w:p>
        </w:tc>
        <w:tc>
          <w:tcPr>
            <w:tcW w:w="1350" w:type="dxa"/>
            <w:shd w:val="clear" w:color="auto" w:fill="D9D9D9"/>
          </w:tcPr>
          <w:p w14:paraId="38584068" w14:textId="77777777" w:rsidR="00E07DB3" w:rsidRPr="00F442A2" w:rsidRDefault="00E07DB3" w:rsidP="00F431B4">
            <w:pPr>
              <w:pStyle w:val="TableEntryHeader"/>
              <w:rPr>
                <w:noProof w:val="0"/>
              </w:rPr>
            </w:pPr>
            <w:r w:rsidRPr="00F442A2">
              <w:rPr>
                <w:noProof w:val="0"/>
              </w:rPr>
              <w:t>Coding</w:t>
            </w:r>
          </w:p>
        </w:tc>
        <w:tc>
          <w:tcPr>
            <w:tcW w:w="1170" w:type="dxa"/>
            <w:shd w:val="clear" w:color="auto" w:fill="D9D9D9"/>
          </w:tcPr>
          <w:p w14:paraId="2CAB9EC3" w14:textId="77777777" w:rsidR="00E07DB3" w:rsidRPr="00F442A2" w:rsidRDefault="00E07DB3" w:rsidP="00F431B4">
            <w:pPr>
              <w:pStyle w:val="TableEntryHeader"/>
              <w:rPr>
                <w:noProof w:val="0"/>
              </w:rPr>
            </w:pPr>
            <w:r w:rsidRPr="00F442A2">
              <w:rPr>
                <w:noProof w:val="0"/>
              </w:rPr>
              <w:t>Detail</w:t>
            </w:r>
          </w:p>
        </w:tc>
      </w:tr>
      <w:tr w:rsidR="006861FB" w:rsidRPr="00F442A2" w14:paraId="4CF0AAC0" w14:textId="77777777" w:rsidTr="000766F4">
        <w:trPr>
          <w:cantSplit/>
        </w:trPr>
        <w:tc>
          <w:tcPr>
            <w:tcW w:w="1823" w:type="dxa"/>
          </w:tcPr>
          <w:p w14:paraId="6007C250" w14:textId="77777777" w:rsidR="006861FB" w:rsidRPr="00F442A2" w:rsidRDefault="006861FB" w:rsidP="006861FB">
            <w:pPr>
              <w:pStyle w:val="TableEntry"/>
            </w:pPr>
            <w:r w:rsidRPr="00F442A2">
              <w:t>author</w:t>
            </w:r>
          </w:p>
        </w:tc>
        <w:tc>
          <w:tcPr>
            <w:tcW w:w="3960" w:type="dxa"/>
          </w:tcPr>
          <w:p w14:paraId="24B66416" w14:textId="5D8484BE" w:rsidR="006861FB" w:rsidRPr="00F442A2" w:rsidRDefault="006861FB" w:rsidP="006861FB">
            <w:pPr>
              <w:pStyle w:val="TableEntry"/>
            </w:pPr>
            <w:r w:rsidRPr="00F442A2">
              <w:t>The humans and/or machines that authored the SubmissionSet. This attribute contains the sub-attributes: authorInstitution, authorPerson, authorRole, authorSpecialty, authorTelecommunication.</w:t>
            </w:r>
          </w:p>
        </w:tc>
        <w:tc>
          <w:tcPr>
            <w:tcW w:w="1440" w:type="dxa"/>
          </w:tcPr>
          <w:p w14:paraId="042A5E7D" w14:textId="56752B66" w:rsidR="006861FB" w:rsidRPr="00F442A2" w:rsidRDefault="006861FB" w:rsidP="006861FB">
            <w:pPr>
              <w:pStyle w:val="TableEntry"/>
            </w:pPr>
            <w:r w:rsidRPr="00F442A2">
              <w:fldChar w:fldCharType="begin"/>
            </w:r>
            <w:r w:rsidRPr="00F442A2">
              <w:instrText xml:space="preserve"> REF  _Ref287419609 \h \n  \* MERGEFORMAT </w:instrText>
            </w:r>
            <w:r w:rsidRPr="00F442A2">
              <w:fldChar w:fldCharType="separate"/>
            </w:r>
            <w:r w:rsidRPr="00F442A2">
              <w:t>0</w:t>
            </w:r>
            <w:r w:rsidRPr="00F442A2">
              <w:fldChar w:fldCharType="end"/>
            </w:r>
          </w:p>
        </w:tc>
        <w:tc>
          <w:tcPr>
            <w:tcW w:w="1350" w:type="dxa"/>
          </w:tcPr>
          <w:p w14:paraId="68778141" w14:textId="77777777" w:rsidR="006861FB" w:rsidRPr="00F442A2" w:rsidRDefault="006861FB" w:rsidP="006861FB">
            <w:pPr>
              <w:pStyle w:val="TableEntry"/>
            </w:pPr>
            <w:r w:rsidRPr="00F442A2">
              <w:t>ebRIM Classification</w:t>
            </w:r>
          </w:p>
        </w:tc>
        <w:tc>
          <w:tcPr>
            <w:tcW w:w="1170" w:type="dxa"/>
          </w:tcPr>
          <w:p w14:paraId="4BA67C05" w14:textId="4D6DEA46" w:rsidR="006861FB" w:rsidRPr="00F442A2" w:rsidRDefault="006861FB" w:rsidP="006861FB">
            <w:pPr>
              <w:pStyle w:val="TableEntry"/>
            </w:pPr>
            <w:r w:rsidRPr="00B67434">
              <w:fldChar w:fldCharType="begin"/>
            </w:r>
            <w:r w:rsidRPr="00B67434">
              <w:instrText xml:space="preserve"> REF  _Ref287419609 \h \n  \* MERGEFORMAT </w:instrText>
            </w:r>
            <w:r w:rsidRPr="00B67434">
              <w:fldChar w:fldCharType="separate"/>
            </w:r>
            <w:r w:rsidRPr="00B67434">
              <w:t>4.2.3.3.1</w:t>
            </w:r>
            <w:r w:rsidRPr="00B67434">
              <w:fldChar w:fldCharType="end"/>
            </w:r>
          </w:p>
        </w:tc>
      </w:tr>
      <w:tr w:rsidR="006861FB" w:rsidRPr="00F442A2" w14:paraId="57B6C027" w14:textId="77777777" w:rsidTr="000766F4">
        <w:trPr>
          <w:cantSplit/>
        </w:trPr>
        <w:tc>
          <w:tcPr>
            <w:tcW w:w="1823" w:type="dxa"/>
          </w:tcPr>
          <w:p w14:paraId="47D366E9" w14:textId="77777777" w:rsidR="006861FB" w:rsidRPr="00F442A2" w:rsidRDefault="006861FB" w:rsidP="006861FB">
            <w:pPr>
              <w:pStyle w:val="TableEntry"/>
            </w:pPr>
            <w:r w:rsidRPr="00F442A2">
              <w:t>availabilityStatus</w:t>
            </w:r>
          </w:p>
        </w:tc>
        <w:tc>
          <w:tcPr>
            <w:tcW w:w="3960" w:type="dxa"/>
          </w:tcPr>
          <w:p w14:paraId="141FC659" w14:textId="77777777" w:rsidR="006861FB" w:rsidRPr="00F442A2" w:rsidRDefault="006861FB" w:rsidP="006861FB">
            <w:pPr>
              <w:pStyle w:val="TableEntry"/>
            </w:pPr>
            <w:r w:rsidRPr="00F442A2">
              <w:t>The lifecycle status of the SubmissionSet.</w:t>
            </w:r>
          </w:p>
        </w:tc>
        <w:tc>
          <w:tcPr>
            <w:tcW w:w="1440" w:type="dxa"/>
          </w:tcPr>
          <w:p w14:paraId="220905AC" w14:textId="77777777" w:rsidR="006861FB" w:rsidRPr="00F442A2" w:rsidRDefault="006861FB" w:rsidP="006861FB">
            <w:pPr>
              <w:pStyle w:val="TableEntry"/>
            </w:pPr>
            <w:r w:rsidRPr="00F442A2">
              <w:t>Predefined URN</w:t>
            </w:r>
          </w:p>
        </w:tc>
        <w:tc>
          <w:tcPr>
            <w:tcW w:w="1350" w:type="dxa"/>
          </w:tcPr>
          <w:p w14:paraId="4F2B59F2" w14:textId="77777777" w:rsidR="006861FB" w:rsidRPr="00F442A2" w:rsidRDefault="006861FB" w:rsidP="006861FB">
            <w:pPr>
              <w:pStyle w:val="TableEntry"/>
            </w:pPr>
            <w:r w:rsidRPr="00F442A2">
              <w:t>XML attribute</w:t>
            </w:r>
          </w:p>
        </w:tc>
        <w:tc>
          <w:tcPr>
            <w:tcW w:w="1170" w:type="dxa"/>
          </w:tcPr>
          <w:p w14:paraId="4D26772C" w14:textId="0CC15E5E" w:rsidR="006861FB" w:rsidRPr="00F442A2" w:rsidRDefault="006861FB" w:rsidP="006861FB">
            <w:pPr>
              <w:pStyle w:val="TableEntry"/>
            </w:pPr>
            <w:r w:rsidRPr="00B67434">
              <w:fldChar w:fldCharType="begin"/>
            </w:r>
            <w:r w:rsidRPr="00B67434">
              <w:instrText xml:space="preserve"> REF  _Ref287419625 \h \n  \* MERGEFORMAT </w:instrText>
            </w:r>
            <w:r w:rsidRPr="00B67434">
              <w:fldChar w:fldCharType="separate"/>
            </w:r>
            <w:r w:rsidRPr="00B67434">
              <w:t>4.2.3.3.2</w:t>
            </w:r>
            <w:r w:rsidRPr="00B67434">
              <w:fldChar w:fldCharType="end"/>
            </w:r>
          </w:p>
        </w:tc>
      </w:tr>
      <w:tr w:rsidR="006861FB" w:rsidRPr="00F442A2" w14:paraId="21A0E093" w14:textId="77777777" w:rsidTr="000766F4">
        <w:trPr>
          <w:cantSplit/>
        </w:trPr>
        <w:tc>
          <w:tcPr>
            <w:tcW w:w="1823" w:type="dxa"/>
          </w:tcPr>
          <w:p w14:paraId="18F68AF6" w14:textId="77777777" w:rsidR="006861FB" w:rsidRPr="00F442A2" w:rsidRDefault="006861FB" w:rsidP="006861FB">
            <w:pPr>
              <w:pStyle w:val="TableEntry"/>
            </w:pPr>
            <w:r w:rsidRPr="00F442A2">
              <w:t>comments</w:t>
            </w:r>
          </w:p>
        </w:tc>
        <w:tc>
          <w:tcPr>
            <w:tcW w:w="3960" w:type="dxa"/>
          </w:tcPr>
          <w:p w14:paraId="453DBD55" w14:textId="77777777" w:rsidR="006861FB" w:rsidRPr="00F442A2" w:rsidRDefault="006861FB" w:rsidP="006861FB">
            <w:pPr>
              <w:pStyle w:val="TableEntry"/>
            </w:pPr>
            <w:r w:rsidRPr="00F442A2">
              <w:t>Comments associated with the SubmissionSet.</w:t>
            </w:r>
          </w:p>
        </w:tc>
        <w:tc>
          <w:tcPr>
            <w:tcW w:w="1440" w:type="dxa"/>
          </w:tcPr>
          <w:p w14:paraId="6C954808" w14:textId="77777777" w:rsidR="006861FB" w:rsidRPr="00F442A2" w:rsidRDefault="006861FB" w:rsidP="006861FB">
            <w:pPr>
              <w:pStyle w:val="TableEntry"/>
            </w:pPr>
            <w:r w:rsidRPr="00F442A2">
              <w:t>String</w:t>
            </w:r>
          </w:p>
        </w:tc>
        <w:tc>
          <w:tcPr>
            <w:tcW w:w="1350" w:type="dxa"/>
          </w:tcPr>
          <w:p w14:paraId="35F95929" w14:textId="77777777" w:rsidR="006861FB" w:rsidRPr="00F442A2" w:rsidRDefault="006861FB" w:rsidP="006861FB">
            <w:pPr>
              <w:pStyle w:val="TableEntry"/>
            </w:pPr>
            <w:r w:rsidRPr="00F442A2">
              <w:t xml:space="preserve">ebRIM Description </w:t>
            </w:r>
          </w:p>
        </w:tc>
        <w:tc>
          <w:tcPr>
            <w:tcW w:w="1170" w:type="dxa"/>
          </w:tcPr>
          <w:p w14:paraId="39DE5648" w14:textId="714DF4F1" w:rsidR="006861FB" w:rsidRPr="00F442A2" w:rsidRDefault="006861FB" w:rsidP="006861FB">
            <w:pPr>
              <w:pStyle w:val="TableEntry"/>
            </w:pPr>
            <w:r w:rsidRPr="00B67434">
              <w:fldChar w:fldCharType="begin"/>
            </w:r>
            <w:r w:rsidRPr="00B67434">
              <w:instrText xml:space="preserve"> REF  _Ref287419640 \h \n  \* MERGEFORMAT </w:instrText>
            </w:r>
            <w:r w:rsidRPr="00B67434">
              <w:fldChar w:fldCharType="separate"/>
            </w:r>
            <w:r w:rsidRPr="00B67434">
              <w:t>4.2.3.3.3</w:t>
            </w:r>
            <w:r w:rsidRPr="00B67434">
              <w:fldChar w:fldCharType="end"/>
            </w:r>
          </w:p>
        </w:tc>
      </w:tr>
      <w:tr w:rsidR="006861FB" w:rsidRPr="00F442A2" w14:paraId="155F711B" w14:textId="77777777" w:rsidTr="000766F4">
        <w:trPr>
          <w:cantSplit/>
        </w:trPr>
        <w:tc>
          <w:tcPr>
            <w:tcW w:w="1823" w:type="dxa"/>
          </w:tcPr>
          <w:p w14:paraId="33D427C4" w14:textId="77777777" w:rsidR="006861FB" w:rsidRPr="00F442A2" w:rsidRDefault="006861FB" w:rsidP="006861FB">
            <w:pPr>
              <w:pStyle w:val="TableEntry"/>
            </w:pPr>
            <w:r w:rsidRPr="00F442A2">
              <w:t>contentTypeCode</w:t>
            </w:r>
          </w:p>
        </w:tc>
        <w:tc>
          <w:tcPr>
            <w:tcW w:w="3960" w:type="dxa"/>
          </w:tcPr>
          <w:p w14:paraId="6D06652A" w14:textId="56BAB59D" w:rsidR="006861FB" w:rsidRPr="00F442A2" w:rsidRDefault="006861FB" w:rsidP="006861FB">
            <w:pPr>
              <w:pStyle w:val="TableEntry"/>
            </w:pPr>
            <w:r w:rsidRPr="00F442A2">
              <w:t>The code specifying the type of clinical activity that resulted in placing the a</w:t>
            </w:r>
            <w:r>
              <w:t>ss</w:t>
            </w:r>
            <w:r w:rsidRPr="00F442A2">
              <w:t xml:space="preserve">ociated content in the SubmissionSet. </w:t>
            </w:r>
          </w:p>
        </w:tc>
        <w:tc>
          <w:tcPr>
            <w:tcW w:w="1440" w:type="dxa"/>
          </w:tcPr>
          <w:p w14:paraId="2963E9BB" w14:textId="77777777" w:rsidR="006861FB" w:rsidRPr="00F442A2" w:rsidRDefault="006861FB" w:rsidP="006861FB">
            <w:pPr>
              <w:pStyle w:val="TableEntry"/>
            </w:pPr>
            <w:r w:rsidRPr="00F442A2">
              <w:t>Code</w:t>
            </w:r>
          </w:p>
        </w:tc>
        <w:tc>
          <w:tcPr>
            <w:tcW w:w="1350" w:type="dxa"/>
          </w:tcPr>
          <w:p w14:paraId="790A6CF1" w14:textId="77777777" w:rsidR="006861FB" w:rsidRPr="00F442A2" w:rsidRDefault="006861FB" w:rsidP="006861FB">
            <w:pPr>
              <w:pStyle w:val="TableEntry"/>
            </w:pPr>
            <w:r w:rsidRPr="00F442A2">
              <w:t>ebRIM Classification</w:t>
            </w:r>
          </w:p>
        </w:tc>
        <w:tc>
          <w:tcPr>
            <w:tcW w:w="1170" w:type="dxa"/>
          </w:tcPr>
          <w:p w14:paraId="20025ABB" w14:textId="53D62FCF" w:rsidR="006861FB" w:rsidRPr="00F442A2" w:rsidRDefault="006861FB" w:rsidP="006861FB">
            <w:pPr>
              <w:pStyle w:val="TableEntry"/>
            </w:pPr>
            <w:r w:rsidRPr="00B67434">
              <w:fldChar w:fldCharType="begin"/>
            </w:r>
            <w:r w:rsidRPr="00B67434">
              <w:instrText xml:space="preserve"> REF  _Ref287419659 \h \n  \* MERGEFORMAT </w:instrText>
            </w:r>
            <w:r w:rsidRPr="00B67434">
              <w:fldChar w:fldCharType="separate"/>
            </w:r>
            <w:r w:rsidRPr="00B67434">
              <w:t>4.2.3.3.4</w:t>
            </w:r>
            <w:r w:rsidRPr="00B67434">
              <w:fldChar w:fldCharType="end"/>
            </w:r>
          </w:p>
        </w:tc>
      </w:tr>
      <w:tr w:rsidR="006861FB" w:rsidRPr="00F442A2" w14:paraId="4D1FE13D" w14:textId="77777777" w:rsidTr="000766F4">
        <w:trPr>
          <w:cantSplit/>
        </w:trPr>
        <w:tc>
          <w:tcPr>
            <w:tcW w:w="1823" w:type="dxa"/>
          </w:tcPr>
          <w:p w14:paraId="0982E2FE" w14:textId="77777777" w:rsidR="006861FB" w:rsidRPr="00F442A2" w:rsidRDefault="006861FB" w:rsidP="006861FB">
            <w:pPr>
              <w:pStyle w:val="TableEntry"/>
            </w:pPr>
            <w:r w:rsidRPr="00F442A2">
              <w:t>entryUUID</w:t>
            </w:r>
          </w:p>
        </w:tc>
        <w:tc>
          <w:tcPr>
            <w:tcW w:w="3960" w:type="dxa"/>
          </w:tcPr>
          <w:p w14:paraId="7D4AD701" w14:textId="48D97EA4" w:rsidR="006861FB" w:rsidRPr="00F442A2" w:rsidRDefault="006861FB" w:rsidP="006861FB">
            <w:pPr>
              <w:pStyle w:val="TableEntry"/>
              <w:rPr>
                <w:rFonts w:ascii="Helvetica" w:hAnsi="Helvetica"/>
                <w:szCs w:val="24"/>
              </w:rPr>
            </w:pPr>
            <w:r w:rsidRPr="00F442A2">
              <w:t>A globally unique identifier used to identify the entry.</w:t>
            </w:r>
          </w:p>
        </w:tc>
        <w:tc>
          <w:tcPr>
            <w:tcW w:w="1440" w:type="dxa"/>
          </w:tcPr>
          <w:p w14:paraId="3B272C10" w14:textId="77777777" w:rsidR="006861FB" w:rsidRPr="00F442A2" w:rsidRDefault="006861FB" w:rsidP="006861FB">
            <w:pPr>
              <w:pStyle w:val="TableEntry"/>
            </w:pPr>
            <w:r w:rsidRPr="00F442A2">
              <w:t>UUID</w:t>
            </w:r>
          </w:p>
        </w:tc>
        <w:tc>
          <w:tcPr>
            <w:tcW w:w="1350" w:type="dxa"/>
          </w:tcPr>
          <w:p w14:paraId="68D22E76" w14:textId="77777777" w:rsidR="006861FB" w:rsidRPr="00F442A2" w:rsidRDefault="006861FB" w:rsidP="006861FB">
            <w:pPr>
              <w:pStyle w:val="TableEntry"/>
            </w:pPr>
            <w:r w:rsidRPr="00F442A2">
              <w:t>XML attribute</w:t>
            </w:r>
          </w:p>
        </w:tc>
        <w:tc>
          <w:tcPr>
            <w:tcW w:w="1170" w:type="dxa"/>
          </w:tcPr>
          <w:p w14:paraId="624D5E19" w14:textId="5AF507FE" w:rsidR="006861FB" w:rsidRPr="00F442A2" w:rsidRDefault="006861FB" w:rsidP="006861FB">
            <w:pPr>
              <w:pStyle w:val="TableEntry"/>
            </w:pPr>
            <w:r w:rsidRPr="00B67434">
              <w:fldChar w:fldCharType="begin"/>
            </w:r>
            <w:r w:rsidRPr="00B67434">
              <w:instrText xml:space="preserve"> REF  _Ref287419681 \h \n  \* MERGEFORMAT </w:instrText>
            </w:r>
            <w:r w:rsidRPr="00B67434">
              <w:fldChar w:fldCharType="separate"/>
            </w:r>
            <w:r w:rsidRPr="00B67434">
              <w:t>4.2.3.3.5</w:t>
            </w:r>
            <w:r w:rsidRPr="00B67434">
              <w:fldChar w:fldCharType="end"/>
            </w:r>
          </w:p>
        </w:tc>
      </w:tr>
      <w:tr w:rsidR="006861FB" w:rsidRPr="00F442A2" w14:paraId="72CB13E7" w14:textId="77777777" w:rsidTr="000766F4">
        <w:trPr>
          <w:cantSplit/>
        </w:trPr>
        <w:tc>
          <w:tcPr>
            <w:tcW w:w="1823" w:type="dxa"/>
          </w:tcPr>
          <w:p w14:paraId="5B10BA2C" w14:textId="77777777" w:rsidR="006861FB" w:rsidRPr="00F442A2" w:rsidRDefault="006861FB" w:rsidP="006861FB">
            <w:pPr>
              <w:pStyle w:val="TableEntry"/>
            </w:pPr>
            <w:r w:rsidRPr="00F442A2">
              <w:t>homeCommunityId</w:t>
            </w:r>
          </w:p>
        </w:tc>
        <w:tc>
          <w:tcPr>
            <w:tcW w:w="3960" w:type="dxa"/>
          </w:tcPr>
          <w:p w14:paraId="2BC32219" w14:textId="77777777" w:rsidR="006861FB" w:rsidRPr="00F442A2" w:rsidRDefault="006861FB" w:rsidP="006861FB">
            <w:pPr>
              <w:pStyle w:val="TableEntry"/>
            </w:pPr>
            <w:r w:rsidRPr="00F442A2">
              <w:t>A globally unique identifier for a community.</w:t>
            </w:r>
          </w:p>
        </w:tc>
        <w:tc>
          <w:tcPr>
            <w:tcW w:w="1440" w:type="dxa"/>
          </w:tcPr>
          <w:p w14:paraId="77FFD313" w14:textId="77777777" w:rsidR="006861FB" w:rsidRPr="00F442A2" w:rsidRDefault="006861FB" w:rsidP="006861FB">
            <w:pPr>
              <w:pStyle w:val="TableEntry"/>
            </w:pPr>
            <w:r w:rsidRPr="00F442A2">
              <w:t>OID URN</w:t>
            </w:r>
          </w:p>
        </w:tc>
        <w:tc>
          <w:tcPr>
            <w:tcW w:w="1350" w:type="dxa"/>
          </w:tcPr>
          <w:p w14:paraId="2C51705F" w14:textId="77777777" w:rsidR="006861FB" w:rsidRPr="00F442A2" w:rsidRDefault="006861FB" w:rsidP="006861FB">
            <w:pPr>
              <w:pStyle w:val="TableEntry"/>
            </w:pPr>
            <w:r w:rsidRPr="00F442A2">
              <w:t>home XML attribute</w:t>
            </w:r>
          </w:p>
        </w:tc>
        <w:tc>
          <w:tcPr>
            <w:tcW w:w="1170" w:type="dxa"/>
          </w:tcPr>
          <w:p w14:paraId="4B50B8B7" w14:textId="0540756B" w:rsidR="006861FB" w:rsidRPr="00F442A2" w:rsidRDefault="006861FB" w:rsidP="006861FB">
            <w:pPr>
              <w:pStyle w:val="TableEntry"/>
            </w:pPr>
            <w:r w:rsidRPr="00B67434">
              <w:fldChar w:fldCharType="begin"/>
            </w:r>
            <w:r w:rsidRPr="00B67434">
              <w:instrText xml:space="preserve"> REF  _Ref287419693 \h \n  \* MERGEFORMAT </w:instrText>
            </w:r>
            <w:r w:rsidRPr="00B67434">
              <w:fldChar w:fldCharType="separate"/>
            </w:r>
            <w:r w:rsidRPr="00B67434">
              <w:t>4.2.3.3.6</w:t>
            </w:r>
            <w:r w:rsidRPr="00B67434">
              <w:fldChar w:fldCharType="end"/>
            </w:r>
          </w:p>
        </w:tc>
      </w:tr>
      <w:tr w:rsidR="006861FB" w:rsidRPr="00F442A2" w14:paraId="388E705B" w14:textId="77777777" w:rsidTr="000766F4">
        <w:trPr>
          <w:cantSplit/>
        </w:trPr>
        <w:tc>
          <w:tcPr>
            <w:tcW w:w="1823" w:type="dxa"/>
          </w:tcPr>
          <w:p w14:paraId="73C7736F" w14:textId="77777777" w:rsidR="006861FB" w:rsidRPr="00F442A2" w:rsidRDefault="006861FB" w:rsidP="006861FB">
            <w:pPr>
              <w:pStyle w:val="TableEntry"/>
            </w:pPr>
            <w:r w:rsidRPr="00F442A2">
              <w:t>intendedRecipient</w:t>
            </w:r>
          </w:p>
        </w:tc>
        <w:tc>
          <w:tcPr>
            <w:tcW w:w="3960" w:type="dxa"/>
          </w:tcPr>
          <w:p w14:paraId="45A46688" w14:textId="0BB77C6B" w:rsidR="006861FB" w:rsidRPr="00F442A2" w:rsidRDefault="006861FB" w:rsidP="006861FB">
            <w:pPr>
              <w:pStyle w:val="TableEntry"/>
            </w:pPr>
            <w:r w:rsidRPr="00F442A2">
              <w:t xml:space="preserve">The organizations or persons for whom the SubmissionSet is intended. </w:t>
            </w:r>
          </w:p>
        </w:tc>
        <w:tc>
          <w:tcPr>
            <w:tcW w:w="1440" w:type="dxa"/>
          </w:tcPr>
          <w:p w14:paraId="4EFE36F6" w14:textId="31D7BEA5" w:rsidR="006861FB" w:rsidRPr="00F442A2" w:rsidRDefault="006861FB" w:rsidP="006861FB">
            <w:pPr>
              <w:pStyle w:val="TableEntry"/>
            </w:pPr>
            <w:r w:rsidRPr="00F442A2">
              <w:t xml:space="preserve">See </w:t>
            </w:r>
            <w:r w:rsidRPr="00F442A2">
              <w:fldChar w:fldCharType="begin"/>
            </w:r>
            <w:r w:rsidRPr="00F442A2">
              <w:instrText xml:space="preserve"> REF  _Ref287419704 \h \n  \* MERGEFORMAT </w:instrText>
            </w:r>
            <w:r w:rsidRPr="00F442A2">
              <w:fldChar w:fldCharType="separate"/>
            </w:r>
            <w:r w:rsidRPr="00F442A2">
              <w:t>0</w:t>
            </w:r>
            <w:r w:rsidRPr="00F442A2">
              <w:fldChar w:fldCharType="end"/>
            </w:r>
          </w:p>
        </w:tc>
        <w:tc>
          <w:tcPr>
            <w:tcW w:w="1350" w:type="dxa"/>
          </w:tcPr>
          <w:p w14:paraId="098F671E" w14:textId="77777777" w:rsidR="006861FB" w:rsidRPr="00F442A2" w:rsidRDefault="006861FB" w:rsidP="006861FB">
            <w:pPr>
              <w:pStyle w:val="TableEntry"/>
            </w:pPr>
            <w:r w:rsidRPr="00F442A2">
              <w:t xml:space="preserve">ebRIM Slot </w:t>
            </w:r>
          </w:p>
        </w:tc>
        <w:tc>
          <w:tcPr>
            <w:tcW w:w="1170" w:type="dxa"/>
          </w:tcPr>
          <w:p w14:paraId="5D73A504" w14:textId="14E52AB1" w:rsidR="006861FB" w:rsidRPr="00F442A2" w:rsidRDefault="006861FB" w:rsidP="006861FB">
            <w:pPr>
              <w:pStyle w:val="TableEntry"/>
            </w:pPr>
            <w:r w:rsidRPr="00B67434">
              <w:fldChar w:fldCharType="begin"/>
            </w:r>
            <w:r w:rsidRPr="00B67434">
              <w:instrText xml:space="preserve"> REF  _Ref287419704 \h \n  \* MERGEFORMAT </w:instrText>
            </w:r>
            <w:r w:rsidRPr="00B67434">
              <w:fldChar w:fldCharType="separate"/>
            </w:r>
            <w:r w:rsidRPr="00B67434">
              <w:t>4.2.3.3.7</w:t>
            </w:r>
            <w:r w:rsidRPr="00B67434">
              <w:fldChar w:fldCharType="end"/>
            </w:r>
          </w:p>
        </w:tc>
      </w:tr>
      <w:tr w:rsidR="006861FB" w:rsidRPr="00F442A2" w14:paraId="2DB0F4AE" w14:textId="77777777" w:rsidTr="000766F4">
        <w:trPr>
          <w:cantSplit/>
        </w:trPr>
        <w:tc>
          <w:tcPr>
            <w:tcW w:w="1823" w:type="dxa"/>
          </w:tcPr>
          <w:p w14:paraId="4B792E19" w14:textId="77777777" w:rsidR="006861FB" w:rsidRPr="00F442A2" w:rsidRDefault="006861FB" w:rsidP="006861FB">
            <w:pPr>
              <w:pStyle w:val="TableEntry"/>
              <w:rPr>
                <w:bCs/>
              </w:rPr>
            </w:pPr>
            <w:r w:rsidRPr="00F442A2">
              <w:rPr>
                <w:bCs/>
              </w:rPr>
              <w:lastRenderedPageBreak/>
              <w:t>limitedMetadata</w:t>
            </w:r>
          </w:p>
        </w:tc>
        <w:tc>
          <w:tcPr>
            <w:tcW w:w="3960" w:type="dxa"/>
          </w:tcPr>
          <w:p w14:paraId="02EA4329" w14:textId="192CC43A" w:rsidR="006861FB" w:rsidRPr="00F442A2" w:rsidRDefault="006861FB" w:rsidP="006861FB">
            <w:pPr>
              <w:pStyle w:val="TableEntry"/>
              <w:rPr>
                <w:bCs/>
              </w:rPr>
            </w:pPr>
            <w:r w:rsidRPr="00F442A2">
              <w:rPr>
                <w:bCs/>
              </w:rPr>
              <w:t>A flag that the associated SubmissionSet was created using the less rigorous metadata requirements as defined for the Metadata-Limited Document Source.</w:t>
            </w:r>
          </w:p>
        </w:tc>
        <w:tc>
          <w:tcPr>
            <w:tcW w:w="1440" w:type="dxa"/>
          </w:tcPr>
          <w:p w14:paraId="701F39B5" w14:textId="77777777" w:rsidR="006861FB" w:rsidRPr="00F442A2" w:rsidRDefault="006861FB" w:rsidP="006861FB">
            <w:pPr>
              <w:pStyle w:val="TableEntry"/>
              <w:rPr>
                <w:bCs/>
              </w:rPr>
            </w:pPr>
            <w:r w:rsidRPr="00F442A2">
              <w:rPr>
                <w:bCs/>
              </w:rPr>
              <w:t>See 4.2.3.3.13</w:t>
            </w:r>
          </w:p>
        </w:tc>
        <w:tc>
          <w:tcPr>
            <w:tcW w:w="1350" w:type="dxa"/>
          </w:tcPr>
          <w:p w14:paraId="78F5CF56" w14:textId="77777777" w:rsidR="006861FB" w:rsidRPr="00F442A2" w:rsidRDefault="006861FB" w:rsidP="006861FB">
            <w:pPr>
              <w:pStyle w:val="TableEntry"/>
              <w:rPr>
                <w:bCs/>
              </w:rPr>
            </w:pPr>
            <w:r w:rsidRPr="00F442A2">
              <w:rPr>
                <w:bCs/>
              </w:rPr>
              <w:t>ebRIM Classification</w:t>
            </w:r>
          </w:p>
        </w:tc>
        <w:tc>
          <w:tcPr>
            <w:tcW w:w="1170" w:type="dxa"/>
          </w:tcPr>
          <w:p w14:paraId="09200D75" w14:textId="36A39135" w:rsidR="006861FB" w:rsidRPr="00F442A2" w:rsidRDefault="006861FB" w:rsidP="006861FB">
            <w:pPr>
              <w:pStyle w:val="TableEntry"/>
              <w:rPr>
                <w:bCs/>
              </w:rPr>
            </w:pPr>
            <w:r w:rsidRPr="00B67434">
              <w:rPr>
                <w:bCs/>
              </w:rPr>
              <w:fldChar w:fldCharType="begin"/>
            </w:r>
            <w:r w:rsidRPr="00B67434">
              <w:rPr>
                <w:bCs/>
              </w:rPr>
              <w:instrText xml:space="preserve"> REF _Ref458684433 \r \h </w:instrText>
            </w:r>
            <w:r w:rsidRPr="00B67434">
              <w:rPr>
                <w:bCs/>
              </w:rPr>
            </w:r>
            <w:r w:rsidRPr="00B67434">
              <w:rPr>
                <w:bCs/>
              </w:rPr>
              <w:fldChar w:fldCharType="separate"/>
            </w:r>
            <w:r w:rsidRPr="00B67434">
              <w:rPr>
                <w:bCs/>
              </w:rPr>
              <w:t>4.2.3.3.13</w:t>
            </w:r>
            <w:r w:rsidRPr="00B67434">
              <w:rPr>
                <w:bCs/>
              </w:rPr>
              <w:fldChar w:fldCharType="end"/>
            </w:r>
          </w:p>
        </w:tc>
      </w:tr>
      <w:tr w:rsidR="006861FB" w:rsidRPr="00F442A2" w14:paraId="4A873458" w14:textId="77777777" w:rsidTr="000766F4">
        <w:trPr>
          <w:cantSplit/>
        </w:trPr>
        <w:tc>
          <w:tcPr>
            <w:tcW w:w="1823" w:type="dxa"/>
          </w:tcPr>
          <w:p w14:paraId="78A7935F" w14:textId="77777777" w:rsidR="006861FB" w:rsidRPr="00F442A2" w:rsidRDefault="006861FB" w:rsidP="006861FB">
            <w:pPr>
              <w:pStyle w:val="TableEntry"/>
            </w:pPr>
            <w:r w:rsidRPr="00F442A2">
              <w:t>patientId</w:t>
            </w:r>
          </w:p>
        </w:tc>
        <w:tc>
          <w:tcPr>
            <w:tcW w:w="3960" w:type="dxa"/>
          </w:tcPr>
          <w:p w14:paraId="4FCD8D62" w14:textId="302DCFC4" w:rsidR="006861FB" w:rsidRPr="00F442A2" w:rsidRDefault="006861FB" w:rsidP="006861FB">
            <w:pPr>
              <w:pStyle w:val="TableEntry"/>
            </w:pPr>
            <w:r w:rsidRPr="00F442A2">
              <w:t>The patientId represents the primary subject of care of the SubmissionSet.</w:t>
            </w:r>
          </w:p>
        </w:tc>
        <w:tc>
          <w:tcPr>
            <w:tcW w:w="1440" w:type="dxa"/>
          </w:tcPr>
          <w:p w14:paraId="1BB5DBC5" w14:textId="77777777" w:rsidR="006861FB" w:rsidRPr="00F442A2" w:rsidRDefault="006861FB" w:rsidP="006861FB">
            <w:pPr>
              <w:pStyle w:val="TableEntry"/>
            </w:pPr>
            <w:r w:rsidRPr="00F442A2">
              <w:t>CX</w:t>
            </w:r>
          </w:p>
        </w:tc>
        <w:tc>
          <w:tcPr>
            <w:tcW w:w="1350" w:type="dxa"/>
          </w:tcPr>
          <w:p w14:paraId="2ABCCF03" w14:textId="77777777" w:rsidR="006861FB" w:rsidRPr="00F442A2" w:rsidRDefault="006861FB" w:rsidP="006861FB">
            <w:pPr>
              <w:pStyle w:val="TableEntry"/>
            </w:pPr>
            <w:r w:rsidRPr="00F442A2">
              <w:t>ebRIM ExternalIdentifier</w:t>
            </w:r>
          </w:p>
        </w:tc>
        <w:tc>
          <w:tcPr>
            <w:tcW w:w="1170" w:type="dxa"/>
          </w:tcPr>
          <w:p w14:paraId="285E73A4" w14:textId="3C066DFA" w:rsidR="006861FB" w:rsidRPr="00F442A2" w:rsidRDefault="006861FB" w:rsidP="006861FB">
            <w:pPr>
              <w:pStyle w:val="TableEntry"/>
            </w:pPr>
            <w:r w:rsidRPr="00B67434">
              <w:fldChar w:fldCharType="begin"/>
            </w:r>
            <w:r w:rsidRPr="00B67434">
              <w:instrText xml:space="preserve"> REF _Ref458684448 \r \h </w:instrText>
            </w:r>
            <w:r w:rsidRPr="00B67434">
              <w:fldChar w:fldCharType="separate"/>
            </w:r>
            <w:r w:rsidRPr="00B67434">
              <w:t>4.2.3.3.8</w:t>
            </w:r>
            <w:r w:rsidRPr="00B67434">
              <w:fldChar w:fldCharType="end"/>
            </w:r>
          </w:p>
        </w:tc>
      </w:tr>
      <w:tr w:rsidR="006861FB" w:rsidRPr="00F442A2" w14:paraId="4066C06E" w14:textId="77777777" w:rsidTr="000766F4">
        <w:trPr>
          <w:cantSplit/>
        </w:trPr>
        <w:tc>
          <w:tcPr>
            <w:tcW w:w="1823" w:type="dxa"/>
          </w:tcPr>
          <w:p w14:paraId="3FEFDEAC" w14:textId="77777777" w:rsidR="006861FB" w:rsidRPr="00F442A2" w:rsidRDefault="006861FB" w:rsidP="006861FB">
            <w:pPr>
              <w:pStyle w:val="TableEntry"/>
            </w:pPr>
            <w:r w:rsidRPr="00F442A2">
              <w:t>sourceId</w:t>
            </w:r>
          </w:p>
        </w:tc>
        <w:tc>
          <w:tcPr>
            <w:tcW w:w="3960" w:type="dxa"/>
          </w:tcPr>
          <w:p w14:paraId="703E49FE" w14:textId="55916910" w:rsidR="006861FB" w:rsidRPr="00F442A2" w:rsidRDefault="006861FB" w:rsidP="006861FB">
            <w:pPr>
              <w:pStyle w:val="TableEntry"/>
            </w:pPr>
            <w:r w:rsidRPr="00F442A2">
              <w:t xml:space="preserve">Identifier of the entity that contributed the SubmissionSet. </w:t>
            </w:r>
          </w:p>
        </w:tc>
        <w:tc>
          <w:tcPr>
            <w:tcW w:w="1440" w:type="dxa"/>
          </w:tcPr>
          <w:p w14:paraId="20A9897D" w14:textId="77777777" w:rsidR="006861FB" w:rsidRPr="00F442A2" w:rsidRDefault="006861FB" w:rsidP="006861FB">
            <w:pPr>
              <w:pStyle w:val="TableEntry"/>
            </w:pPr>
            <w:r w:rsidRPr="00F442A2">
              <w:t>OID</w:t>
            </w:r>
          </w:p>
        </w:tc>
        <w:tc>
          <w:tcPr>
            <w:tcW w:w="1350" w:type="dxa"/>
          </w:tcPr>
          <w:p w14:paraId="230C4FC3" w14:textId="77777777" w:rsidR="006861FB" w:rsidRPr="00F442A2" w:rsidRDefault="006861FB" w:rsidP="006861FB">
            <w:pPr>
              <w:pStyle w:val="TableEntry"/>
            </w:pPr>
            <w:r w:rsidRPr="00F442A2">
              <w:t>ebRIM ExternalIdentifier</w:t>
            </w:r>
          </w:p>
        </w:tc>
        <w:tc>
          <w:tcPr>
            <w:tcW w:w="1170" w:type="dxa"/>
          </w:tcPr>
          <w:p w14:paraId="2A5CAD07" w14:textId="5DB5F3D9" w:rsidR="006861FB" w:rsidRPr="00F442A2" w:rsidRDefault="006861FB" w:rsidP="006861FB">
            <w:pPr>
              <w:pStyle w:val="TableEntry"/>
            </w:pPr>
            <w:r w:rsidRPr="00B67434">
              <w:fldChar w:fldCharType="begin"/>
            </w:r>
            <w:r w:rsidRPr="00B67434">
              <w:instrText xml:space="preserve"> REF _Ref458684458 \r \h </w:instrText>
            </w:r>
            <w:r w:rsidRPr="00B67434">
              <w:fldChar w:fldCharType="separate"/>
            </w:r>
            <w:r w:rsidRPr="00B67434">
              <w:t>4.2.3.3.9</w:t>
            </w:r>
            <w:r w:rsidRPr="00B67434">
              <w:fldChar w:fldCharType="end"/>
            </w:r>
          </w:p>
        </w:tc>
      </w:tr>
      <w:tr w:rsidR="006861FB" w:rsidRPr="00F442A2" w14:paraId="0EF4AEC3" w14:textId="77777777" w:rsidTr="000766F4">
        <w:trPr>
          <w:cantSplit/>
        </w:trPr>
        <w:tc>
          <w:tcPr>
            <w:tcW w:w="1823" w:type="dxa"/>
          </w:tcPr>
          <w:p w14:paraId="40F12277" w14:textId="77777777" w:rsidR="006861FB" w:rsidRPr="00F442A2" w:rsidRDefault="006861FB" w:rsidP="006861FB">
            <w:pPr>
              <w:pStyle w:val="TableEntry"/>
            </w:pPr>
            <w:r w:rsidRPr="00F442A2">
              <w:t>submissionTime</w:t>
            </w:r>
          </w:p>
        </w:tc>
        <w:tc>
          <w:tcPr>
            <w:tcW w:w="3960" w:type="dxa"/>
          </w:tcPr>
          <w:p w14:paraId="7DC3F549" w14:textId="77777777" w:rsidR="006861FB" w:rsidRPr="00F442A2" w:rsidRDefault="006861FB" w:rsidP="006861FB">
            <w:pPr>
              <w:pStyle w:val="TableEntry"/>
            </w:pPr>
            <w:r w:rsidRPr="00F442A2">
              <w:t>Point in time at the creating entity when the SubmissionSet was created.</w:t>
            </w:r>
          </w:p>
        </w:tc>
        <w:tc>
          <w:tcPr>
            <w:tcW w:w="1440" w:type="dxa"/>
          </w:tcPr>
          <w:p w14:paraId="61A5EB5A" w14:textId="77777777" w:rsidR="006861FB" w:rsidRPr="00F442A2" w:rsidRDefault="006861FB" w:rsidP="006861FB">
            <w:pPr>
              <w:pStyle w:val="TableEntry"/>
            </w:pPr>
            <w:r w:rsidRPr="00F442A2">
              <w:t>DTM</w:t>
            </w:r>
          </w:p>
        </w:tc>
        <w:tc>
          <w:tcPr>
            <w:tcW w:w="1350" w:type="dxa"/>
          </w:tcPr>
          <w:p w14:paraId="3542C306" w14:textId="77777777" w:rsidR="006861FB" w:rsidRPr="00F442A2" w:rsidRDefault="006861FB" w:rsidP="006861FB">
            <w:pPr>
              <w:pStyle w:val="TableEntry"/>
            </w:pPr>
            <w:r w:rsidRPr="00F442A2">
              <w:t>ebRIM Slot</w:t>
            </w:r>
          </w:p>
        </w:tc>
        <w:tc>
          <w:tcPr>
            <w:tcW w:w="1170" w:type="dxa"/>
          </w:tcPr>
          <w:p w14:paraId="5D408329" w14:textId="2858B87B" w:rsidR="006861FB" w:rsidRPr="00F442A2" w:rsidRDefault="006861FB" w:rsidP="006861FB">
            <w:pPr>
              <w:pStyle w:val="TableEntry"/>
            </w:pPr>
            <w:r w:rsidRPr="00B67434">
              <w:fldChar w:fldCharType="begin"/>
            </w:r>
            <w:r w:rsidRPr="00B67434">
              <w:instrText xml:space="preserve"> REF  _Ref287419729 \h \n  \* MERGEFORMAT </w:instrText>
            </w:r>
            <w:r w:rsidRPr="00B67434">
              <w:fldChar w:fldCharType="separate"/>
            </w:r>
            <w:r w:rsidRPr="00B67434">
              <w:t>4.2.3.3.10</w:t>
            </w:r>
            <w:r w:rsidRPr="00B67434">
              <w:fldChar w:fldCharType="end"/>
            </w:r>
          </w:p>
        </w:tc>
      </w:tr>
      <w:tr w:rsidR="006861FB" w:rsidRPr="00F442A2" w14:paraId="0B1D1B32" w14:textId="77777777" w:rsidTr="000766F4">
        <w:trPr>
          <w:cantSplit/>
        </w:trPr>
        <w:tc>
          <w:tcPr>
            <w:tcW w:w="1823" w:type="dxa"/>
          </w:tcPr>
          <w:p w14:paraId="5BE133C6" w14:textId="77777777" w:rsidR="006861FB" w:rsidRPr="00F442A2" w:rsidRDefault="006861FB" w:rsidP="006861FB">
            <w:pPr>
              <w:pStyle w:val="TableEntry"/>
            </w:pPr>
            <w:r w:rsidRPr="00F442A2">
              <w:t>title</w:t>
            </w:r>
          </w:p>
        </w:tc>
        <w:tc>
          <w:tcPr>
            <w:tcW w:w="3960" w:type="dxa"/>
          </w:tcPr>
          <w:p w14:paraId="698C10F6" w14:textId="77777777" w:rsidR="006861FB" w:rsidRPr="00F442A2" w:rsidRDefault="006861FB" w:rsidP="006861FB">
            <w:pPr>
              <w:pStyle w:val="TableEntry"/>
            </w:pPr>
            <w:r w:rsidRPr="00F442A2">
              <w:t>The title of the SubmissionSet.</w:t>
            </w:r>
          </w:p>
        </w:tc>
        <w:tc>
          <w:tcPr>
            <w:tcW w:w="1440" w:type="dxa"/>
          </w:tcPr>
          <w:p w14:paraId="3D73ABFF" w14:textId="77777777" w:rsidR="006861FB" w:rsidRPr="00F442A2" w:rsidRDefault="006861FB" w:rsidP="006861FB">
            <w:pPr>
              <w:pStyle w:val="TableEntry"/>
            </w:pPr>
            <w:r w:rsidRPr="00F442A2">
              <w:t>UTF-8</w:t>
            </w:r>
          </w:p>
        </w:tc>
        <w:tc>
          <w:tcPr>
            <w:tcW w:w="1350" w:type="dxa"/>
          </w:tcPr>
          <w:p w14:paraId="199A2E6E" w14:textId="77777777" w:rsidR="006861FB" w:rsidRPr="00F442A2" w:rsidRDefault="006861FB" w:rsidP="006861FB">
            <w:pPr>
              <w:pStyle w:val="TableEntry"/>
            </w:pPr>
            <w:r w:rsidRPr="00F442A2">
              <w:t xml:space="preserve">ebRIM Name </w:t>
            </w:r>
          </w:p>
        </w:tc>
        <w:tc>
          <w:tcPr>
            <w:tcW w:w="1170" w:type="dxa"/>
          </w:tcPr>
          <w:p w14:paraId="4AF3EECD" w14:textId="6EAA08B1" w:rsidR="006861FB" w:rsidRPr="00F442A2" w:rsidRDefault="006861FB" w:rsidP="006861FB">
            <w:pPr>
              <w:pStyle w:val="TableEntry"/>
            </w:pPr>
            <w:r w:rsidRPr="00B67434">
              <w:fldChar w:fldCharType="begin"/>
            </w:r>
            <w:r w:rsidRPr="00B67434">
              <w:instrText xml:space="preserve"> REF _Ref363556974 \r \h </w:instrText>
            </w:r>
            <w:r w:rsidRPr="00B67434">
              <w:fldChar w:fldCharType="separate"/>
            </w:r>
            <w:r w:rsidRPr="00B67434">
              <w:t>4.2.3.3.11</w:t>
            </w:r>
            <w:r w:rsidRPr="00B67434">
              <w:fldChar w:fldCharType="end"/>
            </w:r>
          </w:p>
        </w:tc>
      </w:tr>
      <w:tr w:rsidR="006861FB" w:rsidRPr="00F442A2" w14:paraId="15B34F30" w14:textId="77777777" w:rsidTr="000766F4">
        <w:trPr>
          <w:cantSplit/>
        </w:trPr>
        <w:tc>
          <w:tcPr>
            <w:tcW w:w="1823" w:type="dxa"/>
          </w:tcPr>
          <w:p w14:paraId="76A91624" w14:textId="77777777" w:rsidR="006861FB" w:rsidRPr="00F442A2" w:rsidRDefault="006861FB" w:rsidP="006861FB">
            <w:pPr>
              <w:pStyle w:val="TableEntry"/>
            </w:pPr>
            <w:r w:rsidRPr="00F442A2">
              <w:t>uniqueId</w:t>
            </w:r>
          </w:p>
        </w:tc>
        <w:tc>
          <w:tcPr>
            <w:tcW w:w="3960" w:type="dxa"/>
          </w:tcPr>
          <w:p w14:paraId="4FC36022" w14:textId="14C2A072" w:rsidR="006861FB" w:rsidRPr="00F442A2" w:rsidRDefault="006861FB" w:rsidP="006861FB">
            <w:pPr>
              <w:pStyle w:val="TableEntry"/>
            </w:pPr>
            <w:r w:rsidRPr="00F442A2">
              <w:t>Globally unique identifier for the SubmissionSet assigned by the creating entity.</w:t>
            </w:r>
          </w:p>
        </w:tc>
        <w:tc>
          <w:tcPr>
            <w:tcW w:w="1440" w:type="dxa"/>
          </w:tcPr>
          <w:p w14:paraId="154BD856" w14:textId="77777777" w:rsidR="006861FB" w:rsidRPr="00F442A2" w:rsidRDefault="006861FB" w:rsidP="006861FB">
            <w:pPr>
              <w:pStyle w:val="TableEntry"/>
            </w:pPr>
            <w:r w:rsidRPr="00F442A2">
              <w:t>OID</w:t>
            </w:r>
          </w:p>
        </w:tc>
        <w:tc>
          <w:tcPr>
            <w:tcW w:w="1350" w:type="dxa"/>
          </w:tcPr>
          <w:p w14:paraId="19B728DF" w14:textId="77777777" w:rsidR="006861FB" w:rsidRPr="00F442A2" w:rsidRDefault="006861FB" w:rsidP="006861FB">
            <w:pPr>
              <w:pStyle w:val="TableEntry"/>
            </w:pPr>
            <w:r w:rsidRPr="00F442A2">
              <w:t>ebRIM ExternalIdentifier</w:t>
            </w:r>
          </w:p>
        </w:tc>
        <w:tc>
          <w:tcPr>
            <w:tcW w:w="1170" w:type="dxa"/>
          </w:tcPr>
          <w:p w14:paraId="22A7AD62" w14:textId="0C1C6F7B" w:rsidR="006861FB" w:rsidRPr="00F442A2" w:rsidRDefault="006861FB" w:rsidP="006861FB">
            <w:pPr>
              <w:pStyle w:val="TableEntry"/>
            </w:pPr>
            <w:r w:rsidRPr="00B67434">
              <w:fldChar w:fldCharType="begin"/>
            </w:r>
            <w:r w:rsidRPr="00B67434">
              <w:instrText xml:space="preserve"> REF  _Ref287419741 \h \n  \* MERGEFORMAT </w:instrText>
            </w:r>
            <w:r w:rsidRPr="00B67434">
              <w:fldChar w:fldCharType="separate"/>
            </w:r>
            <w:r w:rsidRPr="00B67434">
              <w:t>4.2.3.3.12</w:t>
            </w:r>
            <w:r w:rsidRPr="00B67434">
              <w:fldChar w:fldCharType="end"/>
            </w:r>
          </w:p>
        </w:tc>
      </w:tr>
    </w:tbl>
    <w:p w14:paraId="1AF19BF6" w14:textId="77777777" w:rsidR="0064503F" w:rsidRPr="00F442A2" w:rsidRDefault="0064503F" w:rsidP="00526BF4">
      <w:pPr>
        <w:pStyle w:val="BodyText"/>
      </w:pPr>
      <w:bookmarkStart w:id="870" w:name="_Ref287419609"/>
      <w:bookmarkStart w:id="871" w:name="_Toc352575111"/>
      <w:bookmarkStart w:id="872" w:name="_Toc364252869"/>
      <w:bookmarkStart w:id="873" w:name="_Toc367877000"/>
    </w:p>
    <w:p w14:paraId="41F8F6B2" w14:textId="77777777" w:rsidR="00E07DB3" w:rsidRPr="00F442A2" w:rsidRDefault="00E07DB3" w:rsidP="009E7736">
      <w:pPr>
        <w:pStyle w:val="Heading5"/>
        <w:numPr>
          <w:ilvl w:val="4"/>
          <w:numId w:val="5"/>
        </w:numPr>
        <w:tabs>
          <w:tab w:val="clear" w:pos="1008"/>
          <w:tab w:val="clear" w:pos="1980"/>
        </w:tabs>
        <w:suppressAutoHyphens w:val="0"/>
      </w:pPr>
      <w:r w:rsidRPr="00F442A2">
        <w:t>SubmissionSet.author</w:t>
      </w:r>
      <w:bookmarkEnd w:id="870"/>
      <w:bookmarkEnd w:id="871"/>
      <w:bookmarkEnd w:id="872"/>
      <w:bookmarkEnd w:id="873"/>
    </w:p>
    <w:p w14:paraId="071CEBB3" w14:textId="77777777" w:rsidR="00E07DB3" w:rsidRPr="00F442A2" w:rsidRDefault="00E07DB3" w:rsidP="000766F4">
      <w:pPr>
        <w:pStyle w:val="BodyText"/>
        <w:rPr>
          <w:b/>
          <w:bCs/>
        </w:rPr>
      </w:pPr>
      <w:r w:rsidRPr="00F442A2">
        <w:rPr>
          <w:b/>
          <w:bCs/>
        </w:rPr>
        <w:t>Description:</w:t>
      </w:r>
    </w:p>
    <w:p w14:paraId="7B8AEE1E" w14:textId="2F8CAA67" w:rsidR="00E07DB3" w:rsidRPr="00F442A2" w:rsidRDefault="00E07DB3" w:rsidP="00E07DB3">
      <w:pPr>
        <w:pStyle w:val="BodyText"/>
      </w:pPr>
      <w:r w:rsidRPr="00F442A2">
        <w:t xml:space="preserve">Represents the humans and/or machines that authored the </w:t>
      </w:r>
      <w:r w:rsidR="003A0DAB" w:rsidRPr="00F442A2">
        <w:t>SubmissionSet</w:t>
      </w:r>
      <w:r w:rsidRPr="00F442A2">
        <w:t xml:space="preserve">. See </w:t>
      </w:r>
      <w:r w:rsidR="00E3287C" w:rsidRPr="00F442A2">
        <w:t>S</w:t>
      </w:r>
      <w:r w:rsidRPr="00F442A2">
        <w:t xml:space="preserve">ection </w:t>
      </w:r>
      <w:r w:rsidR="00F13135" w:rsidRPr="00F442A2">
        <w:fldChar w:fldCharType="begin"/>
      </w:r>
      <w:r w:rsidRPr="00F442A2">
        <w:instrText xml:space="preserve"> REF _Ref363069273 \r \h </w:instrText>
      </w:r>
      <w:r w:rsidR="00F13135" w:rsidRPr="00F442A2">
        <w:fldChar w:fldCharType="separate"/>
      </w:r>
      <w:r w:rsidR="00B85B78" w:rsidRPr="00F442A2">
        <w:t>4.2.3.1.4</w:t>
      </w:r>
      <w:r w:rsidR="00F13135" w:rsidRPr="00F442A2">
        <w:fldChar w:fldCharType="end"/>
      </w:r>
      <w:r w:rsidRPr="00F442A2">
        <w:t xml:space="preserve"> for details on creating the structure</w:t>
      </w:r>
      <w:r w:rsidR="00694930" w:rsidRPr="00F442A2">
        <w:t xml:space="preserve">. </w:t>
      </w:r>
    </w:p>
    <w:p w14:paraId="1BDDE8AA" w14:textId="77777777" w:rsidR="00E07DB3" w:rsidRPr="00F442A2" w:rsidRDefault="00E07DB3" w:rsidP="00E07DB3">
      <w:pPr>
        <w:pStyle w:val="BodyText"/>
      </w:pPr>
      <w:r w:rsidRPr="00F442A2">
        <w:t xml:space="preserve">The classificationScheme shall be </w:t>
      </w:r>
      <w:r w:rsidRPr="00F442A2">
        <w:rPr>
          <w:rFonts w:ascii="Courier New" w:hAnsi="Courier New" w:cs="Courier New"/>
          <w:sz w:val="20"/>
        </w:rPr>
        <w:t>urn:uuid:a7058bb9-b4e4-4307-ba5b-e3f0ab85e12d</w:t>
      </w:r>
    </w:p>
    <w:p w14:paraId="2B338DA9" w14:textId="77777777" w:rsidR="00E07DB3" w:rsidRPr="00F442A2" w:rsidRDefault="00E07DB3" w:rsidP="009E7736">
      <w:pPr>
        <w:pStyle w:val="Heading5"/>
        <w:numPr>
          <w:ilvl w:val="4"/>
          <w:numId w:val="5"/>
        </w:numPr>
        <w:tabs>
          <w:tab w:val="clear" w:pos="1008"/>
          <w:tab w:val="clear" w:pos="1980"/>
        </w:tabs>
        <w:suppressAutoHyphens w:val="0"/>
      </w:pPr>
      <w:bookmarkStart w:id="874" w:name="_Toc363717403"/>
      <w:bookmarkStart w:id="875" w:name="_Toc363717779"/>
      <w:bookmarkStart w:id="876" w:name="_Toc363716949"/>
      <w:bookmarkStart w:id="877" w:name="_Toc363717404"/>
      <w:bookmarkStart w:id="878" w:name="_Toc363717780"/>
      <w:bookmarkStart w:id="879" w:name="_Toc363716950"/>
      <w:bookmarkStart w:id="880" w:name="_Toc363717405"/>
      <w:bookmarkStart w:id="881" w:name="_Toc363717781"/>
      <w:bookmarkStart w:id="882" w:name="_Toc363716951"/>
      <w:bookmarkStart w:id="883" w:name="_Toc363717406"/>
      <w:bookmarkStart w:id="884" w:name="_Toc363717782"/>
      <w:bookmarkStart w:id="885" w:name="_Toc363716952"/>
      <w:bookmarkStart w:id="886" w:name="_Toc363717407"/>
      <w:bookmarkStart w:id="887" w:name="_Toc363717783"/>
      <w:bookmarkStart w:id="888" w:name="_Toc363716953"/>
      <w:bookmarkStart w:id="889" w:name="_Toc363717408"/>
      <w:bookmarkStart w:id="890" w:name="_Toc363717784"/>
      <w:bookmarkStart w:id="891" w:name="_Toc363716954"/>
      <w:bookmarkStart w:id="892" w:name="_Toc363717409"/>
      <w:bookmarkStart w:id="893" w:name="_Toc363717785"/>
      <w:bookmarkStart w:id="894" w:name="_Toc363716955"/>
      <w:bookmarkStart w:id="895" w:name="_Toc363717410"/>
      <w:bookmarkStart w:id="896" w:name="_Toc363717786"/>
      <w:bookmarkStart w:id="897" w:name="_Toc363716956"/>
      <w:bookmarkStart w:id="898" w:name="_Toc363717411"/>
      <w:bookmarkStart w:id="899" w:name="_Toc363717787"/>
      <w:bookmarkStart w:id="900" w:name="_Toc363717412"/>
      <w:bookmarkStart w:id="901" w:name="_Toc363717788"/>
      <w:bookmarkStart w:id="902" w:name="_Toc363716958"/>
      <w:bookmarkStart w:id="903" w:name="_Toc363717413"/>
      <w:bookmarkStart w:id="904" w:name="_Toc363717789"/>
      <w:bookmarkStart w:id="905" w:name="_Toc363716959"/>
      <w:bookmarkStart w:id="906" w:name="_Toc363717414"/>
      <w:bookmarkStart w:id="907" w:name="_Toc363717790"/>
      <w:bookmarkStart w:id="908" w:name="_Toc363716960"/>
      <w:bookmarkStart w:id="909" w:name="_Toc363717415"/>
      <w:bookmarkStart w:id="910" w:name="_Toc363717791"/>
      <w:bookmarkStart w:id="911" w:name="_Toc363716961"/>
      <w:bookmarkStart w:id="912" w:name="_Toc363717416"/>
      <w:bookmarkStart w:id="913" w:name="_Toc363717792"/>
      <w:bookmarkStart w:id="914" w:name="_Toc363716962"/>
      <w:bookmarkStart w:id="915" w:name="_Toc363717417"/>
      <w:bookmarkStart w:id="916" w:name="_Toc363717793"/>
      <w:bookmarkStart w:id="917" w:name="_Toc363716963"/>
      <w:bookmarkStart w:id="918" w:name="_Toc363717418"/>
      <w:bookmarkStart w:id="919" w:name="_Toc363717794"/>
      <w:bookmarkStart w:id="920" w:name="_Toc363716964"/>
      <w:bookmarkStart w:id="921" w:name="_Toc363717419"/>
      <w:bookmarkStart w:id="922" w:name="_Toc363717795"/>
      <w:bookmarkStart w:id="923" w:name="_Toc363716965"/>
      <w:bookmarkStart w:id="924" w:name="_Toc363717420"/>
      <w:bookmarkStart w:id="925" w:name="_Toc363717796"/>
      <w:bookmarkStart w:id="926" w:name="_Toc363716966"/>
      <w:bookmarkStart w:id="927" w:name="_Toc363717421"/>
      <w:bookmarkStart w:id="928" w:name="_Toc363717797"/>
      <w:bookmarkStart w:id="929" w:name="_Toc363716967"/>
      <w:bookmarkStart w:id="930" w:name="_Toc363717422"/>
      <w:bookmarkStart w:id="931" w:name="_Toc363717798"/>
      <w:bookmarkStart w:id="932" w:name="_Toc363716968"/>
      <w:bookmarkStart w:id="933" w:name="_Toc363717423"/>
      <w:bookmarkStart w:id="934" w:name="_Toc363717799"/>
      <w:bookmarkStart w:id="935" w:name="_Toc363716969"/>
      <w:bookmarkStart w:id="936" w:name="_Toc363717424"/>
      <w:bookmarkStart w:id="937" w:name="_Toc363717800"/>
      <w:bookmarkStart w:id="938" w:name="_Toc363716970"/>
      <w:bookmarkStart w:id="939" w:name="_Toc363717425"/>
      <w:bookmarkStart w:id="940" w:name="_Toc363717801"/>
      <w:bookmarkStart w:id="941" w:name="_Toc363716971"/>
      <w:bookmarkStart w:id="942" w:name="_Toc363717426"/>
      <w:bookmarkStart w:id="943" w:name="_Toc363717802"/>
      <w:bookmarkStart w:id="944" w:name="_Toc363716972"/>
      <w:bookmarkStart w:id="945" w:name="_Toc363717427"/>
      <w:bookmarkStart w:id="946" w:name="_Toc363717803"/>
      <w:bookmarkStart w:id="947" w:name="_Toc363716973"/>
      <w:bookmarkStart w:id="948" w:name="_Toc363717428"/>
      <w:bookmarkStart w:id="949" w:name="_Toc363717804"/>
      <w:bookmarkStart w:id="950" w:name="_Toc363716974"/>
      <w:bookmarkStart w:id="951" w:name="_Toc363717429"/>
      <w:bookmarkStart w:id="952" w:name="_Toc363717805"/>
      <w:bookmarkStart w:id="953" w:name="_Toc363716975"/>
      <w:bookmarkStart w:id="954" w:name="_Toc363717430"/>
      <w:bookmarkStart w:id="955" w:name="_Toc363717806"/>
      <w:bookmarkStart w:id="956" w:name="_Toc363716976"/>
      <w:bookmarkStart w:id="957" w:name="_Toc363717431"/>
      <w:bookmarkStart w:id="958" w:name="_Toc363717807"/>
      <w:bookmarkStart w:id="959" w:name="_Toc363716977"/>
      <w:bookmarkStart w:id="960" w:name="_Toc363717432"/>
      <w:bookmarkStart w:id="961" w:name="_Toc363717808"/>
      <w:bookmarkStart w:id="962" w:name="_Toc363716978"/>
      <w:bookmarkStart w:id="963" w:name="_Toc363717433"/>
      <w:bookmarkStart w:id="964" w:name="_Toc363717809"/>
      <w:bookmarkStart w:id="965" w:name="_Toc363716979"/>
      <w:bookmarkStart w:id="966" w:name="_Toc363717434"/>
      <w:bookmarkStart w:id="967" w:name="_Toc363717810"/>
      <w:bookmarkStart w:id="968" w:name="_Toc363716980"/>
      <w:bookmarkStart w:id="969" w:name="_Toc363717435"/>
      <w:bookmarkStart w:id="970" w:name="_Toc363717811"/>
      <w:bookmarkStart w:id="971" w:name="_Toc363716981"/>
      <w:bookmarkStart w:id="972" w:name="_Toc363717436"/>
      <w:bookmarkStart w:id="973" w:name="_Toc363717812"/>
      <w:bookmarkStart w:id="974" w:name="_Toc363716982"/>
      <w:bookmarkStart w:id="975" w:name="_Toc363717437"/>
      <w:bookmarkStart w:id="976" w:name="_Toc363717813"/>
      <w:bookmarkStart w:id="977" w:name="_Toc363716983"/>
      <w:bookmarkStart w:id="978" w:name="_Toc363717438"/>
      <w:bookmarkStart w:id="979" w:name="_Toc363717814"/>
      <w:bookmarkStart w:id="980" w:name="_Toc363716984"/>
      <w:bookmarkStart w:id="981" w:name="_Toc363717439"/>
      <w:bookmarkStart w:id="982" w:name="_Toc363717815"/>
      <w:bookmarkStart w:id="983" w:name="_Toc363716985"/>
      <w:bookmarkStart w:id="984" w:name="_Toc363717440"/>
      <w:bookmarkStart w:id="985" w:name="_Toc363717816"/>
      <w:bookmarkStart w:id="986" w:name="_Toc363716986"/>
      <w:bookmarkStart w:id="987" w:name="_Toc363717441"/>
      <w:bookmarkStart w:id="988" w:name="_Toc363717817"/>
      <w:bookmarkStart w:id="989" w:name="_Toc363716987"/>
      <w:bookmarkStart w:id="990" w:name="_Toc363717442"/>
      <w:bookmarkStart w:id="991" w:name="_Toc363717818"/>
      <w:bookmarkStart w:id="992" w:name="_Toc363716988"/>
      <w:bookmarkStart w:id="993" w:name="_Toc363717443"/>
      <w:bookmarkStart w:id="994" w:name="_Toc363717819"/>
      <w:bookmarkStart w:id="995" w:name="_Toc363716989"/>
      <w:bookmarkStart w:id="996" w:name="_Toc363717444"/>
      <w:bookmarkStart w:id="997" w:name="_Toc363717820"/>
      <w:bookmarkStart w:id="998" w:name="_Toc363716990"/>
      <w:bookmarkStart w:id="999" w:name="_Toc363717445"/>
      <w:bookmarkStart w:id="1000" w:name="_Toc363717821"/>
      <w:bookmarkStart w:id="1001" w:name="_Toc363716991"/>
      <w:bookmarkStart w:id="1002" w:name="_Toc363717446"/>
      <w:bookmarkStart w:id="1003" w:name="_Toc363717822"/>
      <w:bookmarkStart w:id="1004" w:name="_Toc363716992"/>
      <w:bookmarkStart w:id="1005" w:name="_Toc363717447"/>
      <w:bookmarkStart w:id="1006" w:name="_Toc363717823"/>
      <w:bookmarkStart w:id="1007" w:name="_Toc355944495"/>
      <w:bookmarkStart w:id="1008" w:name="_Toc355947415"/>
      <w:bookmarkStart w:id="1009" w:name="_Toc355948538"/>
      <w:bookmarkStart w:id="1010" w:name="_Toc356293494"/>
      <w:bookmarkStart w:id="1011" w:name="_Toc357585786"/>
      <w:bookmarkStart w:id="1012" w:name="_Toc363716993"/>
      <w:bookmarkStart w:id="1013" w:name="_Toc363717448"/>
      <w:bookmarkStart w:id="1014" w:name="_Toc363717824"/>
      <w:bookmarkStart w:id="1015" w:name="_Toc363716994"/>
      <w:bookmarkStart w:id="1016" w:name="_Toc363717449"/>
      <w:bookmarkStart w:id="1017" w:name="_Toc363717825"/>
      <w:bookmarkStart w:id="1018" w:name="_Toc363716995"/>
      <w:bookmarkStart w:id="1019" w:name="_Toc363717450"/>
      <w:bookmarkStart w:id="1020" w:name="_Toc363717826"/>
      <w:bookmarkStart w:id="1021" w:name="_Toc363716996"/>
      <w:bookmarkStart w:id="1022" w:name="_Toc363717451"/>
      <w:bookmarkStart w:id="1023" w:name="_Toc363717827"/>
      <w:bookmarkStart w:id="1024" w:name="_Toc363716997"/>
      <w:bookmarkStart w:id="1025" w:name="_Toc363717452"/>
      <w:bookmarkStart w:id="1026" w:name="_Toc363717828"/>
      <w:bookmarkStart w:id="1027" w:name="_Toc363716998"/>
      <w:bookmarkStart w:id="1028" w:name="_Toc363717453"/>
      <w:bookmarkStart w:id="1029" w:name="_Toc363717829"/>
      <w:bookmarkStart w:id="1030" w:name="_Toc363716999"/>
      <w:bookmarkStart w:id="1031" w:name="_Toc363717454"/>
      <w:bookmarkStart w:id="1032" w:name="_Toc363717830"/>
      <w:bookmarkStart w:id="1033" w:name="_Toc363717000"/>
      <w:bookmarkStart w:id="1034" w:name="_Toc363717455"/>
      <w:bookmarkStart w:id="1035" w:name="_Toc363717831"/>
      <w:bookmarkStart w:id="1036" w:name="_Toc363717001"/>
      <w:bookmarkStart w:id="1037" w:name="_Toc363717456"/>
      <w:bookmarkStart w:id="1038" w:name="_Toc363717832"/>
      <w:bookmarkStart w:id="1039" w:name="_Toc363717002"/>
      <w:bookmarkStart w:id="1040" w:name="_Toc363717457"/>
      <w:bookmarkStart w:id="1041" w:name="_Toc363717833"/>
      <w:bookmarkStart w:id="1042" w:name="_Toc363717003"/>
      <w:bookmarkStart w:id="1043" w:name="_Toc363717458"/>
      <w:bookmarkStart w:id="1044" w:name="_Toc363717834"/>
      <w:bookmarkStart w:id="1045" w:name="_Toc363717004"/>
      <w:bookmarkStart w:id="1046" w:name="_Toc363717459"/>
      <w:bookmarkStart w:id="1047" w:name="_Toc363717835"/>
      <w:bookmarkStart w:id="1048" w:name="_Toc363717005"/>
      <w:bookmarkStart w:id="1049" w:name="_Toc363717460"/>
      <w:bookmarkStart w:id="1050" w:name="_Toc363717836"/>
      <w:bookmarkStart w:id="1051" w:name="_Toc363717006"/>
      <w:bookmarkStart w:id="1052" w:name="_Toc363717461"/>
      <w:bookmarkStart w:id="1053" w:name="_Toc363717837"/>
      <w:bookmarkStart w:id="1054" w:name="_Toc355944497"/>
      <w:bookmarkStart w:id="1055" w:name="_Toc355947417"/>
      <w:bookmarkStart w:id="1056" w:name="_Toc355948540"/>
      <w:bookmarkStart w:id="1057" w:name="_Toc356293496"/>
      <w:bookmarkStart w:id="1058" w:name="_Toc357585788"/>
      <w:bookmarkStart w:id="1059" w:name="_Toc363717007"/>
      <w:bookmarkStart w:id="1060" w:name="_Toc363717462"/>
      <w:bookmarkStart w:id="1061" w:name="_Toc363717838"/>
      <w:bookmarkStart w:id="1062" w:name="_Toc363717008"/>
      <w:bookmarkStart w:id="1063" w:name="_Toc363717463"/>
      <w:bookmarkStart w:id="1064" w:name="_Toc363717839"/>
      <w:bookmarkStart w:id="1065" w:name="_Toc363717009"/>
      <w:bookmarkStart w:id="1066" w:name="_Toc363717464"/>
      <w:bookmarkStart w:id="1067" w:name="_Toc363717840"/>
      <w:bookmarkStart w:id="1068" w:name="_Toc363717010"/>
      <w:bookmarkStart w:id="1069" w:name="_Toc363717465"/>
      <w:bookmarkStart w:id="1070" w:name="_Toc363717841"/>
      <w:bookmarkStart w:id="1071" w:name="_Toc363717011"/>
      <w:bookmarkStart w:id="1072" w:name="_Toc363717466"/>
      <w:bookmarkStart w:id="1073" w:name="_Toc363717842"/>
      <w:bookmarkStart w:id="1074" w:name="_Toc363717012"/>
      <w:bookmarkStart w:id="1075" w:name="_Toc363717467"/>
      <w:bookmarkStart w:id="1076" w:name="_Toc363717843"/>
      <w:bookmarkStart w:id="1077" w:name="_Toc363717013"/>
      <w:bookmarkStart w:id="1078" w:name="_Toc363717468"/>
      <w:bookmarkStart w:id="1079" w:name="_Toc363717844"/>
      <w:bookmarkStart w:id="1080" w:name="_Toc363717014"/>
      <w:bookmarkStart w:id="1081" w:name="_Toc363717469"/>
      <w:bookmarkStart w:id="1082" w:name="_Toc363717845"/>
      <w:bookmarkStart w:id="1083" w:name="_Toc363717015"/>
      <w:bookmarkStart w:id="1084" w:name="_Toc363717470"/>
      <w:bookmarkStart w:id="1085" w:name="_Toc363717846"/>
      <w:bookmarkStart w:id="1086" w:name="_Toc363717016"/>
      <w:bookmarkStart w:id="1087" w:name="_Toc363717471"/>
      <w:bookmarkStart w:id="1088" w:name="_Toc363717847"/>
      <w:bookmarkStart w:id="1089" w:name="_Toc363717017"/>
      <w:bookmarkStart w:id="1090" w:name="_Toc363717472"/>
      <w:bookmarkStart w:id="1091" w:name="_Toc363717848"/>
      <w:bookmarkStart w:id="1092" w:name="_Toc363717018"/>
      <w:bookmarkStart w:id="1093" w:name="_Toc363717473"/>
      <w:bookmarkStart w:id="1094" w:name="_Toc363717849"/>
      <w:bookmarkStart w:id="1095" w:name="_Toc363717019"/>
      <w:bookmarkStart w:id="1096" w:name="_Toc363717474"/>
      <w:bookmarkStart w:id="1097" w:name="_Toc363717850"/>
      <w:bookmarkStart w:id="1098" w:name="_Toc363717020"/>
      <w:bookmarkStart w:id="1099" w:name="_Toc363717475"/>
      <w:bookmarkStart w:id="1100" w:name="_Toc363717851"/>
      <w:bookmarkStart w:id="1101" w:name="_Toc363717021"/>
      <w:bookmarkStart w:id="1102" w:name="_Toc363717476"/>
      <w:bookmarkStart w:id="1103" w:name="_Toc363717852"/>
      <w:bookmarkStart w:id="1104" w:name="_Toc363717022"/>
      <w:bookmarkStart w:id="1105" w:name="_Toc363717477"/>
      <w:bookmarkStart w:id="1106" w:name="_Toc363717853"/>
      <w:bookmarkStart w:id="1107" w:name="_Toc363717023"/>
      <w:bookmarkStart w:id="1108" w:name="_Toc363717478"/>
      <w:bookmarkStart w:id="1109" w:name="_Toc363717854"/>
      <w:bookmarkStart w:id="1110" w:name="_Toc363717024"/>
      <w:bookmarkStart w:id="1111" w:name="_Toc363717479"/>
      <w:bookmarkStart w:id="1112" w:name="_Toc363717855"/>
      <w:bookmarkStart w:id="1113" w:name="_Toc363717025"/>
      <w:bookmarkStart w:id="1114" w:name="_Toc363717480"/>
      <w:bookmarkStart w:id="1115" w:name="_Toc363717856"/>
      <w:bookmarkStart w:id="1116" w:name="_Toc363717026"/>
      <w:bookmarkStart w:id="1117" w:name="_Toc363717481"/>
      <w:bookmarkStart w:id="1118" w:name="_Toc363717857"/>
      <w:bookmarkStart w:id="1119" w:name="_Toc363717027"/>
      <w:bookmarkStart w:id="1120" w:name="_Toc363717482"/>
      <w:bookmarkStart w:id="1121" w:name="_Toc363717858"/>
      <w:bookmarkStart w:id="1122" w:name="_Toc363717028"/>
      <w:bookmarkStart w:id="1123" w:name="_Toc363717483"/>
      <w:bookmarkStart w:id="1124" w:name="_Toc363717859"/>
      <w:bookmarkStart w:id="1125" w:name="_Toc363717029"/>
      <w:bookmarkStart w:id="1126" w:name="_Toc363717484"/>
      <w:bookmarkStart w:id="1127" w:name="_Toc363717860"/>
      <w:bookmarkStart w:id="1128" w:name="_Toc363717030"/>
      <w:bookmarkStart w:id="1129" w:name="_Toc363717485"/>
      <w:bookmarkStart w:id="1130" w:name="_Toc363717861"/>
      <w:bookmarkStart w:id="1131" w:name="_Toc363717031"/>
      <w:bookmarkStart w:id="1132" w:name="_Toc363717486"/>
      <w:bookmarkStart w:id="1133" w:name="_Toc363717862"/>
      <w:bookmarkStart w:id="1134" w:name="_Toc363717032"/>
      <w:bookmarkStart w:id="1135" w:name="_Toc363717487"/>
      <w:bookmarkStart w:id="1136" w:name="_Toc363717863"/>
      <w:bookmarkStart w:id="1137" w:name="_Toc355944500"/>
      <w:bookmarkStart w:id="1138" w:name="_Toc355947420"/>
      <w:bookmarkStart w:id="1139" w:name="_Toc355948543"/>
      <w:bookmarkStart w:id="1140" w:name="_Toc356293499"/>
      <w:bookmarkStart w:id="1141" w:name="_Toc357585791"/>
      <w:bookmarkStart w:id="1142" w:name="_Toc363717033"/>
      <w:bookmarkStart w:id="1143" w:name="_Toc363717488"/>
      <w:bookmarkStart w:id="1144" w:name="_Toc363717864"/>
      <w:bookmarkStart w:id="1145" w:name="_Toc363717034"/>
      <w:bookmarkStart w:id="1146" w:name="_Toc363717489"/>
      <w:bookmarkStart w:id="1147" w:name="_Toc363717865"/>
      <w:bookmarkStart w:id="1148" w:name="_Toc363717035"/>
      <w:bookmarkStart w:id="1149" w:name="_Toc363717490"/>
      <w:bookmarkStart w:id="1150" w:name="_Toc363717866"/>
      <w:bookmarkStart w:id="1151" w:name="_Toc363717036"/>
      <w:bookmarkStart w:id="1152" w:name="_Toc363717491"/>
      <w:bookmarkStart w:id="1153" w:name="_Toc363717867"/>
      <w:bookmarkStart w:id="1154" w:name="_Toc363717037"/>
      <w:bookmarkStart w:id="1155" w:name="_Toc363717492"/>
      <w:bookmarkStart w:id="1156" w:name="_Toc363717868"/>
      <w:bookmarkStart w:id="1157" w:name="_Toc363717038"/>
      <w:bookmarkStart w:id="1158" w:name="_Toc363717493"/>
      <w:bookmarkStart w:id="1159" w:name="_Toc363717869"/>
      <w:bookmarkStart w:id="1160" w:name="_Toc363717039"/>
      <w:bookmarkStart w:id="1161" w:name="_Toc363717494"/>
      <w:bookmarkStart w:id="1162" w:name="_Toc363717870"/>
      <w:bookmarkStart w:id="1163" w:name="_Toc363717040"/>
      <w:bookmarkStart w:id="1164" w:name="_Toc363717495"/>
      <w:bookmarkStart w:id="1165" w:name="_Toc363717871"/>
      <w:bookmarkStart w:id="1166" w:name="_Toc363717041"/>
      <w:bookmarkStart w:id="1167" w:name="_Toc363717496"/>
      <w:bookmarkStart w:id="1168" w:name="_Toc363717872"/>
      <w:bookmarkStart w:id="1169" w:name="_Toc363717042"/>
      <w:bookmarkStart w:id="1170" w:name="_Toc363717497"/>
      <w:bookmarkStart w:id="1171" w:name="_Toc363717873"/>
      <w:bookmarkStart w:id="1172" w:name="_Toc363717043"/>
      <w:bookmarkStart w:id="1173" w:name="_Toc363717498"/>
      <w:bookmarkStart w:id="1174" w:name="_Toc363717874"/>
      <w:bookmarkStart w:id="1175" w:name="_Toc363717044"/>
      <w:bookmarkStart w:id="1176" w:name="_Toc363717499"/>
      <w:bookmarkStart w:id="1177" w:name="_Toc363717875"/>
      <w:bookmarkStart w:id="1178" w:name="_Toc355944502"/>
      <w:bookmarkStart w:id="1179" w:name="_Toc355947422"/>
      <w:bookmarkStart w:id="1180" w:name="_Toc355948545"/>
      <w:bookmarkStart w:id="1181" w:name="_Toc356293501"/>
      <w:bookmarkStart w:id="1182" w:name="_Toc357585793"/>
      <w:bookmarkStart w:id="1183" w:name="_Toc363717045"/>
      <w:bookmarkStart w:id="1184" w:name="_Toc363717500"/>
      <w:bookmarkStart w:id="1185" w:name="_Toc363717876"/>
      <w:bookmarkStart w:id="1186" w:name="_Toc363717046"/>
      <w:bookmarkStart w:id="1187" w:name="_Toc363717501"/>
      <w:bookmarkStart w:id="1188" w:name="_Toc363717877"/>
      <w:bookmarkStart w:id="1189" w:name="_Toc363717047"/>
      <w:bookmarkStart w:id="1190" w:name="_Toc363717502"/>
      <w:bookmarkStart w:id="1191" w:name="_Toc363717878"/>
      <w:bookmarkStart w:id="1192" w:name="_Toc363717048"/>
      <w:bookmarkStart w:id="1193" w:name="_Toc363717503"/>
      <w:bookmarkStart w:id="1194" w:name="_Toc363717879"/>
      <w:bookmarkStart w:id="1195" w:name="_Toc363717049"/>
      <w:bookmarkStart w:id="1196" w:name="_Toc363717504"/>
      <w:bookmarkStart w:id="1197" w:name="_Toc363717880"/>
      <w:bookmarkStart w:id="1198" w:name="_Toc363717050"/>
      <w:bookmarkStart w:id="1199" w:name="_Toc363717505"/>
      <w:bookmarkStart w:id="1200" w:name="_Toc363717881"/>
      <w:bookmarkStart w:id="1201" w:name="_Toc363717051"/>
      <w:bookmarkStart w:id="1202" w:name="_Toc363717506"/>
      <w:bookmarkStart w:id="1203" w:name="_Toc363717882"/>
      <w:bookmarkStart w:id="1204" w:name="_Toc363717052"/>
      <w:bookmarkStart w:id="1205" w:name="_Toc363717507"/>
      <w:bookmarkStart w:id="1206" w:name="_Toc363717883"/>
      <w:bookmarkStart w:id="1207" w:name="_Toc363717053"/>
      <w:bookmarkStart w:id="1208" w:name="_Toc363717508"/>
      <w:bookmarkStart w:id="1209" w:name="_Toc363717884"/>
      <w:bookmarkStart w:id="1210" w:name="_Toc363717054"/>
      <w:bookmarkStart w:id="1211" w:name="_Toc363717509"/>
      <w:bookmarkStart w:id="1212" w:name="_Toc363717885"/>
      <w:bookmarkStart w:id="1213" w:name="_Toc363717055"/>
      <w:bookmarkStart w:id="1214" w:name="_Toc363717510"/>
      <w:bookmarkStart w:id="1215" w:name="_Toc363717886"/>
      <w:bookmarkStart w:id="1216" w:name="_Toc363717056"/>
      <w:bookmarkStart w:id="1217" w:name="_Toc363717511"/>
      <w:bookmarkStart w:id="1218" w:name="_Toc363717887"/>
      <w:bookmarkStart w:id="1219" w:name="_Toc363717057"/>
      <w:bookmarkStart w:id="1220" w:name="_Toc363717512"/>
      <w:bookmarkStart w:id="1221" w:name="_Toc363717888"/>
      <w:bookmarkStart w:id="1222" w:name="_Toc363717058"/>
      <w:bookmarkStart w:id="1223" w:name="_Toc363717513"/>
      <w:bookmarkStart w:id="1224" w:name="_Toc363717889"/>
      <w:bookmarkStart w:id="1225" w:name="_Toc363717059"/>
      <w:bookmarkStart w:id="1226" w:name="_Toc363717514"/>
      <w:bookmarkStart w:id="1227" w:name="_Toc363717890"/>
      <w:bookmarkStart w:id="1228" w:name="_Toc355944504"/>
      <w:bookmarkStart w:id="1229" w:name="_Toc355947424"/>
      <w:bookmarkStart w:id="1230" w:name="_Toc355948547"/>
      <w:bookmarkStart w:id="1231" w:name="_Toc356293503"/>
      <w:bookmarkStart w:id="1232" w:name="_Toc357585795"/>
      <w:bookmarkStart w:id="1233" w:name="_Ref287419625"/>
      <w:bookmarkStart w:id="1234" w:name="_Toc352575117"/>
      <w:bookmarkStart w:id="1235" w:name="_Toc364252875"/>
      <w:bookmarkStart w:id="1236" w:name="_Toc367877001"/>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r w:rsidRPr="00F442A2">
        <w:t>SubmissionSet.availabilityStatus</w:t>
      </w:r>
      <w:bookmarkEnd w:id="1233"/>
      <w:bookmarkEnd w:id="1234"/>
      <w:bookmarkEnd w:id="1235"/>
      <w:bookmarkEnd w:id="1236"/>
    </w:p>
    <w:p w14:paraId="73CE664E" w14:textId="77777777" w:rsidR="00E07DB3" w:rsidRPr="00F442A2" w:rsidRDefault="00E07DB3" w:rsidP="000766F4">
      <w:pPr>
        <w:pStyle w:val="BodyText"/>
        <w:rPr>
          <w:b/>
          <w:bCs/>
        </w:rPr>
      </w:pPr>
      <w:r w:rsidRPr="00F442A2">
        <w:rPr>
          <w:b/>
          <w:bCs/>
        </w:rPr>
        <w:t>Description:</w:t>
      </w:r>
    </w:p>
    <w:p w14:paraId="5037BD57" w14:textId="77777777" w:rsidR="00E07DB3" w:rsidRPr="00F442A2" w:rsidRDefault="00E07DB3" w:rsidP="00E07DB3">
      <w:pPr>
        <w:pStyle w:val="BodyText"/>
      </w:pPr>
      <w:r w:rsidRPr="00F442A2">
        <w:t>Represents the status of the SubmissionSet. Since the deprecation of SubmissionSets is not allowed, this value shall always be Approved.</w:t>
      </w:r>
    </w:p>
    <w:p w14:paraId="056787F4" w14:textId="77777777" w:rsidR="00E07DB3" w:rsidRPr="00F442A2" w:rsidRDefault="00E07DB3" w:rsidP="000766F4">
      <w:pPr>
        <w:pStyle w:val="BodyText"/>
        <w:keepNext/>
        <w:rPr>
          <w:b/>
          <w:bCs/>
        </w:rPr>
      </w:pPr>
      <w:r w:rsidRPr="00F442A2">
        <w:rPr>
          <w:b/>
          <w:bCs/>
        </w:rPr>
        <w:t>Coding:</w:t>
      </w:r>
    </w:p>
    <w:p w14:paraId="6FD74AD8" w14:textId="5375D2F9" w:rsidR="00E07DB3" w:rsidRPr="00F442A2" w:rsidRDefault="00E07DB3" w:rsidP="000766F4">
      <w:pPr>
        <w:pStyle w:val="BodyText"/>
      </w:pPr>
      <w:r w:rsidRPr="00F442A2">
        <w:t>The availabilityStatus value shall be</w:t>
      </w:r>
      <w:r w:rsidR="00916918" w:rsidRPr="00F442A2">
        <w:br/>
      </w:r>
      <w:r w:rsidRPr="00F442A2">
        <w:t xml:space="preserve"> </w:t>
      </w:r>
      <w:r w:rsidRPr="00F442A2">
        <w:rPr>
          <w:rFonts w:ascii="Courier New" w:hAnsi="Courier New" w:cs="Courier New"/>
          <w:sz w:val="20"/>
        </w:rPr>
        <w:t>urn:oasis:names:tc:ebxml-regrep:StatusType:Approved</w:t>
      </w:r>
      <w:r w:rsidRPr="00F442A2">
        <w:t>.</w:t>
      </w:r>
    </w:p>
    <w:p w14:paraId="315F2AF1" w14:textId="77777777" w:rsidR="00E07DB3" w:rsidRPr="00F442A2" w:rsidRDefault="00E07DB3" w:rsidP="00A4429A">
      <w:pPr>
        <w:pStyle w:val="BodyText"/>
      </w:pPr>
    </w:p>
    <w:p w14:paraId="2AFF3DBD" w14:textId="77777777" w:rsidR="00E07DB3" w:rsidRPr="00F442A2" w:rsidRDefault="00E07DB3" w:rsidP="00A4429A">
      <w:pPr>
        <w:pStyle w:val="XMLFragment"/>
        <w:rPr>
          <w:lang w:val="en-US"/>
        </w:rPr>
      </w:pPr>
      <w:r w:rsidRPr="00F442A2">
        <w:rPr>
          <w:lang w:val="en-US"/>
        </w:rPr>
        <w:t>&lt;rim:RegistryPackage</w:t>
      </w:r>
    </w:p>
    <w:p w14:paraId="1CF03B80" w14:textId="77777777" w:rsidR="00E07DB3" w:rsidRPr="00F442A2" w:rsidRDefault="00E07DB3" w:rsidP="00A4429A">
      <w:pPr>
        <w:pStyle w:val="XMLFragment"/>
        <w:rPr>
          <w:lang w:val="en-US"/>
        </w:rPr>
      </w:pPr>
      <w:r w:rsidRPr="00F442A2">
        <w:rPr>
          <w:lang w:val="en-US"/>
        </w:rPr>
        <w:t xml:space="preserve">    id="urn:uuid:fbeacdb7-5421-4474-9267-985007cd8855" </w:t>
      </w:r>
    </w:p>
    <w:p w14:paraId="47276E0C" w14:textId="77777777" w:rsidR="00E07DB3" w:rsidRPr="00F442A2" w:rsidRDefault="00E07DB3" w:rsidP="00A4429A">
      <w:pPr>
        <w:pStyle w:val="XMLFragment"/>
        <w:rPr>
          <w:lang w:val="en-US"/>
        </w:rPr>
      </w:pPr>
      <w:r w:rsidRPr="00F442A2">
        <w:rPr>
          <w:lang w:val="en-US"/>
        </w:rPr>
        <w:t xml:space="preserve">    status="urn:oasis:names:tc:ebxml-regrep:StatusType:Approved" </w:t>
      </w:r>
    </w:p>
    <w:p w14:paraId="4EB5A650" w14:textId="77777777" w:rsidR="00E07DB3" w:rsidRPr="00F442A2" w:rsidRDefault="00E07DB3" w:rsidP="00A4429A">
      <w:pPr>
        <w:pStyle w:val="XMLFragment"/>
        <w:rPr>
          <w:lang w:val="en-US"/>
        </w:rPr>
      </w:pPr>
      <w:r w:rsidRPr="00F442A2">
        <w:rPr>
          <w:lang w:val="en-US"/>
        </w:rPr>
        <w:t>&gt; ...</w:t>
      </w:r>
    </w:p>
    <w:p w14:paraId="29BA30BE" w14:textId="77777777" w:rsidR="0064503F" w:rsidRPr="00F442A2" w:rsidRDefault="0064503F" w:rsidP="00526BF4">
      <w:pPr>
        <w:pStyle w:val="BodyText"/>
      </w:pPr>
      <w:bookmarkStart w:id="1237" w:name="_Toc355944506"/>
      <w:bookmarkStart w:id="1238" w:name="_Toc355947426"/>
      <w:bookmarkStart w:id="1239" w:name="_Toc355948549"/>
      <w:bookmarkStart w:id="1240" w:name="_Toc356293505"/>
      <w:bookmarkStart w:id="1241" w:name="_Toc357585797"/>
      <w:bookmarkStart w:id="1242" w:name="_Ref287419640"/>
      <w:bookmarkStart w:id="1243" w:name="_Toc352575118"/>
      <w:bookmarkStart w:id="1244" w:name="_Toc364252876"/>
      <w:bookmarkStart w:id="1245" w:name="_Toc367877002"/>
      <w:bookmarkEnd w:id="1237"/>
      <w:bookmarkEnd w:id="1238"/>
      <w:bookmarkEnd w:id="1239"/>
      <w:bookmarkEnd w:id="1240"/>
      <w:bookmarkEnd w:id="1241"/>
    </w:p>
    <w:p w14:paraId="66ECAF27" w14:textId="77777777" w:rsidR="00E07DB3" w:rsidRPr="00F442A2" w:rsidRDefault="00E07DB3" w:rsidP="009E7736">
      <w:pPr>
        <w:pStyle w:val="Heading5"/>
        <w:numPr>
          <w:ilvl w:val="4"/>
          <w:numId w:val="5"/>
        </w:numPr>
        <w:tabs>
          <w:tab w:val="clear" w:pos="1008"/>
          <w:tab w:val="clear" w:pos="1980"/>
        </w:tabs>
        <w:suppressAutoHyphens w:val="0"/>
      </w:pPr>
      <w:r w:rsidRPr="00F442A2">
        <w:lastRenderedPageBreak/>
        <w:t>SubmissionSet.comments</w:t>
      </w:r>
      <w:bookmarkEnd w:id="1242"/>
      <w:bookmarkEnd w:id="1243"/>
      <w:bookmarkEnd w:id="1244"/>
      <w:bookmarkEnd w:id="1245"/>
    </w:p>
    <w:p w14:paraId="21086BF9" w14:textId="77777777" w:rsidR="00E07DB3" w:rsidRPr="00F442A2" w:rsidRDefault="00E07DB3" w:rsidP="000766F4">
      <w:pPr>
        <w:pStyle w:val="BodyText"/>
        <w:rPr>
          <w:b/>
          <w:bCs/>
        </w:rPr>
      </w:pPr>
      <w:r w:rsidRPr="00F442A2">
        <w:rPr>
          <w:b/>
          <w:bCs/>
        </w:rPr>
        <w:t>Description:</w:t>
      </w:r>
    </w:p>
    <w:p w14:paraId="5B22EC26" w14:textId="77777777" w:rsidR="00E07DB3" w:rsidRPr="00F442A2" w:rsidRDefault="00E07DB3" w:rsidP="00E07DB3">
      <w:pPr>
        <w:pStyle w:val="BodyText"/>
      </w:pPr>
      <w:r w:rsidRPr="00F442A2">
        <w:t>Contains comments associated with the SubmissionSet.</w:t>
      </w:r>
    </w:p>
    <w:p w14:paraId="65CA4C96" w14:textId="77777777" w:rsidR="00E07DB3" w:rsidRPr="00F442A2" w:rsidRDefault="00E07DB3" w:rsidP="000766F4">
      <w:pPr>
        <w:pStyle w:val="BodyText"/>
        <w:rPr>
          <w:b/>
          <w:bCs/>
        </w:rPr>
      </w:pPr>
      <w:r w:rsidRPr="00F442A2">
        <w:rPr>
          <w:b/>
          <w:bCs/>
        </w:rPr>
        <w:t>Coding:</w:t>
      </w:r>
    </w:p>
    <w:p w14:paraId="1CE90E15" w14:textId="77777777" w:rsidR="00E07DB3" w:rsidRPr="00F442A2" w:rsidRDefault="00E07DB3" w:rsidP="00E07DB3">
      <w:pPr>
        <w:pStyle w:val="BodyText"/>
      </w:pPr>
      <w:r w:rsidRPr="00F442A2">
        <w:t>Max length is unbounded. The value of the comments attribute is coded in XML as the "value" attribute of the LocalizedString element within the ebRIM Description structure. There can be at most one ebRIM Description structure per SubmissionSet.</w:t>
      </w:r>
    </w:p>
    <w:p w14:paraId="33CDEB36" w14:textId="77777777" w:rsidR="00E07DB3" w:rsidRPr="00F442A2" w:rsidRDefault="00E07DB3" w:rsidP="00E07DB3">
      <w:pPr>
        <w:pStyle w:val="BodyText"/>
      </w:pPr>
      <w:r w:rsidRPr="00F442A2">
        <w:t>The following example shows a comment for the SubmissionSet.</w:t>
      </w:r>
    </w:p>
    <w:p w14:paraId="7DC53734" w14:textId="77777777" w:rsidR="00E07DB3" w:rsidRPr="00F442A2" w:rsidRDefault="00E07DB3" w:rsidP="00A4429A">
      <w:pPr>
        <w:pStyle w:val="BodyText"/>
      </w:pPr>
    </w:p>
    <w:p w14:paraId="11E3B5C3" w14:textId="77777777" w:rsidR="00E07DB3" w:rsidRPr="00F442A2" w:rsidRDefault="00E07DB3" w:rsidP="00A4429A">
      <w:pPr>
        <w:pStyle w:val="XMLFragment"/>
        <w:rPr>
          <w:lang w:val="en-US"/>
        </w:rPr>
      </w:pPr>
      <w:r w:rsidRPr="00F442A2">
        <w:rPr>
          <w:lang w:val="en-US"/>
        </w:rPr>
        <w:t>&lt;rim:Description&gt;</w:t>
      </w:r>
    </w:p>
    <w:p w14:paraId="67C0B4A8" w14:textId="77777777" w:rsidR="00E07DB3" w:rsidRPr="00F442A2" w:rsidRDefault="00E07DB3" w:rsidP="00A4429A">
      <w:pPr>
        <w:pStyle w:val="XMLFragment"/>
        <w:rPr>
          <w:lang w:val="en-US"/>
        </w:rPr>
      </w:pPr>
      <w:r w:rsidRPr="00F442A2">
        <w:rPr>
          <w:lang w:val="en-US"/>
        </w:rPr>
        <w:t xml:space="preserve">  &lt;rim:LocalizedString value = "comment associated with SubmissionSet"/&gt;</w:t>
      </w:r>
    </w:p>
    <w:p w14:paraId="66DF816C" w14:textId="77777777" w:rsidR="00E07DB3" w:rsidRPr="00F442A2" w:rsidRDefault="00E07DB3" w:rsidP="00A4429A">
      <w:pPr>
        <w:pStyle w:val="XMLFragment"/>
        <w:rPr>
          <w:lang w:val="en-US"/>
        </w:rPr>
      </w:pPr>
      <w:r w:rsidRPr="00F442A2">
        <w:rPr>
          <w:lang w:val="en-US"/>
        </w:rPr>
        <w:t>&lt;/rim:Description&gt;</w:t>
      </w:r>
    </w:p>
    <w:p w14:paraId="2774F7C2" w14:textId="77777777" w:rsidR="00E07DB3" w:rsidRPr="00F442A2" w:rsidRDefault="00E07DB3" w:rsidP="00A4429A">
      <w:pPr>
        <w:pStyle w:val="BodyText"/>
      </w:pPr>
    </w:p>
    <w:p w14:paraId="4D519A0E" w14:textId="77777777" w:rsidR="00E07DB3" w:rsidRPr="00F442A2" w:rsidRDefault="00E07DB3" w:rsidP="009E7736">
      <w:pPr>
        <w:pStyle w:val="Heading5"/>
        <w:numPr>
          <w:ilvl w:val="4"/>
          <w:numId w:val="5"/>
        </w:numPr>
        <w:tabs>
          <w:tab w:val="clear" w:pos="1008"/>
          <w:tab w:val="clear" w:pos="1980"/>
        </w:tabs>
        <w:suppressAutoHyphens w:val="0"/>
      </w:pPr>
      <w:bookmarkStart w:id="1246" w:name="_Ref287419659"/>
      <w:bookmarkStart w:id="1247" w:name="_Toc352575119"/>
      <w:bookmarkStart w:id="1248" w:name="_Toc364252877"/>
      <w:bookmarkStart w:id="1249" w:name="_Toc367877003"/>
      <w:r w:rsidRPr="00F442A2">
        <w:t>SubmissionSet.contentTypeCode</w:t>
      </w:r>
      <w:bookmarkEnd w:id="1246"/>
      <w:bookmarkEnd w:id="1247"/>
      <w:bookmarkEnd w:id="1248"/>
      <w:bookmarkEnd w:id="1249"/>
    </w:p>
    <w:p w14:paraId="4E8FD6FD" w14:textId="77777777" w:rsidR="00E07DB3" w:rsidRPr="00F442A2" w:rsidRDefault="00E07DB3" w:rsidP="000766F4">
      <w:pPr>
        <w:pStyle w:val="BodyText"/>
        <w:rPr>
          <w:b/>
          <w:bCs/>
        </w:rPr>
      </w:pPr>
      <w:r w:rsidRPr="00F442A2">
        <w:rPr>
          <w:b/>
          <w:bCs/>
        </w:rPr>
        <w:t>Description:</w:t>
      </w:r>
    </w:p>
    <w:p w14:paraId="7F3781D2" w14:textId="77777777" w:rsidR="00E07DB3" w:rsidRPr="00F442A2" w:rsidRDefault="00E07DB3" w:rsidP="00E07DB3">
      <w:pPr>
        <w:pStyle w:val="BodyText"/>
      </w:pPr>
      <w:r w:rsidRPr="00F442A2">
        <w:t>The code specifying the type of clinical activity that resulted in placing these DocumentEntries, Folders, and/or Associations in this SubmissionSet. These values are to be drawn from a vocabulary defined by the creating entity that contributed the SubmissionSet.</w:t>
      </w:r>
    </w:p>
    <w:p w14:paraId="0F7C544C" w14:textId="77777777" w:rsidR="00E07DB3" w:rsidRPr="00F442A2" w:rsidRDefault="00E07DB3" w:rsidP="000766F4">
      <w:pPr>
        <w:pStyle w:val="BodyText"/>
        <w:rPr>
          <w:b/>
          <w:bCs/>
        </w:rPr>
      </w:pPr>
      <w:r w:rsidRPr="00F442A2">
        <w:rPr>
          <w:b/>
          <w:bCs/>
        </w:rPr>
        <w:t>Coding:</w:t>
      </w:r>
    </w:p>
    <w:p w14:paraId="2FBA9697" w14:textId="419B0003" w:rsidR="00E07DB3" w:rsidRPr="00F442A2" w:rsidRDefault="00E07DB3" w:rsidP="00E07DB3">
      <w:pPr>
        <w:pStyle w:val="BodyText"/>
      </w:pPr>
      <w:r w:rsidRPr="00F442A2">
        <w:t xml:space="preserve">Coded as an ebRIM Classification. See </w:t>
      </w:r>
      <w:r w:rsidR="00E3287C" w:rsidRPr="00F442A2">
        <w:t>S</w:t>
      </w:r>
      <w:r w:rsidRPr="00F442A2">
        <w:t xml:space="preserve">ection </w:t>
      </w:r>
      <w:r w:rsidR="00F13135" w:rsidRPr="00F442A2">
        <w:fldChar w:fldCharType="begin"/>
      </w:r>
      <w:r w:rsidRPr="00F442A2">
        <w:instrText xml:space="preserve"> REF _Ref352576721 \r \h </w:instrText>
      </w:r>
      <w:r w:rsidR="00F13135" w:rsidRPr="00F442A2">
        <w:fldChar w:fldCharType="separate"/>
      </w:r>
      <w:r w:rsidR="00B85B78" w:rsidRPr="00F442A2">
        <w:t>4.2.3.1.2</w:t>
      </w:r>
      <w:r w:rsidR="00F13135" w:rsidRPr="00F442A2">
        <w:fldChar w:fldCharType="end"/>
      </w:r>
      <w:r w:rsidRPr="00F442A2">
        <w:t xml:space="preserve"> for a description of coding an ebRIM Classification. Shall have </w:t>
      </w:r>
      <w:r w:rsidR="00A31025" w:rsidRPr="00F442A2">
        <w:t>zero or one</w:t>
      </w:r>
      <w:r w:rsidRPr="00F442A2">
        <w:t xml:space="preserve"> value</w:t>
      </w:r>
    </w:p>
    <w:p w14:paraId="242FF46D" w14:textId="77777777" w:rsidR="00E07DB3" w:rsidRPr="00F442A2" w:rsidRDefault="00E07DB3" w:rsidP="00E07DB3">
      <w:r w:rsidRPr="00F442A2">
        <w:t>The following example specifies contentTypeCode</w:t>
      </w:r>
      <w:r w:rsidRPr="00F442A2">
        <w:rPr>
          <w:rFonts w:eastAsia="Arial"/>
        </w:rPr>
        <w:t>="ExamplecontentTypeCode"</w:t>
      </w:r>
      <w:r w:rsidRPr="00F442A2">
        <w:t xml:space="preserve"> with display name "Example contentTypeCodeDisplayName" and coding scheme "</w:t>
      </w:r>
      <w:r w:rsidRPr="00F442A2">
        <w:rPr>
          <w:rFonts w:eastAsia="Arial"/>
        </w:rPr>
        <w:t xml:space="preserve">Example </w:t>
      </w:r>
      <w:r w:rsidRPr="00F442A2">
        <w:t>contentTypeCode</w:t>
      </w:r>
      <w:r w:rsidRPr="00F442A2">
        <w:rPr>
          <w:rFonts w:eastAsia="Arial"/>
        </w:rPr>
        <w:t xml:space="preserve"> Scheme</w:t>
      </w:r>
      <w:r w:rsidRPr="00F442A2">
        <w:t xml:space="preserve">" for the SubmissionSet labeled "ExampleSubmissionSet". </w:t>
      </w:r>
    </w:p>
    <w:p w14:paraId="5EC0BDB5" w14:textId="77777777" w:rsidR="00E07DB3" w:rsidRPr="00F442A2" w:rsidRDefault="00E07DB3" w:rsidP="00E07DB3">
      <w:pPr>
        <w:pStyle w:val="BodyText"/>
      </w:pPr>
    </w:p>
    <w:p w14:paraId="233AA6DE" w14:textId="77777777" w:rsidR="00E07DB3" w:rsidRPr="00F442A2" w:rsidRDefault="00E07DB3" w:rsidP="00A4429A">
      <w:pPr>
        <w:pStyle w:val="XMLFragment"/>
        <w:rPr>
          <w:lang w:val="en-US"/>
        </w:rPr>
      </w:pPr>
      <w:r w:rsidRPr="00F442A2">
        <w:rPr>
          <w:lang w:val="en-US"/>
        </w:rPr>
        <w:lastRenderedPageBreak/>
        <w:t xml:space="preserve">&lt;rim:Classification </w:t>
      </w:r>
    </w:p>
    <w:p w14:paraId="1C204B86" w14:textId="77777777" w:rsidR="00E07DB3" w:rsidRPr="00F442A2" w:rsidRDefault="00E07DB3" w:rsidP="00A4429A">
      <w:pPr>
        <w:pStyle w:val="XMLFragment"/>
        <w:rPr>
          <w:lang w:val="en-US"/>
        </w:rPr>
      </w:pPr>
      <w:r w:rsidRPr="00F442A2">
        <w:rPr>
          <w:lang w:val="en-US"/>
        </w:rPr>
        <w:t xml:space="preserve">    classificationScheme="urn:uuid:aa543740-bdda-424e-8c96-df4873be8500" </w:t>
      </w:r>
    </w:p>
    <w:p w14:paraId="1DFE01FD" w14:textId="77777777" w:rsidR="00E07DB3" w:rsidRPr="00F442A2" w:rsidRDefault="00E07DB3" w:rsidP="00A4429A">
      <w:pPr>
        <w:pStyle w:val="XMLFragment"/>
        <w:rPr>
          <w:lang w:val="en-US"/>
        </w:rPr>
      </w:pPr>
      <w:r w:rsidRPr="00F442A2">
        <w:rPr>
          <w:lang w:val="en-US"/>
        </w:rPr>
        <w:t xml:space="preserve">    classifiedObject="ExampleSubmissionSet"</w:t>
      </w:r>
    </w:p>
    <w:p w14:paraId="349F0421" w14:textId="77777777" w:rsidR="00E07DB3" w:rsidRPr="00F442A2" w:rsidRDefault="00E07DB3" w:rsidP="00A4429A">
      <w:pPr>
        <w:pStyle w:val="XMLFragment"/>
        <w:rPr>
          <w:lang w:val="en-US"/>
        </w:rPr>
      </w:pPr>
      <w:r w:rsidRPr="00F442A2">
        <w:rPr>
          <w:lang w:val="en-US"/>
        </w:rPr>
        <w:t xml:space="preserve">    id="IdExample_056"</w:t>
      </w:r>
    </w:p>
    <w:p w14:paraId="536E28D3" w14:textId="77777777" w:rsidR="00E07DB3" w:rsidRPr="00F442A2" w:rsidRDefault="00E07DB3" w:rsidP="00A4429A">
      <w:pPr>
        <w:pStyle w:val="XMLFragment"/>
        <w:rPr>
          <w:lang w:val="en-US"/>
        </w:rPr>
      </w:pPr>
      <w:r w:rsidRPr="00F442A2">
        <w:rPr>
          <w:lang w:val="en-US"/>
        </w:rPr>
        <w:t xml:space="preserve">    objectType="urn:oasis:names:tc:ebxml-</w:t>
      </w:r>
    </w:p>
    <w:p w14:paraId="44210164" w14:textId="77777777" w:rsidR="00E07DB3" w:rsidRPr="00F442A2" w:rsidRDefault="00E07DB3" w:rsidP="00A4429A">
      <w:pPr>
        <w:pStyle w:val="XMLFragment"/>
        <w:rPr>
          <w:lang w:val="en-US"/>
        </w:rPr>
      </w:pPr>
      <w:r w:rsidRPr="00F442A2">
        <w:rPr>
          <w:lang w:val="en-US"/>
        </w:rPr>
        <w:tab/>
        <w:t>regrep:ObjectType:RegistryObject:Classification"</w:t>
      </w:r>
    </w:p>
    <w:p w14:paraId="413F31E5" w14:textId="77777777" w:rsidR="00E07DB3" w:rsidRPr="00F442A2" w:rsidRDefault="00E07DB3" w:rsidP="00A4429A">
      <w:pPr>
        <w:pStyle w:val="XMLFragment"/>
        <w:rPr>
          <w:lang w:val="en-US"/>
        </w:rPr>
      </w:pPr>
      <w:r w:rsidRPr="00F442A2">
        <w:rPr>
          <w:lang w:val="en-US"/>
        </w:rPr>
        <w:t xml:space="preserve">    nodeRepresentation="ExamplecontentTypeCode"</w:t>
      </w:r>
    </w:p>
    <w:p w14:paraId="3069EC7E" w14:textId="77777777" w:rsidR="00E07DB3" w:rsidRPr="00F442A2" w:rsidRDefault="00E07DB3" w:rsidP="00A4429A">
      <w:pPr>
        <w:pStyle w:val="XMLFragment"/>
        <w:rPr>
          <w:lang w:val="en-US"/>
        </w:rPr>
      </w:pPr>
      <w:r w:rsidRPr="00F442A2">
        <w:rPr>
          <w:lang w:val="en-US"/>
        </w:rPr>
        <w:t xml:space="preserve">    &gt;</w:t>
      </w:r>
    </w:p>
    <w:p w14:paraId="6AA2707E" w14:textId="77777777" w:rsidR="00E07DB3" w:rsidRPr="00F442A2" w:rsidRDefault="00E07DB3" w:rsidP="00A4429A">
      <w:pPr>
        <w:pStyle w:val="XMLFragment"/>
        <w:rPr>
          <w:lang w:val="en-US"/>
        </w:rPr>
      </w:pPr>
      <w:r w:rsidRPr="00F442A2">
        <w:rPr>
          <w:lang w:val="en-US"/>
        </w:rPr>
        <w:t xml:space="preserve">  &lt;rim:Name&gt;</w:t>
      </w:r>
    </w:p>
    <w:p w14:paraId="74C27FFD" w14:textId="77777777" w:rsidR="00E07DB3" w:rsidRPr="00F442A2" w:rsidRDefault="00E07DB3" w:rsidP="00A4429A">
      <w:pPr>
        <w:pStyle w:val="XMLFragment"/>
        <w:rPr>
          <w:lang w:val="en-US"/>
        </w:rPr>
      </w:pPr>
      <w:r w:rsidRPr="00F442A2">
        <w:rPr>
          <w:lang w:val="en-US"/>
        </w:rPr>
        <w:t xml:space="preserve">    &lt;rim:LocalizedString value="Example contentTypeCodeDisplayName" /&gt;</w:t>
      </w:r>
    </w:p>
    <w:p w14:paraId="64B51487" w14:textId="77777777" w:rsidR="00E07DB3" w:rsidRPr="00F442A2" w:rsidRDefault="00E07DB3" w:rsidP="00A4429A">
      <w:pPr>
        <w:pStyle w:val="XMLFragment"/>
        <w:rPr>
          <w:lang w:val="en-US"/>
        </w:rPr>
      </w:pPr>
      <w:r w:rsidRPr="00F442A2">
        <w:rPr>
          <w:lang w:val="en-US"/>
        </w:rPr>
        <w:t xml:space="preserve">  &lt;/rim:Name&gt;</w:t>
      </w:r>
    </w:p>
    <w:p w14:paraId="11E1768F" w14:textId="77777777" w:rsidR="00E07DB3" w:rsidRPr="00F442A2" w:rsidRDefault="00E07DB3" w:rsidP="00A4429A">
      <w:pPr>
        <w:pStyle w:val="XMLFragment"/>
        <w:rPr>
          <w:lang w:val="en-US"/>
        </w:rPr>
      </w:pPr>
      <w:r w:rsidRPr="00F442A2">
        <w:rPr>
          <w:lang w:val="en-US"/>
        </w:rPr>
        <w:t xml:space="preserve">  &lt;rim:Slot name="codingScheme"&gt;</w:t>
      </w:r>
    </w:p>
    <w:p w14:paraId="118DF490" w14:textId="77777777" w:rsidR="00E07DB3" w:rsidRPr="00F442A2" w:rsidRDefault="00E07DB3" w:rsidP="00A4429A">
      <w:pPr>
        <w:pStyle w:val="XMLFragment"/>
        <w:rPr>
          <w:lang w:val="en-US"/>
        </w:rPr>
      </w:pPr>
      <w:r w:rsidRPr="00F442A2">
        <w:rPr>
          <w:lang w:val="en-US"/>
        </w:rPr>
        <w:t xml:space="preserve">    &lt;rim:ValueList&gt;</w:t>
      </w:r>
    </w:p>
    <w:p w14:paraId="0DEBFD06" w14:textId="77777777" w:rsidR="00E07DB3" w:rsidRPr="00F442A2" w:rsidRDefault="00E07DB3" w:rsidP="00A4429A">
      <w:pPr>
        <w:pStyle w:val="XMLFragment"/>
        <w:rPr>
          <w:lang w:val="en-US"/>
        </w:rPr>
      </w:pPr>
      <w:r w:rsidRPr="00F442A2">
        <w:rPr>
          <w:lang w:val="en-US"/>
        </w:rPr>
        <w:t xml:space="preserve">      &lt;rim:Value&gt;Example Specific Value&lt;/rim:Value&gt;</w:t>
      </w:r>
    </w:p>
    <w:p w14:paraId="31569850" w14:textId="77777777" w:rsidR="00E07DB3" w:rsidRPr="00F442A2" w:rsidRDefault="00E07DB3" w:rsidP="00A4429A">
      <w:pPr>
        <w:pStyle w:val="XMLFragment"/>
        <w:rPr>
          <w:lang w:val="en-US"/>
        </w:rPr>
      </w:pPr>
      <w:r w:rsidRPr="00F442A2">
        <w:rPr>
          <w:lang w:val="en-US"/>
        </w:rPr>
        <w:t xml:space="preserve">    &lt;/rim:ValueList&gt;</w:t>
      </w:r>
    </w:p>
    <w:p w14:paraId="621DF353" w14:textId="77777777" w:rsidR="00E07DB3" w:rsidRPr="00F442A2" w:rsidRDefault="00E07DB3" w:rsidP="00A4429A">
      <w:pPr>
        <w:pStyle w:val="XMLFragment"/>
        <w:rPr>
          <w:lang w:val="en-US"/>
        </w:rPr>
      </w:pPr>
      <w:r w:rsidRPr="00F442A2">
        <w:rPr>
          <w:lang w:val="en-US"/>
        </w:rPr>
        <w:t xml:space="preserve">  &lt;/rim:Slot&gt;</w:t>
      </w:r>
    </w:p>
    <w:p w14:paraId="320CB52F" w14:textId="77777777" w:rsidR="00E07DB3" w:rsidRPr="00F442A2" w:rsidRDefault="00E07DB3" w:rsidP="00A4429A">
      <w:pPr>
        <w:pStyle w:val="XMLFragment"/>
        <w:rPr>
          <w:lang w:val="en-US"/>
        </w:rPr>
      </w:pPr>
      <w:r w:rsidRPr="00F442A2">
        <w:rPr>
          <w:lang w:val="en-US"/>
        </w:rPr>
        <w:t>&lt;/rim:Classification&gt;</w:t>
      </w:r>
    </w:p>
    <w:p w14:paraId="2C8F937B" w14:textId="77777777" w:rsidR="0064503F" w:rsidRPr="00F442A2" w:rsidRDefault="0064503F" w:rsidP="00526BF4">
      <w:pPr>
        <w:pStyle w:val="BodyText"/>
      </w:pPr>
      <w:bookmarkStart w:id="1250" w:name="_Toc355944509"/>
      <w:bookmarkStart w:id="1251" w:name="_Toc355947429"/>
      <w:bookmarkStart w:id="1252" w:name="_Toc355948552"/>
      <w:bookmarkStart w:id="1253" w:name="_Toc356293508"/>
      <w:bookmarkStart w:id="1254" w:name="_Toc357585800"/>
      <w:bookmarkStart w:id="1255" w:name="_Ref287419681"/>
      <w:bookmarkStart w:id="1256" w:name="_Toc352575120"/>
      <w:bookmarkStart w:id="1257" w:name="_Toc364252878"/>
      <w:bookmarkStart w:id="1258" w:name="_Toc367877004"/>
      <w:bookmarkEnd w:id="1250"/>
      <w:bookmarkEnd w:id="1251"/>
      <w:bookmarkEnd w:id="1252"/>
      <w:bookmarkEnd w:id="1253"/>
      <w:bookmarkEnd w:id="1254"/>
    </w:p>
    <w:p w14:paraId="1B19B37F" w14:textId="77777777" w:rsidR="00E07DB3" w:rsidRPr="00F442A2" w:rsidRDefault="00E07DB3" w:rsidP="009E7736">
      <w:pPr>
        <w:pStyle w:val="Heading5"/>
        <w:numPr>
          <w:ilvl w:val="4"/>
          <w:numId w:val="5"/>
        </w:numPr>
        <w:tabs>
          <w:tab w:val="clear" w:pos="1008"/>
          <w:tab w:val="clear" w:pos="1980"/>
        </w:tabs>
        <w:suppressAutoHyphens w:val="0"/>
      </w:pPr>
      <w:r w:rsidRPr="00F442A2">
        <w:t>SubmissionSet.entryUUID</w:t>
      </w:r>
      <w:bookmarkEnd w:id="1255"/>
      <w:bookmarkEnd w:id="1256"/>
      <w:bookmarkEnd w:id="1257"/>
      <w:bookmarkEnd w:id="1258"/>
    </w:p>
    <w:p w14:paraId="4407D27F" w14:textId="55F1577D" w:rsidR="00E07DB3" w:rsidRPr="00F442A2" w:rsidRDefault="00E33F4B" w:rsidP="00E07DB3">
      <w:pPr>
        <w:pStyle w:val="BodyText"/>
      </w:pPr>
      <w:r w:rsidRPr="00F442A2">
        <w:t xml:space="preserve">The </w:t>
      </w:r>
      <w:r w:rsidR="00E07DB3" w:rsidRPr="00F442A2">
        <w:t xml:space="preserve">entryUUID </w:t>
      </w:r>
      <w:r w:rsidRPr="00F442A2">
        <w:t xml:space="preserve">attribute </w:t>
      </w:r>
      <w:r w:rsidR="00E07DB3" w:rsidRPr="00F442A2">
        <w:t xml:space="preserve">is a globally unique identifier primarily intended for internal document management purposes. In contrast, the uniqueId attribute is used for external references (e.g., links, etc.). </w:t>
      </w:r>
    </w:p>
    <w:p w14:paraId="7B233749" w14:textId="77777777" w:rsidR="00E07DB3" w:rsidRPr="00F442A2" w:rsidRDefault="00E07DB3" w:rsidP="000766F4">
      <w:pPr>
        <w:pStyle w:val="BodyText"/>
        <w:rPr>
          <w:b/>
          <w:bCs/>
        </w:rPr>
      </w:pPr>
      <w:r w:rsidRPr="00F442A2">
        <w:rPr>
          <w:b/>
          <w:bCs/>
        </w:rPr>
        <w:t>Coding:</w:t>
      </w:r>
    </w:p>
    <w:p w14:paraId="110CF3F8" w14:textId="77777777" w:rsidR="00E07DB3" w:rsidRPr="00F442A2" w:rsidRDefault="00E07DB3" w:rsidP="00E07DB3">
      <w:pPr>
        <w:pStyle w:val="BodyText"/>
      </w:pPr>
      <w:r w:rsidRPr="00F442A2">
        <w:t>The format of the entryUUID value is UUID. Certain Document Sharing transactions may allow symbolic Ids (any string that does not have the urn:uuid: prefix) to be used.</w:t>
      </w:r>
    </w:p>
    <w:p w14:paraId="38F81BBB" w14:textId="1B306072" w:rsidR="00E07DB3" w:rsidRPr="00F442A2" w:rsidRDefault="00E07DB3" w:rsidP="00E07DB3">
      <w:pPr>
        <w:pStyle w:val="BodyText"/>
        <w:rPr>
          <w:rFonts w:ascii="Courier New" w:hAnsi="Courier New"/>
          <w:sz w:val="20"/>
        </w:rPr>
      </w:pPr>
      <w:r w:rsidRPr="00F442A2">
        <w:t xml:space="preserve">The value of the entryUUID is coded in the id XML attribute on the RegistryPackage representing the Submission Set. In the example below, the entryUUID is </w:t>
      </w:r>
      <w:r w:rsidR="00916918" w:rsidRPr="00F442A2">
        <w:br/>
      </w:r>
      <w:r w:rsidRPr="00F442A2">
        <w:rPr>
          <w:szCs w:val="24"/>
        </w:rPr>
        <w:t>urn:uuid:a6e06ca8-0c75-4064-9e5c-88b9045a96f6</w:t>
      </w:r>
      <w:r w:rsidR="001E7755" w:rsidRPr="00F442A2">
        <w:rPr>
          <w:szCs w:val="24"/>
        </w:rPr>
        <w:t>.</w:t>
      </w:r>
    </w:p>
    <w:p w14:paraId="214C95F9" w14:textId="77777777" w:rsidR="00E07DB3" w:rsidRPr="00F442A2" w:rsidRDefault="00E07DB3" w:rsidP="00A4429A">
      <w:pPr>
        <w:pStyle w:val="BodyText"/>
      </w:pPr>
    </w:p>
    <w:p w14:paraId="12223E69" w14:textId="77777777" w:rsidR="00E07DB3" w:rsidRPr="005A199D" w:rsidRDefault="00E07DB3" w:rsidP="00A4429A">
      <w:pPr>
        <w:pStyle w:val="XMLFragment"/>
        <w:rPr>
          <w:lang w:val="it-IT"/>
        </w:rPr>
      </w:pPr>
      <w:r w:rsidRPr="005A199D">
        <w:rPr>
          <w:lang w:val="it-IT"/>
        </w:rPr>
        <w:t>&lt;rim:RegistryPackage</w:t>
      </w:r>
    </w:p>
    <w:p w14:paraId="46C10A86" w14:textId="77777777" w:rsidR="00E07DB3" w:rsidRPr="005A199D" w:rsidRDefault="00E07DB3" w:rsidP="00A4429A">
      <w:pPr>
        <w:pStyle w:val="XMLFragment"/>
        <w:rPr>
          <w:lang w:val="it-IT"/>
        </w:rPr>
      </w:pPr>
      <w:r w:rsidRPr="005A199D">
        <w:rPr>
          <w:lang w:val="it-IT"/>
        </w:rPr>
        <w:t xml:space="preserve">  id="urn:uuid:a6e06ca8-0c75-4064-9e5c-88b9045a96f6" </w:t>
      </w:r>
    </w:p>
    <w:p w14:paraId="76BDA259" w14:textId="77777777" w:rsidR="00E07DB3" w:rsidRPr="00F442A2" w:rsidRDefault="00E07DB3" w:rsidP="00A4429A">
      <w:pPr>
        <w:pStyle w:val="XMLFragment"/>
        <w:rPr>
          <w:lang w:val="en-US"/>
        </w:rPr>
      </w:pPr>
      <w:r w:rsidRPr="005A199D">
        <w:rPr>
          <w:lang w:val="it-IT"/>
        </w:rPr>
        <w:t xml:space="preserve">  </w:t>
      </w:r>
      <w:r w:rsidRPr="00F442A2">
        <w:rPr>
          <w:lang w:val="en-US"/>
        </w:rPr>
        <w:t>objectType=</w:t>
      </w:r>
    </w:p>
    <w:p w14:paraId="640A3135" w14:textId="77777777" w:rsidR="00E07DB3" w:rsidRPr="00F442A2" w:rsidRDefault="00E07DB3" w:rsidP="00A4429A">
      <w:pPr>
        <w:pStyle w:val="XMLFragment"/>
        <w:rPr>
          <w:lang w:val="en-US"/>
        </w:rPr>
      </w:pPr>
      <w:r w:rsidRPr="00F442A2">
        <w:rPr>
          <w:lang w:val="en-US"/>
        </w:rPr>
        <w:t xml:space="preserve">    "urn:oasis:names:tc:ebxml-</w:t>
      </w:r>
      <w:r w:rsidRPr="00F442A2">
        <w:rPr>
          <w:lang w:val="en-US"/>
        </w:rPr>
        <w:tab/>
        <w:t>regrep:ObjectType:RegistryObject:RegistryPackage"</w:t>
      </w:r>
    </w:p>
    <w:p w14:paraId="760EA846" w14:textId="77777777" w:rsidR="00E07DB3" w:rsidRPr="00F442A2" w:rsidRDefault="00E07DB3" w:rsidP="00A4429A">
      <w:pPr>
        <w:pStyle w:val="XMLFragment"/>
        <w:rPr>
          <w:lang w:val="en-US"/>
        </w:rPr>
      </w:pPr>
      <w:r w:rsidRPr="00F442A2">
        <w:rPr>
          <w:lang w:val="en-US"/>
        </w:rPr>
        <w:t>&gt; …</w:t>
      </w:r>
    </w:p>
    <w:p w14:paraId="2B5A8675" w14:textId="77777777" w:rsidR="0064503F" w:rsidRPr="00F442A2" w:rsidRDefault="0064503F" w:rsidP="00526BF4">
      <w:pPr>
        <w:pStyle w:val="BodyText"/>
      </w:pPr>
      <w:bookmarkStart w:id="1259" w:name="_Ref287419693"/>
      <w:bookmarkStart w:id="1260" w:name="_Toc352575121"/>
      <w:bookmarkStart w:id="1261" w:name="_Toc364252879"/>
      <w:bookmarkStart w:id="1262" w:name="_Toc367877005"/>
    </w:p>
    <w:p w14:paraId="4AE50840" w14:textId="77777777" w:rsidR="00E07DB3" w:rsidRPr="00F442A2" w:rsidRDefault="00E07DB3" w:rsidP="009E7736">
      <w:pPr>
        <w:pStyle w:val="Heading5"/>
        <w:numPr>
          <w:ilvl w:val="4"/>
          <w:numId w:val="5"/>
        </w:numPr>
        <w:tabs>
          <w:tab w:val="clear" w:pos="1008"/>
          <w:tab w:val="clear" w:pos="1980"/>
        </w:tabs>
        <w:suppressAutoHyphens w:val="0"/>
      </w:pPr>
      <w:r w:rsidRPr="00F442A2">
        <w:t>SubmissionSet.homeCommunity</w:t>
      </w:r>
      <w:bookmarkEnd w:id="1259"/>
      <w:r w:rsidRPr="00F442A2">
        <w:t>I</w:t>
      </w:r>
      <w:bookmarkEnd w:id="1260"/>
      <w:r w:rsidRPr="00F442A2">
        <w:t>d</w:t>
      </w:r>
      <w:bookmarkEnd w:id="1261"/>
      <w:bookmarkEnd w:id="1262"/>
    </w:p>
    <w:p w14:paraId="4F7A5F9B" w14:textId="77777777" w:rsidR="00E07DB3" w:rsidRPr="00F442A2" w:rsidRDefault="00E07DB3" w:rsidP="000766F4">
      <w:pPr>
        <w:pStyle w:val="BodyText"/>
        <w:rPr>
          <w:b/>
          <w:bCs/>
        </w:rPr>
      </w:pPr>
      <w:r w:rsidRPr="00F442A2">
        <w:rPr>
          <w:b/>
          <w:bCs/>
        </w:rPr>
        <w:t>Description:</w:t>
      </w:r>
    </w:p>
    <w:p w14:paraId="24B2ADC7" w14:textId="77777777" w:rsidR="00E07DB3" w:rsidRPr="00F442A2" w:rsidRDefault="00E07DB3" w:rsidP="00E07DB3">
      <w:pPr>
        <w:pStyle w:val="BodyText"/>
      </w:pPr>
      <w:r w:rsidRPr="00F442A2">
        <w:t>A globally unique identifier for a community.</w:t>
      </w:r>
    </w:p>
    <w:p w14:paraId="75C1776B" w14:textId="77777777" w:rsidR="00E07DB3" w:rsidRPr="00F442A2" w:rsidRDefault="00E07DB3" w:rsidP="000766F4">
      <w:pPr>
        <w:pStyle w:val="BodyText"/>
        <w:rPr>
          <w:b/>
          <w:bCs/>
        </w:rPr>
      </w:pPr>
      <w:r w:rsidRPr="00F442A2">
        <w:rPr>
          <w:b/>
          <w:bCs/>
        </w:rPr>
        <w:t>Coding:</w:t>
      </w:r>
    </w:p>
    <w:p w14:paraId="1A0F32B1" w14:textId="77777777" w:rsidR="00E07DB3" w:rsidRPr="00F442A2" w:rsidRDefault="00E07DB3" w:rsidP="00E07DB3">
      <w:pPr>
        <w:pStyle w:val="BodyText"/>
      </w:pPr>
      <w:r w:rsidRPr="00F442A2">
        <w:lastRenderedPageBreak/>
        <w:t xml:space="preserve">The ebRIM RegistryPackage home attribute for the RegistryPackage that corresponds to the SubmissionSet. It is an OID URN. See </w:t>
      </w:r>
      <w:r w:rsidR="00B14E6A" w:rsidRPr="00F442A2">
        <w:t>T</w:t>
      </w:r>
      <w:r w:rsidR="00D468EC" w:rsidRPr="00F442A2">
        <w:t>able</w:t>
      </w:r>
      <w:r w:rsidRPr="00F442A2">
        <w:t xml:space="preserve"> 4.2.3.1.7-2.</w:t>
      </w:r>
    </w:p>
    <w:p w14:paraId="54187CA7" w14:textId="77777777" w:rsidR="00E07DB3" w:rsidRPr="00F442A2" w:rsidRDefault="00E07DB3" w:rsidP="00E07DB3">
      <w:pPr>
        <w:pStyle w:val="BodyText"/>
      </w:pPr>
      <w:r w:rsidRPr="00F442A2">
        <w:t xml:space="preserve">See </w:t>
      </w:r>
      <w:r w:rsidR="00B14E6A" w:rsidRPr="00F442A2">
        <w:t xml:space="preserve">ITI </w:t>
      </w:r>
      <w:r w:rsidRPr="00F442A2">
        <w:t>TF-2a:</w:t>
      </w:r>
      <w:r w:rsidR="00B14E6A" w:rsidRPr="00F442A2">
        <w:t xml:space="preserve"> </w:t>
      </w:r>
      <w:r w:rsidRPr="00F442A2">
        <w:t>3.18.4.1.2.3.8 and ITI TF-2b: 3.38.4.1.2.1.</w:t>
      </w:r>
    </w:p>
    <w:p w14:paraId="4A72F007" w14:textId="77777777" w:rsidR="00E07DB3" w:rsidRPr="00F442A2" w:rsidRDefault="00E07DB3" w:rsidP="00E07DB3">
      <w:pPr>
        <w:pStyle w:val="BodyText"/>
      </w:pPr>
    </w:p>
    <w:p w14:paraId="366F22D2" w14:textId="77777777" w:rsidR="00E07DB3" w:rsidRPr="00F442A2" w:rsidRDefault="00E07DB3" w:rsidP="00A4429A">
      <w:pPr>
        <w:pStyle w:val="XMLFragment"/>
        <w:rPr>
          <w:lang w:val="en-US"/>
        </w:rPr>
      </w:pPr>
      <w:r w:rsidRPr="00F442A2">
        <w:rPr>
          <w:lang w:val="en-US"/>
        </w:rPr>
        <w:t>&lt;rim:RegistryPackage home="urn:oid:1.2.3" ...&gt;</w:t>
      </w:r>
    </w:p>
    <w:p w14:paraId="6097A9CE" w14:textId="77777777" w:rsidR="00E07DB3" w:rsidRPr="00F442A2" w:rsidRDefault="00E07DB3" w:rsidP="00A4429A">
      <w:pPr>
        <w:pStyle w:val="XMLFragment"/>
        <w:rPr>
          <w:lang w:val="en-US"/>
        </w:rPr>
      </w:pPr>
      <w:r w:rsidRPr="00F442A2">
        <w:rPr>
          <w:lang w:val="en-US"/>
        </w:rPr>
        <w:t xml:space="preserve">   ...</w:t>
      </w:r>
    </w:p>
    <w:p w14:paraId="355A23AC" w14:textId="77777777" w:rsidR="00E07DB3" w:rsidRPr="00F442A2" w:rsidRDefault="00E07DB3" w:rsidP="00A4429A">
      <w:pPr>
        <w:pStyle w:val="XMLFragment"/>
        <w:rPr>
          <w:lang w:val="en-US"/>
        </w:rPr>
      </w:pPr>
      <w:r w:rsidRPr="00F442A2">
        <w:rPr>
          <w:lang w:val="en-US"/>
        </w:rPr>
        <w:t>&lt;/rim:RegistryPackage&gt;</w:t>
      </w:r>
    </w:p>
    <w:p w14:paraId="5E173D2C" w14:textId="77777777" w:rsidR="0064503F" w:rsidRPr="00F442A2" w:rsidRDefault="0064503F" w:rsidP="00526BF4">
      <w:pPr>
        <w:pStyle w:val="BodyText"/>
      </w:pPr>
      <w:bookmarkStart w:id="1263" w:name="_Toc355944512"/>
      <w:bookmarkStart w:id="1264" w:name="_Toc355947432"/>
      <w:bookmarkStart w:id="1265" w:name="_Toc355948555"/>
      <w:bookmarkStart w:id="1266" w:name="_Toc356293511"/>
      <w:bookmarkStart w:id="1267" w:name="_Toc357585803"/>
      <w:bookmarkStart w:id="1268" w:name="_Ref287419704"/>
      <w:bookmarkStart w:id="1269" w:name="_Toc352575122"/>
      <w:bookmarkStart w:id="1270" w:name="_Toc364252880"/>
      <w:bookmarkStart w:id="1271" w:name="_Toc367877006"/>
      <w:bookmarkEnd w:id="1263"/>
      <w:bookmarkEnd w:id="1264"/>
      <w:bookmarkEnd w:id="1265"/>
      <w:bookmarkEnd w:id="1266"/>
      <w:bookmarkEnd w:id="1267"/>
    </w:p>
    <w:p w14:paraId="3C92A9F6" w14:textId="77777777" w:rsidR="00E07DB3" w:rsidRPr="00F442A2" w:rsidRDefault="00E07DB3" w:rsidP="009E7736">
      <w:pPr>
        <w:pStyle w:val="Heading5"/>
        <w:numPr>
          <w:ilvl w:val="4"/>
          <w:numId w:val="5"/>
        </w:numPr>
        <w:tabs>
          <w:tab w:val="clear" w:pos="1980"/>
        </w:tabs>
        <w:suppressAutoHyphens w:val="0"/>
      </w:pPr>
      <w:r w:rsidRPr="00F442A2">
        <w:t>SubmissionSet.intendedRecipient</w:t>
      </w:r>
      <w:bookmarkEnd w:id="1268"/>
      <w:bookmarkEnd w:id="1269"/>
      <w:bookmarkEnd w:id="1270"/>
      <w:bookmarkEnd w:id="1271"/>
    </w:p>
    <w:p w14:paraId="618F0833" w14:textId="77777777" w:rsidR="00E07DB3" w:rsidRPr="00F442A2" w:rsidRDefault="00E07DB3" w:rsidP="000766F4">
      <w:pPr>
        <w:pStyle w:val="BodyText"/>
        <w:rPr>
          <w:b/>
          <w:bCs/>
        </w:rPr>
      </w:pPr>
      <w:r w:rsidRPr="00F442A2">
        <w:rPr>
          <w:b/>
          <w:bCs/>
        </w:rPr>
        <w:t>Description:</w:t>
      </w:r>
    </w:p>
    <w:p w14:paraId="473A7175" w14:textId="77777777" w:rsidR="00E07DB3" w:rsidRPr="00F442A2" w:rsidRDefault="00E07DB3" w:rsidP="00E07DB3">
      <w:pPr>
        <w:pStyle w:val="BodyText"/>
      </w:pPr>
      <w:r w:rsidRPr="00F442A2">
        <w:t>Represents the organization(s) or person(s) for whom the SubmissionSet is intended at time of submission. Each slot value shall include at least one of the organization, person, or telecommunications address fields described below. It is highly recommended to define the organization for all the persons, avoiding errors in the transmission of the documents.</w:t>
      </w:r>
    </w:p>
    <w:p w14:paraId="281F62AF" w14:textId="77777777" w:rsidR="00E07DB3" w:rsidRPr="00F442A2" w:rsidRDefault="00E07DB3" w:rsidP="000766F4">
      <w:pPr>
        <w:pStyle w:val="BodyText"/>
        <w:rPr>
          <w:b/>
          <w:bCs/>
        </w:rPr>
      </w:pPr>
      <w:r w:rsidRPr="00F442A2">
        <w:rPr>
          <w:b/>
          <w:bCs/>
        </w:rPr>
        <w:t>Coding:</w:t>
      </w:r>
    </w:p>
    <w:p w14:paraId="57198A7F" w14:textId="77777777" w:rsidR="00E07DB3" w:rsidRPr="00F442A2" w:rsidRDefault="00E07DB3" w:rsidP="00E07DB3">
      <w:pPr>
        <w:pStyle w:val="BodyText"/>
      </w:pPr>
      <w:r w:rsidRPr="00F442A2">
        <w:t xml:space="preserve">Max length is 256. The format of the SubmissionSet.intendedRecipient value is XON|XCN|XTN where XON identifies the organization, XCN identifies a person and XTN identifies the telecommunications, see </w:t>
      </w:r>
      <w:r w:rsidR="00B14E6A" w:rsidRPr="00F442A2">
        <w:t>T</w:t>
      </w:r>
      <w:r w:rsidR="00D468EC" w:rsidRPr="00F442A2">
        <w:t>able</w:t>
      </w:r>
      <w:r w:rsidRPr="00F442A2">
        <w:t xml:space="preserve"> 4.2.3.1.7-2 for description of XON, XCN and XTN format. There is a "|" character separator between the organization and the person, and between the person and the telecommunications address, which is required when the person or the telecommunications address information is present. </w:t>
      </w:r>
    </w:p>
    <w:p w14:paraId="09E30973" w14:textId="77777777" w:rsidR="00E07DB3" w:rsidRPr="00F442A2" w:rsidRDefault="00E07DB3" w:rsidP="00E07DB3">
      <w:pPr>
        <w:pStyle w:val="BodyText"/>
      </w:pPr>
      <w:r w:rsidRPr="00F442A2">
        <w:t xml:space="preserve">The value is coded as </w:t>
      </w:r>
      <w:r w:rsidR="00A0017A" w:rsidRPr="00F442A2">
        <w:t>zero</w:t>
      </w:r>
      <w:r w:rsidRPr="00F442A2">
        <w:t xml:space="preserve"> or more values within a single ebRIM Slot in the SubmissionSet.</w:t>
      </w:r>
    </w:p>
    <w:p w14:paraId="65EE360D" w14:textId="77777777" w:rsidR="00E07DB3" w:rsidRPr="00F442A2" w:rsidRDefault="00E07DB3" w:rsidP="00E07DB3">
      <w:pPr>
        <w:pStyle w:val="BodyText"/>
      </w:pPr>
      <w:r w:rsidRPr="00F442A2">
        <w:t>The following example shows two doctors from the same organization, another doctor without the organization details and another organization without the person details, and just a telecommunications address.</w:t>
      </w:r>
    </w:p>
    <w:p w14:paraId="7E9C702E" w14:textId="77777777" w:rsidR="00E07DB3" w:rsidRPr="00F442A2" w:rsidRDefault="00E07DB3" w:rsidP="00E07DB3">
      <w:pPr>
        <w:pStyle w:val="BodyText"/>
      </w:pPr>
    </w:p>
    <w:p w14:paraId="52887E49" w14:textId="77777777" w:rsidR="00E07DB3" w:rsidRPr="00F442A2" w:rsidRDefault="00E07DB3" w:rsidP="00A4429A">
      <w:pPr>
        <w:pStyle w:val="XMLFragment"/>
        <w:rPr>
          <w:lang w:val="en-US"/>
        </w:rPr>
      </w:pPr>
      <w:r w:rsidRPr="00F442A2">
        <w:rPr>
          <w:lang w:val="en-US"/>
        </w:rPr>
        <w:lastRenderedPageBreak/>
        <w:t>&lt;rim:Slot name="intendedRecipient"&gt;</w:t>
      </w:r>
    </w:p>
    <w:p w14:paraId="59618DCF" w14:textId="77777777" w:rsidR="00E07DB3" w:rsidRPr="00F442A2" w:rsidRDefault="00E07DB3" w:rsidP="00A4429A">
      <w:pPr>
        <w:pStyle w:val="XMLFragment"/>
        <w:rPr>
          <w:lang w:val="en-US"/>
        </w:rPr>
      </w:pPr>
      <w:r w:rsidRPr="00F442A2">
        <w:rPr>
          <w:lang w:val="en-US"/>
        </w:rPr>
        <w:t xml:space="preserve">  &lt;rim:ValueList&gt;</w:t>
      </w:r>
    </w:p>
    <w:p w14:paraId="0E8A2F7E" w14:textId="77777777" w:rsidR="00E07DB3" w:rsidRPr="00F442A2" w:rsidRDefault="00E07DB3" w:rsidP="00A4429A">
      <w:pPr>
        <w:pStyle w:val="XMLFragment"/>
        <w:rPr>
          <w:lang w:val="en-US"/>
        </w:rPr>
      </w:pPr>
      <w:r w:rsidRPr="00F442A2">
        <w:rPr>
          <w:lang w:val="en-US"/>
        </w:rPr>
        <w:t xml:space="preserve">    &lt;rim:Value&gt;</w:t>
      </w:r>
    </w:p>
    <w:p w14:paraId="664CC0D3" w14:textId="77777777" w:rsidR="00E07DB3" w:rsidRPr="00F442A2" w:rsidRDefault="00E07DB3" w:rsidP="00A4429A">
      <w:pPr>
        <w:pStyle w:val="XMLFragment"/>
        <w:rPr>
          <w:lang w:val="en-US"/>
        </w:rPr>
      </w:pPr>
      <w:r w:rsidRPr="00F442A2">
        <w:rPr>
          <w:lang w:val="en-US"/>
        </w:rPr>
        <w:t xml:space="preserve">      Some Hospital^^^^^^^^^1.2.3.9.1789.45|^Wel^Marcus^^^Dr^MD|^^Internet^mwel@healthcare.example.org</w:t>
      </w:r>
    </w:p>
    <w:p w14:paraId="298E4681" w14:textId="77777777" w:rsidR="00E07DB3" w:rsidRPr="00F442A2" w:rsidRDefault="00E07DB3" w:rsidP="00A4429A">
      <w:pPr>
        <w:pStyle w:val="XMLFragment"/>
        <w:rPr>
          <w:lang w:val="en-US"/>
        </w:rPr>
      </w:pPr>
      <w:r w:rsidRPr="00F442A2">
        <w:rPr>
          <w:lang w:val="en-US"/>
        </w:rPr>
        <w:t xml:space="preserve">    &lt;/rim:Value&gt;</w:t>
      </w:r>
    </w:p>
    <w:p w14:paraId="52339343" w14:textId="77777777" w:rsidR="00E07DB3" w:rsidRPr="00F442A2" w:rsidRDefault="00E07DB3" w:rsidP="00A4429A">
      <w:pPr>
        <w:pStyle w:val="XMLFragment"/>
        <w:rPr>
          <w:lang w:val="en-US"/>
        </w:rPr>
      </w:pPr>
      <w:r w:rsidRPr="00F442A2">
        <w:rPr>
          <w:lang w:val="en-US"/>
        </w:rPr>
        <w:t xml:space="preserve">    &lt;rim:Value&gt;</w:t>
      </w:r>
    </w:p>
    <w:p w14:paraId="1FA5475C" w14:textId="77777777" w:rsidR="00E07DB3" w:rsidRPr="00F442A2" w:rsidRDefault="00E07DB3" w:rsidP="00A4429A">
      <w:pPr>
        <w:pStyle w:val="XMLFragment"/>
        <w:rPr>
          <w:lang w:val="en-US"/>
        </w:rPr>
      </w:pPr>
      <w:r w:rsidRPr="00F442A2">
        <w:rPr>
          <w:lang w:val="en-US"/>
        </w:rPr>
        <w:t xml:space="preserve">      Some Hospital^^^^^^^^^1.2.3.9.1789.45|^Peirre^LaPointe^^^Dr^MD</w:t>
      </w:r>
    </w:p>
    <w:p w14:paraId="22AF5BFB" w14:textId="77777777" w:rsidR="00E07DB3" w:rsidRPr="00F442A2" w:rsidRDefault="00E07DB3" w:rsidP="00A4429A">
      <w:pPr>
        <w:pStyle w:val="XMLFragment"/>
        <w:rPr>
          <w:lang w:val="en-US"/>
        </w:rPr>
      </w:pPr>
      <w:r w:rsidRPr="00F442A2">
        <w:rPr>
          <w:lang w:val="en-US"/>
        </w:rPr>
        <w:t xml:space="preserve">    &lt;/rim:Value&gt;</w:t>
      </w:r>
    </w:p>
    <w:p w14:paraId="3C687191" w14:textId="77777777" w:rsidR="00E07DB3" w:rsidRPr="00F442A2" w:rsidRDefault="00E07DB3" w:rsidP="00A4429A">
      <w:pPr>
        <w:pStyle w:val="XMLFragment"/>
        <w:rPr>
          <w:lang w:val="en-US"/>
        </w:rPr>
      </w:pPr>
      <w:r w:rsidRPr="00F442A2">
        <w:rPr>
          <w:lang w:val="en-US"/>
        </w:rPr>
        <w:t xml:space="preserve">    &lt;rim:Value&gt;|12345^LaShawn^James^^Dr^MD&lt;/rim:Value&gt;</w:t>
      </w:r>
    </w:p>
    <w:p w14:paraId="0DD9A929" w14:textId="77777777" w:rsidR="00E07DB3" w:rsidRPr="00F442A2" w:rsidRDefault="00E07DB3" w:rsidP="00A4429A">
      <w:pPr>
        <w:pStyle w:val="XMLFragment"/>
        <w:rPr>
          <w:lang w:val="en-US"/>
        </w:rPr>
      </w:pPr>
      <w:r w:rsidRPr="00F442A2">
        <w:rPr>
          <w:lang w:val="en-US"/>
        </w:rPr>
        <w:t xml:space="preserve">    &lt;rim:Value&gt;MainHospital^^^^^^^^^1.2.3.4.5.6.7.8.9.1789.2364&lt;/rim:Value&gt;</w:t>
      </w:r>
    </w:p>
    <w:p w14:paraId="723B496E" w14:textId="77777777" w:rsidR="00E07DB3" w:rsidRPr="00F442A2" w:rsidRDefault="00E07DB3" w:rsidP="00A4429A">
      <w:pPr>
        <w:pStyle w:val="XMLFragment"/>
        <w:rPr>
          <w:lang w:val="en-US"/>
        </w:rPr>
      </w:pPr>
      <w:r w:rsidRPr="00F442A2">
        <w:rPr>
          <w:lang w:val="en-US"/>
        </w:rPr>
        <w:t>&lt;rim:Value&gt;||^^Internet^dr.oz@healthcare.example.org&lt;/rim:Value&gt;</w:t>
      </w:r>
    </w:p>
    <w:p w14:paraId="677D025C" w14:textId="77777777" w:rsidR="00E07DB3" w:rsidRPr="00F442A2" w:rsidRDefault="00E07DB3" w:rsidP="00A4429A">
      <w:pPr>
        <w:pStyle w:val="XMLFragment"/>
        <w:rPr>
          <w:lang w:val="en-US"/>
        </w:rPr>
      </w:pPr>
      <w:r w:rsidRPr="00F442A2">
        <w:rPr>
          <w:lang w:val="en-US"/>
        </w:rPr>
        <w:t xml:space="preserve">  &lt;/rim:ValueList&gt;</w:t>
      </w:r>
    </w:p>
    <w:p w14:paraId="41D077F0" w14:textId="77777777" w:rsidR="00E07DB3" w:rsidRPr="00F442A2" w:rsidRDefault="00E07DB3" w:rsidP="00A4429A">
      <w:pPr>
        <w:pStyle w:val="XMLFragment"/>
        <w:rPr>
          <w:lang w:val="en-US"/>
        </w:rPr>
      </w:pPr>
      <w:r w:rsidRPr="00F442A2">
        <w:rPr>
          <w:lang w:val="en-US"/>
        </w:rPr>
        <w:t>&lt;/rim:Slot&gt;</w:t>
      </w:r>
    </w:p>
    <w:p w14:paraId="7595F6F8" w14:textId="77777777" w:rsidR="0064503F" w:rsidRPr="00F442A2" w:rsidRDefault="0064503F" w:rsidP="00526BF4">
      <w:pPr>
        <w:pStyle w:val="BodyText"/>
      </w:pPr>
      <w:bookmarkStart w:id="1272" w:name="_Toc355944514"/>
      <w:bookmarkStart w:id="1273" w:name="_Toc355947434"/>
      <w:bookmarkStart w:id="1274" w:name="_Toc355948557"/>
      <w:bookmarkStart w:id="1275" w:name="_Toc356293513"/>
      <w:bookmarkStart w:id="1276" w:name="_Toc357585805"/>
      <w:bookmarkStart w:id="1277" w:name="_Toc352575123"/>
      <w:bookmarkStart w:id="1278" w:name="_Toc364252881"/>
      <w:bookmarkStart w:id="1279" w:name="_Toc367877007"/>
      <w:bookmarkEnd w:id="1272"/>
      <w:bookmarkEnd w:id="1273"/>
      <w:bookmarkEnd w:id="1274"/>
      <w:bookmarkEnd w:id="1275"/>
      <w:bookmarkEnd w:id="1276"/>
    </w:p>
    <w:p w14:paraId="15307E8F" w14:textId="77777777" w:rsidR="00E07DB3" w:rsidRPr="00F442A2" w:rsidRDefault="00E07DB3" w:rsidP="009E7736">
      <w:pPr>
        <w:pStyle w:val="Heading5"/>
        <w:numPr>
          <w:ilvl w:val="4"/>
          <w:numId w:val="5"/>
        </w:numPr>
        <w:tabs>
          <w:tab w:val="clear" w:pos="1008"/>
          <w:tab w:val="clear" w:pos="1980"/>
        </w:tabs>
        <w:suppressAutoHyphens w:val="0"/>
      </w:pPr>
      <w:bookmarkStart w:id="1280" w:name="_Ref458684448"/>
      <w:r w:rsidRPr="00F442A2">
        <w:t>SubmissionSet.patientI</w:t>
      </w:r>
      <w:bookmarkEnd w:id="1277"/>
      <w:r w:rsidRPr="00F442A2">
        <w:t>d</w:t>
      </w:r>
      <w:bookmarkEnd w:id="1278"/>
      <w:bookmarkEnd w:id="1279"/>
      <w:bookmarkEnd w:id="1280"/>
    </w:p>
    <w:p w14:paraId="0073EE2C" w14:textId="77777777" w:rsidR="00E07DB3" w:rsidRPr="00F442A2" w:rsidRDefault="00E07DB3" w:rsidP="000766F4">
      <w:pPr>
        <w:pStyle w:val="BodyText"/>
        <w:rPr>
          <w:b/>
          <w:bCs/>
        </w:rPr>
      </w:pPr>
      <w:r w:rsidRPr="00F442A2">
        <w:rPr>
          <w:b/>
          <w:bCs/>
        </w:rPr>
        <w:t>Description:</w:t>
      </w:r>
    </w:p>
    <w:p w14:paraId="7A84C6A0" w14:textId="77777777" w:rsidR="00E07DB3" w:rsidRPr="00F442A2" w:rsidRDefault="00E07DB3" w:rsidP="00E07DB3">
      <w:pPr>
        <w:pStyle w:val="BodyText"/>
      </w:pPr>
      <w:r w:rsidRPr="00F442A2">
        <w:t>The patientId represents the primary subject of care of the SubmissionSet.</w:t>
      </w:r>
    </w:p>
    <w:p w14:paraId="52C4F49E" w14:textId="77777777" w:rsidR="00E07DB3" w:rsidRPr="00F442A2" w:rsidRDefault="00E07DB3" w:rsidP="000766F4">
      <w:pPr>
        <w:pStyle w:val="BodyText"/>
        <w:rPr>
          <w:b/>
          <w:bCs/>
        </w:rPr>
      </w:pPr>
      <w:r w:rsidRPr="00F442A2">
        <w:rPr>
          <w:b/>
          <w:bCs/>
        </w:rPr>
        <w:t>Coding:</w:t>
      </w:r>
    </w:p>
    <w:p w14:paraId="68E92697" w14:textId="77777777" w:rsidR="00E07DB3" w:rsidRPr="00F442A2" w:rsidRDefault="00E07DB3" w:rsidP="00E07DB3">
      <w:pPr>
        <w:pStyle w:val="BodyText"/>
      </w:pPr>
      <w:r w:rsidRPr="00F442A2">
        <w:t xml:space="preserve">The format of the patientId value is CX (see </w:t>
      </w:r>
      <w:r w:rsidR="00B14E6A" w:rsidRPr="00F442A2">
        <w:t>T</w:t>
      </w:r>
      <w:r w:rsidR="00D468EC" w:rsidRPr="00F442A2">
        <w:t>able</w:t>
      </w:r>
      <w:r w:rsidRPr="00F442A2">
        <w:t xml:space="preserve"> 4.2.3.1.7-2).</w:t>
      </w:r>
    </w:p>
    <w:p w14:paraId="537A5CD9" w14:textId="77777777" w:rsidR="00E07DB3" w:rsidRPr="00F442A2" w:rsidRDefault="00E07DB3" w:rsidP="00E07DB3">
      <w:pPr>
        <w:pStyle w:val="BodyText"/>
      </w:pPr>
      <w:r w:rsidRPr="00F442A2">
        <w:t>It shall contain two parts:</w:t>
      </w:r>
    </w:p>
    <w:p w14:paraId="1848E38D" w14:textId="77777777" w:rsidR="00E07DB3" w:rsidRPr="00F442A2" w:rsidRDefault="00E07DB3" w:rsidP="009B225F">
      <w:pPr>
        <w:pStyle w:val="ListParagraph"/>
        <w:numPr>
          <w:ilvl w:val="0"/>
          <w:numId w:val="25"/>
        </w:numPr>
      </w:pPr>
      <w:r w:rsidRPr="00F442A2">
        <w:t xml:space="preserve">Assigning Authority Domain Id (organization that issued the Id). </w:t>
      </w:r>
    </w:p>
    <w:p w14:paraId="3F4E4F38" w14:textId="77777777" w:rsidR="00E07DB3" w:rsidRPr="00F442A2" w:rsidRDefault="00E07DB3" w:rsidP="009B225F">
      <w:pPr>
        <w:pStyle w:val="ListParagraph"/>
        <w:numPr>
          <w:ilvl w:val="0"/>
          <w:numId w:val="25"/>
        </w:numPr>
      </w:pPr>
      <w:r w:rsidRPr="00F442A2">
        <w:t>An Id from the above Assigning Authority.</w:t>
      </w:r>
    </w:p>
    <w:p w14:paraId="3A41FD9F" w14:textId="77777777" w:rsidR="00E07DB3" w:rsidRPr="00F442A2" w:rsidRDefault="00E07DB3" w:rsidP="00E07DB3">
      <w:pPr>
        <w:pStyle w:val="BodyText"/>
      </w:pPr>
      <w:r w:rsidRPr="00F442A2">
        <w:t>No other values are allowed, as specified for the CX type. Using HL7 terminology, no other values are allowed in the components of the coded value, nor are further subcomponents allowed.</w:t>
      </w:r>
    </w:p>
    <w:p w14:paraId="10AB9448" w14:textId="62C77BAB" w:rsidR="00E07DB3" w:rsidRPr="00F442A2" w:rsidRDefault="00E07DB3" w:rsidP="00E07DB3">
      <w:pPr>
        <w:pStyle w:val="BodyText"/>
      </w:pPr>
      <w:r w:rsidRPr="00F442A2">
        <w:t xml:space="preserve">The value is coded within a single ebRIM ExternalIdentifier element (see </w:t>
      </w:r>
      <w:r w:rsidR="00E3287C" w:rsidRPr="00F442A2">
        <w:t>S</w:t>
      </w:r>
      <w:r w:rsidRPr="00F442A2">
        <w:t xml:space="preserve">ection </w:t>
      </w:r>
      <w:r w:rsidR="00F13135" w:rsidRPr="00F442A2">
        <w:fldChar w:fldCharType="begin"/>
      </w:r>
      <w:r w:rsidRPr="00F442A2">
        <w:instrText xml:space="preserve"> REF _Ref355096158 \r \h </w:instrText>
      </w:r>
      <w:r w:rsidR="00F13135" w:rsidRPr="00F442A2">
        <w:fldChar w:fldCharType="separate"/>
      </w:r>
      <w:r w:rsidR="00B85B78" w:rsidRPr="00F442A2">
        <w:t>4.2.3.1.3</w:t>
      </w:r>
      <w:r w:rsidR="00F13135" w:rsidRPr="00F442A2">
        <w:fldChar w:fldCharType="end"/>
      </w:r>
      <w:r w:rsidRPr="00F442A2">
        <w:t xml:space="preserve"> for a description of coding an ebRIM ExternalIdentifier) which references, and is contained in, the RegistryPackage representing the SubmissionSet. There shall be </w:t>
      </w:r>
      <w:r w:rsidR="00A0017A" w:rsidRPr="00F442A2">
        <w:t>zero or one</w:t>
      </w:r>
      <w:r w:rsidRPr="00F442A2">
        <w:t xml:space="preserve"> single patientId value.</w:t>
      </w:r>
    </w:p>
    <w:p w14:paraId="216447A1" w14:textId="77777777" w:rsidR="00E07DB3" w:rsidRPr="00F442A2" w:rsidRDefault="00E07DB3" w:rsidP="00E07DB3">
      <w:pPr>
        <w:pStyle w:val="BodyText"/>
        <w:rPr>
          <w:rFonts w:eastAsia="MS Mincho"/>
        </w:rPr>
      </w:pPr>
      <w:r w:rsidRPr="00F442A2">
        <w:rPr>
          <w:rFonts w:eastAsia="MS Mincho"/>
        </w:rPr>
        <w:t xml:space="preserve">In the example below the patientId is </w:t>
      </w:r>
      <w:r w:rsidRPr="00F442A2">
        <w:rPr>
          <w:rFonts w:ascii="Courier New" w:eastAsia="Arial" w:hAnsi="Courier New" w:cs="Courier New"/>
          <w:sz w:val="20"/>
        </w:rPr>
        <w:t>6578946^^^&amp;1.3.6.1.4.1.21367.2005.3.7&amp;ISO</w:t>
      </w:r>
      <w:r w:rsidRPr="00F442A2">
        <w:rPr>
          <w:rFonts w:eastAsia="Arial"/>
        </w:rPr>
        <w:t xml:space="preserve"> where </w:t>
      </w:r>
      <w:r w:rsidRPr="00F442A2">
        <w:rPr>
          <w:rFonts w:ascii="Courier New" w:eastAsia="Arial" w:hAnsi="Courier New" w:cs="Courier New"/>
          <w:sz w:val="20"/>
        </w:rPr>
        <w:t>6578946</w:t>
      </w:r>
      <w:r w:rsidRPr="00F442A2">
        <w:rPr>
          <w:rFonts w:ascii="Courier New" w:eastAsia="Arial" w:hAnsi="Courier New"/>
          <w:sz w:val="20"/>
        </w:rPr>
        <w:t xml:space="preserve"> </w:t>
      </w:r>
      <w:r w:rsidRPr="00F442A2">
        <w:rPr>
          <w:rFonts w:eastAsia="Arial"/>
        </w:rPr>
        <w:t xml:space="preserve">is the ID and </w:t>
      </w:r>
      <w:r w:rsidRPr="00F442A2">
        <w:rPr>
          <w:rFonts w:ascii="Courier New" w:eastAsia="Arial" w:hAnsi="Courier New" w:cs="Courier New"/>
          <w:sz w:val="20"/>
        </w:rPr>
        <w:t>1.3.6.1.4.1.21367.2005.3.7</w:t>
      </w:r>
      <w:r w:rsidRPr="00F442A2">
        <w:rPr>
          <w:rFonts w:eastAsia="Arial"/>
        </w:rPr>
        <w:t xml:space="preserve"> is the assigning authority.</w:t>
      </w:r>
    </w:p>
    <w:p w14:paraId="1F1CAB2E" w14:textId="77777777" w:rsidR="00E07DB3" w:rsidRPr="00F442A2" w:rsidRDefault="00E07DB3" w:rsidP="00A4429A">
      <w:pPr>
        <w:pStyle w:val="BodyText"/>
      </w:pPr>
    </w:p>
    <w:p w14:paraId="29DFC653" w14:textId="77777777" w:rsidR="00E07DB3" w:rsidRPr="00F442A2" w:rsidRDefault="00E07DB3" w:rsidP="00A4429A">
      <w:pPr>
        <w:pStyle w:val="XMLFragment"/>
        <w:rPr>
          <w:lang w:val="en-US"/>
        </w:rPr>
      </w:pPr>
      <w:r w:rsidRPr="00F442A2">
        <w:rPr>
          <w:lang w:val="en-US"/>
        </w:rPr>
        <w:lastRenderedPageBreak/>
        <w:t>&lt;rim:ExternalIdentifier</w:t>
      </w:r>
    </w:p>
    <w:p w14:paraId="08C823FD" w14:textId="77777777" w:rsidR="00E07DB3" w:rsidRPr="00F442A2" w:rsidRDefault="00E07DB3" w:rsidP="00A4429A">
      <w:pPr>
        <w:pStyle w:val="XMLFragment"/>
        <w:rPr>
          <w:lang w:val="en-US"/>
        </w:rPr>
      </w:pPr>
      <w:r w:rsidRPr="00F442A2">
        <w:rPr>
          <w:lang w:val="en-US"/>
        </w:rPr>
        <w:t xml:space="preserve">    identificationScheme="urn:uuid:6b5aea1a-874d-4603-a4bc-96a0a7b38446" </w:t>
      </w:r>
    </w:p>
    <w:p w14:paraId="01195F7B" w14:textId="77777777" w:rsidR="00E07DB3" w:rsidRPr="00F442A2" w:rsidRDefault="00E07DB3" w:rsidP="00A4429A">
      <w:pPr>
        <w:pStyle w:val="XMLFragment"/>
        <w:rPr>
          <w:lang w:val="en-US"/>
        </w:rPr>
      </w:pPr>
      <w:r w:rsidRPr="00F442A2">
        <w:rPr>
          <w:lang w:val="en-US"/>
        </w:rPr>
        <w:t xml:space="preserve">    value="6578946^^^&amp;amp;1.3.6.1.4.1.21367.2005.3.7&amp;amp;ISO"</w:t>
      </w:r>
    </w:p>
    <w:p w14:paraId="4570987F" w14:textId="77777777" w:rsidR="00E07DB3" w:rsidRPr="00F442A2" w:rsidRDefault="00E07DB3" w:rsidP="00A4429A">
      <w:pPr>
        <w:pStyle w:val="XMLFragment"/>
        <w:rPr>
          <w:lang w:val="en-US"/>
        </w:rPr>
      </w:pPr>
      <w:r w:rsidRPr="00F442A2">
        <w:rPr>
          <w:lang w:val="en-US"/>
        </w:rPr>
        <w:t xml:space="preserve">    id="IdExample_057"</w:t>
      </w:r>
    </w:p>
    <w:p w14:paraId="0B971D6D" w14:textId="77777777" w:rsidR="00E07DB3" w:rsidRPr="00F442A2" w:rsidRDefault="00E07DB3" w:rsidP="00A4429A">
      <w:pPr>
        <w:pStyle w:val="XMLFragment"/>
        <w:rPr>
          <w:lang w:val="en-US"/>
        </w:rPr>
      </w:pPr>
      <w:r w:rsidRPr="00F442A2">
        <w:rPr>
          <w:lang w:val="en-US"/>
        </w:rPr>
        <w:t xml:space="preserve">    objectType="urn:oasis:names:tc:ebxml-</w:t>
      </w:r>
      <w:r w:rsidRPr="00F442A2">
        <w:rPr>
          <w:lang w:val="en-US"/>
        </w:rPr>
        <w:br/>
      </w:r>
      <w:r w:rsidRPr="00F442A2">
        <w:rPr>
          <w:lang w:val="en-US"/>
        </w:rPr>
        <w:tab/>
        <w:t>regrep:ObjectType:RegistryObject:ExternalIdentifier"</w:t>
      </w:r>
    </w:p>
    <w:p w14:paraId="3F50A302" w14:textId="77777777" w:rsidR="00E07DB3" w:rsidRPr="00F442A2" w:rsidRDefault="00E07DB3" w:rsidP="00A4429A">
      <w:pPr>
        <w:pStyle w:val="XMLFragment"/>
        <w:rPr>
          <w:lang w:val="en-US"/>
        </w:rPr>
      </w:pPr>
      <w:r w:rsidRPr="00F442A2">
        <w:rPr>
          <w:lang w:val="en-US"/>
        </w:rPr>
        <w:t xml:space="preserve">    registryObject="SubmissionSet01"&gt;</w:t>
      </w:r>
    </w:p>
    <w:p w14:paraId="138A5759" w14:textId="77777777" w:rsidR="00E07DB3" w:rsidRPr="00F442A2" w:rsidRDefault="00E07DB3" w:rsidP="00A4429A">
      <w:pPr>
        <w:pStyle w:val="XMLFragment"/>
        <w:rPr>
          <w:lang w:val="en-US"/>
        </w:rPr>
      </w:pPr>
      <w:r w:rsidRPr="00F442A2">
        <w:rPr>
          <w:lang w:val="en-US"/>
        </w:rPr>
        <w:t xml:space="preserve">  &gt;</w:t>
      </w:r>
    </w:p>
    <w:p w14:paraId="3D45C015" w14:textId="77777777" w:rsidR="00E07DB3" w:rsidRPr="00F442A2" w:rsidRDefault="00E07DB3" w:rsidP="00A4429A">
      <w:pPr>
        <w:pStyle w:val="XMLFragment"/>
        <w:rPr>
          <w:lang w:val="en-US"/>
        </w:rPr>
      </w:pPr>
      <w:r w:rsidRPr="00F442A2">
        <w:rPr>
          <w:lang w:val="en-US"/>
        </w:rPr>
        <w:t xml:space="preserve">  &lt;rim:Name&gt;</w:t>
      </w:r>
    </w:p>
    <w:p w14:paraId="37E6BBCC" w14:textId="77777777" w:rsidR="00E07DB3" w:rsidRPr="00F442A2" w:rsidRDefault="00E07DB3" w:rsidP="00A4429A">
      <w:pPr>
        <w:pStyle w:val="XMLFragment"/>
        <w:rPr>
          <w:lang w:val="en-US"/>
        </w:rPr>
      </w:pPr>
      <w:r w:rsidRPr="00F442A2">
        <w:rPr>
          <w:lang w:val="en-US"/>
        </w:rPr>
        <w:t xml:space="preserve">    &lt;rim:LocalizedString value = "XDSSubmissionSet.patientId"/&gt;</w:t>
      </w:r>
    </w:p>
    <w:p w14:paraId="29BF569B" w14:textId="77777777" w:rsidR="00E07DB3" w:rsidRPr="00F442A2" w:rsidRDefault="00E07DB3" w:rsidP="00A4429A">
      <w:pPr>
        <w:pStyle w:val="XMLFragment"/>
        <w:rPr>
          <w:lang w:val="en-US"/>
        </w:rPr>
      </w:pPr>
      <w:r w:rsidRPr="00F442A2">
        <w:rPr>
          <w:lang w:val="en-US"/>
        </w:rPr>
        <w:t xml:space="preserve">  &lt;/rim:Name&gt;</w:t>
      </w:r>
    </w:p>
    <w:p w14:paraId="2C6A3574" w14:textId="77777777" w:rsidR="00E07DB3" w:rsidRPr="00F442A2" w:rsidRDefault="00E07DB3" w:rsidP="00A4429A">
      <w:pPr>
        <w:pStyle w:val="XMLFragment"/>
        <w:rPr>
          <w:lang w:val="en-US"/>
        </w:rPr>
      </w:pPr>
      <w:r w:rsidRPr="00F442A2">
        <w:rPr>
          <w:lang w:val="en-US"/>
        </w:rPr>
        <w:t>&lt;/rim:ExternalIdentifier&gt;</w:t>
      </w:r>
    </w:p>
    <w:p w14:paraId="40F6AE96" w14:textId="618F8692" w:rsidR="00E07DB3" w:rsidRPr="00F442A2" w:rsidRDefault="00E07DB3" w:rsidP="00E07DB3">
      <w:pPr>
        <w:pStyle w:val="BodyText"/>
      </w:pPr>
    </w:p>
    <w:p w14:paraId="529488AF" w14:textId="77777777" w:rsidR="00E07DB3" w:rsidRPr="00F442A2" w:rsidRDefault="00E07DB3" w:rsidP="009E7736">
      <w:pPr>
        <w:pStyle w:val="Heading5"/>
        <w:numPr>
          <w:ilvl w:val="4"/>
          <w:numId w:val="5"/>
        </w:numPr>
        <w:tabs>
          <w:tab w:val="clear" w:pos="1008"/>
          <w:tab w:val="clear" w:pos="1980"/>
        </w:tabs>
        <w:suppressAutoHyphens w:val="0"/>
      </w:pPr>
      <w:bookmarkStart w:id="1281" w:name="_Toc355944516"/>
      <w:bookmarkStart w:id="1282" w:name="_Toc355947436"/>
      <w:bookmarkStart w:id="1283" w:name="_Toc355948559"/>
      <w:bookmarkStart w:id="1284" w:name="_Toc356293515"/>
      <w:bookmarkStart w:id="1285" w:name="_Toc357585807"/>
      <w:bookmarkStart w:id="1286" w:name="_Toc352575124"/>
      <w:bookmarkStart w:id="1287" w:name="_Toc364252882"/>
      <w:bookmarkStart w:id="1288" w:name="_Toc367877008"/>
      <w:bookmarkStart w:id="1289" w:name="_Ref458684458"/>
      <w:bookmarkEnd w:id="1281"/>
      <w:bookmarkEnd w:id="1282"/>
      <w:bookmarkEnd w:id="1283"/>
      <w:bookmarkEnd w:id="1284"/>
      <w:bookmarkEnd w:id="1285"/>
      <w:r w:rsidRPr="00F442A2">
        <w:t>SubmissionSet.sourceI</w:t>
      </w:r>
      <w:bookmarkEnd w:id="1286"/>
      <w:r w:rsidRPr="00F442A2">
        <w:t>d</w:t>
      </w:r>
      <w:bookmarkEnd w:id="1287"/>
      <w:bookmarkEnd w:id="1288"/>
      <w:bookmarkEnd w:id="1289"/>
    </w:p>
    <w:p w14:paraId="274C7EDD" w14:textId="77777777" w:rsidR="00E07DB3" w:rsidRPr="00F442A2" w:rsidRDefault="00E07DB3" w:rsidP="000766F4">
      <w:pPr>
        <w:pStyle w:val="BodyText"/>
        <w:rPr>
          <w:b/>
          <w:bCs/>
        </w:rPr>
      </w:pPr>
      <w:r w:rsidRPr="00F442A2">
        <w:rPr>
          <w:b/>
          <w:bCs/>
        </w:rPr>
        <w:t>Description:</w:t>
      </w:r>
    </w:p>
    <w:p w14:paraId="3CAB9D3B" w14:textId="77777777" w:rsidR="00E07DB3" w:rsidRPr="00F442A2" w:rsidRDefault="00E07DB3" w:rsidP="00E07DB3">
      <w:pPr>
        <w:pStyle w:val="BodyText"/>
      </w:pPr>
      <w:r w:rsidRPr="00F442A2">
        <w:t xml:space="preserve">The globally unique, immutable, identifier of the entity that contributed the SubmissionSet. When a "broker" is involved in sending SubmissionSets from a collection of client systems, it shall use a different sourceId for submissions from each separate system to allow for tracking. </w:t>
      </w:r>
    </w:p>
    <w:p w14:paraId="1EBBBC13" w14:textId="77777777" w:rsidR="00E07DB3" w:rsidRPr="00F442A2" w:rsidRDefault="00E07DB3" w:rsidP="000766F4">
      <w:pPr>
        <w:pStyle w:val="BodyText"/>
        <w:rPr>
          <w:b/>
          <w:bCs/>
        </w:rPr>
      </w:pPr>
      <w:r w:rsidRPr="00F442A2">
        <w:rPr>
          <w:b/>
          <w:bCs/>
        </w:rPr>
        <w:t>Coding:</w:t>
      </w:r>
    </w:p>
    <w:p w14:paraId="232ADE00" w14:textId="77777777" w:rsidR="00E07DB3" w:rsidRPr="00F442A2" w:rsidRDefault="00E07DB3" w:rsidP="00E07DB3">
      <w:pPr>
        <w:pStyle w:val="BodyText"/>
      </w:pPr>
      <w:r w:rsidRPr="00F442A2">
        <w:t xml:space="preserve">The format of the sourceId value is OID (see </w:t>
      </w:r>
      <w:r w:rsidR="00B14E6A" w:rsidRPr="00F442A2">
        <w:t>T</w:t>
      </w:r>
      <w:r w:rsidR="00D468EC" w:rsidRPr="00F442A2">
        <w:t>able</w:t>
      </w:r>
      <w:r w:rsidRPr="00F442A2">
        <w:t xml:space="preserve"> 4.2.3.1.7-2). </w:t>
      </w:r>
    </w:p>
    <w:p w14:paraId="3E936936" w14:textId="5E0EE0C8" w:rsidR="00E07DB3" w:rsidRPr="00F442A2" w:rsidRDefault="00E07DB3" w:rsidP="00E07DB3">
      <w:pPr>
        <w:pStyle w:val="BodyText"/>
      </w:pPr>
      <w:r w:rsidRPr="00F442A2">
        <w:t xml:space="preserve">The value is coded within a single ebRIM ExternalIdentifier element (see </w:t>
      </w:r>
      <w:r w:rsidR="00E3287C" w:rsidRPr="00F442A2">
        <w:t>S</w:t>
      </w:r>
      <w:r w:rsidRPr="00F442A2">
        <w:t xml:space="preserve">ection </w:t>
      </w:r>
      <w:r w:rsidR="00F13135" w:rsidRPr="00F442A2">
        <w:fldChar w:fldCharType="begin"/>
      </w:r>
      <w:r w:rsidRPr="00F442A2">
        <w:instrText xml:space="preserve"> REF _Ref355096158 \r \h </w:instrText>
      </w:r>
      <w:r w:rsidR="00F13135" w:rsidRPr="00F442A2">
        <w:fldChar w:fldCharType="separate"/>
      </w:r>
      <w:r w:rsidR="00B85B78" w:rsidRPr="00F442A2">
        <w:t>4.2.3.1.3</w:t>
      </w:r>
      <w:r w:rsidR="00F13135" w:rsidRPr="00F442A2">
        <w:fldChar w:fldCharType="end"/>
      </w:r>
      <w:r w:rsidRPr="00F442A2">
        <w:t xml:space="preserve"> for a description of coding an ebRIM ExternalIdentifier) which references, and is contained in, the RegistryPackage representing the SubmissionSet. There shall be only a single sourceId value.</w:t>
      </w:r>
    </w:p>
    <w:p w14:paraId="383813D6" w14:textId="1FE87B7B" w:rsidR="00E07DB3" w:rsidRPr="00F442A2" w:rsidRDefault="00E07DB3" w:rsidP="00E07DB3">
      <w:pPr>
        <w:pStyle w:val="BodyText"/>
      </w:pPr>
      <w:r w:rsidRPr="00F442A2">
        <w:rPr>
          <w:rFonts w:eastAsia="MS Mincho"/>
        </w:rPr>
        <w:t>In the example below the sourceId is</w:t>
      </w:r>
      <w:r w:rsidRPr="00F442A2">
        <w:rPr>
          <w:rFonts w:eastAsia="MS Mincho"/>
          <w:szCs w:val="24"/>
        </w:rPr>
        <w:t xml:space="preserve"> </w:t>
      </w:r>
      <w:r w:rsidRPr="00F442A2">
        <w:rPr>
          <w:szCs w:val="24"/>
        </w:rPr>
        <w:t>1.3.6.1.4.1.21367.2005.3.7</w:t>
      </w:r>
      <w:r w:rsidRPr="00F442A2">
        <w:t>.</w:t>
      </w:r>
    </w:p>
    <w:p w14:paraId="5A5DBCB3" w14:textId="77777777" w:rsidR="00E07DB3" w:rsidRPr="00F442A2" w:rsidRDefault="00E07DB3" w:rsidP="00E07DB3">
      <w:pPr>
        <w:pStyle w:val="BodyText"/>
      </w:pPr>
    </w:p>
    <w:p w14:paraId="591D1590" w14:textId="77777777" w:rsidR="00E07DB3" w:rsidRPr="00F442A2" w:rsidRDefault="00E07DB3" w:rsidP="00A4429A">
      <w:pPr>
        <w:pStyle w:val="XMLFragment"/>
        <w:rPr>
          <w:lang w:val="en-US"/>
        </w:rPr>
      </w:pPr>
      <w:r w:rsidRPr="00F442A2">
        <w:rPr>
          <w:lang w:val="en-US"/>
        </w:rPr>
        <w:t xml:space="preserve">&lt;rim:ExternalIdentifier </w:t>
      </w:r>
    </w:p>
    <w:p w14:paraId="4BD11CCA" w14:textId="77777777" w:rsidR="00E07DB3" w:rsidRPr="00F442A2" w:rsidRDefault="00E07DB3" w:rsidP="00A4429A">
      <w:pPr>
        <w:pStyle w:val="XMLFragment"/>
        <w:rPr>
          <w:lang w:val="en-US"/>
        </w:rPr>
      </w:pPr>
      <w:r w:rsidRPr="00F442A2">
        <w:rPr>
          <w:lang w:val="en-US"/>
        </w:rPr>
        <w:t xml:space="preserve">    identificationScheme="urn:uuid:554ac39e-e3fe-47fe-b233-965d2a147832" </w:t>
      </w:r>
    </w:p>
    <w:p w14:paraId="304A454E" w14:textId="77777777" w:rsidR="00E07DB3" w:rsidRPr="00F442A2" w:rsidRDefault="00E07DB3" w:rsidP="00A4429A">
      <w:pPr>
        <w:pStyle w:val="XMLFragment"/>
        <w:rPr>
          <w:lang w:val="en-US"/>
        </w:rPr>
      </w:pPr>
      <w:r w:rsidRPr="00F442A2">
        <w:rPr>
          <w:lang w:val="en-US"/>
        </w:rPr>
        <w:t xml:space="preserve">    value="1.3.6.1.4.1.21367.2005.3.7"</w:t>
      </w:r>
    </w:p>
    <w:p w14:paraId="2C518599" w14:textId="77777777" w:rsidR="00E07DB3" w:rsidRPr="00F442A2" w:rsidRDefault="00E07DB3" w:rsidP="00A4429A">
      <w:pPr>
        <w:pStyle w:val="XMLFragment"/>
        <w:rPr>
          <w:lang w:val="en-US"/>
        </w:rPr>
      </w:pPr>
      <w:r w:rsidRPr="00F442A2">
        <w:rPr>
          <w:lang w:val="en-US"/>
        </w:rPr>
        <w:t xml:space="preserve">    id="IdExample_058"</w:t>
      </w:r>
    </w:p>
    <w:p w14:paraId="4E7F0444" w14:textId="77777777" w:rsidR="00E07DB3" w:rsidRPr="00F442A2" w:rsidRDefault="00E07DB3" w:rsidP="00A4429A">
      <w:pPr>
        <w:pStyle w:val="XMLFragment"/>
        <w:rPr>
          <w:lang w:val="en-US"/>
        </w:rPr>
      </w:pPr>
      <w:r w:rsidRPr="00F442A2">
        <w:rPr>
          <w:lang w:val="en-US"/>
        </w:rPr>
        <w:t xml:space="preserve">    objectType="urn:oasis:names:tc:ebxml-regrep:ObjectType:RegistryObject:ExternalIdentifier"</w:t>
      </w:r>
    </w:p>
    <w:p w14:paraId="79D37BB1" w14:textId="77777777" w:rsidR="00E07DB3" w:rsidRPr="00F442A2" w:rsidRDefault="00E07DB3" w:rsidP="00A4429A">
      <w:pPr>
        <w:pStyle w:val="XMLFragment"/>
        <w:rPr>
          <w:lang w:val="en-US"/>
        </w:rPr>
      </w:pPr>
      <w:r w:rsidRPr="00F442A2">
        <w:rPr>
          <w:lang w:val="en-US"/>
        </w:rPr>
        <w:t xml:space="preserve">    registryObject="SubmissionSet01"&gt;</w:t>
      </w:r>
    </w:p>
    <w:p w14:paraId="413D3115" w14:textId="77777777" w:rsidR="00E07DB3" w:rsidRPr="00F442A2" w:rsidRDefault="00E07DB3" w:rsidP="00A4429A">
      <w:pPr>
        <w:pStyle w:val="XMLFragment"/>
        <w:rPr>
          <w:lang w:val="en-US"/>
        </w:rPr>
      </w:pPr>
      <w:r w:rsidRPr="00F442A2">
        <w:rPr>
          <w:lang w:val="en-US"/>
        </w:rPr>
        <w:t xml:space="preserve">  &lt;rim:Name&gt;</w:t>
      </w:r>
    </w:p>
    <w:p w14:paraId="6390CF2A" w14:textId="77777777" w:rsidR="00E07DB3" w:rsidRPr="00F442A2" w:rsidRDefault="00E07DB3" w:rsidP="00A4429A">
      <w:pPr>
        <w:pStyle w:val="XMLFragment"/>
        <w:rPr>
          <w:lang w:val="en-US"/>
        </w:rPr>
      </w:pPr>
      <w:r w:rsidRPr="00F442A2">
        <w:rPr>
          <w:lang w:val="en-US"/>
        </w:rPr>
        <w:t xml:space="preserve">    &lt;rim:LocalizedString value = "XDSSubmissionSet.sourceId"/&gt;</w:t>
      </w:r>
    </w:p>
    <w:p w14:paraId="4568649C" w14:textId="77777777" w:rsidR="00E07DB3" w:rsidRPr="00F442A2" w:rsidRDefault="00E07DB3" w:rsidP="00A4429A">
      <w:pPr>
        <w:pStyle w:val="XMLFragment"/>
        <w:rPr>
          <w:lang w:val="en-US"/>
        </w:rPr>
      </w:pPr>
      <w:r w:rsidRPr="00F442A2">
        <w:rPr>
          <w:lang w:val="en-US"/>
        </w:rPr>
        <w:t xml:space="preserve">  &lt;/rim:Name&gt;</w:t>
      </w:r>
    </w:p>
    <w:p w14:paraId="50E89328" w14:textId="77777777" w:rsidR="00E07DB3" w:rsidRPr="00F442A2" w:rsidRDefault="00E07DB3" w:rsidP="00A4429A">
      <w:pPr>
        <w:pStyle w:val="XMLFragment"/>
        <w:rPr>
          <w:lang w:val="en-US"/>
        </w:rPr>
      </w:pPr>
      <w:r w:rsidRPr="00F442A2">
        <w:rPr>
          <w:lang w:val="en-US"/>
        </w:rPr>
        <w:t>&lt;/rim:ExternalIdentifier&gt;</w:t>
      </w:r>
    </w:p>
    <w:p w14:paraId="0562413F" w14:textId="77777777" w:rsidR="0064503F" w:rsidRPr="00F442A2" w:rsidRDefault="0064503F" w:rsidP="00526BF4">
      <w:pPr>
        <w:pStyle w:val="BodyText"/>
      </w:pPr>
      <w:bookmarkStart w:id="1290" w:name="_Toc355944518"/>
      <w:bookmarkStart w:id="1291" w:name="_Toc355947438"/>
      <w:bookmarkStart w:id="1292" w:name="_Toc355948561"/>
      <w:bookmarkStart w:id="1293" w:name="_Toc356293517"/>
      <w:bookmarkStart w:id="1294" w:name="_Toc357585809"/>
      <w:bookmarkStart w:id="1295" w:name="_Ref287419729"/>
      <w:bookmarkStart w:id="1296" w:name="_Toc352575125"/>
      <w:bookmarkStart w:id="1297" w:name="_Toc364252883"/>
      <w:bookmarkStart w:id="1298" w:name="_Toc367877009"/>
      <w:bookmarkEnd w:id="1290"/>
      <w:bookmarkEnd w:id="1291"/>
      <w:bookmarkEnd w:id="1292"/>
      <w:bookmarkEnd w:id="1293"/>
      <w:bookmarkEnd w:id="1294"/>
    </w:p>
    <w:p w14:paraId="256DCDF4" w14:textId="77777777" w:rsidR="00E07DB3" w:rsidRPr="00F442A2" w:rsidRDefault="00E07DB3" w:rsidP="009E7736">
      <w:pPr>
        <w:pStyle w:val="Heading5"/>
        <w:numPr>
          <w:ilvl w:val="4"/>
          <w:numId w:val="5"/>
        </w:numPr>
        <w:tabs>
          <w:tab w:val="clear" w:pos="1008"/>
          <w:tab w:val="clear" w:pos="1980"/>
        </w:tabs>
        <w:suppressAutoHyphens w:val="0"/>
      </w:pPr>
      <w:r w:rsidRPr="00F442A2">
        <w:t>SubmissionSet.submissionTime</w:t>
      </w:r>
      <w:bookmarkEnd w:id="1295"/>
      <w:bookmarkEnd w:id="1296"/>
      <w:bookmarkEnd w:id="1297"/>
      <w:bookmarkEnd w:id="1298"/>
    </w:p>
    <w:p w14:paraId="0082C8BC" w14:textId="77777777" w:rsidR="00E07DB3" w:rsidRPr="00F442A2" w:rsidRDefault="00E07DB3" w:rsidP="000766F4">
      <w:pPr>
        <w:pStyle w:val="BodyText"/>
        <w:rPr>
          <w:b/>
          <w:bCs/>
        </w:rPr>
      </w:pPr>
      <w:r w:rsidRPr="00F442A2">
        <w:rPr>
          <w:b/>
          <w:bCs/>
        </w:rPr>
        <w:t>Description:</w:t>
      </w:r>
    </w:p>
    <w:p w14:paraId="345B8587" w14:textId="0B4B11FD" w:rsidR="00E07DB3" w:rsidRPr="00F442A2" w:rsidRDefault="00E07DB3" w:rsidP="00E07DB3">
      <w:pPr>
        <w:pStyle w:val="BodyText"/>
      </w:pPr>
      <w:r w:rsidRPr="00F442A2">
        <w:t xml:space="preserve">Represents the point in time at the creating entity when the SubmissionSet was </w:t>
      </w:r>
      <w:r w:rsidR="00E615BF" w:rsidRPr="00F442A2">
        <w:t>created</w:t>
      </w:r>
      <w:r w:rsidRPr="00F442A2">
        <w:t xml:space="preserve">. </w:t>
      </w:r>
    </w:p>
    <w:p w14:paraId="361E4C7C" w14:textId="77777777" w:rsidR="00E07DB3" w:rsidRPr="00F442A2" w:rsidRDefault="00E07DB3" w:rsidP="00E07DB3">
      <w:pPr>
        <w:pStyle w:val="BodyText"/>
      </w:pPr>
      <w:r w:rsidRPr="00F442A2">
        <w:lastRenderedPageBreak/>
        <w:t>This shall be provided by the submitting system.</w:t>
      </w:r>
    </w:p>
    <w:p w14:paraId="4368F81E" w14:textId="77777777" w:rsidR="00E07DB3" w:rsidRPr="00F442A2" w:rsidRDefault="00E07DB3" w:rsidP="000766F4">
      <w:pPr>
        <w:pStyle w:val="BodyText"/>
        <w:rPr>
          <w:b/>
          <w:bCs/>
        </w:rPr>
      </w:pPr>
      <w:r w:rsidRPr="00F442A2">
        <w:rPr>
          <w:b/>
          <w:bCs/>
        </w:rPr>
        <w:t>Coding:</w:t>
      </w:r>
    </w:p>
    <w:p w14:paraId="2D036892" w14:textId="77777777" w:rsidR="00E07DB3" w:rsidRPr="00F442A2" w:rsidRDefault="00E07DB3" w:rsidP="00E07DB3">
      <w:pPr>
        <w:pStyle w:val="BodyText"/>
      </w:pPr>
      <w:r w:rsidRPr="00F442A2">
        <w:t xml:space="preserve">Max length is 256. The format of the submissionTime value is DTM. See </w:t>
      </w:r>
      <w:r w:rsidR="004F291E" w:rsidRPr="00F442A2">
        <w:t>Table</w:t>
      </w:r>
      <w:r w:rsidRPr="00F442A2">
        <w:t xml:space="preserve"> 4.2.3.1.7-2 for a description of DTM format.</w:t>
      </w:r>
    </w:p>
    <w:p w14:paraId="76CF826D" w14:textId="77777777" w:rsidR="00E07DB3" w:rsidRPr="00F442A2" w:rsidRDefault="00E07DB3" w:rsidP="00E07DB3">
      <w:pPr>
        <w:pStyle w:val="BodyText"/>
      </w:pPr>
      <w:r w:rsidRPr="00F442A2">
        <w:t>The value is coded as a single value within an ebRIM Slot Attribute in the SubmissionSet.</w:t>
      </w:r>
    </w:p>
    <w:p w14:paraId="11CB8430" w14:textId="77777777" w:rsidR="00E07DB3" w:rsidRPr="00F442A2" w:rsidRDefault="00E07DB3" w:rsidP="00E07DB3">
      <w:pPr>
        <w:pStyle w:val="BodyText"/>
      </w:pPr>
      <w:r w:rsidRPr="00F442A2">
        <w:t>The following example shows a submissionTime of December 25, 2004 21:20:10 Coordinated Universal Time (UTC).</w:t>
      </w:r>
    </w:p>
    <w:p w14:paraId="479AF131" w14:textId="77777777" w:rsidR="00E07DB3" w:rsidRPr="00F442A2" w:rsidRDefault="00E07DB3" w:rsidP="000D614D">
      <w:pPr>
        <w:pStyle w:val="BodyText"/>
      </w:pPr>
    </w:p>
    <w:p w14:paraId="1E23B0C8" w14:textId="77777777" w:rsidR="00E07DB3" w:rsidRPr="00F442A2" w:rsidRDefault="00E07DB3" w:rsidP="00A4429A">
      <w:pPr>
        <w:pStyle w:val="XMLFragment"/>
        <w:rPr>
          <w:lang w:val="en-US"/>
        </w:rPr>
      </w:pPr>
      <w:r w:rsidRPr="00F442A2">
        <w:rPr>
          <w:lang w:val="en-US"/>
        </w:rPr>
        <w:t>&lt;rim:Slot name="submissionTime"&gt;</w:t>
      </w:r>
    </w:p>
    <w:p w14:paraId="5A41A32D" w14:textId="77777777" w:rsidR="00E07DB3" w:rsidRPr="00F442A2" w:rsidRDefault="00E07DB3" w:rsidP="00A4429A">
      <w:pPr>
        <w:pStyle w:val="XMLFragment"/>
        <w:rPr>
          <w:lang w:val="en-US"/>
        </w:rPr>
      </w:pPr>
      <w:r w:rsidRPr="00F442A2">
        <w:rPr>
          <w:lang w:val="en-US"/>
        </w:rPr>
        <w:t xml:space="preserve">  &lt;rim:ValueList&gt;</w:t>
      </w:r>
    </w:p>
    <w:p w14:paraId="231DC9DE" w14:textId="77777777" w:rsidR="00E07DB3" w:rsidRPr="00F442A2" w:rsidRDefault="00E07DB3" w:rsidP="00A4429A">
      <w:pPr>
        <w:pStyle w:val="XMLFragment"/>
        <w:rPr>
          <w:lang w:val="en-US"/>
        </w:rPr>
      </w:pPr>
      <w:r w:rsidRPr="00F442A2">
        <w:rPr>
          <w:lang w:val="en-US"/>
        </w:rPr>
        <w:t xml:space="preserve">    &lt;rim:Value&gt;20041225212010&lt;/rim:Value&gt;</w:t>
      </w:r>
    </w:p>
    <w:p w14:paraId="48D61F4B" w14:textId="77777777" w:rsidR="00E07DB3" w:rsidRPr="00F442A2" w:rsidRDefault="00E07DB3" w:rsidP="00A4429A">
      <w:pPr>
        <w:pStyle w:val="XMLFragment"/>
        <w:rPr>
          <w:lang w:val="en-US"/>
        </w:rPr>
      </w:pPr>
      <w:r w:rsidRPr="00F442A2">
        <w:rPr>
          <w:lang w:val="en-US"/>
        </w:rPr>
        <w:t xml:space="preserve">  &lt;/rim:ValueList&gt;</w:t>
      </w:r>
    </w:p>
    <w:p w14:paraId="597B4B53" w14:textId="77777777" w:rsidR="00E07DB3" w:rsidRPr="00F442A2" w:rsidRDefault="00E07DB3" w:rsidP="00A4429A">
      <w:pPr>
        <w:pStyle w:val="XMLFragment"/>
        <w:rPr>
          <w:lang w:val="en-US"/>
        </w:rPr>
      </w:pPr>
      <w:r w:rsidRPr="00F442A2">
        <w:rPr>
          <w:lang w:val="en-US"/>
        </w:rPr>
        <w:t>&lt;/rim:Slot&gt;</w:t>
      </w:r>
    </w:p>
    <w:p w14:paraId="6A058924" w14:textId="77777777" w:rsidR="00E07DB3" w:rsidRPr="00F442A2" w:rsidRDefault="00E07DB3" w:rsidP="00A4429A">
      <w:pPr>
        <w:pStyle w:val="BodyText"/>
      </w:pPr>
    </w:p>
    <w:p w14:paraId="716B09AF" w14:textId="77777777" w:rsidR="00E07DB3" w:rsidRPr="00F442A2" w:rsidRDefault="00E07DB3" w:rsidP="009E7736">
      <w:pPr>
        <w:pStyle w:val="Heading5"/>
        <w:numPr>
          <w:ilvl w:val="4"/>
          <w:numId w:val="5"/>
        </w:numPr>
        <w:tabs>
          <w:tab w:val="clear" w:pos="1008"/>
          <w:tab w:val="clear" w:pos="1980"/>
        </w:tabs>
        <w:suppressAutoHyphens w:val="0"/>
      </w:pPr>
      <w:bookmarkStart w:id="1299" w:name="_Toc352575126"/>
      <w:bookmarkStart w:id="1300" w:name="_Ref363556974"/>
      <w:bookmarkStart w:id="1301" w:name="_Toc364252884"/>
      <w:bookmarkStart w:id="1302" w:name="_Toc367877010"/>
      <w:r w:rsidRPr="00F442A2">
        <w:t>SubmissionSet.title</w:t>
      </w:r>
      <w:bookmarkEnd w:id="1299"/>
      <w:bookmarkEnd w:id="1300"/>
      <w:bookmarkEnd w:id="1301"/>
      <w:bookmarkEnd w:id="1302"/>
    </w:p>
    <w:p w14:paraId="325F7616" w14:textId="77777777" w:rsidR="00E07DB3" w:rsidRPr="00F442A2" w:rsidRDefault="00E07DB3" w:rsidP="000766F4">
      <w:pPr>
        <w:pStyle w:val="BodyText"/>
        <w:rPr>
          <w:b/>
          <w:bCs/>
        </w:rPr>
      </w:pPr>
      <w:r w:rsidRPr="00F442A2">
        <w:rPr>
          <w:b/>
          <w:bCs/>
        </w:rPr>
        <w:t>Description:</w:t>
      </w:r>
    </w:p>
    <w:p w14:paraId="1341F90B" w14:textId="59FDD300" w:rsidR="00E07DB3" w:rsidRPr="00F442A2" w:rsidRDefault="00E07DB3" w:rsidP="00E07DB3">
      <w:pPr>
        <w:pStyle w:val="BodyText"/>
      </w:pPr>
      <w:r w:rsidRPr="00F442A2">
        <w:t>Shall contain the title of the SubmissionSet.</w:t>
      </w:r>
    </w:p>
    <w:p w14:paraId="64FBE6AC" w14:textId="77777777" w:rsidR="00E07DB3" w:rsidRPr="00F442A2" w:rsidRDefault="00E07DB3" w:rsidP="000766F4">
      <w:pPr>
        <w:pStyle w:val="BodyText"/>
        <w:keepNext/>
        <w:rPr>
          <w:b/>
          <w:bCs/>
        </w:rPr>
      </w:pPr>
      <w:r w:rsidRPr="00F442A2">
        <w:rPr>
          <w:b/>
          <w:bCs/>
        </w:rPr>
        <w:t>Coding:</w:t>
      </w:r>
    </w:p>
    <w:p w14:paraId="2ECD3FDC" w14:textId="77777777" w:rsidR="00E07DB3" w:rsidRPr="00F442A2" w:rsidRDefault="00E07DB3" w:rsidP="00E07DB3">
      <w:pPr>
        <w:pStyle w:val="BodyText"/>
      </w:pPr>
      <w:r w:rsidRPr="00F442A2">
        <w:t>The format of SubmissionSet.title shall be any string of length less than 256 characters.</w:t>
      </w:r>
    </w:p>
    <w:p w14:paraId="13179991" w14:textId="77777777" w:rsidR="00E07DB3" w:rsidRPr="00F442A2" w:rsidRDefault="00E07DB3" w:rsidP="00E07DB3">
      <w:pPr>
        <w:pStyle w:val="BodyText"/>
      </w:pPr>
      <w:r w:rsidRPr="00F442A2">
        <w:t>SubmissionSet.title is represented in ebXML as the "value" attribute of the LocalizedString element within the ebRIM Name structure. There can be only one ebRIM Name structure per SubmissionSet.</w:t>
      </w:r>
    </w:p>
    <w:p w14:paraId="0B6AFD76" w14:textId="77777777" w:rsidR="00E07DB3" w:rsidRPr="00F442A2" w:rsidRDefault="00E07DB3" w:rsidP="00E07DB3">
      <w:pPr>
        <w:pStyle w:val="BodyText"/>
      </w:pPr>
      <w:r w:rsidRPr="00F442A2">
        <w:t>The following example shows a title for the SubmissionSet.</w:t>
      </w:r>
    </w:p>
    <w:p w14:paraId="228A4AAC" w14:textId="77777777" w:rsidR="00E07DB3" w:rsidRPr="00F442A2" w:rsidRDefault="00E07DB3" w:rsidP="00A4429A">
      <w:pPr>
        <w:pStyle w:val="BodyText"/>
      </w:pPr>
    </w:p>
    <w:p w14:paraId="2E5F61CE" w14:textId="77777777" w:rsidR="00E07DB3" w:rsidRPr="00F442A2" w:rsidRDefault="00E07DB3" w:rsidP="00A4429A">
      <w:pPr>
        <w:pStyle w:val="XMLFragment"/>
        <w:rPr>
          <w:lang w:val="en-US"/>
        </w:rPr>
      </w:pPr>
      <w:r w:rsidRPr="00F442A2">
        <w:rPr>
          <w:lang w:val="en-US"/>
        </w:rPr>
        <w:t>&lt;rim:Name&gt;</w:t>
      </w:r>
    </w:p>
    <w:p w14:paraId="1C37F3F4" w14:textId="77777777" w:rsidR="00E07DB3" w:rsidRPr="00F442A2" w:rsidRDefault="00E07DB3" w:rsidP="00A4429A">
      <w:pPr>
        <w:pStyle w:val="XMLFragment"/>
        <w:rPr>
          <w:lang w:val="en-US"/>
        </w:rPr>
      </w:pPr>
      <w:r w:rsidRPr="00F442A2">
        <w:rPr>
          <w:lang w:val="en-US"/>
        </w:rPr>
        <w:t xml:space="preserve">  &lt;LocalizedString value="Example Submission Set Title"/&gt;</w:t>
      </w:r>
    </w:p>
    <w:p w14:paraId="2996A27F" w14:textId="77777777" w:rsidR="00E07DB3" w:rsidRPr="00F442A2" w:rsidRDefault="00E07DB3" w:rsidP="00A4429A">
      <w:pPr>
        <w:pStyle w:val="XMLFragment"/>
        <w:rPr>
          <w:lang w:val="en-US"/>
        </w:rPr>
      </w:pPr>
      <w:r w:rsidRPr="00F442A2">
        <w:rPr>
          <w:lang w:val="en-US"/>
        </w:rPr>
        <w:t>&lt;/rim:Name&gt;</w:t>
      </w:r>
      <w:r w:rsidRPr="00F442A2">
        <w:rPr>
          <w:lang w:val="en-US"/>
        </w:rPr>
        <w:tab/>
      </w:r>
    </w:p>
    <w:p w14:paraId="12E4A739" w14:textId="77777777" w:rsidR="0064503F" w:rsidRPr="00F442A2" w:rsidRDefault="0064503F" w:rsidP="00526BF4">
      <w:pPr>
        <w:pStyle w:val="BodyText"/>
      </w:pPr>
      <w:bookmarkStart w:id="1303" w:name="_Toc355944521"/>
      <w:bookmarkStart w:id="1304" w:name="_Toc355947441"/>
      <w:bookmarkStart w:id="1305" w:name="_Toc355948564"/>
      <w:bookmarkStart w:id="1306" w:name="_Toc356293520"/>
      <w:bookmarkStart w:id="1307" w:name="_Toc357585812"/>
      <w:bookmarkStart w:id="1308" w:name="_Ref287419741"/>
      <w:bookmarkStart w:id="1309" w:name="_Toc352575127"/>
      <w:bookmarkStart w:id="1310" w:name="_Ref355245664"/>
      <w:bookmarkStart w:id="1311" w:name="_Toc364252885"/>
      <w:bookmarkStart w:id="1312" w:name="_Toc367877011"/>
      <w:bookmarkEnd w:id="1303"/>
      <w:bookmarkEnd w:id="1304"/>
      <w:bookmarkEnd w:id="1305"/>
      <w:bookmarkEnd w:id="1306"/>
      <w:bookmarkEnd w:id="1307"/>
    </w:p>
    <w:p w14:paraId="68EFFB50" w14:textId="77777777" w:rsidR="00E07DB3" w:rsidRPr="00F442A2" w:rsidRDefault="00E07DB3" w:rsidP="009E7736">
      <w:pPr>
        <w:pStyle w:val="Heading5"/>
        <w:numPr>
          <w:ilvl w:val="4"/>
          <w:numId w:val="5"/>
        </w:numPr>
        <w:tabs>
          <w:tab w:val="clear" w:pos="1008"/>
          <w:tab w:val="clear" w:pos="1980"/>
        </w:tabs>
        <w:suppressAutoHyphens w:val="0"/>
      </w:pPr>
      <w:r w:rsidRPr="00F442A2">
        <w:t>SubmissionSet.unique</w:t>
      </w:r>
      <w:bookmarkEnd w:id="1308"/>
      <w:r w:rsidRPr="00F442A2">
        <w:t>Id</w:t>
      </w:r>
      <w:bookmarkEnd w:id="1309"/>
      <w:bookmarkEnd w:id="1310"/>
      <w:bookmarkEnd w:id="1311"/>
      <w:bookmarkEnd w:id="1312"/>
    </w:p>
    <w:p w14:paraId="59892273" w14:textId="77777777" w:rsidR="00E07DB3" w:rsidRPr="00F442A2" w:rsidRDefault="00E07DB3" w:rsidP="000766F4">
      <w:pPr>
        <w:pStyle w:val="BodyText"/>
        <w:rPr>
          <w:b/>
          <w:bCs/>
        </w:rPr>
      </w:pPr>
      <w:r w:rsidRPr="00F442A2">
        <w:rPr>
          <w:b/>
          <w:bCs/>
        </w:rPr>
        <w:t>Description:</w:t>
      </w:r>
    </w:p>
    <w:p w14:paraId="7CFB6F50" w14:textId="77777777" w:rsidR="00E07DB3" w:rsidRPr="00F442A2" w:rsidRDefault="00E07DB3" w:rsidP="00E07DB3">
      <w:pPr>
        <w:pStyle w:val="BodyText"/>
      </w:pPr>
      <w:r w:rsidRPr="00F442A2">
        <w:t>The globally unique identifier for the SubmissionSet assigned by the entity that contributed the SubmissionSet.</w:t>
      </w:r>
    </w:p>
    <w:p w14:paraId="54EA5296" w14:textId="77777777" w:rsidR="00E07DB3" w:rsidRPr="00F442A2" w:rsidRDefault="00E07DB3" w:rsidP="000766F4">
      <w:pPr>
        <w:pStyle w:val="BodyText"/>
        <w:rPr>
          <w:b/>
          <w:bCs/>
        </w:rPr>
      </w:pPr>
      <w:r w:rsidRPr="00F442A2">
        <w:rPr>
          <w:b/>
          <w:bCs/>
        </w:rPr>
        <w:t>Coding:</w:t>
      </w:r>
    </w:p>
    <w:p w14:paraId="3C6F2E84" w14:textId="77777777" w:rsidR="00E07DB3" w:rsidRPr="00F442A2" w:rsidRDefault="00E07DB3" w:rsidP="00E07DB3">
      <w:pPr>
        <w:pStyle w:val="BodyText"/>
      </w:pPr>
      <w:r w:rsidRPr="00F442A2">
        <w:t xml:space="preserve">The format of the SubmissionSet.uniqueId value is OID (see </w:t>
      </w:r>
      <w:r w:rsidR="00E3287C" w:rsidRPr="00F442A2">
        <w:t>Table 4.2.3.1.7-2)</w:t>
      </w:r>
      <w:r w:rsidRPr="00F442A2">
        <w:t>.</w:t>
      </w:r>
    </w:p>
    <w:p w14:paraId="1058589F" w14:textId="0B632A17" w:rsidR="00E07DB3" w:rsidRPr="00F442A2" w:rsidRDefault="00E07DB3" w:rsidP="00E07DB3">
      <w:pPr>
        <w:pStyle w:val="BodyText"/>
      </w:pPr>
      <w:r w:rsidRPr="00F442A2">
        <w:lastRenderedPageBreak/>
        <w:t xml:space="preserve">The value is coded within a single ebRIM ExternalIdentifier element which references, and is contained in, the RegistryPackage representing the SubmissionSet. See </w:t>
      </w:r>
      <w:r w:rsidR="00E3287C" w:rsidRPr="00F442A2">
        <w:t>S</w:t>
      </w:r>
      <w:r w:rsidRPr="00F442A2">
        <w:t xml:space="preserve">ection </w:t>
      </w:r>
      <w:r w:rsidR="00F13135" w:rsidRPr="00F442A2">
        <w:fldChar w:fldCharType="begin"/>
      </w:r>
      <w:r w:rsidRPr="00F442A2">
        <w:instrText xml:space="preserve"> REF _Ref355096158 \r \h </w:instrText>
      </w:r>
      <w:r w:rsidR="00F13135" w:rsidRPr="00F442A2">
        <w:fldChar w:fldCharType="separate"/>
      </w:r>
      <w:r w:rsidR="00B85B78" w:rsidRPr="00F442A2">
        <w:t>4.2.3.1.3</w:t>
      </w:r>
      <w:r w:rsidR="00F13135" w:rsidRPr="00F442A2">
        <w:fldChar w:fldCharType="end"/>
      </w:r>
      <w:r w:rsidRPr="00F442A2">
        <w:t xml:space="preserve"> for a description of coding an ebRIM ExternalIdentifier. There shall be only a single uniqueId value.</w:t>
      </w:r>
    </w:p>
    <w:p w14:paraId="284C76FF" w14:textId="77777777" w:rsidR="00E07DB3" w:rsidRPr="00F442A2" w:rsidRDefault="00E07DB3" w:rsidP="00E07DB3">
      <w:pPr>
        <w:pStyle w:val="BodyText"/>
      </w:pPr>
      <w:r w:rsidRPr="00F442A2">
        <w:t>The following example shows a uniqueId of 1.2.3.4.5.</w:t>
      </w:r>
    </w:p>
    <w:p w14:paraId="187DE710" w14:textId="77777777" w:rsidR="00E07DB3" w:rsidRPr="00F442A2" w:rsidRDefault="00E07DB3" w:rsidP="00A4429A">
      <w:pPr>
        <w:pStyle w:val="BodyText"/>
      </w:pPr>
    </w:p>
    <w:p w14:paraId="3115FCCC" w14:textId="77777777" w:rsidR="00E07DB3" w:rsidRPr="00F442A2" w:rsidRDefault="00E07DB3" w:rsidP="00A4429A">
      <w:pPr>
        <w:pStyle w:val="XMLFragment"/>
        <w:rPr>
          <w:lang w:val="en-US"/>
        </w:rPr>
      </w:pPr>
      <w:r w:rsidRPr="00F442A2">
        <w:rPr>
          <w:lang w:val="en-US"/>
        </w:rPr>
        <w:t xml:space="preserve">&lt;rim:ExternalIdentifier </w:t>
      </w:r>
    </w:p>
    <w:p w14:paraId="338FE97D" w14:textId="77777777" w:rsidR="00E07DB3" w:rsidRPr="00F442A2" w:rsidRDefault="00E07DB3" w:rsidP="00A4429A">
      <w:pPr>
        <w:pStyle w:val="XMLFragment"/>
        <w:rPr>
          <w:lang w:val="en-US"/>
        </w:rPr>
      </w:pPr>
      <w:r w:rsidRPr="00F442A2">
        <w:rPr>
          <w:lang w:val="en-US"/>
        </w:rPr>
        <w:t xml:space="preserve">    identificationScheme="urn:uuid:96fdda7c-d067-4183-912e-bf5ee74998a8"</w:t>
      </w:r>
    </w:p>
    <w:p w14:paraId="32FD2FE9" w14:textId="77777777" w:rsidR="00E07DB3" w:rsidRPr="00F442A2" w:rsidRDefault="00E07DB3" w:rsidP="00A4429A">
      <w:pPr>
        <w:pStyle w:val="XMLFragment"/>
        <w:rPr>
          <w:lang w:val="en-US"/>
        </w:rPr>
      </w:pPr>
      <w:r w:rsidRPr="00F442A2">
        <w:rPr>
          <w:lang w:val="en-US"/>
        </w:rPr>
        <w:t xml:space="preserve">    id="IdExample_059" </w:t>
      </w:r>
    </w:p>
    <w:p w14:paraId="3623CCC5" w14:textId="77777777" w:rsidR="00E07DB3" w:rsidRPr="00F442A2" w:rsidRDefault="00E07DB3" w:rsidP="00A4429A">
      <w:pPr>
        <w:pStyle w:val="XMLFragment"/>
        <w:rPr>
          <w:lang w:val="en-US"/>
        </w:rPr>
      </w:pPr>
      <w:r w:rsidRPr="00F442A2">
        <w:rPr>
          <w:lang w:val="en-US"/>
        </w:rPr>
        <w:t xml:space="preserve">    objectType="urn:oasis:names:tc:ebxml-regrep:ObjectType:RegistryObject:ExternalIdentifier"</w:t>
      </w:r>
    </w:p>
    <w:p w14:paraId="16737437" w14:textId="77777777" w:rsidR="00E07DB3" w:rsidRPr="00F442A2" w:rsidRDefault="00E07DB3" w:rsidP="00A4429A">
      <w:pPr>
        <w:pStyle w:val="XMLFragment"/>
        <w:rPr>
          <w:lang w:val="en-US"/>
        </w:rPr>
      </w:pPr>
      <w:r w:rsidRPr="00F442A2">
        <w:rPr>
          <w:lang w:val="en-US"/>
        </w:rPr>
        <w:t xml:space="preserve">    value="1.2.3.4.5" </w:t>
      </w:r>
    </w:p>
    <w:p w14:paraId="663E22DE" w14:textId="77777777" w:rsidR="00E07DB3" w:rsidRPr="00F442A2" w:rsidRDefault="00E07DB3" w:rsidP="00A4429A">
      <w:pPr>
        <w:pStyle w:val="XMLFragment"/>
        <w:rPr>
          <w:lang w:val="en-US"/>
        </w:rPr>
      </w:pPr>
      <w:r w:rsidRPr="00F442A2">
        <w:rPr>
          <w:lang w:val="en-US"/>
        </w:rPr>
        <w:t xml:space="preserve">    registryObject="SubmissionSet01"&gt;</w:t>
      </w:r>
    </w:p>
    <w:p w14:paraId="78CC8406" w14:textId="77777777" w:rsidR="00E07DB3" w:rsidRPr="00F442A2" w:rsidRDefault="00E07DB3" w:rsidP="00A4429A">
      <w:pPr>
        <w:pStyle w:val="XMLFragment"/>
        <w:rPr>
          <w:lang w:val="en-US"/>
        </w:rPr>
      </w:pPr>
      <w:r w:rsidRPr="00F442A2">
        <w:rPr>
          <w:lang w:val="en-US"/>
        </w:rPr>
        <w:t xml:space="preserve">  &lt;rim:Name&gt;</w:t>
      </w:r>
    </w:p>
    <w:p w14:paraId="58F1D12A" w14:textId="77777777" w:rsidR="00E07DB3" w:rsidRPr="00F442A2" w:rsidRDefault="00E07DB3" w:rsidP="00A4429A">
      <w:pPr>
        <w:pStyle w:val="XMLFragment"/>
        <w:rPr>
          <w:lang w:val="en-US"/>
        </w:rPr>
      </w:pPr>
      <w:r w:rsidRPr="00F442A2">
        <w:rPr>
          <w:lang w:val="en-US"/>
        </w:rPr>
        <w:t xml:space="preserve">    &lt;rim:LocalizedString value = "XDSSubmissionSet.uniqueId"/&gt;</w:t>
      </w:r>
    </w:p>
    <w:p w14:paraId="4FF2232E" w14:textId="77777777" w:rsidR="00E07DB3" w:rsidRPr="00F442A2" w:rsidRDefault="00E07DB3" w:rsidP="00A4429A">
      <w:pPr>
        <w:pStyle w:val="XMLFragment"/>
        <w:rPr>
          <w:lang w:val="en-US"/>
        </w:rPr>
      </w:pPr>
      <w:r w:rsidRPr="00F442A2">
        <w:rPr>
          <w:lang w:val="en-US"/>
        </w:rPr>
        <w:t xml:space="preserve">  &lt;/rim:Name&gt;</w:t>
      </w:r>
    </w:p>
    <w:p w14:paraId="173C7D45" w14:textId="77777777" w:rsidR="00E07DB3" w:rsidRPr="00F442A2" w:rsidRDefault="00E07DB3" w:rsidP="00A4429A">
      <w:pPr>
        <w:pStyle w:val="XMLFragment"/>
        <w:rPr>
          <w:lang w:val="en-US"/>
        </w:rPr>
      </w:pPr>
      <w:r w:rsidRPr="00F442A2">
        <w:rPr>
          <w:lang w:val="en-US"/>
        </w:rPr>
        <w:t>&lt;/rim:ExternalIdentifier&gt;</w:t>
      </w:r>
    </w:p>
    <w:p w14:paraId="069E8694" w14:textId="77777777" w:rsidR="00E07DB3" w:rsidRPr="00F442A2" w:rsidRDefault="00E07DB3" w:rsidP="00A4429A">
      <w:pPr>
        <w:pStyle w:val="BodyText"/>
      </w:pPr>
    </w:p>
    <w:p w14:paraId="0A9D8C53" w14:textId="77777777" w:rsidR="002E50F8" w:rsidRPr="00F442A2" w:rsidRDefault="002E50F8" w:rsidP="009E7736">
      <w:pPr>
        <w:pStyle w:val="Heading5"/>
        <w:numPr>
          <w:ilvl w:val="4"/>
          <w:numId w:val="5"/>
        </w:numPr>
        <w:tabs>
          <w:tab w:val="clear" w:pos="1008"/>
          <w:tab w:val="clear" w:pos="1980"/>
        </w:tabs>
        <w:suppressAutoHyphens w:val="0"/>
      </w:pPr>
      <w:bookmarkStart w:id="1313" w:name="_Toc367876829"/>
      <w:bookmarkStart w:id="1314" w:name="_Toc367877012"/>
      <w:bookmarkStart w:id="1315" w:name="_Toc367877182"/>
      <w:bookmarkEnd w:id="1313"/>
      <w:bookmarkEnd w:id="1314"/>
      <w:bookmarkEnd w:id="1315"/>
      <w:r w:rsidRPr="00F442A2">
        <w:t xml:space="preserve"> </w:t>
      </w:r>
      <w:bookmarkStart w:id="1316" w:name="_Toc367877013"/>
      <w:bookmarkStart w:id="1317" w:name="_Ref458684433"/>
      <w:r w:rsidRPr="00F442A2">
        <w:t>SubmissionSet.limitedMetadata</w:t>
      </w:r>
      <w:bookmarkEnd w:id="1316"/>
      <w:bookmarkEnd w:id="1317"/>
    </w:p>
    <w:p w14:paraId="591CF43D" w14:textId="77777777" w:rsidR="002E50F8" w:rsidRPr="00F442A2" w:rsidRDefault="002E50F8" w:rsidP="000766F4">
      <w:pPr>
        <w:pStyle w:val="BodyText"/>
        <w:rPr>
          <w:b/>
          <w:bCs/>
        </w:rPr>
      </w:pPr>
      <w:r w:rsidRPr="00F442A2">
        <w:rPr>
          <w:b/>
          <w:bCs/>
        </w:rPr>
        <w:t>Description:</w:t>
      </w:r>
    </w:p>
    <w:p w14:paraId="46D2A8D1" w14:textId="668EEDBC" w:rsidR="002E50F8" w:rsidRPr="00F442A2" w:rsidRDefault="002E50F8" w:rsidP="002E50F8">
      <w:pPr>
        <w:pStyle w:val="BodyText"/>
      </w:pPr>
      <w:r w:rsidRPr="00F442A2">
        <w:t xml:space="preserve">Indicates whether the </w:t>
      </w:r>
      <w:r w:rsidR="00884F12" w:rsidRPr="00F442A2">
        <w:t>SubmissionSet</w:t>
      </w:r>
      <w:r w:rsidRPr="00F442A2">
        <w:t xml:space="preserve"> was created using the less rigorous requirements of metadata as defined for the Metadata-Limited Document Source. </w:t>
      </w:r>
    </w:p>
    <w:p w14:paraId="1AA33FE8" w14:textId="77777777" w:rsidR="002E50F8" w:rsidRPr="00F442A2" w:rsidRDefault="002E50F8" w:rsidP="000766F4">
      <w:pPr>
        <w:pStyle w:val="BodyText"/>
        <w:keepNext/>
        <w:rPr>
          <w:b/>
          <w:bCs/>
        </w:rPr>
      </w:pPr>
      <w:r w:rsidRPr="00F442A2">
        <w:rPr>
          <w:b/>
          <w:bCs/>
        </w:rPr>
        <w:t xml:space="preserve">Coding: </w:t>
      </w:r>
    </w:p>
    <w:p w14:paraId="03D762EE" w14:textId="77777777" w:rsidR="002E50F8" w:rsidRPr="00F442A2" w:rsidRDefault="002E50F8" w:rsidP="002E50F8">
      <w:pPr>
        <w:pStyle w:val="BodyText"/>
      </w:pPr>
      <w:r w:rsidRPr="00F442A2">
        <w:t xml:space="preserve">The </w:t>
      </w:r>
      <w:r w:rsidR="00884F12" w:rsidRPr="00F442A2">
        <w:t>SubmissionSet</w:t>
      </w:r>
      <w:r w:rsidRPr="00F442A2">
        <w:t xml:space="preserve"> is flagged using an ebRIM Classification with a </w:t>
      </w:r>
      <w:r w:rsidR="00B64D20" w:rsidRPr="00F442A2">
        <w:t xml:space="preserve">classificationNode </w:t>
      </w:r>
      <w:r w:rsidRPr="00F442A2">
        <w:t xml:space="preserve">of </w:t>
      </w:r>
      <w:r w:rsidR="00884F12" w:rsidRPr="00F442A2">
        <w:rPr>
          <w:rFonts w:ascii="Courier New" w:hAnsi="Courier New" w:cs="Courier New"/>
          <w:sz w:val="20"/>
        </w:rPr>
        <w:t>urn:uuid:5003a9db-8d8d-49e6-bf0c-990e34ac7707</w:t>
      </w:r>
      <w:r w:rsidR="00694930" w:rsidRPr="00F442A2">
        <w:t xml:space="preserve">. </w:t>
      </w:r>
      <w:r w:rsidRPr="00F442A2">
        <w:t>Zero or one may be present.</w:t>
      </w:r>
    </w:p>
    <w:p w14:paraId="78FAE80C" w14:textId="77777777" w:rsidR="00884F12" w:rsidRPr="00F442A2" w:rsidRDefault="00884F12">
      <w:pPr>
        <w:pStyle w:val="BodyText"/>
      </w:pPr>
      <w:r w:rsidRPr="00F442A2">
        <w:t xml:space="preserve">The following example marks the “SubmissionSet” SubmissionSet as created via the less rigorous metadata requirements. </w:t>
      </w:r>
    </w:p>
    <w:p w14:paraId="4CA51F47" w14:textId="77777777" w:rsidR="00884F12" w:rsidRPr="00F442A2" w:rsidRDefault="00884F12">
      <w:pPr>
        <w:pStyle w:val="BodyText"/>
      </w:pPr>
    </w:p>
    <w:p w14:paraId="75ADB7A3" w14:textId="77777777" w:rsidR="00884F12" w:rsidRPr="00F442A2" w:rsidRDefault="00884F12" w:rsidP="00A4429A">
      <w:pPr>
        <w:pStyle w:val="XMLFragment"/>
        <w:rPr>
          <w:lang w:val="en-US"/>
        </w:rPr>
      </w:pPr>
      <w:r w:rsidRPr="00F442A2">
        <w:rPr>
          <w:lang w:val="en-US"/>
        </w:rPr>
        <w:t>&lt;RegistryPackage id="SubmissionSet"&gt;</w:t>
      </w:r>
    </w:p>
    <w:p w14:paraId="246AE80B" w14:textId="77777777" w:rsidR="00884F12" w:rsidRPr="00F442A2" w:rsidRDefault="00884F12" w:rsidP="00A4429A">
      <w:pPr>
        <w:pStyle w:val="XMLFragment"/>
        <w:rPr>
          <w:lang w:val="en-US"/>
        </w:rPr>
      </w:pPr>
      <w:r w:rsidRPr="00F442A2">
        <w:rPr>
          <w:lang w:val="en-US"/>
        </w:rPr>
        <w:t xml:space="preserve"> (…)</w:t>
      </w:r>
    </w:p>
    <w:p w14:paraId="3454C357" w14:textId="77777777" w:rsidR="00884F12" w:rsidRPr="00F442A2" w:rsidRDefault="00884F12" w:rsidP="00A4429A">
      <w:pPr>
        <w:pStyle w:val="XMLFragment"/>
        <w:rPr>
          <w:lang w:val="en-US"/>
        </w:rPr>
      </w:pPr>
      <w:r w:rsidRPr="00F442A2">
        <w:rPr>
          <w:lang w:val="en-US"/>
        </w:rPr>
        <w:t xml:space="preserve">    &lt;Classification classifiedObject="SubmissionSet"</w:t>
      </w:r>
    </w:p>
    <w:p w14:paraId="32D6B62D" w14:textId="77777777" w:rsidR="00884F12" w:rsidRPr="00F442A2" w:rsidRDefault="00884F12" w:rsidP="00A4429A">
      <w:pPr>
        <w:pStyle w:val="XMLFragment"/>
        <w:rPr>
          <w:lang w:val="en-US"/>
        </w:rPr>
      </w:pPr>
      <w:r w:rsidRPr="00F442A2">
        <w:rPr>
          <w:lang w:val="en-US"/>
        </w:rPr>
        <w:t xml:space="preserve">        classificationNode="urn:uuid:a54d6aa5-d40d-43f9-88c5-b4633d873bdd"/&gt;</w:t>
      </w:r>
    </w:p>
    <w:p w14:paraId="7217A074" w14:textId="77777777" w:rsidR="00884F12" w:rsidRPr="00F442A2" w:rsidRDefault="00884F12" w:rsidP="00A4429A">
      <w:pPr>
        <w:pStyle w:val="XMLFragment"/>
        <w:rPr>
          <w:lang w:val="en-US"/>
        </w:rPr>
      </w:pPr>
      <w:r w:rsidRPr="00F442A2">
        <w:rPr>
          <w:lang w:val="en-US"/>
        </w:rPr>
        <w:t xml:space="preserve">    &lt;Classification classifiedObject="SubmissionSet"</w:t>
      </w:r>
    </w:p>
    <w:p w14:paraId="0F73869E" w14:textId="77777777" w:rsidR="00884F12" w:rsidRPr="00F442A2" w:rsidRDefault="00884F12" w:rsidP="00A4429A">
      <w:pPr>
        <w:pStyle w:val="XMLFragment"/>
        <w:rPr>
          <w:lang w:val="en-US"/>
        </w:rPr>
      </w:pPr>
      <w:r w:rsidRPr="00F442A2">
        <w:rPr>
          <w:lang w:val="en-US"/>
        </w:rPr>
        <w:tab/>
        <w:t xml:space="preserve">  classificationNode="urn:uuid:5003a9db-8d8d-49e6-bf0c-990e34ac7707"/&gt;</w:t>
      </w:r>
    </w:p>
    <w:p w14:paraId="5E001444" w14:textId="77777777" w:rsidR="00884F12" w:rsidRPr="00F442A2" w:rsidRDefault="00884F12" w:rsidP="00A4429A">
      <w:pPr>
        <w:pStyle w:val="XMLFragment"/>
        <w:rPr>
          <w:lang w:val="en-US"/>
        </w:rPr>
      </w:pPr>
      <w:r w:rsidRPr="00F442A2">
        <w:rPr>
          <w:lang w:val="en-US"/>
        </w:rPr>
        <w:t xml:space="preserve"> (…)</w:t>
      </w:r>
    </w:p>
    <w:p w14:paraId="44166FBC" w14:textId="77777777" w:rsidR="00884F12" w:rsidRPr="00F442A2" w:rsidRDefault="00884F12" w:rsidP="00A4429A">
      <w:pPr>
        <w:pStyle w:val="XMLFragment"/>
        <w:rPr>
          <w:lang w:val="en-US"/>
        </w:rPr>
      </w:pPr>
      <w:r w:rsidRPr="00F442A2">
        <w:rPr>
          <w:lang w:val="en-US"/>
        </w:rPr>
        <w:t>&lt;/RegistryPackage&gt;</w:t>
      </w:r>
    </w:p>
    <w:p w14:paraId="2BC962E1" w14:textId="77777777" w:rsidR="002E50F8" w:rsidRPr="00F442A2" w:rsidRDefault="002E50F8" w:rsidP="00A4429A">
      <w:pPr>
        <w:pStyle w:val="BodyText"/>
      </w:pPr>
    </w:p>
    <w:p w14:paraId="67E31492" w14:textId="77777777" w:rsidR="00E07DB3" w:rsidRPr="00F442A2" w:rsidRDefault="00E07DB3" w:rsidP="009E7736">
      <w:pPr>
        <w:pStyle w:val="Heading4"/>
        <w:numPr>
          <w:ilvl w:val="3"/>
          <w:numId w:val="5"/>
        </w:numPr>
        <w:tabs>
          <w:tab w:val="clear" w:pos="1980"/>
        </w:tabs>
        <w:suppressAutoHyphens w:val="0"/>
        <w:ind w:left="1008" w:hanging="1008"/>
      </w:pPr>
      <w:bookmarkStart w:id="1318" w:name="_Toc330997942"/>
      <w:bookmarkStart w:id="1319" w:name="_Toc352575129"/>
      <w:r w:rsidRPr="00F442A2">
        <w:t xml:space="preserve"> </w:t>
      </w:r>
      <w:bookmarkStart w:id="1320" w:name="_Ref357150615"/>
      <w:bookmarkStart w:id="1321" w:name="_Toc364252886"/>
      <w:bookmarkStart w:id="1322" w:name="_Toc367877014"/>
      <w:r w:rsidRPr="00F442A2">
        <w:t>Folder Attributes</w:t>
      </w:r>
      <w:bookmarkEnd w:id="1318"/>
      <w:bookmarkEnd w:id="1319"/>
      <w:bookmarkEnd w:id="1320"/>
      <w:bookmarkEnd w:id="1321"/>
      <w:bookmarkEnd w:id="1322"/>
    </w:p>
    <w:p w14:paraId="47590BA5" w14:textId="14433EC2" w:rsidR="00E07DB3" w:rsidRPr="00F442A2" w:rsidRDefault="00E07DB3" w:rsidP="00526BF4">
      <w:pPr>
        <w:pStyle w:val="BodyText"/>
      </w:pPr>
      <w:r w:rsidRPr="00F442A2">
        <w:rPr>
          <w:lang w:eastAsia="ar-SA"/>
        </w:rPr>
        <w:t xml:space="preserve">The following metadata elements shall be used to describe a Folder. Each attribute shown below is an attribute on the RegistryPackage object defining the Folder. The attribute name is defined with a prefix of the object type of Folder when referenced by other objects, for example </w:t>
      </w:r>
      <w:r w:rsidRPr="00F442A2">
        <w:rPr>
          <w:lang w:eastAsia="ar-SA"/>
        </w:rPr>
        <w:lastRenderedPageBreak/>
        <w:t xml:space="preserve">Folder.patientId. </w:t>
      </w:r>
      <w:r w:rsidR="00C43AE5" w:rsidRPr="00F442A2">
        <w:t>S</w:t>
      </w:r>
      <w:r w:rsidRPr="00F442A2">
        <w:t xml:space="preserve">ee </w:t>
      </w:r>
      <w:r w:rsidR="00E3287C" w:rsidRPr="00F442A2">
        <w:t>S</w:t>
      </w:r>
      <w:r w:rsidRPr="00F442A2">
        <w:t xml:space="preserve">ection </w:t>
      </w:r>
      <w:r w:rsidR="00A05677" w:rsidRPr="005A199D">
        <w:t>4.2.3.1.8</w:t>
      </w:r>
      <w:r w:rsidRPr="00A05677">
        <w:t xml:space="preserve"> f</w:t>
      </w:r>
      <w:r w:rsidRPr="00F442A2">
        <w:t>or the general format of DocumentEntry, Folder and SubmissionSet attribute tables.</w:t>
      </w:r>
    </w:p>
    <w:p w14:paraId="3E20873E" w14:textId="77777777" w:rsidR="00E07DB3" w:rsidRPr="00F442A2" w:rsidRDefault="00E07DB3" w:rsidP="000766F4">
      <w:pPr>
        <w:pStyle w:val="TableTitle"/>
      </w:pPr>
      <w:bookmarkStart w:id="1323" w:name="_Ref355097108"/>
      <w:r w:rsidRPr="00F442A2">
        <w:t xml:space="preserve">Table </w:t>
      </w:r>
      <w:bookmarkEnd w:id="1323"/>
      <w:r w:rsidR="009A0FBD" w:rsidRPr="00F442A2">
        <w:t>4.2.3.4-1</w:t>
      </w:r>
      <w:r w:rsidRPr="00F442A2">
        <w:t>: Folder Metadata Attribute Definitions (previously Table 4.1-7)</w:t>
      </w:r>
    </w:p>
    <w:tbl>
      <w:tblPr>
        <w:tblW w:w="983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3870"/>
        <w:gridCol w:w="1170"/>
        <w:gridCol w:w="1710"/>
        <w:gridCol w:w="1170"/>
      </w:tblGrid>
      <w:tr w:rsidR="00E07DB3" w:rsidRPr="00F442A2" w14:paraId="33C58F56" w14:textId="77777777" w:rsidTr="00B93FE6">
        <w:trPr>
          <w:trHeight w:val="720"/>
          <w:tblHeader/>
        </w:trPr>
        <w:tc>
          <w:tcPr>
            <w:tcW w:w="1913" w:type="dxa"/>
            <w:shd w:val="clear" w:color="auto" w:fill="D9D9D9"/>
          </w:tcPr>
          <w:p w14:paraId="00F12840" w14:textId="77777777" w:rsidR="00E07DB3" w:rsidRPr="00F442A2" w:rsidRDefault="00E07DB3" w:rsidP="00F431B4">
            <w:pPr>
              <w:pStyle w:val="TableEntryHeader"/>
              <w:rPr>
                <w:noProof w:val="0"/>
              </w:rPr>
            </w:pPr>
            <w:r w:rsidRPr="00F442A2">
              <w:rPr>
                <w:noProof w:val="0"/>
              </w:rPr>
              <w:t>Folder Metadata Attribute</w:t>
            </w:r>
          </w:p>
        </w:tc>
        <w:tc>
          <w:tcPr>
            <w:tcW w:w="3870" w:type="dxa"/>
            <w:shd w:val="clear" w:color="auto" w:fill="D9D9D9"/>
          </w:tcPr>
          <w:p w14:paraId="3EA1C0BE" w14:textId="77777777" w:rsidR="00E07DB3" w:rsidRPr="00F442A2" w:rsidRDefault="00E07DB3" w:rsidP="00F431B4">
            <w:pPr>
              <w:pStyle w:val="TableEntryHeader"/>
              <w:rPr>
                <w:noProof w:val="0"/>
              </w:rPr>
            </w:pPr>
            <w:r w:rsidRPr="00F442A2">
              <w:rPr>
                <w:noProof w:val="0"/>
              </w:rPr>
              <w:t>Description</w:t>
            </w:r>
          </w:p>
        </w:tc>
        <w:tc>
          <w:tcPr>
            <w:tcW w:w="1170" w:type="dxa"/>
            <w:shd w:val="clear" w:color="auto" w:fill="D9D9D9"/>
          </w:tcPr>
          <w:p w14:paraId="5E6C1A48" w14:textId="77777777" w:rsidR="00E07DB3" w:rsidRPr="00F442A2" w:rsidRDefault="00E07DB3" w:rsidP="00F431B4">
            <w:pPr>
              <w:pStyle w:val="TableEntryHeader"/>
              <w:rPr>
                <w:noProof w:val="0"/>
              </w:rPr>
            </w:pPr>
            <w:r w:rsidRPr="00F442A2">
              <w:rPr>
                <w:noProof w:val="0"/>
              </w:rPr>
              <w:t>Form</w:t>
            </w:r>
          </w:p>
        </w:tc>
        <w:tc>
          <w:tcPr>
            <w:tcW w:w="1710" w:type="dxa"/>
            <w:shd w:val="clear" w:color="auto" w:fill="D9D9D9"/>
          </w:tcPr>
          <w:p w14:paraId="7439189D" w14:textId="77777777" w:rsidR="00E07DB3" w:rsidRPr="00F442A2" w:rsidRDefault="00E07DB3" w:rsidP="00F431B4">
            <w:pPr>
              <w:pStyle w:val="TableEntryHeader"/>
              <w:rPr>
                <w:noProof w:val="0"/>
              </w:rPr>
            </w:pPr>
            <w:r w:rsidRPr="00F442A2">
              <w:rPr>
                <w:noProof w:val="0"/>
              </w:rPr>
              <w:t>Coding</w:t>
            </w:r>
          </w:p>
        </w:tc>
        <w:tc>
          <w:tcPr>
            <w:tcW w:w="1170" w:type="dxa"/>
            <w:shd w:val="clear" w:color="auto" w:fill="D9D9D9"/>
          </w:tcPr>
          <w:p w14:paraId="4D7244C8" w14:textId="77777777" w:rsidR="00E07DB3" w:rsidRPr="00F442A2" w:rsidRDefault="00E07DB3" w:rsidP="00F431B4">
            <w:pPr>
              <w:pStyle w:val="TableEntryHeader"/>
              <w:rPr>
                <w:noProof w:val="0"/>
              </w:rPr>
            </w:pPr>
            <w:r w:rsidRPr="00F442A2">
              <w:rPr>
                <w:noProof w:val="0"/>
              </w:rPr>
              <w:t>Detail</w:t>
            </w:r>
            <w:r w:rsidR="00C43AE5" w:rsidRPr="00F442A2">
              <w:rPr>
                <w:noProof w:val="0"/>
              </w:rPr>
              <w:t xml:space="preserve"> (See Section)</w:t>
            </w:r>
          </w:p>
        </w:tc>
      </w:tr>
      <w:tr w:rsidR="00E07DB3" w:rsidRPr="00F442A2" w14:paraId="637FA086" w14:textId="77777777" w:rsidTr="00B85B78">
        <w:trPr>
          <w:cantSplit/>
        </w:trPr>
        <w:tc>
          <w:tcPr>
            <w:tcW w:w="1913" w:type="dxa"/>
          </w:tcPr>
          <w:p w14:paraId="3D18B88C" w14:textId="77777777" w:rsidR="00E07DB3" w:rsidRPr="00F442A2" w:rsidRDefault="00E07DB3" w:rsidP="00F431B4">
            <w:pPr>
              <w:pStyle w:val="TableEntry"/>
            </w:pPr>
            <w:r w:rsidRPr="00F442A2">
              <w:t>availabilityStatus</w:t>
            </w:r>
          </w:p>
        </w:tc>
        <w:tc>
          <w:tcPr>
            <w:tcW w:w="3870" w:type="dxa"/>
          </w:tcPr>
          <w:p w14:paraId="786CB8AF" w14:textId="77777777" w:rsidR="00E07DB3" w:rsidRPr="00F442A2" w:rsidRDefault="00E07DB3" w:rsidP="00F431B4">
            <w:pPr>
              <w:pStyle w:val="TableEntry"/>
            </w:pPr>
            <w:r w:rsidRPr="00F442A2">
              <w:t>The lifecycle status of the Folder</w:t>
            </w:r>
            <w:r w:rsidR="00E615BF" w:rsidRPr="00F442A2">
              <w:t>.</w:t>
            </w:r>
          </w:p>
        </w:tc>
        <w:tc>
          <w:tcPr>
            <w:tcW w:w="1170" w:type="dxa"/>
          </w:tcPr>
          <w:p w14:paraId="7DF60C01" w14:textId="77777777" w:rsidR="00E07DB3" w:rsidRPr="00F442A2" w:rsidRDefault="00E07DB3" w:rsidP="00F431B4">
            <w:pPr>
              <w:pStyle w:val="TableEntry"/>
            </w:pPr>
            <w:r w:rsidRPr="00F442A2">
              <w:t>Predefined URN</w:t>
            </w:r>
          </w:p>
        </w:tc>
        <w:tc>
          <w:tcPr>
            <w:tcW w:w="1710" w:type="dxa"/>
          </w:tcPr>
          <w:p w14:paraId="63377B12" w14:textId="77777777" w:rsidR="00E07DB3" w:rsidRPr="00F442A2" w:rsidRDefault="00E07DB3" w:rsidP="00F431B4">
            <w:pPr>
              <w:pStyle w:val="TableEntry"/>
            </w:pPr>
            <w:r w:rsidRPr="00F442A2">
              <w:t>XML attribute</w:t>
            </w:r>
          </w:p>
        </w:tc>
        <w:tc>
          <w:tcPr>
            <w:tcW w:w="1170" w:type="dxa"/>
          </w:tcPr>
          <w:p w14:paraId="6279535A" w14:textId="326811ED" w:rsidR="00E07DB3" w:rsidRPr="00F442A2" w:rsidRDefault="004C26CD" w:rsidP="00F431B4">
            <w:pPr>
              <w:pStyle w:val="TableEntry"/>
            </w:pPr>
            <w:r w:rsidRPr="00F442A2">
              <w:fldChar w:fldCharType="begin"/>
            </w:r>
            <w:r w:rsidRPr="00F442A2">
              <w:instrText xml:space="preserve"> REF _Ref287426654 \r \h  \* MERGEFORMAT </w:instrText>
            </w:r>
            <w:r w:rsidRPr="00F442A2">
              <w:fldChar w:fldCharType="separate"/>
            </w:r>
            <w:r w:rsidR="00B85B78" w:rsidRPr="00F442A2">
              <w:t>4.2.3.4.1</w:t>
            </w:r>
            <w:r w:rsidRPr="00F442A2">
              <w:fldChar w:fldCharType="end"/>
            </w:r>
          </w:p>
        </w:tc>
      </w:tr>
      <w:tr w:rsidR="00E07DB3" w:rsidRPr="00F442A2" w14:paraId="644D22C1" w14:textId="77777777" w:rsidTr="00B93FE6">
        <w:trPr>
          <w:cantSplit/>
        </w:trPr>
        <w:tc>
          <w:tcPr>
            <w:tcW w:w="1913" w:type="dxa"/>
          </w:tcPr>
          <w:p w14:paraId="323E260C" w14:textId="77777777" w:rsidR="00E07DB3" w:rsidRPr="00F442A2" w:rsidRDefault="00E07DB3" w:rsidP="00F431B4">
            <w:pPr>
              <w:pStyle w:val="TableEntry"/>
            </w:pPr>
            <w:r w:rsidRPr="00F442A2">
              <w:t>codeList</w:t>
            </w:r>
          </w:p>
        </w:tc>
        <w:tc>
          <w:tcPr>
            <w:tcW w:w="3870" w:type="dxa"/>
          </w:tcPr>
          <w:p w14:paraId="15466D62" w14:textId="4D208EDA" w:rsidR="00E07DB3" w:rsidRPr="00F442A2" w:rsidRDefault="00E615BF" w:rsidP="00E615BF">
            <w:pPr>
              <w:pStyle w:val="TableEntry"/>
            </w:pPr>
            <w:r w:rsidRPr="00F442A2">
              <w:t>The</w:t>
            </w:r>
            <w:r w:rsidR="00E07DB3" w:rsidRPr="00F442A2">
              <w:t xml:space="preserve"> set of codes specifying the type of clinical activities that resulted in placing </w:t>
            </w:r>
            <w:r w:rsidRPr="00F442A2">
              <w:t xml:space="preserve">DocumentEntry objects </w:t>
            </w:r>
            <w:r w:rsidR="00E07DB3" w:rsidRPr="00F442A2">
              <w:t xml:space="preserve">in </w:t>
            </w:r>
            <w:r w:rsidRPr="00F442A2">
              <w:t xml:space="preserve">the </w:t>
            </w:r>
            <w:r w:rsidR="00E07DB3" w:rsidRPr="00F442A2">
              <w:t xml:space="preserve">Folder. </w:t>
            </w:r>
          </w:p>
        </w:tc>
        <w:tc>
          <w:tcPr>
            <w:tcW w:w="1170" w:type="dxa"/>
          </w:tcPr>
          <w:p w14:paraId="49DF05F8" w14:textId="77777777" w:rsidR="00E07DB3" w:rsidRPr="00F442A2" w:rsidRDefault="00E07DB3" w:rsidP="00F431B4">
            <w:pPr>
              <w:pStyle w:val="TableEntry"/>
            </w:pPr>
            <w:r w:rsidRPr="00F442A2">
              <w:t>Code</w:t>
            </w:r>
          </w:p>
        </w:tc>
        <w:tc>
          <w:tcPr>
            <w:tcW w:w="1710" w:type="dxa"/>
          </w:tcPr>
          <w:p w14:paraId="0BF4CBDF" w14:textId="77777777" w:rsidR="00E07DB3" w:rsidRPr="00F442A2" w:rsidRDefault="00E07DB3" w:rsidP="00F431B4">
            <w:pPr>
              <w:pStyle w:val="TableEntry"/>
            </w:pPr>
            <w:r w:rsidRPr="00F442A2">
              <w:t>ebRIM Classification</w:t>
            </w:r>
          </w:p>
        </w:tc>
        <w:tc>
          <w:tcPr>
            <w:tcW w:w="1170" w:type="dxa"/>
          </w:tcPr>
          <w:p w14:paraId="493DD625" w14:textId="72CB5CCF" w:rsidR="00E07DB3" w:rsidRPr="00F442A2" w:rsidRDefault="009D6133" w:rsidP="00F431B4">
            <w:pPr>
              <w:pStyle w:val="TableEntry"/>
            </w:pPr>
            <w:r>
              <w:t>4.2.3.4.2</w:t>
            </w:r>
          </w:p>
        </w:tc>
      </w:tr>
      <w:tr w:rsidR="00E07DB3" w:rsidRPr="00F442A2" w14:paraId="017B1959" w14:textId="77777777" w:rsidTr="00B93FE6">
        <w:trPr>
          <w:cantSplit/>
        </w:trPr>
        <w:tc>
          <w:tcPr>
            <w:tcW w:w="1913" w:type="dxa"/>
          </w:tcPr>
          <w:p w14:paraId="7E3B33BB" w14:textId="77777777" w:rsidR="00E07DB3" w:rsidRPr="00F442A2" w:rsidRDefault="00DF1A0C" w:rsidP="00F431B4">
            <w:pPr>
              <w:pStyle w:val="TableEntry"/>
            </w:pPr>
            <w:r w:rsidRPr="00F442A2">
              <w:t>comments</w:t>
            </w:r>
          </w:p>
        </w:tc>
        <w:tc>
          <w:tcPr>
            <w:tcW w:w="3870" w:type="dxa"/>
          </w:tcPr>
          <w:p w14:paraId="403C832C" w14:textId="77777777" w:rsidR="00E07DB3" w:rsidRPr="00F442A2" w:rsidRDefault="00E07DB3" w:rsidP="00F431B4">
            <w:pPr>
              <w:pStyle w:val="TableEntry"/>
              <w:rPr>
                <w:rFonts w:eastAsia="MS Mincho"/>
              </w:rPr>
            </w:pPr>
            <w:r w:rsidRPr="00F442A2">
              <w:t>Comments associated with the Folder.</w:t>
            </w:r>
          </w:p>
        </w:tc>
        <w:tc>
          <w:tcPr>
            <w:tcW w:w="1170" w:type="dxa"/>
          </w:tcPr>
          <w:p w14:paraId="6C80FABC" w14:textId="77777777" w:rsidR="00E07DB3" w:rsidRPr="00F442A2" w:rsidRDefault="00E07DB3" w:rsidP="00F431B4">
            <w:pPr>
              <w:pStyle w:val="TableEntry"/>
            </w:pPr>
            <w:r w:rsidRPr="00F442A2">
              <w:t>String</w:t>
            </w:r>
          </w:p>
        </w:tc>
        <w:tc>
          <w:tcPr>
            <w:tcW w:w="1710" w:type="dxa"/>
          </w:tcPr>
          <w:p w14:paraId="2B1FF0A4" w14:textId="77777777" w:rsidR="00E07DB3" w:rsidRPr="00F442A2" w:rsidRDefault="00E07DB3" w:rsidP="00F431B4">
            <w:pPr>
              <w:pStyle w:val="TableEntry"/>
            </w:pPr>
            <w:r w:rsidRPr="00F442A2">
              <w:t xml:space="preserve">ebRIM Description </w:t>
            </w:r>
          </w:p>
        </w:tc>
        <w:tc>
          <w:tcPr>
            <w:tcW w:w="1170" w:type="dxa"/>
          </w:tcPr>
          <w:p w14:paraId="035F7E40" w14:textId="57ADB4EF" w:rsidR="00E07DB3" w:rsidRPr="00F442A2" w:rsidRDefault="009D6133" w:rsidP="00F431B4">
            <w:pPr>
              <w:pStyle w:val="TableEntry"/>
            </w:pPr>
            <w:r>
              <w:t>4.2.3.4.</w:t>
            </w:r>
            <w:r w:rsidR="00E9244E">
              <w:t>3</w:t>
            </w:r>
          </w:p>
        </w:tc>
      </w:tr>
      <w:tr w:rsidR="00E07DB3" w:rsidRPr="00F442A2" w14:paraId="7BBC9726" w14:textId="77777777" w:rsidTr="00B93FE6">
        <w:trPr>
          <w:cantSplit/>
        </w:trPr>
        <w:tc>
          <w:tcPr>
            <w:tcW w:w="1913" w:type="dxa"/>
          </w:tcPr>
          <w:p w14:paraId="6A88125E" w14:textId="77777777" w:rsidR="00E07DB3" w:rsidRPr="00F442A2" w:rsidRDefault="00E07DB3" w:rsidP="00F431B4">
            <w:pPr>
              <w:pStyle w:val="TableEntry"/>
            </w:pPr>
            <w:r w:rsidRPr="00F442A2">
              <w:t>entryUUID</w:t>
            </w:r>
          </w:p>
        </w:tc>
        <w:tc>
          <w:tcPr>
            <w:tcW w:w="3870" w:type="dxa"/>
          </w:tcPr>
          <w:p w14:paraId="01359258" w14:textId="462B14E6" w:rsidR="00E07DB3" w:rsidRPr="00F442A2" w:rsidRDefault="00E615BF" w:rsidP="00E615BF">
            <w:pPr>
              <w:pStyle w:val="TableEntry"/>
            </w:pPr>
            <w:r w:rsidRPr="00F442A2">
              <w:t xml:space="preserve">A </w:t>
            </w:r>
            <w:r w:rsidR="00E07DB3" w:rsidRPr="00F442A2">
              <w:t xml:space="preserve">globally unique identifier used to identify the </w:t>
            </w:r>
            <w:r w:rsidRPr="00F442A2">
              <w:t>entry</w:t>
            </w:r>
            <w:r w:rsidR="00E07DB3" w:rsidRPr="00F442A2">
              <w:t>.</w:t>
            </w:r>
          </w:p>
        </w:tc>
        <w:tc>
          <w:tcPr>
            <w:tcW w:w="1170" w:type="dxa"/>
          </w:tcPr>
          <w:p w14:paraId="7F3BF203" w14:textId="77777777" w:rsidR="00E07DB3" w:rsidRPr="00F442A2" w:rsidRDefault="00E07DB3" w:rsidP="00F431B4">
            <w:pPr>
              <w:pStyle w:val="TableEntry"/>
            </w:pPr>
            <w:r w:rsidRPr="00F442A2">
              <w:t>UUID</w:t>
            </w:r>
          </w:p>
        </w:tc>
        <w:tc>
          <w:tcPr>
            <w:tcW w:w="1710" w:type="dxa"/>
          </w:tcPr>
          <w:p w14:paraId="39C05833" w14:textId="77777777" w:rsidR="00E07DB3" w:rsidRPr="00F442A2" w:rsidRDefault="00E07DB3" w:rsidP="00F431B4">
            <w:pPr>
              <w:pStyle w:val="TableEntry"/>
            </w:pPr>
            <w:r w:rsidRPr="00F442A2">
              <w:t>XML attribute</w:t>
            </w:r>
          </w:p>
        </w:tc>
        <w:tc>
          <w:tcPr>
            <w:tcW w:w="1170" w:type="dxa"/>
          </w:tcPr>
          <w:p w14:paraId="23046C54" w14:textId="16A3FDF1" w:rsidR="00E07DB3" w:rsidRPr="00F442A2" w:rsidRDefault="00E9244E" w:rsidP="00F431B4">
            <w:pPr>
              <w:pStyle w:val="TableEntry"/>
            </w:pPr>
            <w:r>
              <w:t>4.2.3.4.4</w:t>
            </w:r>
          </w:p>
        </w:tc>
      </w:tr>
      <w:tr w:rsidR="00E07DB3" w:rsidRPr="00F442A2" w14:paraId="134138CB" w14:textId="77777777" w:rsidTr="00B93FE6">
        <w:trPr>
          <w:cantSplit/>
        </w:trPr>
        <w:tc>
          <w:tcPr>
            <w:tcW w:w="1913" w:type="dxa"/>
          </w:tcPr>
          <w:p w14:paraId="0CFF7555" w14:textId="77777777" w:rsidR="00E07DB3" w:rsidRPr="00F442A2" w:rsidRDefault="00E07DB3" w:rsidP="00F431B4">
            <w:pPr>
              <w:pStyle w:val="TableEntry"/>
            </w:pPr>
            <w:r w:rsidRPr="00F442A2">
              <w:t>homeCommunityId</w:t>
            </w:r>
          </w:p>
        </w:tc>
        <w:tc>
          <w:tcPr>
            <w:tcW w:w="3870" w:type="dxa"/>
          </w:tcPr>
          <w:p w14:paraId="3F450057" w14:textId="77777777" w:rsidR="00E07DB3" w:rsidRPr="00F442A2" w:rsidRDefault="00E07DB3" w:rsidP="00F431B4">
            <w:pPr>
              <w:pStyle w:val="TableEntry"/>
            </w:pPr>
            <w:r w:rsidRPr="00F442A2">
              <w:t>A globally unique identifier for a community.</w:t>
            </w:r>
          </w:p>
        </w:tc>
        <w:tc>
          <w:tcPr>
            <w:tcW w:w="1170" w:type="dxa"/>
          </w:tcPr>
          <w:p w14:paraId="552AE7DD" w14:textId="77777777" w:rsidR="00E07DB3" w:rsidRPr="00F442A2" w:rsidRDefault="00E07DB3" w:rsidP="00F431B4">
            <w:pPr>
              <w:pStyle w:val="TableEntry"/>
            </w:pPr>
            <w:r w:rsidRPr="00F442A2">
              <w:t>OID URN</w:t>
            </w:r>
          </w:p>
        </w:tc>
        <w:tc>
          <w:tcPr>
            <w:tcW w:w="1710" w:type="dxa"/>
          </w:tcPr>
          <w:p w14:paraId="6A0DF674" w14:textId="77777777" w:rsidR="00E07DB3" w:rsidRPr="00F442A2" w:rsidRDefault="00E07DB3" w:rsidP="00F431B4">
            <w:pPr>
              <w:pStyle w:val="TableEntry"/>
            </w:pPr>
            <w:r w:rsidRPr="00F442A2">
              <w:t>XML attribute</w:t>
            </w:r>
          </w:p>
        </w:tc>
        <w:tc>
          <w:tcPr>
            <w:tcW w:w="1170" w:type="dxa"/>
          </w:tcPr>
          <w:p w14:paraId="34B4B2EF" w14:textId="56DBCA65" w:rsidR="00E07DB3" w:rsidRPr="00F442A2" w:rsidRDefault="00E9244E" w:rsidP="00F431B4">
            <w:pPr>
              <w:pStyle w:val="TableEntry"/>
            </w:pPr>
            <w:r>
              <w:t>4.2.3.4.5</w:t>
            </w:r>
          </w:p>
        </w:tc>
      </w:tr>
      <w:tr w:rsidR="00E07DB3" w:rsidRPr="00F442A2" w14:paraId="3C293364" w14:textId="77777777" w:rsidTr="00B93FE6">
        <w:trPr>
          <w:cantSplit/>
        </w:trPr>
        <w:tc>
          <w:tcPr>
            <w:tcW w:w="1913" w:type="dxa"/>
          </w:tcPr>
          <w:p w14:paraId="482C7F8A" w14:textId="77777777" w:rsidR="00E07DB3" w:rsidRPr="00F442A2" w:rsidRDefault="00E07DB3" w:rsidP="00F431B4">
            <w:pPr>
              <w:pStyle w:val="TableEntry"/>
            </w:pPr>
            <w:r w:rsidRPr="00F442A2">
              <w:t>lastUpdateTime</w:t>
            </w:r>
          </w:p>
        </w:tc>
        <w:tc>
          <w:tcPr>
            <w:tcW w:w="3870" w:type="dxa"/>
          </w:tcPr>
          <w:p w14:paraId="6E25A905" w14:textId="77777777" w:rsidR="00E07DB3" w:rsidRPr="00F442A2" w:rsidRDefault="00E07DB3" w:rsidP="00F431B4">
            <w:pPr>
              <w:pStyle w:val="TableEntry"/>
            </w:pPr>
            <w:r w:rsidRPr="00F442A2">
              <w:t>Most recent point in time that the Folder has been modified.</w:t>
            </w:r>
          </w:p>
        </w:tc>
        <w:tc>
          <w:tcPr>
            <w:tcW w:w="1170" w:type="dxa"/>
          </w:tcPr>
          <w:p w14:paraId="35D2277E" w14:textId="77777777" w:rsidR="00E07DB3" w:rsidRPr="00F442A2" w:rsidRDefault="00E07DB3" w:rsidP="00F431B4">
            <w:pPr>
              <w:pStyle w:val="TableEntry"/>
            </w:pPr>
            <w:r w:rsidRPr="00F442A2">
              <w:t>DTM</w:t>
            </w:r>
          </w:p>
        </w:tc>
        <w:tc>
          <w:tcPr>
            <w:tcW w:w="1710" w:type="dxa"/>
          </w:tcPr>
          <w:p w14:paraId="5A41DE38" w14:textId="77777777" w:rsidR="00E07DB3" w:rsidRPr="00F442A2" w:rsidRDefault="00E07DB3" w:rsidP="00F431B4">
            <w:pPr>
              <w:pStyle w:val="TableEntry"/>
            </w:pPr>
            <w:r w:rsidRPr="00F442A2">
              <w:t>ebRIM Slot</w:t>
            </w:r>
          </w:p>
        </w:tc>
        <w:tc>
          <w:tcPr>
            <w:tcW w:w="1170" w:type="dxa"/>
          </w:tcPr>
          <w:p w14:paraId="2BF6F531" w14:textId="48F06473" w:rsidR="00E07DB3" w:rsidRPr="00F442A2" w:rsidRDefault="00E9244E" w:rsidP="00F431B4">
            <w:pPr>
              <w:pStyle w:val="TableEntry"/>
            </w:pPr>
            <w:r>
              <w:t>4.2.3.4.6</w:t>
            </w:r>
          </w:p>
        </w:tc>
      </w:tr>
      <w:tr w:rsidR="002E50F8" w:rsidRPr="00F442A2" w14:paraId="5301BBCE" w14:textId="77777777" w:rsidTr="00B85B78">
        <w:trPr>
          <w:cantSplit/>
        </w:trPr>
        <w:tc>
          <w:tcPr>
            <w:tcW w:w="1913" w:type="dxa"/>
          </w:tcPr>
          <w:p w14:paraId="13A54DF6" w14:textId="77777777" w:rsidR="002E50F8" w:rsidRPr="00F442A2" w:rsidRDefault="002E50F8" w:rsidP="00C37179">
            <w:pPr>
              <w:pStyle w:val="TableEntry"/>
              <w:rPr>
                <w:bCs/>
              </w:rPr>
            </w:pPr>
            <w:r w:rsidRPr="00F442A2">
              <w:rPr>
                <w:bCs/>
              </w:rPr>
              <w:t>limitedMetadata</w:t>
            </w:r>
          </w:p>
        </w:tc>
        <w:tc>
          <w:tcPr>
            <w:tcW w:w="3870" w:type="dxa"/>
          </w:tcPr>
          <w:p w14:paraId="47AC868C" w14:textId="77777777" w:rsidR="002E50F8" w:rsidRPr="00F442A2" w:rsidRDefault="002E50F8" w:rsidP="00C37179">
            <w:pPr>
              <w:pStyle w:val="TableEntry"/>
              <w:rPr>
                <w:bCs/>
              </w:rPr>
            </w:pPr>
            <w:r w:rsidRPr="00F442A2">
              <w:rPr>
                <w:bCs/>
              </w:rPr>
              <w:t>A flag that the associated Folder was created using the less rigorous metadata requirements as defined for the Metadata-Limited</w:t>
            </w:r>
          </w:p>
        </w:tc>
        <w:tc>
          <w:tcPr>
            <w:tcW w:w="1170" w:type="dxa"/>
          </w:tcPr>
          <w:p w14:paraId="40B27AD5" w14:textId="02C0E7F4" w:rsidR="002E50F8" w:rsidRPr="00F442A2" w:rsidRDefault="00EB5F72" w:rsidP="00C37179">
            <w:pPr>
              <w:pStyle w:val="TableEntry"/>
              <w:rPr>
                <w:bCs/>
              </w:rPr>
            </w:pPr>
            <w:r w:rsidRPr="00F442A2">
              <w:rPr>
                <w:bCs/>
              </w:rPr>
              <w:t xml:space="preserve">Section </w:t>
            </w:r>
            <w:r w:rsidR="002E50F8" w:rsidRPr="00F442A2">
              <w:rPr>
                <w:bCs/>
              </w:rPr>
              <w:t>4.2.3.4.10</w:t>
            </w:r>
          </w:p>
        </w:tc>
        <w:tc>
          <w:tcPr>
            <w:tcW w:w="1710" w:type="dxa"/>
          </w:tcPr>
          <w:p w14:paraId="1A1F0C48" w14:textId="77777777" w:rsidR="002E50F8" w:rsidRPr="00F442A2" w:rsidRDefault="002E50F8" w:rsidP="00C37179">
            <w:pPr>
              <w:pStyle w:val="TableEntry"/>
              <w:rPr>
                <w:bCs/>
              </w:rPr>
            </w:pPr>
            <w:r w:rsidRPr="00F442A2">
              <w:rPr>
                <w:bCs/>
              </w:rPr>
              <w:t>ebRIM Classification</w:t>
            </w:r>
          </w:p>
        </w:tc>
        <w:tc>
          <w:tcPr>
            <w:tcW w:w="1170" w:type="dxa"/>
          </w:tcPr>
          <w:p w14:paraId="3426E3E6" w14:textId="07D23B5F" w:rsidR="002E50F8" w:rsidRPr="00F442A2" w:rsidRDefault="00F13135" w:rsidP="00C37179">
            <w:pPr>
              <w:pStyle w:val="TableEntry"/>
              <w:rPr>
                <w:bCs/>
              </w:rPr>
            </w:pPr>
            <w:r w:rsidRPr="00F442A2">
              <w:rPr>
                <w:bCs/>
              </w:rPr>
              <w:fldChar w:fldCharType="begin"/>
            </w:r>
            <w:r w:rsidR="00E615BF" w:rsidRPr="00F442A2">
              <w:rPr>
                <w:bCs/>
              </w:rPr>
              <w:instrText xml:space="preserve"> REF _Ref458684801 \r \h </w:instrText>
            </w:r>
            <w:r w:rsidRPr="00F442A2">
              <w:rPr>
                <w:bCs/>
              </w:rPr>
            </w:r>
            <w:r w:rsidRPr="00F442A2">
              <w:rPr>
                <w:bCs/>
              </w:rPr>
              <w:fldChar w:fldCharType="separate"/>
            </w:r>
            <w:r w:rsidR="00B85B78" w:rsidRPr="00F442A2">
              <w:rPr>
                <w:bCs/>
              </w:rPr>
              <w:t>4.2.3.4.10</w:t>
            </w:r>
            <w:r w:rsidRPr="00F442A2">
              <w:rPr>
                <w:bCs/>
              </w:rPr>
              <w:fldChar w:fldCharType="end"/>
            </w:r>
          </w:p>
        </w:tc>
      </w:tr>
      <w:tr w:rsidR="002E50F8" w:rsidRPr="00F442A2" w14:paraId="0CAC9050" w14:textId="77777777" w:rsidTr="00B85B78">
        <w:trPr>
          <w:cantSplit/>
        </w:trPr>
        <w:tc>
          <w:tcPr>
            <w:tcW w:w="1913" w:type="dxa"/>
          </w:tcPr>
          <w:p w14:paraId="048EB218" w14:textId="77777777" w:rsidR="002E50F8" w:rsidRPr="00F442A2" w:rsidRDefault="002E50F8" w:rsidP="00F431B4">
            <w:pPr>
              <w:pStyle w:val="TableEntry"/>
            </w:pPr>
            <w:r w:rsidRPr="00F442A2">
              <w:t>patientId</w:t>
            </w:r>
          </w:p>
        </w:tc>
        <w:tc>
          <w:tcPr>
            <w:tcW w:w="3870" w:type="dxa"/>
          </w:tcPr>
          <w:p w14:paraId="7152F78A" w14:textId="62D73953" w:rsidR="002E50F8" w:rsidRPr="00F442A2" w:rsidRDefault="00E615BF" w:rsidP="00E615BF">
            <w:pPr>
              <w:pStyle w:val="TableEntry"/>
            </w:pPr>
            <w:r w:rsidRPr="00F442A2">
              <w:t>R</w:t>
            </w:r>
            <w:r w:rsidR="002E50F8" w:rsidRPr="00F442A2">
              <w:t xml:space="preserve">epresents the </w:t>
            </w:r>
            <w:r w:rsidRPr="00F442A2">
              <w:t xml:space="preserve">primary </w:t>
            </w:r>
            <w:r w:rsidR="002E50F8" w:rsidRPr="00F442A2">
              <w:t>subject of care of the Folder.</w:t>
            </w:r>
          </w:p>
        </w:tc>
        <w:tc>
          <w:tcPr>
            <w:tcW w:w="1170" w:type="dxa"/>
          </w:tcPr>
          <w:p w14:paraId="16EF6B83" w14:textId="77777777" w:rsidR="002E50F8" w:rsidRPr="00F442A2" w:rsidRDefault="002E50F8" w:rsidP="00F431B4">
            <w:pPr>
              <w:pStyle w:val="TableEntry"/>
            </w:pPr>
            <w:r w:rsidRPr="00F442A2">
              <w:t>CX</w:t>
            </w:r>
          </w:p>
        </w:tc>
        <w:tc>
          <w:tcPr>
            <w:tcW w:w="1710" w:type="dxa"/>
          </w:tcPr>
          <w:p w14:paraId="79FC3629" w14:textId="77777777" w:rsidR="002E50F8" w:rsidRPr="00F442A2" w:rsidRDefault="002E50F8" w:rsidP="00F431B4">
            <w:pPr>
              <w:pStyle w:val="TableEntry"/>
            </w:pPr>
            <w:r w:rsidRPr="00F442A2">
              <w:t>ebRIM ExternalIdentifier</w:t>
            </w:r>
          </w:p>
        </w:tc>
        <w:tc>
          <w:tcPr>
            <w:tcW w:w="1170" w:type="dxa"/>
          </w:tcPr>
          <w:p w14:paraId="5BB6BE3A" w14:textId="002AF15E" w:rsidR="002E50F8" w:rsidRPr="00F442A2" w:rsidRDefault="00F13135" w:rsidP="00F431B4">
            <w:pPr>
              <w:pStyle w:val="TableEntry"/>
            </w:pPr>
            <w:r w:rsidRPr="00F442A2">
              <w:fldChar w:fldCharType="begin"/>
            </w:r>
            <w:r w:rsidR="00E615BF" w:rsidRPr="00F442A2">
              <w:instrText xml:space="preserve"> REF _Ref458684812 \r \h </w:instrText>
            </w:r>
            <w:r w:rsidRPr="00F442A2">
              <w:fldChar w:fldCharType="separate"/>
            </w:r>
            <w:r w:rsidR="00B85B78" w:rsidRPr="00F442A2">
              <w:t>4.2.3.4.7</w:t>
            </w:r>
            <w:r w:rsidRPr="00F442A2">
              <w:fldChar w:fldCharType="end"/>
            </w:r>
          </w:p>
        </w:tc>
      </w:tr>
      <w:tr w:rsidR="002E50F8" w:rsidRPr="00F442A2" w14:paraId="3AD17DC4" w14:textId="77777777" w:rsidTr="00B85B78">
        <w:trPr>
          <w:cantSplit/>
        </w:trPr>
        <w:tc>
          <w:tcPr>
            <w:tcW w:w="1913" w:type="dxa"/>
          </w:tcPr>
          <w:p w14:paraId="53290D5A" w14:textId="77777777" w:rsidR="002E50F8" w:rsidRPr="00F442A2" w:rsidRDefault="00DF1A0C" w:rsidP="00F431B4">
            <w:pPr>
              <w:pStyle w:val="TableEntry"/>
            </w:pPr>
            <w:r w:rsidRPr="00F442A2">
              <w:t>title</w:t>
            </w:r>
          </w:p>
        </w:tc>
        <w:tc>
          <w:tcPr>
            <w:tcW w:w="3870" w:type="dxa"/>
          </w:tcPr>
          <w:p w14:paraId="68F209B0" w14:textId="77777777" w:rsidR="002E50F8" w:rsidRPr="00F442A2" w:rsidRDefault="002E50F8" w:rsidP="00F431B4">
            <w:pPr>
              <w:pStyle w:val="TableEntry"/>
            </w:pPr>
            <w:r w:rsidRPr="00F442A2">
              <w:t xml:space="preserve">The title of the Folder. </w:t>
            </w:r>
          </w:p>
        </w:tc>
        <w:tc>
          <w:tcPr>
            <w:tcW w:w="1170" w:type="dxa"/>
          </w:tcPr>
          <w:p w14:paraId="286A9688" w14:textId="77777777" w:rsidR="002E50F8" w:rsidRPr="00F442A2" w:rsidRDefault="002E50F8" w:rsidP="00F431B4">
            <w:pPr>
              <w:pStyle w:val="TableEntry"/>
            </w:pPr>
            <w:r w:rsidRPr="00F442A2">
              <w:t>String</w:t>
            </w:r>
          </w:p>
        </w:tc>
        <w:tc>
          <w:tcPr>
            <w:tcW w:w="1710" w:type="dxa"/>
          </w:tcPr>
          <w:p w14:paraId="1C1DA0F9" w14:textId="77777777" w:rsidR="002E50F8" w:rsidRPr="00F442A2" w:rsidRDefault="002E50F8" w:rsidP="00F431B4">
            <w:pPr>
              <w:pStyle w:val="TableEntry"/>
            </w:pPr>
            <w:r w:rsidRPr="00F442A2">
              <w:t>ebRIM Name</w:t>
            </w:r>
          </w:p>
        </w:tc>
        <w:tc>
          <w:tcPr>
            <w:tcW w:w="1170" w:type="dxa"/>
          </w:tcPr>
          <w:p w14:paraId="37B52176" w14:textId="2C4973C3" w:rsidR="002E50F8" w:rsidRPr="00F442A2" w:rsidRDefault="004C26CD" w:rsidP="00F431B4">
            <w:pPr>
              <w:pStyle w:val="TableEntry"/>
            </w:pPr>
            <w:r w:rsidRPr="00F442A2">
              <w:fldChar w:fldCharType="begin"/>
            </w:r>
            <w:r w:rsidRPr="00F442A2">
              <w:instrText xml:space="preserve"> REF _Ref287426730 \r \h  \* MERGEFORMAT </w:instrText>
            </w:r>
            <w:r w:rsidRPr="00F442A2">
              <w:fldChar w:fldCharType="separate"/>
            </w:r>
            <w:r w:rsidR="00B85B78" w:rsidRPr="00F442A2">
              <w:t>4.2.3.4.8</w:t>
            </w:r>
            <w:r w:rsidRPr="00F442A2">
              <w:fldChar w:fldCharType="end"/>
            </w:r>
          </w:p>
        </w:tc>
      </w:tr>
      <w:tr w:rsidR="002E50F8" w:rsidRPr="00F442A2" w14:paraId="6360766B" w14:textId="77777777" w:rsidTr="00B93FE6">
        <w:trPr>
          <w:cantSplit/>
        </w:trPr>
        <w:tc>
          <w:tcPr>
            <w:tcW w:w="1913" w:type="dxa"/>
          </w:tcPr>
          <w:p w14:paraId="11D29023" w14:textId="77777777" w:rsidR="002E50F8" w:rsidRPr="00F442A2" w:rsidRDefault="002E50F8" w:rsidP="00F431B4">
            <w:pPr>
              <w:pStyle w:val="TableEntry"/>
            </w:pPr>
            <w:r w:rsidRPr="00F442A2">
              <w:t>uniqueId</w:t>
            </w:r>
          </w:p>
        </w:tc>
        <w:tc>
          <w:tcPr>
            <w:tcW w:w="3870" w:type="dxa"/>
          </w:tcPr>
          <w:p w14:paraId="55F05093" w14:textId="77777777" w:rsidR="002E50F8" w:rsidRPr="00F442A2" w:rsidRDefault="002E50F8" w:rsidP="00F431B4">
            <w:pPr>
              <w:pStyle w:val="TableEntry"/>
              <w:rPr>
                <w:rFonts w:eastAsia="MS Mincho"/>
              </w:rPr>
            </w:pPr>
            <w:r w:rsidRPr="00F442A2">
              <w:t>Globally unique identifier for the Folder.</w:t>
            </w:r>
          </w:p>
        </w:tc>
        <w:tc>
          <w:tcPr>
            <w:tcW w:w="1170" w:type="dxa"/>
          </w:tcPr>
          <w:p w14:paraId="7F500AA3" w14:textId="77777777" w:rsidR="002E50F8" w:rsidRPr="00F442A2" w:rsidRDefault="002E50F8" w:rsidP="00F431B4">
            <w:pPr>
              <w:pStyle w:val="TableEntry"/>
            </w:pPr>
            <w:r w:rsidRPr="00F442A2">
              <w:t>OID</w:t>
            </w:r>
          </w:p>
        </w:tc>
        <w:tc>
          <w:tcPr>
            <w:tcW w:w="1710" w:type="dxa"/>
          </w:tcPr>
          <w:p w14:paraId="3CB51D5B" w14:textId="77777777" w:rsidR="002E50F8" w:rsidRPr="00F442A2" w:rsidRDefault="002E50F8" w:rsidP="00F431B4">
            <w:pPr>
              <w:pStyle w:val="TableEntry"/>
            </w:pPr>
            <w:r w:rsidRPr="00F442A2">
              <w:t>ebRIM ExternalIdentifier</w:t>
            </w:r>
          </w:p>
        </w:tc>
        <w:tc>
          <w:tcPr>
            <w:tcW w:w="1170" w:type="dxa"/>
          </w:tcPr>
          <w:p w14:paraId="0B33F591" w14:textId="494A6EDC" w:rsidR="002E50F8" w:rsidRPr="00F442A2" w:rsidRDefault="00E9244E" w:rsidP="00F431B4">
            <w:pPr>
              <w:pStyle w:val="TableEntry"/>
            </w:pPr>
            <w:r>
              <w:t>4.2.3.4.9</w:t>
            </w:r>
          </w:p>
        </w:tc>
      </w:tr>
    </w:tbl>
    <w:p w14:paraId="06ABD04D" w14:textId="77777777" w:rsidR="00E07DB3" w:rsidRPr="00F442A2" w:rsidRDefault="00E07DB3" w:rsidP="00303F9E">
      <w:pPr>
        <w:pStyle w:val="Heading5"/>
        <w:numPr>
          <w:ilvl w:val="4"/>
          <w:numId w:val="5"/>
        </w:numPr>
        <w:tabs>
          <w:tab w:val="clear" w:pos="1008"/>
          <w:tab w:val="clear" w:pos="1980"/>
        </w:tabs>
        <w:suppressAutoHyphens w:val="0"/>
      </w:pPr>
      <w:bookmarkStart w:id="1324" w:name="_Toc355944524"/>
      <w:bookmarkStart w:id="1325" w:name="_Toc355947444"/>
      <w:bookmarkStart w:id="1326" w:name="_Toc355948567"/>
      <w:bookmarkStart w:id="1327" w:name="_Toc356293523"/>
      <w:bookmarkStart w:id="1328" w:name="_Toc357585815"/>
      <w:bookmarkStart w:id="1329" w:name="_Ref287426654"/>
      <w:bookmarkStart w:id="1330" w:name="_Toc352575130"/>
      <w:bookmarkStart w:id="1331" w:name="_Toc364252887"/>
      <w:bookmarkStart w:id="1332" w:name="_Toc367877015"/>
      <w:bookmarkEnd w:id="1324"/>
      <w:bookmarkEnd w:id="1325"/>
      <w:bookmarkEnd w:id="1326"/>
      <w:bookmarkEnd w:id="1327"/>
      <w:bookmarkEnd w:id="1328"/>
      <w:r w:rsidRPr="00F442A2">
        <w:t>Folder.availabilityStatus</w:t>
      </w:r>
      <w:bookmarkEnd w:id="1329"/>
      <w:bookmarkEnd w:id="1330"/>
      <w:bookmarkEnd w:id="1331"/>
      <w:bookmarkEnd w:id="1332"/>
    </w:p>
    <w:p w14:paraId="0862BCE5" w14:textId="77777777" w:rsidR="00E07DB3" w:rsidRPr="00F442A2" w:rsidRDefault="00E07DB3" w:rsidP="000766F4">
      <w:pPr>
        <w:pStyle w:val="BodyText"/>
        <w:rPr>
          <w:b/>
          <w:bCs/>
        </w:rPr>
      </w:pPr>
      <w:r w:rsidRPr="00F442A2">
        <w:rPr>
          <w:b/>
          <w:bCs/>
        </w:rPr>
        <w:t>Description:</w:t>
      </w:r>
    </w:p>
    <w:p w14:paraId="4EF54308" w14:textId="77777777" w:rsidR="00E07DB3" w:rsidRPr="00F442A2" w:rsidRDefault="00E07DB3" w:rsidP="00E07DB3">
      <w:pPr>
        <w:pStyle w:val="BodyText"/>
      </w:pPr>
      <w:r w:rsidRPr="00F442A2">
        <w:t>Represents the status of the Folder</w:t>
      </w:r>
      <w:r w:rsidR="00694930" w:rsidRPr="00F442A2">
        <w:t xml:space="preserve">. </w:t>
      </w:r>
      <w:r w:rsidRPr="00F442A2">
        <w:t>Since the deprecation of Folders is not allowed, this value shall always be Approved.</w:t>
      </w:r>
    </w:p>
    <w:p w14:paraId="32195955" w14:textId="77777777" w:rsidR="00E07DB3" w:rsidRPr="00F442A2" w:rsidRDefault="00E07DB3" w:rsidP="000766F4">
      <w:pPr>
        <w:pStyle w:val="BodyText"/>
        <w:rPr>
          <w:b/>
          <w:bCs/>
        </w:rPr>
      </w:pPr>
      <w:r w:rsidRPr="00F442A2">
        <w:rPr>
          <w:b/>
          <w:bCs/>
        </w:rPr>
        <w:t>Coding:</w:t>
      </w:r>
    </w:p>
    <w:p w14:paraId="1184DA0A" w14:textId="0E748DA4" w:rsidR="00E07DB3" w:rsidRPr="00F442A2" w:rsidRDefault="00E07DB3" w:rsidP="00E07DB3">
      <w:pPr>
        <w:pStyle w:val="BodyText"/>
      </w:pPr>
      <w:r w:rsidRPr="00F442A2">
        <w:t xml:space="preserve">Max length is unbounded. The availabilityStatus value shall be </w:t>
      </w:r>
      <w:r w:rsidR="007E6DCB" w:rsidRPr="00F442A2">
        <w:br/>
      </w:r>
      <w:r w:rsidRPr="00F442A2">
        <w:rPr>
          <w:rFonts w:ascii="Courier New" w:hAnsi="Courier New" w:cs="Courier New"/>
          <w:sz w:val="20"/>
        </w:rPr>
        <w:t>urn:oasis:names:tc:ebxml-regrep:StatusType:Approved.</w:t>
      </w:r>
    </w:p>
    <w:p w14:paraId="30AD620A" w14:textId="77777777" w:rsidR="00E07DB3" w:rsidRPr="00F442A2" w:rsidRDefault="00E07DB3" w:rsidP="00E07DB3">
      <w:pPr>
        <w:pStyle w:val="BodyText"/>
      </w:pPr>
      <w:r w:rsidRPr="00F442A2">
        <w:t xml:space="preserve">The example below shows the status attribute; however, this attribute is only returned on query, not set during any transaction. </w:t>
      </w:r>
    </w:p>
    <w:p w14:paraId="0696DA26" w14:textId="77777777" w:rsidR="00E07DB3" w:rsidRPr="00F442A2" w:rsidRDefault="00E07DB3" w:rsidP="00E07DB3">
      <w:pPr>
        <w:pStyle w:val="BodyText"/>
        <w:tabs>
          <w:tab w:val="left" w:pos="2625"/>
        </w:tabs>
      </w:pPr>
      <w:r w:rsidRPr="00F442A2">
        <w:tab/>
      </w:r>
    </w:p>
    <w:p w14:paraId="643BA657" w14:textId="77777777" w:rsidR="00E07DB3" w:rsidRPr="00F442A2" w:rsidRDefault="00E07DB3" w:rsidP="00A4429A">
      <w:pPr>
        <w:pStyle w:val="XMLFragment"/>
        <w:rPr>
          <w:lang w:val="en-US"/>
        </w:rPr>
      </w:pPr>
      <w:r w:rsidRPr="00F442A2">
        <w:rPr>
          <w:lang w:val="en-US"/>
        </w:rPr>
        <w:t xml:space="preserve">&lt;rim:RegistryPackage </w:t>
      </w:r>
    </w:p>
    <w:p w14:paraId="5F693CD5" w14:textId="77777777" w:rsidR="00E07DB3" w:rsidRPr="00F442A2" w:rsidRDefault="00E07DB3" w:rsidP="00A4429A">
      <w:pPr>
        <w:pStyle w:val="XMLFragment"/>
        <w:rPr>
          <w:lang w:val="en-US"/>
        </w:rPr>
      </w:pPr>
      <w:r w:rsidRPr="00F442A2">
        <w:rPr>
          <w:lang w:val="en-US"/>
        </w:rPr>
        <w:t xml:space="preserve"> id="urn:uuid:fbeacdb7-5421-4474-9267-985007cd8855" </w:t>
      </w:r>
    </w:p>
    <w:p w14:paraId="634FA06D" w14:textId="77777777" w:rsidR="00E07DB3" w:rsidRPr="00F442A2" w:rsidRDefault="00E07DB3" w:rsidP="00A4429A">
      <w:pPr>
        <w:pStyle w:val="XMLFragment"/>
        <w:rPr>
          <w:lang w:val="en-US"/>
        </w:rPr>
      </w:pPr>
      <w:r w:rsidRPr="00F442A2">
        <w:rPr>
          <w:lang w:val="en-US"/>
        </w:rPr>
        <w:t xml:space="preserve"> status="urn:oasis:names:tc:ebxml-regrep:StatusType:Approved" </w:t>
      </w:r>
    </w:p>
    <w:p w14:paraId="00CA68C4" w14:textId="77777777" w:rsidR="00E07DB3" w:rsidRPr="00F442A2" w:rsidRDefault="00E07DB3" w:rsidP="00A4429A">
      <w:pPr>
        <w:pStyle w:val="XMLFragment"/>
        <w:rPr>
          <w:lang w:val="en-US"/>
        </w:rPr>
      </w:pPr>
      <w:r w:rsidRPr="00F442A2">
        <w:rPr>
          <w:lang w:val="en-US"/>
        </w:rPr>
        <w:t>&gt; ...</w:t>
      </w:r>
    </w:p>
    <w:p w14:paraId="7021E1A5" w14:textId="77777777" w:rsidR="0064503F" w:rsidRPr="00F442A2" w:rsidRDefault="0064503F" w:rsidP="00526BF4">
      <w:pPr>
        <w:pStyle w:val="BodyText"/>
      </w:pPr>
      <w:bookmarkStart w:id="1333" w:name="_Toc355944526"/>
      <w:bookmarkStart w:id="1334" w:name="_Toc355947446"/>
      <w:bookmarkStart w:id="1335" w:name="_Toc355948569"/>
      <w:bookmarkStart w:id="1336" w:name="_Toc356293525"/>
      <w:bookmarkStart w:id="1337" w:name="_Toc357585817"/>
      <w:bookmarkStart w:id="1338" w:name="_Ref287426667"/>
      <w:bookmarkStart w:id="1339" w:name="_Toc352575131"/>
      <w:bookmarkStart w:id="1340" w:name="_Toc364252888"/>
      <w:bookmarkStart w:id="1341" w:name="_Toc367877016"/>
      <w:bookmarkEnd w:id="1333"/>
      <w:bookmarkEnd w:id="1334"/>
      <w:bookmarkEnd w:id="1335"/>
      <w:bookmarkEnd w:id="1336"/>
      <w:bookmarkEnd w:id="1337"/>
    </w:p>
    <w:p w14:paraId="5EDA6ADB" w14:textId="77777777" w:rsidR="00E07DB3" w:rsidRPr="00F442A2" w:rsidRDefault="00E07DB3" w:rsidP="009E7736">
      <w:pPr>
        <w:pStyle w:val="Heading5"/>
        <w:numPr>
          <w:ilvl w:val="4"/>
          <w:numId w:val="5"/>
        </w:numPr>
        <w:tabs>
          <w:tab w:val="clear" w:pos="1008"/>
          <w:tab w:val="clear" w:pos="1980"/>
        </w:tabs>
        <w:suppressAutoHyphens w:val="0"/>
      </w:pPr>
      <w:r w:rsidRPr="00F442A2">
        <w:lastRenderedPageBreak/>
        <w:t>Folder.codeList</w:t>
      </w:r>
      <w:bookmarkEnd w:id="1338"/>
      <w:bookmarkEnd w:id="1339"/>
      <w:bookmarkEnd w:id="1340"/>
      <w:bookmarkEnd w:id="1341"/>
    </w:p>
    <w:p w14:paraId="7C4238EF" w14:textId="77777777" w:rsidR="00E07DB3" w:rsidRPr="00F442A2" w:rsidRDefault="00E07DB3" w:rsidP="000766F4">
      <w:pPr>
        <w:pStyle w:val="BodyText"/>
        <w:rPr>
          <w:b/>
          <w:bCs/>
        </w:rPr>
      </w:pPr>
      <w:r w:rsidRPr="00F442A2">
        <w:rPr>
          <w:b/>
          <w:bCs/>
        </w:rPr>
        <w:t>Description:</w:t>
      </w:r>
    </w:p>
    <w:p w14:paraId="138F1FD0" w14:textId="254CC721" w:rsidR="00E07DB3" w:rsidRPr="00F442A2" w:rsidRDefault="00E07DB3" w:rsidP="00E07DB3">
      <w:pPr>
        <w:pStyle w:val="BodyText"/>
      </w:pPr>
      <w:r w:rsidRPr="00F442A2">
        <w:t xml:space="preserve">Shall contain the set of codes specifying the type of clinical activity that resulted in placing </w:t>
      </w:r>
      <w:r w:rsidR="00E615BF" w:rsidRPr="00F442A2">
        <w:t xml:space="preserve">DocumentEntry objects </w:t>
      </w:r>
      <w:r w:rsidRPr="00F442A2">
        <w:t>in this Folder. These values shall be drawn from a vocabulary or coding scheme defined by the creating entity.</w:t>
      </w:r>
    </w:p>
    <w:p w14:paraId="74C4331E" w14:textId="77777777" w:rsidR="00E07DB3" w:rsidRPr="00F442A2" w:rsidRDefault="00E07DB3" w:rsidP="000766F4">
      <w:pPr>
        <w:pStyle w:val="BodyText"/>
        <w:rPr>
          <w:b/>
          <w:bCs/>
        </w:rPr>
      </w:pPr>
      <w:r w:rsidRPr="00F442A2">
        <w:rPr>
          <w:b/>
          <w:bCs/>
        </w:rPr>
        <w:t>Coding:</w:t>
      </w:r>
    </w:p>
    <w:p w14:paraId="25EA0DD2" w14:textId="3F8C4DB6" w:rsidR="00E07DB3" w:rsidRPr="00F442A2" w:rsidRDefault="00E07DB3" w:rsidP="00E07DB3">
      <w:pPr>
        <w:pStyle w:val="BodyText"/>
      </w:pPr>
      <w:r w:rsidRPr="00F442A2">
        <w:t xml:space="preserve">Coded as an ebRIM classification. See </w:t>
      </w:r>
      <w:r w:rsidR="00E3287C" w:rsidRPr="00F442A2">
        <w:t>S</w:t>
      </w:r>
      <w:r w:rsidRPr="00F442A2">
        <w:t xml:space="preserve">ection </w:t>
      </w:r>
      <w:r w:rsidR="00F13135" w:rsidRPr="00F442A2">
        <w:fldChar w:fldCharType="begin"/>
      </w:r>
      <w:r w:rsidRPr="00F442A2">
        <w:instrText xml:space="preserve"> REF _Ref352576721 \r \h </w:instrText>
      </w:r>
      <w:r w:rsidR="00F13135" w:rsidRPr="00F442A2">
        <w:fldChar w:fldCharType="separate"/>
      </w:r>
      <w:r w:rsidR="00B85B78" w:rsidRPr="00F442A2">
        <w:t>4.2.3.1.2</w:t>
      </w:r>
      <w:r w:rsidR="00F13135" w:rsidRPr="00F442A2">
        <w:fldChar w:fldCharType="end"/>
      </w:r>
      <w:r w:rsidRPr="00F442A2">
        <w:t xml:space="preserve"> for a description of coding an ebRIM Classification. Shall have </w:t>
      </w:r>
      <w:r w:rsidR="00A0017A" w:rsidRPr="00F442A2">
        <w:t>zero</w:t>
      </w:r>
      <w:r w:rsidRPr="00F442A2">
        <w:t xml:space="preserve"> or more values. Code multiple values by creating multiple classification objects.</w:t>
      </w:r>
    </w:p>
    <w:p w14:paraId="1F20F7F3" w14:textId="3011E13D" w:rsidR="00E07DB3" w:rsidRPr="00F442A2" w:rsidRDefault="00E07DB3" w:rsidP="00E07DB3">
      <w:r w:rsidRPr="00F442A2">
        <w:t xml:space="preserve">The following example specifies </w:t>
      </w:r>
      <w:r w:rsidR="00B825ED" w:rsidRPr="00F442A2">
        <w:t>code = "Examplecode", display name "codeDisplayName"</w:t>
      </w:r>
      <w:r w:rsidRPr="00F442A2">
        <w:t xml:space="preserve"> and coding scheme "</w:t>
      </w:r>
      <w:r w:rsidRPr="00F442A2">
        <w:rPr>
          <w:rFonts w:eastAsia="Arial"/>
        </w:rPr>
        <w:t xml:space="preserve">Example </w:t>
      </w:r>
      <w:r w:rsidR="00B825ED" w:rsidRPr="00F442A2">
        <w:rPr>
          <w:rFonts w:eastAsia="Arial"/>
        </w:rPr>
        <w:t xml:space="preserve">codeList </w:t>
      </w:r>
      <w:r w:rsidRPr="00F442A2">
        <w:t>coding</w:t>
      </w:r>
      <w:r w:rsidRPr="00F442A2">
        <w:rPr>
          <w:rFonts w:eastAsia="Arial"/>
        </w:rPr>
        <w:t xml:space="preserve"> scheme</w:t>
      </w:r>
      <w:r w:rsidRPr="00F442A2">
        <w:t xml:space="preserve">" for the Folder </w:t>
      </w:r>
      <w:r w:rsidR="00B825ED" w:rsidRPr="00F442A2">
        <w:t xml:space="preserve">with id </w:t>
      </w:r>
      <w:r w:rsidRPr="00F442A2">
        <w:t xml:space="preserve">"ExampleFolder". </w:t>
      </w:r>
    </w:p>
    <w:p w14:paraId="4ED4E3C4" w14:textId="77777777" w:rsidR="00E07DB3" w:rsidRPr="00F442A2" w:rsidRDefault="00E07DB3" w:rsidP="00E07DB3">
      <w:pPr>
        <w:pStyle w:val="BodyText"/>
        <w:rPr>
          <w:b/>
          <w:bCs/>
        </w:rPr>
      </w:pPr>
    </w:p>
    <w:p w14:paraId="5832C2C6" w14:textId="77777777" w:rsidR="00E07DB3" w:rsidRPr="00F442A2" w:rsidRDefault="00E07DB3" w:rsidP="00A4429A">
      <w:pPr>
        <w:pStyle w:val="XMLFragment"/>
        <w:rPr>
          <w:lang w:val="en-US"/>
        </w:rPr>
      </w:pPr>
      <w:r w:rsidRPr="00F442A2">
        <w:rPr>
          <w:lang w:val="en-US"/>
        </w:rPr>
        <w:t>&lt;rim:Classification</w:t>
      </w:r>
    </w:p>
    <w:p w14:paraId="2E670756" w14:textId="77777777" w:rsidR="00E07DB3" w:rsidRPr="00F442A2" w:rsidRDefault="00E07DB3" w:rsidP="00A4429A">
      <w:pPr>
        <w:pStyle w:val="XMLFragment"/>
        <w:rPr>
          <w:lang w:val="en-US"/>
        </w:rPr>
      </w:pPr>
      <w:r w:rsidRPr="00F442A2">
        <w:rPr>
          <w:lang w:val="en-US"/>
        </w:rPr>
        <w:t xml:space="preserve">    classificationScheme= "urn:uuid:1ba97051-7806-41a8-a48b-8fce7af683c5"</w:t>
      </w:r>
    </w:p>
    <w:p w14:paraId="41914D2D" w14:textId="77777777" w:rsidR="00E07DB3" w:rsidRPr="00F442A2" w:rsidRDefault="00E07DB3" w:rsidP="00A4429A">
      <w:pPr>
        <w:pStyle w:val="XMLFragment"/>
        <w:rPr>
          <w:lang w:val="en-US"/>
        </w:rPr>
      </w:pPr>
      <w:r w:rsidRPr="00F442A2">
        <w:rPr>
          <w:lang w:val="en-US"/>
        </w:rPr>
        <w:t xml:space="preserve">    classifiedObject="ExampleFolder"</w:t>
      </w:r>
    </w:p>
    <w:p w14:paraId="7E4A9681" w14:textId="77777777" w:rsidR="00E07DB3" w:rsidRPr="00F442A2" w:rsidRDefault="00E07DB3" w:rsidP="00A4429A">
      <w:pPr>
        <w:pStyle w:val="XMLFragment"/>
        <w:rPr>
          <w:lang w:val="en-US"/>
        </w:rPr>
      </w:pPr>
      <w:r w:rsidRPr="00F442A2">
        <w:rPr>
          <w:lang w:val="en-US"/>
        </w:rPr>
        <w:t xml:space="preserve">    id="IdExample_062"</w:t>
      </w:r>
    </w:p>
    <w:p w14:paraId="0E7CC6EE" w14:textId="77777777" w:rsidR="00E07DB3" w:rsidRPr="00F442A2" w:rsidRDefault="00E07DB3" w:rsidP="00A4429A">
      <w:pPr>
        <w:pStyle w:val="XMLFragment"/>
        <w:rPr>
          <w:lang w:val="en-US"/>
        </w:rPr>
      </w:pPr>
      <w:r w:rsidRPr="00F442A2">
        <w:rPr>
          <w:lang w:val="en-US"/>
        </w:rPr>
        <w:t xml:space="preserve">    objectType="urn:oasis:names:tc:ebxml-</w:t>
      </w:r>
      <w:r w:rsidRPr="00F442A2">
        <w:rPr>
          <w:lang w:val="en-US"/>
        </w:rPr>
        <w:br/>
        <w:t xml:space="preserve">      regrep:ObjectType:RegistryObject:Classification"</w:t>
      </w:r>
    </w:p>
    <w:p w14:paraId="63E859DF" w14:textId="77777777" w:rsidR="00E07DB3" w:rsidRPr="00F442A2" w:rsidRDefault="00E07DB3" w:rsidP="00A4429A">
      <w:pPr>
        <w:pStyle w:val="XMLFragment"/>
        <w:rPr>
          <w:lang w:val="en-US"/>
        </w:rPr>
      </w:pPr>
      <w:r w:rsidRPr="00F442A2">
        <w:rPr>
          <w:lang w:val="en-US"/>
        </w:rPr>
        <w:t xml:space="preserve">    nodeRepresentation="Examplecode"</w:t>
      </w:r>
    </w:p>
    <w:p w14:paraId="63CCAFCE" w14:textId="77777777" w:rsidR="00E07DB3" w:rsidRPr="00F442A2" w:rsidRDefault="00E07DB3" w:rsidP="00A4429A">
      <w:pPr>
        <w:pStyle w:val="XMLFragment"/>
        <w:rPr>
          <w:lang w:val="en-US"/>
        </w:rPr>
      </w:pPr>
      <w:r w:rsidRPr="00F442A2">
        <w:rPr>
          <w:lang w:val="en-US"/>
        </w:rPr>
        <w:t xml:space="preserve">    &gt;</w:t>
      </w:r>
    </w:p>
    <w:p w14:paraId="3E814BFA" w14:textId="77777777" w:rsidR="00E07DB3" w:rsidRPr="00F442A2" w:rsidRDefault="00E07DB3" w:rsidP="00A4429A">
      <w:pPr>
        <w:pStyle w:val="XMLFragment"/>
        <w:rPr>
          <w:lang w:val="en-US"/>
        </w:rPr>
      </w:pPr>
      <w:r w:rsidRPr="00F442A2">
        <w:rPr>
          <w:lang w:val="en-US"/>
        </w:rPr>
        <w:t xml:space="preserve">  &lt;rim:Name&gt;</w:t>
      </w:r>
    </w:p>
    <w:p w14:paraId="014C7D02" w14:textId="77777777" w:rsidR="00E07DB3" w:rsidRPr="00F442A2" w:rsidRDefault="00E07DB3" w:rsidP="00A4429A">
      <w:pPr>
        <w:pStyle w:val="XMLFragment"/>
        <w:rPr>
          <w:lang w:val="en-US"/>
        </w:rPr>
      </w:pPr>
      <w:r w:rsidRPr="00F442A2">
        <w:rPr>
          <w:lang w:val="en-US"/>
        </w:rPr>
        <w:t xml:space="preserve">    &lt;rim:LocalizedString  </w:t>
      </w:r>
    </w:p>
    <w:p w14:paraId="6E645844" w14:textId="38FAA4D2" w:rsidR="00E07DB3" w:rsidRPr="00F442A2" w:rsidRDefault="00E07DB3" w:rsidP="00A4429A">
      <w:pPr>
        <w:pStyle w:val="XMLFragment"/>
        <w:rPr>
          <w:lang w:val="en-US"/>
        </w:rPr>
      </w:pPr>
      <w:r w:rsidRPr="00F442A2">
        <w:rPr>
          <w:lang w:val="en-US"/>
        </w:rPr>
        <w:t xml:space="preserve">        value="</w:t>
      </w:r>
      <w:r w:rsidR="00B825ED" w:rsidRPr="00F442A2">
        <w:rPr>
          <w:lang w:val="en-US"/>
        </w:rPr>
        <w:t>code</w:t>
      </w:r>
      <w:r w:rsidRPr="00F442A2">
        <w:rPr>
          <w:lang w:val="en-US"/>
        </w:rPr>
        <w:t>DisplayName" /&gt;</w:t>
      </w:r>
    </w:p>
    <w:p w14:paraId="1A9B1ECB" w14:textId="77777777" w:rsidR="00E07DB3" w:rsidRPr="00F442A2" w:rsidRDefault="00E07DB3" w:rsidP="00A4429A">
      <w:pPr>
        <w:pStyle w:val="XMLFragment"/>
        <w:rPr>
          <w:lang w:val="en-US"/>
        </w:rPr>
      </w:pPr>
      <w:r w:rsidRPr="00F442A2">
        <w:rPr>
          <w:lang w:val="en-US"/>
        </w:rPr>
        <w:t xml:space="preserve">  &lt;/rim:Name&gt;</w:t>
      </w:r>
    </w:p>
    <w:p w14:paraId="4BF91AF3" w14:textId="77777777" w:rsidR="00E07DB3" w:rsidRPr="00F442A2" w:rsidRDefault="00E07DB3" w:rsidP="00A4429A">
      <w:pPr>
        <w:pStyle w:val="XMLFragment"/>
        <w:rPr>
          <w:lang w:val="en-US"/>
        </w:rPr>
      </w:pPr>
      <w:r w:rsidRPr="00F442A2">
        <w:rPr>
          <w:lang w:val="en-US"/>
        </w:rPr>
        <w:t xml:space="preserve">  &lt;rim:Slot name="codingScheme"&gt;</w:t>
      </w:r>
    </w:p>
    <w:p w14:paraId="2E8BC7E0" w14:textId="77777777" w:rsidR="00E07DB3" w:rsidRPr="00F442A2" w:rsidRDefault="00E07DB3" w:rsidP="00A4429A">
      <w:pPr>
        <w:pStyle w:val="XMLFragment"/>
        <w:rPr>
          <w:lang w:val="en-US"/>
        </w:rPr>
      </w:pPr>
      <w:r w:rsidRPr="00F442A2">
        <w:rPr>
          <w:lang w:val="en-US"/>
        </w:rPr>
        <w:t xml:space="preserve">    &lt;rim:ValueList&gt;</w:t>
      </w:r>
    </w:p>
    <w:p w14:paraId="437FAFEC" w14:textId="12D762C1" w:rsidR="00E07DB3" w:rsidRPr="00F442A2" w:rsidRDefault="00E07DB3" w:rsidP="00A4429A">
      <w:pPr>
        <w:pStyle w:val="XMLFragment"/>
        <w:rPr>
          <w:lang w:val="en-US"/>
        </w:rPr>
      </w:pPr>
      <w:r w:rsidRPr="00F442A2">
        <w:rPr>
          <w:lang w:val="en-US"/>
        </w:rPr>
        <w:t xml:space="preserve">      &lt;rim:Value&gt;Example </w:t>
      </w:r>
      <w:r w:rsidR="00B825ED" w:rsidRPr="00F442A2">
        <w:rPr>
          <w:lang w:val="en-US"/>
        </w:rPr>
        <w:t xml:space="preserve">codeList </w:t>
      </w:r>
      <w:r w:rsidRPr="00F442A2">
        <w:rPr>
          <w:lang w:val="en-US"/>
        </w:rPr>
        <w:t>coding scheme&lt;/rim:Value&gt;</w:t>
      </w:r>
    </w:p>
    <w:p w14:paraId="148CB885" w14:textId="77777777" w:rsidR="00E07DB3" w:rsidRPr="00F442A2" w:rsidRDefault="00E07DB3" w:rsidP="00A4429A">
      <w:pPr>
        <w:pStyle w:val="XMLFragment"/>
        <w:rPr>
          <w:lang w:val="en-US"/>
        </w:rPr>
      </w:pPr>
      <w:r w:rsidRPr="00F442A2">
        <w:rPr>
          <w:lang w:val="en-US"/>
        </w:rPr>
        <w:t xml:space="preserve">    &lt;/rim:ValueList&gt;</w:t>
      </w:r>
    </w:p>
    <w:p w14:paraId="758F7A3D" w14:textId="77777777" w:rsidR="00E07DB3" w:rsidRPr="00F442A2" w:rsidRDefault="00E07DB3" w:rsidP="00A4429A">
      <w:pPr>
        <w:pStyle w:val="XMLFragment"/>
        <w:rPr>
          <w:lang w:val="en-US"/>
        </w:rPr>
      </w:pPr>
      <w:r w:rsidRPr="00F442A2">
        <w:rPr>
          <w:lang w:val="en-US"/>
        </w:rPr>
        <w:t xml:space="preserve">  &lt;/rim:Slot&gt;</w:t>
      </w:r>
    </w:p>
    <w:p w14:paraId="1C5171A5" w14:textId="77777777" w:rsidR="00E07DB3" w:rsidRPr="00F442A2" w:rsidRDefault="00E07DB3" w:rsidP="00A4429A">
      <w:pPr>
        <w:pStyle w:val="XMLFragment"/>
        <w:rPr>
          <w:lang w:val="en-US"/>
        </w:rPr>
      </w:pPr>
      <w:r w:rsidRPr="00F442A2">
        <w:rPr>
          <w:lang w:val="en-US"/>
        </w:rPr>
        <w:t>&lt;/rim:Classification&gt;</w:t>
      </w:r>
    </w:p>
    <w:p w14:paraId="7B81879A" w14:textId="77777777" w:rsidR="0064503F" w:rsidRPr="00F442A2" w:rsidRDefault="0064503F" w:rsidP="00526BF4">
      <w:pPr>
        <w:pStyle w:val="BodyText"/>
      </w:pPr>
      <w:bookmarkStart w:id="1342" w:name="_Toc355944528"/>
      <w:bookmarkStart w:id="1343" w:name="_Toc355947448"/>
      <w:bookmarkStart w:id="1344" w:name="_Toc355948571"/>
      <w:bookmarkStart w:id="1345" w:name="_Toc356293527"/>
      <w:bookmarkStart w:id="1346" w:name="_Toc357585819"/>
      <w:bookmarkStart w:id="1347" w:name="_Ref287426677"/>
      <w:bookmarkStart w:id="1348" w:name="_Toc352575132"/>
      <w:bookmarkStart w:id="1349" w:name="_Toc364252889"/>
      <w:bookmarkStart w:id="1350" w:name="_Toc367877017"/>
      <w:bookmarkEnd w:id="1342"/>
      <w:bookmarkEnd w:id="1343"/>
      <w:bookmarkEnd w:id="1344"/>
      <w:bookmarkEnd w:id="1345"/>
      <w:bookmarkEnd w:id="1346"/>
    </w:p>
    <w:p w14:paraId="333C15C8" w14:textId="77777777" w:rsidR="00E07DB3" w:rsidRPr="00F442A2" w:rsidRDefault="00E07DB3" w:rsidP="009E7736">
      <w:pPr>
        <w:pStyle w:val="Heading5"/>
        <w:numPr>
          <w:ilvl w:val="4"/>
          <w:numId w:val="5"/>
        </w:numPr>
        <w:tabs>
          <w:tab w:val="clear" w:pos="1008"/>
          <w:tab w:val="clear" w:pos="1980"/>
        </w:tabs>
        <w:suppressAutoHyphens w:val="0"/>
      </w:pPr>
      <w:r w:rsidRPr="00F442A2">
        <w:t>Folder.comments</w:t>
      </w:r>
      <w:bookmarkEnd w:id="1347"/>
      <w:bookmarkEnd w:id="1348"/>
      <w:bookmarkEnd w:id="1349"/>
      <w:bookmarkEnd w:id="1350"/>
    </w:p>
    <w:p w14:paraId="231C76CB" w14:textId="77777777" w:rsidR="00E07DB3" w:rsidRPr="00F442A2" w:rsidRDefault="00E07DB3" w:rsidP="000766F4">
      <w:pPr>
        <w:pStyle w:val="BodyText"/>
        <w:rPr>
          <w:b/>
          <w:bCs/>
        </w:rPr>
      </w:pPr>
      <w:r w:rsidRPr="00F442A2">
        <w:rPr>
          <w:b/>
          <w:bCs/>
        </w:rPr>
        <w:t>Description:</w:t>
      </w:r>
    </w:p>
    <w:p w14:paraId="16061B1F" w14:textId="67231288" w:rsidR="00E07DB3" w:rsidRPr="00F442A2" w:rsidRDefault="00E07DB3" w:rsidP="00E07DB3">
      <w:pPr>
        <w:pStyle w:val="BodyText"/>
      </w:pPr>
      <w:r w:rsidRPr="00F442A2">
        <w:t>Comments associated with the Folder</w:t>
      </w:r>
      <w:r w:rsidR="00F04D64" w:rsidRPr="00F442A2">
        <w:t xml:space="preserve">. </w:t>
      </w:r>
      <w:r w:rsidRPr="00F442A2">
        <w:t>Free form text or IHE profile-specified usage.</w:t>
      </w:r>
    </w:p>
    <w:p w14:paraId="034B31C8" w14:textId="77777777" w:rsidR="00E07DB3" w:rsidRPr="00F442A2" w:rsidRDefault="00E07DB3" w:rsidP="00E07DB3">
      <w:pPr>
        <w:pStyle w:val="Note"/>
      </w:pPr>
      <w:r w:rsidRPr="00F442A2">
        <w:t>Note: Prior to the availability of the Folder.title attribute, the comments attribute might have been used to hold the title of the folder (folder name). With the addition of the title attribute, the comments attribute shall not hold the folder name.</w:t>
      </w:r>
    </w:p>
    <w:p w14:paraId="76C17E00" w14:textId="77777777" w:rsidR="00E07DB3" w:rsidRPr="00F442A2" w:rsidRDefault="00E07DB3" w:rsidP="000766F4">
      <w:pPr>
        <w:pStyle w:val="BodyText"/>
        <w:rPr>
          <w:b/>
          <w:bCs/>
        </w:rPr>
      </w:pPr>
      <w:r w:rsidRPr="00F442A2">
        <w:rPr>
          <w:b/>
          <w:bCs/>
        </w:rPr>
        <w:t>Coding:</w:t>
      </w:r>
    </w:p>
    <w:p w14:paraId="780BB69E" w14:textId="77777777" w:rsidR="00E07DB3" w:rsidRPr="00F442A2" w:rsidRDefault="00E07DB3" w:rsidP="00E07DB3">
      <w:pPr>
        <w:pStyle w:val="BodyText"/>
      </w:pPr>
      <w:r w:rsidRPr="00F442A2">
        <w:t>The format of Folder.comments is any string. Max length is unbounded.</w:t>
      </w:r>
    </w:p>
    <w:p w14:paraId="7469BC76" w14:textId="77777777" w:rsidR="00E07DB3" w:rsidRPr="00F442A2" w:rsidRDefault="00E07DB3" w:rsidP="00E07DB3">
      <w:pPr>
        <w:pStyle w:val="BodyText"/>
      </w:pPr>
      <w:r w:rsidRPr="00F442A2">
        <w:lastRenderedPageBreak/>
        <w:t>The value of the comments attribute is coded in XML as the "value" attribute of the LocalizedString element within the ebRIM Description structure. There can be at most one ebRIM Description structure per DocumentEntry.</w:t>
      </w:r>
    </w:p>
    <w:p w14:paraId="176FFED2" w14:textId="77777777" w:rsidR="00E07DB3" w:rsidRPr="00F442A2" w:rsidRDefault="00E07DB3" w:rsidP="00E07DB3">
      <w:pPr>
        <w:pStyle w:val="BodyText"/>
      </w:pPr>
      <w:r w:rsidRPr="00F442A2">
        <w:t>The following example shows a comment for the Folder.</w:t>
      </w:r>
    </w:p>
    <w:p w14:paraId="3E8F6CD2" w14:textId="77777777" w:rsidR="00E07DB3" w:rsidRPr="00F442A2" w:rsidRDefault="00E07DB3" w:rsidP="00E07DB3">
      <w:pPr>
        <w:pStyle w:val="BodyText"/>
        <w:rPr>
          <w:b/>
          <w:bCs/>
        </w:rPr>
      </w:pPr>
    </w:p>
    <w:p w14:paraId="1F4E866A" w14:textId="77777777" w:rsidR="00E07DB3" w:rsidRPr="00F442A2" w:rsidRDefault="00E07DB3" w:rsidP="00A4429A">
      <w:pPr>
        <w:pStyle w:val="XMLFragment"/>
        <w:rPr>
          <w:lang w:val="en-US"/>
        </w:rPr>
      </w:pPr>
      <w:r w:rsidRPr="00F442A2">
        <w:rPr>
          <w:lang w:val="en-US"/>
        </w:rPr>
        <w:t>&lt;rim:Description&gt;</w:t>
      </w:r>
    </w:p>
    <w:p w14:paraId="228746FC" w14:textId="77777777" w:rsidR="00E07DB3" w:rsidRPr="00F442A2" w:rsidRDefault="00E07DB3" w:rsidP="00A4429A">
      <w:pPr>
        <w:pStyle w:val="XMLFragment"/>
        <w:rPr>
          <w:lang w:val="en-US"/>
        </w:rPr>
      </w:pPr>
      <w:r w:rsidRPr="00F442A2">
        <w:rPr>
          <w:lang w:val="en-US"/>
        </w:rPr>
        <w:t xml:space="preserve">  &lt;rim:LocalizedString value = "comments"/&gt;</w:t>
      </w:r>
    </w:p>
    <w:p w14:paraId="3ABAE70C" w14:textId="77777777" w:rsidR="00E07DB3" w:rsidRPr="00F442A2" w:rsidRDefault="00E07DB3" w:rsidP="00A4429A">
      <w:pPr>
        <w:pStyle w:val="XMLFragment"/>
        <w:rPr>
          <w:lang w:val="en-US"/>
        </w:rPr>
      </w:pPr>
      <w:r w:rsidRPr="00F442A2">
        <w:rPr>
          <w:lang w:val="en-US"/>
        </w:rPr>
        <w:t>&lt;/rim:Description&gt;</w:t>
      </w:r>
    </w:p>
    <w:p w14:paraId="2F3E855C" w14:textId="77777777" w:rsidR="0064503F" w:rsidRPr="00F442A2" w:rsidRDefault="0064503F" w:rsidP="00526BF4">
      <w:pPr>
        <w:pStyle w:val="BodyText"/>
      </w:pPr>
      <w:bookmarkStart w:id="1351" w:name="_Toc355944530"/>
      <w:bookmarkStart w:id="1352" w:name="_Toc355947450"/>
      <w:bookmarkStart w:id="1353" w:name="_Toc355948573"/>
      <w:bookmarkStart w:id="1354" w:name="_Toc356293529"/>
      <w:bookmarkStart w:id="1355" w:name="_Toc357585821"/>
      <w:bookmarkStart w:id="1356" w:name="_Ref287426761"/>
      <w:bookmarkStart w:id="1357" w:name="_Toc352575133"/>
      <w:bookmarkStart w:id="1358" w:name="_Toc364252890"/>
      <w:bookmarkStart w:id="1359" w:name="_Toc367877018"/>
      <w:bookmarkEnd w:id="1351"/>
      <w:bookmarkEnd w:id="1352"/>
      <w:bookmarkEnd w:id="1353"/>
      <w:bookmarkEnd w:id="1354"/>
      <w:bookmarkEnd w:id="1355"/>
    </w:p>
    <w:p w14:paraId="0C8EF7A3" w14:textId="77777777" w:rsidR="00E07DB3" w:rsidRPr="00F442A2" w:rsidRDefault="00E07DB3" w:rsidP="009E7736">
      <w:pPr>
        <w:pStyle w:val="Heading5"/>
        <w:numPr>
          <w:ilvl w:val="4"/>
          <w:numId w:val="5"/>
        </w:numPr>
        <w:tabs>
          <w:tab w:val="clear" w:pos="1008"/>
          <w:tab w:val="clear" w:pos="1980"/>
        </w:tabs>
        <w:suppressAutoHyphens w:val="0"/>
      </w:pPr>
      <w:r w:rsidRPr="00F442A2">
        <w:t>Folder.entryUUID</w:t>
      </w:r>
      <w:bookmarkEnd w:id="1356"/>
      <w:bookmarkEnd w:id="1357"/>
      <w:bookmarkEnd w:id="1358"/>
      <w:bookmarkEnd w:id="1359"/>
    </w:p>
    <w:p w14:paraId="63BEDA31" w14:textId="77777777" w:rsidR="00E07DB3" w:rsidRPr="00F442A2" w:rsidRDefault="00E07DB3" w:rsidP="000766F4">
      <w:pPr>
        <w:pStyle w:val="BodyText"/>
        <w:keepNext/>
        <w:rPr>
          <w:b/>
          <w:bCs/>
        </w:rPr>
      </w:pPr>
      <w:r w:rsidRPr="00F442A2">
        <w:rPr>
          <w:b/>
          <w:bCs/>
        </w:rPr>
        <w:t>Description:</w:t>
      </w:r>
    </w:p>
    <w:p w14:paraId="2BC56990" w14:textId="19E4D2ED" w:rsidR="00E07DB3" w:rsidRPr="00F442A2" w:rsidRDefault="00E33F4B" w:rsidP="00E07DB3">
      <w:pPr>
        <w:pStyle w:val="BodyText"/>
      </w:pPr>
      <w:r w:rsidRPr="00F442A2">
        <w:t xml:space="preserve">The </w:t>
      </w:r>
      <w:r w:rsidR="00DD4F16" w:rsidRPr="00F442A2">
        <w:t xml:space="preserve">entryUUID </w:t>
      </w:r>
      <w:r w:rsidRPr="00F442A2">
        <w:t xml:space="preserve">attribute </w:t>
      </w:r>
      <w:r w:rsidR="00DD4F16" w:rsidRPr="00F442A2">
        <w:t xml:space="preserve">is a </w:t>
      </w:r>
      <w:r w:rsidR="00E07DB3" w:rsidRPr="00F442A2">
        <w:t xml:space="preserve">globally unique identifier primarily intended for </w:t>
      </w:r>
      <w:r w:rsidR="00DD4F16" w:rsidRPr="00F442A2">
        <w:t xml:space="preserve">internal </w:t>
      </w:r>
      <w:r w:rsidR="00E07DB3" w:rsidRPr="00F442A2">
        <w:t xml:space="preserve">document management </w:t>
      </w:r>
      <w:r w:rsidR="00DD4F16" w:rsidRPr="00F442A2">
        <w:t>purposes</w:t>
      </w:r>
      <w:r w:rsidR="00F442A2" w:rsidRPr="00F442A2">
        <w:t xml:space="preserve">. </w:t>
      </w:r>
      <w:r w:rsidR="001B7A83" w:rsidRPr="00F442A2">
        <w:t xml:space="preserve">In contrast, the uniqueId attribute is used for external references </w:t>
      </w:r>
      <w:r w:rsidR="00E07DB3" w:rsidRPr="00F442A2">
        <w:t>(e.g., links</w:t>
      </w:r>
      <w:r w:rsidR="001B7A83" w:rsidRPr="00F442A2">
        <w:t>, etc.</w:t>
      </w:r>
      <w:r w:rsidR="00E07DB3" w:rsidRPr="00F442A2">
        <w:t xml:space="preserve">). </w:t>
      </w:r>
    </w:p>
    <w:p w14:paraId="4F6F7208" w14:textId="77777777" w:rsidR="00E07DB3" w:rsidRPr="00F442A2" w:rsidRDefault="00E07DB3" w:rsidP="000766F4">
      <w:pPr>
        <w:pStyle w:val="BodyText"/>
        <w:rPr>
          <w:b/>
          <w:bCs/>
        </w:rPr>
      </w:pPr>
      <w:r w:rsidRPr="00F442A2">
        <w:rPr>
          <w:b/>
          <w:bCs/>
        </w:rPr>
        <w:t>Coding:</w:t>
      </w:r>
    </w:p>
    <w:p w14:paraId="01768A02" w14:textId="097E8371" w:rsidR="00E07DB3" w:rsidRPr="00F442A2" w:rsidRDefault="00E07DB3" w:rsidP="00E07DB3">
      <w:pPr>
        <w:pStyle w:val="BodyText"/>
      </w:pPr>
      <w:r w:rsidRPr="00F442A2">
        <w:t>The format of the entryUUID value is UUID. Certain Document Sharing transactions may allow symbolic Ids (anything that does not have the urn:uuid: prefix) to be used.</w:t>
      </w:r>
    </w:p>
    <w:p w14:paraId="79B419BD" w14:textId="5A5603E6" w:rsidR="00E07DB3" w:rsidRPr="00F442A2" w:rsidRDefault="00E07DB3" w:rsidP="00A4429A">
      <w:pPr>
        <w:pStyle w:val="BodyText"/>
        <w:rPr>
          <w:rFonts w:ascii="Courier New" w:hAnsi="Courier New" w:cs="Courier New"/>
          <w:sz w:val="20"/>
        </w:rPr>
      </w:pPr>
      <w:r w:rsidRPr="00F442A2">
        <w:t xml:space="preserve">The value of the entryUUID is coded in the id XML attribute on the </w:t>
      </w:r>
      <w:r w:rsidR="00DD4F16" w:rsidRPr="00F442A2">
        <w:t>RegistyPackage</w:t>
      </w:r>
      <w:r w:rsidRPr="00F442A2">
        <w:t xml:space="preserve"> representing the </w:t>
      </w:r>
      <w:r w:rsidR="00DD4F16" w:rsidRPr="00F442A2">
        <w:t>Folder</w:t>
      </w:r>
      <w:r w:rsidRPr="00F442A2">
        <w:t xml:space="preserve">. In the example below, the entryUUID is </w:t>
      </w:r>
      <w:r w:rsidR="00DD4F16" w:rsidRPr="00F442A2">
        <w:t>urn:uuid:a6e06ca8-0c75-4064-9e5c-88b9045a9ab6.</w:t>
      </w:r>
    </w:p>
    <w:p w14:paraId="0D4C54E9" w14:textId="77777777" w:rsidR="00E07DB3" w:rsidRPr="00F442A2" w:rsidRDefault="00E07DB3" w:rsidP="00A4429A">
      <w:pPr>
        <w:pStyle w:val="BodyText"/>
      </w:pPr>
      <w:r w:rsidRPr="00F442A2">
        <w:t xml:space="preserve"> </w:t>
      </w:r>
    </w:p>
    <w:p w14:paraId="44621BD4" w14:textId="77777777" w:rsidR="00E07DB3" w:rsidRPr="005A199D" w:rsidRDefault="00E07DB3" w:rsidP="00A4429A">
      <w:pPr>
        <w:pStyle w:val="XMLFragment"/>
        <w:rPr>
          <w:lang w:val="it-IT"/>
        </w:rPr>
      </w:pPr>
      <w:r w:rsidRPr="005A199D">
        <w:rPr>
          <w:lang w:val="it-IT"/>
        </w:rPr>
        <w:t xml:space="preserve">&lt;rim:RegistryPackage </w:t>
      </w:r>
    </w:p>
    <w:p w14:paraId="02D25BCD" w14:textId="77777777" w:rsidR="00E07DB3" w:rsidRPr="005A199D" w:rsidRDefault="00E07DB3" w:rsidP="00A4429A">
      <w:pPr>
        <w:pStyle w:val="XMLFragment"/>
        <w:rPr>
          <w:lang w:val="it-IT"/>
        </w:rPr>
      </w:pPr>
      <w:r w:rsidRPr="005A199D">
        <w:rPr>
          <w:lang w:val="it-IT"/>
        </w:rPr>
        <w:t xml:space="preserve">  id="urn:uuid:a6e06ca8-0c75-4064-9e5c-88b9045a9ab6"</w:t>
      </w:r>
    </w:p>
    <w:p w14:paraId="5B187B66" w14:textId="77777777" w:rsidR="00E07DB3" w:rsidRPr="00F442A2" w:rsidRDefault="00E07DB3" w:rsidP="00A4429A">
      <w:pPr>
        <w:pStyle w:val="XMLFragment"/>
        <w:rPr>
          <w:lang w:val="en-US"/>
        </w:rPr>
      </w:pPr>
      <w:r w:rsidRPr="00F442A2">
        <w:rPr>
          <w:lang w:val="en-US"/>
        </w:rPr>
        <w:t>&gt; ...</w:t>
      </w:r>
    </w:p>
    <w:p w14:paraId="5542CD2D" w14:textId="77777777" w:rsidR="0064503F" w:rsidRPr="00F442A2" w:rsidRDefault="0064503F" w:rsidP="00526BF4">
      <w:pPr>
        <w:pStyle w:val="BodyText"/>
      </w:pPr>
      <w:bookmarkStart w:id="1360" w:name="_Ref287426699"/>
      <w:bookmarkStart w:id="1361" w:name="_Toc352575134"/>
      <w:bookmarkStart w:id="1362" w:name="_Toc364252891"/>
      <w:bookmarkStart w:id="1363" w:name="_Toc367877019"/>
    </w:p>
    <w:p w14:paraId="7EC60F03" w14:textId="77777777" w:rsidR="00E07DB3" w:rsidRPr="00F442A2" w:rsidRDefault="00E07DB3" w:rsidP="009E7736">
      <w:pPr>
        <w:pStyle w:val="Heading5"/>
        <w:numPr>
          <w:ilvl w:val="4"/>
          <w:numId w:val="5"/>
        </w:numPr>
        <w:tabs>
          <w:tab w:val="clear" w:pos="1008"/>
          <w:tab w:val="clear" w:pos="1980"/>
        </w:tabs>
        <w:suppressAutoHyphens w:val="0"/>
      </w:pPr>
      <w:r w:rsidRPr="00F442A2">
        <w:t>Folder.homeCommunity</w:t>
      </w:r>
      <w:bookmarkEnd w:id="1360"/>
      <w:r w:rsidRPr="00F442A2">
        <w:t>I</w:t>
      </w:r>
      <w:bookmarkEnd w:id="1361"/>
      <w:r w:rsidRPr="00F442A2">
        <w:t>d</w:t>
      </w:r>
      <w:bookmarkEnd w:id="1362"/>
      <w:bookmarkEnd w:id="1363"/>
    </w:p>
    <w:p w14:paraId="0F3AD3DD" w14:textId="77777777" w:rsidR="00E07DB3" w:rsidRPr="00F442A2" w:rsidRDefault="00E07DB3" w:rsidP="000766F4">
      <w:pPr>
        <w:pStyle w:val="BodyText"/>
        <w:rPr>
          <w:b/>
          <w:bCs/>
        </w:rPr>
      </w:pPr>
      <w:r w:rsidRPr="00F442A2">
        <w:rPr>
          <w:b/>
          <w:bCs/>
        </w:rPr>
        <w:t>Description:</w:t>
      </w:r>
    </w:p>
    <w:p w14:paraId="5EDE7CCE" w14:textId="77777777" w:rsidR="00E07DB3" w:rsidRPr="00F442A2" w:rsidRDefault="00E07DB3" w:rsidP="00B67434">
      <w:pPr>
        <w:pStyle w:val="BodyText"/>
      </w:pPr>
      <w:r w:rsidRPr="00F442A2">
        <w:t>A globally unique identifier for a community.</w:t>
      </w:r>
    </w:p>
    <w:p w14:paraId="1866DB88" w14:textId="77777777" w:rsidR="00E07DB3" w:rsidRPr="00F442A2" w:rsidRDefault="00E07DB3" w:rsidP="000766F4">
      <w:pPr>
        <w:pStyle w:val="BodyText"/>
        <w:rPr>
          <w:b/>
          <w:bCs/>
        </w:rPr>
      </w:pPr>
      <w:r w:rsidRPr="00F442A2">
        <w:rPr>
          <w:b/>
          <w:bCs/>
        </w:rPr>
        <w:t>Coding:</w:t>
      </w:r>
    </w:p>
    <w:p w14:paraId="3D00AB13" w14:textId="77777777" w:rsidR="00E07DB3" w:rsidRPr="00F442A2" w:rsidRDefault="00E07DB3" w:rsidP="00E07DB3">
      <w:pPr>
        <w:pStyle w:val="BodyText"/>
      </w:pPr>
      <w:r w:rsidRPr="00F442A2">
        <w:t>Max length is unbounded. The ebRS RegistryPackage home attribute for the RegistryPackage that corresponds to the Folder. It is an OID URN (</w:t>
      </w:r>
      <w:r w:rsidR="00D468EC" w:rsidRPr="00F442A2">
        <w:t>s</w:t>
      </w:r>
      <w:r w:rsidRPr="00F442A2">
        <w:t>ee</w:t>
      </w:r>
      <w:r w:rsidR="00E3287C" w:rsidRPr="00F442A2">
        <w:t xml:space="preserve"> Table 4.2.3.1.7-2).</w:t>
      </w:r>
    </w:p>
    <w:p w14:paraId="5DAFDA5B" w14:textId="77777777" w:rsidR="00E07DB3" w:rsidRPr="00F442A2" w:rsidRDefault="004C303D" w:rsidP="00E07DB3">
      <w:pPr>
        <w:pStyle w:val="BodyText"/>
      </w:pPr>
      <w:r w:rsidRPr="00F442A2">
        <w:t>See ITI</w:t>
      </w:r>
      <w:r w:rsidR="00E07DB3" w:rsidRPr="00F442A2">
        <w:t xml:space="preserve"> TF-2a:</w:t>
      </w:r>
      <w:r w:rsidR="00B14E6A" w:rsidRPr="00F442A2">
        <w:t xml:space="preserve"> </w:t>
      </w:r>
      <w:r w:rsidR="00E07DB3" w:rsidRPr="00F442A2">
        <w:t>3.18.4.1.2.3.8 and ITI TF-2b: 3.38.4.1.2.1</w:t>
      </w:r>
      <w:r w:rsidRPr="00F442A2">
        <w:t>.</w:t>
      </w:r>
      <w:r w:rsidR="00E07DB3" w:rsidRPr="00F442A2">
        <w:t xml:space="preserve"> </w:t>
      </w:r>
    </w:p>
    <w:p w14:paraId="3E58C8D3" w14:textId="77777777" w:rsidR="00E07DB3" w:rsidRPr="00F442A2" w:rsidRDefault="00E07DB3" w:rsidP="00E07DB3">
      <w:pPr>
        <w:pStyle w:val="BodyText"/>
      </w:pPr>
    </w:p>
    <w:p w14:paraId="6F1D127A" w14:textId="77777777" w:rsidR="00E07DB3" w:rsidRPr="00F442A2" w:rsidRDefault="00E07DB3" w:rsidP="00A4429A">
      <w:pPr>
        <w:pStyle w:val="XMLFragment"/>
        <w:rPr>
          <w:lang w:val="en-US"/>
        </w:rPr>
      </w:pPr>
      <w:r w:rsidRPr="00F442A2">
        <w:rPr>
          <w:lang w:val="en-US"/>
        </w:rPr>
        <w:lastRenderedPageBreak/>
        <w:t>&lt;rim:RegistryPackage home="urn:oid:1.2.3" ...&gt;</w:t>
      </w:r>
    </w:p>
    <w:p w14:paraId="495ACBA1" w14:textId="77777777" w:rsidR="00E07DB3" w:rsidRPr="00F442A2" w:rsidRDefault="00E07DB3" w:rsidP="00A4429A">
      <w:pPr>
        <w:pStyle w:val="XMLFragment"/>
        <w:rPr>
          <w:lang w:val="en-US"/>
        </w:rPr>
      </w:pPr>
      <w:r w:rsidRPr="00F442A2">
        <w:rPr>
          <w:lang w:val="en-US"/>
        </w:rPr>
        <w:t xml:space="preserve">   ...</w:t>
      </w:r>
    </w:p>
    <w:p w14:paraId="3B42BC53" w14:textId="77777777" w:rsidR="00E07DB3" w:rsidRPr="00F442A2" w:rsidRDefault="00E07DB3" w:rsidP="00A4429A">
      <w:pPr>
        <w:pStyle w:val="XMLFragment"/>
        <w:rPr>
          <w:lang w:val="en-US"/>
        </w:rPr>
      </w:pPr>
      <w:r w:rsidRPr="00F442A2">
        <w:rPr>
          <w:lang w:val="en-US"/>
        </w:rPr>
        <w:t>&lt;/rim:RegistryPackage&gt;</w:t>
      </w:r>
    </w:p>
    <w:p w14:paraId="0A3F9805" w14:textId="77777777" w:rsidR="0064503F" w:rsidRPr="00F442A2" w:rsidRDefault="0064503F" w:rsidP="00526BF4">
      <w:pPr>
        <w:pStyle w:val="BodyText"/>
      </w:pPr>
      <w:bookmarkStart w:id="1364" w:name="_Ref287426708"/>
      <w:bookmarkStart w:id="1365" w:name="_Toc352575135"/>
      <w:bookmarkStart w:id="1366" w:name="_Toc364252892"/>
      <w:bookmarkStart w:id="1367" w:name="_Toc367877020"/>
    </w:p>
    <w:p w14:paraId="44B79F74" w14:textId="77777777" w:rsidR="00E07DB3" w:rsidRPr="00F442A2" w:rsidRDefault="00E07DB3" w:rsidP="009E7736">
      <w:pPr>
        <w:pStyle w:val="Heading5"/>
        <w:numPr>
          <w:ilvl w:val="4"/>
          <w:numId w:val="5"/>
        </w:numPr>
        <w:tabs>
          <w:tab w:val="clear" w:pos="1008"/>
          <w:tab w:val="clear" w:pos="1980"/>
        </w:tabs>
        <w:suppressAutoHyphens w:val="0"/>
      </w:pPr>
      <w:r w:rsidRPr="00F442A2">
        <w:t>Folder.lastUpdateTime</w:t>
      </w:r>
      <w:bookmarkEnd w:id="1364"/>
      <w:bookmarkEnd w:id="1365"/>
      <w:bookmarkEnd w:id="1366"/>
      <w:bookmarkEnd w:id="1367"/>
    </w:p>
    <w:p w14:paraId="536D025A" w14:textId="77777777" w:rsidR="00E07DB3" w:rsidRPr="00F442A2" w:rsidRDefault="00E07DB3" w:rsidP="000766F4">
      <w:pPr>
        <w:pStyle w:val="BodyText"/>
        <w:rPr>
          <w:b/>
          <w:bCs/>
        </w:rPr>
      </w:pPr>
      <w:r w:rsidRPr="00F442A2">
        <w:rPr>
          <w:b/>
          <w:bCs/>
        </w:rPr>
        <w:t>Description:</w:t>
      </w:r>
    </w:p>
    <w:p w14:paraId="18000F0A" w14:textId="5A2A7A09" w:rsidR="00E07DB3" w:rsidRPr="00F442A2" w:rsidRDefault="00E07DB3" w:rsidP="00E07DB3">
      <w:pPr>
        <w:pStyle w:val="BodyText"/>
      </w:pPr>
      <w:r w:rsidRPr="00F442A2">
        <w:t xml:space="preserve">Most recent point in time </w:t>
      </w:r>
      <w:r w:rsidR="00D9439C" w:rsidRPr="00F442A2">
        <w:t xml:space="preserve">that the Folder has been modified by changing which DocumentEntry objects are associated with the Folder, or by changing the Folder’s </w:t>
      </w:r>
      <w:r w:rsidR="001A4979" w:rsidRPr="00F442A2">
        <w:t>metadata attributes. If the Folder has not been modified since creation, the lastUpdateTime contains the creation time</w:t>
      </w:r>
      <w:r w:rsidRPr="00F442A2">
        <w:t xml:space="preserve">. </w:t>
      </w:r>
    </w:p>
    <w:p w14:paraId="554DAC07" w14:textId="77777777" w:rsidR="00E07DB3" w:rsidRPr="00F442A2" w:rsidRDefault="00E07DB3" w:rsidP="000766F4">
      <w:pPr>
        <w:pStyle w:val="BodyText"/>
        <w:keepNext/>
        <w:rPr>
          <w:b/>
          <w:bCs/>
        </w:rPr>
      </w:pPr>
      <w:r w:rsidRPr="00F442A2">
        <w:rPr>
          <w:b/>
          <w:bCs/>
        </w:rPr>
        <w:t>Coding:</w:t>
      </w:r>
    </w:p>
    <w:p w14:paraId="1FCD67A1" w14:textId="1212F669" w:rsidR="00E07DB3" w:rsidRPr="00F442A2" w:rsidRDefault="00E07DB3" w:rsidP="00E07DB3">
      <w:pPr>
        <w:pStyle w:val="BodyText"/>
      </w:pPr>
      <w:r w:rsidRPr="00F442A2">
        <w:t>Max length is 256 characters. The format of the lastUpdateTime value is DTM</w:t>
      </w:r>
      <w:r w:rsidR="001A4979" w:rsidRPr="00F442A2">
        <w:t xml:space="preserve"> and shall have at least “second” precision</w:t>
      </w:r>
      <w:r w:rsidRPr="00F442A2">
        <w:t xml:space="preserve">. See </w:t>
      </w:r>
      <w:r w:rsidR="004F291E" w:rsidRPr="00F442A2">
        <w:t>Table</w:t>
      </w:r>
      <w:r w:rsidRPr="00F442A2">
        <w:t xml:space="preserve"> 4.2.3.1.7-2 for a description of DTM format.</w:t>
      </w:r>
    </w:p>
    <w:p w14:paraId="260D5239" w14:textId="77777777" w:rsidR="00E07DB3" w:rsidRPr="00F442A2" w:rsidRDefault="00E07DB3" w:rsidP="00E07DB3">
      <w:pPr>
        <w:pStyle w:val="BodyText"/>
      </w:pPr>
      <w:r w:rsidRPr="00F442A2">
        <w:t>The value is coded as a single value within an ebRIM Slot Attribute in the DocumentEntry.</w:t>
      </w:r>
    </w:p>
    <w:p w14:paraId="68181A2A" w14:textId="77777777" w:rsidR="00E07DB3" w:rsidRPr="00F442A2" w:rsidRDefault="00E07DB3" w:rsidP="00E07DB3">
      <w:pPr>
        <w:pStyle w:val="BodyText"/>
      </w:pPr>
      <w:r w:rsidRPr="00F442A2">
        <w:t>The following example shows a last update of December 25, 2004 21:20:10 Coordinated Universal Time (UTC).</w:t>
      </w:r>
    </w:p>
    <w:p w14:paraId="7FB0A5B4" w14:textId="53058829" w:rsidR="00E07DB3" w:rsidRPr="00F442A2" w:rsidRDefault="00E07DB3" w:rsidP="000766F4">
      <w:pPr>
        <w:pStyle w:val="BodyText"/>
      </w:pPr>
    </w:p>
    <w:p w14:paraId="36D1F289" w14:textId="77777777" w:rsidR="00E07DB3" w:rsidRPr="00F442A2" w:rsidRDefault="00E07DB3" w:rsidP="00A4429A">
      <w:pPr>
        <w:pStyle w:val="XMLFragment"/>
        <w:rPr>
          <w:lang w:val="en-US"/>
        </w:rPr>
      </w:pPr>
      <w:r w:rsidRPr="00F442A2">
        <w:rPr>
          <w:lang w:val="en-US"/>
        </w:rPr>
        <w:t>&lt;rim:Slot name="lastUpdateTime"&gt;</w:t>
      </w:r>
    </w:p>
    <w:p w14:paraId="2F524D42" w14:textId="77777777" w:rsidR="00E07DB3" w:rsidRPr="00F442A2" w:rsidRDefault="00E07DB3" w:rsidP="00A4429A">
      <w:pPr>
        <w:pStyle w:val="XMLFragment"/>
        <w:rPr>
          <w:lang w:val="en-US"/>
        </w:rPr>
      </w:pPr>
      <w:r w:rsidRPr="00F442A2">
        <w:rPr>
          <w:lang w:val="en-US"/>
        </w:rPr>
        <w:t xml:space="preserve">  &lt;rim:ValueList&gt;</w:t>
      </w:r>
    </w:p>
    <w:p w14:paraId="036AAE81" w14:textId="77777777" w:rsidR="00E07DB3" w:rsidRPr="00F442A2" w:rsidRDefault="00E07DB3" w:rsidP="00A4429A">
      <w:pPr>
        <w:pStyle w:val="XMLFragment"/>
        <w:rPr>
          <w:lang w:val="en-US"/>
        </w:rPr>
      </w:pPr>
      <w:r w:rsidRPr="00F442A2">
        <w:rPr>
          <w:lang w:val="en-US"/>
        </w:rPr>
        <w:t xml:space="preserve">    &lt;rim:Value&gt;20041225212010&lt;/rim:Value&gt;</w:t>
      </w:r>
    </w:p>
    <w:p w14:paraId="2EB52FF4" w14:textId="77777777" w:rsidR="00E07DB3" w:rsidRPr="00F442A2" w:rsidRDefault="00E07DB3" w:rsidP="00A4429A">
      <w:pPr>
        <w:pStyle w:val="XMLFragment"/>
        <w:rPr>
          <w:lang w:val="en-US"/>
        </w:rPr>
      </w:pPr>
      <w:r w:rsidRPr="00F442A2">
        <w:rPr>
          <w:lang w:val="en-US"/>
        </w:rPr>
        <w:t xml:space="preserve">  &lt;/rim:ValueList&gt;</w:t>
      </w:r>
    </w:p>
    <w:p w14:paraId="77FD7A1B" w14:textId="77777777" w:rsidR="00E07DB3" w:rsidRPr="00F442A2" w:rsidRDefault="00E07DB3" w:rsidP="00A4429A">
      <w:pPr>
        <w:pStyle w:val="XMLFragment"/>
        <w:rPr>
          <w:lang w:val="en-US"/>
        </w:rPr>
      </w:pPr>
      <w:r w:rsidRPr="00F442A2">
        <w:rPr>
          <w:lang w:val="en-US"/>
        </w:rPr>
        <w:t>&lt;/rim:Slot&gt;</w:t>
      </w:r>
    </w:p>
    <w:p w14:paraId="52424F2D" w14:textId="77777777" w:rsidR="0064503F" w:rsidRPr="00F442A2" w:rsidRDefault="0064503F" w:rsidP="00526BF4">
      <w:pPr>
        <w:pStyle w:val="BodyText"/>
      </w:pPr>
      <w:bookmarkStart w:id="1368" w:name="_Toc355944534"/>
      <w:bookmarkStart w:id="1369" w:name="_Toc355947454"/>
      <w:bookmarkStart w:id="1370" w:name="_Toc355948577"/>
      <w:bookmarkStart w:id="1371" w:name="_Toc356293533"/>
      <w:bookmarkStart w:id="1372" w:name="_Toc357585825"/>
      <w:bookmarkStart w:id="1373" w:name="_Toc352575136"/>
      <w:bookmarkStart w:id="1374" w:name="_Toc364252893"/>
      <w:bookmarkStart w:id="1375" w:name="_Toc367877021"/>
      <w:bookmarkEnd w:id="1368"/>
      <w:bookmarkEnd w:id="1369"/>
      <w:bookmarkEnd w:id="1370"/>
      <w:bookmarkEnd w:id="1371"/>
      <w:bookmarkEnd w:id="1372"/>
    </w:p>
    <w:p w14:paraId="54E44471" w14:textId="77777777" w:rsidR="00E07DB3" w:rsidRPr="00F442A2" w:rsidRDefault="00E07DB3" w:rsidP="009E7736">
      <w:pPr>
        <w:pStyle w:val="Heading5"/>
        <w:numPr>
          <w:ilvl w:val="4"/>
          <w:numId w:val="5"/>
        </w:numPr>
        <w:tabs>
          <w:tab w:val="clear" w:pos="1008"/>
          <w:tab w:val="clear" w:pos="1980"/>
        </w:tabs>
        <w:suppressAutoHyphens w:val="0"/>
      </w:pPr>
      <w:bookmarkStart w:id="1376" w:name="_Ref458684812"/>
      <w:r w:rsidRPr="00F442A2">
        <w:t>Folder.patientI</w:t>
      </w:r>
      <w:bookmarkEnd w:id="1373"/>
      <w:r w:rsidRPr="00F442A2">
        <w:t>d</w:t>
      </w:r>
      <w:bookmarkEnd w:id="1374"/>
      <w:bookmarkEnd w:id="1375"/>
      <w:bookmarkEnd w:id="1376"/>
    </w:p>
    <w:p w14:paraId="54228DBF" w14:textId="77777777" w:rsidR="00E07DB3" w:rsidRPr="00F442A2" w:rsidRDefault="00E07DB3" w:rsidP="000766F4">
      <w:pPr>
        <w:pStyle w:val="BodyText"/>
        <w:rPr>
          <w:b/>
          <w:bCs/>
        </w:rPr>
      </w:pPr>
      <w:r w:rsidRPr="00F442A2">
        <w:rPr>
          <w:b/>
          <w:bCs/>
        </w:rPr>
        <w:t>Description:</w:t>
      </w:r>
    </w:p>
    <w:p w14:paraId="4CA4CB67" w14:textId="77777777" w:rsidR="00E07DB3" w:rsidRPr="00F442A2" w:rsidRDefault="00E07DB3" w:rsidP="00E07DB3">
      <w:pPr>
        <w:pStyle w:val="BodyText"/>
      </w:pPr>
      <w:r w:rsidRPr="00F442A2">
        <w:t xml:space="preserve">The patientId represents the primary subject of care of the Folder. </w:t>
      </w:r>
    </w:p>
    <w:p w14:paraId="691C0149" w14:textId="77777777" w:rsidR="00E07DB3" w:rsidRPr="00F442A2" w:rsidRDefault="00E07DB3" w:rsidP="00E07DB3">
      <w:pPr>
        <w:pStyle w:val="BodyText"/>
      </w:pPr>
      <w:r w:rsidRPr="00F442A2">
        <w:t>The value of the patientId shall be the same for all new documents of a SubmissionSet. All DocumentEntries placed in a Folder shall have the same patiendId as the Folder.</w:t>
      </w:r>
    </w:p>
    <w:p w14:paraId="726A49AC" w14:textId="77777777" w:rsidR="00E07DB3" w:rsidRPr="00F442A2" w:rsidRDefault="00E07DB3" w:rsidP="000766F4">
      <w:pPr>
        <w:pStyle w:val="BodyText"/>
        <w:rPr>
          <w:b/>
          <w:bCs/>
        </w:rPr>
      </w:pPr>
      <w:r w:rsidRPr="00F442A2">
        <w:rPr>
          <w:b/>
          <w:bCs/>
        </w:rPr>
        <w:t>Coding:</w:t>
      </w:r>
    </w:p>
    <w:p w14:paraId="72994ADC" w14:textId="77777777" w:rsidR="00E07DB3" w:rsidRPr="00F442A2" w:rsidRDefault="00E07DB3" w:rsidP="00E07DB3">
      <w:pPr>
        <w:pStyle w:val="BodyText"/>
      </w:pPr>
      <w:r w:rsidRPr="00F442A2">
        <w:t>Max length unbounded. The format of the patientId value is CX (</w:t>
      </w:r>
      <w:r w:rsidR="005444F9" w:rsidRPr="00F442A2">
        <w:t>s</w:t>
      </w:r>
      <w:r w:rsidRPr="00F442A2">
        <w:t xml:space="preserve">ee </w:t>
      </w:r>
      <w:r w:rsidR="00C43AE5" w:rsidRPr="00F442A2">
        <w:t>T</w:t>
      </w:r>
      <w:r w:rsidR="00D468EC" w:rsidRPr="00F442A2">
        <w:t>able</w:t>
      </w:r>
      <w:r w:rsidRPr="00F442A2">
        <w:t xml:space="preserve"> 4.2.3.1.7-2).</w:t>
      </w:r>
    </w:p>
    <w:p w14:paraId="7DD9D207" w14:textId="77777777" w:rsidR="00E07DB3" w:rsidRPr="00F442A2" w:rsidRDefault="00E07DB3" w:rsidP="00E07DB3">
      <w:pPr>
        <w:pStyle w:val="BodyText"/>
      </w:pPr>
      <w:r w:rsidRPr="00F442A2">
        <w:t>It shall contain two parts:</w:t>
      </w:r>
    </w:p>
    <w:p w14:paraId="285B5D57" w14:textId="77777777" w:rsidR="00E07DB3" w:rsidRPr="00F442A2" w:rsidRDefault="00E07DB3" w:rsidP="005A199D">
      <w:pPr>
        <w:pStyle w:val="ListBullet2"/>
      </w:pPr>
      <w:r w:rsidRPr="00F442A2">
        <w:t>Assigning Authority Domain Id (organization that issued the Id).</w:t>
      </w:r>
    </w:p>
    <w:p w14:paraId="5418A3C0" w14:textId="77777777" w:rsidR="00E07DB3" w:rsidRPr="00F442A2" w:rsidRDefault="00E07DB3" w:rsidP="005A199D">
      <w:pPr>
        <w:pStyle w:val="ListBullet2"/>
      </w:pPr>
      <w:r w:rsidRPr="00F442A2">
        <w:t>An Id from the Assigning Authority.</w:t>
      </w:r>
    </w:p>
    <w:p w14:paraId="504EF216" w14:textId="30E086BE" w:rsidR="00E07DB3" w:rsidRPr="00F442A2" w:rsidRDefault="00E07DB3" w:rsidP="00E07DB3">
      <w:pPr>
        <w:pStyle w:val="BodyText"/>
      </w:pPr>
      <w:r w:rsidRPr="00F442A2">
        <w:t xml:space="preserve">No other values are allowed, as specified for the CX type in </w:t>
      </w:r>
      <w:r w:rsidR="00C43AE5" w:rsidRPr="00F442A2">
        <w:t>T</w:t>
      </w:r>
      <w:r w:rsidR="00D468EC" w:rsidRPr="00F442A2">
        <w:t>able</w:t>
      </w:r>
      <w:r w:rsidRPr="00F442A2">
        <w:t xml:space="preserve"> 4.2.3.1.7-2. Using HL7 terminology, no other values are allowed in the components of the coded value, nor are further subcomponents allowed.</w:t>
      </w:r>
    </w:p>
    <w:p w14:paraId="7FAA2110" w14:textId="77777777" w:rsidR="00E07DB3" w:rsidRPr="00F442A2" w:rsidRDefault="00E07DB3" w:rsidP="00E07DB3">
      <w:pPr>
        <w:pStyle w:val="BodyText"/>
      </w:pPr>
    </w:p>
    <w:p w14:paraId="3CC3524E" w14:textId="77777777" w:rsidR="00E07DB3" w:rsidRPr="00F442A2" w:rsidRDefault="00E07DB3" w:rsidP="00A4429A">
      <w:pPr>
        <w:pStyle w:val="XMLFragment"/>
        <w:rPr>
          <w:lang w:val="en-US"/>
        </w:rPr>
      </w:pPr>
      <w:r w:rsidRPr="00F442A2">
        <w:rPr>
          <w:lang w:val="en-US"/>
        </w:rPr>
        <w:t>&lt;rim:ExternalIdentifier</w:t>
      </w:r>
    </w:p>
    <w:p w14:paraId="2C395EF7" w14:textId="77777777" w:rsidR="00E07DB3" w:rsidRPr="00F442A2" w:rsidRDefault="00E07DB3" w:rsidP="00A4429A">
      <w:pPr>
        <w:pStyle w:val="XMLFragment"/>
        <w:rPr>
          <w:lang w:val="en-US"/>
        </w:rPr>
      </w:pPr>
      <w:r w:rsidRPr="00F442A2">
        <w:rPr>
          <w:lang w:val="en-US"/>
        </w:rPr>
        <w:t xml:space="preserve">    identificationScheme="urn:uuid:f64ffdf0-4b97-4e06-b79f-a52b38ec2f8a" </w:t>
      </w:r>
    </w:p>
    <w:p w14:paraId="2FFD0166" w14:textId="77777777" w:rsidR="00E07DB3" w:rsidRPr="00F442A2" w:rsidRDefault="00E07DB3" w:rsidP="00A4429A">
      <w:pPr>
        <w:pStyle w:val="XMLFragment"/>
        <w:rPr>
          <w:lang w:val="en-US"/>
        </w:rPr>
      </w:pPr>
      <w:r w:rsidRPr="00F442A2">
        <w:rPr>
          <w:lang w:val="en-US"/>
        </w:rPr>
        <w:t xml:space="preserve">    value="6578946^^^&amp;amp;1.3.6.1.4.1.21367.2005.3.7&amp;amp;ISO"</w:t>
      </w:r>
    </w:p>
    <w:p w14:paraId="182B6D77" w14:textId="77777777" w:rsidR="00E07DB3" w:rsidRPr="00F442A2" w:rsidRDefault="00E07DB3" w:rsidP="00A4429A">
      <w:pPr>
        <w:pStyle w:val="XMLFragment"/>
        <w:rPr>
          <w:lang w:val="en-US"/>
        </w:rPr>
      </w:pPr>
      <w:r w:rsidRPr="00F442A2">
        <w:rPr>
          <w:lang w:val="en-US"/>
        </w:rPr>
        <w:t xml:space="preserve">    id="IdExample_057"</w:t>
      </w:r>
    </w:p>
    <w:p w14:paraId="551325AD" w14:textId="77777777" w:rsidR="00E07DB3" w:rsidRPr="00F442A2" w:rsidRDefault="00E07DB3" w:rsidP="00A4429A">
      <w:pPr>
        <w:pStyle w:val="XMLFragment"/>
        <w:rPr>
          <w:lang w:val="en-US"/>
        </w:rPr>
      </w:pPr>
      <w:r w:rsidRPr="00F442A2">
        <w:rPr>
          <w:lang w:val="en-US"/>
        </w:rPr>
        <w:t xml:space="preserve">    objectType="urn:oasis:names:tc:ebxml-</w:t>
      </w:r>
      <w:r w:rsidRPr="00F442A2">
        <w:rPr>
          <w:lang w:val="en-US"/>
        </w:rPr>
        <w:br/>
      </w:r>
      <w:r w:rsidRPr="00F442A2">
        <w:rPr>
          <w:lang w:val="en-US"/>
        </w:rPr>
        <w:tab/>
        <w:t>regrep:ObjectType:RegistryObject:ExternalIdentifier"</w:t>
      </w:r>
    </w:p>
    <w:p w14:paraId="5A994792" w14:textId="77777777" w:rsidR="00E07DB3" w:rsidRPr="00F442A2" w:rsidRDefault="00E07DB3" w:rsidP="00A4429A">
      <w:pPr>
        <w:pStyle w:val="XMLFragment"/>
        <w:rPr>
          <w:lang w:val="en-US"/>
        </w:rPr>
      </w:pPr>
      <w:r w:rsidRPr="00F442A2">
        <w:rPr>
          <w:lang w:val="en-US"/>
        </w:rPr>
        <w:t xml:space="preserve">    &gt;</w:t>
      </w:r>
    </w:p>
    <w:p w14:paraId="455B9131" w14:textId="77777777" w:rsidR="00E07DB3" w:rsidRPr="00F442A2" w:rsidRDefault="00E07DB3" w:rsidP="00A4429A">
      <w:pPr>
        <w:pStyle w:val="XMLFragment"/>
        <w:rPr>
          <w:lang w:val="en-US"/>
        </w:rPr>
      </w:pPr>
      <w:r w:rsidRPr="00F442A2">
        <w:rPr>
          <w:lang w:val="en-US"/>
        </w:rPr>
        <w:t xml:space="preserve">  &lt;rim:Name&gt;</w:t>
      </w:r>
    </w:p>
    <w:p w14:paraId="64DDE6E1" w14:textId="77777777" w:rsidR="00E07DB3" w:rsidRPr="00F442A2" w:rsidRDefault="00E07DB3" w:rsidP="00A4429A">
      <w:pPr>
        <w:pStyle w:val="XMLFragment"/>
        <w:rPr>
          <w:lang w:val="en-US"/>
        </w:rPr>
      </w:pPr>
      <w:r w:rsidRPr="00F442A2">
        <w:rPr>
          <w:lang w:val="en-US"/>
        </w:rPr>
        <w:t xml:space="preserve">    &lt;rim:LocalizedString value = "XDSFolder.patientId"/&gt;</w:t>
      </w:r>
    </w:p>
    <w:p w14:paraId="2FEF3D07" w14:textId="77777777" w:rsidR="00E07DB3" w:rsidRPr="00F442A2" w:rsidRDefault="00E07DB3" w:rsidP="00A4429A">
      <w:pPr>
        <w:pStyle w:val="XMLFragment"/>
        <w:rPr>
          <w:lang w:val="en-US"/>
        </w:rPr>
      </w:pPr>
      <w:r w:rsidRPr="00F442A2">
        <w:rPr>
          <w:lang w:val="en-US"/>
        </w:rPr>
        <w:t xml:space="preserve">  &lt;/rim:Name&gt;</w:t>
      </w:r>
    </w:p>
    <w:p w14:paraId="0804EF9E" w14:textId="77777777" w:rsidR="00E07DB3" w:rsidRPr="00F442A2" w:rsidRDefault="00E07DB3" w:rsidP="00A4429A">
      <w:pPr>
        <w:pStyle w:val="XMLFragment"/>
        <w:rPr>
          <w:lang w:val="en-US"/>
        </w:rPr>
      </w:pPr>
      <w:r w:rsidRPr="00F442A2">
        <w:rPr>
          <w:lang w:val="en-US"/>
        </w:rPr>
        <w:t>&lt;/rim:ExternalIdentifier&gt;</w:t>
      </w:r>
    </w:p>
    <w:p w14:paraId="1DA7992E" w14:textId="16457B7E" w:rsidR="00E07DB3" w:rsidRPr="00F442A2" w:rsidRDefault="00E07DB3" w:rsidP="00E07DB3">
      <w:pPr>
        <w:pStyle w:val="BodyText"/>
      </w:pPr>
    </w:p>
    <w:p w14:paraId="41AC428B" w14:textId="77777777" w:rsidR="00E07DB3" w:rsidRPr="00F442A2" w:rsidRDefault="00E07DB3" w:rsidP="009E7736">
      <w:pPr>
        <w:pStyle w:val="Heading5"/>
        <w:numPr>
          <w:ilvl w:val="4"/>
          <w:numId w:val="5"/>
        </w:numPr>
        <w:tabs>
          <w:tab w:val="clear" w:pos="1008"/>
          <w:tab w:val="clear" w:pos="1980"/>
        </w:tabs>
        <w:suppressAutoHyphens w:val="0"/>
      </w:pPr>
      <w:bookmarkStart w:id="1377" w:name="_Toc355944536"/>
      <w:bookmarkStart w:id="1378" w:name="_Toc355947456"/>
      <w:bookmarkStart w:id="1379" w:name="_Toc355948579"/>
      <w:bookmarkStart w:id="1380" w:name="_Toc356293535"/>
      <w:bookmarkStart w:id="1381" w:name="_Toc357585827"/>
      <w:bookmarkStart w:id="1382" w:name="_Ref287426730"/>
      <w:bookmarkStart w:id="1383" w:name="_Toc352575137"/>
      <w:bookmarkStart w:id="1384" w:name="_Toc364252894"/>
      <w:bookmarkStart w:id="1385" w:name="_Toc367877022"/>
      <w:bookmarkEnd w:id="1377"/>
      <w:bookmarkEnd w:id="1378"/>
      <w:bookmarkEnd w:id="1379"/>
      <w:bookmarkEnd w:id="1380"/>
      <w:bookmarkEnd w:id="1381"/>
      <w:r w:rsidRPr="00F442A2">
        <w:t>Folder.title</w:t>
      </w:r>
      <w:bookmarkEnd w:id="1382"/>
      <w:bookmarkEnd w:id="1383"/>
      <w:bookmarkEnd w:id="1384"/>
      <w:bookmarkEnd w:id="1385"/>
    </w:p>
    <w:p w14:paraId="08819741" w14:textId="77777777" w:rsidR="00E07DB3" w:rsidRPr="00F442A2" w:rsidRDefault="00E07DB3" w:rsidP="000766F4">
      <w:pPr>
        <w:pStyle w:val="BodyText"/>
        <w:rPr>
          <w:b/>
          <w:bCs/>
        </w:rPr>
      </w:pPr>
      <w:r w:rsidRPr="00F442A2">
        <w:rPr>
          <w:b/>
          <w:bCs/>
        </w:rPr>
        <w:t>Description:</w:t>
      </w:r>
    </w:p>
    <w:p w14:paraId="6E945A66" w14:textId="0D7FFF3A" w:rsidR="00E07DB3" w:rsidRPr="00F442A2" w:rsidRDefault="00E07DB3" w:rsidP="00E07DB3">
      <w:pPr>
        <w:pStyle w:val="BodyText"/>
      </w:pPr>
      <w:r w:rsidRPr="00F442A2">
        <w:t xml:space="preserve">Shall contain the </w:t>
      </w:r>
      <w:r w:rsidR="00E615BF" w:rsidRPr="00F442A2">
        <w:t xml:space="preserve">title of the </w:t>
      </w:r>
      <w:r w:rsidRPr="00F442A2">
        <w:t>Folder.</w:t>
      </w:r>
    </w:p>
    <w:p w14:paraId="4C5CE753" w14:textId="7BC8B1C4" w:rsidR="00E07DB3" w:rsidRPr="00F442A2" w:rsidRDefault="00E07DB3" w:rsidP="00E07DB3">
      <w:pPr>
        <w:pStyle w:val="Note"/>
      </w:pPr>
      <w:r w:rsidRPr="00F442A2">
        <w:t>Note: Prior to the availability of this attribute</w:t>
      </w:r>
      <w:r w:rsidR="00E615BF" w:rsidRPr="00F442A2">
        <w:t>,</w:t>
      </w:r>
      <w:r w:rsidRPr="00F442A2">
        <w:t xml:space="preserve"> the comments attribute might have been used to hold the title of the folder. With the addition of this attribute</w:t>
      </w:r>
      <w:r w:rsidR="00E615BF" w:rsidRPr="00F442A2">
        <w:t>,</w:t>
      </w:r>
      <w:r w:rsidRPr="00F442A2">
        <w:t xml:space="preserve"> the comments attribute shall not hold the folder </w:t>
      </w:r>
      <w:r w:rsidR="00E615BF" w:rsidRPr="00F442A2">
        <w:t>title</w:t>
      </w:r>
      <w:r w:rsidRPr="00F442A2">
        <w:t>.</w:t>
      </w:r>
    </w:p>
    <w:p w14:paraId="23234720" w14:textId="77777777" w:rsidR="00E07DB3" w:rsidRPr="00F442A2" w:rsidRDefault="00E07DB3" w:rsidP="000766F4">
      <w:pPr>
        <w:pStyle w:val="BodyText"/>
        <w:rPr>
          <w:b/>
          <w:bCs/>
        </w:rPr>
      </w:pPr>
      <w:r w:rsidRPr="00F442A2">
        <w:rPr>
          <w:b/>
          <w:bCs/>
        </w:rPr>
        <w:t>Coding:</w:t>
      </w:r>
    </w:p>
    <w:p w14:paraId="1B6C66A7" w14:textId="26CC5E3B" w:rsidR="00E07DB3" w:rsidRPr="00F442A2" w:rsidRDefault="00F85C1A" w:rsidP="00E07DB3">
      <w:pPr>
        <w:pStyle w:val="BodyText"/>
      </w:pPr>
      <w:r w:rsidRPr="00F442A2">
        <w:t>Max length is 256 characters</w:t>
      </w:r>
      <w:r w:rsidR="00F04D64" w:rsidRPr="00F442A2">
        <w:t xml:space="preserve">. </w:t>
      </w:r>
      <w:r w:rsidR="00E07DB3" w:rsidRPr="00F442A2">
        <w:t>Encoded in the name element within the ebRS ExtrinsicObject for the document (see ebRS Schema RIM.XSD). Shall have only a single value.</w:t>
      </w:r>
    </w:p>
    <w:p w14:paraId="3AC185A2" w14:textId="77777777" w:rsidR="00E07DB3" w:rsidRPr="00F442A2" w:rsidRDefault="00E07DB3" w:rsidP="00E07DB3">
      <w:pPr>
        <w:pStyle w:val="BodyText"/>
      </w:pPr>
      <w:r w:rsidRPr="00F442A2">
        <w:t>In this example the title is “title”.</w:t>
      </w:r>
    </w:p>
    <w:p w14:paraId="2D305B5D" w14:textId="77777777" w:rsidR="00E07DB3" w:rsidRPr="00F442A2" w:rsidRDefault="00E07DB3" w:rsidP="00A4429A">
      <w:pPr>
        <w:pStyle w:val="BodyText"/>
      </w:pPr>
    </w:p>
    <w:p w14:paraId="332DCB83" w14:textId="77777777" w:rsidR="00E07DB3" w:rsidRPr="00F442A2" w:rsidRDefault="00E07DB3" w:rsidP="00A4429A">
      <w:pPr>
        <w:pStyle w:val="XMLFragment"/>
        <w:rPr>
          <w:lang w:val="en-US"/>
        </w:rPr>
      </w:pPr>
      <w:r w:rsidRPr="00F442A2">
        <w:rPr>
          <w:lang w:val="en-US"/>
        </w:rPr>
        <w:t>&lt;Name&gt;</w:t>
      </w:r>
    </w:p>
    <w:p w14:paraId="7EE53A6D" w14:textId="2BAD538C" w:rsidR="00E07DB3" w:rsidRPr="00F442A2" w:rsidRDefault="00E07DB3" w:rsidP="00A4429A">
      <w:pPr>
        <w:pStyle w:val="XMLFragment"/>
        <w:rPr>
          <w:lang w:val="en-US"/>
        </w:rPr>
      </w:pPr>
      <w:r w:rsidRPr="00F442A2">
        <w:rPr>
          <w:lang w:val="en-US"/>
        </w:rPr>
        <w:t xml:space="preserve">  &lt;LocalizedString value="title"/&gt;</w:t>
      </w:r>
    </w:p>
    <w:p w14:paraId="3AFF5FA2" w14:textId="77777777" w:rsidR="00E07DB3" w:rsidRPr="00F442A2" w:rsidRDefault="00E07DB3" w:rsidP="00A4429A">
      <w:pPr>
        <w:pStyle w:val="XMLFragment"/>
        <w:rPr>
          <w:lang w:val="en-US"/>
        </w:rPr>
      </w:pPr>
      <w:r w:rsidRPr="00F442A2">
        <w:rPr>
          <w:lang w:val="en-US"/>
        </w:rPr>
        <w:t>&lt;/Name&gt;</w:t>
      </w:r>
    </w:p>
    <w:p w14:paraId="7204A363" w14:textId="77777777" w:rsidR="0064503F" w:rsidRPr="00F442A2" w:rsidRDefault="0064503F" w:rsidP="00526BF4">
      <w:pPr>
        <w:pStyle w:val="BodyText"/>
      </w:pPr>
      <w:bookmarkStart w:id="1386" w:name="_Toc355944538"/>
      <w:bookmarkStart w:id="1387" w:name="_Toc355947458"/>
      <w:bookmarkStart w:id="1388" w:name="_Toc355948581"/>
      <w:bookmarkStart w:id="1389" w:name="_Toc356293537"/>
      <w:bookmarkStart w:id="1390" w:name="_Toc357585829"/>
      <w:bookmarkStart w:id="1391" w:name="_Ref287426737"/>
      <w:bookmarkStart w:id="1392" w:name="_Toc352575138"/>
      <w:bookmarkStart w:id="1393" w:name="_Ref355245671"/>
      <w:bookmarkStart w:id="1394" w:name="_Toc364252895"/>
      <w:bookmarkStart w:id="1395" w:name="_Toc367877023"/>
      <w:bookmarkEnd w:id="1386"/>
      <w:bookmarkEnd w:id="1387"/>
      <w:bookmarkEnd w:id="1388"/>
      <w:bookmarkEnd w:id="1389"/>
      <w:bookmarkEnd w:id="1390"/>
    </w:p>
    <w:p w14:paraId="36FD0F7E" w14:textId="77777777" w:rsidR="00E07DB3" w:rsidRPr="00F442A2" w:rsidRDefault="00E07DB3" w:rsidP="009E7736">
      <w:pPr>
        <w:pStyle w:val="Heading5"/>
        <w:numPr>
          <w:ilvl w:val="4"/>
          <w:numId w:val="5"/>
        </w:numPr>
        <w:tabs>
          <w:tab w:val="clear" w:pos="1008"/>
          <w:tab w:val="clear" w:pos="1980"/>
        </w:tabs>
        <w:suppressAutoHyphens w:val="0"/>
      </w:pPr>
      <w:r w:rsidRPr="00F442A2">
        <w:t>Folder.uniqueI</w:t>
      </w:r>
      <w:bookmarkEnd w:id="1391"/>
      <w:bookmarkEnd w:id="1392"/>
      <w:r w:rsidRPr="00F442A2">
        <w:t>d</w:t>
      </w:r>
      <w:bookmarkEnd w:id="1393"/>
      <w:bookmarkEnd w:id="1394"/>
      <w:bookmarkEnd w:id="1395"/>
    </w:p>
    <w:p w14:paraId="25481870" w14:textId="77777777" w:rsidR="00E07DB3" w:rsidRPr="00F442A2" w:rsidRDefault="00E07DB3" w:rsidP="000766F4">
      <w:pPr>
        <w:pStyle w:val="BodyText"/>
        <w:rPr>
          <w:b/>
          <w:bCs/>
        </w:rPr>
      </w:pPr>
      <w:r w:rsidRPr="00F442A2">
        <w:rPr>
          <w:b/>
          <w:bCs/>
        </w:rPr>
        <w:t>Description:</w:t>
      </w:r>
    </w:p>
    <w:p w14:paraId="59DE34FC" w14:textId="77777777" w:rsidR="00E07DB3" w:rsidRPr="00F442A2" w:rsidRDefault="00E07DB3" w:rsidP="00E07DB3">
      <w:pPr>
        <w:pStyle w:val="BodyText"/>
      </w:pPr>
      <w:r w:rsidRPr="00F442A2">
        <w:t>Globally unique identifier for the folder instance assigned by the creating entity.</w:t>
      </w:r>
    </w:p>
    <w:p w14:paraId="3CA39F82" w14:textId="77777777" w:rsidR="00E07DB3" w:rsidRPr="00F442A2" w:rsidRDefault="00E07DB3" w:rsidP="000766F4">
      <w:pPr>
        <w:pStyle w:val="BodyText"/>
        <w:rPr>
          <w:b/>
          <w:bCs/>
        </w:rPr>
      </w:pPr>
      <w:r w:rsidRPr="00F442A2">
        <w:rPr>
          <w:b/>
          <w:bCs/>
        </w:rPr>
        <w:t>Coding:</w:t>
      </w:r>
    </w:p>
    <w:p w14:paraId="6C2B10A5" w14:textId="4BF7B18F" w:rsidR="00E07DB3" w:rsidRPr="00F442A2" w:rsidRDefault="00E07DB3" w:rsidP="00E07DB3">
      <w:pPr>
        <w:pStyle w:val="BodyText"/>
      </w:pPr>
      <w:r w:rsidRPr="00F442A2">
        <w:t xml:space="preserve">Max length is 256 characters. Encoded as the ExternalIdentifier. See </w:t>
      </w:r>
      <w:r w:rsidR="00E3287C" w:rsidRPr="00F442A2">
        <w:t>S</w:t>
      </w:r>
      <w:r w:rsidRPr="00F442A2">
        <w:t xml:space="preserve">ection </w:t>
      </w:r>
      <w:r w:rsidR="00F13135" w:rsidRPr="00F442A2">
        <w:fldChar w:fldCharType="begin"/>
      </w:r>
      <w:r w:rsidRPr="00F442A2">
        <w:instrText xml:space="preserve"> REF _Ref355096158 \r \h </w:instrText>
      </w:r>
      <w:r w:rsidR="00F13135" w:rsidRPr="00F442A2">
        <w:fldChar w:fldCharType="separate"/>
      </w:r>
      <w:r w:rsidR="00B85B78" w:rsidRPr="00F442A2">
        <w:t>4.2.3.1.3</w:t>
      </w:r>
      <w:r w:rsidR="00F13135" w:rsidRPr="00F442A2">
        <w:fldChar w:fldCharType="end"/>
      </w:r>
      <w:r w:rsidRPr="00F442A2">
        <w:t xml:space="preserve"> for a description of coding an ebRIM ExternalIdentifier. Shall have only a single value. Shall be of OID format.</w:t>
      </w:r>
    </w:p>
    <w:p w14:paraId="4B2A82A7" w14:textId="77777777" w:rsidR="00E07DB3" w:rsidRPr="00F442A2" w:rsidRDefault="00E07DB3" w:rsidP="00A4429A">
      <w:pPr>
        <w:pStyle w:val="BodyText"/>
      </w:pPr>
    </w:p>
    <w:p w14:paraId="38E30C1F" w14:textId="77777777" w:rsidR="00E07DB3" w:rsidRPr="00F442A2" w:rsidRDefault="00E07DB3" w:rsidP="00A4429A">
      <w:pPr>
        <w:pStyle w:val="XMLFragment"/>
        <w:rPr>
          <w:lang w:val="en-US"/>
        </w:rPr>
      </w:pPr>
      <w:r w:rsidRPr="00F442A2">
        <w:rPr>
          <w:lang w:val="en-US"/>
        </w:rPr>
        <w:lastRenderedPageBreak/>
        <w:t xml:space="preserve">&lt;rim:ExternalIdentifier </w:t>
      </w:r>
    </w:p>
    <w:p w14:paraId="7954D7BA" w14:textId="77777777" w:rsidR="00E07DB3" w:rsidRPr="00F442A2" w:rsidRDefault="00E07DB3" w:rsidP="00A4429A">
      <w:pPr>
        <w:pStyle w:val="XMLFragment"/>
        <w:rPr>
          <w:lang w:val="en-US"/>
        </w:rPr>
      </w:pPr>
      <w:r w:rsidRPr="00F442A2">
        <w:rPr>
          <w:lang w:val="en-US"/>
        </w:rPr>
        <w:t xml:space="preserve">    identificationScheme="urn:uuid:75df8f67-9973-4fbe-a900-df66cefecc5a"</w:t>
      </w:r>
    </w:p>
    <w:p w14:paraId="46E4EBF0" w14:textId="77777777" w:rsidR="00E07DB3" w:rsidRPr="00F442A2" w:rsidRDefault="00E07DB3" w:rsidP="00A4429A">
      <w:pPr>
        <w:pStyle w:val="XMLFragment"/>
        <w:rPr>
          <w:lang w:val="en-US"/>
        </w:rPr>
      </w:pPr>
      <w:r w:rsidRPr="00F442A2">
        <w:rPr>
          <w:lang w:val="en-US"/>
        </w:rPr>
        <w:t xml:space="preserve">    id="IdExample_059" </w:t>
      </w:r>
    </w:p>
    <w:p w14:paraId="573C2948" w14:textId="77777777" w:rsidR="00E07DB3" w:rsidRPr="00F442A2" w:rsidRDefault="00E07DB3" w:rsidP="00A4429A">
      <w:pPr>
        <w:pStyle w:val="XMLFragment"/>
        <w:rPr>
          <w:lang w:val="en-US"/>
        </w:rPr>
      </w:pPr>
      <w:r w:rsidRPr="00F442A2">
        <w:rPr>
          <w:lang w:val="en-US"/>
        </w:rPr>
        <w:t xml:space="preserve">    objectType="urn:oasis:names:tc:ebxml-</w:t>
      </w:r>
      <w:r w:rsidRPr="00F442A2">
        <w:rPr>
          <w:lang w:val="en-US"/>
        </w:rPr>
        <w:br/>
      </w:r>
      <w:r w:rsidRPr="00F442A2">
        <w:rPr>
          <w:lang w:val="en-US"/>
        </w:rPr>
        <w:tab/>
        <w:t>regrep:ObjectType:RegistryObject:ExternalIdentifier"</w:t>
      </w:r>
    </w:p>
    <w:p w14:paraId="3A0899DB" w14:textId="77777777" w:rsidR="00E07DB3" w:rsidRPr="00F442A2" w:rsidRDefault="00E07DB3" w:rsidP="00A4429A">
      <w:pPr>
        <w:pStyle w:val="XMLFragment"/>
        <w:rPr>
          <w:lang w:val="en-US"/>
        </w:rPr>
      </w:pPr>
      <w:r w:rsidRPr="00F442A2">
        <w:rPr>
          <w:lang w:val="en-US"/>
        </w:rPr>
        <w:t xml:space="preserve">    value="1.3.6.1.4.1.21367.2005.3.7.3670984664" </w:t>
      </w:r>
    </w:p>
    <w:p w14:paraId="77033335" w14:textId="77777777" w:rsidR="00E07DB3" w:rsidRPr="00F442A2" w:rsidRDefault="00E07DB3" w:rsidP="00A4429A">
      <w:pPr>
        <w:pStyle w:val="XMLFragment"/>
        <w:rPr>
          <w:lang w:val="en-US"/>
        </w:rPr>
      </w:pPr>
      <w:r w:rsidRPr="00F442A2">
        <w:rPr>
          <w:lang w:val="en-US"/>
        </w:rPr>
        <w:t xml:space="preserve">    registryObject="Folder01"&gt;</w:t>
      </w:r>
    </w:p>
    <w:p w14:paraId="50D0717D" w14:textId="77777777" w:rsidR="00E07DB3" w:rsidRPr="00F442A2" w:rsidRDefault="00E07DB3" w:rsidP="00A4429A">
      <w:pPr>
        <w:pStyle w:val="XMLFragment"/>
        <w:rPr>
          <w:lang w:val="en-US"/>
        </w:rPr>
      </w:pPr>
      <w:r w:rsidRPr="00F442A2">
        <w:rPr>
          <w:lang w:val="en-US"/>
        </w:rPr>
        <w:t xml:space="preserve">  &lt;rim:Name&gt;</w:t>
      </w:r>
    </w:p>
    <w:p w14:paraId="679E9E5A" w14:textId="77777777" w:rsidR="00E07DB3" w:rsidRPr="00F442A2" w:rsidRDefault="00E07DB3" w:rsidP="00A4429A">
      <w:pPr>
        <w:pStyle w:val="XMLFragment"/>
        <w:rPr>
          <w:lang w:val="en-US"/>
        </w:rPr>
      </w:pPr>
      <w:r w:rsidRPr="00F442A2">
        <w:rPr>
          <w:lang w:val="en-US"/>
        </w:rPr>
        <w:t xml:space="preserve">    &lt;rim:LocalizedString value = "XDSFolder.uniqueId"/&gt;</w:t>
      </w:r>
    </w:p>
    <w:p w14:paraId="4B2DC9A5" w14:textId="77777777" w:rsidR="00E07DB3" w:rsidRPr="00F442A2" w:rsidRDefault="00E07DB3" w:rsidP="00A4429A">
      <w:pPr>
        <w:pStyle w:val="XMLFragment"/>
        <w:rPr>
          <w:lang w:val="en-US"/>
        </w:rPr>
      </w:pPr>
      <w:r w:rsidRPr="00F442A2">
        <w:rPr>
          <w:lang w:val="en-US"/>
        </w:rPr>
        <w:t xml:space="preserve">  &lt;/rim:Name&gt;</w:t>
      </w:r>
    </w:p>
    <w:p w14:paraId="369DAECF" w14:textId="77777777" w:rsidR="00E07DB3" w:rsidRPr="00F442A2" w:rsidRDefault="00E07DB3" w:rsidP="00A4429A">
      <w:pPr>
        <w:pStyle w:val="XMLFragment"/>
        <w:rPr>
          <w:lang w:val="en-US"/>
        </w:rPr>
      </w:pPr>
      <w:r w:rsidRPr="00F442A2">
        <w:rPr>
          <w:lang w:val="en-US"/>
        </w:rPr>
        <w:t>&lt;/rim:ExternalIdentifier&gt;</w:t>
      </w:r>
    </w:p>
    <w:p w14:paraId="1D19931F" w14:textId="029F4826" w:rsidR="0064503F" w:rsidRPr="00F442A2" w:rsidRDefault="0064503F" w:rsidP="00526BF4">
      <w:pPr>
        <w:pStyle w:val="BodyText"/>
      </w:pPr>
      <w:bookmarkStart w:id="1396" w:name="_Toc367877024"/>
    </w:p>
    <w:p w14:paraId="792DD876" w14:textId="77777777" w:rsidR="002E50F8" w:rsidRPr="00F442A2" w:rsidRDefault="002E50F8" w:rsidP="009E7736">
      <w:pPr>
        <w:pStyle w:val="Heading5"/>
        <w:numPr>
          <w:ilvl w:val="4"/>
          <w:numId w:val="5"/>
        </w:numPr>
        <w:tabs>
          <w:tab w:val="clear" w:pos="1008"/>
          <w:tab w:val="clear" w:pos="1980"/>
        </w:tabs>
        <w:suppressAutoHyphens w:val="0"/>
      </w:pPr>
      <w:bookmarkStart w:id="1397" w:name="_Ref458684801"/>
      <w:r w:rsidRPr="00F442A2">
        <w:t>Folder.limitedMetadata</w:t>
      </w:r>
      <w:bookmarkEnd w:id="1396"/>
      <w:bookmarkEnd w:id="1397"/>
    </w:p>
    <w:p w14:paraId="6ED61CA7" w14:textId="77777777" w:rsidR="002E50F8" w:rsidRPr="00F442A2" w:rsidRDefault="002E50F8" w:rsidP="000766F4">
      <w:pPr>
        <w:pStyle w:val="BodyText"/>
        <w:rPr>
          <w:b/>
          <w:bCs/>
        </w:rPr>
      </w:pPr>
      <w:r w:rsidRPr="00F442A2">
        <w:rPr>
          <w:b/>
          <w:bCs/>
        </w:rPr>
        <w:t>Description:</w:t>
      </w:r>
    </w:p>
    <w:p w14:paraId="27162130" w14:textId="5B5E1446" w:rsidR="002E50F8" w:rsidRPr="00F442A2" w:rsidRDefault="002E50F8" w:rsidP="002E50F8">
      <w:pPr>
        <w:pStyle w:val="BodyText"/>
      </w:pPr>
      <w:r w:rsidRPr="00F442A2">
        <w:t xml:space="preserve">Indicates whether the </w:t>
      </w:r>
      <w:r w:rsidR="00884F12" w:rsidRPr="00F442A2">
        <w:t>Folder</w:t>
      </w:r>
      <w:r w:rsidRPr="00F442A2">
        <w:t xml:space="preserve"> was created using the less rigorous requirements of metadata as defined for the Metadata-Limited Document Source. </w:t>
      </w:r>
    </w:p>
    <w:p w14:paraId="17040548" w14:textId="77777777" w:rsidR="002E50F8" w:rsidRPr="00F442A2" w:rsidRDefault="002E50F8" w:rsidP="000766F4">
      <w:pPr>
        <w:pStyle w:val="BodyText"/>
        <w:rPr>
          <w:b/>
          <w:bCs/>
        </w:rPr>
      </w:pPr>
      <w:r w:rsidRPr="00F442A2">
        <w:rPr>
          <w:b/>
          <w:bCs/>
        </w:rPr>
        <w:t xml:space="preserve">Coding: </w:t>
      </w:r>
    </w:p>
    <w:p w14:paraId="104B62A4" w14:textId="77777777" w:rsidR="002E50F8" w:rsidRPr="00F442A2" w:rsidRDefault="002E50F8" w:rsidP="002E50F8">
      <w:r w:rsidRPr="00F442A2">
        <w:t xml:space="preserve">The Folder is flagged using an ebRIM Classification with a </w:t>
      </w:r>
      <w:r w:rsidR="00B64D20" w:rsidRPr="00F442A2">
        <w:t xml:space="preserve">classificationNode </w:t>
      </w:r>
      <w:r w:rsidRPr="00F442A2">
        <w:t xml:space="preserve">of </w:t>
      </w:r>
      <w:r w:rsidRPr="00F442A2">
        <w:rPr>
          <w:rStyle w:val="BodyTextChar"/>
          <w:rFonts w:ascii="Courier New" w:hAnsi="Courier New" w:cs="Courier New"/>
          <w:sz w:val="20"/>
        </w:rPr>
        <w:t>urn:uuid:2c144a76-29a9-4b7c-af54-b25409fe7d03</w:t>
      </w:r>
      <w:r w:rsidR="00694930" w:rsidRPr="00F442A2">
        <w:t xml:space="preserve">. </w:t>
      </w:r>
      <w:r w:rsidRPr="00F442A2">
        <w:t>Zero or one may be present.</w:t>
      </w:r>
    </w:p>
    <w:p w14:paraId="3713EBFF" w14:textId="77777777" w:rsidR="002E50F8" w:rsidRPr="00F442A2" w:rsidRDefault="002E50F8" w:rsidP="002E50F8">
      <w:r w:rsidRPr="00F442A2">
        <w:t xml:space="preserve">The following example marks the “Folder” Folder as created via the less rigorous metadata requirements. </w:t>
      </w:r>
    </w:p>
    <w:p w14:paraId="125154E1" w14:textId="77777777" w:rsidR="002E50F8" w:rsidRPr="00F442A2" w:rsidRDefault="002E50F8" w:rsidP="00303F9E">
      <w:pPr>
        <w:pStyle w:val="BodyText"/>
      </w:pPr>
    </w:p>
    <w:p w14:paraId="5531FAE7" w14:textId="77777777" w:rsidR="002E50F8" w:rsidRPr="00F442A2" w:rsidRDefault="002E50F8" w:rsidP="00A4429A">
      <w:pPr>
        <w:pStyle w:val="XMLFragment"/>
        <w:rPr>
          <w:lang w:val="en-US"/>
        </w:rPr>
      </w:pPr>
      <w:r w:rsidRPr="00F442A2">
        <w:rPr>
          <w:lang w:val="en-US"/>
        </w:rPr>
        <w:t>&lt;RegistryPackage id="Folder"&gt;</w:t>
      </w:r>
    </w:p>
    <w:p w14:paraId="79734E79" w14:textId="77777777" w:rsidR="002E50F8" w:rsidRPr="00F442A2" w:rsidRDefault="002E50F8" w:rsidP="00A4429A">
      <w:pPr>
        <w:pStyle w:val="XMLFragment"/>
        <w:rPr>
          <w:lang w:val="en-US"/>
        </w:rPr>
      </w:pPr>
      <w:r w:rsidRPr="00F442A2">
        <w:rPr>
          <w:lang w:val="en-US"/>
        </w:rPr>
        <w:t xml:space="preserve"> (…)</w:t>
      </w:r>
    </w:p>
    <w:p w14:paraId="57968100" w14:textId="77777777" w:rsidR="002E50F8" w:rsidRPr="00F442A2" w:rsidRDefault="002E50F8" w:rsidP="00A4429A">
      <w:pPr>
        <w:pStyle w:val="XMLFragment"/>
        <w:rPr>
          <w:lang w:val="en-US"/>
        </w:rPr>
      </w:pPr>
    </w:p>
    <w:p w14:paraId="43DFBF62" w14:textId="77777777" w:rsidR="002E50F8" w:rsidRPr="00F442A2" w:rsidRDefault="002E50F8" w:rsidP="00A4429A">
      <w:pPr>
        <w:pStyle w:val="XMLFragment"/>
        <w:rPr>
          <w:lang w:val="en-US"/>
        </w:rPr>
      </w:pPr>
      <w:r w:rsidRPr="00F442A2">
        <w:rPr>
          <w:lang w:val="en-US"/>
        </w:rPr>
        <w:t>&lt;Classification classifiedObject=”Folder” classificationNode=”urn:uuid:d9d542f3-6cc4-48b6-8870-ea235fbc94c2” id=”ID_061" objectType="urn:oasis:names:tc:ebxml-regrep:ObjectType:RegistryObject:Classification"/&gt;</w:t>
      </w:r>
    </w:p>
    <w:p w14:paraId="79BDD908" w14:textId="77777777" w:rsidR="002E50F8" w:rsidRPr="00F442A2" w:rsidRDefault="002E50F8" w:rsidP="00A4429A">
      <w:pPr>
        <w:pStyle w:val="XMLFragment"/>
        <w:rPr>
          <w:lang w:val="en-US"/>
        </w:rPr>
      </w:pPr>
    </w:p>
    <w:p w14:paraId="033BFE39" w14:textId="77777777" w:rsidR="002E50F8" w:rsidRPr="00F442A2" w:rsidRDefault="002E50F8" w:rsidP="00A4429A">
      <w:pPr>
        <w:pStyle w:val="XMLFragment"/>
        <w:rPr>
          <w:lang w:val="en-US"/>
        </w:rPr>
      </w:pPr>
      <w:r w:rsidRPr="00F442A2">
        <w:rPr>
          <w:lang w:val="en-US"/>
        </w:rPr>
        <w:t xml:space="preserve">    &lt;Classification classifiedObject="Folder"</w:t>
      </w:r>
    </w:p>
    <w:p w14:paraId="2F947CFE" w14:textId="77777777" w:rsidR="002E50F8" w:rsidRPr="00F442A2" w:rsidRDefault="002E50F8" w:rsidP="00A4429A">
      <w:pPr>
        <w:pStyle w:val="XMLFragment"/>
        <w:rPr>
          <w:lang w:val="en-US"/>
        </w:rPr>
      </w:pPr>
      <w:r w:rsidRPr="00F442A2">
        <w:rPr>
          <w:lang w:val="en-US"/>
        </w:rPr>
        <w:tab/>
        <w:t xml:space="preserve">  classificationNode="urn:uuid:2c144a76-29a9-4b7c-af54-b25409fe7d03"/&gt;</w:t>
      </w:r>
    </w:p>
    <w:p w14:paraId="6E8BDD29" w14:textId="77777777" w:rsidR="002E50F8" w:rsidRPr="00F442A2" w:rsidRDefault="002E50F8" w:rsidP="00A4429A">
      <w:pPr>
        <w:pStyle w:val="XMLFragment"/>
        <w:rPr>
          <w:lang w:val="en-US"/>
        </w:rPr>
      </w:pPr>
      <w:r w:rsidRPr="00F442A2">
        <w:rPr>
          <w:lang w:val="en-US"/>
        </w:rPr>
        <w:t xml:space="preserve"> (…)</w:t>
      </w:r>
    </w:p>
    <w:p w14:paraId="06B06A48" w14:textId="77777777" w:rsidR="002E50F8" w:rsidRPr="00F442A2" w:rsidRDefault="002E50F8" w:rsidP="00A4429A">
      <w:pPr>
        <w:pStyle w:val="XMLFragment"/>
        <w:rPr>
          <w:lang w:val="en-US"/>
        </w:rPr>
      </w:pPr>
      <w:r w:rsidRPr="00F442A2">
        <w:rPr>
          <w:lang w:val="en-US"/>
        </w:rPr>
        <w:t>&lt;/RegistryPackage&gt;</w:t>
      </w:r>
    </w:p>
    <w:p w14:paraId="38E9ED5A" w14:textId="77777777" w:rsidR="002E50F8" w:rsidRPr="00F442A2" w:rsidRDefault="002E50F8" w:rsidP="00E07DB3">
      <w:pPr>
        <w:pStyle w:val="BodyText"/>
      </w:pPr>
    </w:p>
    <w:p w14:paraId="01435B15" w14:textId="77777777" w:rsidR="00E07DB3" w:rsidRPr="00F442A2" w:rsidRDefault="00733DDD" w:rsidP="009E7736">
      <w:pPr>
        <w:pStyle w:val="Heading3"/>
        <w:numPr>
          <w:ilvl w:val="2"/>
          <w:numId w:val="5"/>
        </w:numPr>
        <w:tabs>
          <w:tab w:val="clear" w:pos="720"/>
        </w:tabs>
        <w:suppressAutoHyphens w:val="0"/>
      </w:pPr>
      <w:bookmarkStart w:id="1398" w:name="_Toc363717912"/>
      <w:bookmarkStart w:id="1399" w:name="_Toc355944540"/>
      <w:bookmarkStart w:id="1400" w:name="_Toc355947460"/>
      <w:bookmarkStart w:id="1401" w:name="_Toc355948583"/>
      <w:bookmarkStart w:id="1402" w:name="_Toc356293539"/>
      <w:bookmarkStart w:id="1403" w:name="_Toc357585831"/>
      <w:bookmarkStart w:id="1404" w:name="_Toc352575140"/>
      <w:bookmarkStart w:id="1405" w:name="_Toc364252896"/>
      <w:bookmarkStart w:id="1406" w:name="_Toc367877025"/>
      <w:bookmarkStart w:id="1407" w:name="_Toc518658186"/>
      <w:bookmarkEnd w:id="1398"/>
      <w:bookmarkEnd w:id="1399"/>
      <w:bookmarkEnd w:id="1400"/>
      <w:bookmarkEnd w:id="1401"/>
      <w:bookmarkEnd w:id="1402"/>
      <w:bookmarkEnd w:id="1403"/>
      <w:r w:rsidRPr="00F442A2">
        <w:t xml:space="preserve">Success and </w:t>
      </w:r>
      <w:r w:rsidR="00E07DB3" w:rsidRPr="00F442A2">
        <w:t>Error Reporting</w:t>
      </w:r>
      <w:bookmarkEnd w:id="1404"/>
      <w:bookmarkEnd w:id="1405"/>
      <w:bookmarkEnd w:id="1406"/>
      <w:bookmarkEnd w:id="1407"/>
    </w:p>
    <w:p w14:paraId="1009EFC0" w14:textId="77777777" w:rsidR="00733DDD" w:rsidRPr="00F442A2" w:rsidRDefault="00733DDD" w:rsidP="00733DDD">
      <w:r w:rsidRPr="00F442A2">
        <w:t>The ebXML RegistryResponse (for submission transactions) or ebXML AdhocQueryResponse (for query transactions) element will contain the status of the requested operation. The status attribute reflects the status of the operation and shall be one of the following values:</w:t>
      </w:r>
    </w:p>
    <w:p w14:paraId="683F584A" w14:textId="77777777" w:rsidR="00733DDD" w:rsidRPr="00F442A2" w:rsidRDefault="00733DDD" w:rsidP="00733DDD"/>
    <w:p w14:paraId="612AF56C" w14:textId="77777777" w:rsidR="00733DDD" w:rsidRPr="00F442A2" w:rsidRDefault="00733DDD" w:rsidP="009F2FCB">
      <w:pPr>
        <w:pStyle w:val="XMLFragment"/>
        <w:rPr>
          <w:lang w:val="en-US"/>
        </w:rPr>
      </w:pPr>
      <w:r w:rsidRPr="00F442A2">
        <w:rPr>
          <w:lang w:val="en-US"/>
        </w:rPr>
        <w:lastRenderedPageBreak/>
        <w:t>urn:oasis:names:tc:ebxml-regrep:ResponseStatusType:Success</w:t>
      </w:r>
    </w:p>
    <w:p w14:paraId="48160CFF" w14:textId="77777777" w:rsidR="00733DDD" w:rsidRPr="00F442A2" w:rsidRDefault="00733DDD" w:rsidP="009F2FCB">
      <w:pPr>
        <w:pStyle w:val="XMLFragment"/>
        <w:rPr>
          <w:lang w:val="en-US"/>
        </w:rPr>
      </w:pPr>
      <w:r w:rsidRPr="00F442A2">
        <w:rPr>
          <w:lang w:val="en-US"/>
        </w:rPr>
        <w:t>urn:oasis:names:tc:ebxml-regrep:ResponseStatusType:Failure</w:t>
      </w:r>
    </w:p>
    <w:p w14:paraId="10FD6789" w14:textId="77777777" w:rsidR="00733DDD" w:rsidRPr="00F442A2" w:rsidRDefault="00733DDD" w:rsidP="009F2FCB">
      <w:pPr>
        <w:pStyle w:val="XMLFragment"/>
        <w:rPr>
          <w:lang w:val="en-US"/>
        </w:rPr>
      </w:pPr>
      <w:r w:rsidRPr="00F442A2">
        <w:rPr>
          <w:lang w:val="en-US"/>
        </w:rPr>
        <w:t>urn:ihe:iti:2007:ResponseStatusType:PartialSuccess</w:t>
      </w:r>
    </w:p>
    <w:p w14:paraId="64799E87" w14:textId="77777777" w:rsidR="00733DDD" w:rsidRPr="00F442A2" w:rsidRDefault="00733DDD" w:rsidP="00733DDD">
      <w:r w:rsidRPr="00F442A2">
        <w:t>A response to a Submission Request that indicates success with no warnings is:</w:t>
      </w:r>
    </w:p>
    <w:p w14:paraId="28C37DE2" w14:textId="77777777" w:rsidR="00733DDD" w:rsidRPr="00F442A2" w:rsidRDefault="00733DDD" w:rsidP="00733DDD"/>
    <w:p w14:paraId="6EC0FC99" w14:textId="77777777" w:rsidR="00733DDD" w:rsidRPr="00F442A2" w:rsidRDefault="00733DDD" w:rsidP="009F2FCB">
      <w:pPr>
        <w:pStyle w:val="XMLFragment"/>
        <w:rPr>
          <w:lang w:val="en-US"/>
        </w:rPr>
      </w:pPr>
      <w:r w:rsidRPr="00F442A2">
        <w:rPr>
          <w:lang w:val="en-US"/>
        </w:rPr>
        <w:t xml:space="preserve">&lt;rs:RegistryResponse </w:t>
      </w:r>
      <w:r w:rsidRPr="00F442A2">
        <w:rPr>
          <w:lang w:val="en-US"/>
        </w:rPr>
        <w:tab/>
      </w:r>
    </w:p>
    <w:p w14:paraId="7CA76DF1" w14:textId="77777777" w:rsidR="00733DDD" w:rsidRPr="00F442A2" w:rsidRDefault="00733DDD" w:rsidP="009F2FCB">
      <w:pPr>
        <w:pStyle w:val="XMLFragment"/>
        <w:rPr>
          <w:lang w:val="en-US"/>
        </w:rPr>
      </w:pPr>
      <w:r w:rsidRPr="00F442A2">
        <w:rPr>
          <w:lang w:val="en-US"/>
        </w:rPr>
        <w:tab/>
        <w:t>status="urn:oasis:names:tc:ebxml-regrep:ResponseStatusType:Success"/&gt;</w:t>
      </w:r>
    </w:p>
    <w:p w14:paraId="3E31BA33" w14:textId="77777777" w:rsidR="00733DDD" w:rsidRPr="00F442A2" w:rsidRDefault="00733DDD" w:rsidP="00733DDD"/>
    <w:p w14:paraId="14C115EA" w14:textId="77777777" w:rsidR="00733DDD" w:rsidRPr="00F442A2" w:rsidRDefault="00733DDD" w:rsidP="00733DDD">
      <w:r w:rsidRPr="00F442A2">
        <w:t>A response to a query request that indicates success with no warnings and no documents found is:</w:t>
      </w:r>
    </w:p>
    <w:p w14:paraId="4E726E40" w14:textId="77777777" w:rsidR="00733DDD" w:rsidRPr="00F442A2" w:rsidRDefault="00733DDD" w:rsidP="00733DDD"/>
    <w:p w14:paraId="16FC6897" w14:textId="77777777" w:rsidR="00733DDD" w:rsidRPr="00F442A2" w:rsidRDefault="00733DDD" w:rsidP="009F2FCB">
      <w:pPr>
        <w:pStyle w:val="XMLFragment"/>
        <w:rPr>
          <w:lang w:val="en-US"/>
        </w:rPr>
      </w:pPr>
      <w:r w:rsidRPr="00F442A2">
        <w:rPr>
          <w:lang w:val="en-US"/>
        </w:rPr>
        <w:t xml:space="preserve">&lt;query:AdhocQueryResponse </w:t>
      </w:r>
    </w:p>
    <w:p w14:paraId="6C452C70" w14:textId="77777777" w:rsidR="00733DDD" w:rsidRPr="00F442A2" w:rsidRDefault="00733DDD" w:rsidP="009F2FCB">
      <w:pPr>
        <w:pStyle w:val="XMLFragment"/>
        <w:rPr>
          <w:lang w:val="en-US"/>
        </w:rPr>
      </w:pPr>
      <w:r w:rsidRPr="00F442A2">
        <w:rPr>
          <w:lang w:val="en-US"/>
        </w:rPr>
        <w:t xml:space="preserve">  status="urn:oasis:names:tc:ebxml-regrep:ResponseStatusType:Success"&gt;</w:t>
      </w:r>
    </w:p>
    <w:p w14:paraId="34C6BEBF" w14:textId="77777777" w:rsidR="00733DDD" w:rsidRPr="00F442A2" w:rsidRDefault="00733DDD" w:rsidP="009F2FCB">
      <w:pPr>
        <w:pStyle w:val="XMLFragment"/>
        <w:rPr>
          <w:lang w:val="en-US"/>
        </w:rPr>
      </w:pPr>
      <w:r w:rsidRPr="00F442A2">
        <w:rPr>
          <w:lang w:val="en-US"/>
        </w:rPr>
        <w:t>&lt;rim:RegistryObjectList/&gt;</w:t>
      </w:r>
    </w:p>
    <w:p w14:paraId="47907B2E" w14:textId="77777777" w:rsidR="00733DDD" w:rsidRPr="00F442A2" w:rsidRDefault="00733DDD" w:rsidP="009F2FCB">
      <w:pPr>
        <w:pStyle w:val="XMLFragment"/>
        <w:rPr>
          <w:lang w:val="en-US"/>
        </w:rPr>
      </w:pPr>
      <w:r w:rsidRPr="00F442A2">
        <w:rPr>
          <w:lang w:val="en-US"/>
        </w:rPr>
        <w:t>&lt;/query:AdhocQueryResponse &gt;</w:t>
      </w:r>
    </w:p>
    <w:p w14:paraId="0CD26CBB" w14:textId="77777777" w:rsidR="00733DDD" w:rsidRPr="00F442A2" w:rsidRDefault="00733DDD" w:rsidP="00733DDD"/>
    <w:p w14:paraId="7FA1ED50" w14:textId="77777777" w:rsidR="00733DDD" w:rsidRPr="00F442A2" w:rsidRDefault="00733DDD" w:rsidP="00733DDD">
      <w:r w:rsidRPr="00F442A2">
        <w:t>If the transaction resulted in warnings or errors, the ebXML RegistryResponse or ebXML AdhocQueryResponse shall contain an ebXML RegistryErrorList, which shall contain corresponding RegistryError elements.</w:t>
      </w:r>
    </w:p>
    <w:p w14:paraId="021A1CCA" w14:textId="7CA8877B" w:rsidR="00E07DB3" w:rsidRPr="00F442A2" w:rsidRDefault="00733DDD" w:rsidP="00733DDD">
      <w:r w:rsidRPr="00F442A2">
        <w:t>The highestSeverity attribute may be present in a RegistryErrorList. If present, it shall contain the severity of the most severe of the RegistryErrors in the RegistryErrorList. See Section 4.2.4.2 for more details.</w:t>
      </w:r>
      <w:r w:rsidR="00E07DB3" w:rsidRPr="00F442A2">
        <w:t xml:space="preserve"> </w:t>
      </w:r>
    </w:p>
    <w:p w14:paraId="3ECF1546" w14:textId="51A2F997" w:rsidR="00E07DB3" w:rsidRPr="00F442A2" w:rsidRDefault="00E07DB3" w:rsidP="009E7736">
      <w:pPr>
        <w:pStyle w:val="Heading4"/>
        <w:numPr>
          <w:ilvl w:val="3"/>
          <w:numId w:val="5"/>
        </w:numPr>
        <w:tabs>
          <w:tab w:val="clear" w:pos="1980"/>
        </w:tabs>
        <w:suppressAutoHyphens w:val="0"/>
        <w:ind w:left="1008" w:hanging="1008"/>
      </w:pPr>
      <w:bookmarkStart w:id="1408" w:name="_Toc352575141"/>
      <w:bookmarkStart w:id="1409" w:name="_Ref353122380"/>
      <w:bookmarkStart w:id="1410" w:name="_Toc364252897"/>
      <w:bookmarkStart w:id="1411" w:name="_Toc367877026"/>
      <w:r w:rsidRPr="00F442A2">
        <w:t>RegistryError Element</w:t>
      </w:r>
      <w:bookmarkEnd w:id="1408"/>
      <w:bookmarkEnd w:id="1409"/>
      <w:bookmarkEnd w:id="1410"/>
      <w:bookmarkEnd w:id="1411"/>
    </w:p>
    <w:p w14:paraId="296FF87F" w14:textId="77777777" w:rsidR="00733DDD" w:rsidRPr="00F442A2" w:rsidRDefault="00733DDD" w:rsidP="00E07DB3">
      <w:pPr>
        <w:pStyle w:val="BodyText"/>
        <w:rPr>
          <w:lang w:eastAsia="ar-SA"/>
        </w:rPr>
      </w:pPr>
      <w:r w:rsidRPr="00F442A2">
        <w:rPr>
          <w:lang w:eastAsia="ar-SA"/>
        </w:rPr>
        <w:t>Registry Services schema (ebRS 3.0) defines the RegistryError element for reporting details of errors or warnings.</w:t>
      </w:r>
    </w:p>
    <w:p w14:paraId="479CF75A" w14:textId="77777777" w:rsidR="00E07DB3" w:rsidRPr="00F442A2" w:rsidRDefault="00E07DB3" w:rsidP="00E07DB3">
      <w:pPr>
        <w:pStyle w:val="BodyText"/>
        <w:rPr>
          <w:lang w:eastAsia="ar-SA"/>
        </w:rPr>
      </w:pPr>
      <w:r w:rsidRPr="00F442A2">
        <w:rPr>
          <w:lang w:eastAsia="ar-SA"/>
        </w:rPr>
        <w:t xml:space="preserve">The RegistryError element contains the attributes in </w:t>
      </w:r>
      <w:r w:rsidR="00E3287C" w:rsidRPr="00F442A2">
        <w:rPr>
          <w:lang w:eastAsia="ar-SA"/>
        </w:rPr>
        <w:t>T</w:t>
      </w:r>
      <w:r w:rsidRPr="00F442A2">
        <w:rPr>
          <w:lang w:eastAsia="ar-SA"/>
        </w:rPr>
        <w:t xml:space="preserve">able 4.2.4.1-1. </w:t>
      </w:r>
    </w:p>
    <w:p w14:paraId="6BCA2204" w14:textId="77777777" w:rsidR="00E07DB3" w:rsidRPr="00F442A2" w:rsidRDefault="00E07DB3" w:rsidP="00E07DB3">
      <w:pPr>
        <w:pStyle w:val="BodyText"/>
        <w:rPr>
          <w:lang w:eastAsia="ar-SA"/>
        </w:rPr>
      </w:pPr>
      <w:r w:rsidRPr="00F442A2">
        <w:rPr>
          <w:lang w:eastAsia="ar-SA"/>
        </w:rPr>
        <w:t xml:space="preserve">All IHE transactions that carry the RegistryError element shall return these attributes with each error reported. </w:t>
      </w:r>
    </w:p>
    <w:p w14:paraId="2D28768A" w14:textId="2C25F454" w:rsidR="0064503F" w:rsidRPr="00F442A2" w:rsidRDefault="00E07DB3" w:rsidP="000D614D">
      <w:pPr>
        <w:pStyle w:val="BodyText"/>
      </w:pPr>
      <w:r w:rsidRPr="00F442A2">
        <w:rPr>
          <w:lang w:eastAsia="ar-SA"/>
        </w:rPr>
        <w:t>The body of all RegistryError elements shall be empty.</w:t>
      </w:r>
    </w:p>
    <w:p w14:paraId="045847A1" w14:textId="77777777" w:rsidR="00E07DB3" w:rsidRPr="00F442A2" w:rsidRDefault="00E07DB3" w:rsidP="000766F4">
      <w:pPr>
        <w:pStyle w:val="TableTitle"/>
      </w:pPr>
      <w:bookmarkStart w:id="1412" w:name="_Ref353146393"/>
      <w:bookmarkStart w:id="1413" w:name="_Ref353146381"/>
      <w:r w:rsidRPr="00F442A2">
        <w:t xml:space="preserve">Table </w:t>
      </w:r>
      <w:bookmarkEnd w:id="1412"/>
      <w:r w:rsidR="009A0FBD" w:rsidRPr="00F442A2">
        <w:t>4.2.4.1-1</w:t>
      </w:r>
      <w:r w:rsidRPr="00F442A2">
        <w:t>: RegistryError Element Attributes</w:t>
      </w:r>
      <w:bookmarkEnd w:id="1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2305"/>
        <w:gridCol w:w="5345"/>
      </w:tblGrid>
      <w:tr w:rsidR="00BD5664" w:rsidRPr="00F442A2" w14:paraId="54B2059D" w14:textId="77777777" w:rsidTr="00BD5664">
        <w:trPr>
          <w:tblHeader/>
        </w:trPr>
        <w:tc>
          <w:tcPr>
            <w:tcW w:w="1368" w:type="dxa"/>
            <w:shd w:val="clear" w:color="auto" w:fill="D9D9D9"/>
          </w:tcPr>
          <w:p w14:paraId="49C0A781" w14:textId="77777777" w:rsidR="00E07DB3" w:rsidRPr="00F442A2" w:rsidRDefault="00E07DB3" w:rsidP="00F431B4">
            <w:pPr>
              <w:pStyle w:val="TableEntryHeader"/>
              <w:rPr>
                <w:noProof w:val="0"/>
              </w:rPr>
            </w:pPr>
            <w:r w:rsidRPr="00F442A2">
              <w:rPr>
                <w:noProof w:val="0"/>
              </w:rPr>
              <w:t>Attribute</w:t>
            </w:r>
          </w:p>
        </w:tc>
        <w:tc>
          <w:tcPr>
            <w:tcW w:w="2305" w:type="dxa"/>
            <w:shd w:val="clear" w:color="auto" w:fill="D9D9D9"/>
          </w:tcPr>
          <w:p w14:paraId="7EE6ECA8" w14:textId="77777777" w:rsidR="00E07DB3" w:rsidRPr="00F442A2" w:rsidRDefault="00E07DB3" w:rsidP="00BD5664">
            <w:pPr>
              <w:pStyle w:val="TableEntryHeader"/>
              <w:rPr>
                <w:noProof w:val="0"/>
              </w:rPr>
            </w:pPr>
            <w:r w:rsidRPr="00F442A2">
              <w:rPr>
                <w:noProof w:val="0"/>
              </w:rPr>
              <w:t>Optionality</w:t>
            </w:r>
          </w:p>
        </w:tc>
        <w:tc>
          <w:tcPr>
            <w:tcW w:w="5345" w:type="dxa"/>
            <w:shd w:val="clear" w:color="auto" w:fill="D9D9D9"/>
          </w:tcPr>
          <w:p w14:paraId="7C11DF57" w14:textId="77777777" w:rsidR="00E07DB3" w:rsidRPr="00F442A2" w:rsidRDefault="00E07DB3" w:rsidP="00F431B4">
            <w:pPr>
              <w:pStyle w:val="TableEntryHeader"/>
              <w:rPr>
                <w:noProof w:val="0"/>
              </w:rPr>
            </w:pPr>
            <w:r w:rsidRPr="00F442A2">
              <w:rPr>
                <w:noProof w:val="0"/>
              </w:rPr>
              <w:t>Value</w:t>
            </w:r>
          </w:p>
        </w:tc>
      </w:tr>
      <w:tr w:rsidR="00BD5664" w:rsidRPr="00F442A2" w14:paraId="59339979" w14:textId="77777777" w:rsidTr="000766F4">
        <w:trPr>
          <w:cantSplit/>
        </w:trPr>
        <w:tc>
          <w:tcPr>
            <w:tcW w:w="1368" w:type="dxa"/>
            <w:shd w:val="clear" w:color="auto" w:fill="auto"/>
          </w:tcPr>
          <w:p w14:paraId="4C8E3F5C" w14:textId="77777777" w:rsidR="00E07DB3" w:rsidRPr="00F442A2" w:rsidRDefault="00E07DB3" w:rsidP="00F431B4">
            <w:pPr>
              <w:pStyle w:val="TableEntry"/>
            </w:pPr>
            <w:r w:rsidRPr="00F442A2">
              <w:t>errorCode</w:t>
            </w:r>
          </w:p>
        </w:tc>
        <w:tc>
          <w:tcPr>
            <w:tcW w:w="2305" w:type="dxa"/>
            <w:shd w:val="clear" w:color="auto" w:fill="auto"/>
          </w:tcPr>
          <w:p w14:paraId="082198C6" w14:textId="77777777" w:rsidR="00E07DB3" w:rsidRPr="00F442A2" w:rsidRDefault="00E07DB3" w:rsidP="00BD5664">
            <w:pPr>
              <w:pStyle w:val="TableEntry"/>
              <w:jc w:val="center"/>
            </w:pPr>
            <w:r w:rsidRPr="00F442A2">
              <w:t>R</w:t>
            </w:r>
          </w:p>
        </w:tc>
        <w:tc>
          <w:tcPr>
            <w:tcW w:w="5345" w:type="dxa"/>
            <w:shd w:val="clear" w:color="auto" w:fill="auto"/>
          </w:tcPr>
          <w:p w14:paraId="0BEE8A12" w14:textId="77777777" w:rsidR="00E07DB3" w:rsidRPr="00F442A2" w:rsidRDefault="00E07DB3" w:rsidP="00820D80">
            <w:pPr>
              <w:pStyle w:val="TableEntry"/>
            </w:pPr>
            <w:r w:rsidRPr="00F442A2">
              <w:t xml:space="preserve">Shall be taken from </w:t>
            </w:r>
            <w:r w:rsidR="00820D80" w:rsidRPr="00F442A2">
              <w:t>T</w:t>
            </w:r>
            <w:r w:rsidR="00D468EC" w:rsidRPr="00F442A2">
              <w:t>able</w:t>
            </w:r>
            <w:r w:rsidRPr="00F442A2">
              <w:t xml:space="preserve"> </w:t>
            </w:r>
            <w:r w:rsidR="00820D80" w:rsidRPr="00F442A2">
              <w:t>4.2.4.1-2</w:t>
            </w:r>
            <w:r w:rsidR="001024C1" w:rsidRPr="00F442A2">
              <w:t xml:space="preserve"> </w:t>
            </w:r>
            <w:r w:rsidRPr="00F442A2">
              <w:t>when one of those codes is appropriate. All extensions to the list of error codes shall be unique.</w:t>
            </w:r>
          </w:p>
        </w:tc>
      </w:tr>
      <w:tr w:rsidR="00BD5664" w:rsidRPr="00F442A2" w14:paraId="1A03FAF1" w14:textId="77777777" w:rsidTr="000766F4">
        <w:trPr>
          <w:cantSplit/>
        </w:trPr>
        <w:tc>
          <w:tcPr>
            <w:tcW w:w="1368" w:type="dxa"/>
            <w:shd w:val="clear" w:color="auto" w:fill="auto"/>
          </w:tcPr>
          <w:p w14:paraId="2B9394FE" w14:textId="77777777" w:rsidR="00E07DB3" w:rsidRPr="00F442A2" w:rsidRDefault="00E07DB3" w:rsidP="00F431B4">
            <w:pPr>
              <w:pStyle w:val="TableEntry"/>
            </w:pPr>
            <w:r w:rsidRPr="00F442A2">
              <w:t>codeContext</w:t>
            </w:r>
          </w:p>
        </w:tc>
        <w:tc>
          <w:tcPr>
            <w:tcW w:w="2305" w:type="dxa"/>
            <w:shd w:val="clear" w:color="auto" w:fill="auto"/>
          </w:tcPr>
          <w:p w14:paraId="57C7AC8A" w14:textId="77777777" w:rsidR="00E07DB3" w:rsidRPr="00F442A2" w:rsidRDefault="00E07DB3" w:rsidP="00BD5664">
            <w:pPr>
              <w:pStyle w:val="TableEntry"/>
              <w:jc w:val="center"/>
            </w:pPr>
            <w:r w:rsidRPr="00F442A2">
              <w:t>R</w:t>
            </w:r>
          </w:p>
        </w:tc>
        <w:tc>
          <w:tcPr>
            <w:tcW w:w="5345" w:type="dxa"/>
            <w:shd w:val="clear" w:color="auto" w:fill="auto"/>
          </w:tcPr>
          <w:p w14:paraId="223302ED" w14:textId="77777777" w:rsidR="00E07DB3" w:rsidRPr="00F442A2" w:rsidRDefault="00E07DB3" w:rsidP="00F431B4">
            <w:pPr>
              <w:pStyle w:val="TableEntry"/>
            </w:pPr>
            <w:r w:rsidRPr="00F442A2">
              <w:t>Supplies additional detail for the errorCode</w:t>
            </w:r>
          </w:p>
        </w:tc>
      </w:tr>
      <w:tr w:rsidR="00BD5664" w:rsidRPr="00F442A2" w14:paraId="28FDE2FC" w14:textId="77777777" w:rsidTr="000766F4">
        <w:trPr>
          <w:cantSplit/>
        </w:trPr>
        <w:tc>
          <w:tcPr>
            <w:tcW w:w="1368" w:type="dxa"/>
            <w:shd w:val="clear" w:color="auto" w:fill="auto"/>
          </w:tcPr>
          <w:p w14:paraId="25BEB5E9" w14:textId="77777777" w:rsidR="00E07DB3" w:rsidRPr="00F442A2" w:rsidRDefault="00E07DB3" w:rsidP="00F431B4">
            <w:pPr>
              <w:pStyle w:val="TableEntry"/>
            </w:pPr>
            <w:r w:rsidRPr="00F442A2">
              <w:lastRenderedPageBreak/>
              <w:t>severity</w:t>
            </w:r>
          </w:p>
        </w:tc>
        <w:tc>
          <w:tcPr>
            <w:tcW w:w="2305" w:type="dxa"/>
            <w:shd w:val="clear" w:color="auto" w:fill="auto"/>
          </w:tcPr>
          <w:p w14:paraId="205574A0" w14:textId="77777777" w:rsidR="00E07DB3" w:rsidRPr="00F442A2" w:rsidRDefault="00E07DB3" w:rsidP="00BD5664">
            <w:pPr>
              <w:pStyle w:val="TableEntry"/>
              <w:jc w:val="center"/>
            </w:pPr>
            <w:r w:rsidRPr="00F442A2">
              <w:t>R</w:t>
            </w:r>
          </w:p>
        </w:tc>
        <w:tc>
          <w:tcPr>
            <w:tcW w:w="5345" w:type="dxa"/>
            <w:shd w:val="clear" w:color="auto" w:fill="auto"/>
          </w:tcPr>
          <w:p w14:paraId="0967F4D2" w14:textId="77777777" w:rsidR="00E07DB3" w:rsidRPr="00F442A2" w:rsidRDefault="00E07DB3" w:rsidP="00F431B4">
            <w:pPr>
              <w:pStyle w:val="TableEntry"/>
            </w:pPr>
            <w:r w:rsidRPr="00F442A2">
              <w:t>Indicates the severity of the error. Shall be one of:</w:t>
            </w:r>
          </w:p>
          <w:p w14:paraId="7427D5D5" w14:textId="07267DDF" w:rsidR="00E07DB3" w:rsidRPr="00F442A2" w:rsidRDefault="001B7A83" w:rsidP="00F431B4">
            <w:pPr>
              <w:pStyle w:val="TableEntry"/>
              <w:rPr>
                <w:rFonts w:ascii="Courier New" w:hAnsi="Courier New" w:cs="Courier New"/>
              </w:rPr>
            </w:pPr>
            <w:r w:rsidRPr="00F442A2">
              <w:rPr>
                <w:rFonts w:ascii="Courier New" w:hAnsi="Courier New" w:cs="Courier New"/>
              </w:rPr>
              <w:t>urn:</w:t>
            </w:r>
            <w:r w:rsidR="00E07DB3" w:rsidRPr="00F442A2">
              <w:rPr>
                <w:rFonts w:ascii="Courier New" w:hAnsi="Courier New" w:cs="Courier New"/>
              </w:rPr>
              <w:t>oasis:names:tc:ebxml-regrep:ErrorSeverityType:Error</w:t>
            </w:r>
          </w:p>
          <w:p w14:paraId="37433967"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urn:oasis:names:tc:ebxml-regrep:ErrorSeverityType:Warning</w:t>
            </w:r>
          </w:p>
        </w:tc>
      </w:tr>
      <w:tr w:rsidR="00BD5664" w:rsidRPr="00F442A2" w14:paraId="758B3643" w14:textId="77777777" w:rsidTr="000766F4">
        <w:trPr>
          <w:cantSplit/>
        </w:trPr>
        <w:tc>
          <w:tcPr>
            <w:tcW w:w="1368" w:type="dxa"/>
            <w:shd w:val="clear" w:color="auto" w:fill="auto"/>
          </w:tcPr>
          <w:p w14:paraId="2EF9AAB9" w14:textId="77777777" w:rsidR="00E07DB3" w:rsidRPr="00F442A2" w:rsidRDefault="00E07DB3" w:rsidP="00F431B4">
            <w:pPr>
              <w:pStyle w:val="TableEntry"/>
            </w:pPr>
            <w:r w:rsidRPr="00F442A2">
              <w:t>location</w:t>
            </w:r>
          </w:p>
        </w:tc>
        <w:tc>
          <w:tcPr>
            <w:tcW w:w="2305" w:type="dxa"/>
            <w:shd w:val="clear" w:color="auto" w:fill="auto"/>
          </w:tcPr>
          <w:p w14:paraId="3B17587E" w14:textId="77777777" w:rsidR="00E07DB3" w:rsidRPr="00F442A2" w:rsidRDefault="00E07DB3" w:rsidP="00BD5664">
            <w:pPr>
              <w:pStyle w:val="TableEntry"/>
              <w:jc w:val="center"/>
            </w:pPr>
            <w:r w:rsidRPr="00F442A2">
              <w:t>O</w:t>
            </w:r>
          </w:p>
        </w:tc>
        <w:tc>
          <w:tcPr>
            <w:tcW w:w="5345" w:type="dxa"/>
            <w:shd w:val="clear" w:color="auto" w:fill="auto"/>
          </w:tcPr>
          <w:p w14:paraId="09AAB916" w14:textId="744DE640" w:rsidR="00E07DB3" w:rsidRPr="00F442A2" w:rsidRDefault="00E07DB3" w:rsidP="00F431B4">
            <w:pPr>
              <w:pStyle w:val="TableEntry"/>
            </w:pPr>
            <w:r w:rsidRPr="00F442A2">
              <w:t xml:space="preserve">Supplies the location of the error module name and line number or stack trace if appropriate. </w:t>
            </w:r>
          </w:p>
        </w:tc>
      </w:tr>
    </w:tbl>
    <w:p w14:paraId="78ADAE29" w14:textId="77777777" w:rsidR="00733DDD" w:rsidRPr="00F442A2" w:rsidRDefault="00733DDD" w:rsidP="00733DDD">
      <w:pPr>
        <w:pStyle w:val="BodyText"/>
      </w:pPr>
      <w:r w:rsidRPr="00F442A2">
        <w:t>An example response to a Submission Request that reports two errors and one warning is:</w:t>
      </w:r>
    </w:p>
    <w:p w14:paraId="39FF449E" w14:textId="77777777" w:rsidR="00733DDD" w:rsidRPr="00F442A2" w:rsidRDefault="00733DDD" w:rsidP="00733DDD">
      <w:pPr>
        <w:pStyle w:val="BodyText"/>
      </w:pPr>
    </w:p>
    <w:p w14:paraId="10F846A1" w14:textId="77777777" w:rsidR="00733DDD" w:rsidRPr="00F442A2" w:rsidRDefault="00733DDD" w:rsidP="009F2FCB">
      <w:pPr>
        <w:pStyle w:val="XMLFragment"/>
        <w:rPr>
          <w:lang w:val="en-US"/>
        </w:rPr>
      </w:pPr>
      <w:r w:rsidRPr="00F442A2">
        <w:rPr>
          <w:lang w:val="en-US"/>
        </w:rPr>
        <w:t>&lt;rs:RegistryResponse</w:t>
      </w:r>
    </w:p>
    <w:p w14:paraId="1FBA512D" w14:textId="77777777" w:rsidR="00733DDD" w:rsidRPr="00F442A2" w:rsidRDefault="00733DDD" w:rsidP="009F2FCB">
      <w:pPr>
        <w:pStyle w:val="XMLFragment"/>
        <w:rPr>
          <w:lang w:val="en-US"/>
        </w:rPr>
      </w:pPr>
      <w:r w:rsidRPr="00F442A2">
        <w:rPr>
          <w:lang w:val="en-US"/>
        </w:rPr>
        <w:t xml:space="preserve">    status="urn:oasis:names:tc:ebxml-regrep:ResponseStatusType:Failure"&gt;</w:t>
      </w:r>
    </w:p>
    <w:p w14:paraId="49C8F826" w14:textId="77777777" w:rsidR="00733DDD" w:rsidRPr="00F442A2" w:rsidRDefault="00733DDD" w:rsidP="009F2FCB">
      <w:pPr>
        <w:pStyle w:val="XMLFragment"/>
        <w:rPr>
          <w:lang w:val="en-US"/>
        </w:rPr>
      </w:pPr>
      <w:r w:rsidRPr="00F442A2">
        <w:rPr>
          <w:lang w:val="en-US"/>
        </w:rPr>
        <w:t xml:space="preserve">  &lt;rs:RegistryErrorList</w:t>
      </w:r>
    </w:p>
    <w:p w14:paraId="3DE4AA9D" w14:textId="77777777" w:rsidR="00733DDD" w:rsidRPr="00F442A2" w:rsidRDefault="00733DDD" w:rsidP="009F2FCB">
      <w:pPr>
        <w:pStyle w:val="XMLFragment"/>
        <w:rPr>
          <w:lang w:val="en-US"/>
        </w:rPr>
      </w:pPr>
      <w:r w:rsidRPr="00F442A2">
        <w:rPr>
          <w:lang w:val="en-US"/>
        </w:rPr>
        <w:t xml:space="preserve">      highestSeverity="urn:oasis:names:tc:ebxml-</w:t>
      </w:r>
    </w:p>
    <w:p w14:paraId="08721697" w14:textId="77777777" w:rsidR="00733DDD" w:rsidRPr="00F442A2" w:rsidRDefault="00733DDD" w:rsidP="009F2FCB">
      <w:pPr>
        <w:pStyle w:val="XMLFragment"/>
        <w:rPr>
          <w:lang w:val="en-US"/>
        </w:rPr>
      </w:pPr>
      <w:r w:rsidRPr="00F442A2">
        <w:rPr>
          <w:lang w:val="en-US"/>
        </w:rPr>
        <w:t xml:space="preserve">        regrep:ErrorSeverityType:Error"&gt;</w:t>
      </w:r>
    </w:p>
    <w:p w14:paraId="1BD95242" w14:textId="77777777" w:rsidR="00733DDD" w:rsidRPr="00F442A2" w:rsidRDefault="00733DDD" w:rsidP="009F2FCB">
      <w:pPr>
        <w:pStyle w:val="XMLFragment"/>
        <w:rPr>
          <w:lang w:val="en-US"/>
        </w:rPr>
      </w:pPr>
      <w:r w:rsidRPr="00F442A2">
        <w:rPr>
          <w:lang w:val="en-US"/>
        </w:rPr>
        <w:t xml:space="preserve">    &lt;rs:RegistryError</w:t>
      </w:r>
    </w:p>
    <w:p w14:paraId="7B3578AD" w14:textId="77777777" w:rsidR="00733DDD" w:rsidRPr="00F442A2" w:rsidRDefault="00733DDD" w:rsidP="009F2FCB">
      <w:pPr>
        <w:pStyle w:val="XMLFragment"/>
        <w:rPr>
          <w:lang w:val="en-US"/>
        </w:rPr>
      </w:pPr>
      <w:r w:rsidRPr="00F442A2">
        <w:rPr>
          <w:lang w:val="en-US"/>
        </w:rPr>
        <w:t xml:space="preserve">        errorCode="XDSPatientIdDoesNotMatch" </w:t>
      </w:r>
    </w:p>
    <w:p w14:paraId="4D6388B9" w14:textId="77777777" w:rsidR="00733DDD" w:rsidRPr="00F442A2" w:rsidRDefault="00733DDD" w:rsidP="009F2FCB">
      <w:pPr>
        <w:pStyle w:val="XMLFragment"/>
        <w:rPr>
          <w:lang w:val="en-US"/>
        </w:rPr>
      </w:pPr>
      <w:r w:rsidRPr="00F442A2">
        <w:rPr>
          <w:lang w:val="en-US"/>
        </w:rPr>
        <w:t xml:space="preserve">        codeContext="Patient Id in Document (Document1) does not match</w:t>
      </w:r>
    </w:p>
    <w:p w14:paraId="7E80EF0E" w14:textId="77777777" w:rsidR="00733DDD" w:rsidRPr="00F442A2" w:rsidRDefault="00733DDD" w:rsidP="009F2FCB">
      <w:pPr>
        <w:pStyle w:val="XMLFragment"/>
        <w:rPr>
          <w:lang w:val="en-US"/>
        </w:rPr>
      </w:pPr>
      <w:r w:rsidRPr="00F442A2">
        <w:rPr>
          <w:lang w:val="en-US"/>
        </w:rPr>
        <w:t xml:space="preserve">          SubmissionSet"</w:t>
      </w:r>
    </w:p>
    <w:p w14:paraId="335FE1B9" w14:textId="77777777" w:rsidR="00733DDD" w:rsidRPr="00F442A2" w:rsidRDefault="00733DDD" w:rsidP="009F2FCB">
      <w:pPr>
        <w:pStyle w:val="XMLFragment"/>
        <w:rPr>
          <w:lang w:val="en-US"/>
        </w:rPr>
      </w:pPr>
      <w:r w:rsidRPr="00F442A2">
        <w:rPr>
          <w:lang w:val="en-US"/>
        </w:rPr>
        <w:t xml:space="preserve">        location="" </w:t>
      </w:r>
    </w:p>
    <w:p w14:paraId="006356F2" w14:textId="77777777" w:rsidR="00733DDD" w:rsidRPr="00F442A2" w:rsidRDefault="00733DDD" w:rsidP="009F2FCB">
      <w:pPr>
        <w:pStyle w:val="XMLFragment"/>
        <w:rPr>
          <w:lang w:val="en-US"/>
        </w:rPr>
      </w:pPr>
      <w:r w:rsidRPr="00F442A2">
        <w:rPr>
          <w:lang w:val="en-US"/>
        </w:rPr>
        <w:t xml:space="preserve">        severity="urn:oasis:names:tc:ebxml-regrep:ErrorSeverityType:Error"/&gt;</w:t>
      </w:r>
    </w:p>
    <w:p w14:paraId="7E0B2221" w14:textId="77777777" w:rsidR="00733DDD" w:rsidRPr="00F442A2" w:rsidRDefault="00733DDD" w:rsidP="009F2FCB">
      <w:pPr>
        <w:pStyle w:val="XMLFragment"/>
        <w:rPr>
          <w:lang w:val="en-US"/>
        </w:rPr>
      </w:pPr>
      <w:r w:rsidRPr="00F442A2">
        <w:rPr>
          <w:lang w:val="en-US"/>
        </w:rPr>
        <w:t xml:space="preserve">    &lt;rs:RegistryError</w:t>
      </w:r>
    </w:p>
    <w:p w14:paraId="0C29503E" w14:textId="77777777" w:rsidR="00733DDD" w:rsidRPr="00F442A2" w:rsidRDefault="00733DDD" w:rsidP="009F2FCB">
      <w:pPr>
        <w:pStyle w:val="XMLFragment"/>
        <w:rPr>
          <w:lang w:val="en-US"/>
        </w:rPr>
      </w:pPr>
      <w:r w:rsidRPr="00F442A2">
        <w:rPr>
          <w:lang w:val="en-US"/>
        </w:rPr>
        <w:t xml:space="preserve">        errorCode="XDSRegistryMetadataError" </w:t>
      </w:r>
    </w:p>
    <w:p w14:paraId="27F80CF4" w14:textId="77777777" w:rsidR="00733DDD" w:rsidRPr="00F442A2" w:rsidRDefault="00733DDD" w:rsidP="009F2FCB">
      <w:pPr>
        <w:pStyle w:val="XMLFragment"/>
        <w:rPr>
          <w:lang w:val="en-US"/>
        </w:rPr>
      </w:pPr>
      <w:r w:rsidRPr="00F442A2">
        <w:rPr>
          <w:lang w:val="en-US"/>
        </w:rPr>
        <w:t xml:space="preserve">        codeContext="RegistryPackage (SubmissionSet) is not labeled as</w:t>
      </w:r>
    </w:p>
    <w:p w14:paraId="7215A97B" w14:textId="77777777" w:rsidR="00733DDD" w:rsidRPr="00F442A2" w:rsidRDefault="00733DDD" w:rsidP="009F2FCB">
      <w:pPr>
        <w:pStyle w:val="XMLFragment"/>
        <w:rPr>
          <w:lang w:val="en-US"/>
        </w:rPr>
      </w:pPr>
      <w:r w:rsidRPr="00F442A2">
        <w:rPr>
          <w:lang w:val="en-US"/>
        </w:rPr>
        <w:t xml:space="preserve">          SubmissionSet or Folder"</w:t>
      </w:r>
    </w:p>
    <w:p w14:paraId="4413C068" w14:textId="77777777" w:rsidR="00733DDD" w:rsidRPr="00F442A2" w:rsidRDefault="00733DDD" w:rsidP="009F2FCB">
      <w:pPr>
        <w:pStyle w:val="XMLFragment"/>
        <w:rPr>
          <w:lang w:val="en-US"/>
        </w:rPr>
      </w:pPr>
      <w:r w:rsidRPr="00F442A2">
        <w:rPr>
          <w:lang w:val="en-US"/>
        </w:rPr>
        <w:t xml:space="preserve">        location="" </w:t>
      </w:r>
    </w:p>
    <w:p w14:paraId="44C91ED6" w14:textId="77777777" w:rsidR="00733DDD" w:rsidRPr="00F442A2" w:rsidRDefault="00733DDD" w:rsidP="009F2FCB">
      <w:pPr>
        <w:pStyle w:val="XMLFragment"/>
        <w:rPr>
          <w:lang w:val="en-US"/>
        </w:rPr>
      </w:pPr>
      <w:r w:rsidRPr="00F442A2">
        <w:rPr>
          <w:lang w:val="en-US"/>
        </w:rPr>
        <w:t xml:space="preserve">        severity="urn:oasis:names:tc:ebxml-regrep:ErrorSeverityType:Error"/&gt;</w:t>
      </w:r>
    </w:p>
    <w:p w14:paraId="72B0D566" w14:textId="77777777" w:rsidR="00733DDD" w:rsidRPr="00F442A2" w:rsidRDefault="00733DDD" w:rsidP="009F2FCB">
      <w:pPr>
        <w:pStyle w:val="XMLFragment"/>
        <w:rPr>
          <w:lang w:val="en-US"/>
        </w:rPr>
      </w:pPr>
      <w:r w:rsidRPr="00F442A2">
        <w:rPr>
          <w:lang w:val="en-US"/>
        </w:rPr>
        <w:t xml:space="preserve">    &lt;rs:RegistryError</w:t>
      </w:r>
    </w:p>
    <w:p w14:paraId="04F7AC36" w14:textId="77777777" w:rsidR="00733DDD" w:rsidRPr="00F442A2" w:rsidRDefault="00733DDD" w:rsidP="009F2FCB">
      <w:pPr>
        <w:pStyle w:val="XMLFragment"/>
        <w:rPr>
          <w:lang w:val="en-US"/>
        </w:rPr>
      </w:pPr>
      <w:r w:rsidRPr="00F442A2">
        <w:rPr>
          <w:lang w:val="en-US"/>
        </w:rPr>
        <w:t xml:space="preserve">        errorCode="XDSExtraMetadataNotSaved" </w:t>
      </w:r>
    </w:p>
    <w:p w14:paraId="2C96345D" w14:textId="77777777" w:rsidR="00733DDD" w:rsidRPr="00F442A2" w:rsidRDefault="00733DDD" w:rsidP="009F2FCB">
      <w:pPr>
        <w:pStyle w:val="XMLFragment"/>
        <w:rPr>
          <w:lang w:val="en-US"/>
        </w:rPr>
      </w:pPr>
      <w:r w:rsidRPr="00F442A2">
        <w:rPr>
          <w:lang w:val="en-US"/>
        </w:rPr>
        <w:t xml:space="preserve">        codeContext="Extra Metadata – localinfo – not saved"</w:t>
      </w:r>
    </w:p>
    <w:p w14:paraId="196395BA" w14:textId="77777777" w:rsidR="00733DDD" w:rsidRPr="00F442A2" w:rsidRDefault="00733DDD" w:rsidP="009F2FCB">
      <w:pPr>
        <w:pStyle w:val="XMLFragment"/>
        <w:rPr>
          <w:lang w:val="en-US"/>
        </w:rPr>
      </w:pPr>
      <w:r w:rsidRPr="00F442A2">
        <w:rPr>
          <w:lang w:val="en-US"/>
        </w:rPr>
        <w:t xml:space="preserve">        location="" </w:t>
      </w:r>
    </w:p>
    <w:p w14:paraId="1C73AE0E" w14:textId="77777777" w:rsidR="00733DDD" w:rsidRPr="00F442A2" w:rsidRDefault="00733DDD" w:rsidP="009F2FCB">
      <w:pPr>
        <w:pStyle w:val="XMLFragment"/>
        <w:rPr>
          <w:lang w:val="en-US"/>
        </w:rPr>
      </w:pPr>
      <w:r w:rsidRPr="00F442A2">
        <w:rPr>
          <w:lang w:val="en-US"/>
        </w:rPr>
        <w:t xml:space="preserve">        severity="urn:oasis:names:tc:ebxml-regrep:ErrorSeverityType:Warning"/&gt;</w:t>
      </w:r>
    </w:p>
    <w:p w14:paraId="1CE90C61" w14:textId="77777777" w:rsidR="00733DDD" w:rsidRPr="00F442A2" w:rsidRDefault="00733DDD" w:rsidP="009F2FCB">
      <w:pPr>
        <w:pStyle w:val="XMLFragment"/>
        <w:rPr>
          <w:lang w:val="en-US"/>
        </w:rPr>
      </w:pPr>
      <w:r w:rsidRPr="00F442A2">
        <w:rPr>
          <w:lang w:val="en-US"/>
        </w:rPr>
        <w:t xml:space="preserve">  &lt;/rs:RegistryErrorList&gt;</w:t>
      </w:r>
    </w:p>
    <w:p w14:paraId="338CAF0B" w14:textId="77777777" w:rsidR="00733DDD" w:rsidRPr="00F442A2" w:rsidRDefault="00733DDD" w:rsidP="009F2FCB">
      <w:pPr>
        <w:pStyle w:val="XMLFragment"/>
        <w:rPr>
          <w:lang w:val="en-US"/>
        </w:rPr>
      </w:pPr>
      <w:r w:rsidRPr="00F442A2">
        <w:rPr>
          <w:lang w:val="en-US"/>
        </w:rPr>
        <w:t>&lt;/rs:RegistryResponse&gt;</w:t>
      </w:r>
    </w:p>
    <w:p w14:paraId="37240F9D" w14:textId="77777777" w:rsidR="00733DDD" w:rsidRPr="00F442A2" w:rsidRDefault="00733DDD" w:rsidP="00733DDD">
      <w:pPr>
        <w:pStyle w:val="BodyText"/>
      </w:pPr>
    </w:p>
    <w:p w14:paraId="7D77D2F9" w14:textId="77777777" w:rsidR="00733DDD" w:rsidRPr="00F442A2" w:rsidRDefault="00733DDD" w:rsidP="00733DDD">
      <w:pPr>
        <w:pStyle w:val="BodyText"/>
      </w:pPr>
      <w:r w:rsidRPr="00F442A2">
        <w:t>An example response to a query request that reports two errors is:</w:t>
      </w:r>
    </w:p>
    <w:p w14:paraId="78E58B98" w14:textId="77777777" w:rsidR="00733DDD" w:rsidRPr="00F442A2" w:rsidRDefault="00733DDD" w:rsidP="00733DDD">
      <w:pPr>
        <w:pStyle w:val="BodyText"/>
      </w:pPr>
    </w:p>
    <w:p w14:paraId="19295137" w14:textId="77777777" w:rsidR="00733DDD" w:rsidRPr="00F442A2" w:rsidRDefault="00733DDD" w:rsidP="009F2FCB">
      <w:pPr>
        <w:pStyle w:val="XMLFragment"/>
        <w:rPr>
          <w:lang w:val="en-US"/>
        </w:rPr>
      </w:pPr>
      <w:r w:rsidRPr="00F442A2">
        <w:rPr>
          <w:lang w:val="en-US"/>
        </w:rPr>
        <w:t xml:space="preserve">&lt;query:AdhocQueryResponse </w:t>
      </w:r>
    </w:p>
    <w:p w14:paraId="611D5C5B" w14:textId="77777777" w:rsidR="00733DDD" w:rsidRPr="00F442A2" w:rsidRDefault="00733DDD" w:rsidP="009F2FCB">
      <w:pPr>
        <w:pStyle w:val="XMLFragment"/>
        <w:rPr>
          <w:lang w:val="en-US"/>
        </w:rPr>
      </w:pPr>
      <w:r w:rsidRPr="00F442A2">
        <w:rPr>
          <w:lang w:val="en-US"/>
        </w:rPr>
        <w:t xml:space="preserve">  status="urn:oasis:names:tc:ebxml-regrep:ResponseStatusType:Failure"&gt;</w:t>
      </w:r>
    </w:p>
    <w:p w14:paraId="3E6D03CC" w14:textId="77777777" w:rsidR="00733DDD" w:rsidRPr="00F442A2" w:rsidRDefault="00733DDD" w:rsidP="009F2FCB">
      <w:pPr>
        <w:pStyle w:val="XMLFragment"/>
        <w:rPr>
          <w:lang w:val="en-US"/>
        </w:rPr>
      </w:pPr>
      <w:r w:rsidRPr="00F442A2">
        <w:rPr>
          <w:lang w:val="en-US"/>
        </w:rPr>
        <w:t xml:space="preserve">  &lt;rs:RegistryErrorList</w:t>
      </w:r>
    </w:p>
    <w:p w14:paraId="773782CC" w14:textId="77777777" w:rsidR="00733DDD" w:rsidRPr="00F442A2" w:rsidRDefault="00733DDD" w:rsidP="009F2FCB">
      <w:pPr>
        <w:pStyle w:val="XMLFragment"/>
        <w:rPr>
          <w:lang w:val="en-US"/>
        </w:rPr>
      </w:pPr>
      <w:r w:rsidRPr="00F442A2">
        <w:rPr>
          <w:lang w:val="en-US"/>
        </w:rPr>
        <w:t xml:space="preserve">      highestSeverity="urn:oasis:names:tc:ebxml-</w:t>
      </w:r>
    </w:p>
    <w:p w14:paraId="27A1B636" w14:textId="77777777" w:rsidR="00733DDD" w:rsidRPr="00F442A2" w:rsidRDefault="00733DDD" w:rsidP="009F2FCB">
      <w:pPr>
        <w:pStyle w:val="XMLFragment"/>
        <w:rPr>
          <w:lang w:val="en-US"/>
        </w:rPr>
      </w:pPr>
      <w:r w:rsidRPr="00F442A2">
        <w:rPr>
          <w:lang w:val="en-US"/>
        </w:rPr>
        <w:t xml:space="preserve">        regrep:ErrorSeverityType:Error"&gt;</w:t>
      </w:r>
    </w:p>
    <w:p w14:paraId="01D7F0E4" w14:textId="77777777" w:rsidR="00733DDD" w:rsidRPr="00F442A2" w:rsidRDefault="00733DDD" w:rsidP="009F2FCB">
      <w:pPr>
        <w:pStyle w:val="XMLFragment"/>
        <w:rPr>
          <w:lang w:val="en-US"/>
        </w:rPr>
      </w:pPr>
      <w:r w:rsidRPr="00F442A2">
        <w:rPr>
          <w:lang w:val="en-US"/>
        </w:rPr>
        <w:t xml:space="preserve">    &lt;rs:RegistryError</w:t>
      </w:r>
    </w:p>
    <w:p w14:paraId="544101F1" w14:textId="77777777" w:rsidR="00733DDD" w:rsidRPr="00F442A2" w:rsidRDefault="00733DDD" w:rsidP="009F2FCB">
      <w:pPr>
        <w:pStyle w:val="XMLFragment"/>
        <w:rPr>
          <w:lang w:val="en-US"/>
        </w:rPr>
      </w:pPr>
      <w:r w:rsidRPr="00F442A2">
        <w:rPr>
          <w:lang w:val="en-US"/>
        </w:rPr>
        <w:t xml:space="preserve">        errorCode="XDSStoredQueryMissingParam" </w:t>
      </w:r>
    </w:p>
    <w:p w14:paraId="5CF44D59" w14:textId="77777777" w:rsidR="00733DDD" w:rsidRPr="00F442A2" w:rsidRDefault="00733DDD" w:rsidP="009F2FCB">
      <w:pPr>
        <w:pStyle w:val="XMLFragment"/>
        <w:rPr>
          <w:lang w:val="en-US"/>
        </w:rPr>
      </w:pPr>
      <w:r w:rsidRPr="00F442A2">
        <w:rPr>
          <w:lang w:val="en-US"/>
        </w:rPr>
        <w:t xml:space="preserve">        codeContext="Required parameter $XDSDocumentEntryStatus is missing"</w:t>
      </w:r>
    </w:p>
    <w:p w14:paraId="23483529" w14:textId="77777777" w:rsidR="00733DDD" w:rsidRPr="00F442A2" w:rsidRDefault="00733DDD" w:rsidP="009F2FCB">
      <w:pPr>
        <w:pStyle w:val="XMLFragment"/>
        <w:rPr>
          <w:lang w:val="en-US"/>
        </w:rPr>
      </w:pPr>
      <w:r w:rsidRPr="00F442A2">
        <w:rPr>
          <w:lang w:val="en-US"/>
        </w:rPr>
        <w:t xml:space="preserve">        location="" </w:t>
      </w:r>
    </w:p>
    <w:p w14:paraId="242C39F7" w14:textId="77777777" w:rsidR="00733DDD" w:rsidRPr="00F442A2" w:rsidRDefault="00733DDD" w:rsidP="009F2FCB">
      <w:pPr>
        <w:pStyle w:val="XMLFragment"/>
        <w:rPr>
          <w:lang w:val="en-US"/>
        </w:rPr>
      </w:pPr>
      <w:r w:rsidRPr="00F442A2">
        <w:rPr>
          <w:lang w:val="en-US"/>
        </w:rPr>
        <w:t xml:space="preserve">        severity="urn:oasis:names:tc:ebxml-regrep:ErrorSeverityType:Error"/&gt;</w:t>
      </w:r>
    </w:p>
    <w:p w14:paraId="4FB88AED" w14:textId="77777777" w:rsidR="00733DDD" w:rsidRPr="00F442A2" w:rsidRDefault="00733DDD" w:rsidP="009F2FCB">
      <w:pPr>
        <w:pStyle w:val="XMLFragment"/>
        <w:rPr>
          <w:lang w:val="en-US"/>
        </w:rPr>
      </w:pPr>
      <w:r w:rsidRPr="00F442A2">
        <w:rPr>
          <w:lang w:val="en-US"/>
        </w:rPr>
        <w:t xml:space="preserve">    &lt;rs:RegistryError</w:t>
      </w:r>
    </w:p>
    <w:p w14:paraId="75B689E6" w14:textId="77777777" w:rsidR="00733DDD" w:rsidRPr="00F442A2" w:rsidRDefault="00733DDD" w:rsidP="009F2FCB">
      <w:pPr>
        <w:pStyle w:val="XMLFragment"/>
        <w:rPr>
          <w:lang w:val="en-US"/>
        </w:rPr>
      </w:pPr>
      <w:r w:rsidRPr="00F442A2">
        <w:rPr>
          <w:lang w:val="en-US"/>
        </w:rPr>
        <w:t xml:space="preserve">        errorCode="XDSStoredQueryParamNumber" </w:t>
      </w:r>
    </w:p>
    <w:p w14:paraId="76D53AA8" w14:textId="77777777" w:rsidR="00733DDD" w:rsidRPr="00F442A2" w:rsidRDefault="00733DDD" w:rsidP="009F2FCB">
      <w:pPr>
        <w:pStyle w:val="XMLFragment"/>
        <w:rPr>
          <w:lang w:val="en-US"/>
        </w:rPr>
      </w:pPr>
      <w:r w:rsidRPr="00F442A2">
        <w:rPr>
          <w:lang w:val="en-US"/>
        </w:rPr>
        <w:t xml:space="preserve">        codeContext="$XDSDocumentEntryServiceStartTimeFrom contains multiple entries and is restricted to a single entry"</w:t>
      </w:r>
    </w:p>
    <w:p w14:paraId="6D3833D8" w14:textId="77777777" w:rsidR="00733DDD" w:rsidRPr="00F442A2" w:rsidRDefault="00733DDD" w:rsidP="009F2FCB">
      <w:pPr>
        <w:pStyle w:val="XMLFragment"/>
        <w:rPr>
          <w:lang w:val="en-US"/>
        </w:rPr>
      </w:pPr>
      <w:r w:rsidRPr="00F442A2">
        <w:rPr>
          <w:lang w:val="en-US"/>
        </w:rPr>
        <w:t xml:space="preserve">        location="" </w:t>
      </w:r>
    </w:p>
    <w:p w14:paraId="2029C634" w14:textId="77777777" w:rsidR="00733DDD" w:rsidRPr="00F442A2" w:rsidRDefault="00733DDD" w:rsidP="009F2FCB">
      <w:pPr>
        <w:pStyle w:val="XMLFragment"/>
        <w:rPr>
          <w:lang w:val="en-US"/>
        </w:rPr>
      </w:pPr>
      <w:r w:rsidRPr="00F442A2">
        <w:rPr>
          <w:lang w:val="en-US"/>
        </w:rPr>
        <w:t xml:space="preserve">        severity="urn:oasis:names:tc:ebxml-regrep:ErrorSeverityType:Error"/&gt;</w:t>
      </w:r>
    </w:p>
    <w:p w14:paraId="7DA57F8B" w14:textId="77777777" w:rsidR="00733DDD" w:rsidRPr="00F442A2" w:rsidRDefault="00733DDD" w:rsidP="009F2FCB">
      <w:pPr>
        <w:pStyle w:val="XMLFragment"/>
        <w:rPr>
          <w:lang w:val="en-US"/>
        </w:rPr>
      </w:pPr>
      <w:r w:rsidRPr="00F442A2">
        <w:rPr>
          <w:lang w:val="en-US"/>
        </w:rPr>
        <w:t xml:space="preserve">  &lt;/rs:RegistryErrorList&gt;</w:t>
      </w:r>
    </w:p>
    <w:p w14:paraId="511B02B6" w14:textId="77777777" w:rsidR="00E07DB3" w:rsidRPr="00F442A2" w:rsidRDefault="00733DDD" w:rsidP="009F2FCB">
      <w:pPr>
        <w:pStyle w:val="XMLFragment"/>
        <w:rPr>
          <w:lang w:val="en-US"/>
        </w:rPr>
      </w:pPr>
      <w:r w:rsidRPr="00F442A2">
        <w:rPr>
          <w:lang w:val="en-US"/>
        </w:rPr>
        <w:t>&lt;/query:AdhocQueryResponse &gt;</w:t>
      </w:r>
    </w:p>
    <w:p w14:paraId="4B8FAFAC" w14:textId="77777777" w:rsidR="00F84315" w:rsidRPr="00F442A2" w:rsidRDefault="00F84315" w:rsidP="00E07DB3">
      <w:pPr>
        <w:pStyle w:val="BodyText"/>
        <w:rPr>
          <w:lang w:eastAsia="ar-SA"/>
        </w:rPr>
      </w:pPr>
    </w:p>
    <w:p w14:paraId="1443ECD7" w14:textId="77777777" w:rsidR="00E07DB3" w:rsidRPr="00F442A2" w:rsidRDefault="00820D80" w:rsidP="00E07DB3">
      <w:pPr>
        <w:pStyle w:val="BodyText"/>
        <w:rPr>
          <w:lang w:eastAsia="ar-SA"/>
        </w:rPr>
      </w:pPr>
      <w:r w:rsidRPr="00F442A2">
        <w:rPr>
          <w:lang w:eastAsia="ar-SA"/>
        </w:rPr>
        <w:t xml:space="preserve">Table 4.2.4.2-1 through </w:t>
      </w:r>
      <w:r w:rsidR="00D04361" w:rsidRPr="00F442A2">
        <w:rPr>
          <w:lang w:eastAsia="ar-SA"/>
        </w:rPr>
        <w:t xml:space="preserve">Table </w:t>
      </w:r>
      <w:r w:rsidRPr="00F442A2">
        <w:rPr>
          <w:lang w:eastAsia="ar-SA"/>
        </w:rPr>
        <w:t xml:space="preserve">4.2.4.2-4 </w:t>
      </w:r>
      <w:r w:rsidR="00E07DB3" w:rsidRPr="00F442A2">
        <w:rPr>
          <w:lang w:eastAsia="ar-SA"/>
        </w:rPr>
        <w:t>control the reporting of errors for transactions that use the Document Sharing metadata attributes.</w:t>
      </w:r>
    </w:p>
    <w:p w14:paraId="4B1FCBAF" w14:textId="77777777" w:rsidR="00E07DB3" w:rsidRPr="00F442A2" w:rsidRDefault="00E07DB3" w:rsidP="000766F4">
      <w:pPr>
        <w:pStyle w:val="TableTitle"/>
      </w:pPr>
      <w:r w:rsidRPr="00F442A2">
        <w:t xml:space="preserve">Table </w:t>
      </w:r>
      <w:r w:rsidR="009A0FBD" w:rsidRPr="00F442A2">
        <w:t>4.2.4.1-</w:t>
      </w:r>
      <w:r w:rsidR="00426569" w:rsidRPr="00F442A2">
        <w:t>2</w:t>
      </w:r>
      <w:r w:rsidRPr="00F442A2">
        <w:t>: Error Codes (previously Table 4.1-11)</w:t>
      </w:r>
    </w:p>
    <w:tbl>
      <w:tblPr>
        <w:tblW w:w="9706"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3"/>
        <w:gridCol w:w="4140"/>
        <w:gridCol w:w="1883"/>
      </w:tblGrid>
      <w:tr w:rsidR="00E07DB3" w:rsidRPr="00F442A2" w14:paraId="0EB1E221" w14:textId="77777777" w:rsidTr="000766F4">
        <w:trPr>
          <w:cantSplit/>
          <w:tblHeader/>
        </w:trPr>
        <w:tc>
          <w:tcPr>
            <w:tcW w:w="3683" w:type="dxa"/>
            <w:shd w:val="clear" w:color="auto" w:fill="D9D9D9"/>
          </w:tcPr>
          <w:p w14:paraId="1DD5D87C" w14:textId="77777777" w:rsidR="00E07DB3" w:rsidRPr="00F442A2" w:rsidRDefault="00E07DB3" w:rsidP="00F431B4">
            <w:pPr>
              <w:pStyle w:val="TableEntryHeader"/>
              <w:rPr>
                <w:rFonts w:cs="Arial"/>
                <w:noProof w:val="0"/>
              </w:rPr>
            </w:pPr>
            <w:r w:rsidRPr="00F442A2">
              <w:rPr>
                <w:noProof w:val="0"/>
              </w:rPr>
              <w:t>Error Code</w:t>
            </w:r>
            <w:r w:rsidRPr="00F442A2">
              <w:rPr>
                <w:rStyle w:val="FootnoteReference"/>
                <w:noProof w:val="0"/>
              </w:rPr>
              <w:footnoteReference w:id="3"/>
            </w:r>
          </w:p>
          <w:p w14:paraId="2FDED3B5" w14:textId="77777777" w:rsidR="00E07DB3" w:rsidRPr="00F442A2" w:rsidRDefault="00E07DB3" w:rsidP="00F431B4">
            <w:pPr>
              <w:pStyle w:val="TableEntryHeader"/>
              <w:jc w:val="left"/>
              <w:rPr>
                <w:noProof w:val="0"/>
              </w:rPr>
            </w:pPr>
          </w:p>
        </w:tc>
        <w:tc>
          <w:tcPr>
            <w:tcW w:w="4140" w:type="dxa"/>
            <w:shd w:val="clear" w:color="auto" w:fill="D9D9D9"/>
          </w:tcPr>
          <w:p w14:paraId="126C853F" w14:textId="77777777" w:rsidR="00E07DB3" w:rsidRPr="00F442A2" w:rsidRDefault="00E07DB3" w:rsidP="00F431B4">
            <w:pPr>
              <w:pStyle w:val="TableEntryHeader"/>
              <w:rPr>
                <w:noProof w:val="0"/>
              </w:rPr>
            </w:pPr>
            <w:r w:rsidRPr="00F442A2">
              <w:rPr>
                <w:noProof w:val="0"/>
              </w:rPr>
              <w:t>Discussion</w:t>
            </w:r>
          </w:p>
        </w:tc>
        <w:tc>
          <w:tcPr>
            <w:tcW w:w="1883" w:type="dxa"/>
            <w:shd w:val="clear" w:color="auto" w:fill="D9D9D9"/>
          </w:tcPr>
          <w:p w14:paraId="68408818" w14:textId="77777777" w:rsidR="00E07DB3" w:rsidRPr="00F442A2" w:rsidRDefault="00E07DB3" w:rsidP="00F431B4">
            <w:pPr>
              <w:pStyle w:val="TableEntryHeader"/>
              <w:rPr>
                <w:noProof w:val="0"/>
              </w:rPr>
            </w:pPr>
            <w:r w:rsidRPr="00F442A2">
              <w:rPr>
                <w:noProof w:val="0"/>
              </w:rPr>
              <w:t>Transaction (See Note 1)</w:t>
            </w:r>
          </w:p>
        </w:tc>
      </w:tr>
      <w:tr w:rsidR="00E07DB3" w:rsidRPr="00F442A2" w14:paraId="4D4C3EB6" w14:textId="77777777" w:rsidTr="000766F4">
        <w:trPr>
          <w:cantSplit/>
        </w:trPr>
        <w:tc>
          <w:tcPr>
            <w:tcW w:w="3683" w:type="dxa"/>
          </w:tcPr>
          <w:p w14:paraId="593CC48F" w14:textId="77777777" w:rsidR="00E07DB3" w:rsidRPr="00F442A2" w:rsidRDefault="00E07DB3" w:rsidP="00F431B4">
            <w:pPr>
              <w:pStyle w:val="TableEntry"/>
            </w:pPr>
            <w:r w:rsidRPr="00F442A2">
              <w:rPr>
                <w:szCs w:val="18"/>
              </w:rPr>
              <w:t>DocumentQueued</w:t>
            </w:r>
          </w:p>
        </w:tc>
        <w:tc>
          <w:tcPr>
            <w:tcW w:w="4140" w:type="dxa"/>
          </w:tcPr>
          <w:p w14:paraId="0B4D811D" w14:textId="77777777" w:rsidR="00E07DB3" w:rsidRPr="00F442A2" w:rsidRDefault="00E07DB3" w:rsidP="00F431B4">
            <w:pPr>
              <w:pStyle w:val="TableEntry"/>
            </w:pPr>
            <w:r w:rsidRPr="00F442A2">
              <w:rPr>
                <w:szCs w:val="18"/>
              </w:rPr>
              <w:t>An XDR Recipient queued the document for future manual matching to a patient</w:t>
            </w:r>
          </w:p>
        </w:tc>
        <w:tc>
          <w:tcPr>
            <w:tcW w:w="1883" w:type="dxa"/>
          </w:tcPr>
          <w:p w14:paraId="375EDCE0" w14:textId="77777777" w:rsidR="00E07DB3" w:rsidRPr="00F442A2" w:rsidRDefault="00E07DB3" w:rsidP="00F431B4">
            <w:pPr>
              <w:pStyle w:val="TableEntry"/>
            </w:pPr>
            <w:r w:rsidRPr="00F442A2">
              <w:rPr>
                <w:szCs w:val="18"/>
              </w:rPr>
              <w:t>P</w:t>
            </w:r>
          </w:p>
        </w:tc>
      </w:tr>
      <w:tr w:rsidR="0052225D" w:rsidRPr="00F442A2" w14:paraId="08E4792B" w14:textId="77777777" w:rsidTr="000766F4">
        <w:trPr>
          <w:cantSplit/>
        </w:trPr>
        <w:tc>
          <w:tcPr>
            <w:tcW w:w="3683" w:type="dxa"/>
          </w:tcPr>
          <w:p w14:paraId="010EB4F2" w14:textId="77777777" w:rsidR="0052225D" w:rsidRPr="00F442A2" w:rsidRDefault="0052225D" w:rsidP="00F431B4">
            <w:pPr>
              <w:pStyle w:val="TableEntry"/>
              <w:rPr>
                <w:szCs w:val="18"/>
              </w:rPr>
            </w:pPr>
            <w:r w:rsidRPr="00F442A2">
              <w:rPr>
                <w:szCs w:val="18"/>
              </w:rPr>
              <w:t>InvalidDocumentContent</w:t>
            </w:r>
          </w:p>
        </w:tc>
        <w:tc>
          <w:tcPr>
            <w:tcW w:w="4140" w:type="dxa"/>
          </w:tcPr>
          <w:p w14:paraId="2C405FD0" w14:textId="77777777" w:rsidR="0052225D" w:rsidRPr="00F442A2" w:rsidRDefault="0052225D" w:rsidP="0052225D">
            <w:pPr>
              <w:pStyle w:val="TableEntry"/>
              <w:rPr>
                <w:szCs w:val="18"/>
              </w:rPr>
            </w:pPr>
            <w:r w:rsidRPr="00F442A2">
              <w:rPr>
                <w:szCs w:val="18"/>
              </w:rPr>
              <w:t>The recipient has rejected this submission because it detected that one of the documents does not match the metadata (e.g., formatCode) or has failed other requirements for the document content</w:t>
            </w:r>
            <w:r w:rsidR="00B310FE" w:rsidRPr="00F442A2">
              <w:rPr>
                <w:szCs w:val="18"/>
              </w:rPr>
              <w:t xml:space="preserve">. </w:t>
            </w:r>
          </w:p>
          <w:p w14:paraId="3CA8755F" w14:textId="77777777" w:rsidR="0052225D" w:rsidRPr="00F442A2" w:rsidRDefault="0052225D" w:rsidP="0052225D">
            <w:pPr>
              <w:pStyle w:val="TableEntry"/>
              <w:rPr>
                <w:szCs w:val="18"/>
              </w:rPr>
            </w:pPr>
          </w:p>
          <w:p w14:paraId="25AB9571" w14:textId="34D99AE5" w:rsidR="0052225D" w:rsidRPr="00F442A2" w:rsidRDefault="0052225D" w:rsidP="0052225D">
            <w:pPr>
              <w:pStyle w:val="TableEntry"/>
              <w:rPr>
                <w:szCs w:val="18"/>
              </w:rPr>
            </w:pPr>
            <w:r w:rsidRPr="00F442A2">
              <w:rPr>
                <w:szCs w:val="18"/>
              </w:rPr>
              <w:t xml:space="preserve">When the RegistryError element contains this error </w:t>
            </w:r>
            <w:r w:rsidR="007F06C5" w:rsidRPr="00F442A2">
              <w:rPr>
                <w:szCs w:val="18"/>
              </w:rPr>
              <w:t>code, the codeContext</w:t>
            </w:r>
            <w:r w:rsidRPr="00F442A2">
              <w:rPr>
                <w:szCs w:val="18"/>
              </w:rPr>
              <w:t xml:space="preserve"> shall contain the </w:t>
            </w:r>
            <w:r w:rsidR="00F31892" w:rsidRPr="00F442A2">
              <w:rPr>
                <w:szCs w:val="18"/>
              </w:rPr>
              <w:t>u</w:t>
            </w:r>
            <w:r w:rsidRPr="00F442A2">
              <w:rPr>
                <w:szCs w:val="18"/>
              </w:rPr>
              <w:t>niqueID of the document in error.</w:t>
            </w:r>
          </w:p>
          <w:p w14:paraId="4290DCA1" w14:textId="77777777" w:rsidR="0052225D" w:rsidRPr="00F442A2" w:rsidRDefault="0052225D" w:rsidP="0052225D">
            <w:pPr>
              <w:pStyle w:val="TableEntry"/>
              <w:rPr>
                <w:szCs w:val="18"/>
              </w:rPr>
            </w:pPr>
          </w:p>
          <w:p w14:paraId="4A6CD864" w14:textId="77777777" w:rsidR="0052225D" w:rsidRPr="00F442A2" w:rsidRDefault="0052225D" w:rsidP="0052225D">
            <w:pPr>
              <w:pStyle w:val="TableEntry"/>
              <w:rPr>
                <w:szCs w:val="18"/>
              </w:rPr>
            </w:pPr>
            <w:r w:rsidRPr="00F442A2">
              <w:rPr>
                <w:szCs w:val="18"/>
              </w:rPr>
              <w:t>If multiple documents are in error, there shall be a separate RegistryError element for each document in error.</w:t>
            </w:r>
          </w:p>
        </w:tc>
        <w:tc>
          <w:tcPr>
            <w:tcW w:w="1883" w:type="dxa"/>
          </w:tcPr>
          <w:p w14:paraId="4CB64E3E" w14:textId="77777777" w:rsidR="0052225D" w:rsidRPr="00F442A2" w:rsidRDefault="0052225D" w:rsidP="00F431B4">
            <w:pPr>
              <w:pStyle w:val="TableEntry"/>
              <w:rPr>
                <w:szCs w:val="18"/>
              </w:rPr>
            </w:pPr>
            <w:r w:rsidRPr="00F442A2">
              <w:rPr>
                <w:szCs w:val="18"/>
              </w:rPr>
              <w:t>P</w:t>
            </w:r>
          </w:p>
        </w:tc>
      </w:tr>
      <w:tr w:rsidR="00E07DB3" w:rsidRPr="00F442A2" w14:paraId="182A29B9" w14:textId="77777777" w:rsidTr="000766F4">
        <w:trPr>
          <w:cantSplit/>
        </w:trPr>
        <w:tc>
          <w:tcPr>
            <w:tcW w:w="3683" w:type="dxa"/>
          </w:tcPr>
          <w:p w14:paraId="40091587" w14:textId="77777777" w:rsidR="00E07DB3" w:rsidRPr="00F442A2" w:rsidRDefault="00E07DB3" w:rsidP="00F431B4">
            <w:pPr>
              <w:pStyle w:val="TableEntry"/>
            </w:pPr>
            <w:r w:rsidRPr="00F442A2">
              <w:rPr>
                <w:szCs w:val="18"/>
              </w:rPr>
              <w:t>PartialAppendContentNotProcessed</w:t>
            </w:r>
          </w:p>
        </w:tc>
        <w:tc>
          <w:tcPr>
            <w:tcW w:w="4140" w:type="dxa"/>
          </w:tcPr>
          <w:p w14:paraId="378BAAA5" w14:textId="77777777" w:rsidR="00E07DB3" w:rsidRPr="00F442A2" w:rsidRDefault="00E07DB3" w:rsidP="00F431B4">
            <w:pPr>
              <w:pStyle w:val="TableEntry"/>
            </w:pPr>
            <w:r w:rsidRPr="00F442A2">
              <w:rPr>
                <w:szCs w:val="18"/>
              </w:rPr>
              <w:t>An XDR Document Recipient did not process some part of the content. Specifically the parts not processed are Append semantics</w:t>
            </w:r>
          </w:p>
        </w:tc>
        <w:tc>
          <w:tcPr>
            <w:tcW w:w="1883" w:type="dxa"/>
          </w:tcPr>
          <w:p w14:paraId="041E442D" w14:textId="77777777" w:rsidR="00E07DB3" w:rsidRPr="00F442A2" w:rsidRDefault="00E07DB3" w:rsidP="00F431B4">
            <w:pPr>
              <w:pStyle w:val="TableEntry"/>
            </w:pPr>
            <w:r w:rsidRPr="00F442A2">
              <w:rPr>
                <w:szCs w:val="18"/>
              </w:rPr>
              <w:t>P</w:t>
            </w:r>
          </w:p>
        </w:tc>
      </w:tr>
      <w:tr w:rsidR="00E07DB3" w:rsidRPr="00F442A2" w14:paraId="1480D426" w14:textId="77777777" w:rsidTr="000766F4">
        <w:trPr>
          <w:cantSplit/>
        </w:trPr>
        <w:tc>
          <w:tcPr>
            <w:tcW w:w="3683" w:type="dxa"/>
          </w:tcPr>
          <w:p w14:paraId="248F5A9A" w14:textId="77777777" w:rsidR="00E07DB3" w:rsidRPr="00F442A2" w:rsidRDefault="00E07DB3" w:rsidP="00F431B4">
            <w:pPr>
              <w:pStyle w:val="TableEntry"/>
            </w:pPr>
            <w:r w:rsidRPr="00F442A2">
              <w:t>PartialFolderContentNotProcessed</w:t>
            </w:r>
          </w:p>
        </w:tc>
        <w:tc>
          <w:tcPr>
            <w:tcW w:w="4140" w:type="dxa"/>
          </w:tcPr>
          <w:p w14:paraId="2A9388DC" w14:textId="77777777" w:rsidR="00E07DB3" w:rsidRPr="00F442A2" w:rsidRDefault="00E07DB3" w:rsidP="00F431B4">
            <w:pPr>
              <w:pStyle w:val="TableEntry"/>
            </w:pPr>
            <w:r w:rsidRPr="00F442A2">
              <w:t>An XDR Document Recipient did not process some part of the content. Specifically the parts not processed are Folder semantics</w:t>
            </w:r>
          </w:p>
        </w:tc>
        <w:tc>
          <w:tcPr>
            <w:tcW w:w="1883" w:type="dxa"/>
          </w:tcPr>
          <w:p w14:paraId="78F61B43" w14:textId="77777777" w:rsidR="00E07DB3" w:rsidRPr="00F442A2" w:rsidRDefault="00E07DB3" w:rsidP="00F431B4">
            <w:pPr>
              <w:pStyle w:val="TableEntry"/>
            </w:pPr>
            <w:r w:rsidRPr="00F442A2">
              <w:t>P</w:t>
            </w:r>
          </w:p>
        </w:tc>
      </w:tr>
      <w:tr w:rsidR="00F62B4F" w:rsidRPr="00F442A2" w14:paraId="58EC9AFA" w14:textId="77777777" w:rsidTr="000766F4">
        <w:trPr>
          <w:cantSplit/>
        </w:trPr>
        <w:tc>
          <w:tcPr>
            <w:tcW w:w="3683" w:type="dxa"/>
          </w:tcPr>
          <w:p w14:paraId="3B27B7FE" w14:textId="03DAD0EA" w:rsidR="00F62B4F" w:rsidRPr="00F442A2" w:rsidRDefault="00F62B4F" w:rsidP="00F431B4">
            <w:pPr>
              <w:pStyle w:val="TableEntry"/>
            </w:pPr>
            <w:r w:rsidRPr="00F442A2">
              <w:rPr>
                <w:szCs w:val="18"/>
              </w:rPr>
              <w:t xml:space="preserve">PartialRelationshipContentNotProcessed </w:t>
            </w:r>
          </w:p>
        </w:tc>
        <w:tc>
          <w:tcPr>
            <w:tcW w:w="4140" w:type="dxa"/>
          </w:tcPr>
          <w:p w14:paraId="7DCA5ED1" w14:textId="7C8D42CC" w:rsidR="00F62B4F" w:rsidRPr="00F442A2" w:rsidRDefault="00F62B4F" w:rsidP="00F431B4">
            <w:pPr>
              <w:pStyle w:val="TableEntry"/>
            </w:pPr>
            <w:r w:rsidRPr="00F442A2">
              <w:rPr>
                <w:szCs w:val="18"/>
              </w:rPr>
              <w:t>An XDR Document Recipient did not process some part of the content. Specifically the parts not processed are Relationship Association semantics.</w:t>
            </w:r>
          </w:p>
        </w:tc>
        <w:tc>
          <w:tcPr>
            <w:tcW w:w="1883" w:type="dxa"/>
          </w:tcPr>
          <w:p w14:paraId="57A46612" w14:textId="5248893D" w:rsidR="00F62B4F" w:rsidRPr="00F442A2" w:rsidRDefault="00F62B4F" w:rsidP="00F431B4">
            <w:pPr>
              <w:pStyle w:val="TableEntry"/>
            </w:pPr>
            <w:r w:rsidRPr="00F442A2">
              <w:rPr>
                <w:szCs w:val="18"/>
              </w:rPr>
              <w:t xml:space="preserve">P </w:t>
            </w:r>
          </w:p>
        </w:tc>
      </w:tr>
      <w:tr w:rsidR="00F62B4F" w:rsidRPr="00F442A2" w14:paraId="59FC93D0" w14:textId="77777777" w:rsidTr="000766F4">
        <w:trPr>
          <w:cantSplit/>
        </w:trPr>
        <w:tc>
          <w:tcPr>
            <w:tcW w:w="3683" w:type="dxa"/>
          </w:tcPr>
          <w:p w14:paraId="2D57848E" w14:textId="77777777" w:rsidR="00F62B4F" w:rsidRPr="00F442A2" w:rsidRDefault="00F62B4F" w:rsidP="00F431B4">
            <w:pPr>
              <w:pStyle w:val="TableEntry"/>
            </w:pPr>
            <w:r w:rsidRPr="00F442A2">
              <w:t>PartialReplaceContentNotProcessed</w:t>
            </w:r>
          </w:p>
        </w:tc>
        <w:tc>
          <w:tcPr>
            <w:tcW w:w="4140" w:type="dxa"/>
          </w:tcPr>
          <w:p w14:paraId="118511C2" w14:textId="77777777" w:rsidR="00F62B4F" w:rsidRPr="00F442A2" w:rsidRDefault="00F62B4F" w:rsidP="00F431B4">
            <w:pPr>
              <w:pStyle w:val="TableEntry"/>
            </w:pPr>
            <w:r w:rsidRPr="00F442A2">
              <w:t>An XDR Document Recipient did not process some part of the content. Specifically the parts not processed are Replacement semantics</w:t>
            </w:r>
          </w:p>
        </w:tc>
        <w:tc>
          <w:tcPr>
            <w:tcW w:w="1883" w:type="dxa"/>
          </w:tcPr>
          <w:p w14:paraId="3906EE9B" w14:textId="77777777" w:rsidR="00F62B4F" w:rsidRPr="00F442A2" w:rsidRDefault="00F62B4F" w:rsidP="00F431B4">
            <w:pPr>
              <w:pStyle w:val="TableEntry"/>
            </w:pPr>
            <w:r w:rsidRPr="00F442A2">
              <w:t>P</w:t>
            </w:r>
          </w:p>
        </w:tc>
      </w:tr>
      <w:tr w:rsidR="00F62B4F" w:rsidRPr="00F442A2" w14:paraId="71E2E852" w14:textId="77777777" w:rsidTr="000766F4">
        <w:trPr>
          <w:cantSplit/>
        </w:trPr>
        <w:tc>
          <w:tcPr>
            <w:tcW w:w="3683" w:type="dxa"/>
          </w:tcPr>
          <w:p w14:paraId="49BF74CB" w14:textId="77777777" w:rsidR="00F62B4F" w:rsidRPr="00F442A2" w:rsidRDefault="00F62B4F" w:rsidP="00F431B4">
            <w:pPr>
              <w:pStyle w:val="TableEntry"/>
            </w:pPr>
            <w:r w:rsidRPr="00F442A2">
              <w:rPr>
                <w:szCs w:val="18"/>
              </w:rPr>
              <w:t>PartialTransformNotProcessed</w:t>
            </w:r>
          </w:p>
        </w:tc>
        <w:tc>
          <w:tcPr>
            <w:tcW w:w="4140" w:type="dxa"/>
          </w:tcPr>
          <w:p w14:paraId="50F06E9B" w14:textId="77777777" w:rsidR="00F62B4F" w:rsidRPr="00F442A2" w:rsidRDefault="00F62B4F" w:rsidP="00F431B4">
            <w:pPr>
              <w:pStyle w:val="TableEntry"/>
            </w:pPr>
            <w:r w:rsidRPr="00F442A2">
              <w:rPr>
                <w:szCs w:val="18"/>
              </w:rPr>
              <w:t>An XDR Document Recipient did not process some part of the content. Specifically the parts not processed are Transform semantics</w:t>
            </w:r>
          </w:p>
        </w:tc>
        <w:tc>
          <w:tcPr>
            <w:tcW w:w="1883" w:type="dxa"/>
          </w:tcPr>
          <w:p w14:paraId="32D00880" w14:textId="77777777" w:rsidR="00F62B4F" w:rsidRPr="00F442A2" w:rsidRDefault="00F62B4F" w:rsidP="00F431B4">
            <w:pPr>
              <w:pStyle w:val="TableEntry"/>
            </w:pPr>
            <w:r w:rsidRPr="00F442A2">
              <w:rPr>
                <w:szCs w:val="18"/>
              </w:rPr>
              <w:t>P</w:t>
            </w:r>
          </w:p>
        </w:tc>
      </w:tr>
      <w:tr w:rsidR="00F62B4F" w:rsidRPr="00F442A2" w14:paraId="70B9EC21" w14:textId="77777777" w:rsidTr="000766F4">
        <w:trPr>
          <w:cantSplit/>
        </w:trPr>
        <w:tc>
          <w:tcPr>
            <w:tcW w:w="3683" w:type="dxa"/>
          </w:tcPr>
          <w:p w14:paraId="28F7791E" w14:textId="77777777" w:rsidR="00F62B4F" w:rsidRPr="00F442A2" w:rsidRDefault="00F62B4F" w:rsidP="00F431B4">
            <w:pPr>
              <w:pStyle w:val="TableEntry"/>
            </w:pPr>
            <w:r w:rsidRPr="00F442A2">
              <w:rPr>
                <w:szCs w:val="18"/>
              </w:rPr>
              <w:t>PartialTransformReplaceNotProcessed</w:t>
            </w:r>
          </w:p>
        </w:tc>
        <w:tc>
          <w:tcPr>
            <w:tcW w:w="4140" w:type="dxa"/>
          </w:tcPr>
          <w:p w14:paraId="38EE39F5" w14:textId="77777777" w:rsidR="00F62B4F" w:rsidRPr="00F442A2" w:rsidRDefault="00F62B4F" w:rsidP="00F431B4">
            <w:pPr>
              <w:pStyle w:val="TableEntry"/>
            </w:pPr>
            <w:r w:rsidRPr="00F442A2">
              <w:rPr>
                <w:szCs w:val="18"/>
              </w:rPr>
              <w:t>An XDR Document Recipient did not process some part of the content. Specifically the parts not processed are Transform and Replace semantics</w:t>
            </w:r>
          </w:p>
        </w:tc>
        <w:tc>
          <w:tcPr>
            <w:tcW w:w="1883" w:type="dxa"/>
          </w:tcPr>
          <w:p w14:paraId="26323F7A" w14:textId="77777777" w:rsidR="00F62B4F" w:rsidRPr="00F442A2" w:rsidRDefault="00F62B4F" w:rsidP="00F431B4">
            <w:pPr>
              <w:pStyle w:val="TableEntry"/>
            </w:pPr>
            <w:r w:rsidRPr="00F442A2">
              <w:rPr>
                <w:szCs w:val="18"/>
              </w:rPr>
              <w:t>P</w:t>
            </w:r>
          </w:p>
        </w:tc>
      </w:tr>
      <w:tr w:rsidR="00F62B4F" w:rsidRPr="00F442A2" w14:paraId="6C0D0713" w14:textId="77777777" w:rsidTr="000766F4">
        <w:trPr>
          <w:cantSplit/>
        </w:trPr>
        <w:tc>
          <w:tcPr>
            <w:tcW w:w="3683" w:type="dxa"/>
          </w:tcPr>
          <w:p w14:paraId="27A4B2C3" w14:textId="77777777" w:rsidR="00F62B4F" w:rsidRPr="00F442A2" w:rsidRDefault="00F62B4F" w:rsidP="00F431B4">
            <w:pPr>
              <w:pStyle w:val="TableEntry"/>
              <w:rPr>
                <w:szCs w:val="18"/>
              </w:rPr>
            </w:pPr>
            <w:r w:rsidRPr="00F442A2">
              <w:rPr>
                <w:szCs w:val="18"/>
              </w:rPr>
              <w:t>UnresolvedReferenceException</w:t>
            </w:r>
          </w:p>
        </w:tc>
        <w:tc>
          <w:tcPr>
            <w:tcW w:w="4140" w:type="dxa"/>
          </w:tcPr>
          <w:p w14:paraId="746AB795" w14:textId="77777777" w:rsidR="00F62B4F" w:rsidRPr="00F442A2" w:rsidRDefault="00F62B4F" w:rsidP="007659A9">
            <w:pPr>
              <w:pStyle w:val="TableEntry"/>
              <w:rPr>
                <w:szCs w:val="18"/>
              </w:rPr>
            </w:pPr>
            <w:r w:rsidRPr="00F442A2">
              <w:rPr>
                <w:szCs w:val="18"/>
              </w:rPr>
              <w:t>The recipient cannot resolve an entryUUID reference in the transaction.</w:t>
            </w:r>
          </w:p>
        </w:tc>
        <w:tc>
          <w:tcPr>
            <w:tcW w:w="1883" w:type="dxa"/>
          </w:tcPr>
          <w:p w14:paraId="3D11B9AD" w14:textId="77777777" w:rsidR="00F62B4F" w:rsidRPr="00F442A2" w:rsidRDefault="00F62B4F" w:rsidP="00F431B4">
            <w:pPr>
              <w:pStyle w:val="TableEntry"/>
              <w:rPr>
                <w:szCs w:val="18"/>
              </w:rPr>
            </w:pPr>
            <w:r w:rsidRPr="00F442A2">
              <w:rPr>
                <w:szCs w:val="18"/>
              </w:rPr>
              <w:t>P, R</w:t>
            </w:r>
          </w:p>
        </w:tc>
      </w:tr>
      <w:tr w:rsidR="00F62B4F" w:rsidRPr="00F442A2" w14:paraId="2A3E4D68" w14:textId="77777777" w:rsidTr="000766F4">
        <w:trPr>
          <w:cantSplit/>
        </w:trPr>
        <w:tc>
          <w:tcPr>
            <w:tcW w:w="3683" w:type="dxa"/>
          </w:tcPr>
          <w:p w14:paraId="4AD54CF4" w14:textId="77777777" w:rsidR="00F62B4F" w:rsidRPr="00F442A2" w:rsidRDefault="00F62B4F" w:rsidP="00F431B4">
            <w:pPr>
              <w:pStyle w:val="TableEntry"/>
            </w:pPr>
            <w:r w:rsidRPr="00F442A2">
              <w:t>XDSDocumentUniqueIdError</w:t>
            </w:r>
          </w:p>
        </w:tc>
        <w:tc>
          <w:tcPr>
            <w:tcW w:w="4140" w:type="dxa"/>
          </w:tcPr>
          <w:p w14:paraId="73F5F997" w14:textId="77777777" w:rsidR="00F62B4F" w:rsidRPr="00F442A2" w:rsidRDefault="00F62B4F" w:rsidP="00F431B4">
            <w:pPr>
              <w:pStyle w:val="TableEntry"/>
            </w:pPr>
            <w:r w:rsidRPr="00F442A2">
              <w:t>The document associated with the uniqueId is not available. This could be because the document is not available, the requestor is not authorized to access that document or the document is no longer available.</w:t>
            </w:r>
          </w:p>
        </w:tc>
        <w:tc>
          <w:tcPr>
            <w:tcW w:w="1883" w:type="dxa"/>
          </w:tcPr>
          <w:p w14:paraId="3E75049A" w14:textId="77777777" w:rsidR="00F62B4F" w:rsidRPr="00F442A2" w:rsidRDefault="00F62B4F" w:rsidP="00F431B4">
            <w:pPr>
              <w:pStyle w:val="TableEntry"/>
            </w:pPr>
            <w:r w:rsidRPr="00F442A2">
              <w:t>RS, XGR</w:t>
            </w:r>
          </w:p>
        </w:tc>
      </w:tr>
      <w:tr w:rsidR="00F62B4F" w:rsidRPr="00F442A2" w14:paraId="2EBEBADD" w14:textId="77777777" w:rsidTr="000766F4">
        <w:trPr>
          <w:cantSplit/>
        </w:trPr>
        <w:tc>
          <w:tcPr>
            <w:tcW w:w="3683" w:type="dxa"/>
          </w:tcPr>
          <w:p w14:paraId="332C50DE" w14:textId="77777777" w:rsidR="00F62B4F" w:rsidRPr="00F442A2" w:rsidRDefault="00F62B4F" w:rsidP="00F431B4">
            <w:pPr>
              <w:pStyle w:val="TableEntry"/>
            </w:pPr>
            <w:r w:rsidRPr="00F442A2">
              <w:t>XDSDuplicateUniqueIdInRegistry</w:t>
            </w:r>
          </w:p>
          <w:p w14:paraId="4627366E" w14:textId="77777777" w:rsidR="00F62B4F" w:rsidRPr="00F442A2" w:rsidRDefault="00F62B4F" w:rsidP="00F431B4">
            <w:pPr>
              <w:pStyle w:val="TableEntry"/>
            </w:pPr>
          </w:p>
        </w:tc>
        <w:tc>
          <w:tcPr>
            <w:tcW w:w="4140" w:type="dxa"/>
          </w:tcPr>
          <w:p w14:paraId="695FF55F" w14:textId="77777777" w:rsidR="00F62B4F" w:rsidRPr="00F442A2" w:rsidRDefault="00F62B4F" w:rsidP="00F431B4">
            <w:pPr>
              <w:pStyle w:val="TableEntry"/>
            </w:pPr>
            <w:r w:rsidRPr="00F442A2">
              <w:t>UniqueId received was not unique. UniqueId could have been attached to SubmissionSet or Folder. codeContext shall indicate which and the value of the non-unique uniqueId. This error cannot be thrown for DocumentEntry. See XDSNonIdenticalHash and XDSNonIdenticalSize.</w:t>
            </w:r>
          </w:p>
        </w:tc>
        <w:tc>
          <w:tcPr>
            <w:tcW w:w="1883" w:type="dxa"/>
          </w:tcPr>
          <w:p w14:paraId="21552E6E" w14:textId="2E1FBB57" w:rsidR="00F62B4F" w:rsidRPr="00F442A2" w:rsidRDefault="00F62B4F" w:rsidP="00F431B4">
            <w:pPr>
              <w:pStyle w:val="TableEntry"/>
            </w:pPr>
            <w:r w:rsidRPr="00F442A2">
              <w:t>P, R</w:t>
            </w:r>
          </w:p>
          <w:p w14:paraId="5BE30189" w14:textId="1EC1218F" w:rsidR="00F62B4F" w:rsidRPr="00F442A2" w:rsidRDefault="00F62B4F" w:rsidP="00F431B4">
            <w:pPr>
              <w:pStyle w:val="TableEntry"/>
            </w:pPr>
          </w:p>
        </w:tc>
      </w:tr>
      <w:tr w:rsidR="00F62B4F" w:rsidRPr="00F442A2" w14:paraId="7ED49F9B" w14:textId="77777777" w:rsidTr="000766F4">
        <w:trPr>
          <w:cantSplit/>
        </w:trPr>
        <w:tc>
          <w:tcPr>
            <w:tcW w:w="3683" w:type="dxa"/>
          </w:tcPr>
          <w:p w14:paraId="66137ECF" w14:textId="77777777" w:rsidR="00F62B4F" w:rsidRPr="00F442A2" w:rsidRDefault="00F62B4F" w:rsidP="00F431B4">
            <w:pPr>
              <w:pStyle w:val="TableEntry"/>
            </w:pPr>
            <w:r w:rsidRPr="00F442A2">
              <w:t>XDSExtraMetadataNotSaved</w:t>
            </w:r>
          </w:p>
        </w:tc>
        <w:tc>
          <w:tcPr>
            <w:tcW w:w="4140" w:type="dxa"/>
          </w:tcPr>
          <w:p w14:paraId="14F4B2D4" w14:textId="77777777" w:rsidR="00F62B4F" w:rsidRPr="00F442A2" w:rsidRDefault="00F62B4F" w:rsidP="00F431B4">
            <w:pPr>
              <w:pStyle w:val="TableEntry"/>
            </w:pPr>
            <w:r w:rsidRPr="00F442A2">
              <w:t>This warning is returned if extra metadata was present but not saved.</w:t>
            </w:r>
          </w:p>
        </w:tc>
        <w:tc>
          <w:tcPr>
            <w:tcW w:w="1883" w:type="dxa"/>
          </w:tcPr>
          <w:p w14:paraId="0A7D2A83" w14:textId="2E55D6D7" w:rsidR="00F62B4F" w:rsidRPr="00F442A2" w:rsidRDefault="00F62B4F" w:rsidP="00F431B4">
            <w:pPr>
              <w:pStyle w:val="TableEntry"/>
            </w:pPr>
            <w:r w:rsidRPr="00F442A2">
              <w:t>P, R</w:t>
            </w:r>
          </w:p>
        </w:tc>
      </w:tr>
      <w:tr w:rsidR="00F62B4F" w:rsidRPr="00F442A2" w14:paraId="2AEB62A5" w14:textId="77777777" w:rsidTr="000766F4">
        <w:trPr>
          <w:cantSplit/>
        </w:trPr>
        <w:tc>
          <w:tcPr>
            <w:tcW w:w="3683" w:type="dxa"/>
          </w:tcPr>
          <w:p w14:paraId="3DFBEA1B" w14:textId="77777777" w:rsidR="00F62B4F" w:rsidRPr="00F442A2" w:rsidRDefault="00F62B4F" w:rsidP="00F431B4">
            <w:pPr>
              <w:pStyle w:val="TableEntry"/>
            </w:pPr>
            <w:r w:rsidRPr="00F442A2">
              <w:t>XDSMissingDocument</w:t>
            </w:r>
          </w:p>
        </w:tc>
        <w:tc>
          <w:tcPr>
            <w:tcW w:w="4140" w:type="dxa"/>
          </w:tcPr>
          <w:p w14:paraId="0450DDC3" w14:textId="77777777" w:rsidR="00F62B4F" w:rsidRPr="00F442A2" w:rsidRDefault="00F62B4F" w:rsidP="00F431B4">
            <w:pPr>
              <w:pStyle w:val="TableEntry"/>
            </w:pPr>
            <w:r w:rsidRPr="00F442A2">
              <w:t>DocumentEntry exists in metadata with no corresponding attached document</w:t>
            </w:r>
          </w:p>
        </w:tc>
        <w:tc>
          <w:tcPr>
            <w:tcW w:w="1883" w:type="dxa"/>
          </w:tcPr>
          <w:p w14:paraId="2D582E0D" w14:textId="77777777" w:rsidR="00F62B4F" w:rsidRPr="00F442A2" w:rsidRDefault="00F62B4F" w:rsidP="00F431B4">
            <w:pPr>
              <w:pStyle w:val="TableEntry"/>
            </w:pPr>
            <w:r w:rsidRPr="00F442A2">
              <w:t>P</w:t>
            </w:r>
          </w:p>
        </w:tc>
      </w:tr>
      <w:tr w:rsidR="00F62B4F" w:rsidRPr="00F442A2" w14:paraId="7E7B7311" w14:textId="77777777" w:rsidTr="000766F4">
        <w:trPr>
          <w:cantSplit/>
        </w:trPr>
        <w:tc>
          <w:tcPr>
            <w:tcW w:w="3683" w:type="dxa"/>
          </w:tcPr>
          <w:p w14:paraId="23341714" w14:textId="77777777" w:rsidR="00F62B4F" w:rsidRPr="00F442A2" w:rsidRDefault="00F62B4F" w:rsidP="00F431B4">
            <w:pPr>
              <w:pStyle w:val="TableEntry"/>
            </w:pPr>
            <w:r w:rsidRPr="00F442A2">
              <w:t>XDSMissingDocumentMetadata</w:t>
            </w:r>
          </w:p>
        </w:tc>
        <w:tc>
          <w:tcPr>
            <w:tcW w:w="4140" w:type="dxa"/>
          </w:tcPr>
          <w:p w14:paraId="20662A84" w14:textId="77777777" w:rsidR="00F62B4F" w:rsidRPr="00F442A2" w:rsidRDefault="00F62B4F" w:rsidP="00F431B4">
            <w:pPr>
              <w:pStyle w:val="TableEntry"/>
            </w:pPr>
            <w:r w:rsidRPr="00F442A2">
              <w:t>MIME package contains MIME part with Content-Id header not found in metadata</w:t>
            </w:r>
          </w:p>
        </w:tc>
        <w:tc>
          <w:tcPr>
            <w:tcW w:w="1883" w:type="dxa"/>
          </w:tcPr>
          <w:p w14:paraId="0A79D20A" w14:textId="77777777" w:rsidR="00F62B4F" w:rsidRPr="00F442A2" w:rsidRDefault="00F62B4F" w:rsidP="00F431B4">
            <w:pPr>
              <w:pStyle w:val="TableEntry"/>
            </w:pPr>
            <w:r w:rsidRPr="00F442A2">
              <w:t>P</w:t>
            </w:r>
          </w:p>
        </w:tc>
      </w:tr>
      <w:tr w:rsidR="00F62B4F" w:rsidRPr="00F442A2" w14:paraId="6BCAFB42" w14:textId="77777777" w:rsidTr="000766F4">
        <w:trPr>
          <w:cantSplit/>
        </w:trPr>
        <w:tc>
          <w:tcPr>
            <w:tcW w:w="3683" w:type="dxa"/>
          </w:tcPr>
          <w:p w14:paraId="60FA3E2C" w14:textId="77777777" w:rsidR="00F62B4F" w:rsidRPr="00F442A2" w:rsidRDefault="00F62B4F" w:rsidP="00F431B4">
            <w:pPr>
              <w:pStyle w:val="TableEntry"/>
            </w:pPr>
            <w:r w:rsidRPr="00F442A2">
              <w:t>XDSMissingHomeCommunityId</w:t>
            </w:r>
          </w:p>
        </w:tc>
        <w:tc>
          <w:tcPr>
            <w:tcW w:w="4140" w:type="dxa"/>
          </w:tcPr>
          <w:p w14:paraId="7B300682" w14:textId="77777777" w:rsidR="00F62B4F" w:rsidRPr="00F442A2" w:rsidRDefault="00F62B4F" w:rsidP="00F431B4">
            <w:pPr>
              <w:pStyle w:val="TableEntry"/>
            </w:pPr>
            <w:r w:rsidRPr="00F442A2">
              <w:t>A value for the homeCommunityId is required and has not been specified</w:t>
            </w:r>
          </w:p>
        </w:tc>
        <w:tc>
          <w:tcPr>
            <w:tcW w:w="1883" w:type="dxa"/>
          </w:tcPr>
          <w:p w14:paraId="7C7691F9" w14:textId="77777777" w:rsidR="00F62B4F" w:rsidRPr="00F442A2" w:rsidRDefault="00F62B4F" w:rsidP="00F431B4">
            <w:pPr>
              <w:pStyle w:val="TableEntry"/>
            </w:pPr>
            <w:r w:rsidRPr="00F442A2">
              <w:t>SQ, XGQ, RS, XGR</w:t>
            </w:r>
          </w:p>
        </w:tc>
      </w:tr>
      <w:tr w:rsidR="00F62B4F" w:rsidRPr="00F442A2" w14:paraId="4C3432F5" w14:textId="77777777" w:rsidTr="000766F4">
        <w:trPr>
          <w:cantSplit/>
        </w:trPr>
        <w:tc>
          <w:tcPr>
            <w:tcW w:w="3683" w:type="dxa"/>
          </w:tcPr>
          <w:p w14:paraId="65161247" w14:textId="77777777" w:rsidR="00F62B4F" w:rsidRPr="00F442A2" w:rsidRDefault="00F62B4F" w:rsidP="00F431B4">
            <w:pPr>
              <w:pStyle w:val="TableEntry"/>
            </w:pPr>
            <w:r w:rsidRPr="00F442A2">
              <w:t>XDSNonIdenticalHash</w:t>
            </w:r>
          </w:p>
        </w:tc>
        <w:tc>
          <w:tcPr>
            <w:tcW w:w="4140" w:type="dxa"/>
          </w:tcPr>
          <w:p w14:paraId="1AC81F03" w14:textId="051EE49A" w:rsidR="00F62B4F" w:rsidRPr="00F442A2" w:rsidRDefault="00F62B4F" w:rsidP="004F2B4E">
            <w:pPr>
              <w:pStyle w:val="TableEntry"/>
            </w:pPr>
            <w:r w:rsidRPr="00F442A2">
              <w:t>Document being registered was a duplicate (uniqueId already in Document Registry) but hash does not match. The codeContext shall indicate uniqueId.</w:t>
            </w:r>
          </w:p>
        </w:tc>
        <w:tc>
          <w:tcPr>
            <w:tcW w:w="1883" w:type="dxa"/>
          </w:tcPr>
          <w:p w14:paraId="0A5A7B2D" w14:textId="77777777" w:rsidR="00F62B4F" w:rsidRPr="00F442A2" w:rsidRDefault="00F62B4F" w:rsidP="00F431B4">
            <w:pPr>
              <w:pStyle w:val="TableEntry"/>
            </w:pPr>
            <w:r w:rsidRPr="00F442A2">
              <w:t>R</w:t>
            </w:r>
          </w:p>
        </w:tc>
      </w:tr>
      <w:tr w:rsidR="00F62B4F" w:rsidRPr="00F442A2" w14:paraId="60039742" w14:textId="77777777" w:rsidTr="000766F4">
        <w:trPr>
          <w:cantSplit/>
        </w:trPr>
        <w:tc>
          <w:tcPr>
            <w:tcW w:w="3683" w:type="dxa"/>
          </w:tcPr>
          <w:p w14:paraId="0993B108" w14:textId="77777777" w:rsidR="00F62B4F" w:rsidRPr="00F442A2" w:rsidRDefault="00F62B4F" w:rsidP="00F431B4">
            <w:pPr>
              <w:pStyle w:val="TableEntry"/>
            </w:pPr>
            <w:r w:rsidRPr="00F442A2">
              <w:rPr>
                <w:szCs w:val="18"/>
              </w:rPr>
              <w:t xml:space="preserve">XDSNonIdenticalSize </w:t>
            </w:r>
          </w:p>
        </w:tc>
        <w:tc>
          <w:tcPr>
            <w:tcW w:w="4140" w:type="dxa"/>
          </w:tcPr>
          <w:p w14:paraId="01FB3316" w14:textId="3BDC7A8C" w:rsidR="00F62B4F" w:rsidRPr="00F442A2" w:rsidRDefault="00F62B4F" w:rsidP="00F431B4">
            <w:pPr>
              <w:pStyle w:val="TableEntry"/>
            </w:pPr>
            <w:r w:rsidRPr="00F442A2">
              <w:rPr>
                <w:szCs w:val="18"/>
              </w:rPr>
              <w:t xml:space="preserve">Document being registered was a duplicate (uniqueId already in </w:t>
            </w:r>
            <w:r w:rsidRPr="00F442A2">
              <w:t>Document R</w:t>
            </w:r>
            <w:r w:rsidRPr="00F442A2">
              <w:rPr>
                <w:szCs w:val="18"/>
              </w:rPr>
              <w:t xml:space="preserve">egistry) but size does not match. The codeContext shall indicate uniqueId. </w:t>
            </w:r>
          </w:p>
        </w:tc>
        <w:tc>
          <w:tcPr>
            <w:tcW w:w="1883" w:type="dxa"/>
          </w:tcPr>
          <w:p w14:paraId="1CE388CB" w14:textId="77777777" w:rsidR="00F62B4F" w:rsidRPr="00F442A2" w:rsidRDefault="00F62B4F" w:rsidP="00F431B4">
            <w:pPr>
              <w:pStyle w:val="TableEntry"/>
            </w:pPr>
            <w:r w:rsidRPr="00F442A2">
              <w:t>R</w:t>
            </w:r>
          </w:p>
        </w:tc>
      </w:tr>
      <w:tr w:rsidR="00F62B4F" w:rsidRPr="00F442A2" w14:paraId="4935DA72" w14:textId="77777777" w:rsidTr="000766F4">
        <w:trPr>
          <w:cantSplit/>
        </w:trPr>
        <w:tc>
          <w:tcPr>
            <w:tcW w:w="3683" w:type="dxa"/>
          </w:tcPr>
          <w:p w14:paraId="04CEA2B6" w14:textId="77777777" w:rsidR="00F62B4F" w:rsidRPr="00F442A2" w:rsidRDefault="00F62B4F" w:rsidP="00F431B4">
            <w:pPr>
              <w:pStyle w:val="TableEntry"/>
            </w:pPr>
            <w:r w:rsidRPr="00F442A2">
              <w:t>XDSPatientIdDoesNotMatch</w:t>
            </w:r>
          </w:p>
        </w:tc>
        <w:tc>
          <w:tcPr>
            <w:tcW w:w="4140" w:type="dxa"/>
          </w:tcPr>
          <w:p w14:paraId="0644CA88" w14:textId="77777777" w:rsidR="00F62B4F" w:rsidRPr="00F442A2" w:rsidRDefault="00F62B4F" w:rsidP="00F431B4">
            <w:pPr>
              <w:pStyle w:val="TableEntry"/>
            </w:pPr>
            <w:r w:rsidRPr="00F442A2">
              <w:t>This error is thrown when the patient Id is required to match and does not. The codeContext shall indicate the value of the Patient Id and the nature of the conflict.</w:t>
            </w:r>
          </w:p>
        </w:tc>
        <w:tc>
          <w:tcPr>
            <w:tcW w:w="1883" w:type="dxa"/>
          </w:tcPr>
          <w:p w14:paraId="181A6F8B" w14:textId="0710E60B" w:rsidR="00F62B4F" w:rsidRPr="00F442A2" w:rsidRDefault="00F62B4F" w:rsidP="00F431B4">
            <w:pPr>
              <w:pStyle w:val="TableEntry"/>
            </w:pPr>
            <w:r w:rsidRPr="00F442A2">
              <w:t>P, R</w:t>
            </w:r>
          </w:p>
        </w:tc>
      </w:tr>
      <w:tr w:rsidR="00F62B4F" w:rsidRPr="00F442A2" w14:paraId="65CB797B" w14:textId="77777777" w:rsidTr="000766F4">
        <w:trPr>
          <w:cantSplit/>
        </w:trPr>
        <w:tc>
          <w:tcPr>
            <w:tcW w:w="3683" w:type="dxa"/>
          </w:tcPr>
          <w:p w14:paraId="320A3509" w14:textId="77777777" w:rsidR="00F62B4F" w:rsidRPr="00F442A2" w:rsidRDefault="00F62B4F" w:rsidP="00F431B4">
            <w:pPr>
              <w:pStyle w:val="TableEntry"/>
            </w:pPr>
            <w:r w:rsidRPr="00F442A2">
              <w:t>XDSRegistryBusy</w:t>
            </w:r>
          </w:p>
          <w:p w14:paraId="4CA16A25" w14:textId="77777777" w:rsidR="00F62B4F" w:rsidRPr="00F442A2" w:rsidRDefault="00F62B4F" w:rsidP="00F431B4">
            <w:pPr>
              <w:pStyle w:val="TableEntry"/>
            </w:pPr>
            <w:r w:rsidRPr="00F442A2">
              <w:t>XDSRepositoryBusy</w:t>
            </w:r>
          </w:p>
        </w:tc>
        <w:tc>
          <w:tcPr>
            <w:tcW w:w="4140" w:type="dxa"/>
          </w:tcPr>
          <w:p w14:paraId="6771D90B" w14:textId="77777777" w:rsidR="00F62B4F" w:rsidRPr="00F442A2" w:rsidRDefault="00F62B4F" w:rsidP="00F431B4">
            <w:pPr>
              <w:pStyle w:val="TableEntry"/>
            </w:pPr>
            <w:r w:rsidRPr="00F442A2">
              <w:t>Too much activity</w:t>
            </w:r>
          </w:p>
        </w:tc>
        <w:tc>
          <w:tcPr>
            <w:tcW w:w="1883" w:type="dxa"/>
          </w:tcPr>
          <w:p w14:paraId="15A05F67" w14:textId="7B48FBBF" w:rsidR="00F62B4F" w:rsidRPr="00F442A2" w:rsidRDefault="00F62B4F" w:rsidP="00F431B4">
            <w:pPr>
              <w:pStyle w:val="TableEntry"/>
            </w:pPr>
            <w:r w:rsidRPr="00F442A2">
              <w:t>P, R, SQ, XGQ</w:t>
            </w:r>
          </w:p>
          <w:p w14:paraId="4478B52E" w14:textId="77777777" w:rsidR="00F62B4F" w:rsidRPr="00F442A2" w:rsidRDefault="00F62B4F" w:rsidP="00F431B4">
            <w:pPr>
              <w:pStyle w:val="TableEntry"/>
            </w:pPr>
            <w:r w:rsidRPr="00F442A2">
              <w:t>P, RS, XGR</w:t>
            </w:r>
          </w:p>
        </w:tc>
      </w:tr>
      <w:tr w:rsidR="00F62B4F" w:rsidRPr="00F442A2" w14:paraId="730506EB" w14:textId="77777777" w:rsidTr="000766F4">
        <w:trPr>
          <w:cantSplit/>
        </w:trPr>
        <w:tc>
          <w:tcPr>
            <w:tcW w:w="3683" w:type="dxa"/>
          </w:tcPr>
          <w:p w14:paraId="4A00405F" w14:textId="77777777" w:rsidR="00F62B4F" w:rsidRPr="00F442A2" w:rsidRDefault="00F62B4F" w:rsidP="00F431B4">
            <w:pPr>
              <w:pStyle w:val="TableEntry"/>
            </w:pPr>
            <w:r w:rsidRPr="00F442A2">
              <w:t>XDSRegistryDeprecatedDocumentError</w:t>
            </w:r>
          </w:p>
        </w:tc>
        <w:tc>
          <w:tcPr>
            <w:tcW w:w="4140" w:type="dxa"/>
          </w:tcPr>
          <w:p w14:paraId="06B24A71" w14:textId="77777777" w:rsidR="00F62B4F" w:rsidRPr="00F442A2" w:rsidRDefault="00F62B4F" w:rsidP="00F431B4">
            <w:pPr>
              <w:pStyle w:val="TableEntry"/>
            </w:pPr>
            <w:r w:rsidRPr="00F442A2">
              <w:t>The transaction was rejected because it submitted an Association referencing a deprecated document.</w:t>
            </w:r>
          </w:p>
        </w:tc>
        <w:tc>
          <w:tcPr>
            <w:tcW w:w="1883" w:type="dxa"/>
          </w:tcPr>
          <w:p w14:paraId="00DE80EF" w14:textId="39EED6E8" w:rsidR="00F62B4F" w:rsidRPr="00F442A2" w:rsidRDefault="00F62B4F" w:rsidP="00F431B4">
            <w:pPr>
              <w:pStyle w:val="TableEntry"/>
            </w:pPr>
            <w:r w:rsidRPr="00F442A2">
              <w:t>P, R</w:t>
            </w:r>
          </w:p>
        </w:tc>
      </w:tr>
      <w:tr w:rsidR="00F62B4F" w:rsidRPr="00F442A2" w14:paraId="66AF3171" w14:textId="77777777" w:rsidTr="000766F4">
        <w:trPr>
          <w:cantSplit/>
        </w:trPr>
        <w:tc>
          <w:tcPr>
            <w:tcW w:w="3683" w:type="dxa"/>
          </w:tcPr>
          <w:p w14:paraId="22E76B1F" w14:textId="77777777" w:rsidR="00F62B4F" w:rsidRPr="00F442A2" w:rsidRDefault="00F62B4F" w:rsidP="00F431B4">
            <w:pPr>
              <w:pStyle w:val="TableEntry"/>
            </w:pPr>
            <w:r w:rsidRPr="00F442A2">
              <w:t>XDSRegistryDuplicateUniqueIdInMessage</w:t>
            </w:r>
          </w:p>
          <w:p w14:paraId="23054C1F" w14:textId="77777777" w:rsidR="00F62B4F" w:rsidRPr="00F442A2" w:rsidRDefault="00F62B4F" w:rsidP="00F431B4">
            <w:pPr>
              <w:pStyle w:val="TableEntry"/>
            </w:pPr>
            <w:r w:rsidRPr="00F442A2">
              <w:t>XDSRepositoryDuplicateUniqueIdInMessage</w:t>
            </w:r>
          </w:p>
        </w:tc>
        <w:tc>
          <w:tcPr>
            <w:tcW w:w="4140" w:type="dxa"/>
          </w:tcPr>
          <w:p w14:paraId="1D45FC28" w14:textId="1EF9CAC1" w:rsidR="00F62B4F" w:rsidRPr="00F442A2" w:rsidRDefault="00F62B4F" w:rsidP="00F431B4">
            <w:pPr>
              <w:pStyle w:val="TableEntry"/>
            </w:pPr>
            <w:r w:rsidRPr="00F442A2">
              <w:t>A uniqueId value was found to be used more than once within the submission. The errorCode indicates where the error was detected. The codeContext shall indicate the duplicate uniqueId.</w:t>
            </w:r>
          </w:p>
        </w:tc>
        <w:tc>
          <w:tcPr>
            <w:tcW w:w="1883" w:type="dxa"/>
          </w:tcPr>
          <w:p w14:paraId="20E75B88" w14:textId="1AB75A53" w:rsidR="00F62B4F" w:rsidRPr="00F442A2" w:rsidRDefault="00F62B4F" w:rsidP="00F431B4">
            <w:pPr>
              <w:pStyle w:val="TableEntry"/>
            </w:pPr>
            <w:r w:rsidRPr="00F442A2">
              <w:t>P, R</w:t>
            </w:r>
          </w:p>
        </w:tc>
      </w:tr>
      <w:tr w:rsidR="00F62B4F" w:rsidRPr="00F442A2" w14:paraId="59B795F7" w14:textId="77777777" w:rsidTr="000766F4">
        <w:trPr>
          <w:cantSplit/>
        </w:trPr>
        <w:tc>
          <w:tcPr>
            <w:tcW w:w="3683" w:type="dxa"/>
          </w:tcPr>
          <w:p w14:paraId="6A08AF5D" w14:textId="77777777" w:rsidR="00F62B4F" w:rsidRPr="00F442A2" w:rsidRDefault="00F62B4F" w:rsidP="00F431B4">
            <w:pPr>
              <w:pStyle w:val="TableEntry"/>
            </w:pPr>
            <w:r w:rsidRPr="00F442A2">
              <w:t>XDSRegistryError</w:t>
            </w:r>
          </w:p>
          <w:p w14:paraId="6A3C7187" w14:textId="77777777" w:rsidR="00F62B4F" w:rsidRPr="00F442A2" w:rsidRDefault="00F62B4F" w:rsidP="00F431B4">
            <w:pPr>
              <w:pStyle w:val="TableEntry"/>
            </w:pPr>
            <w:r w:rsidRPr="00F442A2">
              <w:t>XDSRepositoryError</w:t>
            </w:r>
          </w:p>
        </w:tc>
        <w:tc>
          <w:tcPr>
            <w:tcW w:w="4140" w:type="dxa"/>
          </w:tcPr>
          <w:p w14:paraId="2BDC33B7" w14:textId="77777777" w:rsidR="00F62B4F" w:rsidRPr="00F442A2" w:rsidRDefault="00F62B4F" w:rsidP="00F431B4">
            <w:pPr>
              <w:pStyle w:val="TableEntry"/>
              <w:rPr>
                <w:szCs w:val="18"/>
                <w:lang w:eastAsia="ar-SA"/>
              </w:rPr>
            </w:pPr>
            <w:r w:rsidRPr="00F442A2">
              <w:rPr>
                <w:szCs w:val="18"/>
                <w:lang w:eastAsia="ar-SA"/>
              </w:rPr>
              <w:t>Internal Error</w:t>
            </w:r>
          </w:p>
          <w:p w14:paraId="39B8CDFF" w14:textId="77777777" w:rsidR="00F62B4F" w:rsidRPr="00F442A2" w:rsidRDefault="00F62B4F" w:rsidP="00F431B4">
            <w:pPr>
              <w:pStyle w:val="TableEntry"/>
              <w:rPr>
                <w:szCs w:val="18"/>
                <w:lang w:eastAsia="ar-SA"/>
              </w:rPr>
            </w:pPr>
            <w:r w:rsidRPr="00F442A2">
              <w:rPr>
                <w:szCs w:val="18"/>
                <w:lang w:eastAsia="ar-SA"/>
              </w:rPr>
              <w:t xml:space="preserve">The error codes XDSRegistryError or XDSRepositoryError shall be returned if and only if a more detailed code is not available from this table for the condition being reported. </w:t>
            </w:r>
          </w:p>
          <w:p w14:paraId="01C3734D" w14:textId="77777777" w:rsidR="00F62B4F" w:rsidRPr="00F442A2" w:rsidRDefault="00F62B4F" w:rsidP="00F431B4">
            <w:pPr>
              <w:pStyle w:val="TableEntry"/>
            </w:pPr>
            <w:r w:rsidRPr="00F442A2">
              <w:rPr>
                <w:szCs w:val="18"/>
                <w:lang w:eastAsia="ar-SA"/>
              </w:rPr>
              <w:t xml:space="preserve">If one of these error codes is returned, the attribute codeContext shall contain details of the error condition that may be implementation-specific. </w:t>
            </w:r>
          </w:p>
        </w:tc>
        <w:tc>
          <w:tcPr>
            <w:tcW w:w="1883" w:type="dxa"/>
          </w:tcPr>
          <w:p w14:paraId="422B0546" w14:textId="6076E5A8" w:rsidR="00F62B4F" w:rsidRPr="00F442A2" w:rsidRDefault="00F62B4F" w:rsidP="00F431B4">
            <w:pPr>
              <w:pStyle w:val="TableEntry"/>
            </w:pPr>
            <w:r w:rsidRPr="00F442A2">
              <w:t>P, R, SQ, XGQ</w:t>
            </w:r>
          </w:p>
          <w:p w14:paraId="07762008" w14:textId="286A8779" w:rsidR="00F62B4F" w:rsidRPr="00F442A2" w:rsidRDefault="00F62B4F" w:rsidP="00F431B4">
            <w:pPr>
              <w:pStyle w:val="TableEntry"/>
            </w:pPr>
            <w:r w:rsidRPr="00F442A2">
              <w:t>P, RS, XGR</w:t>
            </w:r>
          </w:p>
        </w:tc>
      </w:tr>
      <w:tr w:rsidR="00F62B4F" w:rsidRPr="00F442A2" w14:paraId="2CEC1C2A" w14:textId="77777777" w:rsidTr="000766F4">
        <w:trPr>
          <w:cantSplit/>
        </w:trPr>
        <w:tc>
          <w:tcPr>
            <w:tcW w:w="3683" w:type="dxa"/>
          </w:tcPr>
          <w:p w14:paraId="7301145F" w14:textId="77777777" w:rsidR="00F62B4F" w:rsidRPr="00F442A2" w:rsidRDefault="00F62B4F" w:rsidP="00F431B4">
            <w:pPr>
              <w:pStyle w:val="TableEntry"/>
            </w:pPr>
            <w:r w:rsidRPr="00F442A2">
              <w:t>XDSRegistryMetadataError</w:t>
            </w:r>
          </w:p>
          <w:p w14:paraId="0B777315" w14:textId="77777777" w:rsidR="00F62B4F" w:rsidRPr="00F442A2" w:rsidRDefault="00F62B4F" w:rsidP="00F431B4">
            <w:pPr>
              <w:pStyle w:val="TableEntry"/>
            </w:pPr>
            <w:r w:rsidRPr="00F442A2">
              <w:t>XDSRepositoryMetadataError</w:t>
            </w:r>
          </w:p>
        </w:tc>
        <w:tc>
          <w:tcPr>
            <w:tcW w:w="4140" w:type="dxa"/>
          </w:tcPr>
          <w:p w14:paraId="008695C5" w14:textId="77777777" w:rsidR="00F62B4F" w:rsidRPr="00F442A2" w:rsidRDefault="00F62B4F" w:rsidP="00F431B4">
            <w:pPr>
              <w:pStyle w:val="TableEntry"/>
            </w:pPr>
            <w:r w:rsidRPr="00F442A2">
              <w:t>Error detected in metadata. Actor name indicates where error was detected. (Document Recipient uses Repository error). codeContext indicates nature of problem.</w:t>
            </w:r>
          </w:p>
        </w:tc>
        <w:tc>
          <w:tcPr>
            <w:tcW w:w="1883" w:type="dxa"/>
          </w:tcPr>
          <w:p w14:paraId="462C4F54" w14:textId="369DD811" w:rsidR="00F62B4F" w:rsidRPr="00F442A2" w:rsidRDefault="00F62B4F" w:rsidP="00F431B4">
            <w:pPr>
              <w:pStyle w:val="TableEntry"/>
            </w:pPr>
            <w:r w:rsidRPr="00F442A2">
              <w:t>P, R</w:t>
            </w:r>
          </w:p>
        </w:tc>
      </w:tr>
      <w:tr w:rsidR="00F62B4F" w:rsidRPr="00F442A2" w14:paraId="6C87B454" w14:textId="77777777" w:rsidTr="000766F4">
        <w:trPr>
          <w:cantSplit/>
        </w:trPr>
        <w:tc>
          <w:tcPr>
            <w:tcW w:w="3683" w:type="dxa"/>
          </w:tcPr>
          <w:p w14:paraId="7901439B" w14:textId="77777777" w:rsidR="00F62B4F" w:rsidRPr="00F442A2" w:rsidRDefault="00F62B4F" w:rsidP="00F431B4">
            <w:pPr>
              <w:pStyle w:val="TableEntry"/>
            </w:pPr>
            <w:r w:rsidRPr="00F442A2">
              <w:t>XDSRegistryNotAvailable</w:t>
            </w:r>
          </w:p>
        </w:tc>
        <w:tc>
          <w:tcPr>
            <w:tcW w:w="4140" w:type="dxa"/>
          </w:tcPr>
          <w:p w14:paraId="408B9508" w14:textId="77777777" w:rsidR="00F62B4F" w:rsidRPr="00F442A2" w:rsidRDefault="00F62B4F" w:rsidP="00F431B4">
            <w:pPr>
              <w:pStyle w:val="TableEntry"/>
            </w:pPr>
            <w:r w:rsidRPr="00F442A2">
              <w:t>Repository was unable to access the Registry</w:t>
            </w:r>
          </w:p>
        </w:tc>
        <w:tc>
          <w:tcPr>
            <w:tcW w:w="1883" w:type="dxa"/>
          </w:tcPr>
          <w:p w14:paraId="45E13A55" w14:textId="77777777" w:rsidR="00F62B4F" w:rsidRPr="00F442A2" w:rsidRDefault="00F62B4F" w:rsidP="00F431B4">
            <w:pPr>
              <w:pStyle w:val="TableEntry"/>
            </w:pPr>
            <w:r w:rsidRPr="00F442A2">
              <w:t>P</w:t>
            </w:r>
          </w:p>
        </w:tc>
      </w:tr>
      <w:tr w:rsidR="00F62B4F" w:rsidRPr="00F442A2" w14:paraId="51F131AC" w14:textId="77777777" w:rsidTr="000766F4">
        <w:trPr>
          <w:cantSplit/>
        </w:trPr>
        <w:tc>
          <w:tcPr>
            <w:tcW w:w="3683" w:type="dxa"/>
          </w:tcPr>
          <w:p w14:paraId="2D1DF879" w14:textId="77777777" w:rsidR="00F62B4F" w:rsidRPr="00F442A2" w:rsidRDefault="00F62B4F" w:rsidP="00F431B4">
            <w:pPr>
              <w:pStyle w:val="TableEntry"/>
            </w:pPr>
            <w:r w:rsidRPr="00F442A2">
              <w:t>XDSRegistryOutOfResources</w:t>
            </w:r>
          </w:p>
          <w:p w14:paraId="71D1FA78" w14:textId="77777777" w:rsidR="00F62B4F" w:rsidRPr="00F442A2" w:rsidRDefault="00F62B4F" w:rsidP="00F431B4">
            <w:pPr>
              <w:pStyle w:val="TableEntry"/>
            </w:pPr>
            <w:r w:rsidRPr="00F442A2">
              <w:t>XDSRepositoryOutOfResources</w:t>
            </w:r>
          </w:p>
        </w:tc>
        <w:tc>
          <w:tcPr>
            <w:tcW w:w="4140" w:type="dxa"/>
          </w:tcPr>
          <w:p w14:paraId="1F82B67F" w14:textId="77777777" w:rsidR="00F62B4F" w:rsidRPr="00F442A2" w:rsidRDefault="00F62B4F" w:rsidP="00F431B4">
            <w:pPr>
              <w:pStyle w:val="TableEntry"/>
            </w:pPr>
            <w:r w:rsidRPr="00F442A2">
              <w:t>Resources are low.</w:t>
            </w:r>
          </w:p>
        </w:tc>
        <w:tc>
          <w:tcPr>
            <w:tcW w:w="1883" w:type="dxa"/>
          </w:tcPr>
          <w:p w14:paraId="749FE500" w14:textId="7E1C02DC" w:rsidR="00F62B4F" w:rsidRPr="00F442A2" w:rsidRDefault="00F62B4F" w:rsidP="00F431B4">
            <w:pPr>
              <w:pStyle w:val="TableEntry"/>
            </w:pPr>
            <w:r w:rsidRPr="00F442A2">
              <w:t>P, R, SQ, XGQ</w:t>
            </w:r>
          </w:p>
          <w:p w14:paraId="35211A0D" w14:textId="77777777" w:rsidR="00F62B4F" w:rsidRPr="00F442A2" w:rsidRDefault="00F62B4F" w:rsidP="00F431B4">
            <w:pPr>
              <w:pStyle w:val="TableEntry"/>
            </w:pPr>
            <w:r w:rsidRPr="00F442A2">
              <w:t>P, RS, XGR</w:t>
            </w:r>
          </w:p>
        </w:tc>
      </w:tr>
      <w:tr w:rsidR="00F62B4F" w:rsidRPr="00F442A2" w14:paraId="54CFAC69" w14:textId="77777777" w:rsidTr="000766F4">
        <w:trPr>
          <w:cantSplit/>
        </w:trPr>
        <w:tc>
          <w:tcPr>
            <w:tcW w:w="3683" w:type="dxa"/>
          </w:tcPr>
          <w:p w14:paraId="2D0B823B" w14:textId="77777777" w:rsidR="00F62B4F" w:rsidRPr="005A199D" w:rsidRDefault="00F62B4F" w:rsidP="00F431B4">
            <w:pPr>
              <w:pStyle w:val="TableEntry"/>
              <w:rPr>
                <w:i/>
              </w:rPr>
            </w:pPr>
            <w:r w:rsidRPr="005A199D">
              <w:rPr>
                <w:i/>
              </w:rPr>
              <w:t>XDSReplaceFailed</w:t>
            </w:r>
          </w:p>
          <w:p w14:paraId="2D8FD6BE" w14:textId="77777777" w:rsidR="00F62B4F" w:rsidRPr="00F442A2" w:rsidRDefault="00F62B4F" w:rsidP="00B67434">
            <w:pPr>
              <w:pStyle w:val="TableEntry"/>
              <w:suppressAutoHyphens/>
              <w:rPr>
                <w:i/>
                <w:iCs/>
              </w:rPr>
            </w:pPr>
            <w:r w:rsidRPr="00F442A2">
              <w:rPr>
                <w:i/>
                <w:iCs/>
              </w:rPr>
              <w:t>Note: This error code is deprecated. See ITI TF-2b: 3.42.4.1.3.5.</w:t>
            </w:r>
          </w:p>
        </w:tc>
        <w:tc>
          <w:tcPr>
            <w:tcW w:w="4140" w:type="dxa"/>
          </w:tcPr>
          <w:p w14:paraId="022E118A" w14:textId="77777777" w:rsidR="00F62B4F" w:rsidRPr="005A199D" w:rsidRDefault="00F62B4F" w:rsidP="00F431B4">
            <w:pPr>
              <w:pStyle w:val="TableEntry"/>
              <w:rPr>
                <w:i/>
              </w:rPr>
            </w:pPr>
            <w:r w:rsidRPr="005A199D">
              <w:rPr>
                <w:i/>
              </w:rPr>
              <w:t>Error detected by the Document Registry during a document replacement.</w:t>
            </w:r>
          </w:p>
        </w:tc>
        <w:tc>
          <w:tcPr>
            <w:tcW w:w="1883" w:type="dxa"/>
          </w:tcPr>
          <w:p w14:paraId="3C639ECB" w14:textId="77777777" w:rsidR="00F62B4F" w:rsidRPr="005A199D" w:rsidRDefault="00F62B4F" w:rsidP="00F431B4">
            <w:pPr>
              <w:pStyle w:val="TableEntry"/>
              <w:rPr>
                <w:i/>
              </w:rPr>
            </w:pPr>
            <w:r w:rsidRPr="005A199D">
              <w:rPr>
                <w:i/>
              </w:rPr>
              <w:t>P, R</w:t>
            </w:r>
          </w:p>
        </w:tc>
      </w:tr>
      <w:tr w:rsidR="00F62B4F" w:rsidRPr="00F442A2" w14:paraId="77162D9D" w14:textId="77777777" w:rsidTr="000766F4">
        <w:trPr>
          <w:cantSplit/>
        </w:trPr>
        <w:tc>
          <w:tcPr>
            <w:tcW w:w="3683" w:type="dxa"/>
          </w:tcPr>
          <w:p w14:paraId="3E1620BF" w14:textId="77777777" w:rsidR="00F62B4F" w:rsidRPr="00F442A2" w:rsidRDefault="00F62B4F" w:rsidP="00F431B4">
            <w:pPr>
              <w:pStyle w:val="TableEntry"/>
            </w:pPr>
            <w:r w:rsidRPr="00F442A2">
              <w:t>XDSResultNotSinglePatient</w:t>
            </w:r>
          </w:p>
        </w:tc>
        <w:tc>
          <w:tcPr>
            <w:tcW w:w="4140" w:type="dxa"/>
          </w:tcPr>
          <w:p w14:paraId="71F308BD" w14:textId="2B7E7C66" w:rsidR="00F62B4F" w:rsidRPr="00F442A2" w:rsidRDefault="00F62B4F" w:rsidP="00F431B4">
            <w:pPr>
              <w:pStyle w:val="TableEntry"/>
            </w:pPr>
            <w:r w:rsidRPr="00F442A2">
              <w:t>This error signals that a single request would have returned content for multiple Patient Ids</w:t>
            </w:r>
          </w:p>
        </w:tc>
        <w:tc>
          <w:tcPr>
            <w:tcW w:w="1883" w:type="dxa"/>
          </w:tcPr>
          <w:p w14:paraId="13A33432" w14:textId="3F5785AF" w:rsidR="00F62B4F" w:rsidRPr="00F442A2" w:rsidRDefault="00F62B4F" w:rsidP="00F431B4">
            <w:pPr>
              <w:pStyle w:val="TableEntry"/>
            </w:pPr>
            <w:r w:rsidRPr="00F442A2">
              <w:t>SQ, RS, XGQ, XGR</w:t>
            </w:r>
          </w:p>
        </w:tc>
      </w:tr>
      <w:tr w:rsidR="00F62B4F" w:rsidRPr="00F442A2" w14:paraId="482AFF73" w14:textId="77777777" w:rsidTr="000766F4">
        <w:trPr>
          <w:cantSplit/>
        </w:trPr>
        <w:tc>
          <w:tcPr>
            <w:tcW w:w="3683" w:type="dxa"/>
          </w:tcPr>
          <w:p w14:paraId="28E0DCDE" w14:textId="77777777" w:rsidR="00F62B4F" w:rsidRPr="00F442A2" w:rsidRDefault="00F62B4F" w:rsidP="00F431B4">
            <w:pPr>
              <w:pStyle w:val="TableEntry"/>
            </w:pPr>
            <w:r w:rsidRPr="00F442A2">
              <w:t>XDSStoredQueryMissingParam</w:t>
            </w:r>
          </w:p>
        </w:tc>
        <w:tc>
          <w:tcPr>
            <w:tcW w:w="4140" w:type="dxa"/>
          </w:tcPr>
          <w:p w14:paraId="5585FBCD" w14:textId="77777777" w:rsidR="00F62B4F" w:rsidRPr="00F442A2" w:rsidRDefault="00F62B4F" w:rsidP="00F431B4">
            <w:pPr>
              <w:pStyle w:val="TableEntry"/>
            </w:pPr>
            <w:r w:rsidRPr="00F442A2">
              <w:t>A required parameter to a stored query is missing.</w:t>
            </w:r>
          </w:p>
        </w:tc>
        <w:tc>
          <w:tcPr>
            <w:tcW w:w="1883" w:type="dxa"/>
          </w:tcPr>
          <w:p w14:paraId="1019C86F" w14:textId="77777777" w:rsidR="00F62B4F" w:rsidRPr="00F442A2" w:rsidRDefault="00F62B4F" w:rsidP="00F431B4">
            <w:pPr>
              <w:pStyle w:val="TableEntry"/>
            </w:pPr>
            <w:r w:rsidRPr="00F442A2">
              <w:t>SQ, XGQ</w:t>
            </w:r>
          </w:p>
        </w:tc>
      </w:tr>
      <w:tr w:rsidR="00F62B4F" w:rsidRPr="00F442A2" w14:paraId="417D802E" w14:textId="77777777" w:rsidTr="000766F4">
        <w:trPr>
          <w:cantSplit/>
        </w:trPr>
        <w:tc>
          <w:tcPr>
            <w:tcW w:w="3683" w:type="dxa"/>
          </w:tcPr>
          <w:p w14:paraId="3496B04D" w14:textId="77777777" w:rsidR="00F62B4F" w:rsidRPr="00F442A2" w:rsidRDefault="00F62B4F" w:rsidP="00F431B4">
            <w:pPr>
              <w:pStyle w:val="TableEntry"/>
            </w:pPr>
            <w:r w:rsidRPr="00F442A2">
              <w:t>XDSStoredQueryParamNumber</w:t>
            </w:r>
          </w:p>
        </w:tc>
        <w:tc>
          <w:tcPr>
            <w:tcW w:w="4140" w:type="dxa"/>
          </w:tcPr>
          <w:p w14:paraId="13F6456E" w14:textId="77777777" w:rsidR="00F62B4F" w:rsidRPr="00F442A2" w:rsidRDefault="00F62B4F" w:rsidP="00F431B4">
            <w:pPr>
              <w:pStyle w:val="TableEntry"/>
            </w:pPr>
            <w:r w:rsidRPr="00F442A2">
              <w:t>A parameter which only accepts a single value is coded with multiple values</w:t>
            </w:r>
          </w:p>
        </w:tc>
        <w:tc>
          <w:tcPr>
            <w:tcW w:w="1883" w:type="dxa"/>
          </w:tcPr>
          <w:p w14:paraId="69D23D10" w14:textId="77777777" w:rsidR="00F62B4F" w:rsidRPr="00F442A2" w:rsidRDefault="00F62B4F" w:rsidP="00F431B4">
            <w:pPr>
              <w:pStyle w:val="TableEntry"/>
            </w:pPr>
            <w:r w:rsidRPr="00F442A2">
              <w:t>SQ, XGQ</w:t>
            </w:r>
          </w:p>
        </w:tc>
      </w:tr>
      <w:tr w:rsidR="00F62B4F" w:rsidRPr="00F442A2" w14:paraId="3E7A1A0D" w14:textId="77777777" w:rsidTr="000766F4">
        <w:trPr>
          <w:cantSplit/>
        </w:trPr>
        <w:tc>
          <w:tcPr>
            <w:tcW w:w="3683" w:type="dxa"/>
          </w:tcPr>
          <w:p w14:paraId="06AB37BC" w14:textId="77777777" w:rsidR="00F62B4F" w:rsidRPr="00F442A2" w:rsidRDefault="00F62B4F" w:rsidP="00F431B4">
            <w:pPr>
              <w:pStyle w:val="TableEntry"/>
            </w:pPr>
            <w:r w:rsidRPr="00F442A2">
              <w:t>XDSTooManyResults</w:t>
            </w:r>
          </w:p>
        </w:tc>
        <w:tc>
          <w:tcPr>
            <w:tcW w:w="4140" w:type="dxa"/>
          </w:tcPr>
          <w:p w14:paraId="7185E4A9" w14:textId="2E771079" w:rsidR="00F62B4F" w:rsidRPr="00F442A2" w:rsidRDefault="00F62B4F" w:rsidP="00F431B4">
            <w:pPr>
              <w:pStyle w:val="TableEntry"/>
            </w:pPr>
            <w:r w:rsidRPr="00F442A2">
              <w:t>Query resulted in too many results.</w:t>
            </w:r>
          </w:p>
        </w:tc>
        <w:tc>
          <w:tcPr>
            <w:tcW w:w="1883" w:type="dxa"/>
          </w:tcPr>
          <w:p w14:paraId="38A21E88" w14:textId="19DBFDF5" w:rsidR="00F62B4F" w:rsidRPr="00F442A2" w:rsidRDefault="00F62B4F" w:rsidP="00F431B4">
            <w:pPr>
              <w:pStyle w:val="TableEntry"/>
            </w:pPr>
            <w:r w:rsidRPr="00F442A2">
              <w:t>SQ, XGQ</w:t>
            </w:r>
          </w:p>
        </w:tc>
      </w:tr>
      <w:tr w:rsidR="00F62B4F" w:rsidRPr="00F442A2" w14:paraId="787BE893" w14:textId="77777777" w:rsidTr="000766F4">
        <w:trPr>
          <w:cantSplit/>
        </w:trPr>
        <w:tc>
          <w:tcPr>
            <w:tcW w:w="3683" w:type="dxa"/>
          </w:tcPr>
          <w:p w14:paraId="6D464BF9" w14:textId="77777777" w:rsidR="00F62B4F" w:rsidRPr="00F442A2" w:rsidRDefault="00F62B4F" w:rsidP="00F431B4">
            <w:pPr>
              <w:pStyle w:val="TableEntry"/>
            </w:pPr>
            <w:r w:rsidRPr="00F442A2">
              <w:t>XDSUnavailableCommunity</w:t>
            </w:r>
          </w:p>
        </w:tc>
        <w:tc>
          <w:tcPr>
            <w:tcW w:w="4140" w:type="dxa"/>
          </w:tcPr>
          <w:p w14:paraId="3CDD74D6" w14:textId="77777777" w:rsidR="00F62B4F" w:rsidRPr="00F442A2" w:rsidRDefault="00F62B4F" w:rsidP="00F431B4">
            <w:pPr>
              <w:pStyle w:val="TableEntry"/>
            </w:pPr>
            <w:r w:rsidRPr="00F442A2">
              <w:t>A community which would have been contacted was not available. See Note 2.</w:t>
            </w:r>
          </w:p>
        </w:tc>
        <w:tc>
          <w:tcPr>
            <w:tcW w:w="1883" w:type="dxa"/>
          </w:tcPr>
          <w:p w14:paraId="16D80671" w14:textId="77777777" w:rsidR="00F62B4F" w:rsidRPr="00F442A2" w:rsidRDefault="00F62B4F" w:rsidP="00F431B4">
            <w:pPr>
              <w:pStyle w:val="TableEntry"/>
            </w:pPr>
            <w:r w:rsidRPr="00F442A2">
              <w:t>SQ, RS</w:t>
            </w:r>
          </w:p>
        </w:tc>
      </w:tr>
      <w:tr w:rsidR="00F62B4F" w:rsidRPr="00F442A2" w14:paraId="08A45541" w14:textId="77777777" w:rsidTr="000766F4">
        <w:trPr>
          <w:cantSplit/>
        </w:trPr>
        <w:tc>
          <w:tcPr>
            <w:tcW w:w="3683" w:type="dxa"/>
          </w:tcPr>
          <w:p w14:paraId="44965334" w14:textId="77777777" w:rsidR="00F62B4F" w:rsidRPr="00F442A2" w:rsidRDefault="00F62B4F" w:rsidP="00F431B4">
            <w:pPr>
              <w:pStyle w:val="TableEntry"/>
            </w:pPr>
            <w:r w:rsidRPr="00F442A2">
              <w:t>XDSUnknownCommunity</w:t>
            </w:r>
          </w:p>
        </w:tc>
        <w:tc>
          <w:tcPr>
            <w:tcW w:w="4140" w:type="dxa"/>
          </w:tcPr>
          <w:p w14:paraId="5602B8D9" w14:textId="77777777" w:rsidR="00F62B4F" w:rsidRPr="00F442A2" w:rsidRDefault="00F62B4F" w:rsidP="00F431B4">
            <w:pPr>
              <w:pStyle w:val="TableEntry"/>
            </w:pPr>
            <w:r w:rsidRPr="00F442A2">
              <w:t>A value for the homeCommunityId is not recognized</w:t>
            </w:r>
          </w:p>
        </w:tc>
        <w:tc>
          <w:tcPr>
            <w:tcW w:w="1883" w:type="dxa"/>
          </w:tcPr>
          <w:p w14:paraId="417A3732" w14:textId="77777777" w:rsidR="00F62B4F" w:rsidRPr="00F442A2" w:rsidRDefault="00F62B4F" w:rsidP="00F431B4">
            <w:pPr>
              <w:pStyle w:val="TableEntry"/>
            </w:pPr>
            <w:r w:rsidRPr="00F442A2">
              <w:t>SQ, XGQ, RS, XGR</w:t>
            </w:r>
          </w:p>
        </w:tc>
      </w:tr>
      <w:tr w:rsidR="00F62B4F" w:rsidRPr="00F442A2" w14:paraId="321B6020" w14:textId="77777777" w:rsidTr="000766F4">
        <w:trPr>
          <w:cantSplit/>
        </w:trPr>
        <w:tc>
          <w:tcPr>
            <w:tcW w:w="3683" w:type="dxa"/>
          </w:tcPr>
          <w:p w14:paraId="23675B28" w14:textId="77777777" w:rsidR="00F62B4F" w:rsidRPr="00F442A2" w:rsidRDefault="00F62B4F" w:rsidP="00F431B4">
            <w:pPr>
              <w:pStyle w:val="TableEntry"/>
            </w:pPr>
            <w:r w:rsidRPr="00F442A2">
              <w:t>XDSUnknownPatientId</w:t>
            </w:r>
          </w:p>
        </w:tc>
        <w:tc>
          <w:tcPr>
            <w:tcW w:w="4140" w:type="dxa"/>
          </w:tcPr>
          <w:p w14:paraId="4F20DE61" w14:textId="77777777" w:rsidR="00F62B4F" w:rsidRPr="00F442A2" w:rsidRDefault="00F62B4F" w:rsidP="00F431B4">
            <w:pPr>
              <w:pStyle w:val="TableEntry"/>
            </w:pPr>
            <w:r w:rsidRPr="00F442A2">
              <w:t>Patient Id referenced in metadata is not known by the receiving actor. The codeContext shall include the value of patient Id in question.</w:t>
            </w:r>
          </w:p>
        </w:tc>
        <w:tc>
          <w:tcPr>
            <w:tcW w:w="1883" w:type="dxa"/>
          </w:tcPr>
          <w:p w14:paraId="3B0008B4" w14:textId="0426ECE0" w:rsidR="00F62B4F" w:rsidRPr="00F442A2" w:rsidRDefault="00F62B4F" w:rsidP="00F431B4">
            <w:pPr>
              <w:pStyle w:val="TableEntry"/>
            </w:pPr>
            <w:r w:rsidRPr="00F442A2">
              <w:t>P, R, XGQ</w:t>
            </w:r>
          </w:p>
          <w:p w14:paraId="0B5AB696" w14:textId="433CA9E1" w:rsidR="00F62B4F" w:rsidRPr="00F442A2" w:rsidRDefault="00F62B4F" w:rsidP="00F431B4">
            <w:pPr>
              <w:pStyle w:val="TableEntry"/>
            </w:pPr>
            <w:r w:rsidRPr="00F442A2">
              <w:t xml:space="preserve">Note: </w:t>
            </w:r>
            <w:r w:rsidR="002F0981">
              <w:t>T</w:t>
            </w:r>
            <w:r w:rsidRPr="00F442A2">
              <w:t>his error code is not used in the response to Registry Stored Query [IIT-18]</w:t>
            </w:r>
            <w:r w:rsidR="00EB5F72" w:rsidRPr="00F442A2">
              <w:t>.</w:t>
            </w:r>
          </w:p>
        </w:tc>
      </w:tr>
      <w:tr w:rsidR="00F62B4F" w:rsidRPr="00F442A2" w14:paraId="36306A6D" w14:textId="77777777" w:rsidTr="000766F4">
        <w:trPr>
          <w:cantSplit/>
        </w:trPr>
        <w:tc>
          <w:tcPr>
            <w:tcW w:w="3683" w:type="dxa"/>
          </w:tcPr>
          <w:p w14:paraId="5F4377FA" w14:textId="77777777" w:rsidR="00F62B4F" w:rsidRPr="00F442A2" w:rsidRDefault="00F62B4F" w:rsidP="00F431B4">
            <w:pPr>
              <w:pStyle w:val="TableEntry"/>
            </w:pPr>
            <w:r w:rsidRPr="00F442A2">
              <w:t>XDSUnknownRepositoryId</w:t>
            </w:r>
          </w:p>
        </w:tc>
        <w:tc>
          <w:tcPr>
            <w:tcW w:w="4140" w:type="dxa"/>
          </w:tcPr>
          <w:p w14:paraId="3A5E8F2E" w14:textId="77777777" w:rsidR="00F62B4F" w:rsidRPr="00F442A2" w:rsidRDefault="00F62B4F" w:rsidP="00F431B4">
            <w:pPr>
              <w:pStyle w:val="TableEntry"/>
            </w:pPr>
            <w:r w:rsidRPr="00F442A2">
              <w:t>The repositoryUniqueId value could not be resolved to a valid document repository or the value does not match the repositoryUniqueId.</w:t>
            </w:r>
          </w:p>
        </w:tc>
        <w:tc>
          <w:tcPr>
            <w:tcW w:w="1883" w:type="dxa"/>
          </w:tcPr>
          <w:p w14:paraId="58A7BDFD" w14:textId="77777777" w:rsidR="00F62B4F" w:rsidRPr="00F442A2" w:rsidRDefault="00F62B4F" w:rsidP="00F431B4">
            <w:pPr>
              <w:pStyle w:val="TableEntry"/>
            </w:pPr>
            <w:r w:rsidRPr="00F442A2">
              <w:t>RS, XGR</w:t>
            </w:r>
          </w:p>
        </w:tc>
      </w:tr>
      <w:tr w:rsidR="00F62B4F" w:rsidRPr="00F442A2" w14:paraId="042A02C1" w14:textId="77777777" w:rsidTr="000766F4">
        <w:trPr>
          <w:cantSplit/>
        </w:trPr>
        <w:tc>
          <w:tcPr>
            <w:tcW w:w="3683" w:type="dxa"/>
          </w:tcPr>
          <w:p w14:paraId="7A6FB76D" w14:textId="77777777" w:rsidR="00F62B4F" w:rsidRPr="00F442A2" w:rsidRDefault="00F62B4F" w:rsidP="00F431B4">
            <w:pPr>
              <w:pStyle w:val="TableEntry"/>
            </w:pPr>
            <w:r w:rsidRPr="00F442A2">
              <w:t>XDSUnknownStoredQuery</w:t>
            </w:r>
          </w:p>
        </w:tc>
        <w:tc>
          <w:tcPr>
            <w:tcW w:w="4140" w:type="dxa"/>
          </w:tcPr>
          <w:p w14:paraId="2ADCDD04" w14:textId="77777777" w:rsidR="00F62B4F" w:rsidRPr="00F442A2" w:rsidRDefault="00F62B4F" w:rsidP="00F431B4">
            <w:pPr>
              <w:pStyle w:val="TableEntry"/>
            </w:pPr>
            <w:r w:rsidRPr="00F442A2">
              <w:t>The Query Id provided in the request is not recognized.</w:t>
            </w:r>
          </w:p>
        </w:tc>
        <w:tc>
          <w:tcPr>
            <w:tcW w:w="1883" w:type="dxa"/>
          </w:tcPr>
          <w:p w14:paraId="7617A536" w14:textId="77777777" w:rsidR="00F62B4F" w:rsidRPr="00F442A2" w:rsidRDefault="00F62B4F" w:rsidP="00F431B4">
            <w:pPr>
              <w:pStyle w:val="TableEntry"/>
            </w:pPr>
            <w:r w:rsidRPr="00F442A2">
              <w:t>SQ, XGQ</w:t>
            </w:r>
          </w:p>
        </w:tc>
      </w:tr>
    </w:tbl>
    <w:p w14:paraId="5AB85C96" w14:textId="77777777" w:rsidR="00E07DB3" w:rsidRPr="00F442A2" w:rsidRDefault="00E07DB3" w:rsidP="00E460AB">
      <w:pPr>
        <w:pStyle w:val="Note"/>
        <w:ind w:left="720"/>
        <w:rPr>
          <w:b/>
        </w:rPr>
      </w:pPr>
      <w:r w:rsidRPr="00F442A2">
        <w:rPr>
          <w:b/>
        </w:rPr>
        <w:t>Note 1:</w:t>
      </w:r>
    </w:p>
    <w:p w14:paraId="6DC4C25A" w14:textId="77777777" w:rsidR="00E07DB3" w:rsidRPr="00F442A2" w:rsidRDefault="00E07DB3" w:rsidP="00E07DB3">
      <w:pPr>
        <w:pStyle w:val="Note"/>
      </w:pPr>
      <w:r w:rsidRPr="00F442A2">
        <w:t>P = Provide and Register-b</w:t>
      </w:r>
    </w:p>
    <w:p w14:paraId="3060EB0F" w14:textId="77777777" w:rsidR="00E07DB3" w:rsidRPr="00F442A2" w:rsidRDefault="00E07DB3" w:rsidP="00E07DB3">
      <w:pPr>
        <w:pStyle w:val="Note"/>
      </w:pPr>
      <w:r w:rsidRPr="00F442A2">
        <w:t>R = Register-b</w:t>
      </w:r>
    </w:p>
    <w:p w14:paraId="11267BBD" w14:textId="77777777" w:rsidR="00E07DB3" w:rsidRPr="00F442A2" w:rsidRDefault="00E07DB3" w:rsidP="00E07DB3">
      <w:pPr>
        <w:pStyle w:val="Note"/>
      </w:pPr>
      <w:r w:rsidRPr="00F442A2">
        <w:t>SQ = Stored Query</w:t>
      </w:r>
    </w:p>
    <w:p w14:paraId="0C65BA9C" w14:textId="77777777" w:rsidR="00E07DB3" w:rsidRPr="00F442A2" w:rsidRDefault="00E07DB3" w:rsidP="00E07DB3">
      <w:pPr>
        <w:pStyle w:val="Note"/>
      </w:pPr>
      <w:r w:rsidRPr="00F442A2">
        <w:t>RS = Retrieve Document Set</w:t>
      </w:r>
    </w:p>
    <w:p w14:paraId="35B4A7F2" w14:textId="77777777" w:rsidR="00E07DB3" w:rsidRPr="00F442A2" w:rsidRDefault="00E07DB3" w:rsidP="00E07DB3">
      <w:pPr>
        <w:pStyle w:val="Note"/>
      </w:pPr>
      <w:r w:rsidRPr="00F442A2">
        <w:t>XGQ = Cross Gateway Query</w:t>
      </w:r>
    </w:p>
    <w:p w14:paraId="6E9BCE5F" w14:textId="77777777" w:rsidR="00E07DB3" w:rsidRPr="00F442A2" w:rsidRDefault="00E07DB3" w:rsidP="00E07DB3">
      <w:pPr>
        <w:pStyle w:val="Note"/>
      </w:pPr>
      <w:r w:rsidRPr="00F442A2">
        <w:t>XGR = Cross Gateway Retrieve</w:t>
      </w:r>
    </w:p>
    <w:p w14:paraId="6A48FC15" w14:textId="77777777" w:rsidR="00E07DB3" w:rsidRPr="00F442A2" w:rsidRDefault="00E07DB3" w:rsidP="000766F4">
      <w:pPr>
        <w:pStyle w:val="Note"/>
        <w:ind w:left="720"/>
        <w:rPr>
          <w:b/>
          <w:bCs/>
        </w:rPr>
      </w:pPr>
      <w:r w:rsidRPr="00F442A2">
        <w:rPr>
          <w:b/>
          <w:bCs/>
        </w:rPr>
        <w:t>Note 2:</w:t>
      </w:r>
    </w:p>
    <w:p w14:paraId="0CFBAF49" w14:textId="77777777" w:rsidR="00E07DB3" w:rsidRPr="00F442A2" w:rsidRDefault="00E07DB3" w:rsidP="00E07DB3">
      <w:pPr>
        <w:pStyle w:val="Note"/>
      </w:pPr>
      <w:r w:rsidRPr="00F442A2">
        <w:t>Two examples of the use of error code XDSUnavailableCommunity are:</w:t>
      </w:r>
    </w:p>
    <w:p w14:paraId="2E804E73" w14:textId="553682D3" w:rsidR="00E07DB3" w:rsidRPr="00F442A2" w:rsidRDefault="002F0981" w:rsidP="00E07DB3">
      <w:pPr>
        <w:pStyle w:val="Note"/>
      </w:pPr>
      <w:r>
        <w:t xml:space="preserve">1. </w:t>
      </w:r>
      <w:r w:rsidR="00E07DB3" w:rsidRPr="00F442A2">
        <w:t>A Cross Gateway Query or Cross Gateway Retrieve fails because the community identified by a homeCommunityId could not be contacted.</w:t>
      </w:r>
    </w:p>
    <w:p w14:paraId="0B4E5DD5" w14:textId="435CD943" w:rsidR="00E07DB3" w:rsidRPr="00F442A2" w:rsidRDefault="002F0981" w:rsidP="00E07DB3">
      <w:pPr>
        <w:pStyle w:val="Note"/>
      </w:pPr>
      <w:r>
        <w:t xml:space="preserve">2. </w:t>
      </w:r>
      <w:r w:rsidR="00E07DB3" w:rsidRPr="00F442A2">
        <w:t>A Cross Gateway Query based on Patient ID could not contact some known communities to relay the query.</w:t>
      </w:r>
    </w:p>
    <w:p w14:paraId="587275DD" w14:textId="3D641C6B" w:rsidR="00E07DB3" w:rsidRPr="00F442A2" w:rsidRDefault="00E07DB3" w:rsidP="00E07DB3">
      <w:pPr>
        <w:pStyle w:val="Note"/>
      </w:pPr>
      <w:r w:rsidRPr="00F442A2">
        <w:t>The error would be generated by the Initiating Gateway and returned in the Registry Stored Query</w:t>
      </w:r>
      <w:r w:rsidR="00EB5F72" w:rsidRPr="00F442A2">
        <w:t xml:space="preserve"> [ITI-18]</w:t>
      </w:r>
      <w:r w:rsidRPr="00F442A2">
        <w:t xml:space="preserve"> or Retrieve Document Set</w:t>
      </w:r>
      <w:r w:rsidR="00EB5F72" w:rsidRPr="00F442A2">
        <w:t xml:space="preserve"> [ITI-43] transaction</w:t>
      </w:r>
      <w:r w:rsidRPr="00F442A2">
        <w:t>. This would only apply when XDS Affinity Domain Option was used.</w:t>
      </w:r>
    </w:p>
    <w:p w14:paraId="3A20960C" w14:textId="471B17CD" w:rsidR="00E07DB3" w:rsidRPr="00F442A2" w:rsidRDefault="00E07DB3" w:rsidP="009E7736">
      <w:pPr>
        <w:pStyle w:val="Heading4"/>
        <w:numPr>
          <w:ilvl w:val="3"/>
          <w:numId w:val="5"/>
        </w:numPr>
        <w:tabs>
          <w:tab w:val="clear" w:pos="1980"/>
        </w:tabs>
        <w:suppressAutoHyphens w:val="0"/>
        <w:ind w:left="1008" w:hanging="1008"/>
      </w:pPr>
      <w:bookmarkStart w:id="1414" w:name="_Toc355944543"/>
      <w:bookmarkStart w:id="1415" w:name="_Toc355947463"/>
      <w:bookmarkStart w:id="1416" w:name="_Toc355948586"/>
      <w:bookmarkStart w:id="1417" w:name="_Toc356293542"/>
      <w:bookmarkStart w:id="1418" w:name="_Toc357585834"/>
      <w:bookmarkStart w:id="1419" w:name="_Toc352575142"/>
      <w:bookmarkStart w:id="1420" w:name="_Toc364252898"/>
      <w:bookmarkStart w:id="1421" w:name="_Toc367877027"/>
      <w:bookmarkEnd w:id="1414"/>
      <w:bookmarkEnd w:id="1415"/>
      <w:bookmarkEnd w:id="1416"/>
      <w:bookmarkEnd w:id="1417"/>
      <w:bookmarkEnd w:id="1418"/>
      <w:r w:rsidRPr="00F442A2">
        <w:t>Error responses</w:t>
      </w:r>
      <w:bookmarkEnd w:id="1419"/>
      <w:bookmarkEnd w:id="1420"/>
      <w:bookmarkEnd w:id="1421"/>
    </w:p>
    <w:p w14:paraId="37CBF0CC" w14:textId="48A2E3E9" w:rsidR="00B6547D" w:rsidRPr="00F442A2" w:rsidRDefault="00E07DB3" w:rsidP="00E07DB3">
      <w:pPr>
        <w:pStyle w:val="BodyText"/>
      </w:pPr>
      <w:r w:rsidRPr="00F442A2">
        <w:rPr>
          <w:lang w:eastAsia="ar-SA"/>
        </w:rPr>
        <w:t>The following tables explain the meaning of the status attribute in RegistryResponse and AdhocQueryResponse</w:t>
      </w:r>
      <w:r w:rsidR="00694930" w:rsidRPr="00F442A2">
        <w:rPr>
          <w:lang w:eastAsia="ar-SA"/>
        </w:rPr>
        <w:t xml:space="preserve">. </w:t>
      </w:r>
      <w:r w:rsidRPr="00F442A2">
        <w:rPr>
          <w:lang w:eastAsia="ar-SA"/>
        </w:rPr>
        <w:t xml:space="preserve">Tables 4.2.4.2-1, 4.2.4.2-2, 4.2.4.2-3 and 4.2.4.2-4 below indicate whether the RegistryErrorList element shall be present and what other content shall be part of the response. </w:t>
      </w:r>
    </w:p>
    <w:p w14:paraId="25E1877F" w14:textId="77777777" w:rsidR="00E07DB3" w:rsidRPr="00F442A2" w:rsidRDefault="00E07DB3" w:rsidP="000766F4">
      <w:pPr>
        <w:pStyle w:val="TableTitle"/>
      </w:pPr>
      <w:bookmarkStart w:id="1422" w:name="_Ref355171020"/>
      <w:r w:rsidRPr="00F442A2">
        <w:t xml:space="preserve">Table </w:t>
      </w:r>
      <w:bookmarkEnd w:id="1422"/>
      <w:r w:rsidR="009A0FBD" w:rsidRPr="00F442A2">
        <w:t>4.2.4.2-1</w:t>
      </w:r>
      <w:r w:rsidRPr="00F442A2">
        <w:t>: [ITI-41] Provide and Register Document Set-b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E07DB3" w:rsidRPr="00F442A2" w14:paraId="019DB95A" w14:textId="77777777" w:rsidTr="00BD5664">
        <w:tc>
          <w:tcPr>
            <w:tcW w:w="3150" w:type="dxa"/>
            <w:shd w:val="clear" w:color="auto" w:fill="D9D9D9"/>
          </w:tcPr>
          <w:p w14:paraId="5817CE41" w14:textId="77777777" w:rsidR="00E07DB3" w:rsidRPr="00F442A2" w:rsidRDefault="00E07DB3" w:rsidP="00F431B4">
            <w:pPr>
              <w:pStyle w:val="TableEntryHeader"/>
              <w:rPr>
                <w:noProof w:val="0"/>
              </w:rPr>
            </w:pPr>
            <w:r w:rsidRPr="00F442A2">
              <w:rPr>
                <w:noProof w:val="0"/>
              </w:rPr>
              <w:t>RegistryResponse status</w:t>
            </w:r>
          </w:p>
        </w:tc>
        <w:tc>
          <w:tcPr>
            <w:tcW w:w="2970" w:type="dxa"/>
            <w:shd w:val="clear" w:color="auto" w:fill="D9D9D9"/>
          </w:tcPr>
          <w:p w14:paraId="24507985" w14:textId="77777777" w:rsidR="00E07DB3" w:rsidRPr="00F442A2" w:rsidRDefault="00E07DB3" w:rsidP="00F431B4">
            <w:pPr>
              <w:pStyle w:val="TableEntryHeader"/>
              <w:rPr>
                <w:noProof w:val="0"/>
              </w:rPr>
            </w:pPr>
            <w:r w:rsidRPr="00F442A2">
              <w:rPr>
                <w:noProof w:val="0"/>
              </w:rPr>
              <w:t>RegistryErrorList element</w:t>
            </w:r>
          </w:p>
        </w:tc>
        <w:tc>
          <w:tcPr>
            <w:tcW w:w="3257" w:type="dxa"/>
            <w:shd w:val="clear" w:color="auto" w:fill="D9D9D9"/>
          </w:tcPr>
          <w:p w14:paraId="3E5297FE" w14:textId="77777777" w:rsidR="00E07DB3" w:rsidRPr="00F442A2" w:rsidRDefault="00E07DB3" w:rsidP="00F431B4">
            <w:pPr>
              <w:pStyle w:val="TableEntryHeader"/>
              <w:rPr>
                <w:noProof w:val="0"/>
              </w:rPr>
            </w:pPr>
            <w:r w:rsidRPr="00F442A2">
              <w:rPr>
                <w:noProof w:val="0"/>
              </w:rPr>
              <w:t>Result</w:t>
            </w:r>
          </w:p>
        </w:tc>
      </w:tr>
      <w:tr w:rsidR="00E07DB3" w:rsidRPr="00F442A2" w14:paraId="47A60D97" w14:textId="77777777" w:rsidTr="00BD5664">
        <w:tc>
          <w:tcPr>
            <w:tcW w:w="3150" w:type="dxa"/>
          </w:tcPr>
          <w:p w14:paraId="1ADC6F84"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urn:oasis:names:tc:ebxml-regrep:ResponseStatusType:Success</w:t>
            </w:r>
          </w:p>
        </w:tc>
        <w:tc>
          <w:tcPr>
            <w:tcW w:w="2970" w:type="dxa"/>
          </w:tcPr>
          <w:p w14:paraId="15AEC8D0" w14:textId="77777777" w:rsidR="00E07DB3" w:rsidRPr="00F442A2" w:rsidRDefault="00E07DB3" w:rsidP="00F431B4">
            <w:pPr>
              <w:pStyle w:val="TableEntry"/>
            </w:pPr>
            <w:r w:rsidRPr="00F442A2">
              <w:t>May be present. If present will contain one or more RegistryError elements with warning severity, none with error severity.</w:t>
            </w:r>
          </w:p>
        </w:tc>
        <w:tc>
          <w:tcPr>
            <w:tcW w:w="3257" w:type="dxa"/>
          </w:tcPr>
          <w:p w14:paraId="6D5A98D5" w14:textId="77777777" w:rsidR="00E07DB3" w:rsidRPr="00F442A2" w:rsidRDefault="00E07DB3" w:rsidP="00F431B4">
            <w:pPr>
              <w:pStyle w:val="TableEntry"/>
            </w:pPr>
            <w:r w:rsidRPr="00F442A2">
              <w:t>All metadata defined in this volume, and documents were successfully registered. Extra metadata may or may not be saved, based on the presence of the XDSExtraMetadataNotSaved warning.</w:t>
            </w:r>
          </w:p>
        </w:tc>
      </w:tr>
      <w:tr w:rsidR="00E07DB3" w:rsidRPr="00F442A2" w14:paraId="54A78BA4" w14:textId="77777777" w:rsidTr="00BD5664">
        <w:tc>
          <w:tcPr>
            <w:tcW w:w="3150" w:type="dxa"/>
          </w:tcPr>
          <w:p w14:paraId="486432CC"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urn:oasis:names:tc:ebxml-regrep:ResponseStatusType:Failure</w:t>
            </w:r>
          </w:p>
        </w:tc>
        <w:tc>
          <w:tcPr>
            <w:tcW w:w="2970" w:type="dxa"/>
          </w:tcPr>
          <w:p w14:paraId="46FD86E3" w14:textId="77777777" w:rsidR="00E07DB3" w:rsidRPr="00F442A2" w:rsidRDefault="00E07DB3" w:rsidP="00F431B4">
            <w:pPr>
              <w:pStyle w:val="TableEntry"/>
            </w:pPr>
            <w:r w:rsidRPr="00F442A2">
              <w:t xml:space="preserve">Present, contains one or more RegistryError elements. At least one has error severity others may have warning severity. </w:t>
            </w:r>
          </w:p>
        </w:tc>
        <w:tc>
          <w:tcPr>
            <w:tcW w:w="3257" w:type="dxa"/>
          </w:tcPr>
          <w:p w14:paraId="072C96F3" w14:textId="77777777" w:rsidR="00E07DB3" w:rsidRPr="00F442A2" w:rsidRDefault="00E07DB3" w:rsidP="00F431B4">
            <w:pPr>
              <w:pStyle w:val="TableEntry"/>
            </w:pPr>
            <w:r w:rsidRPr="00F442A2">
              <w:t>Metadata and documents not stored</w:t>
            </w:r>
          </w:p>
        </w:tc>
      </w:tr>
    </w:tbl>
    <w:p w14:paraId="684765EA" w14:textId="77777777" w:rsidR="00E07DB3" w:rsidRPr="00F442A2" w:rsidRDefault="00E07DB3" w:rsidP="000766F4">
      <w:pPr>
        <w:pStyle w:val="TableTitle"/>
      </w:pPr>
      <w:r w:rsidRPr="00F442A2">
        <w:t xml:space="preserve">Table </w:t>
      </w:r>
      <w:r w:rsidR="009A0FBD" w:rsidRPr="00F442A2">
        <w:t>4.2.4.2-2</w:t>
      </w:r>
      <w:r w:rsidRPr="00F442A2">
        <w:t>: [ITI-42] Register Document Set-b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3150"/>
        <w:gridCol w:w="2970"/>
        <w:gridCol w:w="3257"/>
      </w:tblGrid>
      <w:tr w:rsidR="00E07DB3" w:rsidRPr="00F442A2" w14:paraId="7795ACE2" w14:textId="77777777" w:rsidTr="00BD5664">
        <w:trPr>
          <w:tblHeader/>
        </w:trPr>
        <w:tc>
          <w:tcPr>
            <w:tcW w:w="3150" w:type="dxa"/>
            <w:shd w:val="clear" w:color="auto" w:fill="D9D9D9"/>
          </w:tcPr>
          <w:p w14:paraId="161DB2C7" w14:textId="77777777" w:rsidR="00E07DB3" w:rsidRPr="00F442A2" w:rsidRDefault="00E07DB3" w:rsidP="00F431B4">
            <w:pPr>
              <w:pStyle w:val="TableEntryHeader"/>
              <w:rPr>
                <w:noProof w:val="0"/>
              </w:rPr>
            </w:pPr>
            <w:r w:rsidRPr="00F442A2">
              <w:rPr>
                <w:noProof w:val="0"/>
              </w:rPr>
              <w:t>RegistryResponse status</w:t>
            </w:r>
          </w:p>
        </w:tc>
        <w:tc>
          <w:tcPr>
            <w:tcW w:w="2970" w:type="dxa"/>
            <w:shd w:val="clear" w:color="auto" w:fill="D9D9D9"/>
          </w:tcPr>
          <w:p w14:paraId="0C603DEF" w14:textId="77777777" w:rsidR="00E07DB3" w:rsidRPr="00F442A2" w:rsidRDefault="00E07DB3" w:rsidP="00F431B4">
            <w:pPr>
              <w:pStyle w:val="TableEntryHeader"/>
              <w:rPr>
                <w:noProof w:val="0"/>
              </w:rPr>
            </w:pPr>
            <w:r w:rsidRPr="00F442A2">
              <w:rPr>
                <w:noProof w:val="0"/>
              </w:rPr>
              <w:t>RegistryErrorList element</w:t>
            </w:r>
          </w:p>
        </w:tc>
        <w:tc>
          <w:tcPr>
            <w:tcW w:w="3257" w:type="dxa"/>
            <w:shd w:val="clear" w:color="auto" w:fill="D9D9D9"/>
          </w:tcPr>
          <w:p w14:paraId="6334B1CB" w14:textId="77777777" w:rsidR="00E07DB3" w:rsidRPr="00F442A2" w:rsidRDefault="00E07DB3" w:rsidP="00F431B4">
            <w:pPr>
              <w:pStyle w:val="TableEntryHeader"/>
              <w:rPr>
                <w:noProof w:val="0"/>
              </w:rPr>
            </w:pPr>
            <w:r w:rsidRPr="00F442A2">
              <w:rPr>
                <w:noProof w:val="0"/>
              </w:rPr>
              <w:t>Result</w:t>
            </w:r>
          </w:p>
        </w:tc>
      </w:tr>
      <w:tr w:rsidR="00E07DB3" w:rsidRPr="00F442A2" w14:paraId="21F90992" w14:textId="77777777" w:rsidTr="00BD5664">
        <w:tc>
          <w:tcPr>
            <w:tcW w:w="3150" w:type="dxa"/>
          </w:tcPr>
          <w:p w14:paraId="441648C5"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urn:oasis:names:tc:ebxml-regrep:ResponseStatusType:Success</w:t>
            </w:r>
          </w:p>
        </w:tc>
        <w:tc>
          <w:tcPr>
            <w:tcW w:w="2970" w:type="dxa"/>
          </w:tcPr>
          <w:p w14:paraId="25F29259" w14:textId="77777777" w:rsidR="00E07DB3" w:rsidRPr="00F442A2" w:rsidRDefault="00E07DB3" w:rsidP="00F431B4">
            <w:pPr>
              <w:pStyle w:val="TableEntry"/>
            </w:pPr>
            <w:r w:rsidRPr="00F442A2">
              <w:t>May be present. If present will contain one or more RegistryError elements with warning severity, none with error severity</w:t>
            </w:r>
          </w:p>
        </w:tc>
        <w:tc>
          <w:tcPr>
            <w:tcW w:w="3257" w:type="dxa"/>
          </w:tcPr>
          <w:p w14:paraId="65E51F92" w14:textId="77777777" w:rsidR="00E07DB3" w:rsidRPr="00F442A2" w:rsidRDefault="00E07DB3" w:rsidP="00F431B4">
            <w:pPr>
              <w:pStyle w:val="TableEntry"/>
            </w:pPr>
            <w:r w:rsidRPr="00F442A2">
              <w:t>All metadata defined in this volume was successfully registered Extra metadata may or may not be saved, based on the presence of the XDSExtraMetadataNotSaved warning.</w:t>
            </w:r>
          </w:p>
        </w:tc>
      </w:tr>
      <w:tr w:rsidR="00E07DB3" w:rsidRPr="00F442A2" w14:paraId="596457F4" w14:textId="77777777" w:rsidTr="00BD5664">
        <w:tc>
          <w:tcPr>
            <w:tcW w:w="3150" w:type="dxa"/>
          </w:tcPr>
          <w:p w14:paraId="69F0DE3C"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urn:oasis:names:tc:ebxml-regrep:ResponseStatusType:Failure</w:t>
            </w:r>
          </w:p>
        </w:tc>
        <w:tc>
          <w:tcPr>
            <w:tcW w:w="2970" w:type="dxa"/>
          </w:tcPr>
          <w:p w14:paraId="588A867A" w14:textId="77777777" w:rsidR="00E07DB3" w:rsidRPr="00F442A2" w:rsidRDefault="00E07DB3" w:rsidP="00F431B4">
            <w:pPr>
              <w:pStyle w:val="TableEntry"/>
            </w:pPr>
            <w:r w:rsidRPr="00F442A2">
              <w:t xml:space="preserve">Present, contains one or more RegistryError elements. At least one has error severity, others may have warning severity. </w:t>
            </w:r>
          </w:p>
        </w:tc>
        <w:tc>
          <w:tcPr>
            <w:tcW w:w="3257" w:type="dxa"/>
          </w:tcPr>
          <w:p w14:paraId="5555D8A0" w14:textId="77777777" w:rsidR="00E07DB3" w:rsidRPr="00F442A2" w:rsidRDefault="00E07DB3" w:rsidP="00F431B4">
            <w:pPr>
              <w:pStyle w:val="TableEntry"/>
            </w:pPr>
            <w:r w:rsidRPr="00F442A2">
              <w:t>Metadata not stored</w:t>
            </w:r>
          </w:p>
        </w:tc>
      </w:tr>
    </w:tbl>
    <w:p w14:paraId="7DF4BB4F" w14:textId="77777777" w:rsidR="00E07DB3" w:rsidRPr="00F442A2" w:rsidRDefault="00E07DB3" w:rsidP="000766F4">
      <w:pPr>
        <w:pStyle w:val="TableTitle"/>
      </w:pPr>
      <w:r w:rsidRPr="00F442A2">
        <w:t xml:space="preserve">Table </w:t>
      </w:r>
      <w:r w:rsidR="009A0FBD" w:rsidRPr="00F442A2">
        <w:t>4.2.4.2-3</w:t>
      </w:r>
      <w:r w:rsidRPr="00F442A2">
        <w:t>: [ITI-18] Stored Query and [ITI-38] Cross Gateway Query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30"/>
        <w:gridCol w:w="2970"/>
        <w:gridCol w:w="2177"/>
      </w:tblGrid>
      <w:tr w:rsidR="00E07DB3" w:rsidRPr="00F442A2" w14:paraId="0E34F62D" w14:textId="77777777" w:rsidTr="00BD5664">
        <w:trPr>
          <w:tblHeader/>
        </w:trPr>
        <w:tc>
          <w:tcPr>
            <w:tcW w:w="4230" w:type="dxa"/>
            <w:shd w:val="clear" w:color="auto" w:fill="D9D9D9"/>
          </w:tcPr>
          <w:p w14:paraId="30C2CFF1" w14:textId="77777777" w:rsidR="00E07DB3" w:rsidRPr="00F442A2" w:rsidRDefault="00E07DB3" w:rsidP="00F431B4">
            <w:pPr>
              <w:pStyle w:val="TableEntryHeader"/>
              <w:rPr>
                <w:noProof w:val="0"/>
              </w:rPr>
            </w:pPr>
            <w:r w:rsidRPr="00F442A2">
              <w:rPr>
                <w:noProof w:val="0"/>
              </w:rPr>
              <w:t>AdhocQueryResponse status</w:t>
            </w:r>
          </w:p>
        </w:tc>
        <w:tc>
          <w:tcPr>
            <w:tcW w:w="2970" w:type="dxa"/>
            <w:shd w:val="clear" w:color="auto" w:fill="D9D9D9"/>
          </w:tcPr>
          <w:p w14:paraId="3CB02F56" w14:textId="77777777" w:rsidR="00E07DB3" w:rsidRPr="00F442A2" w:rsidRDefault="00E07DB3" w:rsidP="00F431B4">
            <w:pPr>
              <w:pStyle w:val="TableEntryHeader"/>
              <w:rPr>
                <w:noProof w:val="0"/>
              </w:rPr>
            </w:pPr>
            <w:r w:rsidRPr="00F442A2">
              <w:rPr>
                <w:noProof w:val="0"/>
              </w:rPr>
              <w:t>RegistryErrorList element</w:t>
            </w:r>
          </w:p>
        </w:tc>
        <w:tc>
          <w:tcPr>
            <w:tcW w:w="2177" w:type="dxa"/>
            <w:shd w:val="clear" w:color="auto" w:fill="D9D9D9"/>
          </w:tcPr>
          <w:p w14:paraId="4E14C777" w14:textId="77777777" w:rsidR="00E07DB3" w:rsidRPr="00F442A2" w:rsidRDefault="00E07DB3" w:rsidP="00F431B4">
            <w:pPr>
              <w:pStyle w:val="TableEntryHeader"/>
              <w:rPr>
                <w:noProof w:val="0"/>
              </w:rPr>
            </w:pPr>
            <w:r w:rsidRPr="00F442A2">
              <w:rPr>
                <w:noProof w:val="0"/>
              </w:rPr>
              <w:t>Result</w:t>
            </w:r>
          </w:p>
        </w:tc>
      </w:tr>
      <w:tr w:rsidR="00E07DB3" w:rsidRPr="00F442A2" w14:paraId="2CC5F635" w14:textId="77777777" w:rsidTr="00BD5664">
        <w:tc>
          <w:tcPr>
            <w:tcW w:w="4230" w:type="dxa"/>
          </w:tcPr>
          <w:p w14:paraId="20D4DCF0"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 xml:space="preserve">urn:oasis:names:tc:ebxml-regrep:ResponseStatusType:Success </w:t>
            </w:r>
          </w:p>
        </w:tc>
        <w:tc>
          <w:tcPr>
            <w:tcW w:w="2970" w:type="dxa"/>
          </w:tcPr>
          <w:p w14:paraId="212CACB2" w14:textId="77777777" w:rsidR="00E07DB3" w:rsidRPr="00F442A2" w:rsidRDefault="00E07DB3" w:rsidP="00F431B4">
            <w:pPr>
              <w:pStyle w:val="TableEntry"/>
            </w:pPr>
            <w:r w:rsidRPr="00F442A2">
              <w:t xml:space="preserve">May be present. If present will contain one or more RegistryError elements with warning severity; none with error severity </w:t>
            </w:r>
          </w:p>
        </w:tc>
        <w:tc>
          <w:tcPr>
            <w:tcW w:w="2177" w:type="dxa"/>
          </w:tcPr>
          <w:p w14:paraId="49E9E368" w14:textId="77777777" w:rsidR="00E07DB3" w:rsidRPr="00F442A2" w:rsidRDefault="00E07DB3" w:rsidP="00F431B4">
            <w:pPr>
              <w:pStyle w:val="TableEntry"/>
            </w:pPr>
            <w:r w:rsidRPr="00F442A2">
              <w:t>Results shall be returned. Results may contain zero or more entries.</w:t>
            </w:r>
          </w:p>
        </w:tc>
      </w:tr>
      <w:tr w:rsidR="00E07DB3" w:rsidRPr="00F442A2" w14:paraId="3BBE8C42" w14:textId="77777777" w:rsidTr="00BD5664">
        <w:tc>
          <w:tcPr>
            <w:tcW w:w="4230" w:type="dxa"/>
          </w:tcPr>
          <w:p w14:paraId="41831889"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urn:ihe:iti:2007:ResponseStatusType:PartialSuccess</w:t>
            </w:r>
          </w:p>
        </w:tc>
        <w:tc>
          <w:tcPr>
            <w:tcW w:w="2970" w:type="dxa"/>
          </w:tcPr>
          <w:p w14:paraId="5D510BF8" w14:textId="77777777" w:rsidR="00E07DB3" w:rsidRPr="00F442A2" w:rsidRDefault="00E07DB3" w:rsidP="00F431B4">
            <w:pPr>
              <w:pStyle w:val="TableEntry"/>
            </w:pPr>
            <w:r w:rsidRPr="00F442A2">
              <w:t>Present, contains one or more RegistryError elements. At least one has error severity; others may have warning severity.</w:t>
            </w:r>
          </w:p>
        </w:tc>
        <w:tc>
          <w:tcPr>
            <w:tcW w:w="2177" w:type="dxa"/>
          </w:tcPr>
          <w:p w14:paraId="09451EE2" w14:textId="77777777" w:rsidR="00E07DB3" w:rsidRPr="00F442A2" w:rsidRDefault="00E07DB3" w:rsidP="00F431B4">
            <w:pPr>
              <w:pStyle w:val="TableEntry"/>
            </w:pPr>
            <w:r w:rsidRPr="00F442A2">
              <w:t>Results shall be returned. Results may contain zero or more entries.</w:t>
            </w:r>
          </w:p>
        </w:tc>
      </w:tr>
      <w:tr w:rsidR="00E07DB3" w:rsidRPr="00F442A2" w14:paraId="4AD8AC5E" w14:textId="77777777" w:rsidTr="00BD5664">
        <w:tc>
          <w:tcPr>
            <w:tcW w:w="4230" w:type="dxa"/>
          </w:tcPr>
          <w:p w14:paraId="181796BF"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urn:oasis:names:tc:ebxml-regrep:ResponseStatusType:Failure</w:t>
            </w:r>
          </w:p>
        </w:tc>
        <w:tc>
          <w:tcPr>
            <w:tcW w:w="2970" w:type="dxa"/>
          </w:tcPr>
          <w:p w14:paraId="5BFEDDE6" w14:textId="77777777" w:rsidR="00E07DB3" w:rsidRPr="00F442A2" w:rsidRDefault="00E07DB3" w:rsidP="00F431B4">
            <w:pPr>
              <w:pStyle w:val="TableEntry"/>
            </w:pPr>
            <w:r w:rsidRPr="00F442A2">
              <w:t xml:space="preserve">Present, contains one or more RegistryError elements. At least one has error severity; others may have warning severity. </w:t>
            </w:r>
          </w:p>
        </w:tc>
        <w:tc>
          <w:tcPr>
            <w:tcW w:w="2177" w:type="dxa"/>
          </w:tcPr>
          <w:p w14:paraId="5B93A974" w14:textId="77777777" w:rsidR="00E07DB3" w:rsidRPr="00F442A2" w:rsidRDefault="00E07DB3" w:rsidP="00F431B4">
            <w:pPr>
              <w:pStyle w:val="TableEntry"/>
            </w:pPr>
            <w:r w:rsidRPr="00F442A2">
              <w:t>Results not returned</w:t>
            </w:r>
          </w:p>
        </w:tc>
      </w:tr>
    </w:tbl>
    <w:p w14:paraId="75597B32" w14:textId="77777777" w:rsidR="00E07DB3" w:rsidRPr="00F442A2" w:rsidRDefault="00E07DB3">
      <w:pPr>
        <w:pStyle w:val="TableTitle"/>
      </w:pPr>
      <w:bookmarkStart w:id="1423" w:name="_Ref353146490"/>
      <w:r w:rsidRPr="00F442A2">
        <w:t xml:space="preserve">Table </w:t>
      </w:r>
      <w:bookmarkEnd w:id="1423"/>
      <w:r w:rsidR="009A0FBD" w:rsidRPr="00F442A2">
        <w:t>4.2.4.2-4</w:t>
      </w:r>
      <w:r w:rsidRPr="00F442A2">
        <w:t>: [ITI-43] Retrieve Document Set and [ITI-39] Cross Gateway Retrieve Responses</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4230"/>
        <w:gridCol w:w="2970"/>
        <w:gridCol w:w="2165"/>
      </w:tblGrid>
      <w:tr w:rsidR="00E07DB3" w:rsidRPr="00F442A2" w14:paraId="4EB9750B" w14:textId="77777777" w:rsidTr="00BD5664">
        <w:tc>
          <w:tcPr>
            <w:tcW w:w="4230" w:type="dxa"/>
            <w:shd w:val="clear" w:color="auto" w:fill="D9D9D9"/>
          </w:tcPr>
          <w:p w14:paraId="04D82055" w14:textId="77777777" w:rsidR="00E07DB3" w:rsidRPr="00F442A2" w:rsidRDefault="00E07DB3" w:rsidP="00F431B4">
            <w:pPr>
              <w:pStyle w:val="TableEntryHeader"/>
              <w:rPr>
                <w:noProof w:val="0"/>
              </w:rPr>
            </w:pPr>
            <w:r w:rsidRPr="00F442A2">
              <w:rPr>
                <w:noProof w:val="0"/>
              </w:rPr>
              <w:t>Registry Response status</w:t>
            </w:r>
          </w:p>
        </w:tc>
        <w:tc>
          <w:tcPr>
            <w:tcW w:w="2970" w:type="dxa"/>
            <w:shd w:val="clear" w:color="auto" w:fill="D9D9D9"/>
          </w:tcPr>
          <w:p w14:paraId="725D1765" w14:textId="77777777" w:rsidR="00E07DB3" w:rsidRPr="00F442A2" w:rsidRDefault="00E07DB3" w:rsidP="00F431B4">
            <w:pPr>
              <w:pStyle w:val="TableEntryHeader"/>
              <w:rPr>
                <w:noProof w:val="0"/>
              </w:rPr>
            </w:pPr>
            <w:r w:rsidRPr="00F442A2">
              <w:rPr>
                <w:noProof w:val="0"/>
              </w:rPr>
              <w:t>RegistryErrorList element</w:t>
            </w:r>
          </w:p>
        </w:tc>
        <w:tc>
          <w:tcPr>
            <w:tcW w:w="2165" w:type="dxa"/>
            <w:shd w:val="clear" w:color="auto" w:fill="D9D9D9"/>
          </w:tcPr>
          <w:p w14:paraId="78577892" w14:textId="77777777" w:rsidR="00E07DB3" w:rsidRPr="00F442A2" w:rsidRDefault="00E07DB3" w:rsidP="00F431B4">
            <w:pPr>
              <w:pStyle w:val="TableEntryHeader"/>
              <w:rPr>
                <w:noProof w:val="0"/>
              </w:rPr>
            </w:pPr>
            <w:r w:rsidRPr="00F442A2">
              <w:rPr>
                <w:noProof w:val="0"/>
              </w:rPr>
              <w:t>Result</w:t>
            </w:r>
          </w:p>
        </w:tc>
      </w:tr>
      <w:tr w:rsidR="00E07DB3" w:rsidRPr="00F442A2" w14:paraId="2C656FDB" w14:textId="77777777" w:rsidTr="00BD5664">
        <w:tc>
          <w:tcPr>
            <w:tcW w:w="4230" w:type="dxa"/>
          </w:tcPr>
          <w:p w14:paraId="3BCC1883"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 xml:space="preserve">urn:oasis:names:tc:ebxml-regrep:ResponseStatusType:Success </w:t>
            </w:r>
          </w:p>
        </w:tc>
        <w:tc>
          <w:tcPr>
            <w:tcW w:w="2970" w:type="dxa"/>
          </w:tcPr>
          <w:p w14:paraId="1FD53A8D" w14:textId="77777777" w:rsidR="00E07DB3" w:rsidRPr="00F442A2" w:rsidRDefault="00E07DB3" w:rsidP="00F431B4">
            <w:pPr>
              <w:pStyle w:val="TableEntry"/>
            </w:pPr>
            <w:r w:rsidRPr="00F442A2">
              <w:t xml:space="preserve">May be present. If present will contain one or more RegistryError elements with warning severity; none with error severity  </w:t>
            </w:r>
          </w:p>
        </w:tc>
        <w:tc>
          <w:tcPr>
            <w:tcW w:w="2165" w:type="dxa"/>
          </w:tcPr>
          <w:p w14:paraId="5233E859" w14:textId="77777777" w:rsidR="00E07DB3" w:rsidRPr="00F442A2" w:rsidRDefault="00E07DB3" w:rsidP="00F431B4">
            <w:pPr>
              <w:pStyle w:val="TableEntry"/>
            </w:pPr>
            <w:r w:rsidRPr="00F442A2">
              <w:t>All documents were successfully retrieved</w:t>
            </w:r>
          </w:p>
        </w:tc>
      </w:tr>
      <w:tr w:rsidR="00E07DB3" w:rsidRPr="00F442A2" w14:paraId="0E47BCAA" w14:textId="77777777" w:rsidTr="00BD5664">
        <w:tc>
          <w:tcPr>
            <w:tcW w:w="4230" w:type="dxa"/>
          </w:tcPr>
          <w:p w14:paraId="4A80F003"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urn:ihe:iti:2007:ResponseStatusType:PartialSuccess</w:t>
            </w:r>
          </w:p>
        </w:tc>
        <w:tc>
          <w:tcPr>
            <w:tcW w:w="2970" w:type="dxa"/>
          </w:tcPr>
          <w:p w14:paraId="4F84798E" w14:textId="77777777" w:rsidR="00E07DB3" w:rsidRPr="00F442A2" w:rsidRDefault="00E07DB3" w:rsidP="00F431B4">
            <w:pPr>
              <w:pStyle w:val="TableEntry"/>
            </w:pPr>
            <w:r w:rsidRPr="00F442A2">
              <w:t>Present, contains one or more RegistryError elements. At least one has error severity; others may have warning severity.</w:t>
            </w:r>
          </w:p>
        </w:tc>
        <w:tc>
          <w:tcPr>
            <w:tcW w:w="2165" w:type="dxa"/>
          </w:tcPr>
          <w:p w14:paraId="28382DF4" w14:textId="77777777" w:rsidR="00E07DB3" w:rsidRPr="00F442A2" w:rsidRDefault="00E07DB3" w:rsidP="00F431B4">
            <w:pPr>
              <w:pStyle w:val="TableEntry"/>
            </w:pPr>
            <w:r w:rsidRPr="00F442A2">
              <w:t xml:space="preserve">Some documents were successfully retrieved </w:t>
            </w:r>
          </w:p>
        </w:tc>
      </w:tr>
      <w:tr w:rsidR="00E07DB3" w:rsidRPr="00F442A2" w14:paraId="024A9448" w14:textId="77777777" w:rsidTr="00BD5664">
        <w:tc>
          <w:tcPr>
            <w:tcW w:w="4230" w:type="dxa"/>
          </w:tcPr>
          <w:p w14:paraId="711D831F" w14:textId="77777777" w:rsidR="00E07DB3" w:rsidRPr="00F442A2" w:rsidRDefault="00E07DB3" w:rsidP="00F431B4">
            <w:pPr>
              <w:pStyle w:val="TableEntry"/>
              <w:rPr>
                <w:rFonts w:ascii="Courier New" w:hAnsi="Courier New" w:cs="Courier New"/>
              </w:rPr>
            </w:pPr>
            <w:r w:rsidRPr="00F442A2">
              <w:rPr>
                <w:rFonts w:ascii="Courier New" w:hAnsi="Courier New" w:cs="Courier New"/>
              </w:rPr>
              <w:t>urn:oasis:names:tc:ebxml-regrep:ResponseStatusType:Failure</w:t>
            </w:r>
          </w:p>
        </w:tc>
        <w:tc>
          <w:tcPr>
            <w:tcW w:w="2970" w:type="dxa"/>
          </w:tcPr>
          <w:p w14:paraId="143C3367" w14:textId="77777777" w:rsidR="00E07DB3" w:rsidRPr="00F442A2" w:rsidRDefault="00E07DB3" w:rsidP="00F431B4">
            <w:pPr>
              <w:pStyle w:val="TableEntry"/>
            </w:pPr>
            <w:r w:rsidRPr="00F442A2">
              <w:t xml:space="preserve">Present, contains one or more RegistryError elements. At least one has error severity; others may have warning severity. </w:t>
            </w:r>
          </w:p>
        </w:tc>
        <w:tc>
          <w:tcPr>
            <w:tcW w:w="2165" w:type="dxa"/>
          </w:tcPr>
          <w:p w14:paraId="648CA2B3" w14:textId="77777777" w:rsidR="00E07DB3" w:rsidRPr="00F442A2" w:rsidRDefault="00E07DB3" w:rsidP="00F431B4">
            <w:pPr>
              <w:pStyle w:val="TableEntry"/>
            </w:pPr>
            <w:r w:rsidRPr="00F442A2">
              <w:t>No documents were successfully retrieved</w:t>
            </w:r>
          </w:p>
        </w:tc>
      </w:tr>
    </w:tbl>
    <w:p w14:paraId="02274D2D" w14:textId="77777777" w:rsidR="001202EB" w:rsidRPr="00F442A2" w:rsidRDefault="001202EB" w:rsidP="00526BF4">
      <w:pPr>
        <w:pStyle w:val="BodyText"/>
      </w:pPr>
      <w:bookmarkStart w:id="1424" w:name="_Toc355941962"/>
      <w:bookmarkStart w:id="1425" w:name="_Toc355944545"/>
      <w:bookmarkStart w:id="1426" w:name="_Toc355947465"/>
      <w:bookmarkStart w:id="1427" w:name="_Toc355948588"/>
      <w:bookmarkStart w:id="1428" w:name="_Toc356293544"/>
      <w:bookmarkStart w:id="1429" w:name="_Toc357585836"/>
      <w:bookmarkStart w:id="1430" w:name="_Toc352575143"/>
      <w:bookmarkStart w:id="1431" w:name="_Ref352938351"/>
      <w:bookmarkStart w:id="1432" w:name="_Ref352939393"/>
      <w:bookmarkStart w:id="1433" w:name="_Toc364252899"/>
      <w:bookmarkStart w:id="1434" w:name="_Toc367877028"/>
      <w:bookmarkEnd w:id="1424"/>
      <w:bookmarkEnd w:id="1425"/>
      <w:bookmarkEnd w:id="1426"/>
      <w:bookmarkEnd w:id="1427"/>
      <w:bookmarkEnd w:id="1428"/>
      <w:bookmarkEnd w:id="1429"/>
    </w:p>
    <w:p w14:paraId="38C8619C" w14:textId="77777777" w:rsidR="00E07DB3" w:rsidRPr="00F442A2" w:rsidRDefault="00E07DB3" w:rsidP="009E7736">
      <w:pPr>
        <w:pStyle w:val="Heading3"/>
        <w:numPr>
          <w:ilvl w:val="2"/>
          <w:numId w:val="5"/>
        </w:numPr>
        <w:tabs>
          <w:tab w:val="clear" w:pos="720"/>
        </w:tabs>
        <w:suppressAutoHyphens w:val="0"/>
      </w:pPr>
      <w:bookmarkStart w:id="1435" w:name="_Toc518658187"/>
      <w:r w:rsidRPr="00F442A2">
        <w:t>Metadata Vocabulary</w:t>
      </w:r>
      <w:bookmarkEnd w:id="1430"/>
      <w:bookmarkEnd w:id="1431"/>
      <w:bookmarkEnd w:id="1432"/>
      <w:bookmarkEnd w:id="1433"/>
      <w:bookmarkEnd w:id="1434"/>
      <w:bookmarkEnd w:id="1435"/>
    </w:p>
    <w:p w14:paraId="7A55793A" w14:textId="5EB6283A" w:rsidR="00E07DB3" w:rsidRPr="00F442A2" w:rsidRDefault="00E07DB3" w:rsidP="00E07DB3">
      <w:pPr>
        <w:pStyle w:val="BodyText"/>
        <w:rPr>
          <w:rFonts w:eastAsia="Arial"/>
        </w:rPr>
      </w:pPr>
      <w:r w:rsidRPr="00F442A2">
        <w:t xml:space="preserve">The UUIDs in the following tables shall be used in constructing and interpreting </w:t>
      </w:r>
      <w:r w:rsidR="00DB6F7B" w:rsidRPr="00F442A2">
        <w:t>Document Sharing</w:t>
      </w:r>
      <w:r w:rsidRPr="00F442A2">
        <w:t xml:space="preserve"> metadata. </w:t>
      </w:r>
    </w:p>
    <w:p w14:paraId="3C189D48" w14:textId="77777777" w:rsidR="00E07DB3" w:rsidRPr="00F442A2" w:rsidRDefault="00E07DB3" w:rsidP="009E7736">
      <w:pPr>
        <w:pStyle w:val="Heading4"/>
        <w:numPr>
          <w:ilvl w:val="3"/>
          <w:numId w:val="5"/>
        </w:numPr>
        <w:tabs>
          <w:tab w:val="clear" w:pos="1980"/>
        </w:tabs>
        <w:suppressAutoHyphens w:val="0"/>
        <w:ind w:left="1008" w:hanging="1008"/>
      </w:pPr>
      <w:bookmarkStart w:id="1436" w:name="_Toc352575144"/>
      <w:bookmarkStart w:id="1437" w:name="_Toc364252900"/>
      <w:bookmarkStart w:id="1438" w:name="_Toc367877029"/>
      <w:r w:rsidRPr="00F442A2">
        <w:t>Submission Set Object UUIDs</w:t>
      </w:r>
      <w:bookmarkEnd w:id="1436"/>
      <w:bookmarkEnd w:id="1437"/>
      <w:bookmarkEnd w:id="143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44"/>
        <w:gridCol w:w="3204"/>
      </w:tblGrid>
      <w:tr w:rsidR="00E07DB3" w:rsidRPr="00F442A2" w14:paraId="7AC1FC86" w14:textId="77777777" w:rsidTr="00BD5664">
        <w:trPr>
          <w:cantSplit/>
          <w:tblHeader/>
          <w:jc w:val="center"/>
        </w:trPr>
        <w:tc>
          <w:tcPr>
            <w:tcW w:w="5544" w:type="dxa"/>
            <w:shd w:val="clear" w:color="auto" w:fill="D9D9D9"/>
            <w:vAlign w:val="center"/>
          </w:tcPr>
          <w:p w14:paraId="1756ACB3" w14:textId="77777777" w:rsidR="00E07DB3" w:rsidRPr="00F442A2" w:rsidRDefault="00E07DB3" w:rsidP="00F431B4">
            <w:pPr>
              <w:pStyle w:val="TableEntryHeader"/>
              <w:rPr>
                <w:rFonts w:eastAsia="Helvetica"/>
                <w:noProof w:val="0"/>
              </w:rPr>
            </w:pPr>
            <w:r w:rsidRPr="00F442A2">
              <w:rPr>
                <w:rFonts w:eastAsia="Helvetica"/>
                <w:noProof w:val="0"/>
              </w:rPr>
              <w:t>UUID</w:t>
            </w:r>
          </w:p>
        </w:tc>
        <w:tc>
          <w:tcPr>
            <w:tcW w:w="3204" w:type="dxa"/>
            <w:shd w:val="clear" w:color="auto" w:fill="D9D9D9"/>
            <w:vAlign w:val="center"/>
          </w:tcPr>
          <w:p w14:paraId="732C04D3" w14:textId="77777777" w:rsidR="00E07DB3" w:rsidRPr="00F442A2" w:rsidRDefault="00E07DB3" w:rsidP="00F431B4">
            <w:pPr>
              <w:pStyle w:val="TableEntryHeader"/>
              <w:rPr>
                <w:rFonts w:eastAsia="Helvetica"/>
                <w:noProof w:val="0"/>
              </w:rPr>
            </w:pPr>
            <w:r w:rsidRPr="00F442A2">
              <w:rPr>
                <w:rFonts w:eastAsia="Helvetica"/>
                <w:noProof w:val="0"/>
              </w:rPr>
              <w:t>Use/meaning</w:t>
            </w:r>
          </w:p>
        </w:tc>
      </w:tr>
      <w:tr w:rsidR="00E07DB3" w:rsidRPr="00F442A2" w14:paraId="40A79F4A" w14:textId="77777777" w:rsidTr="00BD5664">
        <w:trPr>
          <w:jc w:val="center"/>
        </w:trPr>
        <w:tc>
          <w:tcPr>
            <w:tcW w:w="5544" w:type="dxa"/>
            <w:vAlign w:val="center"/>
          </w:tcPr>
          <w:p w14:paraId="7F0193D7"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urn:uuid:a54d6aa5-d40d-43f9-88c5-b4633d873bdd</w:t>
            </w:r>
          </w:p>
        </w:tc>
        <w:tc>
          <w:tcPr>
            <w:tcW w:w="3204" w:type="dxa"/>
            <w:vAlign w:val="center"/>
          </w:tcPr>
          <w:p w14:paraId="7A91A659" w14:textId="77777777" w:rsidR="00E07DB3" w:rsidRPr="00F442A2" w:rsidRDefault="00E07DB3" w:rsidP="00F431B4">
            <w:pPr>
              <w:pStyle w:val="TableEntry"/>
              <w:rPr>
                <w:rFonts w:eastAsia="Helvetica"/>
              </w:rPr>
            </w:pPr>
            <w:r w:rsidRPr="00F442A2">
              <w:rPr>
                <w:rFonts w:eastAsia="Helvetica"/>
              </w:rPr>
              <w:t>SubmissionSet ClassificationNode</w:t>
            </w:r>
          </w:p>
        </w:tc>
      </w:tr>
      <w:tr w:rsidR="00E07DB3" w:rsidRPr="00F442A2" w14:paraId="2251F5FA" w14:textId="77777777" w:rsidTr="00BD5664">
        <w:trPr>
          <w:jc w:val="center"/>
        </w:trPr>
        <w:tc>
          <w:tcPr>
            <w:tcW w:w="5544" w:type="dxa"/>
            <w:vAlign w:val="center"/>
          </w:tcPr>
          <w:p w14:paraId="7996B691" w14:textId="77777777" w:rsidR="00E07DB3" w:rsidRPr="005A199D" w:rsidRDefault="00E07DB3" w:rsidP="00F431B4">
            <w:pPr>
              <w:pStyle w:val="TableEntry"/>
              <w:suppressAutoHyphens/>
              <w:rPr>
                <w:rFonts w:ascii="Courier New" w:eastAsia="Helvetica" w:hAnsi="Courier New" w:cs="Courier New"/>
                <w:lang w:val="it-IT"/>
              </w:rPr>
            </w:pPr>
            <w:r w:rsidRPr="005A199D">
              <w:rPr>
                <w:rFonts w:ascii="Courier New" w:eastAsia="Helvetica" w:hAnsi="Courier New" w:cs="Courier New"/>
                <w:lang w:val="it-IT"/>
              </w:rPr>
              <w:t>urn:uuid:a7058bb9-b4e4-4307-ba5b-e3f0ab85e12d</w:t>
            </w:r>
          </w:p>
        </w:tc>
        <w:tc>
          <w:tcPr>
            <w:tcW w:w="3204" w:type="dxa"/>
            <w:vAlign w:val="center"/>
          </w:tcPr>
          <w:p w14:paraId="25E6CCF7" w14:textId="77777777" w:rsidR="00E07DB3" w:rsidRPr="00F442A2" w:rsidRDefault="00E07DB3" w:rsidP="00F431B4">
            <w:pPr>
              <w:pStyle w:val="TableEntry"/>
              <w:rPr>
                <w:rFonts w:eastAsia="Helvetica"/>
              </w:rPr>
            </w:pPr>
            <w:r w:rsidRPr="00F442A2">
              <w:rPr>
                <w:rFonts w:eastAsia="Helvetica"/>
              </w:rPr>
              <w:t>author External Classification Scheme</w:t>
            </w:r>
          </w:p>
        </w:tc>
      </w:tr>
      <w:tr w:rsidR="00E07DB3" w:rsidRPr="00F442A2" w14:paraId="79C821B7" w14:textId="77777777" w:rsidTr="00BD5664">
        <w:trPr>
          <w:jc w:val="center"/>
        </w:trPr>
        <w:tc>
          <w:tcPr>
            <w:tcW w:w="5544" w:type="dxa"/>
            <w:vAlign w:val="center"/>
          </w:tcPr>
          <w:p w14:paraId="3D562DEB"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urn:uuid:aa543740-bdda-424e-8c96-df4873be8500</w:t>
            </w:r>
          </w:p>
        </w:tc>
        <w:tc>
          <w:tcPr>
            <w:tcW w:w="3204" w:type="dxa"/>
            <w:vAlign w:val="center"/>
          </w:tcPr>
          <w:p w14:paraId="2E2C6FC2" w14:textId="77777777" w:rsidR="00E07DB3" w:rsidRPr="00F442A2" w:rsidRDefault="00E07DB3" w:rsidP="00F431B4">
            <w:pPr>
              <w:pStyle w:val="TableEntry"/>
              <w:rPr>
                <w:rFonts w:eastAsia="Helvetica"/>
              </w:rPr>
            </w:pPr>
            <w:r w:rsidRPr="00F442A2">
              <w:rPr>
                <w:rFonts w:eastAsia="Helvetica"/>
              </w:rPr>
              <w:t>contentTypeCode External Classification Scheme</w:t>
            </w:r>
          </w:p>
        </w:tc>
      </w:tr>
      <w:tr w:rsidR="00E07DB3" w:rsidRPr="00F442A2" w14:paraId="0D93DFF7" w14:textId="77777777" w:rsidTr="00BD5664">
        <w:trPr>
          <w:jc w:val="center"/>
        </w:trPr>
        <w:tc>
          <w:tcPr>
            <w:tcW w:w="5544" w:type="dxa"/>
            <w:vAlign w:val="center"/>
          </w:tcPr>
          <w:p w14:paraId="0DC26B2F"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urn:uuid:6b5aea1a-874d-4603-a4bc-96a0a7b38446</w:t>
            </w:r>
          </w:p>
        </w:tc>
        <w:tc>
          <w:tcPr>
            <w:tcW w:w="3204" w:type="dxa"/>
            <w:vAlign w:val="center"/>
          </w:tcPr>
          <w:p w14:paraId="7696ADBB" w14:textId="77777777" w:rsidR="00E07DB3" w:rsidRPr="00F442A2" w:rsidRDefault="00E07DB3" w:rsidP="00F431B4">
            <w:pPr>
              <w:pStyle w:val="TableEntry"/>
              <w:rPr>
                <w:rFonts w:eastAsia="Helvetica"/>
              </w:rPr>
            </w:pPr>
            <w:r w:rsidRPr="00F442A2">
              <w:rPr>
                <w:rFonts w:eastAsia="Helvetica"/>
              </w:rPr>
              <w:t>patientId External Identifier</w:t>
            </w:r>
          </w:p>
        </w:tc>
      </w:tr>
      <w:tr w:rsidR="00E07DB3" w:rsidRPr="00F442A2" w14:paraId="2F113572" w14:textId="77777777" w:rsidTr="00BD5664">
        <w:trPr>
          <w:jc w:val="center"/>
        </w:trPr>
        <w:tc>
          <w:tcPr>
            <w:tcW w:w="5544" w:type="dxa"/>
            <w:vAlign w:val="center"/>
          </w:tcPr>
          <w:p w14:paraId="7D03B21C" w14:textId="77777777" w:rsidR="00E07DB3" w:rsidRPr="005A199D" w:rsidRDefault="00E07DB3" w:rsidP="00F431B4">
            <w:pPr>
              <w:pStyle w:val="TableEntry"/>
              <w:suppressAutoHyphens/>
              <w:rPr>
                <w:rFonts w:ascii="Courier New" w:eastAsia="Helvetica" w:hAnsi="Courier New" w:cs="Courier New"/>
                <w:lang w:val="it-IT"/>
              </w:rPr>
            </w:pPr>
            <w:r w:rsidRPr="005A199D">
              <w:rPr>
                <w:rFonts w:ascii="Courier New" w:eastAsia="Helvetica" w:hAnsi="Courier New" w:cs="Courier New"/>
                <w:lang w:val="it-IT"/>
              </w:rPr>
              <w:t>urn:uuid:554ac39e-e3fe-47fe-b233-965d2a147832</w:t>
            </w:r>
          </w:p>
        </w:tc>
        <w:tc>
          <w:tcPr>
            <w:tcW w:w="3204" w:type="dxa"/>
            <w:vAlign w:val="center"/>
          </w:tcPr>
          <w:p w14:paraId="11D4E2E5" w14:textId="77777777" w:rsidR="00E07DB3" w:rsidRPr="00F442A2" w:rsidRDefault="00E07DB3" w:rsidP="00F431B4">
            <w:pPr>
              <w:pStyle w:val="TableEntry"/>
              <w:rPr>
                <w:rFonts w:eastAsia="Helvetica"/>
              </w:rPr>
            </w:pPr>
            <w:r w:rsidRPr="00F442A2">
              <w:rPr>
                <w:rFonts w:eastAsia="Helvetica"/>
              </w:rPr>
              <w:t>sourceId External Identifier</w:t>
            </w:r>
          </w:p>
        </w:tc>
      </w:tr>
      <w:tr w:rsidR="00E07DB3" w:rsidRPr="00F442A2" w14:paraId="5708AA94" w14:textId="77777777" w:rsidTr="00BD5664">
        <w:trPr>
          <w:jc w:val="center"/>
        </w:trPr>
        <w:tc>
          <w:tcPr>
            <w:tcW w:w="5544" w:type="dxa"/>
            <w:vAlign w:val="center"/>
          </w:tcPr>
          <w:p w14:paraId="423C307A" w14:textId="77777777" w:rsidR="00E07DB3" w:rsidRPr="005A199D" w:rsidRDefault="00E07DB3" w:rsidP="00F431B4">
            <w:pPr>
              <w:pStyle w:val="TableEntry"/>
              <w:suppressAutoHyphens/>
              <w:rPr>
                <w:rFonts w:ascii="Courier New" w:eastAsia="Helvetica" w:hAnsi="Courier New" w:cs="Courier New"/>
                <w:lang w:val="it-IT"/>
              </w:rPr>
            </w:pPr>
            <w:r w:rsidRPr="005A199D">
              <w:rPr>
                <w:rFonts w:ascii="Courier New" w:eastAsia="Helvetica" w:hAnsi="Courier New" w:cs="Courier New"/>
                <w:lang w:val="it-IT"/>
              </w:rPr>
              <w:t>urn:uuid:96fdda7c-d067-4183-912e-bf5ee74998a8</w:t>
            </w:r>
          </w:p>
        </w:tc>
        <w:tc>
          <w:tcPr>
            <w:tcW w:w="3204" w:type="dxa"/>
            <w:vAlign w:val="center"/>
          </w:tcPr>
          <w:p w14:paraId="1A1C9EE6" w14:textId="77777777" w:rsidR="00E07DB3" w:rsidRPr="00F442A2" w:rsidRDefault="00E07DB3" w:rsidP="00F431B4">
            <w:pPr>
              <w:pStyle w:val="TableEntry"/>
              <w:rPr>
                <w:rFonts w:eastAsia="Helvetica"/>
              </w:rPr>
            </w:pPr>
            <w:r w:rsidRPr="00F442A2">
              <w:rPr>
                <w:rFonts w:eastAsia="Helvetica"/>
              </w:rPr>
              <w:t>uniqueId External Identifier</w:t>
            </w:r>
          </w:p>
        </w:tc>
      </w:tr>
    </w:tbl>
    <w:p w14:paraId="0284E57B" w14:textId="77777777" w:rsidR="0064503F" w:rsidRPr="00F442A2" w:rsidRDefault="0064503F" w:rsidP="00526BF4">
      <w:pPr>
        <w:pStyle w:val="BodyText"/>
      </w:pPr>
      <w:bookmarkStart w:id="1439" w:name="_Toc352575145"/>
      <w:bookmarkStart w:id="1440" w:name="_Toc364252901"/>
      <w:bookmarkStart w:id="1441" w:name="_Toc367877030"/>
    </w:p>
    <w:p w14:paraId="3F6460DF" w14:textId="77777777" w:rsidR="00E07DB3" w:rsidRPr="00F442A2" w:rsidRDefault="00E07DB3" w:rsidP="009E7736">
      <w:pPr>
        <w:pStyle w:val="Heading4"/>
        <w:numPr>
          <w:ilvl w:val="3"/>
          <w:numId w:val="5"/>
        </w:numPr>
        <w:tabs>
          <w:tab w:val="clear" w:pos="1980"/>
        </w:tabs>
        <w:suppressAutoHyphens w:val="0"/>
        <w:ind w:left="1008" w:hanging="1008"/>
      </w:pPr>
      <w:r w:rsidRPr="00F442A2">
        <w:t>Document Entry Object</w:t>
      </w:r>
      <w:bookmarkEnd w:id="1439"/>
      <w:bookmarkEnd w:id="1440"/>
      <w:bookmarkEnd w:id="14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44"/>
        <w:gridCol w:w="3204"/>
      </w:tblGrid>
      <w:tr w:rsidR="00E07DB3" w:rsidRPr="00F442A2" w14:paraId="49E5B0CE" w14:textId="77777777" w:rsidTr="00BD5664">
        <w:trPr>
          <w:tblHeader/>
          <w:jc w:val="center"/>
        </w:trPr>
        <w:tc>
          <w:tcPr>
            <w:tcW w:w="5544" w:type="dxa"/>
            <w:shd w:val="clear" w:color="auto" w:fill="D9D9D9"/>
            <w:vAlign w:val="center"/>
          </w:tcPr>
          <w:p w14:paraId="08E525E8" w14:textId="77777777" w:rsidR="00E07DB3" w:rsidRPr="00F442A2" w:rsidRDefault="00E07DB3" w:rsidP="00F431B4">
            <w:pPr>
              <w:pStyle w:val="TableEntryHeader"/>
              <w:rPr>
                <w:rFonts w:eastAsia="Helvetica"/>
                <w:noProof w:val="0"/>
              </w:rPr>
            </w:pPr>
            <w:r w:rsidRPr="00F442A2">
              <w:rPr>
                <w:rFonts w:eastAsia="Helvetica"/>
                <w:noProof w:val="0"/>
              </w:rPr>
              <w:t>UUID</w:t>
            </w:r>
          </w:p>
        </w:tc>
        <w:tc>
          <w:tcPr>
            <w:tcW w:w="3204" w:type="dxa"/>
            <w:shd w:val="clear" w:color="auto" w:fill="D9D9D9"/>
            <w:vAlign w:val="center"/>
          </w:tcPr>
          <w:p w14:paraId="59EBE60F" w14:textId="77777777" w:rsidR="00E07DB3" w:rsidRPr="00F442A2" w:rsidRDefault="00E07DB3" w:rsidP="00F431B4">
            <w:pPr>
              <w:pStyle w:val="TableEntryHeader"/>
              <w:rPr>
                <w:rFonts w:eastAsia="Helvetica"/>
                <w:noProof w:val="0"/>
              </w:rPr>
            </w:pPr>
            <w:r w:rsidRPr="00F442A2">
              <w:rPr>
                <w:rFonts w:eastAsia="Helvetica"/>
                <w:noProof w:val="0"/>
              </w:rPr>
              <w:t>Use/meaning</w:t>
            </w:r>
          </w:p>
        </w:tc>
      </w:tr>
      <w:tr w:rsidR="00E07DB3" w:rsidRPr="00F442A2" w14:paraId="2F3519CC" w14:textId="77777777" w:rsidTr="00BD5664">
        <w:trPr>
          <w:jc w:val="center"/>
        </w:trPr>
        <w:tc>
          <w:tcPr>
            <w:tcW w:w="5544" w:type="dxa"/>
            <w:vAlign w:val="center"/>
          </w:tcPr>
          <w:p w14:paraId="0BBCA322"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urn:uuid:7edca82f-054d-47f2-a032-9b2a5b5186c1</w:t>
            </w:r>
          </w:p>
        </w:tc>
        <w:tc>
          <w:tcPr>
            <w:tcW w:w="3204" w:type="dxa"/>
            <w:vAlign w:val="center"/>
          </w:tcPr>
          <w:p w14:paraId="5ECB1017" w14:textId="77777777" w:rsidR="00E07DB3" w:rsidRPr="00F442A2" w:rsidRDefault="00E07DB3" w:rsidP="00F431B4">
            <w:pPr>
              <w:pStyle w:val="TableEntry"/>
              <w:rPr>
                <w:rFonts w:eastAsia="Helvetica"/>
              </w:rPr>
            </w:pPr>
            <w:r w:rsidRPr="00F442A2">
              <w:rPr>
                <w:rFonts w:eastAsia="Helvetica"/>
              </w:rPr>
              <w:t xml:space="preserve">DocumentEntry </w:t>
            </w:r>
            <w:r w:rsidR="005A4C04" w:rsidRPr="00F442A2">
              <w:rPr>
                <w:rFonts w:eastAsia="Helvetica"/>
              </w:rPr>
              <w:t>objectType for Stable Document Entries</w:t>
            </w:r>
          </w:p>
        </w:tc>
      </w:tr>
      <w:tr w:rsidR="005A4C04" w:rsidRPr="00F442A2" w14:paraId="6BE9D216" w14:textId="77777777" w:rsidTr="00BD5664">
        <w:trPr>
          <w:jc w:val="center"/>
        </w:trPr>
        <w:tc>
          <w:tcPr>
            <w:tcW w:w="5544" w:type="dxa"/>
            <w:vAlign w:val="center"/>
          </w:tcPr>
          <w:p w14:paraId="232B7FFA" w14:textId="77777777" w:rsidR="005A4C04" w:rsidRPr="005A199D" w:rsidRDefault="005A4C04" w:rsidP="00F431B4">
            <w:pPr>
              <w:pStyle w:val="TableEntry"/>
              <w:suppressAutoHyphens/>
              <w:rPr>
                <w:rFonts w:ascii="Courier New" w:eastAsia="Helvetica" w:hAnsi="Courier New" w:cs="Courier New"/>
                <w:lang w:val="it-IT"/>
              </w:rPr>
            </w:pPr>
            <w:r w:rsidRPr="005A199D">
              <w:rPr>
                <w:rFonts w:ascii="Courier New" w:eastAsia="Helvetica" w:hAnsi="Courier New" w:cs="Courier New"/>
                <w:lang w:val="it-IT"/>
              </w:rPr>
              <w:t>urn:uuid:34268e47-fdf5-41a6-ba33-82133c465248</w:t>
            </w:r>
          </w:p>
        </w:tc>
        <w:tc>
          <w:tcPr>
            <w:tcW w:w="3204" w:type="dxa"/>
            <w:vAlign w:val="center"/>
          </w:tcPr>
          <w:p w14:paraId="56D95DA1" w14:textId="58558AA2" w:rsidR="005A4C04" w:rsidRPr="00F442A2" w:rsidRDefault="00BD5664" w:rsidP="00BD5664">
            <w:pPr>
              <w:pStyle w:val="TableEntry"/>
              <w:keepNext/>
              <w:numPr>
                <w:ilvl w:val="7"/>
                <w:numId w:val="0"/>
              </w:numPr>
              <w:tabs>
                <w:tab w:val="num" w:pos="432"/>
                <w:tab w:val="left" w:pos="1980"/>
              </w:tabs>
              <w:suppressAutoHyphens/>
              <w:ind w:left="72"/>
              <w:outlineLvl w:val="7"/>
              <w:rPr>
                <w:rFonts w:eastAsia="Helvetica"/>
              </w:rPr>
            </w:pPr>
            <w:r w:rsidRPr="00F442A2">
              <w:rPr>
                <w:rFonts w:eastAsia="Helvetica"/>
              </w:rPr>
              <w:t xml:space="preserve">DocumentEntry objectType for On </w:t>
            </w:r>
            <w:r w:rsidR="005A4C04" w:rsidRPr="00F442A2">
              <w:rPr>
                <w:rFonts w:eastAsia="Helvetica"/>
              </w:rPr>
              <w:t>Demand</w:t>
            </w:r>
            <w:r w:rsidR="00785A81" w:rsidRPr="00F442A2">
              <w:rPr>
                <w:rFonts w:eastAsia="Helvetica"/>
              </w:rPr>
              <w:t xml:space="preserve"> </w:t>
            </w:r>
            <w:r w:rsidR="005A4C04" w:rsidRPr="00F442A2">
              <w:rPr>
                <w:rFonts w:eastAsia="Helvetica"/>
              </w:rPr>
              <w:t xml:space="preserve"> Document Entries</w:t>
            </w:r>
          </w:p>
        </w:tc>
      </w:tr>
      <w:tr w:rsidR="00E07DB3" w:rsidRPr="00F442A2" w14:paraId="0A50440F" w14:textId="77777777" w:rsidTr="00BD5664">
        <w:trPr>
          <w:jc w:val="center"/>
        </w:trPr>
        <w:tc>
          <w:tcPr>
            <w:tcW w:w="5544" w:type="dxa"/>
            <w:vAlign w:val="center"/>
          </w:tcPr>
          <w:p w14:paraId="042D85B7"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urn:uuid:93606bcf-9494-43ec-9b4e-a7748d1a838d</w:t>
            </w:r>
          </w:p>
        </w:tc>
        <w:tc>
          <w:tcPr>
            <w:tcW w:w="3204" w:type="dxa"/>
            <w:vAlign w:val="center"/>
          </w:tcPr>
          <w:p w14:paraId="616F6A5C" w14:textId="77777777" w:rsidR="00E07DB3" w:rsidRPr="00F442A2" w:rsidRDefault="00E07DB3" w:rsidP="00F431B4">
            <w:pPr>
              <w:pStyle w:val="TableEntry"/>
              <w:rPr>
                <w:rFonts w:eastAsia="Helvetica"/>
              </w:rPr>
            </w:pPr>
            <w:r w:rsidRPr="00F442A2">
              <w:rPr>
                <w:rFonts w:eastAsia="Helvetica"/>
              </w:rPr>
              <w:t>author External Classification Scheme</w:t>
            </w:r>
          </w:p>
        </w:tc>
      </w:tr>
      <w:tr w:rsidR="00E07DB3" w:rsidRPr="00F442A2" w14:paraId="4C98113F" w14:textId="77777777" w:rsidTr="00BD5664">
        <w:trPr>
          <w:jc w:val="center"/>
        </w:trPr>
        <w:tc>
          <w:tcPr>
            <w:tcW w:w="5544" w:type="dxa"/>
            <w:vAlign w:val="center"/>
          </w:tcPr>
          <w:p w14:paraId="444FB7DC"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urn:uuid:41a5887f-8865-4c09-adf7-e362475b143a</w:t>
            </w:r>
          </w:p>
        </w:tc>
        <w:tc>
          <w:tcPr>
            <w:tcW w:w="3204" w:type="dxa"/>
            <w:vAlign w:val="center"/>
          </w:tcPr>
          <w:p w14:paraId="414D468B" w14:textId="77777777" w:rsidR="00E07DB3" w:rsidRPr="00F442A2" w:rsidRDefault="00E07DB3" w:rsidP="00F431B4">
            <w:pPr>
              <w:pStyle w:val="TableEntry"/>
              <w:rPr>
                <w:rFonts w:eastAsia="Helvetica"/>
              </w:rPr>
            </w:pPr>
            <w:r w:rsidRPr="00F442A2">
              <w:rPr>
                <w:rFonts w:eastAsia="Helvetica"/>
              </w:rPr>
              <w:t>classCode External Classification Scheme</w:t>
            </w:r>
          </w:p>
        </w:tc>
      </w:tr>
      <w:tr w:rsidR="00E07DB3" w:rsidRPr="00F442A2" w14:paraId="260C9B46" w14:textId="77777777" w:rsidTr="00BD5664">
        <w:trPr>
          <w:jc w:val="center"/>
        </w:trPr>
        <w:tc>
          <w:tcPr>
            <w:tcW w:w="5544" w:type="dxa"/>
            <w:vAlign w:val="center"/>
          </w:tcPr>
          <w:p w14:paraId="00DA740F"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urn:uuid:f4f85eac-e6cb-4883-b524-f2705394840f</w:t>
            </w:r>
          </w:p>
        </w:tc>
        <w:tc>
          <w:tcPr>
            <w:tcW w:w="3204" w:type="dxa"/>
            <w:vAlign w:val="center"/>
          </w:tcPr>
          <w:p w14:paraId="57A31294" w14:textId="77777777" w:rsidR="00E07DB3" w:rsidRPr="00F442A2" w:rsidRDefault="00E07DB3" w:rsidP="00F431B4">
            <w:pPr>
              <w:pStyle w:val="TableEntry"/>
              <w:rPr>
                <w:rFonts w:eastAsia="Helvetica"/>
              </w:rPr>
            </w:pPr>
            <w:r w:rsidRPr="00F442A2">
              <w:rPr>
                <w:rFonts w:eastAsia="Helvetica"/>
              </w:rPr>
              <w:t>confidentialityCode External Classification Scheme</w:t>
            </w:r>
          </w:p>
        </w:tc>
      </w:tr>
      <w:tr w:rsidR="00E07DB3" w:rsidRPr="00F442A2" w14:paraId="3E77DF0E" w14:textId="77777777" w:rsidTr="00BD5664">
        <w:trPr>
          <w:jc w:val="center"/>
        </w:trPr>
        <w:tc>
          <w:tcPr>
            <w:tcW w:w="5544" w:type="dxa"/>
            <w:vAlign w:val="center"/>
          </w:tcPr>
          <w:p w14:paraId="4CAD93C3"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urn:uuid:2c6b8cb7-8b2a-4051-b291-b1ae6a575ef4</w:t>
            </w:r>
          </w:p>
        </w:tc>
        <w:tc>
          <w:tcPr>
            <w:tcW w:w="3204" w:type="dxa"/>
            <w:vAlign w:val="center"/>
          </w:tcPr>
          <w:p w14:paraId="3A0A76AF" w14:textId="77777777" w:rsidR="00E07DB3" w:rsidRPr="00F442A2" w:rsidRDefault="00E07DB3" w:rsidP="00F431B4">
            <w:pPr>
              <w:pStyle w:val="TableEntry"/>
              <w:rPr>
                <w:rFonts w:eastAsia="Helvetica"/>
              </w:rPr>
            </w:pPr>
            <w:r w:rsidRPr="00F442A2">
              <w:rPr>
                <w:rFonts w:eastAsia="Helvetica"/>
              </w:rPr>
              <w:t>eventCodeList External Classification Scheme</w:t>
            </w:r>
          </w:p>
        </w:tc>
      </w:tr>
      <w:tr w:rsidR="00E07DB3" w:rsidRPr="00F442A2" w14:paraId="0D7500FF" w14:textId="77777777" w:rsidTr="00BD5664">
        <w:trPr>
          <w:jc w:val="center"/>
        </w:trPr>
        <w:tc>
          <w:tcPr>
            <w:tcW w:w="5544" w:type="dxa"/>
            <w:vAlign w:val="center"/>
          </w:tcPr>
          <w:p w14:paraId="17B500DE"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urn:uuid:a09d5840-386c-46f2-b5ad-9c3699a4309d</w:t>
            </w:r>
          </w:p>
        </w:tc>
        <w:tc>
          <w:tcPr>
            <w:tcW w:w="3204" w:type="dxa"/>
            <w:vAlign w:val="center"/>
          </w:tcPr>
          <w:p w14:paraId="15EF03E4" w14:textId="77777777" w:rsidR="00E07DB3" w:rsidRPr="00F442A2" w:rsidRDefault="00E07DB3" w:rsidP="00F431B4">
            <w:pPr>
              <w:pStyle w:val="TableEntry"/>
              <w:rPr>
                <w:rFonts w:eastAsia="Helvetica"/>
              </w:rPr>
            </w:pPr>
            <w:r w:rsidRPr="00F442A2">
              <w:rPr>
                <w:rFonts w:eastAsia="Helvetica"/>
              </w:rPr>
              <w:t>formatCode External Classification Scheme</w:t>
            </w:r>
          </w:p>
        </w:tc>
      </w:tr>
      <w:tr w:rsidR="00E07DB3" w:rsidRPr="00F442A2" w14:paraId="52E5D5C1" w14:textId="77777777" w:rsidTr="00BD5664">
        <w:trPr>
          <w:jc w:val="center"/>
        </w:trPr>
        <w:tc>
          <w:tcPr>
            <w:tcW w:w="5544" w:type="dxa"/>
            <w:vAlign w:val="center"/>
          </w:tcPr>
          <w:p w14:paraId="5CB3EED5" w14:textId="77777777" w:rsidR="00E07DB3" w:rsidRPr="005A199D" w:rsidRDefault="00E07DB3" w:rsidP="00F431B4">
            <w:pPr>
              <w:pStyle w:val="TableEntry"/>
              <w:suppressAutoHyphens/>
              <w:rPr>
                <w:rFonts w:ascii="Courier New" w:eastAsia="Helvetica" w:hAnsi="Courier New" w:cs="Courier New"/>
                <w:lang w:val="it-IT"/>
              </w:rPr>
            </w:pPr>
            <w:r w:rsidRPr="005A199D">
              <w:rPr>
                <w:rFonts w:ascii="Courier New" w:eastAsia="Helvetica" w:hAnsi="Courier New" w:cs="Courier New"/>
                <w:lang w:val="it-IT"/>
              </w:rPr>
              <w:t>urn:uuid:f33fb8ac-18af-42cc-ae0e-ed0b0bdb91e1</w:t>
            </w:r>
          </w:p>
        </w:tc>
        <w:tc>
          <w:tcPr>
            <w:tcW w:w="3204" w:type="dxa"/>
            <w:vAlign w:val="center"/>
          </w:tcPr>
          <w:p w14:paraId="7DDE440E" w14:textId="77777777" w:rsidR="00E07DB3" w:rsidRPr="00F442A2" w:rsidRDefault="00E07DB3" w:rsidP="00F431B4">
            <w:pPr>
              <w:pStyle w:val="TableEntry"/>
              <w:rPr>
                <w:rFonts w:eastAsia="Helvetica"/>
              </w:rPr>
            </w:pPr>
            <w:r w:rsidRPr="00F442A2">
              <w:rPr>
                <w:rFonts w:eastAsia="Helvetica"/>
              </w:rPr>
              <w:t>healthCareFacilityTypeCode External Classification Scheme</w:t>
            </w:r>
          </w:p>
        </w:tc>
      </w:tr>
      <w:tr w:rsidR="00E07DB3" w:rsidRPr="00F442A2" w14:paraId="1DB974F6" w14:textId="77777777" w:rsidTr="00BD5664">
        <w:trPr>
          <w:jc w:val="center"/>
        </w:trPr>
        <w:tc>
          <w:tcPr>
            <w:tcW w:w="5544" w:type="dxa"/>
            <w:vAlign w:val="center"/>
          </w:tcPr>
          <w:p w14:paraId="564632F1"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urn:uuid:58a6f841-87b3-4a3e-92fd-a8ffeff98427</w:t>
            </w:r>
          </w:p>
        </w:tc>
        <w:tc>
          <w:tcPr>
            <w:tcW w:w="3204" w:type="dxa"/>
            <w:vAlign w:val="center"/>
          </w:tcPr>
          <w:p w14:paraId="5E1D1B9E" w14:textId="77777777" w:rsidR="00E07DB3" w:rsidRPr="00F442A2" w:rsidRDefault="00E07DB3" w:rsidP="00F431B4">
            <w:pPr>
              <w:pStyle w:val="TableEntry"/>
              <w:rPr>
                <w:rFonts w:eastAsia="Helvetica"/>
              </w:rPr>
            </w:pPr>
            <w:r w:rsidRPr="00F442A2">
              <w:rPr>
                <w:rFonts w:eastAsia="Helvetica"/>
              </w:rPr>
              <w:t>patientId ExternalIdentifier</w:t>
            </w:r>
          </w:p>
        </w:tc>
      </w:tr>
      <w:tr w:rsidR="00E07DB3" w:rsidRPr="00F442A2" w14:paraId="6EAB0600" w14:textId="77777777" w:rsidTr="00BD5664">
        <w:trPr>
          <w:jc w:val="center"/>
        </w:trPr>
        <w:tc>
          <w:tcPr>
            <w:tcW w:w="5544" w:type="dxa"/>
            <w:vAlign w:val="center"/>
          </w:tcPr>
          <w:p w14:paraId="6EC8BECE"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urn:uuid:cccf5598-8b07-4b77-a05e-ae952c785ead</w:t>
            </w:r>
          </w:p>
        </w:tc>
        <w:tc>
          <w:tcPr>
            <w:tcW w:w="3204" w:type="dxa"/>
            <w:vAlign w:val="center"/>
          </w:tcPr>
          <w:p w14:paraId="264CE2F1" w14:textId="77777777" w:rsidR="00E07DB3" w:rsidRPr="00F442A2" w:rsidRDefault="00E07DB3" w:rsidP="00F431B4">
            <w:pPr>
              <w:pStyle w:val="TableEntry"/>
              <w:rPr>
                <w:rFonts w:eastAsia="Helvetica"/>
              </w:rPr>
            </w:pPr>
            <w:r w:rsidRPr="00F442A2">
              <w:rPr>
                <w:rFonts w:eastAsia="Helvetica"/>
              </w:rPr>
              <w:t>practiceSettingCode External Classification Scheme</w:t>
            </w:r>
          </w:p>
        </w:tc>
      </w:tr>
      <w:tr w:rsidR="00E07DB3" w:rsidRPr="00F442A2" w14:paraId="353CD37A" w14:textId="77777777" w:rsidTr="00BD5664">
        <w:trPr>
          <w:jc w:val="center"/>
        </w:trPr>
        <w:tc>
          <w:tcPr>
            <w:tcW w:w="5544" w:type="dxa"/>
            <w:vAlign w:val="center"/>
          </w:tcPr>
          <w:p w14:paraId="32120EA9"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urn:uuid:f0306f51-975f-434e-a61c-c59651d33983</w:t>
            </w:r>
          </w:p>
        </w:tc>
        <w:tc>
          <w:tcPr>
            <w:tcW w:w="3204" w:type="dxa"/>
            <w:vAlign w:val="center"/>
          </w:tcPr>
          <w:p w14:paraId="79C92928" w14:textId="77777777" w:rsidR="00E07DB3" w:rsidRPr="00F442A2" w:rsidRDefault="00E07DB3" w:rsidP="00F431B4">
            <w:pPr>
              <w:pStyle w:val="TableEntry"/>
              <w:rPr>
                <w:rFonts w:eastAsia="Helvetica"/>
              </w:rPr>
            </w:pPr>
            <w:r w:rsidRPr="00F442A2">
              <w:rPr>
                <w:rFonts w:eastAsia="Helvetica"/>
              </w:rPr>
              <w:t>typeCode External Classification Scheme</w:t>
            </w:r>
          </w:p>
        </w:tc>
      </w:tr>
      <w:tr w:rsidR="00E07DB3" w:rsidRPr="00F442A2" w14:paraId="07196635" w14:textId="77777777" w:rsidTr="00BD5664">
        <w:trPr>
          <w:jc w:val="center"/>
        </w:trPr>
        <w:tc>
          <w:tcPr>
            <w:tcW w:w="5544" w:type="dxa"/>
            <w:vAlign w:val="center"/>
          </w:tcPr>
          <w:p w14:paraId="7989B12E" w14:textId="77777777" w:rsidR="00E07DB3" w:rsidRPr="005A199D" w:rsidRDefault="00E07DB3" w:rsidP="00F431B4">
            <w:pPr>
              <w:pStyle w:val="TableEntry"/>
              <w:suppressAutoHyphens/>
              <w:rPr>
                <w:rFonts w:ascii="Courier New" w:eastAsia="Helvetica" w:hAnsi="Courier New" w:cs="Courier New"/>
                <w:lang w:val="it-IT"/>
              </w:rPr>
            </w:pPr>
            <w:r w:rsidRPr="005A199D">
              <w:rPr>
                <w:rFonts w:ascii="Courier New" w:eastAsia="Helvetica" w:hAnsi="Courier New" w:cs="Courier New"/>
                <w:lang w:val="it-IT"/>
              </w:rPr>
              <w:t>urn:uuid:2e82c1f6-a085-4c72-9da3-8640a32e42ab</w:t>
            </w:r>
          </w:p>
        </w:tc>
        <w:tc>
          <w:tcPr>
            <w:tcW w:w="3204" w:type="dxa"/>
            <w:vAlign w:val="center"/>
          </w:tcPr>
          <w:p w14:paraId="325F24F4" w14:textId="77777777" w:rsidR="00E07DB3" w:rsidRPr="00F442A2" w:rsidRDefault="00E07DB3" w:rsidP="00F431B4">
            <w:pPr>
              <w:pStyle w:val="TableEntry"/>
              <w:rPr>
                <w:rFonts w:eastAsia="Helvetica"/>
              </w:rPr>
            </w:pPr>
            <w:r w:rsidRPr="00F442A2">
              <w:rPr>
                <w:rFonts w:eastAsia="Helvetica"/>
              </w:rPr>
              <w:t>uniqueId ExternalIdentifier</w:t>
            </w:r>
          </w:p>
        </w:tc>
      </w:tr>
    </w:tbl>
    <w:p w14:paraId="7472B041" w14:textId="77777777" w:rsidR="0064503F" w:rsidRPr="00F442A2" w:rsidRDefault="0064503F" w:rsidP="00526BF4">
      <w:pPr>
        <w:pStyle w:val="BodyText"/>
      </w:pPr>
      <w:bookmarkStart w:id="1442" w:name="_Toc352575146"/>
      <w:bookmarkStart w:id="1443" w:name="_Toc364252902"/>
      <w:bookmarkStart w:id="1444" w:name="_Toc367877031"/>
    </w:p>
    <w:p w14:paraId="6EE0A5DF" w14:textId="77777777" w:rsidR="00E07DB3" w:rsidRPr="00F442A2" w:rsidRDefault="00E07DB3" w:rsidP="009E7736">
      <w:pPr>
        <w:pStyle w:val="Heading4"/>
        <w:numPr>
          <w:ilvl w:val="3"/>
          <w:numId w:val="5"/>
        </w:numPr>
        <w:tabs>
          <w:tab w:val="clear" w:pos="1980"/>
        </w:tabs>
        <w:suppressAutoHyphens w:val="0"/>
        <w:ind w:left="1008" w:hanging="1008"/>
      </w:pPr>
      <w:r w:rsidRPr="00F442A2">
        <w:t>Folder Object</w:t>
      </w:r>
      <w:bookmarkEnd w:id="1442"/>
      <w:bookmarkEnd w:id="1443"/>
      <w:bookmarkEnd w:id="14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64"/>
        <w:gridCol w:w="3384"/>
      </w:tblGrid>
      <w:tr w:rsidR="00E07DB3" w:rsidRPr="00F442A2" w14:paraId="284EFCF4" w14:textId="77777777" w:rsidTr="00BD5664">
        <w:trPr>
          <w:jc w:val="center"/>
        </w:trPr>
        <w:tc>
          <w:tcPr>
            <w:tcW w:w="5364" w:type="dxa"/>
            <w:shd w:val="clear" w:color="auto" w:fill="D9D9D9"/>
            <w:vAlign w:val="center"/>
          </w:tcPr>
          <w:p w14:paraId="3B484A62" w14:textId="77777777" w:rsidR="00E07DB3" w:rsidRPr="00F442A2" w:rsidRDefault="00E07DB3" w:rsidP="00F431B4">
            <w:pPr>
              <w:pStyle w:val="TableEntryHeader"/>
              <w:rPr>
                <w:rFonts w:eastAsia="Helvetica"/>
                <w:noProof w:val="0"/>
              </w:rPr>
            </w:pPr>
            <w:r w:rsidRPr="00F442A2">
              <w:rPr>
                <w:rFonts w:eastAsia="Helvetica"/>
                <w:noProof w:val="0"/>
              </w:rPr>
              <w:t>UUID</w:t>
            </w:r>
          </w:p>
        </w:tc>
        <w:tc>
          <w:tcPr>
            <w:tcW w:w="3384" w:type="dxa"/>
            <w:shd w:val="clear" w:color="auto" w:fill="D9D9D9"/>
            <w:vAlign w:val="center"/>
          </w:tcPr>
          <w:p w14:paraId="5F5A5A81" w14:textId="77777777" w:rsidR="00E07DB3" w:rsidRPr="00F442A2" w:rsidRDefault="00E07DB3" w:rsidP="00F431B4">
            <w:pPr>
              <w:pStyle w:val="TableEntryHeader"/>
              <w:rPr>
                <w:rFonts w:eastAsia="Helvetica"/>
                <w:noProof w:val="0"/>
              </w:rPr>
            </w:pPr>
            <w:r w:rsidRPr="00F442A2">
              <w:rPr>
                <w:rFonts w:eastAsia="Helvetica"/>
                <w:noProof w:val="0"/>
              </w:rPr>
              <w:t>Use/meaning</w:t>
            </w:r>
          </w:p>
        </w:tc>
      </w:tr>
      <w:tr w:rsidR="00E07DB3" w:rsidRPr="00F442A2" w14:paraId="3F025BB5" w14:textId="77777777" w:rsidTr="00BD5664">
        <w:trPr>
          <w:jc w:val="center"/>
        </w:trPr>
        <w:tc>
          <w:tcPr>
            <w:tcW w:w="5364" w:type="dxa"/>
            <w:vAlign w:val="center"/>
          </w:tcPr>
          <w:p w14:paraId="794ADA4E"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urn:uuid:d9d542f3-6cc4-48b6-8870-ea235fbc94c2</w:t>
            </w:r>
          </w:p>
        </w:tc>
        <w:tc>
          <w:tcPr>
            <w:tcW w:w="3384" w:type="dxa"/>
            <w:vAlign w:val="center"/>
          </w:tcPr>
          <w:p w14:paraId="47A5CEFB" w14:textId="77777777" w:rsidR="00E07DB3" w:rsidRPr="00F442A2" w:rsidRDefault="00E07DB3" w:rsidP="00F431B4">
            <w:pPr>
              <w:pStyle w:val="TableEntry"/>
              <w:rPr>
                <w:rFonts w:eastAsia="Helvetica"/>
              </w:rPr>
            </w:pPr>
            <w:r w:rsidRPr="00F442A2">
              <w:rPr>
                <w:rFonts w:eastAsia="Helvetica"/>
              </w:rPr>
              <w:t>Folder ClassificationNode</w:t>
            </w:r>
          </w:p>
        </w:tc>
      </w:tr>
      <w:tr w:rsidR="00E07DB3" w:rsidRPr="00F442A2" w14:paraId="27C4D476" w14:textId="77777777" w:rsidTr="00BD5664">
        <w:trPr>
          <w:jc w:val="center"/>
        </w:trPr>
        <w:tc>
          <w:tcPr>
            <w:tcW w:w="5364" w:type="dxa"/>
            <w:vAlign w:val="center"/>
          </w:tcPr>
          <w:p w14:paraId="58851781"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urn:uuid:1ba97051-7806-41a8-a48b-8fce7af683c5</w:t>
            </w:r>
          </w:p>
        </w:tc>
        <w:tc>
          <w:tcPr>
            <w:tcW w:w="3384" w:type="dxa"/>
            <w:vAlign w:val="center"/>
          </w:tcPr>
          <w:p w14:paraId="04E38729" w14:textId="77777777" w:rsidR="00E07DB3" w:rsidRPr="00F442A2" w:rsidRDefault="00E07DB3" w:rsidP="00F431B4">
            <w:pPr>
              <w:pStyle w:val="TableEntry"/>
              <w:rPr>
                <w:rFonts w:eastAsia="Helvetica"/>
              </w:rPr>
            </w:pPr>
            <w:r w:rsidRPr="00F442A2">
              <w:rPr>
                <w:rFonts w:eastAsia="Helvetica"/>
              </w:rPr>
              <w:t>codeList External Classification Scheme</w:t>
            </w:r>
          </w:p>
        </w:tc>
      </w:tr>
      <w:tr w:rsidR="00E07DB3" w:rsidRPr="00F442A2" w14:paraId="39A28C1B" w14:textId="77777777" w:rsidTr="00BD5664">
        <w:trPr>
          <w:jc w:val="center"/>
        </w:trPr>
        <w:tc>
          <w:tcPr>
            <w:tcW w:w="5364" w:type="dxa"/>
            <w:vAlign w:val="center"/>
          </w:tcPr>
          <w:p w14:paraId="45177EEB"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urn:uuid:f64ffdf0-4b97-4e06-b79f-a52b38ec2f8a</w:t>
            </w:r>
          </w:p>
        </w:tc>
        <w:tc>
          <w:tcPr>
            <w:tcW w:w="3384" w:type="dxa"/>
            <w:vAlign w:val="center"/>
          </w:tcPr>
          <w:p w14:paraId="316CE539" w14:textId="77777777" w:rsidR="00E07DB3" w:rsidRPr="00F442A2" w:rsidRDefault="00E07DB3" w:rsidP="00F431B4">
            <w:pPr>
              <w:pStyle w:val="TableEntry"/>
              <w:rPr>
                <w:rFonts w:eastAsia="Helvetica"/>
              </w:rPr>
            </w:pPr>
            <w:r w:rsidRPr="00F442A2">
              <w:rPr>
                <w:rFonts w:eastAsia="Helvetica"/>
              </w:rPr>
              <w:t>patientId External Identifier</w:t>
            </w:r>
          </w:p>
        </w:tc>
      </w:tr>
      <w:tr w:rsidR="00E07DB3" w:rsidRPr="00F442A2" w14:paraId="2E040DCA" w14:textId="77777777" w:rsidTr="00BD5664">
        <w:trPr>
          <w:jc w:val="center"/>
        </w:trPr>
        <w:tc>
          <w:tcPr>
            <w:tcW w:w="5364" w:type="dxa"/>
            <w:vAlign w:val="center"/>
          </w:tcPr>
          <w:p w14:paraId="2BE5BDD4" w14:textId="77777777" w:rsidR="00E07DB3" w:rsidRPr="00F442A2" w:rsidRDefault="00E07DB3" w:rsidP="00F431B4">
            <w:pPr>
              <w:pStyle w:val="TableEntry"/>
              <w:rPr>
                <w:rFonts w:ascii="Courier New" w:eastAsia="Helvetica" w:hAnsi="Courier New" w:cs="Courier New"/>
              </w:rPr>
            </w:pPr>
            <w:r w:rsidRPr="00F442A2">
              <w:rPr>
                <w:rFonts w:ascii="Courier New" w:eastAsia="Helvetica" w:hAnsi="Courier New" w:cs="Courier New"/>
              </w:rPr>
              <w:t>urn:uuid:75df8f67-9973-4fbe-a900-df66cefecc5a</w:t>
            </w:r>
          </w:p>
        </w:tc>
        <w:tc>
          <w:tcPr>
            <w:tcW w:w="3384" w:type="dxa"/>
            <w:vAlign w:val="center"/>
          </w:tcPr>
          <w:p w14:paraId="27B03593" w14:textId="77777777" w:rsidR="00E07DB3" w:rsidRPr="00F442A2" w:rsidRDefault="00E07DB3" w:rsidP="00F431B4">
            <w:pPr>
              <w:pStyle w:val="TableEntry"/>
              <w:rPr>
                <w:rFonts w:eastAsia="Helvetica"/>
              </w:rPr>
            </w:pPr>
            <w:r w:rsidRPr="00F442A2">
              <w:rPr>
                <w:rFonts w:eastAsia="Helvetica"/>
              </w:rPr>
              <w:t>uniqueId External Identifier</w:t>
            </w:r>
          </w:p>
        </w:tc>
      </w:tr>
    </w:tbl>
    <w:p w14:paraId="6C91B980" w14:textId="03EB73E3" w:rsidR="0064503F" w:rsidRPr="00F442A2" w:rsidRDefault="0064503F" w:rsidP="00526BF4">
      <w:pPr>
        <w:pStyle w:val="BodyText"/>
      </w:pPr>
      <w:bookmarkStart w:id="1445" w:name="_Toc355944550"/>
      <w:bookmarkStart w:id="1446" w:name="_Toc355947470"/>
      <w:bookmarkStart w:id="1447" w:name="_Toc355948593"/>
      <w:bookmarkStart w:id="1448" w:name="_Toc356293549"/>
      <w:bookmarkStart w:id="1449" w:name="_Toc357585841"/>
      <w:bookmarkStart w:id="1450" w:name="_Toc352575147"/>
      <w:bookmarkStart w:id="1451" w:name="_Toc364252903"/>
      <w:bookmarkStart w:id="1452" w:name="_Toc367877032"/>
      <w:bookmarkEnd w:id="1445"/>
      <w:bookmarkEnd w:id="1446"/>
      <w:bookmarkEnd w:id="1447"/>
      <w:bookmarkEnd w:id="1448"/>
      <w:bookmarkEnd w:id="1449"/>
    </w:p>
    <w:p w14:paraId="76E84029" w14:textId="77777777" w:rsidR="00702FF8" w:rsidRPr="00F442A2" w:rsidRDefault="00702FF8" w:rsidP="00526BF4">
      <w:pPr>
        <w:pStyle w:val="BodyText"/>
      </w:pPr>
    </w:p>
    <w:p w14:paraId="77E37AFE" w14:textId="77777777" w:rsidR="00702FF8" w:rsidRPr="00F442A2" w:rsidRDefault="00702FF8" w:rsidP="00526BF4">
      <w:pPr>
        <w:pStyle w:val="BodyText"/>
      </w:pPr>
    </w:p>
    <w:p w14:paraId="7AC974AC" w14:textId="032586D2" w:rsidR="008A11FE" w:rsidRPr="00F442A2" w:rsidRDefault="008A11FE" w:rsidP="009B225F">
      <w:pPr>
        <w:pStyle w:val="Heading4"/>
        <w:numPr>
          <w:ilvl w:val="3"/>
          <w:numId w:val="5"/>
        </w:numPr>
        <w:tabs>
          <w:tab w:val="clear" w:pos="1980"/>
        </w:tabs>
        <w:suppressAutoHyphens w:val="0"/>
        <w:ind w:left="1008" w:hanging="1008"/>
      </w:pPr>
      <w:r w:rsidRPr="00F442A2">
        <w:t>Association Object</w:t>
      </w:r>
    </w:p>
    <w:p w14:paraId="51B1D8B7" w14:textId="56B89C9B" w:rsidR="008A11FE" w:rsidRPr="00F442A2" w:rsidRDefault="008A11FE" w:rsidP="008A11FE">
      <w:pPr>
        <w:pStyle w:val="BodyText"/>
        <w:rPr>
          <w:lang w:eastAsia="ar-SA"/>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64"/>
        <w:gridCol w:w="3384"/>
      </w:tblGrid>
      <w:tr w:rsidR="008A11FE" w:rsidRPr="00F442A2" w14:paraId="256DAFB2" w14:textId="77777777" w:rsidTr="000766F4">
        <w:trPr>
          <w:cantSplit/>
          <w:tblHeader/>
          <w:jc w:val="center"/>
        </w:trPr>
        <w:tc>
          <w:tcPr>
            <w:tcW w:w="5364" w:type="dxa"/>
            <w:shd w:val="clear" w:color="auto" w:fill="D9D9D9"/>
            <w:vAlign w:val="center"/>
          </w:tcPr>
          <w:p w14:paraId="79C25550" w14:textId="77777777" w:rsidR="008A11FE" w:rsidRPr="00F442A2" w:rsidRDefault="008A11FE" w:rsidP="002A37CF">
            <w:pPr>
              <w:pStyle w:val="TableEntryHeader"/>
              <w:rPr>
                <w:rFonts w:eastAsia="Helvetica"/>
                <w:noProof w:val="0"/>
              </w:rPr>
            </w:pPr>
            <w:r w:rsidRPr="00F442A2">
              <w:rPr>
                <w:rFonts w:eastAsia="Helvetica"/>
                <w:noProof w:val="0"/>
              </w:rPr>
              <w:t>UUID</w:t>
            </w:r>
          </w:p>
        </w:tc>
        <w:tc>
          <w:tcPr>
            <w:tcW w:w="3384" w:type="dxa"/>
            <w:shd w:val="clear" w:color="auto" w:fill="D9D9D9"/>
            <w:vAlign w:val="center"/>
          </w:tcPr>
          <w:p w14:paraId="2F4FDA12" w14:textId="77777777" w:rsidR="008A11FE" w:rsidRPr="00F442A2" w:rsidRDefault="008A11FE" w:rsidP="002A37CF">
            <w:pPr>
              <w:pStyle w:val="TableEntryHeader"/>
              <w:rPr>
                <w:rFonts w:eastAsia="Helvetica"/>
                <w:noProof w:val="0"/>
              </w:rPr>
            </w:pPr>
            <w:r w:rsidRPr="00F442A2">
              <w:rPr>
                <w:rFonts w:eastAsia="Helvetica"/>
                <w:noProof w:val="0"/>
              </w:rPr>
              <w:t>Use/meaning</w:t>
            </w:r>
          </w:p>
        </w:tc>
      </w:tr>
      <w:tr w:rsidR="008A11FE" w:rsidRPr="00F442A2" w14:paraId="3D9353D4" w14:textId="77777777" w:rsidTr="000766F4">
        <w:trPr>
          <w:cantSplit/>
          <w:jc w:val="center"/>
        </w:trPr>
        <w:tc>
          <w:tcPr>
            <w:tcW w:w="5364" w:type="dxa"/>
          </w:tcPr>
          <w:p w14:paraId="7BF9FA41" w14:textId="3B65FF00" w:rsidR="008A11FE" w:rsidRPr="00F442A2" w:rsidRDefault="008A11FE" w:rsidP="008A11FE">
            <w:pPr>
              <w:pStyle w:val="TableEntry"/>
              <w:rPr>
                <w:rFonts w:ascii="Courier New" w:eastAsia="Helvetica" w:hAnsi="Courier New" w:cs="Courier New"/>
              </w:rPr>
            </w:pPr>
            <w:r w:rsidRPr="00F442A2">
              <w:rPr>
                <w:rFonts w:ascii="Courier New" w:eastAsia="Helvetica" w:hAnsi="Courier New" w:cs="Courier New"/>
              </w:rPr>
              <w:t>urn:uuid:abd807a3-4432-4053-87b4-fd82c643d1f3</w:t>
            </w:r>
          </w:p>
        </w:tc>
        <w:tc>
          <w:tcPr>
            <w:tcW w:w="3384" w:type="dxa"/>
          </w:tcPr>
          <w:p w14:paraId="40029177" w14:textId="09156DE4" w:rsidR="008A11FE" w:rsidRPr="00F442A2" w:rsidRDefault="008A11FE" w:rsidP="008A11FE">
            <w:pPr>
              <w:pStyle w:val="TableEntry"/>
              <w:rPr>
                <w:rFonts w:eastAsia="Helvetica"/>
              </w:rPr>
            </w:pPr>
            <w:r w:rsidRPr="00F442A2">
              <w:rPr>
                <w:rFonts w:eastAsia="Helvetica"/>
              </w:rPr>
              <w:t xml:space="preserve">Association Documentation ClassificationNode </w:t>
            </w:r>
          </w:p>
        </w:tc>
      </w:tr>
    </w:tbl>
    <w:p w14:paraId="035CD163" w14:textId="77777777" w:rsidR="008A11FE" w:rsidRPr="00F442A2" w:rsidRDefault="008A11FE" w:rsidP="008A11FE">
      <w:pPr>
        <w:pStyle w:val="BodyText"/>
        <w:rPr>
          <w:lang w:eastAsia="ar-SA"/>
        </w:rPr>
      </w:pPr>
    </w:p>
    <w:p w14:paraId="2D864967" w14:textId="77777777" w:rsidR="00E07DB3" w:rsidRPr="00F442A2" w:rsidRDefault="00E07DB3" w:rsidP="009E7736">
      <w:pPr>
        <w:pStyle w:val="Heading2"/>
        <w:numPr>
          <w:ilvl w:val="1"/>
          <w:numId w:val="5"/>
        </w:numPr>
        <w:tabs>
          <w:tab w:val="clear" w:pos="576"/>
        </w:tabs>
        <w:suppressAutoHyphens w:val="0"/>
      </w:pPr>
      <w:bookmarkStart w:id="1453" w:name="_Toc518658188"/>
      <w:r w:rsidRPr="00F442A2">
        <w:t>Additional Document Sharing Requirements</w:t>
      </w:r>
      <w:bookmarkEnd w:id="1450"/>
      <w:bookmarkEnd w:id="1451"/>
      <w:bookmarkEnd w:id="1452"/>
      <w:bookmarkEnd w:id="1453"/>
    </w:p>
    <w:p w14:paraId="13BACF75" w14:textId="77777777" w:rsidR="00E07DB3" w:rsidRPr="00F442A2" w:rsidRDefault="00E07DB3" w:rsidP="00E07DB3">
      <w:pPr>
        <w:pStyle w:val="BodyText"/>
        <w:rPr>
          <w:rFonts w:eastAsia="Arial"/>
        </w:rPr>
      </w:pPr>
      <w:r w:rsidRPr="00F442A2">
        <w:rPr>
          <w:rFonts w:eastAsia="Arial"/>
        </w:rPr>
        <w:t>This section includes profile specific requirements</w:t>
      </w:r>
      <w:r w:rsidR="00694930" w:rsidRPr="00F442A2">
        <w:rPr>
          <w:rFonts w:eastAsia="Arial"/>
        </w:rPr>
        <w:t xml:space="preserve">. </w:t>
      </w:r>
    </w:p>
    <w:p w14:paraId="00B58995" w14:textId="77777777" w:rsidR="00E07DB3" w:rsidRPr="00F442A2" w:rsidRDefault="00E07DB3" w:rsidP="009E7736">
      <w:pPr>
        <w:pStyle w:val="Heading3"/>
        <w:numPr>
          <w:ilvl w:val="2"/>
          <w:numId w:val="5"/>
        </w:numPr>
        <w:suppressAutoHyphens w:val="0"/>
      </w:pPr>
      <w:bookmarkStart w:id="1454" w:name="_Toc364252905"/>
      <w:bookmarkStart w:id="1455" w:name="_Toc367877034"/>
      <w:bookmarkStart w:id="1456" w:name="_Toc518658189"/>
      <w:r w:rsidRPr="00F442A2">
        <w:t>Submission Metadata Attribute Optionality</w:t>
      </w:r>
      <w:bookmarkEnd w:id="1454"/>
      <w:bookmarkEnd w:id="1455"/>
      <w:bookmarkEnd w:id="1456"/>
    </w:p>
    <w:p w14:paraId="4F6BD6F2" w14:textId="77777777" w:rsidR="00E07DB3" w:rsidRPr="00F442A2" w:rsidRDefault="00E07DB3" w:rsidP="00E07DB3">
      <w:pPr>
        <w:pStyle w:val="BodyText"/>
        <w:rPr>
          <w:lang w:eastAsia="ja-JP"/>
        </w:rPr>
      </w:pPr>
      <w:r w:rsidRPr="00F442A2">
        <w:rPr>
          <w:lang w:eastAsia="ja-JP"/>
        </w:rPr>
        <w:t>This section lists which metadata attributes an actor shall provide when initiating a Submission Type Transaction.</w:t>
      </w:r>
    </w:p>
    <w:p w14:paraId="6820C1F2" w14:textId="6677D3BA" w:rsidR="00E07DB3" w:rsidRPr="00F442A2" w:rsidRDefault="00E07DB3" w:rsidP="00E07DB3">
      <w:pPr>
        <w:pStyle w:val="BodyText"/>
        <w:rPr>
          <w:lang w:eastAsia="ja-JP"/>
        </w:rPr>
      </w:pPr>
      <w:r w:rsidRPr="00F442A2">
        <w:rPr>
          <w:lang w:eastAsia="ja-JP"/>
        </w:rPr>
        <w:t>The Actor/Transaction pairs addressed by this section are as follows:</w:t>
      </w:r>
    </w:p>
    <w:p w14:paraId="4BBD5AD2" w14:textId="77777777" w:rsidR="00E07DB3" w:rsidRPr="00F442A2" w:rsidRDefault="00E07DB3" w:rsidP="000766F4">
      <w:pPr>
        <w:pStyle w:val="TableTitle"/>
      </w:pPr>
      <w:r w:rsidRPr="00F442A2">
        <w:t xml:space="preserve">Table </w:t>
      </w:r>
      <w:r w:rsidR="007F5A52" w:rsidRPr="00F442A2">
        <w:t>4.3.1-1</w:t>
      </w:r>
      <w:r w:rsidRPr="00F442A2">
        <w:t xml:space="preserve">: </w:t>
      </w:r>
      <w:r w:rsidR="00177670" w:rsidRPr="00F442A2">
        <w:t xml:space="preserve">Sending </w:t>
      </w:r>
      <w:r w:rsidRPr="00F442A2">
        <w:t>Actor/Transaction Pairs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E07DB3" w:rsidRPr="00F442A2" w14:paraId="7DFCFF31" w14:textId="77777777" w:rsidTr="00F431B4">
        <w:trPr>
          <w:cantSplit/>
          <w:tblHeader/>
        </w:trPr>
        <w:tc>
          <w:tcPr>
            <w:tcW w:w="3528" w:type="dxa"/>
            <w:shd w:val="clear" w:color="auto" w:fill="D9D9D9"/>
          </w:tcPr>
          <w:p w14:paraId="3A52186F" w14:textId="77777777" w:rsidR="00E07DB3" w:rsidRPr="00F442A2" w:rsidRDefault="00E07DB3" w:rsidP="00F431B4">
            <w:pPr>
              <w:pStyle w:val="TableEntryHeader"/>
              <w:rPr>
                <w:noProof w:val="0"/>
              </w:rPr>
            </w:pPr>
            <w:r w:rsidRPr="00F442A2">
              <w:rPr>
                <w:noProof w:val="0"/>
              </w:rPr>
              <w:t>Actor</w:t>
            </w:r>
          </w:p>
        </w:tc>
        <w:tc>
          <w:tcPr>
            <w:tcW w:w="3960" w:type="dxa"/>
            <w:shd w:val="clear" w:color="auto" w:fill="D9D9D9"/>
          </w:tcPr>
          <w:p w14:paraId="7A80349C" w14:textId="77777777" w:rsidR="00E07DB3" w:rsidRPr="00F442A2" w:rsidRDefault="00E07DB3" w:rsidP="00F431B4">
            <w:pPr>
              <w:pStyle w:val="TableEntryHeader"/>
              <w:rPr>
                <w:noProof w:val="0"/>
              </w:rPr>
            </w:pPr>
            <w:r w:rsidRPr="00F442A2">
              <w:rPr>
                <w:noProof w:val="0"/>
              </w:rPr>
              <w:t>Transaction</w:t>
            </w:r>
          </w:p>
        </w:tc>
        <w:tc>
          <w:tcPr>
            <w:tcW w:w="1440" w:type="dxa"/>
            <w:shd w:val="clear" w:color="auto" w:fill="D9D9D9"/>
          </w:tcPr>
          <w:p w14:paraId="236F4028" w14:textId="77777777" w:rsidR="00E07DB3" w:rsidRPr="00F442A2" w:rsidRDefault="00E07DB3" w:rsidP="00F431B4">
            <w:pPr>
              <w:pStyle w:val="TableEntryHeader"/>
              <w:rPr>
                <w:noProof w:val="0"/>
              </w:rPr>
            </w:pPr>
            <w:r w:rsidRPr="00F442A2">
              <w:rPr>
                <w:bCs/>
                <w:noProof w:val="0"/>
              </w:rPr>
              <w:t>Shortname</w:t>
            </w:r>
          </w:p>
        </w:tc>
      </w:tr>
      <w:tr w:rsidR="00E07DB3" w:rsidRPr="00F442A2" w14:paraId="1D9874EE" w14:textId="77777777" w:rsidTr="00F431B4">
        <w:trPr>
          <w:cantSplit/>
        </w:trPr>
        <w:tc>
          <w:tcPr>
            <w:tcW w:w="3528" w:type="dxa"/>
          </w:tcPr>
          <w:p w14:paraId="6DD6F1A2" w14:textId="77777777" w:rsidR="00E07DB3" w:rsidRPr="00F442A2" w:rsidRDefault="00E07DB3" w:rsidP="00F431B4">
            <w:pPr>
              <w:pStyle w:val="TableEntry"/>
              <w:rPr>
                <w:color w:val="000000"/>
              </w:rPr>
            </w:pPr>
            <w:r w:rsidRPr="00F442A2">
              <w:rPr>
                <w:lang w:eastAsia="ja-JP"/>
              </w:rPr>
              <w:t>XDS Document Source</w:t>
            </w:r>
          </w:p>
        </w:tc>
        <w:tc>
          <w:tcPr>
            <w:tcW w:w="3960" w:type="dxa"/>
          </w:tcPr>
          <w:p w14:paraId="6A00D759" w14:textId="094DFE86" w:rsidR="00E07DB3" w:rsidRPr="00F442A2" w:rsidRDefault="00E07DB3" w:rsidP="00F431B4">
            <w:pPr>
              <w:pStyle w:val="TableEntry"/>
            </w:pPr>
            <w:r w:rsidRPr="00F442A2">
              <w:t>Provide and Register Document Set-b</w:t>
            </w:r>
            <w:r w:rsidR="00310F34">
              <w:t xml:space="preserve"> [ITI-41]</w:t>
            </w:r>
          </w:p>
        </w:tc>
        <w:tc>
          <w:tcPr>
            <w:tcW w:w="1440" w:type="dxa"/>
          </w:tcPr>
          <w:p w14:paraId="3D526925" w14:textId="77777777" w:rsidR="00E07DB3" w:rsidRPr="00F442A2" w:rsidRDefault="00E07DB3" w:rsidP="00F431B4">
            <w:pPr>
              <w:pStyle w:val="TableEntry"/>
            </w:pPr>
            <w:r w:rsidRPr="00F442A2">
              <w:t>XDS DS</w:t>
            </w:r>
          </w:p>
        </w:tc>
      </w:tr>
      <w:tr w:rsidR="00E07DB3" w:rsidRPr="00F442A2" w14:paraId="75706750" w14:textId="77777777" w:rsidTr="00F431B4">
        <w:trPr>
          <w:cantSplit/>
        </w:trPr>
        <w:tc>
          <w:tcPr>
            <w:tcW w:w="3528" w:type="dxa"/>
          </w:tcPr>
          <w:p w14:paraId="7CCA82AF" w14:textId="77777777" w:rsidR="00E07DB3" w:rsidRPr="00F442A2" w:rsidRDefault="00E07DB3" w:rsidP="00F431B4">
            <w:pPr>
              <w:pStyle w:val="TableEntry"/>
            </w:pPr>
            <w:r w:rsidRPr="00F442A2">
              <w:t>XDS Document Repository</w:t>
            </w:r>
          </w:p>
        </w:tc>
        <w:tc>
          <w:tcPr>
            <w:tcW w:w="3960" w:type="dxa"/>
          </w:tcPr>
          <w:p w14:paraId="00046492" w14:textId="102A0FBB" w:rsidR="00E07DB3" w:rsidRPr="00F442A2" w:rsidRDefault="00E07DB3" w:rsidP="00F431B4">
            <w:pPr>
              <w:pStyle w:val="TableEntry"/>
            </w:pPr>
            <w:r w:rsidRPr="00F442A2">
              <w:t>Register Document Set-b</w:t>
            </w:r>
            <w:r w:rsidR="00310F34">
              <w:t xml:space="preserve"> [ITI-42]</w:t>
            </w:r>
          </w:p>
        </w:tc>
        <w:tc>
          <w:tcPr>
            <w:tcW w:w="1440" w:type="dxa"/>
          </w:tcPr>
          <w:p w14:paraId="4392E538" w14:textId="77777777" w:rsidR="00E07DB3" w:rsidRPr="00F442A2" w:rsidRDefault="00E07DB3" w:rsidP="00F431B4">
            <w:pPr>
              <w:pStyle w:val="TableEntry"/>
            </w:pPr>
            <w:r w:rsidRPr="00F442A2">
              <w:t>XDS DR</w:t>
            </w:r>
          </w:p>
        </w:tc>
      </w:tr>
      <w:tr w:rsidR="00E07DB3" w:rsidRPr="00F442A2" w14:paraId="29F8507D" w14:textId="77777777" w:rsidTr="00F431B4">
        <w:trPr>
          <w:cantSplit/>
        </w:trPr>
        <w:tc>
          <w:tcPr>
            <w:tcW w:w="3528" w:type="dxa"/>
          </w:tcPr>
          <w:p w14:paraId="74386B2F" w14:textId="77777777" w:rsidR="00E07DB3" w:rsidRPr="00F442A2" w:rsidRDefault="00E07DB3" w:rsidP="00F431B4">
            <w:pPr>
              <w:pStyle w:val="TableEntry"/>
            </w:pPr>
            <w:r w:rsidRPr="00F442A2">
              <w:t>XDM Portable Media Creator</w:t>
            </w:r>
          </w:p>
        </w:tc>
        <w:tc>
          <w:tcPr>
            <w:tcW w:w="3960" w:type="dxa"/>
          </w:tcPr>
          <w:p w14:paraId="3374E57B" w14:textId="38AA437D" w:rsidR="00E07DB3" w:rsidRPr="00F442A2" w:rsidRDefault="00E07DB3" w:rsidP="00F431B4">
            <w:pPr>
              <w:pStyle w:val="TableEntry"/>
            </w:pPr>
            <w:r w:rsidRPr="00F442A2">
              <w:t>Distribute Document Set on Media</w:t>
            </w:r>
            <w:r w:rsidR="00310F34">
              <w:t xml:space="preserve"> [ITI-32]</w:t>
            </w:r>
          </w:p>
        </w:tc>
        <w:tc>
          <w:tcPr>
            <w:tcW w:w="1440" w:type="dxa"/>
          </w:tcPr>
          <w:p w14:paraId="26947FD2" w14:textId="77777777" w:rsidR="00E07DB3" w:rsidRPr="00F442A2" w:rsidRDefault="00E07DB3" w:rsidP="00F431B4">
            <w:pPr>
              <w:pStyle w:val="TableEntry"/>
            </w:pPr>
            <w:r w:rsidRPr="00F442A2">
              <w:t>XDM MC</w:t>
            </w:r>
          </w:p>
        </w:tc>
      </w:tr>
      <w:tr w:rsidR="00E07DB3" w:rsidRPr="00F442A2" w14:paraId="7EB0D232" w14:textId="77777777" w:rsidTr="00F431B4">
        <w:trPr>
          <w:cantSplit/>
        </w:trPr>
        <w:tc>
          <w:tcPr>
            <w:tcW w:w="3528" w:type="dxa"/>
          </w:tcPr>
          <w:p w14:paraId="3634A3E7" w14:textId="77777777" w:rsidR="00E07DB3" w:rsidRPr="00F442A2" w:rsidRDefault="00E07DB3" w:rsidP="00F431B4">
            <w:pPr>
              <w:pStyle w:val="TableEntry"/>
            </w:pPr>
            <w:r w:rsidRPr="00F442A2">
              <w:t>XDR Document Source</w:t>
            </w:r>
          </w:p>
        </w:tc>
        <w:tc>
          <w:tcPr>
            <w:tcW w:w="3960" w:type="dxa"/>
          </w:tcPr>
          <w:p w14:paraId="1C809C41" w14:textId="76EBE1FB" w:rsidR="00E07DB3" w:rsidRPr="00F442A2" w:rsidRDefault="00E07DB3" w:rsidP="00F431B4">
            <w:pPr>
              <w:pStyle w:val="TableEntry"/>
            </w:pPr>
            <w:r w:rsidRPr="00F442A2">
              <w:t>Provide and Register Document Set-b</w:t>
            </w:r>
            <w:r w:rsidR="00310F34">
              <w:t xml:space="preserve"> [ITI-41]</w:t>
            </w:r>
          </w:p>
        </w:tc>
        <w:tc>
          <w:tcPr>
            <w:tcW w:w="1440" w:type="dxa"/>
          </w:tcPr>
          <w:p w14:paraId="0CF71A18" w14:textId="77777777" w:rsidR="00E07DB3" w:rsidRPr="00F442A2" w:rsidRDefault="00E07DB3" w:rsidP="00F431B4">
            <w:pPr>
              <w:pStyle w:val="TableEntry"/>
            </w:pPr>
            <w:r w:rsidRPr="00F442A2">
              <w:t>XDR DS</w:t>
            </w:r>
          </w:p>
        </w:tc>
      </w:tr>
      <w:tr w:rsidR="00602E7D" w:rsidRPr="00F442A2" w14:paraId="126CBCEF" w14:textId="77777777" w:rsidTr="00F431B4">
        <w:trPr>
          <w:cantSplit/>
        </w:trPr>
        <w:tc>
          <w:tcPr>
            <w:tcW w:w="3528" w:type="dxa"/>
          </w:tcPr>
          <w:p w14:paraId="607CD34E" w14:textId="77777777" w:rsidR="00602E7D" w:rsidRPr="00F442A2" w:rsidRDefault="00602E7D" w:rsidP="00C37179">
            <w:pPr>
              <w:pStyle w:val="TableEntry"/>
            </w:pPr>
            <w:r w:rsidRPr="00F442A2">
              <w:rPr>
                <w:bCs/>
              </w:rPr>
              <w:t>XDR</w:t>
            </w:r>
            <w:r w:rsidRPr="00F442A2">
              <w:t xml:space="preserve"> Metadata-Limited Document Source</w:t>
            </w:r>
          </w:p>
        </w:tc>
        <w:tc>
          <w:tcPr>
            <w:tcW w:w="3960" w:type="dxa"/>
          </w:tcPr>
          <w:p w14:paraId="2FC33D04" w14:textId="524956A4" w:rsidR="00602E7D" w:rsidRPr="00F442A2" w:rsidRDefault="00602E7D" w:rsidP="00C37179">
            <w:pPr>
              <w:pStyle w:val="TableEntry"/>
            </w:pPr>
            <w:r w:rsidRPr="00F442A2">
              <w:t>Provide and Register Document Set-b</w:t>
            </w:r>
            <w:r w:rsidR="00310F34">
              <w:t xml:space="preserve"> [ITI-41]</w:t>
            </w:r>
          </w:p>
        </w:tc>
        <w:tc>
          <w:tcPr>
            <w:tcW w:w="1440" w:type="dxa"/>
          </w:tcPr>
          <w:p w14:paraId="70088895" w14:textId="77777777" w:rsidR="00602E7D" w:rsidRPr="00F442A2" w:rsidRDefault="00602E7D" w:rsidP="00C37179">
            <w:pPr>
              <w:pStyle w:val="TableEntry"/>
            </w:pPr>
            <w:r w:rsidRPr="00F442A2">
              <w:t>XDR MS</w:t>
            </w:r>
          </w:p>
        </w:tc>
      </w:tr>
      <w:tr w:rsidR="005A4C04" w:rsidRPr="00F442A2" w14:paraId="50590DFD" w14:textId="77777777" w:rsidTr="00F431B4">
        <w:trPr>
          <w:cantSplit/>
        </w:trPr>
        <w:tc>
          <w:tcPr>
            <w:tcW w:w="3528" w:type="dxa"/>
          </w:tcPr>
          <w:p w14:paraId="7098D997" w14:textId="77777777" w:rsidR="005A4C04" w:rsidRPr="005A199D" w:rsidRDefault="005A4C04" w:rsidP="00C37179">
            <w:pPr>
              <w:pStyle w:val="TableEntry"/>
              <w:suppressAutoHyphens/>
              <w:rPr>
                <w:bCs/>
                <w:lang w:val="fr-FR"/>
              </w:rPr>
            </w:pPr>
            <w:r w:rsidRPr="005A199D">
              <w:rPr>
                <w:bCs/>
                <w:lang w:val="fr-FR"/>
              </w:rPr>
              <w:t>XDS On-Demand Document Source</w:t>
            </w:r>
          </w:p>
        </w:tc>
        <w:tc>
          <w:tcPr>
            <w:tcW w:w="3960" w:type="dxa"/>
          </w:tcPr>
          <w:p w14:paraId="32E05B9C" w14:textId="628DA02D" w:rsidR="005A4C04" w:rsidRPr="00F442A2" w:rsidRDefault="005A4C04" w:rsidP="00C37179">
            <w:pPr>
              <w:pStyle w:val="TableEntry"/>
            </w:pPr>
            <w:r w:rsidRPr="00F442A2">
              <w:t>Register On-Demand Document Entry</w:t>
            </w:r>
            <w:r w:rsidR="00310F34">
              <w:t xml:space="preserve"> [ITI-61]</w:t>
            </w:r>
          </w:p>
        </w:tc>
        <w:tc>
          <w:tcPr>
            <w:tcW w:w="1440" w:type="dxa"/>
          </w:tcPr>
          <w:p w14:paraId="64273CEC" w14:textId="77777777" w:rsidR="005A4C04" w:rsidRPr="00F442A2" w:rsidRDefault="005A4C04" w:rsidP="00C37179">
            <w:pPr>
              <w:pStyle w:val="TableEntry"/>
            </w:pPr>
            <w:r w:rsidRPr="00F442A2">
              <w:t>XDS OD</w:t>
            </w:r>
          </w:p>
        </w:tc>
      </w:tr>
    </w:tbl>
    <w:p w14:paraId="779DCC85" w14:textId="77777777" w:rsidR="000166F3" w:rsidRDefault="000166F3" w:rsidP="000D614D">
      <w:pPr>
        <w:pStyle w:val="BodyText"/>
        <w:rPr>
          <w:lang w:eastAsia="ja-JP"/>
        </w:rPr>
      </w:pPr>
    </w:p>
    <w:p w14:paraId="134DB1A9" w14:textId="5094CD88" w:rsidR="001202EB" w:rsidRPr="00F442A2" w:rsidRDefault="00E07DB3" w:rsidP="000D614D">
      <w:pPr>
        <w:pStyle w:val="BodyText"/>
      </w:pPr>
      <w:r w:rsidRPr="00F442A2">
        <w:rPr>
          <w:lang w:eastAsia="ja-JP"/>
        </w:rPr>
        <w:t xml:space="preserve">For each actor/transaction pair across the top of </w:t>
      </w:r>
      <w:r w:rsidR="004F291E" w:rsidRPr="00F442A2">
        <w:rPr>
          <w:lang w:eastAsia="ja-JP"/>
        </w:rPr>
        <w:t>Table</w:t>
      </w:r>
      <w:r w:rsidRPr="00F442A2">
        <w:rPr>
          <w:lang w:eastAsia="ja-JP"/>
        </w:rPr>
        <w:t xml:space="preserve"> 4.3.1-3, and each metadata attribute row, the cell indicates the requirement for that actor when creating a submission request using the paired transaction. The requirements are expressed through these codes:</w:t>
      </w:r>
    </w:p>
    <w:p w14:paraId="26A54F00" w14:textId="77777777" w:rsidR="00E07DB3" w:rsidRPr="00F442A2" w:rsidRDefault="00E07DB3" w:rsidP="000766F4">
      <w:pPr>
        <w:pStyle w:val="TableTitle"/>
      </w:pPr>
      <w:r w:rsidRPr="00F442A2">
        <w:t xml:space="preserve">Table </w:t>
      </w:r>
      <w:r w:rsidR="007F5A52" w:rsidRPr="00F442A2">
        <w:t>4.3.1-2</w:t>
      </w:r>
      <w:r w:rsidRPr="00F442A2">
        <w:t xml:space="preserve">: </w:t>
      </w:r>
      <w:r w:rsidR="00177670" w:rsidRPr="00F442A2">
        <w:t xml:space="preserve">Sending Actor </w:t>
      </w:r>
      <w:r w:rsidRPr="00F442A2">
        <w:t>Metadata Attribute Optionality Code 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7"/>
        <w:gridCol w:w="7043"/>
      </w:tblGrid>
      <w:tr w:rsidR="00E07DB3" w:rsidRPr="00F442A2" w14:paraId="7F5AB9C6" w14:textId="77777777" w:rsidTr="005A199D">
        <w:trPr>
          <w:cantSplit/>
          <w:trHeight w:val="337"/>
          <w:tblHeader/>
          <w:jc w:val="center"/>
        </w:trPr>
        <w:tc>
          <w:tcPr>
            <w:tcW w:w="887" w:type="dxa"/>
            <w:shd w:val="clear" w:color="auto" w:fill="D9D9D9"/>
          </w:tcPr>
          <w:p w14:paraId="2ED48C17" w14:textId="77777777" w:rsidR="00E07DB3" w:rsidRPr="00F442A2" w:rsidRDefault="00E07DB3" w:rsidP="00F431B4">
            <w:pPr>
              <w:pStyle w:val="TableEntryHeader"/>
              <w:snapToGrid w:val="0"/>
              <w:rPr>
                <w:noProof w:val="0"/>
              </w:rPr>
            </w:pPr>
            <w:r w:rsidRPr="00F442A2">
              <w:rPr>
                <w:noProof w:val="0"/>
              </w:rPr>
              <w:t>Code</w:t>
            </w:r>
          </w:p>
        </w:tc>
        <w:tc>
          <w:tcPr>
            <w:tcW w:w="7043" w:type="dxa"/>
            <w:shd w:val="clear" w:color="auto" w:fill="D9D9D9"/>
          </w:tcPr>
          <w:p w14:paraId="2B0F2712" w14:textId="77777777" w:rsidR="00E07DB3" w:rsidRPr="00F442A2" w:rsidRDefault="00E07DB3" w:rsidP="00F431B4">
            <w:pPr>
              <w:pStyle w:val="TableEntryHeader"/>
              <w:snapToGrid w:val="0"/>
              <w:rPr>
                <w:noProof w:val="0"/>
              </w:rPr>
            </w:pPr>
            <w:r w:rsidRPr="00F442A2">
              <w:rPr>
                <w:noProof w:val="0"/>
              </w:rPr>
              <w:t xml:space="preserve">Meaning </w:t>
            </w:r>
          </w:p>
        </w:tc>
      </w:tr>
      <w:tr w:rsidR="00E07DB3" w:rsidRPr="00F442A2" w14:paraId="4CB95EB9" w14:textId="77777777" w:rsidTr="005A199D">
        <w:trPr>
          <w:trHeight w:val="524"/>
          <w:jc w:val="center"/>
        </w:trPr>
        <w:tc>
          <w:tcPr>
            <w:tcW w:w="887" w:type="dxa"/>
          </w:tcPr>
          <w:p w14:paraId="5695D1C5" w14:textId="77777777" w:rsidR="00E07DB3" w:rsidRPr="00F442A2" w:rsidRDefault="00E07DB3" w:rsidP="00F431B4">
            <w:pPr>
              <w:pStyle w:val="TableEntry"/>
              <w:snapToGrid w:val="0"/>
            </w:pPr>
            <w:r w:rsidRPr="00F442A2">
              <w:t>R</w:t>
            </w:r>
          </w:p>
        </w:tc>
        <w:tc>
          <w:tcPr>
            <w:tcW w:w="7043" w:type="dxa"/>
          </w:tcPr>
          <w:p w14:paraId="4C9D61AF" w14:textId="5F8F2768" w:rsidR="00E07DB3" w:rsidRPr="00F442A2" w:rsidRDefault="00E07DB3" w:rsidP="00260259">
            <w:pPr>
              <w:pStyle w:val="TableEntry"/>
              <w:snapToGrid w:val="0"/>
            </w:pPr>
            <w:r w:rsidRPr="00F442A2">
              <w:t xml:space="preserve">Required – </w:t>
            </w:r>
            <w:r w:rsidR="00177670" w:rsidRPr="00F442A2">
              <w:t xml:space="preserve">A </w:t>
            </w:r>
            <w:r w:rsidRPr="00F442A2">
              <w:t>value for the attribute shall be supplied by the</w:t>
            </w:r>
            <w:r w:rsidR="00177670" w:rsidRPr="00F442A2">
              <w:t xml:space="preserve"> sending</w:t>
            </w:r>
            <w:r w:rsidRPr="00F442A2">
              <w:t xml:space="preserve"> </w:t>
            </w:r>
            <w:r w:rsidR="00364562" w:rsidRPr="00F442A2">
              <w:t>a</w:t>
            </w:r>
            <w:r w:rsidRPr="00F442A2">
              <w:t>ctor when sending the submission</w:t>
            </w:r>
          </w:p>
        </w:tc>
      </w:tr>
      <w:tr w:rsidR="00E07DB3" w:rsidRPr="00F442A2" w14:paraId="51EC7466" w14:textId="77777777" w:rsidTr="005A199D">
        <w:trPr>
          <w:trHeight w:val="536"/>
          <w:jc w:val="center"/>
        </w:trPr>
        <w:tc>
          <w:tcPr>
            <w:tcW w:w="887" w:type="dxa"/>
          </w:tcPr>
          <w:p w14:paraId="7E73CB7A" w14:textId="77777777" w:rsidR="00E07DB3" w:rsidRPr="00F442A2" w:rsidRDefault="00E07DB3" w:rsidP="00F431B4">
            <w:pPr>
              <w:pStyle w:val="TableEntry"/>
              <w:snapToGrid w:val="0"/>
            </w:pPr>
            <w:r w:rsidRPr="00F442A2">
              <w:t>R2</w:t>
            </w:r>
          </w:p>
        </w:tc>
        <w:tc>
          <w:tcPr>
            <w:tcW w:w="7043" w:type="dxa"/>
          </w:tcPr>
          <w:p w14:paraId="3B51F338" w14:textId="7D9F31DE" w:rsidR="00E07DB3" w:rsidRPr="00F442A2" w:rsidRDefault="00E07DB3" w:rsidP="00260259">
            <w:pPr>
              <w:pStyle w:val="TableEntry"/>
              <w:snapToGrid w:val="0"/>
            </w:pPr>
            <w:r w:rsidRPr="00F442A2">
              <w:t xml:space="preserve">Required if Known – </w:t>
            </w:r>
            <w:r w:rsidR="00177670" w:rsidRPr="00F442A2">
              <w:t xml:space="preserve">A </w:t>
            </w:r>
            <w:r w:rsidRPr="00F442A2">
              <w:t xml:space="preserve">value for the attribute shall be supplied by the </w:t>
            </w:r>
            <w:r w:rsidR="00177670" w:rsidRPr="00F442A2">
              <w:t xml:space="preserve">sending </w:t>
            </w:r>
            <w:r w:rsidR="00364562" w:rsidRPr="00F442A2">
              <w:t>a</w:t>
            </w:r>
            <w:r w:rsidRPr="00F442A2">
              <w:t xml:space="preserve">ctor when sending the submission unless the </w:t>
            </w:r>
            <w:r w:rsidR="00364562" w:rsidRPr="00F442A2">
              <w:t>a</w:t>
            </w:r>
            <w:r w:rsidRPr="00F442A2">
              <w:t>ctor does not have any value for the attribute</w:t>
            </w:r>
          </w:p>
        </w:tc>
      </w:tr>
      <w:tr w:rsidR="00E07DB3" w:rsidRPr="00F442A2" w14:paraId="4ECF602C" w14:textId="77777777" w:rsidTr="005A199D">
        <w:trPr>
          <w:trHeight w:val="312"/>
          <w:jc w:val="center"/>
        </w:trPr>
        <w:tc>
          <w:tcPr>
            <w:tcW w:w="887" w:type="dxa"/>
          </w:tcPr>
          <w:p w14:paraId="773A4AB6" w14:textId="77777777" w:rsidR="00E07DB3" w:rsidRPr="00F442A2" w:rsidRDefault="00E07DB3" w:rsidP="00F431B4">
            <w:pPr>
              <w:pStyle w:val="TableEntry"/>
              <w:snapToGrid w:val="0"/>
            </w:pPr>
            <w:r w:rsidRPr="00F442A2">
              <w:t>O</w:t>
            </w:r>
          </w:p>
        </w:tc>
        <w:tc>
          <w:tcPr>
            <w:tcW w:w="7043" w:type="dxa"/>
          </w:tcPr>
          <w:p w14:paraId="12512A45" w14:textId="5F492003" w:rsidR="00E07DB3" w:rsidRPr="00F442A2" w:rsidRDefault="00E07DB3" w:rsidP="00260259">
            <w:pPr>
              <w:pStyle w:val="TableEntry"/>
              <w:snapToGrid w:val="0"/>
            </w:pPr>
            <w:r w:rsidRPr="00F442A2">
              <w:t xml:space="preserve">Optional – The </w:t>
            </w:r>
            <w:r w:rsidR="00177670" w:rsidRPr="00F442A2">
              <w:t xml:space="preserve">sending </w:t>
            </w:r>
            <w:r w:rsidR="00364562" w:rsidRPr="00F442A2">
              <w:t>a</w:t>
            </w:r>
            <w:r w:rsidRPr="00F442A2">
              <w:t>ctor may or may not supply a value for this attribute</w:t>
            </w:r>
          </w:p>
        </w:tc>
      </w:tr>
      <w:tr w:rsidR="00177670" w:rsidRPr="00F442A2" w14:paraId="4EB16770" w14:textId="77777777" w:rsidTr="005A199D">
        <w:trPr>
          <w:trHeight w:val="312"/>
          <w:jc w:val="center"/>
        </w:trPr>
        <w:tc>
          <w:tcPr>
            <w:tcW w:w="887" w:type="dxa"/>
          </w:tcPr>
          <w:p w14:paraId="04A9604A" w14:textId="77777777" w:rsidR="00177670" w:rsidRPr="00F442A2" w:rsidRDefault="00177670" w:rsidP="00F431B4">
            <w:pPr>
              <w:pStyle w:val="TableEntry"/>
              <w:snapToGrid w:val="0"/>
            </w:pPr>
            <w:r w:rsidRPr="00F442A2">
              <w:t>X</w:t>
            </w:r>
          </w:p>
        </w:tc>
        <w:tc>
          <w:tcPr>
            <w:tcW w:w="7043" w:type="dxa"/>
          </w:tcPr>
          <w:p w14:paraId="70DFA45D" w14:textId="135DF16D" w:rsidR="00177670" w:rsidRPr="00F442A2" w:rsidRDefault="00177670" w:rsidP="00260259">
            <w:pPr>
              <w:pStyle w:val="TableEntry"/>
              <w:snapToGrid w:val="0"/>
            </w:pPr>
            <w:r w:rsidRPr="00F442A2">
              <w:t xml:space="preserve">Prohibited – when sending a submission, a value for the attribute shall not be supplied by the sending </w:t>
            </w:r>
            <w:r w:rsidR="00364562" w:rsidRPr="00F442A2">
              <w:t>a</w:t>
            </w:r>
            <w:r w:rsidRPr="00F442A2">
              <w:t>ctor.</w:t>
            </w:r>
          </w:p>
        </w:tc>
      </w:tr>
    </w:tbl>
    <w:p w14:paraId="79A41EEA" w14:textId="77777777" w:rsidR="00E07DB3" w:rsidRPr="00F442A2" w:rsidRDefault="00E07DB3" w:rsidP="000766F4">
      <w:pPr>
        <w:pStyle w:val="TableTitle"/>
      </w:pPr>
      <w:r w:rsidRPr="00F442A2">
        <w:t xml:space="preserve">Table </w:t>
      </w:r>
      <w:r w:rsidR="007F5A52" w:rsidRPr="00F442A2">
        <w:t>4.3.1-3</w:t>
      </w:r>
      <w:r w:rsidRPr="00F442A2">
        <w:t xml:space="preserve">: </w:t>
      </w:r>
      <w:r w:rsidR="00177670" w:rsidRPr="00F442A2">
        <w:t xml:space="preserve">Sending Actor </w:t>
      </w:r>
      <w:r w:rsidRPr="00F442A2">
        <w:t>Metadata Attribute Optionality</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9"/>
        <w:gridCol w:w="2160"/>
        <w:gridCol w:w="980"/>
        <w:gridCol w:w="981"/>
        <w:gridCol w:w="983"/>
        <w:gridCol w:w="993"/>
        <w:gridCol w:w="993"/>
        <w:gridCol w:w="807"/>
      </w:tblGrid>
      <w:tr w:rsidR="005A4C04" w:rsidRPr="00F442A2" w14:paraId="6B4DF6F9" w14:textId="77777777" w:rsidTr="00851D94">
        <w:trPr>
          <w:cantSplit/>
          <w:tblHeader/>
          <w:jc w:val="center"/>
        </w:trPr>
        <w:tc>
          <w:tcPr>
            <w:tcW w:w="1679" w:type="dxa"/>
            <w:shd w:val="clear" w:color="auto" w:fill="D9D9D9"/>
          </w:tcPr>
          <w:p w14:paraId="2842EE12" w14:textId="77777777" w:rsidR="005A4C04" w:rsidRPr="00F442A2" w:rsidRDefault="005A4C04" w:rsidP="00F431B4">
            <w:pPr>
              <w:pStyle w:val="TableEntryHeader"/>
              <w:rPr>
                <w:noProof w:val="0"/>
              </w:rPr>
            </w:pPr>
            <w:r w:rsidRPr="00F442A2">
              <w:rPr>
                <w:noProof w:val="0"/>
              </w:rPr>
              <w:t>Metadata Element</w:t>
            </w:r>
          </w:p>
        </w:tc>
        <w:tc>
          <w:tcPr>
            <w:tcW w:w="2160" w:type="dxa"/>
            <w:shd w:val="clear" w:color="auto" w:fill="D9D9D9"/>
          </w:tcPr>
          <w:p w14:paraId="2AB3F425" w14:textId="77777777" w:rsidR="005A4C04" w:rsidRPr="00F442A2" w:rsidRDefault="005A4C04" w:rsidP="00F431B4">
            <w:pPr>
              <w:pStyle w:val="TableEntryHeader"/>
              <w:rPr>
                <w:noProof w:val="0"/>
              </w:rPr>
            </w:pPr>
            <w:r w:rsidRPr="00F442A2">
              <w:rPr>
                <w:noProof w:val="0"/>
              </w:rPr>
              <w:t>Metadata Attribute</w:t>
            </w:r>
          </w:p>
        </w:tc>
        <w:tc>
          <w:tcPr>
            <w:tcW w:w="980" w:type="dxa"/>
            <w:shd w:val="clear" w:color="auto" w:fill="D9D9D9"/>
          </w:tcPr>
          <w:p w14:paraId="54A9ED7B" w14:textId="77777777" w:rsidR="005A4C04" w:rsidRPr="00F442A2" w:rsidRDefault="005A4C04" w:rsidP="00F431B4">
            <w:pPr>
              <w:pStyle w:val="TableEntryHeader"/>
              <w:rPr>
                <w:noProof w:val="0"/>
              </w:rPr>
            </w:pPr>
            <w:r w:rsidRPr="00F442A2">
              <w:rPr>
                <w:noProof w:val="0"/>
              </w:rPr>
              <w:t>XDS DS</w:t>
            </w:r>
          </w:p>
        </w:tc>
        <w:tc>
          <w:tcPr>
            <w:tcW w:w="981" w:type="dxa"/>
            <w:shd w:val="clear" w:color="auto" w:fill="D9D9D9"/>
          </w:tcPr>
          <w:p w14:paraId="160870D0" w14:textId="77777777" w:rsidR="005A4C04" w:rsidRPr="00F442A2" w:rsidRDefault="005A4C04" w:rsidP="00F431B4">
            <w:pPr>
              <w:pStyle w:val="TableEntryHeader"/>
              <w:rPr>
                <w:noProof w:val="0"/>
              </w:rPr>
            </w:pPr>
            <w:r w:rsidRPr="00F442A2">
              <w:rPr>
                <w:noProof w:val="0"/>
              </w:rPr>
              <w:t>XDS DR</w:t>
            </w:r>
          </w:p>
        </w:tc>
        <w:tc>
          <w:tcPr>
            <w:tcW w:w="983" w:type="dxa"/>
            <w:shd w:val="clear" w:color="auto" w:fill="D9D9D9"/>
          </w:tcPr>
          <w:p w14:paraId="5CDC88F8" w14:textId="77777777" w:rsidR="005A4C04" w:rsidRPr="00F442A2" w:rsidRDefault="005A4C04" w:rsidP="00F431B4">
            <w:pPr>
              <w:pStyle w:val="TableEntryHeader"/>
              <w:rPr>
                <w:noProof w:val="0"/>
              </w:rPr>
            </w:pPr>
            <w:r w:rsidRPr="00F442A2">
              <w:rPr>
                <w:noProof w:val="0"/>
              </w:rPr>
              <w:t>XDM MC</w:t>
            </w:r>
          </w:p>
        </w:tc>
        <w:tc>
          <w:tcPr>
            <w:tcW w:w="993" w:type="dxa"/>
            <w:shd w:val="clear" w:color="auto" w:fill="D9D9D9"/>
          </w:tcPr>
          <w:p w14:paraId="137F6EC8" w14:textId="77777777" w:rsidR="005A4C04" w:rsidRPr="00F442A2" w:rsidRDefault="005A4C04" w:rsidP="00F431B4">
            <w:pPr>
              <w:pStyle w:val="TableEntryHeader"/>
              <w:rPr>
                <w:noProof w:val="0"/>
              </w:rPr>
            </w:pPr>
            <w:r w:rsidRPr="00F442A2">
              <w:rPr>
                <w:noProof w:val="0"/>
              </w:rPr>
              <w:t>XDR DS</w:t>
            </w:r>
          </w:p>
        </w:tc>
        <w:tc>
          <w:tcPr>
            <w:tcW w:w="993" w:type="dxa"/>
            <w:shd w:val="clear" w:color="auto" w:fill="D9D9D9"/>
          </w:tcPr>
          <w:p w14:paraId="1AC9BC96" w14:textId="77777777" w:rsidR="005A4C04" w:rsidRPr="00F442A2" w:rsidRDefault="005A4C04" w:rsidP="00602E7D">
            <w:pPr>
              <w:pStyle w:val="TableEntryHeader"/>
              <w:rPr>
                <w:noProof w:val="0"/>
              </w:rPr>
            </w:pPr>
            <w:r w:rsidRPr="00F442A2">
              <w:rPr>
                <w:noProof w:val="0"/>
              </w:rPr>
              <w:t>XDR MS</w:t>
            </w:r>
          </w:p>
        </w:tc>
        <w:tc>
          <w:tcPr>
            <w:tcW w:w="807" w:type="dxa"/>
            <w:shd w:val="clear" w:color="auto" w:fill="D9D9D9"/>
          </w:tcPr>
          <w:p w14:paraId="4854765F" w14:textId="77777777" w:rsidR="005A4C04" w:rsidRPr="00F442A2" w:rsidRDefault="005A4C04" w:rsidP="00602E7D">
            <w:pPr>
              <w:pStyle w:val="TableEntryHeader"/>
              <w:rPr>
                <w:noProof w:val="0"/>
              </w:rPr>
            </w:pPr>
            <w:r w:rsidRPr="00F442A2">
              <w:rPr>
                <w:noProof w:val="0"/>
              </w:rPr>
              <w:t>XDS OD</w:t>
            </w:r>
          </w:p>
        </w:tc>
      </w:tr>
      <w:tr w:rsidR="005A4C04" w:rsidRPr="00F442A2" w14:paraId="5BBECD2F" w14:textId="77777777" w:rsidTr="00851D94">
        <w:trPr>
          <w:cantSplit/>
          <w:jc w:val="center"/>
        </w:trPr>
        <w:tc>
          <w:tcPr>
            <w:tcW w:w="1679" w:type="dxa"/>
          </w:tcPr>
          <w:p w14:paraId="29088DD8" w14:textId="77777777" w:rsidR="005A4C04" w:rsidRPr="00F442A2" w:rsidRDefault="005A4C04" w:rsidP="00F431B4">
            <w:pPr>
              <w:pStyle w:val="TableEntry"/>
              <w:rPr>
                <w:color w:val="000000"/>
              </w:rPr>
            </w:pPr>
            <w:r w:rsidRPr="00F442A2">
              <w:t>DocumentEntry</w:t>
            </w:r>
          </w:p>
        </w:tc>
        <w:tc>
          <w:tcPr>
            <w:tcW w:w="2160" w:type="dxa"/>
          </w:tcPr>
          <w:p w14:paraId="483653C9" w14:textId="77777777" w:rsidR="005A4C04" w:rsidRPr="00F442A2" w:rsidRDefault="005A4C04" w:rsidP="00F431B4">
            <w:pPr>
              <w:pStyle w:val="TableEntry"/>
            </w:pPr>
            <w:r w:rsidRPr="00F442A2">
              <w:t>author</w:t>
            </w:r>
          </w:p>
        </w:tc>
        <w:tc>
          <w:tcPr>
            <w:tcW w:w="980" w:type="dxa"/>
          </w:tcPr>
          <w:p w14:paraId="67392853" w14:textId="77777777" w:rsidR="005A4C04" w:rsidRPr="00F442A2" w:rsidRDefault="005A4C04" w:rsidP="00F431B4">
            <w:pPr>
              <w:pStyle w:val="TableEntry"/>
            </w:pPr>
            <w:r w:rsidRPr="00F442A2">
              <w:t>R2</w:t>
            </w:r>
          </w:p>
        </w:tc>
        <w:tc>
          <w:tcPr>
            <w:tcW w:w="981" w:type="dxa"/>
          </w:tcPr>
          <w:p w14:paraId="16CCDDFC" w14:textId="77777777" w:rsidR="005A4C04" w:rsidRPr="00F442A2" w:rsidRDefault="005A4C04" w:rsidP="00F431B4">
            <w:pPr>
              <w:pStyle w:val="TableEntry"/>
            </w:pPr>
            <w:r w:rsidRPr="00F442A2">
              <w:t>R2</w:t>
            </w:r>
          </w:p>
        </w:tc>
        <w:tc>
          <w:tcPr>
            <w:tcW w:w="983" w:type="dxa"/>
          </w:tcPr>
          <w:p w14:paraId="4C6CBA41" w14:textId="77777777" w:rsidR="005A4C04" w:rsidRPr="00F442A2" w:rsidRDefault="005A4C04" w:rsidP="00F431B4">
            <w:pPr>
              <w:pStyle w:val="TableEntry"/>
            </w:pPr>
            <w:r w:rsidRPr="00F442A2">
              <w:t>R2</w:t>
            </w:r>
          </w:p>
        </w:tc>
        <w:tc>
          <w:tcPr>
            <w:tcW w:w="993" w:type="dxa"/>
          </w:tcPr>
          <w:p w14:paraId="023221D0" w14:textId="77777777" w:rsidR="005A4C04" w:rsidRPr="00F442A2" w:rsidRDefault="005A4C04" w:rsidP="00F431B4">
            <w:pPr>
              <w:pStyle w:val="TableEntry"/>
            </w:pPr>
            <w:r w:rsidRPr="00F442A2">
              <w:t>R2</w:t>
            </w:r>
          </w:p>
        </w:tc>
        <w:tc>
          <w:tcPr>
            <w:tcW w:w="993" w:type="dxa"/>
          </w:tcPr>
          <w:p w14:paraId="5847E601" w14:textId="77777777" w:rsidR="005A4C04" w:rsidRPr="00F442A2" w:rsidRDefault="005A4C04" w:rsidP="00C37179">
            <w:pPr>
              <w:pStyle w:val="TableEntry"/>
            </w:pPr>
            <w:r w:rsidRPr="00F442A2">
              <w:t>R2</w:t>
            </w:r>
          </w:p>
        </w:tc>
        <w:tc>
          <w:tcPr>
            <w:tcW w:w="807" w:type="dxa"/>
          </w:tcPr>
          <w:p w14:paraId="594F8C1B" w14:textId="77777777" w:rsidR="005A4C04" w:rsidRPr="00F442A2" w:rsidRDefault="005A4C04" w:rsidP="00C37179">
            <w:pPr>
              <w:pStyle w:val="TableEntry"/>
            </w:pPr>
            <w:r w:rsidRPr="00F442A2">
              <w:t>R2</w:t>
            </w:r>
          </w:p>
        </w:tc>
      </w:tr>
      <w:tr w:rsidR="005A4C04" w:rsidRPr="00F442A2" w14:paraId="541873F1" w14:textId="77777777" w:rsidTr="00851D94">
        <w:trPr>
          <w:cantSplit/>
          <w:jc w:val="center"/>
        </w:trPr>
        <w:tc>
          <w:tcPr>
            <w:tcW w:w="1679" w:type="dxa"/>
          </w:tcPr>
          <w:p w14:paraId="41D27B10" w14:textId="77777777" w:rsidR="005A4C04" w:rsidRPr="00F442A2" w:rsidRDefault="005A4C04" w:rsidP="00F431B4">
            <w:pPr>
              <w:pStyle w:val="TableEntry"/>
              <w:rPr>
                <w:color w:val="000000"/>
              </w:rPr>
            </w:pPr>
            <w:r w:rsidRPr="00F442A2">
              <w:t>DocumentEntry</w:t>
            </w:r>
          </w:p>
        </w:tc>
        <w:tc>
          <w:tcPr>
            <w:tcW w:w="2160" w:type="dxa"/>
          </w:tcPr>
          <w:p w14:paraId="42C7D95F" w14:textId="77777777" w:rsidR="005A4C04" w:rsidRPr="00F442A2" w:rsidRDefault="005A4C04" w:rsidP="00F431B4">
            <w:pPr>
              <w:pStyle w:val="TableEntry"/>
            </w:pPr>
            <w:r w:rsidRPr="00F442A2">
              <w:t>availabilityStatus</w:t>
            </w:r>
          </w:p>
        </w:tc>
        <w:tc>
          <w:tcPr>
            <w:tcW w:w="980" w:type="dxa"/>
          </w:tcPr>
          <w:p w14:paraId="07EAF312" w14:textId="77777777" w:rsidR="005A4C04" w:rsidRPr="00F442A2" w:rsidRDefault="005A4C04" w:rsidP="00F431B4">
            <w:pPr>
              <w:pStyle w:val="TableEntry"/>
            </w:pPr>
            <w:r w:rsidRPr="00F442A2">
              <w:t>O</w:t>
            </w:r>
          </w:p>
        </w:tc>
        <w:tc>
          <w:tcPr>
            <w:tcW w:w="981" w:type="dxa"/>
          </w:tcPr>
          <w:p w14:paraId="5B7BC00C" w14:textId="77777777" w:rsidR="005A4C04" w:rsidRPr="00F442A2" w:rsidRDefault="005A4C04" w:rsidP="00F431B4">
            <w:pPr>
              <w:pStyle w:val="TableEntry"/>
            </w:pPr>
            <w:r w:rsidRPr="00F442A2">
              <w:t>O</w:t>
            </w:r>
          </w:p>
        </w:tc>
        <w:tc>
          <w:tcPr>
            <w:tcW w:w="983" w:type="dxa"/>
          </w:tcPr>
          <w:p w14:paraId="35836347" w14:textId="77777777" w:rsidR="005A4C04" w:rsidRPr="00F442A2" w:rsidRDefault="005A4C04" w:rsidP="00F431B4">
            <w:pPr>
              <w:pStyle w:val="TableEntry"/>
            </w:pPr>
            <w:r w:rsidRPr="00F442A2">
              <w:t>O</w:t>
            </w:r>
          </w:p>
        </w:tc>
        <w:tc>
          <w:tcPr>
            <w:tcW w:w="993" w:type="dxa"/>
          </w:tcPr>
          <w:p w14:paraId="0C84693F" w14:textId="77777777" w:rsidR="005A4C04" w:rsidRPr="00F442A2" w:rsidRDefault="005A4C04" w:rsidP="00F431B4">
            <w:pPr>
              <w:pStyle w:val="TableEntry"/>
            </w:pPr>
            <w:r w:rsidRPr="00F442A2">
              <w:t>O</w:t>
            </w:r>
          </w:p>
        </w:tc>
        <w:tc>
          <w:tcPr>
            <w:tcW w:w="993" w:type="dxa"/>
          </w:tcPr>
          <w:p w14:paraId="4EC6502E" w14:textId="77777777" w:rsidR="005A4C04" w:rsidRPr="00F442A2" w:rsidRDefault="005A4C04" w:rsidP="00C37179">
            <w:pPr>
              <w:pStyle w:val="TableEntry"/>
            </w:pPr>
            <w:r w:rsidRPr="00F442A2">
              <w:t>O</w:t>
            </w:r>
          </w:p>
        </w:tc>
        <w:tc>
          <w:tcPr>
            <w:tcW w:w="807" w:type="dxa"/>
          </w:tcPr>
          <w:p w14:paraId="28FEDAB1" w14:textId="77777777" w:rsidR="005A4C04" w:rsidRPr="00F442A2" w:rsidRDefault="005A4C04" w:rsidP="00C37179">
            <w:pPr>
              <w:pStyle w:val="TableEntry"/>
            </w:pPr>
            <w:r w:rsidRPr="00F442A2">
              <w:t>O</w:t>
            </w:r>
          </w:p>
        </w:tc>
      </w:tr>
      <w:tr w:rsidR="005A4C04" w:rsidRPr="00F442A2" w14:paraId="4BB87CDE" w14:textId="77777777" w:rsidTr="00851D94">
        <w:trPr>
          <w:cantSplit/>
          <w:jc w:val="center"/>
        </w:trPr>
        <w:tc>
          <w:tcPr>
            <w:tcW w:w="1679" w:type="dxa"/>
          </w:tcPr>
          <w:p w14:paraId="4924D4DE" w14:textId="77777777" w:rsidR="005A4C04" w:rsidRPr="00F442A2" w:rsidRDefault="005A4C04" w:rsidP="00F431B4">
            <w:pPr>
              <w:pStyle w:val="TableEntry"/>
              <w:rPr>
                <w:color w:val="000000"/>
              </w:rPr>
            </w:pPr>
            <w:r w:rsidRPr="00F442A2">
              <w:t>DocumentEntry</w:t>
            </w:r>
          </w:p>
        </w:tc>
        <w:tc>
          <w:tcPr>
            <w:tcW w:w="2160" w:type="dxa"/>
          </w:tcPr>
          <w:p w14:paraId="25072D34" w14:textId="77777777" w:rsidR="005A4C04" w:rsidRPr="00F442A2" w:rsidRDefault="005A4C04" w:rsidP="00F431B4">
            <w:pPr>
              <w:pStyle w:val="TableEntry"/>
            </w:pPr>
            <w:r w:rsidRPr="00F442A2">
              <w:t>classCode</w:t>
            </w:r>
          </w:p>
        </w:tc>
        <w:tc>
          <w:tcPr>
            <w:tcW w:w="980" w:type="dxa"/>
          </w:tcPr>
          <w:p w14:paraId="1F5DF497" w14:textId="77777777" w:rsidR="005A4C04" w:rsidRPr="00F442A2" w:rsidRDefault="005A4C04" w:rsidP="00F431B4">
            <w:pPr>
              <w:pStyle w:val="TableEntry"/>
            </w:pPr>
            <w:r w:rsidRPr="00F442A2">
              <w:t>R</w:t>
            </w:r>
          </w:p>
        </w:tc>
        <w:tc>
          <w:tcPr>
            <w:tcW w:w="981" w:type="dxa"/>
          </w:tcPr>
          <w:p w14:paraId="727D1061" w14:textId="77777777" w:rsidR="005A4C04" w:rsidRPr="00F442A2" w:rsidRDefault="005A4C04" w:rsidP="00F431B4">
            <w:pPr>
              <w:pStyle w:val="TableEntry"/>
            </w:pPr>
            <w:r w:rsidRPr="00F442A2">
              <w:t>R</w:t>
            </w:r>
          </w:p>
        </w:tc>
        <w:tc>
          <w:tcPr>
            <w:tcW w:w="983" w:type="dxa"/>
          </w:tcPr>
          <w:p w14:paraId="42EA5D0A" w14:textId="77777777" w:rsidR="005A4C04" w:rsidRPr="00F442A2" w:rsidRDefault="005A4C04" w:rsidP="00F431B4">
            <w:pPr>
              <w:pStyle w:val="TableEntry"/>
            </w:pPr>
            <w:r w:rsidRPr="00F442A2">
              <w:t>R2</w:t>
            </w:r>
          </w:p>
        </w:tc>
        <w:tc>
          <w:tcPr>
            <w:tcW w:w="993" w:type="dxa"/>
          </w:tcPr>
          <w:p w14:paraId="34000F97" w14:textId="77777777" w:rsidR="005A4C04" w:rsidRPr="00F442A2" w:rsidRDefault="005A4C04" w:rsidP="00F431B4">
            <w:pPr>
              <w:pStyle w:val="TableEntry"/>
            </w:pPr>
            <w:r w:rsidRPr="00F442A2">
              <w:t>R</w:t>
            </w:r>
          </w:p>
        </w:tc>
        <w:tc>
          <w:tcPr>
            <w:tcW w:w="993" w:type="dxa"/>
          </w:tcPr>
          <w:p w14:paraId="0162EE39" w14:textId="77777777" w:rsidR="005A4C04" w:rsidRPr="00F442A2" w:rsidRDefault="005A4C04" w:rsidP="00C37179">
            <w:pPr>
              <w:pStyle w:val="TableEntry"/>
            </w:pPr>
            <w:r w:rsidRPr="00F442A2">
              <w:t>R2</w:t>
            </w:r>
          </w:p>
        </w:tc>
        <w:tc>
          <w:tcPr>
            <w:tcW w:w="807" w:type="dxa"/>
          </w:tcPr>
          <w:p w14:paraId="4B59B66E" w14:textId="77777777" w:rsidR="005A4C04" w:rsidRPr="00F442A2" w:rsidRDefault="005A4C04" w:rsidP="00C37179">
            <w:pPr>
              <w:pStyle w:val="TableEntry"/>
            </w:pPr>
            <w:r w:rsidRPr="00F442A2">
              <w:t>R</w:t>
            </w:r>
          </w:p>
        </w:tc>
      </w:tr>
      <w:tr w:rsidR="005A4C04" w:rsidRPr="00F442A2" w14:paraId="71046ECB" w14:textId="77777777" w:rsidTr="00851D94">
        <w:trPr>
          <w:cantSplit/>
          <w:jc w:val="center"/>
        </w:trPr>
        <w:tc>
          <w:tcPr>
            <w:tcW w:w="1679" w:type="dxa"/>
          </w:tcPr>
          <w:p w14:paraId="7F9B2CF5" w14:textId="77777777" w:rsidR="005A4C04" w:rsidRPr="00F442A2" w:rsidRDefault="005A4C04" w:rsidP="00F431B4">
            <w:pPr>
              <w:pStyle w:val="TableEntry"/>
              <w:rPr>
                <w:color w:val="000000"/>
              </w:rPr>
            </w:pPr>
            <w:r w:rsidRPr="00F442A2">
              <w:t>DocumentEntry</w:t>
            </w:r>
          </w:p>
        </w:tc>
        <w:tc>
          <w:tcPr>
            <w:tcW w:w="2160" w:type="dxa"/>
          </w:tcPr>
          <w:p w14:paraId="7F18AAD0" w14:textId="77777777" w:rsidR="005A4C04" w:rsidRPr="00F442A2" w:rsidRDefault="005A4C04" w:rsidP="00F431B4">
            <w:pPr>
              <w:pStyle w:val="TableEntry"/>
            </w:pPr>
            <w:r w:rsidRPr="00F442A2">
              <w:t>comments</w:t>
            </w:r>
          </w:p>
        </w:tc>
        <w:tc>
          <w:tcPr>
            <w:tcW w:w="980" w:type="dxa"/>
          </w:tcPr>
          <w:p w14:paraId="705DD87C" w14:textId="77777777" w:rsidR="005A4C04" w:rsidRPr="00F442A2" w:rsidRDefault="005A4C04" w:rsidP="00F431B4">
            <w:pPr>
              <w:pStyle w:val="TableEntry"/>
            </w:pPr>
            <w:r w:rsidRPr="00F442A2">
              <w:t>O</w:t>
            </w:r>
          </w:p>
        </w:tc>
        <w:tc>
          <w:tcPr>
            <w:tcW w:w="981" w:type="dxa"/>
          </w:tcPr>
          <w:p w14:paraId="5B46EEAD" w14:textId="77777777" w:rsidR="005A4C04" w:rsidRPr="00F442A2" w:rsidRDefault="005A4C04" w:rsidP="00F431B4">
            <w:pPr>
              <w:pStyle w:val="TableEntry"/>
            </w:pPr>
            <w:r w:rsidRPr="00F442A2">
              <w:t>O</w:t>
            </w:r>
          </w:p>
        </w:tc>
        <w:tc>
          <w:tcPr>
            <w:tcW w:w="983" w:type="dxa"/>
          </w:tcPr>
          <w:p w14:paraId="4B3F56C3" w14:textId="77777777" w:rsidR="005A4C04" w:rsidRPr="00F442A2" w:rsidRDefault="005A4C04" w:rsidP="00F431B4">
            <w:pPr>
              <w:pStyle w:val="TableEntry"/>
            </w:pPr>
            <w:r w:rsidRPr="00F442A2">
              <w:t>O</w:t>
            </w:r>
          </w:p>
        </w:tc>
        <w:tc>
          <w:tcPr>
            <w:tcW w:w="993" w:type="dxa"/>
          </w:tcPr>
          <w:p w14:paraId="57F0509A" w14:textId="77777777" w:rsidR="005A4C04" w:rsidRPr="00F442A2" w:rsidRDefault="005A4C04" w:rsidP="00F431B4">
            <w:pPr>
              <w:pStyle w:val="TableEntry"/>
            </w:pPr>
            <w:r w:rsidRPr="00F442A2">
              <w:t>O</w:t>
            </w:r>
          </w:p>
        </w:tc>
        <w:tc>
          <w:tcPr>
            <w:tcW w:w="993" w:type="dxa"/>
          </w:tcPr>
          <w:p w14:paraId="39511503" w14:textId="77777777" w:rsidR="005A4C04" w:rsidRPr="00F442A2" w:rsidRDefault="005A4C04" w:rsidP="00C37179">
            <w:pPr>
              <w:pStyle w:val="TableEntry"/>
            </w:pPr>
            <w:r w:rsidRPr="00F442A2">
              <w:t>O</w:t>
            </w:r>
          </w:p>
        </w:tc>
        <w:tc>
          <w:tcPr>
            <w:tcW w:w="807" w:type="dxa"/>
          </w:tcPr>
          <w:p w14:paraId="769FF199" w14:textId="77777777" w:rsidR="005A4C04" w:rsidRPr="00F442A2" w:rsidRDefault="005A4C04" w:rsidP="00C37179">
            <w:pPr>
              <w:pStyle w:val="TableEntry"/>
            </w:pPr>
            <w:r w:rsidRPr="00F442A2">
              <w:t>O</w:t>
            </w:r>
          </w:p>
        </w:tc>
      </w:tr>
      <w:tr w:rsidR="005A4C04" w:rsidRPr="00F442A2" w14:paraId="2F71ED5D" w14:textId="77777777" w:rsidTr="00851D94">
        <w:trPr>
          <w:cantSplit/>
          <w:jc w:val="center"/>
        </w:trPr>
        <w:tc>
          <w:tcPr>
            <w:tcW w:w="1679" w:type="dxa"/>
          </w:tcPr>
          <w:p w14:paraId="521B5775" w14:textId="77777777" w:rsidR="005A4C04" w:rsidRPr="00F442A2" w:rsidRDefault="005A4C04" w:rsidP="00F431B4">
            <w:pPr>
              <w:pStyle w:val="TableEntry"/>
              <w:rPr>
                <w:color w:val="000000"/>
              </w:rPr>
            </w:pPr>
            <w:r w:rsidRPr="00F442A2">
              <w:t>DocumentEntry</w:t>
            </w:r>
          </w:p>
        </w:tc>
        <w:tc>
          <w:tcPr>
            <w:tcW w:w="2160" w:type="dxa"/>
          </w:tcPr>
          <w:p w14:paraId="7DF70B20" w14:textId="77777777" w:rsidR="005A4C04" w:rsidRPr="00F442A2" w:rsidRDefault="005A4C04" w:rsidP="00F431B4">
            <w:pPr>
              <w:pStyle w:val="TableEntry"/>
            </w:pPr>
            <w:r w:rsidRPr="00F442A2">
              <w:t>confidentialityCode</w:t>
            </w:r>
          </w:p>
        </w:tc>
        <w:tc>
          <w:tcPr>
            <w:tcW w:w="980" w:type="dxa"/>
          </w:tcPr>
          <w:p w14:paraId="0972D2D9" w14:textId="77777777" w:rsidR="005A4C04" w:rsidRPr="00F442A2" w:rsidRDefault="005A4C04" w:rsidP="00F431B4">
            <w:pPr>
              <w:pStyle w:val="TableEntry"/>
            </w:pPr>
            <w:r w:rsidRPr="00F442A2">
              <w:t>R</w:t>
            </w:r>
          </w:p>
        </w:tc>
        <w:tc>
          <w:tcPr>
            <w:tcW w:w="981" w:type="dxa"/>
          </w:tcPr>
          <w:p w14:paraId="150F8B01" w14:textId="77777777" w:rsidR="005A4C04" w:rsidRPr="00F442A2" w:rsidRDefault="005A4C04" w:rsidP="00F431B4">
            <w:pPr>
              <w:pStyle w:val="TableEntry"/>
            </w:pPr>
            <w:r w:rsidRPr="00F442A2">
              <w:t>R</w:t>
            </w:r>
          </w:p>
        </w:tc>
        <w:tc>
          <w:tcPr>
            <w:tcW w:w="983" w:type="dxa"/>
          </w:tcPr>
          <w:p w14:paraId="1054535F" w14:textId="77777777" w:rsidR="005A4C04" w:rsidRPr="00F442A2" w:rsidRDefault="005A4C04" w:rsidP="00F431B4">
            <w:pPr>
              <w:pStyle w:val="TableEntry"/>
            </w:pPr>
            <w:r w:rsidRPr="00F442A2">
              <w:t>R2</w:t>
            </w:r>
          </w:p>
        </w:tc>
        <w:tc>
          <w:tcPr>
            <w:tcW w:w="993" w:type="dxa"/>
          </w:tcPr>
          <w:p w14:paraId="0E0F2B39" w14:textId="77777777" w:rsidR="005A4C04" w:rsidRPr="00F442A2" w:rsidRDefault="005A4C04" w:rsidP="00F431B4">
            <w:pPr>
              <w:pStyle w:val="TableEntry"/>
            </w:pPr>
            <w:r w:rsidRPr="00F442A2">
              <w:t>R</w:t>
            </w:r>
          </w:p>
        </w:tc>
        <w:tc>
          <w:tcPr>
            <w:tcW w:w="993" w:type="dxa"/>
          </w:tcPr>
          <w:p w14:paraId="76F9D6A9" w14:textId="77777777" w:rsidR="005A4C04" w:rsidRPr="00F442A2" w:rsidRDefault="005A4C04" w:rsidP="00C37179">
            <w:pPr>
              <w:pStyle w:val="TableEntry"/>
            </w:pPr>
            <w:r w:rsidRPr="00F442A2">
              <w:t>R2</w:t>
            </w:r>
          </w:p>
        </w:tc>
        <w:tc>
          <w:tcPr>
            <w:tcW w:w="807" w:type="dxa"/>
          </w:tcPr>
          <w:p w14:paraId="69AD10FF" w14:textId="77777777" w:rsidR="005A4C04" w:rsidRPr="00F442A2" w:rsidRDefault="005A4C04" w:rsidP="00C37179">
            <w:pPr>
              <w:pStyle w:val="TableEntry"/>
            </w:pPr>
            <w:r w:rsidRPr="00F442A2">
              <w:t>R</w:t>
            </w:r>
          </w:p>
        </w:tc>
      </w:tr>
      <w:tr w:rsidR="005A4C04" w:rsidRPr="00F442A2" w14:paraId="386CC204" w14:textId="77777777" w:rsidTr="00851D94">
        <w:trPr>
          <w:cantSplit/>
          <w:jc w:val="center"/>
        </w:trPr>
        <w:tc>
          <w:tcPr>
            <w:tcW w:w="1679" w:type="dxa"/>
          </w:tcPr>
          <w:p w14:paraId="40ABE3C0" w14:textId="77777777" w:rsidR="005A4C04" w:rsidRPr="00F442A2" w:rsidRDefault="005A4C04" w:rsidP="00F431B4">
            <w:pPr>
              <w:pStyle w:val="TableEntry"/>
              <w:rPr>
                <w:color w:val="000000"/>
              </w:rPr>
            </w:pPr>
            <w:r w:rsidRPr="00F442A2">
              <w:t>DocumentEntry</w:t>
            </w:r>
          </w:p>
        </w:tc>
        <w:tc>
          <w:tcPr>
            <w:tcW w:w="2160" w:type="dxa"/>
          </w:tcPr>
          <w:p w14:paraId="1D4D03DC" w14:textId="77777777" w:rsidR="005A4C04" w:rsidRPr="00F442A2" w:rsidRDefault="005A4C04" w:rsidP="00F431B4">
            <w:pPr>
              <w:pStyle w:val="TableEntry"/>
            </w:pPr>
            <w:r w:rsidRPr="00F442A2">
              <w:t>creationTime</w:t>
            </w:r>
          </w:p>
        </w:tc>
        <w:tc>
          <w:tcPr>
            <w:tcW w:w="980" w:type="dxa"/>
          </w:tcPr>
          <w:p w14:paraId="2E99D0DC" w14:textId="77777777" w:rsidR="005A4C04" w:rsidRPr="00F442A2" w:rsidRDefault="005A4C04" w:rsidP="00F431B4">
            <w:pPr>
              <w:pStyle w:val="TableEntry"/>
            </w:pPr>
            <w:r w:rsidRPr="00F442A2">
              <w:t>R</w:t>
            </w:r>
          </w:p>
        </w:tc>
        <w:tc>
          <w:tcPr>
            <w:tcW w:w="981" w:type="dxa"/>
          </w:tcPr>
          <w:p w14:paraId="5DEE5BC4" w14:textId="77777777" w:rsidR="005A4C04" w:rsidRPr="00F442A2" w:rsidRDefault="005A4C04" w:rsidP="00F431B4">
            <w:pPr>
              <w:pStyle w:val="TableEntry"/>
            </w:pPr>
            <w:r w:rsidRPr="00F442A2">
              <w:t>R</w:t>
            </w:r>
          </w:p>
        </w:tc>
        <w:tc>
          <w:tcPr>
            <w:tcW w:w="983" w:type="dxa"/>
          </w:tcPr>
          <w:p w14:paraId="1C4351DC" w14:textId="77777777" w:rsidR="005A4C04" w:rsidRPr="00F442A2" w:rsidRDefault="005A4C04" w:rsidP="00F431B4">
            <w:pPr>
              <w:pStyle w:val="TableEntry"/>
            </w:pPr>
            <w:r w:rsidRPr="00F442A2">
              <w:t>R2</w:t>
            </w:r>
          </w:p>
        </w:tc>
        <w:tc>
          <w:tcPr>
            <w:tcW w:w="993" w:type="dxa"/>
          </w:tcPr>
          <w:p w14:paraId="5DA82EBA" w14:textId="77777777" w:rsidR="005A4C04" w:rsidRPr="00F442A2" w:rsidRDefault="005A4C04" w:rsidP="00F431B4">
            <w:pPr>
              <w:pStyle w:val="TableEntry"/>
            </w:pPr>
            <w:r w:rsidRPr="00F442A2">
              <w:t>R</w:t>
            </w:r>
          </w:p>
        </w:tc>
        <w:tc>
          <w:tcPr>
            <w:tcW w:w="993" w:type="dxa"/>
          </w:tcPr>
          <w:p w14:paraId="18156C31" w14:textId="77777777" w:rsidR="005A4C04" w:rsidRPr="00F442A2" w:rsidRDefault="005A4C04" w:rsidP="00C37179">
            <w:pPr>
              <w:pStyle w:val="TableEntry"/>
            </w:pPr>
            <w:r w:rsidRPr="00F442A2">
              <w:t>R2</w:t>
            </w:r>
          </w:p>
        </w:tc>
        <w:tc>
          <w:tcPr>
            <w:tcW w:w="807" w:type="dxa"/>
          </w:tcPr>
          <w:p w14:paraId="08E44662" w14:textId="77777777" w:rsidR="005A4C04" w:rsidRPr="00F442A2" w:rsidRDefault="005A4C04" w:rsidP="00C37179">
            <w:pPr>
              <w:pStyle w:val="TableEntry"/>
            </w:pPr>
            <w:r w:rsidRPr="00F442A2">
              <w:t>X</w:t>
            </w:r>
          </w:p>
        </w:tc>
      </w:tr>
      <w:tr w:rsidR="005A4C04" w:rsidRPr="00F442A2" w14:paraId="6EACBFE2" w14:textId="77777777" w:rsidTr="00851D94">
        <w:trPr>
          <w:cantSplit/>
          <w:jc w:val="center"/>
        </w:trPr>
        <w:tc>
          <w:tcPr>
            <w:tcW w:w="1679" w:type="dxa"/>
          </w:tcPr>
          <w:p w14:paraId="3F5BF7EF" w14:textId="77777777" w:rsidR="005A4C04" w:rsidRPr="00F442A2" w:rsidRDefault="005A4C04" w:rsidP="00F431B4">
            <w:pPr>
              <w:pStyle w:val="TableEntry"/>
              <w:rPr>
                <w:color w:val="000000"/>
              </w:rPr>
            </w:pPr>
            <w:r w:rsidRPr="00F442A2">
              <w:t>DocumentEntry</w:t>
            </w:r>
          </w:p>
        </w:tc>
        <w:tc>
          <w:tcPr>
            <w:tcW w:w="2160" w:type="dxa"/>
          </w:tcPr>
          <w:p w14:paraId="4643558E" w14:textId="77777777" w:rsidR="005A4C04" w:rsidRPr="00F442A2" w:rsidRDefault="005A4C04" w:rsidP="00F431B4">
            <w:pPr>
              <w:pStyle w:val="TableEntry"/>
            </w:pPr>
            <w:r w:rsidRPr="00F442A2">
              <w:t>entryUUID</w:t>
            </w:r>
          </w:p>
        </w:tc>
        <w:tc>
          <w:tcPr>
            <w:tcW w:w="980" w:type="dxa"/>
          </w:tcPr>
          <w:p w14:paraId="2035F83D" w14:textId="77777777" w:rsidR="005A4C04" w:rsidRPr="00F442A2" w:rsidRDefault="005A4C04" w:rsidP="00F431B4">
            <w:pPr>
              <w:pStyle w:val="TableEntry"/>
            </w:pPr>
            <w:r w:rsidRPr="00F442A2">
              <w:t>R</w:t>
            </w:r>
          </w:p>
        </w:tc>
        <w:tc>
          <w:tcPr>
            <w:tcW w:w="981" w:type="dxa"/>
          </w:tcPr>
          <w:p w14:paraId="5180F2DB" w14:textId="77777777" w:rsidR="005A4C04" w:rsidRPr="00F442A2" w:rsidRDefault="005A4C04" w:rsidP="00F431B4">
            <w:pPr>
              <w:pStyle w:val="TableEntry"/>
            </w:pPr>
            <w:r w:rsidRPr="00F442A2">
              <w:t>R</w:t>
            </w:r>
          </w:p>
        </w:tc>
        <w:tc>
          <w:tcPr>
            <w:tcW w:w="983" w:type="dxa"/>
          </w:tcPr>
          <w:p w14:paraId="5AF1AC53" w14:textId="77777777" w:rsidR="005A4C04" w:rsidRPr="00F442A2" w:rsidRDefault="005A4C04" w:rsidP="00F431B4">
            <w:pPr>
              <w:pStyle w:val="TableEntry"/>
            </w:pPr>
            <w:r w:rsidRPr="00F442A2">
              <w:t>R</w:t>
            </w:r>
          </w:p>
        </w:tc>
        <w:tc>
          <w:tcPr>
            <w:tcW w:w="993" w:type="dxa"/>
          </w:tcPr>
          <w:p w14:paraId="046CD428" w14:textId="77777777" w:rsidR="005A4C04" w:rsidRPr="00F442A2" w:rsidRDefault="005A4C04" w:rsidP="00F431B4">
            <w:pPr>
              <w:pStyle w:val="TableEntry"/>
            </w:pPr>
            <w:r w:rsidRPr="00F442A2">
              <w:t>R</w:t>
            </w:r>
          </w:p>
        </w:tc>
        <w:tc>
          <w:tcPr>
            <w:tcW w:w="993" w:type="dxa"/>
          </w:tcPr>
          <w:p w14:paraId="5E13BA80" w14:textId="77777777" w:rsidR="005A4C04" w:rsidRPr="00F442A2" w:rsidRDefault="005A4C04" w:rsidP="00C37179">
            <w:pPr>
              <w:pStyle w:val="TableEntry"/>
            </w:pPr>
            <w:r w:rsidRPr="00F442A2">
              <w:t>R</w:t>
            </w:r>
          </w:p>
        </w:tc>
        <w:tc>
          <w:tcPr>
            <w:tcW w:w="807" w:type="dxa"/>
          </w:tcPr>
          <w:p w14:paraId="35E6B4A4" w14:textId="77777777" w:rsidR="005A4C04" w:rsidRPr="00F442A2" w:rsidRDefault="005A4C04" w:rsidP="00C37179">
            <w:pPr>
              <w:pStyle w:val="TableEntry"/>
            </w:pPr>
            <w:r w:rsidRPr="00F442A2">
              <w:t>R</w:t>
            </w:r>
          </w:p>
        </w:tc>
      </w:tr>
      <w:tr w:rsidR="005A4C04" w:rsidRPr="00F442A2" w14:paraId="6BDFD6B3" w14:textId="77777777" w:rsidTr="00851D94">
        <w:trPr>
          <w:cantSplit/>
          <w:jc w:val="center"/>
        </w:trPr>
        <w:tc>
          <w:tcPr>
            <w:tcW w:w="1679" w:type="dxa"/>
          </w:tcPr>
          <w:p w14:paraId="744A25CD" w14:textId="77777777" w:rsidR="005A4C04" w:rsidRPr="00F442A2" w:rsidRDefault="005A4C04" w:rsidP="00F431B4">
            <w:pPr>
              <w:pStyle w:val="TableEntry"/>
              <w:rPr>
                <w:color w:val="000000"/>
              </w:rPr>
            </w:pPr>
            <w:r w:rsidRPr="00F442A2">
              <w:t>DocumentEntry</w:t>
            </w:r>
          </w:p>
        </w:tc>
        <w:tc>
          <w:tcPr>
            <w:tcW w:w="2160" w:type="dxa"/>
          </w:tcPr>
          <w:p w14:paraId="5B992E78" w14:textId="77777777" w:rsidR="005A4C04" w:rsidRPr="00F442A2" w:rsidRDefault="005A4C04" w:rsidP="00F431B4">
            <w:pPr>
              <w:pStyle w:val="TableEntry"/>
            </w:pPr>
            <w:r w:rsidRPr="00F442A2">
              <w:t>eventCodeList</w:t>
            </w:r>
          </w:p>
        </w:tc>
        <w:tc>
          <w:tcPr>
            <w:tcW w:w="980" w:type="dxa"/>
          </w:tcPr>
          <w:p w14:paraId="1E989B52" w14:textId="77777777" w:rsidR="005A4C04" w:rsidRPr="00F442A2" w:rsidRDefault="005A4C04" w:rsidP="00F431B4">
            <w:pPr>
              <w:pStyle w:val="TableEntry"/>
            </w:pPr>
            <w:r w:rsidRPr="00F442A2">
              <w:t>O</w:t>
            </w:r>
          </w:p>
        </w:tc>
        <w:tc>
          <w:tcPr>
            <w:tcW w:w="981" w:type="dxa"/>
          </w:tcPr>
          <w:p w14:paraId="5F8B5794" w14:textId="77777777" w:rsidR="005A4C04" w:rsidRPr="00F442A2" w:rsidRDefault="005A4C04" w:rsidP="00F431B4">
            <w:pPr>
              <w:pStyle w:val="TableEntry"/>
            </w:pPr>
            <w:r w:rsidRPr="00F442A2">
              <w:t>O</w:t>
            </w:r>
          </w:p>
        </w:tc>
        <w:tc>
          <w:tcPr>
            <w:tcW w:w="983" w:type="dxa"/>
          </w:tcPr>
          <w:p w14:paraId="7FABAAD8" w14:textId="77777777" w:rsidR="005A4C04" w:rsidRPr="00F442A2" w:rsidRDefault="005A4C04" w:rsidP="00F431B4">
            <w:pPr>
              <w:pStyle w:val="TableEntry"/>
            </w:pPr>
            <w:r w:rsidRPr="00F442A2">
              <w:t>O</w:t>
            </w:r>
          </w:p>
        </w:tc>
        <w:tc>
          <w:tcPr>
            <w:tcW w:w="993" w:type="dxa"/>
          </w:tcPr>
          <w:p w14:paraId="77C617C0" w14:textId="77777777" w:rsidR="005A4C04" w:rsidRPr="00F442A2" w:rsidRDefault="005A4C04" w:rsidP="00F431B4">
            <w:pPr>
              <w:pStyle w:val="TableEntry"/>
            </w:pPr>
            <w:r w:rsidRPr="00F442A2">
              <w:t>O</w:t>
            </w:r>
          </w:p>
        </w:tc>
        <w:tc>
          <w:tcPr>
            <w:tcW w:w="993" w:type="dxa"/>
          </w:tcPr>
          <w:p w14:paraId="058A278D" w14:textId="77777777" w:rsidR="005A4C04" w:rsidRPr="00F442A2" w:rsidRDefault="005A4C04" w:rsidP="00C37179">
            <w:pPr>
              <w:pStyle w:val="TableEntry"/>
            </w:pPr>
            <w:r w:rsidRPr="00F442A2">
              <w:t>O</w:t>
            </w:r>
          </w:p>
        </w:tc>
        <w:tc>
          <w:tcPr>
            <w:tcW w:w="807" w:type="dxa"/>
          </w:tcPr>
          <w:p w14:paraId="201BF702" w14:textId="77777777" w:rsidR="005A4C04" w:rsidRPr="00F442A2" w:rsidRDefault="005A4C04" w:rsidP="00C37179">
            <w:pPr>
              <w:pStyle w:val="TableEntry"/>
            </w:pPr>
            <w:r w:rsidRPr="00F442A2">
              <w:t>O</w:t>
            </w:r>
          </w:p>
        </w:tc>
      </w:tr>
      <w:tr w:rsidR="005A4C04" w:rsidRPr="00F442A2" w14:paraId="6AE96C76" w14:textId="77777777" w:rsidTr="00851D94">
        <w:trPr>
          <w:cantSplit/>
          <w:jc w:val="center"/>
        </w:trPr>
        <w:tc>
          <w:tcPr>
            <w:tcW w:w="1679" w:type="dxa"/>
          </w:tcPr>
          <w:p w14:paraId="053C7C1B" w14:textId="77777777" w:rsidR="005A4C04" w:rsidRPr="00F442A2" w:rsidRDefault="005A4C04" w:rsidP="00F431B4">
            <w:pPr>
              <w:pStyle w:val="TableEntry"/>
              <w:rPr>
                <w:color w:val="000000"/>
              </w:rPr>
            </w:pPr>
            <w:r w:rsidRPr="00F442A2">
              <w:t>DocumentEntry</w:t>
            </w:r>
          </w:p>
        </w:tc>
        <w:tc>
          <w:tcPr>
            <w:tcW w:w="2160" w:type="dxa"/>
          </w:tcPr>
          <w:p w14:paraId="7C71BAA6" w14:textId="77777777" w:rsidR="005A4C04" w:rsidRPr="00F442A2" w:rsidRDefault="005A4C04" w:rsidP="00F431B4">
            <w:pPr>
              <w:pStyle w:val="TableEntry"/>
            </w:pPr>
            <w:r w:rsidRPr="00F442A2">
              <w:t>formatCode</w:t>
            </w:r>
          </w:p>
        </w:tc>
        <w:tc>
          <w:tcPr>
            <w:tcW w:w="980" w:type="dxa"/>
          </w:tcPr>
          <w:p w14:paraId="32125DE7" w14:textId="77777777" w:rsidR="005A4C04" w:rsidRPr="00F442A2" w:rsidRDefault="005A4C04" w:rsidP="00F431B4">
            <w:pPr>
              <w:pStyle w:val="TableEntry"/>
            </w:pPr>
            <w:r w:rsidRPr="00F442A2">
              <w:t>R</w:t>
            </w:r>
          </w:p>
        </w:tc>
        <w:tc>
          <w:tcPr>
            <w:tcW w:w="981" w:type="dxa"/>
          </w:tcPr>
          <w:p w14:paraId="05A93A78" w14:textId="77777777" w:rsidR="005A4C04" w:rsidRPr="00F442A2" w:rsidRDefault="005A4C04" w:rsidP="00F431B4">
            <w:pPr>
              <w:pStyle w:val="TableEntry"/>
            </w:pPr>
            <w:r w:rsidRPr="00F442A2">
              <w:t>R</w:t>
            </w:r>
          </w:p>
        </w:tc>
        <w:tc>
          <w:tcPr>
            <w:tcW w:w="983" w:type="dxa"/>
          </w:tcPr>
          <w:p w14:paraId="4834AF03" w14:textId="77777777" w:rsidR="005A4C04" w:rsidRPr="00F442A2" w:rsidRDefault="005A4C04" w:rsidP="00F431B4">
            <w:pPr>
              <w:pStyle w:val="TableEntry"/>
            </w:pPr>
            <w:r w:rsidRPr="00F442A2">
              <w:t>R2</w:t>
            </w:r>
          </w:p>
        </w:tc>
        <w:tc>
          <w:tcPr>
            <w:tcW w:w="993" w:type="dxa"/>
          </w:tcPr>
          <w:p w14:paraId="282AE061" w14:textId="77777777" w:rsidR="005A4C04" w:rsidRPr="00F442A2" w:rsidRDefault="005A4C04" w:rsidP="00F431B4">
            <w:pPr>
              <w:pStyle w:val="TableEntry"/>
            </w:pPr>
            <w:r w:rsidRPr="00F442A2">
              <w:t>R</w:t>
            </w:r>
          </w:p>
        </w:tc>
        <w:tc>
          <w:tcPr>
            <w:tcW w:w="993" w:type="dxa"/>
          </w:tcPr>
          <w:p w14:paraId="0FEEBE5C" w14:textId="77777777" w:rsidR="005A4C04" w:rsidRPr="00F442A2" w:rsidRDefault="005A4C04" w:rsidP="00C37179">
            <w:pPr>
              <w:pStyle w:val="TableEntry"/>
            </w:pPr>
            <w:r w:rsidRPr="00F442A2">
              <w:t>R2</w:t>
            </w:r>
          </w:p>
        </w:tc>
        <w:tc>
          <w:tcPr>
            <w:tcW w:w="807" w:type="dxa"/>
          </w:tcPr>
          <w:p w14:paraId="55099016" w14:textId="77777777" w:rsidR="005A4C04" w:rsidRPr="00F442A2" w:rsidRDefault="005A4C04" w:rsidP="00C37179">
            <w:pPr>
              <w:pStyle w:val="TableEntry"/>
            </w:pPr>
            <w:r w:rsidRPr="00F442A2">
              <w:t>R</w:t>
            </w:r>
          </w:p>
        </w:tc>
      </w:tr>
      <w:tr w:rsidR="005A4C04" w:rsidRPr="00F442A2" w14:paraId="25B72B2E" w14:textId="77777777" w:rsidTr="00851D94">
        <w:trPr>
          <w:cantSplit/>
          <w:jc w:val="center"/>
        </w:trPr>
        <w:tc>
          <w:tcPr>
            <w:tcW w:w="1679" w:type="dxa"/>
          </w:tcPr>
          <w:p w14:paraId="17F2EE38" w14:textId="77777777" w:rsidR="005A4C04" w:rsidRPr="00F442A2" w:rsidRDefault="005A4C04" w:rsidP="00F431B4">
            <w:pPr>
              <w:pStyle w:val="TableEntry"/>
              <w:rPr>
                <w:color w:val="000000"/>
              </w:rPr>
            </w:pPr>
            <w:r w:rsidRPr="00F442A2">
              <w:t>DocumentEntry</w:t>
            </w:r>
          </w:p>
        </w:tc>
        <w:tc>
          <w:tcPr>
            <w:tcW w:w="2160" w:type="dxa"/>
          </w:tcPr>
          <w:p w14:paraId="5DA99DDA" w14:textId="77777777" w:rsidR="005A4C04" w:rsidRPr="00F442A2" w:rsidRDefault="005A4C04" w:rsidP="00F431B4">
            <w:pPr>
              <w:pStyle w:val="TableEntry"/>
            </w:pPr>
            <w:r w:rsidRPr="00F442A2">
              <w:t>hash</w:t>
            </w:r>
          </w:p>
        </w:tc>
        <w:tc>
          <w:tcPr>
            <w:tcW w:w="980" w:type="dxa"/>
          </w:tcPr>
          <w:p w14:paraId="4F19A749" w14:textId="77777777" w:rsidR="005A4C04" w:rsidRPr="00F442A2" w:rsidRDefault="005A4C04" w:rsidP="00F431B4">
            <w:pPr>
              <w:pStyle w:val="TableEntry"/>
            </w:pPr>
            <w:r w:rsidRPr="00F442A2">
              <w:t>O</w:t>
            </w:r>
          </w:p>
        </w:tc>
        <w:tc>
          <w:tcPr>
            <w:tcW w:w="981" w:type="dxa"/>
          </w:tcPr>
          <w:p w14:paraId="2633755C" w14:textId="77777777" w:rsidR="005A4C04" w:rsidRPr="00F442A2" w:rsidRDefault="005A4C04" w:rsidP="00F431B4">
            <w:pPr>
              <w:pStyle w:val="TableEntry"/>
            </w:pPr>
            <w:r w:rsidRPr="00F442A2">
              <w:t>R</w:t>
            </w:r>
          </w:p>
        </w:tc>
        <w:tc>
          <w:tcPr>
            <w:tcW w:w="983" w:type="dxa"/>
          </w:tcPr>
          <w:p w14:paraId="1F2A1C19" w14:textId="77777777" w:rsidR="005A4C04" w:rsidRPr="00F442A2" w:rsidRDefault="005A4C04" w:rsidP="00F431B4">
            <w:pPr>
              <w:pStyle w:val="TableEntry"/>
            </w:pPr>
            <w:r w:rsidRPr="00F442A2">
              <w:t>R</w:t>
            </w:r>
          </w:p>
        </w:tc>
        <w:tc>
          <w:tcPr>
            <w:tcW w:w="993" w:type="dxa"/>
          </w:tcPr>
          <w:p w14:paraId="2D849E1C" w14:textId="77777777" w:rsidR="005A4C04" w:rsidRPr="00F442A2" w:rsidRDefault="005A4C04" w:rsidP="00F431B4">
            <w:pPr>
              <w:pStyle w:val="TableEntry"/>
            </w:pPr>
            <w:r w:rsidRPr="00F442A2">
              <w:t>O</w:t>
            </w:r>
          </w:p>
        </w:tc>
        <w:tc>
          <w:tcPr>
            <w:tcW w:w="993" w:type="dxa"/>
          </w:tcPr>
          <w:p w14:paraId="53B26665" w14:textId="77777777" w:rsidR="005A4C04" w:rsidRPr="00F442A2" w:rsidRDefault="005A4C04" w:rsidP="00C37179">
            <w:pPr>
              <w:pStyle w:val="TableEntry"/>
            </w:pPr>
            <w:r w:rsidRPr="00F442A2">
              <w:t>O</w:t>
            </w:r>
          </w:p>
        </w:tc>
        <w:tc>
          <w:tcPr>
            <w:tcW w:w="807" w:type="dxa"/>
          </w:tcPr>
          <w:p w14:paraId="7E0F22CE" w14:textId="77777777" w:rsidR="005A4C04" w:rsidRPr="00F442A2" w:rsidRDefault="005A4C04" w:rsidP="00C37179">
            <w:pPr>
              <w:pStyle w:val="TableEntry"/>
            </w:pPr>
            <w:r w:rsidRPr="00F442A2">
              <w:t>X</w:t>
            </w:r>
          </w:p>
        </w:tc>
      </w:tr>
      <w:tr w:rsidR="005A4C04" w:rsidRPr="00F442A2" w14:paraId="17B9F6B8" w14:textId="77777777" w:rsidTr="00851D94">
        <w:trPr>
          <w:cantSplit/>
          <w:jc w:val="center"/>
        </w:trPr>
        <w:tc>
          <w:tcPr>
            <w:tcW w:w="1679" w:type="dxa"/>
            <w:vAlign w:val="center"/>
          </w:tcPr>
          <w:p w14:paraId="7F003E60" w14:textId="77777777" w:rsidR="005A4C04" w:rsidRPr="00F442A2" w:rsidRDefault="005A4C04" w:rsidP="00F431B4">
            <w:pPr>
              <w:pStyle w:val="TableEntry"/>
              <w:rPr>
                <w:color w:val="000000"/>
              </w:rPr>
            </w:pPr>
            <w:r w:rsidRPr="00F442A2">
              <w:t>DocumentEntry</w:t>
            </w:r>
          </w:p>
        </w:tc>
        <w:tc>
          <w:tcPr>
            <w:tcW w:w="2160" w:type="dxa"/>
            <w:vAlign w:val="center"/>
          </w:tcPr>
          <w:p w14:paraId="4765F1B2" w14:textId="77777777" w:rsidR="005A4C04" w:rsidRPr="00F442A2" w:rsidRDefault="005A4C04" w:rsidP="00F431B4">
            <w:pPr>
              <w:pStyle w:val="TableEntry"/>
            </w:pPr>
            <w:r w:rsidRPr="00F442A2">
              <w:t>healthcareFacility</w:t>
            </w:r>
            <w:r w:rsidRPr="00F442A2">
              <w:br/>
              <w:t>TypeCode</w:t>
            </w:r>
          </w:p>
        </w:tc>
        <w:tc>
          <w:tcPr>
            <w:tcW w:w="980" w:type="dxa"/>
            <w:vAlign w:val="center"/>
          </w:tcPr>
          <w:p w14:paraId="2CF60737" w14:textId="77777777" w:rsidR="005A4C04" w:rsidRPr="00F442A2" w:rsidRDefault="005A4C04" w:rsidP="00F431B4">
            <w:pPr>
              <w:pStyle w:val="TableEntry"/>
            </w:pPr>
            <w:r w:rsidRPr="00F442A2">
              <w:t>R</w:t>
            </w:r>
          </w:p>
        </w:tc>
        <w:tc>
          <w:tcPr>
            <w:tcW w:w="981" w:type="dxa"/>
            <w:vAlign w:val="center"/>
          </w:tcPr>
          <w:p w14:paraId="757FA2BE" w14:textId="77777777" w:rsidR="005A4C04" w:rsidRPr="00F442A2" w:rsidRDefault="005A4C04" w:rsidP="00F431B4">
            <w:pPr>
              <w:pStyle w:val="TableEntry"/>
            </w:pPr>
            <w:r w:rsidRPr="00F442A2">
              <w:t>R</w:t>
            </w:r>
          </w:p>
        </w:tc>
        <w:tc>
          <w:tcPr>
            <w:tcW w:w="983" w:type="dxa"/>
            <w:vAlign w:val="center"/>
          </w:tcPr>
          <w:p w14:paraId="3C934417" w14:textId="77777777" w:rsidR="005A4C04" w:rsidRPr="00F442A2" w:rsidRDefault="005A4C04" w:rsidP="00F431B4">
            <w:pPr>
              <w:pStyle w:val="TableEntry"/>
            </w:pPr>
            <w:r w:rsidRPr="00F442A2">
              <w:t>R2</w:t>
            </w:r>
          </w:p>
        </w:tc>
        <w:tc>
          <w:tcPr>
            <w:tcW w:w="993" w:type="dxa"/>
            <w:vAlign w:val="center"/>
          </w:tcPr>
          <w:p w14:paraId="78A803F0" w14:textId="77777777" w:rsidR="005A4C04" w:rsidRPr="00F442A2" w:rsidRDefault="005A4C04" w:rsidP="00F431B4">
            <w:pPr>
              <w:pStyle w:val="TableEntry"/>
            </w:pPr>
            <w:r w:rsidRPr="00F442A2">
              <w:t>R</w:t>
            </w:r>
          </w:p>
        </w:tc>
        <w:tc>
          <w:tcPr>
            <w:tcW w:w="993" w:type="dxa"/>
          </w:tcPr>
          <w:p w14:paraId="60AC095E" w14:textId="77777777" w:rsidR="005A4C04" w:rsidRPr="00F442A2" w:rsidRDefault="005A4C04" w:rsidP="00C37179">
            <w:pPr>
              <w:pStyle w:val="TableEntry"/>
            </w:pPr>
            <w:r w:rsidRPr="00F442A2">
              <w:t>R2</w:t>
            </w:r>
          </w:p>
        </w:tc>
        <w:tc>
          <w:tcPr>
            <w:tcW w:w="807" w:type="dxa"/>
            <w:vAlign w:val="center"/>
          </w:tcPr>
          <w:p w14:paraId="42F04CAA" w14:textId="77777777" w:rsidR="005A4C04" w:rsidRPr="00F442A2" w:rsidRDefault="005A4C04" w:rsidP="00C37179">
            <w:pPr>
              <w:pStyle w:val="TableEntry"/>
            </w:pPr>
            <w:r w:rsidRPr="00F442A2">
              <w:t>R</w:t>
            </w:r>
          </w:p>
        </w:tc>
      </w:tr>
      <w:tr w:rsidR="005A4C04" w:rsidRPr="00F442A2" w14:paraId="71DD8E10" w14:textId="77777777" w:rsidTr="00851D94">
        <w:trPr>
          <w:cantSplit/>
          <w:jc w:val="center"/>
        </w:trPr>
        <w:tc>
          <w:tcPr>
            <w:tcW w:w="1679" w:type="dxa"/>
          </w:tcPr>
          <w:p w14:paraId="543AA5F8" w14:textId="77777777" w:rsidR="005A4C04" w:rsidRPr="00F442A2" w:rsidRDefault="005A4C04" w:rsidP="00F431B4">
            <w:pPr>
              <w:pStyle w:val="TableEntry"/>
              <w:rPr>
                <w:color w:val="000000"/>
              </w:rPr>
            </w:pPr>
            <w:r w:rsidRPr="00F442A2">
              <w:t>DocumentEntry</w:t>
            </w:r>
          </w:p>
        </w:tc>
        <w:tc>
          <w:tcPr>
            <w:tcW w:w="2160" w:type="dxa"/>
          </w:tcPr>
          <w:p w14:paraId="68FDEC9D" w14:textId="77777777" w:rsidR="005A4C04" w:rsidRPr="00F442A2" w:rsidRDefault="005A4C04" w:rsidP="00F431B4">
            <w:pPr>
              <w:pStyle w:val="TableEntry"/>
            </w:pPr>
            <w:r w:rsidRPr="00F442A2">
              <w:t>homeCommunityId</w:t>
            </w:r>
          </w:p>
        </w:tc>
        <w:tc>
          <w:tcPr>
            <w:tcW w:w="980" w:type="dxa"/>
          </w:tcPr>
          <w:p w14:paraId="706B34D9" w14:textId="77777777" w:rsidR="005A4C04" w:rsidRPr="00F442A2" w:rsidRDefault="005A4C04" w:rsidP="00F431B4">
            <w:pPr>
              <w:pStyle w:val="TableEntry"/>
            </w:pPr>
            <w:r w:rsidRPr="00F442A2">
              <w:t>O</w:t>
            </w:r>
          </w:p>
        </w:tc>
        <w:tc>
          <w:tcPr>
            <w:tcW w:w="981" w:type="dxa"/>
          </w:tcPr>
          <w:p w14:paraId="5BD765A9" w14:textId="77777777" w:rsidR="005A4C04" w:rsidRPr="00F442A2" w:rsidRDefault="005A4C04" w:rsidP="00F431B4">
            <w:pPr>
              <w:pStyle w:val="TableEntry"/>
            </w:pPr>
            <w:r w:rsidRPr="00F442A2">
              <w:t>O</w:t>
            </w:r>
          </w:p>
        </w:tc>
        <w:tc>
          <w:tcPr>
            <w:tcW w:w="983" w:type="dxa"/>
          </w:tcPr>
          <w:p w14:paraId="7163F5E8" w14:textId="77777777" w:rsidR="005A4C04" w:rsidRPr="00F442A2" w:rsidRDefault="005A4C04" w:rsidP="00F431B4">
            <w:pPr>
              <w:pStyle w:val="TableEntry"/>
            </w:pPr>
            <w:r w:rsidRPr="00F442A2">
              <w:t>O</w:t>
            </w:r>
          </w:p>
        </w:tc>
        <w:tc>
          <w:tcPr>
            <w:tcW w:w="993" w:type="dxa"/>
          </w:tcPr>
          <w:p w14:paraId="22DDCC9B" w14:textId="77777777" w:rsidR="005A4C04" w:rsidRPr="00F442A2" w:rsidRDefault="005A4C04" w:rsidP="00F431B4">
            <w:pPr>
              <w:pStyle w:val="TableEntry"/>
            </w:pPr>
            <w:r w:rsidRPr="00F442A2">
              <w:t>O</w:t>
            </w:r>
          </w:p>
        </w:tc>
        <w:tc>
          <w:tcPr>
            <w:tcW w:w="993" w:type="dxa"/>
          </w:tcPr>
          <w:p w14:paraId="31FF0B95" w14:textId="77777777" w:rsidR="005A4C04" w:rsidRPr="00F442A2" w:rsidRDefault="005A4C04" w:rsidP="00C37179">
            <w:pPr>
              <w:pStyle w:val="TableEntry"/>
            </w:pPr>
            <w:r w:rsidRPr="00F442A2">
              <w:t>O</w:t>
            </w:r>
          </w:p>
        </w:tc>
        <w:tc>
          <w:tcPr>
            <w:tcW w:w="807" w:type="dxa"/>
          </w:tcPr>
          <w:p w14:paraId="206C3297" w14:textId="77777777" w:rsidR="005A4C04" w:rsidRPr="00F442A2" w:rsidRDefault="005A4C04" w:rsidP="00C37179">
            <w:pPr>
              <w:pStyle w:val="TableEntry"/>
            </w:pPr>
            <w:r w:rsidRPr="00F442A2">
              <w:t>O</w:t>
            </w:r>
          </w:p>
        </w:tc>
      </w:tr>
      <w:tr w:rsidR="005A4C04" w:rsidRPr="00F442A2" w14:paraId="559D0F62" w14:textId="77777777" w:rsidTr="00851D94">
        <w:trPr>
          <w:cantSplit/>
          <w:jc w:val="center"/>
        </w:trPr>
        <w:tc>
          <w:tcPr>
            <w:tcW w:w="1679" w:type="dxa"/>
          </w:tcPr>
          <w:p w14:paraId="5B9FF964" w14:textId="77777777" w:rsidR="005A4C04" w:rsidRPr="00F442A2" w:rsidRDefault="005A4C04" w:rsidP="00F431B4">
            <w:pPr>
              <w:pStyle w:val="TableEntry"/>
              <w:rPr>
                <w:color w:val="000000"/>
              </w:rPr>
            </w:pPr>
            <w:r w:rsidRPr="00F442A2">
              <w:t>DocumentEntry</w:t>
            </w:r>
          </w:p>
        </w:tc>
        <w:tc>
          <w:tcPr>
            <w:tcW w:w="2160" w:type="dxa"/>
          </w:tcPr>
          <w:p w14:paraId="232F5BA7" w14:textId="77777777" w:rsidR="005A4C04" w:rsidRPr="00F442A2" w:rsidRDefault="005A4C04" w:rsidP="00F431B4">
            <w:pPr>
              <w:pStyle w:val="TableEntry"/>
            </w:pPr>
            <w:r w:rsidRPr="00F442A2">
              <w:t>languageCode</w:t>
            </w:r>
          </w:p>
        </w:tc>
        <w:tc>
          <w:tcPr>
            <w:tcW w:w="980" w:type="dxa"/>
          </w:tcPr>
          <w:p w14:paraId="6ADBE5D7" w14:textId="77777777" w:rsidR="005A4C04" w:rsidRPr="00F442A2" w:rsidRDefault="005A4C04" w:rsidP="00F431B4">
            <w:pPr>
              <w:pStyle w:val="TableEntry"/>
            </w:pPr>
            <w:r w:rsidRPr="00F442A2">
              <w:t>R</w:t>
            </w:r>
          </w:p>
        </w:tc>
        <w:tc>
          <w:tcPr>
            <w:tcW w:w="981" w:type="dxa"/>
          </w:tcPr>
          <w:p w14:paraId="110D5096" w14:textId="77777777" w:rsidR="005A4C04" w:rsidRPr="00F442A2" w:rsidRDefault="005A4C04" w:rsidP="00F431B4">
            <w:pPr>
              <w:pStyle w:val="TableEntry"/>
            </w:pPr>
            <w:r w:rsidRPr="00F442A2">
              <w:t>R</w:t>
            </w:r>
          </w:p>
        </w:tc>
        <w:tc>
          <w:tcPr>
            <w:tcW w:w="983" w:type="dxa"/>
          </w:tcPr>
          <w:p w14:paraId="46D93820" w14:textId="77777777" w:rsidR="005A4C04" w:rsidRPr="00F442A2" w:rsidRDefault="005A4C04" w:rsidP="00F431B4">
            <w:pPr>
              <w:pStyle w:val="TableEntry"/>
            </w:pPr>
            <w:r w:rsidRPr="00F442A2">
              <w:t>R2</w:t>
            </w:r>
          </w:p>
        </w:tc>
        <w:tc>
          <w:tcPr>
            <w:tcW w:w="993" w:type="dxa"/>
          </w:tcPr>
          <w:p w14:paraId="164AEEDB" w14:textId="77777777" w:rsidR="005A4C04" w:rsidRPr="00F442A2" w:rsidRDefault="005A4C04" w:rsidP="00F431B4">
            <w:pPr>
              <w:pStyle w:val="TableEntry"/>
            </w:pPr>
            <w:r w:rsidRPr="00F442A2">
              <w:t>R</w:t>
            </w:r>
          </w:p>
        </w:tc>
        <w:tc>
          <w:tcPr>
            <w:tcW w:w="993" w:type="dxa"/>
          </w:tcPr>
          <w:p w14:paraId="53BA091F" w14:textId="77777777" w:rsidR="005A4C04" w:rsidRPr="00F442A2" w:rsidRDefault="005A4C04" w:rsidP="00C37179">
            <w:pPr>
              <w:pStyle w:val="TableEntry"/>
            </w:pPr>
            <w:r w:rsidRPr="00F442A2">
              <w:t>R2</w:t>
            </w:r>
          </w:p>
        </w:tc>
        <w:tc>
          <w:tcPr>
            <w:tcW w:w="807" w:type="dxa"/>
          </w:tcPr>
          <w:p w14:paraId="22FCC1A1" w14:textId="77777777" w:rsidR="005A4C04" w:rsidRPr="00F442A2" w:rsidRDefault="005A4C04" w:rsidP="00C37179">
            <w:pPr>
              <w:pStyle w:val="TableEntry"/>
            </w:pPr>
            <w:r w:rsidRPr="00F442A2">
              <w:t>R</w:t>
            </w:r>
          </w:p>
        </w:tc>
      </w:tr>
      <w:tr w:rsidR="005A4C04" w:rsidRPr="00F442A2" w14:paraId="33AB1484" w14:textId="77777777" w:rsidTr="00851D94">
        <w:trPr>
          <w:cantSplit/>
          <w:jc w:val="center"/>
        </w:trPr>
        <w:tc>
          <w:tcPr>
            <w:tcW w:w="1679" w:type="dxa"/>
          </w:tcPr>
          <w:p w14:paraId="056410E6" w14:textId="77777777" w:rsidR="005A4C04" w:rsidRPr="00F442A2" w:rsidRDefault="005A4C04" w:rsidP="00F431B4">
            <w:pPr>
              <w:pStyle w:val="TableEntry"/>
              <w:rPr>
                <w:color w:val="000000"/>
              </w:rPr>
            </w:pPr>
            <w:r w:rsidRPr="00F442A2">
              <w:t>DocumentEntry</w:t>
            </w:r>
          </w:p>
        </w:tc>
        <w:tc>
          <w:tcPr>
            <w:tcW w:w="2160" w:type="dxa"/>
          </w:tcPr>
          <w:p w14:paraId="6AE9096A" w14:textId="77777777" w:rsidR="005A4C04" w:rsidRPr="00F442A2" w:rsidRDefault="005A4C04" w:rsidP="00F431B4">
            <w:pPr>
              <w:pStyle w:val="TableEntry"/>
            </w:pPr>
            <w:r w:rsidRPr="00F442A2">
              <w:t>legalAuthenticator</w:t>
            </w:r>
          </w:p>
        </w:tc>
        <w:tc>
          <w:tcPr>
            <w:tcW w:w="980" w:type="dxa"/>
          </w:tcPr>
          <w:p w14:paraId="091B1AC0" w14:textId="77777777" w:rsidR="005A4C04" w:rsidRPr="00F442A2" w:rsidRDefault="005A4C04" w:rsidP="00F431B4">
            <w:pPr>
              <w:pStyle w:val="TableEntry"/>
            </w:pPr>
            <w:r w:rsidRPr="00F442A2">
              <w:t>O</w:t>
            </w:r>
          </w:p>
        </w:tc>
        <w:tc>
          <w:tcPr>
            <w:tcW w:w="981" w:type="dxa"/>
          </w:tcPr>
          <w:p w14:paraId="6FDDF94F" w14:textId="77777777" w:rsidR="005A4C04" w:rsidRPr="00F442A2" w:rsidRDefault="005A4C04" w:rsidP="00F431B4">
            <w:pPr>
              <w:pStyle w:val="TableEntry"/>
            </w:pPr>
            <w:r w:rsidRPr="00F442A2">
              <w:t>O</w:t>
            </w:r>
          </w:p>
        </w:tc>
        <w:tc>
          <w:tcPr>
            <w:tcW w:w="983" w:type="dxa"/>
          </w:tcPr>
          <w:p w14:paraId="31B2496E" w14:textId="77777777" w:rsidR="005A4C04" w:rsidRPr="00F442A2" w:rsidRDefault="005A4C04" w:rsidP="00F431B4">
            <w:pPr>
              <w:pStyle w:val="TableEntry"/>
            </w:pPr>
            <w:r w:rsidRPr="00F442A2">
              <w:t>O</w:t>
            </w:r>
          </w:p>
        </w:tc>
        <w:tc>
          <w:tcPr>
            <w:tcW w:w="993" w:type="dxa"/>
          </w:tcPr>
          <w:p w14:paraId="1FB7D302" w14:textId="77777777" w:rsidR="005A4C04" w:rsidRPr="00F442A2" w:rsidRDefault="005A4C04" w:rsidP="00F431B4">
            <w:pPr>
              <w:pStyle w:val="TableEntry"/>
            </w:pPr>
            <w:r w:rsidRPr="00F442A2">
              <w:t>O</w:t>
            </w:r>
          </w:p>
        </w:tc>
        <w:tc>
          <w:tcPr>
            <w:tcW w:w="993" w:type="dxa"/>
          </w:tcPr>
          <w:p w14:paraId="6A26C998" w14:textId="77777777" w:rsidR="005A4C04" w:rsidRPr="00F442A2" w:rsidRDefault="005A4C04" w:rsidP="00C37179">
            <w:pPr>
              <w:pStyle w:val="TableEntry"/>
            </w:pPr>
            <w:r w:rsidRPr="00F442A2">
              <w:t>O</w:t>
            </w:r>
          </w:p>
        </w:tc>
        <w:tc>
          <w:tcPr>
            <w:tcW w:w="807" w:type="dxa"/>
          </w:tcPr>
          <w:p w14:paraId="6D10AC33" w14:textId="77777777" w:rsidR="005A4C04" w:rsidRPr="00F442A2" w:rsidRDefault="005A4C04" w:rsidP="00C37179">
            <w:pPr>
              <w:pStyle w:val="TableEntry"/>
            </w:pPr>
            <w:r w:rsidRPr="00F442A2">
              <w:t>O</w:t>
            </w:r>
          </w:p>
        </w:tc>
      </w:tr>
      <w:tr w:rsidR="005A4C04" w:rsidRPr="00F442A2" w14:paraId="3804E0BD" w14:textId="77777777" w:rsidTr="00851D94">
        <w:trPr>
          <w:cantSplit/>
          <w:jc w:val="center"/>
        </w:trPr>
        <w:tc>
          <w:tcPr>
            <w:tcW w:w="1679" w:type="dxa"/>
          </w:tcPr>
          <w:p w14:paraId="453EECB0" w14:textId="77777777" w:rsidR="005A4C04" w:rsidRPr="00F442A2" w:rsidRDefault="005A4C04" w:rsidP="00F431B4">
            <w:pPr>
              <w:pStyle w:val="TableEntry"/>
            </w:pPr>
            <w:r w:rsidRPr="00F442A2">
              <w:t>DocumentEntry</w:t>
            </w:r>
          </w:p>
        </w:tc>
        <w:tc>
          <w:tcPr>
            <w:tcW w:w="2160" w:type="dxa"/>
          </w:tcPr>
          <w:p w14:paraId="1A0AE286" w14:textId="77777777" w:rsidR="005A4C04" w:rsidRPr="00F442A2" w:rsidRDefault="005A4C04" w:rsidP="00F431B4">
            <w:pPr>
              <w:pStyle w:val="TableEntry"/>
            </w:pPr>
            <w:r w:rsidRPr="00F442A2">
              <w:t>limitedMetadata</w:t>
            </w:r>
          </w:p>
        </w:tc>
        <w:tc>
          <w:tcPr>
            <w:tcW w:w="980" w:type="dxa"/>
          </w:tcPr>
          <w:p w14:paraId="2EA0E634" w14:textId="77777777" w:rsidR="005A4C04" w:rsidRPr="00F442A2" w:rsidRDefault="005A4C04" w:rsidP="00F431B4">
            <w:pPr>
              <w:pStyle w:val="TableEntry"/>
            </w:pPr>
            <w:r w:rsidRPr="00F442A2">
              <w:t>X</w:t>
            </w:r>
          </w:p>
        </w:tc>
        <w:tc>
          <w:tcPr>
            <w:tcW w:w="981" w:type="dxa"/>
          </w:tcPr>
          <w:p w14:paraId="6DAC2338" w14:textId="77777777" w:rsidR="005A4C04" w:rsidRPr="00F442A2" w:rsidRDefault="005A4C04" w:rsidP="00F431B4">
            <w:pPr>
              <w:pStyle w:val="TableEntry"/>
            </w:pPr>
            <w:r w:rsidRPr="00F442A2">
              <w:t>X</w:t>
            </w:r>
          </w:p>
        </w:tc>
        <w:tc>
          <w:tcPr>
            <w:tcW w:w="983" w:type="dxa"/>
          </w:tcPr>
          <w:p w14:paraId="7FCFFC5F" w14:textId="77777777" w:rsidR="005A4C04" w:rsidRPr="00F442A2" w:rsidRDefault="005A4C04" w:rsidP="00F431B4">
            <w:pPr>
              <w:pStyle w:val="TableEntry"/>
            </w:pPr>
            <w:r w:rsidRPr="00F442A2">
              <w:t>O</w:t>
            </w:r>
          </w:p>
        </w:tc>
        <w:tc>
          <w:tcPr>
            <w:tcW w:w="993" w:type="dxa"/>
          </w:tcPr>
          <w:p w14:paraId="6911D167" w14:textId="77777777" w:rsidR="005A4C04" w:rsidRPr="00F442A2" w:rsidRDefault="005A4C04" w:rsidP="00F431B4">
            <w:pPr>
              <w:pStyle w:val="TableEntry"/>
            </w:pPr>
            <w:r w:rsidRPr="00F442A2">
              <w:t>X</w:t>
            </w:r>
          </w:p>
        </w:tc>
        <w:tc>
          <w:tcPr>
            <w:tcW w:w="993" w:type="dxa"/>
          </w:tcPr>
          <w:p w14:paraId="6B9B5739" w14:textId="77777777" w:rsidR="005A4C04" w:rsidRPr="00F442A2" w:rsidRDefault="005A4C04" w:rsidP="00C37179">
            <w:pPr>
              <w:pStyle w:val="TableEntry"/>
            </w:pPr>
            <w:r w:rsidRPr="00F442A2">
              <w:t>R</w:t>
            </w:r>
          </w:p>
        </w:tc>
        <w:tc>
          <w:tcPr>
            <w:tcW w:w="807" w:type="dxa"/>
          </w:tcPr>
          <w:p w14:paraId="416E1ABF" w14:textId="77777777" w:rsidR="005A4C04" w:rsidRPr="00F442A2" w:rsidRDefault="00D7101A" w:rsidP="00C37179">
            <w:pPr>
              <w:pStyle w:val="TableEntry"/>
            </w:pPr>
            <w:r w:rsidRPr="00F442A2">
              <w:t>X</w:t>
            </w:r>
          </w:p>
        </w:tc>
      </w:tr>
      <w:tr w:rsidR="005A4C04" w:rsidRPr="00F442A2" w14:paraId="48F9CD70" w14:textId="77777777" w:rsidTr="00851D94">
        <w:trPr>
          <w:cantSplit/>
          <w:jc w:val="center"/>
        </w:trPr>
        <w:tc>
          <w:tcPr>
            <w:tcW w:w="1679" w:type="dxa"/>
          </w:tcPr>
          <w:p w14:paraId="2E2E73D9" w14:textId="77777777" w:rsidR="005A4C04" w:rsidRPr="00F442A2" w:rsidRDefault="005A4C04" w:rsidP="00F431B4">
            <w:pPr>
              <w:pStyle w:val="TableEntry"/>
              <w:rPr>
                <w:color w:val="000000"/>
              </w:rPr>
            </w:pPr>
            <w:r w:rsidRPr="00F442A2">
              <w:t>DocumentEntry</w:t>
            </w:r>
          </w:p>
        </w:tc>
        <w:tc>
          <w:tcPr>
            <w:tcW w:w="2160" w:type="dxa"/>
          </w:tcPr>
          <w:p w14:paraId="471F26B8" w14:textId="77777777" w:rsidR="005A4C04" w:rsidRPr="00F442A2" w:rsidRDefault="005A4C04" w:rsidP="00F431B4">
            <w:pPr>
              <w:pStyle w:val="TableEntry"/>
            </w:pPr>
            <w:r w:rsidRPr="00F442A2">
              <w:t>mimeType</w:t>
            </w:r>
          </w:p>
        </w:tc>
        <w:tc>
          <w:tcPr>
            <w:tcW w:w="980" w:type="dxa"/>
          </w:tcPr>
          <w:p w14:paraId="111D4759" w14:textId="77777777" w:rsidR="005A4C04" w:rsidRPr="00F442A2" w:rsidRDefault="005A4C04" w:rsidP="00F431B4">
            <w:pPr>
              <w:pStyle w:val="TableEntry"/>
            </w:pPr>
            <w:r w:rsidRPr="00F442A2">
              <w:t>R</w:t>
            </w:r>
          </w:p>
        </w:tc>
        <w:tc>
          <w:tcPr>
            <w:tcW w:w="981" w:type="dxa"/>
          </w:tcPr>
          <w:p w14:paraId="2B46E764" w14:textId="77777777" w:rsidR="005A4C04" w:rsidRPr="00F442A2" w:rsidRDefault="005A4C04" w:rsidP="00F431B4">
            <w:pPr>
              <w:pStyle w:val="TableEntry"/>
            </w:pPr>
            <w:r w:rsidRPr="00F442A2">
              <w:t>R</w:t>
            </w:r>
          </w:p>
        </w:tc>
        <w:tc>
          <w:tcPr>
            <w:tcW w:w="983" w:type="dxa"/>
          </w:tcPr>
          <w:p w14:paraId="5A27BACC" w14:textId="77777777" w:rsidR="005A4C04" w:rsidRPr="00F442A2" w:rsidRDefault="005A4C04" w:rsidP="00F431B4">
            <w:pPr>
              <w:pStyle w:val="TableEntry"/>
            </w:pPr>
            <w:r w:rsidRPr="00F442A2">
              <w:t>R</w:t>
            </w:r>
          </w:p>
        </w:tc>
        <w:tc>
          <w:tcPr>
            <w:tcW w:w="993" w:type="dxa"/>
          </w:tcPr>
          <w:p w14:paraId="41360B49" w14:textId="77777777" w:rsidR="005A4C04" w:rsidRPr="00F442A2" w:rsidRDefault="005A4C04" w:rsidP="00F431B4">
            <w:pPr>
              <w:pStyle w:val="TableEntry"/>
            </w:pPr>
            <w:r w:rsidRPr="00F442A2">
              <w:t>R</w:t>
            </w:r>
          </w:p>
        </w:tc>
        <w:tc>
          <w:tcPr>
            <w:tcW w:w="993" w:type="dxa"/>
          </w:tcPr>
          <w:p w14:paraId="515BCDEE" w14:textId="77777777" w:rsidR="005A4C04" w:rsidRPr="00F442A2" w:rsidRDefault="005A4C04" w:rsidP="00C37179">
            <w:pPr>
              <w:pStyle w:val="TableEntry"/>
            </w:pPr>
            <w:r w:rsidRPr="00F442A2">
              <w:t>R</w:t>
            </w:r>
          </w:p>
        </w:tc>
        <w:tc>
          <w:tcPr>
            <w:tcW w:w="807" w:type="dxa"/>
          </w:tcPr>
          <w:p w14:paraId="49F7F834" w14:textId="77777777" w:rsidR="005A4C04" w:rsidRPr="00F442A2" w:rsidRDefault="00D7101A" w:rsidP="00C37179">
            <w:pPr>
              <w:pStyle w:val="TableEntry"/>
            </w:pPr>
            <w:r w:rsidRPr="00F442A2">
              <w:t>R</w:t>
            </w:r>
          </w:p>
        </w:tc>
      </w:tr>
      <w:tr w:rsidR="005A4C04" w:rsidRPr="00F442A2" w14:paraId="232AF235" w14:textId="77777777" w:rsidTr="00851D94">
        <w:trPr>
          <w:cantSplit/>
          <w:jc w:val="center"/>
        </w:trPr>
        <w:tc>
          <w:tcPr>
            <w:tcW w:w="1679" w:type="dxa"/>
          </w:tcPr>
          <w:p w14:paraId="324B26C4" w14:textId="77777777" w:rsidR="005A4C04" w:rsidRPr="00F442A2" w:rsidRDefault="005A4C04" w:rsidP="00F431B4">
            <w:pPr>
              <w:pStyle w:val="TableEntry"/>
            </w:pPr>
            <w:r w:rsidRPr="00F442A2">
              <w:t>DocumentEntry</w:t>
            </w:r>
          </w:p>
        </w:tc>
        <w:tc>
          <w:tcPr>
            <w:tcW w:w="2160" w:type="dxa"/>
          </w:tcPr>
          <w:p w14:paraId="081B0852" w14:textId="77777777" w:rsidR="005A4C04" w:rsidRPr="00F442A2" w:rsidRDefault="005A4C04" w:rsidP="00F431B4">
            <w:pPr>
              <w:pStyle w:val="TableEntry"/>
            </w:pPr>
            <w:r w:rsidRPr="00F442A2">
              <w:t>objectType</w:t>
            </w:r>
          </w:p>
        </w:tc>
        <w:tc>
          <w:tcPr>
            <w:tcW w:w="980" w:type="dxa"/>
          </w:tcPr>
          <w:p w14:paraId="101AE079" w14:textId="77777777" w:rsidR="005A4C04" w:rsidRPr="00F442A2" w:rsidRDefault="005A4C04" w:rsidP="00F431B4">
            <w:pPr>
              <w:pStyle w:val="TableEntry"/>
            </w:pPr>
            <w:r w:rsidRPr="00F442A2">
              <w:t>R</w:t>
            </w:r>
          </w:p>
        </w:tc>
        <w:tc>
          <w:tcPr>
            <w:tcW w:w="981" w:type="dxa"/>
          </w:tcPr>
          <w:p w14:paraId="72223BA6" w14:textId="77777777" w:rsidR="005A4C04" w:rsidRPr="00F442A2" w:rsidRDefault="005A4C04" w:rsidP="00F431B4">
            <w:pPr>
              <w:pStyle w:val="TableEntry"/>
            </w:pPr>
            <w:r w:rsidRPr="00F442A2">
              <w:t>R</w:t>
            </w:r>
          </w:p>
        </w:tc>
        <w:tc>
          <w:tcPr>
            <w:tcW w:w="983" w:type="dxa"/>
          </w:tcPr>
          <w:p w14:paraId="26574A44" w14:textId="77777777" w:rsidR="005A4C04" w:rsidRPr="00F442A2" w:rsidRDefault="005A4C04" w:rsidP="00F431B4">
            <w:pPr>
              <w:pStyle w:val="TableEntry"/>
            </w:pPr>
            <w:r w:rsidRPr="00F442A2">
              <w:t>R</w:t>
            </w:r>
          </w:p>
        </w:tc>
        <w:tc>
          <w:tcPr>
            <w:tcW w:w="993" w:type="dxa"/>
          </w:tcPr>
          <w:p w14:paraId="7DC8C906" w14:textId="77777777" w:rsidR="005A4C04" w:rsidRPr="00F442A2" w:rsidRDefault="005A4C04" w:rsidP="00F431B4">
            <w:pPr>
              <w:pStyle w:val="TableEntry"/>
            </w:pPr>
            <w:r w:rsidRPr="00F442A2">
              <w:t>R</w:t>
            </w:r>
          </w:p>
        </w:tc>
        <w:tc>
          <w:tcPr>
            <w:tcW w:w="993" w:type="dxa"/>
          </w:tcPr>
          <w:p w14:paraId="1AD4DF79" w14:textId="77777777" w:rsidR="005A4C04" w:rsidRPr="00F442A2" w:rsidRDefault="005A4C04" w:rsidP="00C37179">
            <w:pPr>
              <w:pStyle w:val="TableEntry"/>
            </w:pPr>
            <w:r w:rsidRPr="00F442A2">
              <w:t>R</w:t>
            </w:r>
          </w:p>
        </w:tc>
        <w:tc>
          <w:tcPr>
            <w:tcW w:w="807" w:type="dxa"/>
          </w:tcPr>
          <w:p w14:paraId="738DD4D5" w14:textId="77777777" w:rsidR="005A4C04" w:rsidRPr="00F442A2" w:rsidRDefault="005A4C04" w:rsidP="00C37179">
            <w:pPr>
              <w:pStyle w:val="TableEntry"/>
            </w:pPr>
            <w:r w:rsidRPr="00F442A2">
              <w:t>R</w:t>
            </w:r>
          </w:p>
        </w:tc>
      </w:tr>
      <w:tr w:rsidR="005A4C04" w:rsidRPr="00F442A2" w14:paraId="184388AB" w14:textId="77777777" w:rsidTr="00851D94">
        <w:trPr>
          <w:cantSplit/>
          <w:jc w:val="center"/>
        </w:trPr>
        <w:tc>
          <w:tcPr>
            <w:tcW w:w="1679" w:type="dxa"/>
          </w:tcPr>
          <w:p w14:paraId="419A946D" w14:textId="77777777" w:rsidR="005A4C04" w:rsidRPr="00F442A2" w:rsidRDefault="005A4C04" w:rsidP="00F431B4">
            <w:pPr>
              <w:pStyle w:val="TableEntry"/>
              <w:rPr>
                <w:color w:val="000000"/>
              </w:rPr>
            </w:pPr>
            <w:r w:rsidRPr="00F442A2">
              <w:t>DocumentEntry</w:t>
            </w:r>
          </w:p>
        </w:tc>
        <w:tc>
          <w:tcPr>
            <w:tcW w:w="2160" w:type="dxa"/>
          </w:tcPr>
          <w:p w14:paraId="623CE3C6" w14:textId="77777777" w:rsidR="005A4C04" w:rsidRPr="00F442A2" w:rsidRDefault="005A4C04" w:rsidP="00F431B4">
            <w:pPr>
              <w:pStyle w:val="TableEntry"/>
            </w:pPr>
            <w:r w:rsidRPr="00F442A2">
              <w:t>patientId</w:t>
            </w:r>
          </w:p>
        </w:tc>
        <w:tc>
          <w:tcPr>
            <w:tcW w:w="980" w:type="dxa"/>
          </w:tcPr>
          <w:p w14:paraId="54FB1C63" w14:textId="77777777" w:rsidR="005A4C04" w:rsidRPr="00F442A2" w:rsidRDefault="005A4C04" w:rsidP="00F431B4">
            <w:pPr>
              <w:pStyle w:val="TableEntry"/>
            </w:pPr>
            <w:r w:rsidRPr="00F442A2">
              <w:t>R</w:t>
            </w:r>
          </w:p>
        </w:tc>
        <w:tc>
          <w:tcPr>
            <w:tcW w:w="981" w:type="dxa"/>
          </w:tcPr>
          <w:p w14:paraId="407CECAA" w14:textId="77777777" w:rsidR="005A4C04" w:rsidRPr="00F442A2" w:rsidRDefault="005A4C04" w:rsidP="00F431B4">
            <w:pPr>
              <w:pStyle w:val="TableEntry"/>
            </w:pPr>
            <w:r w:rsidRPr="00F442A2">
              <w:t>R</w:t>
            </w:r>
          </w:p>
        </w:tc>
        <w:tc>
          <w:tcPr>
            <w:tcW w:w="983" w:type="dxa"/>
          </w:tcPr>
          <w:p w14:paraId="1390026A" w14:textId="77777777" w:rsidR="005A4C04" w:rsidRPr="00F442A2" w:rsidRDefault="005A4C04" w:rsidP="00F431B4">
            <w:pPr>
              <w:pStyle w:val="TableEntry"/>
            </w:pPr>
            <w:r w:rsidRPr="00F442A2">
              <w:t>R2</w:t>
            </w:r>
          </w:p>
        </w:tc>
        <w:tc>
          <w:tcPr>
            <w:tcW w:w="993" w:type="dxa"/>
          </w:tcPr>
          <w:p w14:paraId="16B94905" w14:textId="77777777" w:rsidR="005A4C04" w:rsidRPr="00F442A2" w:rsidRDefault="005A4C04" w:rsidP="00F431B4">
            <w:pPr>
              <w:pStyle w:val="TableEntry"/>
            </w:pPr>
            <w:r w:rsidRPr="00F442A2">
              <w:t>R</w:t>
            </w:r>
          </w:p>
        </w:tc>
        <w:tc>
          <w:tcPr>
            <w:tcW w:w="993" w:type="dxa"/>
          </w:tcPr>
          <w:p w14:paraId="5D32F43F" w14:textId="77777777" w:rsidR="005A4C04" w:rsidRPr="00F442A2" w:rsidRDefault="005A4C04" w:rsidP="00C37179">
            <w:pPr>
              <w:pStyle w:val="TableEntry"/>
            </w:pPr>
            <w:r w:rsidRPr="00F442A2">
              <w:t>R2</w:t>
            </w:r>
          </w:p>
        </w:tc>
        <w:tc>
          <w:tcPr>
            <w:tcW w:w="807" w:type="dxa"/>
          </w:tcPr>
          <w:p w14:paraId="06D0EDE8" w14:textId="77777777" w:rsidR="005A4C04" w:rsidRPr="00F442A2" w:rsidRDefault="00D7101A" w:rsidP="00C37179">
            <w:pPr>
              <w:pStyle w:val="TableEntry"/>
            </w:pPr>
            <w:r w:rsidRPr="00F442A2">
              <w:t>R</w:t>
            </w:r>
          </w:p>
        </w:tc>
      </w:tr>
      <w:tr w:rsidR="005A4C04" w:rsidRPr="00F442A2" w14:paraId="6CD26A4E" w14:textId="77777777" w:rsidTr="00851D94">
        <w:trPr>
          <w:cantSplit/>
          <w:jc w:val="center"/>
        </w:trPr>
        <w:tc>
          <w:tcPr>
            <w:tcW w:w="1679" w:type="dxa"/>
          </w:tcPr>
          <w:p w14:paraId="71DEC21D" w14:textId="77777777" w:rsidR="005A4C04" w:rsidRPr="00F442A2" w:rsidRDefault="005A4C04" w:rsidP="00F431B4">
            <w:pPr>
              <w:pStyle w:val="TableEntry"/>
              <w:rPr>
                <w:color w:val="000000"/>
              </w:rPr>
            </w:pPr>
            <w:r w:rsidRPr="00F442A2">
              <w:t>DocumentEntry</w:t>
            </w:r>
          </w:p>
        </w:tc>
        <w:tc>
          <w:tcPr>
            <w:tcW w:w="2160" w:type="dxa"/>
          </w:tcPr>
          <w:p w14:paraId="09C9C302" w14:textId="77777777" w:rsidR="005A4C04" w:rsidRPr="00F442A2" w:rsidRDefault="005A4C04" w:rsidP="00F431B4">
            <w:pPr>
              <w:pStyle w:val="TableEntry"/>
            </w:pPr>
            <w:r w:rsidRPr="00F442A2">
              <w:t>practiceSettingCode</w:t>
            </w:r>
          </w:p>
        </w:tc>
        <w:tc>
          <w:tcPr>
            <w:tcW w:w="980" w:type="dxa"/>
          </w:tcPr>
          <w:p w14:paraId="1C4AC991" w14:textId="77777777" w:rsidR="005A4C04" w:rsidRPr="00F442A2" w:rsidRDefault="005A4C04" w:rsidP="00F431B4">
            <w:pPr>
              <w:pStyle w:val="TableEntry"/>
            </w:pPr>
            <w:r w:rsidRPr="00F442A2">
              <w:t>R</w:t>
            </w:r>
          </w:p>
        </w:tc>
        <w:tc>
          <w:tcPr>
            <w:tcW w:w="981" w:type="dxa"/>
          </w:tcPr>
          <w:p w14:paraId="7C238F19" w14:textId="77777777" w:rsidR="005A4C04" w:rsidRPr="00F442A2" w:rsidRDefault="005A4C04" w:rsidP="00F431B4">
            <w:pPr>
              <w:pStyle w:val="TableEntry"/>
            </w:pPr>
            <w:r w:rsidRPr="00F442A2">
              <w:t>R</w:t>
            </w:r>
          </w:p>
        </w:tc>
        <w:tc>
          <w:tcPr>
            <w:tcW w:w="983" w:type="dxa"/>
          </w:tcPr>
          <w:p w14:paraId="7B35A099" w14:textId="77777777" w:rsidR="005A4C04" w:rsidRPr="00F442A2" w:rsidRDefault="005A4C04" w:rsidP="00F431B4">
            <w:pPr>
              <w:pStyle w:val="TableEntry"/>
            </w:pPr>
            <w:r w:rsidRPr="00F442A2">
              <w:t>R2</w:t>
            </w:r>
          </w:p>
        </w:tc>
        <w:tc>
          <w:tcPr>
            <w:tcW w:w="993" w:type="dxa"/>
          </w:tcPr>
          <w:p w14:paraId="535F0AC9" w14:textId="77777777" w:rsidR="005A4C04" w:rsidRPr="00F442A2" w:rsidRDefault="005A4C04" w:rsidP="00F431B4">
            <w:pPr>
              <w:pStyle w:val="TableEntry"/>
            </w:pPr>
            <w:r w:rsidRPr="00F442A2">
              <w:t>R</w:t>
            </w:r>
          </w:p>
        </w:tc>
        <w:tc>
          <w:tcPr>
            <w:tcW w:w="993" w:type="dxa"/>
          </w:tcPr>
          <w:p w14:paraId="002DAEF2" w14:textId="77777777" w:rsidR="005A4C04" w:rsidRPr="00F442A2" w:rsidRDefault="005A4C04" w:rsidP="00C37179">
            <w:pPr>
              <w:pStyle w:val="TableEntry"/>
            </w:pPr>
            <w:r w:rsidRPr="00F442A2">
              <w:t>R2</w:t>
            </w:r>
          </w:p>
        </w:tc>
        <w:tc>
          <w:tcPr>
            <w:tcW w:w="807" w:type="dxa"/>
          </w:tcPr>
          <w:p w14:paraId="739D18EE" w14:textId="77777777" w:rsidR="005A4C04" w:rsidRPr="00F442A2" w:rsidRDefault="00D7101A" w:rsidP="00C37179">
            <w:pPr>
              <w:pStyle w:val="TableEntry"/>
            </w:pPr>
            <w:r w:rsidRPr="00F442A2">
              <w:t>R</w:t>
            </w:r>
          </w:p>
        </w:tc>
      </w:tr>
      <w:tr w:rsidR="005A4C04" w:rsidRPr="00F442A2" w14:paraId="44E7D614" w14:textId="77777777" w:rsidTr="00851D94">
        <w:trPr>
          <w:cantSplit/>
          <w:jc w:val="center"/>
        </w:trPr>
        <w:tc>
          <w:tcPr>
            <w:tcW w:w="1679" w:type="dxa"/>
          </w:tcPr>
          <w:p w14:paraId="5F4526B3" w14:textId="77777777" w:rsidR="005A4C04" w:rsidRPr="00F442A2" w:rsidRDefault="005A4C04" w:rsidP="00F431B4">
            <w:pPr>
              <w:pStyle w:val="TableEntry"/>
            </w:pPr>
            <w:r w:rsidRPr="00F442A2">
              <w:t>DocumentEntry</w:t>
            </w:r>
          </w:p>
        </w:tc>
        <w:tc>
          <w:tcPr>
            <w:tcW w:w="2160" w:type="dxa"/>
          </w:tcPr>
          <w:p w14:paraId="7AEA7E4F" w14:textId="77777777" w:rsidR="005A4C04" w:rsidRPr="00F442A2" w:rsidRDefault="005A4C04" w:rsidP="00F431B4">
            <w:pPr>
              <w:pStyle w:val="TableEntry"/>
            </w:pPr>
            <w:r w:rsidRPr="00F442A2">
              <w:t>referenceIdList</w:t>
            </w:r>
          </w:p>
        </w:tc>
        <w:tc>
          <w:tcPr>
            <w:tcW w:w="980" w:type="dxa"/>
          </w:tcPr>
          <w:p w14:paraId="10FCA260" w14:textId="77777777" w:rsidR="005A4C04" w:rsidRPr="00F442A2" w:rsidRDefault="005A4C04" w:rsidP="00F431B4">
            <w:pPr>
              <w:pStyle w:val="TableEntry"/>
            </w:pPr>
            <w:r w:rsidRPr="00F442A2">
              <w:t>O</w:t>
            </w:r>
          </w:p>
        </w:tc>
        <w:tc>
          <w:tcPr>
            <w:tcW w:w="981" w:type="dxa"/>
          </w:tcPr>
          <w:p w14:paraId="46EDF226" w14:textId="77777777" w:rsidR="005A4C04" w:rsidRPr="00F442A2" w:rsidRDefault="005A4C04" w:rsidP="00F431B4">
            <w:pPr>
              <w:pStyle w:val="TableEntry"/>
            </w:pPr>
            <w:r w:rsidRPr="00F442A2">
              <w:t>O</w:t>
            </w:r>
          </w:p>
        </w:tc>
        <w:tc>
          <w:tcPr>
            <w:tcW w:w="983" w:type="dxa"/>
          </w:tcPr>
          <w:p w14:paraId="316F7B44" w14:textId="77777777" w:rsidR="005A4C04" w:rsidRPr="00F442A2" w:rsidRDefault="005A4C04" w:rsidP="00F431B4">
            <w:pPr>
              <w:pStyle w:val="TableEntry"/>
            </w:pPr>
            <w:r w:rsidRPr="00F442A2">
              <w:t>O</w:t>
            </w:r>
          </w:p>
        </w:tc>
        <w:tc>
          <w:tcPr>
            <w:tcW w:w="993" w:type="dxa"/>
          </w:tcPr>
          <w:p w14:paraId="1CD8A2EB" w14:textId="77777777" w:rsidR="005A4C04" w:rsidRPr="00F442A2" w:rsidRDefault="005A4C04" w:rsidP="00F431B4">
            <w:pPr>
              <w:pStyle w:val="TableEntry"/>
            </w:pPr>
            <w:r w:rsidRPr="00F442A2">
              <w:t>O</w:t>
            </w:r>
          </w:p>
        </w:tc>
        <w:tc>
          <w:tcPr>
            <w:tcW w:w="993" w:type="dxa"/>
          </w:tcPr>
          <w:p w14:paraId="3DEEC23A" w14:textId="77777777" w:rsidR="005A4C04" w:rsidRPr="00F442A2" w:rsidRDefault="005A4C04" w:rsidP="00C37179">
            <w:pPr>
              <w:pStyle w:val="TableEntry"/>
            </w:pPr>
            <w:r w:rsidRPr="00F442A2">
              <w:t>O</w:t>
            </w:r>
          </w:p>
        </w:tc>
        <w:tc>
          <w:tcPr>
            <w:tcW w:w="807" w:type="dxa"/>
          </w:tcPr>
          <w:p w14:paraId="0B9DEF09" w14:textId="77777777" w:rsidR="005A4C04" w:rsidRPr="00F442A2" w:rsidRDefault="00D7101A" w:rsidP="00C37179">
            <w:pPr>
              <w:pStyle w:val="TableEntry"/>
            </w:pPr>
            <w:r w:rsidRPr="00F442A2">
              <w:t>O</w:t>
            </w:r>
          </w:p>
        </w:tc>
      </w:tr>
      <w:tr w:rsidR="00D7101A" w:rsidRPr="00F442A2" w14:paraId="61E2F39C" w14:textId="77777777" w:rsidTr="00851D94">
        <w:trPr>
          <w:cantSplit/>
          <w:jc w:val="center"/>
        </w:trPr>
        <w:tc>
          <w:tcPr>
            <w:tcW w:w="1679" w:type="dxa"/>
          </w:tcPr>
          <w:p w14:paraId="0D0CA4BF" w14:textId="77777777" w:rsidR="00D7101A" w:rsidRPr="00F442A2" w:rsidRDefault="00D7101A" w:rsidP="00F431B4">
            <w:pPr>
              <w:pStyle w:val="TableEntry"/>
              <w:rPr>
                <w:color w:val="000000"/>
              </w:rPr>
            </w:pPr>
            <w:r w:rsidRPr="00F442A2">
              <w:t>DocumentEntry</w:t>
            </w:r>
          </w:p>
        </w:tc>
        <w:tc>
          <w:tcPr>
            <w:tcW w:w="2160" w:type="dxa"/>
          </w:tcPr>
          <w:p w14:paraId="3918E0F2" w14:textId="77777777" w:rsidR="00D7101A" w:rsidRPr="00F442A2" w:rsidRDefault="00D7101A" w:rsidP="00F431B4">
            <w:pPr>
              <w:pStyle w:val="TableEntry"/>
            </w:pPr>
            <w:r w:rsidRPr="00F442A2">
              <w:t>repositoryUniqueId</w:t>
            </w:r>
          </w:p>
        </w:tc>
        <w:tc>
          <w:tcPr>
            <w:tcW w:w="980" w:type="dxa"/>
          </w:tcPr>
          <w:p w14:paraId="0A7A682D" w14:textId="77777777" w:rsidR="00D7101A" w:rsidRPr="00F442A2" w:rsidRDefault="00D7101A" w:rsidP="00F431B4">
            <w:pPr>
              <w:pStyle w:val="TableEntry"/>
            </w:pPr>
            <w:r w:rsidRPr="00F442A2">
              <w:t>O</w:t>
            </w:r>
          </w:p>
        </w:tc>
        <w:tc>
          <w:tcPr>
            <w:tcW w:w="981" w:type="dxa"/>
          </w:tcPr>
          <w:p w14:paraId="14FB4C09" w14:textId="77777777" w:rsidR="00D7101A" w:rsidRPr="00F442A2" w:rsidRDefault="00D7101A" w:rsidP="00F431B4">
            <w:pPr>
              <w:pStyle w:val="TableEntry"/>
            </w:pPr>
            <w:r w:rsidRPr="00F442A2">
              <w:t>R</w:t>
            </w:r>
          </w:p>
        </w:tc>
        <w:tc>
          <w:tcPr>
            <w:tcW w:w="983" w:type="dxa"/>
          </w:tcPr>
          <w:p w14:paraId="07A0A5E7" w14:textId="77777777" w:rsidR="00D7101A" w:rsidRPr="00F442A2" w:rsidRDefault="00D7101A" w:rsidP="00F431B4">
            <w:pPr>
              <w:pStyle w:val="TableEntry"/>
            </w:pPr>
            <w:r w:rsidRPr="00F442A2">
              <w:t>O</w:t>
            </w:r>
          </w:p>
        </w:tc>
        <w:tc>
          <w:tcPr>
            <w:tcW w:w="993" w:type="dxa"/>
          </w:tcPr>
          <w:p w14:paraId="39093DF9" w14:textId="77777777" w:rsidR="00D7101A" w:rsidRPr="00F442A2" w:rsidRDefault="00D7101A" w:rsidP="00F431B4">
            <w:pPr>
              <w:pStyle w:val="TableEntry"/>
            </w:pPr>
            <w:r w:rsidRPr="00F442A2">
              <w:t>O</w:t>
            </w:r>
          </w:p>
        </w:tc>
        <w:tc>
          <w:tcPr>
            <w:tcW w:w="993" w:type="dxa"/>
          </w:tcPr>
          <w:p w14:paraId="329B55FF" w14:textId="77777777" w:rsidR="00D7101A" w:rsidRPr="00F442A2" w:rsidRDefault="00D7101A" w:rsidP="00C37179">
            <w:pPr>
              <w:pStyle w:val="TableEntry"/>
            </w:pPr>
            <w:r w:rsidRPr="00F442A2">
              <w:t>O</w:t>
            </w:r>
          </w:p>
        </w:tc>
        <w:tc>
          <w:tcPr>
            <w:tcW w:w="807" w:type="dxa"/>
          </w:tcPr>
          <w:p w14:paraId="0C3ED7A1" w14:textId="6388EDCA" w:rsidR="00B6546E" w:rsidRPr="00F442A2" w:rsidRDefault="00B6546E" w:rsidP="00B6546E">
            <w:pPr>
              <w:pStyle w:val="TableEntry"/>
            </w:pPr>
            <w:r w:rsidRPr="00F442A2">
              <w:t>R</w:t>
            </w:r>
          </w:p>
        </w:tc>
      </w:tr>
      <w:tr w:rsidR="00D7101A" w:rsidRPr="00F442A2" w14:paraId="63E830C1" w14:textId="77777777" w:rsidTr="00851D94">
        <w:trPr>
          <w:cantSplit/>
          <w:jc w:val="center"/>
        </w:trPr>
        <w:tc>
          <w:tcPr>
            <w:tcW w:w="1679" w:type="dxa"/>
          </w:tcPr>
          <w:p w14:paraId="5AA88362" w14:textId="77777777" w:rsidR="00D7101A" w:rsidRPr="00F442A2" w:rsidRDefault="00D7101A" w:rsidP="00F431B4">
            <w:pPr>
              <w:pStyle w:val="TableEntry"/>
              <w:rPr>
                <w:color w:val="000000"/>
              </w:rPr>
            </w:pPr>
            <w:r w:rsidRPr="00F442A2">
              <w:t>DocumentEntry</w:t>
            </w:r>
          </w:p>
        </w:tc>
        <w:tc>
          <w:tcPr>
            <w:tcW w:w="2160" w:type="dxa"/>
          </w:tcPr>
          <w:p w14:paraId="0DC52D08" w14:textId="77777777" w:rsidR="00D7101A" w:rsidRPr="00F442A2" w:rsidRDefault="00D7101A" w:rsidP="00F431B4">
            <w:pPr>
              <w:pStyle w:val="TableEntry"/>
            </w:pPr>
            <w:r w:rsidRPr="00F442A2">
              <w:t>serviceStartTime</w:t>
            </w:r>
          </w:p>
        </w:tc>
        <w:tc>
          <w:tcPr>
            <w:tcW w:w="980" w:type="dxa"/>
          </w:tcPr>
          <w:p w14:paraId="605D4AFF" w14:textId="77777777" w:rsidR="00D7101A" w:rsidRPr="00F442A2" w:rsidRDefault="00D7101A" w:rsidP="00F431B4">
            <w:pPr>
              <w:pStyle w:val="TableEntry"/>
            </w:pPr>
            <w:r w:rsidRPr="00F442A2">
              <w:t>R2</w:t>
            </w:r>
          </w:p>
        </w:tc>
        <w:tc>
          <w:tcPr>
            <w:tcW w:w="981" w:type="dxa"/>
          </w:tcPr>
          <w:p w14:paraId="7612F03A" w14:textId="77777777" w:rsidR="00D7101A" w:rsidRPr="00F442A2" w:rsidRDefault="00D7101A" w:rsidP="00F431B4">
            <w:pPr>
              <w:pStyle w:val="TableEntry"/>
            </w:pPr>
            <w:r w:rsidRPr="00F442A2">
              <w:t>R2</w:t>
            </w:r>
          </w:p>
        </w:tc>
        <w:tc>
          <w:tcPr>
            <w:tcW w:w="983" w:type="dxa"/>
          </w:tcPr>
          <w:p w14:paraId="4F96C7DF" w14:textId="77777777" w:rsidR="00D7101A" w:rsidRPr="00F442A2" w:rsidRDefault="00D7101A" w:rsidP="00F431B4">
            <w:pPr>
              <w:pStyle w:val="TableEntry"/>
            </w:pPr>
            <w:r w:rsidRPr="00F442A2">
              <w:t>R2</w:t>
            </w:r>
          </w:p>
        </w:tc>
        <w:tc>
          <w:tcPr>
            <w:tcW w:w="993" w:type="dxa"/>
          </w:tcPr>
          <w:p w14:paraId="667E97F1" w14:textId="77777777" w:rsidR="00D7101A" w:rsidRPr="00F442A2" w:rsidRDefault="00D7101A" w:rsidP="00F431B4">
            <w:pPr>
              <w:pStyle w:val="TableEntry"/>
            </w:pPr>
            <w:r w:rsidRPr="00F442A2">
              <w:t>R2</w:t>
            </w:r>
          </w:p>
        </w:tc>
        <w:tc>
          <w:tcPr>
            <w:tcW w:w="993" w:type="dxa"/>
          </w:tcPr>
          <w:p w14:paraId="2197E1E7" w14:textId="77777777" w:rsidR="00D7101A" w:rsidRPr="00F442A2" w:rsidRDefault="00D7101A" w:rsidP="00C37179">
            <w:pPr>
              <w:pStyle w:val="TableEntry"/>
            </w:pPr>
            <w:r w:rsidRPr="00F442A2">
              <w:t>R2</w:t>
            </w:r>
          </w:p>
        </w:tc>
        <w:tc>
          <w:tcPr>
            <w:tcW w:w="807" w:type="dxa"/>
          </w:tcPr>
          <w:p w14:paraId="5AC21D3A" w14:textId="77777777" w:rsidR="00D7101A" w:rsidRPr="00F442A2" w:rsidRDefault="00D7101A" w:rsidP="00C37179">
            <w:pPr>
              <w:pStyle w:val="TableEntry"/>
            </w:pPr>
            <w:r w:rsidRPr="00F442A2">
              <w:t>O</w:t>
            </w:r>
          </w:p>
        </w:tc>
      </w:tr>
      <w:tr w:rsidR="00D7101A" w:rsidRPr="00F442A2" w14:paraId="5A93E87A" w14:textId="77777777" w:rsidTr="00851D94">
        <w:trPr>
          <w:cantSplit/>
          <w:jc w:val="center"/>
        </w:trPr>
        <w:tc>
          <w:tcPr>
            <w:tcW w:w="1679" w:type="dxa"/>
          </w:tcPr>
          <w:p w14:paraId="5DA35186" w14:textId="77777777" w:rsidR="00D7101A" w:rsidRPr="00F442A2" w:rsidRDefault="00D7101A" w:rsidP="00F431B4">
            <w:pPr>
              <w:pStyle w:val="TableEntry"/>
              <w:rPr>
                <w:color w:val="000000"/>
              </w:rPr>
            </w:pPr>
            <w:r w:rsidRPr="00F442A2">
              <w:t>DocumentEntry</w:t>
            </w:r>
          </w:p>
        </w:tc>
        <w:tc>
          <w:tcPr>
            <w:tcW w:w="2160" w:type="dxa"/>
          </w:tcPr>
          <w:p w14:paraId="5D7B73B8" w14:textId="77777777" w:rsidR="00D7101A" w:rsidRPr="00F442A2" w:rsidRDefault="00D7101A" w:rsidP="00F431B4">
            <w:pPr>
              <w:pStyle w:val="TableEntry"/>
            </w:pPr>
            <w:r w:rsidRPr="00F442A2">
              <w:t>serviceStopTime</w:t>
            </w:r>
          </w:p>
        </w:tc>
        <w:tc>
          <w:tcPr>
            <w:tcW w:w="980" w:type="dxa"/>
          </w:tcPr>
          <w:p w14:paraId="64134537" w14:textId="77777777" w:rsidR="00D7101A" w:rsidRPr="00F442A2" w:rsidRDefault="00D7101A" w:rsidP="00F431B4">
            <w:pPr>
              <w:pStyle w:val="TableEntry"/>
            </w:pPr>
            <w:r w:rsidRPr="00F442A2">
              <w:t>R2</w:t>
            </w:r>
          </w:p>
        </w:tc>
        <w:tc>
          <w:tcPr>
            <w:tcW w:w="981" w:type="dxa"/>
          </w:tcPr>
          <w:p w14:paraId="525333FC" w14:textId="77777777" w:rsidR="00D7101A" w:rsidRPr="00F442A2" w:rsidRDefault="00D7101A" w:rsidP="00F431B4">
            <w:pPr>
              <w:pStyle w:val="TableEntry"/>
            </w:pPr>
            <w:r w:rsidRPr="00F442A2">
              <w:t>R2</w:t>
            </w:r>
          </w:p>
        </w:tc>
        <w:tc>
          <w:tcPr>
            <w:tcW w:w="983" w:type="dxa"/>
          </w:tcPr>
          <w:p w14:paraId="5CFE1EB1" w14:textId="77777777" w:rsidR="00D7101A" w:rsidRPr="00F442A2" w:rsidRDefault="00D7101A" w:rsidP="00F431B4">
            <w:pPr>
              <w:pStyle w:val="TableEntry"/>
            </w:pPr>
            <w:r w:rsidRPr="00F442A2">
              <w:t>R2</w:t>
            </w:r>
          </w:p>
        </w:tc>
        <w:tc>
          <w:tcPr>
            <w:tcW w:w="993" w:type="dxa"/>
          </w:tcPr>
          <w:p w14:paraId="1BEC4578" w14:textId="77777777" w:rsidR="00D7101A" w:rsidRPr="00F442A2" w:rsidRDefault="00D7101A" w:rsidP="00F431B4">
            <w:pPr>
              <w:pStyle w:val="TableEntry"/>
            </w:pPr>
            <w:r w:rsidRPr="00F442A2">
              <w:t>R2</w:t>
            </w:r>
          </w:p>
        </w:tc>
        <w:tc>
          <w:tcPr>
            <w:tcW w:w="993" w:type="dxa"/>
          </w:tcPr>
          <w:p w14:paraId="5231C5EA" w14:textId="77777777" w:rsidR="00D7101A" w:rsidRPr="00F442A2" w:rsidRDefault="00D7101A" w:rsidP="00C37179">
            <w:pPr>
              <w:pStyle w:val="TableEntry"/>
            </w:pPr>
            <w:r w:rsidRPr="00F442A2">
              <w:t>R2</w:t>
            </w:r>
          </w:p>
        </w:tc>
        <w:tc>
          <w:tcPr>
            <w:tcW w:w="807" w:type="dxa"/>
          </w:tcPr>
          <w:p w14:paraId="5A827A1F" w14:textId="77777777" w:rsidR="00D7101A" w:rsidRPr="00F442A2" w:rsidRDefault="00D7101A" w:rsidP="00C37179">
            <w:pPr>
              <w:pStyle w:val="TableEntry"/>
            </w:pPr>
            <w:r w:rsidRPr="00F442A2">
              <w:t>O</w:t>
            </w:r>
          </w:p>
        </w:tc>
      </w:tr>
      <w:tr w:rsidR="00D7101A" w:rsidRPr="00F442A2" w14:paraId="3D72D580" w14:textId="77777777" w:rsidTr="00851D94">
        <w:trPr>
          <w:cantSplit/>
          <w:jc w:val="center"/>
        </w:trPr>
        <w:tc>
          <w:tcPr>
            <w:tcW w:w="1679" w:type="dxa"/>
          </w:tcPr>
          <w:p w14:paraId="774A7BC4" w14:textId="77777777" w:rsidR="00D7101A" w:rsidRPr="00F442A2" w:rsidRDefault="00D7101A" w:rsidP="00F431B4">
            <w:pPr>
              <w:pStyle w:val="TableEntry"/>
              <w:rPr>
                <w:color w:val="000000"/>
              </w:rPr>
            </w:pPr>
            <w:r w:rsidRPr="00F442A2">
              <w:t>DocumentEntry</w:t>
            </w:r>
          </w:p>
        </w:tc>
        <w:tc>
          <w:tcPr>
            <w:tcW w:w="2160" w:type="dxa"/>
          </w:tcPr>
          <w:p w14:paraId="7F7AFA2C" w14:textId="77777777" w:rsidR="00D7101A" w:rsidRPr="00F442A2" w:rsidRDefault="00D7101A" w:rsidP="00F431B4">
            <w:pPr>
              <w:pStyle w:val="TableEntry"/>
            </w:pPr>
            <w:r w:rsidRPr="00F442A2">
              <w:t>size</w:t>
            </w:r>
          </w:p>
        </w:tc>
        <w:tc>
          <w:tcPr>
            <w:tcW w:w="980" w:type="dxa"/>
          </w:tcPr>
          <w:p w14:paraId="2BDC6073" w14:textId="77777777" w:rsidR="00D7101A" w:rsidRPr="00F442A2" w:rsidRDefault="00D7101A" w:rsidP="00F431B4">
            <w:pPr>
              <w:pStyle w:val="TableEntry"/>
            </w:pPr>
            <w:r w:rsidRPr="00F442A2">
              <w:t>O</w:t>
            </w:r>
          </w:p>
        </w:tc>
        <w:tc>
          <w:tcPr>
            <w:tcW w:w="981" w:type="dxa"/>
          </w:tcPr>
          <w:p w14:paraId="406CD5FF" w14:textId="77777777" w:rsidR="00D7101A" w:rsidRPr="00F442A2" w:rsidRDefault="00D7101A" w:rsidP="00F431B4">
            <w:pPr>
              <w:pStyle w:val="TableEntry"/>
            </w:pPr>
            <w:r w:rsidRPr="00F442A2">
              <w:t>R</w:t>
            </w:r>
          </w:p>
        </w:tc>
        <w:tc>
          <w:tcPr>
            <w:tcW w:w="983" w:type="dxa"/>
          </w:tcPr>
          <w:p w14:paraId="2A5A76A6" w14:textId="77777777" w:rsidR="00D7101A" w:rsidRPr="00F442A2" w:rsidRDefault="00D7101A" w:rsidP="00F431B4">
            <w:pPr>
              <w:pStyle w:val="TableEntry"/>
            </w:pPr>
            <w:r w:rsidRPr="00F442A2">
              <w:t>R</w:t>
            </w:r>
          </w:p>
        </w:tc>
        <w:tc>
          <w:tcPr>
            <w:tcW w:w="993" w:type="dxa"/>
          </w:tcPr>
          <w:p w14:paraId="6B867E11" w14:textId="77777777" w:rsidR="00D7101A" w:rsidRPr="00F442A2" w:rsidRDefault="00D7101A" w:rsidP="00F431B4">
            <w:pPr>
              <w:pStyle w:val="TableEntry"/>
            </w:pPr>
            <w:r w:rsidRPr="00F442A2">
              <w:t>O</w:t>
            </w:r>
          </w:p>
        </w:tc>
        <w:tc>
          <w:tcPr>
            <w:tcW w:w="993" w:type="dxa"/>
          </w:tcPr>
          <w:p w14:paraId="219F421F" w14:textId="77777777" w:rsidR="00D7101A" w:rsidRPr="00F442A2" w:rsidRDefault="00D7101A" w:rsidP="00C37179">
            <w:pPr>
              <w:pStyle w:val="TableEntry"/>
            </w:pPr>
            <w:r w:rsidRPr="00F442A2">
              <w:t>O</w:t>
            </w:r>
          </w:p>
        </w:tc>
        <w:tc>
          <w:tcPr>
            <w:tcW w:w="807" w:type="dxa"/>
          </w:tcPr>
          <w:p w14:paraId="75B8611F" w14:textId="77777777" w:rsidR="00D7101A" w:rsidRPr="00F442A2" w:rsidRDefault="00D7101A" w:rsidP="00C37179">
            <w:pPr>
              <w:pStyle w:val="TableEntry"/>
            </w:pPr>
            <w:r w:rsidRPr="00F442A2">
              <w:t>X</w:t>
            </w:r>
          </w:p>
        </w:tc>
      </w:tr>
      <w:tr w:rsidR="00D7101A" w:rsidRPr="00F442A2" w14:paraId="6464AE96" w14:textId="77777777" w:rsidTr="00851D94">
        <w:trPr>
          <w:cantSplit/>
          <w:jc w:val="center"/>
        </w:trPr>
        <w:tc>
          <w:tcPr>
            <w:tcW w:w="1679" w:type="dxa"/>
          </w:tcPr>
          <w:p w14:paraId="7975776C" w14:textId="77777777" w:rsidR="00D7101A" w:rsidRPr="00F442A2" w:rsidRDefault="00D7101A" w:rsidP="00F431B4">
            <w:pPr>
              <w:pStyle w:val="TableEntry"/>
              <w:rPr>
                <w:color w:val="000000"/>
              </w:rPr>
            </w:pPr>
            <w:r w:rsidRPr="00F442A2">
              <w:t>DocumentEntry</w:t>
            </w:r>
          </w:p>
        </w:tc>
        <w:tc>
          <w:tcPr>
            <w:tcW w:w="2160" w:type="dxa"/>
          </w:tcPr>
          <w:p w14:paraId="2A7367F7" w14:textId="77777777" w:rsidR="00D7101A" w:rsidRPr="00F442A2" w:rsidRDefault="00D7101A" w:rsidP="00F431B4">
            <w:pPr>
              <w:pStyle w:val="TableEntry"/>
            </w:pPr>
            <w:r w:rsidRPr="00F442A2">
              <w:t>sourcePatientId</w:t>
            </w:r>
          </w:p>
        </w:tc>
        <w:tc>
          <w:tcPr>
            <w:tcW w:w="980" w:type="dxa"/>
          </w:tcPr>
          <w:p w14:paraId="286840C7" w14:textId="77777777" w:rsidR="00D7101A" w:rsidRPr="00F442A2" w:rsidRDefault="00D7101A" w:rsidP="00F431B4">
            <w:pPr>
              <w:pStyle w:val="TableEntry"/>
            </w:pPr>
            <w:r w:rsidRPr="00F442A2">
              <w:t>R</w:t>
            </w:r>
          </w:p>
        </w:tc>
        <w:tc>
          <w:tcPr>
            <w:tcW w:w="981" w:type="dxa"/>
          </w:tcPr>
          <w:p w14:paraId="4289E829" w14:textId="77777777" w:rsidR="00D7101A" w:rsidRPr="00F442A2" w:rsidRDefault="00D7101A" w:rsidP="00F431B4">
            <w:pPr>
              <w:pStyle w:val="TableEntry"/>
            </w:pPr>
            <w:r w:rsidRPr="00F442A2">
              <w:t>R</w:t>
            </w:r>
          </w:p>
        </w:tc>
        <w:tc>
          <w:tcPr>
            <w:tcW w:w="983" w:type="dxa"/>
          </w:tcPr>
          <w:p w14:paraId="3F9C4CE1" w14:textId="77777777" w:rsidR="00D7101A" w:rsidRPr="00F442A2" w:rsidRDefault="00D7101A" w:rsidP="00F431B4">
            <w:pPr>
              <w:pStyle w:val="TableEntry"/>
            </w:pPr>
            <w:r w:rsidRPr="00F442A2">
              <w:t>R2</w:t>
            </w:r>
          </w:p>
        </w:tc>
        <w:tc>
          <w:tcPr>
            <w:tcW w:w="993" w:type="dxa"/>
          </w:tcPr>
          <w:p w14:paraId="6A3E215D" w14:textId="77777777" w:rsidR="00D7101A" w:rsidRPr="00F442A2" w:rsidRDefault="00D7101A" w:rsidP="00F431B4">
            <w:pPr>
              <w:pStyle w:val="TableEntry"/>
            </w:pPr>
            <w:r w:rsidRPr="00F442A2">
              <w:t>R</w:t>
            </w:r>
          </w:p>
        </w:tc>
        <w:tc>
          <w:tcPr>
            <w:tcW w:w="993" w:type="dxa"/>
          </w:tcPr>
          <w:p w14:paraId="6C92CD84" w14:textId="77777777" w:rsidR="00D7101A" w:rsidRPr="00F442A2" w:rsidRDefault="00D7101A" w:rsidP="00C37179">
            <w:pPr>
              <w:pStyle w:val="TableEntry"/>
            </w:pPr>
            <w:r w:rsidRPr="00F442A2">
              <w:t>R2</w:t>
            </w:r>
          </w:p>
        </w:tc>
        <w:tc>
          <w:tcPr>
            <w:tcW w:w="807" w:type="dxa"/>
          </w:tcPr>
          <w:p w14:paraId="56E32DE6" w14:textId="77777777" w:rsidR="00D7101A" w:rsidRPr="00F442A2" w:rsidRDefault="00D7101A" w:rsidP="00C37179">
            <w:pPr>
              <w:pStyle w:val="TableEntry"/>
            </w:pPr>
            <w:r w:rsidRPr="00F442A2">
              <w:t>R</w:t>
            </w:r>
          </w:p>
        </w:tc>
      </w:tr>
      <w:tr w:rsidR="00D7101A" w:rsidRPr="00F442A2" w14:paraId="0AD5B8F3" w14:textId="77777777" w:rsidTr="00851D94">
        <w:trPr>
          <w:cantSplit/>
          <w:jc w:val="center"/>
        </w:trPr>
        <w:tc>
          <w:tcPr>
            <w:tcW w:w="1679" w:type="dxa"/>
          </w:tcPr>
          <w:p w14:paraId="058AAF20" w14:textId="77777777" w:rsidR="00D7101A" w:rsidRPr="00F442A2" w:rsidRDefault="00D7101A" w:rsidP="00F431B4">
            <w:pPr>
              <w:pStyle w:val="TableEntry"/>
              <w:rPr>
                <w:color w:val="000000"/>
              </w:rPr>
            </w:pPr>
            <w:r w:rsidRPr="00F442A2">
              <w:t>DocumentEntry</w:t>
            </w:r>
          </w:p>
        </w:tc>
        <w:tc>
          <w:tcPr>
            <w:tcW w:w="2160" w:type="dxa"/>
          </w:tcPr>
          <w:p w14:paraId="346D110E" w14:textId="77777777" w:rsidR="00D7101A" w:rsidRPr="00F442A2" w:rsidRDefault="00D7101A" w:rsidP="00F431B4">
            <w:pPr>
              <w:pStyle w:val="TableEntry"/>
            </w:pPr>
            <w:r w:rsidRPr="00F442A2">
              <w:t>sourcePatientInfo</w:t>
            </w:r>
          </w:p>
        </w:tc>
        <w:tc>
          <w:tcPr>
            <w:tcW w:w="980" w:type="dxa"/>
          </w:tcPr>
          <w:p w14:paraId="573402ED" w14:textId="77777777" w:rsidR="00D7101A" w:rsidRPr="00F442A2" w:rsidRDefault="00D7101A" w:rsidP="00F431B4">
            <w:pPr>
              <w:pStyle w:val="TableEntry"/>
            </w:pPr>
            <w:r w:rsidRPr="00F442A2">
              <w:t>O</w:t>
            </w:r>
          </w:p>
        </w:tc>
        <w:tc>
          <w:tcPr>
            <w:tcW w:w="981" w:type="dxa"/>
          </w:tcPr>
          <w:p w14:paraId="01612AD3" w14:textId="77777777" w:rsidR="00D7101A" w:rsidRPr="00F442A2" w:rsidRDefault="00D7101A" w:rsidP="00F431B4">
            <w:pPr>
              <w:pStyle w:val="TableEntry"/>
            </w:pPr>
            <w:r w:rsidRPr="00F442A2">
              <w:t>O</w:t>
            </w:r>
          </w:p>
        </w:tc>
        <w:tc>
          <w:tcPr>
            <w:tcW w:w="983" w:type="dxa"/>
          </w:tcPr>
          <w:p w14:paraId="07B48346" w14:textId="77777777" w:rsidR="00D7101A" w:rsidRPr="00F442A2" w:rsidRDefault="00D7101A" w:rsidP="00F431B4">
            <w:pPr>
              <w:pStyle w:val="TableEntry"/>
            </w:pPr>
            <w:r w:rsidRPr="00F442A2">
              <w:t>R2</w:t>
            </w:r>
          </w:p>
        </w:tc>
        <w:tc>
          <w:tcPr>
            <w:tcW w:w="993" w:type="dxa"/>
          </w:tcPr>
          <w:p w14:paraId="331CC4C3" w14:textId="77777777" w:rsidR="00D7101A" w:rsidRPr="00F442A2" w:rsidRDefault="00D7101A" w:rsidP="00F431B4">
            <w:pPr>
              <w:pStyle w:val="TableEntry"/>
            </w:pPr>
            <w:r w:rsidRPr="00F442A2">
              <w:t>O</w:t>
            </w:r>
          </w:p>
        </w:tc>
        <w:tc>
          <w:tcPr>
            <w:tcW w:w="993" w:type="dxa"/>
          </w:tcPr>
          <w:p w14:paraId="71B531E2" w14:textId="77777777" w:rsidR="00D7101A" w:rsidRPr="00F442A2" w:rsidRDefault="00D7101A" w:rsidP="00C37179">
            <w:pPr>
              <w:pStyle w:val="TableEntry"/>
            </w:pPr>
            <w:r w:rsidRPr="00F442A2">
              <w:t>R2</w:t>
            </w:r>
          </w:p>
        </w:tc>
        <w:tc>
          <w:tcPr>
            <w:tcW w:w="807" w:type="dxa"/>
          </w:tcPr>
          <w:p w14:paraId="4F47A6C5" w14:textId="77777777" w:rsidR="00D7101A" w:rsidRPr="00F442A2" w:rsidRDefault="00D7101A" w:rsidP="00C37179">
            <w:pPr>
              <w:pStyle w:val="TableEntry"/>
            </w:pPr>
            <w:r w:rsidRPr="00F442A2">
              <w:t>O</w:t>
            </w:r>
          </w:p>
        </w:tc>
      </w:tr>
      <w:tr w:rsidR="00D7101A" w:rsidRPr="00F442A2" w14:paraId="131AC1AC" w14:textId="77777777" w:rsidTr="00851D94">
        <w:trPr>
          <w:cantSplit/>
          <w:jc w:val="center"/>
        </w:trPr>
        <w:tc>
          <w:tcPr>
            <w:tcW w:w="1679" w:type="dxa"/>
          </w:tcPr>
          <w:p w14:paraId="4424EC89" w14:textId="77777777" w:rsidR="00D7101A" w:rsidRPr="00F442A2" w:rsidRDefault="00D7101A" w:rsidP="00F431B4">
            <w:pPr>
              <w:pStyle w:val="TableEntry"/>
              <w:rPr>
                <w:color w:val="000000"/>
              </w:rPr>
            </w:pPr>
            <w:r w:rsidRPr="00F442A2">
              <w:t>DocumentEntry</w:t>
            </w:r>
          </w:p>
        </w:tc>
        <w:tc>
          <w:tcPr>
            <w:tcW w:w="2160" w:type="dxa"/>
          </w:tcPr>
          <w:p w14:paraId="57932EB1" w14:textId="77777777" w:rsidR="00D7101A" w:rsidRPr="00F442A2" w:rsidRDefault="00D7101A" w:rsidP="00F431B4">
            <w:pPr>
              <w:pStyle w:val="TableEntry"/>
            </w:pPr>
            <w:r w:rsidRPr="00F442A2">
              <w:t>title</w:t>
            </w:r>
          </w:p>
        </w:tc>
        <w:tc>
          <w:tcPr>
            <w:tcW w:w="980" w:type="dxa"/>
          </w:tcPr>
          <w:p w14:paraId="44731DDC" w14:textId="77777777" w:rsidR="00D7101A" w:rsidRPr="00F442A2" w:rsidRDefault="00D7101A" w:rsidP="00F431B4">
            <w:pPr>
              <w:pStyle w:val="TableEntry"/>
            </w:pPr>
            <w:r w:rsidRPr="00F442A2">
              <w:t>O</w:t>
            </w:r>
          </w:p>
        </w:tc>
        <w:tc>
          <w:tcPr>
            <w:tcW w:w="981" w:type="dxa"/>
          </w:tcPr>
          <w:p w14:paraId="0F4D476F" w14:textId="77777777" w:rsidR="00D7101A" w:rsidRPr="00F442A2" w:rsidRDefault="00D7101A" w:rsidP="00F431B4">
            <w:pPr>
              <w:pStyle w:val="TableEntry"/>
            </w:pPr>
            <w:r w:rsidRPr="00F442A2">
              <w:t>O</w:t>
            </w:r>
          </w:p>
        </w:tc>
        <w:tc>
          <w:tcPr>
            <w:tcW w:w="983" w:type="dxa"/>
          </w:tcPr>
          <w:p w14:paraId="22BA1DE1" w14:textId="77777777" w:rsidR="00D7101A" w:rsidRPr="00F442A2" w:rsidRDefault="00D7101A" w:rsidP="00F431B4">
            <w:pPr>
              <w:pStyle w:val="TableEntry"/>
            </w:pPr>
            <w:r w:rsidRPr="00F442A2">
              <w:t>O</w:t>
            </w:r>
          </w:p>
        </w:tc>
        <w:tc>
          <w:tcPr>
            <w:tcW w:w="993" w:type="dxa"/>
          </w:tcPr>
          <w:p w14:paraId="59190F30" w14:textId="77777777" w:rsidR="00D7101A" w:rsidRPr="00F442A2" w:rsidRDefault="00D7101A" w:rsidP="00F431B4">
            <w:pPr>
              <w:pStyle w:val="TableEntry"/>
            </w:pPr>
            <w:r w:rsidRPr="00F442A2">
              <w:t>O</w:t>
            </w:r>
          </w:p>
        </w:tc>
        <w:tc>
          <w:tcPr>
            <w:tcW w:w="993" w:type="dxa"/>
          </w:tcPr>
          <w:p w14:paraId="31688519" w14:textId="77777777" w:rsidR="00D7101A" w:rsidRPr="00F442A2" w:rsidRDefault="00D7101A" w:rsidP="00C37179">
            <w:pPr>
              <w:pStyle w:val="TableEntry"/>
            </w:pPr>
            <w:r w:rsidRPr="00F442A2">
              <w:t>O</w:t>
            </w:r>
          </w:p>
        </w:tc>
        <w:tc>
          <w:tcPr>
            <w:tcW w:w="807" w:type="dxa"/>
          </w:tcPr>
          <w:p w14:paraId="11C6CFB3" w14:textId="77777777" w:rsidR="00D7101A" w:rsidRPr="00F442A2" w:rsidRDefault="00D7101A" w:rsidP="00C37179">
            <w:pPr>
              <w:pStyle w:val="TableEntry"/>
            </w:pPr>
            <w:r w:rsidRPr="00F442A2">
              <w:t>O</w:t>
            </w:r>
          </w:p>
        </w:tc>
      </w:tr>
      <w:tr w:rsidR="00D7101A" w:rsidRPr="00F442A2" w14:paraId="4637AAE9" w14:textId="77777777" w:rsidTr="00851D94">
        <w:trPr>
          <w:cantSplit/>
          <w:jc w:val="center"/>
        </w:trPr>
        <w:tc>
          <w:tcPr>
            <w:tcW w:w="1679" w:type="dxa"/>
          </w:tcPr>
          <w:p w14:paraId="0484AD71" w14:textId="77777777" w:rsidR="00D7101A" w:rsidRPr="00F442A2" w:rsidRDefault="00D7101A" w:rsidP="00F431B4">
            <w:pPr>
              <w:pStyle w:val="TableEntry"/>
              <w:rPr>
                <w:color w:val="000000"/>
              </w:rPr>
            </w:pPr>
            <w:r w:rsidRPr="00F442A2">
              <w:t>DocumentEntry</w:t>
            </w:r>
          </w:p>
        </w:tc>
        <w:tc>
          <w:tcPr>
            <w:tcW w:w="2160" w:type="dxa"/>
          </w:tcPr>
          <w:p w14:paraId="70FE863D" w14:textId="77777777" w:rsidR="00D7101A" w:rsidRPr="00F442A2" w:rsidRDefault="00D7101A" w:rsidP="00F431B4">
            <w:pPr>
              <w:pStyle w:val="TableEntry"/>
            </w:pPr>
            <w:r w:rsidRPr="00F442A2">
              <w:t>typeCode</w:t>
            </w:r>
          </w:p>
        </w:tc>
        <w:tc>
          <w:tcPr>
            <w:tcW w:w="980" w:type="dxa"/>
          </w:tcPr>
          <w:p w14:paraId="6F70C938" w14:textId="77777777" w:rsidR="00D7101A" w:rsidRPr="00F442A2" w:rsidRDefault="00D7101A" w:rsidP="00F431B4">
            <w:pPr>
              <w:pStyle w:val="TableEntry"/>
            </w:pPr>
            <w:r w:rsidRPr="00F442A2">
              <w:t>R</w:t>
            </w:r>
          </w:p>
        </w:tc>
        <w:tc>
          <w:tcPr>
            <w:tcW w:w="981" w:type="dxa"/>
          </w:tcPr>
          <w:p w14:paraId="54E45B4F" w14:textId="77777777" w:rsidR="00D7101A" w:rsidRPr="00F442A2" w:rsidRDefault="00D7101A" w:rsidP="00F431B4">
            <w:pPr>
              <w:pStyle w:val="TableEntry"/>
            </w:pPr>
            <w:r w:rsidRPr="00F442A2">
              <w:t>R</w:t>
            </w:r>
          </w:p>
        </w:tc>
        <w:tc>
          <w:tcPr>
            <w:tcW w:w="983" w:type="dxa"/>
          </w:tcPr>
          <w:p w14:paraId="578FCA2D" w14:textId="77777777" w:rsidR="00D7101A" w:rsidRPr="00F442A2" w:rsidRDefault="00D7101A" w:rsidP="00F431B4">
            <w:pPr>
              <w:pStyle w:val="TableEntry"/>
            </w:pPr>
            <w:r w:rsidRPr="00F442A2">
              <w:t>R2</w:t>
            </w:r>
          </w:p>
        </w:tc>
        <w:tc>
          <w:tcPr>
            <w:tcW w:w="993" w:type="dxa"/>
          </w:tcPr>
          <w:p w14:paraId="424C1071" w14:textId="77777777" w:rsidR="00D7101A" w:rsidRPr="00F442A2" w:rsidRDefault="00D7101A" w:rsidP="00F431B4">
            <w:pPr>
              <w:pStyle w:val="TableEntry"/>
            </w:pPr>
            <w:r w:rsidRPr="00F442A2">
              <w:t>R</w:t>
            </w:r>
          </w:p>
        </w:tc>
        <w:tc>
          <w:tcPr>
            <w:tcW w:w="993" w:type="dxa"/>
          </w:tcPr>
          <w:p w14:paraId="7B1F8EB2" w14:textId="77777777" w:rsidR="00D7101A" w:rsidRPr="00F442A2" w:rsidRDefault="00D7101A" w:rsidP="00C37179">
            <w:pPr>
              <w:pStyle w:val="TableEntry"/>
            </w:pPr>
            <w:r w:rsidRPr="00F442A2">
              <w:t>R2</w:t>
            </w:r>
          </w:p>
        </w:tc>
        <w:tc>
          <w:tcPr>
            <w:tcW w:w="807" w:type="dxa"/>
          </w:tcPr>
          <w:p w14:paraId="04B24618" w14:textId="77777777" w:rsidR="00D7101A" w:rsidRPr="00F442A2" w:rsidRDefault="00D7101A" w:rsidP="00C37179">
            <w:pPr>
              <w:pStyle w:val="TableEntry"/>
            </w:pPr>
            <w:r w:rsidRPr="00F442A2">
              <w:t>R</w:t>
            </w:r>
          </w:p>
        </w:tc>
      </w:tr>
      <w:tr w:rsidR="00D7101A" w:rsidRPr="00F442A2" w14:paraId="4901D57A" w14:textId="77777777" w:rsidTr="00851D94">
        <w:trPr>
          <w:cantSplit/>
          <w:jc w:val="center"/>
        </w:trPr>
        <w:tc>
          <w:tcPr>
            <w:tcW w:w="1679" w:type="dxa"/>
          </w:tcPr>
          <w:p w14:paraId="60A47C37" w14:textId="77777777" w:rsidR="00D7101A" w:rsidRPr="00F442A2" w:rsidRDefault="00D7101A" w:rsidP="00F431B4">
            <w:pPr>
              <w:pStyle w:val="TableEntry"/>
              <w:rPr>
                <w:color w:val="000000"/>
              </w:rPr>
            </w:pPr>
            <w:r w:rsidRPr="00F442A2">
              <w:t>DocumentEntry</w:t>
            </w:r>
          </w:p>
        </w:tc>
        <w:tc>
          <w:tcPr>
            <w:tcW w:w="2160" w:type="dxa"/>
          </w:tcPr>
          <w:p w14:paraId="213E4670" w14:textId="77777777" w:rsidR="00D7101A" w:rsidRPr="00F442A2" w:rsidRDefault="00D7101A" w:rsidP="00F431B4">
            <w:pPr>
              <w:pStyle w:val="TableEntry"/>
            </w:pPr>
            <w:r w:rsidRPr="00F442A2">
              <w:t>uniqueId</w:t>
            </w:r>
          </w:p>
        </w:tc>
        <w:tc>
          <w:tcPr>
            <w:tcW w:w="980" w:type="dxa"/>
          </w:tcPr>
          <w:p w14:paraId="6D210536" w14:textId="77777777" w:rsidR="00D7101A" w:rsidRPr="00F442A2" w:rsidRDefault="00D7101A" w:rsidP="00F431B4">
            <w:pPr>
              <w:pStyle w:val="TableEntry"/>
            </w:pPr>
            <w:r w:rsidRPr="00F442A2">
              <w:t>R</w:t>
            </w:r>
          </w:p>
        </w:tc>
        <w:tc>
          <w:tcPr>
            <w:tcW w:w="981" w:type="dxa"/>
          </w:tcPr>
          <w:p w14:paraId="26D1D03F" w14:textId="77777777" w:rsidR="00D7101A" w:rsidRPr="00F442A2" w:rsidRDefault="00D7101A" w:rsidP="00F431B4">
            <w:pPr>
              <w:pStyle w:val="TableEntry"/>
            </w:pPr>
            <w:r w:rsidRPr="00F442A2">
              <w:t>R</w:t>
            </w:r>
          </w:p>
        </w:tc>
        <w:tc>
          <w:tcPr>
            <w:tcW w:w="983" w:type="dxa"/>
          </w:tcPr>
          <w:p w14:paraId="5A2EBC74" w14:textId="77777777" w:rsidR="00D7101A" w:rsidRPr="00F442A2" w:rsidRDefault="00D7101A" w:rsidP="00F431B4">
            <w:pPr>
              <w:pStyle w:val="TableEntry"/>
            </w:pPr>
            <w:r w:rsidRPr="00F442A2">
              <w:t>R</w:t>
            </w:r>
          </w:p>
        </w:tc>
        <w:tc>
          <w:tcPr>
            <w:tcW w:w="993" w:type="dxa"/>
          </w:tcPr>
          <w:p w14:paraId="4E00977D" w14:textId="77777777" w:rsidR="00D7101A" w:rsidRPr="00F442A2" w:rsidRDefault="00D7101A" w:rsidP="00F431B4">
            <w:pPr>
              <w:pStyle w:val="TableEntry"/>
            </w:pPr>
            <w:r w:rsidRPr="00F442A2">
              <w:t>R</w:t>
            </w:r>
          </w:p>
        </w:tc>
        <w:tc>
          <w:tcPr>
            <w:tcW w:w="993" w:type="dxa"/>
          </w:tcPr>
          <w:p w14:paraId="07C07F17" w14:textId="77777777" w:rsidR="00D7101A" w:rsidRPr="00F442A2" w:rsidRDefault="00D7101A" w:rsidP="00C37179">
            <w:pPr>
              <w:pStyle w:val="TableEntry"/>
            </w:pPr>
            <w:r w:rsidRPr="00F442A2">
              <w:t>R</w:t>
            </w:r>
          </w:p>
        </w:tc>
        <w:tc>
          <w:tcPr>
            <w:tcW w:w="807" w:type="dxa"/>
          </w:tcPr>
          <w:p w14:paraId="7ED83F50" w14:textId="77777777" w:rsidR="00D7101A" w:rsidRPr="00F442A2" w:rsidRDefault="00D7101A" w:rsidP="00C37179">
            <w:pPr>
              <w:pStyle w:val="TableEntry"/>
            </w:pPr>
            <w:r w:rsidRPr="00F442A2">
              <w:t>R</w:t>
            </w:r>
          </w:p>
        </w:tc>
      </w:tr>
      <w:tr w:rsidR="00D7101A" w:rsidRPr="00F442A2" w14:paraId="57D71737" w14:textId="77777777" w:rsidTr="00851D94">
        <w:trPr>
          <w:cantSplit/>
          <w:trHeight w:val="289"/>
          <w:jc w:val="center"/>
        </w:trPr>
        <w:tc>
          <w:tcPr>
            <w:tcW w:w="1679" w:type="dxa"/>
          </w:tcPr>
          <w:p w14:paraId="66677512" w14:textId="77777777" w:rsidR="00D7101A" w:rsidRPr="00F442A2" w:rsidRDefault="00D7101A" w:rsidP="00F431B4">
            <w:pPr>
              <w:pStyle w:val="TableEntry"/>
              <w:rPr>
                <w:color w:val="000000"/>
              </w:rPr>
            </w:pPr>
            <w:r w:rsidRPr="00F442A2">
              <w:t>DocumentEntry</w:t>
            </w:r>
          </w:p>
        </w:tc>
        <w:tc>
          <w:tcPr>
            <w:tcW w:w="2160" w:type="dxa"/>
          </w:tcPr>
          <w:p w14:paraId="2A0325E2" w14:textId="77777777" w:rsidR="00D7101A" w:rsidRPr="00F442A2" w:rsidRDefault="00D7101A" w:rsidP="00F431B4">
            <w:pPr>
              <w:pStyle w:val="TableEntry"/>
            </w:pPr>
            <w:r w:rsidRPr="00F442A2">
              <w:t>URI</w:t>
            </w:r>
          </w:p>
        </w:tc>
        <w:tc>
          <w:tcPr>
            <w:tcW w:w="980" w:type="dxa"/>
          </w:tcPr>
          <w:p w14:paraId="55D1099F" w14:textId="77777777" w:rsidR="00D7101A" w:rsidRPr="00F442A2" w:rsidRDefault="00D7101A" w:rsidP="00F431B4">
            <w:pPr>
              <w:pStyle w:val="TableEntry"/>
            </w:pPr>
            <w:r w:rsidRPr="00F442A2">
              <w:t>O</w:t>
            </w:r>
          </w:p>
        </w:tc>
        <w:tc>
          <w:tcPr>
            <w:tcW w:w="981" w:type="dxa"/>
          </w:tcPr>
          <w:p w14:paraId="4F6AED48" w14:textId="77777777" w:rsidR="00D7101A" w:rsidRPr="00F442A2" w:rsidRDefault="00D7101A" w:rsidP="00F431B4">
            <w:pPr>
              <w:pStyle w:val="TableEntry"/>
            </w:pPr>
            <w:r w:rsidRPr="00F442A2">
              <w:t>O</w:t>
            </w:r>
          </w:p>
        </w:tc>
        <w:tc>
          <w:tcPr>
            <w:tcW w:w="983" w:type="dxa"/>
          </w:tcPr>
          <w:p w14:paraId="541DB8CC" w14:textId="77777777" w:rsidR="00D7101A" w:rsidRPr="00F442A2" w:rsidRDefault="00D7101A" w:rsidP="00F431B4">
            <w:pPr>
              <w:pStyle w:val="TableEntry"/>
            </w:pPr>
            <w:r w:rsidRPr="00F442A2">
              <w:t>R</w:t>
            </w:r>
          </w:p>
        </w:tc>
        <w:tc>
          <w:tcPr>
            <w:tcW w:w="993" w:type="dxa"/>
          </w:tcPr>
          <w:p w14:paraId="13475B8E" w14:textId="77777777" w:rsidR="00D7101A" w:rsidRPr="00F442A2" w:rsidRDefault="00D7101A" w:rsidP="00F431B4">
            <w:pPr>
              <w:pStyle w:val="TableEntry"/>
            </w:pPr>
            <w:r w:rsidRPr="00F442A2">
              <w:t>O</w:t>
            </w:r>
          </w:p>
        </w:tc>
        <w:tc>
          <w:tcPr>
            <w:tcW w:w="993" w:type="dxa"/>
          </w:tcPr>
          <w:p w14:paraId="33900A36" w14:textId="77777777" w:rsidR="00D7101A" w:rsidRPr="00F442A2" w:rsidRDefault="00D7101A" w:rsidP="00C37179">
            <w:pPr>
              <w:pStyle w:val="TableEntry"/>
            </w:pPr>
            <w:r w:rsidRPr="00F442A2">
              <w:t>O</w:t>
            </w:r>
          </w:p>
        </w:tc>
        <w:tc>
          <w:tcPr>
            <w:tcW w:w="807" w:type="dxa"/>
          </w:tcPr>
          <w:p w14:paraId="37E4993A" w14:textId="77777777" w:rsidR="00D7101A" w:rsidRPr="00F442A2" w:rsidRDefault="00D7101A" w:rsidP="00C37179">
            <w:pPr>
              <w:pStyle w:val="TableEntry"/>
            </w:pPr>
            <w:r w:rsidRPr="00F442A2">
              <w:t>O</w:t>
            </w:r>
          </w:p>
        </w:tc>
      </w:tr>
      <w:tr w:rsidR="00D7101A" w:rsidRPr="00F442A2" w14:paraId="375A5A74" w14:textId="77777777" w:rsidTr="00851D94">
        <w:trPr>
          <w:cantSplit/>
          <w:jc w:val="center"/>
        </w:trPr>
        <w:tc>
          <w:tcPr>
            <w:tcW w:w="1679" w:type="dxa"/>
          </w:tcPr>
          <w:p w14:paraId="71A28E51" w14:textId="77777777" w:rsidR="00D7101A" w:rsidRPr="00F442A2" w:rsidRDefault="00D7101A" w:rsidP="00F431B4">
            <w:pPr>
              <w:pStyle w:val="TableEntry"/>
            </w:pPr>
            <w:r w:rsidRPr="00F442A2">
              <w:t>SubmissionSet</w:t>
            </w:r>
          </w:p>
        </w:tc>
        <w:tc>
          <w:tcPr>
            <w:tcW w:w="2160" w:type="dxa"/>
          </w:tcPr>
          <w:p w14:paraId="043AA481" w14:textId="77777777" w:rsidR="00D7101A" w:rsidRPr="00F442A2" w:rsidRDefault="00D7101A" w:rsidP="00F431B4">
            <w:pPr>
              <w:pStyle w:val="TableEntry"/>
            </w:pPr>
            <w:r w:rsidRPr="00F442A2">
              <w:t>author</w:t>
            </w:r>
          </w:p>
        </w:tc>
        <w:tc>
          <w:tcPr>
            <w:tcW w:w="980" w:type="dxa"/>
          </w:tcPr>
          <w:p w14:paraId="58C58BB4" w14:textId="77777777" w:rsidR="00D7101A" w:rsidRPr="00F442A2" w:rsidRDefault="00D7101A" w:rsidP="00F431B4">
            <w:pPr>
              <w:pStyle w:val="TableEntry"/>
            </w:pPr>
            <w:r w:rsidRPr="00F442A2">
              <w:t>R2</w:t>
            </w:r>
          </w:p>
        </w:tc>
        <w:tc>
          <w:tcPr>
            <w:tcW w:w="981" w:type="dxa"/>
          </w:tcPr>
          <w:p w14:paraId="2D8D63FD" w14:textId="77777777" w:rsidR="00D7101A" w:rsidRPr="00F442A2" w:rsidRDefault="00D7101A" w:rsidP="00F431B4">
            <w:pPr>
              <w:pStyle w:val="TableEntry"/>
            </w:pPr>
            <w:r w:rsidRPr="00F442A2">
              <w:t>R2</w:t>
            </w:r>
          </w:p>
        </w:tc>
        <w:tc>
          <w:tcPr>
            <w:tcW w:w="983" w:type="dxa"/>
          </w:tcPr>
          <w:p w14:paraId="2441B475" w14:textId="77777777" w:rsidR="00D7101A" w:rsidRPr="00F442A2" w:rsidRDefault="00D7101A" w:rsidP="00F431B4">
            <w:pPr>
              <w:pStyle w:val="TableEntry"/>
            </w:pPr>
            <w:r w:rsidRPr="00F442A2">
              <w:t>R2</w:t>
            </w:r>
          </w:p>
        </w:tc>
        <w:tc>
          <w:tcPr>
            <w:tcW w:w="993" w:type="dxa"/>
          </w:tcPr>
          <w:p w14:paraId="07B4B44A" w14:textId="77777777" w:rsidR="00D7101A" w:rsidRPr="00F442A2" w:rsidRDefault="00D7101A" w:rsidP="00F431B4">
            <w:pPr>
              <w:pStyle w:val="TableEntry"/>
            </w:pPr>
            <w:r w:rsidRPr="00F442A2">
              <w:t>R2</w:t>
            </w:r>
          </w:p>
        </w:tc>
        <w:tc>
          <w:tcPr>
            <w:tcW w:w="993" w:type="dxa"/>
          </w:tcPr>
          <w:p w14:paraId="3A752ECF" w14:textId="77777777" w:rsidR="00D7101A" w:rsidRPr="00F442A2" w:rsidRDefault="00D7101A" w:rsidP="00C37179">
            <w:pPr>
              <w:pStyle w:val="TableEntry"/>
            </w:pPr>
            <w:r w:rsidRPr="00F442A2">
              <w:t>R2</w:t>
            </w:r>
          </w:p>
        </w:tc>
        <w:tc>
          <w:tcPr>
            <w:tcW w:w="807" w:type="dxa"/>
          </w:tcPr>
          <w:p w14:paraId="3C919051" w14:textId="77777777" w:rsidR="00D7101A" w:rsidRPr="00F442A2" w:rsidRDefault="00D7101A" w:rsidP="00C37179">
            <w:pPr>
              <w:pStyle w:val="TableEntry"/>
            </w:pPr>
            <w:r w:rsidRPr="00F442A2">
              <w:t>R2</w:t>
            </w:r>
          </w:p>
        </w:tc>
      </w:tr>
      <w:tr w:rsidR="00D7101A" w:rsidRPr="00F442A2" w14:paraId="51656C71" w14:textId="77777777" w:rsidTr="00851D94">
        <w:trPr>
          <w:cantSplit/>
          <w:jc w:val="center"/>
        </w:trPr>
        <w:tc>
          <w:tcPr>
            <w:tcW w:w="1679" w:type="dxa"/>
          </w:tcPr>
          <w:p w14:paraId="204CE49E" w14:textId="77777777" w:rsidR="00D7101A" w:rsidRPr="00F442A2" w:rsidRDefault="00D7101A" w:rsidP="00F431B4">
            <w:pPr>
              <w:pStyle w:val="TableEntry"/>
            </w:pPr>
            <w:r w:rsidRPr="00F442A2">
              <w:t>SubmissionSet</w:t>
            </w:r>
          </w:p>
        </w:tc>
        <w:tc>
          <w:tcPr>
            <w:tcW w:w="2160" w:type="dxa"/>
          </w:tcPr>
          <w:p w14:paraId="40EB3805" w14:textId="77777777" w:rsidR="00D7101A" w:rsidRPr="00F442A2" w:rsidRDefault="00D7101A" w:rsidP="00F431B4">
            <w:pPr>
              <w:pStyle w:val="TableEntry"/>
            </w:pPr>
            <w:r w:rsidRPr="00F442A2">
              <w:t>availabilityStatus</w:t>
            </w:r>
          </w:p>
        </w:tc>
        <w:tc>
          <w:tcPr>
            <w:tcW w:w="980" w:type="dxa"/>
          </w:tcPr>
          <w:p w14:paraId="1AD1019E" w14:textId="77777777" w:rsidR="00D7101A" w:rsidRPr="00F442A2" w:rsidRDefault="00D7101A" w:rsidP="00F431B4">
            <w:pPr>
              <w:pStyle w:val="TableEntry"/>
            </w:pPr>
            <w:r w:rsidRPr="00F442A2">
              <w:t>O</w:t>
            </w:r>
          </w:p>
        </w:tc>
        <w:tc>
          <w:tcPr>
            <w:tcW w:w="981" w:type="dxa"/>
          </w:tcPr>
          <w:p w14:paraId="5F37D028" w14:textId="77777777" w:rsidR="00D7101A" w:rsidRPr="00F442A2" w:rsidRDefault="00D7101A" w:rsidP="00F431B4">
            <w:pPr>
              <w:pStyle w:val="TableEntry"/>
            </w:pPr>
            <w:r w:rsidRPr="00F442A2">
              <w:t>O</w:t>
            </w:r>
          </w:p>
        </w:tc>
        <w:tc>
          <w:tcPr>
            <w:tcW w:w="983" w:type="dxa"/>
          </w:tcPr>
          <w:p w14:paraId="7B396C7D" w14:textId="77777777" w:rsidR="00D7101A" w:rsidRPr="00F442A2" w:rsidRDefault="00D7101A" w:rsidP="00F431B4">
            <w:pPr>
              <w:pStyle w:val="TableEntry"/>
            </w:pPr>
            <w:r w:rsidRPr="00F442A2">
              <w:t>O</w:t>
            </w:r>
          </w:p>
        </w:tc>
        <w:tc>
          <w:tcPr>
            <w:tcW w:w="993" w:type="dxa"/>
          </w:tcPr>
          <w:p w14:paraId="6503EF12" w14:textId="77777777" w:rsidR="00D7101A" w:rsidRPr="00F442A2" w:rsidRDefault="00D7101A" w:rsidP="00F431B4">
            <w:pPr>
              <w:pStyle w:val="TableEntry"/>
            </w:pPr>
            <w:r w:rsidRPr="00F442A2">
              <w:t>O</w:t>
            </w:r>
          </w:p>
        </w:tc>
        <w:tc>
          <w:tcPr>
            <w:tcW w:w="993" w:type="dxa"/>
          </w:tcPr>
          <w:p w14:paraId="62F76286" w14:textId="77777777" w:rsidR="00D7101A" w:rsidRPr="00F442A2" w:rsidRDefault="00D7101A" w:rsidP="00C37179">
            <w:pPr>
              <w:pStyle w:val="TableEntry"/>
            </w:pPr>
            <w:r w:rsidRPr="00F442A2">
              <w:t>O</w:t>
            </w:r>
          </w:p>
        </w:tc>
        <w:tc>
          <w:tcPr>
            <w:tcW w:w="807" w:type="dxa"/>
          </w:tcPr>
          <w:p w14:paraId="478B987A" w14:textId="77777777" w:rsidR="00D7101A" w:rsidRPr="00F442A2" w:rsidRDefault="00D7101A" w:rsidP="00C37179">
            <w:pPr>
              <w:pStyle w:val="TableEntry"/>
            </w:pPr>
            <w:r w:rsidRPr="00F442A2">
              <w:t>O</w:t>
            </w:r>
          </w:p>
        </w:tc>
      </w:tr>
      <w:tr w:rsidR="00D7101A" w:rsidRPr="00F442A2" w14:paraId="6DC66E10" w14:textId="77777777" w:rsidTr="00851D94">
        <w:trPr>
          <w:cantSplit/>
          <w:jc w:val="center"/>
        </w:trPr>
        <w:tc>
          <w:tcPr>
            <w:tcW w:w="1679" w:type="dxa"/>
          </w:tcPr>
          <w:p w14:paraId="3AFE0903" w14:textId="77777777" w:rsidR="00D7101A" w:rsidRPr="00F442A2" w:rsidRDefault="00D7101A" w:rsidP="00F431B4">
            <w:pPr>
              <w:pStyle w:val="TableEntry"/>
            </w:pPr>
            <w:r w:rsidRPr="00F442A2">
              <w:t>SubmissionSet</w:t>
            </w:r>
          </w:p>
        </w:tc>
        <w:tc>
          <w:tcPr>
            <w:tcW w:w="2160" w:type="dxa"/>
          </w:tcPr>
          <w:p w14:paraId="3EAC8963" w14:textId="77777777" w:rsidR="00D7101A" w:rsidRPr="00F442A2" w:rsidRDefault="00D7101A" w:rsidP="00F431B4">
            <w:pPr>
              <w:pStyle w:val="TableEntry"/>
            </w:pPr>
            <w:r w:rsidRPr="00F442A2">
              <w:t>comments</w:t>
            </w:r>
          </w:p>
        </w:tc>
        <w:tc>
          <w:tcPr>
            <w:tcW w:w="980" w:type="dxa"/>
          </w:tcPr>
          <w:p w14:paraId="7C1F77DF" w14:textId="77777777" w:rsidR="00D7101A" w:rsidRPr="00F442A2" w:rsidRDefault="00D7101A" w:rsidP="00F431B4">
            <w:pPr>
              <w:pStyle w:val="TableEntry"/>
            </w:pPr>
            <w:r w:rsidRPr="00F442A2">
              <w:t>O</w:t>
            </w:r>
          </w:p>
        </w:tc>
        <w:tc>
          <w:tcPr>
            <w:tcW w:w="981" w:type="dxa"/>
          </w:tcPr>
          <w:p w14:paraId="5E46AF34" w14:textId="77777777" w:rsidR="00D7101A" w:rsidRPr="00F442A2" w:rsidRDefault="00D7101A" w:rsidP="00F431B4">
            <w:pPr>
              <w:pStyle w:val="TableEntry"/>
            </w:pPr>
            <w:r w:rsidRPr="00F442A2">
              <w:t>O</w:t>
            </w:r>
          </w:p>
        </w:tc>
        <w:tc>
          <w:tcPr>
            <w:tcW w:w="983" w:type="dxa"/>
          </w:tcPr>
          <w:p w14:paraId="58BC4E35" w14:textId="77777777" w:rsidR="00D7101A" w:rsidRPr="00F442A2" w:rsidRDefault="00D7101A" w:rsidP="00F431B4">
            <w:pPr>
              <w:pStyle w:val="TableEntry"/>
            </w:pPr>
            <w:r w:rsidRPr="00F442A2">
              <w:t>O</w:t>
            </w:r>
          </w:p>
        </w:tc>
        <w:tc>
          <w:tcPr>
            <w:tcW w:w="993" w:type="dxa"/>
          </w:tcPr>
          <w:p w14:paraId="4B112BCF" w14:textId="77777777" w:rsidR="00D7101A" w:rsidRPr="00F442A2" w:rsidRDefault="00D7101A" w:rsidP="00F431B4">
            <w:pPr>
              <w:pStyle w:val="TableEntry"/>
            </w:pPr>
            <w:r w:rsidRPr="00F442A2">
              <w:t>O</w:t>
            </w:r>
          </w:p>
        </w:tc>
        <w:tc>
          <w:tcPr>
            <w:tcW w:w="993" w:type="dxa"/>
          </w:tcPr>
          <w:p w14:paraId="6CCA74E5" w14:textId="77777777" w:rsidR="00D7101A" w:rsidRPr="00F442A2" w:rsidRDefault="00D7101A" w:rsidP="00C37179">
            <w:pPr>
              <w:pStyle w:val="TableEntry"/>
            </w:pPr>
            <w:r w:rsidRPr="00F442A2">
              <w:t>O</w:t>
            </w:r>
          </w:p>
        </w:tc>
        <w:tc>
          <w:tcPr>
            <w:tcW w:w="807" w:type="dxa"/>
          </w:tcPr>
          <w:p w14:paraId="2DF36715" w14:textId="77777777" w:rsidR="00D7101A" w:rsidRPr="00F442A2" w:rsidRDefault="00D7101A" w:rsidP="00C37179">
            <w:pPr>
              <w:pStyle w:val="TableEntry"/>
            </w:pPr>
            <w:r w:rsidRPr="00F442A2">
              <w:t>O</w:t>
            </w:r>
          </w:p>
        </w:tc>
      </w:tr>
      <w:tr w:rsidR="00D7101A" w:rsidRPr="00F442A2" w14:paraId="591D6C91" w14:textId="77777777" w:rsidTr="00851D94">
        <w:trPr>
          <w:cantSplit/>
          <w:jc w:val="center"/>
        </w:trPr>
        <w:tc>
          <w:tcPr>
            <w:tcW w:w="1679" w:type="dxa"/>
          </w:tcPr>
          <w:p w14:paraId="7079490E" w14:textId="77777777" w:rsidR="00D7101A" w:rsidRPr="00F442A2" w:rsidRDefault="00D7101A" w:rsidP="00F431B4">
            <w:pPr>
              <w:pStyle w:val="TableEntry"/>
            </w:pPr>
            <w:r w:rsidRPr="00F442A2">
              <w:t>SubmissionSet</w:t>
            </w:r>
          </w:p>
        </w:tc>
        <w:tc>
          <w:tcPr>
            <w:tcW w:w="2160" w:type="dxa"/>
          </w:tcPr>
          <w:p w14:paraId="77F497FE" w14:textId="77777777" w:rsidR="00D7101A" w:rsidRPr="00F442A2" w:rsidRDefault="00D7101A" w:rsidP="00F431B4">
            <w:pPr>
              <w:pStyle w:val="TableEntry"/>
            </w:pPr>
            <w:r w:rsidRPr="00F442A2">
              <w:t>contentTypeCode</w:t>
            </w:r>
          </w:p>
        </w:tc>
        <w:tc>
          <w:tcPr>
            <w:tcW w:w="980" w:type="dxa"/>
          </w:tcPr>
          <w:p w14:paraId="7D77D97D" w14:textId="77777777" w:rsidR="00D7101A" w:rsidRPr="00F442A2" w:rsidRDefault="00D7101A" w:rsidP="00F431B4">
            <w:pPr>
              <w:pStyle w:val="TableEntry"/>
            </w:pPr>
            <w:r w:rsidRPr="00F442A2">
              <w:t>R</w:t>
            </w:r>
          </w:p>
        </w:tc>
        <w:tc>
          <w:tcPr>
            <w:tcW w:w="981" w:type="dxa"/>
          </w:tcPr>
          <w:p w14:paraId="79DF981A" w14:textId="77777777" w:rsidR="00D7101A" w:rsidRPr="00F442A2" w:rsidRDefault="00D7101A" w:rsidP="00F431B4">
            <w:pPr>
              <w:pStyle w:val="TableEntry"/>
            </w:pPr>
            <w:r w:rsidRPr="00F442A2">
              <w:t>R</w:t>
            </w:r>
          </w:p>
        </w:tc>
        <w:tc>
          <w:tcPr>
            <w:tcW w:w="983" w:type="dxa"/>
          </w:tcPr>
          <w:p w14:paraId="11DB1BDA" w14:textId="77777777" w:rsidR="00D7101A" w:rsidRPr="00F442A2" w:rsidRDefault="00D7101A" w:rsidP="00F431B4">
            <w:pPr>
              <w:pStyle w:val="TableEntry"/>
            </w:pPr>
            <w:r w:rsidRPr="00F442A2">
              <w:t>R2</w:t>
            </w:r>
          </w:p>
        </w:tc>
        <w:tc>
          <w:tcPr>
            <w:tcW w:w="993" w:type="dxa"/>
          </w:tcPr>
          <w:p w14:paraId="1DC83E28" w14:textId="77777777" w:rsidR="00D7101A" w:rsidRPr="00F442A2" w:rsidRDefault="00D7101A" w:rsidP="00F431B4">
            <w:pPr>
              <w:pStyle w:val="TableEntry"/>
            </w:pPr>
            <w:r w:rsidRPr="00F442A2">
              <w:t>R</w:t>
            </w:r>
          </w:p>
        </w:tc>
        <w:tc>
          <w:tcPr>
            <w:tcW w:w="993" w:type="dxa"/>
          </w:tcPr>
          <w:p w14:paraId="260554B5" w14:textId="77777777" w:rsidR="00D7101A" w:rsidRPr="00F442A2" w:rsidRDefault="00D7101A" w:rsidP="00C37179">
            <w:pPr>
              <w:pStyle w:val="TableEntry"/>
            </w:pPr>
            <w:r w:rsidRPr="00F442A2">
              <w:t>R2</w:t>
            </w:r>
          </w:p>
        </w:tc>
        <w:tc>
          <w:tcPr>
            <w:tcW w:w="807" w:type="dxa"/>
          </w:tcPr>
          <w:p w14:paraId="358F64DE" w14:textId="77777777" w:rsidR="00D7101A" w:rsidRPr="00F442A2" w:rsidRDefault="00D7101A" w:rsidP="00C37179">
            <w:pPr>
              <w:pStyle w:val="TableEntry"/>
            </w:pPr>
            <w:r w:rsidRPr="00F442A2">
              <w:t>R</w:t>
            </w:r>
          </w:p>
        </w:tc>
      </w:tr>
      <w:tr w:rsidR="00D7101A" w:rsidRPr="00F442A2" w14:paraId="3E10AA5B" w14:textId="77777777" w:rsidTr="00851D94">
        <w:trPr>
          <w:cantSplit/>
          <w:jc w:val="center"/>
        </w:trPr>
        <w:tc>
          <w:tcPr>
            <w:tcW w:w="1679" w:type="dxa"/>
          </w:tcPr>
          <w:p w14:paraId="58DAE14C" w14:textId="77777777" w:rsidR="00D7101A" w:rsidRPr="00F442A2" w:rsidRDefault="00D7101A" w:rsidP="00F431B4">
            <w:pPr>
              <w:pStyle w:val="TableEntry"/>
            </w:pPr>
            <w:r w:rsidRPr="00F442A2">
              <w:t>SubmissionSet</w:t>
            </w:r>
          </w:p>
        </w:tc>
        <w:tc>
          <w:tcPr>
            <w:tcW w:w="2160" w:type="dxa"/>
          </w:tcPr>
          <w:p w14:paraId="60020CA8" w14:textId="77777777" w:rsidR="00D7101A" w:rsidRPr="00F442A2" w:rsidRDefault="00D7101A" w:rsidP="00F431B4">
            <w:pPr>
              <w:pStyle w:val="TableEntry"/>
            </w:pPr>
            <w:r w:rsidRPr="00F442A2">
              <w:t>entryUUID</w:t>
            </w:r>
          </w:p>
        </w:tc>
        <w:tc>
          <w:tcPr>
            <w:tcW w:w="980" w:type="dxa"/>
          </w:tcPr>
          <w:p w14:paraId="49AC6006" w14:textId="77777777" w:rsidR="00D7101A" w:rsidRPr="00F442A2" w:rsidRDefault="00D7101A" w:rsidP="00F431B4">
            <w:pPr>
              <w:pStyle w:val="TableEntry"/>
            </w:pPr>
            <w:r w:rsidRPr="00F442A2">
              <w:t>R</w:t>
            </w:r>
          </w:p>
        </w:tc>
        <w:tc>
          <w:tcPr>
            <w:tcW w:w="981" w:type="dxa"/>
          </w:tcPr>
          <w:p w14:paraId="74EC9B98" w14:textId="77777777" w:rsidR="00D7101A" w:rsidRPr="00F442A2" w:rsidRDefault="00D7101A" w:rsidP="00F431B4">
            <w:pPr>
              <w:pStyle w:val="TableEntry"/>
            </w:pPr>
            <w:r w:rsidRPr="00F442A2">
              <w:t>R</w:t>
            </w:r>
          </w:p>
        </w:tc>
        <w:tc>
          <w:tcPr>
            <w:tcW w:w="983" w:type="dxa"/>
          </w:tcPr>
          <w:p w14:paraId="341A191F" w14:textId="77777777" w:rsidR="00D7101A" w:rsidRPr="00F442A2" w:rsidRDefault="00D7101A" w:rsidP="00F431B4">
            <w:pPr>
              <w:pStyle w:val="TableEntry"/>
            </w:pPr>
            <w:r w:rsidRPr="00F442A2">
              <w:t>R</w:t>
            </w:r>
          </w:p>
        </w:tc>
        <w:tc>
          <w:tcPr>
            <w:tcW w:w="993" w:type="dxa"/>
          </w:tcPr>
          <w:p w14:paraId="68427A53" w14:textId="77777777" w:rsidR="00D7101A" w:rsidRPr="00F442A2" w:rsidRDefault="00D7101A" w:rsidP="00F431B4">
            <w:pPr>
              <w:pStyle w:val="TableEntry"/>
            </w:pPr>
            <w:r w:rsidRPr="00F442A2">
              <w:t>R</w:t>
            </w:r>
          </w:p>
        </w:tc>
        <w:tc>
          <w:tcPr>
            <w:tcW w:w="993" w:type="dxa"/>
          </w:tcPr>
          <w:p w14:paraId="595BA79B" w14:textId="77777777" w:rsidR="00D7101A" w:rsidRPr="00F442A2" w:rsidRDefault="00D7101A" w:rsidP="00C37179">
            <w:pPr>
              <w:pStyle w:val="TableEntry"/>
            </w:pPr>
            <w:r w:rsidRPr="00F442A2">
              <w:t>R</w:t>
            </w:r>
          </w:p>
        </w:tc>
        <w:tc>
          <w:tcPr>
            <w:tcW w:w="807" w:type="dxa"/>
          </w:tcPr>
          <w:p w14:paraId="2C39BCE7" w14:textId="77777777" w:rsidR="00D7101A" w:rsidRPr="00F442A2" w:rsidRDefault="00D7101A" w:rsidP="00C37179">
            <w:pPr>
              <w:pStyle w:val="TableEntry"/>
            </w:pPr>
            <w:r w:rsidRPr="00F442A2">
              <w:t>R</w:t>
            </w:r>
          </w:p>
        </w:tc>
      </w:tr>
      <w:tr w:rsidR="00D7101A" w:rsidRPr="00F442A2" w14:paraId="614F553D" w14:textId="77777777" w:rsidTr="00851D94">
        <w:trPr>
          <w:cantSplit/>
          <w:jc w:val="center"/>
        </w:trPr>
        <w:tc>
          <w:tcPr>
            <w:tcW w:w="1679" w:type="dxa"/>
          </w:tcPr>
          <w:p w14:paraId="206446FE" w14:textId="77777777" w:rsidR="00D7101A" w:rsidRPr="00F442A2" w:rsidRDefault="00D7101A" w:rsidP="00F431B4">
            <w:pPr>
              <w:pStyle w:val="TableEntry"/>
            </w:pPr>
            <w:r w:rsidRPr="00F442A2">
              <w:t>SubmissionSet</w:t>
            </w:r>
          </w:p>
        </w:tc>
        <w:tc>
          <w:tcPr>
            <w:tcW w:w="2160" w:type="dxa"/>
          </w:tcPr>
          <w:p w14:paraId="42044142" w14:textId="77777777" w:rsidR="00D7101A" w:rsidRPr="00F442A2" w:rsidRDefault="00D7101A" w:rsidP="00F431B4">
            <w:pPr>
              <w:pStyle w:val="TableEntry"/>
            </w:pPr>
            <w:r w:rsidRPr="00F442A2">
              <w:t>homeCommunityId</w:t>
            </w:r>
          </w:p>
        </w:tc>
        <w:tc>
          <w:tcPr>
            <w:tcW w:w="980" w:type="dxa"/>
          </w:tcPr>
          <w:p w14:paraId="384869A7" w14:textId="77777777" w:rsidR="00D7101A" w:rsidRPr="00F442A2" w:rsidRDefault="00D7101A" w:rsidP="00F431B4">
            <w:pPr>
              <w:pStyle w:val="TableEntry"/>
            </w:pPr>
            <w:r w:rsidRPr="00F442A2">
              <w:t>O</w:t>
            </w:r>
          </w:p>
        </w:tc>
        <w:tc>
          <w:tcPr>
            <w:tcW w:w="981" w:type="dxa"/>
          </w:tcPr>
          <w:p w14:paraId="4D09FBFE" w14:textId="77777777" w:rsidR="00D7101A" w:rsidRPr="00F442A2" w:rsidRDefault="00D7101A" w:rsidP="00F431B4">
            <w:pPr>
              <w:pStyle w:val="TableEntry"/>
            </w:pPr>
            <w:r w:rsidRPr="00F442A2">
              <w:t>O</w:t>
            </w:r>
          </w:p>
        </w:tc>
        <w:tc>
          <w:tcPr>
            <w:tcW w:w="983" w:type="dxa"/>
          </w:tcPr>
          <w:p w14:paraId="13150E53" w14:textId="77777777" w:rsidR="00D7101A" w:rsidRPr="00F442A2" w:rsidRDefault="00D7101A" w:rsidP="00F431B4">
            <w:pPr>
              <w:pStyle w:val="TableEntry"/>
            </w:pPr>
            <w:r w:rsidRPr="00F442A2">
              <w:t>O</w:t>
            </w:r>
          </w:p>
        </w:tc>
        <w:tc>
          <w:tcPr>
            <w:tcW w:w="993" w:type="dxa"/>
          </w:tcPr>
          <w:p w14:paraId="29D351D5" w14:textId="77777777" w:rsidR="00D7101A" w:rsidRPr="00F442A2" w:rsidRDefault="00D7101A" w:rsidP="00F431B4">
            <w:pPr>
              <w:pStyle w:val="TableEntry"/>
            </w:pPr>
            <w:r w:rsidRPr="00F442A2">
              <w:t>O</w:t>
            </w:r>
          </w:p>
        </w:tc>
        <w:tc>
          <w:tcPr>
            <w:tcW w:w="993" w:type="dxa"/>
          </w:tcPr>
          <w:p w14:paraId="2AF71D64" w14:textId="77777777" w:rsidR="00D7101A" w:rsidRPr="00F442A2" w:rsidRDefault="00D7101A" w:rsidP="00C37179">
            <w:pPr>
              <w:pStyle w:val="TableEntry"/>
            </w:pPr>
            <w:r w:rsidRPr="00F442A2">
              <w:t>O</w:t>
            </w:r>
          </w:p>
        </w:tc>
        <w:tc>
          <w:tcPr>
            <w:tcW w:w="807" w:type="dxa"/>
          </w:tcPr>
          <w:p w14:paraId="652F43F7" w14:textId="77777777" w:rsidR="00D7101A" w:rsidRPr="00F442A2" w:rsidRDefault="00D7101A" w:rsidP="00C37179">
            <w:pPr>
              <w:pStyle w:val="TableEntry"/>
            </w:pPr>
            <w:r w:rsidRPr="00F442A2">
              <w:t>O</w:t>
            </w:r>
          </w:p>
        </w:tc>
      </w:tr>
      <w:tr w:rsidR="00D7101A" w:rsidRPr="00F442A2" w14:paraId="7D1FEF3E" w14:textId="77777777" w:rsidTr="00851D94">
        <w:trPr>
          <w:cantSplit/>
          <w:jc w:val="center"/>
        </w:trPr>
        <w:tc>
          <w:tcPr>
            <w:tcW w:w="1679" w:type="dxa"/>
          </w:tcPr>
          <w:p w14:paraId="3B85DE53" w14:textId="77777777" w:rsidR="00D7101A" w:rsidRPr="00F442A2" w:rsidRDefault="00D7101A" w:rsidP="00F431B4">
            <w:pPr>
              <w:pStyle w:val="TableEntry"/>
            </w:pPr>
            <w:r w:rsidRPr="00F442A2">
              <w:t>SubmissionSet</w:t>
            </w:r>
          </w:p>
        </w:tc>
        <w:tc>
          <w:tcPr>
            <w:tcW w:w="2160" w:type="dxa"/>
          </w:tcPr>
          <w:p w14:paraId="19AEF5D7" w14:textId="77777777" w:rsidR="00D7101A" w:rsidRPr="00F442A2" w:rsidRDefault="00D7101A" w:rsidP="00F431B4">
            <w:pPr>
              <w:pStyle w:val="TableEntry"/>
            </w:pPr>
            <w:r w:rsidRPr="00F442A2">
              <w:t>intendedRecipient</w:t>
            </w:r>
          </w:p>
        </w:tc>
        <w:tc>
          <w:tcPr>
            <w:tcW w:w="980" w:type="dxa"/>
          </w:tcPr>
          <w:p w14:paraId="6819EADB" w14:textId="77777777" w:rsidR="00D7101A" w:rsidRPr="00F442A2" w:rsidRDefault="00D7101A" w:rsidP="00F431B4">
            <w:pPr>
              <w:pStyle w:val="TableEntry"/>
            </w:pPr>
            <w:r w:rsidRPr="00F442A2">
              <w:t>O</w:t>
            </w:r>
          </w:p>
        </w:tc>
        <w:tc>
          <w:tcPr>
            <w:tcW w:w="981" w:type="dxa"/>
          </w:tcPr>
          <w:p w14:paraId="4553C4C6" w14:textId="77777777" w:rsidR="00D7101A" w:rsidRPr="00F442A2" w:rsidRDefault="00D7101A" w:rsidP="00F431B4">
            <w:pPr>
              <w:pStyle w:val="TableEntry"/>
            </w:pPr>
            <w:r w:rsidRPr="00F442A2">
              <w:t>O</w:t>
            </w:r>
          </w:p>
        </w:tc>
        <w:tc>
          <w:tcPr>
            <w:tcW w:w="983" w:type="dxa"/>
          </w:tcPr>
          <w:p w14:paraId="39B0CB61" w14:textId="77777777" w:rsidR="00D7101A" w:rsidRPr="00F442A2" w:rsidRDefault="00D7101A" w:rsidP="00F431B4">
            <w:pPr>
              <w:pStyle w:val="TableEntry"/>
            </w:pPr>
            <w:r w:rsidRPr="00F442A2">
              <w:t>R2</w:t>
            </w:r>
          </w:p>
        </w:tc>
        <w:tc>
          <w:tcPr>
            <w:tcW w:w="993" w:type="dxa"/>
          </w:tcPr>
          <w:p w14:paraId="4E770DD9" w14:textId="77777777" w:rsidR="00D7101A" w:rsidRPr="00F442A2" w:rsidRDefault="00D7101A" w:rsidP="00F431B4">
            <w:pPr>
              <w:pStyle w:val="TableEntry"/>
            </w:pPr>
            <w:r w:rsidRPr="00F442A2">
              <w:t>R2</w:t>
            </w:r>
          </w:p>
        </w:tc>
        <w:tc>
          <w:tcPr>
            <w:tcW w:w="993" w:type="dxa"/>
          </w:tcPr>
          <w:p w14:paraId="485B0DDB" w14:textId="77777777" w:rsidR="00D7101A" w:rsidRPr="00F442A2" w:rsidRDefault="00D7101A" w:rsidP="00C37179">
            <w:pPr>
              <w:pStyle w:val="TableEntry"/>
            </w:pPr>
            <w:r w:rsidRPr="00F442A2">
              <w:t>R2</w:t>
            </w:r>
          </w:p>
        </w:tc>
        <w:tc>
          <w:tcPr>
            <w:tcW w:w="807" w:type="dxa"/>
          </w:tcPr>
          <w:p w14:paraId="682F6419" w14:textId="77777777" w:rsidR="00D7101A" w:rsidRPr="00F442A2" w:rsidRDefault="00D7101A" w:rsidP="00C37179">
            <w:pPr>
              <w:pStyle w:val="TableEntry"/>
            </w:pPr>
            <w:r w:rsidRPr="00F442A2">
              <w:t>O</w:t>
            </w:r>
          </w:p>
        </w:tc>
      </w:tr>
      <w:tr w:rsidR="00D7101A" w:rsidRPr="00F442A2" w14:paraId="4FD36AF0" w14:textId="77777777" w:rsidTr="00851D94">
        <w:trPr>
          <w:cantSplit/>
          <w:jc w:val="center"/>
        </w:trPr>
        <w:tc>
          <w:tcPr>
            <w:tcW w:w="1679" w:type="dxa"/>
          </w:tcPr>
          <w:p w14:paraId="4D2A0766" w14:textId="77777777" w:rsidR="00D7101A" w:rsidRPr="00F442A2" w:rsidRDefault="00D7101A" w:rsidP="00F431B4">
            <w:pPr>
              <w:pStyle w:val="TableEntry"/>
            </w:pPr>
            <w:r w:rsidRPr="00F442A2">
              <w:t>SubmissionSet</w:t>
            </w:r>
          </w:p>
        </w:tc>
        <w:tc>
          <w:tcPr>
            <w:tcW w:w="2160" w:type="dxa"/>
          </w:tcPr>
          <w:p w14:paraId="606AA0DB" w14:textId="77777777" w:rsidR="00D7101A" w:rsidRPr="00F442A2" w:rsidRDefault="00D7101A" w:rsidP="00F431B4">
            <w:pPr>
              <w:pStyle w:val="TableEntry"/>
            </w:pPr>
            <w:r w:rsidRPr="00F442A2">
              <w:t>limitedMetadata</w:t>
            </w:r>
          </w:p>
        </w:tc>
        <w:tc>
          <w:tcPr>
            <w:tcW w:w="980" w:type="dxa"/>
          </w:tcPr>
          <w:p w14:paraId="75A9D25D" w14:textId="77777777" w:rsidR="00D7101A" w:rsidRPr="00F442A2" w:rsidRDefault="00D7101A" w:rsidP="00F431B4">
            <w:pPr>
              <w:pStyle w:val="TableEntry"/>
            </w:pPr>
            <w:r w:rsidRPr="00F442A2">
              <w:t>X</w:t>
            </w:r>
          </w:p>
        </w:tc>
        <w:tc>
          <w:tcPr>
            <w:tcW w:w="981" w:type="dxa"/>
          </w:tcPr>
          <w:p w14:paraId="0EF82DB4" w14:textId="77777777" w:rsidR="00D7101A" w:rsidRPr="00F442A2" w:rsidRDefault="00D7101A" w:rsidP="00F431B4">
            <w:pPr>
              <w:pStyle w:val="TableEntry"/>
            </w:pPr>
            <w:r w:rsidRPr="00F442A2">
              <w:t>X</w:t>
            </w:r>
          </w:p>
        </w:tc>
        <w:tc>
          <w:tcPr>
            <w:tcW w:w="983" w:type="dxa"/>
          </w:tcPr>
          <w:p w14:paraId="61FE05DD" w14:textId="77777777" w:rsidR="00D7101A" w:rsidRPr="00F442A2" w:rsidRDefault="00D7101A" w:rsidP="00F431B4">
            <w:pPr>
              <w:pStyle w:val="TableEntry"/>
            </w:pPr>
            <w:r w:rsidRPr="00F442A2">
              <w:t>O</w:t>
            </w:r>
          </w:p>
        </w:tc>
        <w:tc>
          <w:tcPr>
            <w:tcW w:w="993" w:type="dxa"/>
          </w:tcPr>
          <w:p w14:paraId="6933E751" w14:textId="77777777" w:rsidR="00D7101A" w:rsidRPr="00F442A2" w:rsidRDefault="00D7101A" w:rsidP="00F431B4">
            <w:pPr>
              <w:pStyle w:val="TableEntry"/>
            </w:pPr>
            <w:r w:rsidRPr="00F442A2">
              <w:t>X</w:t>
            </w:r>
          </w:p>
        </w:tc>
        <w:tc>
          <w:tcPr>
            <w:tcW w:w="993" w:type="dxa"/>
          </w:tcPr>
          <w:p w14:paraId="073E0E2F" w14:textId="77777777" w:rsidR="00D7101A" w:rsidRPr="00F442A2" w:rsidRDefault="00D7101A" w:rsidP="00C37179">
            <w:pPr>
              <w:pStyle w:val="TableEntry"/>
            </w:pPr>
            <w:r w:rsidRPr="00F442A2">
              <w:t>R</w:t>
            </w:r>
          </w:p>
        </w:tc>
        <w:tc>
          <w:tcPr>
            <w:tcW w:w="807" w:type="dxa"/>
          </w:tcPr>
          <w:p w14:paraId="72B2C8EF" w14:textId="77777777" w:rsidR="00D7101A" w:rsidRPr="00F442A2" w:rsidRDefault="00D7101A" w:rsidP="00C37179">
            <w:pPr>
              <w:pStyle w:val="TableEntry"/>
            </w:pPr>
            <w:r w:rsidRPr="00F442A2">
              <w:t>X</w:t>
            </w:r>
          </w:p>
        </w:tc>
      </w:tr>
      <w:tr w:rsidR="00D7101A" w:rsidRPr="00F442A2" w14:paraId="78E5D1D2" w14:textId="77777777" w:rsidTr="00851D94">
        <w:trPr>
          <w:cantSplit/>
          <w:jc w:val="center"/>
        </w:trPr>
        <w:tc>
          <w:tcPr>
            <w:tcW w:w="1679" w:type="dxa"/>
          </w:tcPr>
          <w:p w14:paraId="7CBA6B9A" w14:textId="77777777" w:rsidR="00D7101A" w:rsidRPr="00F442A2" w:rsidRDefault="00D7101A" w:rsidP="00F431B4">
            <w:pPr>
              <w:pStyle w:val="TableEntry"/>
            </w:pPr>
            <w:r w:rsidRPr="00F442A2">
              <w:t>SubmissionSet</w:t>
            </w:r>
          </w:p>
        </w:tc>
        <w:tc>
          <w:tcPr>
            <w:tcW w:w="2160" w:type="dxa"/>
          </w:tcPr>
          <w:p w14:paraId="16BEDACC" w14:textId="77777777" w:rsidR="00D7101A" w:rsidRPr="00F442A2" w:rsidRDefault="00D7101A" w:rsidP="00F431B4">
            <w:pPr>
              <w:pStyle w:val="TableEntry"/>
            </w:pPr>
            <w:r w:rsidRPr="00F442A2">
              <w:t>patientId</w:t>
            </w:r>
          </w:p>
        </w:tc>
        <w:tc>
          <w:tcPr>
            <w:tcW w:w="980" w:type="dxa"/>
          </w:tcPr>
          <w:p w14:paraId="32DC94A9" w14:textId="77777777" w:rsidR="00D7101A" w:rsidRPr="00F442A2" w:rsidRDefault="00D7101A" w:rsidP="00F431B4">
            <w:pPr>
              <w:pStyle w:val="TableEntry"/>
            </w:pPr>
            <w:r w:rsidRPr="00F442A2">
              <w:t>R</w:t>
            </w:r>
          </w:p>
        </w:tc>
        <w:tc>
          <w:tcPr>
            <w:tcW w:w="981" w:type="dxa"/>
          </w:tcPr>
          <w:p w14:paraId="533FD4FC" w14:textId="77777777" w:rsidR="00D7101A" w:rsidRPr="00F442A2" w:rsidRDefault="00D7101A" w:rsidP="00F431B4">
            <w:pPr>
              <w:pStyle w:val="TableEntry"/>
            </w:pPr>
            <w:r w:rsidRPr="00F442A2">
              <w:t>R</w:t>
            </w:r>
          </w:p>
        </w:tc>
        <w:tc>
          <w:tcPr>
            <w:tcW w:w="983" w:type="dxa"/>
          </w:tcPr>
          <w:p w14:paraId="52DAAD39" w14:textId="77777777" w:rsidR="00D7101A" w:rsidRPr="00F442A2" w:rsidRDefault="00D7101A" w:rsidP="00F431B4">
            <w:pPr>
              <w:pStyle w:val="TableEntry"/>
            </w:pPr>
            <w:r w:rsidRPr="00F442A2">
              <w:t>R2</w:t>
            </w:r>
          </w:p>
        </w:tc>
        <w:tc>
          <w:tcPr>
            <w:tcW w:w="993" w:type="dxa"/>
          </w:tcPr>
          <w:p w14:paraId="2A345034" w14:textId="77777777" w:rsidR="00D7101A" w:rsidRPr="00F442A2" w:rsidRDefault="00D7101A" w:rsidP="00F431B4">
            <w:pPr>
              <w:pStyle w:val="TableEntry"/>
            </w:pPr>
            <w:r w:rsidRPr="00F442A2">
              <w:t>R</w:t>
            </w:r>
          </w:p>
        </w:tc>
        <w:tc>
          <w:tcPr>
            <w:tcW w:w="993" w:type="dxa"/>
          </w:tcPr>
          <w:p w14:paraId="33F5B555" w14:textId="77777777" w:rsidR="00D7101A" w:rsidRPr="00F442A2" w:rsidRDefault="00D7101A" w:rsidP="00C37179">
            <w:pPr>
              <w:pStyle w:val="TableEntry"/>
            </w:pPr>
            <w:r w:rsidRPr="00F442A2">
              <w:t>R2</w:t>
            </w:r>
          </w:p>
        </w:tc>
        <w:tc>
          <w:tcPr>
            <w:tcW w:w="807" w:type="dxa"/>
          </w:tcPr>
          <w:p w14:paraId="743A3A91" w14:textId="77777777" w:rsidR="00D7101A" w:rsidRPr="00F442A2" w:rsidRDefault="00D7101A" w:rsidP="00C37179">
            <w:pPr>
              <w:pStyle w:val="TableEntry"/>
            </w:pPr>
            <w:r w:rsidRPr="00F442A2">
              <w:t>R</w:t>
            </w:r>
          </w:p>
        </w:tc>
      </w:tr>
      <w:tr w:rsidR="00D7101A" w:rsidRPr="00F442A2" w14:paraId="601EF7E0" w14:textId="77777777" w:rsidTr="00851D94">
        <w:trPr>
          <w:cantSplit/>
          <w:jc w:val="center"/>
        </w:trPr>
        <w:tc>
          <w:tcPr>
            <w:tcW w:w="1679" w:type="dxa"/>
          </w:tcPr>
          <w:p w14:paraId="23AF5CF4" w14:textId="77777777" w:rsidR="00D7101A" w:rsidRPr="00F442A2" w:rsidRDefault="00D7101A" w:rsidP="00F431B4">
            <w:pPr>
              <w:pStyle w:val="TableEntry"/>
            </w:pPr>
            <w:r w:rsidRPr="00F442A2">
              <w:t>SubmissionSet</w:t>
            </w:r>
          </w:p>
        </w:tc>
        <w:tc>
          <w:tcPr>
            <w:tcW w:w="2160" w:type="dxa"/>
          </w:tcPr>
          <w:p w14:paraId="198DB344" w14:textId="77777777" w:rsidR="00D7101A" w:rsidRPr="00F442A2" w:rsidRDefault="00D7101A" w:rsidP="00F431B4">
            <w:pPr>
              <w:pStyle w:val="TableEntry"/>
            </w:pPr>
            <w:r w:rsidRPr="00F442A2">
              <w:t>sourceId</w:t>
            </w:r>
          </w:p>
        </w:tc>
        <w:tc>
          <w:tcPr>
            <w:tcW w:w="980" w:type="dxa"/>
          </w:tcPr>
          <w:p w14:paraId="6C22FB23" w14:textId="77777777" w:rsidR="00D7101A" w:rsidRPr="00F442A2" w:rsidRDefault="00D7101A" w:rsidP="00F431B4">
            <w:pPr>
              <w:pStyle w:val="TableEntry"/>
            </w:pPr>
            <w:r w:rsidRPr="00F442A2">
              <w:t>R</w:t>
            </w:r>
          </w:p>
        </w:tc>
        <w:tc>
          <w:tcPr>
            <w:tcW w:w="981" w:type="dxa"/>
          </w:tcPr>
          <w:p w14:paraId="150959D7" w14:textId="77777777" w:rsidR="00D7101A" w:rsidRPr="00F442A2" w:rsidRDefault="00D7101A" w:rsidP="00F431B4">
            <w:pPr>
              <w:pStyle w:val="TableEntry"/>
            </w:pPr>
            <w:r w:rsidRPr="00F442A2">
              <w:t>R</w:t>
            </w:r>
          </w:p>
        </w:tc>
        <w:tc>
          <w:tcPr>
            <w:tcW w:w="983" w:type="dxa"/>
          </w:tcPr>
          <w:p w14:paraId="22C844C8" w14:textId="77777777" w:rsidR="00D7101A" w:rsidRPr="00F442A2" w:rsidRDefault="00D7101A" w:rsidP="00F431B4">
            <w:pPr>
              <w:pStyle w:val="TableEntry"/>
            </w:pPr>
            <w:r w:rsidRPr="00F442A2">
              <w:t>R</w:t>
            </w:r>
          </w:p>
        </w:tc>
        <w:tc>
          <w:tcPr>
            <w:tcW w:w="993" w:type="dxa"/>
          </w:tcPr>
          <w:p w14:paraId="78035E8E" w14:textId="77777777" w:rsidR="00D7101A" w:rsidRPr="00F442A2" w:rsidRDefault="00D7101A" w:rsidP="00F431B4">
            <w:pPr>
              <w:pStyle w:val="TableEntry"/>
            </w:pPr>
            <w:r w:rsidRPr="00F442A2">
              <w:t>R</w:t>
            </w:r>
          </w:p>
        </w:tc>
        <w:tc>
          <w:tcPr>
            <w:tcW w:w="993" w:type="dxa"/>
          </w:tcPr>
          <w:p w14:paraId="344F6CBE" w14:textId="77777777" w:rsidR="00D7101A" w:rsidRPr="00F442A2" w:rsidRDefault="00D7101A" w:rsidP="00C37179">
            <w:pPr>
              <w:pStyle w:val="TableEntry"/>
            </w:pPr>
            <w:r w:rsidRPr="00F442A2">
              <w:t>R</w:t>
            </w:r>
          </w:p>
        </w:tc>
        <w:tc>
          <w:tcPr>
            <w:tcW w:w="807" w:type="dxa"/>
          </w:tcPr>
          <w:p w14:paraId="660B71F0" w14:textId="77777777" w:rsidR="00D7101A" w:rsidRPr="00F442A2" w:rsidRDefault="00D7101A" w:rsidP="00C37179">
            <w:pPr>
              <w:pStyle w:val="TableEntry"/>
            </w:pPr>
            <w:r w:rsidRPr="00F442A2">
              <w:t>R</w:t>
            </w:r>
          </w:p>
        </w:tc>
      </w:tr>
      <w:tr w:rsidR="00D7101A" w:rsidRPr="00F442A2" w14:paraId="2B2EB905" w14:textId="77777777" w:rsidTr="00851D94">
        <w:trPr>
          <w:cantSplit/>
          <w:jc w:val="center"/>
        </w:trPr>
        <w:tc>
          <w:tcPr>
            <w:tcW w:w="1679" w:type="dxa"/>
          </w:tcPr>
          <w:p w14:paraId="1F18379A" w14:textId="77777777" w:rsidR="00D7101A" w:rsidRPr="00F442A2" w:rsidRDefault="00D7101A" w:rsidP="00F431B4">
            <w:pPr>
              <w:pStyle w:val="TableEntry"/>
            </w:pPr>
            <w:r w:rsidRPr="00F442A2">
              <w:t>SubmissionSet</w:t>
            </w:r>
          </w:p>
        </w:tc>
        <w:tc>
          <w:tcPr>
            <w:tcW w:w="2160" w:type="dxa"/>
          </w:tcPr>
          <w:p w14:paraId="7F19BFA5" w14:textId="77777777" w:rsidR="00D7101A" w:rsidRPr="00F442A2" w:rsidRDefault="00D7101A" w:rsidP="00F431B4">
            <w:pPr>
              <w:pStyle w:val="TableEntry"/>
            </w:pPr>
            <w:r w:rsidRPr="00F442A2">
              <w:t>submissionTime</w:t>
            </w:r>
          </w:p>
        </w:tc>
        <w:tc>
          <w:tcPr>
            <w:tcW w:w="980" w:type="dxa"/>
          </w:tcPr>
          <w:p w14:paraId="19DA1FB2" w14:textId="77777777" w:rsidR="00D7101A" w:rsidRPr="00F442A2" w:rsidRDefault="00D7101A" w:rsidP="00F431B4">
            <w:pPr>
              <w:pStyle w:val="TableEntry"/>
            </w:pPr>
            <w:r w:rsidRPr="00F442A2">
              <w:t>R</w:t>
            </w:r>
          </w:p>
        </w:tc>
        <w:tc>
          <w:tcPr>
            <w:tcW w:w="981" w:type="dxa"/>
          </w:tcPr>
          <w:p w14:paraId="5FFEA1CA" w14:textId="77777777" w:rsidR="00D7101A" w:rsidRPr="00F442A2" w:rsidRDefault="00D7101A" w:rsidP="00F431B4">
            <w:pPr>
              <w:pStyle w:val="TableEntry"/>
            </w:pPr>
            <w:r w:rsidRPr="00F442A2">
              <w:t>R</w:t>
            </w:r>
          </w:p>
        </w:tc>
        <w:tc>
          <w:tcPr>
            <w:tcW w:w="983" w:type="dxa"/>
          </w:tcPr>
          <w:p w14:paraId="4691B014" w14:textId="77777777" w:rsidR="00D7101A" w:rsidRPr="00F442A2" w:rsidRDefault="00D7101A" w:rsidP="00F431B4">
            <w:pPr>
              <w:pStyle w:val="TableEntry"/>
            </w:pPr>
            <w:r w:rsidRPr="00F442A2">
              <w:t>R</w:t>
            </w:r>
          </w:p>
        </w:tc>
        <w:tc>
          <w:tcPr>
            <w:tcW w:w="993" w:type="dxa"/>
          </w:tcPr>
          <w:p w14:paraId="5E1CC61B" w14:textId="77777777" w:rsidR="00D7101A" w:rsidRPr="00F442A2" w:rsidRDefault="00D7101A" w:rsidP="00F431B4">
            <w:pPr>
              <w:pStyle w:val="TableEntry"/>
            </w:pPr>
            <w:r w:rsidRPr="00F442A2">
              <w:t>R</w:t>
            </w:r>
          </w:p>
        </w:tc>
        <w:tc>
          <w:tcPr>
            <w:tcW w:w="993" w:type="dxa"/>
          </w:tcPr>
          <w:p w14:paraId="10E8E7A8" w14:textId="77777777" w:rsidR="00D7101A" w:rsidRPr="00F442A2" w:rsidRDefault="00D7101A" w:rsidP="00C37179">
            <w:pPr>
              <w:pStyle w:val="TableEntry"/>
            </w:pPr>
            <w:r w:rsidRPr="00F442A2">
              <w:t>R</w:t>
            </w:r>
          </w:p>
        </w:tc>
        <w:tc>
          <w:tcPr>
            <w:tcW w:w="807" w:type="dxa"/>
          </w:tcPr>
          <w:p w14:paraId="520BD672" w14:textId="77777777" w:rsidR="00D7101A" w:rsidRPr="00F442A2" w:rsidRDefault="00D7101A" w:rsidP="00C37179">
            <w:pPr>
              <w:pStyle w:val="TableEntry"/>
            </w:pPr>
            <w:r w:rsidRPr="00F442A2">
              <w:t>R</w:t>
            </w:r>
          </w:p>
        </w:tc>
      </w:tr>
      <w:tr w:rsidR="00D7101A" w:rsidRPr="00F442A2" w14:paraId="541EEC0D" w14:textId="77777777" w:rsidTr="00851D94">
        <w:trPr>
          <w:cantSplit/>
          <w:jc w:val="center"/>
        </w:trPr>
        <w:tc>
          <w:tcPr>
            <w:tcW w:w="1679" w:type="dxa"/>
          </w:tcPr>
          <w:p w14:paraId="3A7CB3FB" w14:textId="77777777" w:rsidR="00D7101A" w:rsidRPr="00F442A2" w:rsidRDefault="00D7101A" w:rsidP="00F431B4">
            <w:pPr>
              <w:pStyle w:val="TableEntry"/>
            </w:pPr>
            <w:r w:rsidRPr="00F442A2">
              <w:t>SubmissionSet</w:t>
            </w:r>
          </w:p>
        </w:tc>
        <w:tc>
          <w:tcPr>
            <w:tcW w:w="2160" w:type="dxa"/>
          </w:tcPr>
          <w:p w14:paraId="5D1182BE" w14:textId="77777777" w:rsidR="00D7101A" w:rsidRPr="00F442A2" w:rsidRDefault="00D7101A" w:rsidP="00F431B4">
            <w:pPr>
              <w:pStyle w:val="TableEntry"/>
            </w:pPr>
            <w:r w:rsidRPr="00F442A2">
              <w:t>title</w:t>
            </w:r>
          </w:p>
        </w:tc>
        <w:tc>
          <w:tcPr>
            <w:tcW w:w="980" w:type="dxa"/>
          </w:tcPr>
          <w:p w14:paraId="03D195B5" w14:textId="77777777" w:rsidR="00D7101A" w:rsidRPr="00F442A2" w:rsidRDefault="00D7101A" w:rsidP="00F431B4">
            <w:pPr>
              <w:pStyle w:val="TableEntry"/>
            </w:pPr>
            <w:r w:rsidRPr="00F442A2">
              <w:t>O</w:t>
            </w:r>
          </w:p>
        </w:tc>
        <w:tc>
          <w:tcPr>
            <w:tcW w:w="981" w:type="dxa"/>
          </w:tcPr>
          <w:p w14:paraId="1A68FCB3" w14:textId="77777777" w:rsidR="00D7101A" w:rsidRPr="00F442A2" w:rsidRDefault="00D7101A" w:rsidP="00F431B4">
            <w:pPr>
              <w:pStyle w:val="TableEntry"/>
            </w:pPr>
            <w:r w:rsidRPr="00F442A2">
              <w:t>O</w:t>
            </w:r>
          </w:p>
        </w:tc>
        <w:tc>
          <w:tcPr>
            <w:tcW w:w="983" w:type="dxa"/>
          </w:tcPr>
          <w:p w14:paraId="48B31E7E" w14:textId="77777777" w:rsidR="00D7101A" w:rsidRPr="00F442A2" w:rsidRDefault="00D7101A" w:rsidP="00F431B4">
            <w:pPr>
              <w:pStyle w:val="TableEntry"/>
            </w:pPr>
            <w:r w:rsidRPr="00F442A2">
              <w:t>O</w:t>
            </w:r>
          </w:p>
        </w:tc>
        <w:tc>
          <w:tcPr>
            <w:tcW w:w="993" w:type="dxa"/>
          </w:tcPr>
          <w:p w14:paraId="1AA59BD8" w14:textId="77777777" w:rsidR="00D7101A" w:rsidRPr="00F442A2" w:rsidRDefault="00D7101A" w:rsidP="00F431B4">
            <w:pPr>
              <w:pStyle w:val="TableEntry"/>
            </w:pPr>
            <w:r w:rsidRPr="00F442A2">
              <w:t>O</w:t>
            </w:r>
          </w:p>
        </w:tc>
        <w:tc>
          <w:tcPr>
            <w:tcW w:w="993" w:type="dxa"/>
          </w:tcPr>
          <w:p w14:paraId="5E587FAA" w14:textId="77777777" w:rsidR="00D7101A" w:rsidRPr="00F442A2" w:rsidRDefault="00D7101A" w:rsidP="00C37179">
            <w:pPr>
              <w:pStyle w:val="TableEntry"/>
            </w:pPr>
            <w:r w:rsidRPr="00F442A2">
              <w:t>O</w:t>
            </w:r>
          </w:p>
        </w:tc>
        <w:tc>
          <w:tcPr>
            <w:tcW w:w="807" w:type="dxa"/>
          </w:tcPr>
          <w:p w14:paraId="04268091" w14:textId="77777777" w:rsidR="00D7101A" w:rsidRPr="00F442A2" w:rsidRDefault="00D7101A" w:rsidP="00C37179">
            <w:pPr>
              <w:pStyle w:val="TableEntry"/>
            </w:pPr>
            <w:r w:rsidRPr="00F442A2">
              <w:t>O</w:t>
            </w:r>
          </w:p>
        </w:tc>
      </w:tr>
      <w:tr w:rsidR="00D7101A" w:rsidRPr="00F442A2" w14:paraId="3A826868" w14:textId="77777777" w:rsidTr="00851D94">
        <w:trPr>
          <w:cantSplit/>
          <w:jc w:val="center"/>
        </w:trPr>
        <w:tc>
          <w:tcPr>
            <w:tcW w:w="1679" w:type="dxa"/>
          </w:tcPr>
          <w:p w14:paraId="4152A376" w14:textId="77777777" w:rsidR="00D7101A" w:rsidRPr="00F442A2" w:rsidRDefault="00D7101A" w:rsidP="00F431B4">
            <w:pPr>
              <w:pStyle w:val="TableEntry"/>
            </w:pPr>
            <w:r w:rsidRPr="00F442A2">
              <w:t>SubmissionSet</w:t>
            </w:r>
          </w:p>
        </w:tc>
        <w:tc>
          <w:tcPr>
            <w:tcW w:w="2160" w:type="dxa"/>
          </w:tcPr>
          <w:p w14:paraId="1A55BF8F" w14:textId="77777777" w:rsidR="00D7101A" w:rsidRPr="00F442A2" w:rsidRDefault="00D7101A" w:rsidP="00F431B4">
            <w:pPr>
              <w:pStyle w:val="TableEntry"/>
            </w:pPr>
            <w:r w:rsidRPr="00F442A2">
              <w:t>uniqueId</w:t>
            </w:r>
          </w:p>
        </w:tc>
        <w:tc>
          <w:tcPr>
            <w:tcW w:w="980" w:type="dxa"/>
          </w:tcPr>
          <w:p w14:paraId="66A294AF" w14:textId="77777777" w:rsidR="00D7101A" w:rsidRPr="00F442A2" w:rsidRDefault="00D7101A" w:rsidP="00F431B4">
            <w:pPr>
              <w:pStyle w:val="TableEntry"/>
            </w:pPr>
            <w:r w:rsidRPr="00F442A2">
              <w:t>R</w:t>
            </w:r>
          </w:p>
        </w:tc>
        <w:tc>
          <w:tcPr>
            <w:tcW w:w="981" w:type="dxa"/>
          </w:tcPr>
          <w:p w14:paraId="062EDF36" w14:textId="77777777" w:rsidR="00D7101A" w:rsidRPr="00F442A2" w:rsidRDefault="00D7101A" w:rsidP="00F431B4">
            <w:pPr>
              <w:pStyle w:val="TableEntry"/>
            </w:pPr>
            <w:r w:rsidRPr="00F442A2">
              <w:t>R</w:t>
            </w:r>
          </w:p>
        </w:tc>
        <w:tc>
          <w:tcPr>
            <w:tcW w:w="983" w:type="dxa"/>
          </w:tcPr>
          <w:p w14:paraId="4F35C1BB" w14:textId="77777777" w:rsidR="00D7101A" w:rsidRPr="00F442A2" w:rsidRDefault="00D7101A" w:rsidP="00F431B4">
            <w:pPr>
              <w:pStyle w:val="TableEntry"/>
            </w:pPr>
            <w:r w:rsidRPr="00F442A2">
              <w:t>R</w:t>
            </w:r>
          </w:p>
        </w:tc>
        <w:tc>
          <w:tcPr>
            <w:tcW w:w="993" w:type="dxa"/>
          </w:tcPr>
          <w:p w14:paraId="5C55F5BA" w14:textId="77777777" w:rsidR="00D7101A" w:rsidRPr="00F442A2" w:rsidRDefault="00D7101A" w:rsidP="00F431B4">
            <w:pPr>
              <w:pStyle w:val="TableEntry"/>
            </w:pPr>
            <w:r w:rsidRPr="00F442A2">
              <w:t>R</w:t>
            </w:r>
          </w:p>
        </w:tc>
        <w:tc>
          <w:tcPr>
            <w:tcW w:w="993" w:type="dxa"/>
          </w:tcPr>
          <w:p w14:paraId="68C0D5C2" w14:textId="77777777" w:rsidR="00D7101A" w:rsidRPr="00F442A2" w:rsidRDefault="00D7101A" w:rsidP="00C37179">
            <w:pPr>
              <w:pStyle w:val="TableEntry"/>
            </w:pPr>
            <w:r w:rsidRPr="00F442A2">
              <w:t>R</w:t>
            </w:r>
          </w:p>
        </w:tc>
        <w:tc>
          <w:tcPr>
            <w:tcW w:w="807" w:type="dxa"/>
          </w:tcPr>
          <w:p w14:paraId="48D5509D" w14:textId="77777777" w:rsidR="00D7101A" w:rsidRPr="00F442A2" w:rsidRDefault="00D7101A" w:rsidP="00C37179">
            <w:pPr>
              <w:pStyle w:val="TableEntry"/>
            </w:pPr>
            <w:r w:rsidRPr="00F442A2">
              <w:t>R</w:t>
            </w:r>
          </w:p>
        </w:tc>
      </w:tr>
      <w:tr w:rsidR="00D7101A" w:rsidRPr="00F442A2" w14:paraId="010904B4" w14:textId="77777777" w:rsidTr="00851D94">
        <w:trPr>
          <w:cantSplit/>
          <w:jc w:val="center"/>
        </w:trPr>
        <w:tc>
          <w:tcPr>
            <w:tcW w:w="1679" w:type="dxa"/>
          </w:tcPr>
          <w:p w14:paraId="37EC41A9" w14:textId="77777777" w:rsidR="00D7101A" w:rsidRPr="00F442A2" w:rsidRDefault="00D7101A" w:rsidP="00F431B4">
            <w:pPr>
              <w:pStyle w:val="TableEntry"/>
            </w:pPr>
            <w:r w:rsidRPr="00F442A2">
              <w:t>Folder</w:t>
            </w:r>
          </w:p>
        </w:tc>
        <w:tc>
          <w:tcPr>
            <w:tcW w:w="2160" w:type="dxa"/>
          </w:tcPr>
          <w:p w14:paraId="7D9FCF1A" w14:textId="77777777" w:rsidR="00D7101A" w:rsidRPr="00F442A2" w:rsidRDefault="00D7101A" w:rsidP="00F431B4">
            <w:pPr>
              <w:pStyle w:val="TableEntry"/>
            </w:pPr>
            <w:r w:rsidRPr="00F442A2">
              <w:t>availabilityStatus</w:t>
            </w:r>
          </w:p>
        </w:tc>
        <w:tc>
          <w:tcPr>
            <w:tcW w:w="980" w:type="dxa"/>
          </w:tcPr>
          <w:p w14:paraId="76D9090F" w14:textId="77777777" w:rsidR="00D7101A" w:rsidRPr="00F442A2" w:rsidRDefault="00D7101A" w:rsidP="00F431B4">
            <w:pPr>
              <w:pStyle w:val="TableEntry"/>
            </w:pPr>
            <w:r w:rsidRPr="00F442A2">
              <w:t>O</w:t>
            </w:r>
          </w:p>
        </w:tc>
        <w:tc>
          <w:tcPr>
            <w:tcW w:w="981" w:type="dxa"/>
          </w:tcPr>
          <w:p w14:paraId="7F3D84F3" w14:textId="77777777" w:rsidR="00D7101A" w:rsidRPr="00F442A2" w:rsidRDefault="00D7101A" w:rsidP="00F431B4">
            <w:pPr>
              <w:pStyle w:val="TableEntry"/>
            </w:pPr>
            <w:r w:rsidRPr="00F442A2">
              <w:t>O</w:t>
            </w:r>
          </w:p>
        </w:tc>
        <w:tc>
          <w:tcPr>
            <w:tcW w:w="983" w:type="dxa"/>
          </w:tcPr>
          <w:p w14:paraId="76224BE5" w14:textId="77777777" w:rsidR="00D7101A" w:rsidRPr="00F442A2" w:rsidRDefault="00D7101A" w:rsidP="00F431B4">
            <w:pPr>
              <w:pStyle w:val="TableEntry"/>
            </w:pPr>
            <w:r w:rsidRPr="00F442A2">
              <w:t>O</w:t>
            </w:r>
          </w:p>
        </w:tc>
        <w:tc>
          <w:tcPr>
            <w:tcW w:w="993" w:type="dxa"/>
          </w:tcPr>
          <w:p w14:paraId="1CC68681" w14:textId="77777777" w:rsidR="00D7101A" w:rsidRPr="00F442A2" w:rsidRDefault="00D7101A" w:rsidP="00F431B4">
            <w:pPr>
              <w:pStyle w:val="TableEntry"/>
            </w:pPr>
            <w:r w:rsidRPr="00F442A2">
              <w:t>O</w:t>
            </w:r>
          </w:p>
        </w:tc>
        <w:tc>
          <w:tcPr>
            <w:tcW w:w="993" w:type="dxa"/>
          </w:tcPr>
          <w:p w14:paraId="0722D583" w14:textId="77777777" w:rsidR="00D7101A" w:rsidRPr="00F442A2" w:rsidRDefault="00D7101A" w:rsidP="00C37179">
            <w:pPr>
              <w:pStyle w:val="TableEntry"/>
            </w:pPr>
            <w:r w:rsidRPr="00F442A2">
              <w:t>O</w:t>
            </w:r>
          </w:p>
        </w:tc>
        <w:tc>
          <w:tcPr>
            <w:tcW w:w="807" w:type="dxa"/>
          </w:tcPr>
          <w:p w14:paraId="5E65C37A" w14:textId="77777777" w:rsidR="00D7101A" w:rsidRPr="00F442A2" w:rsidRDefault="00D7101A" w:rsidP="00C37179">
            <w:pPr>
              <w:pStyle w:val="TableEntry"/>
            </w:pPr>
            <w:r w:rsidRPr="00F442A2">
              <w:t>O</w:t>
            </w:r>
          </w:p>
        </w:tc>
      </w:tr>
      <w:tr w:rsidR="00D7101A" w:rsidRPr="00F442A2" w14:paraId="59932EB0" w14:textId="77777777" w:rsidTr="00851D94">
        <w:trPr>
          <w:cantSplit/>
          <w:jc w:val="center"/>
        </w:trPr>
        <w:tc>
          <w:tcPr>
            <w:tcW w:w="1679" w:type="dxa"/>
          </w:tcPr>
          <w:p w14:paraId="520617A6" w14:textId="77777777" w:rsidR="00D7101A" w:rsidRPr="00F442A2" w:rsidRDefault="00D7101A" w:rsidP="00F431B4">
            <w:pPr>
              <w:pStyle w:val="TableEntry"/>
            </w:pPr>
            <w:r w:rsidRPr="00F442A2">
              <w:t>Folder</w:t>
            </w:r>
          </w:p>
        </w:tc>
        <w:tc>
          <w:tcPr>
            <w:tcW w:w="2160" w:type="dxa"/>
          </w:tcPr>
          <w:p w14:paraId="4EC6263A" w14:textId="77777777" w:rsidR="00D7101A" w:rsidRPr="00F442A2" w:rsidRDefault="00D7101A" w:rsidP="00F431B4">
            <w:pPr>
              <w:pStyle w:val="TableEntry"/>
            </w:pPr>
            <w:r w:rsidRPr="00F442A2">
              <w:t>codeList</w:t>
            </w:r>
          </w:p>
        </w:tc>
        <w:tc>
          <w:tcPr>
            <w:tcW w:w="980" w:type="dxa"/>
          </w:tcPr>
          <w:p w14:paraId="22B56C18" w14:textId="77777777" w:rsidR="00D7101A" w:rsidRPr="00F442A2" w:rsidRDefault="00D7101A" w:rsidP="00F431B4">
            <w:pPr>
              <w:pStyle w:val="TableEntry"/>
            </w:pPr>
            <w:r w:rsidRPr="00F442A2">
              <w:t>R</w:t>
            </w:r>
          </w:p>
        </w:tc>
        <w:tc>
          <w:tcPr>
            <w:tcW w:w="981" w:type="dxa"/>
          </w:tcPr>
          <w:p w14:paraId="25009336" w14:textId="77777777" w:rsidR="00D7101A" w:rsidRPr="00F442A2" w:rsidRDefault="00D7101A" w:rsidP="00F431B4">
            <w:pPr>
              <w:pStyle w:val="TableEntry"/>
            </w:pPr>
            <w:r w:rsidRPr="00F442A2">
              <w:t>R</w:t>
            </w:r>
          </w:p>
        </w:tc>
        <w:tc>
          <w:tcPr>
            <w:tcW w:w="983" w:type="dxa"/>
          </w:tcPr>
          <w:p w14:paraId="221C44D4" w14:textId="77777777" w:rsidR="00D7101A" w:rsidRPr="00F442A2" w:rsidRDefault="00D7101A" w:rsidP="00F431B4">
            <w:pPr>
              <w:pStyle w:val="TableEntry"/>
            </w:pPr>
            <w:r w:rsidRPr="00F442A2">
              <w:t>R2</w:t>
            </w:r>
          </w:p>
        </w:tc>
        <w:tc>
          <w:tcPr>
            <w:tcW w:w="993" w:type="dxa"/>
          </w:tcPr>
          <w:p w14:paraId="3189340F" w14:textId="77777777" w:rsidR="00D7101A" w:rsidRPr="00F442A2" w:rsidRDefault="00D7101A" w:rsidP="00F431B4">
            <w:pPr>
              <w:pStyle w:val="TableEntry"/>
            </w:pPr>
            <w:r w:rsidRPr="00F442A2">
              <w:t>R</w:t>
            </w:r>
          </w:p>
        </w:tc>
        <w:tc>
          <w:tcPr>
            <w:tcW w:w="993" w:type="dxa"/>
          </w:tcPr>
          <w:p w14:paraId="779F0261" w14:textId="77777777" w:rsidR="00D7101A" w:rsidRPr="00F442A2" w:rsidRDefault="00D7101A" w:rsidP="00C37179">
            <w:pPr>
              <w:pStyle w:val="TableEntry"/>
            </w:pPr>
            <w:r w:rsidRPr="00F442A2">
              <w:t>R2</w:t>
            </w:r>
          </w:p>
        </w:tc>
        <w:tc>
          <w:tcPr>
            <w:tcW w:w="807" w:type="dxa"/>
          </w:tcPr>
          <w:p w14:paraId="2A2B48C3" w14:textId="77777777" w:rsidR="00D7101A" w:rsidRPr="00F442A2" w:rsidRDefault="00D7101A" w:rsidP="00C37179">
            <w:pPr>
              <w:pStyle w:val="TableEntry"/>
            </w:pPr>
            <w:r w:rsidRPr="00F442A2">
              <w:t>R</w:t>
            </w:r>
          </w:p>
        </w:tc>
      </w:tr>
      <w:tr w:rsidR="00D7101A" w:rsidRPr="00F442A2" w14:paraId="2D883FBA" w14:textId="77777777" w:rsidTr="00851D94">
        <w:trPr>
          <w:cantSplit/>
          <w:jc w:val="center"/>
        </w:trPr>
        <w:tc>
          <w:tcPr>
            <w:tcW w:w="1679" w:type="dxa"/>
          </w:tcPr>
          <w:p w14:paraId="7E730B92" w14:textId="77777777" w:rsidR="00D7101A" w:rsidRPr="00F442A2" w:rsidRDefault="00D7101A" w:rsidP="00F431B4">
            <w:pPr>
              <w:pStyle w:val="TableEntry"/>
            </w:pPr>
            <w:r w:rsidRPr="00F442A2">
              <w:t>Folder</w:t>
            </w:r>
          </w:p>
        </w:tc>
        <w:tc>
          <w:tcPr>
            <w:tcW w:w="2160" w:type="dxa"/>
          </w:tcPr>
          <w:p w14:paraId="1E8FE6FD" w14:textId="77777777" w:rsidR="00D7101A" w:rsidRPr="00F442A2" w:rsidRDefault="00D7101A" w:rsidP="00F431B4">
            <w:pPr>
              <w:pStyle w:val="TableEntry"/>
            </w:pPr>
            <w:r w:rsidRPr="00F442A2">
              <w:t>comments</w:t>
            </w:r>
          </w:p>
        </w:tc>
        <w:tc>
          <w:tcPr>
            <w:tcW w:w="980" w:type="dxa"/>
          </w:tcPr>
          <w:p w14:paraId="119D30A2" w14:textId="77777777" w:rsidR="00D7101A" w:rsidRPr="00F442A2" w:rsidRDefault="00D7101A" w:rsidP="00F431B4">
            <w:pPr>
              <w:pStyle w:val="TableEntry"/>
            </w:pPr>
            <w:r w:rsidRPr="00F442A2">
              <w:t>O</w:t>
            </w:r>
          </w:p>
        </w:tc>
        <w:tc>
          <w:tcPr>
            <w:tcW w:w="981" w:type="dxa"/>
          </w:tcPr>
          <w:p w14:paraId="565F7D95" w14:textId="77777777" w:rsidR="00D7101A" w:rsidRPr="00F442A2" w:rsidRDefault="00D7101A" w:rsidP="00F431B4">
            <w:pPr>
              <w:pStyle w:val="TableEntry"/>
            </w:pPr>
            <w:r w:rsidRPr="00F442A2">
              <w:t>O</w:t>
            </w:r>
          </w:p>
        </w:tc>
        <w:tc>
          <w:tcPr>
            <w:tcW w:w="983" w:type="dxa"/>
          </w:tcPr>
          <w:p w14:paraId="2861A8F4" w14:textId="77777777" w:rsidR="00D7101A" w:rsidRPr="00F442A2" w:rsidRDefault="00D7101A" w:rsidP="00F431B4">
            <w:pPr>
              <w:pStyle w:val="TableEntry"/>
            </w:pPr>
            <w:r w:rsidRPr="00F442A2">
              <w:t>O</w:t>
            </w:r>
          </w:p>
        </w:tc>
        <w:tc>
          <w:tcPr>
            <w:tcW w:w="993" w:type="dxa"/>
          </w:tcPr>
          <w:p w14:paraId="459B5ABA" w14:textId="77777777" w:rsidR="00D7101A" w:rsidRPr="00F442A2" w:rsidRDefault="00D7101A" w:rsidP="00F431B4">
            <w:pPr>
              <w:pStyle w:val="TableEntry"/>
            </w:pPr>
            <w:r w:rsidRPr="00F442A2">
              <w:t>O</w:t>
            </w:r>
          </w:p>
        </w:tc>
        <w:tc>
          <w:tcPr>
            <w:tcW w:w="993" w:type="dxa"/>
          </w:tcPr>
          <w:p w14:paraId="73F47359" w14:textId="77777777" w:rsidR="00D7101A" w:rsidRPr="00F442A2" w:rsidRDefault="00D7101A" w:rsidP="00C37179">
            <w:pPr>
              <w:pStyle w:val="TableEntry"/>
            </w:pPr>
            <w:r w:rsidRPr="00F442A2">
              <w:t>O</w:t>
            </w:r>
          </w:p>
        </w:tc>
        <w:tc>
          <w:tcPr>
            <w:tcW w:w="807" w:type="dxa"/>
          </w:tcPr>
          <w:p w14:paraId="03FA1F1D" w14:textId="77777777" w:rsidR="00D7101A" w:rsidRPr="00F442A2" w:rsidRDefault="00D7101A" w:rsidP="00C37179">
            <w:pPr>
              <w:pStyle w:val="TableEntry"/>
            </w:pPr>
            <w:r w:rsidRPr="00F442A2">
              <w:t>O</w:t>
            </w:r>
          </w:p>
        </w:tc>
      </w:tr>
      <w:tr w:rsidR="00D7101A" w:rsidRPr="00F442A2" w14:paraId="17D0C029" w14:textId="77777777" w:rsidTr="00851D94">
        <w:trPr>
          <w:cantSplit/>
          <w:jc w:val="center"/>
        </w:trPr>
        <w:tc>
          <w:tcPr>
            <w:tcW w:w="1679" w:type="dxa"/>
          </w:tcPr>
          <w:p w14:paraId="5F019225" w14:textId="77777777" w:rsidR="00D7101A" w:rsidRPr="00F442A2" w:rsidRDefault="00D7101A" w:rsidP="00F431B4">
            <w:pPr>
              <w:pStyle w:val="TableEntry"/>
            </w:pPr>
            <w:r w:rsidRPr="00F442A2">
              <w:t>Folder</w:t>
            </w:r>
          </w:p>
        </w:tc>
        <w:tc>
          <w:tcPr>
            <w:tcW w:w="2160" w:type="dxa"/>
          </w:tcPr>
          <w:p w14:paraId="5A506B88" w14:textId="77777777" w:rsidR="00D7101A" w:rsidRPr="00F442A2" w:rsidRDefault="00D7101A" w:rsidP="00F431B4">
            <w:pPr>
              <w:pStyle w:val="TableEntry"/>
            </w:pPr>
            <w:r w:rsidRPr="00F442A2">
              <w:t>entryUUID</w:t>
            </w:r>
          </w:p>
        </w:tc>
        <w:tc>
          <w:tcPr>
            <w:tcW w:w="980" w:type="dxa"/>
          </w:tcPr>
          <w:p w14:paraId="5A3A354B" w14:textId="77777777" w:rsidR="00D7101A" w:rsidRPr="00F442A2" w:rsidRDefault="00D7101A" w:rsidP="00F431B4">
            <w:pPr>
              <w:pStyle w:val="TableEntry"/>
            </w:pPr>
            <w:r w:rsidRPr="00F442A2">
              <w:t>R</w:t>
            </w:r>
          </w:p>
        </w:tc>
        <w:tc>
          <w:tcPr>
            <w:tcW w:w="981" w:type="dxa"/>
          </w:tcPr>
          <w:p w14:paraId="061B65E0" w14:textId="77777777" w:rsidR="00D7101A" w:rsidRPr="00F442A2" w:rsidRDefault="00D7101A" w:rsidP="00F431B4">
            <w:pPr>
              <w:pStyle w:val="TableEntry"/>
            </w:pPr>
            <w:r w:rsidRPr="00F442A2">
              <w:t>R</w:t>
            </w:r>
          </w:p>
        </w:tc>
        <w:tc>
          <w:tcPr>
            <w:tcW w:w="983" w:type="dxa"/>
          </w:tcPr>
          <w:p w14:paraId="641FFDDE" w14:textId="77777777" w:rsidR="00D7101A" w:rsidRPr="00F442A2" w:rsidRDefault="00D7101A" w:rsidP="00F431B4">
            <w:pPr>
              <w:pStyle w:val="TableEntry"/>
            </w:pPr>
            <w:r w:rsidRPr="00F442A2">
              <w:t>R</w:t>
            </w:r>
          </w:p>
        </w:tc>
        <w:tc>
          <w:tcPr>
            <w:tcW w:w="993" w:type="dxa"/>
          </w:tcPr>
          <w:p w14:paraId="3A5B1008" w14:textId="77777777" w:rsidR="00D7101A" w:rsidRPr="00F442A2" w:rsidRDefault="00D7101A" w:rsidP="00F431B4">
            <w:pPr>
              <w:pStyle w:val="TableEntry"/>
            </w:pPr>
            <w:r w:rsidRPr="00F442A2">
              <w:t>R</w:t>
            </w:r>
          </w:p>
        </w:tc>
        <w:tc>
          <w:tcPr>
            <w:tcW w:w="993" w:type="dxa"/>
          </w:tcPr>
          <w:p w14:paraId="5282C957" w14:textId="77777777" w:rsidR="00D7101A" w:rsidRPr="00F442A2" w:rsidRDefault="00D7101A" w:rsidP="00C37179">
            <w:pPr>
              <w:pStyle w:val="TableEntry"/>
            </w:pPr>
            <w:r w:rsidRPr="00F442A2">
              <w:t>R</w:t>
            </w:r>
          </w:p>
        </w:tc>
        <w:tc>
          <w:tcPr>
            <w:tcW w:w="807" w:type="dxa"/>
          </w:tcPr>
          <w:p w14:paraId="7E72DE8D" w14:textId="77777777" w:rsidR="00D7101A" w:rsidRPr="00F442A2" w:rsidRDefault="00D7101A" w:rsidP="00C37179">
            <w:pPr>
              <w:pStyle w:val="TableEntry"/>
            </w:pPr>
            <w:r w:rsidRPr="00F442A2">
              <w:t>R</w:t>
            </w:r>
          </w:p>
        </w:tc>
      </w:tr>
      <w:tr w:rsidR="00D7101A" w:rsidRPr="00F442A2" w14:paraId="478D4DE2" w14:textId="77777777" w:rsidTr="00851D94">
        <w:trPr>
          <w:cantSplit/>
          <w:jc w:val="center"/>
        </w:trPr>
        <w:tc>
          <w:tcPr>
            <w:tcW w:w="1679" w:type="dxa"/>
          </w:tcPr>
          <w:p w14:paraId="3E689EF7" w14:textId="77777777" w:rsidR="00D7101A" w:rsidRPr="00F442A2" w:rsidRDefault="00D7101A" w:rsidP="00F431B4">
            <w:pPr>
              <w:pStyle w:val="TableEntry"/>
            </w:pPr>
            <w:r w:rsidRPr="00F442A2">
              <w:t>Folder</w:t>
            </w:r>
          </w:p>
        </w:tc>
        <w:tc>
          <w:tcPr>
            <w:tcW w:w="2160" w:type="dxa"/>
          </w:tcPr>
          <w:p w14:paraId="4EA73ACD" w14:textId="77777777" w:rsidR="00D7101A" w:rsidRPr="00F442A2" w:rsidRDefault="00D7101A" w:rsidP="00F431B4">
            <w:pPr>
              <w:pStyle w:val="TableEntry"/>
            </w:pPr>
            <w:r w:rsidRPr="00F442A2">
              <w:t>homeCommunityId</w:t>
            </w:r>
          </w:p>
        </w:tc>
        <w:tc>
          <w:tcPr>
            <w:tcW w:w="980" w:type="dxa"/>
          </w:tcPr>
          <w:p w14:paraId="0087B8D9" w14:textId="77777777" w:rsidR="00D7101A" w:rsidRPr="00F442A2" w:rsidRDefault="00D7101A" w:rsidP="00F431B4">
            <w:pPr>
              <w:pStyle w:val="TableEntry"/>
            </w:pPr>
            <w:r w:rsidRPr="00F442A2">
              <w:t>O</w:t>
            </w:r>
          </w:p>
        </w:tc>
        <w:tc>
          <w:tcPr>
            <w:tcW w:w="981" w:type="dxa"/>
          </w:tcPr>
          <w:p w14:paraId="71CAFF4C" w14:textId="77777777" w:rsidR="00D7101A" w:rsidRPr="00F442A2" w:rsidRDefault="00D7101A" w:rsidP="00F431B4">
            <w:pPr>
              <w:pStyle w:val="TableEntry"/>
            </w:pPr>
            <w:r w:rsidRPr="00F442A2">
              <w:t>O</w:t>
            </w:r>
          </w:p>
        </w:tc>
        <w:tc>
          <w:tcPr>
            <w:tcW w:w="983" w:type="dxa"/>
          </w:tcPr>
          <w:p w14:paraId="13B0F5BB" w14:textId="77777777" w:rsidR="00D7101A" w:rsidRPr="00F442A2" w:rsidRDefault="00D7101A" w:rsidP="00F431B4">
            <w:pPr>
              <w:pStyle w:val="TableEntry"/>
            </w:pPr>
            <w:r w:rsidRPr="00F442A2">
              <w:t>O</w:t>
            </w:r>
          </w:p>
        </w:tc>
        <w:tc>
          <w:tcPr>
            <w:tcW w:w="993" w:type="dxa"/>
          </w:tcPr>
          <w:p w14:paraId="06CFD457" w14:textId="77777777" w:rsidR="00D7101A" w:rsidRPr="00F442A2" w:rsidRDefault="00D7101A" w:rsidP="00F431B4">
            <w:pPr>
              <w:pStyle w:val="TableEntry"/>
            </w:pPr>
            <w:r w:rsidRPr="00F442A2">
              <w:t>O</w:t>
            </w:r>
          </w:p>
        </w:tc>
        <w:tc>
          <w:tcPr>
            <w:tcW w:w="993" w:type="dxa"/>
          </w:tcPr>
          <w:p w14:paraId="6E11B311" w14:textId="77777777" w:rsidR="00D7101A" w:rsidRPr="00F442A2" w:rsidRDefault="00D7101A" w:rsidP="00C37179">
            <w:pPr>
              <w:pStyle w:val="TableEntry"/>
            </w:pPr>
            <w:r w:rsidRPr="00F442A2">
              <w:t>O</w:t>
            </w:r>
          </w:p>
        </w:tc>
        <w:tc>
          <w:tcPr>
            <w:tcW w:w="807" w:type="dxa"/>
          </w:tcPr>
          <w:p w14:paraId="380F8C7C" w14:textId="77777777" w:rsidR="00D7101A" w:rsidRPr="00F442A2" w:rsidRDefault="00D7101A" w:rsidP="00C37179">
            <w:pPr>
              <w:pStyle w:val="TableEntry"/>
            </w:pPr>
            <w:r w:rsidRPr="00F442A2">
              <w:t>O</w:t>
            </w:r>
          </w:p>
        </w:tc>
      </w:tr>
      <w:tr w:rsidR="00D7101A" w:rsidRPr="00F442A2" w14:paraId="4EFD7456" w14:textId="77777777" w:rsidTr="00851D94">
        <w:trPr>
          <w:cantSplit/>
          <w:jc w:val="center"/>
        </w:trPr>
        <w:tc>
          <w:tcPr>
            <w:tcW w:w="1679" w:type="dxa"/>
          </w:tcPr>
          <w:p w14:paraId="12F1B2F7" w14:textId="77777777" w:rsidR="00D7101A" w:rsidRPr="00F442A2" w:rsidRDefault="00D7101A" w:rsidP="00F431B4">
            <w:pPr>
              <w:pStyle w:val="TableEntry"/>
            </w:pPr>
            <w:r w:rsidRPr="00F442A2">
              <w:t>Folder</w:t>
            </w:r>
          </w:p>
        </w:tc>
        <w:tc>
          <w:tcPr>
            <w:tcW w:w="2160" w:type="dxa"/>
          </w:tcPr>
          <w:p w14:paraId="5D6B7BBB" w14:textId="77777777" w:rsidR="00D7101A" w:rsidRPr="00F442A2" w:rsidRDefault="00D7101A" w:rsidP="00F431B4">
            <w:pPr>
              <w:pStyle w:val="TableEntry"/>
            </w:pPr>
            <w:r w:rsidRPr="00F442A2">
              <w:t>lastUpdateTime</w:t>
            </w:r>
          </w:p>
        </w:tc>
        <w:tc>
          <w:tcPr>
            <w:tcW w:w="980" w:type="dxa"/>
          </w:tcPr>
          <w:p w14:paraId="7F769224" w14:textId="77777777" w:rsidR="00D7101A" w:rsidRPr="00F442A2" w:rsidRDefault="00D7101A" w:rsidP="00F431B4">
            <w:pPr>
              <w:pStyle w:val="TableEntry"/>
            </w:pPr>
            <w:r w:rsidRPr="00F442A2">
              <w:t>O</w:t>
            </w:r>
          </w:p>
        </w:tc>
        <w:tc>
          <w:tcPr>
            <w:tcW w:w="981" w:type="dxa"/>
          </w:tcPr>
          <w:p w14:paraId="02D16DC9" w14:textId="77777777" w:rsidR="00D7101A" w:rsidRPr="00F442A2" w:rsidRDefault="00D7101A" w:rsidP="00F431B4">
            <w:pPr>
              <w:pStyle w:val="TableEntry"/>
            </w:pPr>
            <w:r w:rsidRPr="00F442A2">
              <w:t>O</w:t>
            </w:r>
          </w:p>
        </w:tc>
        <w:tc>
          <w:tcPr>
            <w:tcW w:w="983" w:type="dxa"/>
          </w:tcPr>
          <w:p w14:paraId="376D717E" w14:textId="77777777" w:rsidR="00D7101A" w:rsidRPr="00F442A2" w:rsidRDefault="00D7101A" w:rsidP="00F431B4">
            <w:pPr>
              <w:pStyle w:val="TableEntry"/>
            </w:pPr>
            <w:r w:rsidRPr="00F442A2">
              <w:t>O</w:t>
            </w:r>
          </w:p>
        </w:tc>
        <w:tc>
          <w:tcPr>
            <w:tcW w:w="993" w:type="dxa"/>
          </w:tcPr>
          <w:p w14:paraId="7CA7AE76" w14:textId="77777777" w:rsidR="00D7101A" w:rsidRPr="00F442A2" w:rsidRDefault="00D7101A" w:rsidP="00F431B4">
            <w:pPr>
              <w:pStyle w:val="TableEntry"/>
            </w:pPr>
            <w:r w:rsidRPr="00F442A2">
              <w:t>O</w:t>
            </w:r>
          </w:p>
        </w:tc>
        <w:tc>
          <w:tcPr>
            <w:tcW w:w="993" w:type="dxa"/>
          </w:tcPr>
          <w:p w14:paraId="47DCE4D8" w14:textId="77777777" w:rsidR="00D7101A" w:rsidRPr="00F442A2" w:rsidRDefault="00D7101A" w:rsidP="00C37179">
            <w:pPr>
              <w:pStyle w:val="TableEntry"/>
            </w:pPr>
            <w:r w:rsidRPr="00F442A2">
              <w:t>O</w:t>
            </w:r>
          </w:p>
        </w:tc>
        <w:tc>
          <w:tcPr>
            <w:tcW w:w="807" w:type="dxa"/>
          </w:tcPr>
          <w:p w14:paraId="0044159A" w14:textId="77777777" w:rsidR="00D7101A" w:rsidRPr="00F442A2" w:rsidRDefault="00D7101A" w:rsidP="00C37179">
            <w:pPr>
              <w:pStyle w:val="TableEntry"/>
            </w:pPr>
            <w:r w:rsidRPr="00F442A2">
              <w:t>O</w:t>
            </w:r>
          </w:p>
        </w:tc>
      </w:tr>
      <w:tr w:rsidR="00D7101A" w:rsidRPr="00F442A2" w14:paraId="5773AEFA" w14:textId="77777777" w:rsidTr="00851D94">
        <w:trPr>
          <w:cantSplit/>
          <w:jc w:val="center"/>
        </w:trPr>
        <w:tc>
          <w:tcPr>
            <w:tcW w:w="1679" w:type="dxa"/>
          </w:tcPr>
          <w:p w14:paraId="6C64D458" w14:textId="77777777" w:rsidR="00D7101A" w:rsidRPr="00F442A2" w:rsidRDefault="00D7101A" w:rsidP="00F431B4">
            <w:pPr>
              <w:pStyle w:val="TableEntry"/>
            </w:pPr>
            <w:r w:rsidRPr="00F442A2">
              <w:t>Folder</w:t>
            </w:r>
          </w:p>
        </w:tc>
        <w:tc>
          <w:tcPr>
            <w:tcW w:w="2160" w:type="dxa"/>
          </w:tcPr>
          <w:p w14:paraId="733318AB" w14:textId="77777777" w:rsidR="00D7101A" w:rsidRPr="00F442A2" w:rsidRDefault="00D7101A" w:rsidP="00F431B4">
            <w:pPr>
              <w:pStyle w:val="TableEntry"/>
            </w:pPr>
            <w:r w:rsidRPr="00F442A2">
              <w:t>limitedMetadata</w:t>
            </w:r>
          </w:p>
        </w:tc>
        <w:tc>
          <w:tcPr>
            <w:tcW w:w="980" w:type="dxa"/>
          </w:tcPr>
          <w:p w14:paraId="0A465D1F" w14:textId="77777777" w:rsidR="00D7101A" w:rsidRPr="00F442A2" w:rsidRDefault="00D7101A" w:rsidP="00F431B4">
            <w:pPr>
              <w:pStyle w:val="TableEntry"/>
            </w:pPr>
            <w:r w:rsidRPr="00F442A2">
              <w:t>X</w:t>
            </w:r>
          </w:p>
        </w:tc>
        <w:tc>
          <w:tcPr>
            <w:tcW w:w="981" w:type="dxa"/>
          </w:tcPr>
          <w:p w14:paraId="486F319F" w14:textId="77777777" w:rsidR="00D7101A" w:rsidRPr="00F442A2" w:rsidRDefault="00D7101A" w:rsidP="00F431B4">
            <w:pPr>
              <w:pStyle w:val="TableEntry"/>
            </w:pPr>
            <w:r w:rsidRPr="00F442A2">
              <w:t>X</w:t>
            </w:r>
          </w:p>
        </w:tc>
        <w:tc>
          <w:tcPr>
            <w:tcW w:w="983" w:type="dxa"/>
          </w:tcPr>
          <w:p w14:paraId="6CCF85EA" w14:textId="77777777" w:rsidR="00D7101A" w:rsidRPr="00F442A2" w:rsidRDefault="00D7101A" w:rsidP="00F431B4">
            <w:pPr>
              <w:pStyle w:val="TableEntry"/>
            </w:pPr>
            <w:r w:rsidRPr="00F442A2">
              <w:t>O</w:t>
            </w:r>
          </w:p>
        </w:tc>
        <w:tc>
          <w:tcPr>
            <w:tcW w:w="993" w:type="dxa"/>
          </w:tcPr>
          <w:p w14:paraId="70514416" w14:textId="77777777" w:rsidR="00D7101A" w:rsidRPr="00F442A2" w:rsidRDefault="00D7101A" w:rsidP="00F431B4">
            <w:pPr>
              <w:pStyle w:val="TableEntry"/>
            </w:pPr>
            <w:r w:rsidRPr="00F442A2">
              <w:t>X</w:t>
            </w:r>
          </w:p>
        </w:tc>
        <w:tc>
          <w:tcPr>
            <w:tcW w:w="993" w:type="dxa"/>
          </w:tcPr>
          <w:p w14:paraId="78ADF75A" w14:textId="77777777" w:rsidR="00D7101A" w:rsidRPr="00F442A2" w:rsidRDefault="00D7101A" w:rsidP="00C37179">
            <w:pPr>
              <w:pStyle w:val="TableEntry"/>
            </w:pPr>
            <w:r w:rsidRPr="00F442A2">
              <w:t>R</w:t>
            </w:r>
          </w:p>
        </w:tc>
        <w:tc>
          <w:tcPr>
            <w:tcW w:w="807" w:type="dxa"/>
          </w:tcPr>
          <w:p w14:paraId="44F71F2C" w14:textId="77777777" w:rsidR="00D7101A" w:rsidRPr="00F442A2" w:rsidRDefault="00D7101A" w:rsidP="00C37179">
            <w:pPr>
              <w:pStyle w:val="TableEntry"/>
            </w:pPr>
            <w:r w:rsidRPr="00F442A2">
              <w:t>X</w:t>
            </w:r>
          </w:p>
        </w:tc>
      </w:tr>
      <w:tr w:rsidR="00D7101A" w:rsidRPr="00F442A2" w14:paraId="06539AA0" w14:textId="77777777" w:rsidTr="00851D94">
        <w:trPr>
          <w:cantSplit/>
          <w:jc w:val="center"/>
        </w:trPr>
        <w:tc>
          <w:tcPr>
            <w:tcW w:w="1679" w:type="dxa"/>
          </w:tcPr>
          <w:p w14:paraId="0C0C9E6A" w14:textId="77777777" w:rsidR="00D7101A" w:rsidRPr="00F442A2" w:rsidRDefault="00D7101A" w:rsidP="00F431B4">
            <w:pPr>
              <w:pStyle w:val="TableEntry"/>
            </w:pPr>
            <w:r w:rsidRPr="00F442A2">
              <w:t>Folder</w:t>
            </w:r>
          </w:p>
        </w:tc>
        <w:tc>
          <w:tcPr>
            <w:tcW w:w="2160" w:type="dxa"/>
          </w:tcPr>
          <w:p w14:paraId="5B260A12" w14:textId="77777777" w:rsidR="00D7101A" w:rsidRPr="00F442A2" w:rsidRDefault="00D7101A" w:rsidP="00F431B4">
            <w:pPr>
              <w:pStyle w:val="TableEntry"/>
            </w:pPr>
            <w:r w:rsidRPr="00F442A2">
              <w:t>patientId</w:t>
            </w:r>
          </w:p>
        </w:tc>
        <w:tc>
          <w:tcPr>
            <w:tcW w:w="980" w:type="dxa"/>
          </w:tcPr>
          <w:p w14:paraId="5D5D2BE7" w14:textId="77777777" w:rsidR="00D7101A" w:rsidRPr="00F442A2" w:rsidRDefault="00D7101A" w:rsidP="00F431B4">
            <w:pPr>
              <w:pStyle w:val="TableEntry"/>
            </w:pPr>
            <w:r w:rsidRPr="00F442A2">
              <w:t>R</w:t>
            </w:r>
          </w:p>
        </w:tc>
        <w:tc>
          <w:tcPr>
            <w:tcW w:w="981" w:type="dxa"/>
          </w:tcPr>
          <w:p w14:paraId="5A6A352D" w14:textId="77777777" w:rsidR="00D7101A" w:rsidRPr="00F442A2" w:rsidRDefault="00D7101A" w:rsidP="00F431B4">
            <w:pPr>
              <w:pStyle w:val="TableEntry"/>
            </w:pPr>
            <w:r w:rsidRPr="00F442A2">
              <w:t>R</w:t>
            </w:r>
          </w:p>
        </w:tc>
        <w:tc>
          <w:tcPr>
            <w:tcW w:w="983" w:type="dxa"/>
          </w:tcPr>
          <w:p w14:paraId="3786EDA5" w14:textId="77777777" w:rsidR="00D7101A" w:rsidRPr="00F442A2" w:rsidRDefault="00D7101A" w:rsidP="00F431B4">
            <w:pPr>
              <w:pStyle w:val="TableEntry"/>
            </w:pPr>
            <w:r w:rsidRPr="00F442A2">
              <w:t>R2</w:t>
            </w:r>
          </w:p>
        </w:tc>
        <w:tc>
          <w:tcPr>
            <w:tcW w:w="993" w:type="dxa"/>
          </w:tcPr>
          <w:p w14:paraId="4E5794CE" w14:textId="77777777" w:rsidR="00D7101A" w:rsidRPr="00F442A2" w:rsidRDefault="00D7101A" w:rsidP="00F431B4">
            <w:pPr>
              <w:pStyle w:val="TableEntry"/>
            </w:pPr>
            <w:r w:rsidRPr="00F442A2">
              <w:t>R</w:t>
            </w:r>
          </w:p>
        </w:tc>
        <w:tc>
          <w:tcPr>
            <w:tcW w:w="993" w:type="dxa"/>
          </w:tcPr>
          <w:p w14:paraId="10F46FB7" w14:textId="77777777" w:rsidR="00D7101A" w:rsidRPr="00F442A2" w:rsidRDefault="00D7101A" w:rsidP="00C37179">
            <w:pPr>
              <w:pStyle w:val="TableEntry"/>
            </w:pPr>
            <w:r w:rsidRPr="00F442A2">
              <w:t>R2</w:t>
            </w:r>
          </w:p>
        </w:tc>
        <w:tc>
          <w:tcPr>
            <w:tcW w:w="807" w:type="dxa"/>
          </w:tcPr>
          <w:p w14:paraId="0C6E80E5" w14:textId="77777777" w:rsidR="00D7101A" w:rsidRPr="00F442A2" w:rsidRDefault="00D7101A" w:rsidP="00C37179">
            <w:pPr>
              <w:pStyle w:val="TableEntry"/>
            </w:pPr>
            <w:r w:rsidRPr="00F442A2">
              <w:t>R</w:t>
            </w:r>
          </w:p>
        </w:tc>
      </w:tr>
      <w:tr w:rsidR="00D7101A" w:rsidRPr="00F442A2" w14:paraId="78AE66AB" w14:textId="77777777" w:rsidTr="00851D94">
        <w:trPr>
          <w:cantSplit/>
          <w:jc w:val="center"/>
        </w:trPr>
        <w:tc>
          <w:tcPr>
            <w:tcW w:w="1679" w:type="dxa"/>
          </w:tcPr>
          <w:p w14:paraId="505F9FE6" w14:textId="77777777" w:rsidR="00D7101A" w:rsidRPr="00F442A2" w:rsidRDefault="00D7101A" w:rsidP="00F431B4">
            <w:pPr>
              <w:pStyle w:val="TableEntry"/>
            </w:pPr>
            <w:r w:rsidRPr="00F442A2">
              <w:t>Folder</w:t>
            </w:r>
          </w:p>
        </w:tc>
        <w:tc>
          <w:tcPr>
            <w:tcW w:w="2160" w:type="dxa"/>
          </w:tcPr>
          <w:p w14:paraId="7F862819" w14:textId="77777777" w:rsidR="00D7101A" w:rsidRPr="00F442A2" w:rsidRDefault="00D7101A" w:rsidP="00F431B4">
            <w:pPr>
              <w:pStyle w:val="TableEntry"/>
            </w:pPr>
            <w:r w:rsidRPr="00F442A2">
              <w:t>title</w:t>
            </w:r>
          </w:p>
        </w:tc>
        <w:tc>
          <w:tcPr>
            <w:tcW w:w="980" w:type="dxa"/>
          </w:tcPr>
          <w:p w14:paraId="58BD3659" w14:textId="77777777" w:rsidR="00D7101A" w:rsidRPr="00F442A2" w:rsidRDefault="00D7101A" w:rsidP="00F431B4">
            <w:pPr>
              <w:pStyle w:val="TableEntry"/>
            </w:pPr>
            <w:r w:rsidRPr="00F442A2">
              <w:t>R</w:t>
            </w:r>
          </w:p>
        </w:tc>
        <w:tc>
          <w:tcPr>
            <w:tcW w:w="981" w:type="dxa"/>
          </w:tcPr>
          <w:p w14:paraId="6DDAEA7E" w14:textId="77777777" w:rsidR="00D7101A" w:rsidRPr="00F442A2" w:rsidRDefault="00D7101A" w:rsidP="00F431B4">
            <w:pPr>
              <w:pStyle w:val="TableEntry"/>
            </w:pPr>
            <w:r w:rsidRPr="00F442A2">
              <w:t>R</w:t>
            </w:r>
          </w:p>
        </w:tc>
        <w:tc>
          <w:tcPr>
            <w:tcW w:w="983" w:type="dxa"/>
          </w:tcPr>
          <w:p w14:paraId="0262CEC6" w14:textId="77777777" w:rsidR="00D7101A" w:rsidRPr="00F442A2" w:rsidRDefault="00D7101A" w:rsidP="00F431B4">
            <w:pPr>
              <w:pStyle w:val="TableEntry"/>
            </w:pPr>
            <w:r w:rsidRPr="00F442A2">
              <w:t>O</w:t>
            </w:r>
          </w:p>
        </w:tc>
        <w:tc>
          <w:tcPr>
            <w:tcW w:w="993" w:type="dxa"/>
          </w:tcPr>
          <w:p w14:paraId="23A34418" w14:textId="77777777" w:rsidR="00D7101A" w:rsidRPr="00F442A2" w:rsidRDefault="00D7101A" w:rsidP="00F431B4">
            <w:pPr>
              <w:pStyle w:val="TableEntry"/>
            </w:pPr>
            <w:r w:rsidRPr="00F442A2">
              <w:t>R</w:t>
            </w:r>
          </w:p>
        </w:tc>
        <w:tc>
          <w:tcPr>
            <w:tcW w:w="993" w:type="dxa"/>
          </w:tcPr>
          <w:p w14:paraId="49780F1B" w14:textId="77777777" w:rsidR="00D7101A" w:rsidRPr="00F442A2" w:rsidRDefault="00D7101A" w:rsidP="00C37179">
            <w:pPr>
              <w:pStyle w:val="TableEntry"/>
            </w:pPr>
            <w:r w:rsidRPr="00F442A2">
              <w:t>O</w:t>
            </w:r>
          </w:p>
        </w:tc>
        <w:tc>
          <w:tcPr>
            <w:tcW w:w="807" w:type="dxa"/>
          </w:tcPr>
          <w:p w14:paraId="1DE86D1B" w14:textId="77777777" w:rsidR="00D7101A" w:rsidRPr="00F442A2" w:rsidRDefault="00D7101A" w:rsidP="00C37179">
            <w:pPr>
              <w:pStyle w:val="TableEntry"/>
            </w:pPr>
            <w:r w:rsidRPr="00F442A2">
              <w:t>R</w:t>
            </w:r>
          </w:p>
        </w:tc>
      </w:tr>
      <w:tr w:rsidR="00D7101A" w:rsidRPr="00F442A2" w14:paraId="4BCCFE57" w14:textId="77777777" w:rsidTr="00851D94">
        <w:trPr>
          <w:cantSplit/>
          <w:jc w:val="center"/>
        </w:trPr>
        <w:tc>
          <w:tcPr>
            <w:tcW w:w="1679" w:type="dxa"/>
          </w:tcPr>
          <w:p w14:paraId="55A5A15C" w14:textId="77777777" w:rsidR="00D7101A" w:rsidRPr="00F442A2" w:rsidRDefault="00D7101A" w:rsidP="00F431B4">
            <w:pPr>
              <w:pStyle w:val="TableEntry"/>
            </w:pPr>
            <w:r w:rsidRPr="00F442A2">
              <w:t>Folder</w:t>
            </w:r>
          </w:p>
        </w:tc>
        <w:tc>
          <w:tcPr>
            <w:tcW w:w="2160" w:type="dxa"/>
          </w:tcPr>
          <w:p w14:paraId="4E2C2E59" w14:textId="77777777" w:rsidR="00D7101A" w:rsidRPr="00F442A2" w:rsidRDefault="00D7101A" w:rsidP="00F431B4">
            <w:pPr>
              <w:pStyle w:val="TableEntry"/>
            </w:pPr>
            <w:r w:rsidRPr="00F442A2">
              <w:t>uniqueId</w:t>
            </w:r>
          </w:p>
        </w:tc>
        <w:tc>
          <w:tcPr>
            <w:tcW w:w="980" w:type="dxa"/>
          </w:tcPr>
          <w:p w14:paraId="0FFAE3B4" w14:textId="77777777" w:rsidR="00D7101A" w:rsidRPr="00F442A2" w:rsidRDefault="00D7101A" w:rsidP="00F431B4">
            <w:pPr>
              <w:pStyle w:val="TableEntry"/>
            </w:pPr>
            <w:r w:rsidRPr="00F442A2">
              <w:t>R</w:t>
            </w:r>
          </w:p>
        </w:tc>
        <w:tc>
          <w:tcPr>
            <w:tcW w:w="981" w:type="dxa"/>
          </w:tcPr>
          <w:p w14:paraId="26FE1BED" w14:textId="77777777" w:rsidR="00D7101A" w:rsidRPr="00F442A2" w:rsidRDefault="00D7101A" w:rsidP="00F431B4">
            <w:pPr>
              <w:pStyle w:val="TableEntry"/>
            </w:pPr>
            <w:r w:rsidRPr="00F442A2">
              <w:t>R</w:t>
            </w:r>
          </w:p>
        </w:tc>
        <w:tc>
          <w:tcPr>
            <w:tcW w:w="983" w:type="dxa"/>
          </w:tcPr>
          <w:p w14:paraId="7D821B06" w14:textId="77777777" w:rsidR="00D7101A" w:rsidRPr="00F442A2" w:rsidRDefault="00D7101A" w:rsidP="00F431B4">
            <w:pPr>
              <w:pStyle w:val="TableEntry"/>
            </w:pPr>
            <w:r w:rsidRPr="00F442A2">
              <w:t>R</w:t>
            </w:r>
          </w:p>
        </w:tc>
        <w:tc>
          <w:tcPr>
            <w:tcW w:w="993" w:type="dxa"/>
          </w:tcPr>
          <w:p w14:paraId="0353C3C6" w14:textId="77777777" w:rsidR="00D7101A" w:rsidRPr="00F442A2" w:rsidRDefault="00D7101A" w:rsidP="00F431B4">
            <w:pPr>
              <w:pStyle w:val="TableEntry"/>
            </w:pPr>
            <w:r w:rsidRPr="00F442A2">
              <w:t>R</w:t>
            </w:r>
          </w:p>
        </w:tc>
        <w:tc>
          <w:tcPr>
            <w:tcW w:w="993" w:type="dxa"/>
          </w:tcPr>
          <w:p w14:paraId="3F8A2985" w14:textId="77777777" w:rsidR="00D7101A" w:rsidRPr="00F442A2" w:rsidRDefault="00D7101A" w:rsidP="00C37179">
            <w:pPr>
              <w:pStyle w:val="TableEntry"/>
            </w:pPr>
            <w:r w:rsidRPr="00F442A2">
              <w:t>R</w:t>
            </w:r>
          </w:p>
        </w:tc>
        <w:tc>
          <w:tcPr>
            <w:tcW w:w="807" w:type="dxa"/>
          </w:tcPr>
          <w:p w14:paraId="32679BB3" w14:textId="77777777" w:rsidR="00D7101A" w:rsidRPr="00F442A2" w:rsidRDefault="00D7101A" w:rsidP="00C37179">
            <w:pPr>
              <w:pStyle w:val="TableEntry"/>
            </w:pPr>
            <w:r w:rsidRPr="00F442A2">
              <w:t>R</w:t>
            </w:r>
          </w:p>
        </w:tc>
      </w:tr>
    </w:tbl>
    <w:p w14:paraId="276EDA92" w14:textId="1603B060" w:rsidR="00E07DB3" w:rsidRPr="00F442A2" w:rsidRDefault="00E07DB3" w:rsidP="009E7736">
      <w:pPr>
        <w:pStyle w:val="Heading3"/>
        <w:numPr>
          <w:ilvl w:val="2"/>
          <w:numId w:val="5"/>
        </w:numPr>
        <w:suppressAutoHyphens w:val="0"/>
      </w:pPr>
      <w:bookmarkStart w:id="1457" w:name="_Toc355944554"/>
      <w:bookmarkStart w:id="1458" w:name="_Toc355947474"/>
      <w:bookmarkStart w:id="1459" w:name="_Toc355948597"/>
      <w:bookmarkStart w:id="1460" w:name="_Toc356293553"/>
      <w:bookmarkStart w:id="1461" w:name="_Toc357585845"/>
      <w:bookmarkStart w:id="1462" w:name="_Toc355941971"/>
      <w:bookmarkStart w:id="1463" w:name="_Toc355944556"/>
      <w:bookmarkStart w:id="1464" w:name="_Toc355947476"/>
      <w:bookmarkStart w:id="1465" w:name="_Toc355948599"/>
      <w:bookmarkStart w:id="1466" w:name="_Toc356293555"/>
      <w:bookmarkStart w:id="1467" w:name="_Toc357585847"/>
      <w:bookmarkStart w:id="1468" w:name="_Toc355941974"/>
      <w:bookmarkStart w:id="1469" w:name="_Toc355944559"/>
      <w:bookmarkStart w:id="1470" w:name="_Toc355947479"/>
      <w:bookmarkStart w:id="1471" w:name="_Toc355948602"/>
      <w:bookmarkStart w:id="1472" w:name="_Toc356293558"/>
      <w:bookmarkStart w:id="1473" w:name="_Toc357585850"/>
      <w:bookmarkStart w:id="1474" w:name="_Toc336502765"/>
      <w:bookmarkStart w:id="1475" w:name="_Toc336518949"/>
      <w:bookmarkStart w:id="1476" w:name="_Toc336519147"/>
      <w:bookmarkStart w:id="1477" w:name="_Toc336519341"/>
      <w:bookmarkStart w:id="1478" w:name="_Toc336519530"/>
      <w:bookmarkStart w:id="1479" w:name="_Toc336519784"/>
      <w:bookmarkStart w:id="1480" w:name="_Toc336502772"/>
      <w:bookmarkStart w:id="1481" w:name="_Toc336518956"/>
      <w:bookmarkStart w:id="1482" w:name="_Toc336519154"/>
      <w:bookmarkStart w:id="1483" w:name="_Toc336519348"/>
      <w:bookmarkStart w:id="1484" w:name="_Toc336519537"/>
      <w:bookmarkStart w:id="1485" w:name="_Toc336519791"/>
      <w:bookmarkStart w:id="1486" w:name="_Toc336502773"/>
      <w:bookmarkStart w:id="1487" w:name="_Toc336518957"/>
      <w:bookmarkStart w:id="1488" w:name="_Toc336519155"/>
      <w:bookmarkStart w:id="1489" w:name="_Toc336519349"/>
      <w:bookmarkStart w:id="1490" w:name="_Toc336519538"/>
      <w:bookmarkStart w:id="1491" w:name="_Toc336519792"/>
      <w:bookmarkStart w:id="1492" w:name="_Toc336502789"/>
      <w:bookmarkStart w:id="1493" w:name="_Toc336518973"/>
      <w:bookmarkStart w:id="1494" w:name="_Toc336519171"/>
      <w:bookmarkStart w:id="1495" w:name="_Toc336519365"/>
      <w:bookmarkStart w:id="1496" w:name="_Toc336519554"/>
      <w:bookmarkStart w:id="1497" w:name="_Toc336519808"/>
      <w:bookmarkStart w:id="1498" w:name="_Toc336502794"/>
      <w:bookmarkStart w:id="1499" w:name="_Toc336518978"/>
      <w:bookmarkStart w:id="1500" w:name="_Toc336519176"/>
      <w:bookmarkStart w:id="1501" w:name="_Toc336519370"/>
      <w:bookmarkStart w:id="1502" w:name="_Toc336519559"/>
      <w:bookmarkStart w:id="1503" w:name="_Toc336519813"/>
      <w:bookmarkStart w:id="1504" w:name="_Toc355249496"/>
      <w:bookmarkStart w:id="1505" w:name="_Toc355249497"/>
      <w:bookmarkStart w:id="1506" w:name="_Toc355249667"/>
      <w:bookmarkStart w:id="1507" w:name="_Toc355249676"/>
      <w:bookmarkStart w:id="1508" w:name="_Toc355944562"/>
      <w:bookmarkStart w:id="1509" w:name="_Toc355947482"/>
      <w:bookmarkStart w:id="1510" w:name="_Toc355948605"/>
      <w:bookmarkStart w:id="1511" w:name="_Toc356293561"/>
      <w:bookmarkStart w:id="1512" w:name="_Toc357585853"/>
      <w:bookmarkStart w:id="1513" w:name="_Toc355941978"/>
      <w:bookmarkStart w:id="1514" w:name="_Toc355944564"/>
      <w:bookmarkStart w:id="1515" w:name="_Toc355947484"/>
      <w:bookmarkStart w:id="1516" w:name="_Toc355948607"/>
      <w:bookmarkStart w:id="1517" w:name="_Toc356293563"/>
      <w:bookmarkStart w:id="1518" w:name="_Toc357585855"/>
      <w:bookmarkStart w:id="1519" w:name="_Toc487484781"/>
      <w:bookmarkStart w:id="1520" w:name="_Toc487528151"/>
      <w:bookmarkStart w:id="1521" w:name="_Toc488235859"/>
      <w:bookmarkStart w:id="1522" w:name="_Toc488328511"/>
      <w:bookmarkStart w:id="1523" w:name="_Toc488328799"/>
      <w:bookmarkStart w:id="1524" w:name="_Toc355941980"/>
      <w:bookmarkStart w:id="1525" w:name="_Toc355944566"/>
      <w:bookmarkStart w:id="1526" w:name="_Toc355947486"/>
      <w:bookmarkStart w:id="1527" w:name="_Toc355948609"/>
      <w:bookmarkStart w:id="1528" w:name="_Toc356293565"/>
      <w:bookmarkStart w:id="1529" w:name="_Toc357585857"/>
      <w:bookmarkStart w:id="1530" w:name="_Toc355941981"/>
      <w:bookmarkStart w:id="1531" w:name="_Toc355944567"/>
      <w:bookmarkStart w:id="1532" w:name="_Toc355947487"/>
      <w:bookmarkStart w:id="1533" w:name="_Toc355948610"/>
      <w:bookmarkStart w:id="1534" w:name="_Toc356293566"/>
      <w:bookmarkStart w:id="1535" w:name="_Toc357585858"/>
      <w:bookmarkStart w:id="1536" w:name="_Toc355941982"/>
      <w:bookmarkStart w:id="1537" w:name="_Toc355944568"/>
      <w:bookmarkStart w:id="1538" w:name="_Toc355947488"/>
      <w:bookmarkStart w:id="1539" w:name="_Toc355948611"/>
      <w:bookmarkStart w:id="1540" w:name="_Toc356293567"/>
      <w:bookmarkStart w:id="1541" w:name="_Toc357585859"/>
      <w:bookmarkStart w:id="1542" w:name="_Toc364252913"/>
      <w:bookmarkStart w:id="1543" w:name="_Toc367877042"/>
      <w:bookmarkStart w:id="1544" w:name="_Toc518658190"/>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r w:rsidRPr="00F442A2">
        <w:t>Requirements on Query Type Transactions</w:t>
      </w:r>
      <w:bookmarkEnd w:id="1542"/>
      <w:bookmarkEnd w:id="1543"/>
      <w:bookmarkEnd w:id="1544"/>
    </w:p>
    <w:p w14:paraId="62C3EDA0" w14:textId="77B81B13" w:rsidR="00E07DB3" w:rsidRPr="00F442A2" w:rsidRDefault="00E07DB3" w:rsidP="009E7736">
      <w:pPr>
        <w:pStyle w:val="Heading4"/>
        <w:numPr>
          <w:ilvl w:val="3"/>
          <w:numId w:val="5"/>
        </w:numPr>
        <w:tabs>
          <w:tab w:val="clear" w:pos="1980"/>
        </w:tabs>
        <w:suppressAutoHyphens w:val="0"/>
        <w:ind w:left="1008" w:hanging="1008"/>
      </w:pPr>
      <w:bookmarkStart w:id="1545" w:name="_Toc364252914"/>
      <w:bookmarkStart w:id="1546" w:name="_Toc367877043"/>
      <w:r w:rsidRPr="00F442A2">
        <w:t>Query Type Metadata Attribute Optionality</w:t>
      </w:r>
      <w:bookmarkEnd w:id="1545"/>
      <w:bookmarkEnd w:id="1546"/>
    </w:p>
    <w:p w14:paraId="772AC970" w14:textId="511823B7" w:rsidR="00E07DB3" w:rsidRPr="00F442A2" w:rsidRDefault="00E07DB3" w:rsidP="00E07DB3">
      <w:pPr>
        <w:pStyle w:val="BodyText"/>
        <w:rPr>
          <w:lang w:eastAsia="ja-JP"/>
        </w:rPr>
      </w:pPr>
      <w:r w:rsidRPr="00F442A2">
        <w:rPr>
          <w:lang w:eastAsia="ja-JP"/>
        </w:rPr>
        <w:t xml:space="preserve">This section lists which attributes shall contain content in a response to a query transaction. The query transactions covered in </w:t>
      </w:r>
      <w:r w:rsidR="00820D80" w:rsidRPr="00F442A2">
        <w:rPr>
          <w:lang w:eastAsia="ja-JP"/>
        </w:rPr>
        <w:t>T</w:t>
      </w:r>
      <w:r w:rsidR="00D468EC" w:rsidRPr="00F442A2">
        <w:t>able</w:t>
      </w:r>
      <w:r w:rsidRPr="00F442A2">
        <w:t xml:space="preserve"> 4.3.2.1-1.</w:t>
      </w:r>
      <w:r w:rsidRPr="00F442A2">
        <w:rPr>
          <w:lang w:eastAsia="ja-JP"/>
        </w:rPr>
        <w:t xml:space="preserve"> The content of the query request can be found within the referenced transaction.</w:t>
      </w:r>
    </w:p>
    <w:p w14:paraId="3F7EC606" w14:textId="77777777" w:rsidR="00E07DB3" w:rsidRPr="00F442A2" w:rsidRDefault="00E07DB3" w:rsidP="000766F4">
      <w:pPr>
        <w:pStyle w:val="TableTitle"/>
        <w:rPr>
          <w:lang w:eastAsia="ja-JP"/>
        </w:rPr>
      </w:pPr>
      <w:bookmarkStart w:id="1547" w:name="_Ref357150237"/>
      <w:bookmarkStart w:id="1548" w:name="_Ref357150230"/>
      <w:r w:rsidRPr="00F442A2">
        <w:t>Table</w:t>
      </w:r>
      <w:bookmarkEnd w:id="1547"/>
      <w:r w:rsidRPr="00F442A2">
        <w:t xml:space="preserve"> 4.3.2.1-1: </w:t>
      </w:r>
      <w:r w:rsidR="00A81E69" w:rsidRPr="00F442A2">
        <w:t xml:space="preserve">Responding </w:t>
      </w:r>
      <w:r w:rsidRPr="00F442A2">
        <w:rPr>
          <w:lang w:eastAsia="ja-JP"/>
        </w:rPr>
        <w:t>Actor/Transaction Pairs</w:t>
      </w:r>
      <w:bookmarkEnd w:id="154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3960"/>
        <w:gridCol w:w="1440"/>
      </w:tblGrid>
      <w:tr w:rsidR="00E07DB3" w:rsidRPr="00F442A2" w14:paraId="58D72C3D" w14:textId="77777777" w:rsidTr="00F431B4">
        <w:trPr>
          <w:cantSplit/>
          <w:tblHeader/>
        </w:trPr>
        <w:tc>
          <w:tcPr>
            <w:tcW w:w="3528" w:type="dxa"/>
            <w:shd w:val="clear" w:color="auto" w:fill="D9D9D9"/>
          </w:tcPr>
          <w:p w14:paraId="7D7FA33A" w14:textId="77777777" w:rsidR="00E07DB3" w:rsidRPr="00F442A2" w:rsidRDefault="00E07DB3" w:rsidP="00F431B4">
            <w:pPr>
              <w:pStyle w:val="TableEntryHeader"/>
              <w:rPr>
                <w:noProof w:val="0"/>
              </w:rPr>
            </w:pPr>
            <w:r w:rsidRPr="00F442A2">
              <w:rPr>
                <w:noProof w:val="0"/>
              </w:rPr>
              <w:t>Actor</w:t>
            </w:r>
          </w:p>
        </w:tc>
        <w:tc>
          <w:tcPr>
            <w:tcW w:w="3960" w:type="dxa"/>
            <w:shd w:val="clear" w:color="auto" w:fill="D9D9D9"/>
          </w:tcPr>
          <w:p w14:paraId="24A5DA1D" w14:textId="77777777" w:rsidR="00E07DB3" w:rsidRPr="00F442A2" w:rsidRDefault="00E07DB3" w:rsidP="00F431B4">
            <w:pPr>
              <w:pStyle w:val="TableEntryHeader"/>
              <w:rPr>
                <w:noProof w:val="0"/>
              </w:rPr>
            </w:pPr>
            <w:r w:rsidRPr="00F442A2">
              <w:rPr>
                <w:noProof w:val="0"/>
              </w:rPr>
              <w:t>Transaction</w:t>
            </w:r>
          </w:p>
        </w:tc>
        <w:tc>
          <w:tcPr>
            <w:tcW w:w="1440" w:type="dxa"/>
            <w:shd w:val="clear" w:color="auto" w:fill="D9D9D9"/>
          </w:tcPr>
          <w:p w14:paraId="09AD4FB3" w14:textId="77777777" w:rsidR="00E07DB3" w:rsidRPr="00F442A2" w:rsidRDefault="00E07DB3" w:rsidP="00F431B4">
            <w:pPr>
              <w:pStyle w:val="TableEntryHeader"/>
              <w:rPr>
                <w:noProof w:val="0"/>
              </w:rPr>
            </w:pPr>
            <w:r w:rsidRPr="00F442A2">
              <w:rPr>
                <w:bCs/>
                <w:noProof w:val="0"/>
              </w:rPr>
              <w:t>Shortname</w:t>
            </w:r>
          </w:p>
        </w:tc>
      </w:tr>
      <w:tr w:rsidR="00E07DB3" w:rsidRPr="00F442A2" w14:paraId="33983FB4" w14:textId="77777777" w:rsidTr="00F431B4">
        <w:trPr>
          <w:cantSplit/>
        </w:trPr>
        <w:tc>
          <w:tcPr>
            <w:tcW w:w="3528" w:type="dxa"/>
          </w:tcPr>
          <w:p w14:paraId="51C9126D" w14:textId="77777777" w:rsidR="00E07DB3" w:rsidRPr="00F442A2" w:rsidRDefault="00E07DB3" w:rsidP="00F431B4">
            <w:pPr>
              <w:pStyle w:val="TableEntry"/>
            </w:pPr>
            <w:r w:rsidRPr="00F442A2">
              <w:t>XDS Document Registry</w:t>
            </w:r>
          </w:p>
        </w:tc>
        <w:tc>
          <w:tcPr>
            <w:tcW w:w="3960" w:type="dxa"/>
          </w:tcPr>
          <w:p w14:paraId="29D4B983" w14:textId="6E46CCF0" w:rsidR="00E07DB3" w:rsidRPr="00F442A2" w:rsidRDefault="00E07DB3" w:rsidP="00F431B4">
            <w:pPr>
              <w:pStyle w:val="TableEntry"/>
            </w:pPr>
            <w:r w:rsidRPr="00F442A2">
              <w:t>Registry Stored Query</w:t>
            </w:r>
            <w:r w:rsidR="00310F34">
              <w:t xml:space="preserve"> [ITI-18]</w:t>
            </w:r>
          </w:p>
        </w:tc>
        <w:tc>
          <w:tcPr>
            <w:tcW w:w="1440" w:type="dxa"/>
          </w:tcPr>
          <w:p w14:paraId="60DDAF3A" w14:textId="77777777" w:rsidR="00E07DB3" w:rsidRPr="00F442A2" w:rsidRDefault="00E07DB3" w:rsidP="00F431B4">
            <w:pPr>
              <w:pStyle w:val="TableEntry"/>
            </w:pPr>
            <w:r w:rsidRPr="00F442A2">
              <w:t>XDS DR</w:t>
            </w:r>
          </w:p>
        </w:tc>
      </w:tr>
      <w:tr w:rsidR="00E07DB3" w:rsidRPr="00F442A2" w14:paraId="2A88E457" w14:textId="77777777" w:rsidTr="00F431B4">
        <w:trPr>
          <w:cantSplit/>
        </w:trPr>
        <w:tc>
          <w:tcPr>
            <w:tcW w:w="3528" w:type="dxa"/>
          </w:tcPr>
          <w:p w14:paraId="72D0AAFD" w14:textId="77777777" w:rsidR="00E07DB3" w:rsidRPr="00F442A2" w:rsidRDefault="00E07DB3" w:rsidP="00F431B4">
            <w:pPr>
              <w:pStyle w:val="TableEntry"/>
            </w:pPr>
            <w:r w:rsidRPr="00F442A2">
              <w:t>XCA Initiating Gateway</w:t>
            </w:r>
          </w:p>
        </w:tc>
        <w:tc>
          <w:tcPr>
            <w:tcW w:w="3960" w:type="dxa"/>
          </w:tcPr>
          <w:p w14:paraId="4A3C9A81" w14:textId="2D31174A" w:rsidR="00E07DB3" w:rsidRPr="00F442A2" w:rsidRDefault="00E07DB3" w:rsidP="00F431B4">
            <w:pPr>
              <w:pStyle w:val="TableEntry"/>
            </w:pPr>
            <w:r w:rsidRPr="00F442A2">
              <w:t>Registry Stored Query</w:t>
            </w:r>
            <w:r w:rsidR="00310F34">
              <w:t xml:space="preserve"> [ITI-18]</w:t>
            </w:r>
          </w:p>
        </w:tc>
        <w:tc>
          <w:tcPr>
            <w:tcW w:w="1440" w:type="dxa"/>
          </w:tcPr>
          <w:p w14:paraId="1200249A" w14:textId="77777777" w:rsidR="00E07DB3" w:rsidRPr="00F442A2" w:rsidRDefault="009A5062" w:rsidP="009A5062">
            <w:pPr>
              <w:pStyle w:val="TableEntry"/>
            </w:pPr>
            <w:r w:rsidRPr="00F442A2">
              <w:t xml:space="preserve">XCA </w:t>
            </w:r>
            <w:r w:rsidR="00E07DB3" w:rsidRPr="00F442A2">
              <w:t>IG</w:t>
            </w:r>
          </w:p>
        </w:tc>
      </w:tr>
      <w:tr w:rsidR="00E07DB3" w:rsidRPr="00F442A2" w14:paraId="429C02C8" w14:textId="77777777" w:rsidTr="00F431B4">
        <w:trPr>
          <w:cantSplit/>
        </w:trPr>
        <w:tc>
          <w:tcPr>
            <w:tcW w:w="3528" w:type="dxa"/>
          </w:tcPr>
          <w:p w14:paraId="60ACA084" w14:textId="77777777" w:rsidR="00E07DB3" w:rsidRPr="00F442A2" w:rsidRDefault="00E07DB3" w:rsidP="00F431B4">
            <w:pPr>
              <w:pStyle w:val="TableEntry"/>
            </w:pPr>
            <w:r w:rsidRPr="00F442A2">
              <w:t>XCA Responding Gateway</w:t>
            </w:r>
          </w:p>
        </w:tc>
        <w:tc>
          <w:tcPr>
            <w:tcW w:w="3960" w:type="dxa"/>
          </w:tcPr>
          <w:p w14:paraId="5996C9A9" w14:textId="4F572E59" w:rsidR="00E07DB3" w:rsidRPr="00F442A2" w:rsidRDefault="00E07DB3" w:rsidP="00F431B4">
            <w:pPr>
              <w:pStyle w:val="TableEntry"/>
            </w:pPr>
            <w:r w:rsidRPr="00F442A2">
              <w:t>Cross-Gateway Query</w:t>
            </w:r>
            <w:r w:rsidR="00310F34">
              <w:t xml:space="preserve"> [ITI-38]</w:t>
            </w:r>
          </w:p>
        </w:tc>
        <w:tc>
          <w:tcPr>
            <w:tcW w:w="1440" w:type="dxa"/>
          </w:tcPr>
          <w:p w14:paraId="08C32CD8" w14:textId="77777777" w:rsidR="00E07DB3" w:rsidRPr="00F442A2" w:rsidRDefault="00E07DB3" w:rsidP="00F431B4">
            <w:pPr>
              <w:pStyle w:val="TableEntry"/>
            </w:pPr>
            <w:r w:rsidRPr="00F442A2">
              <w:t>XCA RG</w:t>
            </w:r>
          </w:p>
        </w:tc>
      </w:tr>
      <w:tr w:rsidR="00E07DB3" w:rsidRPr="00F442A2" w14:paraId="56FAB549" w14:textId="77777777" w:rsidTr="00F431B4">
        <w:trPr>
          <w:cantSplit/>
        </w:trPr>
        <w:tc>
          <w:tcPr>
            <w:tcW w:w="3528" w:type="dxa"/>
          </w:tcPr>
          <w:p w14:paraId="762381DA" w14:textId="77777777" w:rsidR="00E07DB3" w:rsidRPr="00F442A2" w:rsidRDefault="00E07DB3" w:rsidP="00F431B4">
            <w:pPr>
              <w:pStyle w:val="TableEntry"/>
            </w:pPr>
            <w:r w:rsidRPr="00F442A2">
              <w:t>MPQ Document Registry</w:t>
            </w:r>
          </w:p>
        </w:tc>
        <w:tc>
          <w:tcPr>
            <w:tcW w:w="3960" w:type="dxa"/>
          </w:tcPr>
          <w:p w14:paraId="4B39882C" w14:textId="5E99FC93" w:rsidR="00E07DB3" w:rsidRPr="00F442A2" w:rsidRDefault="00E07DB3" w:rsidP="00F431B4">
            <w:pPr>
              <w:pStyle w:val="TableEntry"/>
            </w:pPr>
            <w:r w:rsidRPr="00F442A2">
              <w:t>Multi-Patient Stored Query</w:t>
            </w:r>
            <w:r w:rsidR="00310F34">
              <w:t xml:space="preserve"> [ITI-51]</w:t>
            </w:r>
          </w:p>
        </w:tc>
        <w:tc>
          <w:tcPr>
            <w:tcW w:w="1440" w:type="dxa"/>
          </w:tcPr>
          <w:p w14:paraId="7929E31D" w14:textId="27AA610B" w:rsidR="00E07DB3" w:rsidRPr="00F442A2" w:rsidRDefault="00E07DB3" w:rsidP="00F431B4">
            <w:pPr>
              <w:pStyle w:val="TableEntry"/>
            </w:pPr>
            <w:r w:rsidRPr="00F442A2">
              <w:t>M</w:t>
            </w:r>
            <w:r w:rsidR="00321ECA" w:rsidRPr="00F442A2">
              <w:t>PQ</w:t>
            </w:r>
            <w:r w:rsidRPr="00F442A2">
              <w:t xml:space="preserve"> DR</w:t>
            </w:r>
          </w:p>
        </w:tc>
      </w:tr>
    </w:tbl>
    <w:p w14:paraId="6C10ED9A" w14:textId="261F06B0" w:rsidR="00E07DB3" w:rsidRPr="00F442A2" w:rsidRDefault="00E07DB3" w:rsidP="000766F4">
      <w:r w:rsidRPr="00F442A2">
        <w:rPr>
          <w:lang w:eastAsia="ja-JP"/>
        </w:rPr>
        <w:t>For each actor/transaction pair across the top of the table, and each metadata attribute row, the cells indicates the requirement for that actor when creating a query response to the paired transaction. The requirements are expressed through these codes:</w:t>
      </w:r>
    </w:p>
    <w:p w14:paraId="60782EA5" w14:textId="77777777" w:rsidR="00E07DB3" w:rsidRPr="00F442A2" w:rsidRDefault="00E07DB3" w:rsidP="000766F4">
      <w:pPr>
        <w:pStyle w:val="TableTitle"/>
      </w:pPr>
      <w:r w:rsidRPr="00F442A2">
        <w:t xml:space="preserve">Table 4.3.2.1-2: </w:t>
      </w:r>
      <w:r w:rsidR="00A81E69" w:rsidRPr="00F442A2">
        <w:t xml:space="preserve">Responding Actor </w:t>
      </w:r>
      <w:r w:rsidRPr="00F442A2">
        <w:t>Metadata Attribute Optionality Code Definitions</w:t>
      </w:r>
    </w:p>
    <w:tbl>
      <w:tblPr>
        <w:tblW w:w="0" w:type="auto"/>
        <w:jc w:val="center"/>
        <w:tblLayout w:type="fixed"/>
        <w:tblLook w:val="0000" w:firstRow="0" w:lastRow="0" w:firstColumn="0" w:lastColumn="0" w:noHBand="0" w:noVBand="0"/>
      </w:tblPr>
      <w:tblGrid>
        <w:gridCol w:w="870"/>
        <w:gridCol w:w="6909"/>
      </w:tblGrid>
      <w:tr w:rsidR="00E07DB3" w:rsidRPr="00F442A2" w14:paraId="4A5A7B70" w14:textId="77777777" w:rsidTr="00F431B4">
        <w:trPr>
          <w:tblHeader/>
          <w:jc w:val="center"/>
        </w:trPr>
        <w:tc>
          <w:tcPr>
            <w:tcW w:w="870" w:type="dxa"/>
            <w:tcBorders>
              <w:top w:val="single" w:sz="4" w:space="0" w:color="000000"/>
              <w:left w:val="single" w:sz="4" w:space="0" w:color="000000"/>
              <w:bottom w:val="single" w:sz="4" w:space="0" w:color="000000"/>
            </w:tcBorders>
            <w:shd w:val="clear" w:color="auto" w:fill="D9D9D9"/>
          </w:tcPr>
          <w:p w14:paraId="7DA259F6" w14:textId="77777777" w:rsidR="00E07DB3" w:rsidRPr="00F442A2" w:rsidRDefault="00E07DB3" w:rsidP="00F431B4">
            <w:pPr>
              <w:pStyle w:val="TableEntryHeader"/>
              <w:snapToGrid w:val="0"/>
              <w:rPr>
                <w:noProof w:val="0"/>
              </w:rPr>
            </w:pPr>
            <w:r w:rsidRPr="00F442A2">
              <w:rPr>
                <w:noProof w:val="0"/>
              </w:rPr>
              <w:t>Code</w:t>
            </w:r>
          </w:p>
        </w:tc>
        <w:tc>
          <w:tcPr>
            <w:tcW w:w="6909" w:type="dxa"/>
            <w:tcBorders>
              <w:top w:val="single" w:sz="4" w:space="0" w:color="000000"/>
              <w:left w:val="single" w:sz="4" w:space="0" w:color="000000"/>
              <w:bottom w:val="single" w:sz="4" w:space="0" w:color="000000"/>
              <w:right w:val="single" w:sz="4" w:space="0" w:color="000000"/>
            </w:tcBorders>
            <w:shd w:val="clear" w:color="auto" w:fill="D9D9D9"/>
          </w:tcPr>
          <w:p w14:paraId="58623364" w14:textId="77777777" w:rsidR="00E07DB3" w:rsidRPr="00F442A2" w:rsidRDefault="00E07DB3" w:rsidP="00F431B4">
            <w:pPr>
              <w:pStyle w:val="TableEntryHeader"/>
              <w:snapToGrid w:val="0"/>
              <w:rPr>
                <w:noProof w:val="0"/>
              </w:rPr>
            </w:pPr>
            <w:r w:rsidRPr="00F442A2">
              <w:rPr>
                <w:noProof w:val="0"/>
              </w:rPr>
              <w:t xml:space="preserve">Meaning </w:t>
            </w:r>
          </w:p>
        </w:tc>
      </w:tr>
      <w:tr w:rsidR="00E07DB3" w:rsidRPr="00F442A2" w14:paraId="659A375B" w14:textId="77777777" w:rsidTr="00F431B4">
        <w:trPr>
          <w:cantSplit/>
          <w:jc w:val="center"/>
        </w:trPr>
        <w:tc>
          <w:tcPr>
            <w:tcW w:w="870" w:type="dxa"/>
            <w:tcBorders>
              <w:left w:val="single" w:sz="4" w:space="0" w:color="000000"/>
              <w:bottom w:val="single" w:sz="4" w:space="0" w:color="000000"/>
            </w:tcBorders>
          </w:tcPr>
          <w:p w14:paraId="0C3E580C" w14:textId="77777777" w:rsidR="00E07DB3" w:rsidRPr="00F442A2" w:rsidRDefault="00E07DB3" w:rsidP="00F431B4">
            <w:pPr>
              <w:pStyle w:val="TableEntry"/>
              <w:snapToGrid w:val="0"/>
            </w:pPr>
            <w:r w:rsidRPr="00F442A2">
              <w:t>R</w:t>
            </w:r>
          </w:p>
        </w:tc>
        <w:tc>
          <w:tcPr>
            <w:tcW w:w="6909" w:type="dxa"/>
            <w:tcBorders>
              <w:left w:val="single" w:sz="4" w:space="0" w:color="000000"/>
              <w:bottom w:val="single" w:sz="4" w:space="0" w:color="000000"/>
              <w:right w:val="single" w:sz="4" w:space="0" w:color="000000"/>
            </w:tcBorders>
          </w:tcPr>
          <w:p w14:paraId="4EC48E76" w14:textId="0F50544C" w:rsidR="00E07DB3" w:rsidRPr="00F442A2" w:rsidRDefault="00E07DB3" w:rsidP="00260259">
            <w:pPr>
              <w:pStyle w:val="TableEntry"/>
              <w:snapToGrid w:val="0"/>
            </w:pPr>
            <w:r w:rsidRPr="00F442A2">
              <w:t xml:space="preserve">Required – </w:t>
            </w:r>
            <w:r w:rsidR="00A81E69" w:rsidRPr="00F442A2">
              <w:t xml:space="preserve">A </w:t>
            </w:r>
            <w:r w:rsidRPr="00F442A2">
              <w:t>value for the attribute shall be supplied by the</w:t>
            </w:r>
            <w:r w:rsidR="00A81E69" w:rsidRPr="00F442A2">
              <w:t xml:space="preserve"> responding</w:t>
            </w:r>
            <w:r w:rsidRPr="00F442A2">
              <w:t xml:space="preserve"> </w:t>
            </w:r>
            <w:r w:rsidR="00364562" w:rsidRPr="00F442A2">
              <w:t>a</w:t>
            </w:r>
            <w:r w:rsidRPr="00F442A2">
              <w:t>ctor when responding to a query</w:t>
            </w:r>
          </w:p>
        </w:tc>
      </w:tr>
      <w:tr w:rsidR="00E07DB3" w:rsidRPr="00F442A2" w14:paraId="426F4FD8" w14:textId="77777777" w:rsidTr="00A81E69">
        <w:trPr>
          <w:cantSplit/>
          <w:jc w:val="center"/>
        </w:trPr>
        <w:tc>
          <w:tcPr>
            <w:tcW w:w="870" w:type="dxa"/>
            <w:tcBorders>
              <w:left w:val="single" w:sz="4" w:space="0" w:color="000000"/>
              <w:bottom w:val="single" w:sz="4" w:space="0" w:color="000000"/>
            </w:tcBorders>
          </w:tcPr>
          <w:p w14:paraId="684A8CE0" w14:textId="77777777" w:rsidR="00E07DB3" w:rsidRPr="00F442A2" w:rsidRDefault="00E07DB3" w:rsidP="00F431B4">
            <w:pPr>
              <w:pStyle w:val="TableEntry"/>
              <w:snapToGrid w:val="0"/>
            </w:pPr>
            <w:r w:rsidRPr="00F442A2">
              <w:t>R2</w:t>
            </w:r>
          </w:p>
        </w:tc>
        <w:tc>
          <w:tcPr>
            <w:tcW w:w="6909" w:type="dxa"/>
            <w:tcBorders>
              <w:left w:val="single" w:sz="4" w:space="0" w:color="000000"/>
              <w:bottom w:val="single" w:sz="4" w:space="0" w:color="000000"/>
              <w:right w:val="single" w:sz="4" w:space="0" w:color="000000"/>
            </w:tcBorders>
          </w:tcPr>
          <w:p w14:paraId="0F0B6005" w14:textId="775645C4" w:rsidR="00E07DB3" w:rsidRPr="00F442A2" w:rsidRDefault="00E07DB3" w:rsidP="00260259">
            <w:pPr>
              <w:pStyle w:val="TableEntry"/>
              <w:snapToGrid w:val="0"/>
            </w:pPr>
            <w:r w:rsidRPr="00F442A2">
              <w:t xml:space="preserve">Required if Known – </w:t>
            </w:r>
            <w:r w:rsidR="00A81E69" w:rsidRPr="00F442A2">
              <w:t xml:space="preserve">A </w:t>
            </w:r>
            <w:r w:rsidRPr="00F442A2">
              <w:t xml:space="preserve">value for the attribute shall be supplied by the </w:t>
            </w:r>
            <w:r w:rsidR="00A81E69" w:rsidRPr="00F442A2">
              <w:t xml:space="preserve">responding </w:t>
            </w:r>
            <w:r w:rsidR="00364562" w:rsidRPr="00F442A2">
              <w:t>a</w:t>
            </w:r>
            <w:r w:rsidRPr="00F442A2">
              <w:t xml:space="preserve">ctor when responding to the query if a value is available to </w:t>
            </w:r>
            <w:r w:rsidR="00364562" w:rsidRPr="00F442A2">
              <w:t>the actor</w:t>
            </w:r>
            <w:r w:rsidRPr="00F442A2">
              <w:t>. For the Document Registry it must supply the value specified in the submission request.</w:t>
            </w:r>
          </w:p>
        </w:tc>
      </w:tr>
      <w:tr w:rsidR="00E07DB3" w:rsidRPr="00F442A2" w14:paraId="2E870ABD" w14:textId="77777777" w:rsidTr="00A81E69">
        <w:trPr>
          <w:jc w:val="center"/>
        </w:trPr>
        <w:tc>
          <w:tcPr>
            <w:tcW w:w="870" w:type="dxa"/>
            <w:tcBorders>
              <w:top w:val="single" w:sz="4" w:space="0" w:color="000000"/>
              <w:left w:val="single" w:sz="4" w:space="0" w:color="000000"/>
              <w:bottom w:val="single" w:sz="4" w:space="0" w:color="000000"/>
            </w:tcBorders>
          </w:tcPr>
          <w:p w14:paraId="4356FBDE" w14:textId="77777777" w:rsidR="00E07DB3" w:rsidRPr="00F442A2" w:rsidRDefault="00E07DB3" w:rsidP="00F431B4">
            <w:pPr>
              <w:pStyle w:val="TableEntry"/>
              <w:snapToGrid w:val="0"/>
            </w:pPr>
            <w:r w:rsidRPr="00F442A2">
              <w:t>O</w:t>
            </w:r>
          </w:p>
        </w:tc>
        <w:tc>
          <w:tcPr>
            <w:tcW w:w="6909" w:type="dxa"/>
            <w:tcBorders>
              <w:top w:val="single" w:sz="4" w:space="0" w:color="000000"/>
              <w:left w:val="single" w:sz="4" w:space="0" w:color="000000"/>
              <w:bottom w:val="single" w:sz="4" w:space="0" w:color="000000"/>
              <w:right w:val="single" w:sz="4" w:space="0" w:color="000000"/>
            </w:tcBorders>
          </w:tcPr>
          <w:p w14:paraId="7B094AC9" w14:textId="43BF5D39" w:rsidR="00E07DB3" w:rsidRPr="00F442A2" w:rsidRDefault="00E07DB3" w:rsidP="00260259">
            <w:pPr>
              <w:pStyle w:val="TableEntry"/>
              <w:snapToGrid w:val="0"/>
            </w:pPr>
            <w:r w:rsidRPr="00F442A2">
              <w:t>Optional – The</w:t>
            </w:r>
            <w:r w:rsidR="00A81E69" w:rsidRPr="00F442A2">
              <w:t xml:space="preserve"> responding</w:t>
            </w:r>
            <w:r w:rsidRPr="00F442A2">
              <w:t xml:space="preserve"> </w:t>
            </w:r>
            <w:r w:rsidR="00364562" w:rsidRPr="00F442A2">
              <w:t>a</w:t>
            </w:r>
            <w:r w:rsidRPr="00F442A2">
              <w:t>ctor may or may not supply a value for this attribute. For the Document Registry it must supply the value specified in the submission request.</w:t>
            </w:r>
          </w:p>
        </w:tc>
      </w:tr>
      <w:tr w:rsidR="00A81E69" w:rsidRPr="00F442A2" w14:paraId="6528673E" w14:textId="77777777" w:rsidTr="00A81E69">
        <w:trPr>
          <w:jc w:val="center"/>
        </w:trPr>
        <w:tc>
          <w:tcPr>
            <w:tcW w:w="870" w:type="dxa"/>
            <w:tcBorders>
              <w:top w:val="single" w:sz="4" w:space="0" w:color="000000"/>
              <w:left w:val="single" w:sz="4" w:space="0" w:color="000000"/>
              <w:bottom w:val="single" w:sz="4" w:space="0" w:color="000000"/>
            </w:tcBorders>
          </w:tcPr>
          <w:p w14:paraId="0DB3C91C" w14:textId="77777777" w:rsidR="00A81E69" w:rsidRPr="00F442A2" w:rsidRDefault="00A81E69" w:rsidP="00F431B4">
            <w:pPr>
              <w:pStyle w:val="TableEntry"/>
              <w:snapToGrid w:val="0"/>
            </w:pPr>
            <w:r w:rsidRPr="00F442A2">
              <w:t>X</w:t>
            </w:r>
          </w:p>
        </w:tc>
        <w:tc>
          <w:tcPr>
            <w:tcW w:w="6909" w:type="dxa"/>
            <w:tcBorders>
              <w:top w:val="single" w:sz="4" w:space="0" w:color="000000"/>
              <w:left w:val="single" w:sz="4" w:space="0" w:color="000000"/>
              <w:bottom w:val="single" w:sz="4" w:space="0" w:color="000000"/>
              <w:right w:val="single" w:sz="4" w:space="0" w:color="000000"/>
            </w:tcBorders>
          </w:tcPr>
          <w:p w14:paraId="4536DF7C" w14:textId="1F6838A3" w:rsidR="00A81E69" w:rsidRPr="00F442A2" w:rsidRDefault="00A81E69" w:rsidP="00260259">
            <w:pPr>
              <w:pStyle w:val="TableEntry"/>
              <w:snapToGrid w:val="0"/>
            </w:pPr>
            <w:r w:rsidRPr="00F442A2">
              <w:t xml:space="preserve">Prohibited – When responding to a query, a value for the attribute shall not be supplied by the responding </w:t>
            </w:r>
            <w:r w:rsidR="00364562" w:rsidRPr="00F442A2">
              <w:t>a</w:t>
            </w:r>
            <w:r w:rsidRPr="00F442A2">
              <w:t>ctor.</w:t>
            </w:r>
          </w:p>
        </w:tc>
      </w:tr>
      <w:tr w:rsidR="00D7101A" w:rsidRPr="00F442A2" w14:paraId="16B5503E" w14:textId="77777777" w:rsidTr="00A81E69">
        <w:trPr>
          <w:jc w:val="center"/>
        </w:trPr>
        <w:tc>
          <w:tcPr>
            <w:tcW w:w="870" w:type="dxa"/>
            <w:tcBorders>
              <w:top w:val="single" w:sz="4" w:space="0" w:color="000000"/>
              <w:left w:val="single" w:sz="4" w:space="0" w:color="000000"/>
              <w:bottom w:val="single" w:sz="4" w:space="0" w:color="000000"/>
            </w:tcBorders>
          </w:tcPr>
          <w:p w14:paraId="5A0DB580" w14:textId="77777777" w:rsidR="00D7101A" w:rsidRPr="00F442A2" w:rsidRDefault="00D7101A" w:rsidP="00F431B4">
            <w:pPr>
              <w:pStyle w:val="TableEntry"/>
              <w:snapToGrid w:val="0"/>
            </w:pPr>
            <w:r w:rsidRPr="00F442A2">
              <w:t>R3</w:t>
            </w:r>
          </w:p>
        </w:tc>
        <w:tc>
          <w:tcPr>
            <w:tcW w:w="6909" w:type="dxa"/>
            <w:tcBorders>
              <w:top w:val="single" w:sz="4" w:space="0" w:color="000000"/>
              <w:left w:val="single" w:sz="4" w:space="0" w:color="000000"/>
              <w:bottom w:val="single" w:sz="4" w:space="0" w:color="000000"/>
              <w:right w:val="single" w:sz="4" w:space="0" w:color="000000"/>
            </w:tcBorders>
          </w:tcPr>
          <w:p w14:paraId="5AF8D2A1" w14:textId="77777777" w:rsidR="00D7101A" w:rsidRPr="00F442A2" w:rsidRDefault="00D7101A" w:rsidP="00F431B4">
            <w:pPr>
              <w:pStyle w:val="TableEntry"/>
              <w:snapToGrid w:val="0"/>
            </w:pPr>
            <w:r w:rsidRPr="00F442A2">
              <w:rPr>
                <w:szCs w:val="18"/>
              </w:rPr>
              <w:t xml:space="preserve">Required for Stable DocumentEntries and not allowed for On-Demand DocumentEntries. </w:t>
            </w:r>
          </w:p>
        </w:tc>
      </w:tr>
    </w:tbl>
    <w:p w14:paraId="44D427A0" w14:textId="77777777" w:rsidR="007516B8" w:rsidRPr="00F442A2" w:rsidRDefault="007516B8" w:rsidP="00526BF4">
      <w:pPr>
        <w:pStyle w:val="BodyText"/>
      </w:pPr>
    </w:p>
    <w:p w14:paraId="1A00FB72" w14:textId="77777777" w:rsidR="00E07DB3" w:rsidRPr="00F442A2" w:rsidRDefault="00E07DB3" w:rsidP="000766F4">
      <w:pPr>
        <w:pStyle w:val="TableTitle"/>
      </w:pPr>
      <w:r w:rsidRPr="00F442A2">
        <w:t xml:space="preserve">Table 4.3.2.1-3: </w:t>
      </w:r>
      <w:r w:rsidR="00A81E69" w:rsidRPr="00F442A2">
        <w:t xml:space="preserve">Responding Actor </w:t>
      </w:r>
      <w:r w:rsidRPr="00F442A2">
        <w:t>Metadata Attribute Optionality</w:t>
      </w:r>
    </w:p>
    <w:tbl>
      <w:tblPr>
        <w:tblW w:w="8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3"/>
        <w:gridCol w:w="2501"/>
        <w:gridCol w:w="1009"/>
        <w:gridCol w:w="900"/>
        <w:gridCol w:w="900"/>
        <w:gridCol w:w="990"/>
      </w:tblGrid>
      <w:tr w:rsidR="00E07DB3" w:rsidRPr="00F442A2" w14:paraId="0D529149" w14:textId="77777777" w:rsidTr="00F431B4">
        <w:trPr>
          <w:trHeight w:val="720"/>
          <w:tblHeader/>
          <w:jc w:val="center"/>
        </w:trPr>
        <w:tc>
          <w:tcPr>
            <w:tcW w:w="1913" w:type="dxa"/>
            <w:shd w:val="clear" w:color="auto" w:fill="D9D9D9"/>
          </w:tcPr>
          <w:p w14:paraId="32BB017B" w14:textId="77777777" w:rsidR="00E07DB3" w:rsidRPr="00F442A2" w:rsidRDefault="00E07DB3" w:rsidP="00F431B4">
            <w:pPr>
              <w:pStyle w:val="TableEntryHeader"/>
              <w:rPr>
                <w:noProof w:val="0"/>
              </w:rPr>
            </w:pPr>
            <w:r w:rsidRPr="00F442A2">
              <w:rPr>
                <w:noProof w:val="0"/>
              </w:rPr>
              <w:t>Metadata Element</w:t>
            </w:r>
          </w:p>
        </w:tc>
        <w:tc>
          <w:tcPr>
            <w:tcW w:w="2501" w:type="dxa"/>
            <w:shd w:val="clear" w:color="auto" w:fill="D9D9D9"/>
          </w:tcPr>
          <w:p w14:paraId="4B34A6F2" w14:textId="77777777" w:rsidR="00E07DB3" w:rsidRPr="00F442A2" w:rsidRDefault="00E07DB3" w:rsidP="00F431B4">
            <w:pPr>
              <w:pStyle w:val="TableEntryHeader"/>
              <w:rPr>
                <w:noProof w:val="0"/>
              </w:rPr>
            </w:pPr>
            <w:r w:rsidRPr="00F442A2">
              <w:rPr>
                <w:noProof w:val="0"/>
              </w:rPr>
              <w:t>Metadata Attribute</w:t>
            </w:r>
          </w:p>
        </w:tc>
        <w:tc>
          <w:tcPr>
            <w:tcW w:w="1009" w:type="dxa"/>
            <w:shd w:val="clear" w:color="auto" w:fill="D9D9D9"/>
          </w:tcPr>
          <w:p w14:paraId="3DF574E5" w14:textId="77777777" w:rsidR="00E07DB3" w:rsidRPr="00F442A2" w:rsidRDefault="00E07DB3" w:rsidP="00F431B4">
            <w:pPr>
              <w:pStyle w:val="TableEntryHeader"/>
              <w:rPr>
                <w:noProof w:val="0"/>
              </w:rPr>
            </w:pPr>
            <w:r w:rsidRPr="00F442A2">
              <w:rPr>
                <w:noProof w:val="0"/>
              </w:rPr>
              <w:t>XDS DR</w:t>
            </w:r>
          </w:p>
        </w:tc>
        <w:tc>
          <w:tcPr>
            <w:tcW w:w="900" w:type="dxa"/>
            <w:shd w:val="clear" w:color="auto" w:fill="D9D9D9"/>
          </w:tcPr>
          <w:p w14:paraId="0C924D03" w14:textId="77777777" w:rsidR="00E07DB3" w:rsidRPr="00F442A2" w:rsidRDefault="00DF1A0C" w:rsidP="00F431B4">
            <w:pPr>
              <w:pStyle w:val="TableEntryHeader"/>
              <w:rPr>
                <w:noProof w:val="0"/>
              </w:rPr>
            </w:pPr>
            <w:r w:rsidRPr="00F442A2">
              <w:rPr>
                <w:noProof w:val="0"/>
              </w:rPr>
              <w:t xml:space="preserve">XCA </w:t>
            </w:r>
            <w:r w:rsidR="00E07DB3" w:rsidRPr="00F442A2">
              <w:rPr>
                <w:noProof w:val="0"/>
              </w:rPr>
              <w:t>IG</w:t>
            </w:r>
          </w:p>
        </w:tc>
        <w:tc>
          <w:tcPr>
            <w:tcW w:w="900" w:type="dxa"/>
            <w:shd w:val="clear" w:color="auto" w:fill="D9D9D9"/>
          </w:tcPr>
          <w:p w14:paraId="63A11B11" w14:textId="77777777" w:rsidR="00E07DB3" w:rsidRPr="00F442A2" w:rsidRDefault="00E07DB3" w:rsidP="00F431B4">
            <w:pPr>
              <w:pStyle w:val="TableEntryHeader"/>
              <w:rPr>
                <w:noProof w:val="0"/>
              </w:rPr>
            </w:pPr>
            <w:r w:rsidRPr="00F442A2">
              <w:rPr>
                <w:noProof w:val="0"/>
              </w:rPr>
              <w:t>XCA RG</w:t>
            </w:r>
          </w:p>
        </w:tc>
        <w:tc>
          <w:tcPr>
            <w:tcW w:w="990" w:type="dxa"/>
            <w:shd w:val="clear" w:color="auto" w:fill="D9D9D9"/>
          </w:tcPr>
          <w:p w14:paraId="3698571C" w14:textId="77777777" w:rsidR="00E07DB3" w:rsidRPr="00F442A2" w:rsidRDefault="00E07DB3" w:rsidP="00F431B4">
            <w:pPr>
              <w:pStyle w:val="TableEntryHeader"/>
              <w:rPr>
                <w:noProof w:val="0"/>
              </w:rPr>
            </w:pPr>
            <w:r w:rsidRPr="00F442A2">
              <w:rPr>
                <w:noProof w:val="0"/>
              </w:rPr>
              <w:t>MPQ DR</w:t>
            </w:r>
          </w:p>
        </w:tc>
      </w:tr>
      <w:tr w:rsidR="00E07DB3" w:rsidRPr="00F442A2" w14:paraId="67FFE9F3" w14:textId="77777777" w:rsidTr="00F431B4">
        <w:trPr>
          <w:jc w:val="center"/>
        </w:trPr>
        <w:tc>
          <w:tcPr>
            <w:tcW w:w="1913" w:type="dxa"/>
          </w:tcPr>
          <w:p w14:paraId="339C5544" w14:textId="77777777" w:rsidR="00E07DB3" w:rsidRPr="00F442A2" w:rsidRDefault="00E07DB3" w:rsidP="00F431B4">
            <w:pPr>
              <w:pStyle w:val="TableEntry"/>
            </w:pPr>
            <w:r w:rsidRPr="00F442A2">
              <w:t>DocumentEntry</w:t>
            </w:r>
          </w:p>
        </w:tc>
        <w:tc>
          <w:tcPr>
            <w:tcW w:w="2501" w:type="dxa"/>
          </w:tcPr>
          <w:p w14:paraId="0F7FF0F1" w14:textId="77777777" w:rsidR="00E07DB3" w:rsidRPr="00F442A2" w:rsidRDefault="00A81E69" w:rsidP="00F431B4">
            <w:pPr>
              <w:pStyle w:val="TableEntry"/>
            </w:pPr>
            <w:r w:rsidRPr="00F442A2">
              <w:t>author</w:t>
            </w:r>
          </w:p>
        </w:tc>
        <w:tc>
          <w:tcPr>
            <w:tcW w:w="1009" w:type="dxa"/>
          </w:tcPr>
          <w:p w14:paraId="3A4AFBDB" w14:textId="77777777" w:rsidR="00E07DB3" w:rsidRPr="00F442A2" w:rsidRDefault="00E07DB3" w:rsidP="00F431B4">
            <w:pPr>
              <w:pStyle w:val="TableEntry"/>
            </w:pPr>
            <w:r w:rsidRPr="00F442A2">
              <w:t>R2</w:t>
            </w:r>
          </w:p>
        </w:tc>
        <w:tc>
          <w:tcPr>
            <w:tcW w:w="900" w:type="dxa"/>
          </w:tcPr>
          <w:p w14:paraId="69ACE423" w14:textId="77777777" w:rsidR="00E07DB3" w:rsidRPr="00F442A2" w:rsidRDefault="00E07DB3" w:rsidP="00F431B4">
            <w:pPr>
              <w:pStyle w:val="TableEntry"/>
            </w:pPr>
            <w:r w:rsidRPr="00F442A2">
              <w:t>R2</w:t>
            </w:r>
          </w:p>
        </w:tc>
        <w:tc>
          <w:tcPr>
            <w:tcW w:w="900" w:type="dxa"/>
          </w:tcPr>
          <w:p w14:paraId="28B8FBEA" w14:textId="77777777" w:rsidR="00E07DB3" w:rsidRPr="00F442A2" w:rsidRDefault="00E07DB3" w:rsidP="00F431B4">
            <w:pPr>
              <w:pStyle w:val="TableEntry"/>
            </w:pPr>
            <w:r w:rsidRPr="00F442A2">
              <w:t>R2</w:t>
            </w:r>
          </w:p>
        </w:tc>
        <w:tc>
          <w:tcPr>
            <w:tcW w:w="990" w:type="dxa"/>
          </w:tcPr>
          <w:p w14:paraId="5BA51ABF" w14:textId="77777777" w:rsidR="00E07DB3" w:rsidRPr="00F442A2" w:rsidRDefault="00E07DB3" w:rsidP="00F431B4">
            <w:pPr>
              <w:pStyle w:val="TableEntry"/>
            </w:pPr>
            <w:r w:rsidRPr="00F442A2">
              <w:t>R2</w:t>
            </w:r>
          </w:p>
        </w:tc>
      </w:tr>
      <w:tr w:rsidR="00E07DB3" w:rsidRPr="00F442A2" w14:paraId="467AE379" w14:textId="77777777" w:rsidTr="00F431B4">
        <w:trPr>
          <w:jc w:val="center"/>
        </w:trPr>
        <w:tc>
          <w:tcPr>
            <w:tcW w:w="1913" w:type="dxa"/>
          </w:tcPr>
          <w:p w14:paraId="5FBF03F0" w14:textId="77777777" w:rsidR="00E07DB3" w:rsidRPr="00F442A2" w:rsidRDefault="00E07DB3" w:rsidP="00F431B4">
            <w:pPr>
              <w:pStyle w:val="TableEntry"/>
            </w:pPr>
            <w:r w:rsidRPr="00F442A2">
              <w:t>DocumentEntry</w:t>
            </w:r>
          </w:p>
        </w:tc>
        <w:tc>
          <w:tcPr>
            <w:tcW w:w="2501" w:type="dxa"/>
          </w:tcPr>
          <w:p w14:paraId="3E070746" w14:textId="77777777" w:rsidR="00E07DB3" w:rsidRPr="00F442A2" w:rsidRDefault="00E07DB3" w:rsidP="00F431B4">
            <w:pPr>
              <w:pStyle w:val="TableEntry"/>
            </w:pPr>
            <w:r w:rsidRPr="00F442A2">
              <w:t>availabilityStatus</w:t>
            </w:r>
          </w:p>
        </w:tc>
        <w:tc>
          <w:tcPr>
            <w:tcW w:w="1009" w:type="dxa"/>
          </w:tcPr>
          <w:p w14:paraId="2EAED04A" w14:textId="77777777" w:rsidR="00E07DB3" w:rsidRPr="00F442A2" w:rsidRDefault="00E07DB3" w:rsidP="00F431B4">
            <w:pPr>
              <w:pStyle w:val="TableEntry"/>
            </w:pPr>
            <w:r w:rsidRPr="00F442A2">
              <w:t>R</w:t>
            </w:r>
          </w:p>
        </w:tc>
        <w:tc>
          <w:tcPr>
            <w:tcW w:w="900" w:type="dxa"/>
          </w:tcPr>
          <w:p w14:paraId="037961C8" w14:textId="77777777" w:rsidR="00E07DB3" w:rsidRPr="00F442A2" w:rsidRDefault="00E07DB3" w:rsidP="00F431B4">
            <w:pPr>
              <w:pStyle w:val="TableEntry"/>
            </w:pPr>
            <w:r w:rsidRPr="00F442A2">
              <w:t>R</w:t>
            </w:r>
          </w:p>
        </w:tc>
        <w:tc>
          <w:tcPr>
            <w:tcW w:w="900" w:type="dxa"/>
          </w:tcPr>
          <w:p w14:paraId="62A8E04A" w14:textId="77777777" w:rsidR="00E07DB3" w:rsidRPr="00F442A2" w:rsidRDefault="00E07DB3" w:rsidP="00F431B4">
            <w:pPr>
              <w:pStyle w:val="TableEntry"/>
            </w:pPr>
            <w:r w:rsidRPr="00F442A2">
              <w:t>R</w:t>
            </w:r>
          </w:p>
        </w:tc>
        <w:tc>
          <w:tcPr>
            <w:tcW w:w="990" w:type="dxa"/>
          </w:tcPr>
          <w:p w14:paraId="03B15E4A" w14:textId="77777777" w:rsidR="00E07DB3" w:rsidRPr="00F442A2" w:rsidRDefault="00E07DB3" w:rsidP="00F431B4">
            <w:pPr>
              <w:pStyle w:val="TableEntry"/>
            </w:pPr>
            <w:r w:rsidRPr="00F442A2">
              <w:t>R</w:t>
            </w:r>
          </w:p>
        </w:tc>
      </w:tr>
      <w:tr w:rsidR="00E07DB3" w:rsidRPr="00F442A2" w14:paraId="05DDABA5" w14:textId="77777777" w:rsidTr="00F431B4">
        <w:trPr>
          <w:jc w:val="center"/>
        </w:trPr>
        <w:tc>
          <w:tcPr>
            <w:tcW w:w="1913" w:type="dxa"/>
          </w:tcPr>
          <w:p w14:paraId="73756156" w14:textId="77777777" w:rsidR="00E07DB3" w:rsidRPr="00F442A2" w:rsidRDefault="00E07DB3" w:rsidP="00F431B4">
            <w:pPr>
              <w:pStyle w:val="TableEntry"/>
            </w:pPr>
            <w:r w:rsidRPr="00F442A2">
              <w:t>DocumentEntry</w:t>
            </w:r>
          </w:p>
        </w:tc>
        <w:tc>
          <w:tcPr>
            <w:tcW w:w="2501" w:type="dxa"/>
          </w:tcPr>
          <w:p w14:paraId="79240BE9" w14:textId="77777777" w:rsidR="00E07DB3" w:rsidRPr="00F442A2" w:rsidRDefault="00E07DB3" w:rsidP="00F431B4">
            <w:pPr>
              <w:pStyle w:val="TableEntry"/>
            </w:pPr>
            <w:r w:rsidRPr="00F442A2">
              <w:t>classCode</w:t>
            </w:r>
          </w:p>
        </w:tc>
        <w:tc>
          <w:tcPr>
            <w:tcW w:w="1009" w:type="dxa"/>
          </w:tcPr>
          <w:p w14:paraId="76E9EA98" w14:textId="77777777" w:rsidR="00E07DB3" w:rsidRPr="00F442A2" w:rsidRDefault="00E07DB3" w:rsidP="00F431B4">
            <w:pPr>
              <w:pStyle w:val="TableEntry"/>
            </w:pPr>
            <w:r w:rsidRPr="00F442A2">
              <w:t>R</w:t>
            </w:r>
          </w:p>
        </w:tc>
        <w:tc>
          <w:tcPr>
            <w:tcW w:w="900" w:type="dxa"/>
          </w:tcPr>
          <w:p w14:paraId="06D9BA4A" w14:textId="77777777" w:rsidR="00E07DB3" w:rsidRPr="00F442A2" w:rsidRDefault="00E07DB3" w:rsidP="00F431B4">
            <w:pPr>
              <w:pStyle w:val="TableEntry"/>
            </w:pPr>
            <w:r w:rsidRPr="00F442A2">
              <w:t>R</w:t>
            </w:r>
          </w:p>
        </w:tc>
        <w:tc>
          <w:tcPr>
            <w:tcW w:w="900" w:type="dxa"/>
          </w:tcPr>
          <w:p w14:paraId="69CC601A" w14:textId="77777777" w:rsidR="00E07DB3" w:rsidRPr="00F442A2" w:rsidRDefault="00E07DB3" w:rsidP="00F431B4">
            <w:pPr>
              <w:pStyle w:val="TableEntry"/>
            </w:pPr>
            <w:r w:rsidRPr="00F442A2">
              <w:t>R</w:t>
            </w:r>
          </w:p>
        </w:tc>
        <w:tc>
          <w:tcPr>
            <w:tcW w:w="990" w:type="dxa"/>
          </w:tcPr>
          <w:p w14:paraId="608FC0A0" w14:textId="77777777" w:rsidR="00E07DB3" w:rsidRPr="00F442A2" w:rsidRDefault="00E07DB3" w:rsidP="00F431B4">
            <w:pPr>
              <w:pStyle w:val="TableEntry"/>
            </w:pPr>
            <w:r w:rsidRPr="00F442A2">
              <w:t>R</w:t>
            </w:r>
          </w:p>
        </w:tc>
      </w:tr>
      <w:tr w:rsidR="00E07DB3" w:rsidRPr="00F442A2" w14:paraId="679FFD5E" w14:textId="77777777" w:rsidTr="00F431B4">
        <w:trPr>
          <w:jc w:val="center"/>
        </w:trPr>
        <w:tc>
          <w:tcPr>
            <w:tcW w:w="1913" w:type="dxa"/>
          </w:tcPr>
          <w:p w14:paraId="240E938A" w14:textId="77777777" w:rsidR="00E07DB3" w:rsidRPr="00F442A2" w:rsidRDefault="00E07DB3" w:rsidP="00F431B4">
            <w:pPr>
              <w:pStyle w:val="TableEntry"/>
            </w:pPr>
            <w:r w:rsidRPr="00F442A2">
              <w:t>DocumentEntry</w:t>
            </w:r>
          </w:p>
        </w:tc>
        <w:tc>
          <w:tcPr>
            <w:tcW w:w="2501" w:type="dxa"/>
          </w:tcPr>
          <w:p w14:paraId="5E3ECA41" w14:textId="77777777" w:rsidR="00E07DB3" w:rsidRPr="00F442A2" w:rsidRDefault="00A81E69" w:rsidP="00F431B4">
            <w:pPr>
              <w:pStyle w:val="TableEntry"/>
            </w:pPr>
            <w:r w:rsidRPr="00F442A2">
              <w:t>comments</w:t>
            </w:r>
          </w:p>
        </w:tc>
        <w:tc>
          <w:tcPr>
            <w:tcW w:w="1009" w:type="dxa"/>
          </w:tcPr>
          <w:p w14:paraId="29E21780" w14:textId="77777777" w:rsidR="00E07DB3" w:rsidRPr="00F442A2" w:rsidRDefault="00E07DB3" w:rsidP="00F431B4">
            <w:pPr>
              <w:pStyle w:val="TableEntry"/>
            </w:pPr>
            <w:r w:rsidRPr="00F442A2">
              <w:t>O</w:t>
            </w:r>
          </w:p>
        </w:tc>
        <w:tc>
          <w:tcPr>
            <w:tcW w:w="900" w:type="dxa"/>
          </w:tcPr>
          <w:p w14:paraId="61AC54F3" w14:textId="77777777" w:rsidR="00E07DB3" w:rsidRPr="00F442A2" w:rsidRDefault="00E07DB3" w:rsidP="00F431B4">
            <w:pPr>
              <w:pStyle w:val="TableEntry"/>
            </w:pPr>
            <w:r w:rsidRPr="00F442A2">
              <w:t>O</w:t>
            </w:r>
          </w:p>
        </w:tc>
        <w:tc>
          <w:tcPr>
            <w:tcW w:w="900" w:type="dxa"/>
          </w:tcPr>
          <w:p w14:paraId="2B43EB1C" w14:textId="77777777" w:rsidR="00E07DB3" w:rsidRPr="00F442A2" w:rsidRDefault="00E07DB3" w:rsidP="00F431B4">
            <w:pPr>
              <w:pStyle w:val="TableEntry"/>
            </w:pPr>
            <w:r w:rsidRPr="00F442A2">
              <w:t>O</w:t>
            </w:r>
          </w:p>
        </w:tc>
        <w:tc>
          <w:tcPr>
            <w:tcW w:w="990" w:type="dxa"/>
          </w:tcPr>
          <w:p w14:paraId="679F5C2C" w14:textId="77777777" w:rsidR="00E07DB3" w:rsidRPr="00F442A2" w:rsidRDefault="00E07DB3" w:rsidP="00F431B4">
            <w:pPr>
              <w:pStyle w:val="TableEntry"/>
            </w:pPr>
            <w:r w:rsidRPr="00F442A2">
              <w:t>O</w:t>
            </w:r>
          </w:p>
        </w:tc>
      </w:tr>
      <w:tr w:rsidR="00E07DB3" w:rsidRPr="00F442A2" w14:paraId="620A8C14" w14:textId="77777777" w:rsidTr="00F431B4">
        <w:trPr>
          <w:jc w:val="center"/>
        </w:trPr>
        <w:tc>
          <w:tcPr>
            <w:tcW w:w="1913" w:type="dxa"/>
          </w:tcPr>
          <w:p w14:paraId="7FC7E2E0" w14:textId="77777777" w:rsidR="00E07DB3" w:rsidRPr="00F442A2" w:rsidRDefault="00E07DB3" w:rsidP="00F431B4">
            <w:pPr>
              <w:pStyle w:val="TableEntry"/>
              <w:rPr>
                <w:color w:val="000000"/>
              </w:rPr>
            </w:pPr>
            <w:r w:rsidRPr="00F442A2">
              <w:t>DocumentEntry</w:t>
            </w:r>
          </w:p>
        </w:tc>
        <w:tc>
          <w:tcPr>
            <w:tcW w:w="2501" w:type="dxa"/>
          </w:tcPr>
          <w:p w14:paraId="3257A283" w14:textId="77777777" w:rsidR="00E07DB3" w:rsidRPr="00F442A2" w:rsidRDefault="00E07DB3" w:rsidP="00F431B4">
            <w:pPr>
              <w:pStyle w:val="TableEntry"/>
            </w:pPr>
            <w:r w:rsidRPr="00F442A2">
              <w:t>confidentialityCode</w:t>
            </w:r>
          </w:p>
        </w:tc>
        <w:tc>
          <w:tcPr>
            <w:tcW w:w="1009" w:type="dxa"/>
          </w:tcPr>
          <w:p w14:paraId="67024E3C" w14:textId="77777777" w:rsidR="00E07DB3" w:rsidRPr="00F442A2" w:rsidRDefault="00E07DB3" w:rsidP="00F431B4">
            <w:pPr>
              <w:pStyle w:val="TableEntry"/>
            </w:pPr>
            <w:r w:rsidRPr="00F442A2">
              <w:t>R</w:t>
            </w:r>
          </w:p>
        </w:tc>
        <w:tc>
          <w:tcPr>
            <w:tcW w:w="900" w:type="dxa"/>
          </w:tcPr>
          <w:p w14:paraId="5E803B0C" w14:textId="77777777" w:rsidR="00E07DB3" w:rsidRPr="00F442A2" w:rsidRDefault="00E07DB3" w:rsidP="00F431B4">
            <w:pPr>
              <w:pStyle w:val="TableEntry"/>
            </w:pPr>
            <w:r w:rsidRPr="00F442A2">
              <w:t>R</w:t>
            </w:r>
          </w:p>
        </w:tc>
        <w:tc>
          <w:tcPr>
            <w:tcW w:w="900" w:type="dxa"/>
          </w:tcPr>
          <w:p w14:paraId="786620BC" w14:textId="77777777" w:rsidR="00E07DB3" w:rsidRPr="00F442A2" w:rsidRDefault="00E07DB3" w:rsidP="00F431B4">
            <w:pPr>
              <w:pStyle w:val="TableEntry"/>
            </w:pPr>
            <w:r w:rsidRPr="00F442A2">
              <w:t>R</w:t>
            </w:r>
          </w:p>
        </w:tc>
        <w:tc>
          <w:tcPr>
            <w:tcW w:w="990" w:type="dxa"/>
          </w:tcPr>
          <w:p w14:paraId="0102C34A" w14:textId="77777777" w:rsidR="00E07DB3" w:rsidRPr="00F442A2" w:rsidRDefault="00E07DB3" w:rsidP="00F431B4">
            <w:pPr>
              <w:pStyle w:val="TableEntry"/>
            </w:pPr>
            <w:r w:rsidRPr="00F442A2">
              <w:t>R</w:t>
            </w:r>
          </w:p>
        </w:tc>
      </w:tr>
      <w:tr w:rsidR="00E07DB3" w:rsidRPr="00F442A2" w14:paraId="54CBB0A7" w14:textId="77777777" w:rsidTr="00F431B4">
        <w:trPr>
          <w:jc w:val="center"/>
        </w:trPr>
        <w:tc>
          <w:tcPr>
            <w:tcW w:w="1913" w:type="dxa"/>
          </w:tcPr>
          <w:p w14:paraId="49ACBCD3" w14:textId="77777777" w:rsidR="00E07DB3" w:rsidRPr="00F442A2" w:rsidRDefault="00E07DB3" w:rsidP="00F431B4">
            <w:pPr>
              <w:pStyle w:val="TableEntry"/>
              <w:rPr>
                <w:color w:val="000000"/>
              </w:rPr>
            </w:pPr>
            <w:r w:rsidRPr="00F442A2">
              <w:t>DocumentEntry</w:t>
            </w:r>
          </w:p>
        </w:tc>
        <w:tc>
          <w:tcPr>
            <w:tcW w:w="2501" w:type="dxa"/>
          </w:tcPr>
          <w:p w14:paraId="02D4BCA1" w14:textId="77777777" w:rsidR="00E07DB3" w:rsidRPr="00F442A2" w:rsidRDefault="00E07DB3" w:rsidP="00F431B4">
            <w:pPr>
              <w:pStyle w:val="TableEntry"/>
            </w:pPr>
            <w:r w:rsidRPr="00F442A2">
              <w:t>creationTime</w:t>
            </w:r>
          </w:p>
        </w:tc>
        <w:tc>
          <w:tcPr>
            <w:tcW w:w="1009" w:type="dxa"/>
          </w:tcPr>
          <w:p w14:paraId="36551507" w14:textId="77777777" w:rsidR="00E07DB3" w:rsidRPr="00F442A2" w:rsidRDefault="00E07DB3" w:rsidP="00F431B4">
            <w:pPr>
              <w:pStyle w:val="TableEntry"/>
            </w:pPr>
            <w:r w:rsidRPr="00F442A2">
              <w:t>R</w:t>
            </w:r>
            <w:r w:rsidR="00D7101A" w:rsidRPr="00F442A2">
              <w:t>3</w:t>
            </w:r>
          </w:p>
        </w:tc>
        <w:tc>
          <w:tcPr>
            <w:tcW w:w="900" w:type="dxa"/>
          </w:tcPr>
          <w:p w14:paraId="79146B48" w14:textId="77777777" w:rsidR="00E07DB3" w:rsidRPr="00F442A2" w:rsidRDefault="00E07DB3" w:rsidP="00F431B4">
            <w:pPr>
              <w:pStyle w:val="TableEntry"/>
            </w:pPr>
            <w:r w:rsidRPr="00F442A2">
              <w:t>R</w:t>
            </w:r>
            <w:r w:rsidR="00D7101A" w:rsidRPr="00F442A2">
              <w:t>3</w:t>
            </w:r>
          </w:p>
        </w:tc>
        <w:tc>
          <w:tcPr>
            <w:tcW w:w="900" w:type="dxa"/>
          </w:tcPr>
          <w:p w14:paraId="1F64B3C7" w14:textId="77777777" w:rsidR="00E07DB3" w:rsidRPr="00F442A2" w:rsidRDefault="00E07DB3" w:rsidP="00F431B4">
            <w:pPr>
              <w:pStyle w:val="TableEntry"/>
            </w:pPr>
            <w:r w:rsidRPr="00F442A2">
              <w:t>R</w:t>
            </w:r>
            <w:r w:rsidR="00D7101A" w:rsidRPr="00F442A2">
              <w:t>3</w:t>
            </w:r>
          </w:p>
        </w:tc>
        <w:tc>
          <w:tcPr>
            <w:tcW w:w="990" w:type="dxa"/>
          </w:tcPr>
          <w:p w14:paraId="75518E44" w14:textId="77777777" w:rsidR="00E07DB3" w:rsidRPr="00F442A2" w:rsidRDefault="00E07DB3" w:rsidP="00F431B4">
            <w:pPr>
              <w:pStyle w:val="TableEntry"/>
            </w:pPr>
            <w:r w:rsidRPr="00F442A2">
              <w:t>R</w:t>
            </w:r>
            <w:r w:rsidR="00D7101A" w:rsidRPr="00F442A2">
              <w:t>3</w:t>
            </w:r>
          </w:p>
        </w:tc>
      </w:tr>
      <w:tr w:rsidR="00E07DB3" w:rsidRPr="00F442A2" w14:paraId="2E02F896" w14:textId="77777777" w:rsidTr="00F431B4">
        <w:trPr>
          <w:jc w:val="center"/>
        </w:trPr>
        <w:tc>
          <w:tcPr>
            <w:tcW w:w="1913" w:type="dxa"/>
          </w:tcPr>
          <w:p w14:paraId="2544CA84" w14:textId="77777777" w:rsidR="00E07DB3" w:rsidRPr="00F442A2" w:rsidRDefault="00E07DB3" w:rsidP="00F431B4">
            <w:pPr>
              <w:pStyle w:val="TableEntry"/>
              <w:rPr>
                <w:color w:val="000000"/>
              </w:rPr>
            </w:pPr>
            <w:r w:rsidRPr="00F442A2">
              <w:t>DocumentEntry</w:t>
            </w:r>
          </w:p>
        </w:tc>
        <w:tc>
          <w:tcPr>
            <w:tcW w:w="2501" w:type="dxa"/>
          </w:tcPr>
          <w:p w14:paraId="5B19E73E" w14:textId="77777777" w:rsidR="00E07DB3" w:rsidRPr="00F442A2" w:rsidRDefault="00E07DB3" w:rsidP="00F431B4">
            <w:pPr>
              <w:pStyle w:val="TableEntry"/>
            </w:pPr>
            <w:r w:rsidRPr="00F442A2">
              <w:t>entryUUID</w:t>
            </w:r>
          </w:p>
        </w:tc>
        <w:tc>
          <w:tcPr>
            <w:tcW w:w="1009" w:type="dxa"/>
          </w:tcPr>
          <w:p w14:paraId="0BC925B2" w14:textId="77777777" w:rsidR="00E07DB3" w:rsidRPr="00F442A2" w:rsidRDefault="00E07DB3" w:rsidP="00F431B4">
            <w:pPr>
              <w:pStyle w:val="TableEntry"/>
            </w:pPr>
            <w:r w:rsidRPr="00F442A2">
              <w:t>R</w:t>
            </w:r>
          </w:p>
        </w:tc>
        <w:tc>
          <w:tcPr>
            <w:tcW w:w="900" w:type="dxa"/>
          </w:tcPr>
          <w:p w14:paraId="3EB7CDEB" w14:textId="77777777" w:rsidR="00E07DB3" w:rsidRPr="00F442A2" w:rsidRDefault="00E07DB3" w:rsidP="00F431B4">
            <w:pPr>
              <w:pStyle w:val="TableEntry"/>
            </w:pPr>
            <w:r w:rsidRPr="00F442A2">
              <w:t>R</w:t>
            </w:r>
          </w:p>
        </w:tc>
        <w:tc>
          <w:tcPr>
            <w:tcW w:w="900" w:type="dxa"/>
          </w:tcPr>
          <w:p w14:paraId="2C638950" w14:textId="77777777" w:rsidR="00E07DB3" w:rsidRPr="00F442A2" w:rsidRDefault="00E07DB3" w:rsidP="00F431B4">
            <w:pPr>
              <w:pStyle w:val="TableEntry"/>
            </w:pPr>
            <w:r w:rsidRPr="00F442A2">
              <w:t>R</w:t>
            </w:r>
          </w:p>
        </w:tc>
        <w:tc>
          <w:tcPr>
            <w:tcW w:w="990" w:type="dxa"/>
          </w:tcPr>
          <w:p w14:paraId="01978CD8" w14:textId="77777777" w:rsidR="00E07DB3" w:rsidRPr="00F442A2" w:rsidRDefault="00E07DB3" w:rsidP="00F431B4">
            <w:pPr>
              <w:pStyle w:val="TableEntry"/>
            </w:pPr>
            <w:r w:rsidRPr="00F442A2">
              <w:t>R</w:t>
            </w:r>
          </w:p>
        </w:tc>
      </w:tr>
      <w:tr w:rsidR="00E07DB3" w:rsidRPr="00F442A2" w14:paraId="51EED529" w14:textId="77777777" w:rsidTr="00F431B4">
        <w:trPr>
          <w:jc w:val="center"/>
        </w:trPr>
        <w:tc>
          <w:tcPr>
            <w:tcW w:w="1913" w:type="dxa"/>
          </w:tcPr>
          <w:p w14:paraId="43075C39" w14:textId="77777777" w:rsidR="00E07DB3" w:rsidRPr="00F442A2" w:rsidRDefault="00E07DB3" w:rsidP="00F431B4">
            <w:pPr>
              <w:pStyle w:val="TableEntry"/>
              <w:rPr>
                <w:color w:val="000000"/>
              </w:rPr>
            </w:pPr>
            <w:r w:rsidRPr="00F442A2">
              <w:t>DocumentEntry</w:t>
            </w:r>
          </w:p>
        </w:tc>
        <w:tc>
          <w:tcPr>
            <w:tcW w:w="2501" w:type="dxa"/>
          </w:tcPr>
          <w:p w14:paraId="0C69D1DC" w14:textId="77777777" w:rsidR="00E07DB3" w:rsidRPr="00F442A2" w:rsidRDefault="00E07DB3" w:rsidP="00F431B4">
            <w:pPr>
              <w:pStyle w:val="TableEntry"/>
            </w:pPr>
            <w:r w:rsidRPr="00F442A2">
              <w:t>eventCodeList</w:t>
            </w:r>
          </w:p>
        </w:tc>
        <w:tc>
          <w:tcPr>
            <w:tcW w:w="1009" w:type="dxa"/>
          </w:tcPr>
          <w:p w14:paraId="52A4AA4E" w14:textId="77777777" w:rsidR="00E07DB3" w:rsidRPr="00F442A2" w:rsidRDefault="00E07DB3" w:rsidP="00F431B4">
            <w:pPr>
              <w:pStyle w:val="TableEntry"/>
            </w:pPr>
            <w:r w:rsidRPr="00F442A2">
              <w:t>O</w:t>
            </w:r>
          </w:p>
        </w:tc>
        <w:tc>
          <w:tcPr>
            <w:tcW w:w="900" w:type="dxa"/>
          </w:tcPr>
          <w:p w14:paraId="122653D2" w14:textId="77777777" w:rsidR="00E07DB3" w:rsidRPr="00F442A2" w:rsidRDefault="00E07DB3" w:rsidP="00F431B4">
            <w:pPr>
              <w:pStyle w:val="TableEntry"/>
            </w:pPr>
            <w:r w:rsidRPr="00F442A2">
              <w:t>O</w:t>
            </w:r>
          </w:p>
        </w:tc>
        <w:tc>
          <w:tcPr>
            <w:tcW w:w="900" w:type="dxa"/>
          </w:tcPr>
          <w:p w14:paraId="636A5ED4" w14:textId="77777777" w:rsidR="00E07DB3" w:rsidRPr="00F442A2" w:rsidRDefault="00E07DB3" w:rsidP="00F431B4">
            <w:pPr>
              <w:pStyle w:val="TableEntry"/>
            </w:pPr>
            <w:r w:rsidRPr="00F442A2">
              <w:t>O</w:t>
            </w:r>
          </w:p>
        </w:tc>
        <w:tc>
          <w:tcPr>
            <w:tcW w:w="990" w:type="dxa"/>
          </w:tcPr>
          <w:p w14:paraId="02C4C60F" w14:textId="77777777" w:rsidR="00E07DB3" w:rsidRPr="00F442A2" w:rsidRDefault="00E07DB3" w:rsidP="00F431B4">
            <w:pPr>
              <w:pStyle w:val="TableEntry"/>
            </w:pPr>
            <w:r w:rsidRPr="00F442A2">
              <w:t>O</w:t>
            </w:r>
          </w:p>
        </w:tc>
      </w:tr>
      <w:tr w:rsidR="00E07DB3" w:rsidRPr="00F442A2" w14:paraId="7F76F332" w14:textId="77777777" w:rsidTr="00F431B4">
        <w:trPr>
          <w:jc w:val="center"/>
        </w:trPr>
        <w:tc>
          <w:tcPr>
            <w:tcW w:w="1913" w:type="dxa"/>
          </w:tcPr>
          <w:p w14:paraId="52746A13" w14:textId="77777777" w:rsidR="00E07DB3" w:rsidRPr="00F442A2" w:rsidRDefault="00E07DB3" w:rsidP="00F431B4">
            <w:pPr>
              <w:pStyle w:val="TableEntry"/>
              <w:rPr>
                <w:color w:val="000000"/>
              </w:rPr>
            </w:pPr>
            <w:r w:rsidRPr="00F442A2">
              <w:t>DocumentEntry</w:t>
            </w:r>
          </w:p>
        </w:tc>
        <w:tc>
          <w:tcPr>
            <w:tcW w:w="2501" w:type="dxa"/>
          </w:tcPr>
          <w:p w14:paraId="57164620" w14:textId="77777777" w:rsidR="00E07DB3" w:rsidRPr="00F442A2" w:rsidRDefault="00E07DB3" w:rsidP="00F431B4">
            <w:pPr>
              <w:pStyle w:val="TableEntry"/>
            </w:pPr>
            <w:r w:rsidRPr="00F442A2">
              <w:t>formatCode</w:t>
            </w:r>
          </w:p>
        </w:tc>
        <w:tc>
          <w:tcPr>
            <w:tcW w:w="1009" w:type="dxa"/>
          </w:tcPr>
          <w:p w14:paraId="0C8D10B2" w14:textId="77777777" w:rsidR="00E07DB3" w:rsidRPr="00F442A2" w:rsidRDefault="00E07DB3" w:rsidP="00F431B4">
            <w:pPr>
              <w:pStyle w:val="TableEntry"/>
            </w:pPr>
            <w:r w:rsidRPr="00F442A2">
              <w:t>R</w:t>
            </w:r>
          </w:p>
        </w:tc>
        <w:tc>
          <w:tcPr>
            <w:tcW w:w="900" w:type="dxa"/>
          </w:tcPr>
          <w:p w14:paraId="1AC632B1" w14:textId="77777777" w:rsidR="00E07DB3" w:rsidRPr="00F442A2" w:rsidRDefault="00E07DB3" w:rsidP="00F431B4">
            <w:pPr>
              <w:pStyle w:val="TableEntry"/>
            </w:pPr>
            <w:r w:rsidRPr="00F442A2">
              <w:t>R</w:t>
            </w:r>
          </w:p>
        </w:tc>
        <w:tc>
          <w:tcPr>
            <w:tcW w:w="900" w:type="dxa"/>
          </w:tcPr>
          <w:p w14:paraId="4093625A" w14:textId="77777777" w:rsidR="00E07DB3" w:rsidRPr="00F442A2" w:rsidRDefault="00E07DB3" w:rsidP="00F431B4">
            <w:pPr>
              <w:pStyle w:val="TableEntry"/>
            </w:pPr>
            <w:r w:rsidRPr="00F442A2">
              <w:t>R</w:t>
            </w:r>
          </w:p>
        </w:tc>
        <w:tc>
          <w:tcPr>
            <w:tcW w:w="990" w:type="dxa"/>
          </w:tcPr>
          <w:p w14:paraId="7130FD6B" w14:textId="77777777" w:rsidR="00E07DB3" w:rsidRPr="00F442A2" w:rsidRDefault="00E07DB3" w:rsidP="00F431B4">
            <w:pPr>
              <w:pStyle w:val="TableEntry"/>
            </w:pPr>
            <w:r w:rsidRPr="00F442A2">
              <w:t>R</w:t>
            </w:r>
          </w:p>
        </w:tc>
      </w:tr>
      <w:tr w:rsidR="00E07DB3" w:rsidRPr="00F442A2" w14:paraId="3C60CB07" w14:textId="77777777" w:rsidTr="00F431B4">
        <w:trPr>
          <w:jc w:val="center"/>
        </w:trPr>
        <w:tc>
          <w:tcPr>
            <w:tcW w:w="1913" w:type="dxa"/>
          </w:tcPr>
          <w:p w14:paraId="115CB2CA" w14:textId="77777777" w:rsidR="00E07DB3" w:rsidRPr="00F442A2" w:rsidRDefault="00E07DB3" w:rsidP="00F431B4">
            <w:pPr>
              <w:pStyle w:val="TableEntry"/>
              <w:rPr>
                <w:color w:val="000000"/>
              </w:rPr>
            </w:pPr>
            <w:r w:rsidRPr="00F442A2">
              <w:t>DocumentEntry</w:t>
            </w:r>
          </w:p>
        </w:tc>
        <w:tc>
          <w:tcPr>
            <w:tcW w:w="2501" w:type="dxa"/>
          </w:tcPr>
          <w:p w14:paraId="2C4398F8" w14:textId="77777777" w:rsidR="00E07DB3" w:rsidRPr="00F442A2" w:rsidRDefault="00A81E69" w:rsidP="00F431B4">
            <w:pPr>
              <w:pStyle w:val="TableEntry"/>
            </w:pPr>
            <w:r w:rsidRPr="00F442A2">
              <w:t>hash</w:t>
            </w:r>
          </w:p>
        </w:tc>
        <w:tc>
          <w:tcPr>
            <w:tcW w:w="1009" w:type="dxa"/>
          </w:tcPr>
          <w:p w14:paraId="385034AA" w14:textId="77777777" w:rsidR="00E07DB3" w:rsidRPr="00F442A2" w:rsidRDefault="00E07DB3" w:rsidP="00F431B4">
            <w:pPr>
              <w:pStyle w:val="TableEntry"/>
            </w:pPr>
            <w:r w:rsidRPr="00F442A2">
              <w:t>R</w:t>
            </w:r>
            <w:r w:rsidR="00D7101A" w:rsidRPr="00F442A2">
              <w:t>3</w:t>
            </w:r>
          </w:p>
        </w:tc>
        <w:tc>
          <w:tcPr>
            <w:tcW w:w="900" w:type="dxa"/>
          </w:tcPr>
          <w:p w14:paraId="78013E0A" w14:textId="77777777" w:rsidR="00E07DB3" w:rsidRPr="00F442A2" w:rsidRDefault="00E07DB3" w:rsidP="00F431B4">
            <w:pPr>
              <w:pStyle w:val="TableEntry"/>
            </w:pPr>
            <w:r w:rsidRPr="00F442A2">
              <w:t>R</w:t>
            </w:r>
            <w:r w:rsidR="00D7101A" w:rsidRPr="00F442A2">
              <w:t>3</w:t>
            </w:r>
          </w:p>
        </w:tc>
        <w:tc>
          <w:tcPr>
            <w:tcW w:w="900" w:type="dxa"/>
          </w:tcPr>
          <w:p w14:paraId="62B5EF21" w14:textId="77777777" w:rsidR="00E07DB3" w:rsidRPr="00F442A2" w:rsidRDefault="00E07DB3" w:rsidP="00F431B4">
            <w:pPr>
              <w:pStyle w:val="TableEntry"/>
            </w:pPr>
            <w:r w:rsidRPr="00F442A2">
              <w:t>R</w:t>
            </w:r>
            <w:r w:rsidR="00D7101A" w:rsidRPr="00F442A2">
              <w:t>3</w:t>
            </w:r>
          </w:p>
        </w:tc>
        <w:tc>
          <w:tcPr>
            <w:tcW w:w="990" w:type="dxa"/>
          </w:tcPr>
          <w:p w14:paraId="78A3BB99" w14:textId="77777777" w:rsidR="00E07DB3" w:rsidRPr="00F442A2" w:rsidRDefault="00E07DB3" w:rsidP="00F431B4">
            <w:pPr>
              <w:pStyle w:val="TableEntry"/>
            </w:pPr>
            <w:r w:rsidRPr="00F442A2">
              <w:t>R</w:t>
            </w:r>
            <w:r w:rsidR="00D7101A" w:rsidRPr="00F442A2">
              <w:t>3</w:t>
            </w:r>
          </w:p>
        </w:tc>
      </w:tr>
      <w:tr w:rsidR="00E07DB3" w:rsidRPr="00F442A2" w14:paraId="402ABA6E" w14:textId="77777777" w:rsidTr="00F431B4">
        <w:trPr>
          <w:jc w:val="center"/>
        </w:trPr>
        <w:tc>
          <w:tcPr>
            <w:tcW w:w="1913" w:type="dxa"/>
          </w:tcPr>
          <w:p w14:paraId="68599B7D" w14:textId="77777777" w:rsidR="00E07DB3" w:rsidRPr="00F442A2" w:rsidRDefault="00E07DB3" w:rsidP="00F431B4">
            <w:pPr>
              <w:pStyle w:val="TableEntry"/>
              <w:rPr>
                <w:color w:val="000000"/>
              </w:rPr>
            </w:pPr>
            <w:r w:rsidRPr="00F442A2">
              <w:t>DocumentEntry</w:t>
            </w:r>
          </w:p>
        </w:tc>
        <w:tc>
          <w:tcPr>
            <w:tcW w:w="2501" w:type="dxa"/>
          </w:tcPr>
          <w:p w14:paraId="50AF0358" w14:textId="77777777" w:rsidR="00E07DB3" w:rsidRPr="00F442A2" w:rsidRDefault="00E07DB3" w:rsidP="00F431B4">
            <w:pPr>
              <w:pStyle w:val="TableEntry"/>
            </w:pPr>
            <w:r w:rsidRPr="00F442A2">
              <w:t>healthcareFacility</w:t>
            </w:r>
            <w:r w:rsidRPr="00F442A2">
              <w:br/>
              <w:t>TypeCode</w:t>
            </w:r>
          </w:p>
        </w:tc>
        <w:tc>
          <w:tcPr>
            <w:tcW w:w="1009" w:type="dxa"/>
          </w:tcPr>
          <w:p w14:paraId="65202740" w14:textId="77777777" w:rsidR="00E07DB3" w:rsidRPr="00F442A2" w:rsidRDefault="00E07DB3" w:rsidP="00F431B4">
            <w:pPr>
              <w:pStyle w:val="TableEntry"/>
            </w:pPr>
            <w:r w:rsidRPr="00F442A2">
              <w:t>R</w:t>
            </w:r>
          </w:p>
        </w:tc>
        <w:tc>
          <w:tcPr>
            <w:tcW w:w="900" w:type="dxa"/>
          </w:tcPr>
          <w:p w14:paraId="1D8EABC0" w14:textId="77777777" w:rsidR="00E07DB3" w:rsidRPr="00F442A2" w:rsidRDefault="00E07DB3" w:rsidP="00F431B4">
            <w:pPr>
              <w:pStyle w:val="TableEntry"/>
            </w:pPr>
            <w:r w:rsidRPr="00F442A2">
              <w:t>R</w:t>
            </w:r>
          </w:p>
        </w:tc>
        <w:tc>
          <w:tcPr>
            <w:tcW w:w="900" w:type="dxa"/>
          </w:tcPr>
          <w:p w14:paraId="055FB501" w14:textId="77777777" w:rsidR="00E07DB3" w:rsidRPr="00F442A2" w:rsidRDefault="00E07DB3" w:rsidP="00F431B4">
            <w:pPr>
              <w:pStyle w:val="TableEntry"/>
            </w:pPr>
            <w:r w:rsidRPr="00F442A2">
              <w:t>R</w:t>
            </w:r>
          </w:p>
        </w:tc>
        <w:tc>
          <w:tcPr>
            <w:tcW w:w="990" w:type="dxa"/>
          </w:tcPr>
          <w:p w14:paraId="43AF8915" w14:textId="77777777" w:rsidR="00E07DB3" w:rsidRPr="00F442A2" w:rsidRDefault="00E07DB3" w:rsidP="00F431B4">
            <w:pPr>
              <w:pStyle w:val="TableEntry"/>
            </w:pPr>
            <w:r w:rsidRPr="00F442A2">
              <w:t>R</w:t>
            </w:r>
          </w:p>
        </w:tc>
      </w:tr>
      <w:tr w:rsidR="00E07DB3" w:rsidRPr="00F442A2" w14:paraId="00776FF7" w14:textId="77777777" w:rsidTr="00F431B4">
        <w:trPr>
          <w:jc w:val="center"/>
        </w:trPr>
        <w:tc>
          <w:tcPr>
            <w:tcW w:w="1913" w:type="dxa"/>
          </w:tcPr>
          <w:p w14:paraId="423ED298" w14:textId="77777777" w:rsidR="00E07DB3" w:rsidRPr="00F442A2" w:rsidRDefault="00E07DB3" w:rsidP="00F431B4">
            <w:pPr>
              <w:pStyle w:val="TableEntry"/>
              <w:rPr>
                <w:color w:val="000000"/>
              </w:rPr>
            </w:pPr>
            <w:r w:rsidRPr="00F442A2">
              <w:t>DocumentEntry</w:t>
            </w:r>
          </w:p>
        </w:tc>
        <w:tc>
          <w:tcPr>
            <w:tcW w:w="2501" w:type="dxa"/>
          </w:tcPr>
          <w:p w14:paraId="7F21F9BD" w14:textId="77777777" w:rsidR="00E07DB3" w:rsidRPr="00F442A2" w:rsidRDefault="00E07DB3" w:rsidP="00F431B4">
            <w:pPr>
              <w:pStyle w:val="TableEntry"/>
            </w:pPr>
            <w:r w:rsidRPr="00F442A2">
              <w:t>homeCommunityId</w:t>
            </w:r>
          </w:p>
        </w:tc>
        <w:tc>
          <w:tcPr>
            <w:tcW w:w="1009" w:type="dxa"/>
          </w:tcPr>
          <w:p w14:paraId="5576D6C6" w14:textId="77777777" w:rsidR="00E07DB3" w:rsidRPr="00F442A2" w:rsidRDefault="00E07DB3" w:rsidP="00F431B4">
            <w:pPr>
              <w:pStyle w:val="TableEntry"/>
            </w:pPr>
            <w:r w:rsidRPr="00F442A2">
              <w:t>O</w:t>
            </w:r>
          </w:p>
        </w:tc>
        <w:tc>
          <w:tcPr>
            <w:tcW w:w="900" w:type="dxa"/>
          </w:tcPr>
          <w:p w14:paraId="4B1A415F" w14:textId="77777777" w:rsidR="00E07DB3" w:rsidRPr="00F442A2" w:rsidRDefault="00E07DB3" w:rsidP="00F431B4">
            <w:pPr>
              <w:pStyle w:val="TableEntry"/>
            </w:pPr>
            <w:r w:rsidRPr="00F442A2">
              <w:t>R</w:t>
            </w:r>
          </w:p>
        </w:tc>
        <w:tc>
          <w:tcPr>
            <w:tcW w:w="900" w:type="dxa"/>
          </w:tcPr>
          <w:p w14:paraId="494AB260" w14:textId="77777777" w:rsidR="00E07DB3" w:rsidRPr="00F442A2" w:rsidRDefault="00E07DB3" w:rsidP="00F431B4">
            <w:pPr>
              <w:pStyle w:val="TableEntry"/>
            </w:pPr>
            <w:r w:rsidRPr="00F442A2">
              <w:t>R</w:t>
            </w:r>
          </w:p>
        </w:tc>
        <w:tc>
          <w:tcPr>
            <w:tcW w:w="990" w:type="dxa"/>
          </w:tcPr>
          <w:p w14:paraId="51A9F70C" w14:textId="77777777" w:rsidR="00E07DB3" w:rsidRPr="00F442A2" w:rsidRDefault="00E07DB3" w:rsidP="00F431B4">
            <w:pPr>
              <w:pStyle w:val="TableEntry"/>
            </w:pPr>
            <w:r w:rsidRPr="00F442A2">
              <w:t>O</w:t>
            </w:r>
          </w:p>
        </w:tc>
      </w:tr>
      <w:tr w:rsidR="00E07DB3" w:rsidRPr="00F442A2" w14:paraId="08DD1270" w14:textId="77777777" w:rsidTr="00F431B4">
        <w:trPr>
          <w:jc w:val="center"/>
        </w:trPr>
        <w:tc>
          <w:tcPr>
            <w:tcW w:w="1913" w:type="dxa"/>
          </w:tcPr>
          <w:p w14:paraId="010EF9BA" w14:textId="77777777" w:rsidR="00E07DB3" w:rsidRPr="00F442A2" w:rsidRDefault="00E07DB3" w:rsidP="00F431B4">
            <w:pPr>
              <w:pStyle w:val="TableEntry"/>
              <w:rPr>
                <w:color w:val="000000"/>
              </w:rPr>
            </w:pPr>
            <w:r w:rsidRPr="00F442A2">
              <w:t>DocumentEntry</w:t>
            </w:r>
          </w:p>
        </w:tc>
        <w:tc>
          <w:tcPr>
            <w:tcW w:w="2501" w:type="dxa"/>
          </w:tcPr>
          <w:p w14:paraId="368F0161" w14:textId="77777777" w:rsidR="00E07DB3" w:rsidRPr="00F442A2" w:rsidRDefault="00E07DB3" w:rsidP="00F431B4">
            <w:pPr>
              <w:pStyle w:val="TableEntry"/>
            </w:pPr>
            <w:r w:rsidRPr="00F442A2">
              <w:t>languageCode</w:t>
            </w:r>
          </w:p>
        </w:tc>
        <w:tc>
          <w:tcPr>
            <w:tcW w:w="1009" w:type="dxa"/>
          </w:tcPr>
          <w:p w14:paraId="2734BD0B" w14:textId="77777777" w:rsidR="00E07DB3" w:rsidRPr="00F442A2" w:rsidRDefault="00E07DB3" w:rsidP="00F431B4">
            <w:pPr>
              <w:pStyle w:val="TableEntry"/>
            </w:pPr>
            <w:r w:rsidRPr="00F442A2">
              <w:t>R</w:t>
            </w:r>
          </w:p>
        </w:tc>
        <w:tc>
          <w:tcPr>
            <w:tcW w:w="900" w:type="dxa"/>
          </w:tcPr>
          <w:p w14:paraId="2D450F36" w14:textId="77777777" w:rsidR="00E07DB3" w:rsidRPr="00F442A2" w:rsidRDefault="00E07DB3" w:rsidP="00F431B4">
            <w:pPr>
              <w:pStyle w:val="TableEntry"/>
            </w:pPr>
            <w:r w:rsidRPr="00F442A2">
              <w:t>R</w:t>
            </w:r>
          </w:p>
        </w:tc>
        <w:tc>
          <w:tcPr>
            <w:tcW w:w="900" w:type="dxa"/>
          </w:tcPr>
          <w:p w14:paraId="4D6557A5" w14:textId="77777777" w:rsidR="00E07DB3" w:rsidRPr="00F442A2" w:rsidRDefault="00E07DB3" w:rsidP="00F431B4">
            <w:pPr>
              <w:pStyle w:val="TableEntry"/>
            </w:pPr>
            <w:r w:rsidRPr="00F442A2">
              <w:t>R</w:t>
            </w:r>
          </w:p>
        </w:tc>
        <w:tc>
          <w:tcPr>
            <w:tcW w:w="990" w:type="dxa"/>
          </w:tcPr>
          <w:p w14:paraId="43E0244A" w14:textId="77777777" w:rsidR="00E07DB3" w:rsidRPr="00F442A2" w:rsidRDefault="00E07DB3" w:rsidP="00F431B4">
            <w:pPr>
              <w:pStyle w:val="TableEntry"/>
            </w:pPr>
            <w:r w:rsidRPr="00F442A2">
              <w:t>R</w:t>
            </w:r>
          </w:p>
        </w:tc>
      </w:tr>
      <w:tr w:rsidR="00E07DB3" w:rsidRPr="00F442A2" w14:paraId="718794B6" w14:textId="77777777" w:rsidTr="00F431B4">
        <w:trPr>
          <w:jc w:val="center"/>
        </w:trPr>
        <w:tc>
          <w:tcPr>
            <w:tcW w:w="1913" w:type="dxa"/>
          </w:tcPr>
          <w:p w14:paraId="24190737" w14:textId="77777777" w:rsidR="00E07DB3" w:rsidRPr="00F442A2" w:rsidRDefault="00E07DB3" w:rsidP="00F431B4">
            <w:pPr>
              <w:pStyle w:val="TableEntry"/>
              <w:rPr>
                <w:color w:val="000000"/>
              </w:rPr>
            </w:pPr>
            <w:r w:rsidRPr="00F442A2">
              <w:t>DocumentEntry</w:t>
            </w:r>
          </w:p>
        </w:tc>
        <w:tc>
          <w:tcPr>
            <w:tcW w:w="2501" w:type="dxa"/>
          </w:tcPr>
          <w:p w14:paraId="6F36891E" w14:textId="77777777" w:rsidR="00E07DB3" w:rsidRPr="00F442A2" w:rsidRDefault="00E07DB3" w:rsidP="00F431B4">
            <w:pPr>
              <w:pStyle w:val="TableEntry"/>
            </w:pPr>
            <w:r w:rsidRPr="00F442A2">
              <w:t>legalAuthenticator</w:t>
            </w:r>
          </w:p>
        </w:tc>
        <w:tc>
          <w:tcPr>
            <w:tcW w:w="1009" w:type="dxa"/>
          </w:tcPr>
          <w:p w14:paraId="1A373053" w14:textId="77777777" w:rsidR="00E07DB3" w:rsidRPr="00F442A2" w:rsidRDefault="00E07DB3" w:rsidP="00F431B4">
            <w:pPr>
              <w:pStyle w:val="TableEntry"/>
            </w:pPr>
            <w:r w:rsidRPr="00F442A2">
              <w:t>O</w:t>
            </w:r>
          </w:p>
        </w:tc>
        <w:tc>
          <w:tcPr>
            <w:tcW w:w="900" w:type="dxa"/>
          </w:tcPr>
          <w:p w14:paraId="52458D55" w14:textId="77777777" w:rsidR="00E07DB3" w:rsidRPr="00F442A2" w:rsidRDefault="00E07DB3" w:rsidP="00F431B4">
            <w:pPr>
              <w:pStyle w:val="TableEntry"/>
            </w:pPr>
            <w:r w:rsidRPr="00F442A2">
              <w:t>O</w:t>
            </w:r>
          </w:p>
        </w:tc>
        <w:tc>
          <w:tcPr>
            <w:tcW w:w="900" w:type="dxa"/>
          </w:tcPr>
          <w:p w14:paraId="514BE406" w14:textId="77777777" w:rsidR="00E07DB3" w:rsidRPr="00F442A2" w:rsidRDefault="00E07DB3" w:rsidP="00F431B4">
            <w:pPr>
              <w:pStyle w:val="TableEntry"/>
            </w:pPr>
            <w:r w:rsidRPr="00F442A2">
              <w:t>O</w:t>
            </w:r>
          </w:p>
        </w:tc>
        <w:tc>
          <w:tcPr>
            <w:tcW w:w="990" w:type="dxa"/>
          </w:tcPr>
          <w:p w14:paraId="67779477" w14:textId="77777777" w:rsidR="00E07DB3" w:rsidRPr="00F442A2" w:rsidRDefault="00E07DB3" w:rsidP="00F431B4">
            <w:pPr>
              <w:pStyle w:val="TableEntry"/>
            </w:pPr>
            <w:r w:rsidRPr="00F442A2">
              <w:t>O</w:t>
            </w:r>
          </w:p>
        </w:tc>
      </w:tr>
      <w:tr w:rsidR="00A81E69" w:rsidRPr="00F442A2" w14:paraId="57177080" w14:textId="77777777" w:rsidTr="00F431B4">
        <w:trPr>
          <w:jc w:val="center"/>
        </w:trPr>
        <w:tc>
          <w:tcPr>
            <w:tcW w:w="1913" w:type="dxa"/>
          </w:tcPr>
          <w:p w14:paraId="7960F124" w14:textId="77777777" w:rsidR="00A81E69" w:rsidRPr="00F442A2" w:rsidRDefault="00A81E69" w:rsidP="00F431B4">
            <w:pPr>
              <w:pStyle w:val="TableEntry"/>
            </w:pPr>
            <w:r w:rsidRPr="00F442A2">
              <w:t>DocumentEntry</w:t>
            </w:r>
          </w:p>
        </w:tc>
        <w:tc>
          <w:tcPr>
            <w:tcW w:w="2501" w:type="dxa"/>
          </w:tcPr>
          <w:p w14:paraId="170FE8FE" w14:textId="77777777" w:rsidR="00A81E69" w:rsidRPr="00F442A2" w:rsidRDefault="00A81E69" w:rsidP="00F431B4">
            <w:pPr>
              <w:pStyle w:val="TableEntry"/>
            </w:pPr>
            <w:r w:rsidRPr="00F442A2">
              <w:t>limitedMetadata</w:t>
            </w:r>
          </w:p>
        </w:tc>
        <w:tc>
          <w:tcPr>
            <w:tcW w:w="1009" w:type="dxa"/>
          </w:tcPr>
          <w:p w14:paraId="586A15F0" w14:textId="77777777" w:rsidR="00A81E69" w:rsidRPr="00F442A2" w:rsidRDefault="00A81E69" w:rsidP="00F431B4">
            <w:pPr>
              <w:pStyle w:val="TableEntry"/>
            </w:pPr>
            <w:r w:rsidRPr="00F442A2">
              <w:t>X</w:t>
            </w:r>
          </w:p>
        </w:tc>
        <w:tc>
          <w:tcPr>
            <w:tcW w:w="900" w:type="dxa"/>
          </w:tcPr>
          <w:p w14:paraId="78D884D5" w14:textId="77777777" w:rsidR="00A81E69" w:rsidRPr="00F442A2" w:rsidRDefault="00A81E69" w:rsidP="00F431B4">
            <w:pPr>
              <w:pStyle w:val="TableEntry"/>
            </w:pPr>
            <w:r w:rsidRPr="00F442A2">
              <w:t>X</w:t>
            </w:r>
          </w:p>
        </w:tc>
        <w:tc>
          <w:tcPr>
            <w:tcW w:w="900" w:type="dxa"/>
          </w:tcPr>
          <w:p w14:paraId="256CC7C2" w14:textId="77777777" w:rsidR="00A81E69" w:rsidRPr="00F442A2" w:rsidRDefault="00A81E69" w:rsidP="00F431B4">
            <w:pPr>
              <w:pStyle w:val="TableEntry"/>
            </w:pPr>
            <w:r w:rsidRPr="00F442A2">
              <w:t>X</w:t>
            </w:r>
          </w:p>
        </w:tc>
        <w:tc>
          <w:tcPr>
            <w:tcW w:w="990" w:type="dxa"/>
          </w:tcPr>
          <w:p w14:paraId="59381200" w14:textId="77777777" w:rsidR="00A81E69" w:rsidRPr="00F442A2" w:rsidRDefault="00A81E69" w:rsidP="00F431B4">
            <w:pPr>
              <w:pStyle w:val="TableEntry"/>
            </w:pPr>
            <w:r w:rsidRPr="00F442A2">
              <w:t>X</w:t>
            </w:r>
          </w:p>
        </w:tc>
      </w:tr>
      <w:tr w:rsidR="00E07DB3" w:rsidRPr="00F442A2" w14:paraId="21D02F40" w14:textId="77777777" w:rsidTr="00F431B4">
        <w:trPr>
          <w:jc w:val="center"/>
        </w:trPr>
        <w:tc>
          <w:tcPr>
            <w:tcW w:w="1913" w:type="dxa"/>
          </w:tcPr>
          <w:p w14:paraId="3943CAEC" w14:textId="77777777" w:rsidR="00E07DB3" w:rsidRPr="00F442A2" w:rsidRDefault="00E07DB3" w:rsidP="00F431B4">
            <w:pPr>
              <w:pStyle w:val="TableEntry"/>
              <w:rPr>
                <w:color w:val="000000"/>
              </w:rPr>
            </w:pPr>
            <w:r w:rsidRPr="00F442A2">
              <w:t>DocumentEntry</w:t>
            </w:r>
          </w:p>
        </w:tc>
        <w:tc>
          <w:tcPr>
            <w:tcW w:w="2501" w:type="dxa"/>
          </w:tcPr>
          <w:p w14:paraId="78CC9334" w14:textId="77777777" w:rsidR="00E07DB3" w:rsidRPr="00F442A2" w:rsidRDefault="00E07DB3" w:rsidP="00F431B4">
            <w:pPr>
              <w:pStyle w:val="TableEntry"/>
            </w:pPr>
            <w:r w:rsidRPr="00F442A2">
              <w:t>mimeType</w:t>
            </w:r>
          </w:p>
        </w:tc>
        <w:tc>
          <w:tcPr>
            <w:tcW w:w="1009" w:type="dxa"/>
          </w:tcPr>
          <w:p w14:paraId="5B381911" w14:textId="77777777" w:rsidR="00E07DB3" w:rsidRPr="00F442A2" w:rsidRDefault="00E07DB3" w:rsidP="00F431B4">
            <w:pPr>
              <w:pStyle w:val="TableEntry"/>
            </w:pPr>
            <w:r w:rsidRPr="00F442A2">
              <w:t>R</w:t>
            </w:r>
          </w:p>
        </w:tc>
        <w:tc>
          <w:tcPr>
            <w:tcW w:w="900" w:type="dxa"/>
          </w:tcPr>
          <w:p w14:paraId="12267FAA" w14:textId="77777777" w:rsidR="00E07DB3" w:rsidRPr="00F442A2" w:rsidRDefault="00E07DB3" w:rsidP="00F431B4">
            <w:pPr>
              <w:pStyle w:val="TableEntry"/>
            </w:pPr>
            <w:r w:rsidRPr="00F442A2">
              <w:t>R</w:t>
            </w:r>
          </w:p>
        </w:tc>
        <w:tc>
          <w:tcPr>
            <w:tcW w:w="900" w:type="dxa"/>
          </w:tcPr>
          <w:p w14:paraId="69FC521B" w14:textId="77777777" w:rsidR="00E07DB3" w:rsidRPr="00F442A2" w:rsidRDefault="00E07DB3" w:rsidP="00F431B4">
            <w:pPr>
              <w:pStyle w:val="TableEntry"/>
            </w:pPr>
            <w:r w:rsidRPr="00F442A2">
              <w:t>R</w:t>
            </w:r>
          </w:p>
        </w:tc>
        <w:tc>
          <w:tcPr>
            <w:tcW w:w="990" w:type="dxa"/>
          </w:tcPr>
          <w:p w14:paraId="0FE6BC3D" w14:textId="77777777" w:rsidR="00E07DB3" w:rsidRPr="00F442A2" w:rsidRDefault="00E07DB3" w:rsidP="00F431B4">
            <w:pPr>
              <w:pStyle w:val="TableEntry"/>
            </w:pPr>
            <w:r w:rsidRPr="00F442A2">
              <w:t>R</w:t>
            </w:r>
          </w:p>
        </w:tc>
      </w:tr>
      <w:tr w:rsidR="00D7101A" w:rsidRPr="00F442A2" w14:paraId="3A0019DC" w14:textId="77777777" w:rsidTr="00F431B4">
        <w:trPr>
          <w:jc w:val="center"/>
        </w:trPr>
        <w:tc>
          <w:tcPr>
            <w:tcW w:w="1913" w:type="dxa"/>
          </w:tcPr>
          <w:p w14:paraId="4AB181D7" w14:textId="77777777" w:rsidR="00D7101A" w:rsidRPr="00F442A2" w:rsidRDefault="00D7101A" w:rsidP="00F431B4">
            <w:pPr>
              <w:pStyle w:val="TableEntry"/>
            </w:pPr>
            <w:r w:rsidRPr="00F442A2">
              <w:t>DocumentEntry</w:t>
            </w:r>
          </w:p>
        </w:tc>
        <w:tc>
          <w:tcPr>
            <w:tcW w:w="2501" w:type="dxa"/>
          </w:tcPr>
          <w:p w14:paraId="16CEFBE9" w14:textId="77777777" w:rsidR="00D7101A" w:rsidRPr="00F442A2" w:rsidRDefault="00D7101A" w:rsidP="00F431B4">
            <w:pPr>
              <w:pStyle w:val="TableEntry"/>
            </w:pPr>
            <w:r w:rsidRPr="00F442A2">
              <w:t>objectType</w:t>
            </w:r>
          </w:p>
        </w:tc>
        <w:tc>
          <w:tcPr>
            <w:tcW w:w="1009" w:type="dxa"/>
          </w:tcPr>
          <w:p w14:paraId="1DA2D537" w14:textId="77777777" w:rsidR="00D7101A" w:rsidRPr="00F442A2" w:rsidRDefault="00D7101A" w:rsidP="00F431B4">
            <w:pPr>
              <w:pStyle w:val="TableEntry"/>
            </w:pPr>
            <w:r w:rsidRPr="00F442A2">
              <w:t>R</w:t>
            </w:r>
          </w:p>
        </w:tc>
        <w:tc>
          <w:tcPr>
            <w:tcW w:w="900" w:type="dxa"/>
          </w:tcPr>
          <w:p w14:paraId="0ADA61F8" w14:textId="77777777" w:rsidR="00D7101A" w:rsidRPr="00F442A2" w:rsidRDefault="00D7101A" w:rsidP="00F431B4">
            <w:pPr>
              <w:pStyle w:val="TableEntry"/>
            </w:pPr>
            <w:r w:rsidRPr="00F442A2">
              <w:t>R</w:t>
            </w:r>
          </w:p>
        </w:tc>
        <w:tc>
          <w:tcPr>
            <w:tcW w:w="900" w:type="dxa"/>
          </w:tcPr>
          <w:p w14:paraId="76ED2967" w14:textId="77777777" w:rsidR="00D7101A" w:rsidRPr="00F442A2" w:rsidRDefault="00D7101A" w:rsidP="00F431B4">
            <w:pPr>
              <w:pStyle w:val="TableEntry"/>
            </w:pPr>
            <w:r w:rsidRPr="00F442A2">
              <w:t>R</w:t>
            </w:r>
          </w:p>
        </w:tc>
        <w:tc>
          <w:tcPr>
            <w:tcW w:w="990" w:type="dxa"/>
          </w:tcPr>
          <w:p w14:paraId="035A4B1C" w14:textId="77777777" w:rsidR="00D7101A" w:rsidRPr="00F442A2" w:rsidRDefault="00D7101A" w:rsidP="00F431B4">
            <w:pPr>
              <w:pStyle w:val="TableEntry"/>
            </w:pPr>
            <w:r w:rsidRPr="00F442A2">
              <w:t>R</w:t>
            </w:r>
          </w:p>
        </w:tc>
      </w:tr>
      <w:tr w:rsidR="00D7101A" w:rsidRPr="00F442A2" w14:paraId="5771242C" w14:textId="77777777" w:rsidTr="00F431B4">
        <w:trPr>
          <w:jc w:val="center"/>
        </w:trPr>
        <w:tc>
          <w:tcPr>
            <w:tcW w:w="1913" w:type="dxa"/>
          </w:tcPr>
          <w:p w14:paraId="30ECD89A" w14:textId="77777777" w:rsidR="00D7101A" w:rsidRPr="00F442A2" w:rsidRDefault="00D7101A" w:rsidP="00F431B4">
            <w:pPr>
              <w:pStyle w:val="TableEntry"/>
              <w:rPr>
                <w:color w:val="000000"/>
              </w:rPr>
            </w:pPr>
            <w:r w:rsidRPr="00F442A2">
              <w:t>DocumentEntry</w:t>
            </w:r>
          </w:p>
        </w:tc>
        <w:tc>
          <w:tcPr>
            <w:tcW w:w="2501" w:type="dxa"/>
          </w:tcPr>
          <w:p w14:paraId="093E50F5" w14:textId="77777777" w:rsidR="00D7101A" w:rsidRPr="00F442A2" w:rsidRDefault="00D7101A" w:rsidP="00F431B4">
            <w:pPr>
              <w:pStyle w:val="TableEntry"/>
            </w:pPr>
            <w:r w:rsidRPr="00F442A2">
              <w:t>patientId</w:t>
            </w:r>
          </w:p>
        </w:tc>
        <w:tc>
          <w:tcPr>
            <w:tcW w:w="1009" w:type="dxa"/>
          </w:tcPr>
          <w:p w14:paraId="36B485A5" w14:textId="77777777" w:rsidR="00D7101A" w:rsidRPr="00F442A2" w:rsidRDefault="00D7101A" w:rsidP="00F431B4">
            <w:pPr>
              <w:pStyle w:val="TableEntry"/>
            </w:pPr>
            <w:r w:rsidRPr="00F442A2">
              <w:t>R</w:t>
            </w:r>
          </w:p>
        </w:tc>
        <w:tc>
          <w:tcPr>
            <w:tcW w:w="900" w:type="dxa"/>
          </w:tcPr>
          <w:p w14:paraId="4677DF16" w14:textId="77777777" w:rsidR="00D7101A" w:rsidRPr="00F442A2" w:rsidRDefault="00D7101A" w:rsidP="00F431B4">
            <w:pPr>
              <w:pStyle w:val="TableEntry"/>
            </w:pPr>
            <w:r w:rsidRPr="00F442A2">
              <w:t>R</w:t>
            </w:r>
          </w:p>
        </w:tc>
        <w:tc>
          <w:tcPr>
            <w:tcW w:w="900" w:type="dxa"/>
          </w:tcPr>
          <w:p w14:paraId="7FB62827" w14:textId="77777777" w:rsidR="00D7101A" w:rsidRPr="00F442A2" w:rsidRDefault="00D7101A" w:rsidP="00F431B4">
            <w:pPr>
              <w:pStyle w:val="TableEntry"/>
            </w:pPr>
            <w:r w:rsidRPr="00F442A2">
              <w:t>R</w:t>
            </w:r>
          </w:p>
        </w:tc>
        <w:tc>
          <w:tcPr>
            <w:tcW w:w="990" w:type="dxa"/>
          </w:tcPr>
          <w:p w14:paraId="0A2F6638" w14:textId="77777777" w:rsidR="00D7101A" w:rsidRPr="00F442A2" w:rsidRDefault="00D7101A" w:rsidP="00F431B4">
            <w:pPr>
              <w:pStyle w:val="TableEntry"/>
            </w:pPr>
            <w:r w:rsidRPr="00F442A2">
              <w:t>R</w:t>
            </w:r>
          </w:p>
        </w:tc>
      </w:tr>
      <w:tr w:rsidR="00D7101A" w:rsidRPr="00F442A2" w14:paraId="088B3954" w14:textId="77777777" w:rsidTr="00F431B4">
        <w:trPr>
          <w:jc w:val="center"/>
        </w:trPr>
        <w:tc>
          <w:tcPr>
            <w:tcW w:w="1913" w:type="dxa"/>
          </w:tcPr>
          <w:p w14:paraId="2A857DCF" w14:textId="77777777" w:rsidR="00D7101A" w:rsidRPr="00F442A2" w:rsidRDefault="00D7101A" w:rsidP="00F431B4">
            <w:pPr>
              <w:pStyle w:val="TableEntry"/>
              <w:rPr>
                <w:color w:val="000000"/>
              </w:rPr>
            </w:pPr>
            <w:r w:rsidRPr="00F442A2">
              <w:t>DocumentEntry</w:t>
            </w:r>
          </w:p>
        </w:tc>
        <w:tc>
          <w:tcPr>
            <w:tcW w:w="2501" w:type="dxa"/>
          </w:tcPr>
          <w:p w14:paraId="5E382F29" w14:textId="77777777" w:rsidR="00D7101A" w:rsidRPr="00F442A2" w:rsidRDefault="00D7101A" w:rsidP="00F431B4">
            <w:pPr>
              <w:pStyle w:val="TableEntry"/>
            </w:pPr>
            <w:r w:rsidRPr="00F442A2">
              <w:t>practiceSettingCode</w:t>
            </w:r>
          </w:p>
        </w:tc>
        <w:tc>
          <w:tcPr>
            <w:tcW w:w="1009" w:type="dxa"/>
          </w:tcPr>
          <w:p w14:paraId="2C76243E" w14:textId="77777777" w:rsidR="00D7101A" w:rsidRPr="00F442A2" w:rsidRDefault="00D7101A" w:rsidP="00F431B4">
            <w:pPr>
              <w:pStyle w:val="TableEntry"/>
            </w:pPr>
            <w:r w:rsidRPr="00F442A2">
              <w:t>R</w:t>
            </w:r>
          </w:p>
        </w:tc>
        <w:tc>
          <w:tcPr>
            <w:tcW w:w="900" w:type="dxa"/>
          </w:tcPr>
          <w:p w14:paraId="4B592B06" w14:textId="77777777" w:rsidR="00D7101A" w:rsidRPr="00F442A2" w:rsidRDefault="00D7101A" w:rsidP="00F431B4">
            <w:pPr>
              <w:pStyle w:val="TableEntry"/>
            </w:pPr>
            <w:r w:rsidRPr="00F442A2">
              <w:t>R</w:t>
            </w:r>
          </w:p>
        </w:tc>
        <w:tc>
          <w:tcPr>
            <w:tcW w:w="900" w:type="dxa"/>
          </w:tcPr>
          <w:p w14:paraId="36D4707A" w14:textId="77777777" w:rsidR="00D7101A" w:rsidRPr="00F442A2" w:rsidRDefault="00D7101A" w:rsidP="00F431B4">
            <w:pPr>
              <w:pStyle w:val="TableEntry"/>
            </w:pPr>
            <w:r w:rsidRPr="00F442A2">
              <w:t>R</w:t>
            </w:r>
          </w:p>
        </w:tc>
        <w:tc>
          <w:tcPr>
            <w:tcW w:w="990" w:type="dxa"/>
          </w:tcPr>
          <w:p w14:paraId="0EEBD65C" w14:textId="77777777" w:rsidR="00D7101A" w:rsidRPr="00F442A2" w:rsidRDefault="00D7101A" w:rsidP="00F431B4">
            <w:pPr>
              <w:pStyle w:val="TableEntry"/>
            </w:pPr>
            <w:r w:rsidRPr="00F442A2">
              <w:t>R</w:t>
            </w:r>
          </w:p>
        </w:tc>
      </w:tr>
      <w:tr w:rsidR="00D7101A" w:rsidRPr="00F442A2" w14:paraId="2542ACC3" w14:textId="77777777" w:rsidTr="00F431B4">
        <w:trPr>
          <w:jc w:val="center"/>
        </w:trPr>
        <w:tc>
          <w:tcPr>
            <w:tcW w:w="1913" w:type="dxa"/>
          </w:tcPr>
          <w:p w14:paraId="6022FDF1" w14:textId="77777777" w:rsidR="00D7101A" w:rsidRPr="00F442A2" w:rsidRDefault="00D7101A" w:rsidP="00F431B4">
            <w:pPr>
              <w:pStyle w:val="TableEntry"/>
            </w:pPr>
            <w:r w:rsidRPr="00F442A2">
              <w:t>DocumentEntry</w:t>
            </w:r>
          </w:p>
        </w:tc>
        <w:tc>
          <w:tcPr>
            <w:tcW w:w="2501" w:type="dxa"/>
          </w:tcPr>
          <w:p w14:paraId="3974E9C2" w14:textId="77777777" w:rsidR="00D7101A" w:rsidRPr="00F442A2" w:rsidRDefault="00D7101A" w:rsidP="00F431B4">
            <w:pPr>
              <w:pStyle w:val="TableEntry"/>
            </w:pPr>
            <w:r w:rsidRPr="00F442A2">
              <w:t>referenceIdList</w:t>
            </w:r>
          </w:p>
        </w:tc>
        <w:tc>
          <w:tcPr>
            <w:tcW w:w="1009" w:type="dxa"/>
          </w:tcPr>
          <w:p w14:paraId="55387DD5" w14:textId="77777777" w:rsidR="00D7101A" w:rsidRPr="00F442A2" w:rsidRDefault="00D7101A" w:rsidP="00F431B4">
            <w:pPr>
              <w:pStyle w:val="TableEntry"/>
            </w:pPr>
            <w:r w:rsidRPr="00F442A2">
              <w:t>O</w:t>
            </w:r>
          </w:p>
        </w:tc>
        <w:tc>
          <w:tcPr>
            <w:tcW w:w="900" w:type="dxa"/>
          </w:tcPr>
          <w:p w14:paraId="734043B8" w14:textId="77777777" w:rsidR="00D7101A" w:rsidRPr="00F442A2" w:rsidRDefault="00D7101A" w:rsidP="00F431B4">
            <w:pPr>
              <w:pStyle w:val="TableEntry"/>
            </w:pPr>
            <w:r w:rsidRPr="00F442A2">
              <w:t>O</w:t>
            </w:r>
          </w:p>
        </w:tc>
        <w:tc>
          <w:tcPr>
            <w:tcW w:w="900" w:type="dxa"/>
          </w:tcPr>
          <w:p w14:paraId="0372E6E7" w14:textId="77777777" w:rsidR="00D7101A" w:rsidRPr="00F442A2" w:rsidRDefault="00D7101A" w:rsidP="00F431B4">
            <w:pPr>
              <w:pStyle w:val="TableEntry"/>
            </w:pPr>
            <w:r w:rsidRPr="00F442A2">
              <w:t>O</w:t>
            </w:r>
          </w:p>
        </w:tc>
        <w:tc>
          <w:tcPr>
            <w:tcW w:w="990" w:type="dxa"/>
          </w:tcPr>
          <w:p w14:paraId="6A10E589" w14:textId="77777777" w:rsidR="00D7101A" w:rsidRPr="00F442A2" w:rsidRDefault="00D7101A" w:rsidP="00F431B4">
            <w:pPr>
              <w:pStyle w:val="TableEntry"/>
            </w:pPr>
            <w:r w:rsidRPr="00F442A2">
              <w:t>O</w:t>
            </w:r>
          </w:p>
        </w:tc>
      </w:tr>
      <w:tr w:rsidR="00D7101A" w:rsidRPr="00F442A2" w14:paraId="507412CC" w14:textId="77777777" w:rsidTr="00F431B4">
        <w:trPr>
          <w:jc w:val="center"/>
        </w:trPr>
        <w:tc>
          <w:tcPr>
            <w:tcW w:w="1913" w:type="dxa"/>
          </w:tcPr>
          <w:p w14:paraId="09EA6F36" w14:textId="77777777" w:rsidR="00D7101A" w:rsidRPr="00F442A2" w:rsidRDefault="00D7101A" w:rsidP="00F431B4">
            <w:pPr>
              <w:pStyle w:val="TableEntry"/>
              <w:rPr>
                <w:color w:val="000000"/>
              </w:rPr>
            </w:pPr>
            <w:r w:rsidRPr="00F442A2">
              <w:t>DocumentEntry</w:t>
            </w:r>
          </w:p>
        </w:tc>
        <w:tc>
          <w:tcPr>
            <w:tcW w:w="2501" w:type="dxa"/>
          </w:tcPr>
          <w:p w14:paraId="01B93134" w14:textId="77777777" w:rsidR="00D7101A" w:rsidRPr="00F442A2" w:rsidRDefault="00D7101A" w:rsidP="00F431B4">
            <w:pPr>
              <w:pStyle w:val="TableEntry"/>
            </w:pPr>
            <w:r w:rsidRPr="00F442A2">
              <w:t>repositoryUniqueId</w:t>
            </w:r>
          </w:p>
        </w:tc>
        <w:tc>
          <w:tcPr>
            <w:tcW w:w="1009" w:type="dxa"/>
          </w:tcPr>
          <w:p w14:paraId="38A14F6A" w14:textId="77777777" w:rsidR="00D7101A" w:rsidRPr="00F442A2" w:rsidRDefault="00D7101A" w:rsidP="00F431B4">
            <w:pPr>
              <w:pStyle w:val="TableEntry"/>
            </w:pPr>
            <w:r w:rsidRPr="00F442A2">
              <w:t>R</w:t>
            </w:r>
          </w:p>
        </w:tc>
        <w:tc>
          <w:tcPr>
            <w:tcW w:w="900" w:type="dxa"/>
          </w:tcPr>
          <w:p w14:paraId="1F705FD7" w14:textId="77777777" w:rsidR="00D7101A" w:rsidRPr="00F442A2" w:rsidRDefault="00D7101A" w:rsidP="00F431B4">
            <w:pPr>
              <w:pStyle w:val="TableEntry"/>
            </w:pPr>
            <w:r w:rsidRPr="00F442A2">
              <w:t>R</w:t>
            </w:r>
          </w:p>
        </w:tc>
        <w:tc>
          <w:tcPr>
            <w:tcW w:w="900" w:type="dxa"/>
          </w:tcPr>
          <w:p w14:paraId="35198CC7" w14:textId="77777777" w:rsidR="00D7101A" w:rsidRPr="00F442A2" w:rsidRDefault="00D7101A" w:rsidP="00F431B4">
            <w:pPr>
              <w:pStyle w:val="TableEntry"/>
            </w:pPr>
            <w:r w:rsidRPr="00F442A2">
              <w:t>R</w:t>
            </w:r>
          </w:p>
        </w:tc>
        <w:tc>
          <w:tcPr>
            <w:tcW w:w="990" w:type="dxa"/>
          </w:tcPr>
          <w:p w14:paraId="303A87AF" w14:textId="77777777" w:rsidR="00D7101A" w:rsidRPr="00F442A2" w:rsidRDefault="00D7101A" w:rsidP="00F431B4">
            <w:pPr>
              <w:pStyle w:val="TableEntry"/>
            </w:pPr>
            <w:r w:rsidRPr="00F442A2">
              <w:t>R</w:t>
            </w:r>
          </w:p>
        </w:tc>
      </w:tr>
      <w:tr w:rsidR="00D7101A" w:rsidRPr="00F442A2" w14:paraId="055E8EE5" w14:textId="77777777" w:rsidTr="00F431B4">
        <w:trPr>
          <w:jc w:val="center"/>
        </w:trPr>
        <w:tc>
          <w:tcPr>
            <w:tcW w:w="1913" w:type="dxa"/>
          </w:tcPr>
          <w:p w14:paraId="10020E3A" w14:textId="77777777" w:rsidR="00D7101A" w:rsidRPr="00F442A2" w:rsidRDefault="00D7101A" w:rsidP="00F431B4">
            <w:pPr>
              <w:pStyle w:val="TableEntry"/>
              <w:rPr>
                <w:color w:val="000000"/>
              </w:rPr>
            </w:pPr>
            <w:r w:rsidRPr="00F442A2">
              <w:t>DocumentEntry</w:t>
            </w:r>
          </w:p>
        </w:tc>
        <w:tc>
          <w:tcPr>
            <w:tcW w:w="2501" w:type="dxa"/>
          </w:tcPr>
          <w:p w14:paraId="39E8930C" w14:textId="77777777" w:rsidR="00D7101A" w:rsidRPr="00F442A2" w:rsidRDefault="00D7101A" w:rsidP="00F431B4">
            <w:pPr>
              <w:pStyle w:val="TableEntry"/>
            </w:pPr>
            <w:r w:rsidRPr="00F442A2">
              <w:t>serviceStartTime</w:t>
            </w:r>
          </w:p>
        </w:tc>
        <w:tc>
          <w:tcPr>
            <w:tcW w:w="1009" w:type="dxa"/>
          </w:tcPr>
          <w:p w14:paraId="2A5E143E" w14:textId="77777777" w:rsidR="00D7101A" w:rsidRPr="00F442A2" w:rsidRDefault="00D7101A" w:rsidP="00F431B4">
            <w:pPr>
              <w:pStyle w:val="TableEntry"/>
            </w:pPr>
            <w:r w:rsidRPr="00F442A2">
              <w:t>R2</w:t>
            </w:r>
          </w:p>
        </w:tc>
        <w:tc>
          <w:tcPr>
            <w:tcW w:w="900" w:type="dxa"/>
          </w:tcPr>
          <w:p w14:paraId="763B630A" w14:textId="77777777" w:rsidR="00D7101A" w:rsidRPr="00F442A2" w:rsidRDefault="00D7101A" w:rsidP="00F431B4">
            <w:pPr>
              <w:pStyle w:val="TableEntry"/>
            </w:pPr>
            <w:r w:rsidRPr="00F442A2">
              <w:t>R2</w:t>
            </w:r>
          </w:p>
        </w:tc>
        <w:tc>
          <w:tcPr>
            <w:tcW w:w="900" w:type="dxa"/>
          </w:tcPr>
          <w:p w14:paraId="5F5372A3" w14:textId="77777777" w:rsidR="00D7101A" w:rsidRPr="00F442A2" w:rsidRDefault="00D7101A" w:rsidP="00F431B4">
            <w:pPr>
              <w:pStyle w:val="TableEntry"/>
            </w:pPr>
            <w:r w:rsidRPr="00F442A2">
              <w:t>R2</w:t>
            </w:r>
          </w:p>
        </w:tc>
        <w:tc>
          <w:tcPr>
            <w:tcW w:w="990" w:type="dxa"/>
          </w:tcPr>
          <w:p w14:paraId="1F61C8BC" w14:textId="77777777" w:rsidR="00D7101A" w:rsidRPr="00F442A2" w:rsidRDefault="00D7101A" w:rsidP="00F431B4">
            <w:pPr>
              <w:pStyle w:val="TableEntry"/>
            </w:pPr>
            <w:r w:rsidRPr="00F442A2">
              <w:t>R2</w:t>
            </w:r>
          </w:p>
        </w:tc>
      </w:tr>
      <w:tr w:rsidR="00D7101A" w:rsidRPr="00F442A2" w14:paraId="6DBAA649" w14:textId="77777777" w:rsidTr="00F431B4">
        <w:trPr>
          <w:jc w:val="center"/>
        </w:trPr>
        <w:tc>
          <w:tcPr>
            <w:tcW w:w="1913" w:type="dxa"/>
          </w:tcPr>
          <w:p w14:paraId="179C9C52" w14:textId="77777777" w:rsidR="00D7101A" w:rsidRPr="00F442A2" w:rsidRDefault="00D7101A" w:rsidP="00F431B4">
            <w:pPr>
              <w:pStyle w:val="TableEntry"/>
              <w:rPr>
                <w:color w:val="000000"/>
              </w:rPr>
            </w:pPr>
            <w:r w:rsidRPr="00F442A2">
              <w:t>DocumentEntry</w:t>
            </w:r>
          </w:p>
        </w:tc>
        <w:tc>
          <w:tcPr>
            <w:tcW w:w="2501" w:type="dxa"/>
          </w:tcPr>
          <w:p w14:paraId="6E25A0F2" w14:textId="77777777" w:rsidR="00D7101A" w:rsidRPr="00F442A2" w:rsidRDefault="00D7101A" w:rsidP="00F431B4">
            <w:pPr>
              <w:pStyle w:val="TableEntry"/>
            </w:pPr>
            <w:r w:rsidRPr="00F442A2">
              <w:t>serviceStopTime</w:t>
            </w:r>
          </w:p>
        </w:tc>
        <w:tc>
          <w:tcPr>
            <w:tcW w:w="1009" w:type="dxa"/>
          </w:tcPr>
          <w:p w14:paraId="349C55BB" w14:textId="77777777" w:rsidR="00D7101A" w:rsidRPr="00F442A2" w:rsidRDefault="00D7101A" w:rsidP="00F431B4">
            <w:pPr>
              <w:pStyle w:val="TableEntry"/>
            </w:pPr>
            <w:r w:rsidRPr="00F442A2">
              <w:t>R2</w:t>
            </w:r>
          </w:p>
        </w:tc>
        <w:tc>
          <w:tcPr>
            <w:tcW w:w="900" w:type="dxa"/>
          </w:tcPr>
          <w:p w14:paraId="6C91BD79" w14:textId="77777777" w:rsidR="00D7101A" w:rsidRPr="00F442A2" w:rsidRDefault="00D7101A" w:rsidP="00F431B4">
            <w:pPr>
              <w:pStyle w:val="TableEntry"/>
            </w:pPr>
            <w:r w:rsidRPr="00F442A2">
              <w:t>R2</w:t>
            </w:r>
          </w:p>
        </w:tc>
        <w:tc>
          <w:tcPr>
            <w:tcW w:w="900" w:type="dxa"/>
          </w:tcPr>
          <w:p w14:paraId="2E1EC34B" w14:textId="77777777" w:rsidR="00D7101A" w:rsidRPr="00F442A2" w:rsidRDefault="00D7101A" w:rsidP="00F431B4">
            <w:pPr>
              <w:pStyle w:val="TableEntry"/>
            </w:pPr>
            <w:r w:rsidRPr="00F442A2">
              <w:t>R2</w:t>
            </w:r>
          </w:p>
        </w:tc>
        <w:tc>
          <w:tcPr>
            <w:tcW w:w="990" w:type="dxa"/>
          </w:tcPr>
          <w:p w14:paraId="6D36E34B" w14:textId="77777777" w:rsidR="00D7101A" w:rsidRPr="00F442A2" w:rsidRDefault="00D7101A" w:rsidP="00F431B4">
            <w:pPr>
              <w:pStyle w:val="TableEntry"/>
            </w:pPr>
            <w:r w:rsidRPr="00F442A2">
              <w:t>R2</w:t>
            </w:r>
          </w:p>
        </w:tc>
      </w:tr>
      <w:tr w:rsidR="00D7101A" w:rsidRPr="00F442A2" w14:paraId="706D9096" w14:textId="77777777" w:rsidTr="00F431B4">
        <w:trPr>
          <w:jc w:val="center"/>
        </w:trPr>
        <w:tc>
          <w:tcPr>
            <w:tcW w:w="1913" w:type="dxa"/>
          </w:tcPr>
          <w:p w14:paraId="2C8A2A0B" w14:textId="77777777" w:rsidR="00D7101A" w:rsidRPr="00F442A2" w:rsidRDefault="00D7101A" w:rsidP="00F431B4">
            <w:pPr>
              <w:pStyle w:val="TableEntry"/>
              <w:rPr>
                <w:color w:val="000000"/>
              </w:rPr>
            </w:pPr>
            <w:r w:rsidRPr="00F442A2">
              <w:t>DocumentEntry</w:t>
            </w:r>
          </w:p>
        </w:tc>
        <w:tc>
          <w:tcPr>
            <w:tcW w:w="2501" w:type="dxa"/>
          </w:tcPr>
          <w:p w14:paraId="4B7BB4A6" w14:textId="77777777" w:rsidR="00D7101A" w:rsidRPr="00F442A2" w:rsidRDefault="00D7101A" w:rsidP="00F431B4">
            <w:pPr>
              <w:pStyle w:val="TableEntry"/>
            </w:pPr>
            <w:r w:rsidRPr="00F442A2">
              <w:t>size</w:t>
            </w:r>
          </w:p>
        </w:tc>
        <w:tc>
          <w:tcPr>
            <w:tcW w:w="1009" w:type="dxa"/>
          </w:tcPr>
          <w:p w14:paraId="63CE172C" w14:textId="77777777" w:rsidR="00D7101A" w:rsidRPr="00F442A2" w:rsidRDefault="00D7101A" w:rsidP="00F431B4">
            <w:pPr>
              <w:pStyle w:val="TableEntry"/>
            </w:pPr>
            <w:r w:rsidRPr="00F442A2">
              <w:t>R3</w:t>
            </w:r>
          </w:p>
        </w:tc>
        <w:tc>
          <w:tcPr>
            <w:tcW w:w="900" w:type="dxa"/>
          </w:tcPr>
          <w:p w14:paraId="745BEF23" w14:textId="77777777" w:rsidR="00D7101A" w:rsidRPr="00F442A2" w:rsidRDefault="00D7101A" w:rsidP="00F431B4">
            <w:pPr>
              <w:pStyle w:val="TableEntry"/>
            </w:pPr>
            <w:r w:rsidRPr="00F442A2">
              <w:t>R3</w:t>
            </w:r>
          </w:p>
        </w:tc>
        <w:tc>
          <w:tcPr>
            <w:tcW w:w="900" w:type="dxa"/>
          </w:tcPr>
          <w:p w14:paraId="05F21119" w14:textId="77777777" w:rsidR="00D7101A" w:rsidRPr="00F442A2" w:rsidRDefault="00D7101A" w:rsidP="00F431B4">
            <w:pPr>
              <w:pStyle w:val="TableEntry"/>
            </w:pPr>
            <w:r w:rsidRPr="00F442A2">
              <w:t>R3</w:t>
            </w:r>
          </w:p>
        </w:tc>
        <w:tc>
          <w:tcPr>
            <w:tcW w:w="990" w:type="dxa"/>
          </w:tcPr>
          <w:p w14:paraId="32869777" w14:textId="77777777" w:rsidR="00D7101A" w:rsidRPr="00F442A2" w:rsidRDefault="00D7101A" w:rsidP="00F431B4">
            <w:pPr>
              <w:pStyle w:val="TableEntry"/>
            </w:pPr>
            <w:r w:rsidRPr="00F442A2">
              <w:t>R3</w:t>
            </w:r>
          </w:p>
        </w:tc>
      </w:tr>
      <w:tr w:rsidR="00D7101A" w:rsidRPr="00F442A2" w14:paraId="1642162D" w14:textId="77777777" w:rsidTr="00F431B4">
        <w:trPr>
          <w:jc w:val="center"/>
        </w:trPr>
        <w:tc>
          <w:tcPr>
            <w:tcW w:w="1913" w:type="dxa"/>
          </w:tcPr>
          <w:p w14:paraId="3650BAF6" w14:textId="77777777" w:rsidR="00D7101A" w:rsidRPr="00F442A2" w:rsidRDefault="00D7101A" w:rsidP="00F431B4">
            <w:pPr>
              <w:pStyle w:val="TableEntry"/>
              <w:rPr>
                <w:color w:val="000000"/>
              </w:rPr>
            </w:pPr>
            <w:r w:rsidRPr="00F442A2">
              <w:t>DocumentEntry</w:t>
            </w:r>
          </w:p>
        </w:tc>
        <w:tc>
          <w:tcPr>
            <w:tcW w:w="2501" w:type="dxa"/>
          </w:tcPr>
          <w:p w14:paraId="52213B92" w14:textId="77777777" w:rsidR="00D7101A" w:rsidRPr="00F442A2" w:rsidRDefault="00D7101A" w:rsidP="00F431B4">
            <w:pPr>
              <w:pStyle w:val="TableEntry"/>
            </w:pPr>
            <w:r w:rsidRPr="00F442A2">
              <w:t>sourcePatientId</w:t>
            </w:r>
          </w:p>
        </w:tc>
        <w:tc>
          <w:tcPr>
            <w:tcW w:w="1009" w:type="dxa"/>
          </w:tcPr>
          <w:p w14:paraId="5FF71F76" w14:textId="77777777" w:rsidR="00D7101A" w:rsidRPr="00F442A2" w:rsidRDefault="00D7101A" w:rsidP="00F431B4">
            <w:pPr>
              <w:pStyle w:val="TableEntry"/>
            </w:pPr>
            <w:r w:rsidRPr="00F442A2">
              <w:t>R</w:t>
            </w:r>
          </w:p>
        </w:tc>
        <w:tc>
          <w:tcPr>
            <w:tcW w:w="900" w:type="dxa"/>
          </w:tcPr>
          <w:p w14:paraId="267EE063" w14:textId="77777777" w:rsidR="00D7101A" w:rsidRPr="00F442A2" w:rsidRDefault="00D7101A" w:rsidP="00F431B4">
            <w:pPr>
              <w:pStyle w:val="TableEntry"/>
            </w:pPr>
            <w:r w:rsidRPr="00F442A2">
              <w:t>R</w:t>
            </w:r>
          </w:p>
        </w:tc>
        <w:tc>
          <w:tcPr>
            <w:tcW w:w="900" w:type="dxa"/>
          </w:tcPr>
          <w:p w14:paraId="6C730CBB" w14:textId="77777777" w:rsidR="00D7101A" w:rsidRPr="00F442A2" w:rsidRDefault="00D7101A" w:rsidP="00F431B4">
            <w:pPr>
              <w:pStyle w:val="TableEntry"/>
            </w:pPr>
            <w:r w:rsidRPr="00F442A2">
              <w:t>R</w:t>
            </w:r>
          </w:p>
        </w:tc>
        <w:tc>
          <w:tcPr>
            <w:tcW w:w="990" w:type="dxa"/>
          </w:tcPr>
          <w:p w14:paraId="14BC48D0" w14:textId="77777777" w:rsidR="00D7101A" w:rsidRPr="00F442A2" w:rsidRDefault="00D7101A" w:rsidP="00F431B4">
            <w:pPr>
              <w:pStyle w:val="TableEntry"/>
            </w:pPr>
            <w:r w:rsidRPr="00F442A2">
              <w:t>R</w:t>
            </w:r>
          </w:p>
        </w:tc>
      </w:tr>
      <w:tr w:rsidR="00D7101A" w:rsidRPr="00F442A2" w14:paraId="57C4CFDC" w14:textId="77777777" w:rsidTr="00F431B4">
        <w:trPr>
          <w:jc w:val="center"/>
        </w:trPr>
        <w:tc>
          <w:tcPr>
            <w:tcW w:w="1913" w:type="dxa"/>
          </w:tcPr>
          <w:p w14:paraId="0059822F" w14:textId="77777777" w:rsidR="00D7101A" w:rsidRPr="00F442A2" w:rsidRDefault="00D7101A" w:rsidP="00F431B4">
            <w:pPr>
              <w:pStyle w:val="TableEntry"/>
              <w:rPr>
                <w:color w:val="000000"/>
              </w:rPr>
            </w:pPr>
            <w:r w:rsidRPr="00F442A2">
              <w:t>DocumentEntry</w:t>
            </w:r>
          </w:p>
        </w:tc>
        <w:tc>
          <w:tcPr>
            <w:tcW w:w="2501" w:type="dxa"/>
          </w:tcPr>
          <w:p w14:paraId="04E403A5" w14:textId="77777777" w:rsidR="00D7101A" w:rsidRPr="00F442A2" w:rsidRDefault="00D7101A" w:rsidP="00F431B4">
            <w:pPr>
              <w:pStyle w:val="TableEntry"/>
            </w:pPr>
            <w:r w:rsidRPr="00F442A2">
              <w:t>sourcePatientInfo</w:t>
            </w:r>
          </w:p>
        </w:tc>
        <w:tc>
          <w:tcPr>
            <w:tcW w:w="1009" w:type="dxa"/>
          </w:tcPr>
          <w:p w14:paraId="3A6C77C2" w14:textId="77777777" w:rsidR="00D7101A" w:rsidRPr="00F442A2" w:rsidRDefault="00D7101A" w:rsidP="00F431B4">
            <w:pPr>
              <w:pStyle w:val="TableEntry"/>
            </w:pPr>
            <w:r w:rsidRPr="00F442A2">
              <w:t>O</w:t>
            </w:r>
          </w:p>
        </w:tc>
        <w:tc>
          <w:tcPr>
            <w:tcW w:w="900" w:type="dxa"/>
          </w:tcPr>
          <w:p w14:paraId="6E3B12C5" w14:textId="77777777" w:rsidR="00D7101A" w:rsidRPr="00F442A2" w:rsidRDefault="00D7101A" w:rsidP="00F431B4">
            <w:pPr>
              <w:pStyle w:val="TableEntry"/>
            </w:pPr>
            <w:r w:rsidRPr="00F442A2">
              <w:t>O</w:t>
            </w:r>
          </w:p>
        </w:tc>
        <w:tc>
          <w:tcPr>
            <w:tcW w:w="900" w:type="dxa"/>
          </w:tcPr>
          <w:p w14:paraId="6B4BF996" w14:textId="77777777" w:rsidR="00D7101A" w:rsidRPr="00F442A2" w:rsidRDefault="00D7101A" w:rsidP="00F431B4">
            <w:pPr>
              <w:pStyle w:val="TableEntry"/>
            </w:pPr>
            <w:r w:rsidRPr="00F442A2">
              <w:t>O</w:t>
            </w:r>
          </w:p>
        </w:tc>
        <w:tc>
          <w:tcPr>
            <w:tcW w:w="990" w:type="dxa"/>
          </w:tcPr>
          <w:p w14:paraId="5CB2F098" w14:textId="77777777" w:rsidR="00D7101A" w:rsidRPr="00F442A2" w:rsidRDefault="00D7101A" w:rsidP="00F431B4">
            <w:pPr>
              <w:pStyle w:val="TableEntry"/>
            </w:pPr>
            <w:r w:rsidRPr="00F442A2">
              <w:t>O</w:t>
            </w:r>
          </w:p>
        </w:tc>
      </w:tr>
      <w:tr w:rsidR="00D7101A" w:rsidRPr="00F442A2" w14:paraId="071E25DF" w14:textId="77777777" w:rsidTr="00F431B4">
        <w:trPr>
          <w:jc w:val="center"/>
        </w:trPr>
        <w:tc>
          <w:tcPr>
            <w:tcW w:w="1913" w:type="dxa"/>
          </w:tcPr>
          <w:p w14:paraId="34670031" w14:textId="77777777" w:rsidR="00D7101A" w:rsidRPr="00F442A2" w:rsidRDefault="00D7101A" w:rsidP="00F431B4">
            <w:pPr>
              <w:pStyle w:val="TableEntry"/>
              <w:rPr>
                <w:color w:val="000000"/>
              </w:rPr>
            </w:pPr>
            <w:r w:rsidRPr="00F442A2">
              <w:t>DocumentEntry</w:t>
            </w:r>
          </w:p>
        </w:tc>
        <w:tc>
          <w:tcPr>
            <w:tcW w:w="2501" w:type="dxa"/>
          </w:tcPr>
          <w:p w14:paraId="6E7F2666" w14:textId="77777777" w:rsidR="00D7101A" w:rsidRPr="00F442A2" w:rsidRDefault="00D7101A" w:rsidP="00F431B4">
            <w:pPr>
              <w:pStyle w:val="TableEntry"/>
            </w:pPr>
            <w:r w:rsidRPr="00F442A2">
              <w:t>title</w:t>
            </w:r>
          </w:p>
        </w:tc>
        <w:tc>
          <w:tcPr>
            <w:tcW w:w="1009" w:type="dxa"/>
          </w:tcPr>
          <w:p w14:paraId="1EF105A7" w14:textId="77777777" w:rsidR="00D7101A" w:rsidRPr="00F442A2" w:rsidRDefault="00D7101A" w:rsidP="00F431B4">
            <w:pPr>
              <w:pStyle w:val="TableEntry"/>
            </w:pPr>
            <w:r w:rsidRPr="00F442A2">
              <w:t>O</w:t>
            </w:r>
          </w:p>
        </w:tc>
        <w:tc>
          <w:tcPr>
            <w:tcW w:w="900" w:type="dxa"/>
          </w:tcPr>
          <w:p w14:paraId="1F728F0B" w14:textId="77777777" w:rsidR="00D7101A" w:rsidRPr="00F442A2" w:rsidRDefault="00D7101A" w:rsidP="00F431B4">
            <w:pPr>
              <w:pStyle w:val="TableEntry"/>
            </w:pPr>
            <w:r w:rsidRPr="00F442A2">
              <w:t>O</w:t>
            </w:r>
          </w:p>
        </w:tc>
        <w:tc>
          <w:tcPr>
            <w:tcW w:w="900" w:type="dxa"/>
          </w:tcPr>
          <w:p w14:paraId="08E65564" w14:textId="77777777" w:rsidR="00D7101A" w:rsidRPr="00F442A2" w:rsidRDefault="00D7101A" w:rsidP="00F431B4">
            <w:pPr>
              <w:pStyle w:val="TableEntry"/>
            </w:pPr>
            <w:r w:rsidRPr="00F442A2">
              <w:t>O</w:t>
            </w:r>
          </w:p>
        </w:tc>
        <w:tc>
          <w:tcPr>
            <w:tcW w:w="990" w:type="dxa"/>
          </w:tcPr>
          <w:p w14:paraId="0766A03E" w14:textId="77777777" w:rsidR="00D7101A" w:rsidRPr="00F442A2" w:rsidRDefault="00D7101A" w:rsidP="00F431B4">
            <w:pPr>
              <w:pStyle w:val="TableEntry"/>
            </w:pPr>
            <w:r w:rsidRPr="00F442A2">
              <w:t>O</w:t>
            </w:r>
          </w:p>
        </w:tc>
      </w:tr>
      <w:tr w:rsidR="00D7101A" w:rsidRPr="00F442A2" w14:paraId="04189056" w14:textId="77777777" w:rsidTr="00F431B4">
        <w:trPr>
          <w:jc w:val="center"/>
        </w:trPr>
        <w:tc>
          <w:tcPr>
            <w:tcW w:w="1913" w:type="dxa"/>
          </w:tcPr>
          <w:p w14:paraId="2A9F8A18" w14:textId="77777777" w:rsidR="00D7101A" w:rsidRPr="00F442A2" w:rsidRDefault="00D7101A" w:rsidP="00F431B4">
            <w:pPr>
              <w:pStyle w:val="TableEntry"/>
              <w:rPr>
                <w:color w:val="000000"/>
              </w:rPr>
            </w:pPr>
            <w:r w:rsidRPr="00F442A2">
              <w:t>DocumentEntry</w:t>
            </w:r>
          </w:p>
        </w:tc>
        <w:tc>
          <w:tcPr>
            <w:tcW w:w="2501" w:type="dxa"/>
          </w:tcPr>
          <w:p w14:paraId="45818965" w14:textId="77777777" w:rsidR="00D7101A" w:rsidRPr="00F442A2" w:rsidRDefault="00D7101A" w:rsidP="00F431B4">
            <w:pPr>
              <w:pStyle w:val="TableEntry"/>
            </w:pPr>
            <w:r w:rsidRPr="00F442A2">
              <w:t>typeCode</w:t>
            </w:r>
          </w:p>
        </w:tc>
        <w:tc>
          <w:tcPr>
            <w:tcW w:w="1009" w:type="dxa"/>
          </w:tcPr>
          <w:p w14:paraId="1580B6E5" w14:textId="77777777" w:rsidR="00D7101A" w:rsidRPr="00F442A2" w:rsidRDefault="00D7101A" w:rsidP="00F431B4">
            <w:pPr>
              <w:pStyle w:val="TableEntry"/>
            </w:pPr>
            <w:r w:rsidRPr="00F442A2">
              <w:t>R</w:t>
            </w:r>
          </w:p>
        </w:tc>
        <w:tc>
          <w:tcPr>
            <w:tcW w:w="900" w:type="dxa"/>
          </w:tcPr>
          <w:p w14:paraId="05F52272" w14:textId="77777777" w:rsidR="00D7101A" w:rsidRPr="00F442A2" w:rsidRDefault="00D7101A" w:rsidP="00F431B4">
            <w:pPr>
              <w:pStyle w:val="TableEntry"/>
            </w:pPr>
            <w:r w:rsidRPr="00F442A2">
              <w:t>R</w:t>
            </w:r>
          </w:p>
        </w:tc>
        <w:tc>
          <w:tcPr>
            <w:tcW w:w="900" w:type="dxa"/>
          </w:tcPr>
          <w:p w14:paraId="28372C2F" w14:textId="77777777" w:rsidR="00D7101A" w:rsidRPr="00F442A2" w:rsidRDefault="00D7101A" w:rsidP="00F431B4">
            <w:pPr>
              <w:pStyle w:val="TableEntry"/>
            </w:pPr>
            <w:r w:rsidRPr="00F442A2">
              <w:t>R</w:t>
            </w:r>
          </w:p>
        </w:tc>
        <w:tc>
          <w:tcPr>
            <w:tcW w:w="990" w:type="dxa"/>
          </w:tcPr>
          <w:p w14:paraId="67A6C676" w14:textId="77777777" w:rsidR="00D7101A" w:rsidRPr="00F442A2" w:rsidRDefault="00D7101A" w:rsidP="00F431B4">
            <w:pPr>
              <w:pStyle w:val="TableEntry"/>
            </w:pPr>
            <w:r w:rsidRPr="00F442A2">
              <w:t>R</w:t>
            </w:r>
          </w:p>
        </w:tc>
      </w:tr>
      <w:tr w:rsidR="00D7101A" w:rsidRPr="00F442A2" w14:paraId="5B04C907" w14:textId="77777777" w:rsidTr="00F431B4">
        <w:trPr>
          <w:jc w:val="center"/>
        </w:trPr>
        <w:tc>
          <w:tcPr>
            <w:tcW w:w="1913" w:type="dxa"/>
          </w:tcPr>
          <w:p w14:paraId="3D65E332" w14:textId="77777777" w:rsidR="00D7101A" w:rsidRPr="00F442A2" w:rsidRDefault="00D7101A" w:rsidP="00F431B4">
            <w:pPr>
              <w:pStyle w:val="TableEntry"/>
              <w:rPr>
                <w:color w:val="000000"/>
              </w:rPr>
            </w:pPr>
            <w:r w:rsidRPr="00F442A2">
              <w:t>DocumentEntry</w:t>
            </w:r>
          </w:p>
        </w:tc>
        <w:tc>
          <w:tcPr>
            <w:tcW w:w="2501" w:type="dxa"/>
          </w:tcPr>
          <w:p w14:paraId="08C9D899" w14:textId="77777777" w:rsidR="00D7101A" w:rsidRPr="00F442A2" w:rsidRDefault="00D7101A" w:rsidP="00F431B4">
            <w:pPr>
              <w:pStyle w:val="TableEntry"/>
            </w:pPr>
            <w:r w:rsidRPr="00F442A2">
              <w:t>uniqueId</w:t>
            </w:r>
          </w:p>
        </w:tc>
        <w:tc>
          <w:tcPr>
            <w:tcW w:w="1009" w:type="dxa"/>
          </w:tcPr>
          <w:p w14:paraId="42871A7B" w14:textId="77777777" w:rsidR="00D7101A" w:rsidRPr="00F442A2" w:rsidRDefault="00D7101A" w:rsidP="00F431B4">
            <w:pPr>
              <w:pStyle w:val="TableEntry"/>
            </w:pPr>
            <w:r w:rsidRPr="00F442A2">
              <w:t>R</w:t>
            </w:r>
          </w:p>
        </w:tc>
        <w:tc>
          <w:tcPr>
            <w:tcW w:w="900" w:type="dxa"/>
          </w:tcPr>
          <w:p w14:paraId="540FC3AA" w14:textId="77777777" w:rsidR="00D7101A" w:rsidRPr="00F442A2" w:rsidRDefault="00D7101A" w:rsidP="00F431B4">
            <w:pPr>
              <w:pStyle w:val="TableEntry"/>
            </w:pPr>
            <w:r w:rsidRPr="00F442A2">
              <w:t>R</w:t>
            </w:r>
          </w:p>
        </w:tc>
        <w:tc>
          <w:tcPr>
            <w:tcW w:w="900" w:type="dxa"/>
          </w:tcPr>
          <w:p w14:paraId="7BD22892" w14:textId="77777777" w:rsidR="00D7101A" w:rsidRPr="00F442A2" w:rsidRDefault="00D7101A" w:rsidP="00F431B4">
            <w:pPr>
              <w:pStyle w:val="TableEntry"/>
            </w:pPr>
            <w:r w:rsidRPr="00F442A2">
              <w:t>R</w:t>
            </w:r>
          </w:p>
        </w:tc>
        <w:tc>
          <w:tcPr>
            <w:tcW w:w="990" w:type="dxa"/>
          </w:tcPr>
          <w:p w14:paraId="486B64BF" w14:textId="77777777" w:rsidR="00D7101A" w:rsidRPr="00F442A2" w:rsidRDefault="00D7101A" w:rsidP="00F431B4">
            <w:pPr>
              <w:pStyle w:val="TableEntry"/>
            </w:pPr>
            <w:r w:rsidRPr="00F442A2">
              <w:t>R</w:t>
            </w:r>
          </w:p>
        </w:tc>
      </w:tr>
      <w:tr w:rsidR="00D7101A" w:rsidRPr="00F442A2" w14:paraId="483C1578" w14:textId="77777777" w:rsidTr="00F431B4">
        <w:trPr>
          <w:jc w:val="center"/>
        </w:trPr>
        <w:tc>
          <w:tcPr>
            <w:tcW w:w="1913" w:type="dxa"/>
          </w:tcPr>
          <w:p w14:paraId="61A102FC" w14:textId="77777777" w:rsidR="00D7101A" w:rsidRPr="00F442A2" w:rsidRDefault="00D7101A" w:rsidP="00F431B4">
            <w:pPr>
              <w:pStyle w:val="TableEntry"/>
              <w:rPr>
                <w:color w:val="000000"/>
              </w:rPr>
            </w:pPr>
            <w:r w:rsidRPr="00F442A2">
              <w:t>DocumentEntry</w:t>
            </w:r>
          </w:p>
        </w:tc>
        <w:tc>
          <w:tcPr>
            <w:tcW w:w="2501" w:type="dxa"/>
          </w:tcPr>
          <w:p w14:paraId="78FC5788" w14:textId="77777777" w:rsidR="00D7101A" w:rsidRPr="00F442A2" w:rsidRDefault="00D7101A" w:rsidP="00F431B4">
            <w:pPr>
              <w:pStyle w:val="TableEntry"/>
            </w:pPr>
            <w:r w:rsidRPr="00F442A2">
              <w:t>URI</w:t>
            </w:r>
          </w:p>
        </w:tc>
        <w:tc>
          <w:tcPr>
            <w:tcW w:w="1009" w:type="dxa"/>
          </w:tcPr>
          <w:p w14:paraId="03B70262" w14:textId="77777777" w:rsidR="00D7101A" w:rsidRPr="00F442A2" w:rsidRDefault="00D7101A" w:rsidP="00F431B4">
            <w:pPr>
              <w:pStyle w:val="TableEntry"/>
            </w:pPr>
            <w:r w:rsidRPr="00F442A2">
              <w:t>O</w:t>
            </w:r>
          </w:p>
        </w:tc>
        <w:tc>
          <w:tcPr>
            <w:tcW w:w="900" w:type="dxa"/>
          </w:tcPr>
          <w:p w14:paraId="1EE31463" w14:textId="77777777" w:rsidR="00D7101A" w:rsidRPr="00F442A2" w:rsidRDefault="00D7101A" w:rsidP="00F431B4">
            <w:pPr>
              <w:pStyle w:val="TableEntry"/>
            </w:pPr>
            <w:r w:rsidRPr="00F442A2">
              <w:t>O</w:t>
            </w:r>
          </w:p>
        </w:tc>
        <w:tc>
          <w:tcPr>
            <w:tcW w:w="900" w:type="dxa"/>
          </w:tcPr>
          <w:p w14:paraId="0891E8F1" w14:textId="77777777" w:rsidR="00D7101A" w:rsidRPr="00F442A2" w:rsidRDefault="00D7101A" w:rsidP="00F431B4">
            <w:pPr>
              <w:pStyle w:val="TableEntry"/>
            </w:pPr>
            <w:r w:rsidRPr="00F442A2">
              <w:t>O</w:t>
            </w:r>
          </w:p>
        </w:tc>
        <w:tc>
          <w:tcPr>
            <w:tcW w:w="990" w:type="dxa"/>
          </w:tcPr>
          <w:p w14:paraId="60A22A42" w14:textId="77777777" w:rsidR="00D7101A" w:rsidRPr="00F442A2" w:rsidRDefault="00D7101A" w:rsidP="00F431B4">
            <w:pPr>
              <w:pStyle w:val="TableEntry"/>
            </w:pPr>
            <w:r w:rsidRPr="00F442A2">
              <w:t>O</w:t>
            </w:r>
          </w:p>
        </w:tc>
      </w:tr>
      <w:tr w:rsidR="00D7101A" w:rsidRPr="00F442A2" w14:paraId="68FFDF7A" w14:textId="77777777" w:rsidTr="00F431B4">
        <w:trPr>
          <w:jc w:val="center"/>
        </w:trPr>
        <w:tc>
          <w:tcPr>
            <w:tcW w:w="1913" w:type="dxa"/>
          </w:tcPr>
          <w:p w14:paraId="44108139" w14:textId="77777777" w:rsidR="00D7101A" w:rsidRPr="00F442A2" w:rsidRDefault="00D7101A" w:rsidP="00F431B4">
            <w:pPr>
              <w:pStyle w:val="TableEntry"/>
            </w:pPr>
            <w:r w:rsidRPr="00F442A2">
              <w:t>SubmissionSet</w:t>
            </w:r>
          </w:p>
        </w:tc>
        <w:tc>
          <w:tcPr>
            <w:tcW w:w="2501" w:type="dxa"/>
          </w:tcPr>
          <w:p w14:paraId="483A3F5F" w14:textId="77777777" w:rsidR="00D7101A" w:rsidRPr="00F442A2" w:rsidRDefault="00D7101A" w:rsidP="00F431B4">
            <w:pPr>
              <w:pStyle w:val="TableEntry"/>
            </w:pPr>
            <w:r w:rsidRPr="00F442A2">
              <w:t>author</w:t>
            </w:r>
          </w:p>
        </w:tc>
        <w:tc>
          <w:tcPr>
            <w:tcW w:w="1009" w:type="dxa"/>
          </w:tcPr>
          <w:p w14:paraId="7D9E0D47" w14:textId="77777777" w:rsidR="00D7101A" w:rsidRPr="00F442A2" w:rsidRDefault="00D7101A" w:rsidP="00F431B4">
            <w:pPr>
              <w:pStyle w:val="TableEntry"/>
            </w:pPr>
            <w:r w:rsidRPr="00F442A2">
              <w:t>R2</w:t>
            </w:r>
          </w:p>
        </w:tc>
        <w:tc>
          <w:tcPr>
            <w:tcW w:w="900" w:type="dxa"/>
          </w:tcPr>
          <w:p w14:paraId="337060F8" w14:textId="77777777" w:rsidR="00D7101A" w:rsidRPr="00F442A2" w:rsidRDefault="00D7101A" w:rsidP="00F431B4">
            <w:pPr>
              <w:pStyle w:val="TableEntry"/>
            </w:pPr>
            <w:r w:rsidRPr="00F442A2">
              <w:t>R2</w:t>
            </w:r>
          </w:p>
        </w:tc>
        <w:tc>
          <w:tcPr>
            <w:tcW w:w="900" w:type="dxa"/>
          </w:tcPr>
          <w:p w14:paraId="7944CD73" w14:textId="77777777" w:rsidR="00D7101A" w:rsidRPr="00F442A2" w:rsidRDefault="00D7101A" w:rsidP="00F431B4">
            <w:pPr>
              <w:pStyle w:val="TableEntry"/>
            </w:pPr>
            <w:r w:rsidRPr="00F442A2">
              <w:t>R2</w:t>
            </w:r>
          </w:p>
        </w:tc>
        <w:tc>
          <w:tcPr>
            <w:tcW w:w="990" w:type="dxa"/>
          </w:tcPr>
          <w:p w14:paraId="5F8AC04B" w14:textId="77777777" w:rsidR="00D7101A" w:rsidRPr="00F442A2" w:rsidRDefault="00D7101A" w:rsidP="00F431B4">
            <w:pPr>
              <w:pStyle w:val="TableEntry"/>
            </w:pPr>
            <w:r w:rsidRPr="00F442A2">
              <w:t>R2</w:t>
            </w:r>
          </w:p>
        </w:tc>
      </w:tr>
      <w:tr w:rsidR="00D7101A" w:rsidRPr="00F442A2" w14:paraId="52284399" w14:textId="77777777" w:rsidTr="00F431B4">
        <w:trPr>
          <w:jc w:val="center"/>
        </w:trPr>
        <w:tc>
          <w:tcPr>
            <w:tcW w:w="1913" w:type="dxa"/>
          </w:tcPr>
          <w:p w14:paraId="3B2D2A2E" w14:textId="77777777" w:rsidR="00D7101A" w:rsidRPr="00F442A2" w:rsidRDefault="00D7101A" w:rsidP="00F431B4">
            <w:pPr>
              <w:pStyle w:val="TableEntry"/>
            </w:pPr>
            <w:r w:rsidRPr="00F442A2">
              <w:t>SubmissionSet</w:t>
            </w:r>
          </w:p>
        </w:tc>
        <w:tc>
          <w:tcPr>
            <w:tcW w:w="2501" w:type="dxa"/>
          </w:tcPr>
          <w:p w14:paraId="4EB7FEE7" w14:textId="77777777" w:rsidR="00D7101A" w:rsidRPr="00F442A2" w:rsidRDefault="00D7101A" w:rsidP="00F431B4">
            <w:pPr>
              <w:pStyle w:val="TableEntry"/>
            </w:pPr>
            <w:r w:rsidRPr="00F442A2">
              <w:t>availabilityStatus</w:t>
            </w:r>
          </w:p>
        </w:tc>
        <w:tc>
          <w:tcPr>
            <w:tcW w:w="1009" w:type="dxa"/>
          </w:tcPr>
          <w:p w14:paraId="03BAB5BE" w14:textId="77777777" w:rsidR="00D7101A" w:rsidRPr="00F442A2" w:rsidRDefault="00D7101A" w:rsidP="00F431B4">
            <w:pPr>
              <w:pStyle w:val="TableEntry"/>
            </w:pPr>
            <w:r w:rsidRPr="00F442A2">
              <w:t>R</w:t>
            </w:r>
          </w:p>
        </w:tc>
        <w:tc>
          <w:tcPr>
            <w:tcW w:w="900" w:type="dxa"/>
          </w:tcPr>
          <w:p w14:paraId="2CDAFAFD" w14:textId="77777777" w:rsidR="00D7101A" w:rsidRPr="00F442A2" w:rsidRDefault="00D7101A" w:rsidP="00F431B4">
            <w:pPr>
              <w:pStyle w:val="TableEntry"/>
            </w:pPr>
            <w:r w:rsidRPr="00F442A2">
              <w:t>R</w:t>
            </w:r>
          </w:p>
        </w:tc>
        <w:tc>
          <w:tcPr>
            <w:tcW w:w="900" w:type="dxa"/>
          </w:tcPr>
          <w:p w14:paraId="67DB81E4" w14:textId="77777777" w:rsidR="00D7101A" w:rsidRPr="00F442A2" w:rsidRDefault="00D7101A" w:rsidP="00F431B4">
            <w:pPr>
              <w:pStyle w:val="TableEntry"/>
            </w:pPr>
            <w:r w:rsidRPr="00F442A2">
              <w:t>R</w:t>
            </w:r>
          </w:p>
        </w:tc>
        <w:tc>
          <w:tcPr>
            <w:tcW w:w="990" w:type="dxa"/>
          </w:tcPr>
          <w:p w14:paraId="6B12FAB1" w14:textId="77777777" w:rsidR="00D7101A" w:rsidRPr="00F442A2" w:rsidRDefault="00D7101A" w:rsidP="00F431B4">
            <w:pPr>
              <w:pStyle w:val="TableEntry"/>
            </w:pPr>
            <w:r w:rsidRPr="00F442A2">
              <w:t>R</w:t>
            </w:r>
          </w:p>
        </w:tc>
      </w:tr>
      <w:tr w:rsidR="00D7101A" w:rsidRPr="00F442A2" w14:paraId="3687C875" w14:textId="77777777" w:rsidTr="00F431B4">
        <w:trPr>
          <w:jc w:val="center"/>
        </w:trPr>
        <w:tc>
          <w:tcPr>
            <w:tcW w:w="1913" w:type="dxa"/>
          </w:tcPr>
          <w:p w14:paraId="6DB6229D" w14:textId="77777777" w:rsidR="00D7101A" w:rsidRPr="00F442A2" w:rsidRDefault="00D7101A" w:rsidP="00F431B4">
            <w:pPr>
              <w:pStyle w:val="TableEntry"/>
            </w:pPr>
            <w:r w:rsidRPr="00F442A2">
              <w:t>SubmissionSet</w:t>
            </w:r>
          </w:p>
        </w:tc>
        <w:tc>
          <w:tcPr>
            <w:tcW w:w="2501" w:type="dxa"/>
          </w:tcPr>
          <w:p w14:paraId="7F5ADFA9" w14:textId="77777777" w:rsidR="00D7101A" w:rsidRPr="00F442A2" w:rsidRDefault="00D7101A" w:rsidP="00F431B4">
            <w:pPr>
              <w:pStyle w:val="TableEntry"/>
            </w:pPr>
            <w:r w:rsidRPr="00F442A2">
              <w:t>comments</w:t>
            </w:r>
          </w:p>
        </w:tc>
        <w:tc>
          <w:tcPr>
            <w:tcW w:w="1009" w:type="dxa"/>
          </w:tcPr>
          <w:p w14:paraId="5C4355B2" w14:textId="77777777" w:rsidR="00D7101A" w:rsidRPr="00F442A2" w:rsidRDefault="00D7101A" w:rsidP="00F431B4">
            <w:pPr>
              <w:pStyle w:val="TableEntry"/>
            </w:pPr>
            <w:r w:rsidRPr="00F442A2">
              <w:t>O</w:t>
            </w:r>
          </w:p>
        </w:tc>
        <w:tc>
          <w:tcPr>
            <w:tcW w:w="900" w:type="dxa"/>
          </w:tcPr>
          <w:p w14:paraId="1E3B7EE2" w14:textId="77777777" w:rsidR="00D7101A" w:rsidRPr="00F442A2" w:rsidRDefault="00D7101A" w:rsidP="00F431B4">
            <w:pPr>
              <w:pStyle w:val="TableEntry"/>
            </w:pPr>
            <w:r w:rsidRPr="00F442A2">
              <w:t>O</w:t>
            </w:r>
          </w:p>
        </w:tc>
        <w:tc>
          <w:tcPr>
            <w:tcW w:w="900" w:type="dxa"/>
          </w:tcPr>
          <w:p w14:paraId="6B7F692F" w14:textId="77777777" w:rsidR="00D7101A" w:rsidRPr="00F442A2" w:rsidRDefault="00D7101A" w:rsidP="00F431B4">
            <w:pPr>
              <w:pStyle w:val="TableEntry"/>
            </w:pPr>
            <w:r w:rsidRPr="00F442A2">
              <w:t>O</w:t>
            </w:r>
          </w:p>
        </w:tc>
        <w:tc>
          <w:tcPr>
            <w:tcW w:w="990" w:type="dxa"/>
          </w:tcPr>
          <w:p w14:paraId="11F31C0D" w14:textId="77777777" w:rsidR="00D7101A" w:rsidRPr="00F442A2" w:rsidRDefault="00D7101A" w:rsidP="00F431B4">
            <w:pPr>
              <w:pStyle w:val="TableEntry"/>
            </w:pPr>
            <w:r w:rsidRPr="00F442A2">
              <w:t>O</w:t>
            </w:r>
          </w:p>
        </w:tc>
      </w:tr>
      <w:tr w:rsidR="00D7101A" w:rsidRPr="00F442A2" w14:paraId="51C2C27A" w14:textId="77777777" w:rsidTr="00F431B4">
        <w:trPr>
          <w:jc w:val="center"/>
        </w:trPr>
        <w:tc>
          <w:tcPr>
            <w:tcW w:w="1913" w:type="dxa"/>
          </w:tcPr>
          <w:p w14:paraId="12221104" w14:textId="77777777" w:rsidR="00D7101A" w:rsidRPr="00F442A2" w:rsidRDefault="00D7101A" w:rsidP="00F431B4">
            <w:pPr>
              <w:pStyle w:val="TableEntry"/>
            </w:pPr>
            <w:r w:rsidRPr="00F442A2">
              <w:t>SubmissionSet</w:t>
            </w:r>
          </w:p>
        </w:tc>
        <w:tc>
          <w:tcPr>
            <w:tcW w:w="2501" w:type="dxa"/>
          </w:tcPr>
          <w:p w14:paraId="3FF37822" w14:textId="77777777" w:rsidR="00D7101A" w:rsidRPr="00F442A2" w:rsidRDefault="00D7101A" w:rsidP="00F431B4">
            <w:pPr>
              <w:pStyle w:val="TableEntry"/>
            </w:pPr>
            <w:r w:rsidRPr="00F442A2">
              <w:t>contentTypeCode</w:t>
            </w:r>
          </w:p>
        </w:tc>
        <w:tc>
          <w:tcPr>
            <w:tcW w:w="1009" w:type="dxa"/>
          </w:tcPr>
          <w:p w14:paraId="7A54743C" w14:textId="77777777" w:rsidR="00D7101A" w:rsidRPr="00F442A2" w:rsidRDefault="00D7101A" w:rsidP="00F431B4">
            <w:pPr>
              <w:pStyle w:val="TableEntry"/>
            </w:pPr>
            <w:r w:rsidRPr="00F442A2">
              <w:t>R</w:t>
            </w:r>
          </w:p>
        </w:tc>
        <w:tc>
          <w:tcPr>
            <w:tcW w:w="900" w:type="dxa"/>
          </w:tcPr>
          <w:p w14:paraId="14FC115E" w14:textId="77777777" w:rsidR="00D7101A" w:rsidRPr="00F442A2" w:rsidRDefault="00D7101A" w:rsidP="00F431B4">
            <w:pPr>
              <w:pStyle w:val="TableEntry"/>
            </w:pPr>
            <w:r w:rsidRPr="00F442A2">
              <w:t>R</w:t>
            </w:r>
          </w:p>
        </w:tc>
        <w:tc>
          <w:tcPr>
            <w:tcW w:w="900" w:type="dxa"/>
          </w:tcPr>
          <w:p w14:paraId="25330876" w14:textId="77777777" w:rsidR="00D7101A" w:rsidRPr="00F442A2" w:rsidRDefault="00D7101A" w:rsidP="00F431B4">
            <w:pPr>
              <w:pStyle w:val="TableEntry"/>
            </w:pPr>
            <w:r w:rsidRPr="00F442A2">
              <w:t>R</w:t>
            </w:r>
          </w:p>
        </w:tc>
        <w:tc>
          <w:tcPr>
            <w:tcW w:w="990" w:type="dxa"/>
          </w:tcPr>
          <w:p w14:paraId="31D84B05" w14:textId="77777777" w:rsidR="00D7101A" w:rsidRPr="00F442A2" w:rsidRDefault="00D7101A" w:rsidP="00F431B4">
            <w:pPr>
              <w:pStyle w:val="TableEntry"/>
            </w:pPr>
            <w:r w:rsidRPr="00F442A2">
              <w:t>R</w:t>
            </w:r>
          </w:p>
        </w:tc>
      </w:tr>
      <w:tr w:rsidR="00D7101A" w:rsidRPr="00F442A2" w14:paraId="21A7D9F3" w14:textId="77777777" w:rsidTr="00F431B4">
        <w:trPr>
          <w:jc w:val="center"/>
        </w:trPr>
        <w:tc>
          <w:tcPr>
            <w:tcW w:w="1913" w:type="dxa"/>
          </w:tcPr>
          <w:p w14:paraId="37AB9CFC" w14:textId="77777777" w:rsidR="00D7101A" w:rsidRPr="00F442A2" w:rsidRDefault="00D7101A" w:rsidP="00F431B4">
            <w:pPr>
              <w:pStyle w:val="TableEntry"/>
            </w:pPr>
            <w:r w:rsidRPr="00F442A2">
              <w:t>SubmissionSet</w:t>
            </w:r>
          </w:p>
        </w:tc>
        <w:tc>
          <w:tcPr>
            <w:tcW w:w="2501" w:type="dxa"/>
          </w:tcPr>
          <w:p w14:paraId="4DB24125" w14:textId="77777777" w:rsidR="00D7101A" w:rsidRPr="00F442A2" w:rsidRDefault="00D7101A" w:rsidP="00F431B4">
            <w:pPr>
              <w:pStyle w:val="TableEntry"/>
            </w:pPr>
            <w:r w:rsidRPr="00F442A2">
              <w:t>entryUUID</w:t>
            </w:r>
          </w:p>
        </w:tc>
        <w:tc>
          <w:tcPr>
            <w:tcW w:w="1009" w:type="dxa"/>
          </w:tcPr>
          <w:p w14:paraId="4A79FADD" w14:textId="77777777" w:rsidR="00D7101A" w:rsidRPr="00F442A2" w:rsidRDefault="00D7101A" w:rsidP="00F431B4">
            <w:pPr>
              <w:pStyle w:val="TableEntry"/>
            </w:pPr>
            <w:r w:rsidRPr="00F442A2">
              <w:t>R</w:t>
            </w:r>
          </w:p>
        </w:tc>
        <w:tc>
          <w:tcPr>
            <w:tcW w:w="900" w:type="dxa"/>
          </w:tcPr>
          <w:p w14:paraId="4499C2A2" w14:textId="77777777" w:rsidR="00D7101A" w:rsidRPr="00F442A2" w:rsidRDefault="00D7101A" w:rsidP="00F431B4">
            <w:pPr>
              <w:pStyle w:val="TableEntry"/>
            </w:pPr>
            <w:r w:rsidRPr="00F442A2">
              <w:t>R</w:t>
            </w:r>
          </w:p>
        </w:tc>
        <w:tc>
          <w:tcPr>
            <w:tcW w:w="900" w:type="dxa"/>
          </w:tcPr>
          <w:p w14:paraId="59CC8C3A" w14:textId="77777777" w:rsidR="00D7101A" w:rsidRPr="00F442A2" w:rsidRDefault="00D7101A" w:rsidP="00F431B4">
            <w:pPr>
              <w:pStyle w:val="TableEntry"/>
            </w:pPr>
            <w:r w:rsidRPr="00F442A2">
              <w:t>R</w:t>
            </w:r>
          </w:p>
        </w:tc>
        <w:tc>
          <w:tcPr>
            <w:tcW w:w="990" w:type="dxa"/>
          </w:tcPr>
          <w:p w14:paraId="172C82EF" w14:textId="77777777" w:rsidR="00D7101A" w:rsidRPr="00F442A2" w:rsidRDefault="00D7101A" w:rsidP="00F431B4">
            <w:pPr>
              <w:pStyle w:val="TableEntry"/>
            </w:pPr>
            <w:r w:rsidRPr="00F442A2">
              <w:t>R</w:t>
            </w:r>
          </w:p>
        </w:tc>
      </w:tr>
      <w:tr w:rsidR="00D7101A" w:rsidRPr="00F442A2" w14:paraId="0D84CD80" w14:textId="77777777" w:rsidTr="00F431B4">
        <w:trPr>
          <w:jc w:val="center"/>
        </w:trPr>
        <w:tc>
          <w:tcPr>
            <w:tcW w:w="1913" w:type="dxa"/>
          </w:tcPr>
          <w:p w14:paraId="3F6111EC" w14:textId="77777777" w:rsidR="00D7101A" w:rsidRPr="00F442A2" w:rsidRDefault="00D7101A" w:rsidP="00F431B4">
            <w:pPr>
              <w:pStyle w:val="TableEntry"/>
            </w:pPr>
            <w:r w:rsidRPr="00F442A2">
              <w:t>SubmissionSet</w:t>
            </w:r>
          </w:p>
        </w:tc>
        <w:tc>
          <w:tcPr>
            <w:tcW w:w="2501" w:type="dxa"/>
          </w:tcPr>
          <w:p w14:paraId="09F971FD" w14:textId="77777777" w:rsidR="00D7101A" w:rsidRPr="00F442A2" w:rsidRDefault="00D7101A" w:rsidP="00F431B4">
            <w:pPr>
              <w:pStyle w:val="TableEntry"/>
            </w:pPr>
            <w:r w:rsidRPr="00F442A2">
              <w:t>homeCommunityId</w:t>
            </w:r>
          </w:p>
        </w:tc>
        <w:tc>
          <w:tcPr>
            <w:tcW w:w="1009" w:type="dxa"/>
          </w:tcPr>
          <w:p w14:paraId="4196B5ED" w14:textId="77777777" w:rsidR="00D7101A" w:rsidRPr="00F442A2" w:rsidRDefault="00D7101A" w:rsidP="00F431B4">
            <w:pPr>
              <w:pStyle w:val="TableEntry"/>
            </w:pPr>
            <w:r w:rsidRPr="00F442A2">
              <w:t>O</w:t>
            </w:r>
          </w:p>
        </w:tc>
        <w:tc>
          <w:tcPr>
            <w:tcW w:w="900" w:type="dxa"/>
          </w:tcPr>
          <w:p w14:paraId="4DCE15B8" w14:textId="77777777" w:rsidR="00D7101A" w:rsidRPr="00F442A2" w:rsidRDefault="00D7101A" w:rsidP="00F431B4">
            <w:pPr>
              <w:pStyle w:val="TableEntry"/>
            </w:pPr>
            <w:r w:rsidRPr="00F442A2">
              <w:t>R</w:t>
            </w:r>
          </w:p>
        </w:tc>
        <w:tc>
          <w:tcPr>
            <w:tcW w:w="900" w:type="dxa"/>
          </w:tcPr>
          <w:p w14:paraId="76241EC3" w14:textId="77777777" w:rsidR="00D7101A" w:rsidRPr="00F442A2" w:rsidRDefault="00D7101A" w:rsidP="00F431B4">
            <w:pPr>
              <w:pStyle w:val="TableEntry"/>
            </w:pPr>
            <w:r w:rsidRPr="00F442A2">
              <w:t>R</w:t>
            </w:r>
          </w:p>
        </w:tc>
        <w:tc>
          <w:tcPr>
            <w:tcW w:w="990" w:type="dxa"/>
          </w:tcPr>
          <w:p w14:paraId="62BD26C2" w14:textId="77777777" w:rsidR="00D7101A" w:rsidRPr="00F442A2" w:rsidRDefault="00D7101A" w:rsidP="00F431B4">
            <w:pPr>
              <w:pStyle w:val="TableEntry"/>
            </w:pPr>
            <w:r w:rsidRPr="00F442A2">
              <w:t>O</w:t>
            </w:r>
          </w:p>
        </w:tc>
      </w:tr>
      <w:tr w:rsidR="00D7101A" w:rsidRPr="00F442A2" w14:paraId="0AC5CB69" w14:textId="77777777" w:rsidTr="00F431B4">
        <w:trPr>
          <w:jc w:val="center"/>
        </w:trPr>
        <w:tc>
          <w:tcPr>
            <w:tcW w:w="1913" w:type="dxa"/>
          </w:tcPr>
          <w:p w14:paraId="3ACC65FE" w14:textId="77777777" w:rsidR="00D7101A" w:rsidRPr="00F442A2" w:rsidRDefault="00D7101A" w:rsidP="00F431B4">
            <w:pPr>
              <w:pStyle w:val="TableEntry"/>
            </w:pPr>
            <w:r w:rsidRPr="00F442A2">
              <w:t>SubmissionSet</w:t>
            </w:r>
          </w:p>
        </w:tc>
        <w:tc>
          <w:tcPr>
            <w:tcW w:w="2501" w:type="dxa"/>
          </w:tcPr>
          <w:p w14:paraId="4E71877B" w14:textId="77777777" w:rsidR="00D7101A" w:rsidRPr="00F442A2" w:rsidRDefault="00D7101A" w:rsidP="00F431B4">
            <w:pPr>
              <w:pStyle w:val="TableEntry"/>
            </w:pPr>
            <w:r w:rsidRPr="00F442A2">
              <w:t>intendedRecipient</w:t>
            </w:r>
          </w:p>
        </w:tc>
        <w:tc>
          <w:tcPr>
            <w:tcW w:w="1009" w:type="dxa"/>
          </w:tcPr>
          <w:p w14:paraId="74675B16" w14:textId="77777777" w:rsidR="00D7101A" w:rsidRPr="00F442A2" w:rsidRDefault="00D7101A" w:rsidP="00F431B4">
            <w:pPr>
              <w:pStyle w:val="TableEntry"/>
            </w:pPr>
            <w:r w:rsidRPr="00F442A2">
              <w:t>O</w:t>
            </w:r>
          </w:p>
        </w:tc>
        <w:tc>
          <w:tcPr>
            <w:tcW w:w="900" w:type="dxa"/>
          </w:tcPr>
          <w:p w14:paraId="3C1E604A" w14:textId="77777777" w:rsidR="00D7101A" w:rsidRPr="00F442A2" w:rsidRDefault="00D7101A" w:rsidP="00F431B4">
            <w:pPr>
              <w:pStyle w:val="TableEntry"/>
            </w:pPr>
            <w:r w:rsidRPr="00F442A2">
              <w:t>O</w:t>
            </w:r>
          </w:p>
        </w:tc>
        <w:tc>
          <w:tcPr>
            <w:tcW w:w="900" w:type="dxa"/>
          </w:tcPr>
          <w:p w14:paraId="7460D61D" w14:textId="77777777" w:rsidR="00D7101A" w:rsidRPr="00F442A2" w:rsidRDefault="00D7101A" w:rsidP="00F431B4">
            <w:pPr>
              <w:pStyle w:val="TableEntry"/>
            </w:pPr>
            <w:r w:rsidRPr="00F442A2">
              <w:t>O</w:t>
            </w:r>
          </w:p>
        </w:tc>
        <w:tc>
          <w:tcPr>
            <w:tcW w:w="990" w:type="dxa"/>
          </w:tcPr>
          <w:p w14:paraId="42031191" w14:textId="77777777" w:rsidR="00D7101A" w:rsidRPr="00F442A2" w:rsidRDefault="00D7101A" w:rsidP="00F431B4">
            <w:pPr>
              <w:pStyle w:val="TableEntry"/>
            </w:pPr>
            <w:r w:rsidRPr="00F442A2">
              <w:t>O</w:t>
            </w:r>
          </w:p>
        </w:tc>
      </w:tr>
      <w:tr w:rsidR="00D7101A" w:rsidRPr="00F442A2" w14:paraId="4B3C5D20" w14:textId="77777777" w:rsidTr="00F431B4">
        <w:trPr>
          <w:jc w:val="center"/>
        </w:trPr>
        <w:tc>
          <w:tcPr>
            <w:tcW w:w="1913" w:type="dxa"/>
          </w:tcPr>
          <w:p w14:paraId="6119258D" w14:textId="77777777" w:rsidR="00D7101A" w:rsidRPr="00F442A2" w:rsidRDefault="00D7101A" w:rsidP="00F431B4">
            <w:pPr>
              <w:pStyle w:val="TableEntry"/>
            </w:pPr>
            <w:r w:rsidRPr="00F442A2">
              <w:t>SubmissionSet</w:t>
            </w:r>
          </w:p>
        </w:tc>
        <w:tc>
          <w:tcPr>
            <w:tcW w:w="2501" w:type="dxa"/>
          </w:tcPr>
          <w:p w14:paraId="1CC28B16" w14:textId="77777777" w:rsidR="00D7101A" w:rsidRPr="00F442A2" w:rsidRDefault="00D7101A" w:rsidP="00F431B4">
            <w:pPr>
              <w:pStyle w:val="TableEntry"/>
            </w:pPr>
            <w:r w:rsidRPr="00F442A2">
              <w:t>limitedMetadata</w:t>
            </w:r>
          </w:p>
        </w:tc>
        <w:tc>
          <w:tcPr>
            <w:tcW w:w="1009" w:type="dxa"/>
          </w:tcPr>
          <w:p w14:paraId="6E5E7DF1" w14:textId="77777777" w:rsidR="00D7101A" w:rsidRPr="00F442A2" w:rsidRDefault="00D7101A" w:rsidP="00F431B4">
            <w:pPr>
              <w:pStyle w:val="TableEntry"/>
            </w:pPr>
            <w:r w:rsidRPr="00F442A2">
              <w:t>X</w:t>
            </w:r>
          </w:p>
        </w:tc>
        <w:tc>
          <w:tcPr>
            <w:tcW w:w="900" w:type="dxa"/>
          </w:tcPr>
          <w:p w14:paraId="3A12742C" w14:textId="77777777" w:rsidR="00D7101A" w:rsidRPr="00F442A2" w:rsidRDefault="00D7101A" w:rsidP="00F431B4">
            <w:pPr>
              <w:pStyle w:val="TableEntry"/>
            </w:pPr>
            <w:r w:rsidRPr="00F442A2">
              <w:t>X</w:t>
            </w:r>
          </w:p>
        </w:tc>
        <w:tc>
          <w:tcPr>
            <w:tcW w:w="900" w:type="dxa"/>
          </w:tcPr>
          <w:p w14:paraId="70FF8BEE" w14:textId="77777777" w:rsidR="00D7101A" w:rsidRPr="00F442A2" w:rsidRDefault="00D7101A" w:rsidP="00F431B4">
            <w:pPr>
              <w:pStyle w:val="TableEntry"/>
            </w:pPr>
            <w:r w:rsidRPr="00F442A2">
              <w:t>X</w:t>
            </w:r>
          </w:p>
        </w:tc>
        <w:tc>
          <w:tcPr>
            <w:tcW w:w="990" w:type="dxa"/>
          </w:tcPr>
          <w:p w14:paraId="16A82266" w14:textId="77777777" w:rsidR="00D7101A" w:rsidRPr="00F442A2" w:rsidRDefault="00D7101A" w:rsidP="00F431B4">
            <w:pPr>
              <w:pStyle w:val="TableEntry"/>
            </w:pPr>
            <w:r w:rsidRPr="00F442A2">
              <w:t>X</w:t>
            </w:r>
          </w:p>
        </w:tc>
      </w:tr>
      <w:tr w:rsidR="00D7101A" w:rsidRPr="00F442A2" w14:paraId="7E006F88" w14:textId="77777777" w:rsidTr="00F431B4">
        <w:trPr>
          <w:jc w:val="center"/>
        </w:trPr>
        <w:tc>
          <w:tcPr>
            <w:tcW w:w="1913" w:type="dxa"/>
          </w:tcPr>
          <w:p w14:paraId="65CD65B2" w14:textId="77777777" w:rsidR="00D7101A" w:rsidRPr="00F442A2" w:rsidRDefault="00D7101A" w:rsidP="00F431B4">
            <w:pPr>
              <w:pStyle w:val="TableEntry"/>
            </w:pPr>
            <w:r w:rsidRPr="00F442A2">
              <w:t>SubmissionSet</w:t>
            </w:r>
          </w:p>
        </w:tc>
        <w:tc>
          <w:tcPr>
            <w:tcW w:w="2501" w:type="dxa"/>
          </w:tcPr>
          <w:p w14:paraId="13C34C09" w14:textId="77777777" w:rsidR="00D7101A" w:rsidRPr="00F442A2" w:rsidRDefault="00D7101A" w:rsidP="00F431B4">
            <w:pPr>
              <w:pStyle w:val="TableEntry"/>
            </w:pPr>
            <w:r w:rsidRPr="00F442A2">
              <w:t>patientId</w:t>
            </w:r>
          </w:p>
        </w:tc>
        <w:tc>
          <w:tcPr>
            <w:tcW w:w="1009" w:type="dxa"/>
          </w:tcPr>
          <w:p w14:paraId="4648BE1A" w14:textId="77777777" w:rsidR="00D7101A" w:rsidRPr="00F442A2" w:rsidRDefault="00D7101A" w:rsidP="00F431B4">
            <w:pPr>
              <w:pStyle w:val="TableEntry"/>
            </w:pPr>
            <w:r w:rsidRPr="00F442A2">
              <w:t>R</w:t>
            </w:r>
          </w:p>
        </w:tc>
        <w:tc>
          <w:tcPr>
            <w:tcW w:w="900" w:type="dxa"/>
          </w:tcPr>
          <w:p w14:paraId="6FB1B433" w14:textId="77777777" w:rsidR="00D7101A" w:rsidRPr="00F442A2" w:rsidRDefault="00D7101A" w:rsidP="00F431B4">
            <w:pPr>
              <w:pStyle w:val="TableEntry"/>
            </w:pPr>
            <w:r w:rsidRPr="00F442A2">
              <w:t>R</w:t>
            </w:r>
          </w:p>
        </w:tc>
        <w:tc>
          <w:tcPr>
            <w:tcW w:w="900" w:type="dxa"/>
          </w:tcPr>
          <w:p w14:paraId="0F5AF0AE" w14:textId="77777777" w:rsidR="00D7101A" w:rsidRPr="00F442A2" w:rsidRDefault="00D7101A" w:rsidP="00F431B4">
            <w:pPr>
              <w:pStyle w:val="TableEntry"/>
            </w:pPr>
            <w:r w:rsidRPr="00F442A2">
              <w:t>R</w:t>
            </w:r>
          </w:p>
        </w:tc>
        <w:tc>
          <w:tcPr>
            <w:tcW w:w="990" w:type="dxa"/>
          </w:tcPr>
          <w:p w14:paraId="2ED00945" w14:textId="77777777" w:rsidR="00D7101A" w:rsidRPr="00F442A2" w:rsidRDefault="00D7101A" w:rsidP="00F431B4">
            <w:pPr>
              <w:pStyle w:val="TableEntry"/>
            </w:pPr>
            <w:r w:rsidRPr="00F442A2">
              <w:t>R</w:t>
            </w:r>
          </w:p>
        </w:tc>
      </w:tr>
      <w:tr w:rsidR="00D7101A" w:rsidRPr="00F442A2" w14:paraId="567B7173" w14:textId="77777777" w:rsidTr="00F431B4">
        <w:trPr>
          <w:jc w:val="center"/>
        </w:trPr>
        <w:tc>
          <w:tcPr>
            <w:tcW w:w="1913" w:type="dxa"/>
          </w:tcPr>
          <w:p w14:paraId="71C3C1F1" w14:textId="77777777" w:rsidR="00D7101A" w:rsidRPr="00F442A2" w:rsidRDefault="00D7101A" w:rsidP="00F431B4">
            <w:pPr>
              <w:pStyle w:val="TableEntry"/>
            </w:pPr>
            <w:r w:rsidRPr="00F442A2">
              <w:t>SubmissionSet</w:t>
            </w:r>
          </w:p>
        </w:tc>
        <w:tc>
          <w:tcPr>
            <w:tcW w:w="2501" w:type="dxa"/>
          </w:tcPr>
          <w:p w14:paraId="7DF43F65" w14:textId="77777777" w:rsidR="00D7101A" w:rsidRPr="00F442A2" w:rsidRDefault="00D7101A" w:rsidP="00F431B4">
            <w:pPr>
              <w:pStyle w:val="TableEntry"/>
            </w:pPr>
            <w:r w:rsidRPr="00F442A2">
              <w:t>sourceId</w:t>
            </w:r>
          </w:p>
        </w:tc>
        <w:tc>
          <w:tcPr>
            <w:tcW w:w="1009" w:type="dxa"/>
          </w:tcPr>
          <w:p w14:paraId="1E3107D8" w14:textId="77777777" w:rsidR="00D7101A" w:rsidRPr="00F442A2" w:rsidRDefault="00D7101A" w:rsidP="00F431B4">
            <w:pPr>
              <w:pStyle w:val="TableEntry"/>
            </w:pPr>
            <w:r w:rsidRPr="00F442A2">
              <w:t>R</w:t>
            </w:r>
          </w:p>
        </w:tc>
        <w:tc>
          <w:tcPr>
            <w:tcW w:w="900" w:type="dxa"/>
          </w:tcPr>
          <w:p w14:paraId="5A06B093" w14:textId="77777777" w:rsidR="00D7101A" w:rsidRPr="00F442A2" w:rsidRDefault="00D7101A" w:rsidP="00F431B4">
            <w:pPr>
              <w:pStyle w:val="TableEntry"/>
            </w:pPr>
            <w:r w:rsidRPr="00F442A2">
              <w:t>R</w:t>
            </w:r>
          </w:p>
        </w:tc>
        <w:tc>
          <w:tcPr>
            <w:tcW w:w="900" w:type="dxa"/>
          </w:tcPr>
          <w:p w14:paraId="4DB0DFB4" w14:textId="77777777" w:rsidR="00D7101A" w:rsidRPr="00F442A2" w:rsidRDefault="00D7101A" w:rsidP="00F431B4">
            <w:pPr>
              <w:pStyle w:val="TableEntry"/>
            </w:pPr>
            <w:r w:rsidRPr="00F442A2">
              <w:t>R</w:t>
            </w:r>
          </w:p>
        </w:tc>
        <w:tc>
          <w:tcPr>
            <w:tcW w:w="990" w:type="dxa"/>
          </w:tcPr>
          <w:p w14:paraId="1582D03D" w14:textId="77777777" w:rsidR="00D7101A" w:rsidRPr="00F442A2" w:rsidRDefault="00D7101A" w:rsidP="00F431B4">
            <w:pPr>
              <w:pStyle w:val="TableEntry"/>
            </w:pPr>
            <w:r w:rsidRPr="00F442A2">
              <w:t>R</w:t>
            </w:r>
          </w:p>
        </w:tc>
      </w:tr>
      <w:tr w:rsidR="00D7101A" w:rsidRPr="00F442A2" w14:paraId="5C9077B4" w14:textId="77777777" w:rsidTr="00F431B4">
        <w:trPr>
          <w:jc w:val="center"/>
        </w:trPr>
        <w:tc>
          <w:tcPr>
            <w:tcW w:w="1913" w:type="dxa"/>
          </w:tcPr>
          <w:p w14:paraId="58BC38F2" w14:textId="77777777" w:rsidR="00D7101A" w:rsidRPr="00F442A2" w:rsidRDefault="00D7101A" w:rsidP="00F431B4">
            <w:pPr>
              <w:pStyle w:val="TableEntry"/>
            </w:pPr>
            <w:r w:rsidRPr="00F442A2">
              <w:t>SubmissionSet</w:t>
            </w:r>
          </w:p>
        </w:tc>
        <w:tc>
          <w:tcPr>
            <w:tcW w:w="2501" w:type="dxa"/>
          </w:tcPr>
          <w:p w14:paraId="47E17288" w14:textId="77777777" w:rsidR="00D7101A" w:rsidRPr="00F442A2" w:rsidRDefault="00D7101A" w:rsidP="00F431B4">
            <w:pPr>
              <w:pStyle w:val="TableEntry"/>
            </w:pPr>
            <w:r w:rsidRPr="00F442A2">
              <w:t>submissionTime</w:t>
            </w:r>
          </w:p>
        </w:tc>
        <w:tc>
          <w:tcPr>
            <w:tcW w:w="1009" w:type="dxa"/>
          </w:tcPr>
          <w:p w14:paraId="2EF3A459" w14:textId="77777777" w:rsidR="00D7101A" w:rsidRPr="00F442A2" w:rsidRDefault="00D7101A" w:rsidP="00F431B4">
            <w:pPr>
              <w:pStyle w:val="TableEntry"/>
            </w:pPr>
            <w:r w:rsidRPr="00F442A2">
              <w:t>R</w:t>
            </w:r>
          </w:p>
        </w:tc>
        <w:tc>
          <w:tcPr>
            <w:tcW w:w="900" w:type="dxa"/>
          </w:tcPr>
          <w:p w14:paraId="53F4B51C" w14:textId="77777777" w:rsidR="00D7101A" w:rsidRPr="00F442A2" w:rsidRDefault="00D7101A" w:rsidP="00F431B4">
            <w:pPr>
              <w:pStyle w:val="TableEntry"/>
            </w:pPr>
            <w:r w:rsidRPr="00F442A2">
              <w:t>R</w:t>
            </w:r>
          </w:p>
        </w:tc>
        <w:tc>
          <w:tcPr>
            <w:tcW w:w="900" w:type="dxa"/>
          </w:tcPr>
          <w:p w14:paraId="6DD4D7A6" w14:textId="77777777" w:rsidR="00D7101A" w:rsidRPr="00F442A2" w:rsidRDefault="00D7101A" w:rsidP="00F431B4">
            <w:pPr>
              <w:pStyle w:val="TableEntry"/>
            </w:pPr>
            <w:r w:rsidRPr="00F442A2">
              <w:t>R</w:t>
            </w:r>
          </w:p>
        </w:tc>
        <w:tc>
          <w:tcPr>
            <w:tcW w:w="990" w:type="dxa"/>
          </w:tcPr>
          <w:p w14:paraId="1961EB66" w14:textId="77777777" w:rsidR="00D7101A" w:rsidRPr="00F442A2" w:rsidRDefault="00D7101A" w:rsidP="00F431B4">
            <w:pPr>
              <w:pStyle w:val="TableEntry"/>
            </w:pPr>
            <w:r w:rsidRPr="00F442A2">
              <w:t>R</w:t>
            </w:r>
          </w:p>
        </w:tc>
      </w:tr>
      <w:tr w:rsidR="00D7101A" w:rsidRPr="00F442A2" w14:paraId="684690CD" w14:textId="77777777" w:rsidTr="00F431B4">
        <w:trPr>
          <w:jc w:val="center"/>
        </w:trPr>
        <w:tc>
          <w:tcPr>
            <w:tcW w:w="1913" w:type="dxa"/>
          </w:tcPr>
          <w:p w14:paraId="2D4D1174" w14:textId="77777777" w:rsidR="00D7101A" w:rsidRPr="00F442A2" w:rsidRDefault="00D7101A" w:rsidP="00F431B4">
            <w:pPr>
              <w:pStyle w:val="TableEntry"/>
            </w:pPr>
            <w:r w:rsidRPr="00F442A2">
              <w:t>SubmissionSet</w:t>
            </w:r>
          </w:p>
        </w:tc>
        <w:tc>
          <w:tcPr>
            <w:tcW w:w="2501" w:type="dxa"/>
          </w:tcPr>
          <w:p w14:paraId="00A3598C" w14:textId="77777777" w:rsidR="00D7101A" w:rsidRPr="00F442A2" w:rsidRDefault="00D7101A" w:rsidP="00F431B4">
            <w:pPr>
              <w:pStyle w:val="TableEntry"/>
            </w:pPr>
            <w:r w:rsidRPr="00F442A2">
              <w:t>title</w:t>
            </w:r>
          </w:p>
        </w:tc>
        <w:tc>
          <w:tcPr>
            <w:tcW w:w="1009" w:type="dxa"/>
          </w:tcPr>
          <w:p w14:paraId="15AF1180" w14:textId="77777777" w:rsidR="00D7101A" w:rsidRPr="00F442A2" w:rsidRDefault="00D7101A" w:rsidP="00F431B4">
            <w:pPr>
              <w:pStyle w:val="TableEntry"/>
            </w:pPr>
            <w:r w:rsidRPr="00F442A2">
              <w:t>O</w:t>
            </w:r>
          </w:p>
        </w:tc>
        <w:tc>
          <w:tcPr>
            <w:tcW w:w="900" w:type="dxa"/>
          </w:tcPr>
          <w:p w14:paraId="783F1378" w14:textId="77777777" w:rsidR="00D7101A" w:rsidRPr="00F442A2" w:rsidRDefault="00D7101A" w:rsidP="00F431B4">
            <w:pPr>
              <w:pStyle w:val="TableEntry"/>
            </w:pPr>
            <w:r w:rsidRPr="00F442A2">
              <w:t>O</w:t>
            </w:r>
          </w:p>
        </w:tc>
        <w:tc>
          <w:tcPr>
            <w:tcW w:w="900" w:type="dxa"/>
          </w:tcPr>
          <w:p w14:paraId="26DAE23C" w14:textId="77777777" w:rsidR="00D7101A" w:rsidRPr="00F442A2" w:rsidRDefault="00D7101A" w:rsidP="00F431B4">
            <w:pPr>
              <w:pStyle w:val="TableEntry"/>
            </w:pPr>
            <w:r w:rsidRPr="00F442A2">
              <w:t>O</w:t>
            </w:r>
          </w:p>
        </w:tc>
        <w:tc>
          <w:tcPr>
            <w:tcW w:w="990" w:type="dxa"/>
          </w:tcPr>
          <w:p w14:paraId="3625EECA" w14:textId="77777777" w:rsidR="00D7101A" w:rsidRPr="00F442A2" w:rsidRDefault="00D7101A" w:rsidP="00F431B4">
            <w:pPr>
              <w:pStyle w:val="TableEntry"/>
            </w:pPr>
            <w:r w:rsidRPr="00F442A2">
              <w:t>O</w:t>
            </w:r>
          </w:p>
        </w:tc>
      </w:tr>
      <w:tr w:rsidR="00D7101A" w:rsidRPr="00F442A2" w14:paraId="0A78AA24" w14:textId="77777777" w:rsidTr="00F431B4">
        <w:trPr>
          <w:jc w:val="center"/>
        </w:trPr>
        <w:tc>
          <w:tcPr>
            <w:tcW w:w="1913" w:type="dxa"/>
          </w:tcPr>
          <w:p w14:paraId="762DE502" w14:textId="77777777" w:rsidR="00D7101A" w:rsidRPr="00F442A2" w:rsidRDefault="00D7101A" w:rsidP="00F431B4">
            <w:pPr>
              <w:pStyle w:val="TableEntry"/>
            </w:pPr>
            <w:r w:rsidRPr="00F442A2">
              <w:t>SubmissionSet</w:t>
            </w:r>
          </w:p>
        </w:tc>
        <w:tc>
          <w:tcPr>
            <w:tcW w:w="2501" w:type="dxa"/>
          </w:tcPr>
          <w:p w14:paraId="59B76414" w14:textId="77777777" w:rsidR="00D7101A" w:rsidRPr="00F442A2" w:rsidRDefault="00D7101A" w:rsidP="00F431B4">
            <w:pPr>
              <w:pStyle w:val="TableEntry"/>
            </w:pPr>
            <w:r w:rsidRPr="00F442A2">
              <w:t>uniqueId</w:t>
            </w:r>
          </w:p>
        </w:tc>
        <w:tc>
          <w:tcPr>
            <w:tcW w:w="1009" w:type="dxa"/>
          </w:tcPr>
          <w:p w14:paraId="6B8731E6" w14:textId="77777777" w:rsidR="00D7101A" w:rsidRPr="00F442A2" w:rsidRDefault="00D7101A" w:rsidP="00F431B4">
            <w:pPr>
              <w:pStyle w:val="TableEntry"/>
            </w:pPr>
            <w:r w:rsidRPr="00F442A2">
              <w:t>R</w:t>
            </w:r>
          </w:p>
        </w:tc>
        <w:tc>
          <w:tcPr>
            <w:tcW w:w="900" w:type="dxa"/>
          </w:tcPr>
          <w:p w14:paraId="3C922E34" w14:textId="77777777" w:rsidR="00D7101A" w:rsidRPr="00F442A2" w:rsidRDefault="00D7101A" w:rsidP="00F431B4">
            <w:pPr>
              <w:pStyle w:val="TableEntry"/>
            </w:pPr>
            <w:r w:rsidRPr="00F442A2">
              <w:t>R</w:t>
            </w:r>
          </w:p>
        </w:tc>
        <w:tc>
          <w:tcPr>
            <w:tcW w:w="900" w:type="dxa"/>
          </w:tcPr>
          <w:p w14:paraId="4F035F3A" w14:textId="77777777" w:rsidR="00D7101A" w:rsidRPr="00F442A2" w:rsidRDefault="00D7101A" w:rsidP="00F431B4">
            <w:pPr>
              <w:pStyle w:val="TableEntry"/>
            </w:pPr>
            <w:r w:rsidRPr="00F442A2">
              <w:t>R</w:t>
            </w:r>
          </w:p>
        </w:tc>
        <w:tc>
          <w:tcPr>
            <w:tcW w:w="990" w:type="dxa"/>
          </w:tcPr>
          <w:p w14:paraId="4F6901D8" w14:textId="77777777" w:rsidR="00D7101A" w:rsidRPr="00F442A2" w:rsidRDefault="00D7101A" w:rsidP="00F431B4">
            <w:pPr>
              <w:pStyle w:val="TableEntry"/>
            </w:pPr>
            <w:r w:rsidRPr="00F442A2">
              <w:t>R</w:t>
            </w:r>
          </w:p>
        </w:tc>
      </w:tr>
      <w:tr w:rsidR="00D7101A" w:rsidRPr="00F442A2" w14:paraId="3D6D9682" w14:textId="77777777" w:rsidTr="00F431B4">
        <w:trPr>
          <w:jc w:val="center"/>
        </w:trPr>
        <w:tc>
          <w:tcPr>
            <w:tcW w:w="1913" w:type="dxa"/>
          </w:tcPr>
          <w:p w14:paraId="5223E56B" w14:textId="77777777" w:rsidR="00D7101A" w:rsidRPr="00F442A2" w:rsidRDefault="00D7101A" w:rsidP="00F431B4">
            <w:pPr>
              <w:pStyle w:val="TableEntry"/>
            </w:pPr>
            <w:r w:rsidRPr="00F442A2">
              <w:t>Folder</w:t>
            </w:r>
          </w:p>
        </w:tc>
        <w:tc>
          <w:tcPr>
            <w:tcW w:w="2501" w:type="dxa"/>
          </w:tcPr>
          <w:p w14:paraId="46251881" w14:textId="77777777" w:rsidR="00D7101A" w:rsidRPr="00F442A2" w:rsidRDefault="00D7101A" w:rsidP="00F431B4">
            <w:pPr>
              <w:pStyle w:val="TableEntry"/>
            </w:pPr>
            <w:r w:rsidRPr="00F442A2">
              <w:t>availabilityStatus</w:t>
            </w:r>
          </w:p>
        </w:tc>
        <w:tc>
          <w:tcPr>
            <w:tcW w:w="1009" w:type="dxa"/>
          </w:tcPr>
          <w:p w14:paraId="1829F684" w14:textId="77777777" w:rsidR="00D7101A" w:rsidRPr="00F442A2" w:rsidRDefault="00D7101A" w:rsidP="00F431B4">
            <w:pPr>
              <w:pStyle w:val="TableEntry"/>
            </w:pPr>
            <w:r w:rsidRPr="00F442A2">
              <w:t>R</w:t>
            </w:r>
          </w:p>
        </w:tc>
        <w:tc>
          <w:tcPr>
            <w:tcW w:w="900" w:type="dxa"/>
          </w:tcPr>
          <w:p w14:paraId="1CE2DDC7" w14:textId="77777777" w:rsidR="00D7101A" w:rsidRPr="00F442A2" w:rsidRDefault="00D7101A" w:rsidP="00F431B4">
            <w:pPr>
              <w:pStyle w:val="TableEntry"/>
            </w:pPr>
            <w:r w:rsidRPr="00F442A2">
              <w:t>R</w:t>
            </w:r>
          </w:p>
        </w:tc>
        <w:tc>
          <w:tcPr>
            <w:tcW w:w="900" w:type="dxa"/>
          </w:tcPr>
          <w:p w14:paraId="4662DB22" w14:textId="77777777" w:rsidR="00D7101A" w:rsidRPr="00F442A2" w:rsidRDefault="00D7101A" w:rsidP="00F431B4">
            <w:pPr>
              <w:pStyle w:val="TableEntry"/>
            </w:pPr>
            <w:r w:rsidRPr="00F442A2">
              <w:t>R</w:t>
            </w:r>
          </w:p>
        </w:tc>
        <w:tc>
          <w:tcPr>
            <w:tcW w:w="990" w:type="dxa"/>
          </w:tcPr>
          <w:p w14:paraId="597D77E6" w14:textId="77777777" w:rsidR="00D7101A" w:rsidRPr="00F442A2" w:rsidRDefault="00D7101A" w:rsidP="00F431B4">
            <w:pPr>
              <w:pStyle w:val="TableEntry"/>
            </w:pPr>
            <w:r w:rsidRPr="00F442A2">
              <w:t>R</w:t>
            </w:r>
          </w:p>
        </w:tc>
      </w:tr>
      <w:tr w:rsidR="00D7101A" w:rsidRPr="00F442A2" w14:paraId="27040D50" w14:textId="77777777" w:rsidTr="00F431B4">
        <w:trPr>
          <w:jc w:val="center"/>
        </w:trPr>
        <w:tc>
          <w:tcPr>
            <w:tcW w:w="1913" w:type="dxa"/>
          </w:tcPr>
          <w:p w14:paraId="3033DEE8" w14:textId="77777777" w:rsidR="00D7101A" w:rsidRPr="00F442A2" w:rsidRDefault="00D7101A" w:rsidP="00F431B4">
            <w:pPr>
              <w:pStyle w:val="TableEntry"/>
            </w:pPr>
            <w:r w:rsidRPr="00F442A2">
              <w:t>Folder</w:t>
            </w:r>
          </w:p>
        </w:tc>
        <w:tc>
          <w:tcPr>
            <w:tcW w:w="2501" w:type="dxa"/>
          </w:tcPr>
          <w:p w14:paraId="50FB306A" w14:textId="77777777" w:rsidR="00D7101A" w:rsidRPr="00F442A2" w:rsidRDefault="00D7101A" w:rsidP="00F431B4">
            <w:pPr>
              <w:pStyle w:val="TableEntry"/>
            </w:pPr>
            <w:r w:rsidRPr="00F442A2">
              <w:t>codeList</w:t>
            </w:r>
          </w:p>
        </w:tc>
        <w:tc>
          <w:tcPr>
            <w:tcW w:w="1009" w:type="dxa"/>
          </w:tcPr>
          <w:p w14:paraId="4F7D2CF2" w14:textId="77777777" w:rsidR="00D7101A" w:rsidRPr="00F442A2" w:rsidRDefault="00D7101A" w:rsidP="00F431B4">
            <w:pPr>
              <w:pStyle w:val="TableEntry"/>
            </w:pPr>
            <w:r w:rsidRPr="00F442A2">
              <w:t>R</w:t>
            </w:r>
          </w:p>
        </w:tc>
        <w:tc>
          <w:tcPr>
            <w:tcW w:w="900" w:type="dxa"/>
          </w:tcPr>
          <w:p w14:paraId="103222F9" w14:textId="77777777" w:rsidR="00D7101A" w:rsidRPr="00F442A2" w:rsidRDefault="00D7101A" w:rsidP="00F431B4">
            <w:pPr>
              <w:pStyle w:val="TableEntry"/>
            </w:pPr>
            <w:r w:rsidRPr="00F442A2">
              <w:t>R</w:t>
            </w:r>
          </w:p>
        </w:tc>
        <w:tc>
          <w:tcPr>
            <w:tcW w:w="900" w:type="dxa"/>
          </w:tcPr>
          <w:p w14:paraId="6E7462E0" w14:textId="77777777" w:rsidR="00D7101A" w:rsidRPr="00F442A2" w:rsidRDefault="00D7101A" w:rsidP="00F431B4">
            <w:pPr>
              <w:pStyle w:val="TableEntry"/>
            </w:pPr>
            <w:r w:rsidRPr="00F442A2">
              <w:t>R</w:t>
            </w:r>
          </w:p>
        </w:tc>
        <w:tc>
          <w:tcPr>
            <w:tcW w:w="990" w:type="dxa"/>
          </w:tcPr>
          <w:p w14:paraId="020222F7" w14:textId="77777777" w:rsidR="00D7101A" w:rsidRPr="00F442A2" w:rsidRDefault="00D7101A" w:rsidP="00F431B4">
            <w:pPr>
              <w:pStyle w:val="TableEntry"/>
            </w:pPr>
            <w:r w:rsidRPr="00F442A2">
              <w:t>R</w:t>
            </w:r>
          </w:p>
        </w:tc>
      </w:tr>
      <w:tr w:rsidR="00D7101A" w:rsidRPr="00F442A2" w14:paraId="7CD45E3B" w14:textId="77777777" w:rsidTr="00F431B4">
        <w:trPr>
          <w:jc w:val="center"/>
        </w:trPr>
        <w:tc>
          <w:tcPr>
            <w:tcW w:w="1913" w:type="dxa"/>
          </w:tcPr>
          <w:p w14:paraId="617F76A7" w14:textId="77777777" w:rsidR="00D7101A" w:rsidRPr="00F442A2" w:rsidRDefault="00D7101A" w:rsidP="00F431B4">
            <w:pPr>
              <w:pStyle w:val="TableEntry"/>
            </w:pPr>
            <w:r w:rsidRPr="00F442A2">
              <w:t>Folder</w:t>
            </w:r>
          </w:p>
        </w:tc>
        <w:tc>
          <w:tcPr>
            <w:tcW w:w="2501" w:type="dxa"/>
          </w:tcPr>
          <w:p w14:paraId="71F7C52C" w14:textId="77777777" w:rsidR="00D7101A" w:rsidRPr="00F442A2" w:rsidRDefault="00D7101A" w:rsidP="00F431B4">
            <w:pPr>
              <w:pStyle w:val="TableEntry"/>
            </w:pPr>
            <w:r w:rsidRPr="00F442A2">
              <w:t>comments</w:t>
            </w:r>
          </w:p>
        </w:tc>
        <w:tc>
          <w:tcPr>
            <w:tcW w:w="1009" w:type="dxa"/>
          </w:tcPr>
          <w:p w14:paraId="49542763" w14:textId="77777777" w:rsidR="00D7101A" w:rsidRPr="00F442A2" w:rsidRDefault="00D7101A" w:rsidP="00F431B4">
            <w:pPr>
              <w:pStyle w:val="TableEntry"/>
            </w:pPr>
            <w:r w:rsidRPr="00F442A2">
              <w:t>O</w:t>
            </w:r>
          </w:p>
        </w:tc>
        <w:tc>
          <w:tcPr>
            <w:tcW w:w="900" w:type="dxa"/>
          </w:tcPr>
          <w:p w14:paraId="3C77EB4A" w14:textId="77777777" w:rsidR="00D7101A" w:rsidRPr="00F442A2" w:rsidRDefault="00D7101A" w:rsidP="00F431B4">
            <w:pPr>
              <w:pStyle w:val="TableEntry"/>
            </w:pPr>
            <w:r w:rsidRPr="00F442A2">
              <w:t>O</w:t>
            </w:r>
          </w:p>
        </w:tc>
        <w:tc>
          <w:tcPr>
            <w:tcW w:w="900" w:type="dxa"/>
          </w:tcPr>
          <w:p w14:paraId="5F8A460E" w14:textId="77777777" w:rsidR="00D7101A" w:rsidRPr="00F442A2" w:rsidRDefault="00D7101A" w:rsidP="00F431B4">
            <w:pPr>
              <w:pStyle w:val="TableEntry"/>
            </w:pPr>
            <w:r w:rsidRPr="00F442A2">
              <w:t>O</w:t>
            </w:r>
          </w:p>
        </w:tc>
        <w:tc>
          <w:tcPr>
            <w:tcW w:w="990" w:type="dxa"/>
          </w:tcPr>
          <w:p w14:paraId="56AE6E90" w14:textId="77777777" w:rsidR="00D7101A" w:rsidRPr="00F442A2" w:rsidRDefault="00D7101A" w:rsidP="00F431B4">
            <w:pPr>
              <w:pStyle w:val="TableEntry"/>
            </w:pPr>
            <w:r w:rsidRPr="00F442A2">
              <w:t>O</w:t>
            </w:r>
          </w:p>
        </w:tc>
      </w:tr>
      <w:tr w:rsidR="00D7101A" w:rsidRPr="00F442A2" w14:paraId="19F52AF5" w14:textId="77777777" w:rsidTr="00F431B4">
        <w:trPr>
          <w:jc w:val="center"/>
        </w:trPr>
        <w:tc>
          <w:tcPr>
            <w:tcW w:w="1913" w:type="dxa"/>
          </w:tcPr>
          <w:p w14:paraId="7A2FE80E" w14:textId="77777777" w:rsidR="00D7101A" w:rsidRPr="00F442A2" w:rsidRDefault="00D7101A" w:rsidP="00F431B4">
            <w:pPr>
              <w:pStyle w:val="TableEntry"/>
            </w:pPr>
            <w:r w:rsidRPr="00F442A2">
              <w:t>Folder</w:t>
            </w:r>
          </w:p>
        </w:tc>
        <w:tc>
          <w:tcPr>
            <w:tcW w:w="2501" w:type="dxa"/>
          </w:tcPr>
          <w:p w14:paraId="1AE64D36" w14:textId="77777777" w:rsidR="00D7101A" w:rsidRPr="00F442A2" w:rsidRDefault="00D7101A" w:rsidP="00F431B4">
            <w:pPr>
              <w:pStyle w:val="TableEntry"/>
            </w:pPr>
            <w:r w:rsidRPr="00F442A2">
              <w:t>entryUUID</w:t>
            </w:r>
          </w:p>
        </w:tc>
        <w:tc>
          <w:tcPr>
            <w:tcW w:w="1009" w:type="dxa"/>
          </w:tcPr>
          <w:p w14:paraId="102CC84B" w14:textId="77777777" w:rsidR="00D7101A" w:rsidRPr="00F442A2" w:rsidRDefault="00D7101A" w:rsidP="00F431B4">
            <w:pPr>
              <w:pStyle w:val="TableEntry"/>
            </w:pPr>
            <w:r w:rsidRPr="00F442A2">
              <w:t>R</w:t>
            </w:r>
          </w:p>
        </w:tc>
        <w:tc>
          <w:tcPr>
            <w:tcW w:w="900" w:type="dxa"/>
          </w:tcPr>
          <w:p w14:paraId="210C9727" w14:textId="77777777" w:rsidR="00D7101A" w:rsidRPr="00F442A2" w:rsidRDefault="00D7101A" w:rsidP="00F431B4">
            <w:pPr>
              <w:pStyle w:val="TableEntry"/>
            </w:pPr>
            <w:r w:rsidRPr="00F442A2">
              <w:t>R</w:t>
            </w:r>
          </w:p>
        </w:tc>
        <w:tc>
          <w:tcPr>
            <w:tcW w:w="900" w:type="dxa"/>
          </w:tcPr>
          <w:p w14:paraId="7B0F6597" w14:textId="77777777" w:rsidR="00D7101A" w:rsidRPr="00F442A2" w:rsidRDefault="00D7101A" w:rsidP="00F431B4">
            <w:pPr>
              <w:pStyle w:val="TableEntry"/>
            </w:pPr>
            <w:r w:rsidRPr="00F442A2">
              <w:t>R</w:t>
            </w:r>
          </w:p>
        </w:tc>
        <w:tc>
          <w:tcPr>
            <w:tcW w:w="990" w:type="dxa"/>
          </w:tcPr>
          <w:p w14:paraId="18B95B6D" w14:textId="77777777" w:rsidR="00D7101A" w:rsidRPr="00F442A2" w:rsidRDefault="00D7101A" w:rsidP="00F431B4">
            <w:pPr>
              <w:pStyle w:val="TableEntry"/>
            </w:pPr>
            <w:r w:rsidRPr="00F442A2">
              <w:t>R</w:t>
            </w:r>
          </w:p>
        </w:tc>
      </w:tr>
      <w:tr w:rsidR="00D7101A" w:rsidRPr="00F442A2" w14:paraId="1C0813F5" w14:textId="77777777" w:rsidTr="00F431B4">
        <w:trPr>
          <w:jc w:val="center"/>
        </w:trPr>
        <w:tc>
          <w:tcPr>
            <w:tcW w:w="1913" w:type="dxa"/>
          </w:tcPr>
          <w:p w14:paraId="6D7DC1FB" w14:textId="77777777" w:rsidR="00D7101A" w:rsidRPr="00F442A2" w:rsidRDefault="00D7101A" w:rsidP="00F431B4">
            <w:pPr>
              <w:pStyle w:val="TableEntry"/>
            </w:pPr>
            <w:r w:rsidRPr="00F442A2">
              <w:t>Folder</w:t>
            </w:r>
          </w:p>
        </w:tc>
        <w:tc>
          <w:tcPr>
            <w:tcW w:w="2501" w:type="dxa"/>
          </w:tcPr>
          <w:p w14:paraId="0C87B73E" w14:textId="77777777" w:rsidR="00D7101A" w:rsidRPr="00F442A2" w:rsidRDefault="00D7101A" w:rsidP="00F431B4">
            <w:pPr>
              <w:pStyle w:val="TableEntry"/>
            </w:pPr>
            <w:r w:rsidRPr="00F442A2">
              <w:t>homeCommunityId</w:t>
            </w:r>
          </w:p>
        </w:tc>
        <w:tc>
          <w:tcPr>
            <w:tcW w:w="1009" w:type="dxa"/>
          </w:tcPr>
          <w:p w14:paraId="4D8D7F25" w14:textId="77777777" w:rsidR="00D7101A" w:rsidRPr="00F442A2" w:rsidRDefault="00D7101A" w:rsidP="00F431B4">
            <w:pPr>
              <w:pStyle w:val="TableEntry"/>
            </w:pPr>
            <w:r w:rsidRPr="00F442A2">
              <w:t>O</w:t>
            </w:r>
          </w:p>
        </w:tc>
        <w:tc>
          <w:tcPr>
            <w:tcW w:w="900" w:type="dxa"/>
          </w:tcPr>
          <w:p w14:paraId="48537C11" w14:textId="77777777" w:rsidR="00D7101A" w:rsidRPr="00F442A2" w:rsidRDefault="00D7101A" w:rsidP="00F431B4">
            <w:pPr>
              <w:pStyle w:val="TableEntry"/>
            </w:pPr>
            <w:r w:rsidRPr="00F442A2">
              <w:t>R</w:t>
            </w:r>
          </w:p>
        </w:tc>
        <w:tc>
          <w:tcPr>
            <w:tcW w:w="900" w:type="dxa"/>
          </w:tcPr>
          <w:p w14:paraId="45CB78E8" w14:textId="77777777" w:rsidR="00D7101A" w:rsidRPr="00F442A2" w:rsidRDefault="00D7101A" w:rsidP="00F431B4">
            <w:pPr>
              <w:pStyle w:val="TableEntry"/>
            </w:pPr>
            <w:r w:rsidRPr="00F442A2">
              <w:t>R</w:t>
            </w:r>
          </w:p>
        </w:tc>
        <w:tc>
          <w:tcPr>
            <w:tcW w:w="990" w:type="dxa"/>
          </w:tcPr>
          <w:p w14:paraId="29EA493B" w14:textId="77777777" w:rsidR="00D7101A" w:rsidRPr="00F442A2" w:rsidRDefault="00D7101A" w:rsidP="00F431B4">
            <w:pPr>
              <w:pStyle w:val="TableEntry"/>
            </w:pPr>
            <w:r w:rsidRPr="00F442A2">
              <w:t>O</w:t>
            </w:r>
          </w:p>
        </w:tc>
      </w:tr>
      <w:tr w:rsidR="00D7101A" w:rsidRPr="00F442A2" w14:paraId="4843C3AE" w14:textId="77777777" w:rsidTr="00F431B4">
        <w:trPr>
          <w:jc w:val="center"/>
        </w:trPr>
        <w:tc>
          <w:tcPr>
            <w:tcW w:w="1913" w:type="dxa"/>
          </w:tcPr>
          <w:p w14:paraId="7CF26854" w14:textId="77777777" w:rsidR="00D7101A" w:rsidRPr="00F442A2" w:rsidRDefault="00D7101A" w:rsidP="00F431B4">
            <w:pPr>
              <w:pStyle w:val="TableEntry"/>
            </w:pPr>
            <w:r w:rsidRPr="00F442A2">
              <w:t>Folder</w:t>
            </w:r>
          </w:p>
        </w:tc>
        <w:tc>
          <w:tcPr>
            <w:tcW w:w="2501" w:type="dxa"/>
          </w:tcPr>
          <w:p w14:paraId="7A9965E8" w14:textId="77777777" w:rsidR="00D7101A" w:rsidRPr="00F442A2" w:rsidRDefault="00D7101A" w:rsidP="00F431B4">
            <w:pPr>
              <w:pStyle w:val="TableEntry"/>
            </w:pPr>
            <w:r w:rsidRPr="00F442A2">
              <w:t>lastUpdateTime</w:t>
            </w:r>
          </w:p>
        </w:tc>
        <w:tc>
          <w:tcPr>
            <w:tcW w:w="1009" w:type="dxa"/>
          </w:tcPr>
          <w:p w14:paraId="69E77E2C" w14:textId="77777777" w:rsidR="00D7101A" w:rsidRPr="00F442A2" w:rsidRDefault="00D7101A" w:rsidP="00F431B4">
            <w:pPr>
              <w:pStyle w:val="TableEntry"/>
            </w:pPr>
            <w:r w:rsidRPr="00F442A2">
              <w:t>O</w:t>
            </w:r>
          </w:p>
        </w:tc>
        <w:tc>
          <w:tcPr>
            <w:tcW w:w="900" w:type="dxa"/>
          </w:tcPr>
          <w:p w14:paraId="70E058CA" w14:textId="77777777" w:rsidR="00D7101A" w:rsidRPr="00F442A2" w:rsidRDefault="00D7101A" w:rsidP="00F431B4">
            <w:pPr>
              <w:pStyle w:val="TableEntry"/>
            </w:pPr>
            <w:r w:rsidRPr="00F442A2">
              <w:t>O</w:t>
            </w:r>
          </w:p>
        </w:tc>
        <w:tc>
          <w:tcPr>
            <w:tcW w:w="900" w:type="dxa"/>
          </w:tcPr>
          <w:p w14:paraId="69BB326B" w14:textId="77777777" w:rsidR="00D7101A" w:rsidRPr="00F442A2" w:rsidRDefault="00D7101A" w:rsidP="00F431B4">
            <w:pPr>
              <w:pStyle w:val="TableEntry"/>
            </w:pPr>
            <w:r w:rsidRPr="00F442A2">
              <w:t>O</w:t>
            </w:r>
          </w:p>
        </w:tc>
        <w:tc>
          <w:tcPr>
            <w:tcW w:w="990" w:type="dxa"/>
          </w:tcPr>
          <w:p w14:paraId="4D8A2895" w14:textId="77777777" w:rsidR="00D7101A" w:rsidRPr="00F442A2" w:rsidRDefault="00D7101A" w:rsidP="00F431B4">
            <w:pPr>
              <w:pStyle w:val="TableEntry"/>
            </w:pPr>
            <w:r w:rsidRPr="00F442A2">
              <w:t>O</w:t>
            </w:r>
          </w:p>
        </w:tc>
      </w:tr>
      <w:tr w:rsidR="00D7101A" w:rsidRPr="00F442A2" w14:paraId="2812BDDC" w14:textId="77777777" w:rsidTr="00F431B4">
        <w:trPr>
          <w:jc w:val="center"/>
        </w:trPr>
        <w:tc>
          <w:tcPr>
            <w:tcW w:w="1913" w:type="dxa"/>
          </w:tcPr>
          <w:p w14:paraId="6AB6C519" w14:textId="77777777" w:rsidR="00D7101A" w:rsidRPr="00F442A2" w:rsidRDefault="00D7101A" w:rsidP="00F431B4">
            <w:pPr>
              <w:pStyle w:val="TableEntry"/>
            </w:pPr>
            <w:r w:rsidRPr="00F442A2">
              <w:t>Folder</w:t>
            </w:r>
          </w:p>
        </w:tc>
        <w:tc>
          <w:tcPr>
            <w:tcW w:w="2501" w:type="dxa"/>
          </w:tcPr>
          <w:p w14:paraId="00B43697" w14:textId="77777777" w:rsidR="00D7101A" w:rsidRPr="00F442A2" w:rsidRDefault="00D7101A" w:rsidP="00F431B4">
            <w:pPr>
              <w:pStyle w:val="TableEntry"/>
            </w:pPr>
            <w:r w:rsidRPr="00F442A2">
              <w:t>limitedMetadata</w:t>
            </w:r>
          </w:p>
        </w:tc>
        <w:tc>
          <w:tcPr>
            <w:tcW w:w="1009" w:type="dxa"/>
          </w:tcPr>
          <w:p w14:paraId="1C9EDE8D" w14:textId="77777777" w:rsidR="00D7101A" w:rsidRPr="00F442A2" w:rsidRDefault="00D7101A" w:rsidP="00F431B4">
            <w:pPr>
              <w:pStyle w:val="TableEntry"/>
            </w:pPr>
            <w:r w:rsidRPr="00F442A2">
              <w:t>X</w:t>
            </w:r>
          </w:p>
        </w:tc>
        <w:tc>
          <w:tcPr>
            <w:tcW w:w="900" w:type="dxa"/>
          </w:tcPr>
          <w:p w14:paraId="15CC9AB2" w14:textId="77777777" w:rsidR="00D7101A" w:rsidRPr="00F442A2" w:rsidRDefault="00D7101A" w:rsidP="00F431B4">
            <w:pPr>
              <w:pStyle w:val="TableEntry"/>
            </w:pPr>
            <w:r w:rsidRPr="00F442A2">
              <w:t>X</w:t>
            </w:r>
          </w:p>
        </w:tc>
        <w:tc>
          <w:tcPr>
            <w:tcW w:w="900" w:type="dxa"/>
          </w:tcPr>
          <w:p w14:paraId="65576AFA" w14:textId="77777777" w:rsidR="00D7101A" w:rsidRPr="00F442A2" w:rsidRDefault="00D7101A" w:rsidP="00F431B4">
            <w:pPr>
              <w:pStyle w:val="TableEntry"/>
            </w:pPr>
            <w:r w:rsidRPr="00F442A2">
              <w:t>X</w:t>
            </w:r>
          </w:p>
        </w:tc>
        <w:tc>
          <w:tcPr>
            <w:tcW w:w="990" w:type="dxa"/>
          </w:tcPr>
          <w:p w14:paraId="65AFE5E0" w14:textId="77777777" w:rsidR="00D7101A" w:rsidRPr="00F442A2" w:rsidRDefault="00D7101A" w:rsidP="00F431B4">
            <w:pPr>
              <w:pStyle w:val="TableEntry"/>
            </w:pPr>
            <w:r w:rsidRPr="00F442A2">
              <w:t>X</w:t>
            </w:r>
          </w:p>
        </w:tc>
      </w:tr>
      <w:tr w:rsidR="00D7101A" w:rsidRPr="00F442A2" w14:paraId="7FEBF020" w14:textId="77777777" w:rsidTr="00F431B4">
        <w:trPr>
          <w:jc w:val="center"/>
        </w:trPr>
        <w:tc>
          <w:tcPr>
            <w:tcW w:w="1913" w:type="dxa"/>
          </w:tcPr>
          <w:p w14:paraId="720A6195" w14:textId="77777777" w:rsidR="00D7101A" w:rsidRPr="00F442A2" w:rsidRDefault="00D7101A" w:rsidP="00F431B4">
            <w:pPr>
              <w:pStyle w:val="TableEntry"/>
            </w:pPr>
            <w:r w:rsidRPr="00F442A2">
              <w:t>Folder</w:t>
            </w:r>
          </w:p>
        </w:tc>
        <w:tc>
          <w:tcPr>
            <w:tcW w:w="2501" w:type="dxa"/>
          </w:tcPr>
          <w:p w14:paraId="134E87F8" w14:textId="77777777" w:rsidR="00D7101A" w:rsidRPr="00F442A2" w:rsidRDefault="00D7101A" w:rsidP="00F431B4">
            <w:pPr>
              <w:pStyle w:val="TableEntry"/>
            </w:pPr>
            <w:r w:rsidRPr="00F442A2">
              <w:t>patientId</w:t>
            </w:r>
          </w:p>
        </w:tc>
        <w:tc>
          <w:tcPr>
            <w:tcW w:w="1009" w:type="dxa"/>
          </w:tcPr>
          <w:p w14:paraId="46C2EBDE" w14:textId="77777777" w:rsidR="00D7101A" w:rsidRPr="00F442A2" w:rsidRDefault="00D7101A" w:rsidP="00F431B4">
            <w:pPr>
              <w:pStyle w:val="TableEntry"/>
            </w:pPr>
            <w:r w:rsidRPr="00F442A2">
              <w:t>R</w:t>
            </w:r>
          </w:p>
        </w:tc>
        <w:tc>
          <w:tcPr>
            <w:tcW w:w="900" w:type="dxa"/>
          </w:tcPr>
          <w:p w14:paraId="3EDF7505" w14:textId="77777777" w:rsidR="00D7101A" w:rsidRPr="00F442A2" w:rsidRDefault="00D7101A" w:rsidP="00F431B4">
            <w:pPr>
              <w:pStyle w:val="TableEntry"/>
            </w:pPr>
            <w:r w:rsidRPr="00F442A2">
              <w:t>R</w:t>
            </w:r>
          </w:p>
        </w:tc>
        <w:tc>
          <w:tcPr>
            <w:tcW w:w="900" w:type="dxa"/>
          </w:tcPr>
          <w:p w14:paraId="1D9924B3" w14:textId="77777777" w:rsidR="00D7101A" w:rsidRPr="00F442A2" w:rsidRDefault="00D7101A" w:rsidP="00F431B4">
            <w:pPr>
              <w:pStyle w:val="TableEntry"/>
            </w:pPr>
            <w:r w:rsidRPr="00F442A2">
              <w:t>R</w:t>
            </w:r>
          </w:p>
        </w:tc>
        <w:tc>
          <w:tcPr>
            <w:tcW w:w="990" w:type="dxa"/>
          </w:tcPr>
          <w:p w14:paraId="17219F60" w14:textId="77777777" w:rsidR="00D7101A" w:rsidRPr="00F442A2" w:rsidRDefault="00D7101A" w:rsidP="00F431B4">
            <w:pPr>
              <w:pStyle w:val="TableEntry"/>
            </w:pPr>
            <w:r w:rsidRPr="00F442A2">
              <w:t>R</w:t>
            </w:r>
          </w:p>
        </w:tc>
      </w:tr>
      <w:tr w:rsidR="00D7101A" w:rsidRPr="00F442A2" w14:paraId="6AC5A639" w14:textId="77777777" w:rsidTr="00F431B4">
        <w:trPr>
          <w:jc w:val="center"/>
        </w:trPr>
        <w:tc>
          <w:tcPr>
            <w:tcW w:w="1913" w:type="dxa"/>
          </w:tcPr>
          <w:p w14:paraId="1967FC0E" w14:textId="77777777" w:rsidR="00D7101A" w:rsidRPr="00F442A2" w:rsidRDefault="00D7101A" w:rsidP="00F431B4">
            <w:pPr>
              <w:pStyle w:val="TableEntry"/>
            </w:pPr>
            <w:r w:rsidRPr="00F442A2">
              <w:t>Folder</w:t>
            </w:r>
          </w:p>
        </w:tc>
        <w:tc>
          <w:tcPr>
            <w:tcW w:w="2501" w:type="dxa"/>
          </w:tcPr>
          <w:p w14:paraId="453D6573" w14:textId="77777777" w:rsidR="00D7101A" w:rsidRPr="00F442A2" w:rsidRDefault="00D7101A" w:rsidP="00F431B4">
            <w:pPr>
              <w:pStyle w:val="TableEntry"/>
            </w:pPr>
            <w:r w:rsidRPr="00F442A2">
              <w:t>title</w:t>
            </w:r>
          </w:p>
        </w:tc>
        <w:tc>
          <w:tcPr>
            <w:tcW w:w="1009" w:type="dxa"/>
          </w:tcPr>
          <w:p w14:paraId="5F69C7BD" w14:textId="77777777" w:rsidR="00D7101A" w:rsidRPr="00F442A2" w:rsidRDefault="00D7101A" w:rsidP="00F431B4">
            <w:pPr>
              <w:pStyle w:val="TableEntry"/>
            </w:pPr>
            <w:r w:rsidRPr="00F442A2">
              <w:t>R</w:t>
            </w:r>
          </w:p>
        </w:tc>
        <w:tc>
          <w:tcPr>
            <w:tcW w:w="900" w:type="dxa"/>
          </w:tcPr>
          <w:p w14:paraId="78208B21" w14:textId="77777777" w:rsidR="00D7101A" w:rsidRPr="00F442A2" w:rsidRDefault="00D7101A" w:rsidP="00F431B4">
            <w:pPr>
              <w:pStyle w:val="TableEntry"/>
            </w:pPr>
            <w:r w:rsidRPr="00F442A2">
              <w:t>R</w:t>
            </w:r>
          </w:p>
        </w:tc>
        <w:tc>
          <w:tcPr>
            <w:tcW w:w="900" w:type="dxa"/>
          </w:tcPr>
          <w:p w14:paraId="1386594B" w14:textId="77777777" w:rsidR="00D7101A" w:rsidRPr="00F442A2" w:rsidRDefault="00D7101A" w:rsidP="00F431B4">
            <w:pPr>
              <w:pStyle w:val="TableEntry"/>
            </w:pPr>
            <w:r w:rsidRPr="00F442A2">
              <w:t>R</w:t>
            </w:r>
          </w:p>
        </w:tc>
        <w:tc>
          <w:tcPr>
            <w:tcW w:w="990" w:type="dxa"/>
          </w:tcPr>
          <w:p w14:paraId="241C3FBB" w14:textId="77777777" w:rsidR="00D7101A" w:rsidRPr="00F442A2" w:rsidRDefault="00D7101A" w:rsidP="00F431B4">
            <w:pPr>
              <w:pStyle w:val="TableEntry"/>
            </w:pPr>
            <w:r w:rsidRPr="00F442A2">
              <w:t>R</w:t>
            </w:r>
          </w:p>
        </w:tc>
      </w:tr>
      <w:tr w:rsidR="00D7101A" w:rsidRPr="00F442A2" w14:paraId="4E5628DA" w14:textId="77777777" w:rsidTr="00F431B4">
        <w:trPr>
          <w:jc w:val="center"/>
        </w:trPr>
        <w:tc>
          <w:tcPr>
            <w:tcW w:w="1913" w:type="dxa"/>
          </w:tcPr>
          <w:p w14:paraId="3B86C8E0" w14:textId="77777777" w:rsidR="00D7101A" w:rsidRPr="00F442A2" w:rsidRDefault="00D7101A" w:rsidP="00F431B4">
            <w:pPr>
              <w:pStyle w:val="TableEntry"/>
            </w:pPr>
            <w:r w:rsidRPr="00F442A2">
              <w:t>Folder</w:t>
            </w:r>
          </w:p>
        </w:tc>
        <w:tc>
          <w:tcPr>
            <w:tcW w:w="2501" w:type="dxa"/>
          </w:tcPr>
          <w:p w14:paraId="3CD51011" w14:textId="77777777" w:rsidR="00D7101A" w:rsidRPr="00F442A2" w:rsidRDefault="00D7101A" w:rsidP="00F431B4">
            <w:pPr>
              <w:pStyle w:val="TableEntry"/>
            </w:pPr>
            <w:r w:rsidRPr="00F442A2">
              <w:t>uniqueId</w:t>
            </w:r>
          </w:p>
        </w:tc>
        <w:tc>
          <w:tcPr>
            <w:tcW w:w="1009" w:type="dxa"/>
          </w:tcPr>
          <w:p w14:paraId="54D63C15" w14:textId="77777777" w:rsidR="00D7101A" w:rsidRPr="00F442A2" w:rsidRDefault="00D7101A" w:rsidP="00F431B4">
            <w:pPr>
              <w:pStyle w:val="TableEntry"/>
            </w:pPr>
            <w:r w:rsidRPr="00F442A2">
              <w:t>R</w:t>
            </w:r>
          </w:p>
        </w:tc>
        <w:tc>
          <w:tcPr>
            <w:tcW w:w="900" w:type="dxa"/>
          </w:tcPr>
          <w:p w14:paraId="39CBDEA6" w14:textId="77777777" w:rsidR="00D7101A" w:rsidRPr="00F442A2" w:rsidRDefault="00D7101A" w:rsidP="00F431B4">
            <w:pPr>
              <w:pStyle w:val="TableEntry"/>
            </w:pPr>
            <w:r w:rsidRPr="00F442A2">
              <w:t>R</w:t>
            </w:r>
          </w:p>
        </w:tc>
        <w:tc>
          <w:tcPr>
            <w:tcW w:w="900" w:type="dxa"/>
          </w:tcPr>
          <w:p w14:paraId="5D296B28" w14:textId="77777777" w:rsidR="00D7101A" w:rsidRPr="00F442A2" w:rsidRDefault="00D7101A" w:rsidP="00F431B4">
            <w:pPr>
              <w:pStyle w:val="TableEntry"/>
            </w:pPr>
            <w:r w:rsidRPr="00F442A2">
              <w:t>R</w:t>
            </w:r>
          </w:p>
        </w:tc>
        <w:tc>
          <w:tcPr>
            <w:tcW w:w="990" w:type="dxa"/>
          </w:tcPr>
          <w:p w14:paraId="1900CA1B" w14:textId="77777777" w:rsidR="00D7101A" w:rsidRPr="00F442A2" w:rsidRDefault="00D7101A" w:rsidP="00F431B4">
            <w:pPr>
              <w:pStyle w:val="TableEntry"/>
            </w:pPr>
            <w:r w:rsidRPr="00F442A2">
              <w:t>R</w:t>
            </w:r>
          </w:p>
        </w:tc>
      </w:tr>
    </w:tbl>
    <w:p w14:paraId="5A6A1221" w14:textId="467B13B8" w:rsidR="003F22EF" w:rsidRPr="00F442A2" w:rsidRDefault="00AA3B76" w:rsidP="00B67434">
      <w:pPr>
        <w:pStyle w:val="Heading1"/>
      </w:pPr>
      <w:bookmarkStart w:id="1549" w:name="_Toc446082005"/>
      <w:bookmarkStart w:id="1550" w:name="_Toc446082316"/>
      <w:bookmarkStart w:id="1551" w:name="_Toc446664734"/>
      <w:bookmarkStart w:id="1552" w:name="_Toc446664928"/>
      <w:bookmarkStart w:id="1553" w:name="_Toc448947104"/>
      <w:bookmarkStart w:id="1554" w:name="_Toc449032852"/>
      <w:bookmarkStart w:id="1555" w:name="_Toc446082006"/>
      <w:bookmarkStart w:id="1556" w:name="_Toc446082317"/>
      <w:bookmarkStart w:id="1557" w:name="_Toc446664735"/>
      <w:bookmarkStart w:id="1558" w:name="_Toc446664929"/>
      <w:bookmarkStart w:id="1559" w:name="_Toc448947105"/>
      <w:bookmarkStart w:id="1560" w:name="_Toc449032853"/>
      <w:bookmarkStart w:id="1561" w:name="_Toc446082007"/>
      <w:bookmarkStart w:id="1562" w:name="_Toc446082318"/>
      <w:bookmarkStart w:id="1563" w:name="_Toc446664736"/>
      <w:bookmarkStart w:id="1564" w:name="_Toc446664930"/>
      <w:bookmarkStart w:id="1565" w:name="_Toc448947106"/>
      <w:bookmarkStart w:id="1566" w:name="_Toc449032854"/>
      <w:bookmarkStart w:id="1567" w:name="_Toc367877044"/>
      <w:bookmarkStart w:id="1568" w:name="_Toc518658191"/>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r w:rsidRPr="00F442A2">
        <w:t xml:space="preserve">5.0 </w:t>
      </w:r>
      <w:r w:rsidR="003F22EF" w:rsidRPr="00F442A2">
        <w:t>IHE Content Specifications</w:t>
      </w:r>
      <w:bookmarkEnd w:id="1567"/>
      <w:bookmarkEnd w:id="1568"/>
    </w:p>
    <w:p w14:paraId="32465B26" w14:textId="77777777" w:rsidR="003F22EF" w:rsidRPr="00F442A2" w:rsidRDefault="003F22EF">
      <w:pPr>
        <w:pStyle w:val="BodyText"/>
        <w:rPr>
          <w:rStyle w:val="BodyTextCharChar"/>
        </w:rPr>
      </w:pPr>
      <w:r w:rsidRPr="00F442A2">
        <w:rPr>
          <w:rStyle w:val="BodyTextCharChar"/>
        </w:rPr>
        <w:t>This section follows the documentation pattern found in the IHE PCC Technical Framework. The reader should be familiar with the IHE PCC Technical Framework.</w:t>
      </w:r>
    </w:p>
    <w:p w14:paraId="50238E81" w14:textId="7CEE0519" w:rsidR="003F22EF" w:rsidRPr="00F442A2" w:rsidRDefault="00AA3B76" w:rsidP="00B67434">
      <w:pPr>
        <w:pStyle w:val="Heading2"/>
        <w:numPr>
          <w:ilvl w:val="0"/>
          <w:numId w:val="0"/>
        </w:numPr>
      </w:pPr>
      <w:bookmarkStart w:id="1569" w:name="_Toc367877045"/>
      <w:bookmarkStart w:id="1570" w:name="_Toc518658192"/>
      <w:r w:rsidRPr="00F442A2">
        <w:t>5.1 B</w:t>
      </w:r>
      <w:r w:rsidR="003F22EF" w:rsidRPr="00F442A2">
        <w:t>asic Patient Privacy Consents Module</w:t>
      </w:r>
      <w:bookmarkEnd w:id="1569"/>
      <w:bookmarkEnd w:id="1570"/>
    </w:p>
    <w:p w14:paraId="7F1ED28F" w14:textId="77777777" w:rsidR="003F22EF" w:rsidRPr="00F442A2" w:rsidRDefault="003F22EF">
      <w:r w:rsidRPr="00F442A2">
        <w:t xml:space="preserve">This section describes the encoding requirements for the Basic Patient Privacy Consents Document Content. </w:t>
      </w:r>
    </w:p>
    <w:p w14:paraId="5C80C723" w14:textId="77777777" w:rsidR="003F22EF" w:rsidRPr="00F442A2" w:rsidRDefault="003F22EF">
      <w:r w:rsidRPr="00F442A2">
        <w:t xml:space="preserve">The BPPC document has two possible document templates, one without a scanned document part, and one in </w:t>
      </w:r>
      <w:r w:rsidR="00E8539E" w:rsidRPr="00F442A2">
        <w:t>Section</w:t>
      </w:r>
      <w:r w:rsidRPr="00F442A2">
        <w:t xml:space="preserve"> 5.1.2 defines the requirements of the BPPC document without a scanned document part; </w:t>
      </w:r>
      <w:r w:rsidR="00E8539E" w:rsidRPr="00F442A2">
        <w:t>Section</w:t>
      </w:r>
      <w:r w:rsidRPr="00F442A2">
        <w:t xml:space="preserve"> 5.1.3 explains with a scanned document part.</w:t>
      </w:r>
    </w:p>
    <w:p w14:paraId="5364680C" w14:textId="77777777" w:rsidR="003F22EF" w:rsidRPr="00F442A2" w:rsidRDefault="003F22EF" w:rsidP="009E7736">
      <w:pPr>
        <w:pStyle w:val="Heading3"/>
        <w:numPr>
          <w:ilvl w:val="0"/>
          <w:numId w:val="0"/>
        </w:numPr>
      </w:pPr>
      <w:bookmarkStart w:id="1571" w:name="_Toc367877046"/>
      <w:bookmarkStart w:id="1572" w:name="_Toc518658193"/>
      <w:r w:rsidRPr="00F442A2">
        <w:t>5.1.1 References</w:t>
      </w:r>
      <w:bookmarkEnd w:id="1571"/>
      <w:bookmarkEnd w:id="1572"/>
    </w:p>
    <w:p w14:paraId="4DF8887F" w14:textId="77777777" w:rsidR="003F22EF" w:rsidRPr="00F442A2" w:rsidRDefault="009600B3" w:rsidP="00B93FE6">
      <w:pPr>
        <w:pStyle w:val="ListBullet2"/>
        <w:numPr>
          <w:ilvl w:val="0"/>
          <w:numId w:val="52"/>
        </w:numPr>
        <w:rPr>
          <w:rStyle w:val="BodyTextCharChar"/>
          <w:rFonts w:ascii="Arial" w:eastAsia="Arial" w:hAnsi="Arial"/>
          <w:b/>
          <w:kern w:val="1"/>
          <w:lang w:eastAsia="en-US"/>
        </w:rPr>
      </w:pPr>
      <w:hyperlink r:id="rId53" w:anchor="CDA" w:history="1">
        <w:r w:rsidR="003F22EF" w:rsidRPr="005A199D">
          <w:rPr>
            <w:rStyle w:val="Hyperlink"/>
          </w:rPr>
          <w:t>HL7 CDA Release 2.0</w:t>
        </w:r>
      </w:hyperlink>
      <w:r w:rsidR="003F22EF" w:rsidRPr="00F442A2">
        <w:rPr>
          <w:rStyle w:val="BodyTextCharChar"/>
          <w:lang w:eastAsia="en-US"/>
        </w:rPr>
        <w:t xml:space="preserve"> (denoted HL7 CDA R2, or just CDA, in subsequent text)</w:t>
      </w:r>
    </w:p>
    <w:p w14:paraId="52995ECE" w14:textId="77777777" w:rsidR="003F22EF" w:rsidRPr="00F442A2" w:rsidRDefault="003F22EF" w:rsidP="009E7736">
      <w:pPr>
        <w:pStyle w:val="Heading3"/>
        <w:numPr>
          <w:ilvl w:val="0"/>
          <w:numId w:val="0"/>
        </w:numPr>
      </w:pPr>
      <w:bookmarkStart w:id="1573" w:name="_Toc367877047"/>
      <w:bookmarkStart w:id="1574" w:name="_Toc518658194"/>
      <w:r w:rsidRPr="00F442A2">
        <w:t>5.1.2 Patient Privacy Consent Acknowledgment Document Specification 1.3.6.1.4.1.19376.1.5.3.1.1.7 – With no Scanned Document Part</w:t>
      </w:r>
      <w:bookmarkEnd w:id="1573"/>
      <w:bookmarkEnd w:id="1574"/>
    </w:p>
    <w:p w14:paraId="60D6E98A" w14:textId="77777777" w:rsidR="003F22EF" w:rsidRPr="00F442A2" w:rsidRDefault="003F22EF">
      <w:pPr>
        <w:pStyle w:val="BodyText"/>
        <w:rPr>
          <w:rStyle w:val="BodyTextCharChar"/>
        </w:rPr>
      </w:pPr>
      <w:r w:rsidRPr="00F442A2">
        <w:rPr>
          <w:rStyle w:val="BodyTextCharChar"/>
        </w:rPr>
        <w:t xml:space="preserve">A patient acknowledgement of a Patient Privacy Consent Policy is a document that contains machine readable indication. This specification describes the BPPC document without a scanned part. When the Patient Privacy Consent Acknowledgment Document contains a Scanned Document (XDS-SD), it will conform to </w:t>
      </w:r>
      <w:r w:rsidR="00E8539E" w:rsidRPr="00F442A2">
        <w:rPr>
          <w:rStyle w:val="BodyTextCharChar"/>
        </w:rPr>
        <w:t>Section</w:t>
      </w:r>
      <w:r w:rsidRPr="00F442A2">
        <w:rPr>
          <w:rStyle w:val="BodyTextCharChar"/>
        </w:rPr>
        <w:t xml:space="preserve"> 5.1.3.</w:t>
      </w:r>
    </w:p>
    <w:p w14:paraId="2FCA31C5" w14:textId="77777777" w:rsidR="003F22EF" w:rsidRPr="00F442A2" w:rsidRDefault="003F22EF" w:rsidP="009E7736">
      <w:pPr>
        <w:pStyle w:val="Heading4"/>
        <w:numPr>
          <w:ilvl w:val="0"/>
          <w:numId w:val="0"/>
        </w:numPr>
      </w:pPr>
      <w:bookmarkStart w:id="1575" w:name="_Toc367877048"/>
      <w:r w:rsidRPr="00F442A2">
        <w:t>5.1.2.1 XDS Metadata</w:t>
      </w:r>
      <w:bookmarkEnd w:id="1575"/>
    </w:p>
    <w:p w14:paraId="7AE415D9" w14:textId="77777777" w:rsidR="003F22EF" w:rsidRPr="00F442A2" w:rsidRDefault="003F22EF" w:rsidP="009E7736">
      <w:pPr>
        <w:pStyle w:val="Heading5"/>
        <w:numPr>
          <w:ilvl w:val="0"/>
          <w:numId w:val="0"/>
        </w:numPr>
      </w:pPr>
      <w:bookmarkStart w:id="1576" w:name="_Toc367877049"/>
      <w:r w:rsidRPr="00F442A2">
        <w:t>5.1.2.1.1 XDS DocumentEntry Metadata</w:t>
      </w:r>
      <w:bookmarkEnd w:id="1576"/>
    </w:p>
    <w:p w14:paraId="1B272A62" w14:textId="547B70FD" w:rsidR="003F22EF" w:rsidRPr="00F442A2" w:rsidRDefault="0064352C">
      <w:pPr>
        <w:pStyle w:val="BodyText"/>
      </w:pPr>
      <w:r w:rsidRPr="00F442A2">
        <w:t xml:space="preserve">Content Creators shall populate </w:t>
      </w:r>
      <w:r w:rsidR="003F22EF" w:rsidRPr="00F442A2">
        <w:t xml:space="preserve">DocumentEntry Metadata requirements in </w:t>
      </w:r>
      <w:hyperlink r:id="rId54" w:anchor="nameddest=4_1_Medical_Document_Binding_to" w:history="1">
        <w:r w:rsidR="003F22EF" w:rsidRPr="00F442A2">
          <w:rPr>
            <w:rStyle w:val="Hyperlink"/>
          </w:rPr>
          <w:t>PCC TF-2: 4.1.1</w:t>
        </w:r>
      </w:hyperlink>
      <w:r w:rsidR="003F22EF" w:rsidRPr="00F442A2">
        <w:t xml:space="preserve"> </w:t>
      </w:r>
      <w:r w:rsidRPr="00F442A2">
        <w:t>(</w:t>
      </w:r>
      <w:r w:rsidR="00A05677">
        <w:t xml:space="preserve">e.g., </w:t>
      </w:r>
      <w:r w:rsidRPr="00F442A2">
        <w:t xml:space="preserve">authorInstitution, authorPerson, authorRole, authorSpeciality, typeCode, confidentialityCode, creationTime, healthcareFacilityTypeCode, languageCode, mimeType, practiceSettingCode, serviceStartTime, serviceStopTime, sourcePatientId, and sourcePatientInfo) </w:t>
      </w:r>
      <w:r w:rsidR="003F22EF" w:rsidRPr="00F442A2">
        <w:t>unless otherwise specified below.</w:t>
      </w:r>
    </w:p>
    <w:p w14:paraId="4891B184" w14:textId="77777777" w:rsidR="003F22EF" w:rsidRPr="00F442A2" w:rsidRDefault="003F22EF" w:rsidP="009E7736">
      <w:pPr>
        <w:pStyle w:val="Heading6"/>
      </w:pPr>
      <w:bookmarkStart w:id="1577" w:name="_Toc367877050"/>
      <w:r w:rsidRPr="00F442A2">
        <w:t>5.1.2.1.1.1 XDSDocumentEntry.classCode</w:t>
      </w:r>
      <w:bookmarkEnd w:id="1577"/>
    </w:p>
    <w:p w14:paraId="1853EC79" w14:textId="77777777" w:rsidR="003F22EF" w:rsidRPr="00F442A2" w:rsidRDefault="003F22EF">
      <w:pPr>
        <w:pStyle w:val="BodyText"/>
      </w:pPr>
      <w:r w:rsidRPr="00F442A2">
        <w:t>The LOINC code for these documents is “57016-8” “Privacy Policy Acknowledgement Document” and the codeSystem is 2.16.840.1.113883.6.1.</w:t>
      </w:r>
    </w:p>
    <w:p w14:paraId="66A3976D" w14:textId="77777777" w:rsidR="003F22EF" w:rsidRPr="00F442A2" w:rsidRDefault="003F22EF">
      <w:pPr>
        <w:pStyle w:val="BodyText"/>
      </w:pPr>
      <w:r w:rsidRPr="00F442A2">
        <w:t>For backward compatibility historic documents may be registered with:</w:t>
      </w:r>
    </w:p>
    <w:p w14:paraId="2CF516A7" w14:textId="1021E807" w:rsidR="003F22EF" w:rsidRPr="005A199D" w:rsidRDefault="003F22EF" w:rsidP="005A199D">
      <w:pPr>
        <w:pStyle w:val="ListBullet2"/>
        <w:rPr>
          <w:rStyle w:val="BodyTextCharChar"/>
          <w:lang w:eastAsia="en-US"/>
        </w:rPr>
      </w:pPr>
      <w:r w:rsidRPr="005A199D">
        <w:rPr>
          <w:rStyle w:val="BodyTextCharChar"/>
          <w:lang w:eastAsia="en-US"/>
        </w:rPr>
        <w:t>classCode</w:t>
      </w:r>
      <w:r w:rsidR="0070674A" w:rsidRPr="005A199D">
        <w:rPr>
          <w:rStyle w:val="BodyTextCharChar"/>
          <w:lang w:eastAsia="en-US"/>
        </w:rPr>
        <w:t xml:space="preserve"> – </w:t>
      </w:r>
      <w:r w:rsidRPr="005A199D">
        <w:rPr>
          <w:rStyle w:val="BodyTextCharChar"/>
          <w:lang w:eastAsia="en-US"/>
        </w:rPr>
        <w:t xml:space="preserve">This attribute may have been set to the value "Consent". </w:t>
      </w:r>
    </w:p>
    <w:p w14:paraId="5172C747" w14:textId="461A067A" w:rsidR="003F22EF" w:rsidRPr="00A05677" w:rsidRDefault="003F22EF" w:rsidP="005A199D">
      <w:pPr>
        <w:pStyle w:val="ListBullet2"/>
      </w:pPr>
      <w:r w:rsidRPr="00A05677">
        <w:t xml:space="preserve">classCodeDisplayName </w:t>
      </w:r>
      <w:r w:rsidR="0070674A" w:rsidRPr="005A199D">
        <w:rPr>
          <w:rStyle w:val="BodyTextCharChar"/>
          <w:lang w:eastAsia="en-US"/>
        </w:rPr>
        <w:t>–</w:t>
      </w:r>
      <w:r w:rsidRPr="00A05677">
        <w:t xml:space="preserve"> This attribute may have been set to the value "Consent".</w:t>
      </w:r>
    </w:p>
    <w:p w14:paraId="3B53DAFD" w14:textId="77777777" w:rsidR="003F22EF" w:rsidRPr="00F442A2" w:rsidRDefault="003F22EF" w:rsidP="009E7736">
      <w:pPr>
        <w:pStyle w:val="Heading6"/>
      </w:pPr>
      <w:bookmarkStart w:id="1578" w:name="_Toc367877051"/>
      <w:r w:rsidRPr="00F442A2">
        <w:t>5.1.2.1.1.2 XDSDocumentEntry.eventCodeList</w:t>
      </w:r>
      <w:bookmarkEnd w:id="1578"/>
    </w:p>
    <w:p w14:paraId="1B0500D7" w14:textId="6F7757CD" w:rsidR="003F22EF" w:rsidRPr="005A199D" w:rsidRDefault="003F22EF" w:rsidP="005A199D">
      <w:pPr>
        <w:pStyle w:val="ListBullet2"/>
        <w:rPr>
          <w:rStyle w:val="BodyTextCharChar"/>
          <w:rFonts w:eastAsia="Arial"/>
          <w:lang w:eastAsia="en-US"/>
        </w:rPr>
      </w:pPr>
      <w:r w:rsidRPr="00A05677">
        <w:rPr>
          <w:rStyle w:val="BodyTextCharChar"/>
          <w:lang w:eastAsia="en-US"/>
        </w:rPr>
        <w:t xml:space="preserve">eventCodeList </w:t>
      </w:r>
      <w:r w:rsidR="0070674A" w:rsidRPr="005A199D">
        <w:rPr>
          <w:rStyle w:val="BodyTextCharChar"/>
          <w:lang w:eastAsia="en-US"/>
        </w:rPr>
        <w:t>–</w:t>
      </w:r>
      <w:r w:rsidRPr="00A05677">
        <w:rPr>
          <w:rStyle w:val="BodyTextCharChar"/>
          <w:lang w:eastAsia="en-US"/>
        </w:rPr>
        <w:t xml:space="preserve"> the eventCodeList shall be populated using the Patient Privacy Policy Identifiers that have been acknowledged to within the document. </w:t>
      </w:r>
    </w:p>
    <w:p w14:paraId="29FE0549" w14:textId="77777777" w:rsidR="003F22EF" w:rsidRPr="00F442A2" w:rsidRDefault="003F22EF" w:rsidP="005A199D">
      <w:pPr>
        <w:pStyle w:val="ListBullet2"/>
        <w:rPr>
          <w:rStyle w:val="BodyTextCharChar"/>
          <w:lang w:eastAsia="en-US"/>
        </w:rPr>
      </w:pPr>
      <w:r w:rsidRPr="00F442A2">
        <w:rPr>
          <w:rStyle w:val="BodyTextCharChar"/>
          <w:lang w:eastAsia="en-US"/>
        </w:rPr>
        <w:t xml:space="preserve">/ClinicalDocument/documentationOf/serviceEvent[templateId/@root='1.3.6.1.4.1.19376.1.5.3.1.2.6']/code/@code </w:t>
      </w:r>
    </w:p>
    <w:p w14:paraId="111D7872" w14:textId="77777777" w:rsidR="003F22EF" w:rsidRPr="00F442A2" w:rsidRDefault="003F22EF" w:rsidP="005A199D">
      <w:pPr>
        <w:pStyle w:val="ListBullet2"/>
        <w:rPr>
          <w:rStyle w:val="BodyTextCharChar"/>
          <w:lang w:eastAsia="en-US"/>
        </w:rPr>
      </w:pPr>
      <w:r w:rsidRPr="00F442A2">
        <w:rPr>
          <w:rStyle w:val="BodyTextCharChar"/>
          <w:lang w:eastAsia="en-US"/>
        </w:rPr>
        <w:t xml:space="preserve">eventCodeDisplayNameList -- The eventCodeDisplayNameList shall be populated using the display names for those policies. </w:t>
      </w:r>
      <w:r w:rsidRPr="00F442A2">
        <w:rPr>
          <w:rStyle w:val="BodyTextCharChar"/>
          <w:lang w:eastAsia="en-US"/>
        </w:rPr>
        <w:tab/>
      </w:r>
    </w:p>
    <w:p w14:paraId="32A2665C" w14:textId="77777777" w:rsidR="003F22EF" w:rsidRPr="00F442A2" w:rsidRDefault="003F22EF" w:rsidP="005A199D">
      <w:pPr>
        <w:pStyle w:val="ListBullet2"/>
        <w:rPr>
          <w:rStyle w:val="BodyTextCharChar"/>
          <w:lang w:eastAsia="en-US"/>
        </w:rPr>
      </w:pPr>
      <w:r w:rsidRPr="00F442A2">
        <w:rPr>
          <w:rStyle w:val="BodyTextCharChar"/>
          <w:lang w:eastAsia="en-US"/>
        </w:rPr>
        <w:t xml:space="preserve">/ClinicalDocument/documentationOf/serviceEvent[templateId/@root='1.3.6.1.4.1.19376.1.5.3.1.2.6']/code/@displayName </w:t>
      </w:r>
    </w:p>
    <w:p w14:paraId="1B3DB310" w14:textId="77777777" w:rsidR="003F22EF" w:rsidRPr="00F442A2" w:rsidRDefault="003F22EF" w:rsidP="009E7736">
      <w:pPr>
        <w:pStyle w:val="Heading6"/>
        <w:numPr>
          <w:ilvl w:val="0"/>
          <w:numId w:val="0"/>
        </w:numPr>
      </w:pPr>
      <w:bookmarkStart w:id="1579" w:name="_Toc367877052"/>
      <w:r w:rsidRPr="00F442A2">
        <w:t>5.1.2.1.1.3 XDSDocumentEntry.formatCode</w:t>
      </w:r>
      <w:bookmarkEnd w:id="1579"/>
    </w:p>
    <w:p w14:paraId="290B25E9" w14:textId="77777777" w:rsidR="003F22EF" w:rsidRPr="00F442A2" w:rsidRDefault="003F22EF">
      <w:pPr>
        <w:pStyle w:val="BodyText"/>
        <w:rPr>
          <w:rStyle w:val="BodyTextCharChar"/>
        </w:rPr>
      </w:pPr>
      <w:r w:rsidRPr="00F442A2">
        <w:t>The XDSDocumentEntry format code for this cont</w:t>
      </w:r>
      <w:r w:rsidRPr="00F442A2">
        <w:rPr>
          <w:rStyle w:val="BodyTextCharChar"/>
        </w:rPr>
        <w:t>ent shall be</w:t>
      </w:r>
      <w:r w:rsidRPr="00F442A2">
        <w:t xml:space="preserve"> </w:t>
      </w:r>
      <w:r w:rsidRPr="00F442A2">
        <w:rPr>
          <w:rFonts w:ascii="Courier New" w:hAnsi="Courier New" w:cs="Courier New"/>
          <w:sz w:val="20"/>
        </w:rPr>
        <w:t>urn:ihe:iti:bppc:2007</w:t>
      </w:r>
      <w:r w:rsidRPr="00F442A2">
        <w:t xml:space="preserve">. The formatCode codeSystem shall be </w:t>
      </w:r>
      <w:r w:rsidRPr="00F442A2">
        <w:rPr>
          <w:b/>
        </w:rPr>
        <w:t>1.3.6.1.4.1.19376.1.2.3</w:t>
      </w:r>
      <w:r w:rsidRPr="00F442A2">
        <w:t>.</w:t>
      </w:r>
      <w:r w:rsidRPr="00F442A2">
        <w:rPr>
          <w:rStyle w:val="BodyTextCharChar"/>
        </w:rPr>
        <w:t xml:space="preserve"> </w:t>
      </w:r>
    </w:p>
    <w:p w14:paraId="2BBA1EDB" w14:textId="0FCD28D3" w:rsidR="003F22EF" w:rsidRPr="00F442A2" w:rsidRDefault="003F22EF" w:rsidP="009E7736">
      <w:pPr>
        <w:pStyle w:val="Heading6"/>
        <w:numPr>
          <w:ilvl w:val="0"/>
          <w:numId w:val="0"/>
        </w:numPr>
      </w:pPr>
      <w:bookmarkStart w:id="1580" w:name="_Toc367877053"/>
      <w:r w:rsidRPr="00F442A2">
        <w:t>5.1.2.1.1.4 XDSDocumentEntry.uniqueId</w:t>
      </w:r>
      <w:bookmarkEnd w:id="1580"/>
    </w:p>
    <w:p w14:paraId="1E3E8EC7" w14:textId="6D3AB81C" w:rsidR="003F22EF" w:rsidRPr="00F442A2" w:rsidRDefault="003F22EF" w:rsidP="00303F9E">
      <w:pPr>
        <w:pStyle w:val="BodyText"/>
      </w:pPr>
      <w:r w:rsidRPr="00F442A2">
        <w:t xml:space="preserve">This value shall be the </w:t>
      </w:r>
      <w:r w:rsidRPr="00F442A2">
        <w:rPr>
          <w:rFonts w:ascii="Courier New" w:hAnsi="Courier New"/>
          <w:sz w:val="20"/>
        </w:rPr>
        <w:t>ClinicalDocument/id</w:t>
      </w:r>
      <w:r w:rsidRPr="00F442A2">
        <w:t xml:space="preserve"> in the HL7 CDA R2 header. The root attribute is required, and the extension attribute is optional. The total length is limited to 256 characters. </w:t>
      </w:r>
      <w:r w:rsidR="002F0981">
        <w:t xml:space="preserve"> S</w:t>
      </w:r>
      <w:r w:rsidRPr="00F442A2">
        <w:t>ee PCC TF-2: 4.1.1, for further content specification.</w:t>
      </w:r>
    </w:p>
    <w:p w14:paraId="60F82C40" w14:textId="77777777" w:rsidR="003F22EF" w:rsidRPr="00F442A2" w:rsidRDefault="003F22EF" w:rsidP="009E7736">
      <w:pPr>
        <w:pStyle w:val="Heading5"/>
        <w:numPr>
          <w:ilvl w:val="0"/>
          <w:numId w:val="0"/>
        </w:numPr>
      </w:pPr>
      <w:bookmarkStart w:id="1581" w:name="_Toc367877054"/>
      <w:r w:rsidRPr="00F442A2">
        <w:t>5.1.2.1.2 XDS SubmissionSet Metadata</w:t>
      </w:r>
      <w:bookmarkEnd w:id="1581"/>
    </w:p>
    <w:p w14:paraId="2BC689CA" w14:textId="62644044" w:rsidR="003F22EF" w:rsidRPr="00F442A2" w:rsidRDefault="003F22EF">
      <w:pPr>
        <w:pStyle w:val="BodyText"/>
      </w:pPr>
      <w:r w:rsidRPr="00F442A2">
        <w:t>No additional constraints. For more information, see PCC TF-2: 4.1.2</w:t>
      </w:r>
      <w:r w:rsidR="002F0981">
        <w:t>.</w:t>
      </w:r>
    </w:p>
    <w:p w14:paraId="7AA0CB7E" w14:textId="77777777" w:rsidR="003F22EF" w:rsidRPr="00F442A2" w:rsidRDefault="003F22EF" w:rsidP="009E7736">
      <w:pPr>
        <w:pStyle w:val="Heading5"/>
        <w:numPr>
          <w:ilvl w:val="0"/>
          <w:numId w:val="0"/>
        </w:numPr>
      </w:pPr>
      <w:bookmarkStart w:id="1582" w:name="_Toc367877055"/>
      <w:r w:rsidRPr="00F442A2">
        <w:t>5.1.2.1.3 XDS Folder Metadata</w:t>
      </w:r>
      <w:bookmarkEnd w:id="1582"/>
    </w:p>
    <w:p w14:paraId="05AB9B0F" w14:textId="06256E29" w:rsidR="003F22EF" w:rsidRPr="00F442A2" w:rsidRDefault="003F22EF">
      <w:pPr>
        <w:pStyle w:val="BodyText"/>
      </w:pPr>
      <w:r w:rsidRPr="00F442A2">
        <w:t>No additional requirements. For more information, see PCC TF-2: 4.1.3</w:t>
      </w:r>
      <w:r w:rsidR="002F0981">
        <w:t>.</w:t>
      </w:r>
    </w:p>
    <w:p w14:paraId="236852B6" w14:textId="77777777" w:rsidR="003F22EF" w:rsidRPr="00F442A2" w:rsidRDefault="003F22EF" w:rsidP="009E7736">
      <w:pPr>
        <w:pStyle w:val="Heading4"/>
        <w:numPr>
          <w:ilvl w:val="0"/>
          <w:numId w:val="0"/>
        </w:numPr>
      </w:pPr>
      <w:bookmarkStart w:id="1583" w:name="_Toc367877056"/>
      <w:r w:rsidRPr="00F442A2">
        <w:t>5.1.2.</w:t>
      </w:r>
      <w:r w:rsidR="006755D6" w:rsidRPr="00F442A2">
        <w:t>2</w:t>
      </w:r>
      <w:r w:rsidRPr="00F442A2">
        <w:t xml:space="preserve"> Specification</w:t>
      </w:r>
      <w:bookmarkEnd w:id="1583"/>
      <w:r w:rsidRPr="00F442A2">
        <w:t xml:space="preserve"> </w:t>
      </w:r>
    </w:p>
    <w:p w14:paraId="7439D5CC" w14:textId="77777777" w:rsidR="003F22EF" w:rsidRPr="00F442A2" w:rsidRDefault="003F22EF">
      <w:pPr>
        <w:pStyle w:val="BodyText"/>
        <w:rPr>
          <w:rStyle w:val="BodyTextCharChar"/>
        </w:rPr>
      </w:pPr>
      <w:r w:rsidRPr="00F442A2">
        <w:rPr>
          <w:rStyle w:val="BodyTextCharChar"/>
        </w:rPr>
        <w:t xml:space="preserve">CDA Release 2.0 documents that conform to the requirements of this content module shall indicate their conformance by the inclusion of the appropriate &lt;templateId&gt; elements in the header of the document. This is shown in the sample document below. A CDA Document may conform to more than one template. This content module inherits from the Medical Document content module, and so must conform to the requirements of that template as well, thus all &lt;templateId&gt; elements shown in the example below shall be included. </w:t>
      </w:r>
    </w:p>
    <w:p w14:paraId="69CBF076" w14:textId="77777777" w:rsidR="003F22EF" w:rsidRPr="00F442A2" w:rsidRDefault="003F22EF">
      <w:pPr>
        <w:pStyle w:val="BodyText"/>
      </w:pPr>
    </w:p>
    <w:p w14:paraId="4FD4DAB9" w14:textId="77777777" w:rsidR="003F22EF" w:rsidRPr="005A199D" w:rsidRDefault="003F22EF">
      <w:pPr>
        <w:pStyle w:val="XMLFragment"/>
        <w:rPr>
          <w:lang w:val="nl-NL"/>
        </w:rPr>
      </w:pPr>
      <w:r w:rsidRPr="005A199D">
        <w:rPr>
          <w:lang w:val="nl-NL"/>
        </w:rPr>
        <w:t>&lt;ClinicalDocument xmlns='urn:hl7-org:v3'&gt;</w:t>
      </w:r>
    </w:p>
    <w:p w14:paraId="33D7CEB6" w14:textId="77777777" w:rsidR="003F22EF" w:rsidRPr="005A199D" w:rsidRDefault="003F22EF">
      <w:pPr>
        <w:pStyle w:val="XMLFragment"/>
        <w:rPr>
          <w:lang w:val="nl-NL"/>
        </w:rPr>
      </w:pPr>
      <w:r w:rsidRPr="005A199D">
        <w:rPr>
          <w:lang w:val="nl-NL"/>
        </w:rPr>
        <w:t xml:space="preserve">  &lt;typeId extension="POCD_HD000040" root="2.16.840.1.113883.1.3"/&gt;</w:t>
      </w:r>
    </w:p>
    <w:p w14:paraId="7921FE58" w14:textId="77777777" w:rsidR="003F22EF" w:rsidRPr="005A199D" w:rsidRDefault="003F22EF">
      <w:pPr>
        <w:pStyle w:val="XMLFragment"/>
        <w:rPr>
          <w:lang w:val="nl-NL"/>
        </w:rPr>
      </w:pPr>
      <w:r w:rsidRPr="005A199D">
        <w:rPr>
          <w:lang w:val="nl-NL"/>
        </w:rPr>
        <w:t xml:space="preserve">  &lt;templateId root='1.3.6.1.4.1.19376.1.5.3.1.1.1'/&gt;</w:t>
      </w:r>
      <w:r w:rsidRPr="005A199D">
        <w:rPr>
          <w:lang w:val="nl-NL"/>
        </w:rPr>
        <w:br/>
        <w:t xml:space="preserve">  &lt;templateId root='1.3.6.1.4.1.19376.1.5.3.1.1.7'/&gt;</w:t>
      </w:r>
    </w:p>
    <w:p w14:paraId="28277B31" w14:textId="77777777" w:rsidR="003F22EF" w:rsidRPr="00F442A2" w:rsidRDefault="003F22EF">
      <w:pPr>
        <w:pStyle w:val="XMLFragment"/>
        <w:rPr>
          <w:lang w:val="en-US"/>
        </w:rPr>
      </w:pPr>
      <w:r w:rsidRPr="005A199D">
        <w:rPr>
          <w:lang w:val="nl-NL"/>
        </w:rPr>
        <w:t xml:space="preserve">  </w:t>
      </w:r>
      <w:r w:rsidRPr="00F442A2">
        <w:rPr>
          <w:lang w:val="en-US"/>
        </w:rPr>
        <w:t>&lt;id root=' ' extension=' '/&gt;</w:t>
      </w:r>
    </w:p>
    <w:p w14:paraId="0DADDF25" w14:textId="77777777" w:rsidR="003F22EF" w:rsidRPr="00F442A2" w:rsidRDefault="003F22EF">
      <w:pPr>
        <w:pStyle w:val="XMLFragment"/>
        <w:rPr>
          <w:lang w:val="en-US"/>
        </w:rPr>
      </w:pPr>
      <w:r w:rsidRPr="00F442A2">
        <w:rPr>
          <w:lang w:val="en-US"/>
        </w:rPr>
        <w:t xml:space="preserve">  &lt;code code='57016-8' displayName='PATIENT PRIVACY ACKNOWLEDGEMENT'</w:t>
      </w:r>
    </w:p>
    <w:p w14:paraId="625647D6" w14:textId="77777777" w:rsidR="003F22EF" w:rsidRPr="005A199D" w:rsidRDefault="003F22EF">
      <w:pPr>
        <w:pStyle w:val="XMLFragment"/>
        <w:rPr>
          <w:lang w:val="de-DE"/>
        </w:rPr>
      </w:pPr>
      <w:r w:rsidRPr="00F442A2">
        <w:rPr>
          <w:lang w:val="en-US"/>
        </w:rPr>
        <w:t xml:space="preserve">    </w:t>
      </w:r>
      <w:r w:rsidRPr="005A199D">
        <w:rPr>
          <w:lang w:val="de-DE"/>
        </w:rPr>
        <w:t>codeSystem='2.16.840.1.113883.6.1' codeSystemName='LOINC'/&gt;</w:t>
      </w:r>
    </w:p>
    <w:p w14:paraId="230EBBD4" w14:textId="77777777" w:rsidR="003F22EF" w:rsidRPr="00F442A2" w:rsidRDefault="003F22EF">
      <w:pPr>
        <w:pStyle w:val="XMLFragment"/>
        <w:rPr>
          <w:lang w:val="en-US"/>
        </w:rPr>
      </w:pPr>
      <w:r w:rsidRPr="005A199D">
        <w:rPr>
          <w:lang w:val="de-DE"/>
        </w:rPr>
        <w:t xml:space="preserve">  </w:t>
      </w:r>
      <w:r w:rsidRPr="00F442A2">
        <w:rPr>
          <w:lang w:val="en-US"/>
        </w:rPr>
        <w:t>&lt;title&gt;Consent to Share Information&lt;/title&gt;</w:t>
      </w:r>
    </w:p>
    <w:p w14:paraId="07487AC0" w14:textId="77777777" w:rsidR="003F22EF" w:rsidRPr="00F442A2" w:rsidRDefault="003F22EF">
      <w:pPr>
        <w:pStyle w:val="XMLFragment"/>
        <w:rPr>
          <w:lang w:val="en-US"/>
        </w:rPr>
      </w:pPr>
      <w:r w:rsidRPr="00F442A2">
        <w:rPr>
          <w:lang w:val="en-US"/>
        </w:rPr>
        <w:t xml:space="preserve">  &lt;effectiveTime value='20070619012005'/&gt;</w:t>
      </w:r>
    </w:p>
    <w:p w14:paraId="0299DD36" w14:textId="77777777" w:rsidR="003F22EF" w:rsidRPr="00F442A2" w:rsidRDefault="003F22EF">
      <w:pPr>
        <w:pStyle w:val="XMLFragment"/>
        <w:rPr>
          <w:lang w:val="en-US"/>
        </w:rPr>
      </w:pPr>
      <w:r w:rsidRPr="00F442A2">
        <w:rPr>
          <w:lang w:val="en-US"/>
        </w:rPr>
        <w:t xml:space="preserve">  &lt;confidentialityCode code='N' displayName='Normal' </w:t>
      </w:r>
    </w:p>
    <w:p w14:paraId="63C822B4" w14:textId="77777777" w:rsidR="003F22EF" w:rsidRPr="00F442A2" w:rsidRDefault="003F22EF">
      <w:pPr>
        <w:pStyle w:val="XMLFragment"/>
        <w:rPr>
          <w:lang w:val="en-US"/>
        </w:rPr>
      </w:pPr>
      <w:r w:rsidRPr="00F442A2">
        <w:rPr>
          <w:lang w:val="en-US"/>
        </w:rPr>
        <w:t xml:space="preserve">    codeSystem='2.16.840.1.113883.5.25' codeSystemName='Confidentiality' /&gt;</w:t>
      </w:r>
    </w:p>
    <w:p w14:paraId="0FE8352D" w14:textId="77777777" w:rsidR="003F22EF" w:rsidRPr="00F442A2" w:rsidRDefault="003F22EF">
      <w:pPr>
        <w:pStyle w:val="XMLFragment"/>
        <w:rPr>
          <w:lang w:val="en-US"/>
        </w:rPr>
      </w:pPr>
      <w:r w:rsidRPr="00F442A2">
        <w:rPr>
          <w:lang w:val="en-US"/>
        </w:rPr>
        <w:t xml:space="preserve">  &lt;languageCode code='en-US'/&gt;     </w:t>
      </w:r>
    </w:p>
    <w:p w14:paraId="5A4CCB66" w14:textId="77777777" w:rsidR="003F22EF" w:rsidRPr="00F442A2" w:rsidRDefault="003F22EF">
      <w:pPr>
        <w:pStyle w:val="XMLFragment"/>
        <w:rPr>
          <w:lang w:val="en-US"/>
        </w:rPr>
      </w:pPr>
      <w:r w:rsidRPr="00F442A2">
        <w:rPr>
          <w:lang w:val="en-US"/>
        </w:rPr>
        <w:t xml:space="preserve">     :</w:t>
      </w:r>
    </w:p>
    <w:p w14:paraId="4F23EFE8" w14:textId="77777777" w:rsidR="003F22EF" w:rsidRPr="00F442A2" w:rsidRDefault="003F22EF">
      <w:pPr>
        <w:pStyle w:val="XMLFragment"/>
        <w:rPr>
          <w:lang w:val="en-US"/>
        </w:rPr>
      </w:pPr>
      <w:r w:rsidRPr="00F442A2">
        <w:rPr>
          <w:lang w:val="en-US"/>
        </w:rPr>
        <w:t xml:space="preserve">  &lt;component&gt;&lt;structuredBody&gt;</w:t>
      </w:r>
    </w:p>
    <w:p w14:paraId="30B767AE" w14:textId="77777777" w:rsidR="003F22EF" w:rsidRPr="00F442A2" w:rsidRDefault="003F22EF">
      <w:pPr>
        <w:pStyle w:val="XMLFragment"/>
        <w:rPr>
          <w:lang w:val="en-US"/>
        </w:rPr>
      </w:pPr>
      <w:r w:rsidRPr="00F442A2">
        <w:rPr>
          <w:lang w:val="en-US"/>
        </w:rPr>
        <w:t xml:space="preserve">       </w:t>
      </w:r>
    </w:p>
    <w:p w14:paraId="0711543B" w14:textId="77777777" w:rsidR="003F22EF" w:rsidRPr="00F442A2" w:rsidRDefault="003F22EF">
      <w:pPr>
        <w:pStyle w:val="XMLFragment"/>
        <w:rPr>
          <w:lang w:val="en-US"/>
        </w:rPr>
      </w:pPr>
      <w:r w:rsidRPr="00F442A2">
        <w:rPr>
          <w:lang w:val="en-US"/>
        </w:rPr>
        <w:t xml:space="preserve">  &lt;/structuredBody&gt;&lt;/component&gt;</w:t>
      </w:r>
    </w:p>
    <w:p w14:paraId="3ED922FE" w14:textId="77777777" w:rsidR="003F22EF" w:rsidRPr="00F442A2" w:rsidRDefault="003F22EF">
      <w:pPr>
        <w:pStyle w:val="XMLFragment"/>
        <w:rPr>
          <w:lang w:val="en-US"/>
        </w:rPr>
      </w:pPr>
      <w:r w:rsidRPr="00F442A2">
        <w:rPr>
          <w:lang w:val="en-US"/>
        </w:rPr>
        <w:t>&lt;/ClinicalDocument&gt;</w:t>
      </w:r>
    </w:p>
    <w:p w14:paraId="2B202FA9" w14:textId="77777777" w:rsidR="003F22EF" w:rsidRPr="00F442A2" w:rsidRDefault="003F22EF" w:rsidP="000766F4">
      <w:pPr>
        <w:pStyle w:val="FigureTitle"/>
      </w:pPr>
      <w:r w:rsidRPr="00F442A2">
        <w:t>Figure</w:t>
      </w:r>
      <w:r w:rsidR="004F291E" w:rsidRPr="00F442A2">
        <w:t xml:space="preserve"> 5.1.2.2-1</w:t>
      </w:r>
      <w:r w:rsidR="00A048E0" w:rsidRPr="00F442A2">
        <w:t xml:space="preserve">: </w:t>
      </w:r>
      <w:r w:rsidRPr="00F442A2">
        <w:t>Sample Consent to Share Information Document</w:t>
      </w:r>
    </w:p>
    <w:p w14:paraId="4DFF847E" w14:textId="5FD6908B" w:rsidR="003F22EF" w:rsidRPr="00F442A2" w:rsidRDefault="003F22EF">
      <w:pPr>
        <w:pStyle w:val="BodyText"/>
      </w:pPr>
      <w:r w:rsidRPr="00F442A2">
        <w:t xml:space="preserve">A Patient Privacy Acknowledgement Document shall contain a text description of what the patient consented to, a list of codes indicating the policy(s) agreed to, and a time range indicating the effective time of the consent. It may be attested to using an electronic digital signature, conforming to the ITI </w:t>
      </w:r>
      <w:r w:rsidR="004E7087">
        <w:t xml:space="preserve">Document </w:t>
      </w:r>
      <w:r w:rsidRPr="00F442A2">
        <w:t xml:space="preserve">Digital Signature </w:t>
      </w:r>
      <w:r w:rsidR="004E7087">
        <w:t xml:space="preserve">(DSG) </w:t>
      </w:r>
      <w:r w:rsidRPr="00F442A2">
        <w:t xml:space="preserve">Profile. </w:t>
      </w:r>
    </w:p>
    <w:p w14:paraId="5E8AB0CF" w14:textId="77777777" w:rsidR="003F22EF" w:rsidRPr="00F442A2" w:rsidRDefault="003F22EF">
      <w:pPr>
        <w:pStyle w:val="BodyText"/>
      </w:pPr>
      <w:r w:rsidRPr="00F442A2">
        <w:t xml:space="preserve">A Patient Privacy Acknowledgement Document shall have one or more &lt;serviceEvent&gt; elements in the header identifying the policies acknowledged by the document (see </w:t>
      </w:r>
      <w:r w:rsidR="004F291E" w:rsidRPr="00F442A2">
        <w:t>Section</w:t>
      </w:r>
      <w:r w:rsidRPr="00F442A2">
        <w:t xml:space="preserve"> 4.2.3.4 of CDA R2). Each &lt;serviceEvent&gt; element indicates an acknowledgement of a Patient Privacy Policy. More than one policy may be acknowledged to within a given document. </w:t>
      </w:r>
    </w:p>
    <w:p w14:paraId="09ADE9A4" w14:textId="77777777" w:rsidR="003F22EF" w:rsidRPr="00F442A2" w:rsidRDefault="003F22EF">
      <w:pPr>
        <w:pStyle w:val="BodyText"/>
      </w:pPr>
    </w:p>
    <w:tbl>
      <w:tblPr>
        <w:tblW w:w="10120" w:type="dxa"/>
        <w:jc w:val="center"/>
        <w:tblLayout w:type="fixed"/>
        <w:tblCellMar>
          <w:top w:w="15" w:type="dxa"/>
          <w:left w:w="15" w:type="dxa"/>
          <w:bottom w:w="15" w:type="dxa"/>
          <w:right w:w="15" w:type="dxa"/>
        </w:tblCellMar>
        <w:tblLook w:val="0000" w:firstRow="0" w:lastRow="0" w:firstColumn="0" w:lastColumn="0" w:noHBand="0" w:noVBand="0"/>
      </w:tblPr>
      <w:tblGrid>
        <w:gridCol w:w="6778"/>
        <w:gridCol w:w="714"/>
        <w:gridCol w:w="2628"/>
      </w:tblGrid>
      <w:tr w:rsidR="003F22EF" w:rsidRPr="00F442A2" w14:paraId="7CD203DA" w14:textId="77777777">
        <w:trPr>
          <w:jc w:val="center"/>
        </w:trPr>
        <w:tc>
          <w:tcPr>
            <w:tcW w:w="6778" w:type="dxa"/>
            <w:tcBorders>
              <w:top w:val="single" w:sz="4" w:space="0" w:color="000000"/>
              <w:left w:val="single" w:sz="4" w:space="0" w:color="000000"/>
              <w:bottom w:val="single" w:sz="4" w:space="0" w:color="000000"/>
            </w:tcBorders>
            <w:shd w:val="clear" w:color="auto" w:fill="D3D3D3"/>
            <w:vAlign w:val="center"/>
          </w:tcPr>
          <w:p w14:paraId="6FE8F664" w14:textId="77777777" w:rsidR="003F22EF" w:rsidRPr="00F442A2" w:rsidRDefault="003F22EF">
            <w:pPr>
              <w:pStyle w:val="TableEntryHeader"/>
              <w:snapToGrid w:val="0"/>
              <w:rPr>
                <w:noProof w:val="0"/>
              </w:rPr>
            </w:pPr>
            <w:r w:rsidRPr="00F442A2">
              <w:rPr>
                <w:noProof w:val="0"/>
              </w:rPr>
              <w:t xml:space="preserve">Data Element Name </w:t>
            </w:r>
          </w:p>
        </w:tc>
        <w:tc>
          <w:tcPr>
            <w:tcW w:w="714" w:type="dxa"/>
            <w:tcBorders>
              <w:top w:val="single" w:sz="4" w:space="0" w:color="000000"/>
              <w:left w:val="single" w:sz="4" w:space="0" w:color="000000"/>
              <w:bottom w:val="single" w:sz="4" w:space="0" w:color="000000"/>
            </w:tcBorders>
            <w:shd w:val="clear" w:color="auto" w:fill="D3D3D3"/>
            <w:vAlign w:val="center"/>
          </w:tcPr>
          <w:p w14:paraId="574154E9" w14:textId="77777777" w:rsidR="003F22EF" w:rsidRPr="00F442A2" w:rsidRDefault="003F22EF">
            <w:pPr>
              <w:pStyle w:val="TableEntryHeader"/>
              <w:snapToGrid w:val="0"/>
              <w:rPr>
                <w:noProof w:val="0"/>
              </w:rPr>
            </w:pPr>
            <w:r w:rsidRPr="00F442A2">
              <w:rPr>
                <w:noProof w:val="0"/>
              </w:rPr>
              <w:t xml:space="preserve">Opt </w:t>
            </w:r>
          </w:p>
        </w:tc>
        <w:tc>
          <w:tcPr>
            <w:tcW w:w="2628" w:type="dxa"/>
            <w:tcBorders>
              <w:top w:val="single" w:sz="4" w:space="0" w:color="000000"/>
              <w:left w:val="single" w:sz="4" w:space="0" w:color="000000"/>
              <w:bottom w:val="single" w:sz="4" w:space="0" w:color="000000"/>
              <w:right w:val="single" w:sz="4" w:space="0" w:color="000000"/>
            </w:tcBorders>
            <w:shd w:val="clear" w:color="auto" w:fill="D3D3D3"/>
            <w:vAlign w:val="center"/>
          </w:tcPr>
          <w:p w14:paraId="00634EC8" w14:textId="77777777" w:rsidR="003F22EF" w:rsidRPr="00F442A2" w:rsidRDefault="003F22EF">
            <w:pPr>
              <w:pStyle w:val="TableEntryHeader"/>
              <w:snapToGrid w:val="0"/>
              <w:rPr>
                <w:noProof w:val="0"/>
              </w:rPr>
            </w:pPr>
            <w:r w:rsidRPr="00F442A2">
              <w:rPr>
                <w:noProof w:val="0"/>
              </w:rPr>
              <w:t xml:space="preserve">Template ID </w:t>
            </w:r>
          </w:p>
        </w:tc>
      </w:tr>
      <w:tr w:rsidR="003F22EF" w:rsidRPr="00F442A2" w14:paraId="476CE8D7" w14:textId="77777777">
        <w:trPr>
          <w:jc w:val="center"/>
        </w:trPr>
        <w:tc>
          <w:tcPr>
            <w:tcW w:w="6778" w:type="dxa"/>
            <w:tcBorders>
              <w:top w:val="single" w:sz="4" w:space="0" w:color="000000"/>
              <w:left w:val="single" w:sz="4" w:space="0" w:color="000000"/>
              <w:bottom w:val="single" w:sz="4" w:space="0" w:color="000000"/>
            </w:tcBorders>
            <w:vAlign w:val="center"/>
          </w:tcPr>
          <w:p w14:paraId="1FEAC10D" w14:textId="77777777" w:rsidR="003F22EF" w:rsidRPr="00F442A2" w:rsidRDefault="003F22EF">
            <w:pPr>
              <w:pStyle w:val="TableEntry"/>
              <w:snapToGrid w:val="0"/>
            </w:pPr>
            <w:r w:rsidRPr="00F442A2">
              <w:t>Patient Privacy Acknowledgement Service Event</w:t>
            </w:r>
            <w:r w:rsidRPr="00F442A2">
              <w:br/>
              <w:t xml:space="preserve">At least one, and possibly more than one acknowledgement can be provided within the document. </w:t>
            </w:r>
          </w:p>
        </w:tc>
        <w:tc>
          <w:tcPr>
            <w:tcW w:w="714" w:type="dxa"/>
            <w:tcBorders>
              <w:top w:val="single" w:sz="4" w:space="0" w:color="000000"/>
              <w:left w:val="single" w:sz="4" w:space="0" w:color="000000"/>
              <w:bottom w:val="single" w:sz="4" w:space="0" w:color="000000"/>
            </w:tcBorders>
            <w:vAlign w:val="center"/>
          </w:tcPr>
          <w:p w14:paraId="0BFCE585" w14:textId="77777777" w:rsidR="003F22EF" w:rsidRPr="00F442A2" w:rsidRDefault="003F22EF">
            <w:pPr>
              <w:pStyle w:val="TableEntry"/>
              <w:snapToGrid w:val="0"/>
            </w:pPr>
            <w:r w:rsidRPr="00F442A2">
              <w:t xml:space="preserve">R </w:t>
            </w:r>
          </w:p>
        </w:tc>
        <w:tc>
          <w:tcPr>
            <w:tcW w:w="2628" w:type="dxa"/>
            <w:tcBorders>
              <w:top w:val="single" w:sz="4" w:space="0" w:color="000000"/>
              <w:left w:val="single" w:sz="4" w:space="0" w:color="000000"/>
              <w:bottom w:val="single" w:sz="4" w:space="0" w:color="000000"/>
              <w:right w:val="single" w:sz="4" w:space="0" w:color="000000"/>
            </w:tcBorders>
            <w:vAlign w:val="center"/>
          </w:tcPr>
          <w:p w14:paraId="7FFDD1F7" w14:textId="77777777" w:rsidR="003F22EF" w:rsidRPr="00F442A2" w:rsidRDefault="003F22EF">
            <w:pPr>
              <w:pStyle w:val="TableEntry"/>
              <w:snapToGrid w:val="0"/>
            </w:pPr>
            <w:r w:rsidRPr="00F442A2">
              <w:t xml:space="preserve">1.3.6.1.4.1.19376.1.5.3.1.2.6 </w:t>
            </w:r>
          </w:p>
        </w:tc>
      </w:tr>
    </w:tbl>
    <w:p w14:paraId="382D608A" w14:textId="77777777" w:rsidR="001202EB" w:rsidRPr="00F442A2" w:rsidRDefault="001202EB" w:rsidP="00526BF4">
      <w:pPr>
        <w:pStyle w:val="BodyText"/>
      </w:pPr>
      <w:bookmarkStart w:id="1584" w:name="_Toc367877057"/>
    </w:p>
    <w:p w14:paraId="3FDD5F35" w14:textId="77777777" w:rsidR="003F22EF" w:rsidRPr="00F442A2" w:rsidRDefault="003F22EF" w:rsidP="009E7736">
      <w:pPr>
        <w:pStyle w:val="Heading5"/>
        <w:numPr>
          <w:ilvl w:val="0"/>
          <w:numId w:val="0"/>
        </w:numPr>
      </w:pPr>
      <w:r w:rsidRPr="00F442A2">
        <w:t>5.1.2.</w:t>
      </w:r>
      <w:r w:rsidR="006755D6" w:rsidRPr="00F442A2">
        <w:t>2</w:t>
      </w:r>
      <w:r w:rsidRPr="00F442A2">
        <w:t>.1 Patient Privacy Acknowledgement Service Events 1.3.6.1.4.1.19376.1.5.3.1.2.6</w:t>
      </w:r>
      <w:bookmarkEnd w:id="1584"/>
      <w:r w:rsidRPr="00F442A2">
        <w:t xml:space="preserve"> </w:t>
      </w:r>
    </w:p>
    <w:p w14:paraId="2A9A3C43" w14:textId="77777777" w:rsidR="003F22EF" w:rsidRPr="00F442A2" w:rsidRDefault="003F22EF">
      <w:pPr>
        <w:pStyle w:val="BodyText"/>
        <w:rPr>
          <w:rStyle w:val="BodyTextCharChar"/>
        </w:rPr>
      </w:pPr>
      <w:r w:rsidRPr="00F442A2">
        <w:rPr>
          <w:rStyle w:val="BodyTextCharChar"/>
        </w:rPr>
        <w:t xml:space="preserve">Within a Patient Privacy Acknowledgement Document, there shall be a Patient Privacy Acknowledgement Service Event with the effective time of the consent shall be specified within the documentationOf/serviceEvent element. </w:t>
      </w:r>
    </w:p>
    <w:p w14:paraId="7A069F2B" w14:textId="77777777" w:rsidR="003F22EF" w:rsidRPr="00F442A2" w:rsidRDefault="003F22EF">
      <w:pPr>
        <w:pStyle w:val="BodyText"/>
      </w:pPr>
    </w:p>
    <w:p w14:paraId="6B1523BD" w14:textId="77777777" w:rsidR="003F22EF" w:rsidRPr="00F442A2" w:rsidRDefault="003F22EF">
      <w:pPr>
        <w:pStyle w:val="XMLFragment"/>
        <w:rPr>
          <w:lang w:val="en-US"/>
        </w:rPr>
      </w:pPr>
      <w:r w:rsidRPr="00F442A2">
        <w:rPr>
          <w:lang w:val="en-US"/>
        </w:rPr>
        <w:t>&lt;documentationOf typeCode='DOC'&gt;</w:t>
      </w:r>
    </w:p>
    <w:p w14:paraId="2508F1E3" w14:textId="77777777" w:rsidR="003F22EF" w:rsidRPr="00F442A2" w:rsidRDefault="003F22EF">
      <w:pPr>
        <w:pStyle w:val="XMLFragment"/>
        <w:rPr>
          <w:lang w:val="en-US"/>
        </w:rPr>
      </w:pPr>
      <w:r w:rsidRPr="00F442A2">
        <w:rPr>
          <w:lang w:val="en-US"/>
        </w:rPr>
        <w:t xml:space="preserve">  &lt;serviceEvent classCode='ACT' moodCode='EVN'&gt;</w:t>
      </w:r>
    </w:p>
    <w:p w14:paraId="63345E6A" w14:textId="77777777" w:rsidR="003F22EF" w:rsidRPr="00F442A2" w:rsidRDefault="003F22EF">
      <w:pPr>
        <w:pStyle w:val="XMLFragment"/>
        <w:rPr>
          <w:lang w:val="en-US"/>
        </w:rPr>
      </w:pPr>
      <w:r w:rsidRPr="00F442A2">
        <w:rPr>
          <w:lang w:val="en-US"/>
        </w:rPr>
        <w:t xml:space="preserve">    &lt;templateId root='1.3.6.1.4.1.19376.1.5.3.1.2.6'/&gt;</w:t>
      </w:r>
    </w:p>
    <w:p w14:paraId="6B16F740" w14:textId="77777777" w:rsidR="003F22EF" w:rsidRPr="00F442A2" w:rsidRDefault="003F22EF">
      <w:pPr>
        <w:pStyle w:val="XMLFragment"/>
        <w:rPr>
          <w:lang w:val="en-US"/>
        </w:rPr>
      </w:pPr>
      <w:r w:rsidRPr="00F442A2">
        <w:rPr>
          <w:lang w:val="en-US"/>
        </w:rPr>
        <w:t xml:space="preserve">    &lt;id root='1.2.3.4.5.6'/&gt;</w:t>
      </w:r>
    </w:p>
    <w:p w14:paraId="6B183DEB" w14:textId="77777777" w:rsidR="003F22EF" w:rsidRPr="00F442A2" w:rsidRDefault="003F22EF">
      <w:pPr>
        <w:pStyle w:val="XMLFragment"/>
        <w:rPr>
          <w:lang w:val="en-US"/>
        </w:rPr>
      </w:pPr>
      <w:r w:rsidRPr="00F442A2">
        <w:rPr>
          <w:lang w:val="en-US"/>
        </w:rPr>
        <w:t xml:space="preserve">    &lt;code code='9.8.7.6.5.4.3.2.1' displayName='Chicken Costume Consent' codeSystem='9.8.7.6.5.4.3.2.2' codeSystemName='Silly Policy Land'/&gt;</w:t>
      </w:r>
    </w:p>
    <w:p w14:paraId="1C0C6153" w14:textId="77777777" w:rsidR="003F22EF" w:rsidRPr="00F442A2" w:rsidRDefault="003F22EF">
      <w:pPr>
        <w:pStyle w:val="XMLFragment"/>
        <w:rPr>
          <w:lang w:val="en-US"/>
        </w:rPr>
      </w:pPr>
      <w:r w:rsidRPr="00F442A2">
        <w:rPr>
          <w:lang w:val="en-US"/>
        </w:rPr>
        <w:t xml:space="preserve">    &lt;effectiveTime&gt;</w:t>
      </w:r>
    </w:p>
    <w:p w14:paraId="21FE77DC" w14:textId="77777777" w:rsidR="003F22EF" w:rsidRPr="00F442A2" w:rsidRDefault="003F22EF">
      <w:pPr>
        <w:pStyle w:val="XMLFragment"/>
        <w:rPr>
          <w:lang w:val="en-US"/>
        </w:rPr>
      </w:pPr>
      <w:r w:rsidRPr="00F442A2">
        <w:rPr>
          <w:lang w:val="en-US"/>
        </w:rPr>
        <w:t xml:space="preserve">      &lt;low value='20101130'/&gt;</w:t>
      </w:r>
    </w:p>
    <w:p w14:paraId="3A48EA12" w14:textId="77777777" w:rsidR="003F22EF" w:rsidRPr="00F442A2" w:rsidRDefault="003F22EF">
      <w:pPr>
        <w:pStyle w:val="XMLFragment"/>
        <w:rPr>
          <w:lang w:val="en-US"/>
        </w:rPr>
      </w:pPr>
      <w:r w:rsidRPr="00F442A2">
        <w:rPr>
          <w:lang w:val="en-US"/>
        </w:rPr>
        <w:t xml:space="preserve">    &lt;/effectiveTime&gt;</w:t>
      </w:r>
    </w:p>
    <w:p w14:paraId="1A488264" w14:textId="77777777" w:rsidR="003F22EF" w:rsidRPr="00F442A2" w:rsidRDefault="003F22EF">
      <w:pPr>
        <w:pStyle w:val="XMLFragment"/>
        <w:rPr>
          <w:lang w:val="en-US"/>
        </w:rPr>
      </w:pPr>
      <w:r w:rsidRPr="00F442A2">
        <w:rPr>
          <w:lang w:val="en-US"/>
        </w:rPr>
        <w:t xml:space="preserve">  &lt;/serviceEvent&gt;</w:t>
      </w:r>
    </w:p>
    <w:p w14:paraId="6ABF059A" w14:textId="77777777" w:rsidR="003F22EF" w:rsidRPr="00F442A2" w:rsidRDefault="003F22EF">
      <w:pPr>
        <w:pStyle w:val="XMLFragment"/>
        <w:rPr>
          <w:lang w:val="en-US"/>
        </w:rPr>
      </w:pPr>
      <w:r w:rsidRPr="00F442A2">
        <w:rPr>
          <w:lang w:val="en-US"/>
        </w:rPr>
        <w:t>&lt;/documentationOf&gt;</w:t>
      </w:r>
    </w:p>
    <w:p w14:paraId="3D46C587" w14:textId="77777777" w:rsidR="003F22EF" w:rsidRPr="00F442A2" w:rsidRDefault="003F22EF" w:rsidP="000766F4">
      <w:pPr>
        <w:pStyle w:val="FigureTitle"/>
      </w:pPr>
      <w:r w:rsidRPr="00F442A2">
        <w:t>Figure</w:t>
      </w:r>
      <w:r w:rsidR="004F291E" w:rsidRPr="00F442A2">
        <w:t xml:space="preserve"> 5.1.2.2-2</w:t>
      </w:r>
      <w:r w:rsidR="00A048E0" w:rsidRPr="00F442A2">
        <w:t>:</w:t>
      </w:r>
      <w:r w:rsidRPr="00F442A2">
        <w:t xml:space="preserve"> Patient Privacy Acknowledgement Service Events Example</w:t>
      </w:r>
    </w:p>
    <w:p w14:paraId="36F2F7DA" w14:textId="77777777" w:rsidR="003F22EF" w:rsidRPr="00F442A2" w:rsidRDefault="003F22EF" w:rsidP="009E7736">
      <w:pPr>
        <w:pStyle w:val="Heading5"/>
        <w:numPr>
          <w:ilvl w:val="0"/>
          <w:numId w:val="0"/>
        </w:numPr>
      </w:pPr>
      <w:bookmarkStart w:id="1585" w:name="_Toc367877058"/>
      <w:r w:rsidRPr="00F442A2">
        <w:t>5.1.2.</w:t>
      </w:r>
      <w:r w:rsidR="006755D6" w:rsidRPr="00F442A2">
        <w:t>2</w:t>
      </w:r>
      <w:r w:rsidRPr="00F442A2">
        <w:t>.2 &lt;documentationOf typeCode='DOC'&gt;</w:t>
      </w:r>
      <w:bookmarkEnd w:id="1585"/>
    </w:p>
    <w:p w14:paraId="221B2FC7" w14:textId="77777777" w:rsidR="003F22EF" w:rsidRPr="00F442A2" w:rsidRDefault="003F22EF">
      <w:pPr>
        <w:pStyle w:val="BodyText"/>
        <w:rPr>
          <w:rStyle w:val="BodyTextCharChar"/>
          <w:lang w:eastAsia="en-US"/>
        </w:rPr>
      </w:pPr>
      <w:r w:rsidRPr="00F442A2">
        <w:rPr>
          <w:rStyle w:val="BodyTextCharChar"/>
          <w:lang w:eastAsia="en-US"/>
        </w:rPr>
        <w:t xml:space="preserve">At least one &lt;documentationOf&gt; element shall exist, describing the service event. This element shall have a typeCode attribute with the value DOC. </w:t>
      </w:r>
    </w:p>
    <w:p w14:paraId="0804A702" w14:textId="77777777" w:rsidR="003F22EF" w:rsidRPr="00F442A2" w:rsidRDefault="003F22EF" w:rsidP="009E7736">
      <w:pPr>
        <w:pStyle w:val="Heading5"/>
        <w:numPr>
          <w:ilvl w:val="0"/>
          <w:numId w:val="0"/>
        </w:numPr>
      </w:pPr>
      <w:bookmarkStart w:id="1586" w:name="_Toc367877059"/>
      <w:r w:rsidRPr="00F442A2">
        <w:t>5.1.2.</w:t>
      </w:r>
      <w:r w:rsidR="006755D6" w:rsidRPr="00F442A2">
        <w:t>2</w:t>
      </w:r>
      <w:r w:rsidRPr="00F442A2">
        <w:t>.3 &lt;serviceEvent classCode='ACT' moodCode='EVN'&gt;</w:t>
      </w:r>
      <w:bookmarkEnd w:id="1586"/>
    </w:p>
    <w:p w14:paraId="3587B6AB" w14:textId="77777777" w:rsidR="003F22EF" w:rsidRPr="00F442A2" w:rsidRDefault="003F22EF">
      <w:pPr>
        <w:pStyle w:val="BodyText"/>
        <w:rPr>
          <w:rStyle w:val="BodyTextCharChar"/>
          <w:lang w:eastAsia="en-US"/>
        </w:rPr>
      </w:pPr>
      <w:r w:rsidRPr="00F442A2">
        <w:rPr>
          <w:rStyle w:val="BodyTextCharChar"/>
          <w:lang w:eastAsia="en-US"/>
        </w:rPr>
        <w:t xml:space="preserve">One &lt;serviceEvent&gt; shall exist for each Patient Privacy Policy acknowledged. This element shall have a classCode attribute set to ACT, and a moodCode attribute of EVN. </w:t>
      </w:r>
    </w:p>
    <w:p w14:paraId="327787C7" w14:textId="77777777" w:rsidR="003F22EF" w:rsidRPr="00F442A2" w:rsidRDefault="003F22EF" w:rsidP="009E7736">
      <w:pPr>
        <w:pStyle w:val="Heading5"/>
        <w:numPr>
          <w:ilvl w:val="0"/>
          <w:numId w:val="0"/>
        </w:numPr>
      </w:pPr>
      <w:bookmarkStart w:id="1587" w:name="_Toc367877060"/>
      <w:r w:rsidRPr="00F442A2">
        <w:t>5.1.2.</w:t>
      </w:r>
      <w:r w:rsidR="006755D6" w:rsidRPr="00F442A2">
        <w:t>2</w:t>
      </w:r>
      <w:r w:rsidRPr="00F442A2">
        <w:t>.4 &lt;templateId root='1.3.6.1.4.1.19376.1.5.3.1.2.6'/&gt;</w:t>
      </w:r>
      <w:bookmarkEnd w:id="1587"/>
    </w:p>
    <w:p w14:paraId="2EA0A5FA" w14:textId="77777777" w:rsidR="003F22EF" w:rsidRPr="00F442A2" w:rsidRDefault="003F22EF">
      <w:pPr>
        <w:pStyle w:val="BodyText"/>
        <w:rPr>
          <w:rStyle w:val="BodyTextCharChar"/>
          <w:lang w:eastAsia="en-US"/>
        </w:rPr>
      </w:pPr>
      <w:r w:rsidRPr="00F442A2">
        <w:rPr>
          <w:rStyle w:val="BodyTextCharChar"/>
          <w:lang w:eastAsia="en-US"/>
        </w:rPr>
        <w:t xml:space="preserve">The &lt;templateId&gt; element shall be recorded exactly as shown above, and identifies this &lt;serviceEvent&gt; as recording the acknowledgement of a Patient Privacy Policy. </w:t>
      </w:r>
    </w:p>
    <w:p w14:paraId="640C22A3" w14:textId="77777777" w:rsidR="003F22EF" w:rsidRPr="00F442A2" w:rsidRDefault="003F22EF" w:rsidP="009E7736">
      <w:pPr>
        <w:pStyle w:val="Heading5"/>
        <w:numPr>
          <w:ilvl w:val="0"/>
          <w:numId w:val="0"/>
        </w:numPr>
      </w:pPr>
      <w:bookmarkStart w:id="1588" w:name="_Toc367877061"/>
      <w:r w:rsidRPr="00F442A2">
        <w:t>5.1.2.</w:t>
      </w:r>
      <w:r w:rsidR="006755D6" w:rsidRPr="00F442A2">
        <w:t>2</w:t>
      </w:r>
      <w:r w:rsidRPr="00F442A2">
        <w:t>.5 &lt;id root=' ' /&gt;</w:t>
      </w:r>
      <w:bookmarkEnd w:id="1588"/>
    </w:p>
    <w:p w14:paraId="4099B79C" w14:textId="77777777" w:rsidR="003F22EF" w:rsidRPr="00F442A2" w:rsidRDefault="003F22EF">
      <w:pPr>
        <w:pStyle w:val="BodyText"/>
        <w:rPr>
          <w:rStyle w:val="BodyTextCharChar"/>
          <w:lang w:eastAsia="en-US"/>
        </w:rPr>
      </w:pPr>
      <w:r w:rsidRPr="00F442A2">
        <w:rPr>
          <w:rStyle w:val="BodyTextCharChar"/>
          <w:lang w:eastAsia="en-US"/>
        </w:rPr>
        <w:t xml:space="preserve">The service event shall have one &lt;id&gt; element, providing an identifier for the service event. The root attribute of this element shall be present, and shall be a GUID or OID. The extension attribute shall not be present. </w:t>
      </w:r>
    </w:p>
    <w:p w14:paraId="6425A0D4" w14:textId="77777777" w:rsidR="003F22EF" w:rsidRPr="00F442A2" w:rsidRDefault="003F22EF" w:rsidP="009E7736">
      <w:pPr>
        <w:pStyle w:val="Heading5"/>
        <w:numPr>
          <w:ilvl w:val="0"/>
          <w:numId w:val="0"/>
        </w:numPr>
      </w:pPr>
      <w:bookmarkStart w:id="1589" w:name="_Toc367877062"/>
      <w:r w:rsidRPr="00F442A2">
        <w:t>5.1.2.</w:t>
      </w:r>
      <w:r w:rsidR="006755D6" w:rsidRPr="00F442A2">
        <w:t>2</w:t>
      </w:r>
      <w:r w:rsidRPr="00F442A2">
        <w:t>.6 &lt;code code=' ' displayName=' ' codeSystem=' ' codeSystemName=' '/&gt;</w:t>
      </w:r>
      <w:bookmarkEnd w:id="1589"/>
    </w:p>
    <w:p w14:paraId="1297D7F5" w14:textId="77777777" w:rsidR="003F22EF" w:rsidRPr="00F442A2" w:rsidRDefault="003F22EF">
      <w:pPr>
        <w:pStyle w:val="BodyText"/>
        <w:rPr>
          <w:rStyle w:val="BodyTextCharChar"/>
          <w:lang w:eastAsia="en-US"/>
        </w:rPr>
      </w:pPr>
      <w:r w:rsidRPr="00F442A2">
        <w:rPr>
          <w:rStyle w:val="BodyTextCharChar"/>
          <w:lang w:eastAsia="en-US"/>
        </w:rPr>
        <w:t>The &lt;code&gt; element shall be present, and shall indicate</w:t>
      </w:r>
      <w:r w:rsidRPr="00F442A2">
        <w:t xml:space="preserve"> </w:t>
      </w:r>
      <w:r w:rsidRPr="00F442A2">
        <w:rPr>
          <w:rStyle w:val="BodyTextCharChar"/>
          <w:lang w:eastAsia="en-US"/>
        </w:rPr>
        <w:t>the Patient Privacy Policy acknowledged. The code attribute indicates the Patient Privacy Policy Identifier, and the codeSystem attribute indicates the code system for the Patient Privacy Policy Domain from which this Patient Privacy Policy Identifier is assigned. The displayName attribute may be present, and describes the Patient Privacy Policy acknowledgement. The codeSystemName attribute may be present, and describes the Patient Privacy Policy Domain code system.</w:t>
      </w:r>
    </w:p>
    <w:p w14:paraId="66449DE7" w14:textId="77777777" w:rsidR="003F22EF" w:rsidRPr="00F442A2" w:rsidRDefault="003F22EF" w:rsidP="009E7736">
      <w:pPr>
        <w:pStyle w:val="Heading5"/>
        <w:numPr>
          <w:ilvl w:val="0"/>
          <w:numId w:val="0"/>
        </w:numPr>
      </w:pPr>
      <w:bookmarkStart w:id="1590" w:name="_Toc367877063"/>
      <w:r w:rsidRPr="00F442A2">
        <w:t>5.1.2.</w:t>
      </w:r>
      <w:r w:rsidR="006755D6" w:rsidRPr="00F442A2">
        <w:t>2</w:t>
      </w:r>
      <w:r w:rsidRPr="00F442A2">
        <w:t>.7 &lt;effectiveTime&gt;&lt;low value=' '/&gt;&lt;high value=' '/&gt;&lt;/effectiveTime&gt;</w:t>
      </w:r>
      <w:bookmarkEnd w:id="1590"/>
    </w:p>
    <w:p w14:paraId="716AA731" w14:textId="77777777" w:rsidR="003F22EF" w:rsidRPr="00F442A2" w:rsidRDefault="003F22EF">
      <w:pPr>
        <w:pStyle w:val="BodyText"/>
        <w:rPr>
          <w:rStyle w:val="BodyTextCharChar"/>
        </w:rPr>
      </w:pPr>
      <w:r w:rsidRPr="00F442A2">
        <w:rPr>
          <w:rStyle w:val="BodyTextCharChar"/>
        </w:rPr>
        <w:t>The &lt;effectiveTime&gt; element shall be present, and shall indicate the effective time range over which acknowledgement is given. The low value must be provided. The high value may be present. If present, it shall indicate the maximum effective time of the consent. The effectiveTime must be the same for all ServiceEvents in one Patient Privacy Acknowledgement Document. If different effectiveTimes are needed then different documents should be generated.</w:t>
      </w:r>
    </w:p>
    <w:p w14:paraId="239D01CE" w14:textId="77777777" w:rsidR="003F22EF" w:rsidRPr="00F442A2" w:rsidRDefault="003F22EF" w:rsidP="009E7736">
      <w:pPr>
        <w:pStyle w:val="Heading3"/>
        <w:numPr>
          <w:ilvl w:val="0"/>
          <w:numId w:val="0"/>
        </w:numPr>
      </w:pPr>
      <w:bookmarkStart w:id="1591" w:name="_Toc367877064"/>
      <w:bookmarkStart w:id="1592" w:name="_Toc518658195"/>
      <w:r w:rsidRPr="00F442A2">
        <w:t>5.1.3 Patient Privacy Consent Acknowledgment Document Specification 1.3.6.1.4.1.19376.1.5.3.1.1.7.1 – With Scanned Document</w:t>
      </w:r>
      <w:bookmarkEnd w:id="1591"/>
      <w:bookmarkEnd w:id="1592"/>
    </w:p>
    <w:p w14:paraId="595B112E" w14:textId="17173A06" w:rsidR="003F22EF" w:rsidRPr="00F442A2" w:rsidRDefault="003F22EF">
      <w:pPr>
        <w:pStyle w:val="BodyText"/>
        <w:rPr>
          <w:rStyle w:val="BodyTextCharChar"/>
        </w:rPr>
      </w:pPr>
      <w:r w:rsidRPr="00F442A2">
        <w:rPr>
          <w:rStyle w:val="BodyTextCharChar"/>
        </w:rPr>
        <w:t xml:space="preserve">A patient acknowledgement of a Patient Privacy Consent Policy is a document that contains </w:t>
      </w:r>
      <w:r w:rsidR="002D7789" w:rsidRPr="00F442A2">
        <w:rPr>
          <w:rStyle w:val="BodyTextCharChar"/>
        </w:rPr>
        <w:t>machine-</w:t>
      </w:r>
      <w:r w:rsidRPr="00F442A2">
        <w:rPr>
          <w:rStyle w:val="BodyTextCharChar"/>
        </w:rPr>
        <w:t>readable indication. This section specifies the BPPC document with a scanned document part.</w:t>
      </w:r>
    </w:p>
    <w:p w14:paraId="15AEE748" w14:textId="77777777" w:rsidR="003F22EF" w:rsidRPr="00F442A2" w:rsidRDefault="003F22EF" w:rsidP="009E7736">
      <w:pPr>
        <w:pStyle w:val="Heading4"/>
        <w:numPr>
          <w:ilvl w:val="0"/>
          <w:numId w:val="0"/>
        </w:numPr>
      </w:pPr>
      <w:bookmarkStart w:id="1593" w:name="_Toc367877065"/>
      <w:r w:rsidRPr="00F442A2">
        <w:t>5.1.3.1 XDS Metadata</w:t>
      </w:r>
      <w:bookmarkEnd w:id="1593"/>
    </w:p>
    <w:p w14:paraId="71EB7943" w14:textId="48BF9525" w:rsidR="003F22EF" w:rsidRPr="00F442A2" w:rsidRDefault="003F22EF">
      <w:pPr>
        <w:pStyle w:val="BodyText"/>
      </w:pPr>
      <w:r w:rsidRPr="00F442A2">
        <w:t xml:space="preserve">The BPPC document shall conform to the requirements in </w:t>
      </w:r>
      <w:r w:rsidR="00E8539E" w:rsidRPr="00F442A2">
        <w:t>S</w:t>
      </w:r>
      <w:r w:rsidRPr="00F442A2">
        <w:t>ection 5.1.2.1 with the formatCode exception listed below</w:t>
      </w:r>
      <w:r w:rsidR="00EB5F72" w:rsidRPr="00F442A2">
        <w:t>.</w:t>
      </w:r>
    </w:p>
    <w:p w14:paraId="719803CF" w14:textId="77777777" w:rsidR="003F22EF" w:rsidRPr="00F442A2" w:rsidRDefault="003F22EF" w:rsidP="009E7736">
      <w:pPr>
        <w:pStyle w:val="Heading5"/>
        <w:numPr>
          <w:ilvl w:val="0"/>
          <w:numId w:val="0"/>
        </w:numPr>
      </w:pPr>
      <w:bookmarkStart w:id="1594" w:name="_Toc367877066"/>
      <w:r w:rsidRPr="00F442A2">
        <w:t>5.1.3.1.1 XDS DocumentEntry Metadata</w:t>
      </w:r>
      <w:bookmarkEnd w:id="1594"/>
    </w:p>
    <w:p w14:paraId="6FD721CB" w14:textId="77777777" w:rsidR="003F22EF" w:rsidRPr="00F442A2" w:rsidRDefault="003F22EF">
      <w:pPr>
        <w:pStyle w:val="BodyText"/>
      </w:pPr>
      <w:r w:rsidRPr="00F442A2">
        <w:t>The BPPC document shall conform to the DocumentEntry Metadata requirements in the IHE PCC TF-2:</w:t>
      </w:r>
      <w:r w:rsidR="002D7789" w:rsidRPr="00F442A2">
        <w:t xml:space="preserve"> </w:t>
      </w:r>
      <w:r w:rsidRPr="00F442A2">
        <w:t>5.1.1.1.1 unless otherwise specified below.</w:t>
      </w:r>
    </w:p>
    <w:p w14:paraId="2B3863DB" w14:textId="77777777" w:rsidR="003F22EF" w:rsidRPr="00F442A2" w:rsidRDefault="003F22EF" w:rsidP="009E7736">
      <w:pPr>
        <w:pStyle w:val="Heading6"/>
        <w:numPr>
          <w:ilvl w:val="0"/>
          <w:numId w:val="0"/>
        </w:numPr>
      </w:pPr>
      <w:bookmarkStart w:id="1595" w:name="_Toc367877067"/>
      <w:r w:rsidRPr="00F442A2">
        <w:t>5.1.3.1.1.1 XDSDocumentEntry.formatCode</w:t>
      </w:r>
      <w:bookmarkEnd w:id="1595"/>
    </w:p>
    <w:p w14:paraId="2D5B8CD2" w14:textId="77777777" w:rsidR="003F22EF" w:rsidRPr="00F442A2" w:rsidRDefault="003F22EF">
      <w:pPr>
        <w:pStyle w:val="BodyText"/>
        <w:rPr>
          <w:rStyle w:val="BodyTextCharChar"/>
        </w:rPr>
      </w:pPr>
      <w:r w:rsidRPr="00F442A2">
        <w:rPr>
          <w:rStyle w:val="BodyTextCharChar"/>
        </w:rPr>
        <w:t xml:space="preserve">The XDSDocumentEntry format code for this content is </w:t>
      </w:r>
      <w:r w:rsidRPr="00F442A2">
        <w:rPr>
          <w:rFonts w:ascii="Courier New" w:hAnsi="Courier New" w:cs="Courier New"/>
          <w:sz w:val="20"/>
        </w:rPr>
        <w:t>urn:ihe:iti:bppc-sd:2007</w:t>
      </w:r>
      <w:r w:rsidRPr="00F442A2">
        <w:t>. The formatCode codeSystem shall be 1.3.6.1.4.1.19376.1.2.3.</w:t>
      </w:r>
      <w:r w:rsidRPr="00F442A2">
        <w:rPr>
          <w:rStyle w:val="BodyTextCharChar"/>
        </w:rPr>
        <w:t xml:space="preserve"> </w:t>
      </w:r>
    </w:p>
    <w:p w14:paraId="2C3619F9" w14:textId="5CA80E34" w:rsidR="003F22EF" w:rsidRPr="00F442A2" w:rsidRDefault="003F22EF" w:rsidP="009E7736">
      <w:pPr>
        <w:pStyle w:val="Heading5"/>
        <w:numPr>
          <w:ilvl w:val="0"/>
          <w:numId w:val="0"/>
        </w:numPr>
      </w:pPr>
      <w:bookmarkStart w:id="1596" w:name="_Toc367877068"/>
      <w:r w:rsidRPr="00F442A2">
        <w:t>5.1.3.1.2 XDS SubmissionSet Metadata</w:t>
      </w:r>
      <w:bookmarkEnd w:id="1596"/>
    </w:p>
    <w:p w14:paraId="328F3C73" w14:textId="3127123B" w:rsidR="003F22EF" w:rsidRPr="00F442A2" w:rsidRDefault="003F22EF">
      <w:pPr>
        <w:pStyle w:val="BodyText"/>
      </w:pPr>
      <w:r w:rsidRPr="00F442A2">
        <w:t>No additional constraints. For more information, see PCC TF-2: 5.1.1.1.2</w:t>
      </w:r>
      <w:r w:rsidR="004E7087">
        <w:t>.</w:t>
      </w:r>
    </w:p>
    <w:p w14:paraId="3C0EDD32" w14:textId="77777777" w:rsidR="003F22EF" w:rsidRPr="00F442A2" w:rsidRDefault="003F22EF" w:rsidP="009E7736">
      <w:pPr>
        <w:pStyle w:val="Heading5"/>
        <w:numPr>
          <w:ilvl w:val="0"/>
          <w:numId w:val="0"/>
        </w:numPr>
      </w:pPr>
      <w:bookmarkStart w:id="1597" w:name="_Toc367877069"/>
      <w:r w:rsidRPr="00F442A2">
        <w:t>5.1.3.1.3 XDS Folder Metadata</w:t>
      </w:r>
      <w:bookmarkEnd w:id="1597"/>
    </w:p>
    <w:p w14:paraId="2148A3B4" w14:textId="04E2E463" w:rsidR="003F22EF" w:rsidRPr="00F442A2" w:rsidRDefault="003F22EF">
      <w:pPr>
        <w:pStyle w:val="BodyText"/>
      </w:pPr>
      <w:r w:rsidRPr="00F442A2">
        <w:t>No additional requirements. For more information, see PCC TF-2: 5.1.1.1.3</w:t>
      </w:r>
      <w:r w:rsidR="004E7087">
        <w:t>.</w:t>
      </w:r>
    </w:p>
    <w:p w14:paraId="7ABCF060" w14:textId="77777777" w:rsidR="003F22EF" w:rsidRPr="00F442A2" w:rsidRDefault="003F22EF" w:rsidP="009E7736">
      <w:pPr>
        <w:pStyle w:val="Heading4"/>
        <w:numPr>
          <w:ilvl w:val="0"/>
          <w:numId w:val="0"/>
        </w:numPr>
      </w:pPr>
      <w:bookmarkStart w:id="1598" w:name="_Toc367877070"/>
      <w:r w:rsidRPr="00F442A2">
        <w:t>5.1.3.</w:t>
      </w:r>
      <w:r w:rsidR="00513B4D" w:rsidRPr="00F442A2">
        <w:t>2</w:t>
      </w:r>
      <w:r w:rsidRPr="00F442A2">
        <w:t xml:space="preserve"> Specification</w:t>
      </w:r>
      <w:bookmarkEnd w:id="1598"/>
      <w:r w:rsidRPr="00F442A2">
        <w:t xml:space="preserve"> </w:t>
      </w:r>
    </w:p>
    <w:p w14:paraId="3D5E97B9" w14:textId="77777777" w:rsidR="003F22EF" w:rsidRPr="00F442A2" w:rsidRDefault="003F22EF">
      <w:pPr>
        <w:pStyle w:val="BodyText"/>
      </w:pPr>
      <w:r w:rsidRPr="00F442A2">
        <w:t>This BPPC document shall conform to the XDS-SD (</w:t>
      </w:r>
      <w:r w:rsidR="00E8539E" w:rsidRPr="00F442A2">
        <w:t>Section</w:t>
      </w:r>
      <w:r w:rsidRPr="00F442A2">
        <w:t xml:space="preserve"> 5.2) specification and shall have the additional requirements stated in </w:t>
      </w:r>
      <w:r w:rsidR="00E8539E" w:rsidRPr="00F442A2">
        <w:t>Section</w:t>
      </w:r>
      <w:r w:rsidRPr="00F442A2">
        <w:t xml:space="preserve"> 5.1.2.3. </w:t>
      </w:r>
    </w:p>
    <w:p w14:paraId="70EF6FFE" w14:textId="77777777" w:rsidR="003F22EF" w:rsidRPr="00F442A2" w:rsidRDefault="003F22EF" w:rsidP="009E7736">
      <w:pPr>
        <w:pStyle w:val="Heading4"/>
        <w:numPr>
          <w:ilvl w:val="0"/>
          <w:numId w:val="0"/>
        </w:numPr>
      </w:pPr>
      <w:bookmarkStart w:id="1599" w:name="_Toc367877071"/>
      <w:r w:rsidRPr="00F442A2">
        <w:t>5.1.3.</w:t>
      </w:r>
      <w:r w:rsidR="00513B4D" w:rsidRPr="00F442A2">
        <w:t>3</w:t>
      </w:r>
      <w:r w:rsidRPr="00F442A2">
        <w:t xml:space="preserve"> Conformance</w:t>
      </w:r>
      <w:bookmarkEnd w:id="1599"/>
    </w:p>
    <w:p w14:paraId="2CA850AC" w14:textId="77777777" w:rsidR="003F22EF" w:rsidRPr="00F442A2" w:rsidRDefault="004C303D">
      <w:pPr>
        <w:pStyle w:val="BodyText"/>
        <w:rPr>
          <w:rStyle w:val="BodyTextCharChar"/>
        </w:rPr>
      </w:pPr>
      <w:r w:rsidRPr="00F442A2">
        <w:rPr>
          <w:rStyle w:val="BodyTextCharChar"/>
        </w:rPr>
        <w:t xml:space="preserve">See </w:t>
      </w:r>
      <w:r w:rsidR="00E8539E" w:rsidRPr="00F442A2">
        <w:rPr>
          <w:rStyle w:val="BodyTextCharChar"/>
        </w:rPr>
        <w:t>Section</w:t>
      </w:r>
      <w:r w:rsidR="003F22EF" w:rsidRPr="00F442A2">
        <w:rPr>
          <w:rStyle w:val="BodyTextCharChar"/>
        </w:rPr>
        <w:t xml:space="preserve"> 5.1.2.</w:t>
      </w:r>
      <w:r w:rsidR="004F2B4E" w:rsidRPr="00F442A2">
        <w:rPr>
          <w:rStyle w:val="BodyTextCharChar"/>
        </w:rPr>
        <w:t>2</w:t>
      </w:r>
      <w:r w:rsidRPr="00F442A2">
        <w:rPr>
          <w:rStyle w:val="BodyTextCharChar"/>
        </w:rPr>
        <w:t>.</w:t>
      </w:r>
    </w:p>
    <w:p w14:paraId="7999B991" w14:textId="02F2DE40" w:rsidR="000222FE" w:rsidRPr="00F442A2" w:rsidRDefault="000222FE" w:rsidP="000766F4">
      <w:pPr>
        <w:pStyle w:val="BodyText"/>
        <w:rPr>
          <w:rStyle w:val="BodyTextCharChar"/>
          <w:lang w:eastAsia="en-US"/>
        </w:rPr>
      </w:pPr>
      <w:r w:rsidRPr="00F442A2">
        <w:rPr>
          <w:rStyle w:val="BodyTextCharChar"/>
          <w:lang w:eastAsia="en-US"/>
        </w:rPr>
        <w:br w:type="page"/>
      </w:r>
    </w:p>
    <w:p w14:paraId="502B9174" w14:textId="7BDF29ED" w:rsidR="003F22EF" w:rsidRPr="00F442A2" w:rsidRDefault="003F22EF" w:rsidP="000766F4">
      <w:pPr>
        <w:pStyle w:val="Heading2"/>
        <w:numPr>
          <w:ilvl w:val="1"/>
          <w:numId w:val="50"/>
        </w:numPr>
      </w:pPr>
      <w:bookmarkStart w:id="1600" w:name="_Toc301163903"/>
      <w:bookmarkStart w:id="1601" w:name="_Toc301426913"/>
      <w:bookmarkStart w:id="1602" w:name="_Toc301427052"/>
      <w:bookmarkStart w:id="1603" w:name="_Toc367877072"/>
      <w:bookmarkStart w:id="1604" w:name="_Toc518658196"/>
      <w:bookmarkEnd w:id="1600"/>
      <w:bookmarkEnd w:id="1601"/>
      <w:bookmarkEnd w:id="1602"/>
      <w:r w:rsidRPr="00F442A2">
        <w:t>Scanned Documents Content Module</w:t>
      </w:r>
      <w:bookmarkEnd w:id="1603"/>
      <w:bookmarkEnd w:id="1604"/>
    </w:p>
    <w:p w14:paraId="3277E71C" w14:textId="77777777" w:rsidR="003F22EF" w:rsidRPr="00F442A2" w:rsidRDefault="003F22EF">
      <w:pPr>
        <w:pStyle w:val="BodyText"/>
      </w:pPr>
      <w:r w:rsidRPr="00F442A2">
        <w:t xml:space="preserve">This section outlines the content of the HL7 CDA R2 constraints for the document. We note here that requirements specified below are to ensure the presence of a minimum amount of wrapper data in order to enhance description and facilitate sharing of the document. Implementers of this profile can and should make use of additional annotation within the CDA header to provide richer context. The examples in the following sections contain the minimal amount of wrapper data, as specified, and in many cases do make use of additional CDA header elements for enriched context. </w:t>
      </w:r>
    </w:p>
    <w:p w14:paraId="3CE9DA17" w14:textId="77777777" w:rsidR="003F22EF" w:rsidRPr="00F442A2" w:rsidRDefault="003F22EF">
      <w:pPr>
        <w:pStyle w:val="BodyText"/>
      </w:pPr>
      <w:r w:rsidRPr="00F442A2">
        <w:rPr>
          <w:b/>
          <w:bCs/>
        </w:rPr>
        <w:t>Assumptions and Definitions</w:t>
      </w:r>
      <w:r w:rsidRPr="00F442A2">
        <w:t>: We assume that the scanning facility and equipment within it are assigned an OID and that the scanning facility assembles the wrapped scanned content. More information regarding the construction of OIDs can be found in ITI TF-2x: Appendix B. We define the following nomenclature for entity roles concerned in forming the wrapper content.</w:t>
      </w:r>
    </w:p>
    <w:p w14:paraId="726071AE" w14:textId="77777777" w:rsidR="003F22EF" w:rsidRPr="00A05677" w:rsidRDefault="003F22EF" w:rsidP="005A199D">
      <w:pPr>
        <w:pStyle w:val="ListBullet2"/>
      </w:pPr>
      <w:r w:rsidRPr="00A05677">
        <w:rPr>
          <w:i/>
        </w:rPr>
        <w:t>Original content</w:t>
      </w:r>
      <w:r w:rsidRPr="00A05677">
        <w:t xml:space="preserve"> – Legacy paper or electronic document intended for wrapping.</w:t>
      </w:r>
    </w:p>
    <w:p w14:paraId="78F60B6E" w14:textId="77777777" w:rsidR="003F22EF" w:rsidRPr="00A05677" w:rsidRDefault="003F22EF" w:rsidP="005A199D">
      <w:pPr>
        <w:pStyle w:val="ListBullet2"/>
      </w:pPr>
      <w:r w:rsidRPr="00A05677">
        <w:rPr>
          <w:i/>
          <w:iCs/>
        </w:rPr>
        <w:t>Scanned content</w:t>
      </w:r>
      <w:r w:rsidRPr="005A199D">
        <w:t xml:space="preserve"> </w:t>
      </w:r>
      <w:r w:rsidRPr="00A05677">
        <w:t>– Scanned or appropriately converted/encoded electronic version of the original content.</w:t>
      </w:r>
    </w:p>
    <w:p w14:paraId="12217878" w14:textId="77777777" w:rsidR="003F22EF" w:rsidRPr="00A05677" w:rsidRDefault="003F22EF" w:rsidP="005A199D">
      <w:pPr>
        <w:pStyle w:val="ListBullet2"/>
      </w:pPr>
      <w:r w:rsidRPr="00A05677">
        <w:rPr>
          <w:i/>
          <w:iCs/>
        </w:rPr>
        <w:t>Original author</w:t>
      </w:r>
      <w:r w:rsidRPr="00A05677">
        <w:t xml:space="preserve"> – Author of the original content.</w:t>
      </w:r>
    </w:p>
    <w:p w14:paraId="291750A9" w14:textId="77777777" w:rsidR="003F22EF" w:rsidRPr="00A05677" w:rsidRDefault="003F22EF" w:rsidP="005A199D">
      <w:pPr>
        <w:pStyle w:val="ListBullet2"/>
      </w:pPr>
      <w:r w:rsidRPr="00A05677">
        <w:rPr>
          <w:i/>
          <w:iCs/>
        </w:rPr>
        <w:t>(Scanner) Operator</w:t>
      </w:r>
      <w:r w:rsidRPr="00A05677">
        <w:t xml:space="preserve"> – Person assembling the scanned content.</w:t>
      </w:r>
    </w:p>
    <w:p w14:paraId="7E7E3EA7" w14:textId="77777777" w:rsidR="003F22EF" w:rsidRPr="00F442A2" w:rsidRDefault="003F22EF" w:rsidP="009E7736">
      <w:pPr>
        <w:pStyle w:val="Heading3"/>
        <w:numPr>
          <w:ilvl w:val="0"/>
          <w:numId w:val="0"/>
        </w:numPr>
      </w:pPr>
      <w:bookmarkStart w:id="1605" w:name="_Toc367877073"/>
      <w:bookmarkStart w:id="1606" w:name="_Toc518658197"/>
      <w:r w:rsidRPr="00F442A2">
        <w:t>5.2.1 Referenced Standards</w:t>
      </w:r>
      <w:bookmarkEnd w:id="1605"/>
      <w:bookmarkEnd w:id="1606"/>
    </w:p>
    <w:p w14:paraId="4C369603" w14:textId="21FF8DF1" w:rsidR="003F22EF" w:rsidRPr="00A05677" w:rsidRDefault="003F22EF" w:rsidP="005A199D">
      <w:pPr>
        <w:pStyle w:val="ListBullet2"/>
      </w:pPr>
      <w:r w:rsidRPr="00A05677">
        <w:t>PDF RFC3778, The application/pdf Media Type (informative)</w:t>
      </w:r>
    </w:p>
    <w:p w14:paraId="6525C8FB" w14:textId="77777777" w:rsidR="003F22EF" w:rsidRPr="00A05677" w:rsidRDefault="003F22EF" w:rsidP="005A199D">
      <w:pPr>
        <w:pStyle w:val="ListBullet2"/>
      </w:pPr>
      <w:r w:rsidRPr="00A05677">
        <w:t xml:space="preserve">PDF/A ISO 19005-1b. Document management - Electronic document file format for long-term preservation - Part 1: Use of PDF (PDF/A) </w:t>
      </w:r>
    </w:p>
    <w:p w14:paraId="759C217E" w14:textId="77777777" w:rsidR="003F22EF" w:rsidRPr="00A05677" w:rsidRDefault="003F22EF" w:rsidP="005A199D">
      <w:pPr>
        <w:pStyle w:val="ListBullet2"/>
      </w:pPr>
      <w:r w:rsidRPr="00A05677">
        <w:t>HL7 CDA Release 2.0 (denoted HL7 CDA R2, or just CDA, in subsequent text)</w:t>
      </w:r>
    </w:p>
    <w:p w14:paraId="01BDD697" w14:textId="28BFCD5F" w:rsidR="003F22EF" w:rsidRPr="00A05677" w:rsidRDefault="009600B3" w:rsidP="005A199D">
      <w:pPr>
        <w:pStyle w:val="ListBullet2"/>
      </w:pPr>
      <w:hyperlink r:id="rId55" w:anchor="_blank" w:history="1">
        <w:r w:rsidR="003F22EF" w:rsidRPr="00A05677">
          <w:rPr>
            <w:rStyle w:val="Hyperlink"/>
          </w:rPr>
          <w:t>RFC</w:t>
        </w:r>
        <w:r w:rsidR="00EE029C" w:rsidRPr="00A05677">
          <w:rPr>
            <w:rStyle w:val="Hyperlink"/>
          </w:rPr>
          <w:t>5646</w:t>
        </w:r>
      </w:hyperlink>
      <w:r w:rsidR="003F22EF" w:rsidRPr="00A05677">
        <w:t>, Tags for the identification of languages</w:t>
      </w:r>
    </w:p>
    <w:p w14:paraId="6ADDFD0D" w14:textId="77777777" w:rsidR="003F22EF" w:rsidRPr="00F442A2" w:rsidRDefault="003F22EF" w:rsidP="009E7736">
      <w:pPr>
        <w:pStyle w:val="Heading4"/>
        <w:numPr>
          <w:ilvl w:val="0"/>
          <w:numId w:val="0"/>
        </w:numPr>
      </w:pPr>
      <w:bookmarkStart w:id="1607" w:name="_Toc367877074"/>
      <w:r w:rsidRPr="00F442A2">
        <w:t xml:space="preserve">5.2.1.1 </w:t>
      </w:r>
      <w:bookmarkStart w:id="1608" w:name="_Ref136320724"/>
      <w:r w:rsidRPr="00F442A2">
        <w:t>Discussion of Content Standards</w:t>
      </w:r>
      <w:bookmarkEnd w:id="1607"/>
      <w:bookmarkEnd w:id="1608"/>
    </w:p>
    <w:p w14:paraId="6141BD48" w14:textId="77777777" w:rsidR="003F22EF" w:rsidRPr="00F442A2" w:rsidRDefault="003F22EF">
      <w:pPr>
        <w:pStyle w:val="BodyText"/>
        <w:rPr>
          <w:szCs w:val="24"/>
        </w:rPr>
      </w:pPr>
      <w:r w:rsidRPr="00F442A2">
        <w:t xml:space="preserve">PDF and plaintext documents intended for wrapping can consist of multiple pages. Encoding of multiple page PDF documents are subject to the PDF/A standard. This ISO standard, </w:t>
      </w:r>
      <w:r w:rsidRPr="00F442A2">
        <w:rPr>
          <w:szCs w:val="24"/>
        </w:rPr>
        <w:t>PDF/A, is a subset of Adobe PDF version 1.4 intended to be suitable for long-term preservation of page-oriented documents. PDF/A attempts to maximize:</w:t>
      </w:r>
    </w:p>
    <w:p w14:paraId="320750BE" w14:textId="77777777" w:rsidR="003F22EF" w:rsidRPr="00A05677" w:rsidRDefault="003F22EF" w:rsidP="005A199D">
      <w:pPr>
        <w:pStyle w:val="ListBullet2"/>
      </w:pPr>
      <w:r w:rsidRPr="00A05677">
        <w:t xml:space="preserve">Device independence </w:t>
      </w:r>
    </w:p>
    <w:p w14:paraId="5DB15DD7" w14:textId="77777777" w:rsidR="003F22EF" w:rsidRPr="00A05677" w:rsidRDefault="003F22EF" w:rsidP="005A199D">
      <w:pPr>
        <w:pStyle w:val="ListBullet2"/>
      </w:pPr>
      <w:r w:rsidRPr="00A05677">
        <w:t xml:space="preserve">Self-containment </w:t>
      </w:r>
    </w:p>
    <w:p w14:paraId="7869F29E" w14:textId="77777777" w:rsidR="003F22EF" w:rsidRPr="00A05677" w:rsidRDefault="003F22EF" w:rsidP="005A199D">
      <w:pPr>
        <w:pStyle w:val="ListBullet2"/>
      </w:pPr>
      <w:r w:rsidRPr="00A05677">
        <w:t xml:space="preserve">Self-documentation </w:t>
      </w:r>
    </w:p>
    <w:p w14:paraId="138D9EB9" w14:textId="77777777" w:rsidR="003F22EF" w:rsidRPr="00F442A2" w:rsidRDefault="003F22EF">
      <w:pPr>
        <w:pStyle w:val="BodyText"/>
        <w:rPr>
          <w:szCs w:val="24"/>
        </w:rPr>
      </w:pPr>
      <w:r w:rsidRPr="00F442A2">
        <w:rPr>
          <w:szCs w:val="24"/>
        </w:rPr>
        <w:t xml:space="preserve">The constraints imposed by PDF/A include: </w:t>
      </w:r>
    </w:p>
    <w:p w14:paraId="3B0ED47B" w14:textId="77777777" w:rsidR="003F22EF" w:rsidRPr="00A05677" w:rsidRDefault="003F22EF" w:rsidP="005A199D">
      <w:pPr>
        <w:pStyle w:val="ListBullet2"/>
      </w:pPr>
      <w:r w:rsidRPr="00A05677">
        <w:t xml:space="preserve">Audio and video content are forbidden </w:t>
      </w:r>
    </w:p>
    <w:p w14:paraId="42FA5224" w14:textId="77777777" w:rsidR="003F22EF" w:rsidRPr="00A05677" w:rsidRDefault="003F22EF" w:rsidP="005A199D">
      <w:pPr>
        <w:pStyle w:val="ListBullet2"/>
      </w:pPr>
      <w:r w:rsidRPr="00A05677">
        <w:t xml:space="preserve">JavaScript and executable file launches are prohibited </w:t>
      </w:r>
    </w:p>
    <w:p w14:paraId="182E18A8" w14:textId="77777777" w:rsidR="003F22EF" w:rsidRPr="00A05677" w:rsidRDefault="003F22EF" w:rsidP="005A199D">
      <w:pPr>
        <w:pStyle w:val="ListBullet2"/>
      </w:pPr>
      <w:r w:rsidRPr="00A05677">
        <w:t xml:space="preserve">All fonts must be embedded and also must be legally embeddable for unlimited, universal rendering </w:t>
      </w:r>
    </w:p>
    <w:p w14:paraId="3B7495E3" w14:textId="77777777" w:rsidR="003F22EF" w:rsidRPr="00A05677" w:rsidRDefault="003F22EF" w:rsidP="005A199D">
      <w:pPr>
        <w:pStyle w:val="ListBullet2"/>
      </w:pPr>
      <w:r w:rsidRPr="00A05677">
        <w:t xml:space="preserve">Colorspaces specified in a device-independent manner </w:t>
      </w:r>
    </w:p>
    <w:p w14:paraId="02A6E96E" w14:textId="77777777" w:rsidR="003F22EF" w:rsidRPr="00A05677" w:rsidRDefault="003F22EF" w:rsidP="005A199D">
      <w:pPr>
        <w:pStyle w:val="ListBullet2"/>
      </w:pPr>
      <w:r w:rsidRPr="00A05677">
        <w:t>Encryption is disallowed (although the enclosing document and transport may provide encryption external to the PDF content)</w:t>
      </w:r>
    </w:p>
    <w:p w14:paraId="5855CAC5" w14:textId="77777777" w:rsidR="003F22EF" w:rsidRPr="00A05677" w:rsidRDefault="003F22EF" w:rsidP="005A199D">
      <w:pPr>
        <w:pStyle w:val="ListBullet2"/>
      </w:pPr>
      <w:r w:rsidRPr="00A05677">
        <w:t>Compression methods are restricted to a standard list</w:t>
      </w:r>
    </w:p>
    <w:p w14:paraId="6E50CF0B" w14:textId="77777777" w:rsidR="003F22EF" w:rsidRPr="00F442A2" w:rsidRDefault="003F22EF">
      <w:pPr>
        <w:pStyle w:val="BodyText"/>
      </w:pPr>
      <w:r w:rsidRPr="00F442A2">
        <w:t>The PDF/A approach has several advantages over TIFF or JPEG. First, there are more image compressions and format flexibility in PDF, so that the image files sizes can be kept smaller. There are many simple programs available for converting TIFF and JPEG into PDF with various other features for improving compression or adding other information. The PDF/A enables devices that produce vectorized output. Unlike TIFF, JPEG, or BMP, a PDF/A image has the ability to provide several "layers" of information. This allows the creation of PDF searchable images.</w:t>
      </w:r>
    </w:p>
    <w:p w14:paraId="2D23C3EC" w14:textId="77777777" w:rsidR="003F22EF" w:rsidRPr="00F442A2" w:rsidRDefault="003F22EF">
      <w:pPr>
        <w:pStyle w:val="BodyText"/>
      </w:pPr>
      <w:r w:rsidRPr="00F442A2">
        <w:t>A PDF searchable image is a PDF document with an exact bitmapped replica of the scanned paper pages and with text information stored behind the bitmap image of the page. This approach retains the look of the original pages while enabling text searchability and computer analysis. This approach is especially suitable for documents that have to be searchable while retaining the original scan details. The text layer is created by an Optical Character Recognition (OCR) application that scans the text on each page. It then creates a PDF file with the recognized text stored in a layer beneath the image of the text. Unrecognized graphics areas and annotations are preserved with full fidelity in the image. The text form may be incomplete or the OCR confused by some words, but the original image is preserved and available.</w:t>
      </w:r>
    </w:p>
    <w:p w14:paraId="501FF001" w14:textId="77777777" w:rsidR="003F22EF" w:rsidRPr="00F442A2" w:rsidRDefault="003F22EF">
      <w:pPr>
        <w:pStyle w:val="BodyText"/>
      </w:pPr>
      <w:r w:rsidRPr="00F442A2">
        <w:t>Plaintext as well as PDF/A documents shall be base-64 encoded before wrapped in a HL7 CDA R2 header. The PDF/A documents shall conform to PDF/A-1b</w:t>
      </w:r>
      <w:r w:rsidR="00694930" w:rsidRPr="00F442A2">
        <w:t xml:space="preserve">. </w:t>
      </w:r>
      <w:r w:rsidRPr="00F442A2">
        <w:t>Creators are encouraged to conform to PDF/A-1a to the maximum extent possible, but a simple document scanner may be unable to fully conform to PDF/A-1a</w:t>
      </w:r>
      <w:r w:rsidR="00694930" w:rsidRPr="00F442A2">
        <w:t xml:space="preserve">. </w:t>
      </w:r>
      <w:r w:rsidRPr="00F442A2">
        <w:t>Other profiles may require PDF/A-1a conformance.</w:t>
      </w:r>
    </w:p>
    <w:p w14:paraId="744723D6" w14:textId="77777777" w:rsidR="003F22EF" w:rsidRPr="00F442A2" w:rsidRDefault="003F22EF">
      <w:pPr>
        <w:pStyle w:val="BodyText"/>
      </w:pPr>
      <w:r w:rsidRPr="00F442A2">
        <w:t>HL7 CDA R2 header schema is constrained so that pertinent metadata values and scanning facility, technology and operator information shall be present (</w:t>
      </w:r>
      <w:r w:rsidR="004C303D" w:rsidRPr="00F442A2">
        <w:t xml:space="preserve">see </w:t>
      </w:r>
      <w:r w:rsidR="002A535B" w:rsidRPr="00F442A2">
        <w:t>Section</w:t>
      </w:r>
      <w:r w:rsidRPr="00F442A2">
        <w:t xml:space="preserve"> 5.2.3). </w:t>
      </w:r>
    </w:p>
    <w:p w14:paraId="6836C1E6" w14:textId="77777777" w:rsidR="003F22EF" w:rsidRPr="00F442A2" w:rsidRDefault="003F22EF">
      <w:pPr>
        <w:pStyle w:val="BodyText"/>
      </w:pPr>
      <w:r w:rsidRPr="00F442A2">
        <w:t>Medical imagery and photographs are outside the scope of this profile</w:t>
      </w:r>
      <w:r w:rsidR="00694930" w:rsidRPr="00F442A2">
        <w:t xml:space="preserve">. </w:t>
      </w:r>
      <w:r w:rsidRPr="00F442A2">
        <w:t>Diagnostic or intervention medical imagery will be supported through DICOM (which includes the use of JPEG and MPEG). Additionally audio and video recorded content is not covered by this profile.</w:t>
      </w:r>
    </w:p>
    <w:p w14:paraId="17B989D2" w14:textId="77777777" w:rsidR="003F22EF" w:rsidRPr="00F442A2" w:rsidRDefault="003F22EF" w:rsidP="009E7736">
      <w:pPr>
        <w:pStyle w:val="Heading3"/>
        <w:numPr>
          <w:ilvl w:val="0"/>
          <w:numId w:val="0"/>
        </w:numPr>
      </w:pPr>
      <w:bookmarkStart w:id="1609" w:name="_Toc367877075"/>
      <w:bookmarkStart w:id="1610" w:name="_Toc518658198"/>
      <w:r w:rsidRPr="00F442A2">
        <w:t>5.2.2 XDS Metadata</w:t>
      </w:r>
      <w:bookmarkEnd w:id="1609"/>
      <w:bookmarkEnd w:id="1610"/>
    </w:p>
    <w:p w14:paraId="43E8FB08" w14:textId="77777777" w:rsidR="003F22EF" w:rsidRPr="00F442A2" w:rsidRDefault="003F22EF">
      <w:pPr>
        <w:pStyle w:val="BodyText"/>
      </w:pPr>
      <w:r w:rsidRPr="00F442A2">
        <w:t>XDS-SD is a CDA R2 document and thus conforms to the XDS Metadata requirements in the PCC TF-2:4 unless otherwise specified below.</w:t>
      </w:r>
    </w:p>
    <w:p w14:paraId="5BF32F28" w14:textId="77777777" w:rsidR="003F22EF" w:rsidRPr="00F442A2" w:rsidRDefault="003F22EF" w:rsidP="009E7736">
      <w:pPr>
        <w:pStyle w:val="Heading4"/>
        <w:numPr>
          <w:ilvl w:val="0"/>
          <w:numId w:val="0"/>
        </w:numPr>
      </w:pPr>
      <w:bookmarkStart w:id="1611" w:name="_Toc367877076"/>
      <w:r w:rsidRPr="00F442A2">
        <w:t>5.2.2.1 XDS DocumentEntry Metadata</w:t>
      </w:r>
      <w:bookmarkEnd w:id="1611"/>
    </w:p>
    <w:p w14:paraId="1B64F5CA" w14:textId="12B7066F" w:rsidR="003F22EF" w:rsidRPr="00F442A2" w:rsidRDefault="0064352C">
      <w:pPr>
        <w:pStyle w:val="BodyText"/>
      </w:pPr>
      <w:r w:rsidRPr="00F442A2">
        <w:t>Content Creators shall populate</w:t>
      </w:r>
      <w:r w:rsidR="003F22EF" w:rsidRPr="00F442A2">
        <w:t xml:space="preserve"> DocumentEntry Metadata </w:t>
      </w:r>
      <w:r w:rsidRPr="00F442A2">
        <w:t xml:space="preserve">according to </w:t>
      </w:r>
      <w:r w:rsidR="003F22EF" w:rsidRPr="00F442A2">
        <w:t xml:space="preserve">requirements in </w:t>
      </w:r>
      <w:hyperlink r:id="rId56" w:anchor="nameddest=4_1_Medical_Document_Binding_to" w:history="1">
        <w:r w:rsidR="003F22EF" w:rsidRPr="00F442A2">
          <w:rPr>
            <w:rStyle w:val="Hyperlink"/>
          </w:rPr>
          <w:t>PCC TF-2: 4.1.1</w:t>
        </w:r>
      </w:hyperlink>
      <w:r w:rsidR="003F22EF" w:rsidRPr="00F442A2">
        <w:t xml:space="preserve"> </w:t>
      </w:r>
      <w:r w:rsidRPr="00F442A2">
        <w:t>(</w:t>
      </w:r>
      <w:r w:rsidR="00A05677">
        <w:t xml:space="preserve">e.g., </w:t>
      </w:r>
      <w:r w:rsidRPr="00F442A2">
        <w:t xml:space="preserve">authorInstitution, authorPerson, authorRole, authorSpeciality, classCode, typeCode, confidentialityCode, creationTime, formatCode, healthcareFacilityTypeCode, languageCode, mimeType, practiceSettingCode, serviceStartTime, serviceStopTime, sourcePatientId, and sourcePatientInfo) </w:t>
      </w:r>
      <w:r w:rsidR="003F22EF" w:rsidRPr="00F442A2">
        <w:t>unless otherwise specified below.</w:t>
      </w:r>
    </w:p>
    <w:p w14:paraId="0B35FB36" w14:textId="77777777" w:rsidR="003F22EF" w:rsidRPr="00F442A2" w:rsidRDefault="003F22EF" w:rsidP="009E7736">
      <w:pPr>
        <w:pStyle w:val="Heading5"/>
        <w:numPr>
          <w:ilvl w:val="0"/>
          <w:numId w:val="0"/>
        </w:numPr>
      </w:pPr>
      <w:bookmarkStart w:id="1612" w:name="_Toc367877077"/>
      <w:r w:rsidRPr="00F442A2">
        <w:t>5.2.2.1.1 XDSDocumentEntry.formatCode</w:t>
      </w:r>
      <w:bookmarkEnd w:id="1612"/>
    </w:p>
    <w:p w14:paraId="30F2FC44" w14:textId="77777777" w:rsidR="003F22EF" w:rsidRPr="00F442A2" w:rsidRDefault="003F22EF">
      <w:pPr>
        <w:pStyle w:val="BodyText"/>
      </w:pPr>
      <w:r w:rsidRPr="00F442A2">
        <w:t xml:space="preserve">The XDSDocumentEntry.formatCode shall be </w:t>
      </w:r>
      <w:r w:rsidRPr="00F442A2">
        <w:rPr>
          <w:b/>
        </w:rPr>
        <w:t>urn:ihe:iti:xds-sd:pdf:2008</w:t>
      </w:r>
      <w:r w:rsidRPr="00F442A2">
        <w:t xml:space="preserve"> when the document is scanned pdf and </w:t>
      </w:r>
      <w:r w:rsidRPr="00F442A2">
        <w:rPr>
          <w:b/>
        </w:rPr>
        <w:t>urn:ihe:iti:xds-sd:text:2008</w:t>
      </w:r>
      <w:r w:rsidRPr="00F442A2">
        <w:t xml:space="preserve"> when the document is scanned text. The formatCode codeSystem shall be </w:t>
      </w:r>
      <w:r w:rsidRPr="00F442A2">
        <w:rPr>
          <w:b/>
        </w:rPr>
        <w:t>1.3.6.1.4.1.19376.1.2.3</w:t>
      </w:r>
      <w:r w:rsidRPr="00F442A2">
        <w:t>.</w:t>
      </w:r>
    </w:p>
    <w:p w14:paraId="74C498A3" w14:textId="761A5A14" w:rsidR="003F22EF" w:rsidRPr="00F442A2" w:rsidRDefault="003F22EF" w:rsidP="009E7736">
      <w:pPr>
        <w:pStyle w:val="Heading5"/>
        <w:numPr>
          <w:ilvl w:val="0"/>
          <w:numId w:val="0"/>
        </w:numPr>
        <w:rPr>
          <w:bCs/>
        </w:rPr>
      </w:pPr>
      <w:bookmarkStart w:id="1613" w:name="_Toc367877078"/>
      <w:r w:rsidRPr="00F442A2">
        <w:rPr>
          <w:bCs/>
        </w:rPr>
        <w:t>5.2.2.1.2 XDSDocumentEntry.uniqueId</w:t>
      </w:r>
      <w:bookmarkEnd w:id="1613"/>
    </w:p>
    <w:p w14:paraId="3520A08C" w14:textId="77777777" w:rsidR="003F22EF" w:rsidRPr="00F442A2" w:rsidRDefault="003F22EF">
      <w:pPr>
        <w:pStyle w:val="BodyText"/>
      </w:pPr>
      <w:r w:rsidRPr="00F442A2">
        <w:t xml:space="preserve">This value shall be the </w:t>
      </w:r>
      <w:r w:rsidRPr="00F442A2">
        <w:rPr>
          <w:rFonts w:ascii="Courier New" w:hAnsi="Courier New"/>
        </w:rPr>
        <w:t>ClinicalDocument/id</w:t>
      </w:r>
      <w:r w:rsidRPr="00F442A2">
        <w:t xml:space="preserve"> in the HL7 CDA R2 header. </w:t>
      </w:r>
      <w:r w:rsidRPr="00F442A2">
        <w:rPr>
          <w:bCs/>
        </w:rPr>
        <w:t xml:space="preserve">The root attribute is required, and the extension attribute is optional. </w:t>
      </w:r>
      <w:r w:rsidRPr="00F442A2">
        <w:t xml:space="preserve">In accordance with the XDS </w:t>
      </w:r>
      <w:r w:rsidR="000659ED" w:rsidRPr="00F442A2">
        <w:t>Profile</w:t>
      </w:r>
      <w:r w:rsidRPr="00F442A2">
        <w:t>, total length is limited to 256 characters. Additionally see PCC TF-2: 4.1.1, for further content specification.</w:t>
      </w:r>
    </w:p>
    <w:p w14:paraId="3FBBF419" w14:textId="77777777" w:rsidR="003F22EF" w:rsidRPr="00F442A2" w:rsidRDefault="003F22EF" w:rsidP="009E7736">
      <w:pPr>
        <w:pStyle w:val="Heading5"/>
        <w:numPr>
          <w:ilvl w:val="0"/>
          <w:numId w:val="0"/>
        </w:numPr>
      </w:pPr>
      <w:bookmarkStart w:id="1614" w:name="_Toc367877079"/>
      <w:r w:rsidRPr="00F442A2">
        <w:t xml:space="preserve">5.2.2.1.3 </w:t>
      </w:r>
      <w:bookmarkStart w:id="1615" w:name="_Ref136181183"/>
      <w:r w:rsidRPr="00F442A2">
        <w:t>Relating instances of XDS-SD documents</w:t>
      </w:r>
      <w:bookmarkEnd w:id="1614"/>
      <w:bookmarkEnd w:id="1615"/>
    </w:p>
    <w:p w14:paraId="289049BC" w14:textId="77777777" w:rsidR="003F22EF" w:rsidRPr="00F442A2" w:rsidRDefault="003F22EF">
      <w:pPr>
        <w:pStyle w:val="BodyText"/>
      </w:pPr>
      <w:r w:rsidRPr="00F442A2">
        <w:t>In general, most instances of XDS-SD will not have parent documents. It is possible, however, in some specific use cases that instances of XDS-SD documents are related. For example, for a particular document it may be the case that both the PDF scanned content and somewhat equivalent plaintext need to be wrapped and submitted</w:t>
      </w:r>
      <w:r w:rsidR="00694930" w:rsidRPr="00F442A2">
        <w:t xml:space="preserve">. </w:t>
      </w:r>
      <w:r w:rsidRPr="00F442A2">
        <w:t xml:space="preserve">Each document would correspond to separate XDSDocumentEntries linked via an XFRM Association that indicates one document is a transform of the other. These can be submitted in a single submission set, or in separate ones. Other specific examples may exist and this profile does not preclude the notion of a parent document for these cases. </w:t>
      </w:r>
    </w:p>
    <w:p w14:paraId="4269854B" w14:textId="77777777" w:rsidR="003F22EF" w:rsidRPr="00F442A2" w:rsidRDefault="003F22EF" w:rsidP="009E7736">
      <w:pPr>
        <w:pStyle w:val="Heading4"/>
        <w:numPr>
          <w:ilvl w:val="0"/>
          <w:numId w:val="0"/>
        </w:numPr>
      </w:pPr>
      <w:bookmarkStart w:id="1616" w:name="_Toc367877080"/>
      <w:r w:rsidRPr="00F442A2">
        <w:t>5.2.2.2 XDS SubmissionSet Metadata</w:t>
      </w:r>
      <w:bookmarkEnd w:id="1616"/>
    </w:p>
    <w:p w14:paraId="652B5979" w14:textId="524F0E30" w:rsidR="003F22EF" w:rsidRPr="00F442A2" w:rsidRDefault="003F22EF">
      <w:pPr>
        <w:pStyle w:val="BodyText"/>
      </w:pPr>
      <w:r w:rsidRPr="00F442A2">
        <w:t>No additional constraints. Particular to this profile, a legitimate use of submission sets would be to maintain a logical grouping of multiple XDS-SD documents. We encourage such usage. For more information, see PCC TF-2: 4.1.2</w:t>
      </w:r>
      <w:r w:rsidR="004E7087">
        <w:t>.</w:t>
      </w:r>
    </w:p>
    <w:p w14:paraId="4B145EE2" w14:textId="77777777" w:rsidR="003F22EF" w:rsidRPr="00F442A2" w:rsidRDefault="003F22EF" w:rsidP="009E7736">
      <w:pPr>
        <w:pStyle w:val="Heading4"/>
        <w:numPr>
          <w:ilvl w:val="0"/>
          <w:numId w:val="0"/>
        </w:numPr>
      </w:pPr>
      <w:bookmarkStart w:id="1617" w:name="_Toc367877081"/>
      <w:r w:rsidRPr="00F442A2">
        <w:t>5.2.2.3 XDS Folder Metadata</w:t>
      </w:r>
      <w:bookmarkEnd w:id="1617"/>
    </w:p>
    <w:p w14:paraId="6788DB77" w14:textId="44BB6991" w:rsidR="003F22EF" w:rsidRPr="00F442A2" w:rsidRDefault="003F22EF">
      <w:pPr>
        <w:pStyle w:val="BodyText"/>
      </w:pPr>
      <w:r w:rsidRPr="00F442A2">
        <w:t>No additional requirements. For more information, see PCC TF-2: 4.1.3</w:t>
      </w:r>
      <w:r w:rsidR="00E6137C" w:rsidRPr="00F442A2">
        <w:t>.</w:t>
      </w:r>
    </w:p>
    <w:p w14:paraId="08585C7E" w14:textId="77777777" w:rsidR="003F22EF" w:rsidRPr="00F442A2" w:rsidRDefault="003F22EF" w:rsidP="009E7736">
      <w:pPr>
        <w:pStyle w:val="Heading3"/>
        <w:pageBreakBefore/>
        <w:numPr>
          <w:ilvl w:val="0"/>
          <w:numId w:val="0"/>
        </w:numPr>
      </w:pPr>
      <w:bookmarkStart w:id="1618" w:name="_Toc367877082"/>
      <w:bookmarkStart w:id="1619" w:name="_Toc518658199"/>
      <w:r w:rsidRPr="00F442A2">
        <w:t>5.2.3 Specification</w:t>
      </w:r>
      <w:bookmarkEnd w:id="1618"/>
      <w:bookmarkEnd w:id="1619"/>
    </w:p>
    <w:tbl>
      <w:tblPr>
        <w:tblW w:w="0" w:type="auto"/>
        <w:jc w:val="center"/>
        <w:tblLayout w:type="fixed"/>
        <w:tblCellMar>
          <w:left w:w="115" w:type="dxa"/>
          <w:right w:w="115" w:type="dxa"/>
        </w:tblCellMar>
        <w:tblLook w:val="0000" w:firstRow="0" w:lastRow="0" w:firstColumn="0" w:lastColumn="0" w:noHBand="0" w:noVBand="0"/>
      </w:tblPr>
      <w:tblGrid>
        <w:gridCol w:w="2797"/>
        <w:gridCol w:w="1260"/>
        <w:gridCol w:w="1530"/>
        <w:gridCol w:w="1080"/>
        <w:gridCol w:w="2703"/>
      </w:tblGrid>
      <w:tr w:rsidR="003F22EF" w:rsidRPr="00F442A2" w14:paraId="792276B6" w14:textId="77777777">
        <w:trPr>
          <w:trHeight w:val="636"/>
          <w:tblHeader/>
          <w:jc w:val="center"/>
        </w:trPr>
        <w:tc>
          <w:tcPr>
            <w:tcW w:w="2797" w:type="dxa"/>
            <w:tcBorders>
              <w:top w:val="single" w:sz="4" w:space="0" w:color="000000"/>
              <w:left w:val="single" w:sz="4" w:space="0" w:color="000000"/>
              <w:bottom w:val="single" w:sz="4" w:space="0" w:color="000000"/>
            </w:tcBorders>
            <w:shd w:val="clear" w:color="auto" w:fill="D9D9D9"/>
          </w:tcPr>
          <w:p w14:paraId="40E115B4" w14:textId="77777777" w:rsidR="003F22EF" w:rsidRPr="00F442A2" w:rsidRDefault="003F22EF">
            <w:pPr>
              <w:pStyle w:val="TableEntryHeader"/>
              <w:snapToGrid w:val="0"/>
              <w:rPr>
                <w:noProof w:val="0"/>
              </w:rPr>
            </w:pPr>
            <w:r w:rsidRPr="00F442A2">
              <w:rPr>
                <w:noProof w:val="0"/>
              </w:rPr>
              <w:t>HL7 CDA R2 header element</w:t>
            </w:r>
          </w:p>
        </w:tc>
        <w:tc>
          <w:tcPr>
            <w:tcW w:w="1260" w:type="dxa"/>
            <w:tcBorders>
              <w:top w:val="single" w:sz="4" w:space="0" w:color="000000"/>
              <w:left w:val="single" w:sz="4" w:space="0" w:color="000000"/>
              <w:bottom w:val="single" w:sz="4" w:space="0" w:color="000000"/>
            </w:tcBorders>
            <w:shd w:val="clear" w:color="auto" w:fill="D9D9D9"/>
          </w:tcPr>
          <w:p w14:paraId="160A829E" w14:textId="77777777" w:rsidR="003F22EF" w:rsidRPr="00F442A2" w:rsidRDefault="003F22EF">
            <w:pPr>
              <w:pStyle w:val="TableEntryHeader"/>
              <w:snapToGrid w:val="0"/>
              <w:rPr>
                <w:noProof w:val="0"/>
              </w:rPr>
            </w:pPr>
            <w:r w:rsidRPr="00F442A2">
              <w:rPr>
                <w:noProof w:val="0"/>
              </w:rPr>
              <w:t>CDA as constrained by XDS-SD</w:t>
            </w:r>
          </w:p>
        </w:tc>
        <w:tc>
          <w:tcPr>
            <w:tcW w:w="1530" w:type="dxa"/>
            <w:tcBorders>
              <w:top w:val="single" w:sz="4" w:space="0" w:color="000000"/>
              <w:left w:val="single" w:sz="4" w:space="0" w:color="000000"/>
              <w:bottom w:val="single" w:sz="4" w:space="0" w:color="000000"/>
            </w:tcBorders>
            <w:shd w:val="clear" w:color="auto" w:fill="D9D9D9"/>
          </w:tcPr>
          <w:p w14:paraId="2C41B447" w14:textId="77777777" w:rsidR="003F22EF" w:rsidRPr="00F442A2" w:rsidRDefault="003F22EF">
            <w:pPr>
              <w:pStyle w:val="TableEntryHeader"/>
              <w:snapToGrid w:val="0"/>
              <w:rPr>
                <w:noProof w:val="0"/>
              </w:rPr>
            </w:pPr>
            <w:r w:rsidRPr="00F442A2">
              <w:rPr>
                <w:noProof w:val="0"/>
              </w:rPr>
              <w:t>Section Number of Extended Discussion</w:t>
            </w:r>
          </w:p>
        </w:tc>
        <w:tc>
          <w:tcPr>
            <w:tcW w:w="1080" w:type="dxa"/>
            <w:tcBorders>
              <w:top w:val="single" w:sz="4" w:space="0" w:color="000000"/>
              <w:left w:val="single" w:sz="4" w:space="0" w:color="000000"/>
              <w:bottom w:val="single" w:sz="4" w:space="0" w:color="000000"/>
            </w:tcBorders>
            <w:shd w:val="clear" w:color="auto" w:fill="D9D9D9"/>
          </w:tcPr>
          <w:p w14:paraId="6FADC934" w14:textId="77777777" w:rsidR="003F22EF" w:rsidRPr="00F442A2" w:rsidRDefault="003F22EF">
            <w:pPr>
              <w:pStyle w:val="TableEntryHeader"/>
              <w:snapToGrid w:val="0"/>
              <w:rPr>
                <w:noProof w:val="0"/>
              </w:rPr>
            </w:pPr>
            <w:r w:rsidRPr="00F442A2">
              <w:rPr>
                <w:noProof w:val="0"/>
              </w:rPr>
              <w:t>Source Type</w:t>
            </w:r>
          </w:p>
        </w:tc>
        <w:tc>
          <w:tcPr>
            <w:tcW w:w="2703" w:type="dxa"/>
            <w:tcBorders>
              <w:top w:val="single" w:sz="4" w:space="0" w:color="000000"/>
              <w:left w:val="single" w:sz="4" w:space="0" w:color="000000"/>
              <w:bottom w:val="single" w:sz="4" w:space="0" w:color="000000"/>
              <w:right w:val="single" w:sz="4" w:space="0" w:color="000000"/>
            </w:tcBorders>
            <w:shd w:val="clear" w:color="auto" w:fill="D9D9D9"/>
          </w:tcPr>
          <w:p w14:paraId="790CBFAE" w14:textId="77777777" w:rsidR="003F22EF" w:rsidRPr="00F442A2" w:rsidRDefault="003F22EF">
            <w:pPr>
              <w:pStyle w:val="TableEntryHeader"/>
              <w:snapToGrid w:val="0"/>
              <w:rPr>
                <w:noProof w:val="0"/>
              </w:rPr>
            </w:pPr>
            <w:r w:rsidRPr="00F442A2">
              <w:rPr>
                <w:noProof w:val="0"/>
              </w:rPr>
              <w:t>Source / Value</w:t>
            </w:r>
          </w:p>
        </w:tc>
      </w:tr>
      <w:tr w:rsidR="003F22EF" w:rsidRPr="00F442A2" w14:paraId="38D2D37E" w14:textId="77777777" w:rsidTr="005A199D">
        <w:trPr>
          <w:jc w:val="center"/>
        </w:trPr>
        <w:tc>
          <w:tcPr>
            <w:tcW w:w="2797" w:type="dxa"/>
            <w:tcBorders>
              <w:top w:val="single" w:sz="4" w:space="0" w:color="000000"/>
              <w:left w:val="single" w:sz="4" w:space="0" w:color="000000"/>
              <w:bottom w:val="single" w:sz="4" w:space="0" w:color="000000"/>
            </w:tcBorders>
          </w:tcPr>
          <w:p w14:paraId="3A3111BD" w14:textId="77777777" w:rsidR="003F22EF" w:rsidRPr="00F442A2" w:rsidRDefault="003F22EF" w:rsidP="004E7087">
            <w:pPr>
              <w:pStyle w:val="TableEntry"/>
              <w:snapToGrid w:val="0"/>
            </w:pPr>
            <w:r w:rsidRPr="00F442A2">
              <w:t>ClinicalDocument/typeId</w:t>
            </w:r>
          </w:p>
        </w:tc>
        <w:tc>
          <w:tcPr>
            <w:tcW w:w="1260" w:type="dxa"/>
            <w:tcBorders>
              <w:top w:val="single" w:sz="4" w:space="0" w:color="000000"/>
              <w:left w:val="single" w:sz="4" w:space="0" w:color="000000"/>
              <w:bottom w:val="single" w:sz="4" w:space="0" w:color="000000"/>
            </w:tcBorders>
          </w:tcPr>
          <w:p w14:paraId="07824F9D"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2D34E63F" w14:textId="77777777" w:rsidR="003F22EF" w:rsidRPr="00F442A2" w:rsidRDefault="003F22EF" w:rsidP="005631CF">
            <w:pPr>
              <w:pStyle w:val="TableEntry"/>
              <w:snapToGrid w:val="0"/>
            </w:pPr>
            <w:r w:rsidRPr="00F442A2">
              <w:t>5.2.3.1</w:t>
            </w:r>
          </w:p>
        </w:tc>
        <w:tc>
          <w:tcPr>
            <w:tcW w:w="1080" w:type="dxa"/>
            <w:tcBorders>
              <w:top w:val="single" w:sz="4" w:space="0" w:color="000000"/>
              <w:left w:val="single" w:sz="4" w:space="0" w:color="000000"/>
              <w:bottom w:val="single" w:sz="4" w:space="0" w:color="000000"/>
            </w:tcBorders>
          </w:tcPr>
          <w:p w14:paraId="6171B8CE" w14:textId="77777777" w:rsidR="003F22EF" w:rsidRPr="00F442A2" w:rsidRDefault="003F22EF" w:rsidP="00AF72BC">
            <w:pPr>
              <w:pStyle w:val="TableEntry"/>
              <w:snapToGrid w:val="0"/>
            </w:pPr>
            <w:r w:rsidRPr="00F442A2">
              <w:t>FM</w:t>
            </w:r>
          </w:p>
        </w:tc>
        <w:tc>
          <w:tcPr>
            <w:tcW w:w="2703" w:type="dxa"/>
            <w:tcBorders>
              <w:top w:val="single" w:sz="4" w:space="0" w:color="000000"/>
              <w:left w:val="single" w:sz="4" w:space="0" w:color="000000"/>
              <w:bottom w:val="single" w:sz="4" w:space="0" w:color="000000"/>
              <w:right w:val="single" w:sz="4" w:space="0" w:color="000000"/>
            </w:tcBorders>
          </w:tcPr>
          <w:p w14:paraId="62CBA055" w14:textId="77777777" w:rsidR="003F22EF" w:rsidRPr="00F442A2" w:rsidRDefault="003F22EF" w:rsidP="000C679C">
            <w:pPr>
              <w:pStyle w:val="TableEntry"/>
              <w:snapToGrid w:val="0"/>
            </w:pPr>
            <w:r w:rsidRPr="00F442A2">
              <w:t>Fixed, per CDA R2 version in use.</w:t>
            </w:r>
          </w:p>
        </w:tc>
      </w:tr>
      <w:tr w:rsidR="003F22EF" w:rsidRPr="00F442A2" w14:paraId="19949B87" w14:textId="77777777" w:rsidTr="005A199D">
        <w:trPr>
          <w:jc w:val="center"/>
        </w:trPr>
        <w:tc>
          <w:tcPr>
            <w:tcW w:w="2797" w:type="dxa"/>
            <w:tcBorders>
              <w:top w:val="single" w:sz="4" w:space="0" w:color="000000"/>
              <w:left w:val="single" w:sz="4" w:space="0" w:color="000000"/>
              <w:bottom w:val="single" w:sz="4" w:space="0" w:color="000000"/>
            </w:tcBorders>
          </w:tcPr>
          <w:p w14:paraId="0B0850DC" w14:textId="77777777" w:rsidR="003F22EF" w:rsidRPr="00F442A2" w:rsidRDefault="003F22EF" w:rsidP="004E7087">
            <w:pPr>
              <w:pStyle w:val="TableEntry"/>
              <w:snapToGrid w:val="0"/>
            </w:pPr>
            <w:r w:rsidRPr="00F442A2">
              <w:t>ClinicalDocument/templateId</w:t>
            </w:r>
          </w:p>
        </w:tc>
        <w:tc>
          <w:tcPr>
            <w:tcW w:w="1260" w:type="dxa"/>
            <w:tcBorders>
              <w:top w:val="single" w:sz="4" w:space="0" w:color="000000"/>
              <w:left w:val="single" w:sz="4" w:space="0" w:color="000000"/>
              <w:bottom w:val="single" w:sz="4" w:space="0" w:color="000000"/>
            </w:tcBorders>
          </w:tcPr>
          <w:p w14:paraId="5912B15B"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3D2ADB0F" w14:textId="77777777" w:rsidR="003F22EF" w:rsidRPr="00F442A2" w:rsidRDefault="003F22EF" w:rsidP="005631CF">
            <w:pPr>
              <w:pStyle w:val="TableEntry"/>
              <w:snapToGrid w:val="0"/>
            </w:pPr>
            <w:r w:rsidRPr="00F442A2">
              <w:t>5.2.3.1</w:t>
            </w:r>
          </w:p>
        </w:tc>
        <w:tc>
          <w:tcPr>
            <w:tcW w:w="1080" w:type="dxa"/>
            <w:tcBorders>
              <w:top w:val="single" w:sz="4" w:space="0" w:color="000000"/>
              <w:left w:val="single" w:sz="4" w:space="0" w:color="000000"/>
              <w:bottom w:val="single" w:sz="4" w:space="0" w:color="000000"/>
            </w:tcBorders>
          </w:tcPr>
          <w:p w14:paraId="3022909D" w14:textId="77777777" w:rsidR="003F22EF" w:rsidRPr="00F442A2" w:rsidRDefault="003F22EF" w:rsidP="00AF72BC">
            <w:pPr>
              <w:pStyle w:val="TableEntry"/>
              <w:snapToGrid w:val="0"/>
            </w:pPr>
            <w:r w:rsidRPr="00F442A2">
              <w:t>FM</w:t>
            </w:r>
          </w:p>
        </w:tc>
        <w:tc>
          <w:tcPr>
            <w:tcW w:w="2703" w:type="dxa"/>
            <w:tcBorders>
              <w:top w:val="single" w:sz="4" w:space="0" w:color="000000"/>
              <w:left w:val="single" w:sz="4" w:space="0" w:color="000000"/>
              <w:bottom w:val="single" w:sz="4" w:space="0" w:color="000000"/>
              <w:right w:val="single" w:sz="4" w:space="0" w:color="000000"/>
            </w:tcBorders>
          </w:tcPr>
          <w:p w14:paraId="3912996C" w14:textId="77777777" w:rsidR="003F22EF" w:rsidRPr="00F442A2" w:rsidRDefault="003F22EF" w:rsidP="000C679C">
            <w:pPr>
              <w:pStyle w:val="TableEntry"/>
              <w:snapToGrid w:val="0"/>
            </w:pPr>
            <w:r w:rsidRPr="00F442A2">
              <w:t>Fixed, per this specification</w:t>
            </w:r>
          </w:p>
        </w:tc>
      </w:tr>
      <w:tr w:rsidR="003F22EF" w:rsidRPr="00F442A2" w14:paraId="5A2FB30D" w14:textId="77777777" w:rsidTr="005A199D">
        <w:trPr>
          <w:jc w:val="center"/>
        </w:trPr>
        <w:tc>
          <w:tcPr>
            <w:tcW w:w="2797" w:type="dxa"/>
            <w:tcBorders>
              <w:top w:val="single" w:sz="4" w:space="0" w:color="000000"/>
              <w:left w:val="single" w:sz="4" w:space="0" w:color="000000"/>
              <w:bottom w:val="single" w:sz="4" w:space="0" w:color="000000"/>
            </w:tcBorders>
          </w:tcPr>
          <w:p w14:paraId="751F54F8" w14:textId="77777777" w:rsidR="003F22EF" w:rsidRPr="00F442A2" w:rsidRDefault="003F22EF" w:rsidP="004E7087">
            <w:pPr>
              <w:pStyle w:val="TableEntry"/>
              <w:snapToGrid w:val="0"/>
            </w:pPr>
            <w:r w:rsidRPr="00F442A2">
              <w:t>ClinicalDocument/id</w:t>
            </w:r>
          </w:p>
        </w:tc>
        <w:tc>
          <w:tcPr>
            <w:tcW w:w="1260" w:type="dxa"/>
            <w:tcBorders>
              <w:top w:val="single" w:sz="4" w:space="0" w:color="000000"/>
              <w:left w:val="single" w:sz="4" w:space="0" w:color="000000"/>
              <w:bottom w:val="single" w:sz="4" w:space="0" w:color="000000"/>
            </w:tcBorders>
          </w:tcPr>
          <w:p w14:paraId="4E0BA082"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2F198327" w14:textId="77777777" w:rsidR="003F22EF" w:rsidRPr="00F442A2" w:rsidRDefault="003F22EF" w:rsidP="005631CF">
            <w:pPr>
              <w:pStyle w:val="TableEntry"/>
              <w:snapToGrid w:val="0"/>
            </w:pPr>
            <w:r w:rsidRPr="00F442A2">
              <w:t>5.2.3.1</w:t>
            </w:r>
          </w:p>
        </w:tc>
        <w:tc>
          <w:tcPr>
            <w:tcW w:w="1080" w:type="dxa"/>
            <w:tcBorders>
              <w:top w:val="single" w:sz="4" w:space="0" w:color="000000"/>
              <w:left w:val="single" w:sz="4" w:space="0" w:color="000000"/>
              <w:bottom w:val="single" w:sz="4" w:space="0" w:color="000000"/>
            </w:tcBorders>
          </w:tcPr>
          <w:p w14:paraId="00C9468A" w14:textId="77777777" w:rsidR="003F22EF" w:rsidRPr="00F442A2" w:rsidRDefault="003F22EF" w:rsidP="00AF72BC">
            <w:pPr>
              <w:pStyle w:val="TableEntry"/>
              <w:snapToGrid w:val="0"/>
            </w:pPr>
            <w:r w:rsidRPr="00F442A2">
              <w:t>DS</w:t>
            </w:r>
          </w:p>
        </w:tc>
        <w:tc>
          <w:tcPr>
            <w:tcW w:w="2703" w:type="dxa"/>
            <w:tcBorders>
              <w:top w:val="single" w:sz="4" w:space="0" w:color="000000"/>
              <w:left w:val="single" w:sz="4" w:space="0" w:color="000000"/>
              <w:bottom w:val="single" w:sz="4" w:space="0" w:color="000000"/>
              <w:right w:val="single" w:sz="4" w:space="0" w:color="000000"/>
            </w:tcBorders>
          </w:tcPr>
          <w:p w14:paraId="44A3C7AB" w14:textId="77777777" w:rsidR="003F22EF" w:rsidRPr="00F442A2" w:rsidRDefault="003F22EF" w:rsidP="000C679C">
            <w:pPr>
              <w:pStyle w:val="TableEntry"/>
            </w:pPr>
            <w:r w:rsidRPr="00F442A2">
              <w:t>Computable.</w:t>
            </w:r>
          </w:p>
        </w:tc>
      </w:tr>
      <w:tr w:rsidR="003F22EF" w:rsidRPr="00F442A2" w14:paraId="065E0C52" w14:textId="77777777" w:rsidTr="005A199D">
        <w:trPr>
          <w:jc w:val="center"/>
        </w:trPr>
        <w:tc>
          <w:tcPr>
            <w:tcW w:w="2797" w:type="dxa"/>
            <w:tcBorders>
              <w:top w:val="single" w:sz="4" w:space="0" w:color="000000"/>
              <w:left w:val="single" w:sz="4" w:space="0" w:color="000000"/>
              <w:bottom w:val="single" w:sz="4" w:space="0" w:color="000000"/>
            </w:tcBorders>
          </w:tcPr>
          <w:p w14:paraId="72F4ED69" w14:textId="77777777" w:rsidR="003F22EF" w:rsidRPr="00F442A2" w:rsidRDefault="003F22EF" w:rsidP="004E7087">
            <w:pPr>
              <w:pStyle w:val="TableEntry"/>
              <w:snapToGrid w:val="0"/>
            </w:pPr>
            <w:r w:rsidRPr="00F442A2">
              <w:t>ClinicalDocument/code</w:t>
            </w:r>
          </w:p>
        </w:tc>
        <w:tc>
          <w:tcPr>
            <w:tcW w:w="1260" w:type="dxa"/>
            <w:tcBorders>
              <w:top w:val="single" w:sz="4" w:space="0" w:color="000000"/>
              <w:left w:val="single" w:sz="4" w:space="0" w:color="000000"/>
              <w:bottom w:val="single" w:sz="4" w:space="0" w:color="000000"/>
            </w:tcBorders>
          </w:tcPr>
          <w:p w14:paraId="3944C05E"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1D94AD4B" w14:textId="77777777" w:rsidR="003F22EF" w:rsidRPr="00F442A2" w:rsidRDefault="003F22EF" w:rsidP="005631CF">
            <w:pPr>
              <w:pStyle w:val="TableEntry"/>
              <w:snapToGrid w:val="0"/>
            </w:pPr>
            <w:r w:rsidRPr="00F442A2">
              <w:t>5.2.3.1</w:t>
            </w:r>
          </w:p>
        </w:tc>
        <w:tc>
          <w:tcPr>
            <w:tcW w:w="1080" w:type="dxa"/>
            <w:tcBorders>
              <w:top w:val="single" w:sz="4" w:space="0" w:color="000000"/>
              <w:left w:val="single" w:sz="4" w:space="0" w:color="000000"/>
              <w:bottom w:val="single" w:sz="4" w:space="0" w:color="000000"/>
            </w:tcBorders>
          </w:tcPr>
          <w:p w14:paraId="6BC8D33C" w14:textId="77777777" w:rsidR="003F22EF" w:rsidRPr="00F442A2" w:rsidRDefault="003F22EF" w:rsidP="00AF72BC">
            <w:pPr>
              <w:pStyle w:val="TableEntry"/>
              <w:snapToGrid w:val="0"/>
            </w:pPr>
            <w:r w:rsidRPr="00F442A2">
              <w:t>O / FM</w:t>
            </w:r>
          </w:p>
        </w:tc>
        <w:tc>
          <w:tcPr>
            <w:tcW w:w="2703" w:type="dxa"/>
            <w:tcBorders>
              <w:top w:val="single" w:sz="4" w:space="0" w:color="000000"/>
              <w:left w:val="single" w:sz="4" w:space="0" w:color="000000"/>
              <w:bottom w:val="single" w:sz="4" w:space="0" w:color="000000"/>
              <w:right w:val="single" w:sz="4" w:space="0" w:color="000000"/>
            </w:tcBorders>
          </w:tcPr>
          <w:p w14:paraId="125C9F75" w14:textId="77777777" w:rsidR="003F22EF" w:rsidRPr="00F442A2" w:rsidRDefault="003F22EF" w:rsidP="000C679C">
            <w:pPr>
              <w:pStyle w:val="TableEntry"/>
              <w:snapToGrid w:val="0"/>
            </w:pPr>
            <w:r w:rsidRPr="00F442A2">
              <w:t>Entered by operator or appropriately fixed for scanned content</w:t>
            </w:r>
          </w:p>
        </w:tc>
      </w:tr>
      <w:tr w:rsidR="003F22EF" w:rsidRPr="00F442A2" w14:paraId="3B017A40" w14:textId="77777777" w:rsidTr="005A199D">
        <w:trPr>
          <w:jc w:val="center"/>
        </w:trPr>
        <w:tc>
          <w:tcPr>
            <w:tcW w:w="2797" w:type="dxa"/>
            <w:tcBorders>
              <w:top w:val="single" w:sz="4" w:space="0" w:color="000000"/>
              <w:left w:val="single" w:sz="4" w:space="0" w:color="000000"/>
              <w:bottom w:val="single" w:sz="4" w:space="0" w:color="000000"/>
            </w:tcBorders>
          </w:tcPr>
          <w:p w14:paraId="610B5DD5" w14:textId="77777777" w:rsidR="003F22EF" w:rsidRPr="00F442A2" w:rsidRDefault="003F22EF" w:rsidP="004E7087">
            <w:pPr>
              <w:pStyle w:val="TableEntry"/>
              <w:snapToGrid w:val="0"/>
            </w:pPr>
            <w:r w:rsidRPr="00F442A2">
              <w:t>ClinicalDocument/title</w:t>
            </w:r>
          </w:p>
        </w:tc>
        <w:tc>
          <w:tcPr>
            <w:tcW w:w="1260" w:type="dxa"/>
            <w:tcBorders>
              <w:top w:val="single" w:sz="4" w:space="0" w:color="000000"/>
              <w:left w:val="single" w:sz="4" w:space="0" w:color="000000"/>
              <w:bottom w:val="single" w:sz="4" w:space="0" w:color="000000"/>
            </w:tcBorders>
          </w:tcPr>
          <w:p w14:paraId="0C1BAF7D" w14:textId="77777777" w:rsidR="003F22EF" w:rsidRPr="00F442A2" w:rsidRDefault="003F22EF" w:rsidP="004E7087">
            <w:pPr>
              <w:pStyle w:val="TableEntry"/>
              <w:snapToGrid w:val="0"/>
            </w:pPr>
            <w:r w:rsidRPr="00F442A2">
              <w:t>R2</w:t>
            </w:r>
          </w:p>
        </w:tc>
        <w:tc>
          <w:tcPr>
            <w:tcW w:w="1530" w:type="dxa"/>
            <w:tcBorders>
              <w:top w:val="single" w:sz="4" w:space="0" w:color="000000"/>
              <w:left w:val="single" w:sz="4" w:space="0" w:color="000000"/>
              <w:bottom w:val="single" w:sz="4" w:space="0" w:color="000000"/>
            </w:tcBorders>
          </w:tcPr>
          <w:p w14:paraId="1D281299" w14:textId="77777777" w:rsidR="003F22EF" w:rsidRPr="00F442A2" w:rsidRDefault="003F22EF" w:rsidP="005631CF">
            <w:pPr>
              <w:pStyle w:val="TableEntry"/>
              <w:snapToGrid w:val="0"/>
            </w:pPr>
            <w:r w:rsidRPr="00F442A2">
              <w:t>5.2.3.1</w:t>
            </w:r>
          </w:p>
        </w:tc>
        <w:tc>
          <w:tcPr>
            <w:tcW w:w="1080" w:type="dxa"/>
            <w:tcBorders>
              <w:top w:val="single" w:sz="4" w:space="0" w:color="000000"/>
              <w:left w:val="single" w:sz="4" w:space="0" w:color="000000"/>
              <w:bottom w:val="single" w:sz="4" w:space="0" w:color="000000"/>
            </w:tcBorders>
          </w:tcPr>
          <w:p w14:paraId="255E364D" w14:textId="77777777" w:rsidR="003F22EF" w:rsidRPr="00F442A2" w:rsidRDefault="003F22EF" w:rsidP="00AF72BC">
            <w:pPr>
              <w:pStyle w:val="TableEntry"/>
              <w:snapToGrid w:val="0"/>
            </w:pPr>
            <w:r w:rsidRPr="00F442A2">
              <w:t>SA / O</w:t>
            </w:r>
          </w:p>
        </w:tc>
        <w:tc>
          <w:tcPr>
            <w:tcW w:w="2703" w:type="dxa"/>
            <w:tcBorders>
              <w:top w:val="single" w:sz="4" w:space="0" w:color="000000"/>
              <w:left w:val="single" w:sz="4" w:space="0" w:color="000000"/>
              <w:bottom w:val="single" w:sz="4" w:space="0" w:color="000000"/>
              <w:right w:val="single" w:sz="4" w:space="0" w:color="000000"/>
            </w:tcBorders>
          </w:tcPr>
          <w:p w14:paraId="2A55DCB9" w14:textId="77777777" w:rsidR="003F22EF" w:rsidRPr="00F442A2" w:rsidRDefault="003F22EF" w:rsidP="000C679C">
            <w:pPr>
              <w:pStyle w:val="TableEntry"/>
              <w:snapToGrid w:val="0"/>
            </w:pPr>
            <w:r w:rsidRPr="00F442A2">
              <w:t>Entered by operator, or possibly can be taken from the scanned content.</w:t>
            </w:r>
          </w:p>
        </w:tc>
      </w:tr>
      <w:tr w:rsidR="003F22EF" w:rsidRPr="00F442A2" w14:paraId="723E2688" w14:textId="77777777" w:rsidTr="005A199D">
        <w:trPr>
          <w:jc w:val="center"/>
        </w:trPr>
        <w:tc>
          <w:tcPr>
            <w:tcW w:w="2797" w:type="dxa"/>
            <w:tcBorders>
              <w:top w:val="single" w:sz="4" w:space="0" w:color="000000"/>
              <w:left w:val="single" w:sz="4" w:space="0" w:color="000000"/>
              <w:bottom w:val="single" w:sz="4" w:space="0" w:color="000000"/>
            </w:tcBorders>
          </w:tcPr>
          <w:p w14:paraId="42BBC94F" w14:textId="77777777" w:rsidR="003F22EF" w:rsidRPr="00F442A2" w:rsidRDefault="003F22EF" w:rsidP="004E7087">
            <w:pPr>
              <w:pStyle w:val="TableEntry"/>
              <w:snapToGrid w:val="0"/>
            </w:pPr>
            <w:r w:rsidRPr="00F442A2">
              <w:t>ClinicalDocument/confidentialityCode</w:t>
            </w:r>
          </w:p>
        </w:tc>
        <w:tc>
          <w:tcPr>
            <w:tcW w:w="1260" w:type="dxa"/>
            <w:tcBorders>
              <w:top w:val="single" w:sz="4" w:space="0" w:color="000000"/>
              <w:left w:val="single" w:sz="4" w:space="0" w:color="000000"/>
              <w:bottom w:val="single" w:sz="4" w:space="0" w:color="000000"/>
            </w:tcBorders>
          </w:tcPr>
          <w:p w14:paraId="3926B04B"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1C4609DC" w14:textId="77777777" w:rsidR="003F22EF" w:rsidRPr="00F442A2" w:rsidRDefault="003F22EF" w:rsidP="005631CF">
            <w:pPr>
              <w:pStyle w:val="TableEntry"/>
              <w:snapToGrid w:val="0"/>
            </w:pPr>
            <w:r w:rsidRPr="00F442A2">
              <w:t>5.2.3.1</w:t>
            </w:r>
          </w:p>
        </w:tc>
        <w:tc>
          <w:tcPr>
            <w:tcW w:w="1080" w:type="dxa"/>
            <w:tcBorders>
              <w:top w:val="single" w:sz="4" w:space="0" w:color="000000"/>
              <w:left w:val="single" w:sz="4" w:space="0" w:color="000000"/>
              <w:bottom w:val="single" w:sz="4" w:space="0" w:color="000000"/>
            </w:tcBorders>
          </w:tcPr>
          <w:p w14:paraId="45F503E1" w14:textId="77777777" w:rsidR="003F22EF" w:rsidRPr="00F442A2" w:rsidRDefault="003F22EF" w:rsidP="00AF72BC">
            <w:pPr>
              <w:pStyle w:val="TableEntry"/>
              <w:snapToGrid w:val="0"/>
            </w:pPr>
            <w:r w:rsidRPr="00F442A2">
              <w:t>O</w:t>
            </w:r>
          </w:p>
        </w:tc>
        <w:tc>
          <w:tcPr>
            <w:tcW w:w="2703" w:type="dxa"/>
            <w:tcBorders>
              <w:top w:val="single" w:sz="4" w:space="0" w:color="000000"/>
              <w:left w:val="single" w:sz="4" w:space="0" w:color="000000"/>
              <w:bottom w:val="single" w:sz="4" w:space="0" w:color="000000"/>
              <w:right w:val="single" w:sz="4" w:space="0" w:color="000000"/>
            </w:tcBorders>
          </w:tcPr>
          <w:p w14:paraId="63A2A91A" w14:textId="77777777" w:rsidR="003F22EF" w:rsidRPr="00F442A2" w:rsidRDefault="003F22EF" w:rsidP="000C679C">
            <w:pPr>
              <w:pStyle w:val="TableEntry"/>
              <w:snapToGrid w:val="0"/>
            </w:pPr>
            <w:r w:rsidRPr="00F442A2">
              <w:t>Assigned by the operator</w:t>
            </w:r>
          </w:p>
        </w:tc>
      </w:tr>
      <w:tr w:rsidR="003F22EF" w:rsidRPr="00F442A2" w14:paraId="43BB6802" w14:textId="77777777" w:rsidTr="005A199D">
        <w:trPr>
          <w:jc w:val="center"/>
        </w:trPr>
        <w:tc>
          <w:tcPr>
            <w:tcW w:w="2797" w:type="dxa"/>
            <w:tcBorders>
              <w:top w:val="single" w:sz="4" w:space="0" w:color="000000"/>
              <w:left w:val="single" w:sz="4" w:space="0" w:color="000000"/>
              <w:bottom w:val="single" w:sz="4" w:space="0" w:color="000000"/>
            </w:tcBorders>
          </w:tcPr>
          <w:p w14:paraId="55591250" w14:textId="77777777" w:rsidR="003F22EF" w:rsidRPr="00F442A2" w:rsidRDefault="003F22EF" w:rsidP="004E7087">
            <w:pPr>
              <w:pStyle w:val="TableEntry"/>
              <w:snapToGrid w:val="0"/>
            </w:pPr>
            <w:r w:rsidRPr="00F442A2">
              <w:t>ClinicalDocument/effectiveTime</w:t>
            </w:r>
          </w:p>
        </w:tc>
        <w:tc>
          <w:tcPr>
            <w:tcW w:w="1260" w:type="dxa"/>
            <w:tcBorders>
              <w:top w:val="single" w:sz="4" w:space="0" w:color="000000"/>
              <w:left w:val="single" w:sz="4" w:space="0" w:color="000000"/>
              <w:bottom w:val="single" w:sz="4" w:space="0" w:color="000000"/>
            </w:tcBorders>
          </w:tcPr>
          <w:p w14:paraId="552057E9"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54D95F1C" w14:textId="77777777" w:rsidR="003F22EF" w:rsidRPr="00F442A2" w:rsidRDefault="003F22EF" w:rsidP="005631CF">
            <w:pPr>
              <w:pStyle w:val="TableEntry"/>
              <w:snapToGrid w:val="0"/>
            </w:pPr>
            <w:r w:rsidRPr="00F442A2">
              <w:t>5.2.3.1</w:t>
            </w:r>
          </w:p>
        </w:tc>
        <w:tc>
          <w:tcPr>
            <w:tcW w:w="1080" w:type="dxa"/>
            <w:tcBorders>
              <w:top w:val="single" w:sz="4" w:space="0" w:color="000000"/>
              <w:left w:val="single" w:sz="4" w:space="0" w:color="000000"/>
              <w:bottom w:val="single" w:sz="4" w:space="0" w:color="000000"/>
            </w:tcBorders>
          </w:tcPr>
          <w:p w14:paraId="32228A5E" w14:textId="77777777" w:rsidR="003F22EF" w:rsidRPr="00F442A2" w:rsidRDefault="003F22EF" w:rsidP="00AF72BC">
            <w:pPr>
              <w:pStyle w:val="TableEntry"/>
              <w:snapToGrid w:val="0"/>
            </w:pPr>
            <w:r w:rsidRPr="00F442A2">
              <w:t>DS</w:t>
            </w:r>
          </w:p>
        </w:tc>
        <w:tc>
          <w:tcPr>
            <w:tcW w:w="2703" w:type="dxa"/>
            <w:tcBorders>
              <w:top w:val="single" w:sz="4" w:space="0" w:color="000000"/>
              <w:left w:val="single" w:sz="4" w:space="0" w:color="000000"/>
              <w:bottom w:val="single" w:sz="4" w:space="0" w:color="000000"/>
              <w:right w:val="single" w:sz="4" w:space="0" w:color="000000"/>
            </w:tcBorders>
          </w:tcPr>
          <w:p w14:paraId="7222FFC7" w14:textId="77777777" w:rsidR="003F22EF" w:rsidRPr="00F442A2" w:rsidRDefault="003F22EF" w:rsidP="000C679C">
            <w:pPr>
              <w:pStyle w:val="TableEntry"/>
              <w:snapToGrid w:val="0"/>
            </w:pPr>
            <w:r w:rsidRPr="00F442A2">
              <w:t>Computed. This is the scan time.</w:t>
            </w:r>
          </w:p>
        </w:tc>
      </w:tr>
      <w:tr w:rsidR="003F22EF" w:rsidRPr="00F442A2" w14:paraId="1562D8C1" w14:textId="77777777" w:rsidTr="005A199D">
        <w:trPr>
          <w:jc w:val="center"/>
        </w:trPr>
        <w:tc>
          <w:tcPr>
            <w:tcW w:w="2797" w:type="dxa"/>
            <w:tcBorders>
              <w:top w:val="single" w:sz="4" w:space="0" w:color="000000"/>
              <w:left w:val="single" w:sz="4" w:space="0" w:color="000000"/>
              <w:bottom w:val="single" w:sz="4" w:space="0" w:color="000000"/>
            </w:tcBorders>
          </w:tcPr>
          <w:p w14:paraId="0791F22A" w14:textId="77777777" w:rsidR="003F22EF" w:rsidRPr="00F442A2" w:rsidRDefault="003F22EF" w:rsidP="004E7087">
            <w:pPr>
              <w:pStyle w:val="TableEntry"/>
              <w:snapToGrid w:val="0"/>
            </w:pPr>
            <w:r w:rsidRPr="00F442A2">
              <w:t>ClinicalDocument/languageCode</w:t>
            </w:r>
          </w:p>
        </w:tc>
        <w:tc>
          <w:tcPr>
            <w:tcW w:w="1260" w:type="dxa"/>
            <w:tcBorders>
              <w:top w:val="single" w:sz="4" w:space="0" w:color="000000"/>
              <w:left w:val="single" w:sz="4" w:space="0" w:color="000000"/>
              <w:bottom w:val="single" w:sz="4" w:space="0" w:color="000000"/>
            </w:tcBorders>
          </w:tcPr>
          <w:p w14:paraId="0503FC25"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04ECC47A" w14:textId="77777777" w:rsidR="003F22EF" w:rsidRPr="00F442A2" w:rsidRDefault="003F22EF" w:rsidP="005631CF">
            <w:pPr>
              <w:pStyle w:val="TableEntry"/>
              <w:snapToGrid w:val="0"/>
            </w:pPr>
            <w:r w:rsidRPr="00F442A2">
              <w:t>5.2.3.1</w:t>
            </w:r>
          </w:p>
        </w:tc>
        <w:tc>
          <w:tcPr>
            <w:tcW w:w="1080" w:type="dxa"/>
            <w:tcBorders>
              <w:top w:val="single" w:sz="4" w:space="0" w:color="000000"/>
              <w:left w:val="single" w:sz="4" w:space="0" w:color="000000"/>
              <w:bottom w:val="single" w:sz="4" w:space="0" w:color="000000"/>
            </w:tcBorders>
          </w:tcPr>
          <w:p w14:paraId="0A3A362B" w14:textId="77777777" w:rsidR="003F22EF" w:rsidRPr="00F442A2" w:rsidRDefault="003F22EF" w:rsidP="00AF72BC">
            <w:pPr>
              <w:pStyle w:val="TableEntry"/>
              <w:snapToGrid w:val="0"/>
            </w:pPr>
            <w:r w:rsidRPr="00F442A2">
              <w:t>O</w:t>
            </w:r>
          </w:p>
        </w:tc>
        <w:tc>
          <w:tcPr>
            <w:tcW w:w="2703" w:type="dxa"/>
            <w:tcBorders>
              <w:top w:val="single" w:sz="4" w:space="0" w:color="000000"/>
              <w:left w:val="single" w:sz="4" w:space="0" w:color="000000"/>
              <w:bottom w:val="single" w:sz="4" w:space="0" w:color="000000"/>
              <w:right w:val="single" w:sz="4" w:space="0" w:color="000000"/>
            </w:tcBorders>
          </w:tcPr>
          <w:p w14:paraId="763CCBC9" w14:textId="77777777" w:rsidR="003F22EF" w:rsidRPr="00F442A2" w:rsidRDefault="003F22EF" w:rsidP="000C679C">
            <w:pPr>
              <w:pStyle w:val="TableEntry"/>
              <w:snapToGrid w:val="0"/>
            </w:pPr>
            <w:r w:rsidRPr="00F442A2">
              <w:t>Entered by operator</w:t>
            </w:r>
          </w:p>
        </w:tc>
      </w:tr>
      <w:tr w:rsidR="003F22EF" w:rsidRPr="00F442A2" w14:paraId="6E87C659" w14:textId="77777777" w:rsidTr="005A199D">
        <w:trPr>
          <w:jc w:val="center"/>
        </w:trPr>
        <w:tc>
          <w:tcPr>
            <w:tcW w:w="2797" w:type="dxa"/>
            <w:tcBorders>
              <w:top w:val="single" w:sz="4" w:space="0" w:color="000000"/>
              <w:left w:val="single" w:sz="4" w:space="0" w:color="000000"/>
              <w:bottom w:val="single" w:sz="4" w:space="0" w:color="000000"/>
            </w:tcBorders>
          </w:tcPr>
          <w:p w14:paraId="0C222BF9" w14:textId="77777777" w:rsidR="003F22EF" w:rsidRPr="00F442A2" w:rsidRDefault="003F22EF" w:rsidP="004E7087">
            <w:pPr>
              <w:pStyle w:val="TableEntry"/>
              <w:snapToGrid w:val="0"/>
            </w:pPr>
            <w:r w:rsidRPr="00F442A2">
              <w:t>ClinicalDocument/recordTarget</w:t>
            </w:r>
          </w:p>
        </w:tc>
        <w:tc>
          <w:tcPr>
            <w:tcW w:w="1260" w:type="dxa"/>
            <w:tcBorders>
              <w:top w:val="single" w:sz="4" w:space="0" w:color="000000"/>
              <w:left w:val="single" w:sz="4" w:space="0" w:color="000000"/>
              <w:bottom w:val="single" w:sz="4" w:space="0" w:color="000000"/>
            </w:tcBorders>
          </w:tcPr>
          <w:p w14:paraId="15FDAA5B"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3F7D0FB1" w14:textId="77777777" w:rsidR="003F22EF" w:rsidRPr="00F442A2" w:rsidRDefault="003F22EF" w:rsidP="005631CF">
            <w:pPr>
              <w:pStyle w:val="TableEntry"/>
              <w:snapToGrid w:val="0"/>
            </w:pPr>
            <w:r w:rsidRPr="00F442A2">
              <w:t>5.2.3.2</w:t>
            </w:r>
          </w:p>
        </w:tc>
        <w:tc>
          <w:tcPr>
            <w:tcW w:w="1080" w:type="dxa"/>
            <w:tcBorders>
              <w:top w:val="single" w:sz="4" w:space="0" w:color="000000"/>
              <w:left w:val="single" w:sz="4" w:space="0" w:color="000000"/>
              <w:bottom w:val="single" w:sz="4" w:space="0" w:color="000000"/>
            </w:tcBorders>
          </w:tcPr>
          <w:p w14:paraId="3BCFE0B4" w14:textId="77777777" w:rsidR="003F22EF" w:rsidRPr="00F442A2" w:rsidRDefault="003F22EF" w:rsidP="00AF72BC">
            <w:pPr>
              <w:pStyle w:val="TableEntry"/>
              <w:snapToGrid w:val="0"/>
            </w:pPr>
            <w:r w:rsidRPr="00F442A2">
              <w:t>SA / O</w:t>
            </w:r>
          </w:p>
        </w:tc>
        <w:tc>
          <w:tcPr>
            <w:tcW w:w="2703" w:type="dxa"/>
            <w:tcBorders>
              <w:top w:val="single" w:sz="4" w:space="0" w:color="000000"/>
              <w:left w:val="single" w:sz="4" w:space="0" w:color="000000"/>
              <w:bottom w:val="single" w:sz="4" w:space="0" w:color="000000"/>
              <w:right w:val="single" w:sz="4" w:space="0" w:color="000000"/>
            </w:tcBorders>
          </w:tcPr>
          <w:p w14:paraId="30EC2658" w14:textId="77777777" w:rsidR="003F22EF" w:rsidRPr="00F442A2" w:rsidRDefault="003F22EF" w:rsidP="000C679C">
            <w:pPr>
              <w:pStyle w:val="TableEntry"/>
              <w:snapToGrid w:val="0"/>
            </w:pPr>
            <w:r w:rsidRPr="00F442A2">
              <w:t>Taken from scanned content, supplemented by operator.</w:t>
            </w:r>
          </w:p>
        </w:tc>
      </w:tr>
      <w:tr w:rsidR="003F22EF" w:rsidRPr="00F442A2" w14:paraId="69B83ED7" w14:textId="77777777" w:rsidTr="005A199D">
        <w:trPr>
          <w:jc w:val="center"/>
        </w:trPr>
        <w:tc>
          <w:tcPr>
            <w:tcW w:w="2797" w:type="dxa"/>
            <w:tcBorders>
              <w:top w:val="single" w:sz="4" w:space="0" w:color="000000"/>
              <w:left w:val="single" w:sz="4" w:space="0" w:color="000000"/>
              <w:bottom w:val="single" w:sz="4" w:space="0" w:color="000000"/>
            </w:tcBorders>
          </w:tcPr>
          <w:p w14:paraId="69D13000" w14:textId="77777777" w:rsidR="003F22EF" w:rsidRPr="00F442A2" w:rsidRDefault="003F22EF" w:rsidP="004E7087">
            <w:pPr>
              <w:pStyle w:val="TableEntry"/>
              <w:snapToGrid w:val="0"/>
            </w:pPr>
            <w:r w:rsidRPr="00F442A2">
              <w:t>ClinicalDocument/author/assignedAuthor/assignedPerson</w:t>
            </w:r>
          </w:p>
        </w:tc>
        <w:tc>
          <w:tcPr>
            <w:tcW w:w="1260" w:type="dxa"/>
            <w:tcBorders>
              <w:top w:val="single" w:sz="4" w:space="0" w:color="000000"/>
              <w:left w:val="single" w:sz="4" w:space="0" w:color="000000"/>
              <w:bottom w:val="single" w:sz="4" w:space="0" w:color="000000"/>
            </w:tcBorders>
          </w:tcPr>
          <w:p w14:paraId="192B70F4" w14:textId="77777777" w:rsidR="003F22EF" w:rsidRPr="00F442A2" w:rsidRDefault="003F22EF" w:rsidP="004E7087">
            <w:pPr>
              <w:pStyle w:val="TableEntry"/>
              <w:snapToGrid w:val="0"/>
            </w:pPr>
            <w:r w:rsidRPr="00F442A2">
              <w:t>R2</w:t>
            </w:r>
          </w:p>
        </w:tc>
        <w:tc>
          <w:tcPr>
            <w:tcW w:w="1530" w:type="dxa"/>
            <w:tcBorders>
              <w:top w:val="single" w:sz="4" w:space="0" w:color="000000"/>
              <w:left w:val="single" w:sz="4" w:space="0" w:color="000000"/>
              <w:bottom w:val="single" w:sz="4" w:space="0" w:color="000000"/>
            </w:tcBorders>
          </w:tcPr>
          <w:p w14:paraId="32990B45" w14:textId="77777777" w:rsidR="003F22EF" w:rsidRPr="00F442A2" w:rsidRDefault="003F22EF" w:rsidP="005631CF">
            <w:pPr>
              <w:pStyle w:val="TableEntry"/>
              <w:snapToGrid w:val="0"/>
            </w:pPr>
            <w:r w:rsidRPr="00F442A2">
              <w:t>5.2.3.3</w:t>
            </w:r>
          </w:p>
        </w:tc>
        <w:tc>
          <w:tcPr>
            <w:tcW w:w="1080" w:type="dxa"/>
            <w:tcBorders>
              <w:top w:val="single" w:sz="4" w:space="0" w:color="000000"/>
              <w:left w:val="single" w:sz="4" w:space="0" w:color="000000"/>
              <w:bottom w:val="single" w:sz="4" w:space="0" w:color="000000"/>
            </w:tcBorders>
          </w:tcPr>
          <w:p w14:paraId="34522C9C" w14:textId="77777777" w:rsidR="003F22EF" w:rsidRPr="00F442A2" w:rsidRDefault="003F22EF" w:rsidP="00AF72BC">
            <w:pPr>
              <w:pStyle w:val="TableEntry"/>
              <w:snapToGrid w:val="0"/>
            </w:pPr>
            <w:r w:rsidRPr="00F442A2">
              <w:t>SA / O</w:t>
            </w:r>
          </w:p>
        </w:tc>
        <w:tc>
          <w:tcPr>
            <w:tcW w:w="2703" w:type="dxa"/>
            <w:tcBorders>
              <w:top w:val="single" w:sz="4" w:space="0" w:color="000000"/>
              <w:left w:val="single" w:sz="4" w:space="0" w:color="000000"/>
              <w:bottom w:val="single" w:sz="4" w:space="0" w:color="000000"/>
              <w:right w:val="single" w:sz="4" w:space="0" w:color="000000"/>
            </w:tcBorders>
          </w:tcPr>
          <w:p w14:paraId="4F862EA5" w14:textId="77777777" w:rsidR="003F22EF" w:rsidRPr="00F442A2" w:rsidRDefault="003F22EF" w:rsidP="000C679C">
            <w:pPr>
              <w:pStyle w:val="TableEntry"/>
              <w:snapToGrid w:val="0"/>
            </w:pPr>
            <w:r w:rsidRPr="00F442A2">
              <w:t>Taken from scanned content, supplemented by operator. This is the original author.</w:t>
            </w:r>
          </w:p>
        </w:tc>
      </w:tr>
      <w:tr w:rsidR="003F22EF" w:rsidRPr="00F442A2" w14:paraId="1A63FA03" w14:textId="77777777" w:rsidTr="005A199D">
        <w:trPr>
          <w:jc w:val="center"/>
        </w:trPr>
        <w:tc>
          <w:tcPr>
            <w:tcW w:w="2797" w:type="dxa"/>
            <w:tcBorders>
              <w:top w:val="single" w:sz="4" w:space="0" w:color="000000"/>
              <w:left w:val="single" w:sz="4" w:space="0" w:color="000000"/>
              <w:bottom w:val="single" w:sz="4" w:space="0" w:color="000000"/>
            </w:tcBorders>
          </w:tcPr>
          <w:p w14:paraId="5C4FA235" w14:textId="77777777" w:rsidR="003F22EF" w:rsidRPr="00F442A2" w:rsidRDefault="003F22EF" w:rsidP="004E7087">
            <w:pPr>
              <w:pStyle w:val="TableEntry"/>
              <w:snapToGrid w:val="0"/>
            </w:pPr>
            <w:r w:rsidRPr="00F442A2">
              <w:t>ClinicalDocument/author/assignedAuthor/authoringDevice</w:t>
            </w:r>
          </w:p>
        </w:tc>
        <w:tc>
          <w:tcPr>
            <w:tcW w:w="1260" w:type="dxa"/>
            <w:tcBorders>
              <w:top w:val="single" w:sz="4" w:space="0" w:color="000000"/>
              <w:left w:val="single" w:sz="4" w:space="0" w:color="000000"/>
              <w:bottom w:val="single" w:sz="4" w:space="0" w:color="000000"/>
            </w:tcBorders>
          </w:tcPr>
          <w:p w14:paraId="760EBEDE"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2EBD2EE7" w14:textId="77777777" w:rsidR="003F22EF" w:rsidRPr="00F442A2" w:rsidRDefault="003F22EF" w:rsidP="005631CF">
            <w:pPr>
              <w:pStyle w:val="TableEntry"/>
              <w:snapToGrid w:val="0"/>
            </w:pPr>
            <w:r w:rsidRPr="00F442A2">
              <w:t>5.2.3.4</w:t>
            </w:r>
          </w:p>
        </w:tc>
        <w:tc>
          <w:tcPr>
            <w:tcW w:w="1080" w:type="dxa"/>
            <w:tcBorders>
              <w:top w:val="single" w:sz="4" w:space="0" w:color="000000"/>
              <w:left w:val="single" w:sz="4" w:space="0" w:color="000000"/>
              <w:bottom w:val="single" w:sz="4" w:space="0" w:color="000000"/>
            </w:tcBorders>
          </w:tcPr>
          <w:p w14:paraId="2ABD2F42" w14:textId="77777777" w:rsidR="003F22EF" w:rsidRPr="00F442A2" w:rsidRDefault="003F22EF" w:rsidP="00AF72BC">
            <w:pPr>
              <w:pStyle w:val="TableEntry"/>
              <w:snapToGrid w:val="0"/>
            </w:pPr>
            <w:r w:rsidRPr="00F442A2">
              <w:t>DS / FM / O</w:t>
            </w:r>
          </w:p>
        </w:tc>
        <w:tc>
          <w:tcPr>
            <w:tcW w:w="2703" w:type="dxa"/>
            <w:tcBorders>
              <w:top w:val="single" w:sz="4" w:space="0" w:color="000000"/>
              <w:left w:val="single" w:sz="4" w:space="0" w:color="000000"/>
              <w:bottom w:val="single" w:sz="4" w:space="0" w:color="000000"/>
              <w:right w:val="single" w:sz="4" w:space="0" w:color="000000"/>
            </w:tcBorders>
          </w:tcPr>
          <w:p w14:paraId="36CABA90" w14:textId="77777777" w:rsidR="003F22EF" w:rsidRPr="00F442A2" w:rsidRDefault="003F22EF" w:rsidP="000C679C">
            <w:pPr>
              <w:pStyle w:val="TableEntry"/>
              <w:snapToGrid w:val="0"/>
            </w:pPr>
            <w:r w:rsidRPr="00F442A2">
              <w:t>Can be computed or fixed based on the scanning device and software. This is the information about the scanning device.</w:t>
            </w:r>
          </w:p>
        </w:tc>
      </w:tr>
      <w:tr w:rsidR="003F22EF" w:rsidRPr="00F442A2" w14:paraId="17E1032C" w14:textId="77777777" w:rsidTr="005A199D">
        <w:trPr>
          <w:jc w:val="center"/>
        </w:trPr>
        <w:tc>
          <w:tcPr>
            <w:tcW w:w="2797" w:type="dxa"/>
            <w:tcBorders>
              <w:top w:val="single" w:sz="4" w:space="0" w:color="000000"/>
              <w:left w:val="single" w:sz="4" w:space="0" w:color="000000"/>
              <w:bottom w:val="single" w:sz="4" w:space="0" w:color="000000"/>
            </w:tcBorders>
          </w:tcPr>
          <w:p w14:paraId="087AF473" w14:textId="77777777" w:rsidR="003F22EF" w:rsidRPr="00F442A2" w:rsidRDefault="003F22EF" w:rsidP="004E7087">
            <w:pPr>
              <w:pStyle w:val="TableEntry"/>
              <w:snapToGrid w:val="0"/>
            </w:pPr>
            <w:r w:rsidRPr="00F442A2">
              <w:t>ClinicalDocument/dataEnterer</w:t>
            </w:r>
          </w:p>
        </w:tc>
        <w:tc>
          <w:tcPr>
            <w:tcW w:w="1260" w:type="dxa"/>
            <w:tcBorders>
              <w:top w:val="single" w:sz="4" w:space="0" w:color="000000"/>
              <w:left w:val="single" w:sz="4" w:space="0" w:color="000000"/>
              <w:bottom w:val="single" w:sz="4" w:space="0" w:color="000000"/>
            </w:tcBorders>
          </w:tcPr>
          <w:p w14:paraId="70008B75"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5FF303BC" w14:textId="77777777" w:rsidR="003F22EF" w:rsidRPr="00F442A2" w:rsidRDefault="003F22EF" w:rsidP="005631CF">
            <w:pPr>
              <w:pStyle w:val="TableEntry"/>
              <w:snapToGrid w:val="0"/>
            </w:pPr>
            <w:r w:rsidRPr="00F442A2">
              <w:t>5.2.3.5</w:t>
            </w:r>
          </w:p>
        </w:tc>
        <w:tc>
          <w:tcPr>
            <w:tcW w:w="1080" w:type="dxa"/>
            <w:tcBorders>
              <w:top w:val="single" w:sz="4" w:space="0" w:color="000000"/>
              <w:left w:val="single" w:sz="4" w:space="0" w:color="000000"/>
              <w:bottom w:val="single" w:sz="4" w:space="0" w:color="000000"/>
            </w:tcBorders>
          </w:tcPr>
          <w:p w14:paraId="08E3236F" w14:textId="77777777" w:rsidR="003F22EF" w:rsidRPr="00F442A2" w:rsidRDefault="003F22EF" w:rsidP="00AF72BC">
            <w:pPr>
              <w:pStyle w:val="TableEntry"/>
              <w:snapToGrid w:val="0"/>
            </w:pPr>
            <w:r w:rsidRPr="00F442A2">
              <w:t>DS / O</w:t>
            </w:r>
          </w:p>
        </w:tc>
        <w:tc>
          <w:tcPr>
            <w:tcW w:w="2703" w:type="dxa"/>
            <w:tcBorders>
              <w:top w:val="single" w:sz="4" w:space="0" w:color="000000"/>
              <w:left w:val="single" w:sz="4" w:space="0" w:color="000000"/>
              <w:bottom w:val="single" w:sz="4" w:space="0" w:color="000000"/>
              <w:right w:val="single" w:sz="4" w:space="0" w:color="000000"/>
            </w:tcBorders>
          </w:tcPr>
          <w:p w14:paraId="0CD30E87" w14:textId="77777777" w:rsidR="003F22EF" w:rsidRPr="00F442A2" w:rsidRDefault="003F22EF" w:rsidP="000C679C">
            <w:pPr>
              <w:pStyle w:val="TableEntry"/>
              <w:snapToGrid w:val="0"/>
            </w:pPr>
            <w:r w:rsidRPr="00F442A2">
              <w:t>Can be computed by the scanner or supplemented by operator. This is the information about the scanner operator.</w:t>
            </w:r>
          </w:p>
        </w:tc>
      </w:tr>
      <w:tr w:rsidR="003F22EF" w:rsidRPr="00F442A2" w14:paraId="5EA8DA62" w14:textId="77777777" w:rsidTr="005A199D">
        <w:trPr>
          <w:jc w:val="center"/>
        </w:trPr>
        <w:tc>
          <w:tcPr>
            <w:tcW w:w="2797" w:type="dxa"/>
            <w:tcBorders>
              <w:top w:val="single" w:sz="4" w:space="0" w:color="000000"/>
              <w:left w:val="single" w:sz="4" w:space="0" w:color="000000"/>
              <w:bottom w:val="single" w:sz="4" w:space="0" w:color="000000"/>
            </w:tcBorders>
          </w:tcPr>
          <w:p w14:paraId="2E437651" w14:textId="77777777" w:rsidR="003F22EF" w:rsidRPr="00F442A2" w:rsidRDefault="003F22EF" w:rsidP="004E7087">
            <w:pPr>
              <w:pStyle w:val="TableEntry"/>
              <w:snapToGrid w:val="0"/>
            </w:pPr>
            <w:r w:rsidRPr="00F442A2">
              <w:t>ClinicalDocument/custodian</w:t>
            </w:r>
          </w:p>
        </w:tc>
        <w:tc>
          <w:tcPr>
            <w:tcW w:w="1260" w:type="dxa"/>
            <w:tcBorders>
              <w:top w:val="single" w:sz="4" w:space="0" w:color="000000"/>
              <w:left w:val="single" w:sz="4" w:space="0" w:color="000000"/>
              <w:bottom w:val="single" w:sz="4" w:space="0" w:color="000000"/>
            </w:tcBorders>
          </w:tcPr>
          <w:p w14:paraId="6D1ED844"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535B968C" w14:textId="77777777" w:rsidR="003F22EF" w:rsidRPr="00F442A2" w:rsidRDefault="003F22EF" w:rsidP="005631CF">
            <w:pPr>
              <w:pStyle w:val="TableEntry"/>
              <w:snapToGrid w:val="0"/>
            </w:pPr>
            <w:r w:rsidRPr="00F442A2">
              <w:t>5.2.3.6</w:t>
            </w:r>
          </w:p>
        </w:tc>
        <w:tc>
          <w:tcPr>
            <w:tcW w:w="1080" w:type="dxa"/>
            <w:tcBorders>
              <w:top w:val="single" w:sz="4" w:space="0" w:color="000000"/>
              <w:left w:val="single" w:sz="4" w:space="0" w:color="000000"/>
              <w:bottom w:val="single" w:sz="4" w:space="0" w:color="000000"/>
            </w:tcBorders>
          </w:tcPr>
          <w:p w14:paraId="7BAB5DC9" w14:textId="77777777" w:rsidR="003F22EF" w:rsidRPr="00F442A2" w:rsidRDefault="003F22EF" w:rsidP="00AF72BC">
            <w:pPr>
              <w:pStyle w:val="TableEntry"/>
              <w:snapToGrid w:val="0"/>
            </w:pPr>
            <w:r w:rsidRPr="00F442A2">
              <w:t>DS / FM</w:t>
            </w:r>
          </w:p>
        </w:tc>
        <w:tc>
          <w:tcPr>
            <w:tcW w:w="2703" w:type="dxa"/>
            <w:tcBorders>
              <w:top w:val="single" w:sz="4" w:space="0" w:color="000000"/>
              <w:left w:val="single" w:sz="4" w:space="0" w:color="000000"/>
              <w:bottom w:val="single" w:sz="4" w:space="0" w:color="000000"/>
              <w:right w:val="single" w:sz="4" w:space="0" w:color="000000"/>
            </w:tcBorders>
          </w:tcPr>
          <w:p w14:paraId="7839DB8E" w14:textId="77777777" w:rsidR="003F22EF" w:rsidRPr="00F442A2" w:rsidRDefault="003F22EF" w:rsidP="000C679C">
            <w:pPr>
              <w:pStyle w:val="TableEntry"/>
              <w:snapToGrid w:val="0"/>
            </w:pPr>
            <w:r w:rsidRPr="00F442A2">
              <w:t>Retains original HL7 CDA Context. To be computed or fixed appropriately to denote guardianship of the scanned and wrapped content.</w:t>
            </w:r>
          </w:p>
        </w:tc>
      </w:tr>
      <w:tr w:rsidR="003F22EF" w:rsidRPr="00F442A2" w14:paraId="04106C4C" w14:textId="77777777" w:rsidTr="005A199D">
        <w:trPr>
          <w:jc w:val="center"/>
        </w:trPr>
        <w:tc>
          <w:tcPr>
            <w:tcW w:w="2797" w:type="dxa"/>
            <w:tcBorders>
              <w:top w:val="single" w:sz="4" w:space="0" w:color="000000"/>
              <w:left w:val="single" w:sz="4" w:space="0" w:color="000000"/>
              <w:bottom w:val="single" w:sz="4" w:space="0" w:color="000000"/>
            </w:tcBorders>
          </w:tcPr>
          <w:p w14:paraId="0ECECEED" w14:textId="77777777" w:rsidR="003F22EF" w:rsidRPr="00F442A2" w:rsidRDefault="003F22EF" w:rsidP="004E7087">
            <w:pPr>
              <w:pStyle w:val="TableEntry"/>
              <w:snapToGrid w:val="0"/>
            </w:pPr>
            <w:r w:rsidRPr="00F442A2">
              <w:t>ClinicalDocument/legalAuthenticator</w:t>
            </w:r>
          </w:p>
        </w:tc>
        <w:tc>
          <w:tcPr>
            <w:tcW w:w="1260" w:type="dxa"/>
            <w:tcBorders>
              <w:top w:val="single" w:sz="4" w:space="0" w:color="000000"/>
              <w:left w:val="single" w:sz="4" w:space="0" w:color="000000"/>
              <w:bottom w:val="single" w:sz="4" w:space="0" w:color="000000"/>
            </w:tcBorders>
          </w:tcPr>
          <w:p w14:paraId="2EE50E19" w14:textId="77777777" w:rsidR="003F22EF" w:rsidRPr="00F442A2" w:rsidRDefault="003F22EF" w:rsidP="004E7087">
            <w:pPr>
              <w:pStyle w:val="TableEntry"/>
              <w:snapToGrid w:val="0"/>
            </w:pPr>
            <w:r w:rsidRPr="00F442A2">
              <w:t>O</w:t>
            </w:r>
          </w:p>
        </w:tc>
        <w:tc>
          <w:tcPr>
            <w:tcW w:w="1530" w:type="dxa"/>
            <w:tcBorders>
              <w:top w:val="single" w:sz="4" w:space="0" w:color="000000"/>
              <w:left w:val="single" w:sz="4" w:space="0" w:color="000000"/>
              <w:bottom w:val="single" w:sz="4" w:space="0" w:color="000000"/>
            </w:tcBorders>
          </w:tcPr>
          <w:p w14:paraId="245AB12C" w14:textId="77777777" w:rsidR="003F22EF" w:rsidRPr="00F442A2" w:rsidRDefault="003F22EF" w:rsidP="005631CF">
            <w:pPr>
              <w:pStyle w:val="TableEntry"/>
              <w:snapToGrid w:val="0"/>
            </w:pPr>
            <w:r w:rsidRPr="00F442A2">
              <w:t>5.2.3.7</w:t>
            </w:r>
          </w:p>
        </w:tc>
        <w:tc>
          <w:tcPr>
            <w:tcW w:w="1080" w:type="dxa"/>
            <w:tcBorders>
              <w:top w:val="single" w:sz="4" w:space="0" w:color="000000"/>
              <w:left w:val="single" w:sz="4" w:space="0" w:color="000000"/>
              <w:bottom w:val="single" w:sz="4" w:space="0" w:color="000000"/>
            </w:tcBorders>
          </w:tcPr>
          <w:p w14:paraId="464BA187" w14:textId="77777777" w:rsidR="003F22EF" w:rsidRPr="00F442A2" w:rsidRDefault="003F22EF" w:rsidP="00AF72BC">
            <w:pPr>
              <w:pStyle w:val="TableEntry"/>
              <w:snapToGrid w:val="0"/>
            </w:pPr>
            <w:r w:rsidRPr="00F442A2">
              <w:t>O</w:t>
            </w:r>
          </w:p>
        </w:tc>
        <w:tc>
          <w:tcPr>
            <w:tcW w:w="2703" w:type="dxa"/>
            <w:tcBorders>
              <w:top w:val="single" w:sz="4" w:space="0" w:color="000000"/>
              <w:left w:val="single" w:sz="4" w:space="0" w:color="000000"/>
              <w:bottom w:val="single" w:sz="4" w:space="0" w:color="000000"/>
              <w:right w:val="single" w:sz="4" w:space="0" w:color="000000"/>
            </w:tcBorders>
          </w:tcPr>
          <w:p w14:paraId="5E8088E4" w14:textId="77777777" w:rsidR="003F22EF" w:rsidRPr="00F442A2" w:rsidRDefault="003F22EF" w:rsidP="000C679C">
            <w:pPr>
              <w:pStyle w:val="TableEntry"/>
              <w:snapToGrid w:val="0"/>
            </w:pPr>
            <w:r w:rsidRPr="00F442A2">
              <w:t>Most likely supplemented by the operator, when applicable or mandated.</w:t>
            </w:r>
          </w:p>
        </w:tc>
      </w:tr>
      <w:tr w:rsidR="003F22EF" w:rsidRPr="00F442A2" w14:paraId="3B27D42C" w14:textId="77777777" w:rsidTr="005A199D">
        <w:trPr>
          <w:jc w:val="center"/>
        </w:trPr>
        <w:tc>
          <w:tcPr>
            <w:tcW w:w="2797" w:type="dxa"/>
            <w:tcBorders>
              <w:top w:val="single" w:sz="4" w:space="0" w:color="000000"/>
              <w:left w:val="single" w:sz="4" w:space="0" w:color="000000"/>
              <w:bottom w:val="single" w:sz="4" w:space="0" w:color="000000"/>
            </w:tcBorders>
          </w:tcPr>
          <w:p w14:paraId="05174E72" w14:textId="77777777" w:rsidR="003F22EF" w:rsidRPr="00F442A2" w:rsidRDefault="003F22EF" w:rsidP="004E7087">
            <w:pPr>
              <w:pStyle w:val="TableEntry"/>
              <w:snapToGrid w:val="0"/>
            </w:pPr>
            <w:r w:rsidRPr="00F442A2">
              <w:t>ClinicalDocument/documentationOf/serviceEvent/effectiveTime</w:t>
            </w:r>
          </w:p>
        </w:tc>
        <w:tc>
          <w:tcPr>
            <w:tcW w:w="1260" w:type="dxa"/>
            <w:tcBorders>
              <w:top w:val="single" w:sz="4" w:space="0" w:color="000000"/>
              <w:left w:val="single" w:sz="4" w:space="0" w:color="000000"/>
              <w:bottom w:val="single" w:sz="4" w:space="0" w:color="000000"/>
            </w:tcBorders>
          </w:tcPr>
          <w:p w14:paraId="6A290CAE"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43D861ED" w14:textId="77777777" w:rsidR="003F22EF" w:rsidRPr="00F442A2" w:rsidRDefault="003F22EF" w:rsidP="005631CF">
            <w:pPr>
              <w:pStyle w:val="TableEntry"/>
              <w:snapToGrid w:val="0"/>
            </w:pPr>
            <w:r w:rsidRPr="00F442A2">
              <w:t>5.2.3.8</w:t>
            </w:r>
          </w:p>
        </w:tc>
        <w:tc>
          <w:tcPr>
            <w:tcW w:w="1080" w:type="dxa"/>
            <w:tcBorders>
              <w:top w:val="single" w:sz="4" w:space="0" w:color="000000"/>
              <w:left w:val="single" w:sz="4" w:space="0" w:color="000000"/>
              <w:bottom w:val="single" w:sz="4" w:space="0" w:color="000000"/>
            </w:tcBorders>
          </w:tcPr>
          <w:p w14:paraId="5F319E75" w14:textId="77777777" w:rsidR="003F22EF" w:rsidRPr="00F442A2" w:rsidRDefault="003F22EF" w:rsidP="00AF72BC">
            <w:pPr>
              <w:pStyle w:val="TableEntry"/>
              <w:snapToGrid w:val="0"/>
            </w:pPr>
            <w:r w:rsidRPr="00F442A2">
              <w:t>SA / O</w:t>
            </w:r>
          </w:p>
        </w:tc>
        <w:tc>
          <w:tcPr>
            <w:tcW w:w="2703" w:type="dxa"/>
            <w:tcBorders>
              <w:top w:val="single" w:sz="4" w:space="0" w:color="000000"/>
              <w:left w:val="single" w:sz="4" w:space="0" w:color="000000"/>
              <w:bottom w:val="single" w:sz="4" w:space="0" w:color="000000"/>
              <w:right w:val="single" w:sz="4" w:space="0" w:color="000000"/>
            </w:tcBorders>
          </w:tcPr>
          <w:p w14:paraId="0D98D4C9" w14:textId="77777777" w:rsidR="003F22EF" w:rsidRPr="00F442A2" w:rsidRDefault="003F22EF" w:rsidP="000C679C">
            <w:pPr>
              <w:pStyle w:val="TableEntry"/>
              <w:snapToGrid w:val="0"/>
            </w:pPr>
            <w:r w:rsidRPr="00F442A2">
              <w:t>Denotes the time/date range of the original content.</w:t>
            </w:r>
          </w:p>
        </w:tc>
      </w:tr>
      <w:tr w:rsidR="003F22EF" w:rsidRPr="00F442A2" w14:paraId="4BE9C22A" w14:textId="77777777" w:rsidTr="005A199D">
        <w:trPr>
          <w:jc w:val="center"/>
        </w:trPr>
        <w:tc>
          <w:tcPr>
            <w:tcW w:w="2797" w:type="dxa"/>
            <w:tcBorders>
              <w:top w:val="single" w:sz="4" w:space="0" w:color="000000"/>
              <w:left w:val="single" w:sz="4" w:space="0" w:color="000000"/>
              <w:bottom w:val="single" w:sz="4" w:space="0" w:color="000000"/>
            </w:tcBorders>
          </w:tcPr>
          <w:p w14:paraId="02037BD2" w14:textId="77777777" w:rsidR="003F22EF" w:rsidRPr="00F442A2" w:rsidRDefault="003F22EF" w:rsidP="004E7087">
            <w:pPr>
              <w:pStyle w:val="TableEntry"/>
              <w:snapToGrid w:val="0"/>
            </w:pPr>
            <w:r w:rsidRPr="00F442A2">
              <w:t>ClinicalDocument/component/nonXMLBody</w:t>
            </w:r>
          </w:p>
        </w:tc>
        <w:tc>
          <w:tcPr>
            <w:tcW w:w="1260" w:type="dxa"/>
            <w:tcBorders>
              <w:top w:val="single" w:sz="4" w:space="0" w:color="000000"/>
              <w:left w:val="single" w:sz="4" w:space="0" w:color="000000"/>
              <w:bottom w:val="single" w:sz="4" w:space="0" w:color="000000"/>
            </w:tcBorders>
          </w:tcPr>
          <w:p w14:paraId="5AB1E6FA" w14:textId="77777777" w:rsidR="003F22EF" w:rsidRPr="00F442A2" w:rsidRDefault="003F22EF" w:rsidP="004E7087">
            <w:pPr>
              <w:pStyle w:val="TableEntry"/>
              <w:snapToGrid w:val="0"/>
            </w:pPr>
            <w:r w:rsidRPr="00F442A2">
              <w:t>R</w:t>
            </w:r>
          </w:p>
        </w:tc>
        <w:tc>
          <w:tcPr>
            <w:tcW w:w="1530" w:type="dxa"/>
            <w:tcBorders>
              <w:top w:val="single" w:sz="4" w:space="0" w:color="000000"/>
              <w:left w:val="single" w:sz="4" w:space="0" w:color="000000"/>
              <w:bottom w:val="single" w:sz="4" w:space="0" w:color="000000"/>
            </w:tcBorders>
          </w:tcPr>
          <w:p w14:paraId="75F6EDCB" w14:textId="77777777" w:rsidR="003F22EF" w:rsidRPr="00F442A2" w:rsidRDefault="003F22EF" w:rsidP="005631CF">
            <w:pPr>
              <w:pStyle w:val="TableEntry"/>
              <w:snapToGrid w:val="0"/>
            </w:pPr>
            <w:r w:rsidRPr="00F442A2">
              <w:t>5.2.3.9</w:t>
            </w:r>
          </w:p>
        </w:tc>
        <w:tc>
          <w:tcPr>
            <w:tcW w:w="1080" w:type="dxa"/>
            <w:tcBorders>
              <w:top w:val="single" w:sz="4" w:space="0" w:color="000000"/>
              <w:left w:val="single" w:sz="4" w:space="0" w:color="000000"/>
              <w:bottom w:val="single" w:sz="4" w:space="0" w:color="000000"/>
            </w:tcBorders>
          </w:tcPr>
          <w:p w14:paraId="1D0D87F3" w14:textId="77777777" w:rsidR="003F22EF" w:rsidRPr="00F442A2" w:rsidRDefault="003F22EF" w:rsidP="00AF72BC">
            <w:pPr>
              <w:pStyle w:val="TableEntry"/>
              <w:snapToGrid w:val="0"/>
            </w:pPr>
            <w:r w:rsidRPr="00F442A2">
              <w:t>SA</w:t>
            </w:r>
          </w:p>
        </w:tc>
        <w:tc>
          <w:tcPr>
            <w:tcW w:w="2703" w:type="dxa"/>
            <w:tcBorders>
              <w:top w:val="single" w:sz="4" w:space="0" w:color="000000"/>
              <w:left w:val="single" w:sz="4" w:space="0" w:color="000000"/>
              <w:bottom w:val="single" w:sz="4" w:space="0" w:color="000000"/>
              <w:right w:val="single" w:sz="4" w:space="0" w:color="000000"/>
            </w:tcBorders>
          </w:tcPr>
          <w:p w14:paraId="2B252ADA" w14:textId="77777777" w:rsidR="003F22EF" w:rsidRPr="00F442A2" w:rsidRDefault="003F22EF" w:rsidP="000C679C">
            <w:pPr>
              <w:pStyle w:val="TableEntry"/>
              <w:snapToGrid w:val="0"/>
            </w:pPr>
            <w:r w:rsidRPr="00F442A2">
              <w:t>The scanned/encoded content.</w:t>
            </w:r>
          </w:p>
        </w:tc>
      </w:tr>
    </w:tbl>
    <w:p w14:paraId="61CA9E59" w14:textId="77777777" w:rsidR="003F22EF" w:rsidRPr="00F442A2" w:rsidRDefault="003F22EF">
      <w:pPr>
        <w:pStyle w:val="Heading4"/>
        <w:numPr>
          <w:ilvl w:val="0"/>
          <w:numId w:val="0"/>
        </w:numPr>
      </w:pPr>
      <w:bookmarkStart w:id="1620" w:name="_Ref131320276"/>
      <w:bookmarkStart w:id="1621" w:name="_Ref131416387"/>
      <w:bookmarkStart w:id="1622" w:name="_Toc367877083"/>
      <w:r w:rsidRPr="00F442A2">
        <w:t xml:space="preserve">5.2.3.1 ClinicalDocument </w:t>
      </w:r>
      <w:bookmarkEnd w:id="1620"/>
      <w:r w:rsidRPr="00F442A2">
        <w:t>child-less elements</w:t>
      </w:r>
      <w:bookmarkEnd w:id="1621"/>
      <w:bookmarkEnd w:id="1622"/>
    </w:p>
    <w:p w14:paraId="3529950C" w14:textId="77777777" w:rsidR="003F22EF" w:rsidRPr="00F442A2" w:rsidRDefault="003F22EF">
      <w:pPr>
        <w:pStyle w:val="BodyText"/>
      </w:pPr>
      <w:r w:rsidRPr="00F442A2">
        <w:t xml:space="preserve">In this section we further discuss </w:t>
      </w:r>
      <w:r w:rsidRPr="00F442A2">
        <w:rPr>
          <w:rFonts w:ascii="Courier New" w:hAnsi="Courier New"/>
        </w:rPr>
        <w:t>id, code, effectiveTime, confidentialityCode</w:t>
      </w:r>
      <w:r w:rsidRPr="00F442A2">
        <w:rPr>
          <w:rFonts w:ascii="Courier New" w:hAnsi="Courier New"/>
          <w:sz w:val="20"/>
        </w:rPr>
        <w:t xml:space="preserve"> </w:t>
      </w:r>
      <w:r w:rsidRPr="00F442A2">
        <w:t xml:space="preserve">and </w:t>
      </w:r>
      <w:r w:rsidRPr="00F442A2">
        <w:rPr>
          <w:rFonts w:ascii="Courier New" w:hAnsi="Courier New"/>
        </w:rPr>
        <w:t>languageCode</w:t>
      </w:r>
      <w:r w:rsidRPr="00F442A2">
        <w:t xml:space="preserve"> elements of the </w:t>
      </w:r>
      <w:r w:rsidRPr="00F442A2">
        <w:rPr>
          <w:rFonts w:ascii="Courier New" w:hAnsi="Courier New"/>
        </w:rPr>
        <w:t>ClinicalDocument</w:t>
      </w:r>
      <w:r w:rsidRPr="00F442A2">
        <w:t>.</w:t>
      </w:r>
    </w:p>
    <w:p w14:paraId="1747C999" w14:textId="37B30EF5" w:rsidR="003F22EF" w:rsidRPr="00A05677" w:rsidRDefault="003F22EF" w:rsidP="005A199D">
      <w:pPr>
        <w:pStyle w:val="ListBullet2"/>
      </w:pPr>
      <w:r w:rsidRPr="00A05677">
        <w:t xml:space="preserve">The ClinicalDocument/templateId element shall be present. The root attribute shall contain the </w:t>
      </w:r>
      <w:r w:rsidR="00F31892" w:rsidRPr="00A05677">
        <w:t>OID</w:t>
      </w:r>
      <w:r w:rsidRPr="00A05677">
        <w:t xml:space="preserve"> ‘1.3.6.1.4.1.19376.1.2.20’, to indicate this document is an XDS-SD document.</w:t>
      </w:r>
    </w:p>
    <w:p w14:paraId="380DBD10" w14:textId="64CDEE67" w:rsidR="003F22EF" w:rsidRPr="00A05677" w:rsidRDefault="003F22EF" w:rsidP="005A199D">
      <w:pPr>
        <w:pStyle w:val="ListBullet2"/>
      </w:pPr>
      <w:r w:rsidRPr="00A05677">
        <w:t xml:space="preserve">The ClinicalDocument/id element shall be present. The root attribute shall contain the </w:t>
      </w:r>
      <w:r w:rsidR="00F31892" w:rsidRPr="00A05677">
        <w:t xml:space="preserve">OID </w:t>
      </w:r>
      <w:r w:rsidRPr="00A05677">
        <w:t xml:space="preserve">for the document, in which case the extension attribute shall be empty, or an </w:t>
      </w:r>
      <w:r w:rsidR="00F31892" w:rsidRPr="00A05677">
        <w:t xml:space="preserve">OID </w:t>
      </w:r>
      <w:r w:rsidRPr="00A05677">
        <w:t xml:space="preserve">that scopes the set of possible unique values for the extension attribute, in which case the extension shall be populated with a globally unique identifier within the scope of the root </w:t>
      </w:r>
      <w:r w:rsidR="00F31892" w:rsidRPr="00A05677">
        <w:t>OID</w:t>
      </w:r>
      <w:r w:rsidRPr="00A05677">
        <w:t xml:space="preserve">. </w:t>
      </w:r>
    </w:p>
    <w:p w14:paraId="021AD76C" w14:textId="77777777" w:rsidR="003F22EF" w:rsidRPr="00A05677" w:rsidRDefault="003F22EF" w:rsidP="005A199D">
      <w:pPr>
        <w:pStyle w:val="ListBullet2"/>
      </w:pPr>
      <w:r w:rsidRPr="00A05677">
        <w:t xml:space="preserve">The ClinicalDocument/code will in most cases be provided by the operator. Values for this code are dictated by the CDA R2 documentation, but are permissible to extend to fit the particular use case. Attributes code@code and code@codeSystem shall be present. </w:t>
      </w:r>
    </w:p>
    <w:p w14:paraId="5AC6FE15" w14:textId="77777777" w:rsidR="003F22EF" w:rsidRPr="00A05677" w:rsidRDefault="003F22EF" w:rsidP="005A199D">
      <w:pPr>
        <w:pStyle w:val="ListBullet2"/>
      </w:pPr>
      <w:r w:rsidRPr="00A05677">
        <w:t>The ClinicalDocument/title shall be present if known.</w:t>
      </w:r>
    </w:p>
    <w:p w14:paraId="1F0E6026" w14:textId="77777777" w:rsidR="003F22EF" w:rsidRPr="00A05677" w:rsidRDefault="003F22EF" w:rsidP="005A199D">
      <w:pPr>
        <w:pStyle w:val="ListBullet2"/>
      </w:pPr>
      <w:r w:rsidRPr="00A05677">
        <w:t>The ClinicalDocument/effectiveTime shall denote the time at which the original content was scanned. At a minimum, the time shall be precise to the day and shall include the time zone offset from GMT.</w:t>
      </w:r>
    </w:p>
    <w:p w14:paraId="058B473C" w14:textId="77777777" w:rsidR="003F22EF" w:rsidRPr="00A05677" w:rsidRDefault="003F22EF" w:rsidP="005A199D">
      <w:pPr>
        <w:pStyle w:val="ListBullet2"/>
      </w:pPr>
      <w:r w:rsidRPr="00A05677">
        <w:t>The ClinicalDocument/confidentialityCode shall be assigned by the operator in accordance with the scanning facility policy. The notion or level of confidentiality in the header may not be the same as that in the Affinity Domain, but in certain cases could be used to derive a confidentiality value among those specified by the Affinity Domain. Attributes confidentialityCode@code and confidentialityCode@codeSystem shall be present.</w:t>
      </w:r>
    </w:p>
    <w:p w14:paraId="4B386977" w14:textId="63F51E55" w:rsidR="003F22EF" w:rsidRPr="005A199D" w:rsidRDefault="003F22EF" w:rsidP="005A199D">
      <w:pPr>
        <w:pStyle w:val="ListBullet2"/>
      </w:pPr>
      <w:r w:rsidRPr="00A05677">
        <w:t>The ClinicalDocument/languageCode, in accordance with the HL7 CDA R2 documentation, shall denote the language used in the character data of the wrapper CDA header. If the scanned content, when rendered, is in a language different than that of the header, the language context of the CDA will be overwritten at the body level (</w:t>
      </w:r>
      <w:r w:rsidR="004C303D" w:rsidRPr="00A05677">
        <w:t xml:space="preserve">see </w:t>
      </w:r>
      <w:r w:rsidR="002A535B" w:rsidRPr="00A05677">
        <w:t>Section</w:t>
      </w:r>
      <w:r w:rsidR="00FB2A45" w:rsidRPr="00A05677">
        <w:t xml:space="preserve"> 5.2.3.9 ClinicalDocument/component/nonXMLBody</w:t>
      </w:r>
      <w:r w:rsidRPr="00A05677">
        <w:t xml:space="preserve"> for an example). Attribute code@code shall be present. Attribute code@codeSystem shall be IETF (Internet Engineering Task Force) RFC</w:t>
      </w:r>
      <w:r w:rsidR="00EE029C" w:rsidRPr="00A05677">
        <w:t>5646</w:t>
      </w:r>
      <w:r w:rsidRPr="00A05677">
        <w:t xml:space="preserve"> in accordance with the HL7 CDA R2 documentati</w:t>
      </w:r>
      <w:r w:rsidRPr="005A199D">
        <w:t>on.</w:t>
      </w:r>
    </w:p>
    <w:p w14:paraId="4E32DB90" w14:textId="56F0829C" w:rsidR="003F22EF" w:rsidRPr="00F442A2" w:rsidRDefault="003F22EF" w:rsidP="00303F9E">
      <w:pPr>
        <w:pStyle w:val="BodyText"/>
      </w:pPr>
      <w:r w:rsidRPr="00F442A2">
        <w:t>Example:</w:t>
      </w:r>
      <w:r w:rsidR="00804CEB" w:rsidRPr="00F442A2">
        <w:rPr>
          <w:noProof/>
        </w:rPr>
        <mc:AlternateContent>
          <mc:Choice Requires="wpg">
            <w:drawing>
              <wp:inline distT="0" distB="0" distL="0" distR="0" wp14:anchorId="027CBDCF" wp14:editId="360773C1">
                <wp:extent cx="5943600" cy="1831975"/>
                <wp:effectExtent l="0" t="0" r="0" b="0"/>
                <wp:docPr id="6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831975"/>
                          <a:chOff x="0" y="0"/>
                          <a:chExt cx="9359" cy="2884"/>
                        </a:xfrm>
                      </wpg:grpSpPr>
                      <wps:wsp>
                        <wps:cNvPr id="62" name="Rectangle 3"/>
                        <wps:cNvSpPr>
                          <a:spLocks noChangeArrowheads="1"/>
                        </wps:cNvSpPr>
                        <wps:spPr bwMode="auto">
                          <a:xfrm>
                            <a:off x="0" y="0"/>
                            <a:ext cx="9359" cy="288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64" name="Text Box 4"/>
                        <wps:cNvSpPr txBox="1">
                          <a:spLocks noChangeArrowheads="1"/>
                        </wps:cNvSpPr>
                        <wps:spPr bwMode="auto">
                          <a:xfrm>
                            <a:off x="53" y="245"/>
                            <a:ext cx="9251" cy="2558"/>
                          </a:xfrm>
                          <a:prstGeom prst="rect">
                            <a:avLst/>
                          </a:prstGeom>
                          <a:solidFill>
                            <a:srgbClr val="FFFFFF"/>
                          </a:solidFill>
                          <a:ln w="9360">
                            <a:solidFill>
                              <a:srgbClr val="000000"/>
                            </a:solidFill>
                            <a:miter lim="800000"/>
                            <a:headEnd/>
                            <a:tailEnd/>
                          </a:ln>
                        </wps:spPr>
                        <wps:txbx>
                          <w:txbxContent>
                            <w:p w14:paraId="7646E8CF" w14:textId="77777777" w:rsidR="006C5BB8" w:rsidRPr="00C9489B" w:rsidRDefault="006C5BB8">
                              <w:pPr>
                                <w:spacing w:before="0" w:line="240" w:lineRule="atLeast"/>
                                <w:rPr>
                                  <w:rFonts w:ascii="Courier New" w:hAnsi="Courier New" w:cs="Courier New"/>
                                  <w:sz w:val="20"/>
                                  <w:lang w:val="fr-FR"/>
                                </w:rPr>
                              </w:pPr>
                              <w:r w:rsidRPr="00C9489B">
                                <w:rPr>
                                  <w:rFonts w:ascii="Courier New" w:hAnsi="Courier New" w:cs="Courier New"/>
                                  <w:sz w:val="20"/>
                                  <w:lang w:val="fr-FR"/>
                                </w:rPr>
                                <w:t>&lt;ClinicalDocument xmlns=“urn:hl7-org:v3”&gt;</w:t>
                              </w:r>
                            </w:p>
                            <w:p w14:paraId="195E47A2" w14:textId="77777777" w:rsidR="006C5BB8" w:rsidRPr="00C9489B" w:rsidRDefault="006C5BB8">
                              <w:pPr>
                                <w:spacing w:before="0" w:line="240" w:lineRule="atLeast"/>
                                <w:ind w:firstLine="240"/>
                                <w:rPr>
                                  <w:rFonts w:ascii="Courier New" w:hAnsi="Courier New" w:cs="Courier New"/>
                                  <w:sz w:val="20"/>
                                </w:rPr>
                              </w:pPr>
                              <w:r w:rsidRPr="00C9489B">
                                <w:rPr>
                                  <w:rFonts w:ascii="Courier New" w:hAnsi="Courier New" w:cs="Courier New"/>
                                  <w:sz w:val="20"/>
                                </w:rPr>
                                <w:t>&lt;typeId extension="POCD_HD000040" root="2.16.840.1.113883.1.3"/&gt;</w:t>
                              </w:r>
                            </w:p>
                            <w:p w14:paraId="50EEE432" w14:textId="77777777" w:rsidR="006C5BB8" w:rsidRPr="00C9489B" w:rsidRDefault="006C5BB8">
                              <w:pPr>
                                <w:spacing w:before="0" w:line="240" w:lineRule="atLeast"/>
                                <w:ind w:firstLine="240"/>
                                <w:rPr>
                                  <w:rFonts w:ascii="Courier New" w:hAnsi="Courier New" w:cs="Courier New"/>
                                  <w:sz w:val="20"/>
                                </w:rPr>
                              </w:pPr>
                              <w:r w:rsidRPr="00C9489B">
                                <w:rPr>
                                  <w:rFonts w:ascii="Courier New" w:hAnsi="Courier New" w:cs="Courier New"/>
                                  <w:sz w:val="20"/>
                                </w:rPr>
                                <w:t>&lt;templateId root=”1.3.6.1.4.1.19376.1.2.20”/&gt;</w:t>
                              </w:r>
                            </w:p>
                            <w:p w14:paraId="77B543E7" w14:textId="77777777" w:rsidR="006C5BB8" w:rsidRPr="00C9489B" w:rsidRDefault="006C5BB8">
                              <w:pPr>
                                <w:spacing w:before="0" w:line="240" w:lineRule="atLeast"/>
                                <w:rPr>
                                  <w:rFonts w:ascii="Courier New" w:hAnsi="Courier New" w:cs="Courier New"/>
                                  <w:sz w:val="20"/>
                                  <w:lang w:val="nl-NL"/>
                                </w:rPr>
                              </w:pPr>
                              <w:r w:rsidRPr="00C9489B">
                                <w:rPr>
                                  <w:rFonts w:ascii="Courier New" w:hAnsi="Courier New" w:cs="Courier New"/>
                                  <w:sz w:val="20"/>
                                </w:rPr>
                                <w:t xml:space="preserve">  </w:t>
                              </w:r>
                              <w:r w:rsidRPr="00C9489B">
                                <w:rPr>
                                  <w:rFonts w:ascii="Courier New" w:hAnsi="Courier New" w:cs="Courier New"/>
                                  <w:sz w:val="20"/>
                                  <w:lang w:val="nl-NL"/>
                                </w:rPr>
                                <w:t>&lt;id root=“1.3.6.4.1.4.1.2835.2.7777”/&gt;</w:t>
                              </w:r>
                            </w:p>
                            <w:p w14:paraId="7FFAEAC7" w14:textId="77777777" w:rsidR="006C5BB8" w:rsidRPr="00C9489B" w:rsidRDefault="006C5BB8">
                              <w:pPr>
                                <w:spacing w:before="0" w:line="240" w:lineRule="atLeast"/>
                                <w:rPr>
                                  <w:rFonts w:ascii="Courier New" w:hAnsi="Courier New" w:cs="Courier New"/>
                                  <w:sz w:val="20"/>
                                  <w:lang w:val="nl-NL"/>
                                </w:rPr>
                              </w:pPr>
                              <w:r w:rsidRPr="00C9489B">
                                <w:rPr>
                                  <w:rFonts w:ascii="Courier New" w:hAnsi="Courier New" w:cs="Courier New"/>
                                  <w:sz w:val="20"/>
                                  <w:lang w:val="nl-NL"/>
                                </w:rPr>
                                <w:t xml:space="preserve">  &lt;code code=“34133-9”  codeSystem=“2.16.840.1.113883.6.1” </w:t>
                              </w:r>
                            </w:p>
                            <w:p w14:paraId="580DC9DB" w14:textId="77777777" w:rsidR="006C5BB8" w:rsidRPr="00C9489B" w:rsidRDefault="006C5BB8">
                              <w:pPr>
                                <w:spacing w:before="0" w:line="240" w:lineRule="atLeast"/>
                                <w:ind w:firstLine="720"/>
                                <w:rPr>
                                  <w:rFonts w:ascii="Courier New" w:hAnsi="Courier New" w:cs="Courier New"/>
                                  <w:sz w:val="20"/>
                                </w:rPr>
                              </w:pPr>
                              <w:r w:rsidRPr="00C9489B">
                                <w:rPr>
                                  <w:rFonts w:ascii="Courier New" w:hAnsi="Courier New" w:cs="Courier New"/>
                                  <w:sz w:val="20"/>
                                </w:rPr>
                                <w:t>codeSystemName=“LOINC” displayName=“SUMMARIZATION OF EPISODE NOTE”/&gt;</w:t>
                              </w:r>
                            </w:p>
                            <w:p w14:paraId="2405B040" w14:textId="77777777" w:rsidR="006C5BB8" w:rsidRPr="00C9489B" w:rsidRDefault="006C5BB8">
                              <w:pPr>
                                <w:spacing w:before="0" w:line="240" w:lineRule="atLeast"/>
                                <w:rPr>
                                  <w:rFonts w:ascii="Courier New" w:hAnsi="Courier New" w:cs="Courier New"/>
                                  <w:sz w:val="20"/>
                                </w:rPr>
                              </w:pPr>
                              <w:r w:rsidRPr="00C9489B">
                                <w:rPr>
                                  <w:rFonts w:ascii="Courier New" w:hAnsi="Courier New" w:cs="Courier New"/>
                                  <w:sz w:val="20"/>
                                </w:rPr>
                                <w:t xml:space="preserve">  &lt;title&gt;Good Health Clinic Care Record Summary&lt;/title&gt;</w:t>
                              </w:r>
                            </w:p>
                            <w:p w14:paraId="09474AFD" w14:textId="77777777" w:rsidR="006C5BB8" w:rsidRPr="00C9489B" w:rsidRDefault="006C5BB8">
                              <w:pPr>
                                <w:spacing w:before="0" w:line="240" w:lineRule="atLeast"/>
                                <w:rPr>
                                  <w:rFonts w:ascii="Courier New" w:hAnsi="Courier New" w:cs="Courier New"/>
                                  <w:sz w:val="20"/>
                                </w:rPr>
                              </w:pPr>
                              <w:r w:rsidRPr="00C9489B">
                                <w:rPr>
                                  <w:rFonts w:ascii="Courier New" w:hAnsi="Courier New" w:cs="Courier New"/>
                                  <w:sz w:val="20"/>
                                </w:rPr>
                                <w:t xml:space="preserve">  &lt;effectiveTime value=“20050329224411+0500”/&gt;</w:t>
                              </w:r>
                            </w:p>
                            <w:p w14:paraId="0F14872F" w14:textId="77777777" w:rsidR="006C5BB8" w:rsidRPr="00C9489B" w:rsidRDefault="006C5BB8">
                              <w:pPr>
                                <w:spacing w:before="0" w:line="240" w:lineRule="atLeast"/>
                                <w:rPr>
                                  <w:rFonts w:ascii="Courier New" w:hAnsi="Courier New" w:cs="Courier New"/>
                                  <w:sz w:val="20"/>
                                </w:rPr>
                              </w:pPr>
                              <w:r w:rsidRPr="00C9489B">
                                <w:rPr>
                                  <w:rFonts w:ascii="Courier New" w:hAnsi="Courier New" w:cs="Courier New"/>
                                  <w:sz w:val="20"/>
                                </w:rPr>
                                <w:t xml:space="preserve">  &lt;confidentialityCode code="N" codeSystem="2.16.840.1.113883.5.25"/&gt;</w:t>
                              </w:r>
                            </w:p>
                            <w:p w14:paraId="2192BD30" w14:textId="77777777" w:rsidR="006C5BB8" w:rsidRPr="00C9489B" w:rsidRDefault="006C5BB8">
                              <w:pPr>
                                <w:spacing w:before="0" w:line="240" w:lineRule="atLeast"/>
                                <w:rPr>
                                  <w:rFonts w:ascii="Courier New" w:hAnsi="Courier New" w:cs="Courier New"/>
                                  <w:sz w:val="20"/>
                                </w:rPr>
                              </w:pPr>
                              <w:r w:rsidRPr="00C9489B">
                                <w:rPr>
                                  <w:rFonts w:ascii="Courier New" w:hAnsi="Courier New" w:cs="Courier New"/>
                                  <w:sz w:val="20"/>
                                </w:rPr>
                                <w:t xml:space="preserve">  &lt;languageCode code=“en-US”/&gt;</w:t>
                              </w:r>
                            </w:p>
                            <w:p w14:paraId="054349D5" w14:textId="77777777" w:rsidR="006C5BB8" w:rsidRDefault="006C5BB8"/>
                          </w:txbxContent>
                        </wps:txbx>
                        <wps:bodyPr rot="0" vert="horz" wrap="square" lIns="91440" tIns="45720" rIns="91440" bIns="45720" anchor="ctr" anchorCtr="0" upright="1">
                          <a:noAutofit/>
                        </wps:bodyPr>
                      </wps:wsp>
                    </wpg:wgp>
                  </a:graphicData>
                </a:graphic>
              </wp:inline>
            </w:drawing>
          </mc:Choice>
          <mc:Fallback>
            <w:pict>
              <v:group w14:anchorId="027CBDCF" id="Group 2" o:spid="_x0000_s1026" style="width:468pt;height:144.25pt;mso-position-horizontal-relative:char;mso-position-vertical-relative:line" coordsize="9359,28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">
                <v:rect id="Rectangle 3" o:spid="_x0000_s1027" style="position:absolute;width:9359;height:28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" filled="f" stroked="f"/>
                <v:shapetype id="_x0000_t202" coordsize="21600,21600" o:spt="202" path="m,l,21600r21600,l21600,xe">
                  <v:stroke joinstyle="miter"/>
                  <v:path gradientshapeok="t" o:connecttype="rect"/>
                </v:shapetype>
                <v:shape id="Text Box 4" o:spid="_x0000_s1028" type="#_x0000_t202" style="position:absolute;left:53;top:245;width:9251;height:25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" strokeweight=".26mm">
                  <v:textbox>
                    <w:txbxContent>
                      <w:p w14:paraId="7646E8CF" w14:textId="77777777" w:rsidR="006C5BB8" w:rsidRPr="00C9489B" w:rsidRDefault="006C5BB8">
                        <w:pPr>
                          <w:spacing w:before="0" w:line="240" w:lineRule="atLeast"/>
                          <w:rPr>
                            <w:rFonts w:ascii="Courier New" w:hAnsi="Courier New" w:cs="Courier New"/>
                            <w:sz w:val="20"/>
                            <w:lang w:val="fr-FR"/>
                          </w:rPr>
                        </w:pPr>
                        <w:r w:rsidRPr="00C9489B">
                          <w:rPr>
                            <w:rFonts w:ascii="Courier New" w:hAnsi="Courier New" w:cs="Courier New"/>
                            <w:sz w:val="20"/>
                            <w:lang w:val="fr-FR"/>
                          </w:rPr>
                          <w:t>&lt;ClinicalDocument xmlns=“urn:hl7-org:v3”&gt;</w:t>
                        </w:r>
                      </w:p>
                      <w:p w14:paraId="195E47A2" w14:textId="77777777" w:rsidR="006C5BB8" w:rsidRPr="00C9489B" w:rsidRDefault="006C5BB8">
                        <w:pPr>
                          <w:spacing w:before="0" w:line="240" w:lineRule="atLeast"/>
                          <w:ind w:firstLine="240"/>
                          <w:rPr>
                            <w:rFonts w:ascii="Courier New" w:hAnsi="Courier New" w:cs="Courier New"/>
                            <w:sz w:val="20"/>
                          </w:rPr>
                        </w:pPr>
                        <w:r w:rsidRPr="00C9489B">
                          <w:rPr>
                            <w:rFonts w:ascii="Courier New" w:hAnsi="Courier New" w:cs="Courier New"/>
                            <w:sz w:val="20"/>
                          </w:rPr>
                          <w:t>&lt;typeId extension="POCD_HD000040" root="2.16.840.1.113883.1.3"/&gt;</w:t>
                        </w:r>
                      </w:p>
                      <w:p w14:paraId="50EEE432" w14:textId="77777777" w:rsidR="006C5BB8" w:rsidRPr="00C9489B" w:rsidRDefault="006C5BB8">
                        <w:pPr>
                          <w:spacing w:before="0" w:line="240" w:lineRule="atLeast"/>
                          <w:ind w:firstLine="240"/>
                          <w:rPr>
                            <w:rFonts w:ascii="Courier New" w:hAnsi="Courier New" w:cs="Courier New"/>
                            <w:sz w:val="20"/>
                          </w:rPr>
                        </w:pPr>
                        <w:r w:rsidRPr="00C9489B">
                          <w:rPr>
                            <w:rFonts w:ascii="Courier New" w:hAnsi="Courier New" w:cs="Courier New"/>
                            <w:sz w:val="20"/>
                          </w:rPr>
                          <w:t>&lt;templateId root=”1.3.6.1.4.1.19376.1.2.20”/&gt;</w:t>
                        </w:r>
                      </w:p>
                      <w:p w14:paraId="77B543E7" w14:textId="77777777" w:rsidR="006C5BB8" w:rsidRPr="00C9489B" w:rsidRDefault="006C5BB8">
                        <w:pPr>
                          <w:spacing w:before="0" w:line="240" w:lineRule="atLeast"/>
                          <w:rPr>
                            <w:rFonts w:ascii="Courier New" w:hAnsi="Courier New" w:cs="Courier New"/>
                            <w:sz w:val="20"/>
                            <w:lang w:val="nl-NL"/>
                          </w:rPr>
                        </w:pPr>
                        <w:r w:rsidRPr="00C9489B">
                          <w:rPr>
                            <w:rFonts w:ascii="Courier New" w:hAnsi="Courier New" w:cs="Courier New"/>
                            <w:sz w:val="20"/>
                          </w:rPr>
                          <w:t xml:space="preserve">  </w:t>
                        </w:r>
                        <w:r w:rsidRPr="00C9489B">
                          <w:rPr>
                            <w:rFonts w:ascii="Courier New" w:hAnsi="Courier New" w:cs="Courier New"/>
                            <w:sz w:val="20"/>
                            <w:lang w:val="nl-NL"/>
                          </w:rPr>
                          <w:t>&lt;id root=“1.3.6.4.1.4.1.2835.2.7777”/&gt;</w:t>
                        </w:r>
                      </w:p>
                      <w:p w14:paraId="7FFAEAC7" w14:textId="77777777" w:rsidR="006C5BB8" w:rsidRPr="00C9489B" w:rsidRDefault="006C5BB8">
                        <w:pPr>
                          <w:spacing w:before="0" w:line="240" w:lineRule="atLeast"/>
                          <w:rPr>
                            <w:rFonts w:ascii="Courier New" w:hAnsi="Courier New" w:cs="Courier New"/>
                            <w:sz w:val="20"/>
                            <w:lang w:val="nl-NL"/>
                          </w:rPr>
                        </w:pPr>
                        <w:r w:rsidRPr="00C9489B">
                          <w:rPr>
                            <w:rFonts w:ascii="Courier New" w:hAnsi="Courier New" w:cs="Courier New"/>
                            <w:sz w:val="20"/>
                            <w:lang w:val="nl-NL"/>
                          </w:rPr>
                          <w:t xml:space="preserve">  &lt;code code=“34133-9”  codeSystem=“2.16.840.1.113883.6.1” </w:t>
                        </w:r>
                      </w:p>
                      <w:p w14:paraId="580DC9DB" w14:textId="77777777" w:rsidR="006C5BB8" w:rsidRPr="00C9489B" w:rsidRDefault="006C5BB8">
                        <w:pPr>
                          <w:spacing w:before="0" w:line="240" w:lineRule="atLeast"/>
                          <w:ind w:firstLine="720"/>
                          <w:rPr>
                            <w:rFonts w:ascii="Courier New" w:hAnsi="Courier New" w:cs="Courier New"/>
                            <w:sz w:val="20"/>
                          </w:rPr>
                        </w:pPr>
                        <w:r w:rsidRPr="00C9489B">
                          <w:rPr>
                            <w:rFonts w:ascii="Courier New" w:hAnsi="Courier New" w:cs="Courier New"/>
                            <w:sz w:val="20"/>
                          </w:rPr>
                          <w:t>codeSystemName=“LOINC” displayName=“SUMMARIZATION OF EPISODE NOTE”/&gt;</w:t>
                        </w:r>
                      </w:p>
                      <w:p w14:paraId="2405B040" w14:textId="77777777" w:rsidR="006C5BB8" w:rsidRPr="00C9489B" w:rsidRDefault="006C5BB8">
                        <w:pPr>
                          <w:spacing w:before="0" w:line="240" w:lineRule="atLeast"/>
                          <w:rPr>
                            <w:rFonts w:ascii="Courier New" w:hAnsi="Courier New" w:cs="Courier New"/>
                            <w:sz w:val="20"/>
                          </w:rPr>
                        </w:pPr>
                        <w:r w:rsidRPr="00C9489B">
                          <w:rPr>
                            <w:rFonts w:ascii="Courier New" w:hAnsi="Courier New" w:cs="Courier New"/>
                            <w:sz w:val="20"/>
                          </w:rPr>
                          <w:t xml:space="preserve">  &lt;title&gt;Good Health Clinic Care Record Summary&lt;/title&gt;</w:t>
                        </w:r>
                      </w:p>
                      <w:p w14:paraId="09474AFD" w14:textId="77777777" w:rsidR="006C5BB8" w:rsidRPr="00C9489B" w:rsidRDefault="006C5BB8">
                        <w:pPr>
                          <w:spacing w:before="0" w:line="240" w:lineRule="atLeast"/>
                          <w:rPr>
                            <w:rFonts w:ascii="Courier New" w:hAnsi="Courier New" w:cs="Courier New"/>
                            <w:sz w:val="20"/>
                          </w:rPr>
                        </w:pPr>
                        <w:r w:rsidRPr="00C9489B">
                          <w:rPr>
                            <w:rFonts w:ascii="Courier New" w:hAnsi="Courier New" w:cs="Courier New"/>
                            <w:sz w:val="20"/>
                          </w:rPr>
                          <w:t xml:space="preserve">  &lt;effectiveTime value=“20050329224411+0500”/&gt;</w:t>
                        </w:r>
                      </w:p>
                      <w:p w14:paraId="0F14872F" w14:textId="77777777" w:rsidR="006C5BB8" w:rsidRPr="00C9489B" w:rsidRDefault="006C5BB8">
                        <w:pPr>
                          <w:spacing w:before="0" w:line="240" w:lineRule="atLeast"/>
                          <w:rPr>
                            <w:rFonts w:ascii="Courier New" w:hAnsi="Courier New" w:cs="Courier New"/>
                            <w:sz w:val="20"/>
                          </w:rPr>
                        </w:pPr>
                        <w:r w:rsidRPr="00C9489B">
                          <w:rPr>
                            <w:rFonts w:ascii="Courier New" w:hAnsi="Courier New" w:cs="Courier New"/>
                            <w:sz w:val="20"/>
                          </w:rPr>
                          <w:t xml:space="preserve">  &lt;confidentialityCode code="N" codeSystem="2.16.840.1.113883.5.25"/&gt;</w:t>
                        </w:r>
                      </w:p>
                      <w:p w14:paraId="2192BD30" w14:textId="77777777" w:rsidR="006C5BB8" w:rsidRPr="00C9489B" w:rsidRDefault="006C5BB8">
                        <w:pPr>
                          <w:spacing w:before="0" w:line="240" w:lineRule="atLeast"/>
                          <w:rPr>
                            <w:rFonts w:ascii="Courier New" w:hAnsi="Courier New" w:cs="Courier New"/>
                            <w:sz w:val="20"/>
                          </w:rPr>
                        </w:pPr>
                        <w:r w:rsidRPr="00C9489B">
                          <w:rPr>
                            <w:rFonts w:ascii="Courier New" w:hAnsi="Courier New" w:cs="Courier New"/>
                            <w:sz w:val="20"/>
                          </w:rPr>
                          <w:t xml:space="preserve">  &lt;languageCode code=“en-US”/&gt;</w:t>
                        </w:r>
                      </w:p>
                      <w:p w14:paraId="054349D5" w14:textId="77777777" w:rsidR="006C5BB8" w:rsidRDefault="006C5BB8"/>
                    </w:txbxContent>
                  </v:textbox>
                </v:shape>
                <w10:anchorlock/>
              </v:group>
            </w:pict>
          </mc:Fallback>
        </mc:AlternateContent>
      </w:r>
    </w:p>
    <w:p w14:paraId="101DFB48" w14:textId="77777777" w:rsidR="003F22EF" w:rsidRPr="00F442A2" w:rsidRDefault="003F22EF">
      <w:pPr>
        <w:pStyle w:val="BodyText"/>
      </w:pPr>
    </w:p>
    <w:p w14:paraId="693DB612" w14:textId="77777777" w:rsidR="003F22EF" w:rsidRPr="00F442A2" w:rsidRDefault="003F22EF" w:rsidP="009E7736">
      <w:pPr>
        <w:pStyle w:val="Heading4"/>
        <w:numPr>
          <w:ilvl w:val="0"/>
          <w:numId w:val="0"/>
        </w:numPr>
      </w:pPr>
      <w:bookmarkStart w:id="1623" w:name="_Ref131320311"/>
      <w:bookmarkStart w:id="1624" w:name="_Toc367877084"/>
      <w:r w:rsidRPr="00F442A2">
        <w:t>5.2.3.2 ClinicalDocument/recordTarget</w:t>
      </w:r>
      <w:bookmarkEnd w:id="1623"/>
      <w:bookmarkEnd w:id="1624"/>
    </w:p>
    <w:p w14:paraId="7F7EC43A" w14:textId="77777777" w:rsidR="003F22EF" w:rsidRPr="00F442A2" w:rsidRDefault="003F22EF">
      <w:pPr>
        <w:pStyle w:val="BodyText"/>
      </w:pPr>
      <w:r w:rsidRPr="00F442A2">
        <w:t xml:space="preserve">The </w:t>
      </w:r>
      <w:r w:rsidRPr="00F442A2">
        <w:rPr>
          <w:rFonts w:ascii="Courier New" w:hAnsi="Courier New"/>
        </w:rPr>
        <w:t>ClinicalDocument/recordTarget</w:t>
      </w:r>
      <w:r w:rsidRPr="00F442A2">
        <w:t xml:space="preserve"> contains identifying information about the patient concerned in the original content</w:t>
      </w:r>
      <w:r w:rsidR="00694930" w:rsidRPr="00F442A2">
        <w:t xml:space="preserve">. </w:t>
      </w:r>
      <w:r w:rsidRPr="00F442A2">
        <w:t xml:space="preserve">In many cases this will have to be supplied by the operator. All subelements retain their original definition as defined by the HL7 CDA R2 specification, unless noted below. </w:t>
      </w:r>
    </w:p>
    <w:p w14:paraId="3D3AD04B" w14:textId="77777777" w:rsidR="003F22EF" w:rsidRPr="00A05677" w:rsidRDefault="003F22EF" w:rsidP="005A199D">
      <w:pPr>
        <w:pStyle w:val="ListBullet2"/>
      </w:pPr>
      <w:r w:rsidRPr="00A05677">
        <w:t>The ClinicalDocument/recordTarget/patientRole/id element shall include both the root and the extension attributes. Refer to PCC TF-2: 4.1.1 for more details.</w:t>
      </w:r>
    </w:p>
    <w:p w14:paraId="1455A464" w14:textId="77777777" w:rsidR="003F22EF" w:rsidRPr="00A05677" w:rsidRDefault="003F22EF" w:rsidP="005A199D">
      <w:pPr>
        <w:pStyle w:val="ListBullet2"/>
      </w:pPr>
      <w:r w:rsidRPr="00A05677">
        <w:rPr>
          <w:rStyle w:val="BodyTextChar"/>
        </w:rPr>
        <w:t>At least one ClinicalDocument/recordTarget/patientRole/addr element shall include at least the country subelement. The addr element has an unbounded upper limit on occurrences. It can, and should, be replicated to include additional addresses for a patient, each minimally specified by the country sub element</w:t>
      </w:r>
      <w:r w:rsidRPr="00A05677">
        <w:t>.</w:t>
      </w:r>
    </w:p>
    <w:p w14:paraId="34904D52" w14:textId="77777777" w:rsidR="003F22EF" w:rsidRPr="00A05677" w:rsidRDefault="003F22EF" w:rsidP="005A199D">
      <w:pPr>
        <w:pStyle w:val="ListBullet2"/>
      </w:pPr>
      <w:r w:rsidRPr="00A05677">
        <w:t>At least one ClinicalDocument/recordTarget/patientRole/ patient/name element shall be at least one given subelement and one family subelement.</w:t>
      </w:r>
    </w:p>
    <w:p w14:paraId="1EF31716" w14:textId="77777777" w:rsidR="003F22EF" w:rsidRPr="00A05677" w:rsidRDefault="003F22EF" w:rsidP="005A199D">
      <w:pPr>
        <w:pStyle w:val="ListBullet2"/>
      </w:pPr>
      <w:r w:rsidRPr="00A05677">
        <w:t>The ClinicalDocument/recordTarget/patientRole/patient/ administrativeGenderCode element shall be present.</w:t>
      </w:r>
    </w:p>
    <w:p w14:paraId="6EC967BA" w14:textId="77777777" w:rsidR="003F22EF" w:rsidRPr="00A05677" w:rsidRDefault="003F22EF" w:rsidP="005A199D">
      <w:pPr>
        <w:pStyle w:val="ListBullet2"/>
      </w:pPr>
      <w:r w:rsidRPr="00A05677">
        <w:t>The ClinicalDocument/recordTarget/patientRole/patient/ birthTime element shall be present with precision to the year.</w:t>
      </w:r>
    </w:p>
    <w:p w14:paraId="3F9D4860" w14:textId="3EC553A2" w:rsidR="003F22EF" w:rsidRPr="00F442A2" w:rsidRDefault="003F22EF">
      <w:pPr>
        <w:pStyle w:val="BodyText"/>
      </w:pPr>
      <w:r w:rsidRPr="00F442A2">
        <w:rPr>
          <w:szCs w:val="24"/>
        </w:rPr>
        <w:t>Example:</w:t>
      </w:r>
      <w:r w:rsidR="00804CEB" w:rsidRPr="00F442A2">
        <w:rPr>
          <w:noProof/>
        </w:rPr>
        <mc:AlternateContent>
          <mc:Choice Requires="wpg">
            <w:drawing>
              <wp:inline distT="0" distB="0" distL="0" distR="0" wp14:anchorId="056D600D" wp14:editId="29F1DD58">
                <wp:extent cx="5943600" cy="3576320"/>
                <wp:effectExtent l="0" t="0" r="12700" b="5080"/>
                <wp:docPr id="5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3576320"/>
                          <a:chOff x="0" y="0"/>
                          <a:chExt cx="9359" cy="5631"/>
                        </a:xfrm>
                      </wpg:grpSpPr>
                      <wps:wsp>
                        <wps:cNvPr id="56" name="Rectangle 6"/>
                        <wps:cNvSpPr>
                          <a:spLocks noChangeArrowheads="1"/>
                        </wps:cNvSpPr>
                        <wps:spPr bwMode="auto">
                          <a:xfrm>
                            <a:off x="1" y="0"/>
                            <a:ext cx="9358" cy="563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58" name="Text Box 7"/>
                        <wps:cNvSpPr txBox="1">
                          <a:spLocks noChangeArrowheads="1"/>
                        </wps:cNvSpPr>
                        <wps:spPr bwMode="auto">
                          <a:xfrm>
                            <a:off x="0" y="196"/>
                            <a:ext cx="9358" cy="5141"/>
                          </a:xfrm>
                          <a:prstGeom prst="rect">
                            <a:avLst/>
                          </a:prstGeom>
                          <a:solidFill>
                            <a:srgbClr val="FFFFFF"/>
                          </a:solidFill>
                          <a:ln w="9360">
                            <a:solidFill>
                              <a:srgbClr val="000000"/>
                            </a:solidFill>
                            <a:miter lim="800000"/>
                            <a:headEnd/>
                            <a:tailEnd/>
                          </a:ln>
                        </wps:spPr>
                        <wps:txbx>
                          <w:txbxContent>
                            <w:p w14:paraId="1EB2A5A0" w14:textId="77777777" w:rsidR="006C5BB8" w:rsidRDefault="006C5BB8">
                              <w:pPr>
                                <w:spacing w:before="0"/>
                                <w:rPr>
                                  <w:rFonts w:ascii="Courier New" w:hAnsi="Courier New" w:cs="Courier New"/>
                                  <w:sz w:val="20"/>
                                </w:rPr>
                              </w:pPr>
                              <w:r>
                                <w:rPr>
                                  <w:rFonts w:ascii="Courier New" w:hAnsi="Courier New" w:cs="Courier New"/>
                                  <w:sz w:val="20"/>
                                </w:rPr>
                                <w:t xml:space="preserve">  &lt;recordTarget&gt;</w:t>
                              </w:r>
                            </w:p>
                            <w:p w14:paraId="4688A1E6" w14:textId="77777777" w:rsidR="006C5BB8" w:rsidRDefault="006C5BB8">
                              <w:pPr>
                                <w:spacing w:before="0"/>
                                <w:rPr>
                                  <w:rFonts w:ascii="Courier New" w:hAnsi="Courier New" w:cs="Courier New"/>
                                  <w:sz w:val="20"/>
                                </w:rPr>
                              </w:pPr>
                              <w:r>
                                <w:rPr>
                                  <w:rFonts w:ascii="Courier New" w:hAnsi="Courier New" w:cs="Courier New"/>
                                  <w:sz w:val="20"/>
                                </w:rPr>
                                <w:t xml:space="preserve">    &lt;patientRole&gt;</w:t>
                              </w:r>
                            </w:p>
                            <w:p w14:paraId="02B7C5EE" w14:textId="77777777" w:rsidR="006C5BB8" w:rsidRDefault="006C5BB8">
                              <w:pPr>
                                <w:spacing w:before="0"/>
                                <w:rPr>
                                  <w:rFonts w:ascii="Courier New" w:hAnsi="Courier New" w:cs="Courier New"/>
                                  <w:sz w:val="20"/>
                                </w:rPr>
                              </w:pPr>
                              <w:r>
                                <w:rPr>
                                  <w:rFonts w:ascii="Courier New" w:hAnsi="Courier New" w:cs="Courier New"/>
                                  <w:sz w:val="20"/>
                                </w:rPr>
                                <w:t xml:space="preserve">      &lt;id extension="12345" root="2.16.840.1.113883.3.933"/&gt;</w:t>
                              </w:r>
                            </w:p>
                            <w:p w14:paraId="5F30F8FA" w14:textId="77777777" w:rsidR="006C5BB8" w:rsidRDefault="006C5BB8">
                              <w:pPr>
                                <w:spacing w:before="0"/>
                                <w:rPr>
                                  <w:rFonts w:ascii="Courier New" w:hAnsi="Courier New" w:cs="Courier New"/>
                                  <w:sz w:val="20"/>
                                </w:rPr>
                              </w:pPr>
                              <w:r>
                                <w:rPr>
                                  <w:rFonts w:ascii="Courier New" w:hAnsi="Courier New" w:cs="Courier New"/>
                                  <w:sz w:val="20"/>
                                </w:rPr>
                                <w:t xml:space="preserve">      &lt;addr&gt;</w:t>
                              </w:r>
                            </w:p>
                            <w:p w14:paraId="74CC6D87" w14:textId="77777777" w:rsidR="006C5BB8" w:rsidRDefault="006C5BB8">
                              <w:pPr>
                                <w:spacing w:before="0"/>
                                <w:rPr>
                                  <w:rFonts w:ascii="Courier New" w:hAnsi="Courier New" w:cs="Courier New"/>
                                  <w:sz w:val="20"/>
                                </w:rPr>
                              </w:pPr>
                              <w:r>
                                <w:rPr>
                                  <w:rFonts w:ascii="Courier New" w:hAnsi="Courier New" w:cs="Courier New"/>
                                  <w:sz w:val="20"/>
                                </w:rPr>
                                <w:t xml:space="preserve">        &lt;streetAddressLine&gt;17 Daws Rd.&lt;/streetAddressLine&gt;</w:t>
                              </w:r>
                            </w:p>
                            <w:p w14:paraId="6192DBA9" w14:textId="77777777" w:rsidR="006C5BB8" w:rsidRDefault="006C5BB8">
                              <w:pPr>
                                <w:spacing w:before="0"/>
                                <w:rPr>
                                  <w:rFonts w:ascii="Courier New" w:hAnsi="Courier New" w:cs="Courier New"/>
                                  <w:sz w:val="20"/>
                                </w:rPr>
                              </w:pPr>
                              <w:r>
                                <w:rPr>
                                  <w:rFonts w:ascii="Courier New" w:hAnsi="Courier New" w:cs="Courier New"/>
                                  <w:sz w:val="20"/>
                                </w:rPr>
                                <w:t xml:space="preserve">        &lt;city&gt;Blue Bell&lt;/city&gt;</w:t>
                              </w:r>
                            </w:p>
                            <w:p w14:paraId="5A01D9E7" w14:textId="77777777" w:rsidR="006C5BB8" w:rsidRDefault="006C5BB8">
                              <w:pPr>
                                <w:spacing w:before="0"/>
                                <w:rPr>
                                  <w:rFonts w:ascii="Courier New" w:hAnsi="Courier New" w:cs="Courier New"/>
                                  <w:sz w:val="20"/>
                                  <w:lang w:val="it-IT"/>
                                </w:rPr>
                              </w:pPr>
                              <w:r>
                                <w:rPr>
                                  <w:rFonts w:ascii="Courier New" w:hAnsi="Courier New" w:cs="Courier New"/>
                                  <w:sz w:val="20"/>
                                </w:rPr>
                                <w:t xml:space="preserve">        </w:t>
                              </w:r>
                              <w:r>
                                <w:rPr>
                                  <w:rFonts w:ascii="Courier New" w:hAnsi="Courier New" w:cs="Courier New"/>
                                  <w:sz w:val="20"/>
                                  <w:lang w:val="it-IT"/>
                                </w:rPr>
                                <w:t>&lt;state&gt;MA&lt;/state&gt;</w:t>
                              </w:r>
                            </w:p>
                            <w:p w14:paraId="14116842" w14:textId="77777777" w:rsidR="006C5BB8" w:rsidRDefault="006C5BB8">
                              <w:pPr>
                                <w:spacing w:before="0"/>
                                <w:rPr>
                                  <w:rFonts w:ascii="Courier New" w:hAnsi="Courier New" w:cs="Courier New"/>
                                  <w:sz w:val="20"/>
                                  <w:lang w:val="it-IT"/>
                                </w:rPr>
                              </w:pPr>
                              <w:r>
                                <w:rPr>
                                  <w:rFonts w:ascii="Courier New" w:hAnsi="Courier New" w:cs="Courier New"/>
                                  <w:sz w:val="20"/>
                                  <w:lang w:val="it-IT"/>
                                </w:rPr>
                                <w:t xml:space="preserve">        &lt;postalCode&gt;02368&lt;/postalCode&gt;</w:t>
                              </w:r>
                            </w:p>
                            <w:p w14:paraId="7AD970AF" w14:textId="77777777" w:rsidR="006C5BB8" w:rsidRDefault="006C5BB8">
                              <w:pPr>
                                <w:spacing w:before="0"/>
                                <w:rPr>
                                  <w:rFonts w:ascii="Courier New" w:hAnsi="Courier New" w:cs="Courier New"/>
                                  <w:sz w:val="20"/>
                                </w:rPr>
                              </w:pPr>
                              <w:r>
                                <w:rPr>
                                  <w:rFonts w:ascii="Courier New" w:hAnsi="Courier New" w:cs="Courier New"/>
                                  <w:sz w:val="20"/>
                                  <w:lang w:val="it-IT"/>
                                </w:rPr>
                                <w:t xml:space="preserve">        </w:t>
                              </w:r>
                              <w:r>
                                <w:rPr>
                                  <w:rFonts w:ascii="Courier New" w:hAnsi="Courier New" w:cs="Courier New"/>
                                  <w:sz w:val="20"/>
                                </w:rPr>
                                <w:t>&lt;country&gt;USA&lt;/country&gt;</w:t>
                              </w:r>
                            </w:p>
                            <w:p w14:paraId="02C4D912" w14:textId="77777777" w:rsidR="006C5BB8" w:rsidRDefault="006C5BB8">
                              <w:pPr>
                                <w:spacing w:before="0"/>
                                <w:rPr>
                                  <w:rFonts w:ascii="Courier New" w:hAnsi="Courier New" w:cs="Courier New"/>
                                  <w:sz w:val="20"/>
                                </w:rPr>
                              </w:pPr>
                              <w:r>
                                <w:rPr>
                                  <w:rFonts w:ascii="Courier New" w:hAnsi="Courier New" w:cs="Courier New"/>
                                  <w:sz w:val="20"/>
                                </w:rPr>
                                <w:t xml:space="preserve">      &lt;/addr&gt;</w:t>
                              </w:r>
                            </w:p>
                            <w:p w14:paraId="54C845CE" w14:textId="77777777" w:rsidR="006C5BB8" w:rsidRDefault="006C5BB8">
                              <w:pPr>
                                <w:spacing w:before="0"/>
                                <w:rPr>
                                  <w:rFonts w:ascii="Courier New" w:hAnsi="Courier New" w:cs="Courier New"/>
                                  <w:sz w:val="20"/>
                                </w:rPr>
                              </w:pPr>
                              <w:r>
                                <w:rPr>
                                  <w:rFonts w:ascii="Courier New" w:hAnsi="Courier New" w:cs="Courier New"/>
                                  <w:sz w:val="20"/>
                                </w:rPr>
                                <w:t xml:space="preserve">      &lt;patient&gt;</w:t>
                              </w:r>
                            </w:p>
                            <w:p w14:paraId="222AC782" w14:textId="77777777" w:rsidR="006C5BB8" w:rsidRDefault="006C5BB8">
                              <w:pPr>
                                <w:spacing w:before="0"/>
                                <w:rPr>
                                  <w:rFonts w:ascii="Courier New" w:hAnsi="Courier New" w:cs="Courier New"/>
                                  <w:sz w:val="20"/>
                                </w:rPr>
                              </w:pPr>
                              <w:r>
                                <w:rPr>
                                  <w:rFonts w:ascii="Courier New" w:hAnsi="Courier New" w:cs="Courier New"/>
                                  <w:sz w:val="20"/>
                                </w:rPr>
                                <w:t xml:space="preserve">        &lt;name&gt;</w:t>
                              </w:r>
                            </w:p>
                            <w:p w14:paraId="5E347E45" w14:textId="77777777" w:rsidR="006C5BB8" w:rsidRDefault="006C5BB8">
                              <w:pPr>
                                <w:spacing w:before="0"/>
                                <w:rPr>
                                  <w:rFonts w:ascii="Courier New" w:hAnsi="Courier New" w:cs="Courier New"/>
                                  <w:sz w:val="20"/>
                                </w:rPr>
                              </w:pPr>
                              <w:r>
                                <w:rPr>
                                  <w:rFonts w:ascii="Courier New" w:hAnsi="Courier New" w:cs="Courier New"/>
                                  <w:sz w:val="20"/>
                                </w:rPr>
                                <w:t xml:space="preserve">          &lt;prefix&gt;Mrs.&lt;/prefix&gt;</w:t>
                              </w:r>
                            </w:p>
                            <w:p w14:paraId="1EDD182D" w14:textId="77777777" w:rsidR="006C5BB8" w:rsidRDefault="006C5BB8">
                              <w:pPr>
                                <w:spacing w:before="0"/>
                                <w:rPr>
                                  <w:rFonts w:ascii="Courier New" w:hAnsi="Courier New" w:cs="Courier New"/>
                                  <w:sz w:val="20"/>
                                </w:rPr>
                              </w:pPr>
                              <w:r>
                                <w:rPr>
                                  <w:rFonts w:ascii="Courier New" w:hAnsi="Courier New" w:cs="Courier New"/>
                                  <w:sz w:val="20"/>
                                </w:rPr>
                                <w:t xml:space="preserve">          &lt;given&gt;Ellen&lt;/given&gt;</w:t>
                              </w:r>
                            </w:p>
                            <w:p w14:paraId="22F53A89" w14:textId="77777777" w:rsidR="006C5BB8" w:rsidRDefault="006C5BB8">
                              <w:pPr>
                                <w:spacing w:before="0"/>
                                <w:rPr>
                                  <w:rFonts w:ascii="Courier New" w:hAnsi="Courier New" w:cs="Courier New"/>
                                  <w:sz w:val="20"/>
                                </w:rPr>
                              </w:pPr>
                              <w:r>
                                <w:rPr>
                                  <w:rFonts w:ascii="Courier New" w:hAnsi="Courier New" w:cs="Courier New"/>
                                  <w:sz w:val="20"/>
                                </w:rPr>
                                <w:t xml:space="preserve">          &lt;family&gt;Ross&lt;/family&gt;</w:t>
                              </w:r>
                            </w:p>
                            <w:p w14:paraId="34D3587C" w14:textId="77777777" w:rsidR="006C5BB8" w:rsidRDefault="006C5BB8">
                              <w:pPr>
                                <w:spacing w:before="0"/>
                                <w:rPr>
                                  <w:rFonts w:ascii="Courier New" w:hAnsi="Courier New" w:cs="Courier New"/>
                                  <w:sz w:val="20"/>
                                </w:rPr>
                              </w:pPr>
                              <w:r>
                                <w:rPr>
                                  <w:rFonts w:ascii="Courier New" w:hAnsi="Courier New" w:cs="Courier New"/>
                                  <w:sz w:val="20"/>
                                </w:rPr>
                                <w:t xml:space="preserve">        &lt;/name&gt;</w:t>
                              </w:r>
                            </w:p>
                            <w:p w14:paraId="2AF66829" w14:textId="77777777" w:rsidR="006C5BB8" w:rsidRDefault="006C5BB8">
                              <w:pPr>
                                <w:spacing w:before="0"/>
                                <w:rPr>
                                  <w:rFonts w:ascii="Courier New" w:hAnsi="Courier New" w:cs="Courier New"/>
                                  <w:sz w:val="20"/>
                                </w:rPr>
                              </w:pPr>
                              <w:r>
                                <w:rPr>
                                  <w:rFonts w:ascii="Courier New" w:hAnsi="Courier New" w:cs="Courier New"/>
                                  <w:sz w:val="20"/>
                                </w:rPr>
                                <w:t xml:space="preserve">        &lt;administrativeGenderCode code="F"</w:t>
                              </w:r>
                            </w:p>
                            <w:p w14:paraId="4A06C1F0" w14:textId="77777777" w:rsidR="006C5BB8" w:rsidRDefault="006C5BB8">
                              <w:pPr>
                                <w:spacing w:before="0"/>
                                <w:ind w:left="720" w:firstLine="720"/>
                                <w:rPr>
                                  <w:rFonts w:ascii="Courier New" w:hAnsi="Courier New" w:cs="Courier New"/>
                                  <w:sz w:val="20"/>
                                </w:rPr>
                              </w:pPr>
                              <w:r>
                                <w:rPr>
                                  <w:rFonts w:ascii="Courier New" w:hAnsi="Courier New" w:cs="Courier New"/>
                                  <w:sz w:val="20"/>
                                </w:rPr>
                                <w:t>codeSystem="2.16.840.1.113883.5.1"/&gt;</w:t>
                              </w:r>
                            </w:p>
                            <w:p w14:paraId="004AF440" w14:textId="77777777" w:rsidR="006C5BB8" w:rsidRDefault="006C5BB8">
                              <w:pPr>
                                <w:spacing w:before="0"/>
                                <w:rPr>
                                  <w:rFonts w:ascii="Courier New" w:hAnsi="Courier New" w:cs="Courier New"/>
                                  <w:sz w:val="20"/>
                                </w:rPr>
                              </w:pPr>
                              <w:r>
                                <w:rPr>
                                  <w:rFonts w:ascii="Courier New" w:hAnsi="Courier New" w:cs="Courier New"/>
                                  <w:sz w:val="20"/>
                                </w:rPr>
                                <w:t xml:space="preserve">        &lt;birthTime value="19600127"/&gt;</w:t>
                              </w:r>
                            </w:p>
                            <w:p w14:paraId="5688E97B" w14:textId="77777777" w:rsidR="006C5BB8" w:rsidRDefault="006C5BB8">
                              <w:pPr>
                                <w:spacing w:before="0"/>
                                <w:rPr>
                                  <w:rFonts w:ascii="Courier New" w:hAnsi="Courier New" w:cs="Courier New"/>
                                  <w:sz w:val="20"/>
                                </w:rPr>
                              </w:pPr>
                              <w:r>
                                <w:rPr>
                                  <w:rFonts w:ascii="Courier New" w:hAnsi="Courier New" w:cs="Courier New"/>
                                  <w:sz w:val="20"/>
                                </w:rPr>
                                <w:t xml:space="preserve">      &lt;/patient&gt;</w:t>
                              </w:r>
                            </w:p>
                            <w:p w14:paraId="5D71F04C" w14:textId="77777777" w:rsidR="006C5BB8" w:rsidRDefault="006C5BB8">
                              <w:pPr>
                                <w:spacing w:before="0"/>
                                <w:rPr>
                                  <w:rFonts w:ascii="Courier New" w:hAnsi="Courier New" w:cs="Courier New"/>
                                  <w:sz w:val="20"/>
                                </w:rPr>
                              </w:pPr>
                              <w:r>
                                <w:rPr>
                                  <w:rFonts w:ascii="Courier New" w:hAnsi="Courier New" w:cs="Courier New"/>
                                  <w:sz w:val="20"/>
                                </w:rPr>
                                <w:t xml:space="preserve">   &lt;/patientRole&gt;</w:t>
                              </w:r>
                            </w:p>
                            <w:p w14:paraId="771C68F3" w14:textId="77777777" w:rsidR="006C5BB8" w:rsidRDefault="006C5BB8">
                              <w:pPr>
                                <w:spacing w:before="0"/>
                                <w:rPr>
                                  <w:rFonts w:ascii="Courier New" w:hAnsi="Courier New" w:cs="Courier New"/>
                                  <w:sz w:val="20"/>
                                </w:rPr>
                              </w:pPr>
                              <w:r>
                                <w:rPr>
                                  <w:rFonts w:ascii="Courier New" w:hAnsi="Courier New" w:cs="Courier New"/>
                                  <w:sz w:val="20"/>
                                </w:rPr>
                                <w:t xml:space="preserve">  &lt;/recordTarget&gt;</w:t>
                              </w:r>
                            </w:p>
                          </w:txbxContent>
                        </wps:txbx>
                        <wps:bodyPr rot="0" vert="horz" wrap="square" lIns="91440" tIns="45720" rIns="91440" bIns="45720" anchor="ctr" anchorCtr="0" upright="1">
                          <a:noAutofit/>
                        </wps:bodyPr>
                      </wps:wsp>
                    </wpg:wgp>
                  </a:graphicData>
                </a:graphic>
              </wp:inline>
            </w:drawing>
          </mc:Choice>
          <mc:Fallback>
            <w:pict>
              <v:group w14:anchorId="056D600D" id="Group 5" o:spid="_x0000_s1029" style="width:468pt;height:281.6pt;mso-position-horizontal-relative:char;mso-position-vertical-relative:line" coordsize="9359,56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">
                <v:rect id="Rectangle 6" o:spid="_x0000_s1030" style="position:absolute;left:1;width:9358;height:56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" filled="f" stroked="f"/>
                <v:shape id="Text Box 7" o:spid="_x0000_s1031" type="#_x0000_t202" style="position:absolute;top:196;width:9358;height:5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" strokeweight=".26mm">
                  <v:textbox>
                    <w:txbxContent>
                      <w:p w14:paraId="1EB2A5A0" w14:textId="77777777" w:rsidR="006C5BB8" w:rsidRDefault="006C5BB8">
                        <w:pPr>
                          <w:spacing w:before="0"/>
                          <w:rPr>
                            <w:rFonts w:ascii="Courier New" w:hAnsi="Courier New" w:cs="Courier New"/>
                            <w:sz w:val="20"/>
                          </w:rPr>
                        </w:pPr>
                        <w:r>
                          <w:rPr>
                            <w:rFonts w:ascii="Courier New" w:hAnsi="Courier New" w:cs="Courier New"/>
                            <w:sz w:val="20"/>
                          </w:rPr>
                          <w:t xml:space="preserve">  &lt;recordTarget&gt;</w:t>
                        </w:r>
                      </w:p>
                      <w:p w14:paraId="4688A1E6" w14:textId="77777777" w:rsidR="006C5BB8" w:rsidRDefault="006C5BB8">
                        <w:pPr>
                          <w:spacing w:before="0"/>
                          <w:rPr>
                            <w:rFonts w:ascii="Courier New" w:hAnsi="Courier New" w:cs="Courier New"/>
                            <w:sz w:val="20"/>
                          </w:rPr>
                        </w:pPr>
                        <w:r>
                          <w:rPr>
                            <w:rFonts w:ascii="Courier New" w:hAnsi="Courier New" w:cs="Courier New"/>
                            <w:sz w:val="20"/>
                          </w:rPr>
                          <w:t xml:space="preserve">    &lt;patientRole&gt;</w:t>
                        </w:r>
                      </w:p>
                      <w:p w14:paraId="02B7C5EE" w14:textId="77777777" w:rsidR="006C5BB8" w:rsidRDefault="006C5BB8">
                        <w:pPr>
                          <w:spacing w:before="0"/>
                          <w:rPr>
                            <w:rFonts w:ascii="Courier New" w:hAnsi="Courier New" w:cs="Courier New"/>
                            <w:sz w:val="20"/>
                          </w:rPr>
                        </w:pPr>
                        <w:r>
                          <w:rPr>
                            <w:rFonts w:ascii="Courier New" w:hAnsi="Courier New" w:cs="Courier New"/>
                            <w:sz w:val="20"/>
                          </w:rPr>
                          <w:t xml:space="preserve">      &lt;id extension="12345" root="2.16.840.1.113883.3.933"/&gt;</w:t>
                        </w:r>
                      </w:p>
                      <w:p w14:paraId="5F30F8FA" w14:textId="77777777" w:rsidR="006C5BB8" w:rsidRDefault="006C5BB8">
                        <w:pPr>
                          <w:spacing w:before="0"/>
                          <w:rPr>
                            <w:rFonts w:ascii="Courier New" w:hAnsi="Courier New" w:cs="Courier New"/>
                            <w:sz w:val="20"/>
                          </w:rPr>
                        </w:pPr>
                        <w:r>
                          <w:rPr>
                            <w:rFonts w:ascii="Courier New" w:hAnsi="Courier New" w:cs="Courier New"/>
                            <w:sz w:val="20"/>
                          </w:rPr>
                          <w:t xml:space="preserve">      &lt;addr&gt;</w:t>
                        </w:r>
                      </w:p>
                      <w:p w14:paraId="74CC6D87" w14:textId="77777777" w:rsidR="006C5BB8" w:rsidRDefault="006C5BB8">
                        <w:pPr>
                          <w:spacing w:before="0"/>
                          <w:rPr>
                            <w:rFonts w:ascii="Courier New" w:hAnsi="Courier New" w:cs="Courier New"/>
                            <w:sz w:val="20"/>
                          </w:rPr>
                        </w:pPr>
                        <w:r>
                          <w:rPr>
                            <w:rFonts w:ascii="Courier New" w:hAnsi="Courier New" w:cs="Courier New"/>
                            <w:sz w:val="20"/>
                          </w:rPr>
                          <w:t xml:space="preserve">        &lt;streetAddressLine&gt;17 Daws Rd.&lt;/streetAddressLine&gt;</w:t>
                        </w:r>
                      </w:p>
                      <w:p w14:paraId="6192DBA9" w14:textId="77777777" w:rsidR="006C5BB8" w:rsidRDefault="006C5BB8">
                        <w:pPr>
                          <w:spacing w:before="0"/>
                          <w:rPr>
                            <w:rFonts w:ascii="Courier New" w:hAnsi="Courier New" w:cs="Courier New"/>
                            <w:sz w:val="20"/>
                          </w:rPr>
                        </w:pPr>
                        <w:r>
                          <w:rPr>
                            <w:rFonts w:ascii="Courier New" w:hAnsi="Courier New" w:cs="Courier New"/>
                            <w:sz w:val="20"/>
                          </w:rPr>
                          <w:t xml:space="preserve">        &lt;city&gt;Blue Bell&lt;/city&gt;</w:t>
                        </w:r>
                      </w:p>
                      <w:p w14:paraId="5A01D9E7" w14:textId="77777777" w:rsidR="006C5BB8" w:rsidRDefault="006C5BB8">
                        <w:pPr>
                          <w:spacing w:before="0"/>
                          <w:rPr>
                            <w:rFonts w:ascii="Courier New" w:hAnsi="Courier New" w:cs="Courier New"/>
                            <w:sz w:val="20"/>
                            <w:lang w:val="it-IT"/>
                          </w:rPr>
                        </w:pPr>
                        <w:r>
                          <w:rPr>
                            <w:rFonts w:ascii="Courier New" w:hAnsi="Courier New" w:cs="Courier New"/>
                            <w:sz w:val="20"/>
                          </w:rPr>
                          <w:t xml:space="preserve">        </w:t>
                        </w:r>
                        <w:r>
                          <w:rPr>
                            <w:rFonts w:ascii="Courier New" w:hAnsi="Courier New" w:cs="Courier New"/>
                            <w:sz w:val="20"/>
                            <w:lang w:val="it-IT"/>
                          </w:rPr>
                          <w:t>&lt;state&gt;MA&lt;/state&gt;</w:t>
                        </w:r>
                      </w:p>
                      <w:p w14:paraId="14116842" w14:textId="77777777" w:rsidR="006C5BB8" w:rsidRDefault="006C5BB8">
                        <w:pPr>
                          <w:spacing w:before="0"/>
                          <w:rPr>
                            <w:rFonts w:ascii="Courier New" w:hAnsi="Courier New" w:cs="Courier New"/>
                            <w:sz w:val="20"/>
                            <w:lang w:val="it-IT"/>
                          </w:rPr>
                        </w:pPr>
                        <w:r>
                          <w:rPr>
                            <w:rFonts w:ascii="Courier New" w:hAnsi="Courier New" w:cs="Courier New"/>
                            <w:sz w:val="20"/>
                            <w:lang w:val="it-IT"/>
                          </w:rPr>
                          <w:t xml:space="preserve">        &lt;postalCode&gt;02368&lt;/postalCode&gt;</w:t>
                        </w:r>
                      </w:p>
                      <w:p w14:paraId="7AD970AF" w14:textId="77777777" w:rsidR="006C5BB8" w:rsidRDefault="006C5BB8">
                        <w:pPr>
                          <w:spacing w:before="0"/>
                          <w:rPr>
                            <w:rFonts w:ascii="Courier New" w:hAnsi="Courier New" w:cs="Courier New"/>
                            <w:sz w:val="20"/>
                          </w:rPr>
                        </w:pPr>
                        <w:r>
                          <w:rPr>
                            <w:rFonts w:ascii="Courier New" w:hAnsi="Courier New" w:cs="Courier New"/>
                            <w:sz w:val="20"/>
                            <w:lang w:val="it-IT"/>
                          </w:rPr>
                          <w:t xml:space="preserve">        </w:t>
                        </w:r>
                        <w:r>
                          <w:rPr>
                            <w:rFonts w:ascii="Courier New" w:hAnsi="Courier New" w:cs="Courier New"/>
                            <w:sz w:val="20"/>
                          </w:rPr>
                          <w:t>&lt;country&gt;USA&lt;/country&gt;</w:t>
                        </w:r>
                      </w:p>
                      <w:p w14:paraId="02C4D912" w14:textId="77777777" w:rsidR="006C5BB8" w:rsidRDefault="006C5BB8">
                        <w:pPr>
                          <w:spacing w:before="0"/>
                          <w:rPr>
                            <w:rFonts w:ascii="Courier New" w:hAnsi="Courier New" w:cs="Courier New"/>
                            <w:sz w:val="20"/>
                          </w:rPr>
                        </w:pPr>
                        <w:r>
                          <w:rPr>
                            <w:rFonts w:ascii="Courier New" w:hAnsi="Courier New" w:cs="Courier New"/>
                            <w:sz w:val="20"/>
                          </w:rPr>
                          <w:t xml:space="preserve">      &lt;/addr&gt;</w:t>
                        </w:r>
                      </w:p>
                      <w:p w14:paraId="54C845CE" w14:textId="77777777" w:rsidR="006C5BB8" w:rsidRDefault="006C5BB8">
                        <w:pPr>
                          <w:spacing w:before="0"/>
                          <w:rPr>
                            <w:rFonts w:ascii="Courier New" w:hAnsi="Courier New" w:cs="Courier New"/>
                            <w:sz w:val="20"/>
                          </w:rPr>
                        </w:pPr>
                        <w:r>
                          <w:rPr>
                            <w:rFonts w:ascii="Courier New" w:hAnsi="Courier New" w:cs="Courier New"/>
                            <w:sz w:val="20"/>
                          </w:rPr>
                          <w:t xml:space="preserve">      &lt;patient&gt;</w:t>
                        </w:r>
                      </w:p>
                      <w:p w14:paraId="222AC782" w14:textId="77777777" w:rsidR="006C5BB8" w:rsidRDefault="006C5BB8">
                        <w:pPr>
                          <w:spacing w:before="0"/>
                          <w:rPr>
                            <w:rFonts w:ascii="Courier New" w:hAnsi="Courier New" w:cs="Courier New"/>
                            <w:sz w:val="20"/>
                          </w:rPr>
                        </w:pPr>
                        <w:r>
                          <w:rPr>
                            <w:rFonts w:ascii="Courier New" w:hAnsi="Courier New" w:cs="Courier New"/>
                            <w:sz w:val="20"/>
                          </w:rPr>
                          <w:t xml:space="preserve">        &lt;name&gt;</w:t>
                        </w:r>
                      </w:p>
                      <w:p w14:paraId="5E347E45" w14:textId="77777777" w:rsidR="006C5BB8" w:rsidRDefault="006C5BB8">
                        <w:pPr>
                          <w:spacing w:before="0"/>
                          <w:rPr>
                            <w:rFonts w:ascii="Courier New" w:hAnsi="Courier New" w:cs="Courier New"/>
                            <w:sz w:val="20"/>
                          </w:rPr>
                        </w:pPr>
                        <w:r>
                          <w:rPr>
                            <w:rFonts w:ascii="Courier New" w:hAnsi="Courier New" w:cs="Courier New"/>
                            <w:sz w:val="20"/>
                          </w:rPr>
                          <w:t xml:space="preserve">          &lt;prefix&gt;Mrs.&lt;/prefix&gt;</w:t>
                        </w:r>
                      </w:p>
                      <w:p w14:paraId="1EDD182D" w14:textId="77777777" w:rsidR="006C5BB8" w:rsidRDefault="006C5BB8">
                        <w:pPr>
                          <w:spacing w:before="0"/>
                          <w:rPr>
                            <w:rFonts w:ascii="Courier New" w:hAnsi="Courier New" w:cs="Courier New"/>
                            <w:sz w:val="20"/>
                          </w:rPr>
                        </w:pPr>
                        <w:r>
                          <w:rPr>
                            <w:rFonts w:ascii="Courier New" w:hAnsi="Courier New" w:cs="Courier New"/>
                            <w:sz w:val="20"/>
                          </w:rPr>
                          <w:t xml:space="preserve">          &lt;given&gt;Ellen&lt;/given&gt;</w:t>
                        </w:r>
                      </w:p>
                      <w:p w14:paraId="22F53A89" w14:textId="77777777" w:rsidR="006C5BB8" w:rsidRDefault="006C5BB8">
                        <w:pPr>
                          <w:spacing w:before="0"/>
                          <w:rPr>
                            <w:rFonts w:ascii="Courier New" w:hAnsi="Courier New" w:cs="Courier New"/>
                            <w:sz w:val="20"/>
                          </w:rPr>
                        </w:pPr>
                        <w:r>
                          <w:rPr>
                            <w:rFonts w:ascii="Courier New" w:hAnsi="Courier New" w:cs="Courier New"/>
                            <w:sz w:val="20"/>
                          </w:rPr>
                          <w:t xml:space="preserve">          &lt;family&gt;Ross&lt;/family&gt;</w:t>
                        </w:r>
                      </w:p>
                      <w:p w14:paraId="34D3587C" w14:textId="77777777" w:rsidR="006C5BB8" w:rsidRDefault="006C5BB8">
                        <w:pPr>
                          <w:spacing w:before="0"/>
                          <w:rPr>
                            <w:rFonts w:ascii="Courier New" w:hAnsi="Courier New" w:cs="Courier New"/>
                            <w:sz w:val="20"/>
                          </w:rPr>
                        </w:pPr>
                        <w:r>
                          <w:rPr>
                            <w:rFonts w:ascii="Courier New" w:hAnsi="Courier New" w:cs="Courier New"/>
                            <w:sz w:val="20"/>
                          </w:rPr>
                          <w:t xml:space="preserve">        &lt;/name&gt;</w:t>
                        </w:r>
                      </w:p>
                      <w:p w14:paraId="2AF66829" w14:textId="77777777" w:rsidR="006C5BB8" w:rsidRDefault="006C5BB8">
                        <w:pPr>
                          <w:spacing w:before="0"/>
                          <w:rPr>
                            <w:rFonts w:ascii="Courier New" w:hAnsi="Courier New" w:cs="Courier New"/>
                            <w:sz w:val="20"/>
                          </w:rPr>
                        </w:pPr>
                        <w:r>
                          <w:rPr>
                            <w:rFonts w:ascii="Courier New" w:hAnsi="Courier New" w:cs="Courier New"/>
                            <w:sz w:val="20"/>
                          </w:rPr>
                          <w:t xml:space="preserve">        &lt;administrativeGenderCode code="F"</w:t>
                        </w:r>
                      </w:p>
                      <w:p w14:paraId="4A06C1F0" w14:textId="77777777" w:rsidR="006C5BB8" w:rsidRDefault="006C5BB8">
                        <w:pPr>
                          <w:spacing w:before="0"/>
                          <w:ind w:left="720" w:firstLine="720"/>
                          <w:rPr>
                            <w:rFonts w:ascii="Courier New" w:hAnsi="Courier New" w:cs="Courier New"/>
                            <w:sz w:val="20"/>
                          </w:rPr>
                        </w:pPr>
                        <w:r>
                          <w:rPr>
                            <w:rFonts w:ascii="Courier New" w:hAnsi="Courier New" w:cs="Courier New"/>
                            <w:sz w:val="20"/>
                          </w:rPr>
                          <w:t>codeSystem="2.16.840.1.113883.5.1"/&gt;</w:t>
                        </w:r>
                      </w:p>
                      <w:p w14:paraId="004AF440" w14:textId="77777777" w:rsidR="006C5BB8" w:rsidRDefault="006C5BB8">
                        <w:pPr>
                          <w:spacing w:before="0"/>
                          <w:rPr>
                            <w:rFonts w:ascii="Courier New" w:hAnsi="Courier New" w:cs="Courier New"/>
                            <w:sz w:val="20"/>
                          </w:rPr>
                        </w:pPr>
                        <w:r>
                          <w:rPr>
                            <w:rFonts w:ascii="Courier New" w:hAnsi="Courier New" w:cs="Courier New"/>
                            <w:sz w:val="20"/>
                          </w:rPr>
                          <w:t xml:space="preserve">        &lt;birthTime value="19600127"/&gt;</w:t>
                        </w:r>
                      </w:p>
                      <w:p w14:paraId="5688E97B" w14:textId="77777777" w:rsidR="006C5BB8" w:rsidRDefault="006C5BB8">
                        <w:pPr>
                          <w:spacing w:before="0"/>
                          <w:rPr>
                            <w:rFonts w:ascii="Courier New" w:hAnsi="Courier New" w:cs="Courier New"/>
                            <w:sz w:val="20"/>
                          </w:rPr>
                        </w:pPr>
                        <w:r>
                          <w:rPr>
                            <w:rFonts w:ascii="Courier New" w:hAnsi="Courier New" w:cs="Courier New"/>
                            <w:sz w:val="20"/>
                          </w:rPr>
                          <w:t xml:space="preserve">      &lt;/patient&gt;</w:t>
                        </w:r>
                      </w:p>
                      <w:p w14:paraId="5D71F04C" w14:textId="77777777" w:rsidR="006C5BB8" w:rsidRDefault="006C5BB8">
                        <w:pPr>
                          <w:spacing w:before="0"/>
                          <w:rPr>
                            <w:rFonts w:ascii="Courier New" w:hAnsi="Courier New" w:cs="Courier New"/>
                            <w:sz w:val="20"/>
                          </w:rPr>
                        </w:pPr>
                        <w:r>
                          <w:rPr>
                            <w:rFonts w:ascii="Courier New" w:hAnsi="Courier New" w:cs="Courier New"/>
                            <w:sz w:val="20"/>
                          </w:rPr>
                          <w:t xml:space="preserve">   &lt;/patientRole&gt;</w:t>
                        </w:r>
                      </w:p>
                      <w:p w14:paraId="771C68F3" w14:textId="77777777" w:rsidR="006C5BB8" w:rsidRDefault="006C5BB8">
                        <w:pPr>
                          <w:spacing w:before="0"/>
                          <w:rPr>
                            <w:rFonts w:ascii="Courier New" w:hAnsi="Courier New" w:cs="Courier New"/>
                            <w:sz w:val="20"/>
                          </w:rPr>
                        </w:pPr>
                        <w:r>
                          <w:rPr>
                            <w:rFonts w:ascii="Courier New" w:hAnsi="Courier New" w:cs="Courier New"/>
                            <w:sz w:val="20"/>
                          </w:rPr>
                          <w:t xml:space="preserve">  &lt;/recordTarget&gt;</w:t>
                        </w:r>
                      </w:p>
                    </w:txbxContent>
                  </v:textbox>
                </v:shape>
                <w10:anchorlock/>
              </v:group>
            </w:pict>
          </mc:Fallback>
        </mc:AlternateContent>
      </w:r>
    </w:p>
    <w:p w14:paraId="0FEE63D1" w14:textId="77777777" w:rsidR="0064503F" w:rsidRPr="00F442A2" w:rsidRDefault="0064503F" w:rsidP="00526BF4">
      <w:pPr>
        <w:pStyle w:val="BodyText"/>
      </w:pPr>
      <w:bookmarkStart w:id="1625" w:name="_Ref131320319"/>
      <w:bookmarkStart w:id="1626" w:name="_Toc367877085"/>
    </w:p>
    <w:p w14:paraId="477813B4" w14:textId="77777777" w:rsidR="003F22EF" w:rsidRPr="00F442A2" w:rsidRDefault="003F22EF" w:rsidP="009E7736">
      <w:pPr>
        <w:pStyle w:val="Heading4"/>
        <w:numPr>
          <w:ilvl w:val="0"/>
          <w:numId w:val="0"/>
        </w:numPr>
      </w:pPr>
      <w:r w:rsidRPr="00F442A2">
        <w:t>5.2.3.3 ClinicalDocument/author (original)</w:t>
      </w:r>
      <w:bookmarkEnd w:id="1625"/>
      <w:bookmarkEnd w:id="1626"/>
    </w:p>
    <w:p w14:paraId="6498C4DE" w14:textId="77777777" w:rsidR="003F22EF" w:rsidRPr="00F442A2" w:rsidRDefault="003F22EF">
      <w:pPr>
        <w:pStyle w:val="BodyText"/>
      </w:pPr>
      <w:r w:rsidRPr="00F442A2">
        <w:t>This ClinicalDocument/author element represents the author of the original content. It additionally can encode the original author’s institution in the subelement representedOrganization. Information regarding the original author and his/her institution shall be included, if it is known. In many cases this will have to be supplied by the operator. All subelements retain their original definition as defined by the HL7 CDA R2 specification, unless noted below.</w:t>
      </w:r>
    </w:p>
    <w:p w14:paraId="53C568BE" w14:textId="54ED5DCA" w:rsidR="003F22EF" w:rsidRPr="00A05677" w:rsidRDefault="003F22EF" w:rsidP="005A199D">
      <w:pPr>
        <w:pStyle w:val="ListBullet2"/>
      </w:pPr>
      <w:r w:rsidRPr="00A05677">
        <w:t xml:space="preserve">The ClinicalDocument/author/templateId element shall be present. The root attribute shall contain the </w:t>
      </w:r>
      <w:r w:rsidR="00F31892" w:rsidRPr="00A05677">
        <w:t>OID</w:t>
      </w:r>
      <w:r w:rsidRPr="00A05677">
        <w:t xml:space="preserve"> ‘1.3.6.1.4.1.19376.1.2.20.1’, to indicate this is the original author.</w:t>
      </w:r>
    </w:p>
    <w:p w14:paraId="575010AC" w14:textId="77777777" w:rsidR="003F22EF" w:rsidRPr="00A05677" w:rsidRDefault="003F22EF" w:rsidP="005A199D">
      <w:pPr>
        <w:pStyle w:val="ListBullet2"/>
      </w:pPr>
      <w:r w:rsidRPr="00A05677">
        <w:t>The ClinicalDocument/author/time represents the day and time of the authoring of the original content. This value is not restricted beyond statements made in the HL7 CDA R2 documentation.</w:t>
      </w:r>
    </w:p>
    <w:p w14:paraId="359C738C" w14:textId="2950F014" w:rsidR="003F22EF" w:rsidRPr="00A05677" w:rsidRDefault="003F22EF" w:rsidP="005A199D">
      <w:pPr>
        <w:pStyle w:val="ListBullet2"/>
      </w:pPr>
      <w:r w:rsidRPr="00A05677">
        <w:t>The ClinicalDocument/author/assignedAuthor/id element if known shall include both the root and extension attributes. Refer to PCC TF-2: 4.1.1 for more details.</w:t>
      </w:r>
    </w:p>
    <w:p w14:paraId="4E098C43" w14:textId="027D1129" w:rsidR="003F22EF" w:rsidRPr="00A05677" w:rsidRDefault="003F22EF" w:rsidP="005A199D">
      <w:pPr>
        <w:pStyle w:val="ListBullet2"/>
      </w:pPr>
      <w:r w:rsidRPr="00A05677">
        <w:t>The ClinicalDocument/author/assignedAuthor/representedOrganization/id element if known shall include both the root and the extension attribute. Refer to PCC TF-2: 4.1.1</w:t>
      </w:r>
      <w:r w:rsidR="00F31892" w:rsidRPr="00A05677">
        <w:t xml:space="preserve"> </w:t>
      </w:r>
      <w:r w:rsidRPr="00A05677">
        <w:t>for more details.</w:t>
      </w:r>
    </w:p>
    <w:p w14:paraId="5F56CE57" w14:textId="77777777" w:rsidR="003F22EF" w:rsidRPr="00F442A2" w:rsidRDefault="003F22EF" w:rsidP="00A4429A">
      <w:pPr>
        <w:pStyle w:val="BodyText"/>
        <w:keepNext/>
        <w:rPr>
          <w:szCs w:val="24"/>
        </w:rPr>
      </w:pPr>
      <w:r w:rsidRPr="00F442A2">
        <w:rPr>
          <w:szCs w:val="24"/>
        </w:rPr>
        <w:t>Example:</w:t>
      </w:r>
    </w:p>
    <w:p w14:paraId="2036BDF1" w14:textId="7172D6BA" w:rsidR="003F22EF" w:rsidRPr="00F442A2" w:rsidRDefault="00804CEB">
      <w:pPr>
        <w:pStyle w:val="BodyText"/>
      </w:pPr>
      <w:r w:rsidRPr="00F442A2">
        <w:rPr>
          <w:noProof/>
        </w:rPr>
        <mc:AlternateContent>
          <mc:Choice Requires="wpg">
            <w:drawing>
              <wp:inline distT="0" distB="0" distL="0" distR="0" wp14:anchorId="40CA7132" wp14:editId="65CC80B7">
                <wp:extent cx="5942965" cy="3041015"/>
                <wp:effectExtent l="0" t="0" r="635" b="0"/>
                <wp:docPr id="4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041015"/>
                          <a:chOff x="0" y="0"/>
                          <a:chExt cx="9358" cy="4788"/>
                        </a:xfrm>
                      </wpg:grpSpPr>
                      <wps:wsp>
                        <wps:cNvPr id="50" name="Rectangle 9"/>
                        <wps:cNvSpPr>
                          <a:spLocks noChangeArrowheads="1"/>
                        </wps:cNvSpPr>
                        <wps:spPr bwMode="auto">
                          <a:xfrm>
                            <a:off x="0" y="0"/>
                            <a:ext cx="9358" cy="47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52" name="Text Box 10"/>
                        <wps:cNvSpPr txBox="1">
                          <a:spLocks noChangeArrowheads="1"/>
                        </wps:cNvSpPr>
                        <wps:spPr bwMode="auto">
                          <a:xfrm>
                            <a:off x="52" y="70"/>
                            <a:ext cx="9250" cy="4688"/>
                          </a:xfrm>
                          <a:prstGeom prst="rect">
                            <a:avLst/>
                          </a:prstGeom>
                          <a:solidFill>
                            <a:srgbClr val="FFFFFF"/>
                          </a:solidFill>
                          <a:ln w="9360">
                            <a:solidFill>
                              <a:srgbClr val="000000"/>
                            </a:solidFill>
                            <a:miter lim="800000"/>
                            <a:headEnd/>
                            <a:tailEnd/>
                          </a:ln>
                        </wps:spPr>
                        <wps:txbx>
                          <w:txbxContent>
                            <w:p w14:paraId="674091E0" w14:textId="77777777" w:rsidR="006C5BB8" w:rsidRPr="00E40FD7" w:rsidRDefault="006C5BB8">
                              <w:pPr>
                                <w:spacing w:before="0"/>
                                <w:ind w:firstLine="240"/>
                                <w:rPr>
                                  <w:rFonts w:ascii="Courier New" w:hAnsi="Courier New" w:cs="Courier New"/>
                                  <w:sz w:val="20"/>
                                </w:rPr>
                              </w:pPr>
                              <w:r w:rsidRPr="00E40FD7">
                                <w:rPr>
                                  <w:rFonts w:ascii="Courier New" w:hAnsi="Courier New" w:cs="Courier New"/>
                                  <w:sz w:val="20"/>
                                </w:rPr>
                                <w:t>&lt;author&gt;</w:t>
                              </w:r>
                            </w:p>
                            <w:p w14:paraId="33292A6C" w14:textId="77777777" w:rsidR="006C5BB8" w:rsidRPr="00E40FD7" w:rsidRDefault="006C5BB8">
                              <w:pPr>
                                <w:spacing w:before="0"/>
                                <w:ind w:firstLine="240"/>
                                <w:rPr>
                                  <w:rFonts w:ascii="Courier New" w:hAnsi="Courier New" w:cs="Courier New"/>
                                  <w:sz w:val="20"/>
                                </w:rPr>
                              </w:pPr>
                              <w:r w:rsidRPr="00E40FD7">
                                <w:rPr>
                                  <w:rFonts w:ascii="Courier New" w:hAnsi="Courier New" w:cs="Courier New"/>
                                  <w:sz w:val="20"/>
                                </w:rPr>
                                <w:t xml:space="preserve">  &lt;templateId root=”1.3.6.1.4.1.19376.1.2.20.1”/&gt;</w:t>
                              </w:r>
                            </w:p>
                            <w:p w14:paraId="4D4D483A"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&lt;time value=“19990522”/&gt;</w:t>
                              </w:r>
                            </w:p>
                            <w:p w14:paraId="28D8AE7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&lt;assignedAuthor&gt;</w:t>
                              </w:r>
                            </w:p>
                            <w:p w14:paraId="1BAACDF3"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02ABA345"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&lt;assignedPerson&gt;</w:t>
                              </w:r>
                            </w:p>
                            <w:p w14:paraId="0DA34631"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&lt;name&gt;</w:t>
                              </w:r>
                            </w:p>
                            <w:p w14:paraId="4BC87B2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&lt;prefix&gt;Dr.&lt;/prefix&gt;</w:t>
                              </w:r>
                            </w:p>
                            <w:p w14:paraId="65295E3C"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&lt;given&gt;Bernard&lt;/given&gt;</w:t>
                              </w:r>
                            </w:p>
                            <w:p w14:paraId="7F11002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&lt;family&gt;Wiseman&lt;/family&gt;</w:t>
                              </w:r>
                            </w:p>
                            <w:p w14:paraId="4A40E37D"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&lt;suffix&gt;Sr.&lt;/suffix&gt;</w:t>
                              </w:r>
                            </w:p>
                            <w:p w14:paraId="36641923"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&lt;/name&gt;</w:t>
                              </w:r>
                            </w:p>
                            <w:p w14:paraId="39252EA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&lt;/assignedPerson&gt;</w:t>
                              </w:r>
                            </w:p>
                            <w:p w14:paraId="627C9051"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 xml:space="preserve">    </w:t>
                              </w:r>
                              <w:r w:rsidRPr="00E40FD7">
                                <w:rPr>
                                  <w:rFonts w:ascii="Courier New" w:hAnsi="Courier New" w:cs="Courier New"/>
                                  <w:sz w:val="20"/>
                                </w:rPr>
                                <w:tab/>
                                <w:t>&lt;representedOrganization&gt;</w:t>
                              </w:r>
                            </w:p>
                            <w:p w14:paraId="5FB95BB9"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ab/>
                                <w:t xml:space="preserve">   &lt;id extension=“aaaaabbbbb”</w:t>
                              </w:r>
                              <w:r w:rsidRPr="00E40FD7">
                                <w:rPr>
                                  <w:rFonts w:ascii="Courier New" w:hAnsi="Courier New" w:cs="Courier New"/>
                                  <w:sz w:val="20"/>
                                </w:rPr>
                                <w:tab/>
                                <w:t>root=“1.3.5.35.1.4436.7”/&gt;</w:t>
                              </w:r>
                            </w:p>
                            <w:p w14:paraId="6500C26A"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ab/>
                                <w:t xml:space="preserve">   &lt;name&gt;Dr. Wiseman’s Clinic&lt;/name&gt;</w:t>
                              </w:r>
                            </w:p>
                            <w:p w14:paraId="692F4029"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&lt;/representedOrganization&gt;</w:t>
                              </w:r>
                            </w:p>
                            <w:p w14:paraId="54BD551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&lt;/assignedAuthor&gt;</w:t>
                              </w:r>
                            </w:p>
                            <w:p w14:paraId="7E751D6D"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&lt;/author&gt;</w:t>
                              </w:r>
                            </w:p>
                            <w:p w14:paraId="6DF6DDE6" w14:textId="77777777" w:rsidR="006C5BB8" w:rsidRDefault="006C5BB8">
                              <w:pPr>
                                <w:spacing w:before="0"/>
                              </w:pPr>
                            </w:p>
                          </w:txbxContent>
                        </wps:txbx>
                        <wps:bodyPr rot="0" vert="horz" wrap="square" lIns="91440" tIns="45720" rIns="91440" bIns="45720" anchor="ctr" anchorCtr="0" upright="1">
                          <a:noAutofit/>
                        </wps:bodyPr>
                      </wps:wsp>
                    </wpg:wgp>
                  </a:graphicData>
                </a:graphic>
              </wp:inline>
            </w:drawing>
          </mc:Choice>
          <mc:Fallback>
            <w:pict>
              <v:group w14:anchorId="40CA7132" id="Group 8" o:spid="_x0000_s1032" style="width:467.95pt;height:239.45pt;mso-position-horizontal-relative:char;mso-position-vertical-relative:line" coordsize="9358,47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">
                <v:rect id="Rectangle 9" o:spid="_x0000_s1033" style="position:absolute;width:9358;height:4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" filled="f" stroked="f"/>
                <v:shape id="Text Box 10" o:spid="_x0000_s1034" type="#_x0000_t202" style="position:absolute;left:52;top:70;width:9250;height:46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" strokeweight=".26mm">
                  <v:textbox>
                    <w:txbxContent>
                      <w:p w14:paraId="674091E0" w14:textId="77777777" w:rsidR="006C5BB8" w:rsidRPr="00E40FD7" w:rsidRDefault="006C5BB8">
                        <w:pPr>
                          <w:spacing w:before="0"/>
                          <w:ind w:firstLine="240"/>
                          <w:rPr>
                            <w:rFonts w:ascii="Courier New" w:hAnsi="Courier New" w:cs="Courier New"/>
                            <w:sz w:val="20"/>
                          </w:rPr>
                        </w:pPr>
                        <w:r w:rsidRPr="00E40FD7">
                          <w:rPr>
                            <w:rFonts w:ascii="Courier New" w:hAnsi="Courier New" w:cs="Courier New"/>
                            <w:sz w:val="20"/>
                          </w:rPr>
                          <w:t>&lt;author&gt;</w:t>
                        </w:r>
                      </w:p>
                      <w:p w14:paraId="33292A6C" w14:textId="77777777" w:rsidR="006C5BB8" w:rsidRPr="00E40FD7" w:rsidRDefault="006C5BB8">
                        <w:pPr>
                          <w:spacing w:before="0"/>
                          <w:ind w:firstLine="240"/>
                          <w:rPr>
                            <w:rFonts w:ascii="Courier New" w:hAnsi="Courier New" w:cs="Courier New"/>
                            <w:sz w:val="20"/>
                          </w:rPr>
                        </w:pPr>
                        <w:r w:rsidRPr="00E40FD7">
                          <w:rPr>
                            <w:rFonts w:ascii="Courier New" w:hAnsi="Courier New" w:cs="Courier New"/>
                            <w:sz w:val="20"/>
                          </w:rPr>
                          <w:t xml:space="preserve">  &lt;templateId root=”1.3.6.1.4.1.19376.1.2.20.1”/&gt;</w:t>
                        </w:r>
                      </w:p>
                      <w:p w14:paraId="4D4D483A"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&lt;time value=“19990522”/&gt;</w:t>
                        </w:r>
                      </w:p>
                      <w:p w14:paraId="28D8AE7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&lt;assignedAuthor&gt;</w:t>
                        </w:r>
                      </w:p>
                      <w:p w14:paraId="1BAACDF3"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02ABA345"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&lt;assignedPerson&gt;</w:t>
                        </w:r>
                      </w:p>
                      <w:p w14:paraId="0DA34631"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&lt;name&gt;</w:t>
                        </w:r>
                      </w:p>
                      <w:p w14:paraId="4BC87B2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&lt;prefix&gt;Dr.&lt;/prefix&gt;</w:t>
                        </w:r>
                      </w:p>
                      <w:p w14:paraId="65295E3C"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&lt;given&gt;Bernard&lt;/given&gt;</w:t>
                        </w:r>
                      </w:p>
                      <w:p w14:paraId="7F11002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&lt;family&gt;Wiseman&lt;/family&gt;</w:t>
                        </w:r>
                      </w:p>
                      <w:p w14:paraId="4A40E37D"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&lt;suffix&gt;Sr.&lt;/suffix&gt;</w:t>
                        </w:r>
                      </w:p>
                      <w:p w14:paraId="36641923"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&lt;/name&gt;</w:t>
                        </w:r>
                      </w:p>
                      <w:p w14:paraId="39252EA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&lt;/assignedPerson&gt;</w:t>
                        </w:r>
                      </w:p>
                      <w:p w14:paraId="627C9051"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 xml:space="preserve">    </w:t>
                        </w:r>
                        <w:r w:rsidRPr="00E40FD7">
                          <w:rPr>
                            <w:rFonts w:ascii="Courier New" w:hAnsi="Courier New" w:cs="Courier New"/>
                            <w:sz w:val="20"/>
                          </w:rPr>
                          <w:tab/>
                          <w:t>&lt;representedOrganization&gt;</w:t>
                        </w:r>
                      </w:p>
                      <w:p w14:paraId="5FB95BB9"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ab/>
                          <w:t xml:space="preserve">   &lt;id extension=“aaaaabbbbb”</w:t>
                        </w:r>
                        <w:r w:rsidRPr="00E40FD7">
                          <w:rPr>
                            <w:rFonts w:ascii="Courier New" w:hAnsi="Courier New" w:cs="Courier New"/>
                            <w:sz w:val="20"/>
                          </w:rPr>
                          <w:tab/>
                          <w:t>root=“1.3.5.35.1.4436.7”/&gt;</w:t>
                        </w:r>
                      </w:p>
                      <w:p w14:paraId="6500C26A"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ab/>
                          <w:t xml:space="preserve">   &lt;name&gt;Dr. Wiseman’s Clinic&lt;/name&gt;</w:t>
                        </w:r>
                      </w:p>
                      <w:p w14:paraId="692F4029"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&lt;/representedOrganization&gt;</w:t>
                        </w:r>
                      </w:p>
                      <w:p w14:paraId="54BD551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&lt;/assignedAuthor&gt;</w:t>
                        </w:r>
                      </w:p>
                      <w:p w14:paraId="7E751D6D"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&lt;/author&gt;</w:t>
                        </w:r>
                      </w:p>
                      <w:p w14:paraId="6DF6DDE6" w14:textId="77777777" w:rsidR="006C5BB8" w:rsidRDefault="006C5BB8">
                        <w:pPr>
                          <w:spacing w:before="0"/>
                        </w:pPr>
                      </w:p>
                    </w:txbxContent>
                  </v:textbox>
                </v:shape>
                <w10:anchorlock/>
              </v:group>
            </w:pict>
          </mc:Fallback>
        </mc:AlternateContent>
      </w:r>
    </w:p>
    <w:p w14:paraId="6F219453" w14:textId="77777777" w:rsidR="0064503F" w:rsidRPr="00F442A2" w:rsidRDefault="0064503F" w:rsidP="00526BF4">
      <w:pPr>
        <w:pStyle w:val="BodyText"/>
      </w:pPr>
      <w:bookmarkStart w:id="1627" w:name="_Ref131320334"/>
      <w:bookmarkStart w:id="1628" w:name="_Toc367877086"/>
    </w:p>
    <w:p w14:paraId="764422D2" w14:textId="77777777" w:rsidR="003F22EF" w:rsidRPr="00F442A2" w:rsidRDefault="003F22EF" w:rsidP="009E7736">
      <w:pPr>
        <w:pStyle w:val="Heading4"/>
        <w:numPr>
          <w:ilvl w:val="0"/>
          <w:numId w:val="0"/>
        </w:numPr>
      </w:pPr>
      <w:r w:rsidRPr="00F442A2">
        <w:t>5.2.3.4 ClinicalDocument/author (scanner)</w:t>
      </w:r>
      <w:bookmarkEnd w:id="1627"/>
      <w:bookmarkEnd w:id="1628"/>
    </w:p>
    <w:p w14:paraId="2EF8B712" w14:textId="77777777" w:rsidR="003F22EF" w:rsidRPr="00F442A2" w:rsidRDefault="003F22EF">
      <w:pPr>
        <w:pStyle w:val="BodyText"/>
      </w:pPr>
      <w:r w:rsidRPr="00F442A2">
        <w:t>This ClinicalDocument/author element shall be present and represent the scanning device and software used to produce the scanned content. All subelements retain their original definition as defined by the HL7 CDA R2 specification, unless noted below.</w:t>
      </w:r>
    </w:p>
    <w:p w14:paraId="1693ECDB" w14:textId="3133FC01" w:rsidR="003F22EF" w:rsidRPr="00A05677" w:rsidRDefault="003F22EF" w:rsidP="005A199D">
      <w:pPr>
        <w:pStyle w:val="ListBullet2"/>
      </w:pPr>
      <w:r w:rsidRPr="00A05677">
        <w:t xml:space="preserve">The ClinicalDocument/author/templateId element shall be present. The root attribute shall contain the </w:t>
      </w:r>
      <w:r w:rsidR="00F31892" w:rsidRPr="00A05677">
        <w:t>OID</w:t>
      </w:r>
      <w:r w:rsidRPr="00A05677">
        <w:t xml:space="preserve"> ‘1.3.6.1.4.1.19376.1.2.20.2’, to indicate this author is the scanning device and software.</w:t>
      </w:r>
    </w:p>
    <w:p w14:paraId="43F253B1" w14:textId="77777777" w:rsidR="003F22EF" w:rsidRPr="00A05677" w:rsidRDefault="003F22EF" w:rsidP="005A199D">
      <w:pPr>
        <w:pStyle w:val="ListBullet2"/>
      </w:pPr>
      <w:r w:rsidRPr="00A05677">
        <w:t>The ClinicalDocument/author/time shall denote the time at which the original content was scanned. This value shall be equal to that of ClinicalDocument/effectiveTime. At a minimum, the time shall be precise to the day and shall include the time zone offset from GMT.</w:t>
      </w:r>
    </w:p>
    <w:p w14:paraId="428187BD" w14:textId="3257823D" w:rsidR="003F22EF" w:rsidRPr="00A05677" w:rsidRDefault="003F22EF" w:rsidP="005A199D">
      <w:pPr>
        <w:pStyle w:val="ListBullet2"/>
      </w:pPr>
      <w:r w:rsidRPr="00A05677">
        <w:t xml:space="preserve">The ClinicalDocument/author/assignedAuthor/id element shall be at least the root </w:t>
      </w:r>
      <w:r w:rsidR="00F31892" w:rsidRPr="00A05677">
        <w:t xml:space="preserve">OID </w:t>
      </w:r>
      <w:r w:rsidRPr="00A05677">
        <w:t>of the scanning device.</w:t>
      </w:r>
    </w:p>
    <w:p w14:paraId="7E4140B6" w14:textId="77777777" w:rsidR="003F22EF" w:rsidRPr="00A05677" w:rsidRDefault="003F22EF" w:rsidP="005A199D">
      <w:pPr>
        <w:pStyle w:val="ListBullet2"/>
      </w:pPr>
      <w:r w:rsidRPr="00A05677">
        <w:t>The ClinicalDocument/author/assignedAuthor/assignedAuthoringDevice/code element shall be present. The values set here are taken from appropriate DICOM vocabulary. The value of code@codeSystem shall be set to “1.2.840.10008.2.16.4”. The value of code@code shall be set to “CAPTURE” for PDF scanned content and “WSD” for plaintext. The value of code@displayName shall be set to “Image Capture” for PDF scanned content and “Workstation” for plaintext.</w:t>
      </w:r>
    </w:p>
    <w:p w14:paraId="285C8B44" w14:textId="77777777" w:rsidR="003F22EF" w:rsidRPr="00A05677" w:rsidRDefault="007516B8" w:rsidP="005A199D">
      <w:pPr>
        <w:pStyle w:val="ListBullet2"/>
      </w:pPr>
      <w:r w:rsidRPr="00A05677">
        <w:t>The</w:t>
      </w:r>
      <w:r w:rsidR="009F2FCB" w:rsidRPr="00A05677">
        <w:t xml:space="preserve"> </w:t>
      </w:r>
      <w:r w:rsidR="003F22EF" w:rsidRPr="00A05677">
        <w:t>ClinicalDocument/author/assignedAuthor/assignedAuthoringDevice/manufacturerModelName element shall be present. The mixed content shall contain string information that specifies the scanner product name and model number. From this information, features like bit depth and resolution can be inferred. In the case of virtually scanned documents (for example, print to PDF), the manufactureModelName referenced here refers to the makers of the technology that was used to produce the embedded content.</w:t>
      </w:r>
    </w:p>
    <w:p w14:paraId="01578101" w14:textId="77777777" w:rsidR="003F22EF" w:rsidRPr="00A05677" w:rsidRDefault="003F22EF" w:rsidP="005A199D">
      <w:pPr>
        <w:pStyle w:val="ListBullet2"/>
      </w:pPr>
      <w:r w:rsidRPr="00A05677">
        <w:t>The ClinicalDocument/author/assignedAuthor/assignedAuthoringDevice/softwareName element shall be present. The mixed content shall contain string information that specifies the scanning software name and version. In the case of virtually scanned documents, the softwareName referenced here refers to the technology that was used to produce the embedded content.</w:t>
      </w:r>
    </w:p>
    <w:p w14:paraId="14FCB9EA" w14:textId="622C29C3" w:rsidR="003F22EF" w:rsidRPr="00A05677" w:rsidRDefault="003F22EF" w:rsidP="005A199D">
      <w:pPr>
        <w:pStyle w:val="ListBullet2"/>
      </w:pPr>
      <w:r w:rsidRPr="00A05677">
        <w:t xml:space="preserve">The ClinicalDocument/author/assignedAuthor/representedOrganization/id element shall be present. The root attribute shall be set to the </w:t>
      </w:r>
      <w:r w:rsidR="00F31892" w:rsidRPr="00A05677">
        <w:t xml:space="preserve">OID </w:t>
      </w:r>
      <w:r w:rsidRPr="00A05677">
        <w:t>of the scanning facility.</w:t>
      </w:r>
    </w:p>
    <w:p w14:paraId="3E75027A" w14:textId="77777777" w:rsidR="003F22EF" w:rsidRPr="00F442A2" w:rsidRDefault="003F22EF" w:rsidP="00526BF4">
      <w:pPr>
        <w:pStyle w:val="BodyText"/>
        <w:keepNext/>
        <w:rPr>
          <w:szCs w:val="24"/>
        </w:rPr>
      </w:pPr>
      <w:r w:rsidRPr="00F442A2">
        <w:rPr>
          <w:szCs w:val="24"/>
        </w:rPr>
        <w:t>Example:</w:t>
      </w:r>
    </w:p>
    <w:p w14:paraId="29ECD7B4" w14:textId="28AD74D5" w:rsidR="003F22EF" w:rsidRPr="00F442A2" w:rsidRDefault="00804CEB">
      <w:pPr>
        <w:pStyle w:val="BodyText"/>
      </w:pPr>
      <w:r w:rsidRPr="00F442A2">
        <w:rPr>
          <w:noProof/>
        </w:rPr>
        <mc:AlternateContent>
          <mc:Choice Requires="wpg">
            <w:drawing>
              <wp:inline distT="0" distB="0" distL="0" distR="0" wp14:anchorId="19E948A6" wp14:editId="2391BA86">
                <wp:extent cx="5942965" cy="3910965"/>
                <wp:effectExtent l="0" t="0" r="635" b="635"/>
                <wp:docPr id="4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910965"/>
                          <a:chOff x="0" y="0"/>
                          <a:chExt cx="9358" cy="6158"/>
                        </a:xfrm>
                      </wpg:grpSpPr>
                      <wps:wsp>
                        <wps:cNvPr id="44" name="Rectangle 12"/>
                        <wps:cNvSpPr>
                          <a:spLocks noChangeArrowheads="1"/>
                        </wps:cNvSpPr>
                        <wps:spPr bwMode="auto">
                          <a:xfrm>
                            <a:off x="0" y="1"/>
                            <a:ext cx="9358" cy="615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46" name="Text Box 13"/>
                        <wps:cNvSpPr txBox="1">
                          <a:spLocks noChangeArrowheads="1"/>
                        </wps:cNvSpPr>
                        <wps:spPr bwMode="auto">
                          <a:xfrm>
                            <a:off x="52" y="0"/>
                            <a:ext cx="9250" cy="6048"/>
                          </a:xfrm>
                          <a:prstGeom prst="rect">
                            <a:avLst/>
                          </a:prstGeom>
                          <a:solidFill>
                            <a:srgbClr val="FFFFFF"/>
                          </a:solidFill>
                          <a:ln w="9360">
                            <a:solidFill>
                              <a:srgbClr val="000000"/>
                            </a:solidFill>
                            <a:miter lim="800000"/>
                            <a:headEnd/>
                            <a:tailEnd/>
                          </a:ln>
                        </wps:spPr>
                        <wps:txbx>
                          <w:txbxContent>
                            <w:p w14:paraId="7FCFBE16" w14:textId="77777777" w:rsidR="006C5BB8" w:rsidRPr="00FD6421" w:rsidRDefault="006C5BB8">
                              <w:pPr>
                                <w:spacing w:before="0"/>
                                <w:ind w:firstLine="240"/>
                                <w:rPr>
                                  <w:rFonts w:ascii="Courier New" w:hAnsi="Courier New" w:cs="Courier New"/>
                                  <w:sz w:val="20"/>
                                </w:rPr>
                              </w:pPr>
                              <w:r w:rsidRPr="00FD6421">
                                <w:rPr>
                                  <w:rFonts w:ascii="Courier New" w:hAnsi="Courier New" w:cs="Courier New"/>
                                  <w:sz w:val="20"/>
                                </w:rPr>
                                <w:t>&lt;author&gt;</w:t>
                              </w:r>
                            </w:p>
                            <w:p w14:paraId="5FBC44EE" w14:textId="77777777" w:rsidR="006C5BB8" w:rsidRPr="00FD6421" w:rsidRDefault="006C5BB8">
                              <w:pPr>
                                <w:spacing w:before="0"/>
                                <w:ind w:firstLine="240"/>
                                <w:rPr>
                                  <w:rFonts w:ascii="Courier New" w:hAnsi="Courier New" w:cs="Courier New"/>
                                  <w:sz w:val="20"/>
                                </w:rPr>
                              </w:pPr>
                              <w:r w:rsidRPr="00FD6421">
                                <w:rPr>
                                  <w:rFonts w:ascii="Courier New" w:hAnsi="Courier New" w:cs="Courier New"/>
                                  <w:sz w:val="20"/>
                                </w:rPr>
                                <w:t xml:space="preserve">  &lt;templateId root=”1.3.6.1.4.1.19376.1.2.20.2”/&gt;</w:t>
                              </w:r>
                            </w:p>
                            <w:p w14:paraId="54AD50E0" w14:textId="77777777" w:rsidR="006C5BB8" w:rsidRPr="00FD6421" w:rsidRDefault="006C5BB8">
                              <w:pPr>
                                <w:spacing w:before="0"/>
                                <w:rPr>
                                  <w:rFonts w:ascii="Courier New" w:hAnsi="Courier New" w:cs="Courier New"/>
                                  <w:sz w:val="20"/>
                                </w:rPr>
                              </w:pPr>
                              <w:r w:rsidRPr="00FD6421">
                                <w:rPr>
                                  <w:rFonts w:ascii="Courier New" w:hAnsi="Courier New" w:cs="Courier New"/>
                                  <w:sz w:val="20"/>
                                </w:rPr>
                                <w:t xml:space="preserve">    &lt;time value=“20050329224411+0500”/&gt;</w:t>
                              </w:r>
                            </w:p>
                            <w:p w14:paraId="1804893A" w14:textId="77777777" w:rsidR="006C5BB8" w:rsidRPr="00FD6421" w:rsidRDefault="006C5BB8">
                              <w:pPr>
                                <w:spacing w:before="0"/>
                                <w:rPr>
                                  <w:rFonts w:ascii="Courier New" w:hAnsi="Courier New" w:cs="Courier New"/>
                                  <w:sz w:val="20"/>
                                </w:rPr>
                              </w:pPr>
                              <w:r w:rsidRPr="00FD6421">
                                <w:rPr>
                                  <w:rFonts w:ascii="Courier New" w:hAnsi="Courier New" w:cs="Courier New"/>
                                  <w:sz w:val="20"/>
                                </w:rPr>
                                <w:t xml:space="preserve">    &lt;assignedAuthor&gt;</w:t>
                              </w:r>
                            </w:p>
                            <w:p w14:paraId="01114679" w14:textId="77777777" w:rsidR="006C5BB8" w:rsidRPr="00FD6421" w:rsidRDefault="006C5BB8">
                              <w:pPr>
                                <w:spacing w:before="0"/>
                                <w:rPr>
                                  <w:rFonts w:ascii="Courier New" w:hAnsi="Courier New" w:cs="Courier New"/>
                                  <w:sz w:val="20"/>
                                </w:rPr>
                              </w:pPr>
                              <w:r w:rsidRPr="00FD6421">
                                <w:rPr>
                                  <w:rFonts w:ascii="Courier New" w:hAnsi="Courier New" w:cs="Courier New"/>
                                  <w:sz w:val="20"/>
                                </w:rPr>
                                <w:t xml:space="preserve">      &lt;id root=“1.3.6.4.1.4.1.2835.2.1234”/&gt;</w:t>
                              </w:r>
                            </w:p>
                            <w:p w14:paraId="0EC93F9D" w14:textId="77777777" w:rsidR="006C5BB8" w:rsidRPr="00FD6421" w:rsidRDefault="006C5BB8">
                              <w:pPr>
                                <w:spacing w:before="0"/>
                                <w:rPr>
                                  <w:rFonts w:ascii="Courier New" w:hAnsi="Courier New" w:cs="Courier New"/>
                                  <w:sz w:val="20"/>
                                </w:rPr>
                              </w:pPr>
                              <w:r w:rsidRPr="00FD6421">
                                <w:rPr>
                                  <w:rFonts w:ascii="Courier New" w:hAnsi="Courier New" w:cs="Courier New"/>
                                  <w:sz w:val="20"/>
                                </w:rPr>
                                <w:t xml:space="preserve">      &lt;assignedAuthoringDevice&gt;</w:t>
                              </w:r>
                            </w:p>
                            <w:p w14:paraId="599A3197" w14:textId="77777777" w:rsidR="006C5BB8" w:rsidRPr="00FD6421" w:rsidRDefault="006C5BB8">
                              <w:pPr>
                                <w:spacing w:before="0"/>
                                <w:ind w:left="720"/>
                                <w:rPr>
                                  <w:rFonts w:ascii="Courier New" w:hAnsi="Courier New" w:cs="Courier New"/>
                                  <w:sz w:val="20"/>
                                </w:rPr>
                              </w:pPr>
                              <w:r w:rsidRPr="00FD6421">
                                <w:rPr>
                                  <w:rFonts w:ascii="Courier New" w:hAnsi="Courier New" w:cs="Courier New"/>
                                  <w:sz w:val="20"/>
                                </w:rPr>
                                <w:t>&lt;code code=“CAPTURE” displayName=“Image Capture” codeSystem=“</w:t>
                              </w:r>
                              <w:r w:rsidRPr="00FD6421">
                                <w:rPr>
                                  <w:rFonts w:ascii="Courier New" w:hAnsi="Courier New" w:cs="Courier New"/>
                                </w:rPr>
                                <w:t xml:space="preserve">  </w:t>
                              </w:r>
                              <w:r w:rsidRPr="00FD6421">
                                <w:rPr>
                                  <w:rFonts w:ascii="Courier New" w:hAnsi="Courier New" w:cs="Courier New"/>
                                  <w:sz w:val="20"/>
                                </w:rPr>
                                <w:t>1.2.840.10008.2.16.4”</w:t>
                              </w:r>
                              <w:r w:rsidRPr="00FD6421">
                                <w:rPr>
                                  <w:rFonts w:ascii="Courier New" w:hAnsi="Courier New" w:cs="Courier New"/>
                                </w:rPr>
                                <w:t xml:space="preserve"> </w:t>
                              </w:r>
                              <w:r w:rsidRPr="00FD6421">
                                <w:rPr>
                                  <w:rFonts w:ascii="Courier New" w:hAnsi="Courier New" w:cs="Courier New"/>
                                  <w:sz w:val="20"/>
                                </w:rPr>
                                <w:t xml:space="preserve">/&gt; </w:t>
                              </w:r>
                            </w:p>
                            <w:p w14:paraId="0B6D651B" w14:textId="77777777" w:rsidR="006C5BB8" w:rsidRPr="00FD6421" w:rsidRDefault="006C5BB8">
                              <w:pPr>
                                <w:spacing w:before="0"/>
                                <w:ind w:left="1080"/>
                                <w:rPr>
                                  <w:rFonts w:ascii="Courier New" w:hAnsi="Courier New" w:cs="Courier New"/>
                                  <w:bCs/>
                                  <w:sz w:val="20"/>
                                </w:rPr>
                              </w:pPr>
                              <w:r w:rsidRPr="00FD6421">
                                <w:rPr>
                                  <w:rFonts w:ascii="Courier New" w:hAnsi="Courier New" w:cs="Courier New"/>
                                  <w:sz w:val="20"/>
                                </w:rPr>
                                <w:t>&lt;</w:t>
                              </w:r>
                              <w:r w:rsidRPr="00FD6421">
                                <w:rPr>
                                  <w:rFonts w:ascii="Courier New" w:hAnsi="Courier New" w:cs="Courier New"/>
                                  <w:bCs/>
                                  <w:sz w:val="20"/>
                                </w:rPr>
                                <w:t>manufacturerModelName&gt;SOME SCANNER NAME AND MODEL  &lt;/manufacturerModelName&gt;</w:t>
                              </w:r>
                            </w:p>
                            <w:p w14:paraId="7ECC8689" w14:textId="77777777" w:rsidR="006C5BB8" w:rsidRPr="00FA7801" w:rsidRDefault="006C5BB8">
                              <w:pPr>
                                <w:spacing w:before="0"/>
                                <w:rPr>
                                  <w:rFonts w:ascii="Courier New" w:hAnsi="Courier New" w:cs="Courier New"/>
                                  <w:sz w:val="20"/>
                                  <w:lang w:val="de-DE"/>
                                </w:rPr>
                              </w:pPr>
                              <w:r w:rsidRPr="00FD6421">
                                <w:rPr>
                                  <w:rFonts w:ascii="Courier New" w:hAnsi="Courier New" w:cs="Courier New"/>
                                  <w:sz w:val="20"/>
                                </w:rPr>
                                <w:t xml:space="preserve">         </w:t>
                              </w:r>
                              <w:r w:rsidRPr="00FA7801">
                                <w:rPr>
                                  <w:rFonts w:ascii="Courier New" w:hAnsi="Courier New" w:cs="Courier New"/>
                                  <w:sz w:val="20"/>
                                  <w:lang w:val="de-DE"/>
                                </w:rPr>
                                <w:t>&lt;softwareName&gt;SCAN SOFTWARE NAME v0.0&lt;/softwareName&gt;</w:t>
                              </w:r>
                            </w:p>
                            <w:p w14:paraId="07522BC9" w14:textId="77777777" w:rsidR="006C5BB8" w:rsidRPr="00FD6421" w:rsidRDefault="006C5BB8">
                              <w:pPr>
                                <w:spacing w:before="0"/>
                                <w:rPr>
                                  <w:rFonts w:ascii="Courier New" w:hAnsi="Courier New" w:cs="Courier New"/>
                                  <w:sz w:val="20"/>
                                </w:rPr>
                              </w:pPr>
                              <w:r w:rsidRPr="00FA7801">
                                <w:rPr>
                                  <w:rFonts w:ascii="Courier New" w:hAnsi="Courier New" w:cs="Courier New"/>
                                  <w:sz w:val="20"/>
                                  <w:lang w:val="de-DE"/>
                                </w:rPr>
                                <w:t xml:space="preserve">    </w:t>
                              </w:r>
                              <w:r w:rsidRPr="00FA7801">
                                <w:rPr>
                                  <w:rFonts w:ascii="Courier New" w:hAnsi="Courier New" w:cs="Courier New"/>
                                  <w:sz w:val="20"/>
                                  <w:lang w:val="de-DE"/>
                                </w:rPr>
                                <w:tab/>
                              </w:r>
                              <w:r w:rsidRPr="00FD6421">
                                <w:rPr>
                                  <w:rFonts w:ascii="Courier New" w:hAnsi="Courier New" w:cs="Courier New"/>
                                  <w:sz w:val="20"/>
                                </w:rPr>
                                <w:t>&lt;/assignedAuthoringDevice&gt;</w:t>
                              </w:r>
                            </w:p>
                            <w:p w14:paraId="766674CA" w14:textId="77777777" w:rsidR="006C5BB8" w:rsidRPr="00C036AD" w:rsidRDefault="006C5BB8">
                              <w:pPr>
                                <w:autoSpaceDE w:val="0"/>
                                <w:spacing w:before="0"/>
                                <w:rPr>
                                  <w:rFonts w:ascii="Courier New" w:hAnsi="Courier New" w:cs="Courier New"/>
                                  <w:sz w:val="20"/>
                                </w:rPr>
                              </w:pPr>
                              <w:r w:rsidRPr="00C036AD">
                                <w:rPr>
                                  <w:rFonts w:ascii="Courier New" w:hAnsi="Courier New" w:cs="Courier New"/>
                                  <w:sz w:val="20"/>
                                </w:rPr>
                                <w:t xml:space="preserve">    </w:t>
                              </w:r>
                              <w:r w:rsidRPr="00C036AD">
                                <w:rPr>
                                  <w:rFonts w:ascii="Courier New" w:hAnsi="Courier New" w:cs="Courier New"/>
                                  <w:sz w:val="20"/>
                                </w:rPr>
                                <w:tab/>
                                <w:t>&lt;representedOrganization&gt;</w:t>
                              </w:r>
                            </w:p>
                            <w:p w14:paraId="539B611E" w14:textId="77777777" w:rsidR="006C5BB8" w:rsidRPr="00B825ED" w:rsidRDefault="006C5BB8">
                              <w:pPr>
                                <w:autoSpaceDE w:val="0"/>
                                <w:spacing w:before="0"/>
                                <w:rPr>
                                  <w:rFonts w:ascii="Courier New" w:hAnsi="Courier New" w:cs="Courier New"/>
                                  <w:sz w:val="20"/>
                                </w:rPr>
                              </w:pPr>
                              <w:r w:rsidRPr="00B825ED">
                                <w:rPr>
                                  <w:rFonts w:ascii="Courier New" w:hAnsi="Courier New" w:cs="Courier New"/>
                                  <w:sz w:val="20"/>
                                </w:rPr>
                                <w:tab/>
                                <w:t xml:space="preserve">   &lt;id root=“1.3.6.4.1.4.1.2835.2”/&gt;</w:t>
                              </w:r>
                            </w:p>
                            <w:p w14:paraId="0AE99FEE" w14:textId="77777777" w:rsidR="006C5BB8" w:rsidRPr="00727857" w:rsidRDefault="006C5BB8">
                              <w:pPr>
                                <w:autoSpaceDE w:val="0"/>
                                <w:spacing w:before="0"/>
                                <w:rPr>
                                  <w:rFonts w:ascii="Courier New" w:hAnsi="Courier New" w:cs="Courier New"/>
                                  <w:sz w:val="20"/>
                                </w:rPr>
                              </w:pPr>
                              <w:r w:rsidRPr="00727857">
                                <w:rPr>
                                  <w:rFonts w:ascii="Courier New" w:hAnsi="Courier New" w:cs="Courier New"/>
                                  <w:sz w:val="20"/>
                                </w:rPr>
                                <w:tab/>
                                <w:t xml:space="preserve">   &lt;name&gt;SOME Scanning Facility&lt;/name&gt;</w:t>
                              </w:r>
                            </w:p>
                            <w:p w14:paraId="3FA933BE"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&lt;addr&gt;</w:t>
                              </w:r>
                            </w:p>
                            <w:p w14:paraId="5932E866"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&lt;streetAddressLine&gt;21 North Ave&lt;/streetAddressLine&gt;</w:t>
                              </w:r>
                            </w:p>
                            <w:p w14:paraId="110A6BDF"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&lt;city&gt;Burlington&lt;/city&gt;</w:t>
                              </w:r>
                            </w:p>
                            <w:p w14:paraId="57D9032E"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&lt;state&gt;MA&lt;/state&gt;</w:t>
                              </w:r>
                            </w:p>
                            <w:p w14:paraId="3B5BEC41"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&lt;postalCode&gt;01803&lt;/postalCode&gt;</w:t>
                              </w:r>
                            </w:p>
                            <w:p w14:paraId="50834CB5"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&lt;country&gt;USA&lt;/country&gt;</w:t>
                              </w:r>
                            </w:p>
                            <w:p w14:paraId="5822A673"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&lt;/addr&gt;</w:t>
                              </w:r>
                            </w:p>
                            <w:p w14:paraId="44587CCB"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&lt;/representedOrganization&gt;</w:t>
                              </w:r>
                            </w:p>
                            <w:p w14:paraId="11B84A9F"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&lt;/assignedAuthor&gt;</w:t>
                              </w:r>
                            </w:p>
                            <w:p w14:paraId="66136530"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&lt;/author&gt;</w:t>
                              </w:r>
                            </w:p>
                            <w:p w14:paraId="111DE1D2" w14:textId="77777777" w:rsidR="006C5BB8" w:rsidRPr="00C35E16" w:rsidRDefault="006C5BB8">
                              <w:pPr>
                                <w:spacing w:before="0"/>
                              </w:pPr>
                            </w:p>
                          </w:txbxContent>
                        </wps:txbx>
                        <wps:bodyPr rot="0" vert="horz" wrap="square" lIns="91440" tIns="45720" rIns="91440" bIns="45720" anchor="ctr" anchorCtr="0" upright="1">
                          <a:noAutofit/>
                        </wps:bodyPr>
                      </wps:wsp>
                    </wpg:wgp>
                  </a:graphicData>
                </a:graphic>
              </wp:inline>
            </w:drawing>
          </mc:Choice>
          <mc:Fallback>
            <w:pict>
              <v:group w14:anchorId="19E948A6" id="Group 11" o:spid="_x0000_s1035" style="width:467.95pt;height:307.95pt;mso-position-horizontal-relative:char;mso-position-vertical-relative:line" coordsize="9358,61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">
                <v:rect id="Rectangle 12" o:spid="_x0000_s1036" style="position:absolute;top:1;width:9358;height:61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" filled="f" stroked="f"/>
                <v:shape id="Text Box 13" o:spid="_x0000_s1037" type="#_x0000_t202" style="position:absolute;left:52;width:9250;height:6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" strokeweight=".26mm">
                  <v:textbox>
                    <w:txbxContent>
                      <w:p w14:paraId="7FCFBE16" w14:textId="77777777" w:rsidR="006C5BB8" w:rsidRPr="00FD6421" w:rsidRDefault="006C5BB8">
                        <w:pPr>
                          <w:spacing w:before="0"/>
                          <w:ind w:firstLine="240"/>
                          <w:rPr>
                            <w:rFonts w:ascii="Courier New" w:hAnsi="Courier New" w:cs="Courier New"/>
                            <w:sz w:val="20"/>
                          </w:rPr>
                        </w:pPr>
                        <w:r w:rsidRPr="00FD6421">
                          <w:rPr>
                            <w:rFonts w:ascii="Courier New" w:hAnsi="Courier New" w:cs="Courier New"/>
                            <w:sz w:val="20"/>
                          </w:rPr>
                          <w:t>&lt;author&gt;</w:t>
                        </w:r>
                      </w:p>
                      <w:p w14:paraId="5FBC44EE" w14:textId="77777777" w:rsidR="006C5BB8" w:rsidRPr="00FD6421" w:rsidRDefault="006C5BB8">
                        <w:pPr>
                          <w:spacing w:before="0"/>
                          <w:ind w:firstLine="240"/>
                          <w:rPr>
                            <w:rFonts w:ascii="Courier New" w:hAnsi="Courier New" w:cs="Courier New"/>
                            <w:sz w:val="20"/>
                          </w:rPr>
                        </w:pPr>
                        <w:r w:rsidRPr="00FD6421">
                          <w:rPr>
                            <w:rFonts w:ascii="Courier New" w:hAnsi="Courier New" w:cs="Courier New"/>
                            <w:sz w:val="20"/>
                          </w:rPr>
                          <w:t xml:space="preserve">  &lt;templateId root=”1.3.6.1.4.1.19376.1.2.20.2”/&gt;</w:t>
                        </w:r>
                      </w:p>
                      <w:p w14:paraId="54AD50E0" w14:textId="77777777" w:rsidR="006C5BB8" w:rsidRPr="00FD6421" w:rsidRDefault="006C5BB8">
                        <w:pPr>
                          <w:spacing w:before="0"/>
                          <w:rPr>
                            <w:rFonts w:ascii="Courier New" w:hAnsi="Courier New" w:cs="Courier New"/>
                            <w:sz w:val="20"/>
                          </w:rPr>
                        </w:pPr>
                        <w:r w:rsidRPr="00FD6421">
                          <w:rPr>
                            <w:rFonts w:ascii="Courier New" w:hAnsi="Courier New" w:cs="Courier New"/>
                            <w:sz w:val="20"/>
                          </w:rPr>
                          <w:t xml:space="preserve">    &lt;time value=“20050329224411+0500”/&gt;</w:t>
                        </w:r>
                      </w:p>
                      <w:p w14:paraId="1804893A" w14:textId="77777777" w:rsidR="006C5BB8" w:rsidRPr="00FD6421" w:rsidRDefault="006C5BB8">
                        <w:pPr>
                          <w:spacing w:before="0"/>
                          <w:rPr>
                            <w:rFonts w:ascii="Courier New" w:hAnsi="Courier New" w:cs="Courier New"/>
                            <w:sz w:val="20"/>
                          </w:rPr>
                        </w:pPr>
                        <w:r w:rsidRPr="00FD6421">
                          <w:rPr>
                            <w:rFonts w:ascii="Courier New" w:hAnsi="Courier New" w:cs="Courier New"/>
                            <w:sz w:val="20"/>
                          </w:rPr>
                          <w:t xml:space="preserve">    &lt;assignedAuthor&gt;</w:t>
                        </w:r>
                      </w:p>
                      <w:p w14:paraId="01114679" w14:textId="77777777" w:rsidR="006C5BB8" w:rsidRPr="00FD6421" w:rsidRDefault="006C5BB8">
                        <w:pPr>
                          <w:spacing w:before="0"/>
                          <w:rPr>
                            <w:rFonts w:ascii="Courier New" w:hAnsi="Courier New" w:cs="Courier New"/>
                            <w:sz w:val="20"/>
                          </w:rPr>
                        </w:pPr>
                        <w:r w:rsidRPr="00FD6421">
                          <w:rPr>
                            <w:rFonts w:ascii="Courier New" w:hAnsi="Courier New" w:cs="Courier New"/>
                            <w:sz w:val="20"/>
                          </w:rPr>
                          <w:t xml:space="preserve">      &lt;id root=“1.3.6.4.1.4.1.2835.2.1234”/&gt;</w:t>
                        </w:r>
                      </w:p>
                      <w:p w14:paraId="0EC93F9D" w14:textId="77777777" w:rsidR="006C5BB8" w:rsidRPr="00FD6421" w:rsidRDefault="006C5BB8">
                        <w:pPr>
                          <w:spacing w:before="0"/>
                          <w:rPr>
                            <w:rFonts w:ascii="Courier New" w:hAnsi="Courier New" w:cs="Courier New"/>
                            <w:sz w:val="20"/>
                          </w:rPr>
                        </w:pPr>
                        <w:r w:rsidRPr="00FD6421">
                          <w:rPr>
                            <w:rFonts w:ascii="Courier New" w:hAnsi="Courier New" w:cs="Courier New"/>
                            <w:sz w:val="20"/>
                          </w:rPr>
                          <w:t xml:space="preserve">      &lt;assignedAuthoringDevice&gt;</w:t>
                        </w:r>
                      </w:p>
                      <w:p w14:paraId="599A3197" w14:textId="77777777" w:rsidR="006C5BB8" w:rsidRPr="00FD6421" w:rsidRDefault="006C5BB8">
                        <w:pPr>
                          <w:spacing w:before="0"/>
                          <w:ind w:left="720"/>
                          <w:rPr>
                            <w:rFonts w:ascii="Courier New" w:hAnsi="Courier New" w:cs="Courier New"/>
                            <w:sz w:val="20"/>
                          </w:rPr>
                        </w:pPr>
                        <w:r w:rsidRPr="00FD6421">
                          <w:rPr>
                            <w:rFonts w:ascii="Courier New" w:hAnsi="Courier New" w:cs="Courier New"/>
                            <w:sz w:val="20"/>
                          </w:rPr>
                          <w:t>&lt;code code=“CAPTURE” displayName=“Image Capture” codeSystem=“</w:t>
                        </w:r>
                        <w:r w:rsidRPr="00FD6421">
                          <w:rPr>
                            <w:rFonts w:ascii="Courier New" w:hAnsi="Courier New" w:cs="Courier New"/>
                          </w:rPr>
                          <w:t xml:space="preserve">  </w:t>
                        </w:r>
                        <w:r w:rsidRPr="00FD6421">
                          <w:rPr>
                            <w:rFonts w:ascii="Courier New" w:hAnsi="Courier New" w:cs="Courier New"/>
                            <w:sz w:val="20"/>
                          </w:rPr>
                          <w:t>1.2.840.10008.2.16.4”</w:t>
                        </w:r>
                        <w:r w:rsidRPr="00FD6421">
                          <w:rPr>
                            <w:rFonts w:ascii="Courier New" w:hAnsi="Courier New" w:cs="Courier New"/>
                          </w:rPr>
                          <w:t xml:space="preserve"> </w:t>
                        </w:r>
                        <w:r w:rsidRPr="00FD6421">
                          <w:rPr>
                            <w:rFonts w:ascii="Courier New" w:hAnsi="Courier New" w:cs="Courier New"/>
                            <w:sz w:val="20"/>
                          </w:rPr>
                          <w:t xml:space="preserve">/&gt; </w:t>
                        </w:r>
                      </w:p>
                      <w:p w14:paraId="0B6D651B" w14:textId="77777777" w:rsidR="006C5BB8" w:rsidRPr="00FD6421" w:rsidRDefault="006C5BB8">
                        <w:pPr>
                          <w:spacing w:before="0"/>
                          <w:ind w:left="1080"/>
                          <w:rPr>
                            <w:rFonts w:ascii="Courier New" w:hAnsi="Courier New" w:cs="Courier New"/>
                            <w:bCs/>
                            <w:sz w:val="20"/>
                          </w:rPr>
                        </w:pPr>
                        <w:r w:rsidRPr="00FD6421">
                          <w:rPr>
                            <w:rFonts w:ascii="Courier New" w:hAnsi="Courier New" w:cs="Courier New"/>
                            <w:sz w:val="20"/>
                          </w:rPr>
                          <w:t>&lt;</w:t>
                        </w:r>
                        <w:r w:rsidRPr="00FD6421">
                          <w:rPr>
                            <w:rFonts w:ascii="Courier New" w:hAnsi="Courier New" w:cs="Courier New"/>
                            <w:bCs/>
                            <w:sz w:val="20"/>
                          </w:rPr>
                          <w:t>manufacturerModelName&gt;SOME SCANNER NAME AND MODEL  &lt;/manufacturerModelName&gt;</w:t>
                        </w:r>
                      </w:p>
                      <w:p w14:paraId="7ECC8689" w14:textId="77777777" w:rsidR="006C5BB8" w:rsidRPr="00FA7801" w:rsidRDefault="006C5BB8">
                        <w:pPr>
                          <w:spacing w:before="0"/>
                          <w:rPr>
                            <w:rFonts w:ascii="Courier New" w:hAnsi="Courier New" w:cs="Courier New"/>
                            <w:sz w:val="20"/>
                            <w:lang w:val="de-DE"/>
                          </w:rPr>
                        </w:pPr>
                        <w:r w:rsidRPr="00FD6421">
                          <w:rPr>
                            <w:rFonts w:ascii="Courier New" w:hAnsi="Courier New" w:cs="Courier New"/>
                            <w:sz w:val="20"/>
                          </w:rPr>
                          <w:t xml:space="preserve">         </w:t>
                        </w:r>
                        <w:r w:rsidRPr="00FA7801">
                          <w:rPr>
                            <w:rFonts w:ascii="Courier New" w:hAnsi="Courier New" w:cs="Courier New"/>
                            <w:sz w:val="20"/>
                            <w:lang w:val="de-DE"/>
                          </w:rPr>
                          <w:t>&lt;softwareName&gt;SCAN SOFTWARE NAME v0.0&lt;/softwareName&gt;</w:t>
                        </w:r>
                      </w:p>
                      <w:p w14:paraId="07522BC9" w14:textId="77777777" w:rsidR="006C5BB8" w:rsidRPr="00FD6421" w:rsidRDefault="006C5BB8">
                        <w:pPr>
                          <w:spacing w:before="0"/>
                          <w:rPr>
                            <w:rFonts w:ascii="Courier New" w:hAnsi="Courier New" w:cs="Courier New"/>
                            <w:sz w:val="20"/>
                          </w:rPr>
                        </w:pPr>
                        <w:r w:rsidRPr="00FA7801">
                          <w:rPr>
                            <w:rFonts w:ascii="Courier New" w:hAnsi="Courier New" w:cs="Courier New"/>
                            <w:sz w:val="20"/>
                            <w:lang w:val="de-DE"/>
                          </w:rPr>
                          <w:t xml:space="preserve">    </w:t>
                        </w:r>
                        <w:r w:rsidRPr="00FA7801">
                          <w:rPr>
                            <w:rFonts w:ascii="Courier New" w:hAnsi="Courier New" w:cs="Courier New"/>
                            <w:sz w:val="20"/>
                            <w:lang w:val="de-DE"/>
                          </w:rPr>
                          <w:tab/>
                        </w:r>
                        <w:r w:rsidRPr="00FD6421">
                          <w:rPr>
                            <w:rFonts w:ascii="Courier New" w:hAnsi="Courier New" w:cs="Courier New"/>
                            <w:sz w:val="20"/>
                          </w:rPr>
                          <w:t>&lt;/assignedAuthoringDevice&gt;</w:t>
                        </w:r>
                      </w:p>
                      <w:p w14:paraId="766674CA" w14:textId="77777777" w:rsidR="006C5BB8" w:rsidRPr="00C036AD" w:rsidRDefault="006C5BB8">
                        <w:pPr>
                          <w:autoSpaceDE w:val="0"/>
                          <w:spacing w:before="0"/>
                          <w:rPr>
                            <w:rFonts w:ascii="Courier New" w:hAnsi="Courier New" w:cs="Courier New"/>
                            <w:sz w:val="20"/>
                          </w:rPr>
                        </w:pPr>
                        <w:r w:rsidRPr="00C036AD">
                          <w:rPr>
                            <w:rFonts w:ascii="Courier New" w:hAnsi="Courier New" w:cs="Courier New"/>
                            <w:sz w:val="20"/>
                          </w:rPr>
                          <w:t xml:space="preserve">    </w:t>
                        </w:r>
                        <w:r w:rsidRPr="00C036AD">
                          <w:rPr>
                            <w:rFonts w:ascii="Courier New" w:hAnsi="Courier New" w:cs="Courier New"/>
                            <w:sz w:val="20"/>
                          </w:rPr>
                          <w:tab/>
                          <w:t>&lt;representedOrganization&gt;</w:t>
                        </w:r>
                      </w:p>
                      <w:p w14:paraId="539B611E" w14:textId="77777777" w:rsidR="006C5BB8" w:rsidRPr="00B825ED" w:rsidRDefault="006C5BB8">
                        <w:pPr>
                          <w:autoSpaceDE w:val="0"/>
                          <w:spacing w:before="0"/>
                          <w:rPr>
                            <w:rFonts w:ascii="Courier New" w:hAnsi="Courier New" w:cs="Courier New"/>
                            <w:sz w:val="20"/>
                          </w:rPr>
                        </w:pPr>
                        <w:r w:rsidRPr="00B825ED">
                          <w:rPr>
                            <w:rFonts w:ascii="Courier New" w:hAnsi="Courier New" w:cs="Courier New"/>
                            <w:sz w:val="20"/>
                          </w:rPr>
                          <w:tab/>
                          <w:t xml:space="preserve">   &lt;id root=“1.3.6.4.1.4.1.2835.2”/&gt;</w:t>
                        </w:r>
                      </w:p>
                      <w:p w14:paraId="0AE99FEE" w14:textId="77777777" w:rsidR="006C5BB8" w:rsidRPr="00727857" w:rsidRDefault="006C5BB8">
                        <w:pPr>
                          <w:autoSpaceDE w:val="0"/>
                          <w:spacing w:before="0"/>
                          <w:rPr>
                            <w:rFonts w:ascii="Courier New" w:hAnsi="Courier New" w:cs="Courier New"/>
                            <w:sz w:val="20"/>
                          </w:rPr>
                        </w:pPr>
                        <w:r w:rsidRPr="00727857">
                          <w:rPr>
                            <w:rFonts w:ascii="Courier New" w:hAnsi="Courier New" w:cs="Courier New"/>
                            <w:sz w:val="20"/>
                          </w:rPr>
                          <w:tab/>
                          <w:t xml:space="preserve">   &lt;name&gt;SOME Scanning Facility&lt;/name&gt;</w:t>
                        </w:r>
                      </w:p>
                      <w:p w14:paraId="3FA933BE"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&lt;addr&gt;</w:t>
                        </w:r>
                      </w:p>
                      <w:p w14:paraId="5932E866"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&lt;streetAddressLine&gt;21 North Ave&lt;/streetAddressLine&gt;</w:t>
                        </w:r>
                      </w:p>
                      <w:p w14:paraId="110A6BDF"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&lt;city&gt;Burlington&lt;/city&gt;</w:t>
                        </w:r>
                      </w:p>
                      <w:p w14:paraId="57D9032E"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&lt;state&gt;MA&lt;/state&gt;</w:t>
                        </w:r>
                      </w:p>
                      <w:p w14:paraId="3B5BEC41"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&lt;postalCode&gt;01803&lt;/postalCode&gt;</w:t>
                        </w:r>
                      </w:p>
                      <w:p w14:paraId="50834CB5"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&lt;country&gt;USA&lt;/country&gt;</w:t>
                        </w:r>
                      </w:p>
                      <w:p w14:paraId="5822A673"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&lt;/addr&gt;</w:t>
                        </w:r>
                      </w:p>
                      <w:p w14:paraId="44587CCB"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&lt;/representedOrganization&gt;</w:t>
                        </w:r>
                      </w:p>
                      <w:p w14:paraId="11B84A9F"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&lt;/assignedAuthor&gt;</w:t>
                        </w:r>
                      </w:p>
                      <w:p w14:paraId="66136530" w14:textId="77777777" w:rsidR="006C5BB8" w:rsidRPr="00C35E16" w:rsidRDefault="006C5BB8">
                        <w:pPr>
                          <w:spacing w:before="0"/>
                          <w:rPr>
                            <w:rFonts w:ascii="Courier New" w:hAnsi="Courier New" w:cs="Courier New"/>
                            <w:sz w:val="20"/>
                          </w:rPr>
                        </w:pPr>
                        <w:r w:rsidRPr="00C35E16">
                          <w:rPr>
                            <w:rFonts w:ascii="Courier New" w:hAnsi="Courier New" w:cs="Courier New"/>
                            <w:sz w:val="20"/>
                          </w:rPr>
                          <w:t xml:space="preserve"> &lt;/author&gt;</w:t>
                        </w:r>
                      </w:p>
                      <w:p w14:paraId="111DE1D2" w14:textId="77777777" w:rsidR="006C5BB8" w:rsidRPr="00C35E16" w:rsidRDefault="006C5BB8">
                        <w:pPr>
                          <w:spacing w:before="0"/>
                        </w:pPr>
                      </w:p>
                    </w:txbxContent>
                  </v:textbox>
                </v:shape>
                <w10:anchorlock/>
              </v:group>
            </w:pict>
          </mc:Fallback>
        </mc:AlternateContent>
      </w:r>
    </w:p>
    <w:p w14:paraId="7E1BDA38" w14:textId="77777777" w:rsidR="001202EB" w:rsidRPr="00F442A2" w:rsidRDefault="001202EB" w:rsidP="00526BF4">
      <w:pPr>
        <w:pStyle w:val="BodyText"/>
      </w:pPr>
      <w:bookmarkStart w:id="1629" w:name="_Ref131320348"/>
      <w:bookmarkStart w:id="1630" w:name="_Toc367877087"/>
    </w:p>
    <w:p w14:paraId="0D8FA1A4" w14:textId="77777777" w:rsidR="003F22EF" w:rsidRPr="00F442A2" w:rsidRDefault="003F22EF" w:rsidP="009E7736">
      <w:pPr>
        <w:pStyle w:val="Heading4"/>
        <w:numPr>
          <w:ilvl w:val="0"/>
          <w:numId w:val="0"/>
        </w:numPr>
      </w:pPr>
      <w:r w:rsidRPr="00F442A2">
        <w:t>5.2.3.5 ClinicalDocument/dataEnterer</w:t>
      </w:r>
      <w:bookmarkEnd w:id="1629"/>
      <w:bookmarkEnd w:id="1630"/>
    </w:p>
    <w:p w14:paraId="5A38B777" w14:textId="77777777" w:rsidR="003F22EF" w:rsidRPr="00F442A2" w:rsidRDefault="003F22EF">
      <w:pPr>
        <w:pStyle w:val="BodyText"/>
      </w:pPr>
      <w:r w:rsidRPr="00F442A2">
        <w:t>This ClinicalDocument/dataEnterer element shall represent the scanner operator who produced the scanned content. All subelements retain their original definition as defined by the HL7 CDA R2 specification, unless noted below.</w:t>
      </w:r>
    </w:p>
    <w:p w14:paraId="4CE3347C" w14:textId="534B023E" w:rsidR="003F22EF" w:rsidRPr="00A05677" w:rsidRDefault="003F22EF" w:rsidP="005A199D">
      <w:pPr>
        <w:pStyle w:val="ListBullet2"/>
      </w:pPr>
      <w:r w:rsidRPr="00A05677">
        <w:t xml:space="preserve">The ClinicalDocument/dataEnterer/templateId element shall be present. The root attribute shall contain the </w:t>
      </w:r>
      <w:r w:rsidR="00F31892" w:rsidRPr="00A05677">
        <w:t>OID</w:t>
      </w:r>
      <w:r w:rsidRPr="00A05677">
        <w:t xml:space="preserve"> ‘1.3.6.1.4.1.19376.1.2.20.3’, to indicate this is the scanner operator.</w:t>
      </w:r>
    </w:p>
    <w:p w14:paraId="4361543C" w14:textId="77777777" w:rsidR="003F22EF" w:rsidRPr="00A05677" w:rsidRDefault="003F22EF" w:rsidP="005A199D">
      <w:pPr>
        <w:pStyle w:val="ListBullet2"/>
      </w:pPr>
      <w:r w:rsidRPr="00A05677">
        <w:t>The ClinicalDocument/dataEnterer/time shall denote the time at which the original content was scanned. This value shall be equal to that of ClinicalDocument/effectiveTime. At a minimum, the time shall be precise to the day and shall include the time zone offset from GMT.</w:t>
      </w:r>
    </w:p>
    <w:p w14:paraId="07E95DD0" w14:textId="7FA1EDA5" w:rsidR="003F22EF" w:rsidRPr="00A05677" w:rsidRDefault="003F22EF" w:rsidP="005A199D">
      <w:pPr>
        <w:pStyle w:val="ListBullet2"/>
      </w:pPr>
      <w:r w:rsidRPr="00A05677">
        <w:t xml:space="preserve">The ClinicalDocument/dataEnterer/assignedEntity/id element shall be both the root and the extension attributes the root shall be the </w:t>
      </w:r>
      <w:r w:rsidR="00F31892" w:rsidRPr="00A05677">
        <w:t xml:space="preserve">OID </w:t>
      </w:r>
      <w:r w:rsidRPr="00A05677">
        <w:t xml:space="preserve">of the scanning facility and the extension shall be an appropriately assigned, facility unique id of the operator. </w:t>
      </w:r>
    </w:p>
    <w:p w14:paraId="1EC0AA23" w14:textId="77777777" w:rsidR="003F22EF" w:rsidRPr="00F442A2" w:rsidRDefault="003F22EF" w:rsidP="00526BF4">
      <w:pPr>
        <w:pStyle w:val="BodyText"/>
        <w:keepNext/>
        <w:rPr>
          <w:szCs w:val="24"/>
        </w:rPr>
      </w:pPr>
      <w:r w:rsidRPr="00F442A2">
        <w:rPr>
          <w:szCs w:val="24"/>
        </w:rPr>
        <w:t>Example:</w:t>
      </w:r>
    </w:p>
    <w:p w14:paraId="604BD5AF" w14:textId="047873F2" w:rsidR="003F22EF" w:rsidRPr="00F442A2" w:rsidRDefault="00804CEB">
      <w:pPr>
        <w:pStyle w:val="BodyText"/>
      </w:pPr>
      <w:r w:rsidRPr="00F442A2">
        <w:rPr>
          <w:noProof/>
        </w:rPr>
        <mc:AlternateContent>
          <mc:Choice Requires="wps">
            <w:drawing>
              <wp:inline distT="0" distB="0" distL="0" distR="0" wp14:anchorId="59C8ED3A" wp14:editId="4B4A8260">
                <wp:extent cx="5942965" cy="2304415"/>
                <wp:effectExtent l="0" t="0" r="635" b="0"/>
                <wp:docPr id="4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2965" cy="23044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65F406D7" w14:textId="77777777" w:rsidR="006C5BB8" w:rsidRPr="005A199D" w:rsidRDefault="006C5BB8" w:rsidP="00526BF4">
                            <w:pPr>
                              <w:pStyle w:val="XMLFragment"/>
                              <w:pBdr>
                                <w:bottom w:val="single" w:sz="4" w:space="12" w:color="000000"/>
                              </w:pBdr>
                              <w:rPr>
                                <w:lang w:val="en-US"/>
                              </w:rPr>
                            </w:pPr>
                            <w:r w:rsidRPr="005A199D">
                              <w:rPr>
                                <w:lang w:val="en-US"/>
                              </w:rPr>
                              <w:t>&lt;dataEnterer&gt;</w:t>
                            </w:r>
                          </w:p>
                          <w:p w14:paraId="5DB75692" w14:textId="77777777" w:rsidR="006C5BB8" w:rsidRPr="005A199D" w:rsidRDefault="006C5BB8" w:rsidP="00526BF4">
                            <w:pPr>
                              <w:pStyle w:val="XMLFragment"/>
                              <w:pBdr>
                                <w:bottom w:val="single" w:sz="4" w:space="12" w:color="000000"/>
                              </w:pBdr>
                              <w:rPr>
                                <w:lang w:val="en-US"/>
                              </w:rPr>
                            </w:pPr>
                            <w:r w:rsidRPr="005A199D">
                              <w:rPr>
                                <w:lang w:val="en-US"/>
                              </w:rPr>
                              <w:t xml:space="preserve">  &lt;templateId root=”1.3.6.1.4.1.19376.1.2.20.3”/&gt;</w:t>
                            </w:r>
                          </w:p>
                          <w:p w14:paraId="5D811187" w14:textId="77777777" w:rsidR="006C5BB8" w:rsidRPr="005A199D" w:rsidRDefault="006C5BB8" w:rsidP="00526BF4">
                            <w:pPr>
                              <w:pStyle w:val="XMLFragment"/>
                              <w:pBdr>
                                <w:bottom w:val="single" w:sz="4" w:space="12" w:color="000000"/>
                              </w:pBdr>
                              <w:rPr>
                                <w:lang w:val="en-US"/>
                              </w:rPr>
                            </w:pPr>
                            <w:r w:rsidRPr="005A199D">
                              <w:rPr>
                                <w:lang w:val="en-US"/>
                              </w:rPr>
                              <w:t xml:space="preserve">    &lt;time value=“20050329224411+0500”/&gt;</w:t>
                            </w:r>
                          </w:p>
                          <w:p w14:paraId="3B8A56DD" w14:textId="77777777" w:rsidR="006C5BB8" w:rsidRPr="005A199D" w:rsidRDefault="006C5BB8" w:rsidP="00526BF4">
                            <w:pPr>
                              <w:pStyle w:val="XMLFragment"/>
                              <w:pBdr>
                                <w:bottom w:val="single" w:sz="4" w:space="12" w:color="000000"/>
                              </w:pBdr>
                              <w:rPr>
                                <w:lang w:val="en-US"/>
                              </w:rPr>
                            </w:pPr>
                            <w:r w:rsidRPr="005A199D">
                              <w:rPr>
                                <w:lang w:val="en-US"/>
                              </w:rPr>
                              <w:t xml:space="preserve">    &lt;assignedEntity&gt;</w:t>
                            </w:r>
                          </w:p>
                          <w:p w14:paraId="45332890" w14:textId="77777777" w:rsidR="006C5BB8" w:rsidRPr="005A199D" w:rsidRDefault="006C5BB8" w:rsidP="00526BF4">
                            <w:pPr>
                              <w:pStyle w:val="XMLFragment"/>
                              <w:pBdr>
                                <w:bottom w:val="single" w:sz="4" w:space="12" w:color="000000"/>
                              </w:pBdr>
                              <w:rPr>
                                <w:lang w:val="en-US"/>
                              </w:rPr>
                            </w:pPr>
                            <w:r w:rsidRPr="005A199D">
                              <w:rPr>
                                <w:lang w:val="en-US"/>
                              </w:rPr>
                              <w:t xml:space="preserve">      &lt;id extension=“22222222” root=“1.3.6.4.1.4.1.2835.2”/&gt;</w:t>
                            </w:r>
                          </w:p>
                          <w:p w14:paraId="56A7F2B4" w14:textId="77777777" w:rsidR="006C5BB8" w:rsidRPr="005A199D" w:rsidRDefault="006C5BB8" w:rsidP="00526BF4">
                            <w:pPr>
                              <w:pStyle w:val="XMLFragment"/>
                              <w:pBdr>
                                <w:bottom w:val="single" w:sz="4" w:space="12" w:color="000000"/>
                              </w:pBdr>
                              <w:rPr>
                                <w:lang w:val="en-US"/>
                              </w:rPr>
                            </w:pPr>
                            <w:r w:rsidRPr="005A199D">
                              <w:rPr>
                                <w:lang w:val="en-US"/>
                              </w:rPr>
                              <w:t xml:space="preserve">      &lt;assignedPerson&gt;</w:t>
                            </w:r>
                          </w:p>
                          <w:p w14:paraId="0416CDCB" w14:textId="77777777" w:rsidR="006C5BB8" w:rsidRPr="005A199D" w:rsidRDefault="006C5BB8" w:rsidP="00526BF4">
                            <w:pPr>
                              <w:pStyle w:val="XMLFragment"/>
                              <w:pBdr>
                                <w:bottom w:val="single" w:sz="4" w:space="12" w:color="000000"/>
                              </w:pBdr>
                              <w:rPr>
                                <w:lang w:val="en-US"/>
                              </w:rPr>
                            </w:pPr>
                            <w:r w:rsidRPr="005A199D">
                              <w:rPr>
                                <w:lang w:val="en-US"/>
                              </w:rPr>
                              <w:t xml:space="preserve">        &lt;name&gt;</w:t>
                            </w:r>
                          </w:p>
                          <w:p w14:paraId="79E19585" w14:textId="77777777" w:rsidR="006C5BB8" w:rsidRPr="005A199D" w:rsidRDefault="006C5BB8" w:rsidP="00526BF4">
                            <w:pPr>
                              <w:pStyle w:val="XMLFragment"/>
                              <w:pBdr>
                                <w:bottom w:val="single" w:sz="4" w:space="12" w:color="000000"/>
                              </w:pBdr>
                              <w:rPr>
                                <w:lang w:val="en-US"/>
                              </w:rPr>
                            </w:pPr>
                            <w:r w:rsidRPr="005A199D">
                              <w:rPr>
                                <w:lang w:val="en-US"/>
                              </w:rPr>
                              <w:t xml:space="preserve">          &lt;prefix&gt;Mrs.&lt;/prefix&gt;</w:t>
                            </w:r>
                          </w:p>
                          <w:p w14:paraId="5E321908" w14:textId="77777777" w:rsidR="006C5BB8" w:rsidRPr="005A199D" w:rsidRDefault="006C5BB8" w:rsidP="00526BF4">
                            <w:pPr>
                              <w:pStyle w:val="XMLFragment"/>
                              <w:pBdr>
                                <w:bottom w:val="single" w:sz="4" w:space="12" w:color="000000"/>
                              </w:pBdr>
                              <w:rPr>
                                <w:lang w:val="en-US"/>
                              </w:rPr>
                            </w:pPr>
                            <w:r w:rsidRPr="005A199D">
                              <w:rPr>
                                <w:lang w:val="en-US"/>
                              </w:rPr>
                              <w:t xml:space="preserve">          &lt;given&gt;Bernice&lt;/given&gt;</w:t>
                            </w:r>
                          </w:p>
                          <w:p w14:paraId="42F742B7" w14:textId="77777777" w:rsidR="006C5BB8" w:rsidRPr="005A199D" w:rsidRDefault="006C5BB8" w:rsidP="00526BF4">
                            <w:pPr>
                              <w:pStyle w:val="XMLFragment"/>
                              <w:pBdr>
                                <w:bottom w:val="single" w:sz="4" w:space="12" w:color="000000"/>
                              </w:pBdr>
                              <w:rPr>
                                <w:lang w:val="en-US"/>
                              </w:rPr>
                            </w:pPr>
                            <w:r w:rsidRPr="005A199D">
                              <w:rPr>
                                <w:lang w:val="en-US"/>
                              </w:rPr>
                              <w:t xml:space="preserve">          &lt;family&gt;Smith&lt;/family&gt;</w:t>
                            </w:r>
                          </w:p>
                          <w:p w14:paraId="22C73528" w14:textId="77777777" w:rsidR="006C5BB8" w:rsidRPr="005A199D" w:rsidRDefault="006C5BB8" w:rsidP="00526BF4">
                            <w:pPr>
                              <w:pStyle w:val="XMLFragment"/>
                              <w:pBdr>
                                <w:bottom w:val="single" w:sz="4" w:space="12" w:color="000000"/>
                              </w:pBdr>
                              <w:rPr>
                                <w:lang w:val="en-US"/>
                              </w:rPr>
                            </w:pPr>
                            <w:r w:rsidRPr="005A199D">
                              <w:rPr>
                                <w:lang w:val="en-US"/>
                              </w:rPr>
                              <w:t xml:space="preserve">        &lt;/name&gt;</w:t>
                            </w:r>
                          </w:p>
                          <w:p w14:paraId="4F4F0EBB" w14:textId="77777777" w:rsidR="006C5BB8" w:rsidRPr="005A199D" w:rsidRDefault="006C5BB8" w:rsidP="00526BF4">
                            <w:pPr>
                              <w:pStyle w:val="XMLFragment"/>
                              <w:pBdr>
                                <w:bottom w:val="single" w:sz="4" w:space="12" w:color="000000"/>
                              </w:pBdr>
                              <w:rPr>
                                <w:lang w:val="en-US"/>
                              </w:rPr>
                            </w:pPr>
                            <w:r w:rsidRPr="005A199D">
                              <w:rPr>
                                <w:lang w:val="en-US"/>
                              </w:rPr>
                              <w:t xml:space="preserve">      &lt;/assignedPerson&gt;</w:t>
                            </w:r>
                          </w:p>
                          <w:p w14:paraId="26F4F58D" w14:textId="77777777" w:rsidR="006C5BB8" w:rsidRDefault="006C5BB8" w:rsidP="00526BF4">
                            <w:pPr>
                              <w:pStyle w:val="XMLFragment"/>
                              <w:pBdr>
                                <w:bottom w:val="single" w:sz="4" w:space="12" w:color="000000"/>
                              </w:pBdr>
                            </w:pPr>
                            <w:r w:rsidRPr="005A199D">
                              <w:rPr>
                                <w:lang w:val="en-US"/>
                              </w:rPr>
                              <w:t xml:space="preserve">    </w:t>
                            </w:r>
                            <w:r>
                              <w:t>&lt;/assignedEntity&gt;</w:t>
                            </w:r>
                          </w:p>
                          <w:p w14:paraId="1E7CDEFE" w14:textId="77777777" w:rsidR="006C5BB8" w:rsidRDefault="006C5BB8" w:rsidP="00526BF4">
                            <w:pPr>
                              <w:pStyle w:val="XMLFragment"/>
                              <w:pBdr>
                                <w:bottom w:val="single" w:sz="4" w:space="12" w:color="000000"/>
                              </w:pBdr>
                            </w:pPr>
                            <w:r>
                              <w:t xml:space="preserve">  &lt;/dataEnterer&gt;</w:t>
                            </w:r>
                          </w:p>
                          <w:p w14:paraId="378375AA" w14:textId="77777777" w:rsidR="006C5BB8" w:rsidRDefault="006C5BB8" w:rsidP="00526BF4">
                            <w:pPr>
                              <w:pStyle w:val="BodyText"/>
                            </w:pPr>
                          </w:p>
                        </w:txbxContent>
                      </wps:txbx>
                      <wps:bodyPr rot="0" vert="horz" wrap="square" lIns="91440" tIns="45720" rIns="91440" bIns="45720" anchor="ctr" anchorCtr="0" upright="1">
                        <a:noAutofit/>
                      </wps:bodyPr>
                    </wps:wsp>
                  </a:graphicData>
                </a:graphic>
              </wp:inline>
            </w:drawing>
          </mc:Choice>
          <mc:Fallback>
            <w:pict>
              <v:rect w14:anchorId="59C8ED3A" id="Rectangle 15" o:spid="_x0000_s1038" style="width:467.95pt;height:1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" filled="f" stroked="f">
                <v:textbox>
                  <w:txbxContent>
                    <w:p w14:paraId="65F406D7" w14:textId="77777777" w:rsidR="006C5BB8" w:rsidRPr="005A199D" w:rsidRDefault="006C5BB8" w:rsidP="00526BF4">
                      <w:pPr>
                        <w:pStyle w:val="XMLFragment"/>
                        <w:pBdr>
                          <w:bottom w:val="single" w:sz="4" w:space="12" w:color="000000"/>
                        </w:pBdr>
                        <w:rPr>
                          <w:lang w:val="en-US"/>
                        </w:rPr>
                      </w:pPr>
                      <w:r w:rsidRPr="005A199D">
                        <w:rPr>
                          <w:lang w:val="en-US"/>
                        </w:rPr>
                        <w:t>&lt;dataEnterer&gt;</w:t>
                      </w:r>
                    </w:p>
                    <w:p w14:paraId="5DB75692" w14:textId="77777777" w:rsidR="006C5BB8" w:rsidRPr="005A199D" w:rsidRDefault="006C5BB8" w:rsidP="00526BF4">
                      <w:pPr>
                        <w:pStyle w:val="XMLFragment"/>
                        <w:pBdr>
                          <w:bottom w:val="single" w:sz="4" w:space="12" w:color="000000"/>
                        </w:pBdr>
                        <w:rPr>
                          <w:lang w:val="en-US"/>
                        </w:rPr>
                      </w:pPr>
                      <w:r w:rsidRPr="005A199D">
                        <w:rPr>
                          <w:lang w:val="en-US"/>
                        </w:rPr>
                        <w:t xml:space="preserve">  &lt;templateId root=”1.3.6.1.4.1.19376.1.2.20.3”/&gt;</w:t>
                      </w:r>
                    </w:p>
                    <w:p w14:paraId="5D811187" w14:textId="77777777" w:rsidR="006C5BB8" w:rsidRPr="005A199D" w:rsidRDefault="006C5BB8" w:rsidP="00526BF4">
                      <w:pPr>
                        <w:pStyle w:val="XMLFragment"/>
                        <w:pBdr>
                          <w:bottom w:val="single" w:sz="4" w:space="12" w:color="000000"/>
                        </w:pBdr>
                        <w:rPr>
                          <w:lang w:val="en-US"/>
                        </w:rPr>
                      </w:pPr>
                      <w:r w:rsidRPr="005A199D">
                        <w:rPr>
                          <w:lang w:val="en-US"/>
                        </w:rPr>
                        <w:t xml:space="preserve">    &lt;time value=“20050329224411+0500”/&gt;</w:t>
                      </w:r>
                    </w:p>
                    <w:p w14:paraId="3B8A56DD" w14:textId="77777777" w:rsidR="006C5BB8" w:rsidRPr="005A199D" w:rsidRDefault="006C5BB8" w:rsidP="00526BF4">
                      <w:pPr>
                        <w:pStyle w:val="XMLFragment"/>
                        <w:pBdr>
                          <w:bottom w:val="single" w:sz="4" w:space="12" w:color="000000"/>
                        </w:pBdr>
                        <w:rPr>
                          <w:lang w:val="en-US"/>
                        </w:rPr>
                      </w:pPr>
                      <w:r w:rsidRPr="005A199D">
                        <w:rPr>
                          <w:lang w:val="en-US"/>
                        </w:rPr>
                        <w:t xml:space="preserve">    &lt;assignedEntity&gt;</w:t>
                      </w:r>
                    </w:p>
                    <w:p w14:paraId="45332890" w14:textId="77777777" w:rsidR="006C5BB8" w:rsidRPr="005A199D" w:rsidRDefault="006C5BB8" w:rsidP="00526BF4">
                      <w:pPr>
                        <w:pStyle w:val="XMLFragment"/>
                        <w:pBdr>
                          <w:bottom w:val="single" w:sz="4" w:space="12" w:color="000000"/>
                        </w:pBdr>
                        <w:rPr>
                          <w:lang w:val="en-US"/>
                        </w:rPr>
                      </w:pPr>
                      <w:r w:rsidRPr="005A199D">
                        <w:rPr>
                          <w:lang w:val="en-US"/>
                        </w:rPr>
                        <w:t xml:space="preserve">      &lt;id extension=“22222222” root=“1.3.6.4.1.4.1.2835.2”/&gt;</w:t>
                      </w:r>
                    </w:p>
                    <w:p w14:paraId="56A7F2B4" w14:textId="77777777" w:rsidR="006C5BB8" w:rsidRPr="005A199D" w:rsidRDefault="006C5BB8" w:rsidP="00526BF4">
                      <w:pPr>
                        <w:pStyle w:val="XMLFragment"/>
                        <w:pBdr>
                          <w:bottom w:val="single" w:sz="4" w:space="12" w:color="000000"/>
                        </w:pBdr>
                        <w:rPr>
                          <w:lang w:val="en-US"/>
                        </w:rPr>
                      </w:pPr>
                      <w:r w:rsidRPr="005A199D">
                        <w:rPr>
                          <w:lang w:val="en-US"/>
                        </w:rPr>
                        <w:t xml:space="preserve">      &lt;assignedPerson&gt;</w:t>
                      </w:r>
                    </w:p>
                    <w:p w14:paraId="0416CDCB" w14:textId="77777777" w:rsidR="006C5BB8" w:rsidRPr="005A199D" w:rsidRDefault="006C5BB8" w:rsidP="00526BF4">
                      <w:pPr>
                        <w:pStyle w:val="XMLFragment"/>
                        <w:pBdr>
                          <w:bottom w:val="single" w:sz="4" w:space="12" w:color="000000"/>
                        </w:pBdr>
                        <w:rPr>
                          <w:lang w:val="en-US"/>
                        </w:rPr>
                      </w:pPr>
                      <w:r w:rsidRPr="005A199D">
                        <w:rPr>
                          <w:lang w:val="en-US"/>
                        </w:rPr>
                        <w:t xml:space="preserve">        &lt;name&gt;</w:t>
                      </w:r>
                    </w:p>
                    <w:p w14:paraId="79E19585" w14:textId="77777777" w:rsidR="006C5BB8" w:rsidRPr="005A199D" w:rsidRDefault="006C5BB8" w:rsidP="00526BF4">
                      <w:pPr>
                        <w:pStyle w:val="XMLFragment"/>
                        <w:pBdr>
                          <w:bottom w:val="single" w:sz="4" w:space="12" w:color="000000"/>
                        </w:pBdr>
                        <w:rPr>
                          <w:lang w:val="en-US"/>
                        </w:rPr>
                      </w:pPr>
                      <w:r w:rsidRPr="005A199D">
                        <w:rPr>
                          <w:lang w:val="en-US"/>
                        </w:rPr>
                        <w:t xml:space="preserve">          &lt;prefix&gt;Mrs.&lt;/prefix&gt;</w:t>
                      </w:r>
                    </w:p>
                    <w:p w14:paraId="5E321908" w14:textId="77777777" w:rsidR="006C5BB8" w:rsidRPr="005A199D" w:rsidRDefault="006C5BB8" w:rsidP="00526BF4">
                      <w:pPr>
                        <w:pStyle w:val="XMLFragment"/>
                        <w:pBdr>
                          <w:bottom w:val="single" w:sz="4" w:space="12" w:color="000000"/>
                        </w:pBdr>
                        <w:rPr>
                          <w:lang w:val="en-US"/>
                        </w:rPr>
                      </w:pPr>
                      <w:r w:rsidRPr="005A199D">
                        <w:rPr>
                          <w:lang w:val="en-US"/>
                        </w:rPr>
                        <w:t xml:space="preserve">          &lt;given&gt;Bernice&lt;/given&gt;</w:t>
                      </w:r>
                    </w:p>
                    <w:p w14:paraId="42F742B7" w14:textId="77777777" w:rsidR="006C5BB8" w:rsidRPr="005A199D" w:rsidRDefault="006C5BB8" w:rsidP="00526BF4">
                      <w:pPr>
                        <w:pStyle w:val="XMLFragment"/>
                        <w:pBdr>
                          <w:bottom w:val="single" w:sz="4" w:space="12" w:color="000000"/>
                        </w:pBdr>
                        <w:rPr>
                          <w:lang w:val="en-US"/>
                        </w:rPr>
                      </w:pPr>
                      <w:r w:rsidRPr="005A199D">
                        <w:rPr>
                          <w:lang w:val="en-US"/>
                        </w:rPr>
                        <w:t xml:space="preserve">          &lt;family&gt;Smith&lt;/family&gt;</w:t>
                      </w:r>
                    </w:p>
                    <w:p w14:paraId="22C73528" w14:textId="77777777" w:rsidR="006C5BB8" w:rsidRPr="005A199D" w:rsidRDefault="006C5BB8" w:rsidP="00526BF4">
                      <w:pPr>
                        <w:pStyle w:val="XMLFragment"/>
                        <w:pBdr>
                          <w:bottom w:val="single" w:sz="4" w:space="12" w:color="000000"/>
                        </w:pBdr>
                        <w:rPr>
                          <w:lang w:val="en-US"/>
                        </w:rPr>
                      </w:pPr>
                      <w:r w:rsidRPr="005A199D">
                        <w:rPr>
                          <w:lang w:val="en-US"/>
                        </w:rPr>
                        <w:t xml:space="preserve">        &lt;/name&gt;</w:t>
                      </w:r>
                    </w:p>
                    <w:p w14:paraId="4F4F0EBB" w14:textId="77777777" w:rsidR="006C5BB8" w:rsidRPr="005A199D" w:rsidRDefault="006C5BB8" w:rsidP="00526BF4">
                      <w:pPr>
                        <w:pStyle w:val="XMLFragment"/>
                        <w:pBdr>
                          <w:bottom w:val="single" w:sz="4" w:space="12" w:color="000000"/>
                        </w:pBdr>
                        <w:rPr>
                          <w:lang w:val="en-US"/>
                        </w:rPr>
                      </w:pPr>
                      <w:r w:rsidRPr="005A199D">
                        <w:rPr>
                          <w:lang w:val="en-US"/>
                        </w:rPr>
                        <w:t xml:space="preserve">      &lt;/assignedPerson&gt;</w:t>
                      </w:r>
                    </w:p>
                    <w:p w14:paraId="26F4F58D" w14:textId="77777777" w:rsidR="006C5BB8" w:rsidRDefault="006C5BB8" w:rsidP="00526BF4">
                      <w:pPr>
                        <w:pStyle w:val="XMLFragment"/>
                        <w:pBdr>
                          <w:bottom w:val="single" w:sz="4" w:space="12" w:color="000000"/>
                        </w:pBdr>
                      </w:pPr>
                      <w:r w:rsidRPr="005A199D">
                        <w:rPr>
                          <w:lang w:val="en-US"/>
                        </w:rPr>
                        <w:t xml:space="preserve">    </w:t>
                      </w:r>
                      <w:r>
                        <w:t>&lt;/assignedEntity&gt;</w:t>
                      </w:r>
                    </w:p>
                    <w:p w14:paraId="1E7CDEFE" w14:textId="77777777" w:rsidR="006C5BB8" w:rsidRDefault="006C5BB8" w:rsidP="00526BF4">
                      <w:pPr>
                        <w:pStyle w:val="XMLFragment"/>
                        <w:pBdr>
                          <w:bottom w:val="single" w:sz="4" w:space="12" w:color="000000"/>
                        </w:pBdr>
                      </w:pPr>
                      <w:r>
                        <w:t xml:space="preserve">  &lt;/dataEnterer&gt;</w:t>
                      </w:r>
                    </w:p>
                    <w:p w14:paraId="378375AA" w14:textId="77777777" w:rsidR="006C5BB8" w:rsidRDefault="006C5BB8" w:rsidP="00526BF4">
                      <w:pPr>
                        <w:pStyle w:val="BodyText"/>
                      </w:pPr>
                    </w:p>
                  </w:txbxContent>
                </v:textbox>
                <w10:anchorlock/>
              </v:rect>
            </w:pict>
          </mc:Fallback>
        </mc:AlternateContent>
      </w:r>
    </w:p>
    <w:p w14:paraId="585173AA" w14:textId="77777777" w:rsidR="003F22EF" w:rsidRPr="00F442A2" w:rsidRDefault="003F22EF" w:rsidP="009E7736">
      <w:pPr>
        <w:pStyle w:val="Heading4"/>
        <w:numPr>
          <w:ilvl w:val="0"/>
          <w:numId w:val="0"/>
        </w:numPr>
      </w:pPr>
      <w:bookmarkStart w:id="1631" w:name="_Ref131320358"/>
      <w:bookmarkStart w:id="1632" w:name="_Toc367877088"/>
      <w:r w:rsidRPr="00F442A2">
        <w:t>5.2.3.6 ClinicalDocument/custodian</w:t>
      </w:r>
      <w:bookmarkEnd w:id="1631"/>
      <w:bookmarkEnd w:id="1632"/>
    </w:p>
    <w:p w14:paraId="47CF1979" w14:textId="77777777" w:rsidR="003F22EF" w:rsidRPr="00F442A2" w:rsidRDefault="003F22EF">
      <w:pPr>
        <w:pStyle w:val="BodyText"/>
      </w:pPr>
      <w:r w:rsidRPr="00F442A2">
        <w:t>The ClinicalDocument/custodian shall be present. Its context is left up to the scanning facility to refine in accordance with local policies and to reflect the entity responsible for the scanned content. In most cases this will be the scanning facility. All subelements retain their original definition as defined by the HL7 CDA R2 specification, unless noted below.</w:t>
      </w:r>
    </w:p>
    <w:p w14:paraId="6F111331" w14:textId="77777777" w:rsidR="003F22EF" w:rsidRPr="00A05677" w:rsidRDefault="003F22EF" w:rsidP="005A199D">
      <w:pPr>
        <w:pStyle w:val="ListBullet2"/>
      </w:pPr>
      <w:r w:rsidRPr="00A05677">
        <w:t>The ClinicalDocument/assignedCustodian/representedOrganization/name shall be present.</w:t>
      </w:r>
    </w:p>
    <w:p w14:paraId="7D1A2FA4" w14:textId="77777777" w:rsidR="003F22EF" w:rsidRPr="00A05677" w:rsidRDefault="003F22EF" w:rsidP="005A199D">
      <w:pPr>
        <w:pStyle w:val="ListBullet2"/>
      </w:pPr>
      <w:r w:rsidRPr="00A05677">
        <w:t xml:space="preserve">At least one ClinicalDocument/assignedCustodian/representedOrganization/addr element shall include at least the country sub element. </w:t>
      </w:r>
    </w:p>
    <w:p w14:paraId="70A295B2" w14:textId="77777777" w:rsidR="003F22EF" w:rsidRPr="00F442A2" w:rsidRDefault="003F22EF">
      <w:pPr>
        <w:pStyle w:val="BodyText"/>
        <w:pageBreakBefore/>
        <w:rPr>
          <w:szCs w:val="24"/>
        </w:rPr>
      </w:pPr>
      <w:r w:rsidRPr="00F442A2">
        <w:rPr>
          <w:szCs w:val="24"/>
        </w:rPr>
        <w:t>Example:</w:t>
      </w:r>
    </w:p>
    <w:p w14:paraId="2855B5E4" w14:textId="21CB9696" w:rsidR="003F22EF" w:rsidRPr="00F442A2" w:rsidRDefault="00804CEB">
      <w:pPr>
        <w:pStyle w:val="BodyText"/>
      </w:pPr>
      <w:r w:rsidRPr="00F442A2">
        <w:rPr>
          <w:noProof/>
        </w:rPr>
        <mc:AlternateContent>
          <mc:Choice Requires="wpg">
            <w:drawing>
              <wp:inline distT="0" distB="0" distL="0" distR="0" wp14:anchorId="4F47FBA6" wp14:editId="243BB641">
                <wp:extent cx="5909310" cy="2628265"/>
                <wp:effectExtent l="0" t="0" r="0" b="635"/>
                <wp:docPr id="3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9310" cy="2628265"/>
                          <a:chOff x="0" y="0"/>
                          <a:chExt cx="9305" cy="4138"/>
                        </a:xfrm>
                      </wpg:grpSpPr>
                      <wps:wsp>
                        <wps:cNvPr id="36" name="Rectangle 18"/>
                        <wps:cNvSpPr>
                          <a:spLocks noChangeArrowheads="1"/>
                        </wps:cNvSpPr>
                        <wps:spPr bwMode="auto">
                          <a:xfrm>
                            <a:off x="0" y="0"/>
                            <a:ext cx="9305" cy="41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38" name="Text Box 19"/>
                        <wps:cNvSpPr txBox="1">
                          <a:spLocks noChangeArrowheads="1"/>
                        </wps:cNvSpPr>
                        <wps:spPr bwMode="auto">
                          <a:xfrm>
                            <a:off x="0" y="164"/>
                            <a:ext cx="9251" cy="3782"/>
                          </a:xfrm>
                          <a:prstGeom prst="rect">
                            <a:avLst/>
                          </a:prstGeom>
                          <a:solidFill>
                            <a:srgbClr val="FFFFFF"/>
                          </a:solidFill>
                          <a:ln w="9360">
                            <a:solidFill>
                              <a:srgbClr val="000000"/>
                            </a:solidFill>
                            <a:miter lim="800000"/>
                            <a:headEnd/>
                            <a:tailEnd/>
                          </a:ln>
                        </wps:spPr>
                        <wps:txbx>
                          <w:txbxContent>
                            <w:p w14:paraId="1511193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&lt;custodian&gt;</w:t>
                              </w:r>
                            </w:p>
                            <w:p w14:paraId="4C021C9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&lt;assignedCustodian&gt;</w:t>
                              </w:r>
                            </w:p>
                            <w:p w14:paraId="080FA81F"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5BB169E1"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ab/>
                                <w:t xml:space="preserve">   &lt;id root=“1.3.6.4.1.4.1.2835.2”/&gt;</w:t>
                              </w:r>
                            </w:p>
                            <w:p w14:paraId="4037B48E"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ab/>
                                <w:t xml:space="preserve">   &lt;name&gt;SOME Scanning Facility&lt;/name&gt;</w:t>
                              </w:r>
                            </w:p>
                            <w:p w14:paraId="341680E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&lt;addr&gt;</w:t>
                              </w:r>
                            </w:p>
                            <w:p w14:paraId="5E5D000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&lt;streetAddressLine&gt;21 North Ave&lt;/streetAddressLine&gt;</w:t>
                              </w:r>
                            </w:p>
                            <w:p w14:paraId="30D6F704"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&lt;city&gt;Burlington&lt;/city&gt;</w:t>
                              </w:r>
                            </w:p>
                            <w:p w14:paraId="41CF329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&lt;state&gt;MA&lt;/state&gt;</w:t>
                              </w:r>
                            </w:p>
                            <w:p w14:paraId="44D39D8C"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&lt;postalCode&gt;01803&lt;/postalCode&gt;</w:t>
                              </w:r>
                            </w:p>
                            <w:p w14:paraId="054FD888"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&lt;country&gt;USA&lt;/country&gt;</w:t>
                              </w:r>
                            </w:p>
                            <w:p w14:paraId="6332969F"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&lt;/addr&gt;</w:t>
                              </w:r>
                            </w:p>
                            <w:p w14:paraId="26C93AF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10E7CA1C"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&lt;/assignedCustodian&gt;</w:t>
                              </w:r>
                            </w:p>
                            <w:p w14:paraId="2741466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&lt;/custodian&gt;</w:t>
                              </w:r>
                            </w:p>
                            <w:p w14:paraId="0E359F2E" w14:textId="77777777" w:rsidR="006C5BB8" w:rsidRDefault="006C5BB8">
                              <w:pPr>
                                <w:spacing w:before="0"/>
                              </w:pPr>
                            </w:p>
                          </w:txbxContent>
                        </wps:txbx>
                        <wps:bodyPr rot="0" vert="horz" wrap="square" lIns="91440" tIns="45720" rIns="91440" bIns="45720" anchor="ctr" anchorCtr="0" upright="1">
                          <a:noAutofit/>
                        </wps:bodyPr>
                      </wps:wsp>
                    </wpg:wgp>
                  </a:graphicData>
                </a:graphic>
              </wp:inline>
            </w:drawing>
          </mc:Choice>
          <mc:Fallback>
            <w:pict>
              <v:group w14:anchorId="4F47FBA6" id="Group 17" o:spid="_x0000_s1039" style="width:465.3pt;height:206.95pt;mso-position-horizontal-relative:char;mso-position-vertical-relative:line" coordsize="9305,41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">
                <v:rect id="Rectangle 18" o:spid="_x0000_s1040" style="position:absolute;width:9305;height:41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" filled="f" stroked="f"/>
                <v:shape id="Text Box 19" o:spid="_x0000_s1041" type="#_x0000_t202" style="position:absolute;top:164;width:9251;height:3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" strokeweight=".26mm">
                  <v:textbox>
                    <w:txbxContent>
                      <w:p w14:paraId="1511193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&lt;custodian&gt;</w:t>
                        </w:r>
                      </w:p>
                      <w:p w14:paraId="4C021C9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&lt;assignedCustodian&gt;</w:t>
                        </w:r>
                      </w:p>
                      <w:p w14:paraId="080FA81F"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5BB169E1"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ab/>
                          <w:t xml:space="preserve">   &lt;id root=“1.3.6.4.1.4.1.2835.2”/&gt;</w:t>
                        </w:r>
                      </w:p>
                      <w:p w14:paraId="4037B48E" w14:textId="77777777" w:rsidR="006C5BB8" w:rsidRPr="00E40FD7" w:rsidRDefault="006C5BB8">
                        <w:pPr>
                          <w:autoSpaceDE w:val="0"/>
                          <w:spacing w:before="0"/>
                          <w:rPr>
                            <w:rFonts w:ascii="Courier New" w:hAnsi="Courier New" w:cs="Courier New"/>
                            <w:sz w:val="20"/>
                          </w:rPr>
                        </w:pPr>
                        <w:r w:rsidRPr="00E40FD7">
                          <w:rPr>
                            <w:rFonts w:ascii="Courier New" w:hAnsi="Courier New" w:cs="Courier New"/>
                            <w:sz w:val="20"/>
                          </w:rPr>
                          <w:tab/>
                          <w:t xml:space="preserve">   &lt;name&gt;SOME Scanning Facility&lt;/name&gt;</w:t>
                        </w:r>
                      </w:p>
                      <w:p w14:paraId="341680E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&lt;addr&gt;</w:t>
                        </w:r>
                      </w:p>
                      <w:p w14:paraId="5E5D000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&lt;streetAddressLine&gt;21 North Ave&lt;/streetAddressLine&gt;</w:t>
                        </w:r>
                      </w:p>
                      <w:p w14:paraId="30D6F704"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&lt;city&gt;Burlington&lt;/city&gt;</w:t>
                        </w:r>
                      </w:p>
                      <w:p w14:paraId="41CF329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&lt;state&gt;MA&lt;/state&gt;</w:t>
                        </w:r>
                      </w:p>
                      <w:p w14:paraId="44D39D8C"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&lt;postalCode&gt;01803&lt;/postalCode&gt;</w:t>
                        </w:r>
                      </w:p>
                      <w:p w14:paraId="054FD888"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&lt;country&gt;USA&lt;/country&gt;</w:t>
                        </w:r>
                      </w:p>
                      <w:p w14:paraId="6332969F"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&lt;/addr&gt;</w:t>
                        </w:r>
                      </w:p>
                      <w:p w14:paraId="26C93AF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&lt;/representedCustodianOrganization&gt;</w:t>
                        </w:r>
                      </w:p>
                      <w:p w14:paraId="10E7CA1C"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&lt;/assignedCustodian&gt;</w:t>
                        </w:r>
                      </w:p>
                      <w:p w14:paraId="2741466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&lt;/custodian&gt;</w:t>
                        </w:r>
                      </w:p>
                      <w:p w14:paraId="0E359F2E" w14:textId="77777777" w:rsidR="006C5BB8" w:rsidRDefault="006C5BB8">
                        <w:pPr>
                          <w:spacing w:before="0"/>
                        </w:pPr>
                      </w:p>
                    </w:txbxContent>
                  </v:textbox>
                </v:shape>
                <w10:anchorlock/>
              </v:group>
            </w:pict>
          </mc:Fallback>
        </mc:AlternateContent>
      </w:r>
    </w:p>
    <w:p w14:paraId="7B2FB8C7" w14:textId="77777777" w:rsidR="00D3380C" w:rsidRPr="00F442A2" w:rsidRDefault="00D3380C" w:rsidP="00526BF4">
      <w:pPr>
        <w:pStyle w:val="BodyText"/>
      </w:pPr>
      <w:bookmarkStart w:id="1633" w:name="_Ref131320379"/>
      <w:bookmarkStart w:id="1634" w:name="_Toc367877089"/>
    </w:p>
    <w:p w14:paraId="70D09909" w14:textId="77777777" w:rsidR="003F22EF" w:rsidRPr="00F442A2" w:rsidRDefault="003F22EF" w:rsidP="009E7736">
      <w:pPr>
        <w:pStyle w:val="Heading4"/>
        <w:numPr>
          <w:ilvl w:val="0"/>
          <w:numId w:val="0"/>
        </w:numPr>
      </w:pPr>
      <w:r w:rsidRPr="00F442A2">
        <w:t>5.2.3.7 ClinicalDocument/legalAuthenticator</w:t>
      </w:r>
      <w:bookmarkEnd w:id="1633"/>
      <w:bookmarkEnd w:id="1634"/>
    </w:p>
    <w:p w14:paraId="0D8BDA18" w14:textId="77777777" w:rsidR="003F22EF" w:rsidRPr="00F442A2" w:rsidRDefault="003F22EF">
      <w:pPr>
        <w:pStyle w:val="BodyText"/>
      </w:pPr>
      <w:r w:rsidRPr="00F442A2">
        <w:t xml:space="preserve">The </w:t>
      </w:r>
      <w:r w:rsidRPr="00F442A2">
        <w:rPr>
          <w:rFonts w:ascii="Courier New" w:hAnsi="Courier New"/>
          <w:sz w:val="20"/>
        </w:rPr>
        <w:t xml:space="preserve">ClinicalDocument/legalAuthenticator </w:t>
      </w:r>
      <w:r w:rsidRPr="00F442A2">
        <w:t>may be present and its context is left up to the scanning facility to refine in accordance with local policies. All subelements retain their original definition as defined by the HL7 CDA R2 specification, unless noted below.</w:t>
      </w:r>
    </w:p>
    <w:p w14:paraId="493A8CE1" w14:textId="77777777" w:rsidR="003F22EF" w:rsidRPr="00A05677" w:rsidRDefault="003F22EF" w:rsidP="005A199D">
      <w:pPr>
        <w:pStyle w:val="ListBullet2"/>
      </w:pPr>
      <w:r w:rsidRPr="00A05677">
        <w:t>The ClinicalDocument/legalAuthenticator/assignedEntity/id element if known shall include both the root and the extension attribute. Refer back to PCC TF-2: 4.1.1 for more details.</w:t>
      </w:r>
    </w:p>
    <w:p w14:paraId="663B7C7C" w14:textId="05C5C7B0" w:rsidR="003F22EF" w:rsidRPr="00F442A2" w:rsidRDefault="003F22EF">
      <w:pPr>
        <w:pStyle w:val="BodyText"/>
      </w:pPr>
      <w:r w:rsidRPr="00F442A2">
        <w:rPr>
          <w:szCs w:val="24"/>
        </w:rPr>
        <w:t>Example:</w:t>
      </w:r>
      <w:r w:rsidR="00804CEB" w:rsidRPr="00F442A2">
        <w:rPr>
          <w:noProof/>
        </w:rPr>
        <mc:AlternateContent>
          <mc:Choice Requires="wpg">
            <w:drawing>
              <wp:inline distT="0" distB="0" distL="0" distR="0" wp14:anchorId="3C1BCC42" wp14:editId="0F4FDC5E">
                <wp:extent cx="5942965" cy="2634615"/>
                <wp:effectExtent l="0" t="0" r="635" b="0"/>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634615"/>
                          <a:chOff x="0" y="0"/>
                          <a:chExt cx="9358" cy="4148"/>
                        </a:xfrm>
                      </wpg:grpSpPr>
                      <wps:wsp>
                        <wps:cNvPr id="30" name="Rectangle 21"/>
                        <wps:cNvSpPr>
                          <a:spLocks noChangeArrowheads="1"/>
                        </wps:cNvSpPr>
                        <wps:spPr bwMode="auto">
                          <a:xfrm>
                            <a:off x="0" y="0"/>
                            <a:ext cx="9358" cy="414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32" name="Text Box 22"/>
                        <wps:cNvSpPr txBox="1">
                          <a:spLocks noChangeArrowheads="1"/>
                        </wps:cNvSpPr>
                        <wps:spPr bwMode="auto">
                          <a:xfrm>
                            <a:off x="52" y="151"/>
                            <a:ext cx="9250" cy="3782"/>
                          </a:xfrm>
                          <a:prstGeom prst="rect">
                            <a:avLst/>
                          </a:prstGeom>
                          <a:solidFill>
                            <a:srgbClr val="FFFFFF"/>
                          </a:solidFill>
                          <a:ln w="9360">
                            <a:solidFill>
                              <a:srgbClr val="000000"/>
                            </a:solidFill>
                            <a:miter lim="800000"/>
                            <a:headEnd/>
                            <a:tailEnd/>
                          </a:ln>
                        </wps:spPr>
                        <wps:txbx>
                          <w:txbxContent>
                            <w:p w14:paraId="382DFE65"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&lt;legalAuthenticator&gt;</w:t>
                              </w:r>
                            </w:p>
                            <w:p w14:paraId="578549F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&lt;time value=“19990522”/&gt;</w:t>
                              </w:r>
                            </w:p>
                            <w:p w14:paraId="2F72C04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&lt;signatureCode code=“S”/&gt;</w:t>
                              </w:r>
                            </w:p>
                            <w:p w14:paraId="604724D4"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&lt;assignedEntity&gt;</w:t>
                              </w:r>
                            </w:p>
                            <w:p w14:paraId="245CCC55"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1717A143"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&lt;assignedPerson&gt;</w:t>
                              </w:r>
                            </w:p>
                            <w:p w14:paraId="00924CA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&lt;name&gt;</w:t>
                              </w:r>
                            </w:p>
                            <w:p w14:paraId="079356D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&lt;prefix&gt;Dr.&lt;/prefix&gt;</w:t>
                              </w:r>
                            </w:p>
                            <w:p w14:paraId="3A7679F3"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&lt;given&gt;Bernard&lt;/given&gt;</w:t>
                              </w:r>
                            </w:p>
                            <w:p w14:paraId="6E314571"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&lt;family&gt;Wiseman&lt;/family&gt;</w:t>
                              </w:r>
                            </w:p>
                            <w:p w14:paraId="7341E04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&lt;suffix&gt;Sr.&lt;/suffix&gt;</w:t>
                              </w:r>
                            </w:p>
                            <w:p w14:paraId="4145268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&lt;/name&gt;</w:t>
                              </w:r>
                            </w:p>
                            <w:p w14:paraId="14E31DAC"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&lt;/assignedPerson&gt;</w:t>
                              </w:r>
                            </w:p>
                            <w:p w14:paraId="67F61E28"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&lt;/assignedEntity&gt;</w:t>
                              </w:r>
                            </w:p>
                            <w:p w14:paraId="67EFDA1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&lt;/legalAuthenticator&gt;</w:t>
                              </w:r>
                            </w:p>
                            <w:p w14:paraId="778EA454" w14:textId="77777777" w:rsidR="006C5BB8" w:rsidRDefault="006C5BB8">
                              <w:pPr>
                                <w:spacing w:before="0"/>
                              </w:pPr>
                            </w:p>
                          </w:txbxContent>
                        </wps:txbx>
                        <wps:bodyPr rot="0" vert="horz" wrap="square" lIns="91440" tIns="45720" rIns="91440" bIns="45720" anchor="ctr" anchorCtr="0" upright="1">
                          <a:noAutofit/>
                        </wps:bodyPr>
                      </wps:wsp>
                    </wpg:wgp>
                  </a:graphicData>
                </a:graphic>
              </wp:inline>
            </w:drawing>
          </mc:Choice>
          <mc:Fallback>
            <w:pict>
              <v:group w14:anchorId="3C1BCC42" id="Group 20" o:spid="_x0000_s1042" style="width:467.95pt;height:207.45pt;mso-position-horizontal-relative:char;mso-position-vertical-relative:line" coordsize="9358,41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">
                <v:rect id="Rectangle 21" o:spid="_x0000_s1043" style="position:absolute;width:9358;height:4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" filled="f" stroked="f"/>
                <v:shape id="Text Box 22" o:spid="_x0000_s1044" type="#_x0000_t202" style="position:absolute;left:52;top:151;width:9250;height:3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" strokeweight=".26mm">
                  <v:textbox>
                    <w:txbxContent>
                      <w:p w14:paraId="382DFE65"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&lt;legalAuthenticator&gt;</w:t>
                        </w:r>
                      </w:p>
                      <w:p w14:paraId="578549F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&lt;time value=“19990522”/&gt;</w:t>
                        </w:r>
                      </w:p>
                      <w:p w14:paraId="2F72C04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&lt;signatureCode code=“S”/&gt;</w:t>
                        </w:r>
                      </w:p>
                      <w:p w14:paraId="604724D4"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&lt;assignedEntity&gt;</w:t>
                        </w:r>
                      </w:p>
                      <w:p w14:paraId="245CCC55"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&lt;id extension=“11111111” root=“1.3.5.35.1.4436.7”/&gt;</w:t>
                        </w:r>
                      </w:p>
                      <w:p w14:paraId="1717A143"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&lt;assignedPerson&gt;</w:t>
                        </w:r>
                      </w:p>
                      <w:p w14:paraId="00924CA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&lt;name&gt;</w:t>
                        </w:r>
                      </w:p>
                      <w:p w14:paraId="079356D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&lt;prefix&gt;Dr.&lt;/prefix&gt;</w:t>
                        </w:r>
                      </w:p>
                      <w:p w14:paraId="3A7679F3"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&lt;given&gt;Bernard&lt;/given&gt;</w:t>
                        </w:r>
                      </w:p>
                      <w:p w14:paraId="6E314571"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&lt;family&gt;Wiseman&lt;/family&gt;</w:t>
                        </w:r>
                      </w:p>
                      <w:p w14:paraId="7341E04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&lt;suffix&gt;Sr.&lt;/suffix&gt;</w:t>
                        </w:r>
                      </w:p>
                      <w:p w14:paraId="4145268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&lt;/name&gt;</w:t>
                        </w:r>
                      </w:p>
                      <w:p w14:paraId="14E31DAC"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&lt;/assignedPerson&gt;</w:t>
                        </w:r>
                      </w:p>
                      <w:p w14:paraId="67F61E28"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&lt;/assignedEntity&gt;</w:t>
                        </w:r>
                      </w:p>
                      <w:p w14:paraId="67EFDA1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&lt;/legalAuthenticator&gt;</w:t>
                        </w:r>
                      </w:p>
                      <w:p w14:paraId="778EA454" w14:textId="77777777" w:rsidR="006C5BB8" w:rsidRDefault="006C5BB8">
                        <w:pPr>
                          <w:spacing w:before="0"/>
                        </w:pPr>
                      </w:p>
                    </w:txbxContent>
                  </v:textbox>
                </v:shape>
                <w10:anchorlock/>
              </v:group>
            </w:pict>
          </mc:Fallback>
        </mc:AlternateContent>
      </w:r>
    </w:p>
    <w:p w14:paraId="588C2A51" w14:textId="77777777" w:rsidR="003F22EF" w:rsidRPr="00F442A2" w:rsidRDefault="003F22EF" w:rsidP="009E7736">
      <w:pPr>
        <w:pStyle w:val="Heading4"/>
        <w:numPr>
          <w:ilvl w:val="0"/>
          <w:numId w:val="0"/>
        </w:numPr>
      </w:pPr>
      <w:bookmarkStart w:id="1635" w:name="_Ref131320386"/>
      <w:bookmarkStart w:id="1636" w:name="_Toc367877090"/>
      <w:r w:rsidRPr="00F442A2">
        <w:t>5.2.3.8 ClinicalDocument/documentationOf</w:t>
      </w:r>
      <w:bookmarkEnd w:id="1635"/>
      <w:bookmarkEnd w:id="1636"/>
    </w:p>
    <w:p w14:paraId="144057D8" w14:textId="77777777" w:rsidR="003F22EF" w:rsidRPr="00F442A2" w:rsidRDefault="003F22EF">
      <w:pPr>
        <w:pStyle w:val="BodyText"/>
        <w:rPr>
          <w:szCs w:val="24"/>
        </w:rPr>
      </w:pPr>
      <w:r w:rsidRPr="00F442A2">
        <w:t xml:space="preserve">This </w:t>
      </w:r>
      <w:r w:rsidRPr="00F442A2">
        <w:rPr>
          <w:rFonts w:ascii="Courier New" w:hAnsi="Courier New"/>
          <w:sz w:val="20"/>
        </w:rPr>
        <w:t xml:space="preserve">ClinicalDocument/documentationOf </w:t>
      </w:r>
      <w:r w:rsidRPr="00F442A2">
        <w:t xml:space="preserve">element is used to encode the date/time range of the original content. If the original content is representative of a single point in time then the endpoints of the date/time range shall be the same. Information regarding this date/time range shall be included, if it is known. In many cases this will have to be supplied by the operator. This profile does not restrict the </w:t>
      </w:r>
      <w:r w:rsidRPr="00F442A2">
        <w:rPr>
          <w:rFonts w:ascii="Courier New" w:hAnsi="Courier New"/>
          <w:sz w:val="20"/>
        </w:rPr>
        <w:t>documentationOf</w:t>
      </w:r>
      <w:r w:rsidRPr="00F442A2">
        <w:rPr>
          <w:szCs w:val="24"/>
        </w:rPr>
        <w:t xml:space="preserve"> element beyond statements made in the HL7 CDA R2 documentation. </w:t>
      </w:r>
    </w:p>
    <w:p w14:paraId="0376BAF6" w14:textId="77777777" w:rsidR="003F22EF" w:rsidRPr="00F442A2" w:rsidRDefault="003F22EF">
      <w:pPr>
        <w:pStyle w:val="BodyText"/>
        <w:rPr>
          <w:szCs w:val="24"/>
        </w:rPr>
      </w:pPr>
      <w:r w:rsidRPr="00F442A2">
        <w:rPr>
          <w:szCs w:val="24"/>
        </w:rPr>
        <w:t>Example:</w:t>
      </w:r>
    </w:p>
    <w:p w14:paraId="7CEF1966" w14:textId="36CEAA18" w:rsidR="003F22EF" w:rsidRPr="00F442A2" w:rsidRDefault="00804CEB">
      <w:pPr>
        <w:pStyle w:val="BodyText"/>
      </w:pPr>
      <w:r w:rsidRPr="00F442A2">
        <w:rPr>
          <w:noProof/>
        </w:rPr>
        <mc:AlternateContent>
          <mc:Choice Requires="wpg">
            <w:drawing>
              <wp:inline distT="0" distB="0" distL="0" distR="0" wp14:anchorId="3CF7A397" wp14:editId="48105D0D">
                <wp:extent cx="5942965" cy="1495425"/>
                <wp:effectExtent l="0" t="0" r="635" b="3175"/>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1495425"/>
                          <a:chOff x="0" y="0"/>
                          <a:chExt cx="9358" cy="2354"/>
                        </a:xfrm>
                      </wpg:grpSpPr>
                      <wps:wsp>
                        <wps:cNvPr id="24" name="Rectangle 24"/>
                        <wps:cNvSpPr>
                          <a:spLocks noChangeArrowheads="1"/>
                        </wps:cNvSpPr>
                        <wps:spPr bwMode="auto">
                          <a:xfrm>
                            <a:off x="0" y="0"/>
                            <a:ext cx="9358" cy="235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26" name="Text Box 25"/>
                        <wps:cNvSpPr txBox="1">
                          <a:spLocks noChangeArrowheads="1"/>
                        </wps:cNvSpPr>
                        <wps:spPr bwMode="auto">
                          <a:xfrm>
                            <a:off x="52" y="38"/>
                            <a:ext cx="9250" cy="2195"/>
                          </a:xfrm>
                          <a:prstGeom prst="rect">
                            <a:avLst/>
                          </a:prstGeom>
                          <a:solidFill>
                            <a:srgbClr val="FFFFFF"/>
                          </a:solidFill>
                          <a:ln w="9360">
                            <a:solidFill>
                              <a:srgbClr val="000000"/>
                            </a:solidFill>
                            <a:miter lim="800000"/>
                            <a:headEnd/>
                            <a:tailEnd/>
                          </a:ln>
                        </wps:spPr>
                        <wps:txbx>
                          <w:txbxContent>
                            <w:p w14:paraId="4B2F168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&lt;documentationOf&gt;</w:t>
                              </w:r>
                            </w:p>
                            <w:p w14:paraId="688119A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&lt;serviceEvent &gt;</w:t>
                              </w:r>
                            </w:p>
                            <w:p w14:paraId="3BC2143A"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&lt;effectiveTime&gt;</w:t>
                              </w:r>
                            </w:p>
                            <w:p w14:paraId="1F8ED8E1"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&lt;low value=“19800127”/&gt;</w:t>
                              </w:r>
                            </w:p>
                            <w:p w14:paraId="4622E11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&lt;high value=“19990522”/&gt;</w:t>
                              </w:r>
                            </w:p>
                            <w:p w14:paraId="43230A46"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&lt;/effectiveTime&gt;</w:t>
                              </w:r>
                            </w:p>
                            <w:p w14:paraId="324DF91F"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&lt;/serviceEvent&gt;</w:t>
                              </w:r>
                            </w:p>
                            <w:p w14:paraId="745ADDF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&lt;/documentationOf&gt;</w:t>
                              </w:r>
                            </w:p>
                            <w:p w14:paraId="5D036144" w14:textId="77777777" w:rsidR="006C5BB8" w:rsidRDefault="006C5BB8">
                              <w:pPr>
                                <w:spacing w:before="0"/>
                              </w:pPr>
                            </w:p>
                          </w:txbxContent>
                        </wps:txbx>
                        <wps:bodyPr rot="0" vert="horz" wrap="square" lIns="91440" tIns="45720" rIns="91440" bIns="45720" anchor="ctr" anchorCtr="0" upright="1">
                          <a:noAutofit/>
                        </wps:bodyPr>
                      </wps:wsp>
                    </wpg:wgp>
                  </a:graphicData>
                </a:graphic>
              </wp:inline>
            </w:drawing>
          </mc:Choice>
          <mc:Fallback>
            <w:pict>
              <v:group w14:anchorId="3CF7A397" id="Group 23" o:spid="_x0000_s1045" style="width:467.95pt;height:117.75pt;mso-position-horizontal-relative:char;mso-position-vertical-relative:line" coordsize="9358,23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">
                <v:rect id="Rectangle 24" o:spid="_x0000_s1046" style="position:absolute;width:9358;height:23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" filled="f" stroked="f"/>
                <v:shape id="Text Box 25" o:spid="_x0000_s1047" type="#_x0000_t202" style="position:absolute;left:52;top:38;width:9250;height:21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" strokeweight=".26mm">
                  <v:textbox>
                    <w:txbxContent>
                      <w:p w14:paraId="4B2F168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&lt;documentationOf&gt;</w:t>
                        </w:r>
                      </w:p>
                      <w:p w14:paraId="688119A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&lt;serviceEvent &gt;</w:t>
                        </w:r>
                      </w:p>
                      <w:p w14:paraId="3BC2143A"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&lt;effectiveTime&gt;</w:t>
                        </w:r>
                      </w:p>
                      <w:p w14:paraId="1F8ED8E1"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&lt;low value=“19800127”/&gt;</w:t>
                        </w:r>
                      </w:p>
                      <w:p w14:paraId="4622E11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&lt;high value=“19990522”/&gt;</w:t>
                        </w:r>
                      </w:p>
                      <w:p w14:paraId="43230A46"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&lt;/effectiveTime&gt;</w:t>
                        </w:r>
                      </w:p>
                      <w:p w14:paraId="324DF91F"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&lt;/serviceEvent&gt;</w:t>
                        </w:r>
                      </w:p>
                      <w:p w14:paraId="745ADDF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&lt;/documentationOf&gt;</w:t>
                        </w:r>
                      </w:p>
                      <w:p w14:paraId="5D036144" w14:textId="77777777" w:rsidR="006C5BB8" w:rsidRDefault="006C5BB8">
                        <w:pPr>
                          <w:spacing w:before="0"/>
                        </w:pPr>
                      </w:p>
                    </w:txbxContent>
                  </v:textbox>
                </v:shape>
                <w10:anchorlock/>
              </v:group>
            </w:pict>
          </mc:Fallback>
        </mc:AlternateContent>
      </w:r>
    </w:p>
    <w:p w14:paraId="7BAE5A6F" w14:textId="77777777" w:rsidR="00D3380C" w:rsidRPr="00F442A2" w:rsidRDefault="00D3380C" w:rsidP="00526BF4">
      <w:pPr>
        <w:pStyle w:val="BodyText"/>
      </w:pPr>
      <w:bookmarkStart w:id="1637" w:name="_Ref131320403"/>
      <w:bookmarkStart w:id="1638" w:name="_Toc367877091"/>
    </w:p>
    <w:p w14:paraId="6AD0423E" w14:textId="77777777" w:rsidR="003F22EF" w:rsidRPr="00F442A2" w:rsidRDefault="003F22EF" w:rsidP="009E7736">
      <w:pPr>
        <w:pStyle w:val="Heading4"/>
        <w:numPr>
          <w:ilvl w:val="0"/>
          <w:numId w:val="0"/>
        </w:numPr>
      </w:pPr>
      <w:r w:rsidRPr="00F442A2">
        <w:t>5.2.3.9 ClinicalDocument/component/nonXMLBody</w:t>
      </w:r>
      <w:bookmarkEnd w:id="1637"/>
      <w:bookmarkEnd w:id="1638"/>
    </w:p>
    <w:p w14:paraId="528A3058" w14:textId="77777777" w:rsidR="003F22EF" w:rsidRPr="00F442A2" w:rsidRDefault="003F22EF">
      <w:pPr>
        <w:pStyle w:val="BodyText"/>
      </w:pPr>
      <w:r w:rsidRPr="00F442A2">
        <w:t>This ClinicalDocument/component/nonXMLBody element shall be present and used to wrap the scanned content. The nonXMLBody element is guaranteed to be unique; thus the x-path to recover the scanned content is essentially fixed. All subelements of the nonXMLBody retain their original definition as defined by the HL7 CDA R2 specification, unless noted below.</w:t>
      </w:r>
    </w:p>
    <w:p w14:paraId="1A6D887F" w14:textId="122A7E72" w:rsidR="003F22EF" w:rsidRPr="00F442A2" w:rsidRDefault="003F22EF" w:rsidP="005A199D">
      <w:pPr>
        <w:pStyle w:val="ListBullet2"/>
      </w:pPr>
      <w:r w:rsidRPr="00F442A2">
        <w:t>If the human-readable language of the scanned content is different than that of the wrapper (specified in ClinicalDocument/languageCode), then ClinicalDocument/component/nonXMLBody/languageCode shall be present. Attribute code@code shall be present. Attribute code@codeSystem shall be IETF (Internet Engineering Task Force) RFC</w:t>
      </w:r>
      <w:r w:rsidR="00EE029C" w:rsidRPr="00F442A2">
        <w:t>5646</w:t>
      </w:r>
      <w:r w:rsidRPr="00F442A2">
        <w:t xml:space="preserve"> in accordance with the HL7 CDA R2 documentation.</w:t>
      </w:r>
    </w:p>
    <w:p w14:paraId="771A3285" w14:textId="77777777" w:rsidR="003F22EF" w:rsidRPr="00F442A2" w:rsidRDefault="003F22EF" w:rsidP="005A199D">
      <w:pPr>
        <w:pStyle w:val="ListBullet2"/>
      </w:pPr>
      <w:r w:rsidRPr="00F442A2">
        <w:t xml:space="preserve">The ClinicalDocument/component/nonXMLBody/text element shall be present and encoded using xs:base64Binary encoding and shall contain the scanned content. </w:t>
      </w:r>
    </w:p>
    <w:p w14:paraId="431115F9" w14:textId="77777777" w:rsidR="003F22EF" w:rsidRPr="00F442A2" w:rsidRDefault="003F22EF" w:rsidP="005A199D">
      <w:pPr>
        <w:pStyle w:val="ListBullet2"/>
      </w:pPr>
      <w:r w:rsidRPr="00F442A2">
        <w:t>ClinicalDocument/component/nonXMLBody/text@mediaType shall be “application/pdf” for PDF, or “text/plain” for plaintext.</w:t>
      </w:r>
    </w:p>
    <w:p w14:paraId="0184BC77" w14:textId="439944FD" w:rsidR="003F22EF" w:rsidRPr="00F442A2" w:rsidRDefault="003F22EF" w:rsidP="005A199D">
      <w:pPr>
        <w:pStyle w:val="ListBullet2"/>
      </w:pPr>
      <w:r w:rsidRPr="00F442A2">
        <w:t>When the character encoding of text/plain content is other than UTF-8, the @mediaType shall be text/plain;charset=XXX, where XXX is the name of the encoding as specified by RFC2046.</w:t>
      </w:r>
    </w:p>
    <w:p w14:paraId="5C3ECDE3" w14:textId="77777777" w:rsidR="003F22EF" w:rsidRPr="00F442A2" w:rsidRDefault="003F22EF" w:rsidP="005A199D">
      <w:pPr>
        <w:pStyle w:val="ListBullet2"/>
      </w:pPr>
      <w:r w:rsidRPr="00F442A2">
        <w:t>ClinicalDocument/component/nonXMLBody/text@representation shall be present. The @representation for both PDF and plaintext scanned content will be “B64”, because this profile requires the base-64 encoding of both formats.</w:t>
      </w:r>
    </w:p>
    <w:p w14:paraId="706D6131" w14:textId="77777777" w:rsidR="003F22EF" w:rsidRPr="00F442A2" w:rsidRDefault="003F22EF">
      <w:pPr>
        <w:pStyle w:val="BodyText"/>
        <w:pageBreakBefore/>
        <w:rPr>
          <w:szCs w:val="24"/>
        </w:rPr>
      </w:pPr>
      <w:r w:rsidRPr="00F442A2">
        <w:rPr>
          <w:szCs w:val="24"/>
        </w:rPr>
        <w:t xml:space="preserve">Example (PDF scanned content is in the </w:t>
      </w:r>
      <w:r w:rsidRPr="00F442A2">
        <w:rPr>
          <w:i/>
          <w:szCs w:val="24"/>
        </w:rPr>
        <w:t>same</w:t>
      </w:r>
      <w:r w:rsidRPr="00F442A2">
        <w:rPr>
          <w:szCs w:val="24"/>
        </w:rPr>
        <w:t xml:space="preserve"> language as the wrapper):</w:t>
      </w:r>
    </w:p>
    <w:p w14:paraId="2F369767" w14:textId="2AFFB284" w:rsidR="003F22EF" w:rsidRPr="00F442A2" w:rsidRDefault="00804CEB">
      <w:pPr>
        <w:pStyle w:val="BodyText"/>
      </w:pPr>
      <w:r w:rsidRPr="00F442A2">
        <w:rPr>
          <w:noProof/>
        </w:rPr>
        <mc:AlternateContent>
          <mc:Choice Requires="wpg">
            <w:drawing>
              <wp:inline distT="0" distB="0" distL="0" distR="0" wp14:anchorId="0A9C2373" wp14:editId="3082F50D">
                <wp:extent cx="5942965" cy="2977515"/>
                <wp:effectExtent l="0" t="0" r="635" b="0"/>
                <wp:docPr id="1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2977515"/>
                          <a:chOff x="0" y="0"/>
                          <a:chExt cx="9358" cy="4688"/>
                        </a:xfrm>
                      </wpg:grpSpPr>
                      <wps:wsp>
                        <wps:cNvPr id="18" name="Rectangle 27"/>
                        <wps:cNvSpPr>
                          <a:spLocks noChangeArrowheads="1"/>
                        </wps:cNvSpPr>
                        <wps:spPr bwMode="auto">
                          <a:xfrm>
                            <a:off x="0" y="0"/>
                            <a:ext cx="9358" cy="468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20" name="Text Box 28"/>
                        <wps:cNvSpPr txBox="1">
                          <a:spLocks noChangeArrowheads="1"/>
                        </wps:cNvSpPr>
                        <wps:spPr bwMode="auto">
                          <a:xfrm>
                            <a:off x="52" y="212"/>
                            <a:ext cx="9250" cy="4235"/>
                          </a:xfrm>
                          <a:prstGeom prst="rect">
                            <a:avLst/>
                          </a:prstGeom>
                          <a:solidFill>
                            <a:srgbClr val="FFFFFF"/>
                          </a:solidFill>
                          <a:ln w="9360">
                            <a:solidFill>
                              <a:srgbClr val="000000"/>
                            </a:solidFill>
                            <a:miter lim="800000"/>
                            <a:headEnd/>
                            <a:tailEnd/>
                          </a:ln>
                        </wps:spPr>
                        <wps:txbx>
                          <w:txbxContent>
                            <w:p w14:paraId="4728C42A"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&lt;component&gt;</w:t>
                              </w:r>
                            </w:p>
                            <w:p w14:paraId="01FA49F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&lt;nonXMLBody&gt;</w:t>
                              </w:r>
                            </w:p>
                            <w:p w14:paraId="79F43FE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A436898"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77104F21"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47B8A2DE"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114CFE7C"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51CB9ABC"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0AFC0746"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01AFCE44"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w:t>
                              </w:r>
                            </w:p>
                            <w:p w14:paraId="5088C544"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2A04B53F"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11A9FFD1"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MgolJUVPRgo=</w:t>
                              </w:r>
                            </w:p>
                            <w:p w14:paraId="41C7A4C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ab/>
                                <w:t>&lt;/text&gt;</w:t>
                              </w:r>
                            </w:p>
                            <w:p w14:paraId="230A4F4D"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&lt;/nonXMLBody&gt;</w:t>
                              </w:r>
                            </w:p>
                            <w:p w14:paraId="5D90F5F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&lt;/component&gt;</w:t>
                              </w:r>
                            </w:p>
                            <w:p w14:paraId="1D39F3E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&lt;/ClinicalDocument&gt;</w:t>
                              </w:r>
                            </w:p>
                            <w:p w14:paraId="534DDA13" w14:textId="77777777" w:rsidR="006C5BB8" w:rsidRDefault="006C5BB8">
                              <w:pPr>
                                <w:spacing w:before="0"/>
                              </w:pPr>
                            </w:p>
                          </w:txbxContent>
                        </wps:txbx>
                        <wps:bodyPr rot="0" vert="horz" wrap="square" lIns="91440" tIns="45720" rIns="91440" bIns="45720" anchor="ctr" anchorCtr="0" upright="1">
                          <a:noAutofit/>
                        </wps:bodyPr>
                      </wps:wsp>
                    </wpg:wgp>
                  </a:graphicData>
                </a:graphic>
              </wp:inline>
            </w:drawing>
          </mc:Choice>
          <mc:Fallback>
            <w:pict>
              <v:group w14:anchorId="0A9C2373" id="Group 26" o:spid="_x0000_s1048" style="width:467.95pt;height:234.45pt;mso-position-horizontal-relative:char;mso-position-vertical-relative:line" coordsize="9358,468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">
                <v:rect id="Rectangle 27" o:spid="_x0000_s1049" style="position:absolute;width:9358;height:46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" filled="f" stroked="f"/>
                <v:shape id="Text Box 28" o:spid="_x0000_s1050" type="#_x0000_t202" style="position:absolute;left:52;top:212;width:9250;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" strokeweight=".26mm">
                  <v:textbox>
                    <w:txbxContent>
                      <w:p w14:paraId="4728C42A"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&lt;component&gt;</w:t>
                        </w:r>
                      </w:p>
                      <w:p w14:paraId="01FA49F7"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&lt;nonXMLBody&gt;</w:t>
                        </w:r>
                      </w:p>
                      <w:p w14:paraId="79F43FE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A436898"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77104F21"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47B8A2DE"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114CFE7C"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51CB9ABC"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0AFC0746"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01AFCE44"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w:t>
                        </w:r>
                      </w:p>
                      <w:p w14:paraId="5088C544"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2A04B53F"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11A9FFD1"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MgolJUVPRgo=</w:t>
                        </w:r>
                      </w:p>
                      <w:p w14:paraId="41C7A4C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ab/>
                          <w:t>&lt;/text&gt;</w:t>
                        </w:r>
                      </w:p>
                      <w:p w14:paraId="230A4F4D"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&lt;/nonXMLBody&gt;</w:t>
                        </w:r>
                      </w:p>
                      <w:p w14:paraId="5D90F5F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&lt;/component&gt;</w:t>
                        </w:r>
                      </w:p>
                      <w:p w14:paraId="1D39F3E2"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&lt;/ClinicalDocument&gt;</w:t>
                        </w:r>
                      </w:p>
                      <w:p w14:paraId="534DDA13" w14:textId="77777777" w:rsidR="006C5BB8" w:rsidRDefault="006C5BB8">
                        <w:pPr>
                          <w:spacing w:before="0"/>
                        </w:pPr>
                      </w:p>
                    </w:txbxContent>
                  </v:textbox>
                </v:shape>
                <w10:anchorlock/>
              </v:group>
            </w:pict>
          </mc:Fallback>
        </mc:AlternateContent>
      </w:r>
      <w:r w:rsidR="003F22EF" w:rsidRPr="00F442A2">
        <w:t xml:space="preserve"> </w:t>
      </w:r>
    </w:p>
    <w:p w14:paraId="5C5B14F8" w14:textId="77777777" w:rsidR="001202EB" w:rsidRPr="00F442A2" w:rsidRDefault="001202EB" w:rsidP="000D614D">
      <w:pPr>
        <w:pStyle w:val="BodyText"/>
      </w:pPr>
    </w:p>
    <w:p w14:paraId="2D406408" w14:textId="77777777" w:rsidR="003F22EF" w:rsidRPr="00F442A2" w:rsidRDefault="003F22EF">
      <w:pPr>
        <w:pStyle w:val="BodyText"/>
        <w:rPr>
          <w:szCs w:val="24"/>
        </w:rPr>
      </w:pPr>
      <w:r w:rsidRPr="00F442A2">
        <w:rPr>
          <w:szCs w:val="24"/>
        </w:rPr>
        <w:t xml:space="preserve">Example (PDF scanned content is in a </w:t>
      </w:r>
      <w:r w:rsidRPr="00F442A2">
        <w:rPr>
          <w:i/>
          <w:szCs w:val="24"/>
        </w:rPr>
        <w:t>different</w:t>
      </w:r>
      <w:r w:rsidRPr="00F442A2">
        <w:rPr>
          <w:szCs w:val="24"/>
        </w:rPr>
        <w:t xml:space="preserve"> language than the wrapper):</w:t>
      </w:r>
    </w:p>
    <w:p w14:paraId="1A4A5D00" w14:textId="10452D52" w:rsidR="003F22EF" w:rsidRPr="00F442A2" w:rsidRDefault="00804CEB">
      <w:pPr>
        <w:pStyle w:val="BodyText"/>
        <w:rPr>
          <w:bCs/>
        </w:rPr>
      </w:pPr>
      <w:r w:rsidRPr="00F442A2">
        <w:rPr>
          <w:noProof/>
        </w:rPr>
        <mc:AlternateContent>
          <mc:Choice Requires="wpg">
            <w:drawing>
              <wp:inline distT="0" distB="0" distL="0" distR="0" wp14:anchorId="205FF771" wp14:editId="384D8070">
                <wp:extent cx="5942965" cy="3037205"/>
                <wp:effectExtent l="0" t="0" r="635" b="0"/>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2965" cy="3037205"/>
                          <a:chOff x="0" y="0"/>
                          <a:chExt cx="9358" cy="4782"/>
                        </a:xfrm>
                      </wpg:grpSpPr>
                      <wps:wsp>
                        <wps:cNvPr id="5" name="Rectangle 30"/>
                        <wps:cNvSpPr>
                          <a:spLocks noChangeArrowheads="1"/>
                        </wps:cNvSpPr>
                        <wps:spPr bwMode="auto">
                          <a:xfrm>
                            <a:off x="0" y="0"/>
                            <a:ext cx="9358" cy="478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ctr" anchorCtr="0" upright="1">
                          <a:noAutofit/>
                        </wps:bodyPr>
                      </wps:wsp>
                      <wps:wsp>
                        <wps:cNvPr id="14" name="Text Box 31"/>
                        <wps:cNvSpPr txBox="1">
                          <a:spLocks noChangeArrowheads="1"/>
                        </wps:cNvSpPr>
                        <wps:spPr bwMode="auto">
                          <a:xfrm>
                            <a:off x="52" y="65"/>
                            <a:ext cx="9250" cy="4475"/>
                          </a:xfrm>
                          <a:prstGeom prst="rect">
                            <a:avLst/>
                          </a:prstGeom>
                          <a:solidFill>
                            <a:srgbClr val="FFFFFF"/>
                          </a:solidFill>
                          <a:ln w="9360">
                            <a:solidFill>
                              <a:srgbClr val="000000"/>
                            </a:solidFill>
                            <a:miter lim="800000"/>
                            <a:headEnd/>
                            <a:tailEnd/>
                          </a:ln>
                        </wps:spPr>
                        <wps:txbx>
                          <w:txbxContent>
                            <w:p w14:paraId="4EC522E4"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&lt;component&gt;</w:t>
                              </w:r>
                            </w:p>
                            <w:p w14:paraId="7BD85A9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&lt;nonXMLBody&gt;</w:t>
                              </w:r>
                            </w:p>
                            <w:p w14:paraId="36195EC7" w14:textId="77777777" w:rsidR="006C5BB8" w:rsidRPr="00E40FD7" w:rsidRDefault="006C5BB8">
                              <w:pPr>
                                <w:spacing w:before="0" w:line="240" w:lineRule="atLeast"/>
                                <w:rPr>
                                  <w:rFonts w:ascii="Courier New" w:hAnsi="Courier New" w:cs="Courier New"/>
                                  <w:sz w:val="20"/>
                                </w:rPr>
                              </w:pPr>
                              <w:r w:rsidRPr="00E40FD7">
                                <w:rPr>
                                  <w:rFonts w:ascii="Courier New" w:hAnsi="Courier New" w:cs="Courier New"/>
                                  <w:sz w:val="20"/>
                                </w:rPr>
                                <w:tab/>
                                <w:t>&lt;languageCode code=“zh-CN”/&gt;</w:t>
                              </w:r>
                            </w:p>
                            <w:p w14:paraId="0655CA0B"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434C1FE"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1702F761"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67D9105D"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0D55AE9C"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2B183C96"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5BD91CE2"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3335F480"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w:t>
                              </w:r>
                            </w:p>
                            <w:p w14:paraId="37F1A9A4"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4D05DBEF"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74D3341E"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MgolJUVPRgo=</w:t>
                              </w:r>
                            </w:p>
                            <w:p w14:paraId="658349FF"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&lt;/text&gt;</w:t>
                              </w:r>
                            </w:p>
                            <w:p w14:paraId="78BAB97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&lt;/nonXMLBody&gt;</w:t>
                              </w:r>
                            </w:p>
                            <w:p w14:paraId="2E68FCEB"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&lt;/component&gt;</w:t>
                              </w:r>
                            </w:p>
                            <w:p w14:paraId="0CBB8756"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&lt;/ClinicalDocument&gt;</w:t>
                              </w:r>
                            </w:p>
                            <w:p w14:paraId="1143980E" w14:textId="77777777" w:rsidR="006C5BB8" w:rsidRDefault="006C5BB8">
                              <w:pPr>
                                <w:spacing w:before="0"/>
                              </w:pPr>
                            </w:p>
                          </w:txbxContent>
                        </wps:txbx>
                        <wps:bodyPr rot="0" vert="horz" wrap="square" lIns="91440" tIns="45720" rIns="91440" bIns="45720" anchor="ctr" anchorCtr="0" upright="1">
                          <a:noAutofit/>
                        </wps:bodyPr>
                      </wps:wsp>
                    </wpg:wgp>
                  </a:graphicData>
                </a:graphic>
              </wp:inline>
            </w:drawing>
          </mc:Choice>
          <mc:Fallback>
            <w:pict>
              <v:group w14:anchorId="205FF771" id="Group 29" o:spid="_x0000_s1051" style="width:467.95pt;height:239.15pt;mso-position-horizontal-relative:char;mso-position-vertical-relative:line" coordsize="9358,47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">
                <v:rect id="Rectangle 30" o:spid="_x0000_s1052" style="position:absolute;width:9358;height:4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" filled="f" stroked="f"/>
                <v:shape id="Text Box 31" o:spid="_x0000_s1053" type="#_x0000_t202" style="position:absolute;left:52;top:65;width:9250;height:44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" strokeweight=".26mm">
                  <v:textbox>
                    <w:txbxContent>
                      <w:p w14:paraId="4EC522E4"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&lt;component&gt;</w:t>
                        </w:r>
                      </w:p>
                      <w:p w14:paraId="7BD85A9E"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&lt;nonXMLBody&gt;</w:t>
                        </w:r>
                      </w:p>
                      <w:p w14:paraId="36195EC7" w14:textId="77777777" w:rsidR="006C5BB8" w:rsidRPr="00E40FD7" w:rsidRDefault="006C5BB8">
                        <w:pPr>
                          <w:spacing w:before="0" w:line="240" w:lineRule="atLeast"/>
                          <w:rPr>
                            <w:rFonts w:ascii="Courier New" w:hAnsi="Courier New" w:cs="Courier New"/>
                            <w:sz w:val="20"/>
                          </w:rPr>
                        </w:pPr>
                        <w:r w:rsidRPr="00E40FD7">
                          <w:rPr>
                            <w:rFonts w:ascii="Courier New" w:hAnsi="Courier New" w:cs="Courier New"/>
                            <w:sz w:val="20"/>
                          </w:rPr>
                          <w:tab/>
                          <w:t>&lt;languageCode code=“zh-CN”/&gt;</w:t>
                        </w:r>
                      </w:p>
                      <w:p w14:paraId="0655CA0B"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&lt;text mediaType=“application/pdf” representation=“B64”&gt;</w:t>
                        </w:r>
                      </w:p>
                      <w:p w14:paraId="2434C1FE"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JVBERi0xLjMKJcfsj6IKNSAwIG9iago8PC9MZW5ndGggNiAwIFIvRmlsdGVyIC9GbGF0</w:t>
                        </w:r>
                      </w:p>
                      <w:p w14:paraId="1702F761"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ZURlY29kZT4+CnN0cmVhbQp4nGWPMWsDMQyFd/8KjfJwqmVbkr0GQqFbg7fQoSRNWuhB</w:t>
                        </w:r>
                      </w:p>
                      <w:p w14:paraId="67D9105D"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Q/4/1L67TEEYme+9J1s3CMQQRm39NLuXg8H17gK89nN1N8eLAbZ2mmHXuql2QDVUhnZx</w:t>
                        </w:r>
                      </w:p>
                      <w:p w14:paraId="0D55AE9C"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a5iBcyQtoMIUM7TZHbH5KZEVDgm//SSUswbFHx/JzBLeu5yYxOIzE8bPcRWqdaGDmcZO</w:t>
                        </w:r>
                      </w:p>
                      <w:p w14:paraId="2B183C96"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BWc/9bfUNOPfOte44O9jxtcIKskqp0JZouJ5deYqeBn58ZmKtIU+2ptjqWQRJpGyrHDu</w:t>
                        </w:r>
                      </w:p>
                      <w:p w14:paraId="5BD91CE2"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K7CXIe2be+/1DzXQP+RlbmRzdHJlYW0KZW5kb2JqCjYgMCBvYmoKMjAxCmVuZG9iago0</w:t>
                        </w:r>
                      </w:p>
                      <w:p w14:paraId="3335F480"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w:t>
                        </w:r>
                      </w:p>
                      <w:p w14:paraId="37F1A9A4"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SW5mbyAyIDAgUgovSUQgWzxGNENDN0FFQjU0QjM2RkIyODNDNUMzMjQ3OUFEMjgzRj48</w:t>
                        </w:r>
                      </w:p>
                      <w:p w14:paraId="4D05DBEF"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RjRDQzdBRUI1NEIzNkZCMjgzQzVDMzI0NzlBRDI4M0Y+XQo+PgpzdGFydHhyZWYKMzAx</w:t>
                        </w:r>
                      </w:p>
                      <w:p w14:paraId="74D3341E"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MgolJUVPRgo=</w:t>
                        </w:r>
                      </w:p>
                      <w:p w14:paraId="658349FF" w14:textId="77777777" w:rsidR="006C5BB8" w:rsidRPr="00E40FD7" w:rsidRDefault="006C5BB8">
                        <w:pPr>
                          <w:spacing w:before="0"/>
                          <w:ind w:firstLine="720"/>
                          <w:rPr>
                            <w:rFonts w:ascii="Courier New" w:hAnsi="Courier New" w:cs="Courier New"/>
                            <w:sz w:val="20"/>
                          </w:rPr>
                        </w:pPr>
                        <w:r w:rsidRPr="00E40FD7">
                          <w:rPr>
                            <w:rFonts w:ascii="Courier New" w:hAnsi="Courier New" w:cs="Courier New"/>
                            <w:sz w:val="20"/>
                          </w:rPr>
                          <w:t>&lt;/text&gt;</w:t>
                        </w:r>
                      </w:p>
                      <w:p w14:paraId="78BAB970"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&lt;/nonXMLBody&gt;</w:t>
                        </w:r>
                      </w:p>
                      <w:p w14:paraId="2E68FCEB"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 xml:space="preserve">  &lt;/component&gt;</w:t>
                        </w:r>
                      </w:p>
                      <w:p w14:paraId="0CBB8756" w14:textId="77777777" w:rsidR="006C5BB8" w:rsidRPr="00E40FD7" w:rsidRDefault="006C5BB8">
                        <w:pPr>
                          <w:spacing w:before="0"/>
                          <w:rPr>
                            <w:rFonts w:ascii="Courier New" w:hAnsi="Courier New" w:cs="Courier New"/>
                            <w:sz w:val="20"/>
                          </w:rPr>
                        </w:pPr>
                        <w:r w:rsidRPr="00E40FD7">
                          <w:rPr>
                            <w:rFonts w:ascii="Courier New" w:hAnsi="Courier New" w:cs="Courier New"/>
                            <w:sz w:val="20"/>
                          </w:rPr>
                          <w:t>&lt;/ClinicalDocument&gt;</w:t>
                        </w:r>
                      </w:p>
                      <w:p w14:paraId="1143980E" w14:textId="77777777" w:rsidR="006C5BB8" w:rsidRDefault="006C5BB8">
                        <w:pPr>
                          <w:spacing w:before="0"/>
                        </w:pPr>
                      </w:p>
                    </w:txbxContent>
                  </v:textbox>
                </v:shape>
                <w10:anchorlock/>
              </v:group>
            </w:pict>
          </mc:Fallback>
        </mc:AlternateContent>
      </w:r>
    </w:p>
    <w:p w14:paraId="31DE9787" w14:textId="77777777" w:rsidR="003F22EF" w:rsidRPr="00F442A2" w:rsidRDefault="003F22EF" w:rsidP="009E7736">
      <w:pPr>
        <w:pStyle w:val="Heading3"/>
        <w:pageBreakBefore/>
        <w:numPr>
          <w:ilvl w:val="0"/>
          <w:numId w:val="0"/>
        </w:numPr>
      </w:pPr>
      <w:bookmarkStart w:id="1639" w:name="_Toc367877092"/>
      <w:bookmarkStart w:id="1640" w:name="_Toc518658200"/>
      <w:r w:rsidRPr="00F442A2">
        <w:rPr>
          <w:bCs/>
        </w:rPr>
        <w:t>5.2.4 Complete Example (Wrapped PDF)</w:t>
      </w:r>
      <w:bookmarkEnd w:id="1639"/>
      <w:bookmarkEnd w:id="1640"/>
    </w:p>
    <w:p w14:paraId="4367D74E" w14:textId="77777777" w:rsidR="003F22EF" w:rsidRPr="00F442A2" w:rsidRDefault="003F22EF">
      <w:pPr>
        <w:pStyle w:val="XMLFragment"/>
        <w:rPr>
          <w:lang w:val="en-US"/>
        </w:rPr>
      </w:pPr>
      <w:r w:rsidRPr="00F442A2">
        <w:rPr>
          <w:lang w:val="en-US"/>
        </w:rPr>
        <w:t>&lt;ClinicalDocument xmlns="urn:hl7-org:v3"  xmlns:xsi="http://www.w3.org/2001/XMLSchema-instance" classCode="DOCCLIN" moodCode="EVN" xsi:schemaLocation="urn:hl7-org:v3 CDA.xsd"&gt;</w:t>
      </w:r>
    </w:p>
    <w:p w14:paraId="01BBAD32" w14:textId="77777777" w:rsidR="003F22EF" w:rsidRPr="005A199D" w:rsidRDefault="003F22EF" w:rsidP="000766F4">
      <w:pPr>
        <w:pStyle w:val="XMLFragment"/>
        <w:rPr>
          <w:lang w:val="nl-NL"/>
        </w:rPr>
      </w:pPr>
      <w:r w:rsidRPr="005A199D">
        <w:rPr>
          <w:lang w:val="nl-NL"/>
        </w:rPr>
        <w:t>&lt;typeId extension="POCD_HD000040" root="2.16.840.1.113883.1.3"/&gt;</w:t>
      </w:r>
    </w:p>
    <w:p w14:paraId="17F0132F" w14:textId="77777777" w:rsidR="003F22EF" w:rsidRPr="005A199D" w:rsidRDefault="003F22EF">
      <w:pPr>
        <w:pStyle w:val="XMLFragment"/>
        <w:rPr>
          <w:lang w:val="nl-NL"/>
        </w:rPr>
      </w:pPr>
      <w:r w:rsidRPr="005A199D">
        <w:rPr>
          <w:lang w:val="nl-NL"/>
        </w:rPr>
        <w:t>&lt;templateId root=”1.3.6.1.4.1.19376.1.2.20”/&gt;</w:t>
      </w:r>
    </w:p>
    <w:p w14:paraId="701CB882" w14:textId="77777777" w:rsidR="003F22EF" w:rsidRPr="005A199D" w:rsidRDefault="003F22EF" w:rsidP="000766F4">
      <w:pPr>
        <w:pStyle w:val="XMLFragment"/>
        <w:rPr>
          <w:lang w:val="nl-NL"/>
        </w:rPr>
      </w:pPr>
      <w:r w:rsidRPr="005A199D">
        <w:rPr>
          <w:lang w:val="nl-NL"/>
        </w:rPr>
        <w:t xml:space="preserve">  &lt;id root=“1.3.6.4.1.4.1.2835.2.7777”/&gt;</w:t>
      </w:r>
    </w:p>
    <w:p w14:paraId="18DF3A2E" w14:textId="77777777" w:rsidR="003F22EF" w:rsidRPr="005A199D" w:rsidRDefault="003F22EF">
      <w:pPr>
        <w:pStyle w:val="XMLFragment"/>
        <w:rPr>
          <w:lang w:val="nl-NL"/>
        </w:rPr>
      </w:pPr>
      <w:r w:rsidRPr="005A199D">
        <w:rPr>
          <w:lang w:val="nl-NL"/>
        </w:rPr>
        <w:t xml:space="preserve">  &lt;code code=“34133-9”  codeSystem=“2.16.840.1.113883.6.1” </w:t>
      </w:r>
    </w:p>
    <w:p w14:paraId="46C7C05E" w14:textId="77777777" w:rsidR="003F22EF" w:rsidRPr="00F442A2" w:rsidRDefault="003F22EF">
      <w:pPr>
        <w:pStyle w:val="XMLFragment"/>
        <w:rPr>
          <w:lang w:val="en-US"/>
        </w:rPr>
      </w:pPr>
      <w:r w:rsidRPr="00F442A2">
        <w:rPr>
          <w:lang w:val="en-US"/>
        </w:rPr>
        <w:t>codeSystemName=“LOINC” displayName=“SUMMARIZATION OF EPISODE NOTE”/&gt;</w:t>
      </w:r>
    </w:p>
    <w:p w14:paraId="782B9ED3" w14:textId="77777777" w:rsidR="003F22EF" w:rsidRPr="00F442A2" w:rsidRDefault="003F22EF" w:rsidP="000766F4">
      <w:pPr>
        <w:pStyle w:val="XMLFragment"/>
        <w:rPr>
          <w:lang w:val="en-US"/>
        </w:rPr>
      </w:pPr>
      <w:r w:rsidRPr="00F442A2">
        <w:rPr>
          <w:lang w:val="en-US"/>
        </w:rPr>
        <w:t xml:space="preserve">  &lt;title&gt;Good Health Clinic Care Record Summary&lt;/title&gt;</w:t>
      </w:r>
    </w:p>
    <w:p w14:paraId="3C790C33" w14:textId="77777777" w:rsidR="003F22EF" w:rsidRPr="00F442A2" w:rsidRDefault="003F22EF">
      <w:pPr>
        <w:pStyle w:val="XMLFragment"/>
        <w:rPr>
          <w:lang w:val="en-US"/>
        </w:rPr>
      </w:pPr>
      <w:r w:rsidRPr="00F442A2">
        <w:rPr>
          <w:lang w:val="en-US"/>
        </w:rPr>
        <w:t xml:space="preserve">  &lt;effectiveTime value=“20050329224411+0500”/&gt;</w:t>
      </w:r>
    </w:p>
    <w:p w14:paraId="0AD5CAA3" w14:textId="77777777" w:rsidR="003F22EF" w:rsidRPr="00F442A2" w:rsidRDefault="003F22EF">
      <w:pPr>
        <w:pStyle w:val="XMLFragment"/>
        <w:rPr>
          <w:lang w:val="en-US"/>
        </w:rPr>
      </w:pPr>
      <w:r w:rsidRPr="00F442A2">
        <w:rPr>
          <w:lang w:val="en-US"/>
        </w:rPr>
        <w:t xml:space="preserve">  &lt;confidentialityCode code="N" codeSystem="2.16.840.1.113883.5.25"/&gt;</w:t>
      </w:r>
    </w:p>
    <w:p w14:paraId="46CB74FB" w14:textId="77777777" w:rsidR="003F22EF" w:rsidRPr="00F442A2" w:rsidRDefault="003F22EF">
      <w:pPr>
        <w:pStyle w:val="XMLFragment"/>
        <w:rPr>
          <w:lang w:val="en-US"/>
        </w:rPr>
      </w:pPr>
      <w:r w:rsidRPr="00F442A2">
        <w:rPr>
          <w:lang w:val="en-US"/>
        </w:rPr>
        <w:t xml:space="preserve">  &lt;languageCode code=“en-US”/&gt;</w:t>
      </w:r>
    </w:p>
    <w:p w14:paraId="065389A5" w14:textId="77777777" w:rsidR="003F22EF" w:rsidRPr="00F442A2" w:rsidRDefault="003F22EF">
      <w:pPr>
        <w:pStyle w:val="XMLFragment"/>
        <w:rPr>
          <w:lang w:val="en-US"/>
        </w:rPr>
      </w:pPr>
      <w:r w:rsidRPr="00F442A2">
        <w:rPr>
          <w:lang w:val="en-US"/>
        </w:rPr>
        <w:t xml:space="preserve">  &lt;recordTarget&gt;</w:t>
      </w:r>
    </w:p>
    <w:p w14:paraId="4DD424DB" w14:textId="77777777" w:rsidR="003F22EF" w:rsidRPr="00F442A2" w:rsidRDefault="003F22EF">
      <w:pPr>
        <w:pStyle w:val="XMLFragment"/>
        <w:rPr>
          <w:lang w:val="en-US"/>
        </w:rPr>
      </w:pPr>
      <w:r w:rsidRPr="00F442A2">
        <w:rPr>
          <w:lang w:val="en-US"/>
        </w:rPr>
        <w:t xml:space="preserve">    &lt;patientRole&gt;</w:t>
      </w:r>
    </w:p>
    <w:p w14:paraId="5E96BBF3" w14:textId="77777777" w:rsidR="003F22EF" w:rsidRPr="00F442A2" w:rsidRDefault="003F22EF">
      <w:pPr>
        <w:pStyle w:val="XMLFragment"/>
        <w:rPr>
          <w:lang w:val="en-US"/>
        </w:rPr>
      </w:pPr>
      <w:r w:rsidRPr="00F442A2">
        <w:rPr>
          <w:lang w:val="en-US"/>
        </w:rPr>
        <w:t xml:space="preserve">      &lt;id extension="12345" root="2.16.840.1.113883.3.933"/&gt;</w:t>
      </w:r>
    </w:p>
    <w:p w14:paraId="57B543AD" w14:textId="77777777" w:rsidR="003F22EF" w:rsidRPr="00F442A2" w:rsidRDefault="003F22EF">
      <w:pPr>
        <w:pStyle w:val="XMLFragment"/>
        <w:rPr>
          <w:lang w:val="en-US"/>
        </w:rPr>
      </w:pPr>
      <w:r w:rsidRPr="00F442A2">
        <w:rPr>
          <w:lang w:val="en-US"/>
        </w:rPr>
        <w:t xml:space="preserve">      &lt;addr&gt;</w:t>
      </w:r>
    </w:p>
    <w:p w14:paraId="5FF21AFD" w14:textId="77777777" w:rsidR="003F22EF" w:rsidRPr="00F442A2" w:rsidRDefault="003F22EF">
      <w:pPr>
        <w:pStyle w:val="XMLFragment"/>
        <w:rPr>
          <w:lang w:val="en-US"/>
        </w:rPr>
      </w:pPr>
      <w:r w:rsidRPr="00F442A2">
        <w:rPr>
          <w:lang w:val="en-US"/>
        </w:rPr>
        <w:t xml:space="preserve">        &lt;streetAddressLine&gt;17 Daws Rd.&lt;/streetAddressLine&gt;</w:t>
      </w:r>
    </w:p>
    <w:p w14:paraId="66023F43" w14:textId="77777777" w:rsidR="003F22EF" w:rsidRPr="00F442A2" w:rsidRDefault="003F22EF">
      <w:pPr>
        <w:pStyle w:val="XMLFragment"/>
        <w:rPr>
          <w:lang w:val="en-US"/>
        </w:rPr>
      </w:pPr>
      <w:r w:rsidRPr="00F442A2">
        <w:rPr>
          <w:lang w:val="en-US"/>
        </w:rPr>
        <w:t xml:space="preserve">        &lt;city&gt;Blue Bell&lt;/city&gt;</w:t>
      </w:r>
    </w:p>
    <w:p w14:paraId="7F41E7FE" w14:textId="77777777" w:rsidR="003F22EF" w:rsidRPr="00F442A2" w:rsidRDefault="003F22EF">
      <w:pPr>
        <w:pStyle w:val="XMLFragment"/>
        <w:rPr>
          <w:lang w:val="en-US"/>
        </w:rPr>
      </w:pPr>
      <w:r w:rsidRPr="00F442A2">
        <w:rPr>
          <w:lang w:val="en-US"/>
        </w:rPr>
        <w:t xml:space="preserve">        &lt;state&gt;MA&lt;/state&gt;</w:t>
      </w:r>
    </w:p>
    <w:p w14:paraId="1E6E08BE" w14:textId="77777777" w:rsidR="003F22EF" w:rsidRPr="00F442A2" w:rsidRDefault="003F22EF">
      <w:pPr>
        <w:pStyle w:val="XMLFragment"/>
        <w:rPr>
          <w:lang w:val="en-US"/>
        </w:rPr>
      </w:pPr>
      <w:r w:rsidRPr="00F442A2">
        <w:rPr>
          <w:lang w:val="en-US"/>
        </w:rPr>
        <w:t xml:space="preserve">        &lt;postalCode&gt;02368&lt;/postalCode&gt;</w:t>
      </w:r>
    </w:p>
    <w:p w14:paraId="7E521219" w14:textId="77777777" w:rsidR="003F22EF" w:rsidRPr="00F442A2" w:rsidRDefault="003F22EF">
      <w:pPr>
        <w:pStyle w:val="XMLFragment"/>
        <w:rPr>
          <w:lang w:val="en-US"/>
        </w:rPr>
      </w:pPr>
      <w:r w:rsidRPr="00F442A2">
        <w:rPr>
          <w:lang w:val="en-US"/>
        </w:rPr>
        <w:t xml:space="preserve">        &lt;country&gt;USA&lt;/country&gt;</w:t>
      </w:r>
    </w:p>
    <w:p w14:paraId="2D8D4850" w14:textId="77777777" w:rsidR="003F22EF" w:rsidRPr="00F442A2" w:rsidRDefault="003F22EF">
      <w:pPr>
        <w:pStyle w:val="XMLFragment"/>
        <w:rPr>
          <w:lang w:val="en-US"/>
        </w:rPr>
      </w:pPr>
      <w:r w:rsidRPr="00F442A2">
        <w:rPr>
          <w:lang w:val="en-US"/>
        </w:rPr>
        <w:t xml:space="preserve">      &lt;/addr&gt;</w:t>
      </w:r>
    </w:p>
    <w:p w14:paraId="201BE906" w14:textId="77777777" w:rsidR="003F22EF" w:rsidRPr="00F442A2" w:rsidRDefault="003F22EF">
      <w:pPr>
        <w:pStyle w:val="XMLFragment"/>
        <w:rPr>
          <w:lang w:val="en-US"/>
        </w:rPr>
      </w:pPr>
      <w:r w:rsidRPr="00F442A2">
        <w:rPr>
          <w:lang w:val="en-US"/>
        </w:rPr>
        <w:t xml:space="preserve">      &lt;patient&gt;</w:t>
      </w:r>
    </w:p>
    <w:p w14:paraId="69C75B5A" w14:textId="77777777" w:rsidR="003F22EF" w:rsidRPr="00F442A2" w:rsidRDefault="003F22EF">
      <w:pPr>
        <w:pStyle w:val="XMLFragment"/>
        <w:rPr>
          <w:lang w:val="en-US"/>
        </w:rPr>
      </w:pPr>
      <w:r w:rsidRPr="00F442A2">
        <w:rPr>
          <w:lang w:val="en-US"/>
        </w:rPr>
        <w:t xml:space="preserve">        &lt;name&gt;</w:t>
      </w:r>
    </w:p>
    <w:p w14:paraId="2008732C" w14:textId="77777777" w:rsidR="003F22EF" w:rsidRPr="00F442A2" w:rsidRDefault="003F22EF">
      <w:pPr>
        <w:pStyle w:val="XMLFragment"/>
        <w:rPr>
          <w:lang w:val="en-US"/>
        </w:rPr>
      </w:pPr>
      <w:r w:rsidRPr="00F442A2">
        <w:rPr>
          <w:lang w:val="en-US"/>
        </w:rPr>
        <w:t xml:space="preserve">          &lt;prefix&gt;Mrs.&lt;/prefix&gt;</w:t>
      </w:r>
    </w:p>
    <w:p w14:paraId="7F3732E7" w14:textId="77777777" w:rsidR="003F22EF" w:rsidRPr="00F442A2" w:rsidRDefault="003F22EF">
      <w:pPr>
        <w:pStyle w:val="XMLFragment"/>
        <w:rPr>
          <w:lang w:val="en-US"/>
        </w:rPr>
      </w:pPr>
      <w:r w:rsidRPr="00F442A2">
        <w:rPr>
          <w:lang w:val="en-US"/>
        </w:rPr>
        <w:t xml:space="preserve">          &lt;given&gt;Ellen&lt;/given&gt;</w:t>
      </w:r>
    </w:p>
    <w:p w14:paraId="03A8B28C" w14:textId="77777777" w:rsidR="003F22EF" w:rsidRPr="00F442A2" w:rsidRDefault="003F22EF">
      <w:pPr>
        <w:pStyle w:val="XMLFragment"/>
        <w:rPr>
          <w:lang w:val="en-US"/>
        </w:rPr>
      </w:pPr>
      <w:r w:rsidRPr="00F442A2">
        <w:rPr>
          <w:lang w:val="en-US"/>
        </w:rPr>
        <w:t xml:space="preserve">          &lt;family&gt;Ross&lt;/family&gt;</w:t>
      </w:r>
    </w:p>
    <w:p w14:paraId="79D64440" w14:textId="77777777" w:rsidR="003F22EF" w:rsidRPr="00F442A2" w:rsidRDefault="003F22EF">
      <w:pPr>
        <w:pStyle w:val="XMLFragment"/>
        <w:rPr>
          <w:lang w:val="en-US"/>
        </w:rPr>
      </w:pPr>
      <w:r w:rsidRPr="00F442A2">
        <w:rPr>
          <w:lang w:val="en-US"/>
        </w:rPr>
        <w:t xml:space="preserve">        &lt;/name&gt;</w:t>
      </w:r>
    </w:p>
    <w:p w14:paraId="2C054F93" w14:textId="77777777" w:rsidR="003F22EF" w:rsidRPr="00F442A2" w:rsidRDefault="003F22EF">
      <w:pPr>
        <w:pStyle w:val="XMLFragment"/>
        <w:rPr>
          <w:lang w:val="en-US"/>
        </w:rPr>
      </w:pPr>
      <w:r w:rsidRPr="00F442A2">
        <w:rPr>
          <w:lang w:val="en-US"/>
        </w:rPr>
        <w:t xml:space="preserve">        &lt;administrativeGenderCode code="F"</w:t>
      </w:r>
    </w:p>
    <w:p w14:paraId="62CA8BD9" w14:textId="77777777" w:rsidR="003F22EF" w:rsidRPr="00F442A2" w:rsidRDefault="003F22EF">
      <w:pPr>
        <w:pStyle w:val="XMLFragment"/>
        <w:rPr>
          <w:lang w:val="en-US"/>
        </w:rPr>
      </w:pPr>
      <w:r w:rsidRPr="00F442A2">
        <w:rPr>
          <w:lang w:val="en-US"/>
        </w:rPr>
        <w:t>codeSystem="2.16.840.1.113883.5.1"/&gt;</w:t>
      </w:r>
    </w:p>
    <w:p w14:paraId="0F63EEAF" w14:textId="77777777" w:rsidR="003F22EF" w:rsidRPr="00F442A2" w:rsidRDefault="003F22EF" w:rsidP="000766F4">
      <w:pPr>
        <w:pStyle w:val="XMLFragment"/>
        <w:rPr>
          <w:lang w:val="en-US"/>
        </w:rPr>
      </w:pPr>
      <w:r w:rsidRPr="00F442A2">
        <w:rPr>
          <w:lang w:val="en-US"/>
        </w:rPr>
        <w:t xml:space="preserve">        &lt;birthTime value="19600127"/&gt;</w:t>
      </w:r>
    </w:p>
    <w:p w14:paraId="07C863CE" w14:textId="77777777" w:rsidR="003F22EF" w:rsidRPr="00F442A2" w:rsidRDefault="003F22EF">
      <w:pPr>
        <w:pStyle w:val="XMLFragment"/>
        <w:rPr>
          <w:lang w:val="en-US"/>
        </w:rPr>
      </w:pPr>
      <w:r w:rsidRPr="00F442A2">
        <w:rPr>
          <w:lang w:val="en-US"/>
        </w:rPr>
        <w:t xml:space="preserve">      &lt;/patient&gt;</w:t>
      </w:r>
    </w:p>
    <w:p w14:paraId="2DA97A1A" w14:textId="77777777" w:rsidR="003F22EF" w:rsidRPr="00F442A2" w:rsidRDefault="003F22EF">
      <w:pPr>
        <w:pStyle w:val="XMLFragment"/>
        <w:rPr>
          <w:lang w:val="en-US"/>
        </w:rPr>
      </w:pPr>
      <w:r w:rsidRPr="00F442A2">
        <w:rPr>
          <w:lang w:val="en-US"/>
        </w:rPr>
        <w:t xml:space="preserve">   &lt;/patientRole&gt;</w:t>
      </w:r>
    </w:p>
    <w:p w14:paraId="59BE0DFC" w14:textId="77777777" w:rsidR="003F22EF" w:rsidRPr="00F442A2" w:rsidRDefault="003F22EF">
      <w:pPr>
        <w:pStyle w:val="XMLFragment"/>
        <w:rPr>
          <w:lang w:val="en-US"/>
        </w:rPr>
      </w:pPr>
      <w:r w:rsidRPr="00F442A2">
        <w:rPr>
          <w:lang w:val="en-US"/>
        </w:rPr>
        <w:t xml:space="preserve">  &lt;/recordTarget&gt;</w:t>
      </w:r>
    </w:p>
    <w:p w14:paraId="6B2B74E1" w14:textId="77777777" w:rsidR="003F22EF" w:rsidRPr="00F442A2" w:rsidRDefault="003F22EF">
      <w:pPr>
        <w:pStyle w:val="XMLFragment"/>
        <w:rPr>
          <w:lang w:val="en-US"/>
        </w:rPr>
      </w:pPr>
      <w:r w:rsidRPr="00F442A2">
        <w:rPr>
          <w:lang w:val="en-US"/>
        </w:rPr>
        <w:t>&lt;author&gt;</w:t>
      </w:r>
    </w:p>
    <w:p w14:paraId="7D2FD0FF" w14:textId="77777777" w:rsidR="003F22EF" w:rsidRPr="00F442A2" w:rsidRDefault="003F22EF" w:rsidP="000766F4">
      <w:pPr>
        <w:pStyle w:val="XMLFragment"/>
        <w:rPr>
          <w:lang w:val="en-US"/>
        </w:rPr>
      </w:pPr>
      <w:r w:rsidRPr="00F442A2">
        <w:rPr>
          <w:lang w:val="en-US"/>
        </w:rPr>
        <w:t xml:space="preserve">  &lt;templateId root=”1.3.6.1.4.1.19376.1.2.20.1”/&gt;</w:t>
      </w:r>
    </w:p>
    <w:p w14:paraId="2E71D12E" w14:textId="77777777" w:rsidR="003F22EF" w:rsidRPr="00F442A2" w:rsidRDefault="003F22EF">
      <w:pPr>
        <w:pStyle w:val="XMLFragment"/>
        <w:rPr>
          <w:lang w:val="en-US"/>
        </w:rPr>
      </w:pPr>
      <w:r w:rsidRPr="00F442A2">
        <w:rPr>
          <w:lang w:val="en-US"/>
        </w:rPr>
        <w:t xml:space="preserve">    &lt;time value=“19990522”/&gt;</w:t>
      </w:r>
    </w:p>
    <w:p w14:paraId="5F72A601" w14:textId="77777777" w:rsidR="003F22EF" w:rsidRPr="00F442A2" w:rsidRDefault="003F22EF">
      <w:pPr>
        <w:pStyle w:val="XMLFragment"/>
        <w:rPr>
          <w:lang w:val="en-US"/>
        </w:rPr>
      </w:pPr>
      <w:r w:rsidRPr="00F442A2">
        <w:rPr>
          <w:lang w:val="en-US"/>
        </w:rPr>
        <w:t xml:space="preserve">    &lt;assignedAuthor&gt;</w:t>
      </w:r>
    </w:p>
    <w:p w14:paraId="4C575B77" w14:textId="77777777" w:rsidR="003F22EF" w:rsidRPr="00F442A2" w:rsidRDefault="003F22EF">
      <w:pPr>
        <w:pStyle w:val="XMLFragment"/>
        <w:rPr>
          <w:lang w:val="en-US"/>
        </w:rPr>
      </w:pPr>
      <w:r w:rsidRPr="00F442A2">
        <w:rPr>
          <w:lang w:val="en-US"/>
        </w:rPr>
        <w:t xml:space="preserve">      &lt;id extension=“11111111” root=“1.3.5.35.1.4436.7”/&gt;</w:t>
      </w:r>
    </w:p>
    <w:p w14:paraId="4E5CBBAC" w14:textId="77777777" w:rsidR="003F22EF" w:rsidRPr="00F442A2" w:rsidRDefault="003F22EF">
      <w:pPr>
        <w:pStyle w:val="XMLFragment"/>
        <w:rPr>
          <w:lang w:val="en-US"/>
        </w:rPr>
      </w:pPr>
      <w:r w:rsidRPr="00F442A2">
        <w:rPr>
          <w:lang w:val="en-US"/>
        </w:rPr>
        <w:t xml:space="preserve">      &lt;assignedPerson&gt;</w:t>
      </w:r>
    </w:p>
    <w:p w14:paraId="56988E59" w14:textId="77777777" w:rsidR="003F22EF" w:rsidRPr="00F442A2" w:rsidRDefault="003F22EF">
      <w:pPr>
        <w:pStyle w:val="XMLFragment"/>
        <w:rPr>
          <w:lang w:val="en-US"/>
        </w:rPr>
      </w:pPr>
      <w:r w:rsidRPr="00F442A2">
        <w:rPr>
          <w:lang w:val="en-US"/>
        </w:rPr>
        <w:t xml:space="preserve">        &lt;name&gt;</w:t>
      </w:r>
    </w:p>
    <w:p w14:paraId="3599D682" w14:textId="77777777" w:rsidR="003F22EF" w:rsidRPr="00F442A2" w:rsidRDefault="003F22EF">
      <w:pPr>
        <w:pStyle w:val="XMLFragment"/>
        <w:rPr>
          <w:lang w:val="en-US"/>
        </w:rPr>
      </w:pPr>
      <w:r w:rsidRPr="00F442A2">
        <w:rPr>
          <w:lang w:val="en-US"/>
        </w:rPr>
        <w:t xml:space="preserve">          &lt;prefix&gt;Dr.&lt;/prefix&gt;</w:t>
      </w:r>
    </w:p>
    <w:p w14:paraId="69C6FB76" w14:textId="77777777" w:rsidR="003F22EF" w:rsidRPr="00F442A2" w:rsidRDefault="003F22EF">
      <w:pPr>
        <w:pStyle w:val="XMLFragment"/>
        <w:rPr>
          <w:lang w:val="en-US"/>
        </w:rPr>
      </w:pPr>
      <w:r w:rsidRPr="00F442A2">
        <w:rPr>
          <w:lang w:val="en-US"/>
        </w:rPr>
        <w:t xml:space="preserve">          &lt;given&gt;Bernard&lt;/given&gt;</w:t>
      </w:r>
    </w:p>
    <w:p w14:paraId="11A9CD97" w14:textId="77777777" w:rsidR="003F22EF" w:rsidRPr="00F442A2" w:rsidRDefault="003F22EF">
      <w:pPr>
        <w:pStyle w:val="XMLFragment"/>
        <w:rPr>
          <w:lang w:val="en-US"/>
        </w:rPr>
      </w:pPr>
      <w:r w:rsidRPr="00F442A2">
        <w:rPr>
          <w:lang w:val="en-US"/>
        </w:rPr>
        <w:t xml:space="preserve">          &lt;family&gt;Wiseman&lt;/family&gt;</w:t>
      </w:r>
    </w:p>
    <w:p w14:paraId="3A40C6AA" w14:textId="77777777" w:rsidR="003F22EF" w:rsidRPr="00F442A2" w:rsidRDefault="003F22EF">
      <w:pPr>
        <w:pStyle w:val="XMLFragment"/>
        <w:rPr>
          <w:lang w:val="en-US"/>
        </w:rPr>
      </w:pPr>
      <w:r w:rsidRPr="00F442A2">
        <w:rPr>
          <w:lang w:val="en-US"/>
        </w:rPr>
        <w:t xml:space="preserve">          &lt;suffix&gt;Sr.&lt;/suffix&gt;</w:t>
      </w:r>
    </w:p>
    <w:p w14:paraId="6212330F" w14:textId="77777777" w:rsidR="003F22EF" w:rsidRPr="00F442A2" w:rsidRDefault="003F22EF">
      <w:pPr>
        <w:pStyle w:val="XMLFragment"/>
        <w:rPr>
          <w:lang w:val="en-US"/>
        </w:rPr>
      </w:pPr>
      <w:r w:rsidRPr="00F442A2">
        <w:rPr>
          <w:lang w:val="en-US"/>
        </w:rPr>
        <w:t xml:space="preserve">        &lt;/name&gt;</w:t>
      </w:r>
    </w:p>
    <w:p w14:paraId="6F3DB557" w14:textId="77777777" w:rsidR="003F22EF" w:rsidRPr="00F442A2" w:rsidRDefault="003F22EF">
      <w:pPr>
        <w:pStyle w:val="XMLFragment"/>
        <w:rPr>
          <w:lang w:val="en-US"/>
        </w:rPr>
      </w:pPr>
      <w:r w:rsidRPr="00F442A2">
        <w:rPr>
          <w:lang w:val="en-US"/>
        </w:rPr>
        <w:t xml:space="preserve">      &lt;/assignedPerson&gt;</w:t>
      </w:r>
    </w:p>
    <w:p w14:paraId="2D62C437" w14:textId="77777777" w:rsidR="003F22EF" w:rsidRPr="00F442A2" w:rsidRDefault="003F22EF">
      <w:pPr>
        <w:pStyle w:val="XMLFragment"/>
        <w:rPr>
          <w:lang w:val="en-US"/>
        </w:rPr>
      </w:pPr>
      <w:r w:rsidRPr="00F442A2">
        <w:rPr>
          <w:lang w:val="en-US"/>
        </w:rPr>
        <w:t xml:space="preserve">    </w:t>
      </w:r>
      <w:r w:rsidRPr="00F442A2">
        <w:rPr>
          <w:lang w:val="en-US"/>
        </w:rPr>
        <w:tab/>
        <w:t>&lt;representedOrganization&gt;</w:t>
      </w:r>
    </w:p>
    <w:p w14:paraId="410E4454" w14:textId="77777777" w:rsidR="003F22EF" w:rsidRPr="00F442A2" w:rsidRDefault="003F22EF">
      <w:pPr>
        <w:pStyle w:val="XMLFragment"/>
        <w:rPr>
          <w:lang w:val="en-US"/>
        </w:rPr>
      </w:pPr>
      <w:r w:rsidRPr="00F442A2">
        <w:rPr>
          <w:lang w:val="en-US"/>
        </w:rPr>
        <w:tab/>
        <w:t xml:space="preserve">   &lt;id extension=“aaaaabbbbb”</w:t>
      </w:r>
      <w:r w:rsidRPr="00F442A2">
        <w:rPr>
          <w:lang w:val="en-US"/>
        </w:rPr>
        <w:tab/>
        <w:t>root=“1.3.5.35.1.4436.7”/&gt;</w:t>
      </w:r>
    </w:p>
    <w:p w14:paraId="5B6015E4" w14:textId="77777777" w:rsidR="003F22EF" w:rsidRPr="00F442A2" w:rsidRDefault="003F22EF" w:rsidP="000766F4">
      <w:pPr>
        <w:pStyle w:val="XMLFragment"/>
        <w:rPr>
          <w:lang w:val="en-US"/>
        </w:rPr>
      </w:pPr>
      <w:r w:rsidRPr="00F442A2">
        <w:rPr>
          <w:lang w:val="en-US"/>
        </w:rPr>
        <w:tab/>
        <w:t xml:space="preserve">   &lt;name&gt;Dr. Wiseman’s Clinic&lt;/name&gt;</w:t>
      </w:r>
    </w:p>
    <w:p w14:paraId="1034C1B2" w14:textId="77777777" w:rsidR="003F22EF" w:rsidRPr="00F442A2" w:rsidRDefault="003F22EF">
      <w:pPr>
        <w:pStyle w:val="XMLFragment"/>
        <w:rPr>
          <w:lang w:val="en-US"/>
        </w:rPr>
      </w:pPr>
      <w:r w:rsidRPr="00F442A2">
        <w:rPr>
          <w:lang w:val="en-US"/>
        </w:rPr>
        <w:t xml:space="preserve">      &lt;/representedOrganization&gt;</w:t>
      </w:r>
    </w:p>
    <w:p w14:paraId="52F7726D" w14:textId="77777777" w:rsidR="003F22EF" w:rsidRPr="00F442A2" w:rsidRDefault="003F22EF" w:rsidP="000766F4">
      <w:pPr>
        <w:pStyle w:val="XMLFragment"/>
        <w:rPr>
          <w:lang w:val="en-US"/>
        </w:rPr>
      </w:pPr>
      <w:r w:rsidRPr="00F442A2">
        <w:rPr>
          <w:lang w:val="en-US"/>
        </w:rPr>
        <w:t xml:space="preserve">    &lt;/assignedAuthor&gt;</w:t>
      </w:r>
    </w:p>
    <w:p w14:paraId="79ED923E" w14:textId="77777777" w:rsidR="003F22EF" w:rsidRPr="00F442A2" w:rsidRDefault="003F22EF">
      <w:pPr>
        <w:pStyle w:val="XMLFragment"/>
        <w:rPr>
          <w:lang w:val="en-US"/>
        </w:rPr>
      </w:pPr>
      <w:r w:rsidRPr="00F442A2">
        <w:rPr>
          <w:lang w:val="en-US"/>
        </w:rPr>
        <w:t xml:space="preserve">  &lt;/author&gt;</w:t>
      </w:r>
    </w:p>
    <w:p w14:paraId="2A103BC7" w14:textId="77777777" w:rsidR="003F22EF" w:rsidRPr="00F442A2" w:rsidRDefault="003F22EF" w:rsidP="000766F4">
      <w:pPr>
        <w:pStyle w:val="XMLFragment"/>
        <w:rPr>
          <w:lang w:val="en-US"/>
        </w:rPr>
      </w:pPr>
      <w:r w:rsidRPr="00F442A2">
        <w:rPr>
          <w:lang w:val="en-US"/>
        </w:rPr>
        <w:t>&lt;author&gt;</w:t>
      </w:r>
    </w:p>
    <w:p w14:paraId="4BD20075" w14:textId="77777777" w:rsidR="003F22EF" w:rsidRPr="00F442A2" w:rsidRDefault="003F22EF">
      <w:pPr>
        <w:pStyle w:val="XMLFragment"/>
        <w:rPr>
          <w:lang w:val="en-US"/>
        </w:rPr>
      </w:pPr>
      <w:r w:rsidRPr="00F442A2">
        <w:rPr>
          <w:lang w:val="en-US"/>
        </w:rPr>
        <w:t xml:space="preserve">  &lt;templateId root=”1.3.6.1.4.1.19376.1.2.20.2”/&gt;</w:t>
      </w:r>
    </w:p>
    <w:p w14:paraId="52686710" w14:textId="77777777" w:rsidR="003F22EF" w:rsidRPr="00F442A2" w:rsidRDefault="003F22EF">
      <w:pPr>
        <w:pStyle w:val="XMLFragment"/>
        <w:rPr>
          <w:lang w:val="en-US"/>
        </w:rPr>
      </w:pPr>
      <w:r w:rsidRPr="00F442A2">
        <w:rPr>
          <w:lang w:val="en-US"/>
        </w:rPr>
        <w:t xml:space="preserve">    &lt;time value=“20050329224411+0500”/&gt;</w:t>
      </w:r>
    </w:p>
    <w:p w14:paraId="0A46B37F" w14:textId="77777777" w:rsidR="003F22EF" w:rsidRPr="00F442A2" w:rsidRDefault="003F22EF">
      <w:pPr>
        <w:pStyle w:val="XMLFragment"/>
        <w:rPr>
          <w:lang w:val="en-US"/>
        </w:rPr>
      </w:pPr>
      <w:r w:rsidRPr="00F442A2">
        <w:rPr>
          <w:lang w:val="en-US"/>
        </w:rPr>
        <w:t xml:space="preserve">    &lt;assignedAuthor&gt;</w:t>
      </w:r>
    </w:p>
    <w:p w14:paraId="5560CB14" w14:textId="77777777" w:rsidR="003F22EF" w:rsidRPr="00F442A2" w:rsidRDefault="003F22EF">
      <w:pPr>
        <w:pStyle w:val="XMLFragment"/>
        <w:rPr>
          <w:lang w:val="en-US"/>
        </w:rPr>
      </w:pPr>
      <w:r w:rsidRPr="00F442A2">
        <w:rPr>
          <w:lang w:val="en-US"/>
        </w:rPr>
        <w:t xml:space="preserve">      &lt;id root=“1.3.6.4.1.4.1.2835.2.1234”/&gt;</w:t>
      </w:r>
    </w:p>
    <w:p w14:paraId="7D5BA417" w14:textId="77777777" w:rsidR="003F22EF" w:rsidRPr="00F442A2" w:rsidRDefault="003F22EF">
      <w:pPr>
        <w:pStyle w:val="XMLFragment"/>
        <w:rPr>
          <w:lang w:val="en-US"/>
        </w:rPr>
      </w:pPr>
      <w:r w:rsidRPr="00F442A2">
        <w:rPr>
          <w:lang w:val="en-US"/>
        </w:rPr>
        <w:t xml:space="preserve">      &lt;assignedAuthoringDevice&gt;</w:t>
      </w:r>
    </w:p>
    <w:p w14:paraId="3FB300CA" w14:textId="77777777" w:rsidR="003F22EF" w:rsidRPr="00F442A2" w:rsidRDefault="003F22EF">
      <w:pPr>
        <w:pStyle w:val="XMLFragment"/>
        <w:rPr>
          <w:lang w:val="en-US"/>
        </w:rPr>
      </w:pPr>
      <w:r w:rsidRPr="00F442A2">
        <w:rPr>
          <w:lang w:val="en-US"/>
        </w:rPr>
        <w:t xml:space="preserve">&lt;code code=“CAPTURE” displayName=“Image Capture” codeSystem=“  1.2.840.10008.2.16.4” /&gt; </w:t>
      </w:r>
    </w:p>
    <w:p w14:paraId="513217BA" w14:textId="77777777" w:rsidR="003F22EF" w:rsidRPr="00F442A2" w:rsidRDefault="003F22EF">
      <w:pPr>
        <w:pStyle w:val="XMLFragment"/>
        <w:rPr>
          <w:bCs/>
          <w:lang w:val="en-US"/>
        </w:rPr>
      </w:pPr>
      <w:r w:rsidRPr="00F442A2">
        <w:rPr>
          <w:lang w:val="en-US"/>
        </w:rPr>
        <w:t>&lt;</w:t>
      </w:r>
      <w:r w:rsidRPr="00F442A2">
        <w:rPr>
          <w:bCs/>
          <w:lang w:val="en-US"/>
        </w:rPr>
        <w:t>manufacturerModelName&gt;SOME SCANNER NAME AND MODEL  &lt;/manufacturerModelName&gt;</w:t>
      </w:r>
    </w:p>
    <w:p w14:paraId="09C52C51" w14:textId="77777777" w:rsidR="003F22EF" w:rsidRPr="005A199D" w:rsidRDefault="003F22EF" w:rsidP="000766F4">
      <w:pPr>
        <w:pStyle w:val="XMLFragment"/>
        <w:rPr>
          <w:lang w:val="de-DE"/>
        </w:rPr>
      </w:pPr>
      <w:r w:rsidRPr="00F442A2">
        <w:rPr>
          <w:lang w:val="en-US"/>
        </w:rPr>
        <w:t xml:space="preserve">         </w:t>
      </w:r>
      <w:r w:rsidRPr="005A199D">
        <w:rPr>
          <w:lang w:val="de-DE"/>
        </w:rPr>
        <w:t>&lt;softwareName&gt;SCAN SOFTWARE NAME v0.0&lt;/softwareName&gt;</w:t>
      </w:r>
    </w:p>
    <w:p w14:paraId="6C41C88F" w14:textId="77777777" w:rsidR="003F22EF" w:rsidRPr="00F442A2" w:rsidRDefault="003F22EF">
      <w:pPr>
        <w:pStyle w:val="XMLFragment"/>
        <w:rPr>
          <w:lang w:val="en-US"/>
        </w:rPr>
      </w:pPr>
      <w:r w:rsidRPr="005A199D">
        <w:rPr>
          <w:lang w:val="de-DE"/>
        </w:rPr>
        <w:t xml:space="preserve">    </w:t>
      </w:r>
      <w:r w:rsidRPr="005A199D">
        <w:rPr>
          <w:lang w:val="de-DE"/>
        </w:rPr>
        <w:tab/>
      </w:r>
      <w:r w:rsidRPr="00F442A2">
        <w:rPr>
          <w:lang w:val="en-US"/>
        </w:rPr>
        <w:t>&lt;/assignedAuthoringDevice&gt;</w:t>
      </w:r>
    </w:p>
    <w:p w14:paraId="32B80B70" w14:textId="77777777" w:rsidR="003F22EF" w:rsidRPr="00F442A2" w:rsidRDefault="003F22EF">
      <w:pPr>
        <w:pStyle w:val="XMLFragment"/>
        <w:rPr>
          <w:lang w:val="en-US"/>
        </w:rPr>
      </w:pPr>
      <w:r w:rsidRPr="00F442A2">
        <w:rPr>
          <w:lang w:val="en-US"/>
        </w:rPr>
        <w:t xml:space="preserve">    </w:t>
      </w:r>
      <w:r w:rsidRPr="00F442A2">
        <w:rPr>
          <w:lang w:val="en-US"/>
        </w:rPr>
        <w:tab/>
        <w:t>&lt;representedOrganization&gt;</w:t>
      </w:r>
    </w:p>
    <w:p w14:paraId="599B9A55" w14:textId="77777777" w:rsidR="003F22EF" w:rsidRPr="00F442A2" w:rsidRDefault="003F22EF">
      <w:pPr>
        <w:pStyle w:val="XMLFragment"/>
        <w:rPr>
          <w:lang w:val="en-US"/>
        </w:rPr>
      </w:pPr>
      <w:r w:rsidRPr="00F442A2">
        <w:rPr>
          <w:lang w:val="en-US"/>
        </w:rPr>
        <w:tab/>
        <w:t xml:space="preserve">   &lt;id root=“1.3.6.4.1.4.1.2835.2”/&gt;</w:t>
      </w:r>
    </w:p>
    <w:p w14:paraId="417C9621" w14:textId="77777777" w:rsidR="003F22EF" w:rsidRPr="00F442A2" w:rsidRDefault="003F22EF">
      <w:pPr>
        <w:pStyle w:val="XMLFragment"/>
        <w:rPr>
          <w:lang w:val="en-US"/>
        </w:rPr>
      </w:pPr>
      <w:r w:rsidRPr="00F442A2">
        <w:rPr>
          <w:lang w:val="en-US"/>
        </w:rPr>
        <w:tab/>
        <w:t xml:space="preserve">   &lt;name&gt;SOME Scanning Facility&lt;/name&gt;</w:t>
      </w:r>
    </w:p>
    <w:p w14:paraId="6398555D" w14:textId="77777777" w:rsidR="003F22EF" w:rsidRPr="00F442A2" w:rsidRDefault="003F22EF">
      <w:pPr>
        <w:pStyle w:val="XMLFragment"/>
        <w:rPr>
          <w:lang w:val="en-US"/>
        </w:rPr>
      </w:pPr>
      <w:r w:rsidRPr="00F442A2">
        <w:rPr>
          <w:lang w:val="en-US"/>
        </w:rPr>
        <w:t xml:space="preserve">         &lt;addr&gt;</w:t>
      </w:r>
    </w:p>
    <w:p w14:paraId="660FC7C5" w14:textId="77777777" w:rsidR="003F22EF" w:rsidRPr="00F442A2" w:rsidRDefault="003F22EF">
      <w:pPr>
        <w:pStyle w:val="XMLFragment"/>
        <w:rPr>
          <w:lang w:val="en-US"/>
        </w:rPr>
      </w:pPr>
      <w:r w:rsidRPr="00F442A2">
        <w:rPr>
          <w:lang w:val="en-US"/>
        </w:rPr>
        <w:t xml:space="preserve">           &lt;streetAddressLine&gt;21 North Ave&lt;/streetAddressLine&gt;</w:t>
      </w:r>
    </w:p>
    <w:p w14:paraId="066FBB7E" w14:textId="77777777" w:rsidR="003F22EF" w:rsidRPr="00F442A2" w:rsidRDefault="003F22EF">
      <w:pPr>
        <w:pStyle w:val="XMLFragment"/>
        <w:rPr>
          <w:lang w:val="en-US"/>
        </w:rPr>
      </w:pPr>
      <w:r w:rsidRPr="00F442A2">
        <w:rPr>
          <w:lang w:val="en-US"/>
        </w:rPr>
        <w:t xml:space="preserve">           &lt;city&gt;Burlington&lt;/city&gt;</w:t>
      </w:r>
    </w:p>
    <w:p w14:paraId="07788BF8" w14:textId="77777777" w:rsidR="003F22EF" w:rsidRPr="00F442A2" w:rsidRDefault="003F22EF">
      <w:pPr>
        <w:pStyle w:val="XMLFragment"/>
        <w:rPr>
          <w:lang w:val="en-US"/>
        </w:rPr>
      </w:pPr>
      <w:r w:rsidRPr="00F442A2">
        <w:rPr>
          <w:lang w:val="en-US"/>
        </w:rPr>
        <w:t xml:space="preserve">           &lt;state&gt;MA&lt;/state&gt;</w:t>
      </w:r>
    </w:p>
    <w:p w14:paraId="369E6F9A" w14:textId="77777777" w:rsidR="003F22EF" w:rsidRPr="00F442A2" w:rsidRDefault="003F22EF">
      <w:pPr>
        <w:pStyle w:val="XMLFragment"/>
        <w:rPr>
          <w:lang w:val="en-US"/>
        </w:rPr>
      </w:pPr>
      <w:r w:rsidRPr="00F442A2">
        <w:rPr>
          <w:lang w:val="en-US"/>
        </w:rPr>
        <w:t xml:space="preserve">           &lt;postalCode&gt;01803&lt;/postalCode&gt;</w:t>
      </w:r>
    </w:p>
    <w:p w14:paraId="772C3DDC" w14:textId="77777777" w:rsidR="003F22EF" w:rsidRPr="00F442A2" w:rsidRDefault="003F22EF">
      <w:pPr>
        <w:pStyle w:val="XMLFragment"/>
        <w:rPr>
          <w:lang w:val="en-US"/>
        </w:rPr>
      </w:pPr>
      <w:r w:rsidRPr="00F442A2">
        <w:rPr>
          <w:lang w:val="en-US"/>
        </w:rPr>
        <w:t xml:space="preserve">           &lt;country&gt;USA&lt;/country&gt;</w:t>
      </w:r>
    </w:p>
    <w:p w14:paraId="774E15BB" w14:textId="77777777" w:rsidR="003F22EF" w:rsidRPr="00F442A2" w:rsidRDefault="003F22EF">
      <w:pPr>
        <w:pStyle w:val="XMLFragment"/>
        <w:rPr>
          <w:lang w:val="en-US"/>
        </w:rPr>
      </w:pPr>
      <w:r w:rsidRPr="00F442A2">
        <w:rPr>
          <w:lang w:val="en-US"/>
        </w:rPr>
        <w:t xml:space="preserve">         &lt;/addr&gt;</w:t>
      </w:r>
    </w:p>
    <w:p w14:paraId="09A4AE08" w14:textId="77777777" w:rsidR="003F22EF" w:rsidRPr="00F442A2" w:rsidRDefault="003F22EF" w:rsidP="000766F4">
      <w:pPr>
        <w:pStyle w:val="XMLFragment"/>
        <w:rPr>
          <w:lang w:val="en-US"/>
        </w:rPr>
      </w:pPr>
      <w:r w:rsidRPr="00F442A2">
        <w:rPr>
          <w:lang w:val="en-US"/>
        </w:rPr>
        <w:t xml:space="preserve">      &lt;/representedOrganization&gt;</w:t>
      </w:r>
    </w:p>
    <w:p w14:paraId="0DB52F91" w14:textId="77777777" w:rsidR="003F22EF" w:rsidRPr="00F442A2" w:rsidRDefault="003F22EF">
      <w:pPr>
        <w:pStyle w:val="XMLFragment"/>
        <w:rPr>
          <w:lang w:val="en-US"/>
        </w:rPr>
      </w:pPr>
      <w:r w:rsidRPr="00F442A2">
        <w:rPr>
          <w:lang w:val="en-US"/>
        </w:rPr>
        <w:t xml:space="preserve">   &lt;/assignedAuthor&gt;</w:t>
      </w:r>
    </w:p>
    <w:p w14:paraId="7AEE8C2A" w14:textId="77777777" w:rsidR="003F22EF" w:rsidRPr="00F442A2" w:rsidRDefault="003F22EF">
      <w:pPr>
        <w:pStyle w:val="XMLFragment"/>
        <w:rPr>
          <w:lang w:val="en-US"/>
        </w:rPr>
      </w:pPr>
      <w:r w:rsidRPr="00F442A2">
        <w:rPr>
          <w:lang w:val="en-US"/>
        </w:rPr>
        <w:t xml:space="preserve"> &lt;/author&gt;</w:t>
      </w:r>
    </w:p>
    <w:p w14:paraId="2C8413D5" w14:textId="77777777" w:rsidR="003F22EF" w:rsidRPr="00F442A2" w:rsidRDefault="003F22EF">
      <w:pPr>
        <w:pStyle w:val="XMLFragment"/>
        <w:rPr>
          <w:lang w:val="en-US"/>
        </w:rPr>
      </w:pPr>
      <w:r w:rsidRPr="00F442A2">
        <w:rPr>
          <w:lang w:val="en-US"/>
        </w:rPr>
        <w:t>&lt;dataEnterer&gt;</w:t>
      </w:r>
    </w:p>
    <w:p w14:paraId="61F98D7F" w14:textId="77777777" w:rsidR="003F22EF" w:rsidRPr="00F442A2" w:rsidRDefault="003F22EF">
      <w:pPr>
        <w:pStyle w:val="XMLFragment"/>
        <w:rPr>
          <w:lang w:val="en-US"/>
        </w:rPr>
      </w:pPr>
      <w:r w:rsidRPr="00F442A2">
        <w:rPr>
          <w:lang w:val="en-US"/>
        </w:rPr>
        <w:t xml:space="preserve">  &lt;templateId root=”1.3.6.1.4.1.19376.1.2.20.3”/&gt;</w:t>
      </w:r>
    </w:p>
    <w:p w14:paraId="3DB6270A" w14:textId="77777777" w:rsidR="003F22EF" w:rsidRPr="00F442A2" w:rsidRDefault="003F22EF">
      <w:pPr>
        <w:pStyle w:val="XMLFragment"/>
        <w:rPr>
          <w:lang w:val="en-US"/>
        </w:rPr>
      </w:pPr>
      <w:r w:rsidRPr="00F442A2">
        <w:rPr>
          <w:lang w:val="en-US"/>
        </w:rPr>
        <w:t xml:space="preserve">    &lt;time value=“20050329224411+0500”/&gt;</w:t>
      </w:r>
    </w:p>
    <w:p w14:paraId="100485AD" w14:textId="77777777" w:rsidR="003F22EF" w:rsidRPr="00F442A2" w:rsidRDefault="003F22EF">
      <w:pPr>
        <w:pStyle w:val="XMLFragment"/>
        <w:rPr>
          <w:lang w:val="en-US"/>
        </w:rPr>
      </w:pPr>
      <w:r w:rsidRPr="00F442A2">
        <w:rPr>
          <w:lang w:val="en-US"/>
        </w:rPr>
        <w:t xml:space="preserve">    &lt;assignedEntity&gt;</w:t>
      </w:r>
    </w:p>
    <w:p w14:paraId="1888E590" w14:textId="77777777" w:rsidR="003F22EF" w:rsidRPr="00F442A2" w:rsidRDefault="003F22EF">
      <w:pPr>
        <w:pStyle w:val="XMLFragment"/>
        <w:rPr>
          <w:lang w:val="en-US"/>
        </w:rPr>
      </w:pPr>
      <w:r w:rsidRPr="00F442A2">
        <w:rPr>
          <w:lang w:val="en-US"/>
        </w:rPr>
        <w:t xml:space="preserve">      &lt;id extension=“22222222” root=“1.3.6.4.1.4.1.2835.2”/&gt;</w:t>
      </w:r>
    </w:p>
    <w:p w14:paraId="56DB8321" w14:textId="77777777" w:rsidR="003F22EF" w:rsidRPr="00F442A2" w:rsidRDefault="003F22EF">
      <w:pPr>
        <w:pStyle w:val="XMLFragment"/>
        <w:rPr>
          <w:lang w:val="en-US"/>
        </w:rPr>
      </w:pPr>
      <w:r w:rsidRPr="00F442A2">
        <w:rPr>
          <w:lang w:val="en-US"/>
        </w:rPr>
        <w:t xml:space="preserve">      &lt;assignedPerson&gt;</w:t>
      </w:r>
    </w:p>
    <w:p w14:paraId="3E425D35" w14:textId="77777777" w:rsidR="003F22EF" w:rsidRPr="00F442A2" w:rsidRDefault="003F22EF">
      <w:pPr>
        <w:pStyle w:val="XMLFragment"/>
        <w:rPr>
          <w:lang w:val="en-US"/>
        </w:rPr>
      </w:pPr>
      <w:r w:rsidRPr="00F442A2">
        <w:rPr>
          <w:lang w:val="en-US"/>
        </w:rPr>
        <w:t xml:space="preserve">        &lt;name&gt;</w:t>
      </w:r>
    </w:p>
    <w:p w14:paraId="12FE9A64" w14:textId="77777777" w:rsidR="003F22EF" w:rsidRPr="00F442A2" w:rsidRDefault="003F22EF">
      <w:pPr>
        <w:pStyle w:val="XMLFragment"/>
        <w:rPr>
          <w:lang w:val="en-US"/>
        </w:rPr>
      </w:pPr>
      <w:r w:rsidRPr="00F442A2">
        <w:rPr>
          <w:lang w:val="en-US"/>
        </w:rPr>
        <w:t xml:space="preserve">          &lt;prefix&gt;Mrs.&lt;/prefix&gt;</w:t>
      </w:r>
    </w:p>
    <w:p w14:paraId="4C75A387" w14:textId="77777777" w:rsidR="003F22EF" w:rsidRPr="00F442A2" w:rsidRDefault="003F22EF">
      <w:pPr>
        <w:pStyle w:val="XMLFragment"/>
        <w:rPr>
          <w:lang w:val="en-US"/>
        </w:rPr>
      </w:pPr>
      <w:r w:rsidRPr="00F442A2">
        <w:rPr>
          <w:lang w:val="en-US"/>
        </w:rPr>
        <w:t xml:space="preserve">          &lt;given&gt;Bernice&lt;/given&gt;</w:t>
      </w:r>
    </w:p>
    <w:p w14:paraId="580F4A88" w14:textId="77777777" w:rsidR="003F22EF" w:rsidRPr="00F442A2" w:rsidRDefault="003F22EF">
      <w:pPr>
        <w:pStyle w:val="XMLFragment"/>
        <w:rPr>
          <w:lang w:val="en-US"/>
        </w:rPr>
      </w:pPr>
      <w:r w:rsidRPr="00F442A2">
        <w:rPr>
          <w:lang w:val="en-US"/>
        </w:rPr>
        <w:t xml:space="preserve">          &lt;family&gt;Smith&lt;/family&gt;</w:t>
      </w:r>
    </w:p>
    <w:p w14:paraId="5DAB311A" w14:textId="77777777" w:rsidR="003F22EF" w:rsidRPr="00F442A2" w:rsidRDefault="003F22EF">
      <w:pPr>
        <w:pStyle w:val="XMLFragment"/>
        <w:rPr>
          <w:lang w:val="en-US"/>
        </w:rPr>
      </w:pPr>
      <w:r w:rsidRPr="00F442A2">
        <w:rPr>
          <w:lang w:val="en-US"/>
        </w:rPr>
        <w:t xml:space="preserve">        &lt;/name&gt;</w:t>
      </w:r>
    </w:p>
    <w:p w14:paraId="0B87894A" w14:textId="77777777" w:rsidR="003F22EF" w:rsidRPr="00F442A2" w:rsidRDefault="003F22EF">
      <w:pPr>
        <w:pStyle w:val="XMLFragment"/>
        <w:rPr>
          <w:lang w:val="en-US"/>
        </w:rPr>
      </w:pPr>
      <w:r w:rsidRPr="00F442A2">
        <w:rPr>
          <w:lang w:val="en-US"/>
        </w:rPr>
        <w:t xml:space="preserve">      &lt;/assignedPerson&gt;</w:t>
      </w:r>
    </w:p>
    <w:p w14:paraId="69AAA35D" w14:textId="77777777" w:rsidR="003F22EF" w:rsidRPr="00F442A2" w:rsidRDefault="003F22EF">
      <w:pPr>
        <w:pStyle w:val="XMLFragment"/>
        <w:rPr>
          <w:lang w:val="en-US"/>
        </w:rPr>
      </w:pPr>
      <w:r w:rsidRPr="00F442A2">
        <w:rPr>
          <w:lang w:val="en-US"/>
        </w:rPr>
        <w:t xml:space="preserve">    &lt;/assignedEntity&gt;</w:t>
      </w:r>
    </w:p>
    <w:p w14:paraId="524A0B90" w14:textId="77777777" w:rsidR="003F22EF" w:rsidRPr="00F442A2" w:rsidRDefault="003F22EF">
      <w:pPr>
        <w:pStyle w:val="XMLFragment"/>
        <w:rPr>
          <w:lang w:val="en-US"/>
        </w:rPr>
      </w:pPr>
      <w:r w:rsidRPr="00F442A2">
        <w:rPr>
          <w:lang w:val="en-US"/>
        </w:rPr>
        <w:t xml:space="preserve">  &lt;/dataEnterer&gt;</w:t>
      </w:r>
    </w:p>
    <w:p w14:paraId="7DAA78E9" w14:textId="77777777" w:rsidR="003F22EF" w:rsidRPr="00F442A2" w:rsidRDefault="003F22EF">
      <w:pPr>
        <w:pStyle w:val="XMLFragment"/>
        <w:rPr>
          <w:lang w:val="en-US"/>
        </w:rPr>
      </w:pPr>
      <w:r w:rsidRPr="00F442A2">
        <w:rPr>
          <w:lang w:val="en-US"/>
        </w:rPr>
        <w:t xml:space="preserve">  &lt;custodian&gt;</w:t>
      </w:r>
    </w:p>
    <w:p w14:paraId="0FED8E8A" w14:textId="77777777" w:rsidR="003F22EF" w:rsidRPr="00F442A2" w:rsidRDefault="003F22EF">
      <w:pPr>
        <w:pStyle w:val="XMLFragment"/>
        <w:rPr>
          <w:lang w:val="en-US"/>
        </w:rPr>
      </w:pPr>
      <w:r w:rsidRPr="00F442A2">
        <w:rPr>
          <w:lang w:val="en-US"/>
        </w:rPr>
        <w:t xml:space="preserve">    &lt;assignedCustodian&gt;</w:t>
      </w:r>
    </w:p>
    <w:p w14:paraId="2781FC68" w14:textId="77777777" w:rsidR="003F22EF" w:rsidRPr="00F442A2" w:rsidRDefault="003F22EF">
      <w:pPr>
        <w:pStyle w:val="XMLFragment"/>
        <w:rPr>
          <w:lang w:val="en-US"/>
        </w:rPr>
      </w:pPr>
      <w:r w:rsidRPr="00F442A2">
        <w:rPr>
          <w:lang w:val="en-US"/>
        </w:rPr>
        <w:t xml:space="preserve">      &lt;representedCustodianOrganization&gt;</w:t>
      </w:r>
    </w:p>
    <w:p w14:paraId="40BCE511" w14:textId="77777777" w:rsidR="003F22EF" w:rsidRPr="00F442A2" w:rsidRDefault="003F22EF">
      <w:pPr>
        <w:pStyle w:val="XMLFragment"/>
        <w:rPr>
          <w:lang w:val="en-US"/>
        </w:rPr>
      </w:pPr>
      <w:r w:rsidRPr="00F442A2">
        <w:rPr>
          <w:lang w:val="en-US"/>
        </w:rPr>
        <w:tab/>
        <w:t xml:space="preserve">   &lt;id root=“1.3.6.4.1.4.1.2835.2”/&gt;</w:t>
      </w:r>
    </w:p>
    <w:p w14:paraId="29AC9B5D" w14:textId="77777777" w:rsidR="003F22EF" w:rsidRPr="00F442A2" w:rsidRDefault="003F22EF">
      <w:pPr>
        <w:pStyle w:val="XMLFragment"/>
        <w:rPr>
          <w:lang w:val="en-US"/>
        </w:rPr>
      </w:pPr>
      <w:r w:rsidRPr="00F442A2">
        <w:rPr>
          <w:lang w:val="en-US"/>
        </w:rPr>
        <w:tab/>
        <w:t xml:space="preserve">   &lt;name&gt;SOME Scanning Facility&lt;/name&gt;</w:t>
      </w:r>
    </w:p>
    <w:p w14:paraId="5DD0FE9F" w14:textId="77777777" w:rsidR="003F22EF" w:rsidRPr="00F442A2" w:rsidRDefault="003F22EF">
      <w:pPr>
        <w:pStyle w:val="XMLFragment"/>
        <w:rPr>
          <w:lang w:val="en-US"/>
        </w:rPr>
      </w:pPr>
      <w:r w:rsidRPr="00F442A2">
        <w:rPr>
          <w:lang w:val="en-US"/>
        </w:rPr>
        <w:t xml:space="preserve">         &lt;addr&gt;</w:t>
      </w:r>
    </w:p>
    <w:p w14:paraId="35C510AD" w14:textId="77777777" w:rsidR="003F22EF" w:rsidRPr="00F442A2" w:rsidRDefault="003F22EF">
      <w:pPr>
        <w:pStyle w:val="XMLFragment"/>
        <w:rPr>
          <w:lang w:val="en-US"/>
        </w:rPr>
      </w:pPr>
      <w:r w:rsidRPr="00F442A2">
        <w:rPr>
          <w:lang w:val="en-US"/>
        </w:rPr>
        <w:t xml:space="preserve">           &lt;streetAddressLine&gt;21 North Ave&lt;/streetAddressLine&gt;</w:t>
      </w:r>
    </w:p>
    <w:p w14:paraId="641D7A70" w14:textId="77777777" w:rsidR="003F22EF" w:rsidRPr="00F442A2" w:rsidRDefault="003F22EF">
      <w:pPr>
        <w:pStyle w:val="XMLFragment"/>
        <w:rPr>
          <w:lang w:val="en-US"/>
        </w:rPr>
      </w:pPr>
      <w:r w:rsidRPr="00F442A2">
        <w:rPr>
          <w:lang w:val="en-US"/>
        </w:rPr>
        <w:t xml:space="preserve">           &lt;city&gt;Burlington&lt;/city&gt;</w:t>
      </w:r>
    </w:p>
    <w:p w14:paraId="59EF005D" w14:textId="77777777" w:rsidR="003F22EF" w:rsidRPr="00F442A2" w:rsidRDefault="003F22EF">
      <w:pPr>
        <w:pStyle w:val="XMLFragment"/>
        <w:rPr>
          <w:lang w:val="en-US"/>
        </w:rPr>
      </w:pPr>
      <w:r w:rsidRPr="00F442A2">
        <w:rPr>
          <w:lang w:val="en-US"/>
        </w:rPr>
        <w:t xml:space="preserve">           &lt;state&gt;MA&lt;/state&gt;</w:t>
      </w:r>
    </w:p>
    <w:p w14:paraId="40EDDC48" w14:textId="77777777" w:rsidR="003F22EF" w:rsidRPr="00F442A2" w:rsidRDefault="003F22EF">
      <w:pPr>
        <w:pStyle w:val="XMLFragment"/>
        <w:rPr>
          <w:lang w:val="en-US"/>
        </w:rPr>
      </w:pPr>
      <w:r w:rsidRPr="00F442A2">
        <w:rPr>
          <w:lang w:val="en-US"/>
        </w:rPr>
        <w:t xml:space="preserve">           &lt;postalCode&gt;01803&lt;/postalCode&gt;</w:t>
      </w:r>
    </w:p>
    <w:p w14:paraId="00289099" w14:textId="77777777" w:rsidR="003F22EF" w:rsidRPr="00F442A2" w:rsidRDefault="003F22EF">
      <w:pPr>
        <w:pStyle w:val="XMLFragment"/>
        <w:rPr>
          <w:lang w:val="en-US"/>
        </w:rPr>
      </w:pPr>
      <w:r w:rsidRPr="00F442A2">
        <w:rPr>
          <w:lang w:val="en-US"/>
        </w:rPr>
        <w:t xml:space="preserve">           &lt;country&gt;USA&lt;/country&gt;</w:t>
      </w:r>
    </w:p>
    <w:p w14:paraId="2F3FFA46" w14:textId="77777777" w:rsidR="003F22EF" w:rsidRPr="00F442A2" w:rsidRDefault="003F22EF">
      <w:pPr>
        <w:pStyle w:val="XMLFragment"/>
        <w:rPr>
          <w:lang w:val="en-US"/>
        </w:rPr>
      </w:pPr>
      <w:r w:rsidRPr="00F442A2">
        <w:rPr>
          <w:lang w:val="en-US"/>
        </w:rPr>
        <w:t xml:space="preserve">         &lt;/addr&gt;</w:t>
      </w:r>
    </w:p>
    <w:p w14:paraId="44712E37" w14:textId="77777777" w:rsidR="003F22EF" w:rsidRPr="00F442A2" w:rsidRDefault="003F22EF">
      <w:pPr>
        <w:pStyle w:val="XMLFragment"/>
        <w:rPr>
          <w:lang w:val="en-US"/>
        </w:rPr>
      </w:pPr>
      <w:r w:rsidRPr="00F442A2">
        <w:rPr>
          <w:lang w:val="en-US"/>
        </w:rPr>
        <w:t xml:space="preserve">      &lt;/representedCustodianOrganization&gt;</w:t>
      </w:r>
    </w:p>
    <w:p w14:paraId="4506D397" w14:textId="77777777" w:rsidR="003F22EF" w:rsidRPr="00F442A2" w:rsidRDefault="003F22EF">
      <w:pPr>
        <w:pStyle w:val="XMLFragment"/>
        <w:rPr>
          <w:lang w:val="en-US"/>
        </w:rPr>
      </w:pPr>
      <w:r w:rsidRPr="00F442A2">
        <w:rPr>
          <w:lang w:val="en-US"/>
        </w:rPr>
        <w:t xml:space="preserve">    &lt;/assignedCustodian&gt;</w:t>
      </w:r>
    </w:p>
    <w:p w14:paraId="31F01901" w14:textId="77777777" w:rsidR="003F22EF" w:rsidRPr="00F442A2" w:rsidRDefault="003F22EF">
      <w:pPr>
        <w:pStyle w:val="XMLFragment"/>
        <w:rPr>
          <w:lang w:val="en-US"/>
        </w:rPr>
      </w:pPr>
      <w:r w:rsidRPr="00F442A2">
        <w:rPr>
          <w:lang w:val="en-US"/>
        </w:rPr>
        <w:t xml:space="preserve">  &lt;/custodian&gt;</w:t>
      </w:r>
    </w:p>
    <w:p w14:paraId="62FC0A56" w14:textId="77777777" w:rsidR="003F22EF" w:rsidRPr="00F442A2" w:rsidRDefault="003F22EF">
      <w:pPr>
        <w:pStyle w:val="XMLFragment"/>
        <w:rPr>
          <w:lang w:val="en-US"/>
        </w:rPr>
      </w:pPr>
      <w:r w:rsidRPr="00F442A2">
        <w:rPr>
          <w:lang w:val="en-US"/>
        </w:rPr>
        <w:t xml:space="preserve">  &lt;legalAuthenticator&gt;</w:t>
      </w:r>
    </w:p>
    <w:p w14:paraId="7A257050" w14:textId="77777777" w:rsidR="003F22EF" w:rsidRPr="00F442A2" w:rsidRDefault="003F22EF">
      <w:pPr>
        <w:pStyle w:val="XMLFragment"/>
        <w:rPr>
          <w:lang w:val="en-US"/>
        </w:rPr>
      </w:pPr>
      <w:r w:rsidRPr="00F442A2">
        <w:rPr>
          <w:lang w:val="en-US"/>
        </w:rPr>
        <w:t xml:space="preserve">    &lt;time value=“19990522”/&gt;</w:t>
      </w:r>
    </w:p>
    <w:p w14:paraId="09529C8F" w14:textId="77777777" w:rsidR="003F22EF" w:rsidRPr="00F442A2" w:rsidRDefault="003F22EF">
      <w:pPr>
        <w:pStyle w:val="XMLFragment"/>
        <w:rPr>
          <w:lang w:val="en-US"/>
        </w:rPr>
      </w:pPr>
      <w:r w:rsidRPr="00F442A2">
        <w:rPr>
          <w:lang w:val="en-US"/>
        </w:rPr>
        <w:t xml:space="preserve">    &lt;signatureCode code=“S”/&gt;</w:t>
      </w:r>
    </w:p>
    <w:p w14:paraId="414CD837" w14:textId="77777777" w:rsidR="003F22EF" w:rsidRPr="00F442A2" w:rsidRDefault="003F22EF">
      <w:pPr>
        <w:pStyle w:val="XMLFragment"/>
        <w:rPr>
          <w:lang w:val="en-US"/>
        </w:rPr>
      </w:pPr>
      <w:r w:rsidRPr="00F442A2">
        <w:rPr>
          <w:lang w:val="en-US"/>
        </w:rPr>
        <w:t xml:space="preserve">    &lt;assignedEntity&gt;</w:t>
      </w:r>
    </w:p>
    <w:p w14:paraId="3C0F8DA6" w14:textId="77777777" w:rsidR="003F22EF" w:rsidRPr="00F442A2" w:rsidRDefault="003F22EF">
      <w:pPr>
        <w:pStyle w:val="XMLFragment"/>
        <w:rPr>
          <w:lang w:val="en-US"/>
        </w:rPr>
      </w:pPr>
      <w:r w:rsidRPr="00F442A2">
        <w:rPr>
          <w:lang w:val="en-US"/>
        </w:rPr>
        <w:t xml:space="preserve">      &lt;id extension=“11111111” root=“1.3.5.35.1.4436.7”/&gt;</w:t>
      </w:r>
    </w:p>
    <w:p w14:paraId="3BB9E0B6" w14:textId="77777777" w:rsidR="003F22EF" w:rsidRPr="00F442A2" w:rsidRDefault="003F22EF">
      <w:pPr>
        <w:pStyle w:val="XMLFragment"/>
        <w:rPr>
          <w:lang w:val="en-US"/>
        </w:rPr>
      </w:pPr>
      <w:r w:rsidRPr="00F442A2">
        <w:rPr>
          <w:lang w:val="en-US"/>
        </w:rPr>
        <w:t xml:space="preserve">      &lt;assignedPerson&gt;</w:t>
      </w:r>
    </w:p>
    <w:p w14:paraId="64EE83ED" w14:textId="77777777" w:rsidR="003F22EF" w:rsidRPr="00F442A2" w:rsidRDefault="003F22EF">
      <w:pPr>
        <w:pStyle w:val="XMLFragment"/>
        <w:rPr>
          <w:lang w:val="en-US"/>
        </w:rPr>
      </w:pPr>
      <w:r w:rsidRPr="00F442A2">
        <w:rPr>
          <w:lang w:val="en-US"/>
        </w:rPr>
        <w:t xml:space="preserve">        &lt;name&gt;</w:t>
      </w:r>
    </w:p>
    <w:p w14:paraId="2D4804D3" w14:textId="77777777" w:rsidR="003F22EF" w:rsidRPr="00F442A2" w:rsidRDefault="003F22EF">
      <w:pPr>
        <w:pStyle w:val="XMLFragment"/>
        <w:rPr>
          <w:lang w:val="en-US"/>
        </w:rPr>
      </w:pPr>
      <w:r w:rsidRPr="00F442A2">
        <w:rPr>
          <w:lang w:val="en-US"/>
        </w:rPr>
        <w:t xml:space="preserve">          &lt;prefix&gt;Dr.&lt;/prefix&gt;</w:t>
      </w:r>
    </w:p>
    <w:p w14:paraId="3EEDD171" w14:textId="77777777" w:rsidR="003F22EF" w:rsidRPr="00F442A2" w:rsidRDefault="003F22EF">
      <w:pPr>
        <w:pStyle w:val="XMLFragment"/>
        <w:rPr>
          <w:lang w:val="en-US"/>
        </w:rPr>
      </w:pPr>
      <w:r w:rsidRPr="00F442A2">
        <w:rPr>
          <w:lang w:val="en-US"/>
        </w:rPr>
        <w:t xml:space="preserve">          &lt;given&gt;Bernard&lt;/given&gt;</w:t>
      </w:r>
    </w:p>
    <w:p w14:paraId="4488BE22" w14:textId="77777777" w:rsidR="003F22EF" w:rsidRPr="00F442A2" w:rsidRDefault="003F22EF">
      <w:pPr>
        <w:pStyle w:val="XMLFragment"/>
        <w:rPr>
          <w:lang w:val="en-US"/>
        </w:rPr>
      </w:pPr>
      <w:r w:rsidRPr="00F442A2">
        <w:rPr>
          <w:lang w:val="en-US"/>
        </w:rPr>
        <w:t xml:space="preserve">          &lt;family&gt;Wiseman&lt;/family&gt;</w:t>
      </w:r>
    </w:p>
    <w:p w14:paraId="4CF2EF46" w14:textId="77777777" w:rsidR="003F22EF" w:rsidRPr="00F442A2" w:rsidRDefault="003F22EF">
      <w:pPr>
        <w:pStyle w:val="XMLFragment"/>
        <w:rPr>
          <w:lang w:val="en-US"/>
        </w:rPr>
      </w:pPr>
      <w:r w:rsidRPr="00F442A2">
        <w:rPr>
          <w:lang w:val="en-US"/>
        </w:rPr>
        <w:t xml:space="preserve">          &lt;suffix&gt;Sr.&lt;/suffix&gt;</w:t>
      </w:r>
    </w:p>
    <w:p w14:paraId="1ED230DD" w14:textId="77777777" w:rsidR="003F22EF" w:rsidRPr="00F442A2" w:rsidRDefault="003F22EF">
      <w:pPr>
        <w:pStyle w:val="XMLFragment"/>
        <w:rPr>
          <w:lang w:val="en-US"/>
        </w:rPr>
      </w:pPr>
      <w:r w:rsidRPr="00F442A2">
        <w:rPr>
          <w:lang w:val="en-US"/>
        </w:rPr>
        <w:t xml:space="preserve">        &lt;/name&gt;</w:t>
      </w:r>
    </w:p>
    <w:p w14:paraId="00A95F5D" w14:textId="77777777" w:rsidR="003F22EF" w:rsidRPr="00F442A2" w:rsidRDefault="003F22EF">
      <w:pPr>
        <w:pStyle w:val="XMLFragment"/>
        <w:rPr>
          <w:lang w:val="en-US"/>
        </w:rPr>
      </w:pPr>
      <w:r w:rsidRPr="00F442A2">
        <w:rPr>
          <w:lang w:val="en-US"/>
        </w:rPr>
        <w:t xml:space="preserve">      &lt;/assignedPerson&gt;</w:t>
      </w:r>
    </w:p>
    <w:p w14:paraId="7CBC146D" w14:textId="77777777" w:rsidR="003F22EF" w:rsidRPr="00F442A2" w:rsidRDefault="003F22EF">
      <w:pPr>
        <w:pStyle w:val="XMLFragment"/>
        <w:rPr>
          <w:lang w:val="en-US"/>
        </w:rPr>
      </w:pPr>
      <w:r w:rsidRPr="00F442A2">
        <w:rPr>
          <w:lang w:val="en-US"/>
        </w:rPr>
        <w:t xml:space="preserve">    &lt;/assignedEntity&gt;</w:t>
      </w:r>
    </w:p>
    <w:p w14:paraId="566888CB" w14:textId="77777777" w:rsidR="003F22EF" w:rsidRPr="00F442A2" w:rsidRDefault="003F22EF">
      <w:pPr>
        <w:pStyle w:val="XMLFragment"/>
        <w:rPr>
          <w:lang w:val="en-US"/>
        </w:rPr>
      </w:pPr>
      <w:r w:rsidRPr="00F442A2">
        <w:rPr>
          <w:lang w:val="en-US"/>
        </w:rPr>
        <w:t xml:space="preserve">  &lt;/legalAuthenticator&gt;</w:t>
      </w:r>
    </w:p>
    <w:p w14:paraId="0354A80B" w14:textId="77777777" w:rsidR="003F22EF" w:rsidRPr="00F442A2" w:rsidRDefault="003F22EF">
      <w:pPr>
        <w:pStyle w:val="XMLFragment"/>
        <w:rPr>
          <w:lang w:val="en-US"/>
        </w:rPr>
      </w:pPr>
      <w:r w:rsidRPr="00F442A2">
        <w:rPr>
          <w:lang w:val="en-US"/>
        </w:rPr>
        <w:t xml:space="preserve">  &lt;documentationOf&gt;</w:t>
      </w:r>
    </w:p>
    <w:p w14:paraId="61BF6EBB" w14:textId="77777777" w:rsidR="003F22EF" w:rsidRPr="00F442A2" w:rsidRDefault="003F22EF">
      <w:pPr>
        <w:pStyle w:val="XMLFragment"/>
        <w:rPr>
          <w:lang w:val="en-US"/>
        </w:rPr>
      </w:pPr>
      <w:r w:rsidRPr="00F442A2">
        <w:rPr>
          <w:lang w:val="en-US"/>
        </w:rPr>
        <w:t xml:space="preserve">    &lt;serviceEvent &gt;</w:t>
      </w:r>
    </w:p>
    <w:p w14:paraId="0807F9BF" w14:textId="77777777" w:rsidR="003F22EF" w:rsidRPr="00F442A2" w:rsidRDefault="003F22EF">
      <w:pPr>
        <w:pStyle w:val="XMLFragment"/>
        <w:rPr>
          <w:lang w:val="en-US"/>
        </w:rPr>
      </w:pPr>
      <w:r w:rsidRPr="00F442A2">
        <w:rPr>
          <w:lang w:val="en-US"/>
        </w:rPr>
        <w:t xml:space="preserve">      &lt;effectiveTime&gt;</w:t>
      </w:r>
    </w:p>
    <w:p w14:paraId="3504B787" w14:textId="77777777" w:rsidR="003F22EF" w:rsidRPr="00F442A2" w:rsidRDefault="003F22EF">
      <w:pPr>
        <w:pStyle w:val="XMLFragment"/>
        <w:rPr>
          <w:lang w:val="en-US"/>
        </w:rPr>
      </w:pPr>
      <w:r w:rsidRPr="00F442A2">
        <w:rPr>
          <w:lang w:val="en-US"/>
        </w:rPr>
        <w:t xml:space="preserve">        &lt;low value=“19800127”/&gt;</w:t>
      </w:r>
    </w:p>
    <w:p w14:paraId="11019727" w14:textId="77777777" w:rsidR="003F22EF" w:rsidRPr="00F442A2" w:rsidRDefault="003F22EF">
      <w:pPr>
        <w:pStyle w:val="XMLFragment"/>
        <w:rPr>
          <w:lang w:val="en-US"/>
        </w:rPr>
      </w:pPr>
      <w:r w:rsidRPr="00F442A2">
        <w:rPr>
          <w:lang w:val="en-US"/>
        </w:rPr>
        <w:t xml:space="preserve">        &lt;high value=“19990522”/&gt;</w:t>
      </w:r>
    </w:p>
    <w:p w14:paraId="0510763C" w14:textId="77777777" w:rsidR="003F22EF" w:rsidRPr="00F442A2" w:rsidRDefault="003F22EF">
      <w:pPr>
        <w:pStyle w:val="XMLFragment"/>
        <w:rPr>
          <w:lang w:val="en-US"/>
        </w:rPr>
      </w:pPr>
      <w:r w:rsidRPr="00F442A2">
        <w:rPr>
          <w:lang w:val="en-US"/>
        </w:rPr>
        <w:t xml:space="preserve">      &lt;/effectiveTime&gt;</w:t>
      </w:r>
    </w:p>
    <w:p w14:paraId="63947EB6" w14:textId="77777777" w:rsidR="003F22EF" w:rsidRPr="00F442A2" w:rsidRDefault="003F22EF">
      <w:pPr>
        <w:pStyle w:val="XMLFragment"/>
        <w:rPr>
          <w:lang w:val="en-US"/>
        </w:rPr>
      </w:pPr>
      <w:r w:rsidRPr="00F442A2">
        <w:rPr>
          <w:lang w:val="en-US"/>
        </w:rPr>
        <w:t xml:space="preserve">    &lt;/serviceEvent&gt;</w:t>
      </w:r>
    </w:p>
    <w:p w14:paraId="52CDFEAF" w14:textId="77777777" w:rsidR="003F22EF" w:rsidRPr="00F442A2" w:rsidRDefault="003F22EF">
      <w:pPr>
        <w:pStyle w:val="XMLFragment"/>
        <w:rPr>
          <w:lang w:val="en-US"/>
        </w:rPr>
      </w:pPr>
      <w:r w:rsidRPr="00F442A2">
        <w:rPr>
          <w:lang w:val="en-US"/>
        </w:rPr>
        <w:t xml:space="preserve">  &lt;/documentationOf&gt;</w:t>
      </w:r>
    </w:p>
    <w:p w14:paraId="43B04F00" w14:textId="77777777" w:rsidR="003F22EF" w:rsidRPr="00F442A2" w:rsidRDefault="003F22EF">
      <w:pPr>
        <w:pStyle w:val="XMLFragment"/>
        <w:rPr>
          <w:lang w:val="en-US"/>
        </w:rPr>
      </w:pPr>
      <w:r w:rsidRPr="00F442A2">
        <w:rPr>
          <w:lang w:val="en-US"/>
        </w:rPr>
        <w:t xml:space="preserve">  &lt;component&gt;</w:t>
      </w:r>
    </w:p>
    <w:p w14:paraId="5DD37B28" w14:textId="77777777" w:rsidR="003F22EF" w:rsidRPr="00F442A2" w:rsidRDefault="003F22EF">
      <w:pPr>
        <w:pStyle w:val="XMLFragment"/>
        <w:rPr>
          <w:lang w:val="en-US"/>
        </w:rPr>
      </w:pPr>
      <w:r w:rsidRPr="00F442A2">
        <w:rPr>
          <w:lang w:val="en-US"/>
        </w:rPr>
        <w:t xml:space="preserve">    &lt;nonXMLBody&gt;</w:t>
      </w:r>
    </w:p>
    <w:p w14:paraId="1528844D" w14:textId="77777777" w:rsidR="003F22EF" w:rsidRPr="00F442A2" w:rsidRDefault="003F22EF">
      <w:pPr>
        <w:pStyle w:val="XMLFragment"/>
        <w:rPr>
          <w:lang w:val="en-US"/>
        </w:rPr>
      </w:pPr>
      <w:r w:rsidRPr="00F442A2">
        <w:rPr>
          <w:lang w:val="en-US"/>
        </w:rPr>
        <w:t xml:space="preserve">      &lt;text mediaType=“application/pdf” representation=“B64”&gt;</w:t>
      </w:r>
    </w:p>
    <w:p w14:paraId="4E683E7C" w14:textId="77777777" w:rsidR="003F22EF" w:rsidRPr="00F442A2" w:rsidRDefault="003F22EF" w:rsidP="000766F4">
      <w:pPr>
        <w:pStyle w:val="XMLFragment"/>
        <w:rPr>
          <w:lang w:val="en-US"/>
        </w:rPr>
      </w:pPr>
      <w:r w:rsidRPr="00F442A2">
        <w:rPr>
          <w:lang w:val="en-US"/>
        </w:rPr>
        <w:t>JVBERi0xLjMKJcfsj6IKNSAwIG9iago8PC9MZW5ndGggNiAwIFIvRmlsdGVyIC9GbGF0</w:t>
      </w:r>
    </w:p>
    <w:p w14:paraId="103203F3" w14:textId="77777777" w:rsidR="003F22EF" w:rsidRPr="00F442A2" w:rsidRDefault="003F22EF">
      <w:pPr>
        <w:pStyle w:val="XMLFragment"/>
        <w:rPr>
          <w:lang w:val="en-US"/>
        </w:rPr>
      </w:pPr>
      <w:r w:rsidRPr="00F442A2">
        <w:rPr>
          <w:lang w:val="en-US"/>
        </w:rPr>
        <w:t>ZURlY29kZT4+CnN0cmVhbQp4nGWPMWsDMQyFd/8KjfJwqmVbkr0GQqFbg7fQoSRNWuhB</w:t>
      </w:r>
    </w:p>
    <w:p w14:paraId="69CE4024" w14:textId="77777777" w:rsidR="003F22EF" w:rsidRPr="00F442A2" w:rsidRDefault="003F22EF" w:rsidP="000766F4">
      <w:pPr>
        <w:pStyle w:val="XMLFragment"/>
        <w:rPr>
          <w:lang w:val="en-US"/>
        </w:rPr>
      </w:pPr>
      <w:r w:rsidRPr="00F442A2">
        <w:rPr>
          <w:lang w:val="en-US"/>
        </w:rPr>
        <w:t>Q/4/1L67TEEYme+9J1s3CMQQRm39NLuXg8H17gK89nN1N8eLAbZ2mmHXuql2QDVUhnZx</w:t>
      </w:r>
    </w:p>
    <w:p w14:paraId="287F8E21" w14:textId="77777777" w:rsidR="003F22EF" w:rsidRPr="00F442A2" w:rsidRDefault="003F22EF">
      <w:pPr>
        <w:pStyle w:val="XMLFragment"/>
        <w:rPr>
          <w:lang w:val="en-US"/>
        </w:rPr>
      </w:pPr>
      <w:r w:rsidRPr="00F442A2">
        <w:rPr>
          <w:lang w:val="en-US"/>
        </w:rPr>
        <w:t>a5iBcyQtoMIUM7TZHbH5KZEVDgm//SSUswbFHx/JzBLeu5yYxOIzE8bPcRWqdaGDmcZO</w:t>
      </w:r>
    </w:p>
    <w:p w14:paraId="407C54CA" w14:textId="77777777" w:rsidR="003F22EF" w:rsidRPr="00F442A2" w:rsidRDefault="003F22EF" w:rsidP="000766F4">
      <w:pPr>
        <w:pStyle w:val="XMLFragment"/>
        <w:rPr>
          <w:lang w:val="en-US"/>
        </w:rPr>
      </w:pPr>
      <w:r w:rsidRPr="00F442A2">
        <w:rPr>
          <w:lang w:val="en-US"/>
        </w:rPr>
        <w:t>BWc/9bfUNOPfOte44O9jxtcIKskqp0JZouJ5deYqeBn58ZmKtIU+2ptjqWQRJpGyrHDu</w:t>
      </w:r>
    </w:p>
    <w:p w14:paraId="7CCDAA30" w14:textId="77777777" w:rsidR="003F22EF" w:rsidRPr="00F442A2" w:rsidRDefault="003F22EF">
      <w:pPr>
        <w:pStyle w:val="XMLFragment"/>
        <w:rPr>
          <w:lang w:val="en-US"/>
        </w:rPr>
      </w:pPr>
      <w:r w:rsidRPr="00F442A2">
        <w:rPr>
          <w:lang w:val="en-US"/>
        </w:rPr>
        <w:t>K7CXIe2be+/1DzXQP+RlbmRzdHJlYW0KZW5kb2JqCjYgMCBvYmoKMjAxCmVuZG9iago0</w:t>
      </w:r>
    </w:p>
    <w:p w14:paraId="7906E759" w14:textId="77777777" w:rsidR="003F22EF" w:rsidRPr="00F442A2" w:rsidRDefault="003F22EF">
      <w:pPr>
        <w:pStyle w:val="XMLFragment"/>
        <w:rPr>
          <w:lang w:val="en-US"/>
        </w:rPr>
      </w:pPr>
      <w:r w:rsidRPr="00F442A2">
        <w:rPr>
          <w:lang w:val="en-US"/>
        </w:rPr>
        <w:t>...</w:t>
      </w:r>
    </w:p>
    <w:p w14:paraId="18E64189" w14:textId="77777777" w:rsidR="003F22EF" w:rsidRPr="00F442A2" w:rsidRDefault="003F22EF" w:rsidP="000766F4">
      <w:pPr>
        <w:pStyle w:val="XMLFragment"/>
        <w:rPr>
          <w:lang w:val="en-US"/>
        </w:rPr>
      </w:pPr>
      <w:r w:rsidRPr="00F442A2">
        <w:rPr>
          <w:lang w:val="en-US"/>
        </w:rPr>
        <w:t>SW5mbyAyIDAgUgovSUQgWzxGNENDN0FFQjU0QjM2RkIyODNDNUMzMjQ3OUFEMjgzRj48</w:t>
      </w:r>
    </w:p>
    <w:p w14:paraId="546CF684" w14:textId="77777777" w:rsidR="003F22EF" w:rsidRPr="00F442A2" w:rsidRDefault="003F22EF" w:rsidP="000766F4">
      <w:pPr>
        <w:pStyle w:val="XMLFragment"/>
        <w:rPr>
          <w:lang w:val="en-US"/>
        </w:rPr>
      </w:pPr>
      <w:r w:rsidRPr="00F442A2">
        <w:rPr>
          <w:lang w:val="en-US"/>
        </w:rPr>
        <w:t>RjRDQzdBRUI1NEIzNkZCMjgzQzVDMzI0NzlBRDI4M0Y+XQo+PgpzdGFydHhyZWYKMzAx</w:t>
      </w:r>
    </w:p>
    <w:p w14:paraId="733A064F" w14:textId="77777777" w:rsidR="003F22EF" w:rsidRPr="00F442A2" w:rsidRDefault="003F22EF">
      <w:pPr>
        <w:pStyle w:val="XMLFragment"/>
        <w:rPr>
          <w:lang w:val="en-US"/>
        </w:rPr>
      </w:pPr>
      <w:r w:rsidRPr="00F442A2">
        <w:rPr>
          <w:lang w:val="en-US"/>
        </w:rPr>
        <w:t>MgolJUVPRgo=</w:t>
      </w:r>
    </w:p>
    <w:p w14:paraId="1410F52B" w14:textId="77777777" w:rsidR="003F22EF" w:rsidRPr="00F442A2" w:rsidRDefault="003F22EF" w:rsidP="000766F4">
      <w:pPr>
        <w:pStyle w:val="XMLFragment"/>
        <w:rPr>
          <w:lang w:val="en-US"/>
        </w:rPr>
      </w:pPr>
      <w:r w:rsidRPr="00F442A2">
        <w:rPr>
          <w:lang w:val="en-US"/>
        </w:rPr>
        <w:t xml:space="preserve">      &lt;/text&gt;</w:t>
      </w:r>
    </w:p>
    <w:p w14:paraId="699A3ED2" w14:textId="77777777" w:rsidR="003F22EF" w:rsidRPr="00F442A2" w:rsidRDefault="003F22EF">
      <w:pPr>
        <w:pStyle w:val="XMLFragment"/>
        <w:rPr>
          <w:lang w:val="en-US"/>
        </w:rPr>
      </w:pPr>
      <w:r w:rsidRPr="00F442A2">
        <w:rPr>
          <w:lang w:val="en-US"/>
        </w:rPr>
        <w:t xml:space="preserve">    &lt;/nonXMLBody&gt;</w:t>
      </w:r>
    </w:p>
    <w:p w14:paraId="5D68F413" w14:textId="77777777" w:rsidR="003F22EF" w:rsidRPr="00F442A2" w:rsidRDefault="003F22EF" w:rsidP="000766F4">
      <w:pPr>
        <w:pStyle w:val="XMLFragment"/>
        <w:rPr>
          <w:lang w:val="en-US"/>
        </w:rPr>
      </w:pPr>
      <w:r w:rsidRPr="00F442A2">
        <w:rPr>
          <w:lang w:val="en-US"/>
        </w:rPr>
        <w:t xml:space="preserve">  &lt;/component&gt;</w:t>
      </w:r>
    </w:p>
    <w:p w14:paraId="1E686B6D" w14:textId="77777777" w:rsidR="003F22EF" w:rsidRPr="00F442A2" w:rsidRDefault="003F22EF">
      <w:pPr>
        <w:pStyle w:val="XMLFragment"/>
        <w:rPr>
          <w:lang w:val="en-US"/>
        </w:rPr>
      </w:pPr>
      <w:r w:rsidRPr="00F442A2">
        <w:rPr>
          <w:lang w:val="en-US"/>
        </w:rPr>
        <w:t>&lt;/ClinicalDocument&gt;</w:t>
      </w:r>
    </w:p>
    <w:p w14:paraId="26EDE501" w14:textId="77777777" w:rsidR="003F22EF" w:rsidRPr="00F442A2" w:rsidRDefault="003F22EF" w:rsidP="00B67434">
      <w:pPr>
        <w:pStyle w:val="BodyText"/>
      </w:pPr>
    </w:p>
    <w:p w14:paraId="5B7F1EA5" w14:textId="77777777" w:rsidR="00321ECA" w:rsidRPr="00F442A2" w:rsidRDefault="00321ECA" w:rsidP="000766F4">
      <w:pPr>
        <w:pStyle w:val="BodyText"/>
        <w:rPr>
          <w:rFonts w:eastAsia="Arial"/>
        </w:rPr>
      </w:pPr>
      <w:bookmarkStart w:id="1641" w:name="_Toc269044336"/>
      <w:bookmarkStart w:id="1642" w:name="_Toc297385876"/>
      <w:bookmarkStart w:id="1643" w:name="_Toc400706697"/>
      <w:r w:rsidRPr="00F442A2">
        <w:br w:type="page"/>
      </w:r>
    </w:p>
    <w:p w14:paraId="319C3367" w14:textId="65EFFE1D" w:rsidR="00321ECA" w:rsidRPr="00F442A2" w:rsidRDefault="00321ECA" w:rsidP="00321ECA">
      <w:pPr>
        <w:pStyle w:val="Heading2"/>
      </w:pPr>
      <w:bookmarkStart w:id="1644" w:name="_Toc518658201"/>
      <w:r w:rsidRPr="00F442A2">
        <w:t>5.3</w:t>
      </w:r>
      <w:r w:rsidRPr="00F442A2">
        <w:tab/>
        <w:t>Intentionally Left Blank</w:t>
      </w:r>
      <w:bookmarkEnd w:id="1644"/>
    </w:p>
    <w:p w14:paraId="3606D867" w14:textId="77777777" w:rsidR="00321ECA" w:rsidRPr="00F442A2" w:rsidRDefault="00321ECA" w:rsidP="000766F4">
      <w:pPr>
        <w:pStyle w:val="BodyText"/>
        <w:rPr>
          <w:rFonts w:eastAsia="Arial"/>
        </w:rPr>
      </w:pPr>
      <w:r w:rsidRPr="00F442A2">
        <w:br w:type="page"/>
      </w:r>
    </w:p>
    <w:p w14:paraId="0F7717E1" w14:textId="30332B09" w:rsidR="003F6EE3" w:rsidRPr="00F442A2" w:rsidRDefault="003F6EE3" w:rsidP="009E7736">
      <w:pPr>
        <w:pStyle w:val="Heading2"/>
      </w:pPr>
      <w:bookmarkStart w:id="1645" w:name="_Toc518658202"/>
      <w:r w:rsidRPr="00F442A2">
        <w:t>5.4</w:t>
      </w:r>
      <w:r w:rsidRPr="00F442A2">
        <w:tab/>
        <w:t>XDW Workflow Content Module</w:t>
      </w:r>
      <w:bookmarkEnd w:id="1641"/>
      <w:bookmarkEnd w:id="1642"/>
      <w:bookmarkEnd w:id="1643"/>
      <w:bookmarkEnd w:id="1645"/>
    </w:p>
    <w:p w14:paraId="66DBD546" w14:textId="77777777" w:rsidR="003F6EE3" w:rsidRPr="00F442A2" w:rsidRDefault="003F6EE3" w:rsidP="003F6EE3">
      <w:pPr>
        <w:pStyle w:val="BodyText"/>
      </w:pPr>
      <w:r w:rsidRPr="00F442A2">
        <w:t xml:space="preserve">This section defines the XDW Workflow Document by providing a schema and explaining its use. This document does not include clinical information about the patient directly. It shall only contain information necessary for organizing and defining work tasks. All clinical information regarding any task shall be provided through separate documents that are referenced from the associated input or output documents. </w:t>
      </w:r>
    </w:p>
    <w:p w14:paraId="1A91C3A9" w14:textId="77777777" w:rsidR="003F6EE3" w:rsidRPr="00F442A2" w:rsidRDefault="003F6EE3" w:rsidP="009E7736">
      <w:pPr>
        <w:pStyle w:val="Heading3"/>
      </w:pPr>
      <w:bookmarkStart w:id="1646" w:name="_Toc269044337"/>
      <w:bookmarkStart w:id="1647" w:name="_Toc297385877"/>
      <w:bookmarkStart w:id="1648" w:name="_Toc400706698"/>
      <w:bookmarkStart w:id="1649" w:name="_Toc518658203"/>
      <w:r w:rsidRPr="00F442A2">
        <w:t>5.4.1 Referenced Standards</w:t>
      </w:r>
      <w:bookmarkEnd w:id="1646"/>
      <w:bookmarkEnd w:id="1647"/>
      <w:bookmarkEnd w:id="1648"/>
      <w:bookmarkEnd w:id="1649"/>
    </w:p>
    <w:p w14:paraId="650BED14" w14:textId="77777777" w:rsidR="003F6EE3" w:rsidRPr="00F442A2" w:rsidRDefault="003F6EE3" w:rsidP="003F6EE3">
      <w:pPr>
        <w:pStyle w:val="BodyText"/>
      </w:pPr>
      <w:r w:rsidRPr="00F442A2">
        <w:t>HL7 CDA Release 2.0 (denoted HL7 CDA R2, or just CDA, in subsequent text)</w:t>
      </w:r>
    </w:p>
    <w:p w14:paraId="15930B6F" w14:textId="77777777" w:rsidR="003F6EE3" w:rsidRPr="00F442A2" w:rsidRDefault="003F6EE3" w:rsidP="003F6EE3">
      <w:pPr>
        <w:pStyle w:val="BodyText"/>
      </w:pPr>
      <w:r w:rsidRPr="00F442A2">
        <w:t>Web Services – Human Task (WS-HumanTask) Specification Version 1.1, OASIS</w:t>
      </w:r>
    </w:p>
    <w:p w14:paraId="452A5BC5" w14:textId="77777777" w:rsidR="003F6EE3" w:rsidRPr="00F442A2" w:rsidRDefault="003F6EE3" w:rsidP="009E7736">
      <w:pPr>
        <w:pStyle w:val="Heading3"/>
      </w:pPr>
      <w:bookmarkStart w:id="1650" w:name="_Toc400706699"/>
      <w:bookmarkStart w:id="1651" w:name="_Toc518658204"/>
      <w:r w:rsidRPr="00F442A2">
        <w:t>5.4.2 Discussion of Content Standards</w:t>
      </w:r>
      <w:bookmarkEnd w:id="1650"/>
      <w:bookmarkEnd w:id="1651"/>
    </w:p>
    <w:p w14:paraId="050F621F" w14:textId="77777777" w:rsidR="003F6EE3" w:rsidRPr="00F442A2" w:rsidRDefault="003F6EE3" w:rsidP="003F6EE3">
      <w:pPr>
        <w:pStyle w:val="BodyText"/>
      </w:pPr>
      <w:r w:rsidRPr="00F442A2">
        <w:t>The XDW Workflow Document is a document that incorporates elements from the HL7 CDA document structure and from the WS-HumanTask structure. The Workflow Document exists to coordinate the activities of multiple people in different organizations. They agree to share these documents as a method of exchanging work information. These documents are used by these organizations to feed what is often considered their own internal task management systems and have their own administrative rules for managing activities.</w:t>
      </w:r>
    </w:p>
    <w:p w14:paraId="3A33F2AA" w14:textId="77777777" w:rsidR="003F6EE3" w:rsidRPr="00F442A2" w:rsidRDefault="003F6EE3" w:rsidP="003F6EE3">
      <w:pPr>
        <w:pStyle w:val="BodyText"/>
      </w:pPr>
      <w:r w:rsidRPr="00F442A2">
        <w:t>Sharing clinical documents is often accomplished as a normal part of providing healthcare. The XDW workflow allows the work information to be shared in the same way as other patient related clinical information. Integrating the internal workflow management systems of independent organizations with independent administrative rules, and perhaps in different legal and regulatory systems, is avoided.</w:t>
      </w:r>
    </w:p>
    <w:p w14:paraId="75F12E75" w14:textId="77777777" w:rsidR="003F6EE3" w:rsidRPr="00F442A2" w:rsidRDefault="003F6EE3" w:rsidP="003F6EE3">
      <w:pPr>
        <w:pStyle w:val="BodyText"/>
      </w:pPr>
      <w:r w:rsidRPr="00F442A2">
        <w:t xml:space="preserve">The XDW Workflow Document does not contain clinical information about the patient. The input, output, and other elements of the task data shall contain references to documents (DocumentEntry.uniqueId) that contain the clinical information. </w:t>
      </w:r>
    </w:p>
    <w:p w14:paraId="40904261" w14:textId="77777777" w:rsidR="003F6EE3" w:rsidRPr="00F442A2" w:rsidRDefault="003F6EE3" w:rsidP="003F6EE3">
      <w:pPr>
        <w:pStyle w:val="BodyText"/>
      </w:pPr>
      <w:r w:rsidRPr="00F442A2">
        <w:t>XDW Workflow uses the XDS lifecycle management tools to coordinate updates to the Workflow Document instead of requiring an integration of all the different task management systems in the different organizations.</w:t>
      </w:r>
    </w:p>
    <w:p w14:paraId="794F5116" w14:textId="77777777" w:rsidR="003F6EE3" w:rsidRPr="00F442A2" w:rsidRDefault="003F6EE3" w:rsidP="003F6EE3">
      <w:pPr>
        <w:pStyle w:val="BodyText"/>
      </w:pPr>
      <w:r w:rsidRPr="00F442A2">
        <w:t>The XDW Workflow Document builds upon two other standards, HL7 CDA and OASIS WS-Human Task.</w:t>
      </w:r>
    </w:p>
    <w:p w14:paraId="72E6AEA0" w14:textId="77777777" w:rsidR="003F6EE3" w:rsidRPr="00F442A2" w:rsidRDefault="003F6EE3" w:rsidP="003F6EE3">
      <w:pPr>
        <w:pStyle w:val="BodyText"/>
      </w:pPr>
      <w:r w:rsidRPr="00F442A2">
        <w:t>The XDW Workflow Document shall comply with the XDW XML Schema that includes elements from the CDA and OASIS Human Task standards. Access to the schema files from those standards will be needed.</w:t>
      </w:r>
    </w:p>
    <w:p w14:paraId="16C63739" w14:textId="77777777" w:rsidR="003F6EE3" w:rsidRPr="00F442A2" w:rsidRDefault="003F6EE3" w:rsidP="003F6EE3">
      <w:pPr>
        <w:pStyle w:val="BodyText"/>
      </w:pPr>
      <w:r w:rsidRPr="00F442A2">
        <w:t>The figure below represents the main level structure of the Workflow Document with the first level of the elements that composed the structure.</w:t>
      </w:r>
    </w:p>
    <w:p w14:paraId="4D414C5D" w14:textId="77777777" w:rsidR="003F6EE3" w:rsidRPr="00F442A2" w:rsidRDefault="003F6EE3" w:rsidP="003F6EE3">
      <w:pPr>
        <w:pStyle w:val="BodyText"/>
      </w:pPr>
      <w:r w:rsidRPr="00F442A2">
        <w:t xml:space="preserve">It is possible to divide the structured into four parts: </w:t>
      </w:r>
    </w:p>
    <w:p w14:paraId="5D1B70A3" w14:textId="77777777" w:rsidR="003F6EE3" w:rsidRPr="00A05677" w:rsidRDefault="003F6EE3" w:rsidP="005A199D">
      <w:pPr>
        <w:pStyle w:val="ListBullet2"/>
      </w:pPr>
      <w:r w:rsidRPr="00A05677">
        <w:t xml:space="preserve">Part 1: elements derived from HL7 CDA standard (Type of the element: CDA), </w:t>
      </w:r>
    </w:p>
    <w:p w14:paraId="00BD09CA" w14:textId="77777777" w:rsidR="003F6EE3" w:rsidRPr="00A05677" w:rsidRDefault="003F6EE3" w:rsidP="005A199D">
      <w:pPr>
        <w:pStyle w:val="ListBullet2"/>
      </w:pPr>
      <w:r w:rsidRPr="00A05677">
        <w:t xml:space="preserve">Part 2: two elements, patient and author, defined in the XDWSchema with the structure derived from HL7 R-MIM standard (Type of the element: tXDWpatient and tXDWauthor), </w:t>
      </w:r>
    </w:p>
    <w:p w14:paraId="6F2D456C" w14:textId="77777777" w:rsidR="003F6EE3" w:rsidRPr="00A05677" w:rsidRDefault="003F6EE3" w:rsidP="005A199D">
      <w:pPr>
        <w:pStyle w:val="ListBullet2"/>
      </w:pPr>
      <w:r w:rsidRPr="00A05677">
        <w:t>Part 3: elements defined by IHE XDW Profile</w:t>
      </w:r>
    </w:p>
    <w:p w14:paraId="36CD4589" w14:textId="77777777" w:rsidR="003F6EE3" w:rsidRPr="00A05677" w:rsidRDefault="003F6EE3" w:rsidP="005A199D">
      <w:pPr>
        <w:pStyle w:val="ListBullet2"/>
      </w:pPr>
      <w:r w:rsidRPr="00A05677">
        <w:t xml:space="preserve">Part 4: the element </w:t>
      </w:r>
      <w:r w:rsidRPr="00A05677">
        <w:rPr>
          <w:rFonts w:ascii="Courier New" w:hAnsi="Courier New"/>
        </w:rPr>
        <w:t>&lt;TaskList&gt;</w:t>
      </w:r>
      <w:r w:rsidRPr="00A05677">
        <w:t xml:space="preserve"> in which is defined by elements derived from the OASIS WS-HumanTask standard. In this last section the</w:t>
      </w:r>
      <w:r w:rsidRPr="005A199D">
        <w:rPr>
          <w:rFonts w:ascii="Courier New" w:hAnsi="Courier New"/>
        </w:rPr>
        <w:t xml:space="preserve"> </w:t>
      </w:r>
      <w:r w:rsidRPr="00A05677">
        <w:rPr>
          <w:rFonts w:ascii="Courier New" w:hAnsi="Courier New"/>
        </w:rPr>
        <w:t>&lt;TaskList&gt;</w:t>
      </w:r>
      <w:r w:rsidRPr="00A05677">
        <w:t xml:space="preserve"> is a list of elements </w:t>
      </w:r>
      <w:r w:rsidRPr="00A05677">
        <w:rPr>
          <w:rFonts w:ascii="Courier New" w:hAnsi="Courier New"/>
        </w:rPr>
        <w:t>&lt;XDWTask&gt;</w:t>
      </w:r>
      <w:r w:rsidRPr="00A05677">
        <w:t xml:space="preserve"> composed of the HumanTask </w:t>
      </w:r>
      <w:r w:rsidRPr="00A05677">
        <w:rPr>
          <w:rFonts w:ascii="Courier New" w:hAnsi="Courier New"/>
        </w:rPr>
        <w:t>&lt;taskData&gt;</w:t>
      </w:r>
      <w:r w:rsidRPr="00A05677">
        <w:t xml:space="preserve"> (all data that define the XDWTask) and the HumanTask </w:t>
      </w:r>
      <w:r w:rsidRPr="00A05677">
        <w:rPr>
          <w:rFonts w:ascii="Courier New" w:hAnsi="Courier New"/>
        </w:rPr>
        <w:t>&lt;taskEventHistory&gt;</w:t>
      </w:r>
      <w:r w:rsidRPr="00A05677">
        <w:t xml:space="preserve"> that contains a list of elements </w:t>
      </w:r>
      <w:r w:rsidRPr="00A05677">
        <w:rPr>
          <w:rFonts w:ascii="Courier New" w:hAnsi="Courier New"/>
        </w:rPr>
        <w:t>&lt;taskEvent&gt;</w:t>
      </w:r>
      <w:r w:rsidRPr="00A05677">
        <w:t>.</w:t>
      </w:r>
    </w:p>
    <w:p w14:paraId="7BF15D2D" w14:textId="77777777" w:rsidR="003F6EE3" w:rsidRPr="00F442A2" w:rsidRDefault="003F6EE3" w:rsidP="003F6EE3">
      <w:pPr>
        <w:pStyle w:val="BodyText"/>
      </w:pPr>
      <w:r w:rsidRPr="00F442A2">
        <w:t>All the elements of the Figure 5.4.2-1 are described in Section 5.4.3.</w:t>
      </w:r>
    </w:p>
    <w:p w14:paraId="75908154" w14:textId="77777777" w:rsidR="003F6EE3" w:rsidRPr="00F442A2" w:rsidRDefault="003F6EE3" w:rsidP="003F6EE3">
      <w:pPr>
        <w:pStyle w:val="BodyText"/>
      </w:pPr>
    </w:p>
    <w:p w14:paraId="43BE68A1" w14:textId="77777777" w:rsidR="009F2FCB" w:rsidRPr="00F442A2" w:rsidRDefault="009F2FCB" w:rsidP="003F6EE3">
      <w:pPr>
        <w:pStyle w:val="BodyText"/>
      </w:pPr>
      <w:r w:rsidRPr="00F442A2">
        <w:rPr>
          <w:noProof/>
        </w:rPr>
        <w:drawing>
          <wp:inline distT="0" distB="0" distL="0" distR="0" wp14:anchorId="1CA46CDA" wp14:editId="0CFE67CE">
            <wp:extent cx="5908463" cy="7265773"/>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08463" cy="7265773"/>
                    </a:xfrm>
                    <a:prstGeom prst="rect">
                      <a:avLst/>
                    </a:prstGeom>
                    <a:noFill/>
                  </pic:spPr>
                </pic:pic>
              </a:graphicData>
            </a:graphic>
          </wp:inline>
        </w:drawing>
      </w:r>
    </w:p>
    <w:p w14:paraId="7AC0BEBA" w14:textId="77777777" w:rsidR="003F6EE3" w:rsidRPr="00F442A2" w:rsidRDefault="003F6EE3" w:rsidP="000766F4">
      <w:pPr>
        <w:pStyle w:val="FigureTitle"/>
      </w:pPr>
      <w:r w:rsidRPr="00F442A2">
        <w:t>Figure 5.4.2-1: XDW.WorkflowDocument Structure</w:t>
      </w:r>
    </w:p>
    <w:p w14:paraId="4F61E865" w14:textId="77777777" w:rsidR="003F6EE3" w:rsidRPr="00F442A2" w:rsidRDefault="003F6EE3" w:rsidP="009E7736">
      <w:pPr>
        <w:pStyle w:val="Heading4"/>
      </w:pPr>
      <w:bookmarkStart w:id="1652" w:name="_Toc400706700"/>
      <w:r w:rsidRPr="00F442A2">
        <w:t>5.4.2.1 XDW Workflow Document Elements from HL7 CDA Standard</w:t>
      </w:r>
      <w:bookmarkEnd w:id="1652"/>
    </w:p>
    <w:p w14:paraId="7A1D4A39" w14:textId="77777777" w:rsidR="003F6EE3" w:rsidRPr="00F442A2" w:rsidRDefault="003F6EE3" w:rsidP="003F6EE3">
      <w:pPr>
        <w:pStyle w:val="BodyText"/>
      </w:pPr>
      <w:r w:rsidRPr="00F442A2">
        <w:t>Some elements are incorporated directly from the HL7 CDA standard. This means that the elements, their definitions, and the rules for interpreting them are in the HL7 standard. These are summarized here for convenience.</w:t>
      </w:r>
    </w:p>
    <w:p w14:paraId="50B55D40" w14:textId="77777777" w:rsidR="003F6EE3" w:rsidRPr="00F442A2" w:rsidRDefault="003F6EE3" w:rsidP="003F6EE3">
      <w:pPr>
        <w:pStyle w:val="BodyText"/>
      </w:pPr>
      <w:r w:rsidRPr="00F442A2">
        <w:rPr>
          <w:rFonts w:ascii="Courier New" w:hAnsi="Courier New" w:cs="Courier New"/>
        </w:rPr>
        <w:t>&lt;patient&gt;</w:t>
      </w:r>
      <w:r w:rsidRPr="00F442A2">
        <w:t xml:space="preserve"> and </w:t>
      </w:r>
      <w:r w:rsidRPr="00F442A2">
        <w:rPr>
          <w:rFonts w:ascii="Courier New" w:hAnsi="Courier New" w:cs="Courier New"/>
        </w:rPr>
        <w:t>&lt;author&gt;</w:t>
      </w:r>
      <w:r w:rsidRPr="00F442A2">
        <w:t xml:space="preserve"> elements have been defined based upon the HL7 CDA R-MIM. The XDW schema defines these elements using elements from CDA, and was derived by eliminating all elements that are not needed for workflow identification purposes. The R-MIM includes elements that are of clinical value. These have been removed for workflow use.</w:t>
      </w:r>
    </w:p>
    <w:p w14:paraId="58C7337F" w14:textId="77777777" w:rsidR="003F6EE3" w:rsidRPr="00F442A2" w:rsidRDefault="003F6EE3" w:rsidP="009E7736">
      <w:pPr>
        <w:pStyle w:val="Heading4"/>
      </w:pPr>
      <w:bookmarkStart w:id="1653" w:name="_Toc400706701"/>
      <w:r w:rsidRPr="00F442A2">
        <w:t>5.4.2.2 XDW Workflow Document Elements defined by IHE XDW Profile</w:t>
      </w:r>
      <w:bookmarkEnd w:id="1653"/>
    </w:p>
    <w:p w14:paraId="6D0F6168" w14:textId="77777777" w:rsidR="003F6EE3" w:rsidRPr="00F442A2" w:rsidRDefault="003F6EE3" w:rsidP="003F6EE3">
      <w:pPr>
        <w:pStyle w:val="BodyText"/>
      </w:pPr>
      <w:r w:rsidRPr="00F442A2">
        <w:t>The XDW Workflow Document also has elements that are defined by IHE (see Table 5.4.3-1):</w:t>
      </w:r>
    </w:p>
    <w:p w14:paraId="0218BD8F" w14:textId="3FB061A8" w:rsidR="003F6EE3" w:rsidRPr="00F442A2" w:rsidRDefault="003F6EE3" w:rsidP="005A199D">
      <w:pPr>
        <w:pStyle w:val="ListBullet2"/>
      </w:pPr>
      <w:r w:rsidRPr="00F442A2">
        <w:rPr>
          <w:rFonts w:ascii="Courier New" w:hAnsi="Courier New" w:cs="Courier New"/>
        </w:rPr>
        <w:t>&lt;workflowInstanceId&gt;</w:t>
      </w:r>
      <w:r w:rsidRPr="00F442A2">
        <w:t xml:space="preserve"> Every version of the Workflow Document shall have the same workflowInstanceId value. This value shall be an OID. It is conveyed in the DocumentEntry.referenceIdList attribute of the workflow document’s metadata. It shall be globally unique, because it is shared by many organizations.</w:t>
      </w:r>
    </w:p>
    <w:p w14:paraId="0A2CC449" w14:textId="77777777" w:rsidR="003F6EE3" w:rsidRPr="00F442A2" w:rsidRDefault="003F6EE3" w:rsidP="005A199D">
      <w:pPr>
        <w:pStyle w:val="ListBullet2"/>
      </w:pPr>
      <w:r w:rsidRPr="00F442A2">
        <w:rPr>
          <w:rFonts w:ascii="Courier New" w:hAnsi="Courier New" w:cs="Courier New"/>
        </w:rPr>
        <w:t>&lt;workflowDocumentSequenceNumber&gt;</w:t>
      </w:r>
      <w:r w:rsidRPr="00F442A2">
        <w:t xml:space="preserve"> This is used to simplify management of the changes to the Workflow Document as the workflow is executed. It shall be created as "1", and be incremented for each update to the Workflow Document.</w:t>
      </w:r>
    </w:p>
    <w:p w14:paraId="7272D3E0" w14:textId="4D6EBCFF" w:rsidR="003F6EE3" w:rsidRPr="00F442A2" w:rsidRDefault="003F6EE3" w:rsidP="005A199D">
      <w:pPr>
        <w:pStyle w:val="ListBullet2"/>
      </w:pPr>
      <w:r w:rsidRPr="00F442A2">
        <w:rPr>
          <w:rFonts w:ascii="Courier New" w:hAnsi="Courier New" w:cs="Courier New"/>
        </w:rPr>
        <w:t>&lt;workflowStatus&gt;</w:t>
      </w:r>
      <w:r w:rsidRPr="00F442A2">
        <w:t xml:space="preserve"> This shall be either</w:t>
      </w:r>
      <w:r w:rsidR="005631CF">
        <w:t>:</w:t>
      </w:r>
    </w:p>
    <w:p w14:paraId="3A37216A" w14:textId="77777777" w:rsidR="003F6EE3" w:rsidRPr="00F442A2" w:rsidRDefault="003F6EE3" w:rsidP="005A199D">
      <w:pPr>
        <w:pStyle w:val="ListBullet2"/>
        <w:tabs>
          <w:tab w:val="clear" w:pos="720"/>
          <w:tab w:val="num" w:pos="1080"/>
        </w:tabs>
        <w:ind w:left="1080"/>
      </w:pPr>
      <w:r w:rsidRPr="00F442A2">
        <w:t>OPEN– which means that further updates are expected for this Workflow Document. These updates could be modifications to existing tasks or addition of new tasks or update to an existing task. Tasks shall not be deleted.</w:t>
      </w:r>
    </w:p>
    <w:p w14:paraId="7009C389" w14:textId="77777777" w:rsidR="003F6EE3" w:rsidRPr="00F442A2" w:rsidRDefault="003F6EE3" w:rsidP="005A199D">
      <w:pPr>
        <w:pStyle w:val="ListBullet2"/>
        <w:tabs>
          <w:tab w:val="clear" w:pos="720"/>
          <w:tab w:val="num" w:pos="1080"/>
        </w:tabs>
        <w:ind w:left="1080"/>
      </w:pPr>
      <w:r w:rsidRPr="00F442A2">
        <w:t>CLOSED– which means that further updates to this Workflow Document are not expected. A workflow with a CLOSED workflowStatus may continue to be updated, after which the value of workflowStatus may be transitioned back to OPEN or remain CLOSED. These constraints will be defined by the Workflow Definition referenced.</w:t>
      </w:r>
    </w:p>
    <w:p w14:paraId="419F4B6A" w14:textId="77777777" w:rsidR="003F6EE3" w:rsidRPr="00F442A2" w:rsidRDefault="003F6EE3" w:rsidP="005A199D">
      <w:pPr>
        <w:pStyle w:val="ListBullet2"/>
      </w:pPr>
      <w:r w:rsidRPr="00F442A2">
        <w:rPr>
          <w:rFonts w:ascii="Courier New" w:hAnsi="Courier New" w:cs="Courier New"/>
        </w:rPr>
        <w:t>&lt;workflowStatusHistory&gt;</w:t>
      </w:r>
      <w:r w:rsidRPr="00F442A2">
        <w:t xml:space="preserve"> This element represents the history of changes of status of the workflow document. It consists of sub-elements named documentEvent. Each documentEvent describes a change of status of the workflow document. In case that the workflowDefinitionReference describes a type of workflow that can’t change its status from CLOSED to OPEN, the workflowStatusHistory contain at most two documentEvent elements, one for the opening of the workflow corresponding to the creation of the workflow document, and one to track the closing of the process related. Instead, if the workflowDefinitionReference permits the change of status from CLOSED to OPEN (e.g., OPEN--&gt;CLOSED--&gt;OPEN…) the element workflowStatusHistory will contain from 1 to N documentEvent elements to track these changes. A documentEvent is described by sub-elements defined in Table 5.4.3-5.</w:t>
      </w:r>
    </w:p>
    <w:p w14:paraId="171D0A09" w14:textId="77777777" w:rsidR="003F6EE3" w:rsidRPr="00F442A2" w:rsidRDefault="003F6EE3" w:rsidP="000766F4">
      <w:pPr>
        <w:pStyle w:val="BodyText"/>
      </w:pPr>
    </w:p>
    <w:p w14:paraId="5016BDA8" w14:textId="77777777" w:rsidR="003F6EE3" w:rsidRPr="00F442A2" w:rsidRDefault="003F6EE3" w:rsidP="000766F4">
      <w:pPr>
        <w:pStyle w:val="BodyText"/>
        <w:jc w:val="center"/>
      </w:pPr>
      <w:r w:rsidRPr="00F442A2">
        <w:rPr>
          <w:noProof/>
        </w:rPr>
        <w:drawing>
          <wp:inline distT="0" distB="0" distL="0" distR="0" wp14:anchorId="2DE73D83" wp14:editId="1B2F98BE">
            <wp:extent cx="5730240" cy="2060575"/>
            <wp:effectExtent l="0" t="0" r="0" b="0"/>
            <wp:docPr id="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0240" cy="2060575"/>
                    </a:xfrm>
                    <a:prstGeom prst="rect">
                      <a:avLst/>
                    </a:prstGeom>
                    <a:noFill/>
                    <a:ln>
                      <a:noFill/>
                    </a:ln>
                  </pic:spPr>
                </pic:pic>
              </a:graphicData>
            </a:graphic>
          </wp:inline>
        </w:drawing>
      </w:r>
    </w:p>
    <w:p w14:paraId="1376AD53" w14:textId="77777777" w:rsidR="003F6EE3" w:rsidRPr="00F442A2" w:rsidRDefault="003F6EE3" w:rsidP="000766F4">
      <w:pPr>
        <w:pStyle w:val="FigureTitle"/>
      </w:pPr>
      <w:r w:rsidRPr="00F442A2">
        <w:t>Figure 5.4.2.2-1: workflowStatusHistory Element</w:t>
      </w:r>
    </w:p>
    <w:p w14:paraId="2AE335AF" w14:textId="77777777" w:rsidR="003F6EE3" w:rsidRPr="00A05677" w:rsidRDefault="003F6EE3" w:rsidP="005A199D">
      <w:pPr>
        <w:pStyle w:val="ListBullet2"/>
      </w:pPr>
      <w:r w:rsidRPr="00A05677">
        <w:rPr>
          <w:rFonts w:ascii="Courier New" w:hAnsi="Courier New"/>
        </w:rPr>
        <w:t>&lt;workflowDefinitionReference&gt;</w:t>
      </w:r>
      <w:r w:rsidRPr="00A05677">
        <w:t xml:space="preserve">. This is the reference to the workflow definition. This is usually contained in policy or procedure document or may be defined by IHE as a specific workflow definition profile. This profile places no restriction on the style used to document such Workflow definition. It is recommended to assign an OID to those. It shall be recorded by the creator of the initial Workflow Document and shall be preserved unchanged in all subsequent versions of the document. </w:t>
      </w:r>
    </w:p>
    <w:p w14:paraId="698F3C0F" w14:textId="77777777" w:rsidR="003F6EE3" w:rsidRPr="00F442A2" w:rsidRDefault="003F6EE3" w:rsidP="009E7736">
      <w:pPr>
        <w:pStyle w:val="Heading4"/>
      </w:pPr>
      <w:bookmarkStart w:id="1654" w:name="_Toc400706702"/>
      <w:r w:rsidRPr="00F442A2">
        <w:t>5.4.2.3 XDW Workflow Document Elements from the OASIS Human Task</w:t>
      </w:r>
      <w:bookmarkEnd w:id="1654"/>
    </w:p>
    <w:p w14:paraId="37000236" w14:textId="77777777" w:rsidR="003F6EE3" w:rsidRPr="00F442A2" w:rsidRDefault="003F6EE3" w:rsidP="003F6EE3">
      <w:pPr>
        <w:pStyle w:val="BodyText"/>
      </w:pPr>
      <w:r w:rsidRPr="00F442A2">
        <w:t xml:space="preserve">The descriptions of a task and of </w:t>
      </w:r>
      <w:r w:rsidRPr="00F442A2">
        <w:rPr>
          <w:rFonts w:ascii="Courier New" w:hAnsi="Courier New" w:cs="Courier New"/>
        </w:rPr>
        <w:t>&lt;taskEvent&gt;</w:t>
      </w:r>
      <w:r w:rsidRPr="00F442A2">
        <w:t xml:space="preserve"> are taken from the OASIS Human Task standard. This standard defines a way to describe a human task. It was defined as an extension to the BPEL and BPMN workflow standards. These standards are in use to manage the workflow of automated tasks under the control of an integrated task management system. It was recognized that while these standards do not have the ability to control human task, they needed a way to describe tasks to be performed by humans and other organizations. </w:t>
      </w:r>
    </w:p>
    <w:p w14:paraId="1661A7A3" w14:textId="77777777" w:rsidR="003F6EE3" w:rsidRPr="00F442A2" w:rsidRDefault="003F6EE3" w:rsidP="003F6EE3">
      <w:pPr>
        <w:rPr>
          <w:lang w:eastAsia="en-US"/>
        </w:rPr>
      </w:pPr>
      <w:r w:rsidRPr="00F442A2">
        <w:rPr>
          <w:lang w:eastAsia="en-US"/>
        </w:rPr>
        <w:t xml:space="preserve">The element </w:t>
      </w:r>
      <w:r w:rsidRPr="00F442A2">
        <w:rPr>
          <w:rFonts w:ascii="Courier New" w:hAnsi="Courier New" w:cs="Courier New"/>
          <w:lang w:eastAsia="en-US"/>
        </w:rPr>
        <w:t>&lt;XDWTask&gt;</w:t>
      </w:r>
      <w:r w:rsidRPr="00F442A2">
        <w:rPr>
          <w:lang w:eastAsia="en-US"/>
        </w:rPr>
        <w:t xml:space="preserve"> groups all information about one task in the workflow, the </w:t>
      </w:r>
      <w:r w:rsidRPr="00F442A2">
        <w:rPr>
          <w:rFonts w:ascii="Courier New" w:hAnsi="Courier New" w:cs="Courier New"/>
          <w:lang w:eastAsia="en-US"/>
        </w:rPr>
        <w:t>&lt;XDWTask&gt;</w:t>
      </w:r>
      <w:r w:rsidRPr="00F442A2">
        <w:rPr>
          <w:lang w:eastAsia="en-US"/>
        </w:rPr>
        <w:t xml:space="preserve"> is structured in two sub elements: </w:t>
      </w:r>
      <w:r w:rsidRPr="00F442A2">
        <w:rPr>
          <w:rFonts w:ascii="Courier New" w:hAnsi="Courier New" w:cs="Courier New"/>
          <w:lang w:eastAsia="en-US"/>
        </w:rPr>
        <w:t>&lt;taskData&gt;</w:t>
      </w:r>
      <w:r w:rsidRPr="00F442A2">
        <w:rPr>
          <w:lang w:eastAsia="en-US"/>
        </w:rPr>
        <w:t xml:space="preserve"> and </w:t>
      </w:r>
      <w:r w:rsidRPr="00F442A2">
        <w:rPr>
          <w:rFonts w:ascii="Courier New" w:hAnsi="Courier New" w:cs="Courier New"/>
          <w:lang w:eastAsia="en-US"/>
        </w:rPr>
        <w:t>&lt;taskEventHistory&gt;.</w:t>
      </w:r>
      <w:r w:rsidRPr="00F442A2">
        <w:rPr>
          <w:lang w:eastAsia="en-US"/>
        </w:rPr>
        <w:t xml:space="preserve"> </w:t>
      </w:r>
    </w:p>
    <w:p w14:paraId="3B68DFC6" w14:textId="77777777" w:rsidR="003F6EE3" w:rsidRPr="00A05677" w:rsidRDefault="003F6EE3" w:rsidP="005A199D">
      <w:pPr>
        <w:pStyle w:val="ListBullet2"/>
      </w:pPr>
      <w:r w:rsidRPr="00A05677">
        <w:rPr>
          <w:rFonts w:ascii="Courier New" w:hAnsi="Courier New"/>
        </w:rPr>
        <w:t>&lt;taskData&gt;</w:t>
      </w:r>
      <w:r w:rsidRPr="00A05677">
        <w:t xml:space="preserve"> describes a single task. This is a list of details about the task, a description, the inputs to the task (e.g., documents), the outputs from the task (e.g., documents), fault descriptions and comments. The </w:t>
      </w:r>
      <w:r w:rsidRPr="00A05677">
        <w:rPr>
          <w:rFonts w:ascii="Courier New" w:hAnsi="Courier New"/>
        </w:rPr>
        <w:t>&lt;taskDetails&gt;</w:t>
      </w:r>
      <w:r w:rsidRPr="00A05677">
        <w:t xml:space="preserve"> include elements like the task ID, description, state, etc. (see Table 5.4.3-8)</w:t>
      </w:r>
    </w:p>
    <w:p w14:paraId="415D7450" w14:textId="77777777" w:rsidR="003F6EE3" w:rsidRPr="00A05677" w:rsidRDefault="003F6EE3" w:rsidP="005A199D">
      <w:pPr>
        <w:pStyle w:val="ListBullet2"/>
      </w:pPr>
      <w:r w:rsidRPr="00A05677">
        <w:rPr>
          <w:rFonts w:ascii="Courier New" w:hAnsi="Courier New"/>
        </w:rPr>
        <w:t>&lt;taskEventHistory&gt;</w:t>
      </w:r>
      <w:r w:rsidRPr="00A05677">
        <w:t xml:space="preserve"> contains a list of the </w:t>
      </w:r>
      <w:r w:rsidRPr="00A05677">
        <w:rPr>
          <w:rFonts w:ascii="Courier New" w:hAnsi="Courier New"/>
        </w:rPr>
        <w:t>&lt;taskEvent&gt;</w:t>
      </w:r>
      <w:r w:rsidRPr="00A05677">
        <w:t xml:space="preserve"> elements that describe the changes of the task. For each task, there is one or more </w:t>
      </w:r>
      <w:r w:rsidRPr="00A05677">
        <w:rPr>
          <w:rFonts w:ascii="Courier New" w:hAnsi="Courier New"/>
        </w:rPr>
        <w:t>&lt;taskEvent&gt;</w:t>
      </w:r>
      <w:r w:rsidRPr="00A05677">
        <w:t xml:space="preserve"> that describes the history of the task. There is a list of the </w:t>
      </w:r>
      <w:r w:rsidRPr="00A05677">
        <w:rPr>
          <w:rFonts w:ascii="Courier New" w:hAnsi="Courier New"/>
        </w:rPr>
        <w:t>&lt;taskEvent&gt;</w:t>
      </w:r>
      <w:r w:rsidRPr="005A199D">
        <w:t>:</w:t>
      </w:r>
      <w:r w:rsidRPr="00A05677">
        <w:t xml:space="preserve"> an </w:t>
      </w:r>
      <w:r w:rsidRPr="00A05677">
        <w:rPr>
          <w:rFonts w:ascii="Courier New" w:hAnsi="Courier New"/>
        </w:rPr>
        <w:t>&lt;eventType&gt;</w:t>
      </w:r>
      <w:r w:rsidRPr="00A05677">
        <w:t xml:space="preserve">, a description, the inputs to the </w:t>
      </w:r>
      <w:r w:rsidRPr="00A05677">
        <w:rPr>
          <w:rFonts w:ascii="Courier New" w:hAnsi="Courier New"/>
        </w:rPr>
        <w:t>&lt;taskEvent&gt;</w:t>
      </w:r>
      <w:r w:rsidRPr="00A05677">
        <w:t xml:space="preserve"> (e.g., documents), the outputs from the </w:t>
      </w:r>
      <w:r w:rsidRPr="00A05677">
        <w:rPr>
          <w:rFonts w:ascii="Courier New" w:hAnsi="Courier New"/>
        </w:rPr>
        <w:t>&lt;taskEvent&gt;</w:t>
      </w:r>
      <w:r w:rsidRPr="00A05677">
        <w:t xml:space="preserve"> (e.g., documents), fault descriptions, comments, and attachments (other documents that do not represent outputs). The details include elements like the task ID, status, etc. (see Table 5.4.3-10)</w:t>
      </w:r>
    </w:p>
    <w:p w14:paraId="3944028C" w14:textId="77777777" w:rsidR="003F6EE3" w:rsidRPr="00F442A2" w:rsidRDefault="003F6EE3" w:rsidP="003F6EE3">
      <w:pPr>
        <w:pStyle w:val="BodyText"/>
      </w:pPr>
      <w:r w:rsidRPr="00F442A2">
        <w:t xml:space="preserve">The definitions and rules such as the state machine that defines status are in the Human Task standard. There are other datatypes and web services also defined in Human Task standard that are not used by XDW. </w:t>
      </w:r>
    </w:p>
    <w:p w14:paraId="01227467" w14:textId="77777777" w:rsidR="003F6EE3" w:rsidRPr="00F442A2" w:rsidRDefault="003F6EE3" w:rsidP="00B67434">
      <w:pPr>
        <w:pStyle w:val="BodyText"/>
      </w:pPr>
    </w:p>
    <w:p w14:paraId="21D84818" w14:textId="61852EAA" w:rsidR="003F6EE3" w:rsidRPr="00F442A2" w:rsidRDefault="00E9244E" w:rsidP="000766F4">
      <w:pPr>
        <w:pStyle w:val="BodyText"/>
        <w:jc w:val="center"/>
      </w:pPr>
      <w:bookmarkStart w:id="1655" w:name="_MON_1251187542"/>
      <w:bookmarkStart w:id="1656" w:name="_MON_1251204797"/>
      <w:bookmarkStart w:id="1657" w:name="_MON_1251448174"/>
      <w:bookmarkStart w:id="1658" w:name="_MON_1250927735"/>
      <w:bookmarkStart w:id="1659" w:name="_MON_1251186863"/>
      <w:bookmarkStart w:id="1660" w:name="_MON_1251186883"/>
      <w:bookmarkEnd w:id="1655"/>
      <w:bookmarkEnd w:id="1656"/>
      <w:bookmarkEnd w:id="1657"/>
      <w:bookmarkEnd w:id="1658"/>
      <w:bookmarkEnd w:id="1659"/>
      <w:bookmarkEnd w:id="1660"/>
      <w:r>
        <w:rPr>
          <w:noProof/>
        </w:rPr>
        <w:drawing>
          <wp:inline distT="0" distB="0" distL="0" distR="0" wp14:anchorId="0C0375D0" wp14:editId="12F5247B">
            <wp:extent cx="5949950" cy="1276350"/>
            <wp:effectExtent l="0" t="0" r="0" b="0"/>
            <wp:docPr id="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9950" cy="1276350"/>
                    </a:xfrm>
                    <a:prstGeom prst="rect">
                      <a:avLst/>
                    </a:prstGeom>
                    <a:noFill/>
                    <a:ln>
                      <a:noFill/>
                    </a:ln>
                  </pic:spPr>
                </pic:pic>
              </a:graphicData>
            </a:graphic>
          </wp:inline>
        </w:drawing>
      </w:r>
    </w:p>
    <w:p w14:paraId="01528ECD" w14:textId="77777777" w:rsidR="003F6EE3" w:rsidRPr="00F442A2" w:rsidRDefault="003F6EE3" w:rsidP="000766F4">
      <w:pPr>
        <w:pStyle w:val="FigureTitle"/>
      </w:pPr>
      <w:r w:rsidRPr="00F442A2">
        <w:t>Figure 5.4.2.3-1: XDW Workflow elements derived from OASIS WS-HumanTask</w:t>
      </w:r>
    </w:p>
    <w:p w14:paraId="5806C577" w14:textId="77777777" w:rsidR="003F6EE3" w:rsidRPr="00F442A2" w:rsidRDefault="003F6EE3" w:rsidP="009E7736">
      <w:pPr>
        <w:pStyle w:val="Heading4"/>
      </w:pPr>
      <w:bookmarkStart w:id="1661" w:name="_Toc400706703"/>
      <w:r w:rsidRPr="00F442A2">
        <w:t>5.4.2.4 Relationship between Task and &lt;taskEvent&gt;</w:t>
      </w:r>
      <w:bookmarkEnd w:id="1661"/>
      <w:r w:rsidRPr="00F442A2">
        <w:t xml:space="preserve"> </w:t>
      </w:r>
    </w:p>
    <w:p w14:paraId="16D25248" w14:textId="77777777" w:rsidR="003F6EE3" w:rsidRPr="00F442A2" w:rsidRDefault="003F6EE3" w:rsidP="003F6EE3">
      <w:pPr>
        <w:pStyle w:val="BodyText"/>
      </w:pPr>
      <w:r w:rsidRPr="00F442A2">
        <w:t xml:space="preserve">When a Task is generated it has a first </w:t>
      </w:r>
      <w:r w:rsidRPr="00F442A2">
        <w:rPr>
          <w:rFonts w:ascii="Courier New" w:hAnsi="Courier New" w:cs="Courier New"/>
        </w:rPr>
        <w:t>&lt;taskEvent&gt;.</w:t>
      </w:r>
      <w:r w:rsidRPr="00F442A2">
        <w:t xml:space="preserve"> A Task can either have only one </w:t>
      </w:r>
      <w:r w:rsidRPr="00F442A2">
        <w:rPr>
          <w:rFonts w:ascii="Courier New" w:hAnsi="Courier New" w:cs="Courier New"/>
        </w:rPr>
        <w:t>&lt;taskEvent&gt;</w:t>
      </w:r>
      <w:r w:rsidRPr="00F442A2">
        <w:t xml:space="preserve"> if the status of the task is not modifiable and it is born just completed or it can have more status and so more taskEvents. In this case at any time the task changed a new </w:t>
      </w:r>
      <w:r w:rsidRPr="00F442A2">
        <w:rPr>
          <w:rFonts w:ascii="Courier New" w:hAnsi="Courier New" w:cs="Courier New"/>
        </w:rPr>
        <w:t>&lt;taskEvent&gt;</w:t>
      </w:r>
      <w:r w:rsidRPr="00F442A2">
        <w:t xml:space="preserve"> is created.</w:t>
      </w:r>
    </w:p>
    <w:p w14:paraId="1DAB44CA" w14:textId="77777777" w:rsidR="003F6EE3" w:rsidRPr="00F442A2" w:rsidRDefault="003F6EE3" w:rsidP="003F6EE3">
      <w:pPr>
        <w:pStyle w:val="BodyText"/>
      </w:pPr>
      <w:r w:rsidRPr="00F442A2">
        <w:t xml:space="preserve">When a new Task is generated, zero or more references to external documents, associated with the Task, either as input or output, are put in the respective element of the Task. As a Task changes new input or output documents may be added (cumulative list of references). However, for each Task Event, only the input and output document related to the specific task Event shall be included. The inputs documents of a </w:t>
      </w:r>
      <w:r w:rsidRPr="00F442A2">
        <w:rPr>
          <w:rFonts w:ascii="Courier New" w:hAnsi="Courier New" w:cs="Courier New"/>
        </w:rPr>
        <w:t>&lt;taskEvent&gt;</w:t>
      </w:r>
      <w:r w:rsidRPr="00F442A2">
        <w:t xml:space="preserve"> are the documents that have been used as input for performing the Task change. The Output documents are those that have been created as a result of the Task Change. As a consequence, all input and output document references, present one or more times in the task Events list shall be listed (without duplicates) in the Task. Likewise for output document references. </w:t>
      </w:r>
    </w:p>
    <w:p w14:paraId="4E7AA870" w14:textId="77777777" w:rsidR="003F6EE3" w:rsidRPr="00F442A2" w:rsidRDefault="003F6EE3" w:rsidP="003F6EE3">
      <w:pPr>
        <w:pStyle w:val="BodyText"/>
      </w:pPr>
      <w:r w:rsidRPr="00F442A2">
        <w:t>The clinical documents referenced in the input or output data elements of Tasks and task Events shall be accessible in the affinity domain (if XDW is used along with XDS) or Media Interchange (if used along with XDM) or Point-to-point submission set (if used along with XDR). In anticipation of the use of XDW in a cross-community environment, both the document uniqueId and homeCommunityId are permitted to be included.</w:t>
      </w:r>
    </w:p>
    <w:p w14:paraId="529CAD39" w14:textId="77777777" w:rsidR="003F6EE3" w:rsidRPr="00F442A2" w:rsidRDefault="003F6EE3" w:rsidP="003F6EE3">
      <w:pPr>
        <w:pStyle w:val="BodyText"/>
      </w:pPr>
      <w:r w:rsidRPr="00F442A2">
        <w:t xml:space="preserve">The XDW Workflow Document defines a task list which is a series of task descriptions. The relationship between the task, the order of the elements in this list and the possible status of a task, all this rules are defined in the Workflow Definition Document. </w:t>
      </w:r>
    </w:p>
    <w:p w14:paraId="5FAE4A0F" w14:textId="77777777" w:rsidR="003F6EE3" w:rsidRPr="00F442A2" w:rsidRDefault="003F6EE3" w:rsidP="003F6EE3">
      <w:pPr>
        <w:pStyle w:val="BodyText"/>
      </w:pPr>
      <w:r w:rsidRPr="00F442A2">
        <w:t xml:space="preserve">The XDW </w:t>
      </w:r>
      <w:r w:rsidR="005444F9" w:rsidRPr="00F442A2">
        <w:t>Profile</w:t>
      </w:r>
      <w:r w:rsidRPr="00F442A2">
        <w:t xml:space="preserve">s define the recommended statuses processable in a Task with the </w:t>
      </w:r>
      <w:r w:rsidRPr="00F442A2">
        <w:rPr>
          <w:rFonts w:ascii="Courier New" w:hAnsi="Courier New" w:cs="Courier New"/>
        </w:rPr>
        <w:t>&lt;taskEvent&gt;.</w:t>
      </w:r>
      <w:r w:rsidRPr="00F442A2">
        <w:t xml:space="preserve"> These statuses are a subset of the HumanTask Standard. There are other task status values possible, but these are not normally used.</w:t>
      </w:r>
    </w:p>
    <w:p w14:paraId="3C5BFFEF" w14:textId="77777777" w:rsidR="003F6EE3" w:rsidRPr="00F442A2" w:rsidRDefault="003F6EE3" w:rsidP="00526BF4">
      <w:pPr>
        <w:pStyle w:val="BodyText"/>
      </w:pPr>
    </w:p>
    <w:p w14:paraId="30764F8A" w14:textId="77777777" w:rsidR="003F6EE3" w:rsidRPr="00F442A2" w:rsidRDefault="003F6EE3" w:rsidP="000766F4">
      <w:pPr>
        <w:pStyle w:val="TableTitle"/>
      </w:pPr>
      <w:r w:rsidRPr="00F442A2">
        <w:t>Table 5.4.2.4-1: Description of Task Status</w:t>
      </w:r>
    </w:p>
    <w:tbl>
      <w:tblPr>
        <w:tblW w:w="0" w:type="auto"/>
        <w:jc w:val="center"/>
        <w:tblLayout w:type="fixed"/>
        <w:tblCellMar>
          <w:left w:w="115" w:type="dxa"/>
          <w:right w:w="115" w:type="dxa"/>
        </w:tblCellMar>
        <w:tblLook w:val="0000" w:firstRow="0" w:lastRow="0" w:firstColumn="0" w:lastColumn="0" w:noHBand="0" w:noVBand="0"/>
      </w:tblPr>
      <w:tblGrid>
        <w:gridCol w:w="1565"/>
        <w:gridCol w:w="3402"/>
      </w:tblGrid>
      <w:tr w:rsidR="003F6EE3" w:rsidRPr="00F442A2" w14:paraId="02BB64FE" w14:textId="77777777" w:rsidTr="00D87D2B">
        <w:trPr>
          <w:tblHeader/>
          <w:jc w:val="center"/>
        </w:trPr>
        <w:tc>
          <w:tcPr>
            <w:tcW w:w="1565" w:type="dxa"/>
            <w:tcBorders>
              <w:top w:val="single" w:sz="4" w:space="0" w:color="000000"/>
              <w:left w:val="single" w:sz="4" w:space="0" w:color="000000"/>
              <w:bottom w:val="single" w:sz="4" w:space="0" w:color="000000"/>
              <w:right w:val="single" w:sz="4" w:space="0" w:color="auto"/>
            </w:tcBorders>
            <w:shd w:val="clear" w:color="auto" w:fill="D9D9D9"/>
            <w:vAlign w:val="center"/>
          </w:tcPr>
          <w:p w14:paraId="45D62132" w14:textId="77777777" w:rsidR="003F6EE3" w:rsidRPr="00F442A2" w:rsidRDefault="003F6EE3" w:rsidP="00D87D2B">
            <w:pPr>
              <w:pStyle w:val="TableEntryHeader"/>
              <w:rPr>
                <w:noProof w:val="0"/>
              </w:rPr>
            </w:pPr>
            <w:r w:rsidRPr="00F442A2">
              <w:rPr>
                <w:noProof w:val="0"/>
              </w:rPr>
              <w:t>Task status</w:t>
            </w:r>
          </w:p>
        </w:tc>
        <w:tc>
          <w:tcPr>
            <w:tcW w:w="3402" w:type="dxa"/>
            <w:tcBorders>
              <w:top w:val="single" w:sz="4" w:space="0" w:color="auto"/>
              <w:left w:val="single" w:sz="4" w:space="0" w:color="auto"/>
              <w:bottom w:val="single" w:sz="4" w:space="0" w:color="auto"/>
              <w:right w:val="single" w:sz="4" w:space="0" w:color="auto"/>
            </w:tcBorders>
            <w:shd w:val="clear" w:color="auto" w:fill="D9D9D9"/>
            <w:vAlign w:val="center"/>
          </w:tcPr>
          <w:p w14:paraId="42C4609E" w14:textId="77777777" w:rsidR="003F6EE3" w:rsidRPr="00F442A2" w:rsidRDefault="003F6EE3" w:rsidP="00D87D2B">
            <w:pPr>
              <w:pStyle w:val="TableEntryHeader"/>
              <w:rPr>
                <w:noProof w:val="0"/>
              </w:rPr>
            </w:pPr>
            <w:r w:rsidRPr="00F442A2">
              <w:rPr>
                <w:noProof w:val="0"/>
              </w:rPr>
              <w:t>Description</w:t>
            </w:r>
          </w:p>
        </w:tc>
      </w:tr>
      <w:tr w:rsidR="003F6EE3" w:rsidRPr="00F442A2" w14:paraId="5CD398B6"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6A1E24B6" w14:textId="77777777" w:rsidR="003F6EE3" w:rsidRPr="00F442A2" w:rsidRDefault="003F6EE3" w:rsidP="00D87D2B">
            <w:pPr>
              <w:pStyle w:val="TableEntry"/>
            </w:pPr>
            <w:r w:rsidRPr="00F442A2">
              <w:t>CREATED</w:t>
            </w:r>
          </w:p>
        </w:tc>
        <w:tc>
          <w:tcPr>
            <w:tcW w:w="3402" w:type="dxa"/>
            <w:tcBorders>
              <w:top w:val="single" w:sz="4" w:space="0" w:color="auto"/>
              <w:left w:val="single" w:sz="4" w:space="0" w:color="auto"/>
              <w:bottom w:val="single" w:sz="4" w:space="0" w:color="auto"/>
              <w:right w:val="single" w:sz="4" w:space="0" w:color="auto"/>
            </w:tcBorders>
            <w:vAlign w:val="center"/>
          </w:tcPr>
          <w:p w14:paraId="21733C0E" w14:textId="77777777" w:rsidR="003F6EE3" w:rsidRPr="00F442A2" w:rsidRDefault="003F6EE3" w:rsidP="00B67434">
            <w:pPr>
              <w:pStyle w:val="TableEntry"/>
              <w:suppressAutoHyphens/>
            </w:pPr>
            <w:r w:rsidRPr="00F442A2">
              <w:t>The workflow is open, the task is created but not assigned to an owner</w:t>
            </w:r>
          </w:p>
        </w:tc>
      </w:tr>
      <w:tr w:rsidR="003F6EE3" w:rsidRPr="00F442A2" w14:paraId="7AC856D1"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3C965DBA" w14:textId="77777777" w:rsidR="003F6EE3" w:rsidRPr="00F442A2" w:rsidRDefault="003F6EE3" w:rsidP="00D87D2B">
            <w:pPr>
              <w:pStyle w:val="TableEntry"/>
            </w:pPr>
            <w:r w:rsidRPr="00F442A2">
              <w:t>READY</w:t>
            </w:r>
          </w:p>
        </w:tc>
        <w:tc>
          <w:tcPr>
            <w:tcW w:w="3402" w:type="dxa"/>
            <w:tcBorders>
              <w:top w:val="single" w:sz="4" w:space="0" w:color="auto"/>
              <w:left w:val="single" w:sz="4" w:space="0" w:color="auto"/>
              <w:bottom w:val="single" w:sz="4" w:space="0" w:color="auto"/>
              <w:right w:val="single" w:sz="4" w:space="0" w:color="auto"/>
            </w:tcBorders>
            <w:vAlign w:val="center"/>
          </w:tcPr>
          <w:p w14:paraId="6F9679B7" w14:textId="77777777" w:rsidR="003F6EE3" w:rsidRPr="00F442A2" w:rsidRDefault="003F6EE3" w:rsidP="00D87D2B">
            <w:pPr>
              <w:pStyle w:val="TableEntry"/>
            </w:pPr>
            <w:r w:rsidRPr="00F442A2">
              <w:t xml:space="preserve"> The task created is assigned to an owner and is ready to be performed</w:t>
            </w:r>
          </w:p>
        </w:tc>
      </w:tr>
      <w:tr w:rsidR="003F6EE3" w:rsidRPr="00F442A2" w14:paraId="7DFB2257"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72B77B25" w14:textId="77777777" w:rsidR="003F6EE3" w:rsidRPr="00F442A2" w:rsidRDefault="003F6EE3" w:rsidP="00D87D2B">
            <w:pPr>
              <w:pStyle w:val="TableEntry"/>
            </w:pPr>
            <w:r w:rsidRPr="00F442A2">
              <w:t>IN_PROGRESS</w:t>
            </w:r>
          </w:p>
        </w:tc>
        <w:tc>
          <w:tcPr>
            <w:tcW w:w="3402" w:type="dxa"/>
            <w:tcBorders>
              <w:top w:val="single" w:sz="4" w:space="0" w:color="auto"/>
              <w:left w:val="single" w:sz="4" w:space="0" w:color="auto"/>
              <w:bottom w:val="single" w:sz="4" w:space="0" w:color="auto"/>
              <w:right w:val="single" w:sz="4" w:space="0" w:color="auto"/>
            </w:tcBorders>
            <w:vAlign w:val="center"/>
          </w:tcPr>
          <w:p w14:paraId="03FC37F3" w14:textId="77777777" w:rsidR="003F6EE3" w:rsidRPr="00F442A2" w:rsidRDefault="003F6EE3" w:rsidP="00D87D2B">
            <w:pPr>
              <w:pStyle w:val="TableEntry"/>
            </w:pPr>
            <w:r w:rsidRPr="00F442A2">
              <w:t>The task is started and the owner is performing the task actions</w:t>
            </w:r>
          </w:p>
        </w:tc>
      </w:tr>
      <w:tr w:rsidR="003F6EE3" w:rsidRPr="00F442A2" w14:paraId="10AC5911"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2661653C" w14:textId="77777777" w:rsidR="003F6EE3" w:rsidRPr="00F442A2" w:rsidRDefault="003F6EE3" w:rsidP="00D87D2B">
            <w:pPr>
              <w:pStyle w:val="TableEntry"/>
            </w:pPr>
            <w:r w:rsidRPr="00F442A2">
              <w:t>FAILED</w:t>
            </w:r>
          </w:p>
        </w:tc>
        <w:tc>
          <w:tcPr>
            <w:tcW w:w="3402" w:type="dxa"/>
            <w:tcBorders>
              <w:top w:val="single" w:sz="4" w:space="0" w:color="auto"/>
              <w:left w:val="single" w:sz="4" w:space="0" w:color="auto"/>
              <w:bottom w:val="single" w:sz="4" w:space="0" w:color="auto"/>
              <w:right w:val="single" w:sz="4" w:space="0" w:color="auto"/>
            </w:tcBorders>
            <w:vAlign w:val="center"/>
          </w:tcPr>
          <w:p w14:paraId="01756B91" w14:textId="77777777" w:rsidR="003F6EE3" w:rsidRPr="00F442A2" w:rsidRDefault="003F6EE3" w:rsidP="00D87D2B">
            <w:pPr>
              <w:pStyle w:val="TableEntry"/>
            </w:pPr>
            <w:r w:rsidRPr="00F442A2">
              <w:t>The task is completed with fault response (it is not possible conclude the action of the task)</w:t>
            </w:r>
          </w:p>
        </w:tc>
      </w:tr>
      <w:tr w:rsidR="003F6EE3" w:rsidRPr="00F442A2" w14:paraId="3F1541B7" w14:textId="77777777" w:rsidTr="00D87D2B">
        <w:trPr>
          <w:jc w:val="center"/>
        </w:trPr>
        <w:tc>
          <w:tcPr>
            <w:tcW w:w="1565" w:type="dxa"/>
            <w:tcBorders>
              <w:top w:val="single" w:sz="4" w:space="0" w:color="000000"/>
              <w:left w:val="single" w:sz="4" w:space="0" w:color="000000"/>
              <w:bottom w:val="single" w:sz="4" w:space="0" w:color="000000"/>
              <w:right w:val="single" w:sz="4" w:space="0" w:color="auto"/>
            </w:tcBorders>
            <w:vAlign w:val="center"/>
          </w:tcPr>
          <w:p w14:paraId="3EE1AE47" w14:textId="77777777" w:rsidR="003F6EE3" w:rsidRPr="00F442A2" w:rsidRDefault="003F6EE3" w:rsidP="00D87D2B">
            <w:pPr>
              <w:pStyle w:val="TableEntry"/>
            </w:pPr>
            <w:r w:rsidRPr="00F442A2">
              <w:t>COMPLETED</w:t>
            </w:r>
          </w:p>
        </w:tc>
        <w:tc>
          <w:tcPr>
            <w:tcW w:w="3402" w:type="dxa"/>
            <w:tcBorders>
              <w:top w:val="single" w:sz="4" w:space="0" w:color="auto"/>
              <w:left w:val="single" w:sz="4" w:space="0" w:color="auto"/>
              <w:bottom w:val="single" w:sz="4" w:space="0" w:color="auto"/>
              <w:right w:val="single" w:sz="4" w:space="0" w:color="auto"/>
            </w:tcBorders>
            <w:vAlign w:val="center"/>
          </w:tcPr>
          <w:p w14:paraId="72E7BB9C" w14:textId="77777777" w:rsidR="003F6EE3" w:rsidRPr="00F442A2" w:rsidRDefault="003F6EE3" w:rsidP="00D87D2B">
            <w:pPr>
              <w:pStyle w:val="TableEntry"/>
            </w:pPr>
            <w:r w:rsidRPr="00F442A2">
              <w:t>The task is completed with response</w:t>
            </w:r>
          </w:p>
        </w:tc>
      </w:tr>
    </w:tbl>
    <w:p w14:paraId="27B23628" w14:textId="77777777" w:rsidR="003F6EE3" w:rsidRPr="00F442A2" w:rsidRDefault="003F6EE3" w:rsidP="003F6EE3">
      <w:pPr>
        <w:rPr>
          <w:lang w:eastAsia="en-US"/>
        </w:rPr>
      </w:pPr>
    </w:p>
    <w:p w14:paraId="7AD4686E" w14:textId="236CEF12" w:rsidR="003F6EE3" w:rsidRPr="00F442A2" w:rsidRDefault="00E9244E" w:rsidP="003F6EE3">
      <w:pPr>
        <w:jc w:val="center"/>
        <w:rPr>
          <w:lang w:eastAsia="en-US"/>
        </w:rPr>
      </w:pPr>
      <w:bookmarkStart w:id="1662" w:name="_MON_1251449076"/>
      <w:bookmarkStart w:id="1663" w:name="_MON_1278599794"/>
      <w:bookmarkStart w:id="1664" w:name="_MON_1278960914"/>
      <w:bookmarkStart w:id="1665" w:name="_MON_1251446474"/>
      <w:bookmarkStart w:id="1666" w:name="_MON_1251448736"/>
      <w:bookmarkStart w:id="1667" w:name="_MON_1251448883"/>
      <w:bookmarkEnd w:id="1662"/>
      <w:bookmarkEnd w:id="1663"/>
      <w:bookmarkEnd w:id="1664"/>
      <w:bookmarkEnd w:id="1665"/>
      <w:bookmarkEnd w:id="1666"/>
      <w:bookmarkEnd w:id="1667"/>
      <w:r>
        <w:rPr>
          <w:noProof/>
          <w:lang w:eastAsia="en-US"/>
        </w:rPr>
        <w:drawing>
          <wp:inline distT="0" distB="0" distL="0" distR="0" wp14:anchorId="7BCB564B" wp14:editId="6D5650F6">
            <wp:extent cx="4756150" cy="4572000"/>
            <wp:effectExtent l="0" t="0" r="0" b="0"/>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56150" cy="4572000"/>
                    </a:xfrm>
                    <a:prstGeom prst="rect">
                      <a:avLst/>
                    </a:prstGeom>
                    <a:noFill/>
                    <a:ln>
                      <a:noFill/>
                    </a:ln>
                  </pic:spPr>
                </pic:pic>
              </a:graphicData>
            </a:graphic>
          </wp:inline>
        </w:drawing>
      </w:r>
    </w:p>
    <w:p w14:paraId="41B7443D" w14:textId="77777777" w:rsidR="003F6EE3" w:rsidRPr="00F442A2" w:rsidRDefault="003F6EE3" w:rsidP="000766F4">
      <w:pPr>
        <w:pStyle w:val="FigureTitle"/>
      </w:pPr>
      <w:r w:rsidRPr="00F442A2">
        <w:t>Figure 5.4.2.4-1: Task Status Transition</w:t>
      </w:r>
    </w:p>
    <w:p w14:paraId="2EC1B0CD" w14:textId="77777777" w:rsidR="003F6EE3" w:rsidRPr="00F442A2" w:rsidRDefault="003F6EE3" w:rsidP="003F6EE3">
      <w:pPr>
        <w:pStyle w:val="BodyText"/>
      </w:pPr>
    </w:p>
    <w:p w14:paraId="57A87DBD" w14:textId="77777777" w:rsidR="003F6EE3" w:rsidRPr="00F442A2" w:rsidRDefault="003F6EE3" w:rsidP="003F6EE3">
      <w:pPr>
        <w:pStyle w:val="BodyText"/>
      </w:pPr>
      <w:r w:rsidRPr="00F442A2">
        <w:t xml:space="preserve">The element </w:t>
      </w:r>
      <w:r w:rsidRPr="00F442A2">
        <w:rPr>
          <w:rFonts w:ascii="Courier New" w:hAnsi="Courier New"/>
          <w:sz w:val="20"/>
        </w:rPr>
        <w:t>&lt;XDWTask&gt;</w:t>
      </w:r>
      <w:r w:rsidRPr="00F442A2">
        <w:t xml:space="preserve"> and XDW </w:t>
      </w:r>
      <w:r w:rsidRPr="00F442A2">
        <w:rPr>
          <w:rFonts w:ascii="Courier New" w:hAnsi="Courier New"/>
          <w:sz w:val="20"/>
        </w:rPr>
        <w:t>&lt;taskEvent&gt;</w:t>
      </w:r>
      <w:r w:rsidRPr="00F442A2">
        <w:t xml:space="preserve"> is constrained by XDW with a minimal set of elements required. These elements are fully extensible with any kind of attributes defined by Human Task standard. This allows specific Workflow Definition profiles to add elements defined in Human Task to manage for example intertask relationships, additional status, etc. to address more advanced specific workflow requirements.</w:t>
      </w:r>
      <w:bookmarkStart w:id="1668" w:name="_Toc269044339"/>
      <w:bookmarkStart w:id="1669" w:name="_Toc297385881"/>
      <w:bookmarkStart w:id="1670" w:name="_Toc297385879"/>
    </w:p>
    <w:p w14:paraId="75ECB09F" w14:textId="77777777" w:rsidR="003F6EE3" w:rsidRPr="00F442A2" w:rsidRDefault="003F6EE3" w:rsidP="009E7736">
      <w:pPr>
        <w:pStyle w:val="Heading3"/>
      </w:pPr>
      <w:bookmarkStart w:id="1671" w:name="_Toc400706704"/>
      <w:bookmarkStart w:id="1672" w:name="_Toc518658205"/>
      <w:bookmarkEnd w:id="1668"/>
      <w:bookmarkEnd w:id="1669"/>
      <w:r w:rsidRPr="00F442A2">
        <w:t>5.4.3 Content Specification</w:t>
      </w:r>
      <w:bookmarkEnd w:id="1671"/>
      <w:bookmarkEnd w:id="1672"/>
    </w:p>
    <w:p w14:paraId="1440B25C" w14:textId="77777777" w:rsidR="003F6EE3" w:rsidRPr="00F442A2" w:rsidRDefault="003F6EE3" w:rsidP="003F6EE3">
      <w:pPr>
        <w:pStyle w:val="BodyText"/>
      </w:pPr>
      <w:r w:rsidRPr="00F442A2">
        <w:t>The tables below represent all Workflow Document elements. The tables show for each element the Optionality and the standard from which the definition and the structure of the element derive.</w:t>
      </w:r>
    </w:p>
    <w:p w14:paraId="11072ACC" w14:textId="77777777" w:rsidR="003F6EE3" w:rsidRPr="00F442A2" w:rsidRDefault="003F6EE3" w:rsidP="003F6EE3">
      <w:pPr>
        <w:pStyle w:val="BodyText"/>
      </w:pPr>
      <w:r w:rsidRPr="00F442A2">
        <w:t>Optionality:</w:t>
      </w:r>
    </w:p>
    <w:p w14:paraId="5B019080" w14:textId="4221832A" w:rsidR="003F6EE3" w:rsidRPr="00F442A2" w:rsidRDefault="003F6EE3" w:rsidP="003F6EE3">
      <w:pPr>
        <w:pStyle w:val="BodyText"/>
      </w:pPr>
      <w:r w:rsidRPr="00F442A2">
        <w:t>R</w:t>
      </w:r>
      <w:r w:rsidR="00055651" w:rsidRPr="00F442A2">
        <w:t xml:space="preserve"> </w:t>
      </w:r>
      <w:r w:rsidRPr="00F442A2">
        <w:t>= element Required for XDW Profile</w:t>
      </w:r>
    </w:p>
    <w:p w14:paraId="661167C6" w14:textId="3CD8C94B" w:rsidR="003F6EE3" w:rsidRPr="00F442A2" w:rsidRDefault="003F6EE3" w:rsidP="003F6EE3">
      <w:pPr>
        <w:pStyle w:val="BodyText"/>
      </w:pPr>
      <w:r w:rsidRPr="00F442A2">
        <w:t>R2</w:t>
      </w:r>
      <w:r w:rsidR="00055651" w:rsidRPr="00F442A2">
        <w:t xml:space="preserve"> </w:t>
      </w:r>
      <w:r w:rsidRPr="00F442A2">
        <w:t>= element Required if known for XDW Profile</w:t>
      </w:r>
    </w:p>
    <w:p w14:paraId="44C6F8A3" w14:textId="26C2C2E6" w:rsidR="003F6EE3" w:rsidRPr="00F442A2" w:rsidRDefault="003F6EE3" w:rsidP="003F6EE3">
      <w:pPr>
        <w:pStyle w:val="BodyText"/>
      </w:pPr>
      <w:r w:rsidRPr="00F442A2">
        <w:t>O</w:t>
      </w:r>
      <w:r w:rsidR="00055651" w:rsidRPr="00F442A2">
        <w:t xml:space="preserve"> </w:t>
      </w:r>
      <w:r w:rsidRPr="00F442A2">
        <w:t>= element Optional for XDW Profile</w:t>
      </w:r>
    </w:p>
    <w:p w14:paraId="203D59A9" w14:textId="017A47B4" w:rsidR="003F6EE3" w:rsidRPr="00F442A2" w:rsidRDefault="003F6EE3" w:rsidP="003F6EE3">
      <w:pPr>
        <w:pStyle w:val="BodyText"/>
      </w:pPr>
      <w:r w:rsidRPr="00F442A2">
        <w:t>X</w:t>
      </w:r>
      <w:r w:rsidR="00055651" w:rsidRPr="00F442A2">
        <w:t xml:space="preserve"> </w:t>
      </w:r>
      <w:r w:rsidRPr="00F442A2">
        <w:t>= element shall not be used</w:t>
      </w:r>
    </w:p>
    <w:p w14:paraId="6CA57711" w14:textId="77777777" w:rsidR="003F6EE3" w:rsidRPr="00F442A2" w:rsidRDefault="003F6EE3" w:rsidP="003F6EE3">
      <w:pPr>
        <w:pStyle w:val="BodyText"/>
      </w:pPr>
      <w:r w:rsidRPr="00F442A2">
        <w:t>Inside the tables the column description is used to constrain the use of the attribute when referring to element defined in the underlining standard. When the description in blank no constrains is required. When the element is defined by XDW this is the complete description.</w:t>
      </w:r>
    </w:p>
    <w:p w14:paraId="22D5BCBE" w14:textId="77777777" w:rsidR="003F6EE3" w:rsidRPr="00F442A2" w:rsidRDefault="003F6EE3" w:rsidP="00DE156F">
      <w:pPr>
        <w:pStyle w:val="BodyText"/>
      </w:pPr>
      <w:r w:rsidRPr="00F442A2">
        <w:t>There are three functional roles for interacting with these elements.</w:t>
      </w:r>
    </w:p>
    <w:p w14:paraId="7CB67859" w14:textId="77777777" w:rsidR="003F6EE3" w:rsidRPr="00A05677" w:rsidRDefault="003F6EE3" w:rsidP="005A199D">
      <w:pPr>
        <w:pStyle w:val="ListBullet2"/>
      </w:pPr>
      <w:r w:rsidRPr="00A05677">
        <w:t xml:space="preserve">The "create" role specifies what elements shall be created. The Content Creator is permitted to include any optional element, and may include other elements. </w:t>
      </w:r>
    </w:p>
    <w:p w14:paraId="7F33D86D" w14:textId="77777777" w:rsidR="003F6EE3" w:rsidRPr="00A05677" w:rsidRDefault="003F6EE3" w:rsidP="005A199D">
      <w:pPr>
        <w:pStyle w:val="ListBullet2"/>
      </w:pPr>
      <w:r w:rsidRPr="00A05677">
        <w:t>The "view" role specifies what elements shall be presented by Content Consumer or Content Updater that support viewing of the document. It may present for viewing any other element that it understands or has a means of presenting. There are elements that are required for viewing, while being optional for both creation and viewing.</w:t>
      </w:r>
    </w:p>
    <w:p w14:paraId="0302D599" w14:textId="77777777" w:rsidR="003F6EE3" w:rsidRPr="00A05677" w:rsidRDefault="003F6EE3" w:rsidP="005A199D">
      <w:pPr>
        <w:pStyle w:val="ListBullet2"/>
      </w:pPr>
      <w:r w:rsidRPr="00A05677">
        <w:t>The "update" role specifies what elements shall be maintained with correct values when updating a document. An "update" operation shall preserve the value of all elements that are present, even if their meaning is unknown. This means that an updater might not update the contents of optional elements when updating a workflow document.</w:t>
      </w:r>
    </w:p>
    <w:p w14:paraId="1EC8F5C6" w14:textId="77777777" w:rsidR="003F6EE3" w:rsidRPr="00F442A2" w:rsidRDefault="003F6EE3" w:rsidP="003F6EE3">
      <w:pPr>
        <w:pStyle w:val="BodyText"/>
      </w:pPr>
      <w:r w:rsidRPr="00F442A2">
        <w:t>If one of the following tables does not specify separate values for the three roles, then the specified value applies to all three roles.</w:t>
      </w:r>
    </w:p>
    <w:p w14:paraId="1E896056" w14:textId="77777777" w:rsidR="005C38DB" w:rsidRPr="00F442A2" w:rsidRDefault="005C38DB" w:rsidP="003F6EE3">
      <w:pPr>
        <w:pStyle w:val="BodyText"/>
      </w:pPr>
      <w:r w:rsidRPr="00F442A2">
        <w:t xml:space="preserve">Tables uses the following namespace conventions: </w:t>
      </w:r>
    </w:p>
    <w:p w14:paraId="17417E97" w14:textId="77777777" w:rsidR="005C38DB" w:rsidRPr="00F442A2" w:rsidRDefault="005C38DB" w:rsidP="005A199D">
      <w:pPr>
        <w:pStyle w:val="ListBullet2"/>
      </w:pPr>
      <w:r w:rsidRPr="00F442A2">
        <w:t xml:space="preserve">cda="urn:hl7-org:v3"; </w:t>
      </w:r>
    </w:p>
    <w:p w14:paraId="46A214F0" w14:textId="77777777" w:rsidR="005C38DB" w:rsidRPr="00F442A2" w:rsidRDefault="005C38DB" w:rsidP="005A199D">
      <w:pPr>
        <w:pStyle w:val="ListBullet2"/>
      </w:pPr>
      <w:r w:rsidRPr="00F442A2">
        <w:t>ht=</w:t>
      </w:r>
      <w:r w:rsidR="00E5359D" w:rsidRPr="00F442A2">
        <w:t>"</w:t>
      </w:r>
      <w:hyperlink r:id="rId61" w:history="1">
        <w:r w:rsidR="00E5359D" w:rsidRPr="00F442A2">
          <w:t>http://docs.oasis-open.org/ns/bpel4people/ws-humantask/types/200803</w:t>
        </w:r>
      </w:hyperlink>
      <w:r w:rsidR="00E5359D" w:rsidRPr="00F442A2">
        <w:t>"</w:t>
      </w:r>
    </w:p>
    <w:p w14:paraId="530A09DD" w14:textId="77777777" w:rsidR="00E5359D" w:rsidRPr="00F442A2" w:rsidRDefault="00E5359D" w:rsidP="005A199D">
      <w:pPr>
        <w:pStyle w:val="ListBullet2"/>
      </w:pPr>
      <w:r w:rsidRPr="00F442A2">
        <w:t>xs="</w:t>
      </w:r>
      <w:hyperlink r:id="rId62" w:history="1">
        <w:r w:rsidRPr="00F442A2">
          <w:t>http://www.w3.org/2001/XMLSchema</w:t>
        </w:r>
      </w:hyperlink>
      <w:r w:rsidRPr="00F442A2">
        <w:t>"</w:t>
      </w:r>
    </w:p>
    <w:p w14:paraId="4329327C" w14:textId="3E7C5770" w:rsidR="00E5359D" w:rsidRPr="00F442A2" w:rsidRDefault="00E5359D" w:rsidP="005A199D">
      <w:pPr>
        <w:pStyle w:val="ListBullet2"/>
      </w:pPr>
      <w:r w:rsidRPr="00F442A2">
        <w:t>xdw="urn:ihe:iti:xdw:2011"</w:t>
      </w:r>
    </w:p>
    <w:p w14:paraId="13276E87" w14:textId="77777777" w:rsidR="003F6EE3" w:rsidRPr="00A05677" w:rsidRDefault="003F6EE3" w:rsidP="005A199D">
      <w:pPr>
        <w:pStyle w:val="ListBullet10"/>
        <w:rPr>
          <w:rFonts w:ascii="Courier New" w:hAnsi="Courier New" w:cs="Courier New"/>
        </w:rPr>
      </w:pPr>
      <w:r w:rsidRPr="00A05677">
        <w:rPr>
          <w:rFonts w:ascii="Courier New" w:hAnsi="Courier New" w:cs="Courier New"/>
        </w:rPr>
        <w:t xml:space="preserve">&lt;XDW.WorkflowDocument&gt; </w:t>
      </w:r>
    </w:p>
    <w:p w14:paraId="135F9F6E" w14:textId="77777777" w:rsidR="003F6EE3" w:rsidRPr="00F442A2" w:rsidRDefault="003F6EE3" w:rsidP="000766F4">
      <w:pPr>
        <w:pStyle w:val="TableTitle"/>
      </w:pPr>
      <w:r w:rsidRPr="00F442A2">
        <w:t>Table 5.4.3-1: Elements of the Workflow Document</w:t>
      </w:r>
    </w:p>
    <w:tbl>
      <w:tblPr>
        <w:tblW w:w="9268" w:type="dxa"/>
        <w:jc w:val="center"/>
        <w:tblLayout w:type="fixed"/>
        <w:tblCellMar>
          <w:left w:w="115" w:type="dxa"/>
          <w:right w:w="115" w:type="dxa"/>
        </w:tblCellMar>
        <w:tblLook w:val="0000" w:firstRow="0" w:lastRow="0" w:firstColumn="0" w:lastColumn="0" w:noHBand="0" w:noVBand="0"/>
      </w:tblPr>
      <w:tblGrid>
        <w:gridCol w:w="3222"/>
        <w:gridCol w:w="1322"/>
        <w:gridCol w:w="1229"/>
        <w:gridCol w:w="1471"/>
        <w:gridCol w:w="2024"/>
      </w:tblGrid>
      <w:tr w:rsidR="003F6EE3" w:rsidRPr="00F442A2" w14:paraId="68962E13" w14:textId="77777777" w:rsidTr="005A199D">
        <w:trPr>
          <w:trHeight w:val="636"/>
          <w:tblHeader/>
          <w:jc w:val="center"/>
        </w:trPr>
        <w:tc>
          <w:tcPr>
            <w:tcW w:w="3222" w:type="dxa"/>
            <w:tcBorders>
              <w:top w:val="single" w:sz="4" w:space="0" w:color="000000"/>
              <w:left w:val="single" w:sz="4" w:space="0" w:color="000000"/>
              <w:bottom w:val="single" w:sz="4" w:space="0" w:color="000000"/>
            </w:tcBorders>
            <w:shd w:val="clear" w:color="auto" w:fill="D9D9D9"/>
            <w:vAlign w:val="center"/>
          </w:tcPr>
          <w:p w14:paraId="5673EEFD" w14:textId="77777777" w:rsidR="003F6EE3" w:rsidRPr="00F442A2" w:rsidRDefault="003F6EE3" w:rsidP="00D87D2B">
            <w:pPr>
              <w:pStyle w:val="TableEntryHeader"/>
              <w:rPr>
                <w:noProof w:val="0"/>
              </w:rPr>
            </w:pPr>
            <w:r w:rsidRPr="00F442A2">
              <w:rPr>
                <w:noProof w:val="0"/>
              </w:rPr>
              <w:t>XDW.WorkflowDocument</w:t>
            </w:r>
          </w:p>
          <w:p w14:paraId="38A44A4F" w14:textId="77777777" w:rsidR="003F6EE3" w:rsidRPr="00F442A2" w:rsidRDefault="003F6EE3" w:rsidP="00D87D2B">
            <w:pPr>
              <w:pStyle w:val="TableEntryHeader"/>
              <w:rPr>
                <w:noProof w:val="0"/>
              </w:rPr>
            </w:pPr>
            <w:r w:rsidRPr="00F442A2">
              <w:rPr>
                <w:noProof w:val="0"/>
              </w:rPr>
              <w:t>element</w:t>
            </w:r>
          </w:p>
        </w:tc>
        <w:tc>
          <w:tcPr>
            <w:tcW w:w="1322" w:type="dxa"/>
            <w:tcBorders>
              <w:top w:val="single" w:sz="4" w:space="0" w:color="000000"/>
              <w:left w:val="single" w:sz="4" w:space="0" w:color="000000"/>
              <w:bottom w:val="single" w:sz="4" w:space="0" w:color="000000"/>
            </w:tcBorders>
            <w:shd w:val="clear" w:color="auto" w:fill="D9D9D9"/>
            <w:vAlign w:val="center"/>
          </w:tcPr>
          <w:p w14:paraId="11C38FD8" w14:textId="77777777" w:rsidR="003F6EE3" w:rsidRPr="00F442A2" w:rsidRDefault="003F6EE3" w:rsidP="00D87D2B">
            <w:pPr>
              <w:pStyle w:val="TableEntryHeader"/>
              <w:rPr>
                <w:noProof w:val="0"/>
              </w:rPr>
            </w:pPr>
            <w:r w:rsidRPr="00F442A2">
              <w:rPr>
                <w:noProof w:val="0"/>
              </w:rPr>
              <w:t>Standard</w:t>
            </w:r>
          </w:p>
        </w:tc>
        <w:tc>
          <w:tcPr>
            <w:tcW w:w="12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720E77" w14:textId="77777777" w:rsidR="003F6EE3" w:rsidRPr="00F442A2" w:rsidRDefault="003F6EE3" w:rsidP="00D87D2B">
            <w:pPr>
              <w:pStyle w:val="TableEntryHeader"/>
              <w:rPr>
                <w:noProof w:val="0"/>
              </w:rPr>
            </w:pPr>
            <w:r w:rsidRPr="00F442A2">
              <w:rPr>
                <w:noProof w:val="0"/>
              </w:rPr>
              <w:t>Data Type</w:t>
            </w:r>
          </w:p>
        </w:tc>
        <w:tc>
          <w:tcPr>
            <w:tcW w:w="1471" w:type="dxa"/>
            <w:tcBorders>
              <w:top w:val="single" w:sz="4" w:space="0" w:color="000000"/>
              <w:left w:val="single" w:sz="4" w:space="0" w:color="000000"/>
              <w:bottom w:val="single" w:sz="4" w:space="0" w:color="000000"/>
            </w:tcBorders>
            <w:shd w:val="clear" w:color="auto" w:fill="D9D9D9"/>
            <w:vAlign w:val="center"/>
          </w:tcPr>
          <w:p w14:paraId="30A1992A" w14:textId="77777777" w:rsidR="003F6EE3" w:rsidRPr="00F442A2" w:rsidRDefault="003F6EE3" w:rsidP="00D87D2B">
            <w:pPr>
              <w:pStyle w:val="TableEntryHeader"/>
              <w:rPr>
                <w:noProof w:val="0"/>
              </w:rPr>
            </w:pPr>
            <w:r w:rsidRPr="00F442A2">
              <w:rPr>
                <w:noProof w:val="0"/>
              </w:rPr>
              <w:t>Optionality</w:t>
            </w:r>
          </w:p>
        </w:tc>
        <w:tc>
          <w:tcPr>
            <w:tcW w:w="202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7DA0FF" w14:textId="77777777" w:rsidR="003F6EE3" w:rsidRPr="00F442A2" w:rsidRDefault="003F6EE3" w:rsidP="00D87D2B">
            <w:pPr>
              <w:pStyle w:val="TableEntryHeader"/>
              <w:rPr>
                <w:noProof w:val="0"/>
              </w:rPr>
            </w:pPr>
            <w:r w:rsidRPr="00F442A2">
              <w:rPr>
                <w:noProof w:val="0"/>
              </w:rPr>
              <w:t>Description</w:t>
            </w:r>
          </w:p>
        </w:tc>
      </w:tr>
      <w:tr w:rsidR="003F6EE3" w:rsidRPr="00F442A2" w14:paraId="6EADBF16" w14:textId="77777777" w:rsidTr="005A199D">
        <w:trPr>
          <w:jc w:val="center"/>
        </w:trPr>
        <w:tc>
          <w:tcPr>
            <w:tcW w:w="3222" w:type="dxa"/>
            <w:tcBorders>
              <w:top w:val="single" w:sz="4" w:space="0" w:color="000000"/>
              <w:left w:val="single" w:sz="4" w:space="0" w:color="000000"/>
              <w:bottom w:val="single" w:sz="4" w:space="0" w:color="000000"/>
            </w:tcBorders>
            <w:vAlign w:val="bottom"/>
          </w:tcPr>
          <w:p w14:paraId="64728E21" w14:textId="77777777" w:rsidR="003F6EE3" w:rsidRPr="00F442A2" w:rsidRDefault="003F6EE3" w:rsidP="00D87D2B">
            <w:pPr>
              <w:pStyle w:val="TableEntry"/>
              <w:rPr>
                <w:rFonts w:ascii="Arial" w:hAnsi="Arial"/>
                <w:b/>
                <w:kern w:val="28"/>
              </w:rPr>
            </w:pPr>
            <w:r w:rsidRPr="00F442A2">
              <w:t xml:space="preserve">id </w:t>
            </w:r>
          </w:p>
        </w:tc>
        <w:tc>
          <w:tcPr>
            <w:tcW w:w="1322" w:type="dxa"/>
            <w:tcBorders>
              <w:top w:val="single" w:sz="4" w:space="0" w:color="000000"/>
              <w:left w:val="single" w:sz="4" w:space="0" w:color="000000"/>
              <w:bottom w:val="single" w:sz="4" w:space="0" w:color="000000"/>
            </w:tcBorders>
          </w:tcPr>
          <w:p w14:paraId="19C3722A" w14:textId="77777777" w:rsidR="003F6EE3" w:rsidRPr="00F442A2" w:rsidRDefault="003F6EE3" w:rsidP="00B67434">
            <w:pPr>
              <w:pStyle w:val="TableEntry"/>
              <w:suppressAutoHyphens/>
            </w:pPr>
            <w:r w:rsidRPr="00F442A2">
              <w:t>HL7 CDA</w:t>
            </w:r>
          </w:p>
        </w:tc>
        <w:tc>
          <w:tcPr>
            <w:tcW w:w="1229" w:type="dxa"/>
            <w:tcBorders>
              <w:top w:val="single" w:sz="4" w:space="0" w:color="000000"/>
              <w:left w:val="single" w:sz="4" w:space="0" w:color="000000"/>
              <w:bottom w:val="single" w:sz="4" w:space="0" w:color="000000"/>
              <w:right w:val="single" w:sz="4" w:space="0" w:color="000000"/>
            </w:tcBorders>
          </w:tcPr>
          <w:p w14:paraId="79FF777E" w14:textId="77777777" w:rsidR="003F6EE3" w:rsidRPr="00F442A2" w:rsidRDefault="003F6EE3" w:rsidP="000766F4">
            <w:pPr>
              <w:pStyle w:val="TableEntry"/>
              <w:rPr>
                <w:rFonts w:ascii="Courier New" w:hAnsi="Courier New"/>
              </w:rPr>
            </w:pPr>
            <w:r w:rsidRPr="00F442A2">
              <w:rPr>
                <w:rFonts w:ascii="Courier New" w:hAnsi="Courier New"/>
              </w:rPr>
              <w:t>cda:II</w:t>
            </w:r>
          </w:p>
        </w:tc>
        <w:tc>
          <w:tcPr>
            <w:tcW w:w="1471" w:type="dxa"/>
            <w:tcBorders>
              <w:top w:val="single" w:sz="4" w:space="0" w:color="000000"/>
              <w:left w:val="single" w:sz="4" w:space="0" w:color="000000"/>
              <w:bottom w:val="single" w:sz="4" w:space="0" w:color="000000"/>
            </w:tcBorders>
            <w:vAlign w:val="bottom"/>
          </w:tcPr>
          <w:p w14:paraId="58980C7E"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5C241104" w14:textId="77777777" w:rsidR="003F6EE3" w:rsidRPr="00F442A2" w:rsidRDefault="003F6EE3" w:rsidP="00D87D2B">
            <w:pPr>
              <w:pStyle w:val="TableEntry"/>
              <w:rPr>
                <w:rFonts w:ascii="Arial" w:hAnsi="Arial"/>
                <w:b/>
                <w:kern w:val="28"/>
              </w:rPr>
            </w:pPr>
            <w:r w:rsidRPr="00F442A2">
              <w:t>Document ID</w:t>
            </w:r>
          </w:p>
        </w:tc>
      </w:tr>
      <w:tr w:rsidR="003F6EE3" w:rsidRPr="00F442A2" w14:paraId="38ECF66C" w14:textId="77777777" w:rsidTr="005A199D">
        <w:trPr>
          <w:jc w:val="center"/>
        </w:trPr>
        <w:tc>
          <w:tcPr>
            <w:tcW w:w="3222" w:type="dxa"/>
            <w:tcBorders>
              <w:top w:val="single" w:sz="4" w:space="0" w:color="000000"/>
              <w:left w:val="single" w:sz="4" w:space="0" w:color="000000"/>
              <w:bottom w:val="single" w:sz="4" w:space="0" w:color="000000"/>
            </w:tcBorders>
            <w:vAlign w:val="bottom"/>
          </w:tcPr>
          <w:p w14:paraId="1A8899C5" w14:textId="77777777" w:rsidR="003F6EE3" w:rsidRPr="00F442A2" w:rsidRDefault="003F6EE3" w:rsidP="00D87D2B">
            <w:pPr>
              <w:pStyle w:val="TableEntry"/>
              <w:rPr>
                <w:rFonts w:ascii="Arial" w:hAnsi="Arial"/>
                <w:b/>
                <w:kern w:val="28"/>
              </w:rPr>
            </w:pPr>
            <w:r w:rsidRPr="00F442A2">
              <w:t>title</w:t>
            </w:r>
          </w:p>
        </w:tc>
        <w:tc>
          <w:tcPr>
            <w:tcW w:w="1322" w:type="dxa"/>
            <w:tcBorders>
              <w:top w:val="single" w:sz="4" w:space="0" w:color="000000"/>
              <w:left w:val="single" w:sz="4" w:space="0" w:color="000000"/>
              <w:bottom w:val="single" w:sz="4" w:space="0" w:color="000000"/>
            </w:tcBorders>
          </w:tcPr>
          <w:p w14:paraId="057FC7E7" w14:textId="77777777" w:rsidR="003F6EE3" w:rsidRPr="00F442A2" w:rsidRDefault="003F6EE3" w:rsidP="00B67434">
            <w:pPr>
              <w:pStyle w:val="TableEntry"/>
              <w:suppressAutoHyphens/>
            </w:pPr>
            <w:r w:rsidRPr="00F442A2">
              <w:t>HL7 CDA</w:t>
            </w:r>
          </w:p>
        </w:tc>
        <w:tc>
          <w:tcPr>
            <w:tcW w:w="1229" w:type="dxa"/>
            <w:tcBorders>
              <w:top w:val="single" w:sz="4" w:space="0" w:color="000000"/>
              <w:left w:val="single" w:sz="4" w:space="0" w:color="000000"/>
              <w:bottom w:val="single" w:sz="4" w:space="0" w:color="000000"/>
              <w:right w:val="single" w:sz="4" w:space="0" w:color="000000"/>
            </w:tcBorders>
          </w:tcPr>
          <w:p w14:paraId="12249847" w14:textId="77777777" w:rsidR="003F6EE3" w:rsidRPr="00F442A2" w:rsidRDefault="003F6EE3" w:rsidP="000766F4">
            <w:pPr>
              <w:pStyle w:val="TableEntry"/>
              <w:rPr>
                <w:rFonts w:ascii="Courier New" w:hAnsi="Courier New"/>
              </w:rPr>
            </w:pPr>
            <w:r w:rsidRPr="00F442A2">
              <w:rPr>
                <w:rFonts w:ascii="Courier New" w:hAnsi="Courier New"/>
              </w:rPr>
              <w:t>cda:ST</w:t>
            </w:r>
          </w:p>
        </w:tc>
        <w:tc>
          <w:tcPr>
            <w:tcW w:w="1471" w:type="dxa"/>
            <w:tcBorders>
              <w:top w:val="single" w:sz="4" w:space="0" w:color="000000"/>
              <w:left w:val="single" w:sz="4" w:space="0" w:color="000000"/>
              <w:bottom w:val="single" w:sz="4" w:space="0" w:color="000000"/>
            </w:tcBorders>
            <w:vAlign w:val="bottom"/>
          </w:tcPr>
          <w:p w14:paraId="20F2877A" w14:textId="77777777" w:rsidR="003F6EE3" w:rsidRPr="00F442A2" w:rsidRDefault="003F6EE3" w:rsidP="00D87D2B">
            <w:pPr>
              <w:pStyle w:val="TableEntry"/>
              <w:rPr>
                <w:rFonts w:ascii="Arial" w:hAnsi="Arial"/>
                <w:b/>
                <w:kern w:val="28"/>
              </w:rPr>
            </w:pPr>
            <w:r w:rsidRPr="00F442A2">
              <w:t>O</w:t>
            </w:r>
          </w:p>
        </w:tc>
        <w:tc>
          <w:tcPr>
            <w:tcW w:w="2024" w:type="dxa"/>
            <w:tcBorders>
              <w:top w:val="single" w:sz="4" w:space="0" w:color="000000"/>
              <w:left w:val="single" w:sz="4" w:space="0" w:color="000000"/>
              <w:bottom w:val="single" w:sz="4" w:space="0" w:color="000000"/>
              <w:right w:val="single" w:sz="4" w:space="0" w:color="000000"/>
            </w:tcBorders>
            <w:vAlign w:val="bottom"/>
          </w:tcPr>
          <w:p w14:paraId="13442931" w14:textId="77777777" w:rsidR="003F6EE3" w:rsidRPr="00F442A2" w:rsidRDefault="003F6EE3" w:rsidP="00D87D2B">
            <w:pPr>
              <w:pStyle w:val="TableEntry"/>
              <w:rPr>
                <w:rFonts w:ascii="Arial" w:hAnsi="Arial"/>
                <w:b/>
                <w:kern w:val="28"/>
              </w:rPr>
            </w:pPr>
            <w:r w:rsidRPr="00F442A2">
              <w:t>Displayable title</w:t>
            </w:r>
          </w:p>
        </w:tc>
      </w:tr>
      <w:tr w:rsidR="003F6EE3" w:rsidRPr="00F442A2" w14:paraId="054E55D0" w14:textId="77777777" w:rsidTr="005A199D">
        <w:trPr>
          <w:jc w:val="center"/>
        </w:trPr>
        <w:tc>
          <w:tcPr>
            <w:tcW w:w="3222" w:type="dxa"/>
            <w:tcBorders>
              <w:top w:val="single" w:sz="4" w:space="0" w:color="000000"/>
              <w:left w:val="single" w:sz="4" w:space="0" w:color="000000"/>
              <w:bottom w:val="single" w:sz="4" w:space="0" w:color="000000"/>
            </w:tcBorders>
            <w:vAlign w:val="bottom"/>
          </w:tcPr>
          <w:p w14:paraId="75B65ADB" w14:textId="77777777" w:rsidR="003F6EE3" w:rsidRPr="00F442A2" w:rsidRDefault="003F6EE3" w:rsidP="00D87D2B">
            <w:pPr>
              <w:pStyle w:val="TableEntry"/>
              <w:rPr>
                <w:rFonts w:ascii="Arial" w:hAnsi="Arial"/>
                <w:b/>
                <w:kern w:val="28"/>
              </w:rPr>
            </w:pPr>
            <w:r w:rsidRPr="00F442A2">
              <w:t>effectiveTime</w:t>
            </w:r>
          </w:p>
        </w:tc>
        <w:tc>
          <w:tcPr>
            <w:tcW w:w="1322" w:type="dxa"/>
            <w:tcBorders>
              <w:top w:val="single" w:sz="4" w:space="0" w:color="000000"/>
              <w:left w:val="single" w:sz="4" w:space="0" w:color="000000"/>
              <w:bottom w:val="single" w:sz="4" w:space="0" w:color="000000"/>
            </w:tcBorders>
          </w:tcPr>
          <w:p w14:paraId="6FC88AA7" w14:textId="77777777" w:rsidR="003F6EE3" w:rsidRPr="00F442A2" w:rsidRDefault="003F6EE3" w:rsidP="00B67434">
            <w:pPr>
              <w:pStyle w:val="TableEntry"/>
              <w:suppressAutoHyphens/>
            </w:pPr>
            <w:r w:rsidRPr="00F442A2">
              <w:t>HL7 CDA</w:t>
            </w:r>
          </w:p>
        </w:tc>
        <w:tc>
          <w:tcPr>
            <w:tcW w:w="1229" w:type="dxa"/>
            <w:tcBorders>
              <w:top w:val="single" w:sz="4" w:space="0" w:color="000000"/>
              <w:left w:val="single" w:sz="4" w:space="0" w:color="000000"/>
              <w:bottom w:val="single" w:sz="4" w:space="0" w:color="000000"/>
              <w:right w:val="single" w:sz="4" w:space="0" w:color="000000"/>
            </w:tcBorders>
          </w:tcPr>
          <w:p w14:paraId="7B7C15AF" w14:textId="77777777" w:rsidR="003F6EE3" w:rsidRPr="00F442A2" w:rsidRDefault="003F6EE3" w:rsidP="000766F4">
            <w:pPr>
              <w:pStyle w:val="TableEntry"/>
              <w:rPr>
                <w:rFonts w:ascii="Courier New" w:hAnsi="Courier New"/>
              </w:rPr>
            </w:pPr>
            <w:r w:rsidRPr="00F442A2">
              <w:rPr>
                <w:rFonts w:ascii="Courier New" w:hAnsi="Courier New"/>
              </w:rPr>
              <w:t>cda:</w:t>
            </w:r>
            <w:r w:rsidR="00E5359D" w:rsidRPr="00F442A2">
              <w:rPr>
                <w:rFonts w:ascii="Courier New" w:hAnsi="Courier New"/>
              </w:rPr>
              <w:t>TS</w:t>
            </w:r>
          </w:p>
        </w:tc>
        <w:tc>
          <w:tcPr>
            <w:tcW w:w="1471" w:type="dxa"/>
            <w:tcBorders>
              <w:top w:val="single" w:sz="4" w:space="0" w:color="000000"/>
              <w:left w:val="single" w:sz="4" w:space="0" w:color="000000"/>
              <w:bottom w:val="single" w:sz="4" w:space="0" w:color="000000"/>
            </w:tcBorders>
            <w:vAlign w:val="bottom"/>
          </w:tcPr>
          <w:p w14:paraId="6258E5DD"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077742E7" w14:textId="77777777" w:rsidR="003F6EE3" w:rsidRPr="00F442A2" w:rsidRDefault="003F6EE3" w:rsidP="00D87D2B">
            <w:pPr>
              <w:pStyle w:val="TableEntry"/>
              <w:rPr>
                <w:rFonts w:ascii="Arial" w:hAnsi="Arial"/>
                <w:b/>
                <w:kern w:val="28"/>
              </w:rPr>
            </w:pPr>
            <w:r w:rsidRPr="00F442A2">
              <w:t>Time of most recent update</w:t>
            </w:r>
          </w:p>
        </w:tc>
      </w:tr>
      <w:tr w:rsidR="003F6EE3" w:rsidRPr="00F442A2" w14:paraId="4977CA94" w14:textId="77777777" w:rsidTr="005A199D">
        <w:trPr>
          <w:jc w:val="center"/>
        </w:trPr>
        <w:tc>
          <w:tcPr>
            <w:tcW w:w="3222" w:type="dxa"/>
            <w:tcBorders>
              <w:top w:val="single" w:sz="4" w:space="0" w:color="000000"/>
              <w:left w:val="single" w:sz="4" w:space="0" w:color="000000"/>
              <w:bottom w:val="single" w:sz="4" w:space="0" w:color="000000"/>
            </w:tcBorders>
            <w:vAlign w:val="bottom"/>
          </w:tcPr>
          <w:p w14:paraId="293EC163" w14:textId="77777777" w:rsidR="003F6EE3" w:rsidRPr="00F442A2" w:rsidRDefault="003F6EE3" w:rsidP="00D87D2B">
            <w:pPr>
              <w:pStyle w:val="TableEntry"/>
              <w:rPr>
                <w:rFonts w:ascii="Arial" w:hAnsi="Arial"/>
                <w:b/>
                <w:kern w:val="28"/>
              </w:rPr>
            </w:pPr>
            <w:r w:rsidRPr="00F442A2">
              <w:t>confidentialityCode</w:t>
            </w:r>
          </w:p>
        </w:tc>
        <w:tc>
          <w:tcPr>
            <w:tcW w:w="1322" w:type="dxa"/>
            <w:tcBorders>
              <w:top w:val="single" w:sz="4" w:space="0" w:color="000000"/>
              <w:left w:val="single" w:sz="4" w:space="0" w:color="000000"/>
              <w:bottom w:val="single" w:sz="4" w:space="0" w:color="000000"/>
            </w:tcBorders>
          </w:tcPr>
          <w:p w14:paraId="678DCEFA" w14:textId="77777777" w:rsidR="003F6EE3" w:rsidRPr="00F442A2" w:rsidRDefault="003F6EE3" w:rsidP="00B67434">
            <w:pPr>
              <w:pStyle w:val="TableEntry"/>
              <w:suppressAutoHyphens/>
            </w:pPr>
            <w:r w:rsidRPr="00F442A2">
              <w:t>HL7 CDA</w:t>
            </w:r>
          </w:p>
        </w:tc>
        <w:tc>
          <w:tcPr>
            <w:tcW w:w="1229" w:type="dxa"/>
            <w:tcBorders>
              <w:top w:val="single" w:sz="4" w:space="0" w:color="000000"/>
              <w:left w:val="single" w:sz="4" w:space="0" w:color="000000"/>
              <w:bottom w:val="single" w:sz="4" w:space="0" w:color="000000"/>
              <w:right w:val="single" w:sz="4" w:space="0" w:color="000000"/>
            </w:tcBorders>
          </w:tcPr>
          <w:p w14:paraId="464A28C2" w14:textId="77777777" w:rsidR="003F6EE3" w:rsidRPr="00F442A2" w:rsidRDefault="003F6EE3" w:rsidP="000766F4">
            <w:pPr>
              <w:pStyle w:val="TableEntry"/>
              <w:rPr>
                <w:rFonts w:ascii="Courier New" w:hAnsi="Courier New"/>
              </w:rPr>
            </w:pPr>
            <w:r w:rsidRPr="00F442A2">
              <w:rPr>
                <w:rFonts w:ascii="Courier New" w:hAnsi="Courier New"/>
              </w:rPr>
              <w:t>cda:CE</w:t>
            </w:r>
          </w:p>
        </w:tc>
        <w:tc>
          <w:tcPr>
            <w:tcW w:w="1471" w:type="dxa"/>
            <w:tcBorders>
              <w:top w:val="single" w:sz="4" w:space="0" w:color="000000"/>
              <w:left w:val="single" w:sz="4" w:space="0" w:color="000000"/>
              <w:bottom w:val="single" w:sz="4" w:space="0" w:color="000000"/>
            </w:tcBorders>
            <w:vAlign w:val="bottom"/>
          </w:tcPr>
          <w:p w14:paraId="260A6F72"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79624180" w14:textId="77777777" w:rsidR="003F6EE3" w:rsidRPr="00F442A2" w:rsidRDefault="003F6EE3" w:rsidP="00D87D2B">
            <w:pPr>
              <w:pStyle w:val="TableEntry"/>
            </w:pPr>
          </w:p>
        </w:tc>
      </w:tr>
      <w:tr w:rsidR="003F6EE3" w:rsidRPr="00F442A2" w14:paraId="2A9B5FE7" w14:textId="77777777" w:rsidTr="005A199D">
        <w:trPr>
          <w:jc w:val="center"/>
        </w:trPr>
        <w:tc>
          <w:tcPr>
            <w:tcW w:w="3222" w:type="dxa"/>
            <w:tcBorders>
              <w:top w:val="single" w:sz="4" w:space="0" w:color="000000"/>
              <w:left w:val="single" w:sz="4" w:space="0" w:color="000000"/>
              <w:bottom w:val="single" w:sz="4" w:space="0" w:color="000000"/>
            </w:tcBorders>
            <w:vAlign w:val="bottom"/>
          </w:tcPr>
          <w:p w14:paraId="13A36C01" w14:textId="77777777" w:rsidR="003F6EE3" w:rsidRPr="00F442A2" w:rsidRDefault="003F6EE3" w:rsidP="00D87D2B">
            <w:pPr>
              <w:pStyle w:val="TableEntry"/>
              <w:rPr>
                <w:rFonts w:ascii="Arial" w:hAnsi="Arial"/>
                <w:b/>
                <w:kern w:val="28"/>
              </w:rPr>
            </w:pPr>
            <w:r w:rsidRPr="00F442A2">
              <w:t>languageCode</w:t>
            </w:r>
          </w:p>
        </w:tc>
        <w:tc>
          <w:tcPr>
            <w:tcW w:w="1322" w:type="dxa"/>
            <w:tcBorders>
              <w:top w:val="single" w:sz="4" w:space="0" w:color="000000"/>
              <w:left w:val="single" w:sz="4" w:space="0" w:color="000000"/>
              <w:bottom w:val="single" w:sz="4" w:space="0" w:color="000000"/>
            </w:tcBorders>
          </w:tcPr>
          <w:p w14:paraId="7F732CD7" w14:textId="77777777" w:rsidR="003F6EE3" w:rsidRPr="00F442A2" w:rsidRDefault="003F6EE3" w:rsidP="00B67434">
            <w:pPr>
              <w:pStyle w:val="TableEntry"/>
              <w:suppressAutoHyphens/>
            </w:pPr>
            <w:r w:rsidRPr="00F442A2">
              <w:t>HL7 CDA</w:t>
            </w:r>
          </w:p>
        </w:tc>
        <w:tc>
          <w:tcPr>
            <w:tcW w:w="1229" w:type="dxa"/>
            <w:tcBorders>
              <w:top w:val="single" w:sz="4" w:space="0" w:color="000000"/>
              <w:left w:val="single" w:sz="4" w:space="0" w:color="000000"/>
              <w:bottom w:val="single" w:sz="4" w:space="0" w:color="000000"/>
              <w:right w:val="single" w:sz="4" w:space="0" w:color="000000"/>
            </w:tcBorders>
          </w:tcPr>
          <w:p w14:paraId="008C2314" w14:textId="77777777" w:rsidR="003F6EE3" w:rsidRPr="00F442A2" w:rsidRDefault="003F6EE3" w:rsidP="000766F4">
            <w:pPr>
              <w:pStyle w:val="TableEntry"/>
              <w:rPr>
                <w:rFonts w:ascii="Courier New" w:hAnsi="Courier New"/>
              </w:rPr>
            </w:pPr>
            <w:r w:rsidRPr="00F442A2">
              <w:rPr>
                <w:rFonts w:ascii="Courier New" w:hAnsi="Courier New"/>
              </w:rPr>
              <w:t>cda:CS</w:t>
            </w:r>
          </w:p>
        </w:tc>
        <w:tc>
          <w:tcPr>
            <w:tcW w:w="1471" w:type="dxa"/>
            <w:tcBorders>
              <w:top w:val="single" w:sz="4" w:space="0" w:color="000000"/>
              <w:left w:val="single" w:sz="4" w:space="0" w:color="000000"/>
              <w:bottom w:val="single" w:sz="4" w:space="0" w:color="000000"/>
            </w:tcBorders>
            <w:vAlign w:val="bottom"/>
          </w:tcPr>
          <w:p w14:paraId="1B2A6A32" w14:textId="77777777" w:rsidR="003F6EE3" w:rsidRPr="00F442A2" w:rsidRDefault="003F6EE3" w:rsidP="00D87D2B">
            <w:pPr>
              <w:pStyle w:val="TableEntry"/>
              <w:rPr>
                <w:rFonts w:ascii="Arial" w:hAnsi="Arial"/>
                <w:b/>
                <w:kern w:val="28"/>
              </w:rPr>
            </w:pPr>
            <w:r w:rsidRPr="00F442A2">
              <w:t>O</w:t>
            </w:r>
          </w:p>
        </w:tc>
        <w:tc>
          <w:tcPr>
            <w:tcW w:w="2024" w:type="dxa"/>
            <w:tcBorders>
              <w:top w:val="single" w:sz="4" w:space="0" w:color="000000"/>
              <w:left w:val="single" w:sz="4" w:space="0" w:color="000000"/>
              <w:bottom w:val="single" w:sz="4" w:space="0" w:color="000000"/>
              <w:right w:val="single" w:sz="4" w:space="0" w:color="000000"/>
            </w:tcBorders>
            <w:vAlign w:val="bottom"/>
          </w:tcPr>
          <w:p w14:paraId="4538AEEC" w14:textId="77777777" w:rsidR="003F6EE3" w:rsidRPr="00F442A2" w:rsidRDefault="003F6EE3" w:rsidP="00D87D2B">
            <w:pPr>
              <w:pStyle w:val="TableEntry"/>
            </w:pPr>
          </w:p>
        </w:tc>
      </w:tr>
      <w:tr w:rsidR="003F6EE3" w:rsidRPr="00F442A2" w14:paraId="1EDE2114" w14:textId="77777777" w:rsidTr="005A199D">
        <w:trPr>
          <w:jc w:val="center"/>
        </w:trPr>
        <w:tc>
          <w:tcPr>
            <w:tcW w:w="3222" w:type="dxa"/>
            <w:tcBorders>
              <w:top w:val="single" w:sz="4" w:space="0" w:color="000000"/>
              <w:left w:val="single" w:sz="4" w:space="0" w:color="000000"/>
              <w:bottom w:val="single" w:sz="4" w:space="0" w:color="000000"/>
            </w:tcBorders>
            <w:vAlign w:val="center"/>
          </w:tcPr>
          <w:p w14:paraId="25BAD9B7" w14:textId="77777777" w:rsidR="003F6EE3" w:rsidRPr="00F442A2" w:rsidRDefault="003F6EE3" w:rsidP="00D87D2B">
            <w:pPr>
              <w:pStyle w:val="TableEntry"/>
            </w:pPr>
            <w:r w:rsidRPr="00F442A2">
              <w:t>patient</w:t>
            </w:r>
          </w:p>
        </w:tc>
        <w:tc>
          <w:tcPr>
            <w:tcW w:w="1322" w:type="dxa"/>
            <w:tcBorders>
              <w:top w:val="single" w:sz="4" w:space="0" w:color="000000"/>
              <w:left w:val="single" w:sz="4" w:space="0" w:color="000000"/>
              <w:bottom w:val="single" w:sz="4" w:space="0" w:color="000000"/>
            </w:tcBorders>
            <w:vAlign w:val="center"/>
          </w:tcPr>
          <w:p w14:paraId="0C3F0F2F" w14:textId="77777777" w:rsidR="003F6EE3" w:rsidRPr="00F442A2" w:rsidRDefault="003F6EE3" w:rsidP="00B67434">
            <w:pPr>
              <w:pStyle w:val="TableEntry"/>
              <w:suppressAutoHyphens/>
            </w:pPr>
            <w:r w:rsidRPr="00F442A2">
              <w:t>HL7 CDA</w:t>
            </w:r>
          </w:p>
        </w:tc>
        <w:tc>
          <w:tcPr>
            <w:tcW w:w="1229" w:type="dxa"/>
            <w:tcBorders>
              <w:top w:val="single" w:sz="4" w:space="0" w:color="000000"/>
              <w:left w:val="single" w:sz="4" w:space="0" w:color="000000"/>
              <w:bottom w:val="single" w:sz="4" w:space="0" w:color="000000"/>
              <w:right w:val="single" w:sz="4" w:space="0" w:color="000000"/>
            </w:tcBorders>
          </w:tcPr>
          <w:p w14:paraId="6A363F69" w14:textId="77777777" w:rsidR="003F6EE3" w:rsidRPr="00F442A2" w:rsidRDefault="00E5359D" w:rsidP="000766F4">
            <w:pPr>
              <w:pStyle w:val="TableEntry"/>
              <w:rPr>
                <w:rFonts w:ascii="Courier New" w:hAnsi="Courier New"/>
              </w:rPr>
            </w:pPr>
            <w:r w:rsidRPr="00F442A2">
              <w:rPr>
                <w:rFonts w:ascii="Courier New" w:hAnsi="Courier New"/>
              </w:rPr>
              <w:t>xdw:</w:t>
            </w:r>
            <w:r w:rsidR="003F6EE3" w:rsidRPr="00F442A2">
              <w:rPr>
                <w:rFonts w:ascii="Courier New" w:hAnsi="Courier New"/>
              </w:rPr>
              <w:t>tXDWpatient</w:t>
            </w:r>
          </w:p>
        </w:tc>
        <w:tc>
          <w:tcPr>
            <w:tcW w:w="1471" w:type="dxa"/>
            <w:tcBorders>
              <w:top w:val="single" w:sz="4" w:space="0" w:color="000000"/>
              <w:left w:val="single" w:sz="4" w:space="0" w:color="000000"/>
              <w:bottom w:val="single" w:sz="4" w:space="0" w:color="000000"/>
            </w:tcBorders>
            <w:vAlign w:val="center"/>
          </w:tcPr>
          <w:p w14:paraId="3E2B87F8"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70C135B" w14:textId="77777777" w:rsidR="003F6EE3" w:rsidRPr="00F442A2" w:rsidRDefault="003F6EE3" w:rsidP="00B67434">
            <w:pPr>
              <w:pStyle w:val="TableEntry"/>
              <w:suppressAutoHyphens/>
            </w:pPr>
            <w:r w:rsidRPr="00F442A2">
              <w:t xml:space="preserve">Patient information derived from R-MIM. Restricted to non-clinical </w:t>
            </w:r>
            <w:r w:rsidRPr="00F442A2" w:rsidDel="00BC783E">
              <w:t xml:space="preserve">necessary </w:t>
            </w:r>
            <w:r w:rsidRPr="00F442A2">
              <w:t>content.</w:t>
            </w:r>
          </w:p>
          <w:p w14:paraId="154F50DE" w14:textId="77777777" w:rsidR="003F6EE3" w:rsidRPr="00F442A2" w:rsidRDefault="003F6EE3" w:rsidP="00B67434">
            <w:pPr>
              <w:pStyle w:val="TableEntry"/>
              <w:suppressAutoHyphens/>
            </w:pPr>
            <w:r w:rsidRPr="00F442A2">
              <w:t>See Table 5.4.3-2</w:t>
            </w:r>
          </w:p>
        </w:tc>
      </w:tr>
      <w:tr w:rsidR="003F6EE3" w:rsidRPr="00F442A2" w14:paraId="3A0CA76D" w14:textId="77777777" w:rsidTr="005A199D">
        <w:trPr>
          <w:jc w:val="center"/>
        </w:trPr>
        <w:tc>
          <w:tcPr>
            <w:tcW w:w="3222" w:type="dxa"/>
            <w:tcBorders>
              <w:top w:val="single" w:sz="4" w:space="0" w:color="000000"/>
              <w:left w:val="single" w:sz="4" w:space="0" w:color="000000"/>
              <w:bottom w:val="single" w:sz="4" w:space="0" w:color="000000"/>
            </w:tcBorders>
            <w:vAlign w:val="center"/>
          </w:tcPr>
          <w:p w14:paraId="4AA7BA3B" w14:textId="77777777" w:rsidR="003F6EE3" w:rsidRPr="00F442A2" w:rsidRDefault="003F6EE3" w:rsidP="00D87D2B">
            <w:pPr>
              <w:pStyle w:val="TableEntry"/>
            </w:pPr>
            <w:r w:rsidRPr="00F442A2">
              <w:t>author</w:t>
            </w:r>
          </w:p>
        </w:tc>
        <w:tc>
          <w:tcPr>
            <w:tcW w:w="1322" w:type="dxa"/>
            <w:tcBorders>
              <w:top w:val="single" w:sz="4" w:space="0" w:color="000000"/>
              <w:left w:val="single" w:sz="4" w:space="0" w:color="000000"/>
              <w:bottom w:val="single" w:sz="4" w:space="0" w:color="000000"/>
            </w:tcBorders>
            <w:vAlign w:val="center"/>
          </w:tcPr>
          <w:p w14:paraId="1FA04B98" w14:textId="77777777" w:rsidR="003F6EE3" w:rsidRPr="00F442A2" w:rsidRDefault="003F6EE3" w:rsidP="00B67434">
            <w:pPr>
              <w:pStyle w:val="TableEntry"/>
              <w:suppressAutoHyphens/>
            </w:pPr>
            <w:r w:rsidRPr="00F442A2">
              <w:t>HL7 CDA</w:t>
            </w:r>
          </w:p>
        </w:tc>
        <w:tc>
          <w:tcPr>
            <w:tcW w:w="1229" w:type="dxa"/>
            <w:tcBorders>
              <w:top w:val="single" w:sz="4" w:space="0" w:color="000000"/>
              <w:left w:val="single" w:sz="4" w:space="0" w:color="000000"/>
              <w:bottom w:val="single" w:sz="4" w:space="0" w:color="000000"/>
              <w:right w:val="single" w:sz="4" w:space="0" w:color="000000"/>
            </w:tcBorders>
          </w:tcPr>
          <w:p w14:paraId="6380B7BF" w14:textId="77777777" w:rsidR="003F6EE3" w:rsidRPr="00F442A2" w:rsidRDefault="00E5359D" w:rsidP="000766F4">
            <w:pPr>
              <w:pStyle w:val="TableEntry"/>
              <w:rPr>
                <w:rFonts w:ascii="Courier New" w:hAnsi="Courier New"/>
              </w:rPr>
            </w:pPr>
            <w:r w:rsidRPr="00F442A2">
              <w:rPr>
                <w:rFonts w:ascii="Courier New" w:hAnsi="Courier New"/>
              </w:rPr>
              <w:t>xdw:</w:t>
            </w:r>
            <w:r w:rsidR="003F6EE3" w:rsidRPr="00F442A2">
              <w:rPr>
                <w:rFonts w:ascii="Courier New" w:hAnsi="Courier New"/>
              </w:rPr>
              <w:t>tXDWAuthor</w:t>
            </w:r>
          </w:p>
        </w:tc>
        <w:tc>
          <w:tcPr>
            <w:tcW w:w="1471" w:type="dxa"/>
            <w:tcBorders>
              <w:top w:val="single" w:sz="4" w:space="0" w:color="000000"/>
              <w:left w:val="single" w:sz="4" w:space="0" w:color="000000"/>
              <w:bottom w:val="single" w:sz="4" w:space="0" w:color="000000"/>
            </w:tcBorders>
            <w:vAlign w:val="center"/>
          </w:tcPr>
          <w:p w14:paraId="5C15F6B2"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51A60279" w14:textId="77777777" w:rsidR="003F6EE3" w:rsidRPr="00F442A2" w:rsidRDefault="003F6EE3" w:rsidP="00B67434">
            <w:pPr>
              <w:pStyle w:val="TableEntry"/>
            </w:pPr>
            <w:r w:rsidRPr="00F442A2">
              <w:t xml:space="preserve">Author information derived from R-MIM. Restricted to non-clinical </w:t>
            </w:r>
            <w:r w:rsidRPr="00F442A2" w:rsidDel="00BC783E">
              <w:t xml:space="preserve">necessary </w:t>
            </w:r>
            <w:r w:rsidRPr="00F442A2">
              <w:t>content.</w:t>
            </w:r>
          </w:p>
          <w:p w14:paraId="68B9C6CD" w14:textId="77777777" w:rsidR="003F6EE3" w:rsidRPr="00F442A2" w:rsidRDefault="003F6EE3" w:rsidP="00B67434">
            <w:pPr>
              <w:pStyle w:val="TableEntry"/>
              <w:suppressAutoHyphens/>
            </w:pPr>
            <w:r w:rsidRPr="00F442A2">
              <w:t>See Table 5.4.3-3</w:t>
            </w:r>
          </w:p>
        </w:tc>
      </w:tr>
      <w:tr w:rsidR="003F6EE3" w:rsidRPr="00F442A2" w14:paraId="6CCC67B7" w14:textId="77777777" w:rsidTr="005A199D">
        <w:trPr>
          <w:trHeight w:val="74"/>
          <w:jc w:val="center"/>
        </w:trPr>
        <w:tc>
          <w:tcPr>
            <w:tcW w:w="3222" w:type="dxa"/>
            <w:tcBorders>
              <w:top w:val="single" w:sz="4" w:space="0" w:color="000000"/>
              <w:left w:val="single" w:sz="4" w:space="0" w:color="000000"/>
              <w:bottom w:val="single" w:sz="4" w:space="0" w:color="000000"/>
            </w:tcBorders>
            <w:vAlign w:val="center"/>
          </w:tcPr>
          <w:p w14:paraId="127FCB3B" w14:textId="77777777" w:rsidR="003F6EE3" w:rsidRPr="00F442A2" w:rsidRDefault="003F6EE3" w:rsidP="00682BEB">
            <w:pPr>
              <w:pStyle w:val="TableEntry"/>
              <w:rPr>
                <w:rFonts w:ascii="Arial" w:hAnsi="Arial"/>
                <w:b/>
                <w:kern w:val="28"/>
              </w:rPr>
            </w:pPr>
            <w:r w:rsidRPr="00F442A2">
              <w:t>workflowInstanceId</w:t>
            </w:r>
          </w:p>
        </w:tc>
        <w:tc>
          <w:tcPr>
            <w:tcW w:w="1322" w:type="dxa"/>
            <w:tcBorders>
              <w:top w:val="single" w:sz="4" w:space="0" w:color="000000"/>
              <w:left w:val="single" w:sz="4" w:space="0" w:color="000000"/>
              <w:bottom w:val="single" w:sz="4" w:space="0" w:color="000000"/>
            </w:tcBorders>
            <w:vAlign w:val="center"/>
          </w:tcPr>
          <w:p w14:paraId="4BA4469D" w14:textId="77777777" w:rsidR="003F6EE3" w:rsidRPr="00F442A2" w:rsidRDefault="003F6EE3" w:rsidP="00682BEB">
            <w:pPr>
              <w:pStyle w:val="TableEntry"/>
              <w:rPr>
                <w:rFonts w:ascii="Arial" w:hAnsi="Arial"/>
                <w:b/>
                <w:kern w:val="28"/>
              </w:rPr>
            </w:pPr>
            <w:r w:rsidRPr="00F442A2">
              <w:t>IHE</w:t>
            </w:r>
          </w:p>
        </w:tc>
        <w:tc>
          <w:tcPr>
            <w:tcW w:w="1229" w:type="dxa"/>
            <w:tcBorders>
              <w:top w:val="single" w:sz="4" w:space="0" w:color="000000"/>
              <w:left w:val="single" w:sz="4" w:space="0" w:color="000000"/>
              <w:bottom w:val="single" w:sz="4" w:space="0" w:color="000000"/>
              <w:right w:val="single" w:sz="4" w:space="0" w:color="000000"/>
            </w:tcBorders>
            <w:vAlign w:val="center"/>
          </w:tcPr>
          <w:p w14:paraId="7835C701" w14:textId="77777777" w:rsidR="003F6EE3" w:rsidRPr="00F442A2" w:rsidRDefault="003F6EE3" w:rsidP="000766F4">
            <w:pPr>
              <w:pStyle w:val="TableEntry"/>
              <w:rPr>
                <w:rFonts w:ascii="Courier New" w:hAnsi="Courier New"/>
              </w:rPr>
            </w:pPr>
            <w:r w:rsidRPr="00F442A2">
              <w:rPr>
                <w:rFonts w:ascii="Courier New" w:hAnsi="Courier New"/>
              </w:rPr>
              <w:t>OID</w:t>
            </w:r>
          </w:p>
        </w:tc>
        <w:tc>
          <w:tcPr>
            <w:tcW w:w="1471" w:type="dxa"/>
            <w:tcBorders>
              <w:top w:val="single" w:sz="4" w:space="0" w:color="000000"/>
              <w:left w:val="single" w:sz="4" w:space="0" w:color="000000"/>
              <w:bottom w:val="single" w:sz="4" w:space="0" w:color="000000"/>
            </w:tcBorders>
            <w:vAlign w:val="center"/>
          </w:tcPr>
          <w:p w14:paraId="422066A0" w14:textId="77777777" w:rsidR="003F6EE3" w:rsidRPr="00F442A2" w:rsidRDefault="003F6EE3" w:rsidP="00682BE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700DEC4D" w14:textId="77777777" w:rsidR="003F6EE3" w:rsidRPr="00F442A2" w:rsidRDefault="003F6EE3" w:rsidP="00D87D2B">
            <w:pPr>
              <w:pStyle w:val="TableEntry"/>
            </w:pPr>
            <w:r w:rsidRPr="00F442A2">
              <w:t xml:space="preserve">Conveys the workflow identifier. </w:t>
            </w:r>
          </w:p>
          <w:p w14:paraId="612F408E" w14:textId="77777777" w:rsidR="003F6EE3" w:rsidRPr="00F442A2" w:rsidRDefault="003F6EE3" w:rsidP="00D87D2B">
            <w:pPr>
              <w:pStyle w:val="TableEntry"/>
            </w:pPr>
            <w:r w:rsidRPr="00F442A2">
              <w:t>It shall contain the same value as the CXi.1 component of the DocumentEntry.referenceIdList metadata attribute.</w:t>
            </w:r>
          </w:p>
        </w:tc>
      </w:tr>
      <w:tr w:rsidR="003F6EE3" w:rsidRPr="00F442A2" w14:paraId="47EF27CE" w14:textId="77777777" w:rsidTr="005A199D">
        <w:trPr>
          <w:trHeight w:val="74"/>
          <w:jc w:val="center"/>
        </w:trPr>
        <w:tc>
          <w:tcPr>
            <w:tcW w:w="3222" w:type="dxa"/>
            <w:tcBorders>
              <w:top w:val="single" w:sz="4" w:space="0" w:color="000000"/>
              <w:left w:val="single" w:sz="4" w:space="0" w:color="000000"/>
              <w:bottom w:val="single" w:sz="4" w:space="0" w:color="000000"/>
            </w:tcBorders>
            <w:vAlign w:val="bottom"/>
          </w:tcPr>
          <w:p w14:paraId="78B3D967" w14:textId="77777777" w:rsidR="003F6EE3" w:rsidRPr="00F442A2" w:rsidRDefault="003F6EE3" w:rsidP="00D87D2B">
            <w:pPr>
              <w:pStyle w:val="TableEntry"/>
              <w:rPr>
                <w:rFonts w:ascii="Arial" w:hAnsi="Arial"/>
                <w:b/>
                <w:kern w:val="28"/>
              </w:rPr>
            </w:pPr>
            <w:r w:rsidRPr="00F442A2">
              <w:t>workflowDocumentSequenceNumber</w:t>
            </w:r>
          </w:p>
        </w:tc>
        <w:tc>
          <w:tcPr>
            <w:tcW w:w="1322" w:type="dxa"/>
            <w:tcBorders>
              <w:top w:val="single" w:sz="4" w:space="0" w:color="000000"/>
              <w:left w:val="single" w:sz="4" w:space="0" w:color="000000"/>
              <w:bottom w:val="single" w:sz="4" w:space="0" w:color="000000"/>
            </w:tcBorders>
          </w:tcPr>
          <w:p w14:paraId="26A8436C" w14:textId="77777777" w:rsidR="003F6EE3" w:rsidRPr="00F442A2" w:rsidRDefault="003F6EE3" w:rsidP="00D87D2B">
            <w:pPr>
              <w:pStyle w:val="TableEntry"/>
              <w:rPr>
                <w:rFonts w:ascii="Arial" w:hAnsi="Arial"/>
                <w:b/>
                <w:kern w:val="28"/>
              </w:rPr>
            </w:pPr>
            <w:r w:rsidRPr="00F442A2">
              <w:t>IHE</w:t>
            </w:r>
          </w:p>
        </w:tc>
        <w:tc>
          <w:tcPr>
            <w:tcW w:w="1229" w:type="dxa"/>
            <w:tcBorders>
              <w:top w:val="single" w:sz="4" w:space="0" w:color="000000"/>
              <w:left w:val="single" w:sz="4" w:space="0" w:color="000000"/>
              <w:bottom w:val="single" w:sz="4" w:space="0" w:color="000000"/>
              <w:right w:val="single" w:sz="4" w:space="0" w:color="000000"/>
            </w:tcBorders>
          </w:tcPr>
          <w:p w14:paraId="202F5B94" w14:textId="77777777" w:rsidR="003F6EE3" w:rsidRPr="00F442A2" w:rsidRDefault="003F6EE3" w:rsidP="000766F4">
            <w:pPr>
              <w:pStyle w:val="TableEntry"/>
              <w:rPr>
                <w:rFonts w:ascii="Courier New" w:hAnsi="Courier New"/>
              </w:rPr>
            </w:pPr>
            <w:r w:rsidRPr="00F442A2">
              <w:rPr>
                <w:rFonts w:ascii="Courier New" w:hAnsi="Courier New"/>
              </w:rPr>
              <w:t>xs:int</w:t>
            </w:r>
          </w:p>
        </w:tc>
        <w:tc>
          <w:tcPr>
            <w:tcW w:w="1471" w:type="dxa"/>
            <w:tcBorders>
              <w:top w:val="single" w:sz="4" w:space="0" w:color="000000"/>
              <w:left w:val="single" w:sz="4" w:space="0" w:color="000000"/>
              <w:bottom w:val="single" w:sz="4" w:space="0" w:color="000000"/>
            </w:tcBorders>
            <w:vAlign w:val="bottom"/>
          </w:tcPr>
          <w:p w14:paraId="53D91255"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bottom"/>
          </w:tcPr>
          <w:p w14:paraId="49A1315A" w14:textId="77777777" w:rsidR="003F6EE3" w:rsidRPr="00F442A2" w:rsidRDefault="003F6EE3" w:rsidP="00D87D2B">
            <w:pPr>
              <w:pStyle w:val="TableEntry"/>
            </w:pPr>
          </w:p>
        </w:tc>
      </w:tr>
      <w:tr w:rsidR="003F6EE3" w:rsidRPr="00F442A2" w14:paraId="08D8996F" w14:textId="77777777" w:rsidTr="005A199D">
        <w:trPr>
          <w:trHeight w:val="74"/>
          <w:jc w:val="center"/>
        </w:trPr>
        <w:tc>
          <w:tcPr>
            <w:tcW w:w="3222" w:type="dxa"/>
            <w:tcBorders>
              <w:top w:val="single" w:sz="4" w:space="0" w:color="000000"/>
              <w:left w:val="single" w:sz="4" w:space="0" w:color="000000"/>
              <w:bottom w:val="single" w:sz="4" w:space="0" w:color="000000"/>
            </w:tcBorders>
            <w:vAlign w:val="center"/>
          </w:tcPr>
          <w:p w14:paraId="3CD6E912" w14:textId="77777777" w:rsidR="003F6EE3" w:rsidRPr="00F442A2" w:rsidRDefault="003F6EE3" w:rsidP="00D87D2B">
            <w:pPr>
              <w:pStyle w:val="TableEntry"/>
              <w:rPr>
                <w:rFonts w:ascii="Arial" w:hAnsi="Arial"/>
                <w:b/>
                <w:kern w:val="28"/>
              </w:rPr>
            </w:pPr>
            <w:r w:rsidRPr="00F442A2">
              <w:t>workflowStatus</w:t>
            </w:r>
          </w:p>
        </w:tc>
        <w:tc>
          <w:tcPr>
            <w:tcW w:w="1322" w:type="dxa"/>
            <w:tcBorders>
              <w:top w:val="single" w:sz="4" w:space="0" w:color="000000"/>
              <w:left w:val="single" w:sz="4" w:space="0" w:color="000000"/>
              <w:bottom w:val="single" w:sz="4" w:space="0" w:color="000000"/>
            </w:tcBorders>
            <w:vAlign w:val="center"/>
          </w:tcPr>
          <w:p w14:paraId="1BB82C36" w14:textId="77777777" w:rsidR="003F6EE3" w:rsidRPr="00F442A2" w:rsidRDefault="003F6EE3" w:rsidP="00D87D2B">
            <w:pPr>
              <w:pStyle w:val="TableEntry"/>
              <w:rPr>
                <w:rFonts w:ascii="Arial" w:hAnsi="Arial"/>
                <w:b/>
                <w:kern w:val="28"/>
              </w:rPr>
            </w:pPr>
            <w:r w:rsidRPr="00F442A2">
              <w:t>IHE</w:t>
            </w:r>
          </w:p>
        </w:tc>
        <w:tc>
          <w:tcPr>
            <w:tcW w:w="1229" w:type="dxa"/>
            <w:tcBorders>
              <w:top w:val="single" w:sz="4" w:space="0" w:color="000000"/>
              <w:left w:val="single" w:sz="4" w:space="0" w:color="000000"/>
              <w:bottom w:val="single" w:sz="4" w:space="0" w:color="000000"/>
              <w:right w:val="single" w:sz="4" w:space="0" w:color="000000"/>
            </w:tcBorders>
          </w:tcPr>
          <w:p w14:paraId="0384D0D6" w14:textId="77777777" w:rsidR="003F6EE3" w:rsidRPr="00F442A2" w:rsidRDefault="003F6EE3" w:rsidP="000766F4">
            <w:pPr>
              <w:pStyle w:val="TableEntry"/>
              <w:rPr>
                <w:rFonts w:ascii="Courier New" w:hAnsi="Courier New"/>
              </w:rPr>
            </w:pPr>
            <w:r w:rsidRPr="00F442A2">
              <w:rPr>
                <w:rFonts w:ascii="Courier New" w:hAnsi="Courier New"/>
              </w:rPr>
              <w:t>xs:token</w:t>
            </w:r>
          </w:p>
        </w:tc>
        <w:tc>
          <w:tcPr>
            <w:tcW w:w="1471" w:type="dxa"/>
            <w:tcBorders>
              <w:top w:val="single" w:sz="4" w:space="0" w:color="000000"/>
              <w:left w:val="single" w:sz="4" w:space="0" w:color="000000"/>
              <w:bottom w:val="single" w:sz="4" w:space="0" w:color="000000"/>
            </w:tcBorders>
            <w:vAlign w:val="center"/>
          </w:tcPr>
          <w:p w14:paraId="194C6495"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2BB5C82" w14:textId="77777777" w:rsidR="003F6EE3" w:rsidRPr="00F442A2" w:rsidRDefault="003F6EE3" w:rsidP="00D87D2B">
            <w:pPr>
              <w:pStyle w:val="TableEntry"/>
              <w:rPr>
                <w:rFonts w:ascii="Arial" w:hAnsi="Arial"/>
                <w:b/>
                <w:kern w:val="28"/>
              </w:rPr>
            </w:pPr>
            <w:r w:rsidRPr="00F442A2">
              <w:t>OPEN if modifications are permitted to the document contents. CLOSED if modifications are not expected.</w:t>
            </w:r>
          </w:p>
        </w:tc>
      </w:tr>
      <w:tr w:rsidR="003F6EE3" w:rsidRPr="00F442A2" w14:paraId="79F4C242" w14:textId="77777777" w:rsidTr="005A199D">
        <w:trPr>
          <w:trHeight w:val="74"/>
          <w:jc w:val="center"/>
        </w:trPr>
        <w:tc>
          <w:tcPr>
            <w:tcW w:w="3222" w:type="dxa"/>
            <w:tcBorders>
              <w:top w:val="single" w:sz="4" w:space="0" w:color="000000"/>
              <w:left w:val="single" w:sz="4" w:space="0" w:color="000000"/>
              <w:bottom w:val="single" w:sz="4" w:space="0" w:color="000000"/>
            </w:tcBorders>
            <w:vAlign w:val="center"/>
          </w:tcPr>
          <w:p w14:paraId="7882DF42" w14:textId="77777777" w:rsidR="003F6EE3" w:rsidRPr="00F442A2" w:rsidRDefault="003F6EE3" w:rsidP="00D87D2B">
            <w:pPr>
              <w:pStyle w:val="TableEntry"/>
              <w:rPr>
                <w:rFonts w:ascii="Arial" w:hAnsi="Arial"/>
                <w:b/>
                <w:kern w:val="28"/>
              </w:rPr>
            </w:pPr>
            <w:r w:rsidRPr="00F442A2">
              <w:t>workflowStatusHistory</w:t>
            </w:r>
          </w:p>
        </w:tc>
        <w:tc>
          <w:tcPr>
            <w:tcW w:w="1322" w:type="dxa"/>
            <w:tcBorders>
              <w:top w:val="single" w:sz="4" w:space="0" w:color="000000"/>
              <w:left w:val="single" w:sz="4" w:space="0" w:color="000000"/>
              <w:bottom w:val="single" w:sz="4" w:space="0" w:color="000000"/>
            </w:tcBorders>
            <w:vAlign w:val="center"/>
          </w:tcPr>
          <w:p w14:paraId="4FBBE00F" w14:textId="77777777" w:rsidR="003F6EE3" w:rsidRPr="00F442A2" w:rsidRDefault="003F6EE3" w:rsidP="00D87D2B">
            <w:pPr>
              <w:pStyle w:val="TableEntry"/>
              <w:rPr>
                <w:rFonts w:ascii="Arial" w:hAnsi="Arial"/>
                <w:b/>
                <w:kern w:val="28"/>
              </w:rPr>
            </w:pPr>
            <w:r w:rsidRPr="00F442A2">
              <w:t>IHE</w:t>
            </w:r>
          </w:p>
        </w:tc>
        <w:tc>
          <w:tcPr>
            <w:tcW w:w="1229" w:type="dxa"/>
            <w:tcBorders>
              <w:top w:val="single" w:sz="4" w:space="0" w:color="000000"/>
              <w:left w:val="single" w:sz="4" w:space="0" w:color="000000"/>
              <w:bottom w:val="single" w:sz="4" w:space="0" w:color="000000"/>
              <w:right w:val="single" w:sz="4" w:space="0" w:color="000000"/>
            </w:tcBorders>
          </w:tcPr>
          <w:p w14:paraId="758F8DAA" w14:textId="77777777" w:rsidR="003F6EE3" w:rsidRPr="00F442A2" w:rsidRDefault="00E5359D" w:rsidP="000766F4">
            <w:pPr>
              <w:pStyle w:val="TableEntry"/>
              <w:rPr>
                <w:rFonts w:ascii="Courier New" w:hAnsi="Courier New"/>
              </w:rPr>
            </w:pPr>
            <w:r w:rsidRPr="00F442A2">
              <w:rPr>
                <w:rFonts w:ascii="Courier New" w:hAnsi="Courier New"/>
              </w:rPr>
              <w:t>xdw:</w:t>
            </w:r>
            <w:r w:rsidR="003F6EE3" w:rsidRPr="00F442A2">
              <w:rPr>
                <w:rFonts w:ascii="Courier New" w:hAnsi="Courier New"/>
              </w:rPr>
              <w:t>workflowStatusHistory_type</w:t>
            </w:r>
          </w:p>
        </w:tc>
        <w:tc>
          <w:tcPr>
            <w:tcW w:w="1471" w:type="dxa"/>
            <w:tcBorders>
              <w:top w:val="single" w:sz="4" w:space="0" w:color="000000"/>
              <w:left w:val="single" w:sz="4" w:space="0" w:color="000000"/>
              <w:bottom w:val="single" w:sz="4" w:space="0" w:color="000000"/>
            </w:tcBorders>
            <w:vAlign w:val="center"/>
          </w:tcPr>
          <w:p w14:paraId="1F3ABA61"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2B0CEC63" w14:textId="77777777" w:rsidR="003F6EE3" w:rsidRPr="00F442A2" w:rsidRDefault="003F6EE3" w:rsidP="00B67434">
            <w:pPr>
              <w:pStyle w:val="TableEntry"/>
              <w:suppressAutoHyphens/>
            </w:pPr>
            <w:r w:rsidRPr="00F442A2">
              <w:t>List of changes of the workflowStatus</w:t>
            </w:r>
          </w:p>
          <w:p w14:paraId="29D560F1" w14:textId="77777777" w:rsidR="003F6EE3" w:rsidRPr="00F442A2" w:rsidRDefault="003F6EE3" w:rsidP="00B67434">
            <w:pPr>
              <w:pStyle w:val="TableEntry"/>
              <w:suppressAutoHyphens/>
            </w:pPr>
            <w:r w:rsidRPr="00F442A2">
              <w:t>See Table 5.4.3-4</w:t>
            </w:r>
          </w:p>
        </w:tc>
      </w:tr>
      <w:tr w:rsidR="003F6EE3" w:rsidRPr="00F442A2" w14:paraId="05D5A575" w14:textId="77777777" w:rsidTr="005A199D">
        <w:trPr>
          <w:trHeight w:val="74"/>
          <w:jc w:val="center"/>
        </w:trPr>
        <w:tc>
          <w:tcPr>
            <w:tcW w:w="3222" w:type="dxa"/>
            <w:tcBorders>
              <w:top w:val="single" w:sz="4" w:space="0" w:color="000000"/>
              <w:left w:val="single" w:sz="4" w:space="0" w:color="000000"/>
              <w:bottom w:val="single" w:sz="4" w:space="0" w:color="000000"/>
            </w:tcBorders>
            <w:vAlign w:val="center"/>
          </w:tcPr>
          <w:p w14:paraId="3DCD4D78" w14:textId="77777777" w:rsidR="003F6EE3" w:rsidRPr="00F442A2" w:rsidRDefault="003F6EE3" w:rsidP="00D87D2B">
            <w:pPr>
              <w:pStyle w:val="TableEntry"/>
              <w:rPr>
                <w:rFonts w:ascii="Arial" w:hAnsi="Arial"/>
                <w:b/>
                <w:kern w:val="28"/>
              </w:rPr>
            </w:pPr>
            <w:r w:rsidRPr="00F442A2">
              <w:t>workflowDefinitionReference</w:t>
            </w:r>
          </w:p>
        </w:tc>
        <w:tc>
          <w:tcPr>
            <w:tcW w:w="1322" w:type="dxa"/>
            <w:tcBorders>
              <w:top w:val="single" w:sz="4" w:space="0" w:color="000000"/>
              <w:left w:val="single" w:sz="4" w:space="0" w:color="000000"/>
              <w:bottom w:val="single" w:sz="4" w:space="0" w:color="000000"/>
            </w:tcBorders>
            <w:vAlign w:val="center"/>
          </w:tcPr>
          <w:p w14:paraId="0821D93A" w14:textId="77777777" w:rsidR="003F6EE3" w:rsidRPr="00F442A2" w:rsidRDefault="003F6EE3" w:rsidP="00D87D2B">
            <w:pPr>
              <w:pStyle w:val="TableEntry"/>
              <w:rPr>
                <w:rFonts w:ascii="Arial" w:hAnsi="Arial"/>
                <w:b/>
                <w:kern w:val="28"/>
              </w:rPr>
            </w:pPr>
            <w:r w:rsidRPr="00F442A2">
              <w:t>IHE</w:t>
            </w:r>
          </w:p>
        </w:tc>
        <w:tc>
          <w:tcPr>
            <w:tcW w:w="1229" w:type="dxa"/>
            <w:tcBorders>
              <w:top w:val="single" w:sz="4" w:space="0" w:color="000000"/>
              <w:left w:val="single" w:sz="4" w:space="0" w:color="000000"/>
              <w:bottom w:val="single" w:sz="4" w:space="0" w:color="000000"/>
              <w:right w:val="single" w:sz="4" w:space="0" w:color="000000"/>
            </w:tcBorders>
          </w:tcPr>
          <w:p w14:paraId="15973760" w14:textId="77777777" w:rsidR="003F6EE3" w:rsidRPr="00F442A2" w:rsidRDefault="003F6EE3" w:rsidP="000766F4">
            <w:pPr>
              <w:pStyle w:val="TableEntry"/>
              <w:rPr>
                <w:rFonts w:ascii="Courier New" w:hAnsi="Courier New"/>
              </w:rPr>
            </w:pPr>
            <w:r w:rsidRPr="00F442A2">
              <w:rPr>
                <w:rFonts w:ascii="Courier New" w:hAnsi="Courier New"/>
              </w:rPr>
              <w:t>xs:anyURI</w:t>
            </w:r>
          </w:p>
        </w:tc>
        <w:tc>
          <w:tcPr>
            <w:tcW w:w="1471" w:type="dxa"/>
            <w:tcBorders>
              <w:top w:val="single" w:sz="4" w:space="0" w:color="000000"/>
              <w:left w:val="single" w:sz="4" w:space="0" w:color="000000"/>
              <w:bottom w:val="single" w:sz="4" w:space="0" w:color="000000"/>
            </w:tcBorders>
            <w:vAlign w:val="center"/>
          </w:tcPr>
          <w:p w14:paraId="65342548"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1C8718F8" w14:textId="77777777" w:rsidR="003F6EE3" w:rsidRPr="00F442A2" w:rsidRDefault="003F6EE3" w:rsidP="00B67434">
            <w:pPr>
              <w:pStyle w:val="TableEntry"/>
              <w:suppressAutoHyphens/>
            </w:pPr>
            <w:r w:rsidRPr="00F442A2">
              <w:t>References (urn: OID:) to the documents that define this kind of workflow.</w:t>
            </w:r>
            <w:r w:rsidRPr="00F442A2" w:rsidDel="00C77A96">
              <w:t xml:space="preserve"> </w:t>
            </w:r>
          </w:p>
        </w:tc>
      </w:tr>
      <w:tr w:rsidR="003F6EE3" w:rsidRPr="00F442A2" w14:paraId="183C6B53" w14:textId="77777777" w:rsidTr="005A199D">
        <w:trPr>
          <w:trHeight w:val="74"/>
          <w:jc w:val="center"/>
        </w:trPr>
        <w:tc>
          <w:tcPr>
            <w:tcW w:w="3222" w:type="dxa"/>
            <w:tcBorders>
              <w:top w:val="single" w:sz="4" w:space="0" w:color="000000"/>
              <w:left w:val="single" w:sz="4" w:space="0" w:color="000000"/>
              <w:bottom w:val="single" w:sz="4" w:space="0" w:color="000000"/>
            </w:tcBorders>
            <w:vAlign w:val="center"/>
          </w:tcPr>
          <w:p w14:paraId="7039384B" w14:textId="77777777" w:rsidR="003F6EE3" w:rsidRPr="00F442A2" w:rsidRDefault="003F6EE3" w:rsidP="00D87D2B">
            <w:pPr>
              <w:pStyle w:val="TableEntry"/>
              <w:rPr>
                <w:rFonts w:ascii="Arial" w:hAnsi="Arial"/>
                <w:b/>
                <w:kern w:val="28"/>
              </w:rPr>
            </w:pPr>
            <w:r w:rsidRPr="00F442A2">
              <w:t>TaskList</w:t>
            </w:r>
          </w:p>
        </w:tc>
        <w:tc>
          <w:tcPr>
            <w:tcW w:w="1322" w:type="dxa"/>
            <w:tcBorders>
              <w:top w:val="single" w:sz="4" w:space="0" w:color="000000"/>
              <w:left w:val="single" w:sz="4" w:space="0" w:color="000000"/>
              <w:bottom w:val="single" w:sz="4" w:space="0" w:color="000000"/>
            </w:tcBorders>
            <w:vAlign w:val="center"/>
          </w:tcPr>
          <w:p w14:paraId="5E317753" w14:textId="77777777" w:rsidR="003F6EE3" w:rsidRPr="00F442A2" w:rsidRDefault="008021F4" w:rsidP="00D87D2B">
            <w:pPr>
              <w:pStyle w:val="TableEntry"/>
              <w:rPr>
                <w:rFonts w:ascii="Arial" w:hAnsi="Arial"/>
                <w:b/>
                <w:kern w:val="28"/>
              </w:rPr>
            </w:pPr>
            <w:r w:rsidRPr="00F442A2">
              <w:t>IHE</w:t>
            </w:r>
          </w:p>
        </w:tc>
        <w:tc>
          <w:tcPr>
            <w:tcW w:w="1229" w:type="dxa"/>
            <w:tcBorders>
              <w:top w:val="single" w:sz="4" w:space="0" w:color="000000"/>
              <w:left w:val="single" w:sz="4" w:space="0" w:color="000000"/>
              <w:bottom w:val="single" w:sz="4" w:space="0" w:color="000000"/>
              <w:right w:val="single" w:sz="4" w:space="0" w:color="000000"/>
            </w:tcBorders>
          </w:tcPr>
          <w:p w14:paraId="2ABBA284" w14:textId="77777777" w:rsidR="003F6EE3" w:rsidRPr="00F442A2" w:rsidRDefault="008021F4" w:rsidP="000766F4">
            <w:pPr>
              <w:pStyle w:val="TableEntry"/>
              <w:rPr>
                <w:rFonts w:ascii="Courier New" w:hAnsi="Courier New"/>
              </w:rPr>
            </w:pPr>
            <w:r w:rsidRPr="00F442A2">
              <w:rPr>
                <w:rFonts w:ascii="Courier New" w:hAnsi="Courier New"/>
              </w:rPr>
              <w:t>xdw:</w:t>
            </w:r>
            <w:r w:rsidR="003F6EE3" w:rsidRPr="00F442A2">
              <w:rPr>
                <w:rFonts w:ascii="Courier New" w:hAnsi="Courier New"/>
              </w:rPr>
              <w:t>TaskList_type</w:t>
            </w:r>
          </w:p>
        </w:tc>
        <w:tc>
          <w:tcPr>
            <w:tcW w:w="1471" w:type="dxa"/>
            <w:tcBorders>
              <w:top w:val="single" w:sz="4" w:space="0" w:color="000000"/>
              <w:left w:val="single" w:sz="4" w:space="0" w:color="000000"/>
              <w:bottom w:val="single" w:sz="4" w:space="0" w:color="000000"/>
            </w:tcBorders>
            <w:vAlign w:val="center"/>
          </w:tcPr>
          <w:p w14:paraId="7B5662FD" w14:textId="77777777" w:rsidR="003F6EE3" w:rsidRPr="00F442A2" w:rsidRDefault="003F6EE3" w:rsidP="00D87D2B">
            <w:pPr>
              <w:pStyle w:val="TableEntry"/>
              <w:rPr>
                <w:rFonts w:ascii="Arial" w:hAnsi="Arial"/>
                <w:b/>
                <w:kern w:val="28"/>
              </w:rPr>
            </w:pPr>
            <w:r w:rsidRPr="00F442A2">
              <w:t>R</w:t>
            </w:r>
          </w:p>
        </w:tc>
        <w:tc>
          <w:tcPr>
            <w:tcW w:w="2024" w:type="dxa"/>
            <w:tcBorders>
              <w:top w:val="single" w:sz="4" w:space="0" w:color="000000"/>
              <w:left w:val="single" w:sz="4" w:space="0" w:color="000000"/>
              <w:bottom w:val="single" w:sz="4" w:space="0" w:color="000000"/>
              <w:right w:val="single" w:sz="4" w:space="0" w:color="000000"/>
            </w:tcBorders>
            <w:vAlign w:val="center"/>
          </w:tcPr>
          <w:p w14:paraId="3C20773A" w14:textId="77777777" w:rsidR="003F6EE3" w:rsidRPr="00F442A2" w:rsidRDefault="003F6EE3" w:rsidP="00B67434">
            <w:pPr>
              <w:pStyle w:val="TableEntry"/>
              <w:suppressAutoHyphens/>
            </w:pPr>
            <w:r w:rsidRPr="00F442A2">
              <w:t>List of all tasks and their history</w:t>
            </w:r>
          </w:p>
          <w:p w14:paraId="448AB487" w14:textId="77777777" w:rsidR="003F6EE3" w:rsidRPr="00F442A2" w:rsidRDefault="003F6EE3" w:rsidP="00B67434">
            <w:pPr>
              <w:pStyle w:val="TableEntry"/>
              <w:suppressAutoHyphens/>
            </w:pPr>
            <w:r w:rsidRPr="00F442A2">
              <w:t>See Table 5.4.3-6</w:t>
            </w:r>
          </w:p>
        </w:tc>
      </w:tr>
    </w:tbl>
    <w:p w14:paraId="39E37E25" w14:textId="77777777" w:rsidR="00055651" w:rsidRPr="00F442A2" w:rsidRDefault="00055651" w:rsidP="000766F4">
      <w:pPr>
        <w:pStyle w:val="BodyText"/>
      </w:pPr>
    </w:p>
    <w:p w14:paraId="60EDFF2E" w14:textId="77777777" w:rsidR="003F6EE3" w:rsidRPr="005A199D" w:rsidRDefault="003F6EE3" w:rsidP="005A199D">
      <w:pPr>
        <w:pStyle w:val="ListBullet10"/>
        <w:rPr>
          <w:rFonts w:ascii="Courier New" w:hAnsi="Courier New"/>
        </w:rPr>
      </w:pPr>
      <w:r w:rsidRPr="005A199D">
        <w:rPr>
          <w:rFonts w:ascii="Courier New" w:hAnsi="Courier New"/>
        </w:rPr>
        <w:t xml:space="preserve">&lt;patient&gt; </w:t>
      </w:r>
    </w:p>
    <w:p w14:paraId="731D7350" w14:textId="77777777" w:rsidR="003F6EE3" w:rsidRPr="00F442A2" w:rsidRDefault="003F6EE3" w:rsidP="000766F4">
      <w:pPr>
        <w:pStyle w:val="TableTitle"/>
      </w:pPr>
      <w:r w:rsidRPr="00F442A2">
        <w:t>Table 5.4.3-2: Patient Element</w:t>
      </w:r>
    </w:p>
    <w:tbl>
      <w:tblPr>
        <w:tblW w:w="8620" w:type="dxa"/>
        <w:tblLayout w:type="fixed"/>
        <w:tblCellMar>
          <w:left w:w="115" w:type="dxa"/>
          <w:right w:w="115" w:type="dxa"/>
        </w:tblCellMar>
        <w:tblLook w:val="0000" w:firstRow="0" w:lastRow="0" w:firstColumn="0" w:lastColumn="0" w:noHBand="0" w:noVBand="0"/>
      </w:tblPr>
      <w:tblGrid>
        <w:gridCol w:w="2667"/>
        <w:gridCol w:w="1417"/>
        <w:gridCol w:w="1134"/>
        <w:gridCol w:w="1647"/>
        <w:gridCol w:w="1755"/>
      </w:tblGrid>
      <w:tr w:rsidR="003F6EE3" w:rsidRPr="00F442A2" w14:paraId="4B7BA7B7" w14:textId="77777777" w:rsidTr="005A199D">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4BDDA76B" w14:textId="77777777" w:rsidR="003F6EE3" w:rsidRPr="00F442A2" w:rsidRDefault="003F6EE3" w:rsidP="00D87D2B">
            <w:pPr>
              <w:pStyle w:val="TableEntryHeader"/>
              <w:rPr>
                <w:noProof w:val="0"/>
              </w:rPr>
            </w:pPr>
            <w:r w:rsidRPr="00F442A2">
              <w:rPr>
                <w:noProof w:val="0"/>
              </w:rPr>
              <w:t>Patient element</w:t>
            </w:r>
          </w:p>
        </w:tc>
        <w:tc>
          <w:tcPr>
            <w:tcW w:w="1417" w:type="dxa"/>
            <w:tcBorders>
              <w:top w:val="single" w:sz="4" w:space="0" w:color="000000"/>
              <w:left w:val="single" w:sz="4" w:space="0" w:color="000000"/>
              <w:bottom w:val="single" w:sz="4" w:space="0" w:color="000000"/>
            </w:tcBorders>
            <w:shd w:val="clear" w:color="auto" w:fill="D9D9D9"/>
            <w:vAlign w:val="center"/>
          </w:tcPr>
          <w:p w14:paraId="116C8852" w14:textId="77777777" w:rsidR="003F6EE3" w:rsidRPr="00F442A2" w:rsidRDefault="003F6EE3" w:rsidP="00D87D2B">
            <w:pPr>
              <w:pStyle w:val="TableEntryHeader"/>
              <w:rPr>
                <w:noProof w:val="0"/>
              </w:rPr>
            </w:pPr>
            <w:r w:rsidRPr="00F442A2">
              <w:rPr>
                <w:noProof w:val="0"/>
              </w:rPr>
              <w:t>Standard</w:t>
            </w:r>
          </w:p>
        </w:tc>
        <w:tc>
          <w:tcPr>
            <w:tcW w:w="1134" w:type="dxa"/>
            <w:tcBorders>
              <w:top w:val="single" w:sz="4" w:space="0" w:color="000000"/>
              <w:left w:val="single" w:sz="4" w:space="0" w:color="000000"/>
              <w:bottom w:val="single" w:sz="4" w:space="0" w:color="000000"/>
            </w:tcBorders>
            <w:shd w:val="clear" w:color="auto" w:fill="D9D9D9"/>
            <w:vAlign w:val="center"/>
          </w:tcPr>
          <w:p w14:paraId="0BB65A1B" w14:textId="77777777" w:rsidR="003F6EE3" w:rsidRPr="00F442A2" w:rsidRDefault="003F6EE3" w:rsidP="00D87D2B">
            <w:pPr>
              <w:pStyle w:val="TableEntryHeader"/>
              <w:rPr>
                <w:noProof w:val="0"/>
              </w:rPr>
            </w:pPr>
            <w:r w:rsidRPr="00F442A2">
              <w:rPr>
                <w:noProof w:val="0"/>
              </w:rPr>
              <w:t>Data Type</w:t>
            </w:r>
          </w:p>
        </w:tc>
        <w:tc>
          <w:tcPr>
            <w:tcW w:w="164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B66A4" w14:textId="77777777" w:rsidR="003F6EE3" w:rsidRPr="00F442A2" w:rsidRDefault="003F6EE3" w:rsidP="00D87D2B">
            <w:pPr>
              <w:pStyle w:val="TableEntryHeader"/>
              <w:rPr>
                <w:noProof w:val="0"/>
              </w:rPr>
            </w:pPr>
            <w:r w:rsidRPr="00F442A2">
              <w:rPr>
                <w:noProof w:val="0"/>
              </w:rPr>
              <w:t>Optionality</w:t>
            </w:r>
          </w:p>
        </w:tc>
        <w:tc>
          <w:tcPr>
            <w:tcW w:w="175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8DA18E" w14:textId="77777777" w:rsidR="003F6EE3" w:rsidRPr="00F442A2" w:rsidRDefault="003F6EE3" w:rsidP="00D87D2B">
            <w:pPr>
              <w:pStyle w:val="TableEntryHeader"/>
              <w:rPr>
                <w:noProof w:val="0"/>
              </w:rPr>
            </w:pPr>
            <w:r w:rsidRPr="00F442A2">
              <w:rPr>
                <w:noProof w:val="0"/>
              </w:rPr>
              <w:t>Description</w:t>
            </w:r>
          </w:p>
        </w:tc>
      </w:tr>
      <w:tr w:rsidR="003F6EE3" w:rsidRPr="00F442A2" w14:paraId="444C2431" w14:textId="77777777" w:rsidTr="005A199D">
        <w:tc>
          <w:tcPr>
            <w:tcW w:w="2667" w:type="dxa"/>
            <w:tcBorders>
              <w:top w:val="single" w:sz="4" w:space="0" w:color="000000"/>
              <w:left w:val="single" w:sz="4" w:space="0" w:color="000000"/>
              <w:bottom w:val="single" w:sz="4" w:space="0" w:color="000000"/>
            </w:tcBorders>
            <w:vAlign w:val="center"/>
          </w:tcPr>
          <w:p w14:paraId="61DDFD3B" w14:textId="77777777" w:rsidR="003F6EE3" w:rsidRPr="00F442A2" w:rsidRDefault="003F6EE3" w:rsidP="00D87D2B">
            <w:pPr>
              <w:pStyle w:val="TableEntry"/>
              <w:rPr>
                <w:rFonts w:ascii="Arial" w:hAnsi="Arial"/>
                <w:b/>
                <w:kern w:val="28"/>
              </w:rPr>
            </w:pPr>
            <w:r w:rsidRPr="00F442A2">
              <w:t>id</w:t>
            </w:r>
          </w:p>
        </w:tc>
        <w:tc>
          <w:tcPr>
            <w:tcW w:w="1417" w:type="dxa"/>
            <w:tcBorders>
              <w:top w:val="single" w:sz="4" w:space="0" w:color="000000"/>
              <w:left w:val="single" w:sz="4" w:space="0" w:color="000000"/>
              <w:bottom w:val="single" w:sz="4" w:space="0" w:color="000000"/>
            </w:tcBorders>
            <w:vAlign w:val="center"/>
          </w:tcPr>
          <w:p w14:paraId="1C48B3E7" w14:textId="77777777" w:rsidR="003F6EE3" w:rsidRPr="00F442A2" w:rsidRDefault="003F6EE3" w:rsidP="00B67434">
            <w:pPr>
              <w:pStyle w:val="TableEntry"/>
              <w:suppressAutoHyphens/>
            </w:pPr>
            <w:r w:rsidRPr="00F442A2">
              <w:t>HL7 CDA</w:t>
            </w:r>
          </w:p>
        </w:tc>
        <w:tc>
          <w:tcPr>
            <w:tcW w:w="1134" w:type="dxa"/>
            <w:tcBorders>
              <w:top w:val="single" w:sz="4" w:space="0" w:color="000000"/>
              <w:left w:val="single" w:sz="4" w:space="0" w:color="000000"/>
              <w:bottom w:val="single" w:sz="4" w:space="0" w:color="000000"/>
            </w:tcBorders>
            <w:vAlign w:val="center"/>
          </w:tcPr>
          <w:p w14:paraId="2C2A54E0" w14:textId="77777777" w:rsidR="003F6EE3" w:rsidRPr="00F442A2" w:rsidRDefault="003F6EE3" w:rsidP="000766F4">
            <w:pPr>
              <w:pStyle w:val="TableEntry"/>
              <w:rPr>
                <w:rFonts w:ascii="Courier New" w:hAnsi="Courier New"/>
              </w:rPr>
            </w:pPr>
            <w:r w:rsidRPr="00F442A2">
              <w:rPr>
                <w:rFonts w:ascii="Courier New" w:hAnsi="Courier New"/>
              </w:rPr>
              <w:t>cda:II</w:t>
            </w:r>
          </w:p>
        </w:tc>
        <w:tc>
          <w:tcPr>
            <w:tcW w:w="1647" w:type="dxa"/>
            <w:tcBorders>
              <w:top w:val="single" w:sz="4" w:space="0" w:color="000000"/>
              <w:left w:val="single" w:sz="4" w:space="0" w:color="000000"/>
              <w:bottom w:val="single" w:sz="4" w:space="0" w:color="000000"/>
              <w:right w:val="single" w:sz="4" w:space="0" w:color="000000"/>
            </w:tcBorders>
            <w:vAlign w:val="center"/>
          </w:tcPr>
          <w:p w14:paraId="6F06D270" w14:textId="77777777" w:rsidR="003F6EE3" w:rsidRPr="00F442A2" w:rsidRDefault="003F6EE3" w:rsidP="00D87D2B">
            <w:pPr>
              <w:pStyle w:val="TableEntry"/>
              <w:rPr>
                <w:rFonts w:ascii="Arial" w:hAnsi="Arial"/>
                <w:b/>
                <w:kern w:val="28"/>
              </w:rPr>
            </w:pPr>
            <w:r w:rsidRPr="00F442A2">
              <w:t>R</w:t>
            </w:r>
          </w:p>
        </w:tc>
        <w:tc>
          <w:tcPr>
            <w:tcW w:w="1755" w:type="dxa"/>
            <w:tcBorders>
              <w:top w:val="single" w:sz="4" w:space="0" w:color="000000"/>
              <w:left w:val="single" w:sz="4" w:space="0" w:color="000000"/>
              <w:bottom w:val="single" w:sz="4" w:space="0" w:color="000000"/>
              <w:right w:val="single" w:sz="4" w:space="0" w:color="000000"/>
            </w:tcBorders>
            <w:vAlign w:val="bottom"/>
          </w:tcPr>
          <w:p w14:paraId="73C41450" w14:textId="77777777" w:rsidR="003F6EE3" w:rsidRPr="00F442A2" w:rsidRDefault="003F6EE3" w:rsidP="000766F4">
            <w:pPr>
              <w:pStyle w:val="TableEntry"/>
            </w:pPr>
          </w:p>
        </w:tc>
      </w:tr>
      <w:tr w:rsidR="003F6EE3" w:rsidRPr="00F442A2" w14:paraId="2193AEDE" w14:textId="77777777" w:rsidTr="005A199D">
        <w:tc>
          <w:tcPr>
            <w:tcW w:w="2667" w:type="dxa"/>
            <w:tcBorders>
              <w:top w:val="single" w:sz="4" w:space="0" w:color="000000"/>
              <w:left w:val="single" w:sz="4" w:space="0" w:color="000000"/>
              <w:bottom w:val="single" w:sz="4" w:space="0" w:color="000000"/>
            </w:tcBorders>
            <w:vAlign w:val="center"/>
          </w:tcPr>
          <w:p w14:paraId="381551A1" w14:textId="77777777" w:rsidR="003F6EE3" w:rsidRPr="00F442A2" w:rsidRDefault="003F6EE3" w:rsidP="00D87D2B">
            <w:pPr>
              <w:pStyle w:val="TableEntry"/>
              <w:rPr>
                <w:rFonts w:ascii="Arial" w:hAnsi="Arial"/>
                <w:b/>
                <w:kern w:val="28"/>
              </w:rPr>
            </w:pPr>
            <w:r w:rsidRPr="00F442A2">
              <w:t>name</w:t>
            </w:r>
          </w:p>
        </w:tc>
        <w:tc>
          <w:tcPr>
            <w:tcW w:w="1417" w:type="dxa"/>
            <w:tcBorders>
              <w:top w:val="single" w:sz="4" w:space="0" w:color="000000"/>
              <w:left w:val="single" w:sz="4" w:space="0" w:color="000000"/>
              <w:bottom w:val="single" w:sz="4" w:space="0" w:color="000000"/>
            </w:tcBorders>
            <w:vAlign w:val="center"/>
          </w:tcPr>
          <w:p w14:paraId="24E9618F" w14:textId="77777777" w:rsidR="003F6EE3" w:rsidRPr="00F442A2" w:rsidRDefault="003F6EE3" w:rsidP="00B67434">
            <w:pPr>
              <w:pStyle w:val="TableEntry"/>
              <w:suppressAutoHyphens/>
            </w:pPr>
            <w:r w:rsidRPr="00F442A2">
              <w:t>HL7 CDA</w:t>
            </w:r>
          </w:p>
        </w:tc>
        <w:tc>
          <w:tcPr>
            <w:tcW w:w="1134" w:type="dxa"/>
            <w:tcBorders>
              <w:top w:val="single" w:sz="4" w:space="0" w:color="000000"/>
              <w:left w:val="single" w:sz="4" w:space="0" w:color="000000"/>
              <w:bottom w:val="single" w:sz="4" w:space="0" w:color="000000"/>
            </w:tcBorders>
            <w:vAlign w:val="center"/>
          </w:tcPr>
          <w:p w14:paraId="28507D26" w14:textId="77777777" w:rsidR="003F6EE3" w:rsidRPr="00F442A2" w:rsidRDefault="003F6EE3" w:rsidP="000766F4">
            <w:pPr>
              <w:pStyle w:val="TableEntry"/>
              <w:rPr>
                <w:rFonts w:ascii="Courier New" w:hAnsi="Courier New"/>
              </w:rPr>
            </w:pPr>
            <w:r w:rsidRPr="00F442A2">
              <w:rPr>
                <w:rFonts w:ascii="Courier New" w:hAnsi="Courier New"/>
              </w:rPr>
              <w:t>cda:PN</w:t>
            </w:r>
          </w:p>
        </w:tc>
        <w:tc>
          <w:tcPr>
            <w:tcW w:w="1647" w:type="dxa"/>
            <w:tcBorders>
              <w:top w:val="single" w:sz="4" w:space="0" w:color="000000"/>
              <w:left w:val="single" w:sz="4" w:space="0" w:color="000000"/>
              <w:bottom w:val="single" w:sz="4" w:space="0" w:color="000000"/>
              <w:right w:val="single" w:sz="4" w:space="0" w:color="000000"/>
            </w:tcBorders>
            <w:vAlign w:val="center"/>
          </w:tcPr>
          <w:p w14:paraId="32DDD83F" w14:textId="77777777" w:rsidR="003F6EE3" w:rsidRPr="00F442A2" w:rsidRDefault="003F6EE3" w:rsidP="00D87D2B">
            <w:pPr>
              <w:pStyle w:val="TableEntry"/>
              <w:rPr>
                <w:rFonts w:ascii="Arial" w:hAnsi="Arial"/>
                <w:b/>
                <w:kern w:val="28"/>
              </w:rPr>
            </w:pPr>
            <w:r w:rsidRPr="00F442A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03BDC0A2" w14:textId="77777777" w:rsidR="003F6EE3" w:rsidRPr="00F442A2" w:rsidRDefault="003F6EE3" w:rsidP="000766F4">
            <w:pPr>
              <w:pStyle w:val="TableEntry"/>
            </w:pPr>
          </w:p>
        </w:tc>
      </w:tr>
      <w:tr w:rsidR="003F6EE3" w:rsidRPr="00F442A2" w14:paraId="28E7628F" w14:textId="77777777" w:rsidTr="005A199D">
        <w:tc>
          <w:tcPr>
            <w:tcW w:w="2667" w:type="dxa"/>
            <w:tcBorders>
              <w:top w:val="single" w:sz="4" w:space="0" w:color="000000"/>
              <w:left w:val="single" w:sz="4" w:space="0" w:color="000000"/>
              <w:bottom w:val="single" w:sz="4" w:space="0" w:color="000000"/>
            </w:tcBorders>
            <w:vAlign w:val="center"/>
          </w:tcPr>
          <w:p w14:paraId="39A82DFA" w14:textId="77777777" w:rsidR="003F6EE3" w:rsidRPr="00F442A2" w:rsidRDefault="003F6EE3" w:rsidP="00D87D2B">
            <w:pPr>
              <w:pStyle w:val="TableEntry"/>
              <w:rPr>
                <w:rFonts w:ascii="Arial" w:hAnsi="Arial"/>
                <w:b/>
                <w:kern w:val="28"/>
              </w:rPr>
            </w:pPr>
            <w:r w:rsidRPr="00F442A2">
              <w:t>administrativeGenderCode</w:t>
            </w:r>
          </w:p>
        </w:tc>
        <w:tc>
          <w:tcPr>
            <w:tcW w:w="1417" w:type="dxa"/>
            <w:tcBorders>
              <w:top w:val="single" w:sz="4" w:space="0" w:color="000000"/>
              <w:left w:val="single" w:sz="4" w:space="0" w:color="000000"/>
              <w:bottom w:val="single" w:sz="4" w:space="0" w:color="000000"/>
            </w:tcBorders>
            <w:vAlign w:val="center"/>
          </w:tcPr>
          <w:p w14:paraId="03F8938F" w14:textId="77777777" w:rsidR="003F6EE3" w:rsidRPr="00F442A2" w:rsidRDefault="003F6EE3" w:rsidP="00B67434">
            <w:pPr>
              <w:pStyle w:val="TableEntry"/>
              <w:suppressAutoHyphens/>
            </w:pPr>
            <w:r w:rsidRPr="00F442A2">
              <w:t>HL7 CDA</w:t>
            </w:r>
          </w:p>
        </w:tc>
        <w:tc>
          <w:tcPr>
            <w:tcW w:w="1134" w:type="dxa"/>
            <w:tcBorders>
              <w:top w:val="single" w:sz="4" w:space="0" w:color="000000"/>
              <w:left w:val="single" w:sz="4" w:space="0" w:color="000000"/>
              <w:bottom w:val="single" w:sz="4" w:space="0" w:color="000000"/>
            </w:tcBorders>
            <w:vAlign w:val="center"/>
          </w:tcPr>
          <w:p w14:paraId="72419037" w14:textId="77777777" w:rsidR="003F6EE3" w:rsidRPr="00F442A2" w:rsidRDefault="003F6EE3" w:rsidP="000766F4">
            <w:pPr>
              <w:pStyle w:val="TableEntry"/>
              <w:rPr>
                <w:rFonts w:ascii="Courier New" w:hAnsi="Courier New"/>
              </w:rPr>
            </w:pPr>
            <w:r w:rsidRPr="00F442A2">
              <w:rPr>
                <w:rFonts w:ascii="Courier New" w:hAnsi="Courier New"/>
              </w:rPr>
              <w:t>cda:CE</w:t>
            </w:r>
          </w:p>
        </w:tc>
        <w:tc>
          <w:tcPr>
            <w:tcW w:w="1647" w:type="dxa"/>
            <w:tcBorders>
              <w:top w:val="single" w:sz="4" w:space="0" w:color="000000"/>
              <w:left w:val="single" w:sz="4" w:space="0" w:color="000000"/>
              <w:bottom w:val="single" w:sz="4" w:space="0" w:color="000000"/>
              <w:right w:val="single" w:sz="4" w:space="0" w:color="000000"/>
            </w:tcBorders>
            <w:vAlign w:val="center"/>
          </w:tcPr>
          <w:p w14:paraId="584681D2" w14:textId="77777777" w:rsidR="003F6EE3" w:rsidRPr="00F442A2" w:rsidRDefault="003F6EE3" w:rsidP="00D87D2B">
            <w:pPr>
              <w:pStyle w:val="TableEntry"/>
              <w:rPr>
                <w:rFonts w:ascii="Arial" w:hAnsi="Arial"/>
                <w:b/>
                <w:kern w:val="28"/>
              </w:rPr>
            </w:pPr>
            <w:r w:rsidRPr="00F442A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23EF283D" w14:textId="77777777" w:rsidR="003F6EE3" w:rsidRPr="00F442A2" w:rsidRDefault="003F6EE3" w:rsidP="000766F4">
            <w:pPr>
              <w:pStyle w:val="TableEntry"/>
            </w:pPr>
          </w:p>
        </w:tc>
      </w:tr>
      <w:tr w:rsidR="003F6EE3" w:rsidRPr="00F442A2" w14:paraId="7BF8152F" w14:textId="77777777" w:rsidTr="005A199D">
        <w:tc>
          <w:tcPr>
            <w:tcW w:w="2667" w:type="dxa"/>
            <w:tcBorders>
              <w:top w:val="single" w:sz="4" w:space="0" w:color="000000"/>
              <w:left w:val="single" w:sz="4" w:space="0" w:color="000000"/>
              <w:bottom w:val="single" w:sz="4" w:space="0" w:color="000000"/>
            </w:tcBorders>
            <w:vAlign w:val="center"/>
          </w:tcPr>
          <w:p w14:paraId="4FBCDCD8" w14:textId="77777777" w:rsidR="003F6EE3" w:rsidRPr="00F442A2" w:rsidRDefault="003F6EE3" w:rsidP="00D87D2B">
            <w:pPr>
              <w:pStyle w:val="TableEntry"/>
              <w:rPr>
                <w:rFonts w:ascii="Arial" w:hAnsi="Arial"/>
                <w:b/>
                <w:kern w:val="28"/>
              </w:rPr>
            </w:pPr>
            <w:r w:rsidRPr="00F442A2">
              <w:t>birthTime</w:t>
            </w:r>
          </w:p>
        </w:tc>
        <w:tc>
          <w:tcPr>
            <w:tcW w:w="1417" w:type="dxa"/>
            <w:tcBorders>
              <w:top w:val="single" w:sz="4" w:space="0" w:color="000000"/>
              <w:left w:val="single" w:sz="4" w:space="0" w:color="000000"/>
              <w:bottom w:val="single" w:sz="4" w:space="0" w:color="000000"/>
            </w:tcBorders>
            <w:vAlign w:val="center"/>
          </w:tcPr>
          <w:p w14:paraId="1B711C98" w14:textId="77777777" w:rsidR="003F6EE3" w:rsidRPr="00F442A2" w:rsidRDefault="003F6EE3" w:rsidP="00B67434">
            <w:pPr>
              <w:pStyle w:val="TableEntry"/>
              <w:suppressAutoHyphens/>
            </w:pPr>
            <w:r w:rsidRPr="00F442A2">
              <w:t>HL7 CDA</w:t>
            </w:r>
          </w:p>
        </w:tc>
        <w:tc>
          <w:tcPr>
            <w:tcW w:w="1134" w:type="dxa"/>
            <w:tcBorders>
              <w:top w:val="single" w:sz="4" w:space="0" w:color="000000"/>
              <w:left w:val="single" w:sz="4" w:space="0" w:color="000000"/>
              <w:bottom w:val="single" w:sz="4" w:space="0" w:color="000000"/>
            </w:tcBorders>
            <w:vAlign w:val="center"/>
          </w:tcPr>
          <w:p w14:paraId="5D62A9B1" w14:textId="77777777" w:rsidR="003F6EE3" w:rsidRPr="00F442A2" w:rsidRDefault="003F6EE3" w:rsidP="000766F4">
            <w:pPr>
              <w:pStyle w:val="TableEntry"/>
              <w:rPr>
                <w:rFonts w:ascii="Courier New" w:hAnsi="Courier New"/>
              </w:rPr>
            </w:pPr>
            <w:r w:rsidRPr="00F442A2">
              <w:rPr>
                <w:rFonts w:ascii="Courier New" w:hAnsi="Courier New"/>
              </w:rPr>
              <w:t>cda:TS</w:t>
            </w:r>
          </w:p>
        </w:tc>
        <w:tc>
          <w:tcPr>
            <w:tcW w:w="1647" w:type="dxa"/>
            <w:tcBorders>
              <w:top w:val="single" w:sz="4" w:space="0" w:color="000000"/>
              <w:left w:val="single" w:sz="4" w:space="0" w:color="000000"/>
              <w:bottom w:val="single" w:sz="4" w:space="0" w:color="000000"/>
              <w:right w:val="single" w:sz="4" w:space="0" w:color="000000"/>
            </w:tcBorders>
            <w:vAlign w:val="center"/>
          </w:tcPr>
          <w:p w14:paraId="2D14C72A" w14:textId="77777777" w:rsidR="003F6EE3" w:rsidRPr="00F442A2" w:rsidRDefault="003F6EE3" w:rsidP="00D87D2B">
            <w:pPr>
              <w:pStyle w:val="TableEntry"/>
              <w:rPr>
                <w:rFonts w:ascii="Arial" w:hAnsi="Arial"/>
                <w:b/>
                <w:kern w:val="28"/>
              </w:rPr>
            </w:pPr>
            <w:r w:rsidRPr="00F442A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11296443" w14:textId="77777777" w:rsidR="003F6EE3" w:rsidRPr="00F442A2" w:rsidRDefault="003F6EE3" w:rsidP="000766F4">
            <w:pPr>
              <w:pStyle w:val="TableEntry"/>
            </w:pPr>
          </w:p>
        </w:tc>
      </w:tr>
      <w:tr w:rsidR="003F6EE3" w:rsidRPr="00F442A2" w14:paraId="4FAE8441" w14:textId="77777777" w:rsidTr="005A199D">
        <w:tc>
          <w:tcPr>
            <w:tcW w:w="2667" w:type="dxa"/>
            <w:tcBorders>
              <w:top w:val="single" w:sz="4" w:space="0" w:color="000000"/>
              <w:left w:val="single" w:sz="4" w:space="0" w:color="000000"/>
              <w:bottom w:val="single" w:sz="4" w:space="0" w:color="000000"/>
            </w:tcBorders>
            <w:vAlign w:val="center"/>
          </w:tcPr>
          <w:p w14:paraId="7751AAC6" w14:textId="77777777" w:rsidR="003F6EE3" w:rsidRPr="00F442A2" w:rsidRDefault="003F6EE3" w:rsidP="00D87D2B">
            <w:pPr>
              <w:pStyle w:val="TableEntry"/>
              <w:rPr>
                <w:rFonts w:ascii="Arial" w:hAnsi="Arial"/>
                <w:b/>
                <w:kern w:val="28"/>
              </w:rPr>
            </w:pPr>
            <w:r w:rsidRPr="00F442A2">
              <w:t>martialStatusCode</w:t>
            </w:r>
          </w:p>
        </w:tc>
        <w:tc>
          <w:tcPr>
            <w:tcW w:w="1417" w:type="dxa"/>
            <w:tcBorders>
              <w:top w:val="single" w:sz="4" w:space="0" w:color="000000"/>
              <w:left w:val="single" w:sz="4" w:space="0" w:color="000000"/>
              <w:bottom w:val="single" w:sz="4" w:space="0" w:color="000000"/>
            </w:tcBorders>
            <w:vAlign w:val="center"/>
          </w:tcPr>
          <w:p w14:paraId="13117421" w14:textId="77777777" w:rsidR="003F6EE3" w:rsidRPr="00F442A2" w:rsidRDefault="003F6EE3" w:rsidP="00B67434">
            <w:pPr>
              <w:pStyle w:val="TableEntry"/>
              <w:suppressAutoHyphens/>
            </w:pPr>
            <w:r w:rsidRPr="00F442A2">
              <w:t>HL7 CDA</w:t>
            </w:r>
          </w:p>
        </w:tc>
        <w:tc>
          <w:tcPr>
            <w:tcW w:w="1134" w:type="dxa"/>
            <w:tcBorders>
              <w:top w:val="single" w:sz="4" w:space="0" w:color="000000"/>
              <w:left w:val="single" w:sz="4" w:space="0" w:color="000000"/>
              <w:bottom w:val="single" w:sz="4" w:space="0" w:color="000000"/>
            </w:tcBorders>
            <w:vAlign w:val="center"/>
          </w:tcPr>
          <w:p w14:paraId="1FA0D5C1" w14:textId="77777777" w:rsidR="003F6EE3" w:rsidRPr="00F442A2" w:rsidRDefault="003F6EE3" w:rsidP="000766F4">
            <w:pPr>
              <w:pStyle w:val="TableEntry"/>
              <w:rPr>
                <w:rFonts w:ascii="Courier New" w:hAnsi="Courier New"/>
              </w:rPr>
            </w:pPr>
            <w:r w:rsidRPr="00F442A2">
              <w:rPr>
                <w:rFonts w:ascii="Courier New" w:hAnsi="Courier New"/>
              </w:rPr>
              <w:t>cda:CE</w:t>
            </w:r>
          </w:p>
        </w:tc>
        <w:tc>
          <w:tcPr>
            <w:tcW w:w="1647" w:type="dxa"/>
            <w:tcBorders>
              <w:top w:val="single" w:sz="4" w:space="0" w:color="000000"/>
              <w:left w:val="single" w:sz="4" w:space="0" w:color="000000"/>
              <w:bottom w:val="single" w:sz="4" w:space="0" w:color="000000"/>
              <w:right w:val="single" w:sz="4" w:space="0" w:color="000000"/>
            </w:tcBorders>
            <w:vAlign w:val="center"/>
          </w:tcPr>
          <w:p w14:paraId="783516B1" w14:textId="77777777" w:rsidR="003F6EE3" w:rsidRPr="00F442A2" w:rsidRDefault="003F6EE3" w:rsidP="00D87D2B">
            <w:pPr>
              <w:pStyle w:val="TableEntry"/>
              <w:rPr>
                <w:rFonts w:ascii="Arial" w:hAnsi="Arial"/>
                <w:b/>
                <w:kern w:val="28"/>
              </w:rPr>
            </w:pPr>
            <w:r w:rsidRPr="00F442A2">
              <w:t>O</w:t>
            </w:r>
          </w:p>
        </w:tc>
        <w:tc>
          <w:tcPr>
            <w:tcW w:w="1755" w:type="dxa"/>
            <w:tcBorders>
              <w:top w:val="single" w:sz="4" w:space="0" w:color="000000"/>
              <w:left w:val="single" w:sz="4" w:space="0" w:color="000000"/>
              <w:bottom w:val="single" w:sz="4" w:space="0" w:color="000000"/>
              <w:right w:val="single" w:sz="4" w:space="0" w:color="000000"/>
            </w:tcBorders>
            <w:vAlign w:val="bottom"/>
          </w:tcPr>
          <w:p w14:paraId="27B46C61" w14:textId="77777777" w:rsidR="003F6EE3" w:rsidRPr="00F442A2" w:rsidRDefault="003F6EE3" w:rsidP="000766F4">
            <w:pPr>
              <w:pStyle w:val="TableEntry"/>
            </w:pPr>
          </w:p>
        </w:tc>
      </w:tr>
    </w:tbl>
    <w:p w14:paraId="7514823C" w14:textId="77777777" w:rsidR="003F6EE3" w:rsidRPr="00F442A2" w:rsidRDefault="003F6EE3" w:rsidP="00526BF4">
      <w:pPr>
        <w:pStyle w:val="BodyText"/>
      </w:pPr>
    </w:p>
    <w:p w14:paraId="2ED522B9" w14:textId="77777777" w:rsidR="003F6EE3" w:rsidRPr="005A199D" w:rsidRDefault="003F6EE3" w:rsidP="005A199D">
      <w:pPr>
        <w:pStyle w:val="ListBullet10"/>
        <w:rPr>
          <w:rFonts w:ascii="Courier New" w:hAnsi="Courier New"/>
        </w:rPr>
      </w:pPr>
      <w:r w:rsidRPr="005A199D">
        <w:rPr>
          <w:rFonts w:ascii="Courier New" w:hAnsi="Courier New"/>
        </w:rPr>
        <w:t>&lt;author&gt;</w:t>
      </w:r>
    </w:p>
    <w:p w14:paraId="777AEBCB" w14:textId="77777777" w:rsidR="003F6EE3" w:rsidRPr="00F442A2" w:rsidRDefault="003F6EE3" w:rsidP="000766F4">
      <w:pPr>
        <w:pStyle w:val="TableTitle"/>
      </w:pPr>
      <w:r w:rsidRPr="00F442A2">
        <w:t>Table 5.4.3-3: Author Element</w:t>
      </w:r>
    </w:p>
    <w:tbl>
      <w:tblPr>
        <w:tblW w:w="8620" w:type="dxa"/>
        <w:tblLayout w:type="fixed"/>
        <w:tblCellMar>
          <w:left w:w="115" w:type="dxa"/>
          <w:right w:w="115" w:type="dxa"/>
        </w:tblCellMar>
        <w:tblLook w:val="0000" w:firstRow="0" w:lastRow="0" w:firstColumn="0" w:lastColumn="0" w:noHBand="0" w:noVBand="0"/>
      </w:tblPr>
      <w:tblGrid>
        <w:gridCol w:w="1915"/>
        <w:gridCol w:w="1260"/>
        <w:gridCol w:w="1890"/>
        <w:gridCol w:w="1571"/>
        <w:gridCol w:w="1984"/>
      </w:tblGrid>
      <w:tr w:rsidR="005631CF" w:rsidRPr="00F442A2" w14:paraId="0C049223" w14:textId="77777777" w:rsidTr="005A199D">
        <w:trPr>
          <w:trHeight w:val="636"/>
          <w:tblHeader/>
        </w:trPr>
        <w:tc>
          <w:tcPr>
            <w:tcW w:w="1915" w:type="dxa"/>
            <w:tcBorders>
              <w:top w:val="single" w:sz="4" w:space="0" w:color="000000"/>
              <w:left w:val="single" w:sz="4" w:space="0" w:color="000000"/>
              <w:bottom w:val="single" w:sz="4" w:space="0" w:color="000000"/>
            </w:tcBorders>
            <w:shd w:val="clear" w:color="auto" w:fill="D9D9D9"/>
            <w:vAlign w:val="center"/>
          </w:tcPr>
          <w:p w14:paraId="41B4C3E8" w14:textId="77777777" w:rsidR="003F6EE3" w:rsidRPr="00F442A2" w:rsidRDefault="003F6EE3" w:rsidP="00D87D2B">
            <w:pPr>
              <w:pStyle w:val="TableEntryHeader"/>
              <w:rPr>
                <w:noProof w:val="0"/>
              </w:rPr>
            </w:pPr>
            <w:r w:rsidRPr="00F442A2">
              <w:rPr>
                <w:noProof w:val="0"/>
              </w:rPr>
              <w:t>Author element</w:t>
            </w:r>
          </w:p>
        </w:tc>
        <w:tc>
          <w:tcPr>
            <w:tcW w:w="1260" w:type="dxa"/>
            <w:tcBorders>
              <w:top w:val="single" w:sz="4" w:space="0" w:color="000000"/>
              <w:left w:val="single" w:sz="4" w:space="0" w:color="000000"/>
              <w:bottom w:val="single" w:sz="4" w:space="0" w:color="000000"/>
            </w:tcBorders>
            <w:shd w:val="clear" w:color="auto" w:fill="D9D9D9"/>
            <w:vAlign w:val="center"/>
          </w:tcPr>
          <w:p w14:paraId="4ECC6A2E" w14:textId="77777777" w:rsidR="003F6EE3" w:rsidRPr="00F442A2" w:rsidRDefault="003F6EE3" w:rsidP="00D87D2B">
            <w:pPr>
              <w:pStyle w:val="TableEntryHeader"/>
              <w:rPr>
                <w:noProof w:val="0"/>
              </w:rPr>
            </w:pPr>
            <w:r w:rsidRPr="00F442A2">
              <w:rPr>
                <w:noProof w:val="0"/>
              </w:rPr>
              <w:t>Standard</w:t>
            </w:r>
          </w:p>
        </w:tc>
        <w:tc>
          <w:tcPr>
            <w:tcW w:w="18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124AD1" w14:textId="77777777" w:rsidR="003F6EE3" w:rsidRPr="00F442A2" w:rsidRDefault="003F6EE3" w:rsidP="00D87D2B">
            <w:pPr>
              <w:pStyle w:val="TableEntryHeader"/>
              <w:rPr>
                <w:noProof w:val="0"/>
              </w:rPr>
            </w:pPr>
            <w:r w:rsidRPr="00F442A2">
              <w:rPr>
                <w:noProof w:val="0"/>
              </w:rPr>
              <w:t>Data Type</w:t>
            </w:r>
          </w:p>
        </w:tc>
        <w:tc>
          <w:tcPr>
            <w:tcW w:w="1571" w:type="dxa"/>
            <w:tcBorders>
              <w:top w:val="single" w:sz="4" w:space="0" w:color="000000"/>
              <w:left w:val="single" w:sz="4" w:space="0" w:color="000000"/>
              <w:bottom w:val="single" w:sz="4" w:space="0" w:color="000000"/>
            </w:tcBorders>
            <w:shd w:val="clear" w:color="auto" w:fill="D9D9D9"/>
            <w:vAlign w:val="center"/>
          </w:tcPr>
          <w:p w14:paraId="3FCD012D" w14:textId="77777777" w:rsidR="003F6EE3" w:rsidRPr="00F442A2" w:rsidRDefault="003F6EE3" w:rsidP="00D87D2B">
            <w:pPr>
              <w:pStyle w:val="TableEntryHeader"/>
              <w:rPr>
                <w:noProof w:val="0"/>
              </w:rPr>
            </w:pPr>
            <w:r w:rsidRPr="00F442A2">
              <w:rPr>
                <w:noProof w:val="0"/>
              </w:rPr>
              <w:t>Optionality</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B2FF9A" w14:textId="77777777" w:rsidR="003F6EE3" w:rsidRPr="00F442A2" w:rsidRDefault="003F6EE3" w:rsidP="00D87D2B">
            <w:pPr>
              <w:pStyle w:val="TableEntryHeader"/>
              <w:rPr>
                <w:noProof w:val="0"/>
              </w:rPr>
            </w:pPr>
            <w:r w:rsidRPr="00F442A2">
              <w:rPr>
                <w:noProof w:val="0"/>
              </w:rPr>
              <w:t>Definition</w:t>
            </w:r>
          </w:p>
        </w:tc>
      </w:tr>
      <w:tr w:rsidR="005631CF" w:rsidRPr="00F442A2" w14:paraId="19CAFEA8" w14:textId="77777777" w:rsidTr="005A199D">
        <w:tc>
          <w:tcPr>
            <w:tcW w:w="1915" w:type="dxa"/>
            <w:tcBorders>
              <w:top w:val="single" w:sz="4" w:space="0" w:color="000000"/>
              <w:left w:val="single" w:sz="4" w:space="0" w:color="000000"/>
              <w:bottom w:val="single" w:sz="4" w:space="0" w:color="000000"/>
            </w:tcBorders>
            <w:vAlign w:val="center"/>
          </w:tcPr>
          <w:p w14:paraId="2666FE5E" w14:textId="77777777" w:rsidR="003F6EE3" w:rsidRPr="00F442A2" w:rsidRDefault="003F6EE3" w:rsidP="00D87D2B">
            <w:pPr>
              <w:pStyle w:val="TableEntry"/>
            </w:pPr>
            <w:r w:rsidRPr="00F442A2">
              <w:t>assignedAuthor</w:t>
            </w:r>
          </w:p>
        </w:tc>
        <w:tc>
          <w:tcPr>
            <w:tcW w:w="1260" w:type="dxa"/>
            <w:tcBorders>
              <w:top w:val="single" w:sz="4" w:space="0" w:color="000000"/>
              <w:left w:val="single" w:sz="4" w:space="0" w:color="000000"/>
              <w:bottom w:val="single" w:sz="4" w:space="0" w:color="000000"/>
            </w:tcBorders>
            <w:vAlign w:val="center"/>
          </w:tcPr>
          <w:p w14:paraId="583911B9" w14:textId="77777777" w:rsidR="003F6EE3" w:rsidRPr="00F442A2" w:rsidRDefault="003F6EE3" w:rsidP="00D87D2B">
            <w:pPr>
              <w:pStyle w:val="TableEntry"/>
            </w:pPr>
            <w:r w:rsidRPr="00F442A2">
              <w:t>HL7 CDA</w:t>
            </w:r>
          </w:p>
        </w:tc>
        <w:tc>
          <w:tcPr>
            <w:tcW w:w="1890" w:type="dxa"/>
            <w:tcBorders>
              <w:top w:val="single" w:sz="4" w:space="0" w:color="000000"/>
              <w:left w:val="single" w:sz="4" w:space="0" w:color="000000"/>
              <w:bottom w:val="single" w:sz="4" w:space="0" w:color="000000"/>
              <w:right w:val="single" w:sz="4" w:space="0" w:color="000000"/>
            </w:tcBorders>
            <w:vAlign w:val="center"/>
          </w:tcPr>
          <w:p w14:paraId="2069BB2E" w14:textId="77777777" w:rsidR="003F6EE3" w:rsidRPr="00F442A2" w:rsidRDefault="003F6EE3" w:rsidP="000766F4">
            <w:pPr>
              <w:pStyle w:val="TableEntry"/>
              <w:rPr>
                <w:rFonts w:ascii="Courier New" w:hAnsi="Courier New"/>
              </w:rPr>
            </w:pPr>
            <w:r w:rsidRPr="00F442A2">
              <w:rPr>
                <w:rFonts w:ascii="Courier New" w:hAnsi="Courier New"/>
              </w:rPr>
              <w:t>cda:POCD_MT000040.AssignedAuthor</w:t>
            </w:r>
          </w:p>
        </w:tc>
        <w:tc>
          <w:tcPr>
            <w:tcW w:w="1571" w:type="dxa"/>
            <w:tcBorders>
              <w:top w:val="single" w:sz="4" w:space="0" w:color="000000"/>
              <w:left w:val="single" w:sz="4" w:space="0" w:color="000000"/>
              <w:bottom w:val="single" w:sz="4" w:space="0" w:color="000000"/>
            </w:tcBorders>
            <w:vAlign w:val="center"/>
          </w:tcPr>
          <w:p w14:paraId="133E8671" w14:textId="77777777" w:rsidR="003F6EE3" w:rsidRPr="00F442A2" w:rsidRDefault="003F6EE3" w:rsidP="00D87D2B">
            <w:pPr>
              <w:pStyle w:val="TableEntry"/>
              <w:rPr>
                <w:color w:val="000000"/>
              </w:rPr>
            </w:pPr>
            <w:r w:rsidRPr="00F442A2">
              <w:t>R</w:t>
            </w:r>
          </w:p>
        </w:tc>
        <w:tc>
          <w:tcPr>
            <w:tcW w:w="1984" w:type="dxa"/>
            <w:tcBorders>
              <w:top w:val="single" w:sz="4" w:space="0" w:color="000000"/>
              <w:left w:val="single" w:sz="4" w:space="0" w:color="000000"/>
              <w:bottom w:val="single" w:sz="4" w:space="0" w:color="000000"/>
              <w:right w:val="single" w:sz="4" w:space="0" w:color="000000"/>
            </w:tcBorders>
            <w:vAlign w:val="center"/>
          </w:tcPr>
          <w:p w14:paraId="60B84F67" w14:textId="77777777" w:rsidR="003F6EE3" w:rsidRPr="00F442A2" w:rsidRDefault="003F6EE3" w:rsidP="00D87D2B">
            <w:pPr>
              <w:pStyle w:val="TableEntry"/>
              <w:rPr>
                <w:color w:val="000000"/>
              </w:rPr>
            </w:pPr>
            <w:r w:rsidRPr="00F442A2">
              <w:t>Either assignedAuthoringDevice or assignedPerson should be specified</w:t>
            </w:r>
          </w:p>
        </w:tc>
      </w:tr>
    </w:tbl>
    <w:p w14:paraId="1B983D83" w14:textId="77777777" w:rsidR="003F6EE3" w:rsidRPr="00F442A2" w:rsidRDefault="003F6EE3" w:rsidP="00526BF4">
      <w:pPr>
        <w:pStyle w:val="BodyText"/>
      </w:pPr>
    </w:p>
    <w:p w14:paraId="3A7C9332" w14:textId="77777777" w:rsidR="003F6EE3" w:rsidRPr="005A199D" w:rsidRDefault="003F6EE3" w:rsidP="005A199D">
      <w:pPr>
        <w:pStyle w:val="ListBullet10"/>
        <w:rPr>
          <w:rFonts w:ascii="Courier New" w:hAnsi="Courier New"/>
        </w:rPr>
      </w:pPr>
      <w:r w:rsidRPr="005A199D">
        <w:rPr>
          <w:rFonts w:ascii="Courier New" w:hAnsi="Courier New"/>
        </w:rPr>
        <w:t xml:space="preserve">&lt;workflowStatusHistory&gt; </w:t>
      </w:r>
    </w:p>
    <w:p w14:paraId="07E5BA64" w14:textId="77777777" w:rsidR="003F6EE3" w:rsidRPr="00F442A2" w:rsidRDefault="003F6EE3" w:rsidP="000766F4">
      <w:pPr>
        <w:pStyle w:val="TableTitle"/>
      </w:pPr>
      <w:r w:rsidRPr="00F442A2">
        <w:t>Table 5.4.3-4: workflowStatusHistory Element</w:t>
      </w:r>
    </w:p>
    <w:tbl>
      <w:tblPr>
        <w:tblW w:w="8620" w:type="dxa"/>
        <w:jc w:val="center"/>
        <w:tblLayout w:type="fixed"/>
        <w:tblCellMar>
          <w:left w:w="115" w:type="dxa"/>
          <w:right w:w="115" w:type="dxa"/>
        </w:tblCellMar>
        <w:tblLook w:val="0000" w:firstRow="0" w:lastRow="0" w:firstColumn="0" w:lastColumn="0" w:noHBand="0" w:noVBand="0"/>
      </w:tblPr>
      <w:tblGrid>
        <w:gridCol w:w="2600"/>
        <w:gridCol w:w="1260"/>
        <w:gridCol w:w="1260"/>
        <w:gridCol w:w="1516"/>
        <w:gridCol w:w="1984"/>
      </w:tblGrid>
      <w:tr w:rsidR="005631CF" w:rsidRPr="00F442A2" w14:paraId="685C390B" w14:textId="77777777" w:rsidTr="005A199D">
        <w:trPr>
          <w:trHeight w:val="684"/>
          <w:tblHeader/>
          <w:jc w:val="center"/>
        </w:trPr>
        <w:tc>
          <w:tcPr>
            <w:tcW w:w="2600" w:type="dxa"/>
            <w:tcBorders>
              <w:top w:val="single" w:sz="4" w:space="0" w:color="000000"/>
              <w:left w:val="single" w:sz="4" w:space="0" w:color="000000"/>
              <w:bottom w:val="single" w:sz="4" w:space="0" w:color="000000"/>
            </w:tcBorders>
            <w:shd w:val="clear" w:color="auto" w:fill="D9D9D9"/>
            <w:vAlign w:val="center"/>
          </w:tcPr>
          <w:p w14:paraId="132C531E" w14:textId="4333423F" w:rsidR="003F6EE3" w:rsidRPr="00F442A2" w:rsidRDefault="005631CF" w:rsidP="00D87D2B">
            <w:pPr>
              <w:pStyle w:val="TableEntryHeader"/>
              <w:rPr>
                <w:noProof w:val="0"/>
              </w:rPr>
            </w:pPr>
            <w:r>
              <w:rPr>
                <w:noProof w:val="0"/>
              </w:rPr>
              <w:t>workflowStatusHistory</w:t>
            </w:r>
          </w:p>
          <w:p w14:paraId="267D4FA3" w14:textId="77777777" w:rsidR="003F6EE3" w:rsidRPr="00F442A2" w:rsidRDefault="003F6EE3" w:rsidP="00D87D2B">
            <w:pPr>
              <w:pStyle w:val="TableEntryHeader"/>
              <w:rPr>
                <w:noProof w:val="0"/>
              </w:rPr>
            </w:pPr>
            <w:r w:rsidRPr="00F442A2">
              <w:rPr>
                <w:noProof w:val="0"/>
              </w:rPr>
              <w:t>element</w:t>
            </w:r>
          </w:p>
        </w:tc>
        <w:tc>
          <w:tcPr>
            <w:tcW w:w="1260" w:type="dxa"/>
            <w:tcBorders>
              <w:top w:val="single" w:sz="4" w:space="0" w:color="000000"/>
              <w:left w:val="single" w:sz="4" w:space="0" w:color="000000"/>
              <w:bottom w:val="single" w:sz="4" w:space="0" w:color="000000"/>
            </w:tcBorders>
            <w:shd w:val="clear" w:color="auto" w:fill="D9D9D9"/>
            <w:vAlign w:val="center"/>
          </w:tcPr>
          <w:p w14:paraId="3064DA5C" w14:textId="77777777" w:rsidR="003F6EE3" w:rsidRPr="00F442A2" w:rsidRDefault="003F6EE3" w:rsidP="00D87D2B">
            <w:pPr>
              <w:pStyle w:val="TableEntryHeader"/>
              <w:rPr>
                <w:noProof w:val="0"/>
              </w:rPr>
            </w:pPr>
            <w:r w:rsidRPr="00F442A2">
              <w:rPr>
                <w:noProof w:val="0"/>
              </w:rPr>
              <w:t>Standard</w:t>
            </w:r>
          </w:p>
        </w:tc>
        <w:tc>
          <w:tcPr>
            <w:tcW w:w="12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19D377" w14:textId="77777777" w:rsidR="003F6EE3" w:rsidRPr="00F442A2" w:rsidRDefault="003F6EE3" w:rsidP="00D87D2B">
            <w:pPr>
              <w:pStyle w:val="TableEntryHeader"/>
              <w:rPr>
                <w:noProof w:val="0"/>
              </w:rPr>
            </w:pPr>
            <w:r w:rsidRPr="00F442A2">
              <w:rPr>
                <w:noProof w:val="0"/>
              </w:rPr>
              <w:t>Data Type</w:t>
            </w:r>
          </w:p>
        </w:tc>
        <w:tc>
          <w:tcPr>
            <w:tcW w:w="1516" w:type="dxa"/>
            <w:tcBorders>
              <w:top w:val="single" w:sz="4" w:space="0" w:color="000000"/>
              <w:left w:val="single" w:sz="4" w:space="0" w:color="000000"/>
              <w:bottom w:val="single" w:sz="4" w:space="0" w:color="000000"/>
            </w:tcBorders>
            <w:shd w:val="clear" w:color="auto" w:fill="D9D9D9"/>
            <w:vAlign w:val="center"/>
          </w:tcPr>
          <w:p w14:paraId="01D2401F" w14:textId="77777777" w:rsidR="003F6EE3" w:rsidRPr="00F442A2" w:rsidRDefault="003F6EE3" w:rsidP="00D87D2B">
            <w:pPr>
              <w:pStyle w:val="TableEntryHeader"/>
              <w:rPr>
                <w:noProof w:val="0"/>
              </w:rPr>
            </w:pPr>
            <w:r w:rsidRPr="00F442A2">
              <w:rPr>
                <w:noProof w:val="0"/>
              </w:rPr>
              <w:t>Optionality</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F2881A" w14:textId="77777777" w:rsidR="003F6EE3" w:rsidRPr="00F442A2" w:rsidRDefault="003F6EE3" w:rsidP="00D87D2B">
            <w:pPr>
              <w:pStyle w:val="TableEntryHeader"/>
              <w:rPr>
                <w:noProof w:val="0"/>
              </w:rPr>
            </w:pPr>
            <w:r w:rsidRPr="00F442A2">
              <w:rPr>
                <w:noProof w:val="0"/>
              </w:rPr>
              <w:t>Description</w:t>
            </w:r>
          </w:p>
        </w:tc>
      </w:tr>
      <w:tr w:rsidR="005631CF" w:rsidRPr="00F442A2" w14:paraId="150D1BAA" w14:textId="77777777" w:rsidTr="005A199D">
        <w:trPr>
          <w:trHeight w:val="327"/>
          <w:jc w:val="center"/>
        </w:trPr>
        <w:tc>
          <w:tcPr>
            <w:tcW w:w="2600" w:type="dxa"/>
            <w:tcBorders>
              <w:top w:val="single" w:sz="4" w:space="0" w:color="000000"/>
              <w:left w:val="single" w:sz="4" w:space="0" w:color="000000"/>
              <w:bottom w:val="single" w:sz="4" w:space="0" w:color="000000"/>
            </w:tcBorders>
            <w:vAlign w:val="center"/>
          </w:tcPr>
          <w:p w14:paraId="3505459F" w14:textId="77777777" w:rsidR="003F6EE3" w:rsidRPr="00F442A2" w:rsidRDefault="003F6EE3" w:rsidP="000766F4">
            <w:pPr>
              <w:pStyle w:val="TableEntry"/>
            </w:pPr>
            <w:r w:rsidRPr="00F442A2">
              <w:t>documentEvent</w:t>
            </w:r>
          </w:p>
        </w:tc>
        <w:tc>
          <w:tcPr>
            <w:tcW w:w="1260" w:type="dxa"/>
            <w:tcBorders>
              <w:top w:val="single" w:sz="4" w:space="0" w:color="000000"/>
              <w:left w:val="single" w:sz="4" w:space="0" w:color="000000"/>
              <w:bottom w:val="single" w:sz="4" w:space="0" w:color="000000"/>
            </w:tcBorders>
            <w:vAlign w:val="center"/>
          </w:tcPr>
          <w:p w14:paraId="264CAA72" w14:textId="77777777" w:rsidR="003F6EE3" w:rsidRPr="00F442A2" w:rsidRDefault="003F6EE3" w:rsidP="000766F4">
            <w:pPr>
              <w:pStyle w:val="TableEntry"/>
              <w:jc w:val="center"/>
            </w:pPr>
            <w:r w:rsidRPr="00F442A2">
              <w:t>IHE</w:t>
            </w:r>
          </w:p>
        </w:tc>
        <w:tc>
          <w:tcPr>
            <w:tcW w:w="1260" w:type="dxa"/>
            <w:tcBorders>
              <w:top w:val="single" w:sz="4" w:space="0" w:color="000000"/>
              <w:left w:val="single" w:sz="4" w:space="0" w:color="000000"/>
              <w:bottom w:val="single" w:sz="4" w:space="0" w:color="000000"/>
              <w:right w:val="single" w:sz="4" w:space="0" w:color="000000"/>
            </w:tcBorders>
            <w:vAlign w:val="center"/>
          </w:tcPr>
          <w:p w14:paraId="6633AE67" w14:textId="77777777" w:rsidR="003F6EE3" w:rsidRPr="00F442A2" w:rsidRDefault="008021F4" w:rsidP="000766F4">
            <w:pPr>
              <w:pStyle w:val="TableEntry"/>
              <w:rPr>
                <w:rFonts w:ascii="Courier New" w:hAnsi="Courier New"/>
              </w:rPr>
            </w:pPr>
            <w:r w:rsidRPr="00F442A2">
              <w:rPr>
                <w:rFonts w:ascii="Courier New" w:hAnsi="Courier New"/>
              </w:rPr>
              <w:t>xdw:</w:t>
            </w:r>
            <w:r w:rsidR="003F6EE3" w:rsidRPr="00F442A2">
              <w:rPr>
                <w:rFonts w:ascii="Courier New" w:hAnsi="Courier New"/>
              </w:rPr>
              <w:t>tXDWdocumentEvent_type</w:t>
            </w:r>
          </w:p>
        </w:tc>
        <w:tc>
          <w:tcPr>
            <w:tcW w:w="1516" w:type="dxa"/>
            <w:tcBorders>
              <w:top w:val="single" w:sz="4" w:space="0" w:color="000000"/>
              <w:left w:val="single" w:sz="4" w:space="0" w:color="000000"/>
              <w:bottom w:val="single" w:sz="4" w:space="0" w:color="000000"/>
            </w:tcBorders>
            <w:vAlign w:val="center"/>
          </w:tcPr>
          <w:p w14:paraId="67B6A133" w14:textId="77777777" w:rsidR="003F6EE3" w:rsidRPr="00F442A2" w:rsidRDefault="003F6EE3" w:rsidP="000766F4">
            <w:pPr>
              <w:pStyle w:val="TableEntry"/>
              <w:jc w:val="center"/>
            </w:pPr>
            <w:r w:rsidRPr="00F442A2">
              <w:t>R</w:t>
            </w:r>
          </w:p>
        </w:tc>
        <w:tc>
          <w:tcPr>
            <w:tcW w:w="1984" w:type="dxa"/>
            <w:tcBorders>
              <w:top w:val="single" w:sz="4" w:space="0" w:color="000000"/>
              <w:left w:val="single" w:sz="4" w:space="0" w:color="000000"/>
              <w:bottom w:val="single" w:sz="4" w:space="0" w:color="000000"/>
              <w:right w:val="single" w:sz="4" w:space="0" w:color="000000"/>
            </w:tcBorders>
            <w:vAlign w:val="center"/>
          </w:tcPr>
          <w:p w14:paraId="6452FE10" w14:textId="77777777" w:rsidR="003F6EE3" w:rsidRPr="00F442A2" w:rsidRDefault="003F6EE3" w:rsidP="000766F4">
            <w:pPr>
              <w:pStyle w:val="TableEntry"/>
            </w:pPr>
            <w:r w:rsidRPr="00F442A2">
              <w:t>A detailed event that represents a change of the workflowStatus</w:t>
            </w:r>
          </w:p>
          <w:p w14:paraId="5EE9922A" w14:textId="77777777" w:rsidR="003F6EE3" w:rsidRPr="00F442A2" w:rsidRDefault="003F6EE3" w:rsidP="000766F4">
            <w:pPr>
              <w:pStyle w:val="TableEntry"/>
              <w:rPr>
                <w:lang w:eastAsia="ar-SA"/>
              </w:rPr>
            </w:pPr>
            <w:r w:rsidRPr="00F442A2">
              <w:t>The first documentEvent element is added when the workflow document is created.</w:t>
            </w:r>
          </w:p>
          <w:p w14:paraId="419933BE" w14:textId="77777777" w:rsidR="003F6EE3" w:rsidRPr="00F442A2" w:rsidRDefault="003F6EE3" w:rsidP="000766F4">
            <w:pPr>
              <w:pStyle w:val="TableEntry"/>
              <w:rPr>
                <w:lang w:eastAsia="ar-SA"/>
              </w:rPr>
            </w:pPr>
            <w:r w:rsidRPr="00F442A2">
              <w:t>A documentEvent element is then added whenever the workflowStatus of the workflow document changes.</w:t>
            </w:r>
          </w:p>
          <w:p w14:paraId="2D62DBBD" w14:textId="77777777" w:rsidR="003F6EE3" w:rsidRPr="00F442A2" w:rsidRDefault="003F6EE3" w:rsidP="000766F4">
            <w:pPr>
              <w:pStyle w:val="TableEntry"/>
            </w:pPr>
          </w:p>
          <w:p w14:paraId="4494A1B9" w14:textId="77777777" w:rsidR="003F6EE3" w:rsidRPr="00F442A2" w:rsidRDefault="003F6EE3" w:rsidP="000766F4">
            <w:pPr>
              <w:pStyle w:val="TableEntry"/>
            </w:pPr>
            <w:r w:rsidRPr="00F442A2">
              <w:t>See Table 5.4.3-5</w:t>
            </w:r>
          </w:p>
        </w:tc>
      </w:tr>
    </w:tbl>
    <w:p w14:paraId="32EAF9FD" w14:textId="77777777" w:rsidR="001202EB" w:rsidRPr="00F442A2" w:rsidRDefault="001202EB" w:rsidP="00526BF4">
      <w:pPr>
        <w:pStyle w:val="BodyText"/>
      </w:pPr>
    </w:p>
    <w:p w14:paraId="7B851F58" w14:textId="77777777" w:rsidR="003F6EE3" w:rsidRPr="005A199D" w:rsidRDefault="003F6EE3" w:rsidP="005A199D">
      <w:pPr>
        <w:pStyle w:val="ListBullet10"/>
        <w:rPr>
          <w:rFonts w:ascii="Courier New" w:hAnsi="Courier New"/>
        </w:rPr>
      </w:pPr>
      <w:r w:rsidRPr="005A199D">
        <w:rPr>
          <w:rFonts w:ascii="Courier New" w:hAnsi="Courier New"/>
        </w:rPr>
        <w:t>&lt;documentEvent&gt;</w:t>
      </w:r>
    </w:p>
    <w:p w14:paraId="3C55A2C4" w14:textId="77777777" w:rsidR="003F6EE3" w:rsidRPr="00F442A2" w:rsidRDefault="003F6EE3" w:rsidP="000766F4">
      <w:pPr>
        <w:pStyle w:val="TableTitle"/>
      </w:pPr>
      <w:r w:rsidRPr="00F442A2">
        <w:t>Table 5.4.3-5: documentEvent Element</w:t>
      </w:r>
    </w:p>
    <w:tbl>
      <w:tblPr>
        <w:tblW w:w="8620" w:type="dxa"/>
        <w:jc w:val="center"/>
        <w:tblLayout w:type="fixed"/>
        <w:tblCellMar>
          <w:left w:w="115" w:type="dxa"/>
          <w:right w:w="115" w:type="dxa"/>
        </w:tblCellMar>
        <w:tblLook w:val="0000" w:firstRow="0" w:lastRow="0" w:firstColumn="0" w:lastColumn="0" w:noHBand="0" w:noVBand="0"/>
      </w:tblPr>
      <w:tblGrid>
        <w:gridCol w:w="1880"/>
        <w:gridCol w:w="1350"/>
        <w:gridCol w:w="1620"/>
        <w:gridCol w:w="1440"/>
        <w:gridCol w:w="2330"/>
      </w:tblGrid>
      <w:tr w:rsidR="005631CF" w:rsidRPr="00F442A2" w14:paraId="2722B1EE" w14:textId="77777777" w:rsidTr="005A199D">
        <w:trPr>
          <w:trHeight w:val="684"/>
          <w:tblHeader/>
          <w:jc w:val="center"/>
        </w:trPr>
        <w:tc>
          <w:tcPr>
            <w:tcW w:w="1880" w:type="dxa"/>
            <w:tcBorders>
              <w:top w:val="single" w:sz="4" w:space="0" w:color="000000"/>
              <w:left w:val="single" w:sz="4" w:space="0" w:color="000000"/>
              <w:bottom w:val="single" w:sz="4" w:space="0" w:color="000000"/>
            </w:tcBorders>
            <w:shd w:val="clear" w:color="auto" w:fill="D9D9D9"/>
            <w:vAlign w:val="center"/>
          </w:tcPr>
          <w:p w14:paraId="3C52027C" w14:textId="77777777" w:rsidR="003F6EE3" w:rsidRPr="00F442A2" w:rsidRDefault="003F6EE3" w:rsidP="00D87D2B">
            <w:pPr>
              <w:pStyle w:val="TableEntryHeader"/>
              <w:rPr>
                <w:noProof w:val="0"/>
              </w:rPr>
            </w:pPr>
            <w:r w:rsidRPr="00F442A2">
              <w:rPr>
                <w:noProof w:val="0"/>
              </w:rPr>
              <w:t>documentEvent</w:t>
            </w:r>
          </w:p>
          <w:p w14:paraId="31361B40" w14:textId="77777777" w:rsidR="003F6EE3" w:rsidRPr="00F442A2" w:rsidRDefault="003F6EE3" w:rsidP="00D87D2B">
            <w:pPr>
              <w:pStyle w:val="TableEntryHeader"/>
              <w:rPr>
                <w:noProof w:val="0"/>
              </w:rPr>
            </w:pPr>
            <w:r w:rsidRPr="00F442A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03C035AE" w14:textId="77777777" w:rsidR="003F6EE3" w:rsidRPr="00F442A2" w:rsidRDefault="003F6EE3" w:rsidP="00D87D2B">
            <w:pPr>
              <w:pStyle w:val="TableEntryHeader"/>
              <w:rPr>
                <w:noProof w:val="0"/>
              </w:rPr>
            </w:pPr>
            <w:r w:rsidRPr="00F442A2">
              <w:rPr>
                <w:noProof w:val="0"/>
              </w:rPr>
              <w:t>Standard</w:t>
            </w:r>
          </w:p>
        </w:tc>
        <w:tc>
          <w:tcPr>
            <w:tcW w:w="16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D7F600" w14:textId="77777777" w:rsidR="003F6EE3" w:rsidRPr="00F442A2" w:rsidRDefault="003F6EE3" w:rsidP="00D87D2B">
            <w:pPr>
              <w:pStyle w:val="TableEntryHeader"/>
              <w:rPr>
                <w:noProof w:val="0"/>
              </w:rPr>
            </w:pPr>
            <w:r w:rsidRPr="00F442A2">
              <w:rPr>
                <w:noProof w:val="0"/>
              </w:rPr>
              <w:t>Data Type</w:t>
            </w:r>
          </w:p>
        </w:tc>
        <w:tc>
          <w:tcPr>
            <w:tcW w:w="1440" w:type="dxa"/>
            <w:tcBorders>
              <w:top w:val="single" w:sz="4" w:space="0" w:color="000000"/>
              <w:left w:val="single" w:sz="4" w:space="0" w:color="000000"/>
              <w:bottom w:val="single" w:sz="4" w:space="0" w:color="000000"/>
            </w:tcBorders>
            <w:shd w:val="clear" w:color="auto" w:fill="D9D9D9"/>
            <w:vAlign w:val="center"/>
          </w:tcPr>
          <w:p w14:paraId="1B055B22" w14:textId="77777777" w:rsidR="003F6EE3" w:rsidRPr="00F442A2" w:rsidRDefault="003F6EE3" w:rsidP="00D87D2B">
            <w:pPr>
              <w:pStyle w:val="TableEntryHeader"/>
              <w:rPr>
                <w:noProof w:val="0"/>
              </w:rPr>
            </w:pPr>
            <w:r w:rsidRPr="00F442A2">
              <w:rPr>
                <w:noProof w:val="0"/>
              </w:rPr>
              <w:t>Optionality</w:t>
            </w:r>
          </w:p>
        </w:tc>
        <w:tc>
          <w:tcPr>
            <w:tcW w:w="23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85E804" w14:textId="77777777" w:rsidR="003F6EE3" w:rsidRPr="00F442A2" w:rsidRDefault="003F6EE3" w:rsidP="00D87D2B">
            <w:pPr>
              <w:pStyle w:val="TableEntryHeader"/>
              <w:rPr>
                <w:noProof w:val="0"/>
              </w:rPr>
            </w:pPr>
            <w:r w:rsidRPr="00F442A2">
              <w:rPr>
                <w:noProof w:val="0"/>
              </w:rPr>
              <w:t>Description</w:t>
            </w:r>
          </w:p>
        </w:tc>
      </w:tr>
      <w:tr w:rsidR="005631CF" w:rsidRPr="00F442A2" w14:paraId="2F398644" w14:textId="77777777" w:rsidTr="005A199D">
        <w:trPr>
          <w:trHeight w:val="327"/>
          <w:jc w:val="center"/>
        </w:trPr>
        <w:tc>
          <w:tcPr>
            <w:tcW w:w="1880" w:type="dxa"/>
            <w:tcBorders>
              <w:top w:val="single" w:sz="4" w:space="0" w:color="000000"/>
              <w:left w:val="single" w:sz="4" w:space="0" w:color="000000"/>
              <w:bottom w:val="single" w:sz="4" w:space="0" w:color="000000"/>
            </w:tcBorders>
            <w:vAlign w:val="center"/>
          </w:tcPr>
          <w:p w14:paraId="7910AE15" w14:textId="77777777" w:rsidR="003F6EE3" w:rsidRPr="00F442A2" w:rsidRDefault="003F6EE3" w:rsidP="00D87D2B">
            <w:pPr>
              <w:pStyle w:val="TableEntry"/>
              <w:rPr>
                <w:rFonts w:ascii="Arial" w:hAnsi="Arial"/>
                <w:b/>
                <w:kern w:val="28"/>
              </w:rPr>
            </w:pPr>
            <w:r w:rsidRPr="00F442A2">
              <w:t>eventTime</w:t>
            </w:r>
          </w:p>
        </w:tc>
        <w:tc>
          <w:tcPr>
            <w:tcW w:w="1350" w:type="dxa"/>
            <w:tcBorders>
              <w:top w:val="single" w:sz="4" w:space="0" w:color="000000"/>
              <w:left w:val="single" w:sz="4" w:space="0" w:color="000000"/>
              <w:bottom w:val="single" w:sz="4" w:space="0" w:color="000000"/>
            </w:tcBorders>
            <w:vAlign w:val="center"/>
          </w:tcPr>
          <w:p w14:paraId="0FF3456E" w14:textId="77777777" w:rsidR="003F6EE3" w:rsidRPr="00F442A2" w:rsidRDefault="003F6EE3" w:rsidP="00D87D2B">
            <w:pPr>
              <w:pStyle w:val="TableEntry"/>
              <w:rPr>
                <w:rFonts w:ascii="Arial" w:hAnsi="Arial"/>
                <w:b/>
                <w:color w:val="000000"/>
                <w:kern w:val="28"/>
              </w:rPr>
            </w:pPr>
            <w:r w:rsidRPr="00F442A2">
              <w:t>OASIS_WS-HumanTask</w:t>
            </w:r>
          </w:p>
        </w:tc>
        <w:tc>
          <w:tcPr>
            <w:tcW w:w="1620" w:type="dxa"/>
            <w:tcBorders>
              <w:top w:val="single" w:sz="4" w:space="0" w:color="000000"/>
              <w:left w:val="single" w:sz="4" w:space="0" w:color="000000"/>
              <w:bottom w:val="single" w:sz="4" w:space="0" w:color="000000"/>
              <w:right w:val="single" w:sz="4" w:space="0" w:color="000000"/>
            </w:tcBorders>
            <w:vAlign w:val="center"/>
          </w:tcPr>
          <w:p w14:paraId="02BB52B9" w14:textId="77777777" w:rsidR="003F6EE3" w:rsidRPr="00F442A2" w:rsidRDefault="003F6EE3" w:rsidP="000766F4">
            <w:pPr>
              <w:pStyle w:val="TableEntry"/>
              <w:rPr>
                <w:rFonts w:ascii="Courier New" w:hAnsi="Courier New"/>
              </w:rPr>
            </w:pPr>
            <w:r w:rsidRPr="00F442A2">
              <w:rPr>
                <w:rFonts w:ascii="Courier New" w:hAnsi="Courier New"/>
              </w:rPr>
              <w:t>xs:dateTime</w:t>
            </w:r>
          </w:p>
        </w:tc>
        <w:tc>
          <w:tcPr>
            <w:tcW w:w="1440" w:type="dxa"/>
            <w:tcBorders>
              <w:top w:val="single" w:sz="4" w:space="0" w:color="000000"/>
              <w:left w:val="single" w:sz="4" w:space="0" w:color="000000"/>
              <w:bottom w:val="single" w:sz="4" w:space="0" w:color="000000"/>
            </w:tcBorders>
            <w:vAlign w:val="center"/>
          </w:tcPr>
          <w:p w14:paraId="67613ACD" w14:textId="77777777" w:rsidR="003F6EE3" w:rsidRPr="00F442A2" w:rsidRDefault="003F6EE3" w:rsidP="00D87D2B">
            <w:pPr>
              <w:pStyle w:val="TableEntry"/>
              <w:rPr>
                <w:rFonts w:ascii="Arial" w:hAnsi="Arial"/>
                <w:b/>
                <w:kern w:val="28"/>
              </w:rPr>
            </w:pPr>
            <w:r w:rsidRPr="00F442A2">
              <w:t>R</w:t>
            </w:r>
          </w:p>
        </w:tc>
        <w:tc>
          <w:tcPr>
            <w:tcW w:w="2330" w:type="dxa"/>
            <w:tcBorders>
              <w:top w:val="single" w:sz="4" w:space="0" w:color="000000"/>
              <w:left w:val="single" w:sz="4" w:space="0" w:color="000000"/>
              <w:bottom w:val="single" w:sz="4" w:space="0" w:color="000000"/>
              <w:right w:val="single" w:sz="4" w:space="0" w:color="000000"/>
            </w:tcBorders>
            <w:vAlign w:val="center"/>
          </w:tcPr>
          <w:p w14:paraId="1819C223" w14:textId="77777777" w:rsidR="003F6EE3" w:rsidRPr="00F442A2" w:rsidRDefault="003F6EE3" w:rsidP="00D87D2B">
            <w:pPr>
              <w:pStyle w:val="TableEntry"/>
              <w:rPr>
                <w:rFonts w:ascii="Arial" w:hAnsi="Arial"/>
                <w:b/>
                <w:kern w:val="28"/>
              </w:rPr>
            </w:pPr>
            <w:r w:rsidRPr="00F442A2">
              <w:t>Time when the specific documentEvent element is added to the workflow document.</w:t>
            </w:r>
          </w:p>
        </w:tc>
      </w:tr>
      <w:tr w:rsidR="005631CF" w:rsidRPr="00F442A2" w14:paraId="6CD854AA" w14:textId="77777777" w:rsidTr="005A199D">
        <w:trPr>
          <w:trHeight w:val="327"/>
          <w:jc w:val="center"/>
        </w:trPr>
        <w:tc>
          <w:tcPr>
            <w:tcW w:w="1880" w:type="dxa"/>
            <w:tcBorders>
              <w:top w:val="single" w:sz="4" w:space="0" w:color="000000"/>
              <w:left w:val="single" w:sz="4" w:space="0" w:color="000000"/>
              <w:bottom w:val="single" w:sz="4" w:space="0" w:color="000000"/>
            </w:tcBorders>
            <w:vAlign w:val="center"/>
          </w:tcPr>
          <w:p w14:paraId="4CE0B877" w14:textId="77777777" w:rsidR="003F6EE3" w:rsidRPr="00F442A2" w:rsidRDefault="003F6EE3" w:rsidP="00D87D2B">
            <w:pPr>
              <w:pStyle w:val="TableEntry"/>
              <w:rPr>
                <w:rFonts w:ascii="Arial" w:hAnsi="Arial"/>
                <w:b/>
                <w:kern w:val="28"/>
              </w:rPr>
            </w:pPr>
            <w:r w:rsidRPr="00F442A2">
              <w:t>eventType</w:t>
            </w:r>
          </w:p>
        </w:tc>
        <w:tc>
          <w:tcPr>
            <w:tcW w:w="1350" w:type="dxa"/>
            <w:tcBorders>
              <w:top w:val="single" w:sz="4" w:space="0" w:color="000000"/>
              <w:left w:val="single" w:sz="4" w:space="0" w:color="000000"/>
              <w:bottom w:val="single" w:sz="4" w:space="0" w:color="000000"/>
            </w:tcBorders>
            <w:vAlign w:val="center"/>
          </w:tcPr>
          <w:p w14:paraId="64119E4C" w14:textId="77777777" w:rsidR="003F6EE3" w:rsidRPr="00F442A2" w:rsidRDefault="003F6EE3" w:rsidP="00D87D2B">
            <w:pPr>
              <w:pStyle w:val="TableEntry"/>
              <w:rPr>
                <w:rFonts w:ascii="Arial" w:hAnsi="Arial"/>
                <w:b/>
                <w:kern w:val="28"/>
              </w:rPr>
            </w:pPr>
            <w:r w:rsidRPr="00F442A2">
              <w:t>OASIS_WS-HumanTask</w:t>
            </w:r>
          </w:p>
        </w:tc>
        <w:tc>
          <w:tcPr>
            <w:tcW w:w="1620" w:type="dxa"/>
            <w:tcBorders>
              <w:top w:val="single" w:sz="4" w:space="0" w:color="000000"/>
              <w:left w:val="single" w:sz="4" w:space="0" w:color="000000"/>
              <w:bottom w:val="single" w:sz="4" w:space="0" w:color="000000"/>
              <w:right w:val="single" w:sz="4" w:space="0" w:color="000000"/>
            </w:tcBorders>
            <w:vAlign w:val="center"/>
          </w:tcPr>
          <w:p w14:paraId="12F2A71F" w14:textId="77777777" w:rsidR="003F6EE3" w:rsidRPr="00F442A2" w:rsidRDefault="003F6EE3" w:rsidP="000766F4">
            <w:pPr>
              <w:pStyle w:val="TableEntry"/>
              <w:rPr>
                <w:rFonts w:ascii="Courier New" w:hAnsi="Courier New"/>
              </w:rPr>
            </w:pPr>
            <w:r w:rsidRPr="00F442A2">
              <w:rPr>
                <w:rFonts w:ascii="Courier New" w:hAnsi="Courier New"/>
              </w:rPr>
              <w:t>ht:tTaskEventType</w:t>
            </w:r>
          </w:p>
        </w:tc>
        <w:tc>
          <w:tcPr>
            <w:tcW w:w="1440" w:type="dxa"/>
            <w:tcBorders>
              <w:top w:val="single" w:sz="4" w:space="0" w:color="000000"/>
              <w:left w:val="single" w:sz="4" w:space="0" w:color="000000"/>
              <w:bottom w:val="single" w:sz="4" w:space="0" w:color="000000"/>
            </w:tcBorders>
            <w:vAlign w:val="center"/>
          </w:tcPr>
          <w:p w14:paraId="02021E1E" w14:textId="77777777" w:rsidR="003F6EE3" w:rsidRPr="00F442A2" w:rsidRDefault="003F6EE3" w:rsidP="00D87D2B">
            <w:pPr>
              <w:pStyle w:val="TableEntry"/>
              <w:rPr>
                <w:rFonts w:ascii="Arial" w:hAnsi="Arial"/>
                <w:b/>
                <w:kern w:val="28"/>
              </w:rPr>
            </w:pPr>
            <w:r w:rsidRPr="00F442A2">
              <w:t>R</w:t>
            </w:r>
          </w:p>
        </w:tc>
        <w:tc>
          <w:tcPr>
            <w:tcW w:w="2330" w:type="dxa"/>
            <w:tcBorders>
              <w:top w:val="single" w:sz="4" w:space="0" w:color="000000"/>
              <w:left w:val="single" w:sz="4" w:space="0" w:color="000000"/>
              <w:bottom w:val="single" w:sz="4" w:space="0" w:color="000000"/>
              <w:right w:val="single" w:sz="4" w:space="0" w:color="000000"/>
            </w:tcBorders>
            <w:vAlign w:val="center"/>
          </w:tcPr>
          <w:p w14:paraId="264A0DD0" w14:textId="77777777" w:rsidR="003F6EE3" w:rsidRPr="00F442A2" w:rsidRDefault="003F6EE3" w:rsidP="00D87D2B">
            <w:pPr>
              <w:pStyle w:val="TableEntry"/>
            </w:pPr>
            <w:r w:rsidRPr="00F442A2">
              <w:t xml:space="preserve">The type of event that happens that solicits the modification of the workflowStatus. It should be valorized with one of these types: create, stop, suspend, resume, fail, complete. </w:t>
            </w:r>
          </w:p>
          <w:p w14:paraId="02009ECA" w14:textId="77777777" w:rsidR="003F6EE3" w:rsidRPr="00F442A2" w:rsidRDefault="003F6EE3" w:rsidP="00D87D2B">
            <w:pPr>
              <w:pStyle w:val="TableEntry"/>
              <w:rPr>
                <w:rFonts w:ascii="Arial" w:hAnsi="Arial"/>
                <w:b/>
                <w:kern w:val="28"/>
              </w:rPr>
            </w:pPr>
            <w:r w:rsidRPr="00F442A2">
              <w:t>These types are defined in the HumanTask specification (C. WS-HumanTask Data Types Schema, &lt;!-- Defines the human task event types --&gt;).</w:t>
            </w:r>
          </w:p>
        </w:tc>
      </w:tr>
      <w:tr w:rsidR="005631CF" w:rsidRPr="00F442A2" w:rsidDel="00E258AB" w14:paraId="48D01460" w14:textId="77777777" w:rsidTr="005A199D">
        <w:trPr>
          <w:trHeight w:val="327"/>
          <w:jc w:val="center"/>
        </w:trPr>
        <w:tc>
          <w:tcPr>
            <w:tcW w:w="1880" w:type="dxa"/>
            <w:tcBorders>
              <w:top w:val="single" w:sz="4" w:space="0" w:color="000000"/>
              <w:left w:val="single" w:sz="4" w:space="0" w:color="000000"/>
              <w:bottom w:val="single" w:sz="4" w:space="0" w:color="000000"/>
            </w:tcBorders>
            <w:vAlign w:val="center"/>
          </w:tcPr>
          <w:p w14:paraId="4235012F" w14:textId="77777777" w:rsidR="003F6EE3" w:rsidRPr="00F442A2" w:rsidDel="00E258AB" w:rsidRDefault="003F6EE3" w:rsidP="00D87D2B">
            <w:pPr>
              <w:pStyle w:val="TableEntry"/>
              <w:rPr>
                <w:rFonts w:ascii="Arial" w:hAnsi="Arial"/>
                <w:b/>
                <w:kern w:val="28"/>
              </w:rPr>
            </w:pPr>
            <w:r w:rsidRPr="00F442A2">
              <w:t>taskEventIdentifier</w:t>
            </w:r>
          </w:p>
        </w:tc>
        <w:tc>
          <w:tcPr>
            <w:tcW w:w="1350" w:type="dxa"/>
            <w:tcBorders>
              <w:top w:val="single" w:sz="4" w:space="0" w:color="000000"/>
              <w:left w:val="single" w:sz="4" w:space="0" w:color="000000"/>
              <w:bottom w:val="single" w:sz="4" w:space="0" w:color="000000"/>
            </w:tcBorders>
            <w:vAlign w:val="center"/>
          </w:tcPr>
          <w:p w14:paraId="067B498F" w14:textId="77777777" w:rsidR="003F6EE3" w:rsidRPr="00F442A2" w:rsidDel="00E258AB" w:rsidRDefault="003F6EE3" w:rsidP="00D87D2B">
            <w:pPr>
              <w:pStyle w:val="TableEntry"/>
              <w:rPr>
                <w:rFonts w:ascii="Arial" w:hAnsi="Arial"/>
                <w:b/>
                <w:kern w:val="28"/>
              </w:rPr>
            </w:pPr>
            <w:r w:rsidRPr="00F442A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42C1B27D" w14:textId="77777777" w:rsidR="003F6EE3" w:rsidRPr="00F442A2" w:rsidDel="00E258AB" w:rsidRDefault="003F6EE3" w:rsidP="00D87D2B">
            <w:pPr>
              <w:snapToGrid w:val="0"/>
              <w:spacing w:before="40" w:after="40"/>
              <w:ind w:right="72"/>
              <w:rPr>
                <w:rFonts w:ascii="Courier New" w:hAnsi="Courier New" w:cs="Courier New"/>
                <w:color w:val="000000"/>
                <w:sz w:val="20"/>
              </w:rPr>
            </w:pPr>
            <w:r w:rsidRPr="00F442A2">
              <w:rPr>
                <w:rFonts w:ascii="Courier New" w:hAnsi="Courier New" w:cs="Courier New"/>
                <w:color w:val="000000"/>
                <w:sz w:val="20"/>
              </w:rPr>
              <w:t>xs:anyURI</w:t>
            </w:r>
          </w:p>
        </w:tc>
        <w:tc>
          <w:tcPr>
            <w:tcW w:w="1440" w:type="dxa"/>
            <w:tcBorders>
              <w:top w:val="single" w:sz="4" w:space="0" w:color="000000"/>
              <w:left w:val="single" w:sz="4" w:space="0" w:color="000000"/>
              <w:bottom w:val="single" w:sz="4" w:space="0" w:color="000000"/>
            </w:tcBorders>
            <w:vAlign w:val="center"/>
          </w:tcPr>
          <w:p w14:paraId="1BE94073" w14:textId="77777777" w:rsidR="003F6EE3" w:rsidRPr="00F442A2" w:rsidDel="00E258AB" w:rsidRDefault="003F6EE3" w:rsidP="00D87D2B">
            <w:pPr>
              <w:pStyle w:val="TableEntry"/>
              <w:rPr>
                <w:rFonts w:ascii="Arial" w:hAnsi="Arial"/>
                <w:b/>
                <w:kern w:val="28"/>
              </w:rPr>
            </w:pPr>
            <w:r w:rsidRPr="00F442A2">
              <w:t>R</w:t>
            </w:r>
          </w:p>
        </w:tc>
        <w:tc>
          <w:tcPr>
            <w:tcW w:w="2330" w:type="dxa"/>
            <w:tcBorders>
              <w:top w:val="single" w:sz="4" w:space="0" w:color="000000"/>
              <w:left w:val="single" w:sz="4" w:space="0" w:color="000000"/>
              <w:bottom w:val="single" w:sz="4" w:space="0" w:color="000000"/>
              <w:right w:val="single" w:sz="4" w:space="0" w:color="000000"/>
            </w:tcBorders>
            <w:vAlign w:val="center"/>
          </w:tcPr>
          <w:p w14:paraId="5E5A49DA" w14:textId="77777777" w:rsidR="003F6EE3" w:rsidRPr="00F442A2" w:rsidDel="00E258AB" w:rsidRDefault="003F6EE3" w:rsidP="00D87D2B">
            <w:pPr>
              <w:pStyle w:val="TableEntry"/>
              <w:rPr>
                <w:rFonts w:ascii="Arial" w:hAnsi="Arial"/>
                <w:b/>
                <w:kern w:val="28"/>
              </w:rPr>
            </w:pPr>
            <w:r w:rsidRPr="00F442A2">
              <w:t>Element that permits to track the reference to the taskEvent that solicits the modification of the workflowStatus. It stores the same value of the element taskEvent/identifier of the taskEvent of reference.</w:t>
            </w:r>
          </w:p>
        </w:tc>
      </w:tr>
      <w:tr w:rsidR="005631CF" w:rsidRPr="00F442A2" w14:paraId="0F7438B8" w14:textId="77777777" w:rsidTr="005A199D">
        <w:trPr>
          <w:trHeight w:val="327"/>
          <w:jc w:val="center"/>
        </w:trPr>
        <w:tc>
          <w:tcPr>
            <w:tcW w:w="1880" w:type="dxa"/>
            <w:tcBorders>
              <w:top w:val="single" w:sz="4" w:space="0" w:color="000000"/>
              <w:left w:val="single" w:sz="4" w:space="0" w:color="000000"/>
              <w:bottom w:val="single" w:sz="4" w:space="0" w:color="000000"/>
            </w:tcBorders>
            <w:vAlign w:val="center"/>
          </w:tcPr>
          <w:p w14:paraId="71AA7B17" w14:textId="77777777" w:rsidR="003F6EE3" w:rsidRPr="00F442A2" w:rsidRDefault="003F6EE3" w:rsidP="00D87D2B">
            <w:pPr>
              <w:pStyle w:val="TableEntry"/>
              <w:rPr>
                <w:rFonts w:ascii="Arial" w:hAnsi="Arial"/>
                <w:b/>
                <w:kern w:val="28"/>
              </w:rPr>
            </w:pPr>
            <w:r w:rsidRPr="00F442A2">
              <w:t>author</w:t>
            </w:r>
          </w:p>
        </w:tc>
        <w:tc>
          <w:tcPr>
            <w:tcW w:w="1350" w:type="dxa"/>
            <w:tcBorders>
              <w:top w:val="single" w:sz="4" w:space="0" w:color="000000"/>
              <w:left w:val="single" w:sz="4" w:space="0" w:color="000000"/>
              <w:bottom w:val="single" w:sz="4" w:space="0" w:color="000000"/>
            </w:tcBorders>
            <w:vAlign w:val="center"/>
          </w:tcPr>
          <w:p w14:paraId="344127DA" w14:textId="77777777" w:rsidR="003F6EE3" w:rsidRPr="00F442A2" w:rsidRDefault="003F6EE3" w:rsidP="00D87D2B">
            <w:pPr>
              <w:pStyle w:val="TableEntry"/>
              <w:rPr>
                <w:rFonts w:ascii="Arial" w:hAnsi="Arial"/>
                <w:b/>
                <w:kern w:val="28"/>
              </w:rPr>
            </w:pPr>
            <w:r w:rsidRPr="00F442A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42A2B1D5" w14:textId="77777777" w:rsidR="003F6EE3" w:rsidRPr="00F442A2" w:rsidRDefault="003F6EE3" w:rsidP="000766F4">
            <w:pPr>
              <w:pStyle w:val="TableEntry"/>
              <w:rPr>
                <w:rFonts w:ascii="Courier New" w:hAnsi="Courier New"/>
              </w:rPr>
            </w:pPr>
            <w:r w:rsidRPr="00F442A2">
              <w:rPr>
                <w:rFonts w:ascii="Courier New" w:hAnsi="Courier New"/>
              </w:rPr>
              <w:t>xs:string</w:t>
            </w:r>
          </w:p>
        </w:tc>
        <w:tc>
          <w:tcPr>
            <w:tcW w:w="1440" w:type="dxa"/>
            <w:tcBorders>
              <w:top w:val="single" w:sz="4" w:space="0" w:color="000000"/>
              <w:left w:val="single" w:sz="4" w:space="0" w:color="000000"/>
              <w:bottom w:val="single" w:sz="4" w:space="0" w:color="000000"/>
            </w:tcBorders>
            <w:vAlign w:val="center"/>
          </w:tcPr>
          <w:p w14:paraId="768D17D6" w14:textId="77777777" w:rsidR="003F6EE3" w:rsidRPr="00F442A2" w:rsidRDefault="003F6EE3" w:rsidP="00D87D2B">
            <w:pPr>
              <w:pStyle w:val="TableEntry"/>
              <w:rPr>
                <w:rFonts w:ascii="Arial" w:hAnsi="Arial"/>
                <w:b/>
                <w:kern w:val="28"/>
              </w:rPr>
            </w:pPr>
            <w:r w:rsidRPr="00F442A2">
              <w:t>R</w:t>
            </w:r>
          </w:p>
        </w:tc>
        <w:tc>
          <w:tcPr>
            <w:tcW w:w="2330" w:type="dxa"/>
            <w:tcBorders>
              <w:top w:val="single" w:sz="4" w:space="0" w:color="000000"/>
              <w:left w:val="single" w:sz="4" w:space="0" w:color="000000"/>
              <w:bottom w:val="single" w:sz="4" w:space="0" w:color="000000"/>
              <w:right w:val="single" w:sz="4" w:space="0" w:color="000000"/>
            </w:tcBorders>
            <w:vAlign w:val="center"/>
          </w:tcPr>
          <w:p w14:paraId="1DD85652" w14:textId="77777777" w:rsidR="003F6EE3" w:rsidRPr="00F442A2" w:rsidRDefault="003F6EE3" w:rsidP="00D87D2B">
            <w:pPr>
              <w:pStyle w:val="TableEntry"/>
              <w:rPr>
                <w:rFonts w:ascii="Arial" w:hAnsi="Arial"/>
                <w:b/>
                <w:kern w:val="28"/>
              </w:rPr>
            </w:pPr>
            <w:r w:rsidRPr="00F442A2">
              <w:t>Actual owner of the workflow after the event</w:t>
            </w:r>
          </w:p>
        </w:tc>
      </w:tr>
      <w:tr w:rsidR="005631CF" w:rsidRPr="00F442A2" w14:paraId="4332DCD6" w14:textId="77777777" w:rsidTr="005A199D">
        <w:trPr>
          <w:trHeight w:val="327"/>
          <w:jc w:val="center"/>
        </w:trPr>
        <w:tc>
          <w:tcPr>
            <w:tcW w:w="1880" w:type="dxa"/>
            <w:tcBorders>
              <w:top w:val="single" w:sz="4" w:space="0" w:color="000000"/>
              <w:left w:val="single" w:sz="4" w:space="0" w:color="000000"/>
              <w:bottom w:val="single" w:sz="4" w:space="0" w:color="000000"/>
            </w:tcBorders>
            <w:vAlign w:val="center"/>
          </w:tcPr>
          <w:p w14:paraId="78B0B5C5" w14:textId="77777777" w:rsidR="003F6EE3" w:rsidRPr="00F442A2" w:rsidRDefault="003F6EE3" w:rsidP="00D87D2B">
            <w:pPr>
              <w:pStyle w:val="TableEntry"/>
            </w:pPr>
            <w:r w:rsidRPr="00F442A2">
              <w:t>previousStatus</w:t>
            </w:r>
          </w:p>
        </w:tc>
        <w:tc>
          <w:tcPr>
            <w:tcW w:w="1350" w:type="dxa"/>
            <w:tcBorders>
              <w:top w:val="single" w:sz="4" w:space="0" w:color="000000"/>
              <w:left w:val="single" w:sz="4" w:space="0" w:color="000000"/>
              <w:bottom w:val="single" w:sz="4" w:space="0" w:color="000000"/>
            </w:tcBorders>
            <w:vAlign w:val="center"/>
          </w:tcPr>
          <w:p w14:paraId="2E3A38FC" w14:textId="77777777" w:rsidR="003F6EE3" w:rsidRPr="00F442A2" w:rsidRDefault="003F6EE3" w:rsidP="00D87D2B">
            <w:pPr>
              <w:pStyle w:val="TableEntry"/>
              <w:rPr>
                <w:rFonts w:ascii="Arial" w:hAnsi="Arial"/>
                <w:b/>
                <w:kern w:val="28"/>
              </w:rPr>
            </w:pPr>
            <w:r w:rsidRPr="00F442A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0AA8DD1D" w14:textId="77777777" w:rsidR="003F6EE3" w:rsidRPr="00F442A2" w:rsidRDefault="003F6EE3" w:rsidP="000766F4">
            <w:pPr>
              <w:pStyle w:val="TableEntry"/>
              <w:rPr>
                <w:rFonts w:ascii="Courier New" w:hAnsi="Courier New"/>
              </w:rPr>
            </w:pPr>
            <w:r w:rsidRPr="00F442A2">
              <w:rPr>
                <w:rFonts w:ascii="Courier New" w:hAnsi="Courier New"/>
              </w:rPr>
              <w:t>xs:token</w:t>
            </w:r>
          </w:p>
        </w:tc>
        <w:tc>
          <w:tcPr>
            <w:tcW w:w="1440" w:type="dxa"/>
            <w:tcBorders>
              <w:top w:val="single" w:sz="4" w:space="0" w:color="000000"/>
              <w:left w:val="single" w:sz="4" w:space="0" w:color="000000"/>
              <w:bottom w:val="single" w:sz="4" w:space="0" w:color="000000"/>
            </w:tcBorders>
            <w:vAlign w:val="center"/>
          </w:tcPr>
          <w:p w14:paraId="0B37528B" w14:textId="77777777" w:rsidR="003F6EE3" w:rsidRPr="00F442A2" w:rsidRDefault="003F6EE3" w:rsidP="00D87D2B">
            <w:pPr>
              <w:pStyle w:val="TableEntry"/>
              <w:rPr>
                <w:rFonts w:ascii="Arial" w:hAnsi="Arial"/>
                <w:b/>
                <w:kern w:val="28"/>
              </w:rPr>
            </w:pPr>
            <w:r w:rsidRPr="00F442A2">
              <w:t>R</w:t>
            </w:r>
          </w:p>
        </w:tc>
        <w:tc>
          <w:tcPr>
            <w:tcW w:w="2330" w:type="dxa"/>
            <w:tcBorders>
              <w:top w:val="single" w:sz="4" w:space="0" w:color="000000"/>
              <w:left w:val="single" w:sz="4" w:space="0" w:color="000000"/>
              <w:bottom w:val="single" w:sz="4" w:space="0" w:color="000000"/>
              <w:right w:val="single" w:sz="4" w:space="0" w:color="000000"/>
            </w:tcBorders>
            <w:vAlign w:val="center"/>
          </w:tcPr>
          <w:p w14:paraId="64664A07" w14:textId="77777777" w:rsidR="003F6EE3" w:rsidRPr="00F442A2" w:rsidRDefault="003F6EE3" w:rsidP="00D87D2B">
            <w:pPr>
              <w:pStyle w:val="TableEntry"/>
              <w:rPr>
                <w:rFonts w:ascii="Arial" w:hAnsi="Arial"/>
                <w:b/>
                <w:kern w:val="28"/>
              </w:rPr>
            </w:pPr>
            <w:r w:rsidRPr="00F442A2">
              <w:t>The previous value of workflowStatus. Either “OPEN” or “CLOSED”. In case of a Workflow Document just created this element shall be valorized with “”</w:t>
            </w:r>
          </w:p>
        </w:tc>
      </w:tr>
      <w:tr w:rsidR="005631CF" w:rsidRPr="00F442A2" w14:paraId="72A323FB" w14:textId="77777777" w:rsidTr="005A199D">
        <w:trPr>
          <w:trHeight w:val="327"/>
          <w:jc w:val="center"/>
        </w:trPr>
        <w:tc>
          <w:tcPr>
            <w:tcW w:w="1880" w:type="dxa"/>
            <w:tcBorders>
              <w:top w:val="single" w:sz="4" w:space="0" w:color="000000"/>
              <w:left w:val="single" w:sz="4" w:space="0" w:color="000000"/>
              <w:bottom w:val="single" w:sz="4" w:space="0" w:color="000000"/>
            </w:tcBorders>
            <w:vAlign w:val="center"/>
          </w:tcPr>
          <w:p w14:paraId="114EE5F8" w14:textId="77777777" w:rsidR="003F6EE3" w:rsidRPr="00F442A2" w:rsidRDefault="003F6EE3" w:rsidP="00D87D2B">
            <w:pPr>
              <w:pStyle w:val="TableEntry"/>
              <w:rPr>
                <w:rFonts w:ascii="Arial" w:hAnsi="Arial"/>
                <w:b/>
                <w:kern w:val="28"/>
              </w:rPr>
            </w:pPr>
            <w:r w:rsidRPr="00F442A2">
              <w:t>actualStatus</w:t>
            </w:r>
          </w:p>
        </w:tc>
        <w:tc>
          <w:tcPr>
            <w:tcW w:w="1350" w:type="dxa"/>
            <w:tcBorders>
              <w:top w:val="single" w:sz="4" w:space="0" w:color="000000"/>
              <w:left w:val="single" w:sz="4" w:space="0" w:color="000000"/>
              <w:bottom w:val="single" w:sz="4" w:space="0" w:color="000000"/>
            </w:tcBorders>
            <w:vAlign w:val="center"/>
          </w:tcPr>
          <w:p w14:paraId="1AD927F9" w14:textId="77777777" w:rsidR="003F6EE3" w:rsidRPr="00F442A2" w:rsidRDefault="003F6EE3" w:rsidP="00D87D2B">
            <w:pPr>
              <w:pStyle w:val="TableEntry"/>
              <w:rPr>
                <w:rFonts w:ascii="Arial" w:hAnsi="Arial"/>
                <w:b/>
                <w:kern w:val="28"/>
              </w:rPr>
            </w:pPr>
            <w:r w:rsidRPr="00F442A2">
              <w:t>IHE</w:t>
            </w:r>
          </w:p>
        </w:tc>
        <w:tc>
          <w:tcPr>
            <w:tcW w:w="1620" w:type="dxa"/>
            <w:tcBorders>
              <w:top w:val="single" w:sz="4" w:space="0" w:color="000000"/>
              <w:left w:val="single" w:sz="4" w:space="0" w:color="000000"/>
              <w:bottom w:val="single" w:sz="4" w:space="0" w:color="000000"/>
              <w:right w:val="single" w:sz="4" w:space="0" w:color="000000"/>
            </w:tcBorders>
            <w:vAlign w:val="center"/>
          </w:tcPr>
          <w:p w14:paraId="17DF3CDF" w14:textId="77777777" w:rsidR="003F6EE3" w:rsidRPr="00F442A2" w:rsidRDefault="003F6EE3" w:rsidP="000766F4">
            <w:pPr>
              <w:pStyle w:val="TableEntry"/>
              <w:rPr>
                <w:rFonts w:ascii="Courier New" w:hAnsi="Courier New"/>
              </w:rPr>
            </w:pPr>
            <w:r w:rsidRPr="00F442A2">
              <w:rPr>
                <w:rFonts w:ascii="Courier New" w:hAnsi="Courier New"/>
              </w:rPr>
              <w:t>xs:token</w:t>
            </w:r>
          </w:p>
        </w:tc>
        <w:tc>
          <w:tcPr>
            <w:tcW w:w="1440" w:type="dxa"/>
            <w:tcBorders>
              <w:top w:val="single" w:sz="4" w:space="0" w:color="000000"/>
              <w:left w:val="single" w:sz="4" w:space="0" w:color="000000"/>
              <w:bottom w:val="single" w:sz="4" w:space="0" w:color="000000"/>
            </w:tcBorders>
            <w:vAlign w:val="center"/>
          </w:tcPr>
          <w:p w14:paraId="6A2F0070" w14:textId="77777777" w:rsidR="003F6EE3" w:rsidRPr="00F442A2" w:rsidRDefault="003F6EE3" w:rsidP="00D87D2B">
            <w:pPr>
              <w:pStyle w:val="TableEntry"/>
              <w:rPr>
                <w:rFonts w:ascii="Arial" w:hAnsi="Arial"/>
                <w:b/>
                <w:kern w:val="28"/>
              </w:rPr>
            </w:pPr>
            <w:r w:rsidRPr="00F442A2">
              <w:t>R</w:t>
            </w:r>
          </w:p>
        </w:tc>
        <w:tc>
          <w:tcPr>
            <w:tcW w:w="2330" w:type="dxa"/>
            <w:tcBorders>
              <w:top w:val="single" w:sz="4" w:space="0" w:color="000000"/>
              <w:left w:val="single" w:sz="4" w:space="0" w:color="000000"/>
              <w:bottom w:val="single" w:sz="4" w:space="0" w:color="000000"/>
              <w:right w:val="single" w:sz="4" w:space="0" w:color="000000"/>
            </w:tcBorders>
            <w:vAlign w:val="center"/>
          </w:tcPr>
          <w:p w14:paraId="2830C931" w14:textId="77777777" w:rsidR="003F6EE3" w:rsidRPr="00F442A2" w:rsidRDefault="003F6EE3" w:rsidP="00D87D2B">
            <w:pPr>
              <w:pStyle w:val="TableEntry"/>
              <w:rPr>
                <w:rFonts w:ascii="Arial" w:hAnsi="Arial"/>
                <w:b/>
                <w:kern w:val="28"/>
              </w:rPr>
            </w:pPr>
            <w:r w:rsidRPr="00F442A2">
              <w:t>Equal to the current value of the workflowStatus element. Either “OPEN” or “CLOSED”.</w:t>
            </w:r>
          </w:p>
        </w:tc>
      </w:tr>
    </w:tbl>
    <w:p w14:paraId="77A84373" w14:textId="77777777" w:rsidR="003F6EE3" w:rsidRPr="00F442A2" w:rsidRDefault="003F6EE3" w:rsidP="00526BF4">
      <w:pPr>
        <w:pStyle w:val="BodyText"/>
      </w:pPr>
    </w:p>
    <w:p w14:paraId="0D3088F1" w14:textId="77777777" w:rsidR="003F6EE3" w:rsidRPr="005A199D" w:rsidRDefault="003F6EE3" w:rsidP="005A199D">
      <w:pPr>
        <w:pStyle w:val="ListBullet10"/>
        <w:rPr>
          <w:rFonts w:ascii="Courier New" w:hAnsi="Courier New"/>
        </w:rPr>
      </w:pPr>
      <w:r w:rsidRPr="005A199D">
        <w:rPr>
          <w:rFonts w:ascii="Courier New" w:hAnsi="Courier New"/>
        </w:rPr>
        <w:t>&lt;TaskList&gt;</w:t>
      </w:r>
    </w:p>
    <w:p w14:paraId="1A024A43" w14:textId="18B8F039" w:rsidR="003F6EE3" w:rsidRPr="00F442A2" w:rsidRDefault="003F6EE3" w:rsidP="00B67434">
      <w:pPr>
        <w:pStyle w:val="BodyText"/>
      </w:pPr>
    </w:p>
    <w:p w14:paraId="64E7B578" w14:textId="77777777" w:rsidR="003F6EE3" w:rsidRPr="00F442A2" w:rsidRDefault="003F6EE3" w:rsidP="000766F4">
      <w:pPr>
        <w:pStyle w:val="TableTitle"/>
      </w:pPr>
      <w:r w:rsidRPr="00F442A2">
        <w:t>Table 5.4.3-6: TaskList Element</w:t>
      </w:r>
    </w:p>
    <w:tbl>
      <w:tblPr>
        <w:tblW w:w="8620" w:type="dxa"/>
        <w:jc w:val="center"/>
        <w:tblLayout w:type="fixed"/>
        <w:tblCellMar>
          <w:left w:w="115" w:type="dxa"/>
          <w:right w:w="115" w:type="dxa"/>
        </w:tblCellMar>
        <w:tblLook w:val="0000" w:firstRow="0" w:lastRow="0" w:firstColumn="0" w:lastColumn="0" w:noHBand="0" w:noVBand="0"/>
      </w:tblPr>
      <w:tblGrid>
        <w:gridCol w:w="1520"/>
        <w:gridCol w:w="1350"/>
        <w:gridCol w:w="1800"/>
        <w:gridCol w:w="1966"/>
        <w:gridCol w:w="1984"/>
      </w:tblGrid>
      <w:tr w:rsidR="005631CF" w:rsidRPr="00F442A2" w14:paraId="3CE677A0" w14:textId="77777777" w:rsidTr="005A199D">
        <w:trPr>
          <w:trHeight w:val="684"/>
          <w:tblHeader/>
          <w:jc w:val="center"/>
        </w:trPr>
        <w:tc>
          <w:tcPr>
            <w:tcW w:w="1520" w:type="dxa"/>
            <w:tcBorders>
              <w:top w:val="single" w:sz="4" w:space="0" w:color="000000"/>
              <w:left w:val="single" w:sz="4" w:space="0" w:color="000000"/>
              <w:bottom w:val="single" w:sz="4" w:space="0" w:color="000000"/>
            </w:tcBorders>
            <w:shd w:val="clear" w:color="auto" w:fill="D9D9D9"/>
            <w:vAlign w:val="center"/>
          </w:tcPr>
          <w:p w14:paraId="2829A139" w14:textId="77777777" w:rsidR="003F6EE3" w:rsidRPr="00F442A2" w:rsidRDefault="003F6EE3" w:rsidP="00D87D2B">
            <w:pPr>
              <w:pStyle w:val="TableEntryHeader"/>
              <w:rPr>
                <w:noProof w:val="0"/>
              </w:rPr>
            </w:pPr>
            <w:r w:rsidRPr="00F442A2">
              <w:rPr>
                <w:noProof w:val="0"/>
              </w:rPr>
              <w:t>TaskList</w:t>
            </w:r>
          </w:p>
          <w:p w14:paraId="601ADF5F" w14:textId="77777777" w:rsidR="003F6EE3" w:rsidRPr="00F442A2" w:rsidRDefault="003F6EE3" w:rsidP="00D87D2B">
            <w:pPr>
              <w:pStyle w:val="TableEntryHeader"/>
              <w:rPr>
                <w:noProof w:val="0"/>
              </w:rPr>
            </w:pPr>
            <w:r w:rsidRPr="00F442A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01F82D49" w14:textId="77777777" w:rsidR="003F6EE3" w:rsidRPr="00F442A2" w:rsidRDefault="003F6EE3" w:rsidP="00D87D2B">
            <w:pPr>
              <w:pStyle w:val="TableEntryHeader"/>
              <w:rPr>
                <w:noProof w:val="0"/>
              </w:rPr>
            </w:pPr>
            <w:r w:rsidRPr="00F442A2">
              <w:rPr>
                <w:noProof w:val="0"/>
              </w:rPr>
              <w:t>Standard</w:t>
            </w:r>
          </w:p>
        </w:tc>
        <w:tc>
          <w:tcPr>
            <w:tcW w:w="1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EE00F8" w14:textId="77777777" w:rsidR="003F6EE3" w:rsidRPr="00F442A2" w:rsidRDefault="003F6EE3" w:rsidP="00D87D2B">
            <w:pPr>
              <w:pStyle w:val="TableEntryHeader"/>
              <w:rPr>
                <w:noProof w:val="0"/>
              </w:rPr>
            </w:pPr>
            <w:r w:rsidRPr="00F442A2">
              <w:rPr>
                <w:noProof w:val="0"/>
              </w:rPr>
              <w:t>Data Type</w:t>
            </w:r>
          </w:p>
        </w:tc>
        <w:tc>
          <w:tcPr>
            <w:tcW w:w="1966" w:type="dxa"/>
            <w:tcBorders>
              <w:top w:val="single" w:sz="4" w:space="0" w:color="000000"/>
              <w:left w:val="single" w:sz="4" w:space="0" w:color="000000"/>
              <w:bottom w:val="single" w:sz="4" w:space="0" w:color="000000"/>
            </w:tcBorders>
            <w:shd w:val="clear" w:color="auto" w:fill="D9D9D9"/>
            <w:vAlign w:val="center"/>
          </w:tcPr>
          <w:p w14:paraId="4DA7ED75" w14:textId="77777777" w:rsidR="003F6EE3" w:rsidRPr="00F442A2" w:rsidRDefault="003F6EE3" w:rsidP="00D87D2B">
            <w:pPr>
              <w:pStyle w:val="TableEntryHeader"/>
              <w:rPr>
                <w:noProof w:val="0"/>
              </w:rPr>
            </w:pPr>
            <w:r w:rsidRPr="00F442A2">
              <w:rPr>
                <w:noProof w:val="0"/>
              </w:rPr>
              <w:t>Optionality</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4D774C" w14:textId="77777777" w:rsidR="003F6EE3" w:rsidRPr="00F442A2" w:rsidRDefault="003F6EE3" w:rsidP="00D87D2B">
            <w:pPr>
              <w:pStyle w:val="TableEntryHeader"/>
              <w:rPr>
                <w:noProof w:val="0"/>
              </w:rPr>
            </w:pPr>
            <w:r w:rsidRPr="00F442A2">
              <w:rPr>
                <w:noProof w:val="0"/>
              </w:rPr>
              <w:t>Description</w:t>
            </w:r>
          </w:p>
        </w:tc>
      </w:tr>
      <w:tr w:rsidR="005631CF" w:rsidRPr="00F442A2" w14:paraId="7018CC6C" w14:textId="77777777" w:rsidTr="005A199D">
        <w:trPr>
          <w:trHeight w:val="327"/>
          <w:jc w:val="center"/>
        </w:trPr>
        <w:tc>
          <w:tcPr>
            <w:tcW w:w="1520" w:type="dxa"/>
            <w:tcBorders>
              <w:top w:val="single" w:sz="4" w:space="0" w:color="000000"/>
              <w:left w:val="single" w:sz="4" w:space="0" w:color="000000"/>
              <w:bottom w:val="single" w:sz="4" w:space="0" w:color="000000"/>
            </w:tcBorders>
            <w:vAlign w:val="center"/>
          </w:tcPr>
          <w:p w14:paraId="708806DE" w14:textId="77777777" w:rsidR="003F6EE3" w:rsidRPr="00F442A2" w:rsidRDefault="003F6EE3" w:rsidP="00D87D2B">
            <w:pPr>
              <w:pStyle w:val="TableEntry"/>
            </w:pPr>
            <w:r w:rsidRPr="00F442A2">
              <w:t>XDWTask</w:t>
            </w:r>
          </w:p>
        </w:tc>
        <w:tc>
          <w:tcPr>
            <w:tcW w:w="1350" w:type="dxa"/>
            <w:tcBorders>
              <w:top w:val="single" w:sz="4" w:space="0" w:color="000000"/>
              <w:left w:val="single" w:sz="4" w:space="0" w:color="000000"/>
              <w:bottom w:val="single" w:sz="4" w:space="0" w:color="000000"/>
            </w:tcBorders>
            <w:vAlign w:val="center"/>
          </w:tcPr>
          <w:p w14:paraId="2D7C795F" w14:textId="77777777" w:rsidR="003F6EE3" w:rsidRPr="00F442A2" w:rsidRDefault="008021F4" w:rsidP="00D87D2B">
            <w:pPr>
              <w:pStyle w:val="TableEntry"/>
              <w:rPr>
                <w:rFonts w:ascii="Arial" w:hAnsi="Arial"/>
                <w:b/>
                <w:color w:val="000000"/>
                <w:kern w:val="28"/>
              </w:rPr>
            </w:pPr>
            <w:r w:rsidRPr="00F442A2">
              <w:t>IHE</w:t>
            </w:r>
          </w:p>
        </w:tc>
        <w:tc>
          <w:tcPr>
            <w:tcW w:w="1800" w:type="dxa"/>
            <w:tcBorders>
              <w:top w:val="single" w:sz="4" w:space="0" w:color="000000"/>
              <w:left w:val="single" w:sz="4" w:space="0" w:color="000000"/>
              <w:bottom w:val="single" w:sz="4" w:space="0" w:color="000000"/>
              <w:right w:val="single" w:sz="4" w:space="0" w:color="000000"/>
            </w:tcBorders>
            <w:vAlign w:val="center"/>
          </w:tcPr>
          <w:p w14:paraId="1B48FBC5" w14:textId="77777777" w:rsidR="003F6EE3" w:rsidRPr="00F442A2" w:rsidRDefault="008021F4" w:rsidP="000766F4">
            <w:pPr>
              <w:pStyle w:val="TableEntry"/>
              <w:rPr>
                <w:rFonts w:ascii="Courier New" w:hAnsi="Courier New"/>
              </w:rPr>
            </w:pPr>
            <w:r w:rsidRPr="00F442A2">
              <w:rPr>
                <w:rFonts w:ascii="Courier New" w:hAnsi="Courier New"/>
              </w:rPr>
              <w:t>xdw:</w:t>
            </w:r>
            <w:r w:rsidR="003F6EE3" w:rsidRPr="00F442A2">
              <w:rPr>
                <w:rFonts w:ascii="Courier New" w:hAnsi="Courier New"/>
              </w:rPr>
              <w:t>tXDWTask</w:t>
            </w:r>
          </w:p>
        </w:tc>
        <w:tc>
          <w:tcPr>
            <w:tcW w:w="1966" w:type="dxa"/>
            <w:tcBorders>
              <w:top w:val="single" w:sz="4" w:space="0" w:color="000000"/>
              <w:left w:val="single" w:sz="4" w:space="0" w:color="000000"/>
              <w:bottom w:val="single" w:sz="4" w:space="0" w:color="000000"/>
            </w:tcBorders>
            <w:vAlign w:val="center"/>
          </w:tcPr>
          <w:p w14:paraId="59EF6844" w14:textId="77777777" w:rsidR="003F6EE3" w:rsidRPr="00F442A2" w:rsidRDefault="003F6EE3" w:rsidP="00D87D2B">
            <w:pPr>
              <w:pStyle w:val="TableEntry"/>
              <w:rPr>
                <w:rFonts w:ascii="Arial" w:hAnsi="Arial"/>
                <w:b/>
                <w:kern w:val="28"/>
              </w:rPr>
            </w:pPr>
            <w:r w:rsidRPr="00F442A2">
              <w:t>R</w:t>
            </w:r>
          </w:p>
        </w:tc>
        <w:tc>
          <w:tcPr>
            <w:tcW w:w="1984" w:type="dxa"/>
            <w:tcBorders>
              <w:top w:val="single" w:sz="4" w:space="0" w:color="000000"/>
              <w:left w:val="single" w:sz="4" w:space="0" w:color="000000"/>
              <w:bottom w:val="single" w:sz="4" w:space="0" w:color="000000"/>
              <w:right w:val="single" w:sz="4" w:space="0" w:color="000000"/>
            </w:tcBorders>
            <w:vAlign w:val="center"/>
          </w:tcPr>
          <w:p w14:paraId="507FDF47" w14:textId="77777777" w:rsidR="003F6EE3" w:rsidRPr="00F442A2" w:rsidRDefault="003F6EE3" w:rsidP="00B67434">
            <w:pPr>
              <w:pStyle w:val="TableEntry"/>
              <w:suppressAutoHyphens/>
            </w:pPr>
            <w:r w:rsidRPr="00F442A2">
              <w:t>List of tasks</w:t>
            </w:r>
          </w:p>
          <w:p w14:paraId="54A59A2E" w14:textId="77777777" w:rsidR="003F6EE3" w:rsidRPr="00F442A2" w:rsidRDefault="003F6EE3" w:rsidP="00B67434">
            <w:pPr>
              <w:pStyle w:val="TableEntry"/>
              <w:rPr>
                <w:rFonts w:ascii="Arial" w:hAnsi="Arial"/>
                <w:b/>
                <w:kern w:val="28"/>
              </w:rPr>
            </w:pPr>
            <w:r w:rsidRPr="00F442A2">
              <w:t>See Table 5.4.3-7</w:t>
            </w:r>
          </w:p>
        </w:tc>
      </w:tr>
    </w:tbl>
    <w:p w14:paraId="026732CA" w14:textId="77777777" w:rsidR="003F6EE3" w:rsidRPr="00F442A2" w:rsidRDefault="003F6EE3" w:rsidP="00526BF4">
      <w:pPr>
        <w:pStyle w:val="BodyText"/>
      </w:pPr>
    </w:p>
    <w:p w14:paraId="3BB82187" w14:textId="1B8995FC" w:rsidR="003F6EE3" w:rsidRPr="00F442A2" w:rsidRDefault="003F6EE3" w:rsidP="005A199D">
      <w:pPr>
        <w:pStyle w:val="ListBullet10"/>
      </w:pPr>
      <w:r w:rsidRPr="00A05677">
        <w:rPr>
          <w:rFonts w:ascii="Courier New" w:hAnsi="Courier New"/>
        </w:rPr>
        <w:t>&lt;XDWTask&gt;</w:t>
      </w:r>
    </w:p>
    <w:p w14:paraId="21EB0CDD" w14:textId="77777777" w:rsidR="003F6EE3" w:rsidRPr="00F442A2" w:rsidRDefault="003F6EE3" w:rsidP="000766F4">
      <w:pPr>
        <w:pStyle w:val="TableTitle"/>
      </w:pPr>
      <w:r w:rsidRPr="00F442A2">
        <w:t>Table 5.4.3-7: XDWTask Element</w:t>
      </w:r>
    </w:p>
    <w:tbl>
      <w:tblPr>
        <w:tblW w:w="8620" w:type="dxa"/>
        <w:jc w:val="center"/>
        <w:tblLayout w:type="fixed"/>
        <w:tblCellMar>
          <w:left w:w="115" w:type="dxa"/>
          <w:right w:w="115" w:type="dxa"/>
        </w:tblCellMar>
        <w:tblLook w:val="0000" w:firstRow="0" w:lastRow="0" w:firstColumn="0" w:lastColumn="0" w:noHBand="0" w:noVBand="0"/>
      </w:tblPr>
      <w:tblGrid>
        <w:gridCol w:w="1700"/>
        <w:gridCol w:w="1350"/>
        <w:gridCol w:w="2070"/>
        <w:gridCol w:w="1516"/>
        <w:gridCol w:w="1984"/>
      </w:tblGrid>
      <w:tr w:rsidR="005631CF" w:rsidRPr="00F442A2" w14:paraId="2AA32140" w14:textId="77777777" w:rsidTr="005A199D">
        <w:trPr>
          <w:trHeight w:val="661"/>
          <w:tblHeader/>
          <w:jc w:val="center"/>
        </w:trPr>
        <w:tc>
          <w:tcPr>
            <w:tcW w:w="1700" w:type="dxa"/>
            <w:tcBorders>
              <w:top w:val="single" w:sz="4" w:space="0" w:color="000000"/>
              <w:left w:val="single" w:sz="4" w:space="0" w:color="000000"/>
              <w:bottom w:val="single" w:sz="4" w:space="0" w:color="000000"/>
            </w:tcBorders>
            <w:shd w:val="clear" w:color="auto" w:fill="D9D9D9"/>
            <w:vAlign w:val="center"/>
          </w:tcPr>
          <w:p w14:paraId="51594570" w14:textId="77777777" w:rsidR="003F6EE3" w:rsidRPr="00F442A2" w:rsidRDefault="003F6EE3" w:rsidP="00D87D2B">
            <w:pPr>
              <w:pStyle w:val="TableEntryHeader"/>
              <w:rPr>
                <w:noProof w:val="0"/>
              </w:rPr>
            </w:pPr>
            <w:r w:rsidRPr="00F442A2">
              <w:rPr>
                <w:noProof w:val="0"/>
              </w:rPr>
              <w:t xml:space="preserve">XDWTask </w:t>
            </w:r>
          </w:p>
          <w:p w14:paraId="68C9BAA4" w14:textId="77777777" w:rsidR="003F6EE3" w:rsidRPr="00F442A2" w:rsidRDefault="003F6EE3" w:rsidP="00D87D2B">
            <w:pPr>
              <w:pStyle w:val="TableEntryHeader"/>
              <w:rPr>
                <w:noProof w:val="0"/>
              </w:rPr>
            </w:pPr>
            <w:r w:rsidRPr="00F442A2">
              <w:rPr>
                <w:noProof w:val="0"/>
              </w:rPr>
              <w:t>element</w:t>
            </w:r>
          </w:p>
        </w:tc>
        <w:tc>
          <w:tcPr>
            <w:tcW w:w="1350" w:type="dxa"/>
            <w:tcBorders>
              <w:top w:val="single" w:sz="4" w:space="0" w:color="000000"/>
              <w:left w:val="single" w:sz="4" w:space="0" w:color="000000"/>
              <w:bottom w:val="single" w:sz="4" w:space="0" w:color="000000"/>
            </w:tcBorders>
            <w:shd w:val="clear" w:color="auto" w:fill="D9D9D9"/>
            <w:vAlign w:val="center"/>
          </w:tcPr>
          <w:p w14:paraId="1E0A276E" w14:textId="77777777" w:rsidR="003F6EE3" w:rsidRPr="00F442A2" w:rsidRDefault="003F6EE3" w:rsidP="00D87D2B">
            <w:pPr>
              <w:pStyle w:val="TableEntryHeader"/>
              <w:rPr>
                <w:noProof w:val="0"/>
              </w:rPr>
            </w:pPr>
            <w:r w:rsidRPr="00F442A2">
              <w:rPr>
                <w:noProof w:val="0"/>
              </w:rPr>
              <w:t>Standard</w:t>
            </w:r>
          </w:p>
        </w:tc>
        <w:tc>
          <w:tcPr>
            <w:tcW w:w="207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697787D" w14:textId="77777777" w:rsidR="003F6EE3" w:rsidRPr="00F442A2" w:rsidRDefault="003F6EE3" w:rsidP="00D87D2B">
            <w:pPr>
              <w:pStyle w:val="TableEntryHeader"/>
              <w:rPr>
                <w:noProof w:val="0"/>
              </w:rPr>
            </w:pPr>
            <w:r w:rsidRPr="00F442A2">
              <w:rPr>
                <w:noProof w:val="0"/>
              </w:rPr>
              <w:t>Data Type</w:t>
            </w:r>
          </w:p>
        </w:tc>
        <w:tc>
          <w:tcPr>
            <w:tcW w:w="1516" w:type="dxa"/>
            <w:tcBorders>
              <w:top w:val="single" w:sz="4" w:space="0" w:color="000000"/>
              <w:left w:val="single" w:sz="4" w:space="0" w:color="000000"/>
              <w:bottom w:val="single" w:sz="4" w:space="0" w:color="000000"/>
            </w:tcBorders>
            <w:shd w:val="clear" w:color="auto" w:fill="D9D9D9"/>
            <w:vAlign w:val="center"/>
          </w:tcPr>
          <w:p w14:paraId="7BF5F87F" w14:textId="77777777" w:rsidR="003F6EE3" w:rsidRPr="00F442A2" w:rsidRDefault="003F6EE3" w:rsidP="00D87D2B">
            <w:pPr>
              <w:pStyle w:val="TableEntryHeader"/>
              <w:rPr>
                <w:noProof w:val="0"/>
              </w:rPr>
            </w:pPr>
            <w:r w:rsidRPr="00F442A2">
              <w:rPr>
                <w:noProof w:val="0"/>
              </w:rPr>
              <w:t>Optionality</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64B1CF8" w14:textId="77777777" w:rsidR="003F6EE3" w:rsidRPr="00F442A2" w:rsidRDefault="003F6EE3" w:rsidP="00D87D2B">
            <w:pPr>
              <w:pStyle w:val="TableEntryHeader"/>
              <w:rPr>
                <w:noProof w:val="0"/>
              </w:rPr>
            </w:pPr>
            <w:r w:rsidRPr="00F442A2">
              <w:rPr>
                <w:noProof w:val="0"/>
              </w:rPr>
              <w:t>Description</w:t>
            </w:r>
          </w:p>
        </w:tc>
      </w:tr>
      <w:tr w:rsidR="005631CF" w:rsidRPr="00F442A2" w14:paraId="7B9D7815" w14:textId="77777777" w:rsidTr="005A199D">
        <w:trPr>
          <w:trHeight w:val="316"/>
          <w:jc w:val="center"/>
        </w:trPr>
        <w:tc>
          <w:tcPr>
            <w:tcW w:w="1700" w:type="dxa"/>
            <w:tcBorders>
              <w:top w:val="single" w:sz="4" w:space="0" w:color="000000"/>
              <w:left w:val="single" w:sz="4" w:space="0" w:color="000000"/>
              <w:bottom w:val="single" w:sz="4" w:space="0" w:color="000000"/>
            </w:tcBorders>
            <w:vAlign w:val="center"/>
          </w:tcPr>
          <w:p w14:paraId="4F3F4ED8" w14:textId="77777777" w:rsidR="003F6EE3" w:rsidRPr="00F442A2" w:rsidRDefault="003F6EE3" w:rsidP="00D87D2B">
            <w:pPr>
              <w:pStyle w:val="TableEntry"/>
            </w:pPr>
            <w:r w:rsidRPr="00F442A2">
              <w:t>taskData</w:t>
            </w:r>
          </w:p>
        </w:tc>
        <w:tc>
          <w:tcPr>
            <w:tcW w:w="1350" w:type="dxa"/>
            <w:tcBorders>
              <w:top w:val="single" w:sz="4" w:space="0" w:color="000000"/>
              <w:left w:val="single" w:sz="4" w:space="0" w:color="000000"/>
              <w:bottom w:val="single" w:sz="4" w:space="0" w:color="000000"/>
            </w:tcBorders>
            <w:vAlign w:val="center"/>
          </w:tcPr>
          <w:p w14:paraId="4AC08FF5" w14:textId="77777777" w:rsidR="003F6EE3" w:rsidRPr="00F442A2" w:rsidRDefault="003F6EE3" w:rsidP="00D87D2B">
            <w:pPr>
              <w:pStyle w:val="TableEntry"/>
              <w:rPr>
                <w:rFonts w:ascii="Arial" w:hAnsi="Arial"/>
                <w:b/>
                <w:color w:val="000000"/>
                <w:kern w:val="28"/>
              </w:rPr>
            </w:pPr>
            <w:r w:rsidRPr="00F442A2">
              <w:t>OASIS_WS-HumanTask</w:t>
            </w:r>
          </w:p>
        </w:tc>
        <w:tc>
          <w:tcPr>
            <w:tcW w:w="2070" w:type="dxa"/>
            <w:tcBorders>
              <w:top w:val="single" w:sz="4" w:space="0" w:color="000000"/>
              <w:left w:val="single" w:sz="4" w:space="0" w:color="000000"/>
              <w:bottom w:val="single" w:sz="4" w:space="0" w:color="000000"/>
              <w:right w:val="single" w:sz="4" w:space="0" w:color="000000"/>
            </w:tcBorders>
          </w:tcPr>
          <w:p w14:paraId="585F7B86" w14:textId="77777777" w:rsidR="003F6EE3" w:rsidRPr="00F442A2" w:rsidRDefault="003F6EE3" w:rsidP="00B67434">
            <w:pPr>
              <w:pStyle w:val="TableEntry"/>
              <w:suppressAutoHyphens/>
              <w:rPr>
                <w:rFonts w:ascii="Courier New" w:hAnsi="Courier New"/>
              </w:rPr>
            </w:pPr>
            <w:r w:rsidRPr="00F442A2">
              <w:rPr>
                <w:rFonts w:ascii="Courier New" w:hAnsi="Courier New"/>
              </w:rPr>
              <w:t>ht:tTaskInstanceData</w:t>
            </w:r>
          </w:p>
        </w:tc>
        <w:tc>
          <w:tcPr>
            <w:tcW w:w="1516" w:type="dxa"/>
            <w:tcBorders>
              <w:top w:val="single" w:sz="4" w:space="0" w:color="000000"/>
              <w:left w:val="single" w:sz="4" w:space="0" w:color="000000"/>
              <w:bottom w:val="single" w:sz="4" w:space="0" w:color="000000"/>
            </w:tcBorders>
            <w:vAlign w:val="center"/>
          </w:tcPr>
          <w:p w14:paraId="6212B57E" w14:textId="77777777" w:rsidR="003F6EE3" w:rsidRPr="00F442A2" w:rsidRDefault="003F6EE3" w:rsidP="00D87D2B">
            <w:pPr>
              <w:pStyle w:val="TableEntry"/>
              <w:rPr>
                <w:rFonts w:ascii="Arial" w:hAnsi="Arial"/>
                <w:b/>
                <w:kern w:val="28"/>
              </w:rPr>
            </w:pPr>
            <w:r w:rsidRPr="00F442A2">
              <w:t>R</w:t>
            </w:r>
          </w:p>
        </w:tc>
        <w:tc>
          <w:tcPr>
            <w:tcW w:w="1984" w:type="dxa"/>
            <w:tcBorders>
              <w:top w:val="single" w:sz="4" w:space="0" w:color="000000"/>
              <w:left w:val="single" w:sz="4" w:space="0" w:color="000000"/>
              <w:bottom w:val="single" w:sz="4" w:space="0" w:color="000000"/>
              <w:right w:val="single" w:sz="4" w:space="0" w:color="000000"/>
            </w:tcBorders>
            <w:vAlign w:val="center"/>
          </w:tcPr>
          <w:p w14:paraId="02C99F9C" w14:textId="77777777" w:rsidR="003F6EE3" w:rsidRPr="00F442A2" w:rsidRDefault="003F6EE3" w:rsidP="00B67434">
            <w:pPr>
              <w:pStyle w:val="TableEntry"/>
              <w:suppressAutoHyphens/>
            </w:pPr>
            <w:r w:rsidRPr="00F442A2">
              <w:t>Description of the current task (status, inputs, outputs, etc.)</w:t>
            </w:r>
          </w:p>
          <w:p w14:paraId="0BFCC851" w14:textId="77777777" w:rsidR="003F6EE3" w:rsidRPr="00F442A2" w:rsidRDefault="003F6EE3" w:rsidP="00B67434">
            <w:pPr>
              <w:pStyle w:val="TableEntry"/>
              <w:suppressAutoHyphens/>
            </w:pPr>
            <w:r w:rsidRPr="00F442A2">
              <w:t>See Table 5.4.3-8</w:t>
            </w:r>
          </w:p>
        </w:tc>
      </w:tr>
      <w:tr w:rsidR="005631CF" w:rsidRPr="00F442A2" w14:paraId="3C186B7A" w14:textId="77777777" w:rsidTr="005A199D">
        <w:trPr>
          <w:trHeight w:val="316"/>
          <w:jc w:val="center"/>
        </w:trPr>
        <w:tc>
          <w:tcPr>
            <w:tcW w:w="1700" w:type="dxa"/>
            <w:tcBorders>
              <w:top w:val="single" w:sz="4" w:space="0" w:color="000000"/>
              <w:left w:val="single" w:sz="4" w:space="0" w:color="000000"/>
              <w:bottom w:val="single" w:sz="4" w:space="0" w:color="000000"/>
            </w:tcBorders>
            <w:vAlign w:val="center"/>
          </w:tcPr>
          <w:p w14:paraId="6314B85A" w14:textId="77777777" w:rsidR="003F6EE3" w:rsidRPr="00F442A2" w:rsidRDefault="003F6EE3" w:rsidP="00D87D2B">
            <w:pPr>
              <w:pStyle w:val="TableEntry"/>
            </w:pPr>
            <w:r w:rsidRPr="00F442A2">
              <w:t>taskEventHistory</w:t>
            </w:r>
          </w:p>
        </w:tc>
        <w:tc>
          <w:tcPr>
            <w:tcW w:w="1350" w:type="dxa"/>
            <w:tcBorders>
              <w:top w:val="single" w:sz="4" w:space="0" w:color="000000"/>
              <w:left w:val="single" w:sz="4" w:space="0" w:color="000000"/>
              <w:bottom w:val="single" w:sz="4" w:space="0" w:color="000000"/>
            </w:tcBorders>
            <w:vAlign w:val="center"/>
          </w:tcPr>
          <w:p w14:paraId="2CF133A2" w14:textId="77777777" w:rsidR="003F6EE3" w:rsidRPr="00F442A2" w:rsidRDefault="008021F4" w:rsidP="00D87D2B">
            <w:pPr>
              <w:pStyle w:val="TableEntry"/>
              <w:rPr>
                <w:rFonts w:ascii="Arial" w:hAnsi="Arial"/>
                <w:b/>
                <w:kern w:val="28"/>
              </w:rPr>
            </w:pPr>
            <w:r w:rsidRPr="00F442A2">
              <w:t>IHE</w:t>
            </w:r>
          </w:p>
        </w:tc>
        <w:tc>
          <w:tcPr>
            <w:tcW w:w="2070" w:type="dxa"/>
            <w:tcBorders>
              <w:top w:val="single" w:sz="4" w:space="0" w:color="000000"/>
              <w:left w:val="single" w:sz="4" w:space="0" w:color="000000"/>
              <w:bottom w:val="single" w:sz="4" w:space="0" w:color="000000"/>
              <w:right w:val="single" w:sz="4" w:space="0" w:color="000000"/>
            </w:tcBorders>
          </w:tcPr>
          <w:p w14:paraId="3C5686A6" w14:textId="77777777" w:rsidR="003F6EE3" w:rsidRPr="00F442A2" w:rsidRDefault="008021F4" w:rsidP="00B67434">
            <w:pPr>
              <w:pStyle w:val="TableEntry"/>
              <w:suppressAutoHyphens/>
              <w:rPr>
                <w:rFonts w:ascii="Courier New" w:hAnsi="Courier New"/>
              </w:rPr>
            </w:pPr>
            <w:r w:rsidRPr="00F442A2">
              <w:rPr>
                <w:rFonts w:ascii="Courier New" w:hAnsi="Courier New"/>
              </w:rPr>
              <w:t>xdw:</w:t>
            </w:r>
            <w:r w:rsidR="003F6EE3" w:rsidRPr="00F442A2">
              <w:rPr>
                <w:rFonts w:ascii="Courier New" w:hAnsi="Courier New"/>
              </w:rPr>
              <w:t>tXDWeventHistory</w:t>
            </w:r>
          </w:p>
        </w:tc>
        <w:tc>
          <w:tcPr>
            <w:tcW w:w="1516" w:type="dxa"/>
            <w:tcBorders>
              <w:top w:val="single" w:sz="4" w:space="0" w:color="000000"/>
              <w:left w:val="single" w:sz="4" w:space="0" w:color="000000"/>
              <w:bottom w:val="single" w:sz="4" w:space="0" w:color="000000"/>
            </w:tcBorders>
            <w:vAlign w:val="center"/>
          </w:tcPr>
          <w:p w14:paraId="5E785C01" w14:textId="77777777" w:rsidR="003F6EE3" w:rsidRPr="00F442A2" w:rsidRDefault="003F6EE3" w:rsidP="00D87D2B">
            <w:pPr>
              <w:pStyle w:val="TableEntry"/>
              <w:rPr>
                <w:rFonts w:ascii="Arial" w:hAnsi="Arial"/>
                <w:b/>
                <w:kern w:val="28"/>
              </w:rPr>
            </w:pPr>
            <w:r w:rsidRPr="00F442A2">
              <w:t>R</w:t>
            </w:r>
          </w:p>
        </w:tc>
        <w:tc>
          <w:tcPr>
            <w:tcW w:w="1984" w:type="dxa"/>
            <w:tcBorders>
              <w:top w:val="single" w:sz="4" w:space="0" w:color="000000"/>
              <w:left w:val="single" w:sz="4" w:space="0" w:color="000000"/>
              <w:bottom w:val="single" w:sz="4" w:space="0" w:color="000000"/>
              <w:right w:val="single" w:sz="4" w:space="0" w:color="000000"/>
            </w:tcBorders>
            <w:vAlign w:val="center"/>
          </w:tcPr>
          <w:p w14:paraId="4A6E7A10" w14:textId="77777777" w:rsidR="003F6EE3" w:rsidRPr="00F442A2" w:rsidRDefault="003F6EE3" w:rsidP="00B67434">
            <w:pPr>
              <w:pStyle w:val="TableEntry"/>
              <w:suppressAutoHyphens/>
            </w:pPr>
            <w:r w:rsidRPr="00F442A2">
              <w:t>History of the changes to the current task (dates, changes, etc.)</w:t>
            </w:r>
          </w:p>
          <w:p w14:paraId="0B4DA0A4" w14:textId="77777777" w:rsidR="003F6EE3" w:rsidRPr="00F442A2" w:rsidRDefault="003F6EE3" w:rsidP="00B67434">
            <w:pPr>
              <w:pStyle w:val="TableEntry"/>
              <w:suppressAutoHyphens/>
            </w:pPr>
            <w:r w:rsidRPr="00F442A2">
              <w:t>See Table 5.4.3-11</w:t>
            </w:r>
          </w:p>
        </w:tc>
      </w:tr>
    </w:tbl>
    <w:p w14:paraId="0FDFEE21" w14:textId="77777777" w:rsidR="003F6EE3" w:rsidRPr="00F442A2" w:rsidRDefault="003F6EE3" w:rsidP="00526BF4">
      <w:pPr>
        <w:pStyle w:val="BodyText"/>
      </w:pPr>
    </w:p>
    <w:p w14:paraId="1CBF346B" w14:textId="77777777" w:rsidR="003F6EE3" w:rsidRPr="005A199D" w:rsidRDefault="003F6EE3" w:rsidP="005A199D">
      <w:pPr>
        <w:pStyle w:val="ListBullet10"/>
        <w:rPr>
          <w:rFonts w:ascii="Courier New" w:hAnsi="Courier New"/>
        </w:rPr>
      </w:pPr>
      <w:r w:rsidRPr="005A199D">
        <w:rPr>
          <w:rFonts w:ascii="Courier New" w:hAnsi="Courier New"/>
        </w:rPr>
        <w:t>&lt;taskData&gt;</w:t>
      </w:r>
    </w:p>
    <w:p w14:paraId="6E4AAAD6" w14:textId="0226CD14" w:rsidR="003F6EE3" w:rsidRPr="00F442A2" w:rsidRDefault="003F6EE3" w:rsidP="005A199D">
      <w:pPr>
        <w:pStyle w:val="ListContinue10"/>
      </w:pPr>
      <w:r w:rsidRPr="00F442A2">
        <w:t xml:space="preserve">The XDW Profile adds the following restrictions to the OASIS definition for </w:t>
      </w:r>
      <w:r w:rsidR="007C10F2" w:rsidRPr="00F442A2">
        <w:t>taskData</w:t>
      </w:r>
      <w:r w:rsidRPr="00F442A2">
        <w:t>:</w:t>
      </w:r>
    </w:p>
    <w:p w14:paraId="4188B5E6" w14:textId="77777777" w:rsidR="003F6EE3" w:rsidRPr="00F442A2" w:rsidRDefault="003F6EE3" w:rsidP="005A199D">
      <w:pPr>
        <w:pStyle w:val="ListBullet2"/>
      </w:pPr>
      <w:r w:rsidRPr="00F442A2">
        <w:t xml:space="preserve">The taskData/input shall contain a taskData/input/part for every clinical document or workflow that is to be used as input to the task. This element is of type tMessagePartsData. An element </w:t>
      </w:r>
      <w:r w:rsidRPr="00F442A2">
        <w:rPr>
          <w:rFonts w:ascii="Courier New" w:hAnsi="Courier New" w:cs="Courier New"/>
        </w:rPr>
        <w:t>&lt;part&gt;</w:t>
      </w:r>
      <w:r w:rsidRPr="00F442A2">
        <w:t xml:space="preserve"> shall have a child element </w:t>
      </w:r>
      <w:r w:rsidRPr="00F442A2">
        <w:rPr>
          <w:rFonts w:ascii="Courier New" w:hAnsi="Courier New" w:cs="Courier New"/>
        </w:rPr>
        <w:t>&lt;AttachmentInfo&gt;</w:t>
      </w:r>
      <w:r w:rsidRPr="00F442A2">
        <w:t xml:space="preserve"> of type tAttachmentInfo. Table 5.4.3-9 describes how to assign values to each AttachmentInfo child elements. </w:t>
      </w:r>
    </w:p>
    <w:p w14:paraId="34B71099" w14:textId="77777777" w:rsidR="003F6EE3" w:rsidRPr="00F442A2" w:rsidRDefault="003F6EE3" w:rsidP="005A199D">
      <w:pPr>
        <w:pStyle w:val="ListBullet2"/>
      </w:pPr>
      <w:r w:rsidRPr="00F442A2">
        <w:t xml:space="preserve">The taskData/output shall contain a taskData/output/part for every clinical document or workflow that is created as a result of the task that is to be shared. This element is of type tMessagePartsData. An element </w:t>
      </w:r>
      <w:r w:rsidRPr="00F442A2">
        <w:rPr>
          <w:rFonts w:ascii="Courier New" w:hAnsi="Courier New" w:cs="Courier New"/>
        </w:rPr>
        <w:t>&lt;part&gt;</w:t>
      </w:r>
      <w:r w:rsidRPr="00F442A2">
        <w:t xml:space="preserve"> shall have a child element </w:t>
      </w:r>
      <w:r w:rsidRPr="00F442A2">
        <w:rPr>
          <w:rFonts w:ascii="Courier New" w:hAnsi="Courier New" w:cs="Courier New"/>
          <w:szCs w:val="24"/>
        </w:rPr>
        <w:t>&lt;AttachmentInfo&gt;</w:t>
      </w:r>
      <w:r w:rsidRPr="00F442A2">
        <w:rPr>
          <w:rFonts w:ascii="Courier New" w:hAnsi="Courier New" w:cs="Courier New"/>
        </w:rPr>
        <w:t xml:space="preserve"> </w:t>
      </w:r>
      <w:r w:rsidRPr="00F442A2">
        <w:t>of type tAttachmentInfo. Table 5.4.3-9 describes how to assign values to each AttachmentInfo child element.</w:t>
      </w:r>
    </w:p>
    <w:p w14:paraId="6E048177" w14:textId="77777777" w:rsidR="003F6EE3" w:rsidRPr="00F442A2" w:rsidRDefault="003F6EE3" w:rsidP="005A199D">
      <w:pPr>
        <w:pStyle w:val="ListBullet2"/>
      </w:pPr>
      <w:r w:rsidRPr="00F442A2">
        <w:t xml:space="preserve">Any clinical documents that are registered in an XDS </w:t>
      </w:r>
      <w:r w:rsidR="00164065" w:rsidRPr="00F442A2">
        <w:t xml:space="preserve">Document </w:t>
      </w:r>
      <w:r w:rsidRPr="00F442A2">
        <w:t>Registry shall be identified in the taskData/input/part, taskData/output/part, or taskData/attachmentInfos/info as described in Table 5.4.3-9.</w:t>
      </w:r>
    </w:p>
    <w:p w14:paraId="3DE7A1CD" w14:textId="77777777" w:rsidR="003F6EE3" w:rsidRPr="00F442A2" w:rsidRDefault="003F6EE3" w:rsidP="005A199D">
      <w:pPr>
        <w:pStyle w:val="ListBullet2"/>
        <w:rPr>
          <w:strike/>
        </w:rPr>
      </w:pPr>
      <w:r w:rsidRPr="00F442A2">
        <w:t xml:space="preserve">The element </w:t>
      </w:r>
      <w:r w:rsidRPr="00F442A2">
        <w:rPr>
          <w:rFonts w:ascii="Courier New" w:hAnsi="Courier New" w:cs="Courier New"/>
        </w:rPr>
        <w:t>&lt;part&gt;</w:t>
      </w:r>
      <w:r w:rsidRPr="00F442A2">
        <w:t xml:space="preserve"> shall have an attribute @name. The value of this attribute identifies the role played by the referenced object within the task. A Workflow Definition profile shall define a list of acceptable values for this attribute. If no Workflow Definition profile is supported and if no values are defined by local policies, this value shall be set to “XDSRegisteredDocument”.</w:t>
      </w:r>
    </w:p>
    <w:p w14:paraId="2A3FA52C" w14:textId="77777777" w:rsidR="003F6EE3" w:rsidRPr="00F442A2" w:rsidRDefault="003F6EE3" w:rsidP="000766F4">
      <w:pPr>
        <w:pStyle w:val="TableTitle"/>
      </w:pPr>
      <w:r w:rsidRPr="00F442A2">
        <w:t>Table 5.4.3-8: taskData Element</w:t>
      </w:r>
    </w:p>
    <w:tbl>
      <w:tblPr>
        <w:tblW w:w="9655" w:type="dxa"/>
        <w:tblLayout w:type="fixed"/>
        <w:tblCellMar>
          <w:left w:w="115" w:type="dxa"/>
          <w:right w:w="115" w:type="dxa"/>
        </w:tblCellMar>
        <w:tblLook w:val="0000" w:firstRow="0" w:lastRow="0" w:firstColumn="0" w:lastColumn="0" w:noHBand="0" w:noVBand="0"/>
      </w:tblPr>
      <w:tblGrid>
        <w:gridCol w:w="1645"/>
        <w:gridCol w:w="1350"/>
        <w:gridCol w:w="1350"/>
        <w:gridCol w:w="1080"/>
        <w:gridCol w:w="900"/>
        <w:gridCol w:w="1080"/>
        <w:gridCol w:w="2250"/>
      </w:tblGrid>
      <w:tr w:rsidR="003F6EE3" w:rsidRPr="00F442A2" w14:paraId="2EF8F122" w14:textId="77777777" w:rsidTr="005A199D">
        <w:trPr>
          <w:cantSplit/>
          <w:trHeight w:val="259"/>
          <w:tblHeader/>
        </w:trPr>
        <w:tc>
          <w:tcPr>
            <w:tcW w:w="1645" w:type="dxa"/>
            <w:vMerge w:val="restart"/>
            <w:tcBorders>
              <w:top w:val="single" w:sz="4" w:space="0" w:color="000000"/>
              <w:left w:val="single" w:sz="4" w:space="0" w:color="000000"/>
            </w:tcBorders>
            <w:shd w:val="clear" w:color="auto" w:fill="D9D9D9"/>
            <w:vAlign w:val="center"/>
          </w:tcPr>
          <w:p w14:paraId="66B04CA5" w14:textId="77777777" w:rsidR="003F6EE3" w:rsidRPr="00F442A2" w:rsidRDefault="003F6EE3" w:rsidP="00D87D2B">
            <w:pPr>
              <w:pStyle w:val="TableEntryHeader"/>
              <w:rPr>
                <w:noProof w:val="0"/>
              </w:rPr>
            </w:pPr>
            <w:r w:rsidRPr="00F442A2">
              <w:rPr>
                <w:noProof w:val="0"/>
              </w:rPr>
              <w:t xml:space="preserve">taskData </w:t>
            </w:r>
          </w:p>
          <w:p w14:paraId="1479309C" w14:textId="77777777" w:rsidR="003F6EE3" w:rsidRPr="00F442A2" w:rsidRDefault="003F6EE3" w:rsidP="00D87D2B">
            <w:pPr>
              <w:pStyle w:val="TableEntryHeader"/>
              <w:rPr>
                <w:noProof w:val="0"/>
              </w:rPr>
            </w:pPr>
            <w:r w:rsidRPr="00F442A2">
              <w:rPr>
                <w:noProof w:val="0"/>
              </w:rPr>
              <w:t>element</w:t>
            </w:r>
          </w:p>
        </w:tc>
        <w:tc>
          <w:tcPr>
            <w:tcW w:w="1350" w:type="dxa"/>
            <w:vMerge w:val="restart"/>
            <w:tcBorders>
              <w:top w:val="single" w:sz="4" w:space="0" w:color="000000"/>
              <w:left w:val="single" w:sz="4" w:space="0" w:color="000000"/>
            </w:tcBorders>
            <w:shd w:val="clear" w:color="auto" w:fill="D9D9D9"/>
            <w:vAlign w:val="center"/>
          </w:tcPr>
          <w:p w14:paraId="084A7BE9" w14:textId="77777777" w:rsidR="003F6EE3" w:rsidRPr="00F442A2" w:rsidRDefault="003F6EE3" w:rsidP="00D87D2B">
            <w:pPr>
              <w:pStyle w:val="TableEntryHeader"/>
              <w:rPr>
                <w:noProof w:val="0"/>
              </w:rPr>
            </w:pPr>
            <w:r w:rsidRPr="00F442A2">
              <w:rPr>
                <w:noProof w:val="0"/>
              </w:rPr>
              <w:t>Standard</w:t>
            </w:r>
          </w:p>
        </w:tc>
        <w:tc>
          <w:tcPr>
            <w:tcW w:w="1350" w:type="dxa"/>
            <w:vMerge w:val="restart"/>
            <w:tcBorders>
              <w:top w:val="single" w:sz="4" w:space="0" w:color="000000"/>
              <w:left w:val="single" w:sz="4" w:space="0" w:color="000000"/>
              <w:right w:val="single" w:sz="4" w:space="0" w:color="000000"/>
            </w:tcBorders>
            <w:shd w:val="clear" w:color="auto" w:fill="D9D9D9"/>
            <w:vAlign w:val="center"/>
          </w:tcPr>
          <w:p w14:paraId="2C8045B4" w14:textId="77777777" w:rsidR="003F6EE3" w:rsidRPr="00F442A2" w:rsidRDefault="003F6EE3" w:rsidP="00D87D2B">
            <w:pPr>
              <w:pStyle w:val="TableEntryHeader"/>
              <w:rPr>
                <w:noProof w:val="0"/>
              </w:rPr>
            </w:pPr>
            <w:r w:rsidRPr="00F442A2">
              <w:rPr>
                <w:noProof w:val="0"/>
              </w:rPr>
              <w:t>Data Type</w:t>
            </w:r>
          </w:p>
        </w:tc>
        <w:tc>
          <w:tcPr>
            <w:tcW w:w="3060" w:type="dxa"/>
            <w:gridSpan w:val="3"/>
            <w:tcBorders>
              <w:top w:val="single" w:sz="4" w:space="0" w:color="000000"/>
              <w:left w:val="single" w:sz="4" w:space="0" w:color="000000"/>
              <w:bottom w:val="single" w:sz="4" w:space="0" w:color="000000"/>
            </w:tcBorders>
            <w:shd w:val="clear" w:color="auto" w:fill="D9D9D9"/>
            <w:vAlign w:val="center"/>
          </w:tcPr>
          <w:p w14:paraId="4FFEDCBC" w14:textId="77777777" w:rsidR="003F6EE3" w:rsidRPr="00F442A2" w:rsidRDefault="003F6EE3" w:rsidP="00D87D2B">
            <w:pPr>
              <w:pStyle w:val="TableEntryHeader"/>
              <w:rPr>
                <w:noProof w:val="0"/>
              </w:rPr>
            </w:pPr>
            <w:r w:rsidRPr="00F442A2">
              <w:rPr>
                <w:noProof w:val="0"/>
              </w:rPr>
              <w:t>Optionality</w:t>
            </w:r>
          </w:p>
        </w:tc>
        <w:tc>
          <w:tcPr>
            <w:tcW w:w="2250" w:type="dxa"/>
            <w:vMerge w:val="restart"/>
            <w:tcBorders>
              <w:top w:val="single" w:sz="4" w:space="0" w:color="000000"/>
              <w:left w:val="single" w:sz="4" w:space="0" w:color="000000"/>
              <w:right w:val="single" w:sz="4" w:space="0" w:color="000000"/>
            </w:tcBorders>
            <w:shd w:val="clear" w:color="auto" w:fill="D9D9D9"/>
            <w:vAlign w:val="center"/>
          </w:tcPr>
          <w:p w14:paraId="7F670A09" w14:textId="77777777" w:rsidR="003F6EE3" w:rsidRPr="00F442A2" w:rsidRDefault="003F6EE3" w:rsidP="00D87D2B">
            <w:pPr>
              <w:pStyle w:val="TableEntryHeader"/>
              <w:rPr>
                <w:noProof w:val="0"/>
              </w:rPr>
            </w:pPr>
            <w:r w:rsidRPr="00F442A2">
              <w:rPr>
                <w:noProof w:val="0"/>
              </w:rPr>
              <w:t>Description</w:t>
            </w:r>
          </w:p>
        </w:tc>
      </w:tr>
      <w:tr w:rsidR="004E1FAC" w:rsidRPr="00F442A2" w14:paraId="49DBD058" w14:textId="77777777" w:rsidTr="005A199D">
        <w:trPr>
          <w:cantSplit/>
          <w:trHeight w:val="259"/>
          <w:tblHeader/>
        </w:trPr>
        <w:tc>
          <w:tcPr>
            <w:tcW w:w="1645" w:type="dxa"/>
            <w:vMerge/>
            <w:tcBorders>
              <w:left w:val="single" w:sz="4" w:space="0" w:color="000000"/>
              <w:bottom w:val="single" w:sz="4" w:space="0" w:color="000000"/>
            </w:tcBorders>
            <w:shd w:val="clear" w:color="auto" w:fill="D9D9D9"/>
            <w:vAlign w:val="center"/>
          </w:tcPr>
          <w:p w14:paraId="1F47748E" w14:textId="77777777" w:rsidR="003F6EE3" w:rsidRPr="00F442A2" w:rsidRDefault="003F6EE3" w:rsidP="00D87D2B">
            <w:pPr>
              <w:pStyle w:val="TableEntryHeader"/>
              <w:rPr>
                <w:noProof w:val="0"/>
              </w:rPr>
            </w:pPr>
          </w:p>
        </w:tc>
        <w:tc>
          <w:tcPr>
            <w:tcW w:w="1350" w:type="dxa"/>
            <w:vMerge/>
            <w:tcBorders>
              <w:left w:val="single" w:sz="4" w:space="0" w:color="000000"/>
              <w:bottom w:val="single" w:sz="4" w:space="0" w:color="000000"/>
            </w:tcBorders>
            <w:shd w:val="clear" w:color="auto" w:fill="D9D9D9"/>
            <w:vAlign w:val="center"/>
          </w:tcPr>
          <w:p w14:paraId="134F1ED7" w14:textId="77777777" w:rsidR="003F6EE3" w:rsidRPr="00F442A2" w:rsidRDefault="003F6EE3" w:rsidP="00D87D2B">
            <w:pPr>
              <w:pStyle w:val="TableEntryHeader"/>
              <w:rPr>
                <w:noProof w:val="0"/>
              </w:rPr>
            </w:pPr>
          </w:p>
        </w:tc>
        <w:tc>
          <w:tcPr>
            <w:tcW w:w="1350" w:type="dxa"/>
            <w:vMerge/>
            <w:tcBorders>
              <w:left w:val="single" w:sz="4" w:space="0" w:color="000000"/>
              <w:bottom w:val="single" w:sz="4" w:space="0" w:color="000000"/>
              <w:right w:val="single" w:sz="4" w:space="0" w:color="000000"/>
            </w:tcBorders>
            <w:shd w:val="clear" w:color="auto" w:fill="D9D9D9"/>
          </w:tcPr>
          <w:p w14:paraId="5D5EDADF" w14:textId="77777777" w:rsidR="003F6EE3" w:rsidRPr="00F442A2" w:rsidRDefault="003F6EE3" w:rsidP="00D87D2B">
            <w:pPr>
              <w:pStyle w:val="TableEntryHeader"/>
              <w:rPr>
                <w:noProof w:val="0"/>
              </w:rPr>
            </w:pPr>
          </w:p>
        </w:tc>
        <w:tc>
          <w:tcPr>
            <w:tcW w:w="1080" w:type="dxa"/>
            <w:tcBorders>
              <w:top w:val="single" w:sz="4" w:space="0" w:color="000000"/>
              <w:left w:val="single" w:sz="4" w:space="0" w:color="000000"/>
              <w:bottom w:val="single" w:sz="4" w:space="0" w:color="000000"/>
            </w:tcBorders>
            <w:shd w:val="clear" w:color="auto" w:fill="D9D9D9"/>
            <w:vAlign w:val="center"/>
          </w:tcPr>
          <w:p w14:paraId="1AFF82C4" w14:textId="77777777" w:rsidR="003F6EE3" w:rsidRPr="00F442A2" w:rsidRDefault="003F6EE3" w:rsidP="00D87D2B">
            <w:pPr>
              <w:pStyle w:val="TableEntryHeader"/>
              <w:rPr>
                <w:noProof w:val="0"/>
              </w:rPr>
            </w:pPr>
            <w:r w:rsidRPr="00F442A2">
              <w:rPr>
                <w:noProof w:val="0"/>
              </w:rPr>
              <w:t>Create</w:t>
            </w:r>
          </w:p>
        </w:tc>
        <w:tc>
          <w:tcPr>
            <w:tcW w:w="900" w:type="dxa"/>
            <w:tcBorders>
              <w:top w:val="single" w:sz="4" w:space="0" w:color="000000"/>
              <w:left w:val="single" w:sz="4" w:space="0" w:color="000000"/>
              <w:bottom w:val="single" w:sz="4" w:space="0" w:color="000000"/>
            </w:tcBorders>
            <w:shd w:val="clear" w:color="auto" w:fill="D9D9D9"/>
            <w:vAlign w:val="center"/>
          </w:tcPr>
          <w:p w14:paraId="5748664E" w14:textId="77777777" w:rsidR="003F6EE3" w:rsidRPr="00F442A2" w:rsidRDefault="003F6EE3" w:rsidP="00D87D2B">
            <w:pPr>
              <w:pStyle w:val="TableEntryHeader"/>
              <w:rPr>
                <w:noProof w:val="0"/>
              </w:rPr>
            </w:pPr>
            <w:r w:rsidRPr="00F442A2">
              <w:rPr>
                <w:noProof w:val="0"/>
              </w:rPr>
              <w:t>View</w:t>
            </w:r>
          </w:p>
        </w:tc>
        <w:tc>
          <w:tcPr>
            <w:tcW w:w="1080" w:type="dxa"/>
            <w:tcBorders>
              <w:top w:val="single" w:sz="4" w:space="0" w:color="000000"/>
              <w:left w:val="single" w:sz="4" w:space="0" w:color="000000"/>
              <w:bottom w:val="single" w:sz="4" w:space="0" w:color="000000"/>
            </w:tcBorders>
            <w:shd w:val="clear" w:color="auto" w:fill="D9D9D9"/>
            <w:vAlign w:val="center"/>
          </w:tcPr>
          <w:p w14:paraId="0F8994A8" w14:textId="77777777" w:rsidR="003F6EE3" w:rsidRPr="00F442A2" w:rsidRDefault="003F6EE3" w:rsidP="00D87D2B">
            <w:pPr>
              <w:pStyle w:val="TableEntryHeader"/>
              <w:rPr>
                <w:noProof w:val="0"/>
              </w:rPr>
            </w:pPr>
            <w:r w:rsidRPr="00F442A2">
              <w:rPr>
                <w:noProof w:val="0"/>
              </w:rPr>
              <w:t>Update</w:t>
            </w:r>
          </w:p>
        </w:tc>
        <w:tc>
          <w:tcPr>
            <w:tcW w:w="2250" w:type="dxa"/>
            <w:vMerge/>
            <w:tcBorders>
              <w:left w:val="single" w:sz="4" w:space="0" w:color="000000"/>
              <w:bottom w:val="single" w:sz="4" w:space="0" w:color="000000"/>
              <w:right w:val="single" w:sz="4" w:space="0" w:color="000000"/>
            </w:tcBorders>
            <w:shd w:val="clear" w:color="auto" w:fill="D9D9D9"/>
            <w:vAlign w:val="center"/>
          </w:tcPr>
          <w:p w14:paraId="2C18AE19" w14:textId="77777777" w:rsidR="003F6EE3" w:rsidRPr="00F442A2" w:rsidRDefault="003F6EE3" w:rsidP="00D87D2B">
            <w:pPr>
              <w:pStyle w:val="TableEntryHeader"/>
              <w:rPr>
                <w:b w:val="0"/>
                <w:noProof w:val="0"/>
              </w:rPr>
            </w:pPr>
          </w:p>
        </w:tc>
      </w:tr>
      <w:tr w:rsidR="004E1FAC" w:rsidRPr="00F442A2" w14:paraId="2AD01502" w14:textId="77777777" w:rsidTr="005A199D">
        <w:trPr>
          <w:cantSplit/>
        </w:trPr>
        <w:tc>
          <w:tcPr>
            <w:tcW w:w="1645" w:type="dxa"/>
            <w:tcBorders>
              <w:top w:val="single" w:sz="4" w:space="0" w:color="000000"/>
              <w:left w:val="single" w:sz="4" w:space="0" w:color="000000"/>
              <w:bottom w:val="single" w:sz="4" w:space="0" w:color="000000"/>
            </w:tcBorders>
            <w:vAlign w:val="center"/>
          </w:tcPr>
          <w:p w14:paraId="10D4A2F4" w14:textId="77777777" w:rsidR="003F6EE3" w:rsidRPr="00F442A2" w:rsidRDefault="003F6EE3" w:rsidP="000B5E02">
            <w:pPr>
              <w:pStyle w:val="TableEntry"/>
            </w:pPr>
            <w:r w:rsidRPr="00F442A2">
              <w:t>taskDetails</w:t>
            </w:r>
          </w:p>
        </w:tc>
        <w:tc>
          <w:tcPr>
            <w:tcW w:w="1350" w:type="dxa"/>
            <w:tcBorders>
              <w:top w:val="single" w:sz="4" w:space="0" w:color="000000"/>
              <w:left w:val="single" w:sz="4" w:space="0" w:color="000000"/>
              <w:bottom w:val="single" w:sz="4" w:space="0" w:color="000000"/>
            </w:tcBorders>
            <w:vAlign w:val="center"/>
          </w:tcPr>
          <w:p w14:paraId="487C1C18" w14:textId="77777777" w:rsidR="003F6EE3" w:rsidRPr="00F442A2" w:rsidRDefault="003F6EE3" w:rsidP="00D87D2B">
            <w:pPr>
              <w:pStyle w:val="TableEntry"/>
              <w:rPr>
                <w:color w:val="000000"/>
              </w:rPr>
            </w:pPr>
            <w:r w:rsidRPr="00F442A2">
              <w:t>OASIS_WS-HumanTask</w:t>
            </w:r>
          </w:p>
        </w:tc>
        <w:tc>
          <w:tcPr>
            <w:tcW w:w="1350" w:type="dxa"/>
            <w:tcBorders>
              <w:top w:val="single" w:sz="4" w:space="0" w:color="000000"/>
              <w:left w:val="single" w:sz="4" w:space="0" w:color="000000"/>
              <w:bottom w:val="single" w:sz="4" w:space="0" w:color="000000"/>
              <w:right w:val="single" w:sz="4" w:space="0" w:color="000000"/>
            </w:tcBorders>
          </w:tcPr>
          <w:p w14:paraId="5C4E9A10" w14:textId="77777777" w:rsidR="003F6EE3" w:rsidRPr="00F442A2" w:rsidRDefault="008021F4"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tTaskDetails</w:t>
            </w:r>
          </w:p>
        </w:tc>
        <w:tc>
          <w:tcPr>
            <w:tcW w:w="1080" w:type="dxa"/>
            <w:tcBorders>
              <w:top w:val="single" w:sz="4" w:space="0" w:color="000000"/>
              <w:left w:val="single" w:sz="4" w:space="0" w:color="000000"/>
              <w:bottom w:val="single" w:sz="4" w:space="0" w:color="000000"/>
            </w:tcBorders>
            <w:vAlign w:val="center"/>
          </w:tcPr>
          <w:p w14:paraId="4E792D61" w14:textId="77777777" w:rsidR="003F6EE3" w:rsidRPr="00F442A2" w:rsidRDefault="003F6EE3">
            <w:pPr>
              <w:pStyle w:val="TableEntry"/>
            </w:pPr>
            <w:r w:rsidRPr="00F442A2">
              <w:t>R</w:t>
            </w:r>
          </w:p>
        </w:tc>
        <w:tc>
          <w:tcPr>
            <w:tcW w:w="900" w:type="dxa"/>
            <w:tcBorders>
              <w:top w:val="single" w:sz="4" w:space="0" w:color="000000"/>
              <w:left w:val="single" w:sz="4" w:space="0" w:color="000000"/>
              <w:bottom w:val="single" w:sz="4" w:space="0" w:color="000000"/>
            </w:tcBorders>
            <w:vAlign w:val="center"/>
          </w:tcPr>
          <w:p w14:paraId="19CECCB7" w14:textId="77777777" w:rsidR="003F6EE3" w:rsidRPr="00F442A2" w:rsidRDefault="003F6EE3" w:rsidP="000B5E02">
            <w:pPr>
              <w:pStyle w:val="TableEntry"/>
            </w:pPr>
            <w:r w:rsidRPr="00F442A2">
              <w:t>R</w:t>
            </w:r>
          </w:p>
        </w:tc>
        <w:tc>
          <w:tcPr>
            <w:tcW w:w="1080" w:type="dxa"/>
            <w:tcBorders>
              <w:top w:val="single" w:sz="4" w:space="0" w:color="000000"/>
              <w:left w:val="single" w:sz="4" w:space="0" w:color="000000"/>
              <w:bottom w:val="single" w:sz="4" w:space="0" w:color="000000"/>
            </w:tcBorders>
            <w:vAlign w:val="center"/>
          </w:tcPr>
          <w:p w14:paraId="2D90403B" w14:textId="77777777" w:rsidR="003F6EE3" w:rsidRPr="00F442A2" w:rsidRDefault="003F6EE3" w:rsidP="000B5E02">
            <w:pPr>
              <w:pStyle w:val="TableEntry"/>
            </w:pPr>
            <w:r w:rsidRPr="00F442A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11FCD04F" w14:textId="77777777" w:rsidR="003F6EE3" w:rsidRPr="00F442A2" w:rsidRDefault="003F6EE3" w:rsidP="00B67434">
            <w:pPr>
              <w:pStyle w:val="TableEntry"/>
              <w:suppressAutoHyphens/>
            </w:pPr>
            <w:r w:rsidRPr="00F442A2">
              <w:t>See Table 5.4.3-10</w:t>
            </w:r>
          </w:p>
        </w:tc>
      </w:tr>
      <w:tr w:rsidR="004E1FAC" w:rsidRPr="00F442A2" w14:paraId="6C9C42AC" w14:textId="77777777" w:rsidTr="005A199D">
        <w:trPr>
          <w:cantSplit/>
        </w:trPr>
        <w:tc>
          <w:tcPr>
            <w:tcW w:w="1645" w:type="dxa"/>
            <w:tcBorders>
              <w:top w:val="single" w:sz="4" w:space="0" w:color="000000"/>
              <w:left w:val="single" w:sz="4" w:space="0" w:color="000000"/>
              <w:bottom w:val="single" w:sz="4" w:space="0" w:color="000000"/>
            </w:tcBorders>
            <w:vAlign w:val="center"/>
          </w:tcPr>
          <w:p w14:paraId="0BC2AAF2" w14:textId="77777777" w:rsidR="003F6EE3" w:rsidRPr="00F442A2" w:rsidRDefault="003F6EE3" w:rsidP="00D87D2B">
            <w:pPr>
              <w:pStyle w:val="TableEntry"/>
            </w:pPr>
            <w:r w:rsidRPr="00F442A2">
              <w:t>description</w:t>
            </w:r>
          </w:p>
        </w:tc>
        <w:tc>
          <w:tcPr>
            <w:tcW w:w="1350" w:type="dxa"/>
            <w:tcBorders>
              <w:top w:val="single" w:sz="4" w:space="0" w:color="000000"/>
              <w:left w:val="single" w:sz="4" w:space="0" w:color="000000"/>
              <w:bottom w:val="single" w:sz="4" w:space="0" w:color="000000"/>
            </w:tcBorders>
            <w:vAlign w:val="center"/>
          </w:tcPr>
          <w:p w14:paraId="4624C8C0" w14:textId="77777777" w:rsidR="003F6EE3" w:rsidRPr="00F442A2" w:rsidRDefault="003F6EE3" w:rsidP="00D87D2B">
            <w:pPr>
              <w:pStyle w:val="TableEntry"/>
            </w:pPr>
            <w:r w:rsidRPr="00F442A2">
              <w:t>OASIS_WS-HumanTask</w:t>
            </w:r>
          </w:p>
        </w:tc>
        <w:tc>
          <w:tcPr>
            <w:tcW w:w="1350" w:type="dxa"/>
            <w:tcBorders>
              <w:top w:val="single" w:sz="4" w:space="0" w:color="000000"/>
              <w:left w:val="single" w:sz="4" w:space="0" w:color="000000"/>
              <w:bottom w:val="single" w:sz="4" w:space="0" w:color="000000"/>
              <w:right w:val="single" w:sz="4" w:space="0" w:color="000000"/>
            </w:tcBorders>
          </w:tcPr>
          <w:p w14:paraId="0C36487E" w14:textId="77777777" w:rsidR="003F6EE3" w:rsidRPr="00F442A2" w:rsidRDefault="003F6EE3" w:rsidP="00B67434">
            <w:pPr>
              <w:pStyle w:val="TableEntry"/>
              <w:suppressAutoHyphens/>
              <w:rPr>
                <w:rFonts w:ascii="Courier New" w:hAnsi="Courier New"/>
              </w:rPr>
            </w:pPr>
            <w:r w:rsidRPr="00F442A2">
              <w:rPr>
                <w:rFonts w:ascii="Courier New" w:hAnsi="Courier New"/>
              </w:rPr>
              <w:t>xs:string</w:t>
            </w:r>
          </w:p>
        </w:tc>
        <w:tc>
          <w:tcPr>
            <w:tcW w:w="1080" w:type="dxa"/>
            <w:tcBorders>
              <w:top w:val="single" w:sz="4" w:space="0" w:color="000000"/>
              <w:left w:val="single" w:sz="4" w:space="0" w:color="000000"/>
              <w:bottom w:val="single" w:sz="4" w:space="0" w:color="000000"/>
            </w:tcBorders>
            <w:vAlign w:val="center"/>
          </w:tcPr>
          <w:p w14:paraId="1987BBFA" w14:textId="77777777" w:rsidR="003F6EE3" w:rsidRPr="00F442A2" w:rsidRDefault="003F6EE3">
            <w:pPr>
              <w:pStyle w:val="TableEntry"/>
            </w:pPr>
            <w:r w:rsidRPr="00F442A2">
              <w:t>R</w:t>
            </w:r>
          </w:p>
        </w:tc>
        <w:tc>
          <w:tcPr>
            <w:tcW w:w="900" w:type="dxa"/>
            <w:tcBorders>
              <w:top w:val="single" w:sz="4" w:space="0" w:color="000000"/>
              <w:left w:val="single" w:sz="4" w:space="0" w:color="000000"/>
              <w:bottom w:val="single" w:sz="4" w:space="0" w:color="000000"/>
            </w:tcBorders>
            <w:vAlign w:val="center"/>
          </w:tcPr>
          <w:p w14:paraId="07433420" w14:textId="77777777" w:rsidR="003F6EE3" w:rsidRPr="00F442A2" w:rsidRDefault="003F6EE3">
            <w:pPr>
              <w:pStyle w:val="TableEntry"/>
            </w:pPr>
            <w:r w:rsidRPr="00F442A2">
              <w:t>R</w:t>
            </w:r>
          </w:p>
        </w:tc>
        <w:tc>
          <w:tcPr>
            <w:tcW w:w="1080" w:type="dxa"/>
            <w:tcBorders>
              <w:top w:val="single" w:sz="4" w:space="0" w:color="000000"/>
              <w:left w:val="single" w:sz="4" w:space="0" w:color="000000"/>
              <w:bottom w:val="single" w:sz="4" w:space="0" w:color="000000"/>
            </w:tcBorders>
            <w:vAlign w:val="center"/>
          </w:tcPr>
          <w:p w14:paraId="38335BFC" w14:textId="77777777" w:rsidR="003F6EE3" w:rsidRPr="00F442A2" w:rsidRDefault="003F6EE3">
            <w:pPr>
              <w:pStyle w:val="TableEntry"/>
            </w:pPr>
            <w:r w:rsidRPr="00F442A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255C9A68" w14:textId="77777777" w:rsidR="003F6EE3" w:rsidRPr="00F442A2" w:rsidRDefault="003F6EE3" w:rsidP="00D87D2B">
            <w:pPr>
              <w:pStyle w:val="TableEntry"/>
            </w:pPr>
            <w:r w:rsidRPr="00F442A2">
              <w:t>Textual description</w:t>
            </w:r>
          </w:p>
        </w:tc>
      </w:tr>
      <w:tr w:rsidR="004E1FAC" w:rsidRPr="00F442A2" w14:paraId="0D3F5713" w14:textId="77777777" w:rsidTr="005A199D">
        <w:trPr>
          <w:cantSplit/>
        </w:trPr>
        <w:tc>
          <w:tcPr>
            <w:tcW w:w="1645" w:type="dxa"/>
            <w:tcBorders>
              <w:top w:val="single" w:sz="4" w:space="0" w:color="000000"/>
              <w:left w:val="single" w:sz="4" w:space="0" w:color="000000"/>
              <w:bottom w:val="single" w:sz="4" w:space="0" w:color="000000"/>
            </w:tcBorders>
            <w:vAlign w:val="center"/>
          </w:tcPr>
          <w:p w14:paraId="41B6B7D8" w14:textId="77777777" w:rsidR="003F6EE3" w:rsidRPr="00F442A2" w:rsidRDefault="003F6EE3" w:rsidP="00D87D2B">
            <w:pPr>
              <w:pStyle w:val="TableEntry"/>
            </w:pPr>
            <w:r w:rsidRPr="00F442A2">
              <w:t>input</w:t>
            </w:r>
          </w:p>
        </w:tc>
        <w:tc>
          <w:tcPr>
            <w:tcW w:w="1350" w:type="dxa"/>
            <w:tcBorders>
              <w:top w:val="single" w:sz="4" w:space="0" w:color="000000"/>
              <w:left w:val="single" w:sz="4" w:space="0" w:color="000000"/>
              <w:bottom w:val="single" w:sz="4" w:space="0" w:color="000000"/>
            </w:tcBorders>
            <w:vAlign w:val="center"/>
          </w:tcPr>
          <w:p w14:paraId="19B7C0F3" w14:textId="77777777" w:rsidR="003F6EE3" w:rsidRPr="00F442A2" w:rsidRDefault="003F6EE3" w:rsidP="00D87D2B">
            <w:pPr>
              <w:pStyle w:val="TableEntry"/>
            </w:pPr>
            <w:r w:rsidRPr="00F442A2">
              <w:t>OASIS_WS-HumanTask</w:t>
            </w:r>
          </w:p>
        </w:tc>
        <w:tc>
          <w:tcPr>
            <w:tcW w:w="1350" w:type="dxa"/>
            <w:tcBorders>
              <w:top w:val="single" w:sz="4" w:space="0" w:color="000000"/>
              <w:left w:val="single" w:sz="4" w:space="0" w:color="000000"/>
              <w:bottom w:val="single" w:sz="4" w:space="0" w:color="000000"/>
              <w:right w:val="single" w:sz="4" w:space="0" w:color="000000"/>
            </w:tcBorders>
          </w:tcPr>
          <w:p w14:paraId="3971D7D6" w14:textId="77777777" w:rsidR="003F6EE3" w:rsidRPr="00F442A2" w:rsidRDefault="00212686"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tMessagePartsData</w:t>
            </w:r>
          </w:p>
        </w:tc>
        <w:tc>
          <w:tcPr>
            <w:tcW w:w="1080" w:type="dxa"/>
            <w:tcBorders>
              <w:top w:val="single" w:sz="4" w:space="0" w:color="000000"/>
              <w:left w:val="single" w:sz="4" w:space="0" w:color="000000"/>
              <w:bottom w:val="single" w:sz="4" w:space="0" w:color="000000"/>
            </w:tcBorders>
            <w:vAlign w:val="center"/>
          </w:tcPr>
          <w:p w14:paraId="5F71F100" w14:textId="77777777" w:rsidR="003F6EE3" w:rsidRPr="00F442A2" w:rsidRDefault="003F6EE3">
            <w:pPr>
              <w:pStyle w:val="TableEntry"/>
            </w:pPr>
            <w:r w:rsidRPr="00F442A2">
              <w:t>R</w:t>
            </w:r>
          </w:p>
        </w:tc>
        <w:tc>
          <w:tcPr>
            <w:tcW w:w="900" w:type="dxa"/>
            <w:tcBorders>
              <w:top w:val="single" w:sz="4" w:space="0" w:color="000000"/>
              <w:left w:val="single" w:sz="4" w:space="0" w:color="000000"/>
              <w:bottom w:val="single" w:sz="4" w:space="0" w:color="000000"/>
            </w:tcBorders>
            <w:vAlign w:val="center"/>
          </w:tcPr>
          <w:p w14:paraId="3137790C" w14:textId="77777777" w:rsidR="003F6EE3" w:rsidRPr="00F442A2" w:rsidRDefault="003F6EE3">
            <w:pPr>
              <w:pStyle w:val="TableEntry"/>
            </w:pPr>
            <w:r w:rsidRPr="00F442A2">
              <w:t>R</w:t>
            </w:r>
          </w:p>
        </w:tc>
        <w:tc>
          <w:tcPr>
            <w:tcW w:w="1080" w:type="dxa"/>
            <w:tcBorders>
              <w:top w:val="single" w:sz="4" w:space="0" w:color="000000"/>
              <w:left w:val="single" w:sz="4" w:space="0" w:color="000000"/>
              <w:bottom w:val="single" w:sz="4" w:space="0" w:color="000000"/>
            </w:tcBorders>
            <w:vAlign w:val="center"/>
          </w:tcPr>
          <w:p w14:paraId="382B985A" w14:textId="77777777" w:rsidR="003F6EE3" w:rsidRPr="00F442A2" w:rsidRDefault="003F6EE3">
            <w:pPr>
              <w:pStyle w:val="TableEntry"/>
            </w:pPr>
            <w:r w:rsidRPr="00F442A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7B808A1C" w14:textId="02DBDBC1" w:rsidR="003F6EE3" w:rsidRPr="00F442A2" w:rsidRDefault="003F6EE3" w:rsidP="00D87D2B">
            <w:pPr>
              <w:pStyle w:val="TableEntry"/>
            </w:pPr>
            <w:r w:rsidRPr="00F442A2">
              <w:t xml:space="preserve">This element lists documents/workflows referenced by the task as inputs, using a child </w:t>
            </w:r>
            <w:r w:rsidRPr="00F442A2">
              <w:rPr>
                <w:rFonts w:ascii="Courier New" w:hAnsi="Courier New" w:cs="Courier New"/>
              </w:rPr>
              <w:t>&lt;part&gt;</w:t>
            </w:r>
            <w:r w:rsidRPr="00F442A2">
              <w:t xml:space="preserve"> element for each document/workflow. </w:t>
            </w:r>
          </w:p>
        </w:tc>
      </w:tr>
      <w:tr w:rsidR="004E1FAC" w:rsidRPr="00F442A2" w14:paraId="1E00CEE1" w14:textId="77777777" w:rsidTr="005A199D">
        <w:trPr>
          <w:cantSplit/>
        </w:trPr>
        <w:tc>
          <w:tcPr>
            <w:tcW w:w="1645" w:type="dxa"/>
            <w:tcBorders>
              <w:top w:val="single" w:sz="4" w:space="0" w:color="000000"/>
              <w:left w:val="single" w:sz="4" w:space="0" w:color="000000"/>
              <w:bottom w:val="single" w:sz="4" w:space="0" w:color="000000"/>
            </w:tcBorders>
            <w:vAlign w:val="center"/>
          </w:tcPr>
          <w:p w14:paraId="51FC33F7" w14:textId="77777777" w:rsidR="003F6EE3" w:rsidRPr="00F442A2" w:rsidRDefault="003F6EE3" w:rsidP="00D87D2B">
            <w:pPr>
              <w:pStyle w:val="TableEntry"/>
            </w:pPr>
            <w:r w:rsidRPr="00F442A2">
              <w:t>output</w:t>
            </w:r>
          </w:p>
        </w:tc>
        <w:tc>
          <w:tcPr>
            <w:tcW w:w="1350" w:type="dxa"/>
            <w:tcBorders>
              <w:top w:val="single" w:sz="4" w:space="0" w:color="000000"/>
              <w:left w:val="single" w:sz="4" w:space="0" w:color="000000"/>
              <w:bottom w:val="single" w:sz="4" w:space="0" w:color="000000"/>
            </w:tcBorders>
            <w:vAlign w:val="center"/>
          </w:tcPr>
          <w:p w14:paraId="5362702F" w14:textId="77777777" w:rsidR="003F6EE3" w:rsidRPr="00F442A2" w:rsidRDefault="003F6EE3" w:rsidP="00D87D2B">
            <w:pPr>
              <w:pStyle w:val="TableEntry"/>
            </w:pPr>
            <w:r w:rsidRPr="00F442A2">
              <w:t>OASIS_WS-HumanTask</w:t>
            </w:r>
          </w:p>
        </w:tc>
        <w:tc>
          <w:tcPr>
            <w:tcW w:w="1350" w:type="dxa"/>
            <w:tcBorders>
              <w:top w:val="single" w:sz="4" w:space="0" w:color="000000"/>
              <w:left w:val="single" w:sz="4" w:space="0" w:color="000000"/>
              <w:bottom w:val="single" w:sz="4" w:space="0" w:color="000000"/>
              <w:right w:val="single" w:sz="4" w:space="0" w:color="000000"/>
            </w:tcBorders>
          </w:tcPr>
          <w:p w14:paraId="027692AB" w14:textId="77777777" w:rsidR="003F6EE3" w:rsidRPr="00F442A2" w:rsidRDefault="00212686"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tMessagePartsData</w:t>
            </w:r>
          </w:p>
        </w:tc>
        <w:tc>
          <w:tcPr>
            <w:tcW w:w="1080" w:type="dxa"/>
            <w:tcBorders>
              <w:top w:val="single" w:sz="4" w:space="0" w:color="000000"/>
              <w:left w:val="single" w:sz="4" w:space="0" w:color="000000"/>
              <w:bottom w:val="single" w:sz="4" w:space="0" w:color="000000"/>
            </w:tcBorders>
            <w:vAlign w:val="center"/>
          </w:tcPr>
          <w:p w14:paraId="19E56A90" w14:textId="77777777" w:rsidR="003F6EE3" w:rsidRPr="00F442A2" w:rsidRDefault="003F6EE3">
            <w:pPr>
              <w:pStyle w:val="TableEntry"/>
            </w:pPr>
            <w:r w:rsidRPr="00F442A2">
              <w:t>R</w:t>
            </w:r>
          </w:p>
        </w:tc>
        <w:tc>
          <w:tcPr>
            <w:tcW w:w="900" w:type="dxa"/>
            <w:tcBorders>
              <w:top w:val="single" w:sz="4" w:space="0" w:color="000000"/>
              <w:left w:val="single" w:sz="4" w:space="0" w:color="000000"/>
              <w:bottom w:val="single" w:sz="4" w:space="0" w:color="000000"/>
            </w:tcBorders>
            <w:vAlign w:val="center"/>
          </w:tcPr>
          <w:p w14:paraId="1135D1E3" w14:textId="77777777" w:rsidR="003F6EE3" w:rsidRPr="00F442A2" w:rsidRDefault="003F6EE3">
            <w:pPr>
              <w:pStyle w:val="TableEntry"/>
            </w:pPr>
            <w:r w:rsidRPr="00F442A2">
              <w:t>R</w:t>
            </w:r>
          </w:p>
        </w:tc>
        <w:tc>
          <w:tcPr>
            <w:tcW w:w="1080" w:type="dxa"/>
            <w:tcBorders>
              <w:top w:val="single" w:sz="4" w:space="0" w:color="000000"/>
              <w:left w:val="single" w:sz="4" w:space="0" w:color="000000"/>
              <w:bottom w:val="single" w:sz="4" w:space="0" w:color="000000"/>
            </w:tcBorders>
            <w:vAlign w:val="center"/>
          </w:tcPr>
          <w:p w14:paraId="58C1A517" w14:textId="77777777" w:rsidR="003F6EE3" w:rsidRPr="00F442A2" w:rsidRDefault="003F6EE3">
            <w:pPr>
              <w:pStyle w:val="TableEntry"/>
            </w:pPr>
            <w:r w:rsidRPr="00F442A2">
              <w:t>R</w:t>
            </w:r>
          </w:p>
        </w:tc>
        <w:tc>
          <w:tcPr>
            <w:tcW w:w="2250" w:type="dxa"/>
            <w:tcBorders>
              <w:top w:val="single" w:sz="4" w:space="0" w:color="000000"/>
              <w:left w:val="single" w:sz="4" w:space="0" w:color="000000"/>
              <w:bottom w:val="single" w:sz="4" w:space="0" w:color="000000"/>
              <w:right w:val="single" w:sz="4" w:space="0" w:color="000000"/>
            </w:tcBorders>
            <w:vAlign w:val="center"/>
          </w:tcPr>
          <w:p w14:paraId="17E742F7" w14:textId="478A2AD8" w:rsidR="003F6EE3" w:rsidRPr="00F442A2" w:rsidRDefault="003F6EE3" w:rsidP="00F84315">
            <w:pPr>
              <w:pStyle w:val="TableEntry"/>
            </w:pPr>
            <w:r w:rsidRPr="00F442A2">
              <w:t xml:space="preserve">This element lists documents/workflows referenced by the task as outputs, using a child </w:t>
            </w:r>
            <w:r w:rsidRPr="00F442A2">
              <w:rPr>
                <w:rFonts w:ascii="Courier New" w:hAnsi="Courier New" w:cs="Courier New"/>
              </w:rPr>
              <w:t xml:space="preserve">&lt;part&gt; </w:t>
            </w:r>
            <w:r w:rsidRPr="00F442A2">
              <w:t xml:space="preserve">element for each document/workflow. </w:t>
            </w:r>
          </w:p>
        </w:tc>
      </w:tr>
      <w:tr w:rsidR="004E1FAC" w:rsidRPr="00F442A2" w14:paraId="181F66B3" w14:textId="77777777" w:rsidTr="005A199D">
        <w:trPr>
          <w:cantSplit/>
        </w:trPr>
        <w:tc>
          <w:tcPr>
            <w:tcW w:w="1645" w:type="dxa"/>
            <w:tcBorders>
              <w:top w:val="single" w:sz="4" w:space="0" w:color="000000"/>
              <w:left w:val="single" w:sz="4" w:space="0" w:color="000000"/>
              <w:bottom w:val="single" w:sz="4" w:space="0" w:color="000000"/>
            </w:tcBorders>
            <w:vAlign w:val="center"/>
          </w:tcPr>
          <w:p w14:paraId="200D5CB7" w14:textId="77777777" w:rsidR="003F6EE3" w:rsidRPr="00F442A2" w:rsidRDefault="003F6EE3" w:rsidP="00D87D2B">
            <w:pPr>
              <w:pStyle w:val="TableEntry"/>
            </w:pPr>
            <w:r w:rsidRPr="00F442A2">
              <w:t>fault</w:t>
            </w:r>
          </w:p>
        </w:tc>
        <w:tc>
          <w:tcPr>
            <w:tcW w:w="1350" w:type="dxa"/>
            <w:tcBorders>
              <w:top w:val="single" w:sz="4" w:space="0" w:color="000000"/>
              <w:left w:val="single" w:sz="4" w:space="0" w:color="000000"/>
              <w:bottom w:val="single" w:sz="4" w:space="0" w:color="000000"/>
            </w:tcBorders>
            <w:vAlign w:val="center"/>
          </w:tcPr>
          <w:p w14:paraId="3BAA9D31" w14:textId="77777777" w:rsidR="003F6EE3" w:rsidRPr="00F442A2" w:rsidRDefault="003F6EE3" w:rsidP="00D87D2B">
            <w:pPr>
              <w:pStyle w:val="TableEntry"/>
              <w:rPr>
                <w:color w:val="000000"/>
              </w:rPr>
            </w:pPr>
            <w:r w:rsidRPr="00F442A2">
              <w:t>OASIS_WS-HumanTask</w:t>
            </w:r>
          </w:p>
        </w:tc>
        <w:tc>
          <w:tcPr>
            <w:tcW w:w="1350" w:type="dxa"/>
            <w:tcBorders>
              <w:top w:val="single" w:sz="4" w:space="0" w:color="000000"/>
              <w:left w:val="single" w:sz="4" w:space="0" w:color="000000"/>
              <w:bottom w:val="single" w:sz="4" w:space="0" w:color="000000"/>
              <w:right w:val="single" w:sz="4" w:space="0" w:color="000000"/>
            </w:tcBorders>
          </w:tcPr>
          <w:p w14:paraId="1B5D29EF" w14:textId="77777777" w:rsidR="003F6EE3" w:rsidRPr="00F442A2" w:rsidRDefault="00212686"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tFaultData</w:t>
            </w:r>
          </w:p>
        </w:tc>
        <w:tc>
          <w:tcPr>
            <w:tcW w:w="1080" w:type="dxa"/>
            <w:tcBorders>
              <w:top w:val="single" w:sz="4" w:space="0" w:color="000000"/>
              <w:left w:val="single" w:sz="4" w:space="0" w:color="000000"/>
              <w:bottom w:val="single" w:sz="4" w:space="0" w:color="000000"/>
            </w:tcBorders>
            <w:vAlign w:val="center"/>
          </w:tcPr>
          <w:p w14:paraId="601E7417" w14:textId="77777777" w:rsidR="003F6EE3" w:rsidRPr="00F442A2" w:rsidRDefault="003F6EE3" w:rsidP="000B5E02">
            <w:pPr>
              <w:pStyle w:val="TableEntry"/>
            </w:pPr>
            <w:r w:rsidRPr="00F442A2">
              <w:t>O</w:t>
            </w:r>
          </w:p>
        </w:tc>
        <w:tc>
          <w:tcPr>
            <w:tcW w:w="900" w:type="dxa"/>
            <w:tcBorders>
              <w:top w:val="single" w:sz="4" w:space="0" w:color="000000"/>
              <w:left w:val="single" w:sz="4" w:space="0" w:color="000000"/>
              <w:bottom w:val="single" w:sz="4" w:space="0" w:color="000000"/>
            </w:tcBorders>
            <w:vAlign w:val="center"/>
          </w:tcPr>
          <w:p w14:paraId="0B586E06" w14:textId="77777777" w:rsidR="003F6EE3" w:rsidRPr="00F442A2" w:rsidRDefault="003F6EE3" w:rsidP="000B5E02">
            <w:pPr>
              <w:pStyle w:val="TableEntry"/>
            </w:pPr>
            <w:r w:rsidRPr="00F442A2">
              <w:t>R</w:t>
            </w:r>
          </w:p>
        </w:tc>
        <w:tc>
          <w:tcPr>
            <w:tcW w:w="1080" w:type="dxa"/>
            <w:tcBorders>
              <w:top w:val="single" w:sz="4" w:space="0" w:color="000000"/>
              <w:left w:val="single" w:sz="4" w:space="0" w:color="000000"/>
              <w:bottom w:val="single" w:sz="4" w:space="0" w:color="000000"/>
            </w:tcBorders>
            <w:vAlign w:val="center"/>
          </w:tcPr>
          <w:p w14:paraId="5A81A396" w14:textId="77777777" w:rsidR="003F6EE3" w:rsidRPr="00F442A2" w:rsidRDefault="003F6EE3" w:rsidP="000B5E02">
            <w:pPr>
              <w:pStyle w:val="TableEntry"/>
            </w:pPr>
            <w:r w:rsidRPr="00F442A2">
              <w:t>O</w:t>
            </w:r>
          </w:p>
        </w:tc>
        <w:tc>
          <w:tcPr>
            <w:tcW w:w="2250" w:type="dxa"/>
            <w:tcBorders>
              <w:top w:val="single" w:sz="4" w:space="0" w:color="000000"/>
              <w:left w:val="single" w:sz="4" w:space="0" w:color="000000"/>
              <w:bottom w:val="single" w:sz="4" w:space="0" w:color="000000"/>
              <w:right w:val="single" w:sz="4" w:space="0" w:color="000000"/>
            </w:tcBorders>
            <w:vAlign w:val="center"/>
          </w:tcPr>
          <w:p w14:paraId="3A6D8F4E" w14:textId="77777777" w:rsidR="003F6EE3" w:rsidRPr="00F442A2" w:rsidRDefault="003F6EE3" w:rsidP="000B5E02">
            <w:pPr>
              <w:pStyle w:val="TableEntry"/>
            </w:pPr>
            <w:r w:rsidRPr="00F442A2">
              <w:t>Description of fault</w:t>
            </w:r>
          </w:p>
        </w:tc>
      </w:tr>
      <w:tr w:rsidR="004E1FAC" w:rsidRPr="00F442A2" w14:paraId="16410A40" w14:textId="77777777" w:rsidTr="005A199D">
        <w:trPr>
          <w:cantSplit/>
        </w:trPr>
        <w:tc>
          <w:tcPr>
            <w:tcW w:w="1645" w:type="dxa"/>
            <w:tcBorders>
              <w:top w:val="single" w:sz="4" w:space="0" w:color="000000"/>
              <w:left w:val="single" w:sz="4" w:space="0" w:color="000000"/>
              <w:bottom w:val="single" w:sz="4" w:space="0" w:color="000000"/>
            </w:tcBorders>
            <w:vAlign w:val="center"/>
          </w:tcPr>
          <w:p w14:paraId="07B39FD2" w14:textId="77777777" w:rsidR="003F6EE3" w:rsidRPr="00F442A2" w:rsidRDefault="003F6EE3" w:rsidP="00D87D2B">
            <w:pPr>
              <w:pStyle w:val="TableEntry"/>
            </w:pPr>
            <w:r w:rsidRPr="00F442A2">
              <w:t>comments</w:t>
            </w:r>
          </w:p>
        </w:tc>
        <w:tc>
          <w:tcPr>
            <w:tcW w:w="1350" w:type="dxa"/>
            <w:tcBorders>
              <w:top w:val="single" w:sz="4" w:space="0" w:color="000000"/>
              <w:left w:val="single" w:sz="4" w:space="0" w:color="000000"/>
              <w:bottom w:val="single" w:sz="4" w:space="0" w:color="000000"/>
            </w:tcBorders>
            <w:vAlign w:val="center"/>
          </w:tcPr>
          <w:p w14:paraId="1106F703" w14:textId="77777777" w:rsidR="003F6EE3" w:rsidRPr="00F442A2" w:rsidRDefault="003F6EE3" w:rsidP="00D87D2B">
            <w:pPr>
              <w:pStyle w:val="TableEntry"/>
            </w:pPr>
            <w:r w:rsidRPr="00F442A2">
              <w:t>OASIS_WS-HumanTask</w:t>
            </w:r>
          </w:p>
        </w:tc>
        <w:tc>
          <w:tcPr>
            <w:tcW w:w="1350" w:type="dxa"/>
            <w:tcBorders>
              <w:top w:val="single" w:sz="4" w:space="0" w:color="000000"/>
              <w:left w:val="single" w:sz="4" w:space="0" w:color="000000"/>
              <w:bottom w:val="single" w:sz="4" w:space="0" w:color="000000"/>
              <w:right w:val="single" w:sz="4" w:space="0" w:color="000000"/>
            </w:tcBorders>
          </w:tcPr>
          <w:p w14:paraId="533ED8A6" w14:textId="77777777" w:rsidR="003F6EE3" w:rsidRPr="00F442A2" w:rsidRDefault="003F6EE3" w:rsidP="00B67434">
            <w:pPr>
              <w:pStyle w:val="TableEntry"/>
              <w:suppressAutoHyphens/>
              <w:rPr>
                <w:rFonts w:ascii="Courier New" w:hAnsi="Courier New"/>
              </w:rPr>
            </w:pPr>
            <w:r w:rsidRPr="00F442A2">
              <w:rPr>
                <w:rFonts w:ascii="Courier New" w:hAnsi="Courier New"/>
              </w:rPr>
              <w:t>xs:string</w:t>
            </w:r>
          </w:p>
        </w:tc>
        <w:tc>
          <w:tcPr>
            <w:tcW w:w="1080" w:type="dxa"/>
            <w:tcBorders>
              <w:top w:val="single" w:sz="4" w:space="0" w:color="000000"/>
              <w:left w:val="single" w:sz="4" w:space="0" w:color="000000"/>
              <w:bottom w:val="single" w:sz="4" w:space="0" w:color="000000"/>
            </w:tcBorders>
            <w:vAlign w:val="center"/>
          </w:tcPr>
          <w:p w14:paraId="2D0A38BD" w14:textId="77777777" w:rsidR="003F6EE3" w:rsidRPr="00F442A2" w:rsidRDefault="003F6EE3">
            <w:pPr>
              <w:pStyle w:val="TableEntry"/>
            </w:pPr>
            <w:r w:rsidRPr="00F442A2">
              <w:t>O</w:t>
            </w:r>
          </w:p>
        </w:tc>
        <w:tc>
          <w:tcPr>
            <w:tcW w:w="900" w:type="dxa"/>
            <w:tcBorders>
              <w:top w:val="single" w:sz="4" w:space="0" w:color="000000"/>
              <w:left w:val="single" w:sz="4" w:space="0" w:color="000000"/>
              <w:bottom w:val="single" w:sz="4" w:space="0" w:color="000000"/>
            </w:tcBorders>
            <w:vAlign w:val="center"/>
          </w:tcPr>
          <w:p w14:paraId="7C2F7BBB" w14:textId="77777777" w:rsidR="003F6EE3" w:rsidRPr="00F442A2" w:rsidRDefault="003F6EE3">
            <w:pPr>
              <w:pStyle w:val="TableEntry"/>
            </w:pPr>
            <w:r w:rsidRPr="00F442A2">
              <w:t>R</w:t>
            </w:r>
          </w:p>
        </w:tc>
        <w:tc>
          <w:tcPr>
            <w:tcW w:w="1080" w:type="dxa"/>
            <w:tcBorders>
              <w:top w:val="single" w:sz="4" w:space="0" w:color="000000"/>
              <w:left w:val="single" w:sz="4" w:space="0" w:color="000000"/>
              <w:bottom w:val="single" w:sz="4" w:space="0" w:color="000000"/>
            </w:tcBorders>
            <w:vAlign w:val="center"/>
          </w:tcPr>
          <w:p w14:paraId="44AAA34E" w14:textId="77777777" w:rsidR="003F6EE3" w:rsidRPr="00F442A2" w:rsidRDefault="003F6EE3">
            <w:pPr>
              <w:pStyle w:val="TableEntry"/>
            </w:pPr>
            <w:r w:rsidRPr="00F442A2">
              <w:t>O</w:t>
            </w:r>
          </w:p>
        </w:tc>
        <w:tc>
          <w:tcPr>
            <w:tcW w:w="2250" w:type="dxa"/>
            <w:tcBorders>
              <w:top w:val="single" w:sz="4" w:space="0" w:color="000000"/>
              <w:left w:val="single" w:sz="4" w:space="0" w:color="000000"/>
              <w:bottom w:val="single" w:sz="4" w:space="0" w:color="000000"/>
              <w:right w:val="single" w:sz="4" w:space="0" w:color="000000"/>
            </w:tcBorders>
            <w:vAlign w:val="center"/>
          </w:tcPr>
          <w:p w14:paraId="6147B03D" w14:textId="77777777" w:rsidR="003F6EE3" w:rsidRPr="00F442A2" w:rsidRDefault="003F6EE3" w:rsidP="00D87D2B">
            <w:pPr>
              <w:pStyle w:val="TableEntry"/>
            </w:pPr>
            <w:r w:rsidRPr="00F442A2">
              <w:t>Simple text comments about the task</w:t>
            </w:r>
          </w:p>
        </w:tc>
      </w:tr>
    </w:tbl>
    <w:p w14:paraId="5832F6EA" w14:textId="77777777" w:rsidR="003F6EE3" w:rsidRPr="00F442A2" w:rsidRDefault="003F6EE3" w:rsidP="003F6EE3"/>
    <w:p w14:paraId="36375BA8" w14:textId="77777777" w:rsidR="003F6EE3" w:rsidRPr="005A199D" w:rsidRDefault="003F6EE3" w:rsidP="005A199D">
      <w:pPr>
        <w:pStyle w:val="ListBullet10"/>
        <w:rPr>
          <w:rFonts w:ascii="Courier New" w:hAnsi="Courier New"/>
        </w:rPr>
      </w:pPr>
      <w:r w:rsidRPr="005A199D">
        <w:rPr>
          <w:rFonts w:ascii="Courier New" w:hAnsi="Courier New"/>
        </w:rPr>
        <w:t>&lt;AttachmentInfo&gt;</w:t>
      </w:r>
    </w:p>
    <w:p w14:paraId="56571A8F" w14:textId="25962EBE" w:rsidR="009F2FCB" w:rsidRPr="00F442A2" w:rsidRDefault="003F6EE3" w:rsidP="00B93FE6">
      <w:pPr>
        <w:pStyle w:val="BodyText"/>
        <w:ind w:left="360"/>
      </w:pPr>
      <w:r w:rsidRPr="00F442A2">
        <w:t xml:space="preserve">Each document referenced in input or output elements is structured using a tAttachmentInfo data type. The XDW Profile extends this data type, adding a new optional child element (homeCommunityId) that can be used to convey the home community Id of the referenced document. The structure of the </w:t>
      </w:r>
      <w:r w:rsidRPr="00F442A2">
        <w:rPr>
          <w:rFonts w:ascii="Courier New" w:hAnsi="Courier New" w:cs="Courier New"/>
        </w:rPr>
        <w:t xml:space="preserve">&lt;AttachmentInfo&gt; </w:t>
      </w:r>
      <w:r w:rsidRPr="00F442A2">
        <w:t xml:space="preserve">element is described in Table 5.4.3-9. An </w:t>
      </w:r>
      <w:r w:rsidRPr="00F442A2">
        <w:rPr>
          <w:rFonts w:ascii="Courier New" w:hAnsi="Courier New"/>
          <w:szCs w:val="24"/>
        </w:rPr>
        <w:t>&lt;AttachmentInfo&gt;</w:t>
      </w:r>
      <w:r w:rsidRPr="00F442A2">
        <w:t xml:space="preserve"> element can be used to refer to another workflow. An</w:t>
      </w:r>
      <w:r w:rsidRPr="00F442A2">
        <w:rPr>
          <w:rFonts w:ascii="Courier New" w:hAnsi="Courier New" w:cs="Courier New"/>
        </w:rPr>
        <w:t xml:space="preserve"> &lt;AttachmentInfo&gt;</w:t>
      </w:r>
      <w:r w:rsidRPr="00F442A2">
        <w:t xml:space="preserve"> element that stores a reference to a child or parent workflow shall contai</w:t>
      </w:r>
      <w:r w:rsidR="00682BEB" w:rsidRPr="00F442A2">
        <w:t xml:space="preserve">n an accessType with the value </w:t>
      </w:r>
      <w:r w:rsidRPr="00F442A2">
        <w:rPr>
          <w:rFonts w:ascii="Courier New" w:hAnsi="Courier New" w:cs="Courier New"/>
          <w:sz w:val="20"/>
        </w:rPr>
        <w:t>urn:ihe:iti:xdw</w:t>
      </w:r>
      <w:r w:rsidR="00682BEB" w:rsidRPr="00F442A2">
        <w:rPr>
          <w:rFonts w:ascii="Courier New" w:hAnsi="Courier New" w:cs="Courier New"/>
          <w:sz w:val="20"/>
        </w:rPr>
        <w:t>:2013:workflowInstanceId</w:t>
      </w:r>
      <w:r w:rsidR="00682BEB" w:rsidRPr="00F442A2">
        <w:rPr>
          <w:rFonts w:ascii="Courier New" w:hAnsi="Courier New" w:cs="Courier New"/>
          <w:szCs w:val="24"/>
        </w:rPr>
        <w:t>.</w:t>
      </w:r>
    </w:p>
    <w:p w14:paraId="0D61F92D" w14:textId="77777777" w:rsidR="004E1FAC" w:rsidRPr="00F442A2" w:rsidRDefault="004E1FAC" w:rsidP="000766F4">
      <w:pPr>
        <w:pStyle w:val="TableTitle"/>
      </w:pPr>
      <w:r w:rsidRPr="00F442A2">
        <w:t>Table 5.4.3-9: AttachmentInfo Element</w:t>
      </w:r>
    </w:p>
    <w:tbl>
      <w:tblPr>
        <w:tblStyle w:val="TableGrid"/>
        <w:tblW w:w="0" w:type="auto"/>
        <w:jc w:val="center"/>
        <w:tblLayout w:type="fixed"/>
        <w:tblLook w:val="04A0" w:firstRow="1" w:lastRow="0" w:firstColumn="1" w:lastColumn="0" w:noHBand="0" w:noVBand="1"/>
      </w:tblPr>
      <w:tblGrid>
        <w:gridCol w:w="1957"/>
        <w:gridCol w:w="1301"/>
        <w:gridCol w:w="1080"/>
        <w:gridCol w:w="1080"/>
        <w:gridCol w:w="900"/>
        <w:gridCol w:w="1080"/>
        <w:gridCol w:w="2178"/>
      </w:tblGrid>
      <w:tr w:rsidR="004E1FAC" w:rsidRPr="00F442A2" w14:paraId="49005C2F" w14:textId="77777777" w:rsidTr="005A199D">
        <w:trPr>
          <w:cantSplit/>
          <w:tblHeader/>
          <w:jc w:val="center"/>
        </w:trPr>
        <w:tc>
          <w:tcPr>
            <w:tcW w:w="1957" w:type="dxa"/>
            <w:shd w:val="clear" w:color="auto" w:fill="D9D9D9" w:themeFill="background1" w:themeFillShade="D9"/>
          </w:tcPr>
          <w:p w14:paraId="65FFDC51" w14:textId="084BA404" w:rsidR="00AF72BC" w:rsidRDefault="00582AF3" w:rsidP="00526BF4">
            <w:pPr>
              <w:pStyle w:val="TableEntryHeader"/>
              <w:rPr>
                <w:noProof w:val="0"/>
              </w:rPr>
            </w:pPr>
            <w:r w:rsidRPr="00F442A2">
              <w:rPr>
                <w:noProof w:val="0"/>
              </w:rPr>
              <w:t>Attach</w:t>
            </w:r>
            <w:r w:rsidR="00AF72BC">
              <w:rPr>
                <w:noProof w:val="0"/>
              </w:rPr>
              <w:t>ment</w:t>
            </w:r>
            <w:r w:rsidRPr="00F442A2">
              <w:rPr>
                <w:noProof w:val="0"/>
              </w:rPr>
              <w:t>Info</w:t>
            </w:r>
          </w:p>
          <w:p w14:paraId="02A0F284" w14:textId="23B40178" w:rsidR="00582AF3" w:rsidRPr="00F442A2" w:rsidRDefault="00582AF3" w:rsidP="00526BF4">
            <w:pPr>
              <w:pStyle w:val="TableEntryHeader"/>
              <w:rPr>
                <w:noProof w:val="0"/>
                <w:lang w:eastAsia="ar-SA"/>
              </w:rPr>
            </w:pPr>
            <w:r w:rsidRPr="00F442A2">
              <w:rPr>
                <w:noProof w:val="0"/>
              </w:rPr>
              <w:t>element</w:t>
            </w:r>
          </w:p>
        </w:tc>
        <w:tc>
          <w:tcPr>
            <w:tcW w:w="1301" w:type="dxa"/>
            <w:shd w:val="clear" w:color="auto" w:fill="D9D9D9" w:themeFill="background1" w:themeFillShade="D9"/>
          </w:tcPr>
          <w:p w14:paraId="73846A26" w14:textId="77777777" w:rsidR="00582AF3" w:rsidRPr="00F442A2" w:rsidRDefault="00582AF3" w:rsidP="00526BF4">
            <w:pPr>
              <w:pStyle w:val="TableEntryHeader"/>
              <w:rPr>
                <w:noProof w:val="0"/>
                <w:lang w:eastAsia="ar-SA"/>
              </w:rPr>
            </w:pPr>
            <w:r w:rsidRPr="00F442A2">
              <w:rPr>
                <w:noProof w:val="0"/>
              </w:rPr>
              <w:t>Standard</w:t>
            </w:r>
          </w:p>
        </w:tc>
        <w:tc>
          <w:tcPr>
            <w:tcW w:w="1080" w:type="dxa"/>
            <w:shd w:val="clear" w:color="auto" w:fill="D9D9D9" w:themeFill="background1" w:themeFillShade="D9"/>
          </w:tcPr>
          <w:p w14:paraId="39E9167D" w14:textId="77777777" w:rsidR="00582AF3" w:rsidRPr="00F442A2" w:rsidRDefault="00582AF3" w:rsidP="00526BF4">
            <w:pPr>
              <w:pStyle w:val="TableEntryHeader"/>
              <w:rPr>
                <w:noProof w:val="0"/>
                <w:lang w:eastAsia="ar-SA"/>
              </w:rPr>
            </w:pPr>
            <w:r w:rsidRPr="00F442A2">
              <w:rPr>
                <w:noProof w:val="0"/>
              </w:rPr>
              <w:t>Data Type</w:t>
            </w:r>
          </w:p>
        </w:tc>
        <w:tc>
          <w:tcPr>
            <w:tcW w:w="3060" w:type="dxa"/>
            <w:gridSpan w:val="3"/>
            <w:shd w:val="clear" w:color="auto" w:fill="D9D9D9" w:themeFill="background1" w:themeFillShade="D9"/>
          </w:tcPr>
          <w:p w14:paraId="3E108C5B" w14:textId="77777777" w:rsidR="00582AF3" w:rsidRPr="00F442A2" w:rsidRDefault="00582AF3" w:rsidP="00526BF4">
            <w:pPr>
              <w:pStyle w:val="TableEntryHeader"/>
              <w:rPr>
                <w:noProof w:val="0"/>
                <w:lang w:eastAsia="ar-SA"/>
              </w:rPr>
            </w:pPr>
            <w:r w:rsidRPr="00F442A2">
              <w:rPr>
                <w:noProof w:val="0"/>
              </w:rPr>
              <w:t>Optionality</w:t>
            </w:r>
          </w:p>
        </w:tc>
        <w:tc>
          <w:tcPr>
            <w:tcW w:w="2178" w:type="dxa"/>
            <w:shd w:val="clear" w:color="auto" w:fill="D9D9D9" w:themeFill="background1" w:themeFillShade="D9"/>
          </w:tcPr>
          <w:p w14:paraId="1BE55BD3" w14:textId="77777777" w:rsidR="00582AF3" w:rsidRPr="00F442A2" w:rsidRDefault="00582AF3" w:rsidP="00526BF4">
            <w:pPr>
              <w:pStyle w:val="TableEntryHeader"/>
              <w:rPr>
                <w:noProof w:val="0"/>
                <w:lang w:eastAsia="ar-SA"/>
              </w:rPr>
            </w:pPr>
            <w:r w:rsidRPr="00F442A2">
              <w:rPr>
                <w:noProof w:val="0"/>
              </w:rPr>
              <w:t>Description</w:t>
            </w:r>
          </w:p>
        </w:tc>
      </w:tr>
      <w:tr w:rsidR="004E1FAC" w:rsidRPr="00F442A2" w14:paraId="24C45365" w14:textId="77777777" w:rsidTr="005A199D">
        <w:trPr>
          <w:cantSplit/>
          <w:tblHeader/>
          <w:jc w:val="center"/>
        </w:trPr>
        <w:tc>
          <w:tcPr>
            <w:tcW w:w="1957" w:type="dxa"/>
            <w:shd w:val="clear" w:color="auto" w:fill="D9D9D9" w:themeFill="background1" w:themeFillShade="D9"/>
          </w:tcPr>
          <w:p w14:paraId="2DDD4932" w14:textId="77777777" w:rsidR="00582AF3" w:rsidRPr="00F442A2" w:rsidRDefault="00582AF3" w:rsidP="00526BF4">
            <w:pPr>
              <w:pStyle w:val="TableEntryHeader"/>
              <w:rPr>
                <w:noProof w:val="0"/>
                <w:lang w:eastAsia="ar-SA"/>
              </w:rPr>
            </w:pPr>
          </w:p>
        </w:tc>
        <w:tc>
          <w:tcPr>
            <w:tcW w:w="1301" w:type="dxa"/>
            <w:shd w:val="clear" w:color="auto" w:fill="D9D9D9" w:themeFill="background1" w:themeFillShade="D9"/>
          </w:tcPr>
          <w:p w14:paraId="1D4DE001" w14:textId="77777777" w:rsidR="00582AF3" w:rsidRPr="00F442A2" w:rsidRDefault="00582AF3" w:rsidP="00526BF4">
            <w:pPr>
              <w:pStyle w:val="TableEntryHeader"/>
              <w:rPr>
                <w:noProof w:val="0"/>
                <w:lang w:eastAsia="ar-SA"/>
              </w:rPr>
            </w:pPr>
          </w:p>
        </w:tc>
        <w:tc>
          <w:tcPr>
            <w:tcW w:w="1080" w:type="dxa"/>
            <w:shd w:val="clear" w:color="auto" w:fill="D9D9D9" w:themeFill="background1" w:themeFillShade="D9"/>
          </w:tcPr>
          <w:p w14:paraId="4F973BDD" w14:textId="77777777" w:rsidR="00582AF3" w:rsidRPr="00F442A2" w:rsidRDefault="00582AF3" w:rsidP="00526BF4">
            <w:pPr>
              <w:pStyle w:val="TableEntryHeader"/>
              <w:rPr>
                <w:noProof w:val="0"/>
                <w:lang w:eastAsia="ar-SA"/>
              </w:rPr>
            </w:pPr>
          </w:p>
        </w:tc>
        <w:tc>
          <w:tcPr>
            <w:tcW w:w="1080" w:type="dxa"/>
            <w:shd w:val="clear" w:color="auto" w:fill="D9D9D9" w:themeFill="background1" w:themeFillShade="D9"/>
          </w:tcPr>
          <w:p w14:paraId="77E05B48" w14:textId="77777777" w:rsidR="00582AF3" w:rsidRPr="00F442A2" w:rsidRDefault="004E1FAC" w:rsidP="00B67434">
            <w:pPr>
              <w:pStyle w:val="TableEntryHeader"/>
              <w:suppressAutoHyphens/>
              <w:rPr>
                <w:noProof w:val="0"/>
              </w:rPr>
            </w:pPr>
            <w:r w:rsidRPr="00F442A2">
              <w:rPr>
                <w:noProof w:val="0"/>
              </w:rPr>
              <w:t>Create</w:t>
            </w:r>
          </w:p>
        </w:tc>
        <w:tc>
          <w:tcPr>
            <w:tcW w:w="900" w:type="dxa"/>
            <w:shd w:val="clear" w:color="auto" w:fill="D9D9D9" w:themeFill="background1" w:themeFillShade="D9"/>
          </w:tcPr>
          <w:p w14:paraId="751ADCBA" w14:textId="77777777" w:rsidR="00582AF3" w:rsidRPr="00F442A2" w:rsidRDefault="004E1FAC" w:rsidP="00B67434">
            <w:pPr>
              <w:pStyle w:val="TableEntryHeader"/>
              <w:suppressAutoHyphens/>
              <w:rPr>
                <w:noProof w:val="0"/>
              </w:rPr>
            </w:pPr>
            <w:r w:rsidRPr="00F442A2">
              <w:rPr>
                <w:noProof w:val="0"/>
              </w:rPr>
              <w:t>View</w:t>
            </w:r>
          </w:p>
        </w:tc>
        <w:tc>
          <w:tcPr>
            <w:tcW w:w="1080" w:type="dxa"/>
            <w:shd w:val="clear" w:color="auto" w:fill="D9D9D9" w:themeFill="background1" w:themeFillShade="D9"/>
          </w:tcPr>
          <w:p w14:paraId="2292CA47" w14:textId="77777777" w:rsidR="00582AF3" w:rsidRPr="00F442A2" w:rsidRDefault="004E1FAC" w:rsidP="00B67434">
            <w:pPr>
              <w:pStyle w:val="TableEntryHeader"/>
              <w:suppressAutoHyphens/>
              <w:rPr>
                <w:noProof w:val="0"/>
              </w:rPr>
            </w:pPr>
            <w:r w:rsidRPr="00F442A2">
              <w:rPr>
                <w:noProof w:val="0"/>
              </w:rPr>
              <w:t>Update</w:t>
            </w:r>
          </w:p>
        </w:tc>
        <w:tc>
          <w:tcPr>
            <w:tcW w:w="2178" w:type="dxa"/>
            <w:shd w:val="clear" w:color="auto" w:fill="D9D9D9" w:themeFill="background1" w:themeFillShade="D9"/>
          </w:tcPr>
          <w:p w14:paraId="7466BF43" w14:textId="77777777" w:rsidR="00582AF3" w:rsidRPr="00F442A2" w:rsidRDefault="00582AF3" w:rsidP="00526BF4">
            <w:pPr>
              <w:pStyle w:val="TableEntryHeader"/>
              <w:rPr>
                <w:noProof w:val="0"/>
                <w:lang w:eastAsia="ar-SA"/>
              </w:rPr>
            </w:pPr>
          </w:p>
        </w:tc>
      </w:tr>
      <w:tr w:rsidR="004E1FAC" w:rsidRPr="00F442A2" w14:paraId="47A7B84A" w14:textId="77777777" w:rsidTr="005A199D">
        <w:trPr>
          <w:cantSplit/>
          <w:jc w:val="center"/>
        </w:trPr>
        <w:tc>
          <w:tcPr>
            <w:tcW w:w="1957" w:type="dxa"/>
            <w:vAlign w:val="center"/>
          </w:tcPr>
          <w:p w14:paraId="1AC00C75" w14:textId="77777777" w:rsidR="004E1FAC" w:rsidRPr="00F442A2" w:rsidRDefault="004E1FAC" w:rsidP="00526BF4">
            <w:pPr>
              <w:pStyle w:val="TableEntry"/>
              <w:rPr>
                <w:lang w:eastAsia="ar-SA"/>
              </w:rPr>
            </w:pPr>
            <w:r w:rsidRPr="00F442A2">
              <w:t>identifier</w:t>
            </w:r>
          </w:p>
        </w:tc>
        <w:tc>
          <w:tcPr>
            <w:tcW w:w="1301" w:type="dxa"/>
            <w:vAlign w:val="center"/>
          </w:tcPr>
          <w:p w14:paraId="54AA91E9" w14:textId="77777777" w:rsidR="004E1FAC" w:rsidRPr="00F442A2" w:rsidRDefault="004E1FAC" w:rsidP="00526BF4">
            <w:pPr>
              <w:pStyle w:val="TableEntry"/>
              <w:rPr>
                <w:lang w:eastAsia="ar-SA"/>
              </w:rPr>
            </w:pPr>
            <w:r w:rsidRPr="00F442A2">
              <w:t>OASIS_WS-HumanTask</w:t>
            </w:r>
          </w:p>
        </w:tc>
        <w:tc>
          <w:tcPr>
            <w:tcW w:w="1080" w:type="dxa"/>
            <w:vAlign w:val="center"/>
          </w:tcPr>
          <w:p w14:paraId="2EAC7455" w14:textId="77777777" w:rsidR="004E1FAC" w:rsidRPr="00F442A2" w:rsidRDefault="00164065" w:rsidP="00B67434">
            <w:pPr>
              <w:pStyle w:val="TableEntry"/>
              <w:suppressAutoHyphens/>
              <w:rPr>
                <w:rFonts w:ascii="Courier New" w:eastAsia="Arial" w:hAnsi="Courier New"/>
              </w:rPr>
            </w:pPr>
            <w:r w:rsidRPr="00F442A2">
              <w:rPr>
                <w:rFonts w:ascii="Courier New" w:hAnsi="Courier New"/>
              </w:rPr>
              <w:t>xs</w:t>
            </w:r>
            <w:r w:rsidR="004E1FAC" w:rsidRPr="00F442A2">
              <w:rPr>
                <w:rFonts w:ascii="Courier New" w:hAnsi="Courier New"/>
              </w:rPr>
              <w:t>:anyURI</w:t>
            </w:r>
          </w:p>
          <w:p w14:paraId="28F7AECE" w14:textId="77777777" w:rsidR="004E1FAC" w:rsidRPr="00F442A2" w:rsidRDefault="004E1FAC" w:rsidP="00526BF4">
            <w:pPr>
              <w:pStyle w:val="TableEntry"/>
              <w:rPr>
                <w:lang w:eastAsia="ar-SA"/>
              </w:rPr>
            </w:pPr>
          </w:p>
        </w:tc>
        <w:tc>
          <w:tcPr>
            <w:tcW w:w="1080" w:type="dxa"/>
            <w:vAlign w:val="center"/>
          </w:tcPr>
          <w:p w14:paraId="40F9EB14" w14:textId="77777777" w:rsidR="004E1FAC" w:rsidRPr="00F442A2" w:rsidRDefault="004E1FAC" w:rsidP="00526BF4">
            <w:pPr>
              <w:pStyle w:val="TableEntry"/>
              <w:rPr>
                <w:lang w:eastAsia="ar-SA"/>
              </w:rPr>
            </w:pPr>
            <w:r w:rsidRPr="00F442A2">
              <w:t>R</w:t>
            </w:r>
          </w:p>
        </w:tc>
        <w:tc>
          <w:tcPr>
            <w:tcW w:w="900" w:type="dxa"/>
            <w:vAlign w:val="center"/>
          </w:tcPr>
          <w:p w14:paraId="4EBC3ABA" w14:textId="77777777" w:rsidR="004E1FAC" w:rsidRPr="00F442A2" w:rsidRDefault="004E1FAC" w:rsidP="00526BF4">
            <w:pPr>
              <w:pStyle w:val="TableEntry"/>
              <w:rPr>
                <w:lang w:eastAsia="ar-SA"/>
              </w:rPr>
            </w:pPr>
            <w:r w:rsidRPr="00F442A2">
              <w:t>R</w:t>
            </w:r>
          </w:p>
        </w:tc>
        <w:tc>
          <w:tcPr>
            <w:tcW w:w="1080" w:type="dxa"/>
            <w:vAlign w:val="center"/>
          </w:tcPr>
          <w:p w14:paraId="2625D0F5" w14:textId="77777777" w:rsidR="004E1FAC" w:rsidRPr="00F442A2" w:rsidRDefault="004E1FAC" w:rsidP="00526BF4">
            <w:pPr>
              <w:pStyle w:val="TableEntry"/>
              <w:rPr>
                <w:lang w:eastAsia="ar-SA"/>
              </w:rPr>
            </w:pPr>
            <w:r w:rsidRPr="00F442A2">
              <w:t>R</w:t>
            </w:r>
          </w:p>
        </w:tc>
        <w:tc>
          <w:tcPr>
            <w:tcW w:w="2178" w:type="dxa"/>
            <w:vAlign w:val="center"/>
          </w:tcPr>
          <w:p w14:paraId="13CE0340" w14:textId="1A9A6F00" w:rsidR="004E1FAC" w:rsidRPr="00F442A2" w:rsidRDefault="004E1FAC" w:rsidP="00526BF4">
            <w:pPr>
              <w:pStyle w:val="TableEntry"/>
              <w:suppressAutoHyphens/>
              <w:rPr>
                <w:rFonts w:eastAsia="Arial"/>
              </w:rPr>
            </w:pPr>
            <w:r w:rsidRPr="00F442A2">
              <w:t xml:space="preserve">If the accessType is </w:t>
            </w:r>
            <w:r w:rsidRPr="00F442A2">
              <w:rPr>
                <w:b/>
              </w:rPr>
              <w:t>urn:ihe:iti:xdw:2011:XDSregistered</w:t>
            </w:r>
            <w:r w:rsidR="00F84315" w:rsidRPr="00F442A2">
              <w:t>;</w:t>
            </w:r>
            <w:r w:rsidRPr="00F442A2">
              <w:t xml:space="preserve"> the identifier shall contain the value of DocumentEntry.uniqueId </w:t>
            </w:r>
          </w:p>
          <w:p w14:paraId="615F6339" w14:textId="77777777" w:rsidR="004E1FAC" w:rsidRPr="00F442A2" w:rsidRDefault="004E1FAC" w:rsidP="000D614D">
            <w:pPr>
              <w:pStyle w:val="TableEntry"/>
            </w:pPr>
          </w:p>
          <w:p w14:paraId="236E6BA8" w14:textId="45BDACDF" w:rsidR="004E1FAC" w:rsidRPr="00F442A2" w:rsidRDefault="004E1FAC" w:rsidP="00526BF4">
            <w:pPr>
              <w:pStyle w:val="TableEntry"/>
              <w:suppressAutoHyphens/>
              <w:rPr>
                <w:rFonts w:eastAsia="Arial"/>
              </w:rPr>
            </w:pPr>
            <w:r w:rsidRPr="00F442A2">
              <w:t xml:space="preserve">If the accessType is </w:t>
            </w:r>
            <w:r w:rsidRPr="00F442A2">
              <w:rPr>
                <w:b/>
              </w:rPr>
              <w:t>urn:ihe:iti:xdw:2013:workflowInstanceId</w:t>
            </w:r>
            <w:r w:rsidRPr="00F442A2">
              <w:t>,</w:t>
            </w:r>
            <w:r w:rsidR="00F84315" w:rsidRPr="00F442A2">
              <w:t>;</w:t>
            </w:r>
            <w:r w:rsidRPr="00F442A2">
              <w:t xml:space="preserve"> the identifier shall contain the value of the DocumentEntry.referenceIdList in the referenced workflow.</w:t>
            </w:r>
          </w:p>
          <w:p w14:paraId="5E24DFBA" w14:textId="77777777" w:rsidR="004E1FAC" w:rsidRPr="00F442A2" w:rsidRDefault="004E1FAC" w:rsidP="00526BF4">
            <w:pPr>
              <w:pStyle w:val="TableEntry"/>
              <w:rPr>
                <w:lang w:eastAsia="ar-SA"/>
              </w:rPr>
            </w:pPr>
            <w:r w:rsidRPr="00F442A2">
              <w:t>See Note 1.</w:t>
            </w:r>
          </w:p>
        </w:tc>
      </w:tr>
      <w:tr w:rsidR="004E1FAC" w:rsidRPr="00F442A2" w14:paraId="56EDBDCC" w14:textId="77777777" w:rsidTr="005A199D">
        <w:trPr>
          <w:cantSplit/>
          <w:jc w:val="center"/>
        </w:trPr>
        <w:tc>
          <w:tcPr>
            <w:tcW w:w="1957" w:type="dxa"/>
            <w:vAlign w:val="center"/>
          </w:tcPr>
          <w:p w14:paraId="0855C0EF" w14:textId="77777777" w:rsidR="004E1FAC" w:rsidRPr="00F442A2" w:rsidRDefault="004E1FAC" w:rsidP="00526BF4">
            <w:pPr>
              <w:pStyle w:val="TableEntry"/>
              <w:rPr>
                <w:lang w:eastAsia="ar-SA"/>
              </w:rPr>
            </w:pPr>
            <w:r w:rsidRPr="00F442A2">
              <w:t>name</w:t>
            </w:r>
          </w:p>
        </w:tc>
        <w:tc>
          <w:tcPr>
            <w:tcW w:w="1301" w:type="dxa"/>
            <w:vAlign w:val="center"/>
          </w:tcPr>
          <w:p w14:paraId="5CD74054" w14:textId="77777777" w:rsidR="004E1FAC" w:rsidRPr="00F442A2" w:rsidRDefault="004E1FAC" w:rsidP="00526BF4">
            <w:pPr>
              <w:pStyle w:val="TableEntry"/>
              <w:rPr>
                <w:lang w:eastAsia="ar-SA"/>
              </w:rPr>
            </w:pPr>
            <w:r w:rsidRPr="00F442A2">
              <w:t>OASIS_WS-HumanTask</w:t>
            </w:r>
          </w:p>
        </w:tc>
        <w:tc>
          <w:tcPr>
            <w:tcW w:w="1080" w:type="dxa"/>
            <w:vAlign w:val="center"/>
          </w:tcPr>
          <w:p w14:paraId="48CBB680" w14:textId="77777777" w:rsidR="004E1FAC" w:rsidRPr="00F442A2" w:rsidRDefault="004E1FAC" w:rsidP="00B67434">
            <w:pPr>
              <w:pStyle w:val="TableEntry"/>
              <w:suppressAutoHyphens/>
              <w:rPr>
                <w:rFonts w:ascii="Courier New" w:hAnsi="Courier New"/>
              </w:rPr>
            </w:pPr>
            <w:r w:rsidRPr="00F442A2">
              <w:rPr>
                <w:rFonts w:ascii="Courier New" w:hAnsi="Courier New"/>
              </w:rPr>
              <w:t>xs:string</w:t>
            </w:r>
          </w:p>
          <w:p w14:paraId="4A251A20" w14:textId="77777777" w:rsidR="004E1FAC" w:rsidRPr="00F442A2" w:rsidRDefault="004E1FAC">
            <w:pPr>
              <w:pStyle w:val="TableEntry"/>
              <w:rPr>
                <w:rFonts w:ascii="Courier New" w:hAnsi="Courier New" w:cs="Courier New"/>
                <w:color w:val="000000"/>
                <w:sz w:val="20"/>
              </w:rPr>
            </w:pPr>
          </w:p>
        </w:tc>
        <w:tc>
          <w:tcPr>
            <w:tcW w:w="1080" w:type="dxa"/>
            <w:vAlign w:val="center"/>
          </w:tcPr>
          <w:p w14:paraId="0C681E5C" w14:textId="77777777" w:rsidR="004E1FAC" w:rsidRPr="00F442A2" w:rsidRDefault="004E1FAC" w:rsidP="00526BF4">
            <w:pPr>
              <w:pStyle w:val="TableEntry"/>
              <w:rPr>
                <w:lang w:eastAsia="ar-SA"/>
              </w:rPr>
            </w:pPr>
            <w:r w:rsidRPr="00F442A2">
              <w:t>R</w:t>
            </w:r>
          </w:p>
        </w:tc>
        <w:tc>
          <w:tcPr>
            <w:tcW w:w="900" w:type="dxa"/>
            <w:vAlign w:val="center"/>
          </w:tcPr>
          <w:p w14:paraId="11617602" w14:textId="77777777" w:rsidR="004E1FAC" w:rsidRPr="00F442A2" w:rsidRDefault="004E1FAC" w:rsidP="00526BF4">
            <w:pPr>
              <w:pStyle w:val="TableEntry"/>
              <w:rPr>
                <w:lang w:eastAsia="ar-SA"/>
              </w:rPr>
            </w:pPr>
            <w:r w:rsidRPr="00F442A2">
              <w:t>R</w:t>
            </w:r>
          </w:p>
        </w:tc>
        <w:tc>
          <w:tcPr>
            <w:tcW w:w="1080" w:type="dxa"/>
            <w:vAlign w:val="center"/>
          </w:tcPr>
          <w:p w14:paraId="62F8E23F" w14:textId="77777777" w:rsidR="004E1FAC" w:rsidRPr="00F442A2" w:rsidRDefault="004E1FAC" w:rsidP="00526BF4">
            <w:pPr>
              <w:pStyle w:val="TableEntry"/>
              <w:rPr>
                <w:lang w:eastAsia="ar-SA"/>
              </w:rPr>
            </w:pPr>
            <w:r w:rsidRPr="00F442A2">
              <w:t>R</w:t>
            </w:r>
          </w:p>
        </w:tc>
        <w:tc>
          <w:tcPr>
            <w:tcW w:w="2178" w:type="dxa"/>
            <w:vAlign w:val="center"/>
          </w:tcPr>
          <w:p w14:paraId="010C7B95" w14:textId="77777777" w:rsidR="004E1FAC" w:rsidRPr="00F442A2" w:rsidRDefault="004E1FAC" w:rsidP="00526BF4">
            <w:pPr>
              <w:pStyle w:val="TableEntry"/>
              <w:rPr>
                <w:lang w:eastAsia="ar-SA"/>
              </w:rPr>
            </w:pPr>
            <w:r w:rsidRPr="00F442A2">
              <w:t>Stores the same value of the part/@name attribute</w:t>
            </w:r>
          </w:p>
        </w:tc>
      </w:tr>
      <w:tr w:rsidR="004E1FAC" w:rsidRPr="00F442A2" w14:paraId="2E0E6641" w14:textId="77777777" w:rsidTr="005A199D">
        <w:trPr>
          <w:cantSplit/>
          <w:jc w:val="center"/>
        </w:trPr>
        <w:tc>
          <w:tcPr>
            <w:tcW w:w="1957" w:type="dxa"/>
            <w:vAlign w:val="center"/>
          </w:tcPr>
          <w:p w14:paraId="79971D90" w14:textId="77777777" w:rsidR="004E1FAC" w:rsidRPr="00F442A2" w:rsidRDefault="004E1FAC" w:rsidP="00526BF4">
            <w:pPr>
              <w:pStyle w:val="TableEntry"/>
              <w:rPr>
                <w:lang w:eastAsia="ar-SA"/>
              </w:rPr>
            </w:pPr>
            <w:r w:rsidRPr="00F442A2">
              <w:t>accessType</w:t>
            </w:r>
          </w:p>
        </w:tc>
        <w:tc>
          <w:tcPr>
            <w:tcW w:w="1301" w:type="dxa"/>
            <w:vAlign w:val="center"/>
          </w:tcPr>
          <w:p w14:paraId="35561C8B" w14:textId="77777777" w:rsidR="004E1FAC" w:rsidRPr="00F442A2" w:rsidRDefault="004E1FAC" w:rsidP="00526BF4">
            <w:pPr>
              <w:pStyle w:val="TableEntry"/>
            </w:pPr>
            <w:r w:rsidRPr="00F442A2">
              <w:t>OASIS_WS-HumanTask</w:t>
            </w:r>
          </w:p>
        </w:tc>
        <w:tc>
          <w:tcPr>
            <w:tcW w:w="1080" w:type="dxa"/>
            <w:vAlign w:val="center"/>
          </w:tcPr>
          <w:p w14:paraId="4391C475" w14:textId="77777777" w:rsidR="004E1FAC" w:rsidRPr="00F442A2" w:rsidRDefault="004E1FAC" w:rsidP="00B67434">
            <w:pPr>
              <w:pStyle w:val="TableEntry"/>
              <w:suppressAutoHyphens/>
              <w:rPr>
                <w:rFonts w:ascii="Courier New" w:hAnsi="Courier New"/>
              </w:rPr>
            </w:pPr>
            <w:r w:rsidRPr="00F442A2">
              <w:rPr>
                <w:rFonts w:ascii="Courier New" w:hAnsi="Courier New"/>
              </w:rPr>
              <w:t>xs:string</w:t>
            </w:r>
          </w:p>
          <w:p w14:paraId="4A2A8CAD" w14:textId="77777777" w:rsidR="004E1FAC" w:rsidRPr="00F442A2" w:rsidRDefault="004E1FAC">
            <w:pPr>
              <w:pStyle w:val="TableEntry"/>
              <w:rPr>
                <w:rFonts w:ascii="Courier New" w:hAnsi="Courier New" w:cs="Courier New"/>
                <w:color w:val="000000"/>
                <w:sz w:val="20"/>
              </w:rPr>
            </w:pPr>
          </w:p>
        </w:tc>
        <w:tc>
          <w:tcPr>
            <w:tcW w:w="1080" w:type="dxa"/>
            <w:vAlign w:val="center"/>
          </w:tcPr>
          <w:p w14:paraId="5D63B052" w14:textId="77777777" w:rsidR="004E1FAC" w:rsidRPr="00F442A2" w:rsidRDefault="004E1FAC" w:rsidP="00526BF4">
            <w:pPr>
              <w:pStyle w:val="TableEntry"/>
              <w:rPr>
                <w:lang w:eastAsia="ar-SA"/>
              </w:rPr>
            </w:pPr>
            <w:r w:rsidRPr="00F442A2">
              <w:t>R</w:t>
            </w:r>
          </w:p>
        </w:tc>
        <w:tc>
          <w:tcPr>
            <w:tcW w:w="900" w:type="dxa"/>
            <w:vAlign w:val="center"/>
          </w:tcPr>
          <w:p w14:paraId="54703412" w14:textId="77777777" w:rsidR="004E1FAC" w:rsidRPr="00F442A2" w:rsidRDefault="004E1FAC" w:rsidP="00526BF4">
            <w:pPr>
              <w:pStyle w:val="TableEntry"/>
              <w:rPr>
                <w:lang w:eastAsia="ar-SA"/>
              </w:rPr>
            </w:pPr>
            <w:r w:rsidRPr="00F442A2">
              <w:t>R</w:t>
            </w:r>
          </w:p>
        </w:tc>
        <w:tc>
          <w:tcPr>
            <w:tcW w:w="1080" w:type="dxa"/>
            <w:vAlign w:val="center"/>
          </w:tcPr>
          <w:p w14:paraId="6F8A8129" w14:textId="77777777" w:rsidR="004E1FAC" w:rsidRPr="00F442A2" w:rsidRDefault="004E1FAC" w:rsidP="00526BF4">
            <w:pPr>
              <w:pStyle w:val="TableEntry"/>
              <w:rPr>
                <w:lang w:eastAsia="ar-SA"/>
              </w:rPr>
            </w:pPr>
            <w:r w:rsidRPr="00F442A2">
              <w:t>R</w:t>
            </w:r>
          </w:p>
        </w:tc>
        <w:tc>
          <w:tcPr>
            <w:tcW w:w="2178" w:type="dxa"/>
            <w:vAlign w:val="center"/>
          </w:tcPr>
          <w:p w14:paraId="2F89EDF1" w14:textId="77777777" w:rsidR="004E1FAC" w:rsidRPr="00F442A2" w:rsidRDefault="004E1FAC" w:rsidP="000B5E02">
            <w:pPr>
              <w:pStyle w:val="TableEntry"/>
            </w:pPr>
            <w:r w:rsidRPr="00F442A2">
              <w:t xml:space="preserve">If the attachment is a document, the value of accessType shall be </w:t>
            </w:r>
            <w:r w:rsidRPr="00F442A2">
              <w:rPr>
                <w:b/>
              </w:rPr>
              <w:t>urn:ihe:iti:</w:t>
            </w:r>
            <w:r w:rsidRPr="00F442A2" w:rsidDel="00A87F18">
              <w:rPr>
                <w:b/>
              </w:rPr>
              <w:t xml:space="preserve"> </w:t>
            </w:r>
            <w:r w:rsidRPr="00F442A2">
              <w:rPr>
                <w:b/>
              </w:rPr>
              <w:t>xdw:2011:XDSregistered</w:t>
            </w:r>
            <w:r w:rsidRPr="00F442A2">
              <w:t>.</w:t>
            </w:r>
          </w:p>
          <w:p w14:paraId="597A0DB1" w14:textId="77777777" w:rsidR="004E1FAC" w:rsidRPr="00F442A2" w:rsidRDefault="004E1FAC">
            <w:pPr>
              <w:pStyle w:val="TableEntry"/>
            </w:pPr>
          </w:p>
          <w:p w14:paraId="3A6C22A8" w14:textId="77777777" w:rsidR="004E1FAC" w:rsidRPr="00F442A2" w:rsidRDefault="004E1FAC" w:rsidP="000B5E02">
            <w:pPr>
              <w:pStyle w:val="TableEntry"/>
            </w:pPr>
            <w:r w:rsidRPr="00F442A2">
              <w:t xml:space="preserve">If the part element references another workflow, the value of accessType shall be </w:t>
            </w:r>
            <w:r w:rsidRPr="00F442A2">
              <w:rPr>
                <w:b/>
              </w:rPr>
              <w:t>urn:ihe:iti:xdw:2013:workflowInstanceId</w:t>
            </w:r>
            <w:r w:rsidRPr="00F442A2">
              <w:t xml:space="preserve">. </w:t>
            </w:r>
          </w:p>
          <w:p w14:paraId="617A5B53" w14:textId="77777777" w:rsidR="004E1FAC" w:rsidRPr="00F442A2" w:rsidRDefault="004E1FAC">
            <w:pPr>
              <w:pStyle w:val="TableEntry"/>
              <w:rPr>
                <w:lang w:eastAsia="ar-SA"/>
              </w:rPr>
            </w:pPr>
            <w:r w:rsidRPr="00F442A2">
              <w:t>See Note 1.</w:t>
            </w:r>
          </w:p>
        </w:tc>
      </w:tr>
      <w:tr w:rsidR="004E1FAC" w:rsidRPr="00F442A2" w14:paraId="7A50FBAC" w14:textId="77777777" w:rsidTr="005A199D">
        <w:trPr>
          <w:cantSplit/>
          <w:jc w:val="center"/>
        </w:trPr>
        <w:tc>
          <w:tcPr>
            <w:tcW w:w="1957" w:type="dxa"/>
            <w:vAlign w:val="center"/>
          </w:tcPr>
          <w:p w14:paraId="7975A30D" w14:textId="77777777" w:rsidR="004E1FAC" w:rsidRPr="00F442A2" w:rsidRDefault="004E1FAC" w:rsidP="00526BF4">
            <w:pPr>
              <w:pStyle w:val="TableEntry"/>
            </w:pPr>
            <w:r w:rsidRPr="00F442A2">
              <w:t>contentType</w:t>
            </w:r>
          </w:p>
        </w:tc>
        <w:tc>
          <w:tcPr>
            <w:tcW w:w="1301" w:type="dxa"/>
            <w:vAlign w:val="center"/>
          </w:tcPr>
          <w:p w14:paraId="30FD28F4" w14:textId="77777777" w:rsidR="004E1FAC" w:rsidRPr="00F442A2" w:rsidRDefault="004E1FAC" w:rsidP="00526BF4">
            <w:pPr>
              <w:pStyle w:val="TableEntry"/>
              <w:rPr>
                <w:lang w:eastAsia="ar-SA"/>
              </w:rPr>
            </w:pPr>
            <w:r w:rsidRPr="00F442A2">
              <w:t>OASIS_WS-HumanTask</w:t>
            </w:r>
          </w:p>
        </w:tc>
        <w:tc>
          <w:tcPr>
            <w:tcW w:w="1080" w:type="dxa"/>
            <w:vAlign w:val="center"/>
          </w:tcPr>
          <w:p w14:paraId="7B18DC99" w14:textId="77777777" w:rsidR="004E1FAC" w:rsidRPr="00F442A2" w:rsidRDefault="004E1FAC" w:rsidP="00B67434">
            <w:pPr>
              <w:pStyle w:val="TableEntry"/>
              <w:suppressAutoHyphens/>
              <w:rPr>
                <w:rFonts w:ascii="Courier New" w:hAnsi="Courier New"/>
              </w:rPr>
            </w:pPr>
            <w:r w:rsidRPr="00F442A2">
              <w:rPr>
                <w:rFonts w:ascii="Courier New" w:hAnsi="Courier New"/>
              </w:rPr>
              <w:t>xs:string</w:t>
            </w:r>
          </w:p>
          <w:p w14:paraId="03D3D01F" w14:textId="77777777" w:rsidR="004E1FAC" w:rsidRPr="00F442A2" w:rsidRDefault="004E1FAC">
            <w:pPr>
              <w:pStyle w:val="TableEntry"/>
              <w:rPr>
                <w:rFonts w:ascii="Courier New" w:hAnsi="Courier New" w:cs="Courier New"/>
                <w:color w:val="000000"/>
                <w:sz w:val="20"/>
              </w:rPr>
            </w:pPr>
          </w:p>
        </w:tc>
        <w:tc>
          <w:tcPr>
            <w:tcW w:w="1080" w:type="dxa"/>
            <w:vAlign w:val="center"/>
          </w:tcPr>
          <w:p w14:paraId="6FE3F686" w14:textId="77777777" w:rsidR="004E1FAC" w:rsidRPr="00F442A2" w:rsidRDefault="004E1FAC" w:rsidP="00526BF4">
            <w:pPr>
              <w:pStyle w:val="TableEntry"/>
              <w:rPr>
                <w:lang w:eastAsia="ar-SA"/>
              </w:rPr>
            </w:pPr>
            <w:r w:rsidRPr="00F442A2">
              <w:t>R</w:t>
            </w:r>
          </w:p>
        </w:tc>
        <w:tc>
          <w:tcPr>
            <w:tcW w:w="900" w:type="dxa"/>
            <w:vAlign w:val="center"/>
          </w:tcPr>
          <w:p w14:paraId="1775548A" w14:textId="77777777" w:rsidR="004E1FAC" w:rsidRPr="00F442A2" w:rsidRDefault="004E1FAC" w:rsidP="00526BF4">
            <w:pPr>
              <w:pStyle w:val="TableEntry"/>
            </w:pPr>
            <w:r w:rsidRPr="00F442A2">
              <w:t>R</w:t>
            </w:r>
          </w:p>
        </w:tc>
        <w:tc>
          <w:tcPr>
            <w:tcW w:w="1080" w:type="dxa"/>
            <w:vAlign w:val="center"/>
          </w:tcPr>
          <w:p w14:paraId="0B38EE4E" w14:textId="77777777" w:rsidR="004E1FAC" w:rsidRPr="00F442A2" w:rsidRDefault="004E1FAC" w:rsidP="00526BF4">
            <w:pPr>
              <w:pStyle w:val="TableEntry"/>
              <w:rPr>
                <w:lang w:eastAsia="ar-SA"/>
              </w:rPr>
            </w:pPr>
            <w:r w:rsidRPr="00F442A2">
              <w:t>R</w:t>
            </w:r>
          </w:p>
        </w:tc>
        <w:tc>
          <w:tcPr>
            <w:tcW w:w="2178" w:type="dxa"/>
            <w:vAlign w:val="center"/>
          </w:tcPr>
          <w:p w14:paraId="221AD458" w14:textId="77777777" w:rsidR="004E1FAC" w:rsidRPr="00F442A2" w:rsidRDefault="004E1FAC" w:rsidP="00B67434">
            <w:pPr>
              <w:pStyle w:val="TableEntry"/>
              <w:suppressAutoHyphens/>
            </w:pPr>
            <w:r w:rsidRPr="00F442A2">
              <w:t xml:space="preserve">Conveys the MIME type of the referenced document. If the attachment refers to a child/parent workflow then this element shall be empty. </w:t>
            </w:r>
          </w:p>
        </w:tc>
      </w:tr>
      <w:tr w:rsidR="004E1FAC" w:rsidRPr="00F442A2" w14:paraId="2C42AFC7" w14:textId="77777777" w:rsidTr="005A199D">
        <w:trPr>
          <w:cantSplit/>
          <w:jc w:val="center"/>
        </w:trPr>
        <w:tc>
          <w:tcPr>
            <w:tcW w:w="1957" w:type="dxa"/>
            <w:vAlign w:val="center"/>
          </w:tcPr>
          <w:p w14:paraId="0FD3EF2C" w14:textId="77777777" w:rsidR="004E1FAC" w:rsidRPr="00F442A2" w:rsidRDefault="004E1FAC" w:rsidP="00526BF4">
            <w:pPr>
              <w:pStyle w:val="TableEntry"/>
              <w:rPr>
                <w:lang w:eastAsia="ar-SA"/>
              </w:rPr>
            </w:pPr>
            <w:r w:rsidRPr="00F442A2">
              <w:t>contentCategory</w:t>
            </w:r>
          </w:p>
        </w:tc>
        <w:tc>
          <w:tcPr>
            <w:tcW w:w="1301" w:type="dxa"/>
            <w:vAlign w:val="center"/>
          </w:tcPr>
          <w:p w14:paraId="508B1DDC" w14:textId="77777777" w:rsidR="004E1FAC" w:rsidRPr="00F442A2" w:rsidRDefault="004E1FAC" w:rsidP="00526BF4">
            <w:pPr>
              <w:pStyle w:val="TableEntry"/>
              <w:rPr>
                <w:lang w:eastAsia="ar-SA"/>
              </w:rPr>
            </w:pPr>
            <w:r w:rsidRPr="00F442A2">
              <w:t>OASIS_WS-HumanTask</w:t>
            </w:r>
          </w:p>
        </w:tc>
        <w:tc>
          <w:tcPr>
            <w:tcW w:w="1080" w:type="dxa"/>
            <w:vAlign w:val="center"/>
          </w:tcPr>
          <w:p w14:paraId="04056794" w14:textId="77777777" w:rsidR="004E1FAC" w:rsidRPr="00F442A2" w:rsidRDefault="004E1FAC" w:rsidP="00B67434">
            <w:pPr>
              <w:pStyle w:val="TableEntry"/>
              <w:suppressAutoHyphens/>
              <w:rPr>
                <w:rFonts w:ascii="Courier New" w:hAnsi="Courier New"/>
              </w:rPr>
            </w:pPr>
            <w:r w:rsidRPr="00F442A2">
              <w:rPr>
                <w:rFonts w:ascii="Courier New" w:hAnsi="Courier New"/>
              </w:rPr>
              <w:t>xs:anyURI</w:t>
            </w:r>
          </w:p>
          <w:p w14:paraId="5E634665" w14:textId="77777777" w:rsidR="004E1FAC" w:rsidRPr="00F442A2" w:rsidRDefault="004E1FAC">
            <w:pPr>
              <w:pStyle w:val="TableEntry"/>
              <w:rPr>
                <w:rFonts w:ascii="Courier New" w:hAnsi="Courier New" w:cs="Courier New"/>
                <w:color w:val="000000"/>
                <w:sz w:val="20"/>
              </w:rPr>
            </w:pPr>
          </w:p>
        </w:tc>
        <w:tc>
          <w:tcPr>
            <w:tcW w:w="1080" w:type="dxa"/>
            <w:vAlign w:val="center"/>
          </w:tcPr>
          <w:p w14:paraId="21908249" w14:textId="77777777" w:rsidR="004E1FAC" w:rsidRPr="00F442A2" w:rsidRDefault="004E1FAC" w:rsidP="00526BF4">
            <w:pPr>
              <w:pStyle w:val="TableEntry"/>
            </w:pPr>
            <w:r w:rsidRPr="00F442A2">
              <w:t>R</w:t>
            </w:r>
          </w:p>
        </w:tc>
        <w:tc>
          <w:tcPr>
            <w:tcW w:w="900" w:type="dxa"/>
            <w:vAlign w:val="center"/>
          </w:tcPr>
          <w:p w14:paraId="3FE2EC15" w14:textId="77777777" w:rsidR="004E1FAC" w:rsidRPr="00F442A2" w:rsidRDefault="004E1FAC" w:rsidP="00526BF4">
            <w:pPr>
              <w:pStyle w:val="TableEntry"/>
              <w:rPr>
                <w:lang w:eastAsia="ar-SA"/>
              </w:rPr>
            </w:pPr>
            <w:r w:rsidRPr="00F442A2">
              <w:t>R</w:t>
            </w:r>
          </w:p>
        </w:tc>
        <w:tc>
          <w:tcPr>
            <w:tcW w:w="1080" w:type="dxa"/>
            <w:vAlign w:val="center"/>
          </w:tcPr>
          <w:p w14:paraId="7F87B8FE" w14:textId="77777777" w:rsidR="004E1FAC" w:rsidRPr="00F442A2" w:rsidRDefault="004E1FAC" w:rsidP="00526BF4">
            <w:pPr>
              <w:pStyle w:val="TableEntry"/>
              <w:rPr>
                <w:lang w:eastAsia="ar-SA"/>
              </w:rPr>
            </w:pPr>
            <w:r w:rsidRPr="00F442A2">
              <w:t>R</w:t>
            </w:r>
          </w:p>
        </w:tc>
        <w:tc>
          <w:tcPr>
            <w:tcW w:w="2178" w:type="dxa"/>
            <w:vAlign w:val="center"/>
          </w:tcPr>
          <w:p w14:paraId="14D0E089" w14:textId="77777777" w:rsidR="004E1FAC" w:rsidRPr="00F442A2" w:rsidRDefault="004E1FAC" w:rsidP="00526BF4">
            <w:pPr>
              <w:pStyle w:val="TableEntry"/>
              <w:rPr>
                <w:lang w:eastAsia="ar-SA"/>
              </w:rPr>
            </w:pPr>
            <w:r w:rsidRPr="00F442A2">
              <w:t>Fixed value http://www.iana.org/assignments/media-types</w:t>
            </w:r>
          </w:p>
        </w:tc>
      </w:tr>
      <w:tr w:rsidR="004E1FAC" w:rsidRPr="00F442A2" w14:paraId="5A0764B3" w14:textId="77777777" w:rsidTr="005A199D">
        <w:trPr>
          <w:cantSplit/>
          <w:jc w:val="center"/>
        </w:trPr>
        <w:tc>
          <w:tcPr>
            <w:tcW w:w="1957" w:type="dxa"/>
            <w:vAlign w:val="center"/>
          </w:tcPr>
          <w:p w14:paraId="155E2E20" w14:textId="77777777" w:rsidR="004E1FAC" w:rsidRPr="00F442A2" w:rsidRDefault="004E1FAC" w:rsidP="00526BF4">
            <w:pPr>
              <w:pStyle w:val="TableEntry"/>
              <w:rPr>
                <w:lang w:eastAsia="ar-SA"/>
              </w:rPr>
            </w:pPr>
            <w:r w:rsidRPr="00F442A2">
              <w:t>attachedTime</w:t>
            </w:r>
          </w:p>
        </w:tc>
        <w:tc>
          <w:tcPr>
            <w:tcW w:w="1301" w:type="dxa"/>
            <w:vAlign w:val="center"/>
          </w:tcPr>
          <w:p w14:paraId="591C4A61" w14:textId="77777777" w:rsidR="004E1FAC" w:rsidRPr="00F442A2" w:rsidRDefault="004E1FAC" w:rsidP="00526BF4">
            <w:pPr>
              <w:pStyle w:val="TableEntry"/>
              <w:rPr>
                <w:lang w:eastAsia="ar-SA"/>
              </w:rPr>
            </w:pPr>
            <w:r w:rsidRPr="00F442A2">
              <w:t>OASIS_WS-HumanTask</w:t>
            </w:r>
          </w:p>
        </w:tc>
        <w:tc>
          <w:tcPr>
            <w:tcW w:w="1080" w:type="dxa"/>
            <w:vAlign w:val="center"/>
          </w:tcPr>
          <w:p w14:paraId="2D5E5364" w14:textId="77777777" w:rsidR="004E1FAC" w:rsidRPr="00F442A2" w:rsidRDefault="004E1FAC" w:rsidP="00B67434">
            <w:pPr>
              <w:pStyle w:val="TableEntry"/>
              <w:suppressAutoHyphens/>
              <w:rPr>
                <w:rFonts w:ascii="Courier New" w:hAnsi="Courier New"/>
              </w:rPr>
            </w:pPr>
            <w:r w:rsidRPr="00F442A2">
              <w:rPr>
                <w:rFonts w:ascii="Courier New" w:hAnsi="Courier New"/>
              </w:rPr>
              <w:t>xs:dateTime</w:t>
            </w:r>
          </w:p>
          <w:p w14:paraId="16B1E93D" w14:textId="77777777" w:rsidR="004E1FAC" w:rsidRPr="00F442A2" w:rsidRDefault="004E1FAC">
            <w:pPr>
              <w:pStyle w:val="TableEntry"/>
              <w:rPr>
                <w:rFonts w:ascii="Courier New" w:hAnsi="Courier New" w:cs="Courier New"/>
                <w:color w:val="000000"/>
                <w:sz w:val="20"/>
              </w:rPr>
            </w:pPr>
          </w:p>
        </w:tc>
        <w:tc>
          <w:tcPr>
            <w:tcW w:w="1080" w:type="dxa"/>
            <w:vAlign w:val="center"/>
          </w:tcPr>
          <w:p w14:paraId="424D8EB2" w14:textId="77777777" w:rsidR="004E1FAC" w:rsidRPr="00F442A2" w:rsidRDefault="004E1FAC" w:rsidP="00526BF4">
            <w:pPr>
              <w:pStyle w:val="TableEntry"/>
              <w:rPr>
                <w:lang w:eastAsia="ar-SA"/>
              </w:rPr>
            </w:pPr>
            <w:r w:rsidRPr="00F442A2">
              <w:t>R</w:t>
            </w:r>
          </w:p>
        </w:tc>
        <w:tc>
          <w:tcPr>
            <w:tcW w:w="900" w:type="dxa"/>
            <w:vAlign w:val="center"/>
          </w:tcPr>
          <w:p w14:paraId="34680BB8" w14:textId="77777777" w:rsidR="004E1FAC" w:rsidRPr="00F442A2" w:rsidRDefault="004E1FAC" w:rsidP="00526BF4">
            <w:pPr>
              <w:pStyle w:val="TableEntry"/>
              <w:rPr>
                <w:lang w:eastAsia="ar-SA"/>
              </w:rPr>
            </w:pPr>
            <w:r w:rsidRPr="00F442A2">
              <w:t>R</w:t>
            </w:r>
          </w:p>
        </w:tc>
        <w:tc>
          <w:tcPr>
            <w:tcW w:w="1080" w:type="dxa"/>
            <w:vAlign w:val="center"/>
          </w:tcPr>
          <w:p w14:paraId="16966F82" w14:textId="77777777" w:rsidR="004E1FAC" w:rsidRPr="00F442A2" w:rsidRDefault="004E1FAC" w:rsidP="00526BF4">
            <w:pPr>
              <w:pStyle w:val="TableEntry"/>
              <w:rPr>
                <w:lang w:eastAsia="ar-SA"/>
              </w:rPr>
            </w:pPr>
            <w:r w:rsidRPr="00F442A2">
              <w:t>R</w:t>
            </w:r>
          </w:p>
        </w:tc>
        <w:tc>
          <w:tcPr>
            <w:tcW w:w="2178" w:type="dxa"/>
            <w:vAlign w:val="center"/>
          </w:tcPr>
          <w:p w14:paraId="244083A7" w14:textId="77777777" w:rsidR="004E1FAC" w:rsidRPr="00F442A2" w:rsidRDefault="004E1FAC" w:rsidP="00526BF4">
            <w:pPr>
              <w:pStyle w:val="TableEntry"/>
              <w:rPr>
                <w:lang w:eastAsia="ar-SA"/>
              </w:rPr>
            </w:pPr>
            <w:r w:rsidRPr="00F442A2">
              <w:t>The date/time when the document is attached as reference</w:t>
            </w:r>
          </w:p>
        </w:tc>
      </w:tr>
      <w:tr w:rsidR="004E1FAC" w:rsidRPr="00F442A2" w14:paraId="4D04CA26" w14:textId="77777777" w:rsidTr="005A199D">
        <w:trPr>
          <w:cantSplit/>
          <w:jc w:val="center"/>
        </w:trPr>
        <w:tc>
          <w:tcPr>
            <w:tcW w:w="1957" w:type="dxa"/>
            <w:vAlign w:val="center"/>
          </w:tcPr>
          <w:p w14:paraId="68AF085B" w14:textId="77777777" w:rsidR="004E1FAC" w:rsidRPr="00F442A2" w:rsidRDefault="004E1FAC" w:rsidP="00526BF4">
            <w:pPr>
              <w:pStyle w:val="TableEntry"/>
              <w:rPr>
                <w:lang w:eastAsia="ar-SA"/>
              </w:rPr>
            </w:pPr>
            <w:r w:rsidRPr="00F442A2">
              <w:t>attachedBy</w:t>
            </w:r>
          </w:p>
        </w:tc>
        <w:tc>
          <w:tcPr>
            <w:tcW w:w="1301" w:type="dxa"/>
            <w:vAlign w:val="center"/>
          </w:tcPr>
          <w:p w14:paraId="1DE08964" w14:textId="77777777" w:rsidR="004E1FAC" w:rsidRPr="00F442A2" w:rsidRDefault="004E1FAC" w:rsidP="00526BF4">
            <w:pPr>
              <w:pStyle w:val="TableEntry"/>
              <w:rPr>
                <w:lang w:eastAsia="ar-SA"/>
              </w:rPr>
            </w:pPr>
            <w:r w:rsidRPr="00F442A2">
              <w:t>OASIS_WS-HumanTask</w:t>
            </w:r>
          </w:p>
        </w:tc>
        <w:tc>
          <w:tcPr>
            <w:tcW w:w="1080" w:type="dxa"/>
            <w:vAlign w:val="center"/>
          </w:tcPr>
          <w:p w14:paraId="4A037E3F" w14:textId="77777777" w:rsidR="004E1FAC" w:rsidRPr="00F442A2" w:rsidRDefault="00212686" w:rsidP="00B67434">
            <w:pPr>
              <w:pStyle w:val="TableEntry"/>
              <w:suppressAutoHyphens/>
              <w:rPr>
                <w:rFonts w:ascii="Courier New" w:hAnsi="Courier New"/>
              </w:rPr>
            </w:pPr>
            <w:r w:rsidRPr="00F442A2">
              <w:rPr>
                <w:rFonts w:ascii="Courier New" w:hAnsi="Courier New"/>
              </w:rPr>
              <w:t>ht:</w:t>
            </w:r>
            <w:r w:rsidR="004E1FAC" w:rsidRPr="00F442A2">
              <w:rPr>
                <w:rFonts w:ascii="Courier New" w:hAnsi="Courier New"/>
              </w:rPr>
              <w:t>tUser</w:t>
            </w:r>
          </w:p>
          <w:p w14:paraId="030F0437" w14:textId="77777777" w:rsidR="004E1FAC" w:rsidRPr="00F442A2" w:rsidRDefault="004E1FAC" w:rsidP="00526BF4">
            <w:pPr>
              <w:pStyle w:val="TableEntry"/>
              <w:rPr>
                <w:lang w:eastAsia="ar-SA"/>
              </w:rPr>
            </w:pPr>
          </w:p>
        </w:tc>
        <w:tc>
          <w:tcPr>
            <w:tcW w:w="1080" w:type="dxa"/>
            <w:vAlign w:val="center"/>
          </w:tcPr>
          <w:p w14:paraId="722176D6" w14:textId="77777777" w:rsidR="004E1FAC" w:rsidRPr="00F442A2" w:rsidRDefault="004E1FAC" w:rsidP="00526BF4">
            <w:pPr>
              <w:pStyle w:val="TableEntry"/>
            </w:pPr>
            <w:r w:rsidRPr="00F442A2">
              <w:t>R</w:t>
            </w:r>
          </w:p>
        </w:tc>
        <w:tc>
          <w:tcPr>
            <w:tcW w:w="900" w:type="dxa"/>
            <w:vAlign w:val="center"/>
          </w:tcPr>
          <w:p w14:paraId="08D8ED2E" w14:textId="77777777" w:rsidR="004E1FAC" w:rsidRPr="00F442A2" w:rsidRDefault="004E1FAC" w:rsidP="00526BF4">
            <w:pPr>
              <w:pStyle w:val="TableEntry"/>
              <w:rPr>
                <w:lang w:eastAsia="ar-SA"/>
              </w:rPr>
            </w:pPr>
            <w:r w:rsidRPr="00F442A2">
              <w:t>R</w:t>
            </w:r>
          </w:p>
        </w:tc>
        <w:tc>
          <w:tcPr>
            <w:tcW w:w="1080" w:type="dxa"/>
            <w:vAlign w:val="center"/>
          </w:tcPr>
          <w:p w14:paraId="050FA474" w14:textId="77777777" w:rsidR="004E1FAC" w:rsidRPr="00F442A2" w:rsidRDefault="004E1FAC" w:rsidP="00526BF4">
            <w:pPr>
              <w:pStyle w:val="TableEntry"/>
            </w:pPr>
            <w:r w:rsidRPr="00F442A2">
              <w:t>R</w:t>
            </w:r>
          </w:p>
        </w:tc>
        <w:tc>
          <w:tcPr>
            <w:tcW w:w="2178" w:type="dxa"/>
            <w:vAlign w:val="center"/>
          </w:tcPr>
          <w:p w14:paraId="4424A618" w14:textId="77777777" w:rsidR="004E1FAC" w:rsidRPr="00F442A2" w:rsidRDefault="004E1FAC" w:rsidP="00526BF4">
            <w:pPr>
              <w:pStyle w:val="TableEntry"/>
              <w:rPr>
                <w:lang w:eastAsia="ar-SA"/>
              </w:rPr>
            </w:pPr>
            <w:r w:rsidRPr="00F442A2">
              <w:t>The owner that attached the reference to the task</w:t>
            </w:r>
          </w:p>
        </w:tc>
      </w:tr>
      <w:tr w:rsidR="004E1FAC" w:rsidRPr="00F442A2" w14:paraId="2E374043" w14:textId="77777777" w:rsidTr="005A199D">
        <w:trPr>
          <w:cantSplit/>
          <w:jc w:val="center"/>
        </w:trPr>
        <w:tc>
          <w:tcPr>
            <w:tcW w:w="1957" w:type="dxa"/>
            <w:vAlign w:val="center"/>
          </w:tcPr>
          <w:p w14:paraId="4BCBEF11" w14:textId="77777777" w:rsidR="004E1FAC" w:rsidRPr="00F442A2" w:rsidRDefault="004E1FAC" w:rsidP="00526BF4">
            <w:pPr>
              <w:pStyle w:val="TableEntry"/>
              <w:rPr>
                <w:lang w:eastAsia="ar-SA"/>
              </w:rPr>
            </w:pPr>
            <w:r w:rsidRPr="00F442A2">
              <w:t>homeCommunityId</w:t>
            </w:r>
          </w:p>
        </w:tc>
        <w:tc>
          <w:tcPr>
            <w:tcW w:w="1301" w:type="dxa"/>
            <w:vAlign w:val="center"/>
          </w:tcPr>
          <w:p w14:paraId="699F4227" w14:textId="77777777" w:rsidR="004E1FAC" w:rsidRPr="00F442A2" w:rsidRDefault="004E1FAC" w:rsidP="00526BF4">
            <w:pPr>
              <w:pStyle w:val="TableEntry"/>
              <w:rPr>
                <w:lang w:eastAsia="ar-SA"/>
              </w:rPr>
            </w:pPr>
            <w:r w:rsidRPr="00F442A2">
              <w:t>IHE</w:t>
            </w:r>
          </w:p>
        </w:tc>
        <w:tc>
          <w:tcPr>
            <w:tcW w:w="1080" w:type="dxa"/>
            <w:vAlign w:val="center"/>
          </w:tcPr>
          <w:p w14:paraId="1DB9D05A" w14:textId="77777777" w:rsidR="004E1FAC" w:rsidRPr="00F442A2" w:rsidRDefault="004E1FAC" w:rsidP="00B67434">
            <w:pPr>
              <w:pStyle w:val="TableEntry"/>
              <w:suppressAutoHyphens/>
              <w:rPr>
                <w:rFonts w:ascii="Courier New" w:hAnsi="Courier New"/>
                <w:lang w:eastAsia="ar-SA"/>
              </w:rPr>
            </w:pPr>
            <w:r w:rsidRPr="00F442A2">
              <w:rPr>
                <w:rFonts w:ascii="Courier New" w:hAnsi="Courier New"/>
              </w:rPr>
              <w:t>OID</w:t>
            </w:r>
          </w:p>
        </w:tc>
        <w:tc>
          <w:tcPr>
            <w:tcW w:w="1080" w:type="dxa"/>
            <w:vAlign w:val="center"/>
          </w:tcPr>
          <w:p w14:paraId="7C7ABBAC" w14:textId="77777777" w:rsidR="004E1FAC" w:rsidRPr="00F442A2" w:rsidRDefault="004E1FAC" w:rsidP="00526BF4">
            <w:pPr>
              <w:pStyle w:val="TableEntry"/>
              <w:rPr>
                <w:lang w:eastAsia="ar-SA"/>
              </w:rPr>
            </w:pPr>
            <w:r w:rsidRPr="00F442A2">
              <w:t>O</w:t>
            </w:r>
          </w:p>
        </w:tc>
        <w:tc>
          <w:tcPr>
            <w:tcW w:w="900" w:type="dxa"/>
            <w:vAlign w:val="center"/>
          </w:tcPr>
          <w:p w14:paraId="0B7EB16B" w14:textId="77777777" w:rsidR="004E1FAC" w:rsidRPr="00F442A2" w:rsidRDefault="004E1FAC" w:rsidP="00526BF4">
            <w:pPr>
              <w:pStyle w:val="TableEntry"/>
              <w:rPr>
                <w:lang w:eastAsia="ar-SA"/>
              </w:rPr>
            </w:pPr>
            <w:r w:rsidRPr="00F442A2">
              <w:t>O</w:t>
            </w:r>
          </w:p>
        </w:tc>
        <w:tc>
          <w:tcPr>
            <w:tcW w:w="1080" w:type="dxa"/>
            <w:vAlign w:val="center"/>
          </w:tcPr>
          <w:p w14:paraId="16691A22" w14:textId="77777777" w:rsidR="004E1FAC" w:rsidRPr="00F442A2" w:rsidRDefault="004E1FAC" w:rsidP="00526BF4">
            <w:pPr>
              <w:pStyle w:val="TableEntry"/>
              <w:rPr>
                <w:lang w:eastAsia="ar-SA"/>
              </w:rPr>
            </w:pPr>
            <w:r w:rsidRPr="00F442A2">
              <w:t>O</w:t>
            </w:r>
          </w:p>
        </w:tc>
        <w:tc>
          <w:tcPr>
            <w:tcW w:w="2178" w:type="dxa"/>
            <w:vAlign w:val="center"/>
          </w:tcPr>
          <w:p w14:paraId="591C5009" w14:textId="77777777" w:rsidR="004E1FAC" w:rsidRPr="00F442A2" w:rsidRDefault="004E1FAC" w:rsidP="00B67434">
            <w:pPr>
              <w:pStyle w:val="TableEntry"/>
              <w:suppressAutoHyphens/>
            </w:pPr>
            <w:r w:rsidRPr="00F442A2">
              <w:t>The home community Id of the referenced document</w:t>
            </w:r>
          </w:p>
        </w:tc>
      </w:tr>
    </w:tbl>
    <w:p w14:paraId="18A91FC3" w14:textId="77777777" w:rsidR="003F6EE3" w:rsidRPr="00F442A2" w:rsidRDefault="003F6EE3" w:rsidP="000766F4">
      <w:pPr>
        <w:pStyle w:val="Note"/>
      </w:pPr>
      <w:r w:rsidRPr="00F442A2">
        <w:t>Note 1: The XDW Profile allows for reference to objects other than XDS documents or XDW Workflows. In this case the &lt;identifier&gt; element identifies the uid of the referenced object. The &lt;accessType&gt; of this referenced objects shall be “URL”. No further constraints are defined for other elements.</w:t>
      </w:r>
    </w:p>
    <w:p w14:paraId="2B343204" w14:textId="77777777" w:rsidR="00D3380C" w:rsidRPr="00F442A2" w:rsidRDefault="00D3380C" w:rsidP="00526BF4">
      <w:pPr>
        <w:pStyle w:val="BodyText"/>
        <w:rPr>
          <w:highlight w:val="yellow"/>
        </w:rPr>
      </w:pPr>
    </w:p>
    <w:p w14:paraId="0C6F8372" w14:textId="77777777" w:rsidR="003F6EE3" w:rsidRPr="005A199D" w:rsidRDefault="003F6EE3" w:rsidP="005A199D">
      <w:pPr>
        <w:pStyle w:val="ListBullet10"/>
        <w:rPr>
          <w:rFonts w:ascii="Courier New" w:hAnsi="Courier New"/>
        </w:rPr>
      </w:pPr>
      <w:r w:rsidRPr="005A199D">
        <w:rPr>
          <w:rFonts w:ascii="Courier New" w:hAnsi="Courier New"/>
        </w:rPr>
        <w:t>&lt;taskDetails&gt;</w:t>
      </w:r>
    </w:p>
    <w:p w14:paraId="35A7B77C" w14:textId="77777777" w:rsidR="003F6EE3" w:rsidRPr="00F442A2" w:rsidRDefault="003F6EE3" w:rsidP="000766F4">
      <w:pPr>
        <w:pStyle w:val="TableTitle"/>
      </w:pPr>
      <w:r w:rsidRPr="00F442A2">
        <w:t>Table 5.4.3-10: taskDetails Element</w:t>
      </w: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85"/>
        <w:gridCol w:w="1350"/>
        <w:gridCol w:w="990"/>
        <w:gridCol w:w="1080"/>
        <w:gridCol w:w="990"/>
        <w:gridCol w:w="1080"/>
        <w:gridCol w:w="1890"/>
      </w:tblGrid>
      <w:tr w:rsidR="004006A3" w:rsidRPr="00F442A2" w14:paraId="2D86C905" w14:textId="77777777" w:rsidTr="005A199D">
        <w:trPr>
          <w:trHeight w:val="259"/>
          <w:tblHeader/>
        </w:trPr>
        <w:tc>
          <w:tcPr>
            <w:tcW w:w="2185" w:type="dxa"/>
            <w:vMerge w:val="restart"/>
            <w:shd w:val="clear" w:color="auto" w:fill="D9D9D9"/>
            <w:vAlign w:val="center"/>
          </w:tcPr>
          <w:p w14:paraId="7E36D01B" w14:textId="77777777" w:rsidR="003F6EE3" w:rsidRPr="00F442A2" w:rsidRDefault="003F6EE3" w:rsidP="000766F4">
            <w:pPr>
              <w:pStyle w:val="TableEntryHeader"/>
              <w:rPr>
                <w:noProof w:val="0"/>
                <w:lang w:eastAsia="ar-SA"/>
              </w:rPr>
            </w:pPr>
            <w:r w:rsidRPr="00F442A2">
              <w:rPr>
                <w:noProof w:val="0"/>
              </w:rPr>
              <w:t xml:space="preserve">taskDetails </w:t>
            </w:r>
          </w:p>
          <w:p w14:paraId="17DAA7A1" w14:textId="77777777" w:rsidR="003F6EE3" w:rsidRPr="00F442A2" w:rsidRDefault="003F6EE3" w:rsidP="000766F4">
            <w:pPr>
              <w:pStyle w:val="TableEntryHeader"/>
              <w:rPr>
                <w:noProof w:val="0"/>
                <w:lang w:eastAsia="ar-SA"/>
              </w:rPr>
            </w:pPr>
            <w:r w:rsidRPr="00F442A2">
              <w:rPr>
                <w:noProof w:val="0"/>
              </w:rPr>
              <w:t>element</w:t>
            </w:r>
          </w:p>
        </w:tc>
        <w:tc>
          <w:tcPr>
            <w:tcW w:w="1350" w:type="dxa"/>
            <w:vMerge w:val="restart"/>
            <w:shd w:val="clear" w:color="auto" w:fill="D9D9D9"/>
            <w:vAlign w:val="center"/>
          </w:tcPr>
          <w:p w14:paraId="3A5D7CDE" w14:textId="77777777" w:rsidR="003F6EE3" w:rsidRPr="00F442A2" w:rsidRDefault="003F6EE3" w:rsidP="00D87D2B">
            <w:pPr>
              <w:pStyle w:val="TableEntryHeader"/>
              <w:rPr>
                <w:noProof w:val="0"/>
              </w:rPr>
            </w:pPr>
            <w:r w:rsidRPr="00F442A2">
              <w:rPr>
                <w:noProof w:val="0"/>
              </w:rPr>
              <w:t>Standard</w:t>
            </w:r>
          </w:p>
        </w:tc>
        <w:tc>
          <w:tcPr>
            <w:tcW w:w="990" w:type="dxa"/>
            <w:vMerge w:val="restart"/>
            <w:shd w:val="clear" w:color="auto" w:fill="D9D9D9"/>
            <w:vAlign w:val="center"/>
          </w:tcPr>
          <w:p w14:paraId="2F8C1F06" w14:textId="77777777" w:rsidR="003F6EE3" w:rsidRPr="00F442A2" w:rsidRDefault="003F6EE3" w:rsidP="00D87D2B">
            <w:pPr>
              <w:pStyle w:val="TableEntryHeader"/>
              <w:rPr>
                <w:noProof w:val="0"/>
              </w:rPr>
            </w:pPr>
            <w:r w:rsidRPr="00F442A2">
              <w:rPr>
                <w:noProof w:val="0"/>
              </w:rPr>
              <w:t>Data Type</w:t>
            </w:r>
          </w:p>
        </w:tc>
        <w:tc>
          <w:tcPr>
            <w:tcW w:w="3150" w:type="dxa"/>
            <w:gridSpan w:val="3"/>
            <w:shd w:val="clear" w:color="auto" w:fill="D9D9D9"/>
            <w:vAlign w:val="center"/>
          </w:tcPr>
          <w:p w14:paraId="2D8F02DF" w14:textId="77777777" w:rsidR="003F6EE3" w:rsidRPr="00F442A2" w:rsidRDefault="003F6EE3" w:rsidP="00D87D2B">
            <w:pPr>
              <w:pStyle w:val="TableEntryHeader"/>
              <w:rPr>
                <w:noProof w:val="0"/>
              </w:rPr>
            </w:pPr>
            <w:r w:rsidRPr="00F442A2">
              <w:rPr>
                <w:noProof w:val="0"/>
              </w:rPr>
              <w:t>Optionality</w:t>
            </w:r>
          </w:p>
        </w:tc>
        <w:tc>
          <w:tcPr>
            <w:tcW w:w="1890" w:type="dxa"/>
            <w:vMerge w:val="restart"/>
            <w:shd w:val="clear" w:color="auto" w:fill="D9D9D9"/>
            <w:vAlign w:val="center"/>
          </w:tcPr>
          <w:p w14:paraId="626DE8BF" w14:textId="77777777" w:rsidR="003F6EE3" w:rsidRPr="00F442A2" w:rsidRDefault="003F6EE3" w:rsidP="00D87D2B">
            <w:pPr>
              <w:pStyle w:val="TableEntryHeader"/>
              <w:rPr>
                <w:noProof w:val="0"/>
              </w:rPr>
            </w:pPr>
            <w:r w:rsidRPr="00F442A2">
              <w:rPr>
                <w:noProof w:val="0"/>
              </w:rPr>
              <w:t>Description</w:t>
            </w:r>
          </w:p>
        </w:tc>
      </w:tr>
      <w:tr w:rsidR="004006A3" w:rsidRPr="00F442A2" w14:paraId="5BBD74BF" w14:textId="77777777" w:rsidTr="005A199D">
        <w:trPr>
          <w:cantSplit/>
          <w:trHeight w:val="1134"/>
          <w:tblHeader/>
        </w:trPr>
        <w:tc>
          <w:tcPr>
            <w:tcW w:w="2185" w:type="dxa"/>
            <w:vMerge/>
            <w:shd w:val="clear" w:color="auto" w:fill="D9D9D9"/>
            <w:vAlign w:val="center"/>
          </w:tcPr>
          <w:p w14:paraId="26DA924B" w14:textId="77777777" w:rsidR="003F6EE3" w:rsidRPr="00F442A2" w:rsidRDefault="003F6EE3" w:rsidP="00AA2AEE">
            <w:pPr>
              <w:pStyle w:val="TableEntryHeader"/>
              <w:jc w:val="left"/>
              <w:rPr>
                <w:noProof w:val="0"/>
              </w:rPr>
            </w:pPr>
          </w:p>
        </w:tc>
        <w:tc>
          <w:tcPr>
            <w:tcW w:w="1350" w:type="dxa"/>
            <w:vMerge/>
            <w:shd w:val="clear" w:color="auto" w:fill="D9D9D9"/>
            <w:vAlign w:val="center"/>
          </w:tcPr>
          <w:p w14:paraId="2A2B1A0B" w14:textId="77777777" w:rsidR="003F6EE3" w:rsidRPr="00F442A2" w:rsidRDefault="003F6EE3" w:rsidP="00D87D2B">
            <w:pPr>
              <w:pStyle w:val="TableEntryHeader"/>
              <w:rPr>
                <w:noProof w:val="0"/>
              </w:rPr>
            </w:pPr>
          </w:p>
        </w:tc>
        <w:tc>
          <w:tcPr>
            <w:tcW w:w="990" w:type="dxa"/>
            <w:vMerge/>
            <w:shd w:val="clear" w:color="auto" w:fill="D9D9D9"/>
          </w:tcPr>
          <w:p w14:paraId="5292E6D2" w14:textId="77777777" w:rsidR="003F6EE3" w:rsidRPr="00F442A2" w:rsidRDefault="003F6EE3" w:rsidP="00D87D2B">
            <w:pPr>
              <w:pStyle w:val="TableEntryHeader"/>
              <w:rPr>
                <w:noProof w:val="0"/>
              </w:rPr>
            </w:pPr>
          </w:p>
        </w:tc>
        <w:tc>
          <w:tcPr>
            <w:tcW w:w="1080" w:type="dxa"/>
            <w:shd w:val="clear" w:color="auto" w:fill="D9D9D9"/>
            <w:vAlign w:val="center"/>
          </w:tcPr>
          <w:p w14:paraId="68ADE36C" w14:textId="77777777" w:rsidR="003F6EE3" w:rsidRPr="00F442A2" w:rsidRDefault="003F6EE3" w:rsidP="00B67434">
            <w:pPr>
              <w:pStyle w:val="TableEntryHeader"/>
              <w:suppressAutoHyphens/>
              <w:rPr>
                <w:noProof w:val="0"/>
              </w:rPr>
            </w:pPr>
            <w:r w:rsidRPr="00F442A2">
              <w:rPr>
                <w:noProof w:val="0"/>
              </w:rPr>
              <w:t>C</w:t>
            </w:r>
            <w:r w:rsidR="00582AF3" w:rsidRPr="00F442A2">
              <w:rPr>
                <w:noProof w:val="0"/>
              </w:rPr>
              <w:t>r</w:t>
            </w:r>
            <w:r w:rsidRPr="00F442A2">
              <w:rPr>
                <w:noProof w:val="0"/>
              </w:rPr>
              <w:t>eate</w:t>
            </w:r>
          </w:p>
        </w:tc>
        <w:tc>
          <w:tcPr>
            <w:tcW w:w="990" w:type="dxa"/>
            <w:shd w:val="clear" w:color="auto" w:fill="D9D9D9"/>
            <w:vAlign w:val="center"/>
          </w:tcPr>
          <w:p w14:paraId="71FA9DF8" w14:textId="77777777" w:rsidR="003F6EE3" w:rsidRPr="00F442A2" w:rsidRDefault="003F6EE3" w:rsidP="000766F4">
            <w:pPr>
              <w:pStyle w:val="TableEntryHeader"/>
              <w:rPr>
                <w:noProof w:val="0"/>
              </w:rPr>
            </w:pPr>
            <w:r w:rsidRPr="00F442A2">
              <w:rPr>
                <w:noProof w:val="0"/>
              </w:rPr>
              <w:t>View</w:t>
            </w:r>
          </w:p>
        </w:tc>
        <w:tc>
          <w:tcPr>
            <w:tcW w:w="1080" w:type="dxa"/>
            <w:shd w:val="clear" w:color="auto" w:fill="D9D9D9"/>
            <w:vAlign w:val="center"/>
          </w:tcPr>
          <w:p w14:paraId="368B16F9" w14:textId="77777777" w:rsidR="003F6EE3" w:rsidRPr="00F442A2" w:rsidRDefault="003F6EE3" w:rsidP="000766F4">
            <w:pPr>
              <w:pStyle w:val="TableEntryHeader"/>
              <w:rPr>
                <w:noProof w:val="0"/>
              </w:rPr>
            </w:pPr>
            <w:r w:rsidRPr="00F442A2">
              <w:rPr>
                <w:noProof w:val="0"/>
              </w:rPr>
              <w:t>Update</w:t>
            </w:r>
          </w:p>
        </w:tc>
        <w:tc>
          <w:tcPr>
            <w:tcW w:w="1890" w:type="dxa"/>
            <w:vMerge/>
            <w:shd w:val="clear" w:color="auto" w:fill="D9D9D9"/>
            <w:vAlign w:val="center"/>
          </w:tcPr>
          <w:p w14:paraId="10FD2D3F" w14:textId="77777777" w:rsidR="003F6EE3" w:rsidRPr="00F442A2" w:rsidRDefault="003F6EE3" w:rsidP="00D87D2B">
            <w:pPr>
              <w:pStyle w:val="TableEntryHeader"/>
              <w:rPr>
                <w:noProof w:val="0"/>
              </w:rPr>
            </w:pPr>
          </w:p>
        </w:tc>
      </w:tr>
      <w:tr w:rsidR="004006A3" w:rsidRPr="00F442A2" w14:paraId="6896D929" w14:textId="77777777" w:rsidTr="005A199D">
        <w:trPr>
          <w:cantSplit/>
        </w:trPr>
        <w:tc>
          <w:tcPr>
            <w:tcW w:w="2185" w:type="dxa"/>
            <w:vAlign w:val="center"/>
          </w:tcPr>
          <w:p w14:paraId="0E349955" w14:textId="77777777" w:rsidR="003F6EE3" w:rsidRPr="00F442A2" w:rsidRDefault="003F6EE3" w:rsidP="00C55F24">
            <w:pPr>
              <w:pStyle w:val="TableEntry"/>
            </w:pPr>
            <w:r w:rsidRPr="00F442A2">
              <w:t>id</w:t>
            </w:r>
          </w:p>
        </w:tc>
        <w:tc>
          <w:tcPr>
            <w:tcW w:w="1350" w:type="dxa"/>
            <w:vAlign w:val="center"/>
          </w:tcPr>
          <w:p w14:paraId="12EB1278" w14:textId="77777777" w:rsidR="003F6EE3" w:rsidRPr="00F442A2" w:rsidRDefault="003F6EE3" w:rsidP="00D87D2B">
            <w:pPr>
              <w:pStyle w:val="TableEntry"/>
              <w:rPr>
                <w:color w:val="000000"/>
              </w:rPr>
            </w:pPr>
            <w:r w:rsidRPr="00F442A2">
              <w:t>OASIS_WS-HumanTask</w:t>
            </w:r>
          </w:p>
        </w:tc>
        <w:tc>
          <w:tcPr>
            <w:tcW w:w="990" w:type="dxa"/>
          </w:tcPr>
          <w:p w14:paraId="5F304F19" w14:textId="77777777" w:rsidR="003F6EE3" w:rsidRPr="00F442A2" w:rsidRDefault="003F6EE3" w:rsidP="00B67434">
            <w:pPr>
              <w:pStyle w:val="TableEntry"/>
              <w:suppressAutoHyphens/>
              <w:rPr>
                <w:rFonts w:ascii="Courier New" w:hAnsi="Courier New"/>
              </w:rPr>
            </w:pPr>
            <w:r w:rsidRPr="00F442A2">
              <w:rPr>
                <w:rFonts w:ascii="Courier New" w:hAnsi="Courier New"/>
              </w:rPr>
              <w:t>xs:anyURI</w:t>
            </w:r>
          </w:p>
        </w:tc>
        <w:tc>
          <w:tcPr>
            <w:tcW w:w="1080" w:type="dxa"/>
            <w:vAlign w:val="center"/>
          </w:tcPr>
          <w:p w14:paraId="5B575330" w14:textId="77777777" w:rsidR="003F6EE3" w:rsidRPr="00F442A2" w:rsidRDefault="003F6EE3" w:rsidP="000D614D">
            <w:pPr>
              <w:pStyle w:val="TableEntry"/>
              <w:suppressAutoHyphens/>
            </w:pPr>
            <w:r w:rsidRPr="00F442A2">
              <w:t>R</w:t>
            </w:r>
          </w:p>
        </w:tc>
        <w:tc>
          <w:tcPr>
            <w:tcW w:w="990" w:type="dxa"/>
            <w:vAlign w:val="center"/>
          </w:tcPr>
          <w:p w14:paraId="401F41DD" w14:textId="77777777" w:rsidR="003F6EE3" w:rsidRPr="00F442A2" w:rsidRDefault="003F6EE3" w:rsidP="000D614D">
            <w:pPr>
              <w:pStyle w:val="TableEntry"/>
              <w:suppressAutoHyphens/>
            </w:pPr>
            <w:r w:rsidRPr="00F442A2">
              <w:t>R</w:t>
            </w:r>
          </w:p>
        </w:tc>
        <w:tc>
          <w:tcPr>
            <w:tcW w:w="1080" w:type="dxa"/>
            <w:vAlign w:val="center"/>
          </w:tcPr>
          <w:p w14:paraId="0A2E8492" w14:textId="77777777" w:rsidR="003F6EE3" w:rsidRPr="00F442A2" w:rsidRDefault="003F6EE3" w:rsidP="00526BF4">
            <w:pPr>
              <w:pStyle w:val="TableEntry"/>
            </w:pPr>
            <w:r w:rsidRPr="00F442A2">
              <w:t>R</w:t>
            </w:r>
          </w:p>
        </w:tc>
        <w:tc>
          <w:tcPr>
            <w:tcW w:w="1890" w:type="dxa"/>
            <w:vAlign w:val="center"/>
          </w:tcPr>
          <w:p w14:paraId="35A07AE1" w14:textId="77777777" w:rsidR="003F6EE3" w:rsidRPr="00F442A2" w:rsidRDefault="003F6EE3" w:rsidP="00B67434">
            <w:pPr>
              <w:pStyle w:val="TableEntry"/>
              <w:suppressAutoHyphens/>
            </w:pPr>
            <w:r w:rsidRPr="00F442A2">
              <w:t>Internal ID for the task</w:t>
            </w:r>
          </w:p>
        </w:tc>
      </w:tr>
      <w:tr w:rsidR="004006A3" w:rsidRPr="00F442A2" w14:paraId="6C5D24D2" w14:textId="77777777" w:rsidTr="005A199D">
        <w:trPr>
          <w:cantSplit/>
        </w:trPr>
        <w:tc>
          <w:tcPr>
            <w:tcW w:w="2185" w:type="dxa"/>
            <w:vAlign w:val="center"/>
          </w:tcPr>
          <w:p w14:paraId="7E15E869" w14:textId="77777777" w:rsidR="003F6EE3" w:rsidRPr="00F442A2" w:rsidRDefault="003F6EE3" w:rsidP="00C55F24">
            <w:pPr>
              <w:pStyle w:val="TableEntry"/>
            </w:pPr>
            <w:r w:rsidRPr="00F442A2">
              <w:t>taskType</w:t>
            </w:r>
          </w:p>
        </w:tc>
        <w:tc>
          <w:tcPr>
            <w:tcW w:w="1350" w:type="dxa"/>
            <w:vAlign w:val="center"/>
          </w:tcPr>
          <w:p w14:paraId="29820147" w14:textId="77777777" w:rsidR="003F6EE3" w:rsidRPr="00F442A2" w:rsidRDefault="003F6EE3" w:rsidP="00D87D2B">
            <w:pPr>
              <w:pStyle w:val="TableEntry"/>
            </w:pPr>
            <w:r w:rsidRPr="00F442A2">
              <w:t>OASIS_WS-HumanTask</w:t>
            </w:r>
          </w:p>
        </w:tc>
        <w:tc>
          <w:tcPr>
            <w:tcW w:w="990" w:type="dxa"/>
          </w:tcPr>
          <w:p w14:paraId="7B77C174" w14:textId="77777777" w:rsidR="003F6EE3" w:rsidRPr="00F442A2" w:rsidRDefault="00815BF5" w:rsidP="00B67434">
            <w:pPr>
              <w:pStyle w:val="TableEntry"/>
              <w:suppressAutoHyphens/>
              <w:rPr>
                <w:rFonts w:ascii="Courier New" w:hAnsi="Courier New"/>
              </w:rPr>
            </w:pPr>
            <w:r w:rsidRPr="00F442A2">
              <w:rPr>
                <w:rFonts w:ascii="Courier New" w:hAnsi="Courier New"/>
              </w:rPr>
              <w:t>xs:string</w:t>
            </w:r>
          </w:p>
        </w:tc>
        <w:tc>
          <w:tcPr>
            <w:tcW w:w="1080" w:type="dxa"/>
            <w:vAlign w:val="center"/>
          </w:tcPr>
          <w:p w14:paraId="3C4575FA" w14:textId="77777777" w:rsidR="003F6EE3" w:rsidRPr="00F442A2" w:rsidRDefault="003F6EE3" w:rsidP="000D614D">
            <w:pPr>
              <w:pStyle w:val="TableEntry"/>
            </w:pPr>
            <w:r w:rsidRPr="00F442A2">
              <w:t>R</w:t>
            </w:r>
          </w:p>
        </w:tc>
        <w:tc>
          <w:tcPr>
            <w:tcW w:w="990" w:type="dxa"/>
            <w:vAlign w:val="center"/>
          </w:tcPr>
          <w:p w14:paraId="4FCBD4F5" w14:textId="77777777" w:rsidR="003F6EE3" w:rsidRPr="00F442A2" w:rsidRDefault="003F6EE3" w:rsidP="000D614D">
            <w:pPr>
              <w:pStyle w:val="TableEntry"/>
            </w:pPr>
            <w:r w:rsidRPr="00F442A2">
              <w:t>R</w:t>
            </w:r>
          </w:p>
        </w:tc>
        <w:tc>
          <w:tcPr>
            <w:tcW w:w="1080" w:type="dxa"/>
            <w:vAlign w:val="center"/>
          </w:tcPr>
          <w:p w14:paraId="59B58C60" w14:textId="77777777" w:rsidR="003F6EE3" w:rsidRPr="00F442A2" w:rsidRDefault="003F6EE3" w:rsidP="00526BF4">
            <w:pPr>
              <w:pStyle w:val="TableEntry"/>
              <w:rPr>
                <w:lang w:eastAsia="ar-SA"/>
              </w:rPr>
            </w:pPr>
            <w:r w:rsidRPr="00F442A2">
              <w:t>R</w:t>
            </w:r>
          </w:p>
        </w:tc>
        <w:tc>
          <w:tcPr>
            <w:tcW w:w="1890" w:type="dxa"/>
            <w:vAlign w:val="center"/>
          </w:tcPr>
          <w:p w14:paraId="24D722C2" w14:textId="77777777" w:rsidR="003F6EE3" w:rsidRPr="00F442A2" w:rsidRDefault="003F6EE3" w:rsidP="00D87D2B">
            <w:pPr>
              <w:pStyle w:val="TableEntry"/>
            </w:pPr>
          </w:p>
        </w:tc>
      </w:tr>
      <w:tr w:rsidR="004006A3" w:rsidRPr="00F442A2" w14:paraId="7A10D5E3" w14:textId="77777777" w:rsidTr="005A199D">
        <w:trPr>
          <w:cantSplit/>
        </w:trPr>
        <w:tc>
          <w:tcPr>
            <w:tcW w:w="2185" w:type="dxa"/>
            <w:vAlign w:val="center"/>
          </w:tcPr>
          <w:p w14:paraId="4C5A7CE8" w14:textId="77777777" w:rsidR="003F6EE3" w:rsidRPr="00F442A2" w:rsidRDefault="003F6EE3" w:rsidP="00C55F24">
            <w:pPr>
              <w:pStyle w:val="TableEntry"/>
            </w:pPr>
            <w:r w:rsidRPr="00F442A2">
              <w:t>name</w:t>
            </w:r>
          </w:p>
        </w:tc>
        <w:tc>
          <w:tcPr>
            <w:tcW w:w="1350" w:type="dxa"/>
            <w:vAlign w:val="center"/>
          </w:tcPr>
          <w:p w14:paraId="4676AA6B" w14:textId="77777777" w:rsidR="003F6EE3" w:rsidRPr="00F442A2" w:rsidRDefault="003F6EE3" w:rsidP="00D87D2B">
            <w:pPr>
              <w:pStyle w:val="TableEntry"/>
            </w:pPr>
            <w:r w:rsidRPr="00F442A2">
              <w:t>OASIS_WS-HumanTask</w:t>
            </w:r>
          </w:p>
        </w:tc>
        <w:tc>
          <w:tcPr>
            <w:tcW w:w="990" w:type="dxa"/>
          </w:tcPr>
          <w:p w14:paraId="5174B86A" w14:textId="77777777" w:rsidR="003F6EE3" w:rsidRPr="00F442A2" w:rsidRDefault="003F6EE3" w:rsidP="00B67434">
            <w:pPr>
              <w:pStyle w:val="TableEntry"/>
              <w:suppressAutoHyphens/>
              <w:rPr>
                <w:rFonts w:ascii="Courier New" w:hAnsi="Courier New"/>
              </w:rPr>
            </w:pPr>
            <w:r w:rsidRPr="00F442A2">
              <w:rPr>
                <w:rFonts w:ascii="Courier New" w:hAnsi="Courier New"/>
              </w:rPr>
              <w:t>xs:QName</w:t>
            </w:r>
          </w:p>
        </w:tc>
        <w:tc>
          <w:tcPr>
            <w:tcW w:w="1080" w:type="dxa"/>
            <w:vAlign w:val="center"/>
          </w:tcPr>
          <w:p w14:paraId="05D3A9C8" w14:textId="77777777" w:rsidR="003F6EE3" w:rsidRPr="00F442A2" w:rsidRDefault="003F6EE3" w:rsidP="000D614D">
            <w:pPr>
              <w:pStyle w:val="TableEntry"/>
            </w:pPr>
            <w:r w:rsidRPr="00F442A2">
              <w:t>R</w:t>
            </w:r>
          </w:p>
        </w:tc>
        <w:tc>
          <w:tcPr>
            <w:tcW w:w="990" w:type="dxa"/>
            <w:vAlign w:val="center"/>
          </w:tcPr>
          <w:p w14:paraId="24250705" w14:textId="77777777" w:rsidR="003F6EE3" w:rsidRPr="00F442A2" w:rsidRDefault="003F6EE3" w:rsidP="000D614D">
            <w:pPr>
              <w:pStyle w:val="TableEntry"/>
            </w:pPr>
            <w:r w:rsidRPr="00F442A2">
              <w:t>R</w:t>
            </w:r>
          </w:p>
        </w:tc>
        <w:tc>
          <w:tcPr>
            <w:tcW w:w="1080" w:type="dxa"/>
            <w:vAlign w:val="center"/>
          </w:tcPr>
          <w:p w14:paraId="3B8B087C" w14:textId="77777777" w:rsidR="003F6EE3" w:rsidRPr="00F442A2" w:rsidRDefault="003F6EE3" w:rsidP="00526BF4">
            <w:pPr>
              <w:pStyle w:val="TableEntry"/>
              <w:rPr>
                <w:rFonts w:ascii="Arial" w:eastAsia="Arial" w:hAnsi="Arial"/>
                <w:b/>
                <w:kern w:val="1"/>
                <w:lang w:eastAsia="ar-SA"/>
              </w:rPr>
            </w:pPr>
            <w:r w:rsidRPr="00F442A2">
              <w:t>R</w:t>
            </w:r>
          </w:p>
        </w:tc>
        <w:tc>
          <w:tcPr>
            <w:tcW w:w="1890" w:type="dxa"/>
            <w:vAlign w:val="center"/>
          </w:tcPr>
          <w:p w14:paraId="5FD14354" w14:textId="77777777" w:rsidR="003F6EE3" w:rsidRPr="00F442A2" w:rsidRDefault="003F6EE3" w:rsidP="00D87D2B">
            <w:pPr>
              <w:pStyle w:val="TableEntry"/>
            </w:pPr>
            <w:r w:rsidRPr="00F442A2">
              <w:t>The name of the task</w:t>
            </w:r>
          </w:p>
        </w:tc>
      </w:tr>
      <w:tr w:rsidR="004006A3" w:rsidRPr="00F442A2" w14:paraId="6D3C5456" w14:textId="77777777" w:rsidTr="005A199D">
        <w:trPr>
          <w:cantSplit/>
        </w:trPr>
        <w:tc>
          <w:tcPr>
            <w:tcW w:w="2185" w:type="dxa"/>
            <w:vAlign w:val="center"/>
          </w:tcPr>
          <w:p w14:paraId="72EA66A3" w14:textId="77777777" w:rsidR="003F6EE3" w:rsidRPr="00F442A2" w:rsidRDefault="003F6EE3" w:rsidP="00C55F24">
            <w:pPr>
              <w:pStyle w:val="TableEntry"/>
            </w:pPr>
            <w:r w:rsidRPr="00F442A2">
              <w:t>status</w:t>
            </w:r>
          </w:p>
        </w:tc>
        <w:tc>
          <w:tcPr>
            <w:tcW w:w="1350" w:type="dxa"/>
            <w:vAlign w:val="center"/>
          </w:tcPr>
          <w:p w14:paraId="2570811D" w14:textId="77777777" w:rsidR="003F6EE3" w:rsidRPr="00F442A2" w:rsidRDefault="003F6EE3" w:rsidP="00D87D2B">
            <w:pPr>
              <w:pStyle w:val="TableEntry"/>
            </w:pPr>
            <w:r w:rsidRPr="00F442A2">
              <w:t>OASIS_WS-HumanTask</w:t>
            </w:r>
          </w:p>
        </w:tc>
        <w:tc>
          <w:tcPr>
            <w:tcW w:w="990" w:type="dxa"/>
          </w:tcPr>
          <w:p w14:paraId="6815FFC9" w14:textId="77777777" w:rsidR="003F6EE3" w:rsidRPr="00F442A2" w:rsidRDefault="003F6EE3" w:rsidP="00B67434">
            <w:pPr>
              <w:pStyle w:val="TableEntry"/>
              <w:suppressAutoHyphens/>
              <w:rPr>
                <w:rFonts w:ascii="Courier New" w:hAnsi="Courier New"/>
              </w:rPr>
            </w:pPr>
            <w:r w:rsidRPr="00F442A2">
              <w:rPr>
                <w:rFonts w:ascii="Courier New" w:hAnsi="Courier New"/>
              </w:rPr>
              <w:t>ht:tStatus</w:t>
            </w:r>
          </w:p>
        </w:tc>
        <w:tc>
          <w:tcPr>
            <w:tcW w:w="1080" w:type="dxa"/>
            <w:vAlign w:val="center"/>
          </w:tcPr>
          <w:p w14:paraId="2F02C273" w14:textId="77777777" w:rsidR="003F6EE3" w:rsidRPr="00F442A2" w:rsidRDefault="003F6EE3" w:rsidP="000D614D">
            <w:pPr>
              <w:pStyle w:val="TableEntry"/>
            </w:pPr>
            <w:r w:rsidRPr="00F442A2">
              <w:t>R</w:t>
            </w:r>
          </w:p>
        </w:tc>
        <w:tc>
          <w:tcPr>
            <w:tcW w:w="990" w:type="dxa"/>
            <w:vAlign w:val="center"/>
          </w:tcPr>
          <w:p w14:paraId="17EA75FE" w14:textId="77777777" w:rsidR="003F6EE3" w:rsidRPr="00F442A2" w:rsidRDefault="003F6EE3" w:rsidP="000D614D">
            <w:pPr>
              <w:pStyle w:val="TableEntry"/>
            </w:pPr>
            <w:r w:rsidRPr="00F442A2">
              <w:t>R</w:t>
            </w:r>
          </w:p>
        </w:tc>
        <w:tc>
          <w:tcPr>
            <w:tcW w:w="1080" w:type="dxa"/>
            <w:vAlign w:val="center"/>
          </w:tcPr>
          <w:p w14:paraId="18BD5E4D" w14:textId="77777777" w:rsidR="003F6EE3" w:rsidRPr="00F442A2" w:rsidRDefault="003F6EE3" w:rsidP="00526BF4">
            <w:pPr>
              <w:pStyle w:val="TableEntry"/>
              <w:rPr>
                <w:rFonts w:ascii="Arial" w:eastAsia="Arial" w:hAnsi="Arial"/>
                <w:b/>
                <w:kern w:val="1"/>
                <w:lang w:eastAsia="ar-SA"/>
              </w:rPr>
            </w:pPr>
            <w:r w:rsidRPr="00F442A2">
              <w:t>R</w:t>
            </w:r>
          </w:p>
        </w:tc>
        <w:tc>
          <w:tcPr>
            <w:tcW w:w="1890" w:type="dxa"/>
            <w:vAlign w:val="center"/>
          </w:tcPr>
          <w:p w14:paraId="33D77F53" w14:textId="77777777" w:rsidR="003F6EE3" w:rsidRPr="00F442A2" w:rsidRDefault="003F6EE3" w:rsidP="00D87D2B">
            <w:pPr>
              <w:pStyle w:val="TableEntry"/>
            </w:pPr>
            <w:r w:rsidRPr="00F442A2">
              <w:t>Recommend limiting values to the statuses described above.</w:t>
            </w:r>
          </w:p>
        </w:tc>
      </w:tr>
      <w:tr w:rsidR="004006A3" w:rsidRPr="00F442A2" w14:paraId="4B8DE09E" w14:textId="77777777" w:rsidTr="005A199D">
        <w:trPr>
          <w:cantSplit/>
        </w:trPr>
        <w:tc>
          <w:tcPr>
            <w:tcW w:w="2185" w:type="dxa"/>
            <w:vAlign w:val="center"/>
          </w:tcPr>
          <w:p w14:paraId="3E7C687E" w14:textId="77777777" w:rsidR="003F6EE3" w:rsidRPr="00F442A2" w:rsidRDefault="003F6EE3" w:rsidP="00C55F24">
            <w:pPr>
              <w:pStyle w:val="TableEntry"/>
            </w:pPr>
            <w:r w:rsidRPr="00F442A2">
              <w:t>priority</w:t>
            </w:r>
          </w:p>
        </w:tc>
        <w:tc>
          <w:tcPr>
            <w:tcW w:w="1350" w:type="dxa"/>
            <w:vAlign w:val="center"/>
          </w:tcPr>
          <w:p w14:paraId="45C1905A" w14:textId="77777777" w:rsidR="003F6EE3" w:rsidRPr="00F442A2" w:rsidRDefault="003F6EE3" w:rsidP="00D87D2B">
            <w:pPr>
              <w:pStyle w:val="TableEntry"/>
              <w:rPr>
                <w:color w:val="000000"/>
              </w:rPr>
            </w:pPr>
            <w:r w:rsidRPr="00F442A2">
              <w:t>OASIS_WS-HumanTask</w:t>
            </w:r>
          </w:p>
        </w:tc>
        <w:tc>
          <w:tcPr>
            <w:tcW w:w="990" w:type="dxa"/>
          </w:tcPr>
          <w:p w14:paraId="2DCB99B9" w14:textId="77777777" w:rsidR="003F6EE3" w:rsidRPr="00F442A2" w:rsidRDefault="003F6EE3" w:rsidP="00B67434">
            <w:pPr>
              <w:pStyle w:val="TableEntry"/>
              <w:suppressAutoHyphens/>
              <w:rPr>
                <w:rFonts w:ascii="Courier New" w:hAnsi="Courier New"/>
              </w:rPr>
            </w:pPr>
            <w:r w:rsidRPr="00F442A2">
              <w:rPr>
                <w:rFonts w:ascii="Courier New" w:hAnsi="Courier New"/>
              </w:rPr>
              <w:t>ht:tPriority</w:t>
            </w:r>
          </w:p>
        </w:tc>
        <w:tc>
          <w:tcPr>
            <w:tcW w:w="1080" w:type="dxa"/>
            <w:vAlign w:val="center"/>
          </w:tcPr>
          <w:p w14:paraId="76D51D8E" w14:textId="77777777" w:rsidR="003F6EE3" w:rsidRPr="00F442A2" w:rsidRDefault="003F6EE3" w:rsidP="000D614D">
            <w:pPr>
              <w:pStyle w:val="TableEntry"/>
              <w:suppressAutoHyphens/>
            </w:pPr>
            <w:r w:rsidRPr="00F442A2">
              <w:t>O</w:t>
            </w:r>
          </w:p>
        </w:tc>
        <w:tc>
          <w:tcPr>
            <w:tcW w:w="990" w:type="dxa"/>
            <w:vAlign w:val="center"/>
          </w:tcPr>
          <w:p w14:paraId="68DBB822" w14:textId="77777777" w:rsidR="003F6EE3" w:rsidRPr="00F442A2" w:rsidRDefault="003F6EE3" w:rsidP="000D614D">
            <w:pPr>
              <w:pStyle w:val="TableEntry"/>
              <w:suppressAutoHyphens/>
            </w:pPr>
            <w:r w:rsidRPr="00F442A2">
              <w:t>R</w:t>
            </w:r>
          </w:p>
        </w:tc>
        <w:tc>
          <w:tcPr>
            <w:tcW w:w="1080" w:type="dxa"/>
            <w:vAlign w:val="center"/>
          </w:tcPr>
          <w:p w14:paraId="5033F1C1" w14:textId="77777777" w:rsidR="003F6EE3" w:rsidRPr="00F442A2" w:rsidRDefault="003F6EE3" w:rsidP="00526BF4">
            <w:pPr>
              <w:pStyle w:val="TableEntry"/>
            </w:pPr>
            <w:r w:rsidRPr="00F442A2">
              <w:t>O</w:t>
            </w:r>
          </w:p>
        </w:tc>
        <w:tc>
          <w:tcPr>
            <w:tcW w:w="1890" w:type="dxa"/>
            <w:vAlign w:val="center"/>
          </w:tcPr>
          <w:p w14:paraId="73CE4730" w14:textId="77777777" w:rsidR="003F6EE3" w:rsidRPr="00F442A2" w:rsidRDefault="003F6EE3" w:rsidP="00D87D2B">
            <w:pPr>
              <w:pStyle w:val="TableEntry"/>
              <w:rPr>
                <w:color w:val="000000"/>
              </w:rPr>
            </w:pPr>
          </w:p>
        </w:tc>
      </w:tr>
      <w:tr w:rsidR="004006A3" w:rsidRPr="00F442A2" w14:paraId="23DCFC1A" w14:textId="77777777" w:rsidTr="005A199D">
        <w:trPr>
          <w:cantSplit/>
        </w:trPr>
        <w:tc>
          <w:tcPr>
            <w:tcW w:w="2185" w:type="dxa"/>
            <w:vAlign w:val="center"/>
          </w:tcPr>
          <w:p w14:paraId="1CEEE1B2" w14:textId="77777777" w:rsidR="003F6EE3" w:rsidRPr="00F442A2" w:rsidRDefault="003F6EE3" w:rsidP="00C55F24">
            <w:pPr>
              <w:pStyle w:val="TableEntry"/>
            </w:pPr>
            <w:r w:rsidRPr="00F442A2">
              <w:t>taskInitiator</w:t>
            </w:r>
          </w:p>
        </w:tc>
        <w:tc>
          <w:tcPr>
            <w:tcW w:w="1350" w:type="dxa"/>
            <w:vAlign w:val="center"/>
          </w:tcPr>
          <w:p w14:paraId="13552A68" w14:textId="77777777" w:rsidR="003F6EE3" w:rsidRPr="00F442A2" w:rsidRDefault="003F6EE3" w:rsidP="00D87D2B">
            <w:pPr>
              <w:pStyle w:val="TableEntry"/>
            </w:pPr>
            <w:r w:rsidRPr="00F442A2">
              <w:t>OASIS_WS-HumanTask</w:t>
            </w:r>
          </w:p>
        </w:tc>
        <w:tc>
          <w:tcPr>
            <w:tcW w:w="990" w:type="dxa"/>
          </w:tcPr>
          <w:p w14:paraId="454888DC" w14:textId="77777777" w:rsidR="003F6EE3" w:rsidRPr="00F442A2" w:rsidRDefault="00815BF5"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tuser</w:t>
            </w:r>
          </w:p>
        </w:tc>
        <w:tc>
          <w:tcPr>
            <w:tcW w:w="1080" w:type="dxa"/>
            <w:vAlign w:val="center"/>
          </w:tcPr>
          <w:p w14:paraId="0AB738CA" w14:textId="77777777" w:rsidR="003F6EE3" w:rsidRPr="00F442A2" w:rsidRDefault="003F6EE3" w:rsidP="000D614D">
            <w:pPr>
              <w:pStyle w:val="TableEntry"/>
            </w:pPr>
            <w:r w:rsidRPr="00F442A2">
              <w:t>O</w:t>
            </w:r>
          </w:p>
        </w:tc>
        <w:tc>
          <w:tcPr>
            <w:tcW w:w="990" w:type="dxa"/>
            <w:vAlign w:val="center"/>
          </w:tcPr>
          <w:p w14:paraId="320A6132" w14:textId="77777777" w:rsidR="003F6EE3" w:rsidRPr="00F442A2" w:rsidRDefault="003F6EE3" w:rsidP="000D614D">
            <w:pPr>
              <w:pStyle w:val="TableEntry"/>
            </w:pPr>
            <w:r w:rsidRPr="00F442A2">
              <w:t>O</w:t>
            </w:r>
          </w:p>
        </w:tc>
        <w:tc>
          <w:tcPr>
            <w:tcW w:w="1080" w:type="dxa"/>
            <w:vAlign w:val="center"/>
          </w:tcPr>
          <w:p w14:paraId="533F7D66"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center"/>
          </w:tcPr>
          <w:p w14:paraId="45BAA1C6" w14:textId="77777777" w:rsidR="003F6EE3" w:rsidRPr="00F442A2" w:rsidRDefault="003F6EE3" w:rsidP="00D87D2B">
            <w:pPr>
              <w:pStyle w:val="TableEntry"/>
            </w:pPr>
          </w:p>
        </w:tc>
      </w:tr>
      <w:tr w:rsidR="004006A3" w:rsidRPr="00F442A2" w14:paraId="4F90D650" w14:textId="77777777" w:rsidTr="005A199D">
        <w:trPr>
          <w:cantSplit/>
        </w:trPr>
        <w:tc>
          <w:tcPr>
            <w:tcW w:w="2185" w:type="dxa"/>
            <w:vAlign w:val="center"/>
          </w:tcPr>
          <w:p w14:paraId="6FC03CBF" w14:textId="77777777" w:rsidR="003F6EE3" w:rsidRPr="00F442A2" w:rsidRDefault="003F6EE3" w:rsidP="00C55F24">
            <w:pPr>
              <w:pStyle w:val="TableEntry"/>
            </w:pPr>
            <w:r w:rsidRPr="00F442A2">
              <w:t>taskStakeholders</w:t>
            </w:r>
          </w:p>
        </w:tc>
        <w:tc>
          <w:tcPr>
            <w:tcW w:w="1350" w:type="dxa"/>
            <w:vAlign w:val="center"/>
          </w:tcPr>
          <w:p w14:paraId="3CE75A48" w14:textId="77777777" w:rsidR="003F6EE3" w:rsidRPr="00F442A2" w:rsidRDefault="003F6EE3" w:rsidP="00D87D2B">
            <w:pPr>
              <w:pStyle w:val="TableEntry"/>
            </w:pPr>
            <w:r w:rsidRPr="00F442A2">
              <w:t>OASIS_WS-HumanTask</w:t>
            </w:r>
          </w:p>
        </w:tc>
        <w:tc>
          <w:tcPr>
            <w:tcW w:w="990" w:type="dxa"/>
          </w:tcPr>
          <w:p w14:paraId="127F4F68" w14:textId="77777777" w:rsidR="003F6EE3" w:rsidRPr="00F442A2" w:rsidRDefault="009F01AE"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tOrganizationalEntity</w:t>
            </w:r>
          </w:p>
        </w:tc>
        <w:tc>
          <w:tcPr>
            <w:tcW w:w="1080" w:type="dxa"/>
            <w:vAlign w:val="center"/>
          </w:tcPr>
          <w:p w14:paraId="3915F4B1" w14:textId="77777777" w:rsidR="003F6EE3" w:rsidRPr="00F442A2" w:rsidRDefault="003F6EE3" w:rsidP="000D614D">
            <w:pPr>
              <w:pStyle w:val="TableEntry"/>
            </w:pPr>
            <w:r w:rsidRPr="00F442A2">
              <w:t>O</w:t>
            </w:r>
          </w:p>
        </w:tc>
        <w:tc>
          <w:tcPr>
            <w:tcW w:w="990" w:type="dxa"/>
            <w:vAlign w:val="center"/>
          </w:tcPr>
          <w:p w14:paraId="1A58EEB7" w14:textId="77777777" w:rsidR="003F6EE3" w:rsidRPr="00F442A2" w:rsidRDefault="003F6EE3" w:rsidP="000D614D">
            <w:pPr>
              <w:pStyle w:val="TableEntry"/>
            </w:pPr>
            <w:r w:rsidRPr="00F442A2">
              <w:t>O</w:t>
            </w:r>
          </w:p>
        </w:tc>
        <w:tc>
          <w:tcPr>
            <w:tcW w:w="1080" w:type="dxa"/>
            <w:vAlign w:val="center"/>
          </w:tcPr>
          <w:p w14:paraId="60CA8FBC"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center"/>
          </w:tcPr>
          <w:p w14:paraId="55F91469" w14:textId="77777777" w:rsidR="003F6EE3" w:rsidRPr="00F442A2" w:rsidRDefault="003F6EE3" w:rsidP="00D87D2B">
            <w:pPr>
              <w:pStyle w:val="TableEntry"/>
            </w:pPr>
          </w:p>
        </w:tc>
      </w:tr>
      <w:tr w:rsidR="004006A3" w:rsidRPr="00F442A2" w14:paraId="75AA7DB4" w14:textId="77777777" w:rsidTr="005A199D">
        <w:trPr>
          <w:cantSplit/>
        </w:trPr>
        <w:tc>
          <w:tcPr>
            <w:tcW w:w="2185" w:type="dxa"/>
            <w:vAlign w:val="center"/>
          </w:tcPr>
          <w:p w14:paraId="027A908F" w14:textId="77777777" w:rsidR="003F6EE3" w:rsidRPr="00F442A2" w:rsidRDefault="003F6EE3" w:rsidP="00C55F24">
            <w:pPr>
              <w:pStyle w:val="TableEntry"/>
            </w:pPr>
            <w:r w:rsidRPr="00F442A2">
              <w:t>potentialOwners</w:t>
            </w:r>
          </w:p>
        </w:tc>
        <w:tc>
          <w:tcPr>
            <w:tcW w:w="1350" w:type="dxa"/>
            <w:vAlign w:val="center"/>
          </w:tcPr>
          <w:p w14:paraId="33087B18" w14:textId="77777777" w:rsidR="003F6EE3" w:rsidRPr="00F442A2" w:rsidRDefault="003F6EE3" w:rsidP="00D87D2B">
            <w:pPr>
              <w:pStyle w:val="TableEntry"/>
            </w:pPr>
            <w:r w:rsidRPr="00F442A2">
              <w:t>OASIS_WS-HumanTask</w:t>
            </w:r>
          </w:p>
        </w:tc>
        <w:tc>
          <w:tcPr>
            <w:tcW w:w="990" w:type="dxa"/>
          </w:tcPr>
          <w:p w14:paraId="67670396" w14:textId="77777777" w:rsidR="003F6EE3" w:rsidRPr="00F442A2" w:rsidRDefault="009F01AE"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tOrganizationalEntity</w:t>
            </w:r>
          </w:p>
        </w:tc>
        <w:tc>
          <w:tcPr>
            <w:tcW w:w="1080" w:type="dxa"/>
            <w:vAlign w:val="center"/>
          </w:tcPr>
          <w:p w14:paraId="7601875A" w14:textId="77777777" w:rsidR="003F6EE3" w:rsidRPr="00F442A2" w:rsidRDefault="003F6EE3" w:rsidP="000D614D">
            <w:pPr>
              <w:pStyle w:val="TableEntry"/>
            </w:pPr>
            <w:r w:rsidRPr="00F442A2">
              <w:t>O</w:t>
            </w:r>
          </w:p>
        </w:tc>
        <w:tc>
          <w:tcPr>
            <w:tcW w:w="990" w:type="dxa"/>
            <w:vAlign w:val="center"/>
          </w:tcPr>
          <w:p w14:paraId="33B27D2F" w14:textId="77777777" w:rsidR="003F6EE3" w:rsidRPr="00F442A2" w:rsidRDefault="003F6EE3" w:rsidP="000D614D">
            <w:pPr>
              <w:pStyle w:val="TableEntry"/>
            </w:pPr>
            <w:r w:rsidRPr="00F442A2">
              <w:t>O</w:t>
            </w:r>
          </w:p>
        </w:tc>
        <w:tc>
          <w:tcPr>
            <w:tcW w:w="1080" w:type="dxa"/>
            <w:vAlign w:val="center"/>
          </w:tcPr>
          <w:p w14:paraId="617946B8"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center"/>
          </w:tcPr>
          <w:p w14:paraId="049AE819" w14:textId="77777777" w:rsidR="003F6EE3" w:rsidRPr="00F442A2" w:rsidRDefault="003F6EE3" w:rsidP="00D87D2B">
            <w:pPr>
              <w:pStyle w:val="TableEntry"/>
            </w:pPr>
            <w:r w:rsidRPr="00F442A2">
              <w:t xml:space="preserve">Owners in Human Task terminology are people/organizations/ etc. that perform the task. </w:t>
            </w:r>
          </w:p>
          <w:p w14:paraId="45C6C619" w14:textId="77777777" w:rsidR="003F6EE3" w:rsidRPr="00F442A2" w:rsidRDefault="003F6EE3" w:rsidP="00D87D2B">
            <w:pPr>
              <w:pStyle w:val="TableEntry"/>
            </w:pPr>
          </w:p>
        </w:tc>
      </w:tr>
      <w:tr w:rsidR="004006A3" w:rsidRPr="00F442A2" w14:paraId="129F15DF" w14:textId="77777777" w:rsidTr="005A199D">
        <w:trPr>
          <w:cantSplit/>
        </w:trPr>
        <w:tc>
          <w:tcPr>
            <w:tcW w:w="2185" w:type="dxa"/>
            <w:vAlign w:val="center"/>
          </w:tcPr>
          <w:p w14:paraId="28A54D51" w14:textId="77777777" w:rsidR="003F6EE3" w:rsidRPr="00F442A2" w:rsidRDefault="003F6EE3" w:rsidP="00C55F24">
            <w:pPr>
              <w:pStyle w:val="TableEntry"/>
            </w:pPr>
            <w:r w:rsidRPr="00F442A2">
              <w:t>businessAdministrators</w:t>
            </w:r>
          </w:p>
        </w:tc>
        <w:tc>
          <w:tcPr>
            <w:tcW w:w="1350" w:type="dxa"/>
            <w:vAlign w:val="center"/>
          </w:tcPr>
          <w:p w14:paraId="6893D7B1" w14:textId="77777777" w:rsidR="003F6EE3" w:rsidRPr="00F442A2" w:rsidRDefault="003F6EE3" w:rsidP="00D87D2B">
            <w:pPr>
              <w:pStyle w:val="TableEntry"/>
            </w:pPr>
            <w:r w:rsidRPr="00F442A2">
              <w:t>OASIS_WS-HumanTask</w:t>
            </w:r>
          </w:p>
        </w:tc>
        <w:tc>
          <w:tcPr>
            <w:tcW w:w="990" w:type="dxa"/>
          </w:tcPr>
          <w:p w14:paraId="0AC69525" w14:textId="77777777" w:rsidR="003F6EE3" w:rsidRPr="00F442A2" w:rsidRDefault="009F01AE"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tOrganizationalEntity</w:t>
            </w:r>
          </w:p>
        </w:tc>
        <w:tc>
          <w:tcPr>
            <w:tcW w:w="1080" w:type="dxa"/>
            <w:vAlign w:val="center"/>
          </w:tcPr>
          <w:p w14:paraId="7F5458DF" w14:textId="77777777" w:rsidR="003F6EE3" w:rsidRPr="00F442A2" w:rsidRDefault="003F6EE3" w:rsidP="000D614D">
            <w:pPr>
              <w:pStyle w:val="TableEntry"/>
            </w:pPr>
            <w:r w:rsidRPr="00F442A2">
              <w:t>O</w:t>
            </w:r>
          </w:p>
        </w:tc>
        <w:tc>
          <w:tcPr>
            <w:tcW w:w="990" w:type="dxa"/>
            <w:vAlign w:val="center"/>
          </w:tcPr>
          <w:p w14:paraId="61E25833" w14:textId="77777777" w:rsidR="003F6EE3" w:rsidRPr="00F442A2" w:rsidRDefault="003F6EE3" w:rsidP="000D614D">
            <w:pPr>
              <w:pStyle w:val="TableEntry"/>
            </w:pPr>
            <w:r w:rsidRPr="00F442A2">
              <w:t>O</w:t>
            </w:r>
          </w:p>
        </w:tc>
        <w:tc>
          <w:tcPr>
            <w:tcW w:w="1080" w:type="dxa"/>
            <w:vAlign w:val="center"/>
          </w:tcPr>
          <w:p w14:paraId="435E79AA"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center"/>
          </w:tcPr>
          <w:p w14:paraId="1A6E4022" w14:textId="77777777" w:rsidR="003F6EE3" w:rsidRPr="00F442A2" w:rsidRDefault="003F6EE3" w:rsidP="00D87D2B">
            <w:pPr>
              <w:pStyle w:val="TableEntry"/>
            </w:pPr>
          </w:p>
        </w:tc>
      </w:tr>
      <w:tr w:rsidR="004006A3" w:rsidRPr="00F442A2" w14:paraId="27C6A092" w14:textId="77777777" w:rsidTr="005A199D">
        <w:trPr>
          <w:cantSplit/>
          <w:trHeight w:val="74"/>
        </w:trPr>
        <w:tc>
          <w:tcPr>
            <w:tcW w:w="2185" w:type="dxa"/>
            <w:vAlign w:val="center"/>
          </w:tcPr>
          <w:p w14:paraId="7C16C45B" w14:textId="77777777" w:rsidR="003F6EE3" w:rsidRPr="00F442A2" w:rsidRDefault="003F6EE3" w:rsidP="00C55F24">
            <w:pPr>
              <w:pStyle w:val="TableEntry"/>
            </w:pPr>
            <w:r w:rsidRPr="00F442A2">
              <w:t>actualOwner</w:t>
            </w:r>
          </w:p>
        </w:tc>
        <w:tc>
          <w:tcPr>
            <w:tcW w:w="1350" w:type="dxa"/>
            <w:vAlign w:val="center"/>
          </w:tcPr>
          <w:p w14:paraId="1077C7AE" w14:textId="77777777" w:rsidR="003F6EE3" w:rsidRPr="00F442A2" w:rsidRDefault="003F6EE3" w:rsidP="00D87D2B">
            <w:pPr>
              <w:pStyle w:val="TableEntry"/>
              <w:rPr>
                <w:color w:val="000000"/>
              </w:rPr>
            </w:pPr>
            <w:r w:rsidRPr="00F442A2">
              <w:t>OASIS_WS-HumanTask</w:t>
            </w:r>
          </w:p>
        </w:tc>
        <w:tc>
          <w:tcPr>
            <w:tcW w:w="990" w:type="dxa"/>
          </w:tcPr>
          <w:p w14:paraId="5E3411FC" w14:textId="77777777" w:rsidR="003F6EE3" w:rsidRPr="00F442A2" w:rsidRDefault="009F01AE"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tUser</w:t>
            </w:r>
          </w:p>
        </w:tc>
        <w:tc>
          <w:tcPr>
            <w:tcW w:w="1080" w:type="dxa"/>
            <w:vAlign w:val="center"/>
          </w:tcPr>
          <w:p w14:paraId="0EA2DE18" w14:textId="77777777" w:rsidR="003F6EE3" w:rsidRPr="00F442A2" w:rsidRDefault="003F6EE3" w:rsidP="000D614D">
            <w:pPr>
              <w:pStyle w:val="TableEntry"/>
              <w:suppressAutoHyphens/>
            </w:pPr>
            <w:r w:rsidRPr="00F442A2">
              <w:t>R</w:t>
            </w:r>
          </w:p>
        </w:tc>
        <w:tc>
          <w:tcPr>
            <w:tcW w:w="990" w:type="dxa"/>
            <w:vAlign w:val="center"/>
          </w:tcPr>
          <w:p w14:paraId="192F07A0" w14:textId="77777777" w:rsidR="003F6EE3" w:rsidRPr="00F442A2" w:rsidRDefault="003F6EE3" w:rsidP="000D614D">
            <w:pPr>
              <w:pStyle w:val="TableEntry"/>
              <w:suppressAutoHyphens/>
            </w:pPr>
            <w:r w:rsidRPr="00F442A2">
              <w:t>R</w:t>
            </w:r>
          </w:p>
        </w:tc>
        <w:tc>
          <w:tcPr>
            <w:tcW w:w="1080" w:type="dxa"/>
            <w:vAlign w:val="center"/>
          </w:tcPr>
          <w:p w14:paraId="3C4454D9" w14:textId="77777777" w:rsidR="003F6EE3" w:rsidRPr="00F442A2" w:rsidRDefault="003F6EE3" w:rsidP="00526BF4">
            <w:pPr>
              <w:pStyle w:val="TableEntry"/>
            </w:pPr>
            <w:r w:rsidRPr="00F442A2">
              <w:t>R</w:t>
            </w:r>
          </w:p>
        </w:tc>
        <w:tc>
          <w:tcPr>
            <w:tcW w:w="1890" w:type="dxa"/>
            <w:vAlign w:val="center"/>
          </w:tcPr>
          <w:p w14:paraId="2477ECDD" w14:textId="77777777" w:rsidR="003F6EE3" w:rsidRPr="00F442A2" w:rsidRDefault="003F6EE3" w:rsidP="00B67434">
            <w:pPr>
              <w:pStyle w:val="TableEntry"/>
              <w:suppressAutoHyphens/>
            </w:pPr>
            <w:r w:rsidRPr="00F442A2">
              <w:t>The actual performer of the task.</w:t>
            </w:r>
          </w:p>
        </w:tc>
      </w:tr>
      <w:tr w:rsidR="004006A3" w:rsidRPr="00F442A2" w14:paraId="48FF63B9" w14:textId="77777777" w:rsidTr="005A199D">
        <w:trPr>
          <w:cantSplit/>
          <w:trHeight w:val="74"/>
        </w:trPr>
        <w:tc>
          <w:tcPr>
            <w:tcW w:w="2185" w:type="dxa"/>
            <w:vAlign w:val="center"/>
          </w:tcPr>
          <w:p w14:paraId="0A0AC30E" w14:textId="77777777" w:rsidR="003F6EE3" w:rsidRPr="00F442A2" w:rsidRDefault="003F6EE3" w:rsidP="00C55F24">
            <w:pPr>
              <w:pStyle w:val="TableEntry"/>
            </w:pPr>
            <w:r w:rsidRPr="00F442A2">
              <w:t>notificationRecipients</w:t>
            </w:r>
          </w:p>
        </w:tc>
        <w:tc>
          <w:tcPr>
            <w:tcW w:w="1350" w:type="dxa"/>
            <w:vAlign w:val="center"/>
          </w:tcPr>
          <w:p w14:paraId="59E9A489" w14:textId="77777777" w:rsidR="003F6EE3" w:rsidRPr="00F442A2" w:rsidRDefault="003F6EE3" w:rsidP="00D87D2B">
            <w:pPr>
              <w:pStyle w:val="TableEntry"/>
            </w:pPr>
            <w:r w:rsidRPr="00F442A2">
              <w:t>OASIS_WS-HumanTask</w:t>
            </w:r>
          </w:p>
        </w:tc>
        <w:tc>
          <w:tcPr>
            <w:tcW w:w="990" w:type="dxa"/>
          </w:tcPr>
          <w:p w14:paraId="7359FB4D" w14:textId="77777777" w:rsidR="003F6EE3" w:rsidRPr="00F442A2" w:rsidRDefault="009F01AE"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tOrganizationalEntity</w:t>
            </w:r>
          </w:p>
        </w:tc>
        <w:tc>
          <w:tcPr>
            <w:tcW w:w="1080" w:type="dxa"/>
            <w:vAlign w:val="center"/>
          </w:tcPr>
          <w:p w14:paraId="5E0AA983" w14:textId="77777777" w:rsidR="003F6EE3" w:rsidRPr="00F442A2" w:rsidRDefault="003F6EE3" w:rsidP="000D614D">
            <w:pPr>
              <w:pStyle w:val="TableEntry"/>
            </w:pPr>
            <w:r w:rsidRPr="00F442A2">
              <w:t>O</w:t>
            </w:r>
          </w:p>
        </w:tc>
        <w:tc>
          <w:tcPr>
            <w:tcW w:w="990" w:type="dxa"/>
            <w:vAlign w:val="center"/>
          </w:tcPr>
          <w:p w14:paraId="5A160032" w14:textId="77777777" w:rsidR="003F6EE3" w:rsidRPr="00F442A2" w:rsidRDefault="003F6EE3" w:rsidP="000D614D">
            <w:pPr>
              <w:pStyle w:val="TableEntry"/>
            </w:pPr>
            <w:r w:rsidRPr="00F442A2">
              <w:t>R</w:t>
            </w:r>
          </w:p>
        </w:tc>
        <w:tc>
          <w:tcPr>
            <w:tcW w:w="1080" w:type="dxa"/>
            <w:vAlign w:val="center"/>
          </w:tcPr>
          <w:p w14:paraId="191276CD"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center"/>
          </w:tcPr>
          <w:p w14:paraId="74645AE1" w14:textId="77777777" w:rsidR="003F6EE3" w:rsidRPr="00F442A2" w:rsidRDefault="003F6EE3" w:rsidP="00D87D2B">
            <w:pPr>
              <w:pStyle w:val="TableEntry"/>
            </w:pPr>
            <w:r w:rsidRPr="00F442A2">
              <w:t>Notification Recipient may be used to contain information about persons to be notified. Use of this element does not imply that Human Task "notification" will be used. This element may be used to trigger notification mechanisms outside of XDW (e.g., IHE DSUB Profile). This combined use is not part of this profile specification</w:t>
            </w:r>
          </w:p>
        </w:tc>
      </w:tr>
      <w:tr w:rsidR="004006A3" w:rsidRPr="00F442A2" w14:paraId="75BA3BC5" w14:textId="77777777" w:rsidTr="005A199D">
        <w:trPr>
          <w:cantSplit/>
          <w:trHeight w:val="74"/>
        </w:trPr>
        <w:tc>
          <w:tcPr>
            <w:tcW w:w="2185" w:type="dxa"/>
            <w:vAlign w:val="center"/>
          </w:tcPr>
          <w:p w14:paraId="08A17EF6" w14:textId="77777777" w:rsidR="003F6EE3" w:rsidRPr="00F442A2" w:rsidRDefault="003F6EE3" w:rsidP="00C55F24">
            <w:pPr>
              <w:pStyle w:val="TableEntry"/>
            </w:pPr>
            <w:r w:rsidRPr="00F442A2">
              <w:t>createdTime</w:t>
            </w:r>
          </w:p>
        </w:tc>
        <w:tc>
          <w:tcPr>
            <w:tcW w:w="1350" w:type="dxa"/>
            <w:vAlign w:val="center"/>
          </w:tcPr>
          <w:p w14:paraId="3690532C" w14:textId="77777777" w:rsidR="003F6EE3" w:rsidRPr="00F442A2" w:rsidRDefault="003F6EE3" w:rsidP="00D87D2B">
            <w:pPr>
              <w:pStyle w:val="TableEntry"/>
            </w:pPr>
            <w:r w:rsidRPr="00F442A2">
              <w:t>OASIS_WS-HumanTask</w:t>
            </w:r>
          </w:p>
        </w:tc>
        <w:tc>
          <w:tcPr>
            <w:tcW w:w="990" w:type="dxa"/>
          </w:tcPr>
          <w:p w14:paraId="59D3947A" w14:textId="77777777" w:rsidR="003F6EE3" w:rsidRPr="00F442A2" w:rsidRDefault="003F6EE3" w:rsidP="00B67434">
            <w:pPr>
              <w:pStyle w:val="TableEntry"/>
              <w:suppressAutoHyphens/>
              <w:rPr>
                <w:rFonts w:ascii="Courier New" w:hAnsi="Courier New"/>
              </w:rPr>
            </w:pPr>
            <w:r w:rsidRPr="00F442A2">
              <w:rPr>
                <w:rFonts w:ascii="Courier New" w:hAnsi="Courier New"/>
              </w:rPr>
              <w:t>xs:dateTime</w:t>
            </w:r>
          </w:p>
        </w:tc>
        <w:tc>
          <w:tcPr>
            <w:tcW w:w="1080" w:type="dxa"/>
            <w:vAlign w:val="center"/>
          </w:tcPr>
          <w:p w14:paraId="24F3EFD4" w14:textId="77777777" w:rsidR="003F6EE3" w:rsidRPr="00F442A2" w:rsidRDefault="003F6EE3" w:rsidP="000D614D">
            <w:pPr>
              <w:pStyle w:val="TableEntry"/>
            </w:pPr>
            <w:r w:rsidRPr="00F442A2">
              <w:t>R</w:t>
            </w:r>
          </w:p>
        </w:tc>
        <w:tc>
          <w:tcPr>
            <w:tcW w:w="990" w:type="dxa"/>
            <w:vAlign w:val="center"/>
          </w:tcPr>
          <w:p w14:paraId="3D4453E2" w14:textId="77777777" w:rsidR="003F6EE3" w:rsidRPr="00F442A2" w:rsidRDefault="003F6EE3" w:rsidP="000D614D">
            <w:pPr>
              <w:pStyle w:val="TableEntry"/>
            </w:pPr>
            <w:r w:rsidRPr="00F442A2">
              <w:t>R</w:t>
            </w:r>
          </w:p>
        </w:tc>
        <w:tc>
          <w:tcPr>
            <w:tcW w:w="1080" w:type="dxa"/>
            <w:vAlign w:val="center"/>
          </w:tcPr>
          <w:p w14:paraId="0152E3F7"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center"/>
          </w:tcPr>
          <w:p w14:paraId="64002C8E" w14:textId="77777777" w:rsidR="003F6EE3" w:rsidRPr="00F442A2" w:rsidRDefault="003F6EE3" w:rsidP="00D87D2B">
            <w:pPr>
              <w:pStyle w:val="TableEntry"/>
            </w:pPr>
          </w:p>
        </w:tc>
      </w:tr>
      <w:tr w:rsidR="004006A3" w:rsidRPr="00F442A2" w14:paraId="56262354" w14:textId="77777777" w:rsidTr="005A199D">
        <w:trPr>
          <w:cantSplit/>
          <w:trHeight w:val="74"/>
        </w:trPr>
        <w:tc>
          <w:tcPr>
            <w:tcW w:w="2185" w:type="dxa"/>
            <w:vAlign w:val="center"/>
          </w:tcPr>
          <w:p w14:paraId="0493E75C" w14:textId="77777777" w:rsidR="003F6EE3" w:rsidRPr="00F442A2" w:rsidRDefault="003F6EE3" w:rsidP="00C55F24">
            <w:pPr>
              <w:pStyle w:val="TableEntry"/>
            </w:pPr>
            <w:r w:rsidRPr="00F442A2">
              <w:t>createdBy</w:t>
            </w:r>
          </w:p>
        </w:tc>
        <w:tc>
          <w:tcPr>
            <w:tcW w:w="1350" w:type="dxa"/>
          </w:tcPr>
          <w:p w14:paraId="391F7263" w14:textId="77777777" w:rsidR="003F6EE3" w:rsidRPr="00F442A2" w:rsidRDefault="003F6EE3" w:rsidP="00D87D2B">
            <w:pPr>
              <w:pStyle w:val="TableEntry"/>
            </w:pPr>
            <w:r w:rsidRPr="00F442A2">
              <w:t>OASIS_WS-HumanTask</w:t>
            </w:r>
          </w:p>
        </w:tc>
        <w:tc>
          <w:tcPr>
            <w:tcW w:w="990" w:type="dxa"/>
          </w:tcPr>
          <w:p w14:paraId="06742220" w14:textId="77777777" w:rsidR="003F6EE3" w:rsidRPr="00F442A2" w:rsidRDefault="009F01AE"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tUser</w:t>
            </w:r>
          </w:p>
        </w:tc>
        <w:tc>
          <w:tcPr>
            <w:tcW w:w="1080" w:type="dxa"/>
            <w:vAlign w:val="center"/>
          </w:tcPr>
          <w:p w14:paraId="304DD727" w14:textId="77777777" w:rsidR="003F6EE3" w:rsidRPr="00F442A2" w:rsidRDefault="003F6EE3" w:rsidP="000D614D">
            <w:pPr>
              <w:pStyle w:val="TableEntry"/>
            </w:pPr>
            <w:r w:rsidRPr="00F442A2">
              <w:t>R</w:t>
            </w:r>
          </w:p>
        </w:tc>
        <w:tc>
          <w:tcPr>
            <w:tcW w:w="990" w:type="dxa"/>
            <w:vAlign w:val="center"/>
          </w:tcPr>
          <w:p w14:paraId="3543CF7B" w14:textId="77777777" w:rsidR="003F6EE3" w:rsidRPr="00F442A2" w:rsidRDefault="003F6EE3" w:rsidP="000D614D">
            <w:pPr>
              <w:pStyle w:val="TableEntry"/>
            </w:pPr>
            <w:r w:rsidRPr="00F442A2">
              <w:t>R</w:t>
            </w:r>
          </w:p>
        </w:tc>
        <w:tc>
          <w:tcPr>
            <w:tcW w:w="1080" w:type="dxa"/>
            <w:vAlign w:val="center"/>
          </w:tcPr>
          <w:p w14:paraId="057B7322"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bottom"/>
          </w:tcPr>
          <w:p w14:paraId="6BFCA3D5" w14:textId="77777777" w:rsidR="003F6EE3" w:rsidRPr="00F442A2" w:rsidRDefault="003F6EE3" w:rsidP="00D87D2B">
            <w:pPr>
              <w:pStyle w:val="TableEntry"/>
            </w:pPr>
          </w:p>
        </w:tc>
      </w:tr>
      <w:tr w:rsidR="004006A3" w:rsidRPr="00F442A2" w14:paraId="7B5F91FA" w14:textId="77777777" w:rsidTr="005A199D">
        <w:trPr>
          <w:cantSplit/>
          <w:trHeight w:val="74"/>
        </w:trPr>
        <w:tc>
          <w:tcPr>
            <w:tcW w:w="2185" w:type="dxa"/>
            <w:vAlign w:val="center"/>
          </w:tcPr>
          <w:p w14:paraId="10263E96" w14:textId="77777777" w:rsidR="003F6EE3" w:rsidRPr="00F442A2" w:rsidRDefault="003F6EE3" w:rsidP="00C55F24">
            <w:pPr>
              <w:pStyle w:val="TableEntry"/>
            </w:pPr>
            <w:r w:rsidRPr="00F442A2">
              <w:t>lastModifiedTime</w:t>
            </w:r>
          </w:p>
        </w:tc>
        <w:tc>
          <w:tcPr>
            <w:tcW w:w="1350" w:type="dxa"/>
          </w:tcPr>
          <w:p w14:paraId="263BB7A4" w14:textId="77777777" w:rsidR="003F6EE3" w:rsidRPr="00F442A2" w:rsidRDefault="003F6EE3" w:rsidP="00D87D2B">
            <w:pPr>
              <w:pStyle w:val="TableEntry"/>
              <w:rPr>
                <w:color w:val="000000"/>
              </w:rPr>
            </w:pPr>
            <w:r w:rsidRPr="00F442A2">
              <w:t>OASIS_WS-HumanTask</w:t>
            </w:r>
          </w:p>
        </w:tc>
        <w:tc>
          <w:tcPr>
            <w:tcW w:w="990" w:type="dxa"/>
          </w:tcPr>
          <w:p w14:paraId="5C00DC6D" w14:textId="77777777" w:rsidR="003F6EE3" w:rsidRPr="00F442A2" w:rsidRDefault="003F6EE3" w:rsidP="00B67434">
            <w:pPr>
              <w:pStyle w:val="TableEntry"/>
              <w:suppressAutoHyphens/>
              <w:rPr>
                <w:rFonts w:ascii="Courier New" w:hAnsi="Courier New"/>
              </w:rPr>
            </w:pPr>
            <w:r w:rsidRPr="00F442A2">
              <w:rPr>
                <w:rFonts w:ascii="Courier New" w:hAnsi="Courier New"/>
              </w:rPr>
              <w:t>xs:dateTime</w:t>
            </w:r>
          </w:p>
        </w:tc>
        <w:tc>
          <w:tcPr>
            <w:tcW w:w="1080" w:type="dxa"/>
            <w:vAlign w:val="center"/>
          </w:tcPr>
          <w:p w14:paraId="2815373D" w14:textId="77777777" w:rsidR="003F6EE3" w:rsidRPr="00F442A2" w:rsidRDefault="003F6EE3" w:rsidP="000D614D">
            <w:pPr>
              <w:pStyle w:val="TableEntry"/>
              <w:suppressAutoHyphens/>
            </w:pPr>
            <w:r w:rsidRPr="00F442A2">
              <w:t>R</w:t>
            </w:r>
          </w:p>
          <w:p w14:paraId="50F4D961" w14:textId="77777777" w:rsidR="003F6EE3" w:rsidRPr="00F442A2" w:rsidRDefault="003F6EE3" w:rsidP="000D614D">
            <w:pPr>
              <w:pStyle w:val="TableEntry"/>
              <w:suppressAutoHyphens/>
            </w:pPr>
            <w:r w:rsidRPr="00F442A2">
              <w:t>(Note 1)</w:t>
            </w:r>
          </w:p>
        </w:tc>
        <w:tc>
          <w:tcPr>
            <w:tcW w:w="990" w:type="dxa"/>
            <w:vAlign w:val="center"/>
          </w:tcPr>
          <w:p w14:paraId="5C443D3F" w14:textId="77777777" w:rsidR="003F6EE3" w:rsidRPr="00F442A2" w:rsidRDefault="003F6EE3" w:rsidP="00526BF4">
            <w:pPr>
              <w:pStyle w:val="TableEntry"/>
            </w:pPr>
            <w:r w:rsidRPr="00F442A2">
              <w:t>R</w:t>
            </w:r>
          </w:p>
        </w:tc>
        <w:tc>
          <w:tcPr>
            <w:tcW w:w="1080" w:type="dxa"/>
            <w:vAlign w:val="center"/>
          </w:tcPr>
          <w:p w14:paraId="40EE8004" w14:textId="77777777" w:rsidR="003F6EE3" w:rsidRPr="00F442A2" w:rsidRDefault="003F6EE3" w:rsidP="00526BF4">
            <w:pPr>
              <w:pStyle w:val="TableEntry"/>
            </w:pPr>
            <w:r w:rsidRPr="00F442A2">
              <w:t>R</w:t>
            </w:r>
          </w:p>
        </w:tc>
        <w:tc>
          <w:tcPr>
            <w:tcW w:w="1890" w:type="dxa"/>
            <w:vAlign w:val="bottom"/>
          </w:tcPr>
          <w:p w14:paraId="18B1E309" w14:textId="77777777" w:rsidR="003F6EE3" w:rsidRPr="00F442A2" w:rsidRDefault="003F6EE3" w:rsidP="00D87D2B">
            <w:pPr>
              <w:pStyle w:val="TableEntry"/>
              <w:rPr>
                <w:color w:val="000000"/>
              </w:rPr>
            </w:pPr>
          </w:p>
        </w:tc>
      </w:tr>
      <w:tr w:rsidR="004006A3" w:rsidRPr="00F442A2" w14:paraId="1F9F6385" w14:textId="77777777" w:rsidTr="005A199D">
        <w:trPr>
          <w:cantSplit/>
          <w:trHeight w:val="74"/>
        </w:trPr>
        <w:tc>
          <w:tcPr>
            <w:tcW w:w="2185" w:type="dxa"/>
            <w:vAlign w:val="center"/>
          </w:tcPr>
          <w:p w14:paraId="1C702F7D" w14:textId="77777777" w:rsidR="003F6EE3" w:rsidRPr="00F442A2" w:rsidRDefault="003F6EE3" w:rsidP="00C55F24">
            <w:pPr>
              <w:pStyle w:val="TableEntry"/>
            </w:pPr>
            <w:r w:rsidRPr="00F442A2">
              <w:t>lastModifyBy</w:t>
            </w:r>
          </w:p>
        </w:tc>
        <w:tc>
          <w:tcPr>
            <w:tcW w:w="1350" w:type="dxa"/>
          </w:tcPr>
          <w:p w14:paraId="16DA9811" w14:textId="77777777" w:rsidR="003F6EE3" w:rsidRPr="00F442A2" w:rsidRDefault="003F6EE3" w:rsidP="00D87D2B">
            <w:pPr>
              <w:pStyle w:val="TableEntry"/>
            </w:pPr>
            <w:r w:rsidRPr="00F442A2">
              <w:t>OASIS_WS-HumanTask</w:t>
            </w:r>
          </w:p>
        </w:tc>
        <w:tc>
          <w:tcPr>
            <w:tcW w:w="990" w:type="dxa"/>
          </w:tcPr>
          <w:p w14:paraId="5B088CDB" w14:textId="77777777" w:rsidR="003F6EE3" w:rsidRPr="00F442A2" w:rsidRDefault="00F41AF1"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tUser</w:t>
            </w:r>
          </w:p>
        </w:tc>
        <w:tc>
          <w:tcPr>
            <w:tcW w:w="1080" w:type="dxa"/>
            <w:vAlign w:val="center"/>
          </w:tcPr>
          <w:p w14:paraId="72108EBD" w14:textId="77777777" w:rsidR="003F6EE3" w:rsidRPr="00F442A2" w:rsidRDefault="003F6EE3" w:rsidP="000D614D">
            <w:pPr>
              <w:pStyle w:val="TableEntry"/>
            </w:pPr>
            <w:r w:rsidRPr="00F442A2">
              <w:t>O</w:t>
            </w:r>
          </w:p>
        </w:tc>
        <w:tc>
          <w:tcPr>
            <w:tcW w:w="990" w:type="dxa"/>
            <w:vAlign w:val="center"/>
          </w:tcPr>
          <w:p w14:paraId="0040D90F" w14:textId="77777777" w:rsidR="003F6EE3" w:rsidRPr="00F442A2" w:rsidRDefault="003F6EE3" w:rsidP="000D614D">
            <w:pPr>
              <w:pStyle w:val="TableEntry"/>
            </w:pPr>
            <w:r w:rsidRPr="00F442A2">
              <w:t>R</w:t>
            </w:r>
          </w:p>
        </w:tc>
        <w:tc>
          <w:tcPr>
            <w:tcW w:w="1080" w:type="dxa"/>
            <w:vAlign w:val="center"/>
          </w:tcPr>
          <w:p w14:paraId="52D3B33E" w14:textId="77777777" w:rsidR="003F6EE3" w:rsidRPr="00F442A2" w:rsidRDefault="003F6EE3" w:rsidP="00526BF4">
            <w:pPr>
              <w:pStyle w:val="TableEntry"/>
              <w:rPr>
                <w:rFonts w:ascii="Arial" w:eastAsia="Arial" w:hAnsi="Arial"/>
                <w:b/>
                <w:kern w:val="1"/>
                <w:lang w:eastAsia="ar-SA"/>
              </w:rPr>
            </w:pPr>
            <w:r w:rsidRPr="00F442A2">
              <w:t>R</w:t>
            </w:r>
          </w:p>
        </w:tc>
        <w:tc>
          <w:tcPr>
            <w:tcW w:w="1890" w:type="dxa"/>
            <w:vAlign w:val="bottom"/>
          </w:tcPr>
          <w:p w14:paraId="1E904478" w14:textId="77777777" w:rsidR="003F6EE3" w:rsidRPr="00F442A2" w:rsidRDefault="003F6EE3" w:rsidP="00D87D2B">
            <w:pPr>
              <w:pStyle w:val="TableEntry"/>
            </w:pPr>
          </w:p>
        </w:tc>
      </w:tr>
      <w:tr w:rsidR="004006A3" w:rsidRPr="00F442A2" w14:paraId="7E4EA5AE" w14:textId="77777777" w:rsidTr="005A199D">
        <w:trPr>
          <w:cantSplit/>
          <w:trHeight w:val="74"/>
        </w:trPr>
        <w:tc>
          <w:tcPr>
            <w:tcW w:w="2185" w:type="dxa"/>
            <w:vAlign w:val="center"/>
          </w:tcPr>
          <w:p w14:paraId="40B9BA6F" w14:textId="77777777" w:rsidR="003F6EE3" w:rsidRPr="00F442A2" w:rsidRDefault="003F6EE3" w:rsidP="00C55F24">
            <w:pPr>
              <w:pStyle w:val="TableEntry"/>
            </w:pPr>
            <w:r w:rsidRPr="00F442A2">
              <w:t>activationTime</w:t>
            </w:r>
          </w:p>
        </w:tc>
        <w:tc>
          <w:tcPr>
            <w:tcW w:w="1350" w:type="dxa"/>
          </w:tcPr>
          <w:p w14:paraId="30321B5A" w14:textId="77777777" w:rsidR="003F6EE3" w:rsidRPr="00F442A2" w:rsidRDefault="003F6EE3" w:rsidP="00D87D2B">
            <w:pPr>
              <w:pStyle w:val="TableEntry"/>
            </w:pPr>
            <w:r w:rsidRPr="00F442A2">
              <w:t>OASIS_WS-HumanTask</w:t>
            </w:r>
          </w:p>
        </w:tc>
        <w:tc>
          <w:tcPr>
            <w:tcW w:w="990" w:type="dxa"/>
          </w:tcPr>
          <w:p w14:paraId="0D501C2C" w14:textId="77777777" w:rsidR="003F6EE3" w:rsidRPr="00F442A2" w:rsidRDefault="003F6EE3" w:rsidP="00B67434">
            <w:pPr>
              <w:pStyle w:val="TableEntry"/>
              <w:suppressAutoHyphens/>
              <w:rPr>
                <w:rFonts w:ascii="Courier New" w:hAnsi="Courier New"/>
              </w:rPr>
            </w:pPr>
            <w:r w:rsidRPr="00F442A2">
              <w:rPr>
                <w:rFonts w:ascii="Courier New" w:hAnsi="Courier New"/>
              </w:rPr>
              <w:t>xs:dateTime</w:t>
            </w:r>
          </w:p>
        </w:tc>
        <w:tc>
          <w:tcPr>
            <w:tcW w:w="1080" w:type="dxa"/>
            <w:vAlign w:val="center"/>
          </w:tcPr>
          <w:p w14:paraId="55557A9B" w14:textId="77777777" w:rsidR="003F6EE3" w:rsidRPr="00F442A2" w:rsidRDefault="003F6EE3" w:rsidP="000D614D">
            <w:pPr>
              <w:pStyle w:val="TableEntry"/>
            </w:pPr>
            <w:r w:rsidRPr="00F442A2">
              <w:t>O</w:t>
            </w:r>
          </w:p>
        </w:tc>
        <w:tc>
          <w:tcPr>
            <w:tcW w:w="990" w:type="dxa"/>
            <w:vAlign w:val="center"/>
          </w:tcPr>
          <w:p w14:paraId="4B4D761B" w14:textId="77777777" w:rsidR="003F6EE3" w:rsidRPr="00F442A2" w:rsidRDefault="003F6EE3" w:rsidP="000D614D">
            <w:pPr>
              <w:pStyle w:val="TableEntry"/>
            </w:pPr>
            <w:r w:rsidRPr="00F442A2">
              <w:t>R</w:t>
            </w:r>
          </w:p>
        </w:tc>
        <w:tc>
          <w:tcPr>
            <w:tcW w:w="1080" w:type="dxa"/>
            <w:vAlign w:val="center"/>
          </w:tcPr>
          <w:p w14:paraId="75B8D5ED"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bottom"/>
          </w:tcPr>
          <w:p w14:paraId="4EF3E96C" w14:textId="77777777" w:rsidR="003F6EE3" w:rsidRPr="00F442A2" w:rsidRDefault="003F6EE3" w:rsidP="00D87D2B">
            <w:pPr>
              <w:pStyle w:val="TableEntry"/>
            </w:pPr>
          </w:p>
        </w:tc>
      </w:tr>
      <w:tr w:rsidR="004006A3" w:rsidRPr="00F442A2" w14:paraId="5F863D53" w14:textId="77777777" w:rsidTr="004006A3">
        <w:trPr>
          <w:cantSplit/>
          <w:trHeight w:val="74"/>
        </w:trPr>
        <w:tc>
          <w:tcPr>
            <w:tcW w:w="2185" w:type="dxa"/>
            <w:vAlign w:val="center"/>
          </w:tcPr>
          <w:p w14:paraId="2A36EF0F" w14:textId="77777777" w:rsidR="003F6EE3" w:rsidRPr="00F442A2" w:rsidRDefault="003F6EE3" w:rsidP="00C55F24">
            <w:pPr>
              <w:pStyle w:val="TableEntry"/>
            </w:pPr>
            <w:r w:rsidRPr="00F442A2">
              <w:t>expirationTime</w:t>
            </w:r>
          </w:p>
        </w:tc>
        <w:tc>
          <w:tcPr>
            <w:tcW w:w="1350" w:type="dxa"/>
          </w:tcPr>
          <w:p w14:paraId="187DED31" w14:textId="77777777" w:rsidR="003F6EE3" w:rsidRPr="00F442A2" w:rsidRDefault="003F6EE3" w:rsidP="00D87D2B">
            <w:pPr>
              <w:pStyle w:val="TableEntry"/>
            </w:pPr>
            <w:r w:rsidRPr="00F442A2">
              <w:t>OASIS_WS-HumanTask</w:t>
            </w:r>
          </w:p>
        </w:tc>
        <w:tc>
          <w:tcPr>
            <w:tcW w:w="990" w:type="dxa"/>
          </w:tcPr>
          <w:p w14:paraId="32012301" w14:textId="77777777" w:rsidR="003F6EE3" w:rsidRPr="00F442A2" w:rsidRDefault="003F6EE3" w:rsidP="00B67434">
            <w:pPr>
              <w:pStyle w:val="TableEntry"/>
              <w:suppressAutoHyphens/>
              <w:rPr>
                <w:rFonts w:ascii="Courier New" w:hAnsi="Courier New"/>
              </w:rPr>
            </w:pPr>
            <w:r w:rsidRPr="00F442A2">
              <w:rPr>
                <w:rFonts w:ascii="Courier New" w:hAnsi="Courier New"/>
              </w:rPr>
              <w:t>xs:dateTime</w:t>
            </w:r>
          </w:p>
        </w:tc>
        <w:tc>
          <w:tcPr>
            <w:tcW w:w="1080" w:type="dxa"/>
            <w:vAlign w:val="center"/>
          </w:tcPr>
          <w:p w14:paraId="70A8ABA9" w14:textId="77777777" w:rsidR="003F6EE3" w:rsidRPr="00F442A2" w:rsidRDefault="003F6EE3" w:rsidP="000D614D">
            <w:pPr>
              <w:pStyle w:val="TableEntry"/>
            </w:pPr>
            <w:r w:rsidRPr="00F442A2">
              <w:t>O</w:t>
            </w:r>
          </w:p>
        </w:tc>
        <w:tc>
          <w:tcPr>
            <w:tcW w:w="990" w:type="dxa"/>
            <w:vAlign w:val="center"/>
          </w:tcPr>
          <w:p w14:paraId="11CE6B7B" w14:textId="77777777" w:rsidR="003F6EE3" w:rsidRPr="00F442A2" w:rsidRDefault="003F6EE3" w:rsidP="000D614D">
            <w:pPr>
              <w:pStyle w:val="TableEntry"/>
            </w:pPr>
            <w:r w:rsidRPr="00F442A2">
              <w:t>R</w:t>
            </w:r>
          </w:p>
        </w:tc>
        <w:tc>
          <w:tcPr>
            <w:tcW w:w="1080" w:type="dxa"/>
            <w:vAlign w:val="center"/>
          </w:tcPr>
          <w:p w14:paraId="36FE158A"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bottom"/>
          </w:tcPr>
          <w:p w14:paraId="4C8D3064" w14:textId="77777777" w:rsidR="003F6EE3" w:rsidRPr="00F442A2" w:rsidRDefault="003F6EE3" w:rsidP="00D87D2B">
            <w:pPr>
              <w:pStyle w:val="TableEntry"/>
            </w:pPr>
          </w:p>
        </w:tc>
      </w:tr>
      <w:tr w:rsidR="004006A3" w:rsidRPr="00F442A2" w14:paraId="1D64FB6B" w14:textId="77777777" w:rsidTr="005A199D">
        <w:trPr>
          <w:cantSplit/>
          <w:trHeight w:val="74"/>
        </w:trPr>
        <w:tc>
          <w:tcPr>
            <w:tcW w:w="2185" w:type="dxa"/>
            <w:vAlign w:val="center"/>
          </w:tcPr>
          <w:p w14:paraId="3BEB808E" w14:textId="77777777" w:rsidR="003F6EE3" w:rsidRPr="00F442A2" w:rsidRDefault="003F6EE3" w:rsidP="00C55F24">
            <w:pPr>
              <w:pStyle w:val="TableEntry"/>
            </w:pPr>
            <w:r w:rsidRPr="00F442A2">
              <w:t>isSkipable</w:t>
            </w:r>
          </w:p>
        </w:tc>
        <w:tc>
          <w:tcPr>
            <w:tcW w:w="1350" w:type="dxa"/>
          </w:tcPr>
          <w:p w14:paraId="54AF9489" w14:textId="77777777" w:rsidR="003F6EE3" w:rsidRPr="00F442A2" w:rsidRDefault="003F6EE3" w:rsidP="00D87D2B">
            <w:pPr>
              <w:pStyle w:val="TableEntry"/>
            </w:pPr>
            <w:r w:rsidRPr="00F442A2">
              <w:t>OASIS_WS-HumanTask</w:t>
            </w:r>
          </w:p>
        </w:tc>
        <w:tc>
          <w:tcPr>
            <w:tcW w:w="990" w:type="dxa"/>
          </w:tcPr>
          <w:p w14:paraId="6EE23A83"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77EB9F42" w14:textId="77777777" w:rsidR="003F6EE3" w:rsidRPr="00F442A2" w:rsidRDefault="003F6EE3" w:rsidP="000D614D">
            <w:pPr>
              <w:pStyle w:val="TableEntry"/>
            </w:pPr>
            <w:r w:rsidRPr="00F442A2">
              <w:t>O</w:t>
            </w:r>
          </w:p>
        </w:tc>
        <w:tc>
          <w:tcPr>
            <w:tcW w:w="990" w:type="dxa"/>
            <w:vAlign w:val="center"/>
          </w:tcPr>
          <w:p w14:paraId="2549A7EE" w14:textId="77777777" w:rsidR="003F6EE3" w:rsidRPr="00F442A2" w:rsidRDefault="003F6EE3" w:rsidP="000D614D">
            <w:pPr>
              <w:pStyle w:val="TableEntry"/>
            </w:pPr>
            <w:r w:rsidRPr="00F442A2">
              <w:t>R</w:t>
            </w:r>
          </w:p>
        </w:tc>
        <w:tc>
          <w:tcPr>
            <w:tcW w:w="1080" w:type="dxa"/>
            <w:vAlign w:val="center"/>
          </w:tcPr>
          <w:p w14:paraId="15BC202B"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bottom"/>
          </w:tcPr>
          <w:p w14:paraId="6D2AC8C4" w14:textId="77777777" w:rsidR="003F6EE3" w:rsidRPr="00F442A2" w:rsidRDefault="003F6EE3" w:rsidP="00D87D2B">
            <w:pPr>
              <w:pStyle w:val="TableEntry"/>
            </w:pPr>
          </w:p>
        </w:tc>
      </w:tr>
      <w:tr w:rsidR="004006A3" w:rsidRPr="00F442A2" w14:paraId="6501F9D7" w14:textId="77777777" w:rsidTr="005A199D">
        <w:trPr>
          <w:cantSplit/>
          <w:trHeight w:val="74"/>
        </w:trPr>
        <w:tc>
          <w:tcPr>
            <w:tcW w:w="2185" w:type="dxa"/>
            <w:vAlign w:val="center"/>
          </w:tcPr>
          <w:p w14:paraId="460E0738" w14:textId="77777777" w:rsidR="003F6EE3" w:rsidRPr="00F442A2" w:rsidRDefault="003F6EE3" w:rsidP="00C55F24">
            <w:pPr>
              <w:pStyle w:val="TableEntry"/>
            </w:pPr>
            <w:r w:rsidRPr="00F442A2">
              <w:t>hasPotentialOwners</w:t>
            </w:r>
          </w:p>
        </w:tc>
        <w:tc>
          <w:tcPr>
            <w:tcW w:w="1350" w:type="dxa"/>
          </w:tcPr>
          <w:p w14:paraId="2337D6E6" w14:textId="77777777" w:rsidR="003F6EE3" w:rsidRPr="00F442A2" w:rsidRDefault="003F6EE3" w:rsidP="00D87D2B">
            <w:pPr>
              <w:pStyle w:val="TableEntry"/>
            </w:pPr>
            <w:r w:rsidRPr="00F442A2">
              <w:t>OASIS_WS-HumanTask</w:t>
            </w:r>
          </w:p>
        </w:tc>
        <w:tc>
          <w:tcPr>
            <w:tcW w:w="990" w:type="dxa"/>
          </w:tcPr>
          <w:p w14:paraId="303BEA15"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058FE7C5" w14:textId="77777777" w:rsidR="003F6EE3" w:rsidRPr="00F442A2" w:rsidRDefault="003F6EE3" w:rsidP="000D614D">
            <w:pPr>
              <w:pStyle w:val="TableEntry"/>
            </w:pPr>
            <w:r w:rsidRPr="00F442A2">
              <w:t>O</w:t>
            </w:r>
          </w:p>
        </w:tc>
        <w:tc>
          <w:tcPr>
            <w:tcW w:w="990" w:type="dxa"/>
            <w:vAlign w:val="center"/>
          </w:tcPr>
          <w:p w14:paraId="7CBB369F" w14:textId="77777777" w:rsidR="003F6EE3" w:rsidRPr="00F442A2" w:rsidRDefault="003F6EE3" w:rsidP="000D614D">
            <w:pPr>
              <w:pStyle w:val="TableEntry"/>
            </w:pPr>
            <w:r w:rsidRPr="00F442A2">
              <w:t>O</w:t>
            </w:r>
          </w:p>
        </w:tc>
        <w:tc>
          <w:tcPr>
            <w:tcW w:w="1080" w:type="dxa"/>
            <w:vAlign w:val="center"/>
          </w:tcPr>
          <w:p w14:paraId="352B6B99"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bottom"/>
          </w:tcPr>
          <w:p w14:paraId="5DCB8D8B" w14:textId="77777777" w:rsidR="003F6EE3" w:rsidRPr="00F442A2" w:rsidRDefault="003F6EE3" w:rsidP="00D87D2B">
            <w:pPr>
              <w:pStyle w:val="TableEntry"/>
            </w:pPr>
          </w:p>
        </w:tc>
      </w:tr>
      <w:tr w:rsidR="004006A3" w:rsidRPr="00F442A2" w14:paraId="67F58992" w14:textId="77777777" w:rsidTr="005A199D">
        <w:trPr>
          <w:cantSplit/>
          <w:trHeight w:val="74"/>
        </w:trPr>
        <w:tc>
          <w:tcPr>
            <w:tcW w:w="2185" w:type="dxa"/>
            <w:vAlign w:val="center"/>
          </w:tcPr>
          <w:p w14:paraId="17DA9FF9" w14:textId="77777777" w:rsidR="003F6EE3" w:rsidRPr="00F442A2" w:rsidRDefault="003F6EE3" w:rsidP="00C55F24">
            <w:pPr>
              <w:pStyle w:val="TableEntry"/>
            </w:pPr>
            <w:r w:rsidRPr="00F442A2">
              <w:t>startedByTimeExists</w:t>
            </w:r>
          </w:p>
        </w:tc>
        <w:tc>
          <w:tcPr>
            <w:tcW w:w="1350" w:type="dxa"/>
          </w:tcPr>
          <w:p w14:paraId="3937D864" w14:textId="77777777" w:rsidR="003F6EE3" w:rsidRPr="00F442A2" w:rsidRDefault="003F6EE3" w:rsidP="00D87D2B">
            <w:pPr>
              <w:pStyle w:val="TableEntry"/>
            </w:pPr>
            <w:r w:rsidRPr="00F442A2">
              <w:t>OASIS_WS-HumanTask</w:t>
            </w:r>
          </w:p>
        </w:tc>
        <w:tc>
          <w:tcPr>
            <w:tcW w:w="990" w:type="dxa"/>
          </w:tcPr>
          <w:p w14:paraId="2E75525D"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65E5920C" w14:textId="77777777" w:rsidR="003F6EE3" w:rsidRPr="00F442A2" w:rsidRDefault="003F6EE3" w:rsidP="000D614D">
            <w:pPr>
              <w:pStyle w:val="TableEntry"/>
            </w:pPr>
            <w:r w:rsidRPr="00F442A2">
              <w:t>X</w:t>
            </w:r>
          </w:p>
        </w:tc>
        <w:tc>
          <w:tcPr>
            <w:tcW w:w="990" w:type="dxa"/>
            <w:vAlign w:val="center"/>
          </w:tcPr>
          <w:p w14:paraId="3320D584" w14:textId="77777777" w:rsidR="003F6EE3" w:rsidRPr="00F442A2" w:rsidRDefault="003F6EE3" w:rsidP="000D614D">
            <w:pPr>
              <w:pStyle w:val="TableEntry"/>
            </w:pPr>
            <w:r w:rsidRPr="00F442A2">
              <w:t>X</w:t>
            </w:r>
          </w:p>
        </w:tc>
        <w:tc>
          <w:tcPr>
            <w:tcW w:w="1080" w:type="dxa"/>
            <w:vAlign w:val="center"/>
          </w:tcPr>
          <w:p w14:paraId="0DABE5CC"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169B8978" w14:textId="77777777" w:rsidR="003F6EE3" w:rsidRPr="00F442A2" w:rsidRDefault="003F6EE3" w:rsidP="00D87D2B">
            <w:pPr>
              <w:pStyle w:val="TableEntry"/>
            </w:pPr>
          </w:p>
        </w:tc>
      </w:tr>
      <w:tr w:rsidR="004006A3" w:rsidRPr="00F442A2" w14:paraId="3008DD7C" w14:textId="77777777" w:rsidTr="005A199D">
        <w:trPr>
          <w:cantSplit/>
          <w:trHeight w:val="74"/>
        </w:trPr>
        <w:tc>
          <w:tcPr>
            <w:tcW w:w="2185" w:type="dxa"/>
            <w:vAlign w:val="center"/>
          </w:tcPr>
          <w:p w14:paraId="51ABA318" w14:textId="77777777" w:rsidR="003F6EE3" w:rsidRPr="00F442A2" w:rsidRDefault="003F6EE3" w:rsidP="00C55F24">
            <w:pPr>
              <w:pStyle w:val="TableEntry"/>
            </w:pPr>
            <w:r w:rsidRPr="00F442A2">
              <w:t>completedByTimeExists</w:t>
            </w:r>
          </w:p>
        </w:tc>
        <w:tc>
          <w:tcPr>
            <w:tcW w:w="1350" w:type="dxa"/>
          </w:tcPr>
          <w:p w14:paraId="409CAFA1" w14:textId="77777777" w:rsidR="003F6EE3" w:rsidRPr="00F442A2" w:rsidRDefault="003F6EE3" w:rsidP="00D87D2B">
            <w:pPr>
              <w:pStyle w:val="TableEntry"/>
            </w:pPr>
            <w:r w:rsidRPr="00F442A2">
              <w:t>OASIS_WS-HumanTask</w:t>
            </w:r>
          </w:p>
        </w:tc>
        <w:tc>
          <w:tcPr>
            <w:tcW w:w="990" w:type="dxa"/>
          </w:tcPr>
          <w:p w14:paraId="560A7A25"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6AFCC24B" w14:textId="77777777" w:rsidR="003F6EE3" w:rsidRPr="00F442A2" w:rsidRDefault="003F6EE3" w:rsidP="000D614D">
            <w:pPr>
              <w:pStyle w:val="TableEntry"/>
            </w:pPr>
            <w:r w:rsidRPr="00F442A2">
              <w:t>X</w:t>
            </w:r>
          </w:p>
        </w:tc>
        <w:tc>
          <w:tcPr>
            <w:tcW w:w="990" w:type="dxa"/>
            <w:vAlign w:val="center"/>
          </w:tcPr>
          <w:p w14:paraId="7DB6A3D0" w14:textId="77777777" w:rsidR="003F6EE3" w:rsidRPr="00F442A2" w:rsidRDefault="003F6EE3" w:rsidP="000D614D">
            <w:pPr>
              <w:pStyle w:val="TableEntry"/>
            </w:pPr>
            <w:r w:rsidRPr="00F442A2">
              <w:t>X</w:t>
            </w:r>
          </w:p>
        </w:tc>
        <w:tc>
          <w:tcPr>
            <w:tcW w:w="1080" w:type="dxa"/>
            <w:vAlign w:val="center"/>
          </w:tcPr>
          <w:p w14:paraId="62B76A68"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3179FDC3" w14:textId="77777777" w:rsidR="003F6EE3" w:rsidRPr="00F442A2" w:rsidRDefault="003F6EE3" w:rsidP="00D87D2B">
            <w:pPr>
              <w:pStyle w:val="TableEntry"/>
            </w:pPr>
          </w:p>
        </w:tc>
      </w:tr>
      <w:tr w:rsidR="004006A3" w:rsidRPr="00F442A2" w14:paraId="6F4C1C54" w14:textId="77777777" w:rsidTr="005A199D">
        <w:trPr>
          <w:cantSplit/>
          <w:trHeight w:val="74"/>
        </w:trPr>
        <w:tc>
          <w:tcPr>
            <w:tcW w:w="2185" w:type="dxa"/>
            <w:vAlign w:val="center"/>
          </w:tcPr>
          <w:p w14:paraId="5F25A800" w14:textId="77777777" w:rsidR="003F6EE3" w:rsidRPr="00F442A2" w:rsidRDefault="003F6EE3" w:rsidP="00C55F24">
            <w:pPr>
              <w:pStyle w:val="TableEntry"/>
            </w:pPr>
            <w:r w:rsidRPr="00F442A2">
              <w:t>presentationName</w:t>
            </w:r>
          </w:p>
        </w:tc>
        <w:tc>
          <w:tcPr>
            <w:tcW w:w="1350" w:type="dxa"/>
          </w:tcPr>
          <w:p w14:paraId="42AAEC8E" w14:textId="77777777" w:rsidR="003F6EE3" w:rsidRPr="00F442A2" w:rsidRDefault="003F6EE3" w:rsidP="00D87D2B">
            <w:pPr>
              <w:pStyle w:val="TableEntry"/>
            </w:pPr>
            <w:r w:rsidRPr="00F442A2">
              <w:t>OASIS_WS-HumanTask</w:t>
            </w:r>
          </w:p>
        </w:tc>
        <w:tc>
          <w:tcPr>
            <w:tcW w:w="990" w:type="dxa"/>
          </w:tcPr>
          <w:p w14:paraId="3241D449" w14:textId="77777777" w:rsidR="003F6EE3" w:rsidRPr="00F442A2" w:rsidRDefault="00F41AF1"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tPresentationName</w:t>
            </w:r>
          </w:p>
        </w:tc>
        <w:tc>
          <w:tcPr>
            <w:tcW w:w="1080" w:type="dxa"/>
            <w:vAlign w:val="center"/>
          </w:tcPr>
          <w:p w14:paraId="2279C00D" w14:textId="77777777" w:rsidR="003F6EE3" w:rsidRPr="00F442A2" w:rsidRDefault="003F6EE3" w:rsidP="000D614D">
            <w:pPr>
              <w:pStyle w:val="TableEntry"/>
            </w:pPr>
            <w:r w:rsidRPr="00F442A2">
              <w:t>O</w:t>
            </w:r>
          </w:p>
        </w:tc>
        <w:tc>
          <w:tcPr>
            <w:tcW w:w="990" w:type="dxa"/>
            <w:vAlign w:val="center"/>
          </w:tcPr>
          <w:p w14:paraId="33C969CC" w14:textId="77777777" w:rsidR="003F6EE3" w:rsidRPr="00F442A2" w:rsidRDefault="003F6EE3" w:rsidP="000D614D">
            <w:pPr>
              <w:pStyle w:val="TableEntry"/>
            </w:pPr>
            <w:r w:rsidRPr="00F442A2">
              <w:t>O</w:t>
            </w:r>
          </w:p>
        </w:tc>
        <w:tc>
          <w:tcPr>
            <w:tcW w:w="1080" w:type="dxa"/>
            <w:vAlign w:val="center"/>
          </w:tcPr>
          <w:p w14:paraId="50EC7DFE"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bottom"/>
          </w:tcPr>
          <w:p w14:paraId="1BAA4CAC" w14:textId="77777777" w:rsidR="003F6EE3" w:rsidRPr="00F442A2" w:rsidRDefault="003F6EE3" w:rsidP="00D87D2B">
            <w:pPr>
              <w:pStyle w:val="TableEntry"/>
            </w:pPr>
          </w:p>
        </w:tc>
      </w:tr>
      <w:tr w:rsidR="004006A3" w:rsidRPr="00F442A2" w14:paraId="1DDF311C" w14:textId="77777777" w:rsidTr="005A199D">
        <w:trPr>
          <w:cantSplit/>
          <w:trHeight w:val="74"/>
        </w:trPr>
        <w:tc>
          <w:tcPr>
            <w:tcW w:w="2185" w:type="dxa"/>
            <w:vAlign w:val="center"/>
          </w:tcPr>
          <w:p w14:paraId="55E7A50C" w14:textId="77777777" w:rsidR="003F6EE3" w:rsidRPr="00F442A2" w:rsidRDefault="003F6EE3" w:rsidP="00C55F24">
            <w:pPr>
              <w:pStyle w:val="TableEntry"/>
            </w:pPr>
            <w:r w:rsidRPr="00F442A2">
              <w:t>presentationSubject</w:t>
            </w:r>
          </w:p>
        </w:tc>
        <w:tc>
          <w:tcPr>
            <w:tcW w:w="1350" w:type="dxa"/>
          </w:tcPr>
          <w:p w14:paraId="32B391CE" w14:textId="77777777" w:rsidR="003F6EE3" w:rsidRPr="00F442A2" w:rsidRDefault="003F6EE3" w:rsidP="00D87D2B">
            <w:pPr>
              <w:pStyle w:val="TableEntry"/>
            </w:pPr>
            <w:r w:rsidRPr="00F442A2">
              <w:t>OASIS_WS-HumanTask</w:t>
            </w:r>
          </w:p>
        </w:tc>
        <w:tc>
          <w:tcPr>
            <w:tcW w:w="990" w:type="dxa"/>
          </w:tcPr>
          <w:p w14:paraId="2DED5A83" w14:textId="77777777" w:rsidR="003F6EE3" w:rsidRPr="00F442A2" w:rsidRDefault="00F41AF1" w:rsidP="00B67434">
            <w:pPr>
              <w:pStyle w:val="TableEntry"/>
              <w:suppressAutoHyphens/>
              <w:rPr>
                <w:rFonts w:ascii="Courier New" w:hAnsi="Courier New"/>
              </w:rPr>
            </w:pPr>
            <w:r w:rsidRPr="00F442A2">
              <w:rPr>
                <w:rFonts w:ascii="Courier New" w:hAnsi="Courier New"/>
              </w:rPr>
              <w:t>ht:</w:t>
            </w:r>
            <w:r w:rsidR="003F6EE3" w:rsidRPr="00F442A2">
              <w:rPr>
                <w:rFonts w:ascii="Courier New" w:hAnsi="Courier New"/>
              </w:rPr>
              <w:t>tPresentationSubject</w:t>
            </w:r>
          </w:p>
        </w:tc>
        <w:tc>
          <w:tcPr>
            <w:tcW w:w="1080" w:type="dxa"/>
            <w:vAlign w:val="center"/>
          </w:tcPr>
          <w:p w14:paraId="05B622CB" w14:textId="77777777" w:rsidR="003F6EE3" w:rsidRPr="00F442A2" w:rsidRDefault="003F6EE3" w:rsidP="000D614D">
            <w:pPr>
              <w:pStyle w:val="TableEntry"/>
            </w:pPr>
            <w:r w:rsidRPr="00F442A2">
              <w:t>O</w:t>
            </w:r>
          </w:p>
        </w:tc>
        <w:tc>
          <w:tcPr>
            <w:tcW w:w="990" w:type="dxa"/>
            <w:vAlign w:val="center"/>
          </w:tcPr>
          <w:p w14:paraId="376178FF" w14:textId="77777777" w:rsidR="003F6EE3" w:rsidRPr="00F442A2" w:rsidRDefault="003F6EE3" w:rsidP="000D614D">
            <w:pPr>
              <w:pStyle w:val="TableEntry"/>
            </w:pPr>
            <w:r w:rsidRPr="00F442A2">
              <w:t>O</w:t>
            </w:r>
          </w:p>
        </w:tc>
        <w:tc>
          <w:tcPr>
            <w:tcW w:w="1080" w:type="dxa"/>
            <w:vAlign w:val="center"/>
          </w:tcPr>
          <w:p w14:paraId="316BB1C5"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bottom"/>
          </w:tcPr>
          <w:p w14:paraId="0B8F91F6" w14:textId="77777777" w:rsidR="003F6EE3" w:rsidRPr="00F442A2" w:rsidRDefault="003F6EE3" w:rsidP="00D87D2B">
            <w:pPr>
              <w:pStyle w:val="TableEntry"/>
            </w:pPr>
          </w:p>
        </w:tc>
      </w:tr>
      <w:tr w:rsidR="004006A3" w:rsidRPr="00F442A2" w14:paraId="0E064FCA" w14:textId="77777777" w:rsidTr="005A199D">
        <w:trPr>
          <w:cantSplit/>
          <w:trHeight w:val="74"/>
        </w:trPr>
        <w:tc>
          <w:tcPr>
            <w:tcW w:w="2185" w:type="dxa"/>
            <w:vAlign w:val="center"/>
          </w:tcPr>
          <w:p w14:paraId="166BAF21" w14:textId="77777777" w:rsidR="003F6EE3" w:rsidRPr="00F442A2" w:rsidRDefault="003F6EE3" w:rsidP="00C55F24">
            <w:pPr>
              <w:pStyle w:val="TableEntry"/>
            </w:pPr>
            <w:r w:rsidRPr="00F442A2">
              <w:t>renderingMethodExists</w:t>
            </w:r>
          </w:p>
        </w:tc>
        <w:tc>
          <w:tcPr>
            <w:tcW w:w="1350" w:type="dxa"/>
          </w:tcPr>
          <w:p w14:paraId="3C2A420E" w14:textId="77777777" w:rsidR="003F6EE3" w:rsidRPr="00F442A2" w:rsidRDefault="003F6EE3" w:rsidP="00D87D2B">
            <w:pPr>
              <w:pStyle w:val="TableEntry"/>
            </w:pPr>
            <w:r w:rsidRPr="00F442A2">
              <w:t>OASIS_WS-HumanTask</w:t>
            </w:r>
          </w:p>
        </w:tc>
        <w:tc>
          <w:tcPr>
            <w:tcW w:w="990" w:type="dxa"/>
          </w:tcPr>
          <w:p w14:paraId="3C34EE59"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55A8AF50" w14:textId="77777777" w:rsidR="003F6EE3" w:rsidRPr="00F442A2" w:rsidRDefault="003F6EE3" w:rsidP="000D614D">
            <w:pPr>
              <w:pStyle w:val="TableEntry"/>
            </w:pPr>
            <w:r w:rsidRPr="00F442A2">
              <w:t>R</w:t>
            </w:r>
          </w:p>
        </w:tc>
        <w:tc>
          <w:tcPr>
            <w:tcW w:w="990" w:type="dxa"/>
            <w:vAlign w:val="center"/>
          </w:tcPr>
          <w:p w14:paraId="435A67E1" w14:textId="77777777" w:rsidR="003F6EE3" w:rsidRPr="00F442A2" w:rsidRDefault="003F6EE3" w:rsidP="000D614D">
            <w:pPr>
              <w:pStyle w:val="TableEntry"/>
            </w:pPr>
            <w:r w:rsidRPr="00F442A2">
              <w:t>R</w:t>
            </w:r>
          </w:p>
        </w:tc>
        <w:tc>
          <w:tcPr>
            <w:tcW w:w="1080" w:type="dxa"/>
            <w:vAlign w:val="center"/>
          </w:tcPr>
          <w:p w14:paraId="7E4FF814" w14:textId="77777777" w:rsidR="003F6EE3" w:rsidRPr="00F442A2" w:rsidRDefault="003F6EE3" w:rsidP="00526BF4">
            <w:pPr>
              <w:pStyle w:val="TableEntry"/>
              <w:rPr>
                <w:rFonts w:ascii="Arial" w:eastAsia="Arial" w:hAnsi="Arial"/>
                <w:b/>
                <w:kern w:val="1"/>
                <w:lang w:eastAsia="ar-SA"/>
              </w:rPr>
            </w:pPr>
            <w:r w:rsidRPr="00F442A2">
              <w:t>R</w:t>
            </w:r>
          </w:p>
        </w:tc>
        <w:tc>
          <w:tcPr>
            <w:tcW w:w="1890" w:type="dxa"/>
            <w:vAlign w:val="bottom"/>
          </w:tcPr>
          <w:p w14:paraId="5CED1332" w14:textId="77777777" w:rsidR="003F6EE3" w:rsidRPr="00F442A2" w:rsidRDefault="003F6EE3" w:rsidP="00D87D2B">
            <w:pPr>
              <w:pStyle w:val="TableEntry"/>
            </w:pPr>
            <w:r w:rsidRPr="00F442A2">
              <w:t>Value shall be “false”</w:t>
            </w:r>
          </w:p>
        </w:tc>
      </w:tr>
      <w:tr w:rsidR="004006A3" w:rsidRPr="00F442A2" w14:paraId="5CC34EC4" w14:textId="77777777" w:rsidTr="005A199D">
        <w:trPr>
          <w:cantSplit/>
          <w:trHeight w:val="74"/>
        </w:trPr>
        <w:tc>
          <w:tcPr>
            <w:tcW w:w="2185" w:type="dxa"/>
            <w:vAlign w:val="center"/>
          </w:tcPr>
          <w:p w14:paraId="232FBE11" w14:textId="77777777" w:rsidR="003F6EE3" w:rsidRPr="00F442A2" w:rsidRDefault="003F6EE3" w:rsidP="00C55F24">
            <w:pPr>
              <w:pStyle w:val="TableEntry"/>
            </w:pPr>
            <w:r w:rsidRPr="00F442A2">
              <w:t>hasOutput</w:t>
            </w:r>
          </w:p>
        </w:tc>
        <w:tc>
          <w:tcPr>
            <w:tcW w:w="1350" w:type="dxa"/>
          </w:tcPr>
          <w:p w14:paraId="799B692A" w14:textId="77777777" w:rsidR="003F6EE3" w:rsidRPr="00F442A2" w:rsidRDefault="003F6EE3" w:rsidP="00D87D2B">
            <w:pPr>
              <w:pStyle w:val="TableEntry"/>
            </w:pPr>
            <w:r w:rsidRPr="00F442A2">
              <w:t>OASIS_WS-HumanTask</w:t>
            </w:r>
          </w:p>
        </w:tc>
        <w:tc>
          <w:tcPr>
            <w:tcW w:w="990" w:type="dxa"/>
          </w:tcPr>
          <w:p w14:paraId="5A1E6C0A"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5C23982B" w14:textId="77777777" w:rsidR="003F6EE3" w:rsidRPr="00F442A2" w:rsidRDefault="003F6EE3" w:rsidP="000D614D">
            <w:pPr>
              <w:pStyle w:val="TableEntry"/>
            </w:pPr>
            <w:r w:rsidRPr="00F442A2">
              <w:t>X</w:t>
            </w:r>
          </w:p>
        </w:tc>
        <w:tc>
          <w:tcPr>
            <w:tcW w:w="990" w:type="dxa"/>
            <w:vAlign w:val="center"/>
          </w:tcPr>
          <w:p w14:paraId="5C918FF9" w14:textId="77777777" w:rsidR="003F6EE3" w:rsidRPr="00F442A2" w:rsidRDefault="003F6EE3" w:rsidP="000D614D">
            <w:pPr>
              <w:pStyle w:val="TableEntry"/>
            </w:pPr>
            <w:r w:rsidRPr="00F442A2">
              <w:t>X</w:t>
            </w:r>
          </w:p>
        </w:tc>
        <w:tc>
          <w:tcPr>
            <w:tcW w:w="1080" w:type="dxa"/>
            <w:vAlign w:val="center"/>
          </w:tcPr>
          <w:p w14:paraId="574D21F1"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451BF643" w14:textId="77777777" w:rsidR="003F6EE3" w:rsidRPr="00F442A2" w:rsidRDefault="003F6EE3" w:rsidP="00D87D2B">
            <w:pPr>
              <w:pStyle w:val="TableEntry"/>
            </w:pPr>
          </w:p>
        </w:tc>
      </w:tr>
      <w:tr w:rsidR="004006A3" w:rsidRPr="00F442A2" w14:paraId="722FD52B" w14:textId="77777777" w:rsidTr="005A199D">
        <w:trPr>
          <w:cantSplit/>
          <w:trHeight w:val="74"/>
        </w:trPr>
        <w:tc>
          <w:tcPr>
            <w:tcW w:w="2185" w:type="dxa"/>
            <w:vAlign w:val="center"/>
          </w:tcPr>
          <w:p w14:paraId="4BB19AA8" w14:textId="77777777" w:rsidR="003F6EE3" w:rsidRPr="00F442A2" w:rsidRDefault="003F6EE3" w:rsidP="00C55F24">
            <w:pPr>
              <w:pStyle w:val="TableEntry"/>
            </w:pPr>
            <w:r w:rsidRPr="00F442A2">
              <w:t>hasFault</w:t>
            </w:r>
          </w:p>
        </w:tc>
        <w:tc>
          <w:tcPr>
            <w:tcW w:w="1350" w:type="dxa"/>
          </w:tcPr>
          <w:p w14:paraId="7786F69F" w14:textId="77777777" w:rsidR="003F6EE3" w:rsidRPr="00F442A2" w:rsidRDefault="003F6EE3" w:rsidP="00D87D2B">
            <w:pPr>
              <w:pStyle w:val="TableEntry"/>
            </w:pPr>
            <w:r w:rsidRPr="00F442A2">
              <w:t>OASIS_WS-HumanTask</w:t>
            </w:r>
          </w:p>
        </w:tc>
        <w:tc>
          <w:tcPr>
            <w:tcW w:w="990" w:type="dxa"/>
          </w:tcPr>
          <w:p w14:paraId="0FB01891"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71AB2E3E" w14:textId="77777777" w:rsidR="003F6EE3" w:rsidRPr="00F442A2" w:rsidRDefault="003F6EE3" w:rsidP="000D614D">
            <w:pPr>
              <w:pStyle w:val="TableEntry"/>
            </w:pPr>
            <w:r w:rsidRPr="00F442A2">
              <w:t>X</w:t>
            </w:r>
          </w:p>
        </w:tc>
        <w:tc>
          <w:tcPr>
            <w:tcW w:w="990" w:type="dxa"/>
            <w:vAlign w:val="center"/>
          </w:tcPr>
          <w:p w14:paraId="4F19E9DF" w14:textId="77777777" w:rsidR="003F6EE3" w:rsidRPr="00F442A2" w:rsidRDefault="003F6EE3" w:rsidP="000D614D">
            <w:pPr>
              <w:pStyle w:val="TableEntry"/>
            </w:pPr>
            <w:r w:rsidRPr="00F442A2">
              <w:t>X</w:t>
            </w:r>
          </w:p>
        </w:tc>
        <w:tc>
          <w:tcPr>
            <w:tcW w:w="1080" w:type="dxa"/>
            <w:vAlign w:val="center"/>
          </w:tcPr>
          <w:p w14:paraId="302DF8D6"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6EB00800" w14:textId="77777777" w:rsidR="003F6EE3" w:rsidRPr="00F442A2" w:rsidRDefault="003F6EE3" w:rsidP="00D87D2B">
            <w:pPr>
              <w:pStyle w:val="TableEntry"/>
            </w:pPr>
          </w:p>
        </w:tc>
      </w:tr>
      <w:tr w:rsidR="004006A3" w:rsidRPr="00F442A2" w14:paraId="3BB9B386" w14:textId="77777777" w:rsidTr="005A199D">
        <w:trPr>
          <w:cantSplit/>
          <w:trHeight w:val="74"/>
        </w:trPr>
        <w:tc>
          <w:tcPr>
            <w:tcW w:w="2185" w:type="dxa"/>
            <w:vAlign w:val="center"/>
          </w:tcPr>
          <w:p w14:paraId="3011C57D" w14:textId="77777777" w:rsidR="003F6EE3" w:rsidRPr="00F442A2" w:rsidRDefault="003F6EE3" w:rsidP="00C55F24">
            <w:pPr>
              <w:pStyle w:val="TableEntry"/>
            </w:pPr>
            <w:r w:rsidRPr="00F442A2">
              <w:t>hasAttachments</w:t>
            </w:r>
          </w:p>
        </w:tc>
        <w:tc>
          <w:tcPr>
            <w:tcW w:w="1350" w:type="dxa"/>
          </w:tcPr>
          <w:p w14:paraId="34D2116C" w14:textId="77777777" w:rsidR="003F6EE3" w:rsidRPr="00F442A2" w:rsidRDefault="003F6EE3" w:rsidP="00D87D2B">
            <w:pPr>
              <w:pStyle w:val="TableEntry"/>
            </w:pPr>
            <w:r w:rsidRPr="00F442A2">
              <w:t>OASIS_WS-HumanTask</w:t>
            </w:r>
          </w:p>
        </w:tc>
        <w:tc>
          <w:tcPr>
            <w:tcW w:w="990" w:type="dxa"/>
          </w:tcPr>
          <w:p w14:paraId="79F31ADF"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7E5AD784" w14:textId="77777777" w:rsidR="003F6EE3" w:rsidRPr="00F442A2" w:rsidRDefault="003F6EE3" w:rsidP="000D614D">
            <w:pPr>
              <w:pStyle w:val="TableEntry"/>
            </w:pPr>
            <w:r w:rsidRPr="00F442A2">
              <w:t>X</w:t>
            </w:r>
          </w:p>
        </w:tc>
        <w:tc>
          <w:tcPr>
            <w:tcW w:w="990" w:type="dxa"/>
            <w:vAlign w:val="center"/>
          </w:tcPr>
          <w:p w14:paraId="7E0AE28D" w14:textId="77777777" w:rsidR="003F6EE3" w:rsidRPr="00F442A2" w:rsidRDefault="003F6EE3" w:rsidP="000D614D">
            <w:pPr>
              <w:pStyle w:val="TableEntry"/>
            </w:pPr>
            <w:r w:rsidRPr="00F442A2">
              <w:t>X</w:t>
            </w:r>
          </w:p>
        </w:tc>
        <w:tc>
          <w:tcPr>
            <w:tcW w:w="1080" w:type="dxa"/>
            <w:vAlign w:val="center"/>
          </w:tcPr>
          <w:p w14:paraId="02A24851"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26BD001A" w14:textId="77777777" w:rsidR="003F6EE3" w:rsidRPr="00F442A2" w:rsidRDefault="003F6EE3" w:rsidP="00D87D2B">
            <w:pPr>
              <w:pStyle w:val="TableEntry"/>
            </w:pPr>
          </w:p>
        </w:tc>
      </w:tr>
      <w:tr w:rsidR="004006A3" w:rsidRPr="00F442A2" w14:paraId="24C26AAC" w14:textId="77777777" w:rsidTr="005A199D">
        <w:trPr>
          <w:cantSplit/>
          <w:trHeight w:val="74"/>
        </w:trPr>
        <w:tc>
          <w:tcPr>
            <w:tcW w:w="2185" w:type="dxa"/>
            <w:vAlign w:val="center"/>
          </w:tcPr>
          <w:p w14:paraId="5E28F07F" w14:textId="77777777" w:rsidR="003F6EE3" w:rsidRPr="00F442A2" w:rsidRDefault="003F6EE3" w:rsidP="00C55F24">
            <w:pPr>
              <w:pStyle w:val="TableEntry"/>
            </w:pPr>
            <w:r w:rsidRPr="00F442A2">
              <w:t>hasComments</w:t>
            </w:r>
          </w:p>
        </w:tc>
        <w:tc>
          <w:tcPr>
            <w:tcW w:w="1350" w:type="dxa"/>
          </w:tcPr>
          <w:p w14:paraId="639F29A7" w14:textId="77777777" w:rsidR="003F6EE3" w:rsidRPr="00F442A2" w:rsidRDefault="003F6EE3" w:rsidP="00D87D2B">
            <w:pPr>
              <w:pStyle w:val="TableEntry"/>
            </w:pPr>
            <w:r w:rsidRPr="00F442A2">
              <w:t>OASIS_WS-HumanTask</w:t>
            </w:r>
          </w:p>
        </w:tc>
        <w:tc>
          <w:tcPr>
            <w:tcW w:w="990" w:type="dxa"/>
          </w:tcPr>
          <w:p w14:paraId="6C0DCC9F"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686FF19C" w14:textId="77777777" w:rsidR="003F6EE3" w:rsidRPr="00F442A2" w:rsidRDefault="003F6EE3" w:rsidP="000D614D">
            <w:pPr>
              <w:pStyle w:val="TableEntry"/>
            </w:pPr>
            <w:r w:rsidRPr="00F442A2">
              <w:t>X</w:t>
            </w:r>
          </w:p>
        </w:tc>
        <w:tc>
          <w:tcPr>
            <w:tcW w:w="990" w:type="dxa"/>
            <w:vAlign w:val="center"/>
          </w:tcPr>
          <w:p w14:paraId="2994E5A2" w14:textId="77777777" w:rsidR="003F6EE3" w:rsidRPr="00F442A2" w:rsidRDefault="003F6EE3" w:rsidP="000D614D">
            <w:pPr>
              <w:pStyle w:val="TableEntry"/>
            </w:pPr>
            <w:r w:rsidRPr="00F442A2">
              <w:t>X</w:t>
            </w:r>
          </w:p>
        </w:tc>
        <w:tc>
          <w:tcPr>
            <w:tcW w:w="1080" w:type="dxa"/>
            <w:vAlign w:val="center"/>
          </w:tcPr>
          <w:p w14:paraId="503A4A46"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674031C6" w14:textId="77777777" w:rsidR="003F6EE3" w:rsidRPr="00F442A2" w:rsidRDefault="003F6EE3" w:rsidP="00D87D2B">
            <w:pPr>
              <w:pStyle w:val="TableEntry"/>
            </w:pPr>
          </w:p>
        </w:tc>
      </w:tr>
      <w:tr w:rsidR="004006A3" w:rsidRPr="00F442A2" w14:paraId="05EF043D" w14:textId="77777777" w:rsidTr="005A199D">
        <w:trPr>
          <w:cantSplit/>
          <w:trHeight w:val="74"/>
        </w:trPr>
        <w:tc>
          <w:tcPr>
            <w:tcW w:w="2185" w:type="dxa"/>
            <w:vAlign w:val="center"/>
          </w:tcPr>
          <w:p w14:paraId="518317FC" w14:textId="77777777" w:rsidR="003F6EE3" w:rsidRPr="00F442A2" w:rsidRDefault="003F6EE3" w:rsidP="00C55F24">
            <w:pPr>
              <w:pStyle w:val="TableEntry"/>
            </w:pPr>
            <w:r w:rsidRPr="00F442A2">
              <w:t>escalated</w:t>
            </w:r>
          </w:p>
        </w:tc>
        <w:tc>
          <w:tcPr>
            <w:tcW w:w="1350" w:type="dxa"/>
          </w:tcPr>
          <w:p w14:paraId="2D3BEDAC" w14:textId="77777777" w:rsidR="003F6EE3" w:rsidRPr="00F442A2" w:rsidRDefault="003F6EE3" w:rsidP="00D87D2B">
            <w:pPr>
              <w:pStyle w:val="TableEntry"/>
            </w:pPr>
            <w:r w:rsidRPr="00F442A2">
              <w:t>OASIS_WS-HumanTask</w:t>
            </w:r>
          </w:p>
        </w:tc>
        <w:tc>
          <w:tcPr>
            <w:tcW w:w="990" w:type="dxa"/>
          </w:tcPr>
          <w:p w14:paraId="6F19B221"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47D3833D" w14:textId="77777777" w:rsidR="003F6EE3" w:rsidRPr="00F442A2" w:rsidRDefault="003F6EE3" w:rsidP="000D614D">
            <w:pPr>
              <w:pStyle w:val="TableEntry"/>
            </w:pPr>
            <w:r w:rsidRPr="00F442A2">
              <w:t>O</w:t>
            </w:r>
          </w:p>
        </w:tc>
        <w:tc>
          <w:tcPr>
            <w:tcW w:w="990" w:type="dxa"/>
            <w:vAlign w:val="center"/>
          </w:tcPr>
          <w:p w14:paraId="185EA0B1" w14:textId="77777777" w:rsidR="003F6EE3" w:rsidRPr="00F442A2" w:rsidRDefault="003F6EE3" w:rsidP="000D614D">
            <w:pPr>
              <w:pStyle w:val="TableEntry"/>
            </w:pPr>
            <w:r w:rsidRPr="00F442A2">
              <w:t>R</w:t>
            </w:r>
          </w:p>
        </w:tc>
        <w:tc>
          <w:tcPr>
            <w:tcW w:w="1080" w:type="dxa"/>
            <w:vAlign w:val="center"/>
          </w:tcPr>
          <w:p w14:paraId="01475E80" w14:textId="77777777" w:rsidR="003F6EE3" w:rsidRPr="00F442A2" w:rsidRDefault="003F6EE3" w:rsidP="00526BF4">
            <w:pPr>
              <w:pStyle w:val="TableEntry"/>
              <w:rPr>
                <w:rFonts w:ascii="Arial" w:eastAsia="Arial" w:hAnsi="Arial"/>
                <w:b/>
                <w:kern w:val="1"/>
                <w:lang w:eastAsia="ar-SA"/>
              </w:rPr>
            </w:pPr>
            <w:r w:rsidRPr="00F442A2">
              <w:t>O</w:t>
            </w:r>
          </w:p>
        </w:tc>
        <w:tc>
          <w:tcPr>
            <w:tcW w:w="1890" w:type="dxa"/>
            <w:vAlign w:val="bottom"/>
          </w:tcPr>
          <w:p w14:paraId="2A0110D2" w14:textId="77777777" w:rsidR="003F6EE3" w:rsidRPr="00F442A2" w:rsidRDefault="003F6EE3" w:rsidP="00D87D2B">
            <w:pPr>
              <w:pStyle w:val="TableEntry"/>
            </w:pPr>
          </w:p>
        </w:tc>
      </w:tr>
      <w:tr w:rsidR="004006A3" w:rsidRPr="00F442A2" w14:paraId="74A3F45F" w14:textId="77777777" w:rsidTr="005A199D">
        <w:trPr>
          <w:cantSplit/>
          <w:trHeight w:val="74"/>
        </w:trPr>
        <w:tc>
          <w:tcPr>
            <w:tcW w:w="2185" w:type="dxa"/>
            <w:vAlign w:val="center"/>
          </w:tcPr>
          <w:p w14:paraId="3D823CC3" w14:textId="77777777" w:rsidR="003F6EE3" w:rsidRPr="00F442A2" w:rsidRDefault="003F6EE3" w:rsidP="00C55F24">
            <w:pPr>
              <w:pStyle w:val="TableEntry"/>
            </w:pPr>
            <w:r w:rsidRPr="00F442A2">
              <w:t>searchBy</w:t>
            </w:r>
          </w:p>
        </w:tc>
        <w:tc>
          <w:tcPr>
            <w:tcW w:w="1350" w:type="dxa"/>
          </w:tcPr>
          <w:p w14:paraId="4861E78F" w14:textId="77777777" w:rsidR="003F6EE3" w:rsidRPr="00F442A2" w:rsidRDefault="003F6EE3" w:rsidP="00D87D2B">
            <w:pPr>
              <w:pStyle w:val="TableEntry"/>
            </w:pPr>
            <w:r w:rsidRPr="00F442A2">
              <w:t>OASIS_WS-HumanTask</w:t>
            </w:r>
          </w:p>
        </w:tc>
        <w:tc>
          <w:tcPr>
            <w:tcW w:w="990" w:type="dxa"/>
          </w:tcPr>
          <w:p w14:paraId="6EFD2B85" w14:textId="77777777" w:rsidR="003F6EE3" w:rsidRPr="00F442A2" w:rsidRDefault="003F6EE3" w:rsidP="00B67434">
            <w:pPr>
              <w:pStyle w:val="TableEntry"/>
              <w:suppressAutoHyphens/>
              <w:rPr>
                <w:rFonts w:ascii="Courier New" w:hAnsi="Courier New"/>
              </w:rPr>
            </w:pPr>
            <w:r w:rsidRPr="00F442A2">
              <w:rPr>
                <w:rFonts w:ascii="Courier New" w:hAnsi="Courier New"/>
              </w:rPr>
              <w:t>xs:string</w:t>
            </w:r>
          </w:p>
        </w:tc>
        <w:tc>
          <w:tcPr>
            <w:tcW w:w="1080" w:type="dxa"/>
            <w:vAlign w:val="center"/>
          </w:tcPr>
          <w:p w14:paraId="017B6D9A" w14:textId="77777777" w:rsidR="003F6EE3" w:rsidRPr="00F442A2" w:rsidRDefault="003F6EE3" w:rsidP="000D614D">
            <w:pPr>
              <w:pStyle w:val="TableEntry"/>
            </w:pPr>
            <w:r w:rsidRPr="00F442A2">
              <w:t>X</w:t>
            </w:r>
          </w:p>
        </w:tc>
        <w:tc>
          <w:tcPr>
            <w:tcW w:w="990" w:type="dxa"/>
            <w:vAlign w:val="center"/>
          </w:tcPr>
          <w:p w14:paraId="77287027" w14:textId="77777777" w:rsidR="003F6EE3" w:rsidRPr="00F442A2" w:rsidRDefault="003F6EE3" w:rsidP="000D614D">
            <w:pPr>
              <w:pStyle w:val="TableEntry"/>
            </w:pPr>
            <w:r w:rsidRPr="00F442A2">
              <w:t>X</w:t>
            </w:r>
          </w:p>
        </w:tc>
        <w:tc>
          <w:tcPr>
            <w:tcW w:w="1080" w:type="dxa"/>
            <w:vAlign w:val="center"/>
          </w:tcPr>
          <w:p w14:paraId="656385BF"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360EE640" w14:textId="77777777" w:rsidR="003F6EE3" w:rsidRPr="00F442A2" w:rsidRDefault="003F6EE3" w:rsidP="00D87D2B">
            <w:pPr>
              <w:pStyle w:val="TableEntry"/>
            </w:pPr>
          </w:p>
        </w:tc>
      </w:tr>
      <w:tr w:rsidR="004006A3" w:rsidRPr="00F442A2" w14:paraId="7F98FD1A" w14:textId="77777777" w:rsidTr="005A199D">
        <w:trPr>
          <w:cantSplit/>
          <w:trHeight w:val="74"/>
        </w:trPr>
        <w:tc>
          <w:tcPr>
            <w:tcW w:w="2185" w:type="dxa"/>
            <w:vAlign w:val="center"/>
          </w:tcPr>
          <w:p w14:paraId="50E2D985" w14:textId="77777777" w:rsidR="003F6EE3" w:rsidRPr="00F442A2" w:rsidRDefault="003F6EE3" w:rsidP="00C55F24">
            <w:pPr>
              <w:pStyle w:val="TableEntry"/>
            </w:pPr>
            <w:r w:rsidRPr="00F442A2">
              <w:t>outcome</w:t>
            </w:r>
          </w:p>
        </w:tc>
        <w:tc>
          <w:tcPr>
            <w:tcW w:w="1350" w:type="dxa"/>
          </w:tcPr>
          <w:p w14:paraId="29BFAAA5" w14:textId="77777777" w:rsidR="003F6EE3" w:rsidRPr="00F442A2" w:rsidRDefault="003F6EE3" w:rsidP="00D87D2B">
            <w:pPr>
              <w:pStyle w:val="TableEntry"/>
            </w:pPr>
            <w:r w:rsidRPr="00F442A2">
              <w:t>OASIS_WS-HumanTask</w:t>
            </w:r>
          </w:p>
        </w:tc>
        <w:tc>
          <w:tcPr>
            <w:tcW w:w="990" w:type="dxa"/>
          </w:tcPr>
          <w:p w14:paraId="390241ED" w14:textId="77777777" w:rsidR="003F6EE3" w:rsidRPr="00F442A2" w:rsidRDefault="003F6EE3" w:rsidP="00B67434">
            <w:pPr>
              <w:pStyle w:val="TableEntry"/>
              <w:suppressAutoHyphens/>
              <w:rPr>
                <w:rFonts w:ascii="Courier New" w:hAnsi="Courier New"/>
              </w:rPr>
            </w:pPr>
            <w:r w:rsidRPr="00F442A2">
              <w:rPr>
                <w:rFonts w:ascii="Courier New" w:hAnsi="Courier New"/>
              </w:rPr>
              <w:t>xs:string</w:t>
            </w:r>
          </w:p>
        </w:tc>
        <w:tc>
          <w:tcPr>
            <w:tcW w:w="1080" w:type="dxa"/>
            <w:vAlign w:val="center"/>
          </w:tcPr>
          <w:p w14:paraId="26A7ED9A" w14:textId="77777777" w:rsidR="003F6EE3" w:rsidRPr="00F442A2" w:rsidRDefault="003F6EE3" w:rsidP="000D614D">
            <w:pPr>
              <w:pStyle w:val="TableEntry"/>
            </w:pPr>
            <w:r w:rsidRPr="00F442A2">
              <w:t>X</w:t>
            </w:r>
          </w:p>
        </w:tc>
        <w:tc>
          <w:tcPr>
            <w:tcW w:w="990" w:type="dxa"/>
            <w:vAlign w:val="center"/>
          </w:tcPr>
          <w:p w14:paraId="1352F1E2" w14:textId="77777777" w:rsidR="003F6EE3" w:rsidRPr="00F442A2" w:rsidRDefault="003F6EE3" w:rsidP="000D614D">
            <w:pPr>
              <w:pStyle w:val="TableEntry"/>
            </w:pPr>
            <w:r w:rsidRPr="00F442A2">
              <w:t>X</w:t>
            </w:r>
          </w:p>
        </w:tc>
        <w:tc>
          <w:tcPr>
            <w:tcW w:w="1080" w:type="dxa"/>
            <w:vAlign w:val="center"/>
          </w:tcPr>
          <w:p w14:paraId="701622C5"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1C40DE33" w14:textId="77777777" w:rsidR="003F6EE3" w:rsidRPr="00F442A2" w:rsidRDefault="003F6EE3" w:rsidP="00D87D2B">
            <w:pPr>
              <w:pStyle w:val="TableEntry"/>
            </w:pPr>
          </w:p>
        </w:tc>
      </w:tr>
      <w:tr w:rsidR="004006A3" w:rsidRPr="00F442A2" w14:paraId="02BB15F1" w14:textId="77777777" w:rsidTr="005A199D">
        <w:trPr>
          <w:cantSplit/>
          <w:trHeight w:val="74"/>
        </w:trPr>
        <w:tc>
          <w:tcPr>
            <w:tcW w:w="2185" w:type="dxa"/>
            <w:vAlign w:val="center"/>
          </w:tcPr>
          <w:p w14:paraId="2B32BF97" w14:textId="77777777" w:rsidR="003F6EE3" w:rsidRPr="00F442A2" w:rsidRDefault="003F6EE3" w:rsidP="00C55F24">
            <w:pPr>
              <w:pStyle w:val="TableEntry"/>
            </w:pPr>
            <w:r w:rsidRPr="00F442A2">
              <w:t>parentTaskId</w:t>
            </w:r>
          </w:p>
        </w:tc>
        <w:tc>
          <w:tcPr>
            <w:tcW w:w="1350" w:type="dxa"/>
          </w:tcPr>
          <w:p w14:paraId="54ECC21F" w14:textId="77777777" w:rsidR="003F6EE3" w:rsidRPr="00F442A2" w:rsidRDefault="003F6EE3" w:rsidP="00D87D2B">
            <w:pPr>
              <w:pStyle w:val="TableEntry"/>
            </w:pPr>
            <w:r w:rsidRPr="00F442A2">
              <w:t>OASIS_WS-HumanTask</w:t>
            </w:r>
          </w:p>
        </w:tc>
        <w:tc>
          <w:tcPr>
            <w:tcW w:w="990" w:type="dxa"/>
          </w:tcPr>
          <w:p w14:paraId="19DFF6EE" w14:textId="77777777" w:rsidR="003F6EE3" w:rsidRPr="00F442A2" w:rsidRDefault="003F6EE3" w:rsidP="00B67434">
            <w:pPr>
              <w:pStyle w:val="TableEntry"/>
              <w:suppressAutoHyphens/>
              <w:rPr>
                <w:rFonts w:ascii="Courier New" w:hAnsi="Courier New"/>
              </w:rPr>
            </w:pPr>
            <w:r w:rsidRPr="00F442A2">
              <w:rPr>
                <w:rFonts w:ascii="Courier New" w:hAnsi="Courier New"/>
              </w:rPr>
              <w:t>xs:anyURI</w:t>
            </w:r>
          </w:p>
        </w:tc>
        <w:tc>
          <w:tcPr>
            <w:tcW w:w="1080" w:type="dxa"/>
            <w:vAlign w:val="center"/>
          </w:tcPr>
          <w:p w14:paraId="4010CFDE" w14:textId="77777777" w:rsidR="003F6EE3" w:rsidRPr="00F442A2" w:rsidRDefault="003F6EE3" w:rsidP="000D614D">
            <w:pPr>
              <w:pStyle w:val="TableEntry"/>
            </w:pPr>
            <w:r w:rsidRPr="00F442A2">
              <w:t>X</w:t>
            </w:r>
          </w:p>
        </w:tc>
        <w:tc>
          <w:tcPr>
            <w:tcW w:w="990" w:type="dxa"/>
            <w:vAlign w:val="center"/>
          </w:tcPr>
          <w:p w14:paraId="60035575" w14:textId="77777777" w:rsidR="003F6EE3" w:rsidRPr="00F442A2" w:rsidRDefault="003F6EE3" w:rsidP="000D614D">
            <w:pPr>
              <w:pStyle w:val="TableEntry"/>
            </w:pPr>
            <w:r w:rsidRPr="00F442A2">
              <w:t>X</w:t>
            </w:r>
          </w:p>
        </w:tc>
        <w:tc>
          <w:tcPr>
            <w:tcW w:w="1080" w:type="dxa"/>
            <w:vAlign w:val="center"/>
          </w:tcPr>
          <w:p w14:paraId="7AF25339"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3D6FBD39" w14:textId="77777777" w:rsidR="003F6EE3" w:rsidRPr="00F442A2" w:rsidRDefault="003F6EE3" w:rsidP="00D87D2B">
            <w:pPr>
              <w:pStyle w:val="TableEntry"/>
            </w:pPr>
            <w:r w:rsidRPr="00F442A2">
              <w:t>XDW prohibits use of subTasks</w:t>
            </w:r>
          </w:p>
        </w:tc>
      </w:tr>
      <w:tr w:rsidR="004006A3" w:rsidRPr="00F442A2" w14:paraId="1E0F2F1C" w14:textId="77777777" w:rsidTr="005A199D">
        <w:trPr>
          <w:cantSplit/>
          <w:trHeight w:val="74"/>
        </w:trPr>
        <w:tc>
          <w:tcPr>
            <w:tcW w:w="2185" w:type="dxa"/>
            <w:vAlign w:val="center"/>
          </w:tcPr>
          <w:p w14:paraId="5E45770C" w14:textId="77777777" w:rsidR="003F6EE3" w:rsidRPr="00F442A2" w:rsidRDefault="003F6EE3" w:rsidP="00C55F24">
            <w:pPr>
              <w:pStyle w:val="TableEntry"/>
            </w:pPr>
            <w:r w:rsidRPr="00F442A2">
              <w:t>hasSubTasks</w:t>
            </w:r>
          </w:p>
        </w:tc>
        <w:tc>
          <w:tcPr>
            <w:tcW w:w="1350" w:type="dxa"/>
          </w:tcPr>
          <w:p w14:paraId="29F4DF8E" w14:textId="77777777" w:rsidR="003F6EE3" w:rsidRPr="00F442A2" w:rsidRDefault="003F6EE3" w:rsidP="00D87D2B">
            <w:pPr>
              <w:pStyle w:val="TableEntry"/>
            </w:pPr>
            <w:r w:rsidRPr="00F442A2">
              <w:t>OASIS_WS-HumanTask</w:t>
            </w:r>
          </w:p>
        </w:tc>
        <w:tc>
          <w:tcPr>
            <w:tcW w:w="990" w:type="dxa"/>
          </w:tcPr>
          <w:p w14:paraId="32310D0C"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080" w:type="dxa"/>
            <w:vAlign w:val="center"/>
          </w:tcPr>
          <w:p w14:paraId="1ECE639F" w14:textId="77777777" w:rsidR="003F6EE3" w:rsidRPr="00F442A2" w:rsidRDefault="003F6EE3" w:rsidP="000D614D">
            <w:pPr>
              <w:pStyle w:val="TableEntry"/>
            </w:pPr>
            <w:r w:rsidRPr="00F442A2">
              <w:t>X</w:t>
            </w:r>
          </w:p>
        </w:tc>
        <w:tc>
          <w:tcPr>
            <w:tcW w:w="990" w:type="dxa"/>
            <w:vAlign w:val="center"/>
          </w:tcPr>
          <w:p w14:paraId="6ED09191" w14:textId="77777777" w:rsidR="003F6EE3" w:rsidRPr="00F442A2" w:rsidRDefault="003F6EE3" w:rsidP="000D614D">
            <w:pPr>
              <w:pStyle w:val="TableEntry"/>
            </w:pPr>
            <w:r w:rsidRPr="00F442A2">
              <w:t>X</w:t>
            </w:r>
          </w:p>
        </w:tc>
        <w:tc>
          <w:tcPr>
            <w:tcW w:w="1080" w:type="dxa"/>
            <w:vAlign w:val="center"/>
          </w:tcPr>
          <w:p w14:paraId="526D5A77" w14:textId="77777777" w:rsidR="003F6EE3" w:rsidRPr="00F442A2" w:rsidRDefault="003F6EE3" w:rsidP="00526BF4">
            <w:pPr>
              <w:pStyle w:val="TableEntry"/>
              <w:rPr>
                <w:rFonts w:ascii="Arial" w:eastAsia="Arial" w:hAnsi="Arial"/>
                <w:b/>
                <w:kern w:val="1"/>
                <w:lang w:eastAsia="ar-SA"/>
              </w:rPr>
            </w:pPr>
            <w:r w:rsidRPr="00F442A2">
              <w:t>X</w:t>
            </w:r>
          </w:p>
        </w:tc>
        <w:tc>
          <w:tcPr>
            <w:tcW w:w="1890" w:type="dxa"/>
            <w:vAlign w:val="bottom"/>
          </w:tcPr>
          <w:p w14:paraId="48346B8F" w14:textId="77777777" w:rsidR="003F6EE3" w:rsidRPr="00F442A2" w:rsidRDefault="003F6EE3" w:rsidP="00D87D2B">
            <w:pPr>
              <w:pStyle w:val="TableEntry"/>
            </w:pPr>
            <w:r w:rsidRPr="00F442A2">
              <w:t>XDW prohibits use of subTasks.</w:t>
            </w:r>
          </w:p>
        </w:tc>
      </w:tr>
    </w:tbl>
    <w:p w14:paraId="478EF6B3" w14:textId="63B77698" w:rsidR="003F6EE3" w:rsidRPr="00F442A2" w:rsidRDefault="003F6EE3" w:rsidP="00B67434">
      <w:pPr>
        <w:pStyle w:val="Note"/>
      </w:pPr>
      <w:r w:rsidRPr="00F442A2">
        <w:t>Note 1: lastModifiedTime shall be the same as createdTime</w:t>
      </w:r>
    </w:p>
    <w:p w14:paraId="529B0D57" w14:textId="77777777" w:rsidR="003F6EE3" w:rsidRPr="00F442A2" w:rsidRDefault="003F6EE3" w:rsidP="003F6EE3">
      <w:pPr>
        <w:pStyle w:val="BodyText"/>
      </w:pPr>
    </w:p>
    <w:p w14:paraId="215B940E" w14:textId="77777777" w:rsidR="003F6EE3" w:rsidRPr="005A199D" w:rsidRDefault="003F6EE3" w:rsidP="005A199D">
      <w:pPr>
        <w:pStyle w:val="ListBullet10"/>
        <w:rPr>
          <w:rFonts w:ascii="Courier New" w:hAnsi="Courier New"/>
        </w:rPr>
      </w:pPr>
      <w:r w:rsidRPr="005A199D">
        <w:rPr>
          <w:rFonts w:ascii="Courier New" w:hAnsi="Courier New"/>
        </w:rPr>
        <w:t xml:space="preserve">&lt;taskEventHistory&gt; </w:t>
      </w:r>
    </w:p>
    <w:p w14:paraId="514BA192" w14:textId="77777777" w:rsidR="003F6EE3" w:rsidRPr="00F442A2" w:rsidRDefault="003F6EE3" w:rsidP="000766F4">
      <w:pPr>
        <w:pStyle w:val="TableTitle"/>
      </w:pPr>
      <w:r w:rsidRPr="00F442A2">
        <w:t>Table 5.4.3-11: taskEventHistory Element</w:t>
      </w:r>
    </w:p>
    <w:tbl>
      <w:tblPr>
        <w:tblW w:w="9565" w:type="dxa"/>
        <w:tblLayout w:type="fixed"/>
        <w:tblCellMar>
          <w:left w:w="115" w:type="dxa"/>
          <w:right w:w="115" w:type="dxa"/>
        </w:tblCellMar>
        <w:tblLook w:val="0000" w:firstRow="0" w:lastRow="0" w:firstColumn="0" w:lastColumn="0" w:noHBand="0" w:noVBand="0"/>
      </w:tblPr>
      <w:tblGrid>
        <w:gridCol w:w="2667"/>
        <w:gridCol w:w="1559"/>
        <w:gridCol w:w="1199"/>
        <w:gridCol w:w="1800"/>
        <w:gridCol w:w="2340"/>
      </w:tblGrid>
      <w:tr w:rsidR="003F6EE3" w:rsidRPr="00F442A2" w14:paraId="3DA5CEC3" w14:textId="77777777" w:rsidTr="00526BF4">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5D8238A0" w14:textId="77777777" w:rsidR="003F6EE3" w:rsidRPr="00F442A2" w:rsidRDefault="003F6EE3" w:rsidP="00D87D2B">
            <w:pPr>
              <w:pStyle w:val="TableEntryHeader"/>
              <w:rPr>
                <w:noProof w:val="0"/>
              </w:rPr>
            </w:pPr>
            <w:r w:rsidRPr="00F442A2">
              <w:rPr>
                <w:noProof w:val="0"/>
              </w:rPr>
              <w:t xml:space="preserve">taskEventHistory </w:t>
            </w:r>
          </w:p>
          <w:p w14:paraId="67C3431D" w14:textId="77777777" w:rsidR="003F6EE3" w:rsidRPr="00F442A2" w:rsidRDefault="003F6EE3" w:rsidP="00D87D2B">
            <w:pPr>
              <w:pStyle w:val="TableEntryHeader"/>
              <w:rPr>
                <w:noProof w:val="0"/>
              </w:rPr>
            </w:pPr>
            <w:r w:rsidRPr="00F442A2">
              <w:rPr>
                <w:noProof w:val="0"/>
              </w:rPr>
              <w:t>element</w:t>
            </w:r>
          </w:p>
        </w:tc>
        <w:tc>
          <w:tcPr>
            <w:tcW w:w="1559" w:type="dxa"/>
            <w:tcBorders>
              <w:top w:val="single" w:sz="4" w:space="0" w:color="000000"/>
              <w:left w:val="single" w:sz="4" w:space="0" w:color="000000"/>
              <w:bottom w:val="single" w:sz="4" w:space="0" w:color="000000"/>
            </w:tcBorders>
            <w:shd w:val="clear" w:color="auto" w:fill="D9D9D9"/>
            <w:vAlign w:val="center"/>
          </w:tcPr>
          <w:p w14:paraId="48F2AC71" w14:textId="77777777" w:rsidR="003F6EE3" w:rsidRPr="00F442A2" w:rsidRDefault="003F6EE3" w:rsidP="00D87D2B">
            <w:pPr>
              <w:pStyle w:val="TableEntryHeader"/>
              <w:rPr>
                <w:noProof w:val="0"/>
              </w:rPr>
            </w:pPr>
            <w:r w:rsidRPr="00F442A2">
              <w:rPr>
                <w:noProof w:val="0"/>
              </w:rPr>
              <w:t>Standard</w:t>
            </w:r>
          </w:p>
        </w:tc>
        <w:tc>
          <w:tcPr>
            <w:tcW w:w="1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CE3D06" w14:textId="77777777" w:rsidR="003F6EE3" w:rsidRPr="00F442A2" w:rsidRDefault="003F6EE3" w:rsidP="00D87D2B">
            <w:pPr>
              <w:pStyle w:val="TableEntryHeader"/>
              <w:rPr>
                <w:noProof w:val="0"/>
              </w:rPr>
            </w:pPr>
            <w:r w:rsidRPr="00F442A2">
              <w:rPr>
                <w:noProof w:val="0"/>
              </w:rPr>
              <w:t>Data Type</w:t>
            </w:r>
          </w:p>
        </w:tc>
        <w:tc>
          <w:tcPr>
            <w:tcW w:w="1800" w:type="dxa"/>
            <w:tcBorders>
              <w:top w:val="single" w:sz="4" w:space="0" w:color="000000"/>
              <w:left w:val="single" w:sz="4" w:space="0" w:color="000000"/>
              <w:bottom w:val="single" w:sz="4" w:space="0" w:color="000000"/>
            </w:tcBorders>
            <w:shd w:val="clear" w:color="auto" w:fill="D9D9D9"/>
            <w:vAlign w:val="center"/>
          </w:tcPr>
          <w:p w14:paraId="2307DE15" w14:textId="77777777" w:rsidR="003F6EE3" w:rsidRPr="00F442A2" w:rsidRDefault="003F6EE3" w:rsidP="00D87D2B">
            <w:pPr>
              <w:pStyle w:val="TableEntryHeader"/>
              <w:rPr>
                <w:noProof w:val="0"/>
              </w:rPr>
            </w:pPr>
            <w:r w:rsidRPr="00F442A2">
              <w:rPr>
                <w:noProof w:val="0"/>
              </w:rPr>
              <w:t>Optionality</w:t>
            </w:r>
          </w:p>
        </w:tc>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DF895E" w14:textId="77777777" w:rsidR="003F6EE3" w:rsidRPr="00F442A2" w:rsidRDefault="003F6EE3" w:rsidP="00D87D2B">
            <w:pPr>
              <w:pStyle w:val="TableEntryHeader"/>
              <w:rPr>
                <w:noProof w:val="0"/>
              </w:rPr>
            </w:pPr>
            <w:r w:rsidRPr="00F442A2">
              <w:rPr>
                <w:noProof w:val="0"/>
              </w:rPr>
              <w:t>Description</w:t>
            </w:r>
          </w:p>
        </w:tc>
      </w:tr>
      <w:tr w:rsidR="003F6EE3" w:rsidRPr="00F442A2" w14:paraId="23C8BCFF" w14:textId="77777777" w:rsidTr="00AA2AEE">
        <w:tc>
          <w:tcPr>
            <w:tcW w:w="2667" w:type="dxa"/>
            <w:tcBorders>
              <w:top w:val="single" w:sz="4" w:space="0" w:color="000000"/>
              <w:left w:val="single" w:sz="4" w:space="0" w:color="000000"/>
              <w:bottom w:val="single" w:sz="4" w:space="0" w:color="000000"/>
            </w:tcBorders>
            <w:vAlign w:val="center"/>
          </w:tcPr>
          <w:p w14:paraId="1CF9F32C" w14:textId="77777777" w:rsidR="003F6EE3" w:rsidRPr="00F442A2" w:rsidRDefault="003F6EE3" w:rsidP="00C55F24">
            <w:pPr>
              <w:pStyle w:val="TableEntry"/>
            </w:pPr>
            <w:r w:rsidRPr="00F442A2">
              <w:t>taskEvent</w:t>
            </w:r>
          </w:p>
        </w:tc>
        <w:tc>
          <w:tcPr>
            <w:tcW w:w="1559" w:type="dxa"/>
            <w:tcBorders>
              <w:top w:val="single" w:sz="4" w:space="0" w:color="000000"/>
              <w:left w:val="single" w:sz="4" w:space="0" w:color="000000"/>
              <w:bottom w:val="single" w:sz="4" w:space="0" w:color="000000"/>
            </w:tcBorders>
            <w:vAlign w:val="center"/>
          </w:tcPr>
          <w:p w14:paraId="3BF29AC7" w14:textId="77777777" w:rsidR="003F6EE3" w:rsidRPr="00F442A2" w:rsidRDefault="003F6EE3" w:rsidP="00AA2AEE">
            <w:pPr>
              <w:pStyle w:val="TableEntry"/>
              <w:jc w:val="center"/>
              <w:rPr>
                <w:color w:val="000000"/>
              </w:rPr>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vAlign w:val="center"/>
          </w:tcPr>
          <w:p w14:paraId="65289C2F" w14:textId="77777777" w:rsidR="003F6EE3" w:rsidRPr="00F442A2" w:rsidRDefault="00F41AF1" w:rsidP="000766F4">
            <w:pPr>
              <w:pStyle w:val="TableEntry"/>
              <w:rPr>
                <w:rFonts w:ascii="Courier New" w:hAnsi="Courier New"/>
              </w:rPr>
            </w:pPr>
            <w:r w:rsidRPr="00F442A2">
              <w:rPr>
                <w:rFonts w:ascii="Courier New" w:hAnsi="Courier New"/>
              </w:rPr>
              <w:t>ht:</w:t>
            </w:r>
            <w:r w:rsidR="003F6EE3" w:rsidRPr="00F442A2">
              <w:rPr>
                <w:rFonts w:ascii="Courier New" w:hAnsi="Courier New"/>
              </w:rPr>
              <w:t>taskEvent_type</w:t>
            </w:r>
          </w:p>
        </w:tc>
        <w:tc>
          <w:tcPr>
            <w:tcW w:w="1800" w:type="dxa"/>
            <w:tcBorders>
              <w:top w:val="single" w:sz="4" w:space="0" w:color="000000"/>
              <w:left w:val="single" w:sz="4" w:space="0" w:color="000000"/>
              <w:bottom w:val="single" w:sz="4" w:space="0" w:color="000000"/>
            </w:tcBorders>
            <w:vAlign w:val="center"/>
          </w:tcPr>
          <w:p w14:paraId="61FC9362" w14:textId="77777777" w:rsidR="003F6EE3" w:rsidRPr="00F442A2" w:rsidRDefault="003F6EE3" w:rsidP="00B67434">
            <w:pPr>
              <w:pStyle w:val="TableEntry"/>
              <w:suppressAutoHyphens/>
              <w:jc w:val="center"/>
            </w:pPr>
            <w:r w:rsidRPr="00F442A2">
              <w:t>R</w:t>
            </w:r>
          </w:p>
        </w:tc>
        <w:tc>
          <w:tcPr>
            <w:tcW w:w="2340" w:type="dxa"/>
            <w:tcBorders>
              <w:top w:val="single" w:sz="4" w:space="0" w:color="000000"/>
              <w:left w:val="single" w:sz="4" w:space="0" w:color="000000"/>
              <w:bottom w:val="single" w:sz="4" w:space="0" w:color="000000"/>
              <w:right w:val="single" w:sz="4" w:space="0" w:color="000000"/>
            </w:tcBorders>
            <w:vAlign w:val="center"/>
          </w:tcPr>
          <w:p w14:paraId="31AF0E6A" w14:textId="77777777" w:rsidR="003F6EE3" w:rsidRPr="00F442A2" w:rsidRDefault="003F6EE3" w:rsidP="00581C03">
            <w:pPr>
              <w:pStyle w:val="TableEntry"/>
              <w:suppressAutoHyphens/>
            </w:pPr>
            <w:r w:rsidRPr="00F442A2">
              <w:t>See Table 5.4.3-12</w:t>
            </w:r>
          </w:p>
        </w:tc>
      </w:tr>
    </w:tbl>
    <w:p w14:paraId="670736DC" w14:textId="77777777" w:rsidR="003F6EE3" w:rsidRPr="00F442A2" w:rsidRDefault="003F6EE3" w:rsidP="003F6EE3">
      <w:pPr>
        <w:pStyle w:val="BodyText"/>
        <w:rPr>
          <w:highlight w:val="yellow"/>
        </w:rPr>
      </w:pPr>
    </w:p>
    <w:p w14:paraId="1AD086EB" w14:textId="77777777" w:rsidR="003F6EE3" w:rsidRPr="005A199D" w:rsidRDefault="003F6EE3" w:rsidP="005A199D">
      <w:pPr>
        <w:pStyle w:val="ListBullet10"/>
        <w:rPr>
          <w:rFonts w:ascii="Courier New" w:hAnsi="Courier New"/>
        </w:rPr>
      </w:pPr>
      <w:r w:rsidRPr="005A199D">
        <w:rPr>
          <w:rFonts w:ascii="Courier New" w:hAnsi="Courier New"/>
        </w:rPr>
        <w:t>&lt;taskEvent&gt;</w:t>
      </w:r>
    </w:p>
    <w:p w14:paraId="127A1433" w14:textId="77777777" w:rsidR="003F6EE3" w:rsidRPr="00F442A2" w:rsidRDefault="003F6EE3" w:rsidP="000766F4">
      <w:pPr>
        <w:pStyle w:val="TableTitle"/>
      </w:pPr>
      <w:r w:rsidRPr="00F442A2">
        <w:t>Table 5.4.3-12: taskEvent Element</w:t>
      </w:r>
    </w:p>
    <w:tbl>
      <w:tblPr>
        <w:tblW w:w="9565" w:type="dxa"/>
        <w:tblLayout w:type="fixed"/>
        <w:tblCellMar>
          <w:left w:w="115" w:type="dxa"/>
          <w:right w:w="115" w:type="dxa"/>
        </w:tblCellMar>
        <w:tblLook w:val="0000" w:firstRow="0" w:lastRow="0" w:firstColumn="0" w:lastColumn="0" w:noHBand="0" w:noVBand="0"/>
      </w:tblPr>
      <w:tblGrid>
        <w:gridCol w:w="2667"/>
        <w:gridCol w:w="1559"/>
        <w:gridCol w:w="1199"/>
        <w:gridCol w:w="1800"/>
        <w:gridCol w:w="2340"/>
      </w:tblGrid>
      <w:tr w:rsidR="003F6EE3" w:rsidRPr="00F442A2" w14:paraId="5B2F7DCB" w14:textId="77777777" w:rsidTr="00AA2AEE">
        <w:trPr>
          <w:trHeight w:val="636"/>
          <w:tblHeader/>
        </w:trPr>
        <w:tc>
          <w:tcPr>
            <w:tcW w:w="2667" w:type="dxa"/>
            <w:tcBorders>
              <w:top w:val="single" w:sz="4" w:space="0" w:color="000000"/>
              <w:left w:val="single" w:sz="4" w:space="0" w:color="000000"/>
              <w:bottom w:val="single" w:sz="4" w:space="0" w:color="000000"/>
            </w:tcBorders>
            <w:shd w:val="clear" w:color="auto" w:fill="D9D9D9"/>
            <w:vAlign w:val="center"/>
          </w:tcPr>
          <w:p w14:paraId="70659110" w14:textId="77777777" w:rsidR="003F6EE3" w:rsidRPr="00F442A2" w:rsidRDefault="003F6EE3" w:rsidP="000766F4">
            <w:pPr>
              <w:pStyle w:val="TableEntryHeader"/>
              <w:rPr>
                <w:noProof w:val="0"/>
                <w:lang w:eastAsia="ar-SA"/>
              </w:rPr>
            </w:pPr>
            <w:r w:rsidRPr="00F442A2">
              <w:rPr>
                <w:noProof w:val="0"/>
              </w:rPr>
              <w:t>taskEvent</w:t>
            </w:r>
          </w:p>
          <w:p w14:paraId="037AF6EC" w14:textId="77777777" w:rsidR="003F6EE3" w:rsidRPr="00F442A2" w:rsidRDefault="003F6EE3" w:rsidP="000766F4">
            <w:pPr>
              <w:pStyle w:val="TableEntryHeader"/>
              <w:rPr>
                <w:noProof w:val="0"/>
                <w:lang w:eastAsia="ar-SA"/>
              </w:rPr>
            </w:pPr>
            <w:r w:rsidRPr="00F442A2">
              <w:rPr>
                <w:noProof w:val="0"/>
              </w:rPr>
              <w:t>element</w:t>
            </w:r>
          </w:p>
        </w:tc>
        <w:tc>
          <w:tcPr>
            <w:tcW w:w="1559" w:type="dxa"/>
            <w:tcBorders>
              <w:top w:val="single" w:sz="4" w:space="0" w:color="000000"/>
              <w:left w:val="single" w:sz="4" w:space="0" w:color="000000"/>
              <w:bottom w:val="single" w:sz="4" w:space="0" w:color="000000"/>
            </w:tcBorders>
            <w:shd w:val="clear" w:color="auto" w:fill="D9D9D9"/>
            <w:vAlign w:val="center"/>
          </w:tcPr>
          <w:p w14:paraId="1F5F62A0" w14:textId="77777777" w:rsidR="003F6EE3" w:rsidRPr="00F442A2" w:rsidRDefault="003F6EE3" w:rsidP="00D87D2B">
            <w:pPr>
              <w:pStyle w:val="TableEntryHeader"/>
              <w:rPr>
                <w:noProof w:val="0"/>
              </w:rPr>
            </w:pPr>
            <w:r w:rsidRPr="00F442A2">
              <w:rPr>
                <w:noProof w:val="0"/>
              </w:rPr>
              <w:t>Standard</w:t>
            </w:r>
          </w:p>
        </w:tc>
        <w:tc>
          <w:tcPr>
            <w:tcW w:w="11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575204" w14:textId="77777777" w:rsidR="003F6EE3" w:rsidRPr="00F442A2" w:rsidRDefault="003F6EE3" w:rsidP="00D87D2B">
            <w:pPr>
              <w:pStyle w:val="TableEntryHeader"/>
              <w:rPr>
                <w:noProof w:val="0"/>
              </w:rPr>
            </w:pPr>
            <w:r w:rsidRPr="00F442A2">
              <w:rPr>
                <w:noProof w:val="0"/>
              </w:rPr>
              <w:t>Data Type</w:t>
            </w:r>
          </w:p>
        </w:tc>
        <w:tc>
          <w:tcPr>
            <w:tcW w:w="1800" w:type="dxa"/>
            <w:tcBorders>
              <w:top w:val="single" w:sz="4" w:space="0" w:color="000000"/>
              <w:left w:val="single" w:sz="4" w:space="0" w:color="000000"/>
              <w:bottom w:val="single" w:sz="4" w:space="0" w:color="000000"/>
            </w:tcBorders>
            <w:shd w:val="clear" w:color="auto" w:fill="D9D9D9"/>
            <w:vAlign w:val="center"/>
          </w:tcPr>
          <w:p w14:paraId="15F23EA5" w14:textId="77777777" w:rsidR="003F6EE3" w:rsidRPr="00F442A2" w:rsidRDefault="003F6EE3" w:rsidP="00C55F24">
            <w:pPr>
              <w:pStyle w:val="TableEntryHeader"/>
              <w:rPr>
                <w:noProof w:val="0"/>
              </w:rPr>
            </w:pPr>
            <w:r w:rsidRPr="00F442A2">
              <w:rPr>
                <w:noProof w:val="0"/>
              </w:rPr>
              <w:t>Optionality</w:t>
            </w:r>
          </w:p>
        </w:tc>
        <w:tc>
          <w:tcPr>
            <w:tcW w:w="234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59F598" w14:textId="77777777" w:rsidR="003F6EE3" w:rsidRPr="00F442A2" w:rsidRDefault="003F6EE3" w:rsidP="00D87D2B">
            <w:pPr>
              <w:pStyle w:val="TableEntryHeader"/>
              <w:rPr>
                <w:noProof w:val="0"/>
              </w:rPr>
            </w:pPr>
            <w:r w:rsidRPr="00F442A2">
              <w:rPr>
                <w:noProof w:val="0"/>
              </w:rPr>
              <w:t>Description</w:t>
            </w:r>
          </w:p>
        </w:tc>
      </w:tr>
      <w:tr w:rsidR="003F6EE3" w:rsidRPr="00F442A2" w14:paraId="39B5C0F4" w14:textId="77777777" w:rsidTr="00AA2AEE">
        <w:trPr>
          <w:cantSplit/>
        </w:trPr>
        <w:tc>
          <w:tcPr>
            <w:tcW w:w="2667" w:type="dxa"/>
            <w:tcBorders>
              <w:top w:val="single" w:sz="4" w:space="0" w:color="000000"/>
              <w:left w:val="single" w:sz="4" w:space="0" w:color="000000"/>
              <w:bottom w:val="single" w:sz="4" w:space="0" w:color="000000"/>
            </w:tcBorders>
            <w:vAlign w:val="center"/>
          </w:tcPr>
          <w:p w14:paraId="47F9A9B7" w14:textId="77777777" w:rsidR="003F6EE3" w:rsidRPr="00F442A2" w:rsidRDefault="003F6EE3" w:rsidP="00C55F24">
            <w:pPr>
              <w:pStyle w:val="TableEntry"/>
            </w:pPr>
            <w:r w:rsidRPr="00F442A2">
              <w:t>id</w:t>
            </w:r>
          </w:p>
        </w:tc>
        <w:tc>
          <w:tcPr>
            <w:tcW w:w="1559" w:type="dxa"/>
            <w:tcBorders>
              <w:top w:val="single" w:sz="4" w:space="0" w:color="000000"/>
              <w:left w:val="single" w:sz="4" w:space="0" w:color="000000"/>
              <w:bottom w:val="single" w:sz="4" w:space="0" w:color="000000"/>
            </w:tcBorders>
          </w:tcPr>
          <w:p w14:paraId="4FF0AA92"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5ECC7BC1" w14:textId="77777777" w:rsidR="003F6EE3" w:rsidRPr="00F442A2" w:rsidRDefault="003F6EE3" w:rsidP="00B67434">
            <w:pPr>
              <w:pStyle w:val="TableEntry"/>
              <w:suppressAutoHyphens/>
              <w:rPr>
                <w:rFonts w:ascii="Courier New" w:hAnsi="Courier New"/>
              </w:rPr>
            </w:pPr>
            <w:r w:rsidRPr="00F442A2">
              <w:rPr>
                <w:rFonts w:ascii="Courier New" w:hAnsi="Courier New"/>
              </w:rPr>
              <w:t>xs:integer</w:t>
            </w:r>
          </w:p>
        </w:tc>
        <w:tc>
          <w:tcPr>
            <w:tcW w:w="1800" w:type="dxa"/>
            <w:tcBorders>
              <w:top w:val="single" w:sz="4" w:space="0" w:color="000000"/>
              <w:left w:val="single" w:sz="4" w:space="0" w:color="000000"/>
              <w:bottom w:val="single" w:sz="4" w:space="0" w:color="000000"/>
            </w:tcBorders>
            <w:vAlign w:val="bottom"/>
          </w:tcPr>
          <w:p w14:paraId="65B47759" w14:textId="77777777" w:rsidR="003F6EE3" w:rsidRPr="00F442A2" w:rsidRDefault="003F6EE3" w:rsidP="00B67434">
            <w:pPr>
              <w:pStyle w:val="TableEntry"/>
              <w:suppressAutoHyphens/>
              <w:jc w:val="center"/>
            </w:pPr>
            <w:r w:rsidRPr="00F442A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753822C" w14:textId="77777777" w:rsidR="003F6EE3" w:rsidRPr="00F442A2" w:rsidRDefault="003F6EE3" w:rsidP="00D87D2B">
            <w:pPr>
              <w:pStyle w:val="TableEntry"/>
              <w:rPr>
                <w:color w:val="000000"/>
              </w:rPr>
            </w:pPr>
          </w:p>
        </w:tc>
      </w:tr>
      <w:tr w:rsidR="003F6EE3" w:rsidRPr="00F442A2" w14:paraId="67A6EB68" w14:textId="77777777" w:rsidTr="00AA2AEE">
        <w:trPr>
          <w:cantSplit/>
        </w:trPr>
        <w:tc>
          <w:tcPr>
            <w:tcW w:w="2667" w:type="dxa"/>
            <w:tcBorders>
              <w:top w:val="single" w:sz="4" w:space="0" w:color="000000"/>
              <w:left w:val="single" w:sz="4" w:space="0" w:color="000000"/>
              <w:bottom w:val="single" w:sz="4" w:space="0" w:color="000000"/>
            </w:tcBorders>
            <w:vAlign w:val="center"/>
          </w:tcPr>
          <w:p w14:paraId="0CB82ADC" w14:textId="77777777" w:rsidR="003F6EE3" w:rsidRPr="00F442A2" w:rsidRDefault="003F6EE3" w:rsidP="00C55F24">
            <w:pPr>
              <w:pStyle w:val="TableEntry"/>
            </w:pPr>
            <w:r w:rsidRPr="00F442A2">
              <w:t>eventTime</w:t>
            </w:r>
          </w:p>
        </w:tc>
        <w:tc>
          <w:tcPr>
            <w:tcW w:w="1559" w:type="dxa"/>
            <w:tcBorders>
              <w:top w:val="single" w:sz="4" w:space="0" w:color="000000"/>
              <w:left w:val="single" w:sz="4" w:space="0" w:color="000000"/>
              <w:bottom w:val="single" w:sz="4" w:space="0" w:color="000000"/>
            </w:tcBorders>
          </w:tcPr>
          <w:p w14:paraId="1050E1B6"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09EFC7E8" w14:textId="77777777" w:rsidR="003F6EE3" w:rsidRPr="00F442A2" w:rsidRDefault="003F6EE3" w:rsidP="00B67434">
            <w:pPr>
              <w:pStyle w:val="TableEntry"/>
              <w:suppressAutoHyphens/>
              <w:rPr>
                <w:rFonts w:ascii="Courier New" w:hAnsi="Courier New"/>
              </w:rPr>
            </w:pPr>
            <w:r w:rsidRPr="00F442A2">
              <w:rPr>
                <w:rFonts w:ascii="Courier New" w:hAnsi="Courier New"/>
              </w:rPr>
              <w:t>xs:dateTime</w:t>
            </w:r>
          </w:p>
        </w:tc>
        <w:tc>
          <w:tcPr>
            <w:tcW w:w="1800" w:type="dxa"/>
            <w:tcBorders>
              <w:top w:val="single" w:sz="4" w:space="0" w:color="000000"/>
              <w:left w:val="single" w:sz="4" w:space="0" w:color="000000"/>
              <w:bottom w:val="single" w:sz="4" w:space="0" w:color="000000"/>
            </w:tcBorders>
            <w:vAlign w:val="bottom"/>
          </w:tcPr>
          <w:p w14:paraId="4ED4B904" w14:textId="77777777" w:rsidR="003F6EE3" w:rsidRPr="00F442A2" w:rsidRDefault="003F6EE3" w:rsidP="00B67434">
            <w:pPr>
              <w:pStyle w:val="TableEntry"/>
              <w:jc w:val="center"/>
            </w:pPr>
            <w:r w:rsidRPr="00F442A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51CAAEF6" w14:textId="77777777" w:rsidR="003F6EE3" w:rsidRPr="00F442A2" w:rsidRDefault="003F6EE3" w:rsidP="00D87D2B">
            <w:pPr>
              <w:pStyle w:val="TableEntry"/>
            </w:pPr>
          </w:p>
        </w:tc>
      </w:tr>
      <w:tr w:rsidR="003F6EE3" w:rsidRPr="00F442A2" w14:paraId="5A751E96" w14:textId="77777777" w:rsidTr="00AA2AEE">
        <w:trPr>
          <w:cantSplit/>
        </w:trPr>
        <w:tc>
          <w:tcPr>
            <w:tcW w:w="2667" w:type="dxa"/>
            <w:tcBorders>
              <w:top w:val="single" w:sz="4" w:space="0" w:color="000000"/>
              <w:left w:val="single" w:sz="4" w:space="0" w:color="000000"/>
              <w:bottom w:val="single" w:sz="4" w:space="0" w:color="000000"/>
            </w:tcBorders>
            <w:vAlign w:val="center"/>
          </w:tcPr>
          <w:p w14:paraId="09A1DF09" w14:textId="77777777" w:rsidR="003F6EE3" w:rsidRPr="00F442A2" w:rsidRDefault="003F6EE3" w:rsidP="00C55F24">
            <w:pPr>
              <w:pStyle w:val="TableEntry"/>
            </w:pPr>
            <w:r w:rsidRPr="00F442A2">
              <w:t>identifier</w:t>
            </w:r>
          </w:p>
        </w:tc>
        <w:tc>
          <w:tcPr>
            <w:tcW w:w="1559" w:type="dxa"/>
            <w:tcBorders>
              <w:top w:val="single" w:sz="4" w:space="0" w:color="000000"/>
              <w:left w:val="single" w:sz="4" w:space="0" w:color="000000"/>
              <w:bottom w:val="single" w:sz="4" w:space="0" w:color="000000"/>
            </w:tcBorders>
          </w:tcPr>
          <w:p w14:paraId="21F5FF1D"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7548C0C4" w14:textId="77777777" w:rsidR="003F6EE3" w:rsidRPr="00F442A2" w:rsidRDefault="003F6EE3" w:rsidP="00B67434">
            <w:pPr>
              <w:pStyle w:val="TableEntry"/>
              <w:suppressAutoHyphens/>
              <w:rPr>
                <w:rFonts w:ascii="Courier New" w:hAnsi="Courier New"/>
              </w:rPr>
            </w:pPr>
            <w:r w:rsidRPr="00F442A2">
              <w:rPr>
                <w:rFonts w:ascii="Courier New" w:hAnsi="Courier New"/>
              </w:rPr>
              <w:t>xs:anyURI</w:t>
            </w:r>
          </w:p>
        </w:tc>
        <w:tc>
          <w:tcPr>
            <w:tcW w:w="1800" w:type="dxa"/>
            <w:tcBorders>
              <w:top w:val="single" w:sz="4" w:space="0" w:color="000000"/>
              <w:left w:val="single" w:sz="4" w:space="0" w:color="000000"/>
              <w:bottom w:val="single" w:sz="4" w:space="0" w:color="000000"/>
            </w:tcBorders>
            <w:vAlign w:val="bottom"/>
          </w:tcPr>
          <w:p w14:paraId="0318191E" w14:textId="77777777" w:rsidR="003F6EE3" w:rsidRPr="00F442A2" w:rsidRDefault="003F6EE3" w:rsidP="00B67434">
            <w:pPr>
              <w:pStyle w:val="TableEntry"/>
              <w:jc w:val="center"/>
            </w:pPr>
            <w:r w:rsidRPr="00F442A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4E883564" w14:textId="77777777" w:rsidR="003F6EE3" w:rsidRPr="00F442A2" w:rsidRDefault="003F6EE3" w:rsidP="00D87D2B">
            <w:pPr>
              <w:pStyle w:val="TableEntry"/>
            </w:pPr>
          </w:p>
        </w:tc>
      </w:tr>
      <w:tr w:rsidR="003F6EE3" w:rsidRPr="00F442A2" w14:paraId="5D14C703" w14:textId="77777777" w:rsidTr="00AA2AEE">
        <w:trPr>
          <w:cantSplit/>
        </w:trPr>
        <w:tc>
          <w:tcPr>
            <w:tcW w:w="2667" w:type="dxa"/>
            <w:tcBorders>
              <w:top w:val="single" w:sz="4" w:space="0" w:color="000000"/>
              <w:left w:val="single" w:sz="4" w:space="0" w:color="000000"/>
              <w:bottom w:val="single" w:sz="4" w:space="0" w:color="000000"/>
            </w:tcBorders>
            <w:vAlign w:val="center"/>
          </w:tcPr>
          <w:p w14:paraId="5A23487E" w14:textId="77777777" w:rsidR="003F6EE3" w:rsidRPr="00F442A2" w:rsidRDefault="003F6EE3" w:rsidP="00C55F24">
            <w:pPr>
              <w:pStyle w:val="TableEntry"/>
            </w:pPr>
            <w:r w:rsidRPr="00F442A2">
              <w:t>principal</w:t>
            </w:r>
          </w:p>
        </w:tc>
        <w:tc>
          <w:tcPr>
            <w:tcW w:w="1559" w:type="dxa"/>
            <w:tcBorders>
              <w:top w:val="single" w:sz="4" w:space="0" w:color="000000"/>
              <w:left w:val="single" w:sz="4" w:space="0" w:color="000000"/>
              <w:bottom w:val="single" w:sz="4" w:space="0" w:color="000000"/>
            </w:tcBorders>
          </w:tcPr>
          <w:p w14:paraId="16A0E81C"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35F547F3" w14:textId="77777777" w:rsidR="003F6EE3" w:rsidRPr="00F442A2" w:rsidDel="00742F63" w:rsidRDefault="003F6EE3" w:rsidP="00B67434">
            <w:pPr>
              <w:pStyle w:val="TableEntry"/>
              <w:suppressAutoHyphens/>
              <w:rPr>
                <w:rFonts w:ascii="Courier New" w:hAnsi="Courier New"/>
              </w:rPr>
            </w:pPr>
            <w:r w:rsidRPr="00F442A2">
              <w:rPr>
                <w:rFonts w:ascii="Courier New" w:hAnsi="Courier New"/>
              </w:rPr>
              <w:t>xs:string</w:t>
            </w:r>
          </w:p>
        </w:tc>
        <w:tc>
          <w:tcPr>
            <w:tcW w:w="1800" w:type="dxa"/>
            <w:tcBorders>
              <w:top w:val="single" w:sz="4" w:space="0" w:color="000000"/>
              <w:left w:val="single" w:sz="4" w:space="0" w:color="000000"/>
              <w:bottom w:val="single" w:sz="4" w:space="0" w:color="000000"/>
            </w:tcBorders>
            <w:vAlign w:val="bottom"/>
          </w:tcPr>
          <w:p w14:paraId="1DD5FD96" w14:textId="77777777" w:rsidR="003F6EE3" w:rsidRPr="00F442A2" w:rsidRDefault="003F6EE3" w:rsidP="00B67434">
            <w:pPr>
              <w:pStyle w:val="TableEntry"/>
              <w:jc w:val="center"/>
            </w:pPr>
            <w:r w:rsidRPr="00F442A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356E21D5" w14:textId="77777777" w:rsidR="003F6EE3" w:rsidRPr="00F442A2" w:rsidRDefault="003F6EE3" w:rsidP="00D87D2B">
            <w:pPr>
              <w:pStyle w:val="TableEntry"/>
            </w:pPr>
          </w:p>
        </w:tc>
      </w:tr>
      <w:tr w:rsidR="003F6EE3" w:rsidRPr="00F442A2" w14:paraId="351A8E1A" w14:textId="77777777" w:rsidTr="00AA2AEE">
        <w:trPr>
          <w:cantSplit/>
        </w:trPr>
        <w:tc>
          <w:tcPr>
            <w:tcW w:w="2667" w:type="dxa"/>
            <w:tcBorders>
              <w:top w:val="single" w:sz="4" w:space="0" w:color="000000"/>
              <w:left w:val="single" w:sz="4" w:space="0" w:color="000000"/>
              <w:bottom w:val="single" w:sz="4" w:space="0" w:color="000000"/>
            </w:tcBorders>
            <w:vAlign w:val="center"/>
          </w:tcPr>
          <w:p w14:paraId="0123A7BE" w14:textId="77777777" w:rsidR="003F6EE3" w:rsidRPr="00F442A2" w:rsidRDefault="003F6EE3" w:rsidP="00C55F24">
            <w:pPr>
              <w:pStyle w:val="TableEntry"/>
            </w:pPr>
            <w:r w:rsidRPr="00F442A2">
              <w:t>eventType</w:t>
            </w:r>
          </w:p>
        </w:tc>
        <w:tc>
          <w:tcPr>
            <w:tcW w:w="1559" w:type="dxa"/>
            <w:tcBorders>
              <w:top w:val="single" w:sz="4" w:space="0" w:color="000000"/>
              <w:left w:val="single" w:sz="4" w:space="0" w:color="000000"/>
              <w:bottom w:val="single" w:sz="4" w:space="0" w:color="000000"/>
            </w:tcBorders>
          </w:tcPr>
          <w:p w14:paraId="4FE6DBD8"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668CD3AC" w14:textId="77777777" w:rsidR="003F6EE3" w:rsidRPr="00F442A2" w:rsidRDefault="003F6EE3" w:rsidP="00B67434">
            <w:pPr>
              <w:pStyle w:val="TableEntry"/>
              <w:suppressAutoHyphens/>
              <w:rPr>
                <w:rFonts w:ascii="Courier New" w:hAnsi="Courier New"/>
              </w:rPr>
            </w:pPr>
            <w:r w:rsidRPr="00F442A2">
              <w:rPr>
                <w:rFonts w:ascii="Courier New" w:hAnsi="Courier New"/>
              </w:rPr>
              <w:t>ht:tTaskEventType</w:t>
            </w:r>
          </w:p>
        </w:tc>
        <w:tc>
          <w:tcPr>
            <w:tcW w:w="1800" w:type="dxa"/>
            <w:tcBorders>
              <w:top w:val="single" w:sz="4" w:space="0" w:color="000000"/>
              <w:left w:val="single" w:sz="4" w:space="0" w:color="000000"/>
              <w:bottom w:val="single" w:sz="4" w:space="0" w:color="000000"/>
            </w:tcBorders>
            <w:vAlign w:val="bottom"/>
          </w:tcPr>
          <w:p w14:paraId="43A1497F" w14:textId="77777777" w:rsidR="003F6EE3" w:rsidRPr="00F442A2" w:rsidRDefault="003F6EE3" w:rsidP="00B67434">
            <w:pPr>
              <w:pStyle w:val="TableEntry"/>
              <w:suppressAutoHyphens/>
              <w:jc w:val="center"/>
            </w:pPr>
            <w:r w:rsidRPr="00F442A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1D8D6913" w14:textId="77777777" w:rsidR="003F6EE3" w:rsidRPr="00F442A2" w:rsidRDefault="003F6EE3" w:rsidP="00581C03">
            <w:pPr>
              <w:pStyle w:val="TableEntry"/>
              <w:suppressAutoHyphens/>
            </w:pPr>
            <w:r w:rsidRPr="00F442A2">
              <w:t xml:space="preserve">The type of event that happens that solicits the modification of the status of the task (adding a new taskEvent). It should be valorized with one of these types: create, stop, suspend, resume, fail, complete. </w:t>
            </w:r>
          </w:p>
          <w:p w14:paraId="5504D2DF" w14:textId="77777777" w:rsidR="003F6EE3" w:rsidRPr="00F442A2" w:rsidRDefault="003F6EE3">
            <w:pPr>
              <w:pStyle w:val="TableEntry"/>
              <w:suppressAutoHyphens/>
            </w:pPr>
            <w:r w:rsidRPr="00F442A2">
              <w:t>These types are defined in the HumanTask specification (C. WS-HumanTask Data Types Schema, &lt;!-- Defines the human task event types --&gt;).</w:t>
            </w:r>
          </w:p>
        </w:tc>
      </w:tr>
      <w:tr w:rsidR="003F6EE3" w:rsidRPr="00F442A2" w14:paraId="0FF179DD" w14:textId="77777777" w:rsidTr="00AA2AEE">
        <w:trPr>
          <w:cantSplit/>
        </w:trPr>
        <w:tc>
          <w:tcPr>
            <w:tcW w:w="2667" w:type="dxa"/>
            <w:tcBorders>
              <w:top w:val="single" w:sz="4" w:space="0" w:color="000000"/>
              <w:left w:val="single" w:sz="4" w:space="0" w:color="000000"/>
              <w:bottom w:val="single" w:sz="4" w:space="0" w:color="000000"/>
            </w:tcBorders>
            <w:vAlign w:val="center"/>
          </w:tcPr>
          <w:p w14:paraId="56CA5429" w14:textId="77777777" w:rsidR="003F6EE3" w:rsidRPr="00F442A2" w:rsidRDefault="003F6EE3" w:rsidP="00C55F24">
            <w:pPr>
              <w:pStyle w:val="TableEntry"/>
            </w:pPr>
            <w:r w:rsidRPr="00F442A2">
              <w:t>startOwner</w:t>
            </w:r>
          </w:p>
        </w:tc>
        <w:tc>
          <w:tcPr>
            <w:tcW w:w="1559" w:type="dxa"/>
            <w:tcBorders>
              <w:top w:val="single" w:sz="4" w:space="0" w:color="000000"/>
              <w:left w:val="single" w:sz="4" w:space="0" w:color="000000"/>
              <w:bottom w:val="single" w:sz="4" w:space="0" w:color="000000"/>
            </w:tcBorders>
          </w:tcPr>
          <w:p w14:paraId="2B0B8522"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73FF33D4" w14:textId="77777777" w:rsidR="003F6EE3" w:rsidRPr="00F442A2" w:rsidRDefault="003F6EE3" w:rsidP="00B67434">
            <w:pPr>
              <w:pStyle w:val="TableEntry"/>
              <w:suppressAutoHyphens/>
              <w:rPr>
                <w:rFonts w:ascii="Courier New" w:hAnsi="Courier New"/>
              </w:rPr>
            </w:pPr>
            <w:r w:rsidRPr="00F442A2">
              <w:rPr>
                <w:rFonts w:ascii="Courier New" w:hAnsi="Courier New"/>
              </w:rPr>
              <w:t>xs:string</w:t>
            </w:r>
          </w:p>
        </w:tc>
        <w:tc>
          <w:tcPr>
            <w:tcW w:w="1800" w:type="dxa"/>
            <w:tcBorders>
              <w:top w:val="single" w:sz="4" w:space="0" w:color="000000"/>
              <w:left w:val="single" w:sz="4" w:space="0" w:color="000000"/>
              <w:bottom w:val="single" w:sz="4" w:space="0" w:color="000000"/>
            </w:tcBorders>
            <w:vAlign w:val="bottom"/>
          </w:tcPr>
          <w:p w14:paraId="20743AFD" w14:textId="77777777" w:rsidR="003F6EE3" w:rsidRPr="00F442A2" w:rsidRDefault="003F6EE3" w:rsidP="00B67434">
            <w:pPr>
              <w:pStyle w:val="TableEntry"/>
              <w:jc w:val="center"/>
            </w:pPr>
            <w:r w:rsidRPr="00F442A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2607AFD6" w14:textId="77777777" w:rsidR="003F6EE3" w:rsidRPr="00F442A2" w:rsidRDefault="003F6EE3" w:rsidP="00581C03">
            <w:pPr>
              <w:pStyle w:val="TableEntry"/>
            </w:pPr>
          </w:p>
        </w:tc>
      </w:tr>
      <w:tr w:rsidR="003F6EE3" w:rsidRPr="00F442A2" w14:paraId="268F2B11" w14:textId="77777777" w:rsidTr="00AA2AEE">
        <w:trPr>
          <w:cantSplit/>
        </w:trPr>
        <w:tc>
          <w:tcPr>
            <w:tcW w:w="2667" w:type="dxa"/>
            <w:tcBorders>
              <w:top w:val="single" w:sz="4" w:space="0" w:color="000000"/>
              <w:left w:val="single" w:sz="4" w:space="0" w:color="000000"/>
              <w:bottom w:val="single" w:sz="4" w:space="0" w:color="000000"/>
            </w:tcBorders>
            <w:vAlign w:val="center"/>
          </w:tcPr>
          <w:p w14:paraId="3DDCD3F3" w14:textId="77777777" w:rsidR="003F6EE3" w:rsidRPr="00F442A2" w:rsidRDefault="003F6EE3" w:rsidP="00C55F24">
            <w:pPr>
              <w:pStyle w:val="TableEntry"/>
            </w:pPr>
            <w:r w:rsidRPr="00F442A2">
              <w:t>endOwner</w:t>
            </w:r>
          </w:p>
        </w:tc>
        <w:tc>
          <w:tcPr>
            <w:tcW w:w="1559" w:type="dxa"/>
            <w:tcBorders>
              <w:top w:val="single" w:sz="4" w:space="0" w:color="000000"/>
              <w:left w:val="single" w:sz="4" w:space="0" w:color="000000"/>
              <w:bottom w:val="single" w:sz="4" w:space="0" w:color="000000"/>
            </w:tcBorders>
          </w:tcPr>
          <w:p w14:paraId="5BBBE1C0"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51D05FBC" w14:textId="77777777" w:rsidR="003F6EE3" w:rsidRPr="00F442A2" w:rsidRDefault="003F6EE3" w:rsidP="00B67434">
            <w:pPr>
              <w:pStyle w:val="TableEntry"/>
              <w:suppressAutoHyphens/>
              <w:rPr>
                <w:rFonts w:ascii="Courier New" w:hAnsi="Courier New"/>
              </w:rPr>
            </w:pPr>
            <w:r w:rsidRPr="00F442A2">
              <w:rPr>
                <w:rFonts w:ascii="Courier New" w:hAnsi="Courier New"/>
              </w:rPr>
              <w:t>xs:string</w:t>
            </w:r>
          </w:p>
        </w:tc>
        <w:tc>
          <w:tcPr>
            <w:tcW w:w="1800" w:type="dxa"/>
            <w:tcBorders>
              <w:top w:val="single" w:sz="4" w:space="0" w:color="000000"/>
              <w:left w:val="single" w:sz="4" w:space="0" w:color="000000"/>
              <w:bottom w:val="single" w:sz="4" w:space="0" w:color="000000"/>
            </w:tcBorders>
            <w:vAlign w:val="bottom"/>
          </w:tcPr>
          <w:p w14:paraId="41F59919" w14:textId="77777777" w:rsidR="003F6EE3" w:rsidRPr="00F442A2" w:rsidRDefault="003F6EE3" w:rsidP="00B67434">
            <w:pPr>
              <w:pStyle w:val="TableEntry"/>
              <w:jc w:val="center"/>
            </w:pPr>
            <w:r w:rsidRPr="00F442A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05FF19D8" w14:textId="77777777" w:rsidR="003F6EE3" w:rsidRPr="00F442A2" w:rsidRDefault="003F6EE3" w:rsidP="00581C03">
            <w:pPr>
              <w:pStyle w:val="TableEntry"/>
            </w:pPr>
          </w:p>
        </w:tc>
      </w:tr>
      <w:tr w:rsidR="003F6EE3" w:rsidRPr="00F442A2" w14:paraId="44A1BE60" w14:textId="77777777" w:rsidTr="00AA2AEE">
        <w:trPr>
          <w:cantSplit/>
        </w:trPr>
        <w:tc>
          <w:tcPr>
            <w:tcW w:w="2667" w:type="dxa"/>
            <w:tcBorders>
              <w:top w:val="single" w:sz="4" w:space="0" w:color="000000"/>
              <w:left w:val="single" w:sz="4" w:space="0" w:color="000000"/>
              <w:bottom w:val="single" w:sz="4" w:space="0" w:color="000000"/>
            </w:tcBorders>
            <w:vAlign w:val="center"/>
          </w:tcPr>
          <w:p w14:paraId="5D73FC79" w14:textId="77777777" w:rsidR="003F6EE3" w:rsidRPr="00F442A2" w:rsidRDefault="003F6EE3" w:rsidP="00C55F24">
            <w:pPr>
              <w:pStyle w:val="TableEntry"/>
            </w:pPr>
            <w:r w:rsidRPr="00F442A2">
              <w:t>status</w:t>
            </w:r>
          </w:p>
        </w:tc>
        <w:tc>
          <w:tcPr>
            <w:tcW w:w="1559" w:type="dxa"/>
            <w:tcBorders>
              <w:top w:val="single" w:sz="4" w:space="0" w:color="000000"/>
              <w:left w:val="single" w:sz="4" w:space="0" w:color="000000"/>
              <w:bottom w:val="single" w:sz="4" w:space="0" w:color="000000"/>
            </w:tcBorders>
          </w:tcPr>
          <w:p w14:paraId="45A98ADE"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1441497B" w14:textId="77777777" w:rsidR="003F6EE3" w:rsidRPr="00F442A2" w:rsidRDefault="003F6EE3" w:rsidP="00B67434">
            <w:pPr>
              <w:pStyle w:val="TableEntry"/>
              <w:suppressAutoHyphens/>
              <w:rPr>
                <w:rFonts w:ascii="Courier New" w:hAnsi="Courier New"/>
              </w:rPr>
            </w:pPr>
            <w:r w:rsidRPr="00F442A2">
              <w:rPr>
                <w:rFonts w:ascii="Courier New" w:hAnsi="Courier New"/>
              </w:rPr>
              <w:t>ht:tStatus</w:t>
            </w:r>
          </w:p>
        </w:tc>
        <w:tc>
          <w:tcPr>
            <w:tcW w:w="1800" w:type="dxa"/>
            <w:tcBorders>
              <w:top w:val="single" w:sz="4" w:space="0" w:color="000000"/>
              <w:left w:val="single" w:sz="4" w:space="0" w:color="000000"/>
              <w:bottom w:val="single" w:sz="4" w:space="0" w:color="000000"/>
            </w:tcBorders>
            <w:vAlign w:val="bottom"/>
          </w:tcPr>
          <w:p w14:paraId="27ACBD91" w14:textId="77777777" w:rsidR="003F6EE3" w:rsidRPr="00F442A2" w:rsidRDefault="003F6EE3" w:rsidP="00B67434">
            <w:pPr>
              <w:pStyle w:val="TableEntry"/>
              <w:jc w:val="center"/>
            </w:pPr>
            <w:r w:rsidRPr="00F442A2">
              <w:t>R</w:t>
            </w:r>
          </w:p>
        </w:tc>
        <w:tc>
          <w:tcPr>
            <w:tcW w:w="2340" w:type="dxa"/>
            <w:tcBorders>
              <w:top w:val="single" w:sz="4" w:space="0" w:color="000000"/>
              <w:left w:val="single" w:sz="4" w:space="0" w:color="000000"/>
              <w:bottom w:val="single" w:sz="4" w:space="0" w:color="000000"/>
              <w:right w:val="single" w:sz="4" w:space="0" w:color="000000"/>
            </w:tcBorders>
            <w:vAlign w:val="bottom"/>
          </w:tcPr>
          <w:p w14:paraId="28F11AE6" w14:textId="77777777" w:rsidR="003F6EE3" w:rsidRPr="00F442A2" w:rsidRDefault="003F6EE3" w:rsidP="00581C03">
            <w:pPr>
              <w:pStyle w:val="TableEntry"/>
            </w:pPr>
          </w:p>
        </w:tc>
      </w:tr>
      <w:tr w:rsidR="003F6EE3" w:rsidRPr="00F442A2" w14:paraId="176BE2C3"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0C113408" w14:textId="77777777" w:rsidR="003F6EE3" w:rsidRPr="00F442A2" w:rsidRDefault="003F6EE3" w:rsidP="00C55F24">
            <w:pPr>
              <w:pStyle w:val="TableEntry"/>
            </w:pPr>
            <w:r w:rsidRPr="00F442A2">
              <w:t>hasData</w:t>
            </w:r>
          </w:p>
        </w:tc>
        <w:tc>
          <w:tcPr>
            <w:tcW w:w="1559" w:type="dxa"/>
            <w:tcBorders>
              <w:top w:val="single" w:sz="4" w:space="0" w:color="000000"/>
              <w:left w:val="single" w:sz="4" w:space="0" w:color="000000"/>
              <w:bottom w:val="single" w:sz="4" w:space="0" w:color="000000"/>
            </w:tcBorders>
          </w:tcPr>
          <w:p w14:paraId="0B05D181"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7942F6FC" w14:textId="77777777" w:rsidR="003F6EE3" w:rsidRPr="00F442A2" w:rsidRDefault="003F6EE3" w:rsidP="00B67434">
            <w:pPr>
              <w:pStyle w:val="TableEntry"/>
              <w:suppressAutoHyphens/>
              <w:rPr>
                <w:rFonts w:ascii="Courier New" w:hAnsi="Courier New"/>
              </w:rPr>
            </w:pPr>
            <w:r w:rsidRPr="00F442A2">
              <w:rPr>
                <w:rFonts w:ascii="Courier New" w:hAnsi="Courier New"/>
              </w:rPr>
              <w:t>xs:Boolean</w:t>
            </w:r>
          </w:p>
        </w:tc>
        <w:tc>
          <w:tcPr>
            <w:tcW w:w="1800" w:type="dxa"/>
            <w:tcBorders>
              <w:top w:val="single" w:sz="4" w:space="0" w:color="000000"/>
              <w:left w:val="single" w:sz="4" w:space="0" w:color="000000"/>
              <w:bottom w:val="single" w:sz="4" w:space="0" w:color="000000"/>
            </w:tcBorders>
            <w:vAlign w:val="bottom"/>
          </w:tcPr>
          <w:p w14:paraId="190A196F" w14:textId="77777777" w:rsidR="003F6EE3" w:rsidRPr="00F442A2" w:rsidRDefault="003F6EE3" w:rsidP="00B67434">
            <w:pPr>
              <w:pStyle w:val="TableEntry"/>
              <w:jc w:val="center"/>
            </w:pPr>
            <w:r w:rsidRPr="00F442A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337E82C7" w14:textId="77777777" w:rsidR="003F6EE3" w:rsidRPr="00F442A2" w:rsidRDefault="003F6EE3" w:rsidP="00581C03">
            <w:pPr>
              <w:pStyle w:val="TableEntry"/>
            </w:pPr>
          </w:p>
        </w:tc>
      </w:tr>
      <w:tr w:rsidR="003F6EE3" w:rsidRPr="00F442A2" w14:paraId="255C5A9E"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20E71DD8" w14:textId="77777777" w:rsidR="003F6EE3" w:rsidRPr="00F442A2" w:rsidRDefault="003F6EE3" w:rsidP="00C55F24">
            <w:pPr>
              <w:pStyle w:val="TableEntry"/>
            </w:pPr>
            <w:r w:rsidRPr="00F442A2">
              <w:t>eventData</w:t>
            </w:r>
          </w:p>
        </w:tc>
        <w:tc>
          <w:tcPr>
            <w:tcW w:w="1559" w:type="dxa"/>
            <w:tcBorders>
              <w:top w:val="single" w:sz="4" w:space="0" w:color="000000"/>
              <w:left w:val="single" w:sz="4" w:space="0" w:color="000000"/>
              <w:bottom w:val="single" w:sz="4" w:space="0" w:color="000000"/>
            </w:tcBorders>
          </w:tcPr>
          <w:p w14:paraId="5D70BA7D"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48AF3124" w14:textId="77777777" w:rsidR="003F6EE3" w:rsidRPr="00F442A2" w:rsidRDefault="003F6EE3" w:rsidP="00B67434">
            <w:pPr>
              <w:pStyle w:val="TableEntry"/>
              <w:suppressAutoHyphens/>
              <w:rPr>
                <w:rFonts w:ascii="Courier New" w:hAnsi="Courier New"/>
              </w:rPr>
            </w:pPr>
            <w:r w:rsidRPr="00F442A2">
              <w:rPr>
                <w:rFonts w:ascii="Courier New" w:hAnsi="Courier New"/>
              </w:rPr>
              <w:t>xs:anyType</w:t>
            </w:r>
          </w:p>
        </w:tc>
        <w:tc>
          <w:tcPr>
            <w:tcW w:w="1800" w:type="dxa"/>
            <w:tcBorders>
              <w:top w:val="single" w:sz="4" w:space="0" w:color="000000"/>
              <w:left w:val="single" w:sz="4" w:space="0" w:color="000000"/>
              <w:bottom w:val="single" w:sz="4" w:space="0" w:color="000000"/>
            </w:tcBorders>
            <w:vAlign w:val="bottom"/>
          </w:tcPr>
          <w:p w14:paraId="03FD02DB" w14:textId="77777777" w:rsidR="003F6EE3" w:rsidRPr="00F442A2" w:rsidRDefault="003F6EE3" w:rsidP="00B67434">
            <w:pPr>
              <w:pStyle w:val="TableEntry"/>
              <w:suppressAutoHyphens/>
              <w:jc w:val="center"/>
            </w:pPr>
            <w:r w:rsidRPr="00F442A2">
              <w:t>R2</w:t>
            </w:r>
          </w:p>
        </w:tc>
        <w:tc>
          <w:tcPr>
            <w:tcW w:w="2340" w:type="dxa"/>
            <w:tcBorders>
              <w:top w:val="single" w:sz="4" w:space="0" w:color="000000"/>
              <w:left w:val="single" w:sz="4" w:space="0" w:color="000000"/>
              <w:bottom w:val="single" w:sz="4" w:space="0" w:color="000000"/>
              <w:right w:val="single" w:sz="4" w:space="0" w:color="000000"/>
            </w:tcBorders>
            <w:vAlign w:val="bottom"/>
          </w:tcPr>
          <w:p w14:paraId="1C6337B2" w14:textId="77777777" w:rsidR="003F6EE3" w:rsidRPr="00F442A2" w:rsidRDefault="003F6EE3" w:rsidP="00581C03">
            <w:pPr>
              <w:pStyle w:val="TableEntry"/>
              <w:suppressAutoHyphens/>
            </w:pPr>
            <w:r w:rsidRPr="00F442A2">
              <w:t>This structure includes the data elements that were changed by this event.</w:t>
            </w:r>
          </w:p>
        </w:tc>
      </w:tr>
      <w:tr w:rsidR="003F6EE3" w:rsidRPr="00F442A2" w14:paraId="0807EDC2" w14:textId="77777777" w:rsidTr="00AA2AEE">
        <w:trPr>
          <w:cantSplit/>
          <w:trHeight w:val="74"/>
        </w:trPr>
        <w:tc>
          <w:tcPr>
            <w:tcW w:w="2667" w:type="dxa"/>
            <w:tcBorders>
              <w:top w:val="single" w:sz="4" w:space="0" w:color="000000"/>
              <w:left w:val="single" w:sz="4" w:space="0" w:color="000000"/>
              <w:bottom w:val="single" w:sz="4" w:space="0" w:color="000000"/>
            </w:tcBorders>
            <w:vAlign w:val="center"/>
          </w:tcPr>
          <w:p w14:paraId="630D26A7" w14:textId="77777777" w:rsidR="003F6EE3" w:rsidRPr="00F442A2" w:rsidRDefault="003F6EE3" w:rsidP="00C55F24">
            <w:pPr>
              <w:pStyle w:val="TableEntry"/>
            </w:pPr>
            <w:r w:rsidRPr="00F442A2">
              <w:t>faultName</w:t>
            </w:r>
          </w:p>
        </w:tc>
        <w:tc>
          <w:tcPr>
            <w:tcW w:w="1559" w:type="dxa"/>
            <w:tcBorders>
              <w:top w:val="single" w:sz="4" w:space="0" w:color="000000"/>
              <w:left w:val="single" w:sz="4" w:space="0" w:color="000000"/>
              <w:bottom w:val="single" w:sz="4" w:space="0" w:color="000000"/>
            </w:tcBorders>
          </w:tcPr>
          <w:p w14:paraId="0A90CAE9" w14:textId="77777777" w:rsidR="003F6EE3" w:rsidRPr="00F442A2" w:rsidRDefault="003F6EE3" w:rsidP="00D87D2B">
            <w:pPr>
              <w:pStyle w:val="TableEntry"/>
            </w:pPr>
            <w:r w:rsidRPr="00F442A2">
              <w:t>OASIS_WS-HumanTask</w:t>
            </w:r>
          </w:p>
        </w:tc>
        <w:tc>
          <w:tcPr>
            <w:tcW w:w="1199" w:type="dxa"/>
            <w:tcBorders>
              <w:top w:val="single" w:sz="4" w:space="0" w:color="000000"/>
              <w:left w:val="single" w:sz="4" w:space="0" w:color="000000"/>
              <w:bottom w:val="single" w:sz="4" w:space="0" w:color="000000"/>
              <w:right w:val="single" w:sz="4" w:space="0" w:color="000000"/>
            </w:tcBorders>
          </w:tcPr>
          <w:p w14:paraId="6FC4F1E2" w14:textId="77777777" w:rsidR="003F6EE3" w:rsidRPr="00F442A2" w:rsidRDefault="003F6EE3" w:rsidP="00B67434">
            <w:pPr>
              <w:pStyle w:val="TableEntry"/>
              <w:suppressAutoHyphens/>
              <w:rPr>
                <w:rFonts w:ascii="Courier New" w:hAnsi="Courier New"/>
              </w:rPr>
            </w:pPr>
            <w:r w:rsidRPr="00F442A2">
              <w:rPr>
                <w:rFonts w:ascii="Courier New" w:hAnsi="Courier New"/>
              </w:rPr>
              <w:t>xs:string</w:t>
            </w:r>
          </w:p>
        </w:tc>
        <w:tc>
          <w:tcPr>
            <w:tcW w:w="1800" w:type="dxa"/>
            <w:tcBorders>
              <w:top w:val="single" w:sz="4" w:space="0" w:color="000000"/>
              <w:left w:val="single" w:sz="4" w:space="0" w:color="000000"/>
              <w:bottom w:val="single" w:sz="4" w:space="0" w:color="000000"/>
            </w:tcBorders>
            <w:vAlign w:val="bottom"/>
          </w:tcPr>
          <w:p w14:paraId="71804F81" w14:textId="77777777" w:rsidR="003F6EE3" w:rsidRPr="00F442A2" w:rsidRDefault="003F6EE3" w:rsidP="00B67434">
            <w:pPr>
              <w:pStyle w:val="TableEntry"/>
              <w:jc w:val="center"/>
            </w:pPr>
            <w:r w:rsidRPr="00F442A2">
              <w:t>O</w:t>
            </w:r>
          </w:p>
        </w:tc>
        <w:tc>
          <w:tcPr>
            <w:tcW w:w="2340" w:type="dxa"/>
            <w:tcBorders>
              <w:top w:val="single" w:sz="4" w:space="0" w:color="000000"/>
              <w:left w:val="single" w:sz="4" w:space="0" w:color="000000"/>
              <w:bottom w:val="single" w:sz="4" w:space="0" w:color="000000"/>
              <w:right w:val="single" w:sz="4" w:space="0" w:color="000000"/>
            </w:tcBorders>
            <w:vAlign w:val="bottom"/>
          </w:tcPr>
          <w:p w14:paraId="6276F0FC" w14:textId="77777777" w:rsidR="003F6EE3" w:rsidRPr="00F442A2" w:rsidRDefault="003F6EE3" w:rsidP="00581C03">
            <w:pPr>
              <w:pStyle w:val="TableEntry"/>
            </w:pPr>
          </w:p>
        </w:tc>
      </w:tr>
    </w:tbl>
    <w:p w14:paraId="3338E8C5" w14:textId="77777777" w:rsidR="003F6EE3" w:rsidRPr="00F442A2" w:rsidRDefault="003F6EE3" w:rsidP="003F6EE3">
      <w:pPr>
        <w:pStyle w:val="BodyText"/>
      </w:pPr>
    </w:p>
    <w:p w14:paraId="2946975F" w14:textId="77777777" w:rsidR="003F6EE3" w:rsidRPr="00F442A2" w:rsidRDefault="003F6EE3" w:rsidP="009E7736">
      <w:pPr>
        <w:pStyle w:val="Heading3"/>
      </w:pPr>
      <w:bookmarkStart w:id="1673" w:name="_Toc400706705"/>
      <w:bookmarkStart w:id="1674" w:name="_Toc518658206"/>
      <w:r w:rsidRPr="00F442A2">
        <w:t xml:space="preserve">5.4.4 </w:t>
      </w:r>
      <w:bookmarkStart w:id="1675" w:name="_Toc269044340"/>
      <w:bookmarkStart w:id="1676" w:name="_Toc297385882"/>
      <w:r w:rsidRPr="00F442A2">
        <w:t>Complete Example</w:t>
      </w:r>
      <w:bookmarkEnd w:id="1673"/>
      <w:bookmarkEnd w:id="1674"/>
      <w:r w:rsidRPr="00F442A2">
        <w:t xml:space="preserve"> </w:t>
      </w:r>
      <w:bookmarkEnd w:id="1675"/>
      <w:bookmarkEnd w:id="1676"/>
    </w:p>
    <w:p w14:paraId="1429EE22" w14:textId="31A104E7" w:rsidR="003F6EE3" w:rsidRPr="00F442A2" w:rsidRDefault="003F6EE3">
      <w:pPr>
        <w:pStyle w:val="BodyText"/>
      </w:pPr>
      <w:r w:rsidRPr="00F442A2">
        <w:t>In the example in Figure 5.4.4-1 represents the XML of the XDW Workflow Document for the use case described in ITI TF-1: 30.4.2.1. This example represents the complete Workflow Document at the end of the process (see column C of ITI TF-1: Figure 30.4.2.</w:t>
      </w:r>
      <w:r w:rsidR="00F84315" w:rsidRPr="00F442A2">
        <w:t>2</w:t>
      </w:r>
      <w:r w:rsidRPr="00F442A2">
        <w:t xml:space="preserve">-1). </w:t>
      </w:r>
    </w:p>
    <w:p w14:paraId="27A140EE" w14:textId="77777777" w:rsidR="003F6EE3" w:rsidRPr="00F442A2" w:rsidRDefault="003F6EE3" w:rsidP="000B5E02">
      <w:pPr>
        <w:pStyle w:val="BodyText"/>
      </w:pPr>
      <w:r w:rsidRPr="00F442A2">
        <w:t>In this case there are two tasks:</w:t>
      </w:r>
    </w:p>
    <w:p w14:paraId="7044B53D" w14:textId="77777777" w:rsidR="003F6EE3" w:rsidRPr="00A05677" w:rsidRDefault="003F6EE3" w:rsidP="005A199D">
      <w:pPr>
        <w:pStyle w:val="ListBullet2"/>
      </w:pPr>
      <w:r w:rsidRPr="00A05677">
        <w:t>the first task has been created in status “COMPLETED” and so it has only one taskEvent in the taskEventHistory;</w:t>
      </w:r>
    </w:p>
    <w:p w14:paraId="16E9C9A4" w14:textId="77777777" w:rsidR="003F6EE3" w:rsidRPr="00A05677" w:rsidRDefault="003F6EE3" w:rsidP="005A199D">
      <w:pPr>
        <w:pStyle w:val="ListBullet2"/>
      </w:pPr>
      <w:r w:rsidRPr="00A05677">
        <w:t>the second task ends the process in status “COMPLETED” and it has two taskEvent.</w:t>
      </w:r>
    </w:p>
    <w:p w14:paraId="21E96262" w14:textId="77777777" w:rsidR="003F6EE3" w:rsidRPr="00F442A2" w:rsidRDefault="003F6EE3" w:rsidP="003F6EE3">
      <w:pPr>
        <w:pStyle w:val="BodyText"/>
      </w:pPr>
    </w:p>
    <w:p w14:paraId="5EEF3E01" w14:textId="77777777" w:rsidR="0064092A" w:rsidRPr="00F442A2" w:rsidRDefault="0064092A" w:rsidP="003F6EE3">
      <w:pPr>
        <w:pStyle w:val="BodyText"/>
      </w:pPr>
    </w:p>
    <w:p w14:paraId="26DF0B21" w14:textId="77777777" w:rsidR="0064092A" w:rsidRPr="00F442A2" w:rsidRDefault="0064092A" w:rsidP="003F6EE3">
      <w:pPr>
        <w:pStyle w:val="BodyText"/>
      </w:pPr>
    </w:p>
    <w:p w14:paraId="11702039" w14:textId="77777777" w:rsidR="003F6EE3" w:rsidRPr="00F442A2" w:rsidRDefault="003F6EE3" w:rsidP="000766F4">
      <w:pPr>
        <w:pStyle w:val="XMLFragment"/>
        <w:rPr>
          <w:lang w:val="en-US"/>
        </w:rPr>
      </w:pPr>
      <w:r w:rsidRPr="00F442A2">
        <w:rPr>
          <w:lang w:val="en-US"/>
        </w:rPr>
        <w:t>&lt;?xml version="1.0" encoding="UTF-8"?&gt;</w:t>
      </w:r>
      <w:r w:rsidRPr="00F442A2">
        <w:rPr>
          <w:lang w:val="en-US"/>
        </w:rPr>
        <w:br/>
        <w:t>&lt;xdw:XDW.WorkflowDocument xmlns:hl7="urn:hl7-org:v3"</w:t>
      </w:r>
      <w:r w:rsidRPr="00F442A2">
        <w:rPr>
          <w:lang w:val="en-US"/>
        </w:rPr>
        <w:br/>
        <w:t xml:space="preserve">    xmlns:ws-ht="http://docs.oasis-open.org/ns/bpel4people/ws-humantask/types/200803"</w:t>
      </w:r>
      <w:r w:rsidRPr="00F442A2">
        <w:rPr>
          <w:lang w:val="en-US"/>
        </w:rPr>
        <w:br/>
        <w:t xml:space="preserve">    xmlns:xdw="urn:ihe:iti:xdw:2011"</w:t>
      </w:r>
      <w:r w:rsidRPr="00F442A2">
        <w:rPr>
          <w:lang w:val="en-US"/>
        </w:rPr>
        <w:br/>
        <w:t xml:space="preserve">    xmlns:xsi="http://www.w3.org/2001/XMLSchema-instance" xsi:schemaLocation="urn:ihe:iti:xdw:2011 XDW-2014-12-23.xsd"&gt;</w:t>
      </w:r>
      <w:r w:rsidRPr="00F442A2">
        <w:rPr>
          <w:lang w:val="en-US"/>
        </w:rPr>
        <w:br/>
        <w:t xml:space="preserve">    &lt;xdw:id root="1.2.3.4.5"/&gt;</w:t>
      </w:r>
      <w:r w:rsidRPr="00F442A2">
        <w:rPr>
          <w:lang w:val="en-US"/>
        </w:rPr>
        <w:br/>
        <w:t xml:space="preserve">    &lt;xdw:effectiveTime value="20110401031520"/&gt;</w:t>
      </w:r>
      <w:r w:rsidRPr="00F442A2">
        <w:rPr>
          <w:lang w:val="en-US"/>
        </w:rPr>
        <w:br/>
        <w:t xml:space="preserve">    &lt;xdw:confidentialityCode code="1.24.3.3.3"/&gt;</w:t>
      </w:r>
      <w:r w:rsidRPr="00F442A2">
        <w:rPr>
          <w:lang w:val="en-US"/>
        </w:rPr>
        <w:br/>
        <w:t xml:space="preserve">    &lt;xdw:patient&gt;</w:t>
      </w:r>
      <w:r w:rsidRPr="00F442A2">
        <w:rPr>
          <w:lang w:val="en-US"/>
        </w:rPr>
        <w:br/>
        <w:t xml:space="preserve">        &lt;xdw:id root="1.3.6.1.4.1.21367.13.20.1000" extension="33333"</w:t>
      </w:r>
      <w:r w:rsidRPr="00F442A2">
        <w:rPr>
          <w:lang w:val="en-US"/>
        </w:rPr>
        <w:br/>
        <w:t xml:space="preserve">            assigningAuthorityName="IHERED"/&gt;</w:t>
      </w:r>
      <w:r w:rsidRPr="00F442A2">
        <w:rPr>
          <w:lang w:val="en-US"/>
        </w:rPr>
        <w:br/>
        <w:t xml:space="preserve">    &lt;/xdw:patient&gt;</w:t>
      </w:r>
      <w:r w:rsidRPr="00F442A2">
        <w:rPr>
          <w:lang w:val="en-US"/>
        </w:rPr>
        <w:br/>
        <w:t xml:space="preserve">    &lt;xdw:author&gt;</w:t>
      </w:r>
      <w:r w:rsidRPr="00F442A2">
        <w:rPr>
          <w:lang w:val="en-US"/>
        </w:rPr>
        <w:br/>
        <w:t xml:space="preserve">        &lt;xdw:assignedAuthor&gt;</w:t>
      </w:r>
      <w:r w:rsidRPr="00F442A2">
        <w:rPr>
          <w:lang w:val="en-US"/>
        </w:rPr>
        <w:br/>
        <w:t xml:space="preserve">            &lt;hl7:id root="1.2.3.4.5" extension="11111"/&gt;</w:t>
      </w:r>
      <w:r w:rsidRPr="00F442A2">
        <w:rPr>
          <w:lang w:val="en-US"/>
        </w:rPr>
        <w:br/>
        <w:t xml:space="preserve">            &lt;hl7:assignedPerson&gt;</w:t>
      </w:r>
      <w:r w:rsidRPr="00F442A2">
        <w:rPr>
          <w:lang w:val="en-US"/>
        </w:rPr>
        <w:br/>
        <w:t xml:space="preserve">                &lt;hl7:name&gt;</w:t>
      </w:r>
      <w:r w:rsidRPr="00F442A2">
        <w:rPr>
          <w:lang w:val="en-US"/>
        </w:rPr>
        <w:br/>
        <w:t xml:space="preserve">                    &lt;hl7:family&gt;Blum&lt;/hl7:family&gt;</w:t>
      </w:r>
      <w:r w:rsidRPr="00F442A2">
        <w:rPr>
          <w:lang w:val="en-US"/>
        </w:rPr>
        <w:br/>
        <w:t xml:space="preserve">                    &lt;hl7:prefix&gt;Dr.&lt;/hl7:prefix&gt;</w:t>
      </w:r>
      <w:r w:rsidRPr="00F442A2">
        <w:rPr>
          <w:lang w:val="en-US"/>
        </w:rPr>
        <w:br/>
        <w:t xml:space="preserve">                &lt;/hl7:name&gt;</w:t>
      </w:r>
      <w:r w:rsidRPr="00F442A2">
        <w:rPr>
          <w:lang w:val="en-US"/>
        </w:rPr>
        <w:br/>
        <w:t xml:space="preserve">            &lt;/hl7:assignedPerson&gt;</w:t>
      </w:r>
      <w:r w:rsidRPr="00F442A2">
        <w:rPr>
          <w:lang w:val="en-US"/>
        </w:rPr>
        <w:br/>
        <w:t xml:space="preserve">        &lt;/xdw:assignedAuthor&gt;</w:t>
      </w:r>
      <w:r w:rsidRPr="00F442A2">
        <w:rPr>
          <w:lang w:val="en-US"/>
        </w:rPr>
        <w:br/>
        <w:t xml:space="preserve">    &lt;/xdw:author&gt;</w:t>
      </w:r>
      <w:r w:rsidRPr="00F442A2">
        <w:rPr>
          <w:lang w:val="en-US"/>
        </w:rPr>
        <w:br/>
        <w:t xml:space="preserve">    &lt;xdw:workflowInstanceId&gt;1.2.3.4&lt;/xdw:workflowInstanceId&gt;</w:t>
      </w:r>
      <w:r w:rsidRPr="00F442A2">
        <w:rPr>
          <w:lang w:val="en-US"/>
        </w:rPr>
        <w:br/>
        <w:t xml:space="preserve">    &lt;xdw:workflowDocumentSequenceNumber&gt;3&lt;/xdw:workflowDocumentSequenceNumber&gt;</w:t>
      </w:r>
      <w:r w:rsidRPr="00F442A2">
        <w:rPr>
          <w:lang w:val="en-US"/>
        </w:rPr>
        <w:br/>
        <w:t xml:space="preserve">    &lt;xdw:workflowStatus&gt;CLOSED&lt;/xdw:workflowStatus&gt;</w:t>
      </w:r>
      <w:r w:rsidRPr="00F442A2">
        <w:rPr>
          <w:lang w:val="en-US"/>
        </w:rPr>
        <w:br/>
        <w:t xml:space="preserve">    &lt;xdw:workflowStatusHistory&gt;</w:t>
      </w:r>
      <w:r w:rsidRPr="00F442A2">
        <w:rPr>
          <w:lang w:val="en-US"/>
        </w:rPr>
        <w:br/>
        <w:t xml:space="preserve">        &lt;xdw:documentEvent&gt;</w:t>
      </w:r>
      <w:r w:rsidRPr="00F442A2">
        <w:rPr>
          <w:lang w:val="en-US"/>
        </w:rPr>
        <w:br/>
        <w:t xml:space="preserve">            &lt;xdw:eventTime&gt;2011-03-28T10:00:12.0Z&lt;/xdw:eventTime&gt;</w:t>
      </w:r>
      <w:r w:rsidRPr="00F442A2">
        <w:rPr>
          <w:lang w:val="en-US"/>
        </w:rPr>
        <w:br/>
        <w:t xml:space="preserve">            &lt;xdw:eventType&gt;create&lt;/xdw:eventType&gt;</w:t>
      </w:r>
      <w:r w:rsidRPr="00F442A2">
        <w:rPr>
          <w:lang w:val="en-US"/>
        </w:rPr>
        <w:br/>
        <w:t xml:space="preserve">            &lt;xdw:taskEventIdentifier&gt; urn:oid:1.2.3.4.5&lt;/xdw:taskEventIdentifier&gt;</w:t>
      </w:r>
      <w:r w:rsidRPr="00F442A2">
        <w:rPr>
          <w:lang w:val="en-US"/>
        </w:rPr>
        <w:br/>
        <w:t xml:space="preserve">            &lt;xdw:author&gt;Mr. Rossi&lt;/xdw:author&gt;</w:t>
      </w:r>
      <w:r w:rsidRPr="00F442A2">
        <w:rPr>
          <w:lang w:val="en-US"/>
        </w:rPr>
        <w:br/>
        <w:t xml:space="preserve">            &lt;xdw:previousStatus/&gt;</w:t>
      </w:r>
      <w:r w:rsidRPr="00F442A2">
        <w:rPr>
          <w:lang w:val="en-US"/>
        </w:rPr>
        <w:br/>
        <w:t xml:space="preserve">            &lt;xdw:actualStatus&gt;OPEN&lt;/xdw:actualStatus&gt;</w:t>
      </w:r>
      <w:r w:rsidRPr="00F442A2">
        <w:rPr>
          <w:lang w:val="en-US"/>
        </w:rPr>
        <w:br/>
        <w:t xml:space="preserve">        &lt;/xdw:documentEvent&gt;</w:t>
      </w:r>
      <w:r w:rsidRPr="00F442A2">
        <w:rPr>
          <w:lang w:val="en-US"/>
        </w:rPr>
        <w:br/>
        <w:t xml:space="preserve">        &lt;xdw:documentEvent&gt;</w:t>
      </w:r>
      <w:r w:rsidRPr="00F442A2">
        <w:rPr>
          <w:lang w:val="en-US"/>
        </w:rPr>
        <w:br/>
        <w:t xml:space="preserve">            &lt;xdw:eventTime&gt;2011-04-01T03:15:20.0Z&lt;/xdw:eventTime&gt;</w:t>
      </w:r>
      <w:r w:rsidRPr="00F442A2">
        <w:rPr>
          <w:lang w:val="en-US"/>
        </w:rPr>
        <w:br/>
        <w:t xml:space="preserve">            &lt;xdw:eventType&gt;complete&lt;/xdw:eventType&gt;</w:t>
      </w:r>
      <w:r w:rsidRPr="00F442A2">
        <w:rPr>
          <w:lang w:val="en-US"/>
        </w:rPr>
        <w:br/>
        <w:t xml:space="preserve">            &lt;xdw:taskEventIdentifier&gt; urn:oid:1.2.3.4.7&lt;/xdw:taskEventIdentifier&gt;</w:t>
      </w:r>
      <w:r w:rsidRPr="00F442A2">
        <w:rPr>
          <w:lang w:val="en-US"/>
        </w:rPr>
        <w:br/>
        <w:t xml:space="preserve">            &lt;xdw:author&gt;Dr. Brum&lt;/xdw:author&gt;</w:t>
      </w:r>
      <w:r w:rsidRPr="00F442A2">
        <w:rPr>
          <w:lang w:val="en-US"/>
        </w:rPr>
        <w:br/>
        <w:t xml:space="preserve">            &lt;xdw:previousStatus&gt;OPEN&lt;/xdw:previousStatus&gt;</w:t>
      </w:r>
      <w:r w:rsidRPr="00F442A2">
        <w:rPr>
          <w:lang w:val="en-US"/>
        </w:rPr>
        <w:br/>
        <w:t xml:space="preserve">            &lt;xdw:actualStatus&gt;CLOSED&lt;/xdw:actualStatus&gt;</w:t>
      </w:r>
      <w:r w:rsidRPr="00F442A2">
        <w:rPr>
          <w:lang w:val="en-US"/>
        </w:rPr>
        <w:br/>
        <w:t xml:space="preserve">        &lt;/xdw:documentEvent&gt;</w:t>
      </w:r>
      <w:r w:rsidRPr="00F442A2">
        <w:rPr>
          <w:lang w:val="en-US"/>
        </w:rPr>
        <w:br/>
        <w:t xml:space="preserve">    &lt;/xdw:workflowStatusHistory&gt;</w:t>
      </w:r>
      <w:r w:rsidRPr="00F442A2">
        <w:rPr>
          <w:lang w:val="en-US"/>
        </w:rPr>
        <w:br/>
        <w:t xml:space="preserve">    &lt;xdw:workflowDefinitionReference&gt;urn:oid:1.2.3.4.5.6.7.8.9&lt;/xdw:workflowDefinitionReference&gt;</w:t>
      </w:r>
      <w:r w:rsidRPr="00F442A2">
        <w:rPr>
          <w:lang w:val="en-US"/>
        </w:rPr>
        <w:br/>
        <w:t xml:space="preserve">    &lt;xdw:TaskList&gt;</w:t>
      </w:r>
      <w:r w:rsidRPr="00F442A2">
        <w:rPr>
          <w:lang w:val="en-US"/>
        </w:rPr>
        <w:br/>
        <w:t xml:space="preserve">        &lt;xdw:XDWTask&gt;</w:t>
      </w:r>
      <w:r w:rsidRPr="00F442A2">
        <w:rPr>
          <w:lang w:val="en-US"/>
        </w:rPr>
        <w:br/>
        <w:t xml:space="preserve">            &lt;xdw:taskData&gt;</w:t>
      </w:r>
      <w:r w:rsidRPr="00F442A2">
        <w:rPr>
          <w:lang w:val="en-US"/>
        </w:rPr>
        <w:br/>
        <w:t xml:space="preserve">                &lt;ws-ht:taskDetails&gt;</w:t>
      </w:r>
      <w:r w:rsidRPr="00F442A2">
        <w:rPr>
          <w:lang w:val="en-US"/>
        </w:rPr>
        <w:br/>
        <w:t xml:space="preserve">                    &lt;ws-ht:id&gt;1&lt;/ws-ht:id&gt;</w:t>
      </w:r>
      <w:r w:rsidRPr="00F442A2">
        <w:rPr>
          <w:lang w:val="en-US"/>
        </w:rPr>
        <w:br/>
        <w:t xml:space="preserve">                    &lt;ws-ht:taskType&gt;Requested&lt;/ws-ht:taskType&gt;</w:t>
      </w:r>
      <w:r w:rsidRPr="00F442A2">
        <w:rPr>
          <w:lang w:val="en-US"/>
        </w:rPr>
        <w:br/>
        <w:t xml:space="preserve">                    &lt;ws-ht:name&gt;ReferralRequested&lt;/ws-ht:name&gt;</w:t>
      </w:r>
      <w:r w:rsidRPr="00F442A2">
        <w:rPr>
          <w:lang w:val="en-US"/>
        </w:rPr>
        <w:br/>
        <w:t xml:space="preserve">                    &lt;ws-ht:status&gt;COMPLETED&lt;/ws-ht:status&gt;</w:t>
      </w:r>
      <w:r w:rsidRPr="00F442A2">
        <w:rPr>
          <w:lang w:val="en-US"/>
        </w:rPr>
        <w:br/>
        <w:t xml:space="preserve">                    &lt;ws-ht:actualOwner&gt;Mr. Rossi&lt;/ws-ht:actualOwner&gt;</w:t>
      </w:r>
      <w:r w:rsidRPr="00F442A2">
        <w:rPr>
          <w:lang w:val="en-US"/>
        </w:rPr>
        <w:br/>
        <w:t xml:space="preserve">                    &lt;ws-ht:createdTime&gt;2011-03-28T10:00:12.0Z&lt;/ws-ht:createdTime&gt;</w:t>
      </w:r>
      <w:r w:rsidRPr="00F442A2">
        <w:rPr>
          <w:lang w:val="en-US"/>
        </w:rPr>
        <w:br/>
        <w:t xml:space="preserve">                    &lt;ws-ht:createdBy&gt;Mr. Rossi&lt;/ws-ht:createdBy&gt;</w:t>
      </w:r>
      <w:r w:rsidRPr="00F442A2">
        <w:rPr>
          <w:lang w:val="en-US"/>
        </w:rPr>
        <w:br/>
        <w:t xml:space="preserve">                    &lt;ws-ht:lastModifiedTime&gt;2011-03-28T10:00:12.0Z&lt;/ws-ht:lastModifiedTime&gt;</w:t>
      </w:r>
      <w:r w:rsidRPr="00F442A2">
        <w:rPr>
          <w:lang w:val="en-US"/>
        </w:rPr>
        <w:br/>
        <w:t xml:space="preserve">                    &lt;ws-ht:renderingMethodExists&gt;false&lt;/ws-ht:renderingMethodExists&gt;</w:t>
      </w:r>
      <w:r w:rsidRPr="00F442A2">
        <w:rPr>
          <w:lang w:val="en-US"/>
        </w:rPr>
        <w:br/>
        <w:t xml:space="preserve">                &lt;/ws-ht:taskDetails&gt;</w:t>
      </w:r>
      <w:r w:rsidRPr="00F442A2">
        <w:rPr>
          <w:lang w:val="en-US"/>
        </w:rPr>
        <w:br/>
        <w:t xml:space="preserve">                &lt;ws-ht:description&gt;Request for a specialist visit&lt;/ws-ht:description&gt;</w:t>
      </w:r>
      <w:r w:rsidRPr="00F442A2">
        <w:rPr>
          <w:lang w:val="en-US"/>
        </w:rPr>
        <w:br/>
        <w:t xml:space="preserve">                &lt;ws-ht:input/&gt;</w:t>
      </w:r>
      <w:r w:rsidRPr="00F442A2">
        <w:rPr>
          <w:lang w:val="en-US"/>
        </w:rPr>
        <w:br/>
        <w:t xml:space="preserve">                &lt;ws-ht:output/&gt;</w:t>
      </w:r>
      <w:r w:rsidRPr="00F442A2">
        <w:rPr>
          <w:lang w:val="en-US"/>
        </w:rPr>
        <w:br/>
        <w:t xml:space="preserve">            &lt;/xdw:taskData&gt;</w:t>
      </w:r>
      <w:r w:rsidRPr="00F442A2">
        <w:rPr>
          <w:lang w:val="en-US"/>
        </w:rPr>
        <w:br/>
        <w:t xml:space="preserve">            &lt;xdw:taskEventHistory&gt;</w:t>
      </w:r>
      <w:r w:rsidRPr="00F442A2">
        <w:rPr>
          <w:lang w:val="en-US"/>
        </w:rPr>
        <w:br/>
        <w:t xml:space="preserve">                &lt;xdw:taskEvent&gt;</w:t>
      </w:r>
      <w:r w:rsidRPr="00F442A2">
        <w:rPr>
          <w:lang w:val="en-US"/>
        </w:rPr>
        <w:br/>
        <w:t xml:space="preserve">                    &lt;xdw:id&gt;101&lt;/xdw:id&gt;</w:t>
      </w:r>
      <w:r w:rsidRPr="00F442A2">
        <w:rPr>
          <w:lang w:val="en-US"/>
        </w:rPr>
        <w:br/>
        <w:t xml:space="preserve">                    &lt;xdw:eventTime&gt;2011-03-28T10:00:12.0Z&lt;/xdw:eventTime&gt;</w:t>
      </w:r>
      <w:r w:rsidRPr="00F442A2">
        <w:rPr>
          <w:lang w:val="en-US"/>
        </w:rPr>
        <w:br/>
        <w:t xml:space="preserve">                    &lt;xdw:identifier&gt;urn:oid:1.2.3.4.5&lt;/xdw:identifier&gt;</w:t>
      </w:r>
      <w:r w:rsidRPr="00F442A2">
        <w:rPr>
          <w:lang w:val="en-US"/>
        </w:rPr>
        <w:br/>
        <w:t xml:space="preserve">                    &lt;xdw:eventType&gt;create&lt;/xdw:eventType&gt;</w:t>
      </w:r>
      <w:r w:rsidRPr="00F442A2">
        <w:rPr>
          <w:lang w:val="en-US"/>
        </w:rPr>
        <w:br/>
        <w:t xml:space="preserve">                    &lt;xdw:status&gt;COMPLETED&lt;/xdw:status&gt;</w:t>
      </w:r>
      <w:r w:rsidRPr="00F442A2">
        <w:rPr>
          <w:lang w:val="en-US"/>
        </w:rPr>
        <w:br/>
        <w:t xml:space="preserve">                &lt;/xdw:taskEvent&gt;</w:t>
      </w:r>
      <w:r w:rsidRPr="00F442A2">
        <w:rPr>
          <w:lang w:val="en-US"/>
        </w:rPr>
        <w:br/>
        <w:t xml:space="preserve">            &lt;/xdw:taskEventHistory&gt;</w:t>
      </w:r>
      <w:r w:rsidRPr="00F442A2">
        <w:rPr>
          <w:lang w:val="en-US"/>
        </w:rPr>
        <w:br/>
        <w:t xml:space="preserve">        &lt;/xdw:XDWTask&gt;</w:t>
      </w:r>
      <w:r w:rsidRPr="00F442A2">
        <w:rPr>
          <w:lang w:val="en-US"/>
        </w:rPr>
        <w:br/>
        <w:t xml:space="preserve">        &lt;xdw:XDWTask&gt;</w:t>
      </w:r>
      <w:r w:rsidRPr="00F442A2">
        <w:rPr>
          <w:lang w:val="en-US"/>
        </w:rPr>
        <w:br/>
        <w:t xml:space="preserve">            &lt;xdw:taskData&gt;</w:t>
      </w:r>
      <w:r w:rsidRPr="00F442A2">
        <w:rPr>
          <w:lang w:val="en-US"/>
        </w:rPr>
        <w:br/>
        <w:t xml:space="preserve">                &lt;ws-ht:taskDetails&gt;</w:t>
      </w:r>
      <w:r w:rsidRPr="00F442A2">
        <w:rPr>
          <w:lang w:val="en-US"/>
        </w:rPr>
        <w:br/>
        <w:t xml:space="preserve">                    &lt;ws-ht:id&gt;2&lt;/ws-ht:id&gt;</w:t>
      </w:r>
      <w:r w:rsidRPr="00F442A2">
        <w:rPr>
          <w:lang w:val="en-US"/>
        </w:rPr>
        <w:br/>
        <w:t xml:space="preserve">                    &lt;ws-ht:taskType&gt;Referral Referred&lt;/ws-ht:taskType&gt;</w:t>
      </w:r>
      <w:r w:rsidRPr="00F442A2">
        <w:rPr>
          <w:lang w:val="en-US"/>
        </w:rPr>
        <w:br/>
        <w:t xml:space="preserve">                    &lt;ws-ht:name&gt;Referred&lt;/ws-ht:name&gt;</w:t>
      </w:r>
      <w:r w:rsidRPr="00F442A2">
        <w:rPr>
          <w:lang w:val="en-US"/>
        </w:rPr>
        <w:br/>
        <w:t xml:space="preserve">                    &lt;ws-ht:status&gt;COMPLETED&lt;/ws-ht:status&gt;</w:t>
      </w:r>
      <w:r w:rsidRPr="00F442A2">
        <w:rPr>
          <w:lang w:val="en-US"/>
        </w:rPr>
        <w:br/>
        <w:t xml:space="preserve">                    &lt;ws-ht:actualOwner&gt;Dr. Brum&lt;/ws-ht:actualOwner&gt;</w:t>
      </w:r>
      <w:r w:rsidRPr="00F442A2">
        <w:rPr>
          <w:lang w:val="en-US"/>
        </w:rPr>
        <w:br/>
        <w:t xml:space="preserve">                    &lt;ws-ht:createdTime&gt;2011-03-29T09:20:01.0Z&lt;/ws-ht:createdTime&gt;</w:t>
      </w:r>
      <w:r w:rsidRPr="00F442A2">
        <w:rPr>
          <w:lang w:val="en-US"/>
        </w:rPr>
        <w:br/>
        <w:t xml:space="preserve">                    &lt;ws-ht:createdBy&gt;Dr. Brum&lt;/ws-ht:createdBy&gt;</w:t>
      </w:r>
      <w:r w:rsidRPr="00F442A2">
        <w:rPr>
          <w:lang w:val="en-US"/>
        </w:rPr>
        <w:br/>
        <w:t xml:space="preserve">                    &lt;ws-ht:lastModifiedTime&gt;2011-04-01T03:15:20.0Z&lt;/ws-ht:lastModifiedTime&gt;</w:t>
      </w:r>
      <w:r w:rsidRPr="00F442A2">
        <w:rPr>
          <w:lang w:val="en-US"/>
        </w:rPr>
        <w:br/>
        <w:t xml:space="preserve">                    &lt;ws-ht:renderingMethodExists&gt;false&lt;/ws-ht:renderingMethodExists&gt;</w:t>
      </w:r>
      <w:r w:rsidRPr="00F442A2">
        <w:rPr>
          <w:lang w:val="en-US"/>
        </w:rPr>
        <w:br/>
        <w:t xml:space="preserve">                &lt;/ws-ht:taskDetails&gt;</w:t>
      </w:r>
      <w:r w:rsidRPr="00F442A2">
        <w:rPr>
          <w:lang w:val="en-US"/>
        </w:rPr>
        <w:br/>
        <w:t xml:space="preserve">                &lt;ws-ht:description&gt;Specialist visit&lt;/ws-ht:description&gt;</w:t>
      </w:r>
      <w:r w:rsidRPr="00F442A2">
        <w:rPr>
          <w:lang w:val="en-US"/>
        </w:rPr>
        <w:br/>
        <w:t xml:space="preserve">                &lt;ws-ht:input&gt;</w:t>
      </w:r>
      <w:r w:rsidRPr="00F442A2">
        <w:rPr>
          <w:lang w:val="en-US"/>
        </w:rPr>
        <w:br/>
        <w:t xml:space="preserve">                    &lt;!-- one part element for each document in input --&gt;</w:t>
      </w:r>
      <w:r w:rsidRPr="00F442A2">
        <w:rPr>
          <w:lang w:val="en-US"/>
        </w:rPr>
        <w:br/>
        <w:t xml:space="preserve">                        &lt;ws-ht:part name="eReferralDoc1"&gt;  </w:t>
      </w:r>
      <w:r w:rsidRPr="00F442A2">
        <w:rPr>
          <w:lang w:val="en-US"/>
        </w:rPr>
        <w:br/>
        <w:t xml:space="preserve">                            &lt;ws-ht:attachmentInfo&gt;</w:t>
      </w:r>
      <w:r w:rsidRPr="00F442A2">
        <w:rPr>
          <w:lang w:val="en-US"/>
        </w:rPr>
        <w:br/>
        <w:t xml:space="preserve">                                &lt;ws-ht:identifier&gt;1.2.3.4.56.7.78&lt;/ws-ht:identifier&gt;</w:t>
      </w:r>
      <w:r w:rsidRPr="00F442A2">
        <w:rPr>
          <w:lang w:val="en-US"/>
        </w:rPr>
        <w:br/>
        <w:t xml:space="preserve">                                &lt;ws-ht:name&gt;eReferralDoc1&lt;/ws-ht:name&gt;</w:t>
      </w:r>
      <w:r w:rsidRPr="00F442A2">
        <w:rPr>
          <w:lang w:val="en-US"/>
        </w:rPr>
        <w:br/>
        <w:t xml:space="preserve">                                &lt;ws-ht:accessType&gt;urn:ihe:iti:</w:t>
      </w:r>
      <w:r w:rsidRPr="00F442A2" w:rsidDel="00BA11DE">
        <w:rPr>
          <w:lang w:val="en-US"/>
        </w:rPr>
        <w:t xml:space="preserve"> </w:t>
      </w:r>
      <w:r w:rsidRPr="00F442A2">
        <w:rPr>
          <w:lang w:val="en-US"/>
        </w:rPr>
        <w:t>xdw:2011:XDSregistered&lt;/ws-ht:accessType&gt;</w:t>
      </w:r>
      <w:r w:rsidRPr="00F442A2">
        <w:rPr>
          <w:lang w:val="en-US"/>
        </w:rPr>
        <w:br/>
        <w:t xml:space="preserve">                                &lt;ws-ht:contentType&gt;application/pdf&lt;/ws-ht:contentType&gt;</w:t>
      </w:r>
      <w:r w:rsidRPr="00F442A2">
        <w:rPr>
          <w:lang w:val="en-US"/>
        </w:rPr>
        <w:br/>
        <w:t xml:space="preserve">                                &lt;ws-ht:contentCategory&gt;http://www.iana.org/assignments/media-types&lt;/ws-ht:contentCategory&gt;</w:t>
      </w:r>
      <w:r w:rsidRPr="00F442A2">
        <w:rPr>
          <w:lang w:val="en-US"/>
        </w:rPr>
        <w:br/>
        <w:t xml:space="preserve">                                &lt;ws-ht:attachedTime&gt;2011-04-01T03:15:20.0Z&lt;/ws-ht:attachedTime&gt;</w:t>
      </w:r>
      <w:r w:rsidRPr="00F442A2">
        <w:rPr>
          <w:lang w:val="en-US"/>
        </w:rPr>
        <w:br/>
        <w:t xml:space="preserve">                                &lt;ws-ht:attachedBy&gt;Dr. Brum&lt;/ws-ht:attachedBy&gt;</w:t>
      </w:r>
      <w:r w:rsidRPr="00F442A2">
        <w:rPr>
          <w:lang w:val="en-US"/>
        </w:rPr>
        <w:br/>
        <w:t xml:space="preserve">                                &lt;xdw:homeCommunityId&gt;urn:oid:1.2.3.4.5&lt;/xdw:homeCommunityId&gt;</w:t>
      </w:r>
      <w:r w:rsidRPr="00F442A2">
        <w:rPr>
          <w:lang w:val="en-US"/>
        </w:rPr>
        <w:br/>
        <w:t xml:space="preserve">                            &lt;/ws-ht:attachmentInfo&gt;</w:t>
      </w:r>
      <w:r w:rsidRPr="00F442A2">
        <w:rPr>
          <w:lang w:val="en-US"/>
        </w:rPr>
        <w:br/>
        <w:t xml:space="preserve">                            &lt;!--eReferralDoc1--&gt;</w:t>
      </w:r>
      <w:r w:rsidRPr="00F442A2">
        <w:rPr>
          <w:lang w:val="en-US"/>
        </w:rPr>
        <w:br/>
        <w:t xml:space="preserve">                        &lt;/ws-ht:part&gt;</w:t>
      </w:r>
      <w:r w:rsidRPr="00F442A2">
        <w:rPr>
          <w:lang w:val="en-US"/>
        </w:rPr>
        <w:br/>
        <w:t xml:space="preserve">                &lt;/ws-ht:input&gt;</w:t>
      </w:r>
      <w:r w:rsidRPr="00F442A2">
        <w:rPr>
          <w:lang w:val="en-US"/>
        </w:rPr>
        <w:br/>
        <w:t xml:space="preserve">                &lt;ws-ht:output&gt;</w:t>
      </w:r>
      <w:r w:rsidRPr="00F442A2">
        <w:rPr>
          <w:lang w:val="en-US"/>
        </w:rPr>
        <w:br/>
        <w:t xml:space="preserve">                    &lt;!-- one documentReference element for each document in input --&gt;</w:t>
      </w:r>
      <w:r w:rsidRPr="00F442A2">
        <w:rPr>
          <w:lang w:val="en-US"/>
        </w:rPr>
        <w:br/>
        <w:t xml:space="preserve">                    &lt;ws-ht:part name="ChildWorkflow"&gt;</w:t>
      </w:r>
      <w:r w:rsidRPr="00F442A2">
        <w:rPr>
          <w:lang w:val="en-US"/>
        </w:rPr>
        <w:br/>
        <w:t xml:space="preserve">                        &lt;ws-ht:attachmentInfo&gt;</w:t>
      </w:r>
      <w:r w:rsidRPr="00F442A2">
        <w:rPr>
          <w:lang w:val="en-US"/>
        </w:rPr>
        <w:br/>
        <w:t xml:space="preserve">                            &lt;ws-ht:identifier&gt;1.2.3.4.12312.34&lt;/ws-ht:identifier&gt;</w:t>
      </w:r>
      <w:r w:rsidRPr="00F442A2">
        <w:rPr>
          <w:lang w:val="en-US"/>
        </w:rPr>
        <w:br/>
        <w:t xml:space="preserve">                            &lt;ws-ht:name&gt;ChildWorkflow&lt;/ws-ht:name&gt;</w:t>
      </w:r>
      <w:r w:rsidRPr="00F442A2">
        <w:rPr>
          <w:lang w:val="en-US"/>
        </w:rPr>
        <w:br/>
        <w:t xml:space="preserve">                            &lt;ws-ht:accessType&gt;urn:ihe:iti:xdw:2013:workflowInstanceId&lt;/ws-ht:accessType&gt;</w:t>
      </w:r>
      <w:r w:rsidRPr="00F442A2">
        <w:rPr>
          <w:lang w:val="en-US"/>
        </w:rPr>
        <w:br/>
        <w:t xml:space="preserve">                            &lt;ws-ht:contentType&gt;application/xml&lt;/ws-ht:contentType&gt;</w:t>
      </w:r>
      <w:r w:rsidRPr="00F442A2">
        <w:rPr>
          <w:lang w:val="en-US"/>
        </w:rPr>
        <w:br/>
        <w:t xml:space="preserve">                            &lt;ws-ht:contentCategory&gt;http://www.iana.org/assignments/media-types&lt;/ws-ht:contentCategory&gt;</w:t>
      </w:r>
      <w:r w:rsidRPr="00F442A2">
        <w:rPr>
          <w:lang w:val="en-US"/>
        </w:rPr>
        <w:br/>
        <w:t xml:space="preserve">                            &lt;ws-ht:attachedTime&gt;2011-04-01T03:15:20.0Z&lt;/ws-ht:attachedTime&gt;</w:t>
      </w:r>
      <w:r w:rsidRPr="00F442A2">
        <w:rPr>
          <w:lang w:val="en-US"/>
        </w:rPr>
        <w:br/>
        <w:t xml:space="preserve">                            &lt;ws-ht:attachedBy&gt;Dr. Brum&lt;/ws-ht:attachedBy&gt;</w:t>
      </w:r>
      <w:r w:rsidRPr="00F442A2">
        <w:rPr>
          <w:lang w:val="en-US"/>
        </w:rPr>
        <w:br/>
        <w:t xml:space="preserve">                        &lt;/ws-ht:attachmentInfo&gt;</w:t>
      </w:r>
      <w:r w:rsidRPr="00F442A2">
        <w:rPr>
          <w:lang w:val="en-US"/>
        </w:rPr>
        <w:br/>
        <w:t xml:space="preserve">                    &lt;/ws-ht:part&gt;</w:t>
      </w:r>
      <w:r w:rsidRPr="00F442A2">
        <w:rPr>
          <w:lang w:val="en-US"/>
        </w:rPr>
        <w:br/>
        <w:t xml:space="preserve">                &lt;/ws-ht:output&gt;</w:t>
      </w:r>
      <w:r w:rsidRPr="00F442A2">
        <w:rPr>
          <w:lang w:val="en-US"/>
        </w:rPr>
        <w:br/>
        <w:t xml:space="preserve">            &lt;/xdw:taskData&gt;</w:t>
      </w:r>
      <w:r w:rsidRPr="00F442A2">
        <w:rPr>
          <w:lang w:val="en-US"/>
        </w:rPr>
        <w:br/>
        <w:t xml:space="preserve">            &lt;xdw:taskEventHistory&gt;</w:t>
      </w:r>
      <w:r w:rsidRPr="00F442A2">
        <w:rPr>
          <w:lang w:val="en-US"/>
        </w:rPr>
        <w:br/>
        <w:t xml:space="preserve">                &lt;xdw:taskEvent&gt;</w:t>
      </w:r>
      <w:r w:rsidRPr="00F442A2">
        <w:rPr>
          <w:lang w:val="en-US"/>
        </w:rPr>
        <w:br/>
        <w:t xml:space="preserve">                    &lt;xdw:id&gt;201&lt;/xdw:id&gt;</w:t>
      </w:r>
      <w:r w:rsidRPr="00F442A2">
        <w:rPr>
          <w:lang w:val="en-US"/>
        </w:rPr>
        <w:br/>
        <w:t xml:space="preserve">                    &lt;xdw:eventTime&gt;2011-03-29T09:20:01.0Z&lt;/xdw:eventTime&gt;</w:t>
      </w:r>
      <w:r w:rsidRPr="00F442A2">
        <w:rPr>
          <w:lang w:val="en-US"/>
        </w:rPr>
        <w:br/>
        <w:t xml:space="preserve">                    &lt;xdw:identifier&gt;urn:oid:1.2.3.4.6&lt;/xdw:identifier&gt;</w:t>
      </w:r>
      <w:r w:rsidRPr="00F442A2">
        <w:rPr>
          <w:lang w:val="en-US"/>
        </w:rPr>
        <w:br/>
        <w:t xml:space="preserve">                    &lt;xdw:eventType&gt;create&lt;/xdw:eventType&gt;</w:t>
      </w:r>
      <w:r w:rsidRPr="00F442A2">
        <w:rPr>
          <w:lang w:val="en-US"/>
        </w:rPr>
        <w:br/>
        <w:t xml:space="preserve">                    &lt;xdw:status&gt;IN_PROGRESS&lt;/xdw:status&gt;</w:t>
      </w:r>
      <w:r w:rsidRPr="00F442A2">
        <w:rPr>
          <w:lang w:val="en-US"/>
        </w:rPr>
        <w:br/>
        <w:t xml:space="preserve">                &lt;/xdw:taskEvent&gt;</w:t>
      </w:r>
      <w:r w:rsidRPr="00F442A2">
        <w:rPr>
          <w:lang w:val="en-US"/>
        </w:rPr>
        <w:br/>
        <w:t xml:space="preserve">                &lt;xdw:taskEvent&gt;</w:t>
      </w:r>
      <w:r w:rsidRPr="00F442A2">
        <w:rPr>
          <w:lang w:val="en-US"/>
        </w:rPr>
        <w:br/>
        <w:t xml:space="preserve">                    &lt;xdw:id&gt;202&lt;/xdw:id&gt;</w:t>
      </w:r>
      <w:r w:rsidRPr="00F442A2">
        <w:rPr>
          <w:lang w:val="en-US"/>
        </w:rPr>
        <w:br/>
        <w:t xml:space="preserve">                    &lt;xdw:eventTime&gt;2011-04-01T03:15:20.0Z&lt;/xdw:eventTime&gt;</w:t>
      </w:r>
      <w:r w:rsidRPr="00F442A2">
        <w:rPr>
          <w:lang w:val="en-US"/>
        </w:rPr>
        <w:br/>
        <w:t xml:space="preserve">                    &lt;xdw:identifier&gt;urn:oid:1.2.3.4.7&lt;/xdw:identifier&gt;</w:t>
      </w:r>
      <w:r w:rsidRPr="00F442A2">
        <w:rPr>
          <w:lang w:val="en-US"/>
        </w:rPr>
        <w:br/>
        <w:t xml:space="preserve">                    &lt;xdw:eventType&gt;complete&lt;/xdw:eventType&gt;</w:t>
      </w:r>
      <w:r w:rsidRPr="00F442A2">
        <w:rPr>
          <w:lang w:val="en-US"/>
        </w:rPr>
        <w:br/>
        <w:t xml:space="preserve">                    &lt;xdw:status&gt;COMPLETED&lt;/xdw:status&gt;</w:t>
      </w:r>
      <w:r w:rsidRPr="00F442A2">
        <w:rPr>
          <w:lang w:val="en-US"/>
        </w:rPr>
        <w:br/>
        <w:t xml:space="preserve">                &lt;/xdw:taskEvent&gt;</w:t>
      </w:r>
      <w:r w:rsidRPr="00F442A2">
        <w:rPr>
          <w:lang w:val="en-US"/>
        </w:rPr>
        <w:br/>
        <w:t xml:space="preserve">            &lt;/xdw:taskEventHistory&gt;</w:t>
      </w:r>
      <w:r w:rsidRPr="00F442A2">
        <w:rPr>
          <w:lang w:val="en-US"/>
        </w:rPr>
        <w:br/>
        <w:t xml:space="preserve">        &lt;/xdw:XDWTask&gt;</w:t>
      </w:r>
      <w:r w:rsidRPr="00F442A2">
        <w:rPr>
          <w:lang w:val="en-US"/>
        </w:rPr>
        <w:br/>
        <w:t xml:space="preserve">    &lt;/xdw:TaskList&gt;</w:t>
      </w:r>
      <w:r w:rsidRPr="00F442A2">
        <w:rPr>
          <w:lang w:val="en-US"/>
        </w:rPr>
        <w:br/>
        <w:t>&lt;/xdw:XDW.WorkflowDocument&gt;</w:t>
      </w:r>
    </w:p>
    <w:p w14:paraId="1590DD49" w14:textId="43574762" w:rsidR="003F6EE3" w:rsidRPr="00F442A2" w:rsidRDefault="003F6EE3" w:rsidP="000766F4">
      <w:pPr>
        <w:pStyle w:val="FigureTitle"/>
      </w:pPr>
      <w:r w:rsidRPr="00F442A2">
        <w:t>Figure 5.4.4-1: Sample XDW Workflow Document</w:t>
      </w:r>
    </w:p>
    <w:p w14:paraId="3D5FBC17" w14:textId="77777777" w:rsidR="003F6EE3" w:rsidRPr="00F442A2" w:rsidRDefault="003F6EE3" w:rsidP="009E7736">
      <w:pPr>
        <w:pStyle w:val="Heading3"/>
      </w:pPr>
      <w:bookmarkStart w:id="1677" w:name="_Toc400706706"/>
      <w:bookmarkStart w:id="1678" w:name="_Toc518658207"/>
      <w:r w:rsidRPr="00F442A2">
        <w:t>5.4.5 Workflow Document Management</w:t>
      </w:r>
      <w:bookmarkEnd w:id="1677"/>
      <w:bookmarkEnd w:id="1678"/>
    </w:p>
    <w:p w14:paraId="1CBF882A" w14:textId="77777777" w:rsidR="003F6EE3" w:rsidRPr="00F442A2" w:rsidRDefault="003F6EE3" w:rsidP="009E7736">
      <w:pPr>
        <w:pStyle w:val="Heading4"/>
      </w:pPr>
      <w:bookmarkStart w:id="1679" w:name="_Toc400706707"/>
      <w:r w:rsidRPr="00F442A2">
        <w:t>5.4.5.1 Workflow Document Lifecycle Management</w:t>
      </w:r>
      <w:bookmarkEnd w:id="1670"/>
      <w:bookmarkEnd w:id="1679"/>
    </w:p>
    <w:p w14:paraId="7AD76382" w14:textId="77777777" w:rsidR="003F6EE3" w:rsidRPr="00F442A2" w:rsidRDefault="003F6EE3" w:rsidP="003F6EE3">
      <w:pPr>
        <w:pStyle w:val="BodyText"/>
      </w:pPr>
      <w:r w:rsidRPr="00F442A2">
        <w:t xml:space="preserve">The Cross-Enterprise Document Workflow Profile takes advantage of the lifecycle management of XDS when used in an XDS environment. </w:t>
      </w:r>
    </w:p>
    <w:p w14:paraId="34117188" w14:textId="77777777" w:rsidR="003F6EE3" w:rsidRPr="00F442A2" w:rsidRDefault="003F6EE3" w:rsidP="003F6EE3">
      <w:pPr>
        <w:pStyle w:val="BodyText"/>
      </w:pPr>
      <w:r w:rsidRPr="00F442A2">
        <w:t>A Workflow Document shall be created and be assigned a workflow identifier. The initial document shall include at least one task on the TaskList, and have a workflowStatus of OPEN. The Workflow Document is updated when:</w:t>
      </w:r>
    </w:p>
    <w:p w14:paraId="1C3D3943" w14:textId="77777777" w:rsidR="003F6EE3" w:rsidRPr="00A05677" w:rsidRDefault="003F6EE3" w:rsidP="005A199D">
      <w:pPr>
        <w:pStyle w:val="ListBullet2"/>
      </w:pPr>
      <w:r w:rsidRPr="00A05677">
        <w:t>The information about a task is modified. This may be due to a change in some other task related information like updating the output information.</w:t>
      </w:r>
    </w:p>
    <w:p w14:paraId="73CA846C" w14:textId="77777777" w:rsidR="003F6EE3" w:rsidRPr="00A05677" w:rsidRDefault="003F6EE3" w:rsidP="005A199D">
      <w:pPr>
        <w:pStyle w:val="ListBullet2"/>
      </w:pPr>
      <w:r w:rsidRPr="00A05677">
        <w:t xml:space="preserve">A new task is added to the </w:t>
      </w:r>
      <w:r w:rsidRPr="00A05677">
        <w:rPr>
          <w:rFonts w:ascii="Courier New" w:hAnsi="Courier New"/>
        </w:rPr>
        <w:t>&lt;TaskList&gt;</w:t>
      </w:r>
      <w:r w:rsidRPr="005A199D">
        <w:t>.</w:t>
      </w:r>
    </w:p>
    <w:p w14:paraId="3B470F35" w14:textId="77777777" w:rsidR="003F6EE3" w:rsidRPr="00A05677" w:rsidRDefault="003F6EE3" w:rsidP="005A199D">
      <w:pPr>
        <w:pStyle w:val="ListBullet2"/>
      </w:pPr>
      <w:r w:rsidRPr="00A05677">
        <w:t>The workflow status is changed to CLOSED.</w:t>
      </w:r>
    </w:p>
    <w:p w14:paraId="301F345B" w14:textId="77777777" w:rsidR="003F6EE3" w:rsidRPr="00F442A2" w:rsidRDefault="003F6EE3" w:rsidP="003F6EE3">
      <w:pPr>
        <w:pStyle w:val="BodyText"/>
      </w:pPr>
      <w:r w:rsidRPr="00F442A2">
        <w:t>Each update shall be done using the XDS Document Replace when in an XDS environment. The series of steps to be taken is:</w:t>
      </w:r>
    </w:p>
    <w:p w14:paraId="38284134" w14:textId="77777777" w:rsidR="003F6EE3" w:rsidRPr="00A05677" w:rsidRDefault="003F6EE3" w:rsidP="005A199D">
      <w:pPr>
        <w:pStyle w:val="ListBullet2"/>
      </w:pPr>
      <w:r w:rsidRPr="00A05677">
        <w:t xml:space="preserve">Update the XDW document to reflect the desired changes. This is often replacement of the </w:t>
      </w:r>
      <w:r w:rsidRPr="00A05677">
        <w:rPr>
          <w:rFonts w:ascii="Courier New" w:hAnsi="Courier New"/>
        </w:rPr>
        <w:t>&lt;TaskData&gt;</w:t>
      </w:r>
      <w:r w:rsidRPr="00A05677">
        <w:t xml:space="preserve">. It may also be a change by adding a new task to the </w:t>
      </w:r>
      <w:r w:rsidRPr="00A05677">
        <w:rPr>
          <w:rFonts w:ascii="Courier New" w:hAnsi="Courier New"/>
        </w:rPr>
        <w:t>&lt;TaskList&gt;</w:t>
      </w:r>
      <w:r w:rsidRPr="00A05677">
        <w:t xml:space="preserve"> or a new </w:t>
      </w:r>
      <w:r w:rsidRPr="00A05677">
        <w:rPr>
          <w:rFonts w:ascii="Courier New" w:hAnsi="Courier New"/>
        </w:rPr>
        <w:t>&lt;taskEvent&gt;</w:t>
      </w:r>
      <w:r w:rsidRPr="00A05677">
        <w:t xml:space="preserve"> to a Task.</w:t>
      </w:r>
    </w:p>
    <w:p w14:paraId="7B5A3FEE" w14:textId="77777777" w:rsidR="003F6EE3" w:rsidRPr="00A05677" w:rsidRDefault="003F6EE3" w:rsidP="005A199D">
      <w:pPr>
        <w:pStyle w:val="ListBullet2"/>
      </w:pPr>
      <w:r w:rsidRPr="00A05677">
        <w:t>Use the XDS Replace operation to replace the old document with this modified document. This replacement document shall carry the same workflow identifier as the original Workflow Document.</w:t>
      </w:r>
    </w:p>
    <w:p w14:paraId="505377B5" w14:textId="31C48CC9" w:rsidR="003F6EE3" w:rsidRPr="00A05677" w:rsidRDefault="003F6EE3" w:rsidP="005A199D">
      <w:pPr>
        <w:pStyle w:val="ListBullet2"/>
      </w:pPr>
      <w:r w:rsidRPr="00A05677">
        <w:t xml:space="preserve">It is possible that a document replace will be rejected by the XDS Document Registry if another actor has also done a replace in the time since the Workflow Document instance was obtained. In this case (attempting to replace a document already replaced), the XDW Document Creator or Updater shall obtain the most recent version of the Workflow Document which was updated by another XDW </w:t>
      </w:r>
      <w:r w:rsidR="00364562" w:rsidRPr="00A05677">
        <w:t>a</w:t>
      </w:r>
      <w:r w:rsidRPr="00A05677">
        <w:t xml:space="preserve">ctor, consider the evolution of the workflow, and performed a new content update. This kind of race condition should be very rare because updating is much faster than the rate at which people perform tasks. If certain workflows definitions require reducing the likelihood of such race conditions, one should consider placing in the Workflow Description one or more tasks "In Progress" and requiring that other </w:t>
      </w:r>
      <w:r w:rsidR="00364562" w:rsidRPr="00A05677">
        <w:t>a</w:t>
      </w:r>
      <w:r w:rsidRPr="00A05677">
        <w:t>ctor wait while such tasks are in-progress.</w:t>
      </w:r>
    </w:p>
    <w:p w14:paraId="2D244A79" w14:textId="77777777" w:rsidR="003F6EE3" w:rsidRPr="00F442A2" w:rsidRDefault="003F6EE3" w:rsidP="003F6EE3">
      <w:pPr>
        <w:pStyle w:val="BodyText"/>
      </w:pPr>
      <w:r w:rsidRPr="00F442A2">
        <w:t>When using XDR or XDM, the receiving actor shall perform an equivalent local update process.</w:t>
      </w:r>
    </w:p>
    <w:p w14:paraId="6449D720" w14:textId="7B1A26AE" w:rsidR="003F6EE3" w:rsidRPr="00F442A2" w:rsidRDefault="003F6EE3" w:rsidP="003F6EE3">
      <w:pPr>
        <w:pStyle w:val="BodyText"/>
      </w:pPr>
      <w:r w:rsidRPr="00F442A2">
        <w:t xml:space="preserve">When an XDW </w:t>
      </w:r>
      <w:r w:rsidR="00364562" w:rsidRPr="00F442A2">
        <w:t>a</w:t>
      </w:r>
      <w:r w:rsidRPr="00F442A2">
        <w:t xml:space="preserve">ctor decides that a workflow status code shall be placed in a CLOSED status, a final update to set the workflow status code to CLOSED shall be performed. The specific rules for determining when and which XDW </w:t>
      </w:r>
      <w:r w:rsidR="00364562" w:rsidRPr="00F442A2">
        <w:t>a</w:t>
      </w:r>
      <w:r w:rsidRPr="00F442A2">
        <w:t>ctors are allowed or should set the workflow status code to CLOSED are not specified by the XDW Profile. They may be determined within the Workflow Definition. XDW Content Consumer and Content Updater Actors shall support the means to query for Workflow Documents that are in a workflow status OPEN.</w:t>
      </w:r>
    </w:p>
    <w:p w14:paraId="7FCED84A" w14:textId="77777777" w:rsidR="003F6EE3" w:rsidRPr="00F442A2" w:rsidRDefault="003F6EE3" w:rsidP="003F6EE3">
      <w:pPr>
        <w:pStyle w:val="BodyText"/>
      </w:pPr>
      <w:r w:rsidRPr="00F442A2">
        <w:t>This profile does not further constrain the rules for document lifecycle management, but a specific Workflow Definition may add requirements requiring that certain kinds of tasks be created initially, restricting the kinds of tasks that can be added, and requiring that updates be performed for specific task changes.</w:t>
      </w:r>
    </w:p>
    <w:p w14:paraId="3D4C7DC7" w14:textId="77777777" w:rsidR="003F6EE3" w:rsidRPr="00F442A2" w:rsidRDefault="003F6EE3" w:rsidP="009E7736">
      <w:pPr>
        <w:pStyle w:val="Heading4"/>
      </w:pPr>
      <w:bookmarkStart w:id="1680" w:name="_Toc400706708"/>
      <w:r w:rsidRPr="00F442A2">
        <w:t>5.4.5.2 Associations Types</w:t>
      </w:r>
      <w:bookmarkEnd w:id="1680"/>
      <w:r w:rsidRPr="00F442A2">
        <w:t xml:space="preserve"> </w:t>
      </w:r>
    </w:p>
    <w:p w14:paraId="3A820E8A" w14:textId="77777777" w:rsidR="003F6EE3" w:rsidRPr="00F442A2" w:rsidRDefault="003F6EE3" w:rsidP="003F6EE3">
      <w:pPr>
        <w:pStyle w:val="BodyText"/>
      </w:pPr>
      <w:r w:rsidRPr="00F442A2">
        <w:t>A clinical document can be referenced by many Workflow Documents in different steps and for different reasons. When the content of a Workflow Document is known, the related clinical documents are always reached through the references (DocumentEntry.uniqueId and homeCommunityId) tracked inside the different task in the “input" and “output” elements.</w:t>
      </w:r>
    </w:p>
    <w:p w14:paraId="2A749668" w14:textId="77777777" w:rsidR="003F6EE3" w:rsidRPr="00F442A2" w:rsidRDefault="003F6EE3" w:rsidP="003F6EE3">
      <w:pPr>
        <w:pStyle w:val="BodyText"/>
      </w:pPr>
      <w:r w:rsidRPr="00F442A2">
        <w:t>The use of a workflow identifier is necessary to have a fixed id to identify the whole workflow. Since the Workflow Document will be replaced many times (it is replaced at each step), its DocumentEntry.uniqueId metadata attribute</w:t>
      </w:r>
      <w:r w:rsidRPr="00F442A2">
        <w:rPr>
          <w:b/>
        </w:rPr>
        <w:t xml:space="preserve"> </w:t>
      </w:r>
      <w:r w:rsidRPr="00F442A2">
        <w:t>is not useful for maintaining a fixed reference. The document uniqueId of each of the successive XDW documents can be used to identify a particular state of the workflow.</w:t>
      </w:r>
    </w:p>
    <w:p w14:paraId="55BAD831" w14:textId="77777777" w:rsidR="003F6EE3" w:rsidRPr="00F442A2" w:rsidRDefault="003F6EE3" w:rsidP="003F6EE3">
      <w:pPr>
        <w:pStyle w:val="BodyText"/>
      </w:pPr>
      <w:r w:rsidRPr="00F442A2">
        <w:t xml:space="preserve">XDW uses a workflow identifier stored in the DocumentEntry.referenceIdList metadata attribute of each workflow document to group all versions of the workflow document. </w:t>
      </w:r>
    </w:p>
    <w:p w14:paraId="7C04A36B" w14:textId="77777777" w:rsidR="003F6EE3" w:rsidRPr="00A05677" w:rsidRDefault="003F6EE3" w:rsidP="005A199D">
      <w:pPr>
        <w:pStyle w:val="ListBullet2"/>
      </w:pPr>
      <w:r w:rsidRPr="00A05677">
        <w:t>The Content Creator shall create a workflow identifier, as an OID, when a new workflow is created.</w:t>
      </w:r>
    </w:p>
    <w:p w14:paraId="58FE34FC" w14:textId="77777777" w:rsidR="003F6EE3" w:rsidRPr="00A05677" w:rsidRDefault="003F6EE3" w:rsidP="005A199D">
      <w:pPr>
        <w:pStyle w:val="ListBullet2"/>
      </w:pPr>
      <w:r w:rsidRPr="00A05677">
        <w:t xml:space="preserve">The Content Creator shall create a single value in DocumentEntry.referenceIdList containing the workflow identifier. Only the CXi.1 and CXi.5 component shall be present. </w:t>
      </w:r>
    </w:p>
    <w:p w14:paraId="2B437DCA" w14:textId="77777777" w:rsidR="003F6EE3" w:rsidRPr="00F442A2" w:rsidRDefault="003F6EE3" w:rsidP="005A199D">
      <w:pPr>
        <w:pStyle w:val="ListContinue2"/>
      </w:pPr>
      <w:r w:rsidRPr="00F442A2">
        <w:t>An example workflow identifier in DocumentEntry.referenceIdList is:</w:t>
      </w:r>
    </w:p>
    <w:p w14:paraId="573D8AD8" w14:textId="77777777" w:rsidR="003F6EE3" w:rsidRPr="00F442A2" w:rsidRDefault="003F6EE3" w:rsidP="005A199D">
      <w:pPr>
        <w:pStyle w:val="BodyText"/>
        <w:ind w:left="360" w:firstLine="360"/>
        <w:rPr>
          <w:rFonts w:ascii="Courier New" w:hAnsi="Courier New" w:cs="Courier New"/>
          <w:sz w:val="20"/>
        </w:rPr>
      </w:pPr>
      <w:r w:rsidRPr="00F442A2">
        <w:rPr>
          <w:rFonts w:ascii="Courier New" w:hAnsi="Courier New" w:cs="Courier New"/>
          <w:sz w:val="20"/>
        </w:rPr>
        <w:t>2.16.840.1^^^^urn:ihe:iti:xdw:2013:workflowInstanceId</w:t>
      </w:r>
    </w:p>
    <w:p w14:paraId="6F045FDA" w14:textId="77777777" w:rsidR="003F6EE3" w:rsidRPr="00A05677" w:rsidRDefault="003F6EE3" w:rsidP="005A199D">
      <w:pPr>
        <w:pStyle w:val="ListBullet2"/>
      </w:pPr>
      <w:r w:rsidRPr="00A05677">
        <w:t>The Content Updater shall use the same value for the workflow identifier when it creates a new version of the Workflow Document.</w:t>
      </w:r>
    </w:p>
    <w:p w14:paraId="15DE10CE" w14:textId="77777777" w:rsidR="003F6EE3" w:rsidRPr="00F442A2" w:rsidRDefault="003F6EE3" w:rsidP="003F6EE3">
      <w:pPr>
        <w:pStyle w:val="BodyText"/>
      </w:pPr>
      <w:r w:rsidRPr="00F442A2">
        <w:t xml:space="preserve">Since every version of the Workflow Document replaces the previous, there is always one and only one approved document with a given workflow identifier. </w:t>
      </w:r>
    </w:p>
    <w:p w14:paraId="033763D0" w14:textId="77777777" w:rsidR="003F6EE3" w:rsidRPr="00F442A2" w:rsidRDefault="003F6EE3" w:rsidP="003F6EE3">
      <w:pPr>
        <w:pStyle w:val="BodyText"/>
      </w:pPr>
      <w:r w:rsidRPr="00F442A2">
        <w:t>If a workflow generates another workflow there shall be two different workflow identifiers, one for each workflow. The relationship between the different workflows is always guaranteed to be inside the Workflow Documents using the DocumentEntry.referenceIdList as output of the task of the parent Workflow Document and as the input of the first task in the child Workflow Document.</w:t>
      </w:r>
    </w:p>
    <w:p w14:paraId="7EFCE625" w14:textId="77777777" w:rsidR="003F6EE3" w:rsidRPr="00F442A2" w:rsidRDefault="003F6EE3" w:rsidP="009E7736">
      <w:pPr>
        <w:pStyle w:val="Heading4"/>
      </w:pPr>
      <w:bookmarkStart w:id="1681" w:name="_Toc400706709"/>
      <w:r w:rsidRPr="00F442A2">
        <w:t>5.4.5.3 Create workflow</w:t>
      </w:r>
      <w:bookmarkEnd w:id="1681"/>
    </w:p>
    <w:p w14:paraId="47161380" w14:textId="77777777" w:rsidR="003F6EE3" w:rsidRPr="00F442A2" w:rsidRDefault="003F6EE3" w:rsidP="003F6EE3">
      <w:pPr>
        <w:pStyle w:val="BodyText"/>
      </w:pPr>
      <w:r w:rsidRPr="00F442A2">
        <w:t>When the first step of a new workflow is completed, the XDW Content Creator shall:</w:t>
      </w:r>
    </w:p>
    <w:p w14:paraId="34F70239" w14:textId="77777777" w:rsidR="003F6EE3" w:rsidRPr="00A05677" w:rsidRDefault="003F6EE3" w:rsidP="005A199D">
      <w:pPr>
        <w:pStyle w:val="ListBullet2"/>
      </w:pPr>
      <w:r w:rsidRPr="00A05677">
        <w:t xml:space="preserve">create the first version of the Workflow Document. </w:t>
      </w:r>
    </w:p>
    <w:p w14:paraId="031D0DB1" w14:textId="34B318F4" w:rsidR="003F6EE3" w:rsidRPr="00F442A2" w:rsidRDefault="003F6EE3" w:rsidP="003F6EE3">
      <w:pPr>
        <w:pStyle w:val="BodyText"/>
      </w:pPr>
      <w:r w:rsidRPr="00F442A2">
        <w:t>Then the XDW Content Creator shall use Provide and Register Document Set-b</w:t>
      </w:r>
      <w:r w:rsidR="00055651" w:rsidRPr="00F442A2">
        <w:t xml:space="preserve"> [ITI-41]</w:t>
      </w:r>
      <w:r w:rsidRPr="00F442A2">
        <w:t xml:space="preserve"> (in the case of XDS): </w:t>
      </w:r>
    </w:p>
    <w:p w14:paraId="0CA2EFA2" w14:textId="354ADAD2" w:rsidR="003F6EE3" w:rsidRPr="00A05677" w:rsidRDefault="003F6EE3" w:rsidP="005A199D">
      <w:pPr>
        <w:pStyle w:val="ListBullet2"/>
      </w:pPr>
      <w:r w:rsidRPr="00A05677">
        <w:t>submit the Workflow Document to the XDS Document Repository, using a new workflow identifier in the document’s DocumentEntry.referencedIdList metadata attribute, using Provide and Register Document Set-b</w:t>
      </w:r>
      <w:r w:rsidR="00072470" w:rsidRPr="00A05677">
        <w:t xml:space="preserve"> [ITI-41]</w:t>
      </w:r>
      <w:r w:rsidRPr="00A05677">
        <w:t xml:space="preserve">. </w:t>
      </w:r>
    </w:p>
    <w:p w14:paraId="61CFD366" w14:textId="77777777" w:rsidR="003F6EE3" w:rsidRPr="00F442A2" w:rsidRDefault="003F6EE3" w:rsidP="009E7736">
      <w:pPr>
        <w:pStyle w:val="Heading4"/>
      </w:pPr>
      <w:bookmarkStart w:id="1682" w:name="_Toc400706710"/>
      <w:r w:rsidRPr="00F442A2">
        <w:t>5.4.5.4 Update Workflow Document</w:t>
      </w:r>
      <w:bookmarkEnd w:id="1682"/>
      <w:r w:rsidRPr="00F442A2">
        <w:t> </w:t>
      </w:r>
    </w:p>
    <w:p w14:paraId="7CEDCDB4" w14:textId="77777777" w:rsidR="003F6EE3" w:rsidRPr="00F442A2" w:rsidRDefault="003F6EE3" w:rsidP="003F6EE3">
      <w:pPr>
        <w:pStyle w:val="BodyText"/>
      </w:pPr>
      <w:r w:rsidRPr="00F442A2">
        <w:t>For each subsequent step in the Workflow an XDW Content Updater shall:</w:t>
      </w:r>
    </w:p>
    <w:p w14:paraId="49F96541" w14:textId="77777777" w:rsidR="003F6EE3" w:rsidRPr="00A05677" w:rsidRDefault="003F6EE3" w:rsidP="005A199D">
      <w:pPr>
        <w:pStyle w:val="ListBullet2"/>
      </w:pPr>
      <w:r w:rsidRPr="00A05677">
        <w:t>obtain the most recent version of the Workflow Document, the only version approved</w:t>
      </w:r>
      <w:r w:rsidRPr="005A199D">
        <w:t xml:space="preserve"> </w:t>
      </w:r>
      <w:r w:rsidRPr="00A05677">
        <w:t xml:space="preserve">with the specific workflow identifier in the DocumentEntry.referenceIdList  (e.g., using a grouped XDS Document Consumer) </w:t>
      </w:r>
    </w:p>
    <w:p w14:paraId="7FAE59FB" w14:textId="07B3131F" w:rsidR="003F6EE3" w:rsidRPr="00A05677" w:rsidRDefault="003F6EE3" w:rsidP="005A199D">
      <w:pPr>
        <w:pStyle w:val="ListBullet2"/>
      </w:pPr>
      <w:r w:rsidRPr="00A05677">
        <w:t xml:space="preserve">update the content in the Workflow Document (by adding a new task or updating an existing task with a new </w:t>
      </w:r>
      <w:r w:rsidRPr="005A199D">
        <w:t>&lt;taskEvent&gt;</w:t>
      </w:r>
      <w:r w:rsidRPr="00A05677">
        <w:t>)</w:t>
      </w:r>
    </w:p>
    <w:p w14:paraId="5EBEFD8C" w14:textId="77777777" w:rsidR="003F6EE3" w:rsidRPr="00A05677" w:rsidRDefault="003F6EE3" w:rsidP="005A199D">
      <w:pPr>
        <w:pStyle w:val="ListBullet2"/>
      </w:pPr>
      <w:r w:rsidRPr="00A05677">
        <w:t>re-register (update) the Workflow Document by performing a document replace (e.g., in a XDS environment using a grouped XDS Document Source).</w:t>
      </w:r>
    </w:p>
    <w:p w14:paraId="6011DE5E" w14:textId="77777777" w:rsidR="003F6EE3" w:rsidRPr="00F442A2" w:rsidRDefault="003F6EE3" w:rsidP="003F6EE3">
      <w:pPr>
        <w:pStyle w:val="BodyText"/>
      </w:pPr>
      <w:r w:rsidRPr="00F442A2">
        <w:t xml:space="preserve">This new version of the workflow document has the same workflow identifier as the previous version. </w:t>
      </w:r>
    </w:p>
    <w:p w14:paraId="288C9551" w14:textId="77777777" w:rsidR="003F6EE3" w:rsidRPr="00F442A2" w:rsidRDefault="003F6EE3" w:rsidP="003F6EE3">
      <w:pPr>
        <w:pStyle w:val="BodyText"/>
      </w:pPr>
      <w:r w:rsidRPr="00F442A2">
        <w:t xml:space="preserve">In a Document Sharing infrastructure (e.g., an XDS environment) two different Content Updaters could be in the situation of race condition when both update, in the same time, the same Workflow Document. </w:t>
      </w:r>
    </w:p>
    <w:p w14:paraId="3448FDBF" w14:textId="77777777" w:rsidR="003F6EE3" w:rsidRPr="00F442A2" w:rsidRDefault="003F6EE3" w:rsidP="003F6EE3">
      <w:pPr>
        <w:pStyle w:val="BodyText"/>
      </w:pPr>
      <w:r w:rsidRPr="00F442A2">
        <w:t>In this case two actors (Content Updater A and Content Updater B) retrieve the same Workflow Document (e.g., Workflow Document with document uniqueId 1) and change it.</w:t>
      </w:r>
    </w:p>
    <w:p w14:paraId="6F3B6080" w14:textId="77777777" w:rsidR="003F6EE3" w:rsidRPr="00F442A2" w:rsidRDefault="003F6EE3" w:rsidP="003F6EE3">
      <w:pPr>
        <w:pStyle w:val="BodyText"/>
      </w:pPr>
      <w:r w:rsidRPr="00F442A2">
        <w:t xml:space="preserve">Content Updater A publishes a new version updated with a new document uniqueId (e.g., document uniqueId 2) and the previous version (with document uniqueId 1) is deprecated.. </w:t>
      </w:r>
    </w:p>
    <w:p w14:paraId="53F1FFB7" w14:textId="77777777" w:rsidR="003F6EE3" w:rsidRPr="00F442A2" w:rsidRDefault="003F6EE3" w:rsidP="003F6EE3">
      <w:pPr>
        <w:pStyle w:val="BodyText"/>
        <w:rPr>
          <w:strike/>
        </w:rPr>
      </w:pPr>
      <w:r w:rsidRPr="00F442A2">
        <w:t>When Updater Creator B tries to replace the same Workflow Document (document uniqueId 1) with his updated version this transaction generates an error because the document uniqueId 1 is deprecated and replaced with document uniqueId 2.</w:t>
      </w:r>
    </w:p>
    <w:p w14:paraId="05EBFB02" w14:textId="77777777" w:rsidR="003F6EE3" w:rsidRPr="00F442A2" w:rsidRDefault="003F6EE3" w:rsidP="003F6EE3">
      <w:pPr>
        <w:pStyle w:val="BodyText"/>
      </w:pPr>
      <w:r w:rsidRPr="00F442A2">
        <w:t>Content Updater B shall retrieve the current version of the Workflow Document (document uniqueId 2) and update it with a new version of the document with document uniqueId 3.</w:t>
      </w:r>
    </w:p>
    <w:p w14:paraId="490921F1" w14:textId="77777777" w:rsidR="003F6EE3" w:rsidRPr="00F442A2" w:rsidRDefault="003F6EE3" w:rsidP="009E7736">
      <w:pPr>
        <w:pStyle w:val="Heading4"/>
      </w:pPr>
      <w:bookmarkStart w:id="1683" w:name="_Toc400706711"/>
      <w:r w:rsidRPr="00F442A2">
        <w:t>5.4.5.5 Association of a clinical document to a task and &lt;taskEvent&gt;</w:t>
      </w:r>
      <w:bookmarkEnd w:id="1683"/>
    </w:p>
    <w:p w14:paraId="7E67E673" w14:textId="77777777" w:rsidR="003F6EE3" w:rsidRPr="00F442A2" w:rsidRDefault="003F6EE3" w:rsidP="003F6EE3">
      <w:pPr>
        <w:pStyle w:val="BodyText"/>
      </w:pPr>
      <w:r w:rsidRPr="00F442A2">
        <w:t>Any clinical documents included as input or output documents within the taskData element that are registered in an XDS Document Registry shall be referenced using uniqueId and homeCommunityId of the Clinical Document referenced.</w:t>
      </w:r>
    </w:p>
    <w:p w14:paraId="7300CA0D" w14:textId="77777777" w:rsidR="003F6EE3" w:rsidRPr="00F442A2" w:rsidRDefault="003F6EE3" w:rsidP="009E7736">
      <w:pPr>
        <w:pStyle w:val="Heading4"/>
      </w:pPr>
      <w:bookmarkStart w:id="1684" w:name="_Toc400706712"/>
      <w:r w:rsidRPr="00F442A2">
        <w:t>5.4.5.6 Get the Workflow Document and a clinical document associated to the workflow</w:t>
      </w:r>
      <w:bookmarkEnd w:id="1684"/>
      <w:r w:rsidRPr="00F442A2">
        <w:t> </w:t>
      </w:r>
    </w:p>
    <w:p w14:paraId="005453BB" w14:textId="77777777" w:rsidR="003F6EE3" w:rsidRPr="00F442A2" w:rsidRDefault="003F6EE3" w:rsidP="003F6EE3">
      <w:pPr>
        <w:pStyle w:val="BodyText"/>
      </w:pPr>
      <w:r w:rsidRPr="00F442A2">
        <w:t>The most recent version of the Workflow Document may be retrieved at any point during the workflow.</w:t>
      </w:r>
    </w:p>
    <w:p w14:paraId="3E1CDBEA" w14:textId="77777777" w:rsidR="003F6EE3" w:rsidRPr="00F442A2" w:rsidRDefault="003F6EE3" w:rsidP="003F6EE3">
      <w:pPr>
        <w:pStyle w:val="BodyText"/>
      </w:pPr>
      <w:r w:rsidRPr="00F442A2">
        <w:t>The version of the Workflow Document with an approved status contains the most current information on the workflow and its tasks. So an XDW Content Consumer needs to analyze only the approved version to get all current information.</w:t>
      </w:r>
    </w:p>
    <w:p w14:paraId="742D7593" w14:textId="77777777" w:rsidR="003F6EE3" w:rsidRPr="00F442A2" w:rsidRDefault="003F6EE3" w:rsidP="003F6EE3">
      <w:pPr>
        <w:pStyle w:val="BodyText"/>
      </w:pPr>
      <w:r w:rsidRPr="00F442A2">
        <w:t xml:space="preserve">Any Workflow Document contains details of each task that has been performed. A task or </w:t>
      </w:r>
      <w:r w:rsidRPr="00F442A2">
        <w:rPr>
          <w:rFonts w:ascii="Courier New" w:hAnsi="Courier New" w:cs="Courier New"/>
        </w:rPr>
        <w:t>&lt;taskEvent&gt;</w:t>
      </w:r>
      <w:r w:rsidRPr="00F442A2">
        <w:t xml:space="preserve"> includes the references (DocumentEntry.uniqueId and homeCommunityId) to zero or more input and/or output clinical documents. These documents may be obtained by means of XDS, or should be included along with the Workflow Document if XDR or XDM is used.</w:t>
      </w:r>
    </w:p>
    <w:p w14:paraId="0F048144" w14:textId="77777777" w:rsidR="003F6EE3" w:rsidRPr="00F442A2" w:rsidRDefault="003F6EE3" w:rsidP="009E7736">
      <w:pPr>
        <w:pStyle w:val="Heading4"/>
      </w:pPr>
      <w:bookmarkStart w:id="1685" w:name="_Toc400706713"/>
      <w:r w:rsidRPr="00F442A2">
        <w:t>5.4.5.7 Use of the eventCodeList to manage the status of a Workflow Document</w:t>
      </w:r>
      <w:bookmarkEnd w:id="1685"/>
      <w:r w:rsidRPr="00F442A2">
        <w:t> </w:t>
      </w:r>
    </w:p>
    <w:p w14:paraId="3ADFC0BB" w14:textId="77777777" w:rsidR="003F6EE3" w:rsidRPr="00F442A2" w:rsidRDefault="003F6EE3" w:rsidP="003F6EE3">
      <w:pPr>
        <w:pStyle w:val="BodyText"/>
      </w:pPr>
      <w:r w:rsidRPr="00F442A2">
        <w:t>An overall workflow status is required to be set by each author of a new step. This value is either OPEN or CLOSED.</w:t>
      </w:r>
    </w:p>
    <w:p w14:paraId="34F19429" w14:textId="77777777" w:rsidR="003F6EE3" w:rsidRPr="00F442A2" w:rsidRDefault="003F6EE3" w:rsidP="003F6EE3">
      <w:pPr>
        <w:pStyle w:val="BodyText"/>
      </w:pPr>
      <w:r w:rsidRPr="00F442A2">
        <w:t xml:space="preserve">This workflow status is required to be present in every workflow step, and shall take either the value OPEN or CLOSED. </w:t>
      </w:r>
    </w:p>
    <w:p w14:paraId="32CDB4A6" w14:textId="77777777" w:rsidR="003F6EE3" w:rsidRPr="00F442A2" w:rsidRDefault="003F6EE3" w:rsidP="003F6EE3">
      <w:pPr>
        <w:pStyle w:val="BodyText"/>
      </w:pPr>
      <w:r w:rsidRPr="00F442A2">
        <w:t>By setting this workflow status to OPEN, a step author indicates that, for the workflow definition and the step author further steps are expected to be performed.</w:t>
      </w:r>
    </w:p>
    <w:p w14:paraId="18981049" w14:textId="77777777" w:rsidR="003F6EE3" w:rsidRPr="00F442A2" w:rsidRDefault="003F6EE3" w:rsidP="003F6EE3">
      <w:pPr>
        <w:pStyle w:val="BodyText"/>
      </w:pPr>
      <w:r w:rsidRPr="00F442A2">
        <w:t>By setting this workflow status to CLOSED, a step author indicates that, for the workflow definition and the step author no further steps are expected to be performed.</w:t>
      </w:r>
    </w:p>
    <w:p w14:paraId="1CB57B0A" w14:textId="77777777" w:rsidR="003F6EE3" w:rsidRPr="00F442A2" w:rsidRDefault="003F6EE3" w:rsidP="003F6EE3">
      <w:pPr>
        <w:pStyle w:val="BodyText"/>
      </w:pPr>
      <w:r w:rsidRPr="00F442A2">
        <w:t>This workflow status shall be present for all XDW documents in its eventCodeList metadata.</w:t>
      </w:r>
    </w:p>
    <w:p w14:paraId="793E0326" w14:textId="77777777" w:rsidR="003F6EE3" w:rsidRPr="00F442A2" w:rsidRDefault="003F6EE3" w:rsidP="003F6EE3">
      <w:pPr>
        <w:pStyle w:val="BodyText"/>
      </w:pPr>
      <w:r w:rsidRPr="00F442A2">
        <w:t xml:space="preserve">This use of workflow status enables the use of query to locate OPEN or CLOSED workflows with certain other properties. </w:t>
      </w:r>
    </w:p>
    <w:p w14:paraId="5B0BC4CF" w14:textId="77777777" w:rsidR="003F6EE3" w:rsidRPr="00F442A2" w:rsidRDefault="003F6EE3" w:rsidP="003F6EE3">
      <w:pPr>
        <w:pStyle w:val="BodyText"/>
      </w:pPr>
      <w:r w:rsidRPr="00F442A2">
        <w:t>The EventCodeList contains the workflow status with two possible code values: either OPEN or CLOSED.</w:t>
      </w:r>
    </w:p>
    <w:p w14:paraId="6D8A2AB7" w14:textId="77777777" w:rsidR="003F6EE3" w:rsidRPr="00F442A2" w:rsidRDefault="003F6EE3" w:rsidP="009E7736">
      <w:pPr>
        <w:pStyle w:val="Heading4"/>
      </w:pPr>
      <w:bookmarkStart w:id="1686" w:name="_Toc400706714"/>
      <w:r w:rsidRPr="00F442A2">
        <w:t>5.4.5.8 Parameters for Required Queries</w:t>
      </w:r>
      <w:bookmarkEnd w:id="1686"/>
    </w:p>
    <w:p w14:paraId="68958F6F" w14:textId="55D12387" w:rsidR="003F6EE3" w:rsidRPr="00F442A2" w:rsidRDefault="003F6EE3" w:rsidP="000766F4">
      <w:pPr>
        <w:pStyle w:val="BodyText"/>
      </w:pPr>
      <w:r w:rsidRPr="00F442A2">
        <w:t xml:space="preserve">The section below documents some examples of the possible queries in an XDS environment (defined in the Registry Stored Query </w:t>
      </w:r>
      <w:r w:rsidR="002D7789" w:rsidRPr="00F442A2">
        <w:t xml:space="preserve">[ITI-18] </w:t>
      </w:r>
      <w:r w:rsidRPr="00F442A2">
        <w:t>transaction) to obtain the different documents related to the workflow from some parameters available:</w:t>
      </w:r>
    </w:p>
    <w:p w14:paraId="4CAC9753" w14:textId="77777777" w:rsidR="003F6EE3" w:rsidRPr="00A05677" w:rsidRDefault="003F6EE3" w:rsidP="005A199D">
      <w:pPr>
        <w:pStyle w:val="ListBullet2"/>
      </w:pPr>
      <w:r w:rsidRPr="00A05677">
        <w:t>Find all open Workflow Documents for a patient</w:t>
      </w:r>
    </w:p>
    <w:p w14:paraId="14362A9D" w14:textId="77777777" w:rsidR="003F6EE3" w:rsidRPr="00A05677" w:rsidRDefault="003F6EE3" w:rsidP="005A199D">
      <w:pPr>
        <w:pStyle w:val="ListContinue2"/>
      </w:pPr>
      <w:r w:rsidRPr="00A05677">
        <w:t>A Registry Stored Query “FindDocuments” maybe used with patientId, XDW document formatCode and eventCodeList with the value “</w:t>
      </w:r>
      <w:r w:rsidRPr="005A199D">
        <w:t>urn:ihe:iti:xdw:2011:eventCode:open</w:t>
      </w:r>
      <w:r w:rsidRPr="00A05677">
        <w:t>” for the Workflow Document.</w:t>
      </w:r>
    </w:p>
    <w:p w14:paraId="7D0D8C3E" w14:textId="77777777" w:rsidR="003F6EE3" w:rsidRPr="00A05677" w:rsidRDefault="003F6EE3" w:rsidP="005A199D">
      <w:pPr>
        <w:pStyle w:val="ListBullet2"/>
      </w:pPr>
      <w:r w:rsidRPr="00A05677">
        <w:t>Find all particular type of open Workflow Documents for a patient</w:t>
      </w:r>
    </w:p>
    <w:p w14:paraId="0BCA241B" w14:textId="77777777" w:rsidR="003F6EE3" w:rsidRPr="00A05677" w:rsidRDefault="003F6EE3" w:rsidP="005A199D">
      <w:pPr>
        <w:pStyle w:val="ListContinue2"/>
      </w:pPr>
      <w:r w:rsidRPr="00A05677">
        <w:t>A Registry Stored Query “FindDocuments” may be used with patientId, XDW document formatCode, eventCodeList with the value “</w:t>
      </w:r>
      <w:r w:rsidRPr="005A199D">
        <w:t>urn:ihe:iti:xdw:2011:eventCode:open</w:t>
      </w:r>
      <w:r w:rsidRPr="00A05677">
        <w:t>” for the Workflow Document and a specific XDW document typeCode.</w:t>
      </w:r>
    </w:p>
    <w:p w14:paraId="64D7E3C4" w14:textId="77777777" w:rsidR="003F6EE3" w:rsidRPr="00A05677" w:rsidRDefault="003F6EE3" w:rsidP="005A199D">
      <w:pPr>
        <w:pStyle w:val="ListBullet2"/>
      </w:pPr>
      <w:r w:rsidRPr="00A05677">
        <w:t>Get one or more documents referenced in a Workflow Document</w:t>
      </w:r>
    </w:p>
    <w:p w14:paraId="4949CCBD" w14:textId="77777777" w:rsidR="003F6EE3" w:rsidRPr="00A05677" w:rsidRDefault="003F6EE3" w:rsidP="005A199D">
      <w:pPr>
        <w:pStyle w:val="ListContinue2"/>
      </w:pPr>
      <w:r w:rsidRPr="00A05677">
        <w:t>A Registry Stored Query “FindDocuments” which retrieves the Workflow Document (like in the first example) and a Registry Stored Query “GetDocuments” with document uniqueId and homeCommunityId to retrieve one or more documents referenced inside the Workflow Document.</w:t>
      </w:r>
    </w:p>
    <w:p w14:paraId="2F405623" w14:textId="77777777" w:rsidR="003F6EE3" w:rsidRPr="00A05677" w:rsidRDefault="003F6EE3" w:rsidP="005A199D">
      <w:pPr>
        <w:pStyle w:val="ListBullet2"/>
      </w:pPr>
      <w:r w:rsidRPr="00A05677">
        <w:t xml:space="preserve">Find the latest version of a Workflow Document for a given workflow identifier </w:t>
      </w:r>
    </w:p>
    <w:p w14:paraId="523550A2" w14:textId="77777777" w:rsidR="003F6EE3" w:rsidRPr="00A05677" w:rsidRDefault="003F6EE3" w:rsidP="005A199D">
      <w:pPr>
        <w:pStyle w:val="ListContinue2"/>
      </w:pPr>
      <w:r w:rsidRPr="00A05677">
        <w:t>A Registry Stored Query “FindDocumentsByReferenceId” may be used with patientId and the workflow identifier.</w:t>
      </w:r>
    </w:p>
    <w:p w14:paraId="62634179" w14:textId="77777777" w:rsidR="003F6EE3" w:rsidRPr="00F442A2" w:rsidRDefault="003F6EE3" w:rsidP="009E7736">
      <w:pPr>
        <w:pStyle w:val="Heading3"/>
      </w:pPr>
      <w:bookmarkStart w:id="1687" w:name="_Toc293655253"/>
      <w:bookmarkStart w:id="1688" w:name="_Toc297385880"/>
      <w:bookmarkStart w:id="1689" w:name="_Toc400706715"/>
      <w:bookmarkStart w:id="1690" w:name="_Toc518658208"/>
      <w:r w:rsidRPr="00F442A2">
        <w:t>5.4.6 XDS Metadata</w:t>
      </w:r>
      <w:bookmarkEnd w:id="1687"/>
      <w:bookmarkEnd w:id="1688"/>
      <w:bookmarkEnd w:id="1689"/>
      <w:bookmarkEnd w:id="1690"/>
    </w:p>
    <w:p w14:paraId="14D3AB02" w14:textId="77777777" w:rsidR="003F6EE3" w:rsidRPr="00F442A2" w:rsidRDefault="003F6EE3" w:rsidP="009E7736">
      <w:pPr>
        <w:pStyle w:val="Heading4"/>
      </w:pPr>
      <w:bookmarkStart w:id="1691" w:name="_Toc293655254"/>
      <w:bookmarkStart w:id="1692" w:name="_Toc400706716"/>
      <w:r w:rsidRPr="00F442A2">
        <w:t>5.4.6.1 Document Metadata</w:t>
      </w:r>
      <w:bookmarkEnd w:id="1691"/>
      <w:bookmarkEnd w:id="1692"/>
    </w:p>
    <w:p w14:paraId="17541C5C" w14:textId="77777777" w:rsidR="003F6EE3" w:rsidRPr="00F442A2" w:rsidRDefault="003F6EE3" w:rsidP="003F6EE3">
      <w:pPr>
        <w:pStyle w:val="BodyText"/>
      </w:pPr>
      <w:r w:rsidRPr="00F442A2">
        <w:t xml:space="preserve">The following metadata elements shall be used to describe the Workflow Document in an XDS Affinity Domain. The XDW Profile does not introduce new metadata and all the metadata elements used are the common </w:t>
      </w:r>
      <w:r w:rsidR="00390099" w:rsidRPr="00F442A2">
        <w:t>Document Sharing</w:t>
      </w:r>
      <w:r w:rsidRPr="00F442A2">
        <w:t xml:space="preserve"> specified in </w:t>
      </w:r>
      <w:r w:rsidR="00390099" w:rsidRPr="00F442A2">
        <w:t>Section</w:t>
      </w:r>
      <w:r w:rsidRPr="00F442A2">
        <w:t xml:space="preserve"> 4.2.3.2.</w:t>
      </w:r>
    </w:p>
    <w:p w14:paraId="692FBC20" w14:textId="77777777" w:rsidR="003F6EE3" w:rsidRPr="00F442A2" w:rsidRDefault="003F6EE3" w:rsidP="000766F4">
      <w:pPr>
        <w:pStyle w:val="TableTitle"/>
      </w:pPr>
      <w:r w:rsidRPr="00F442A2">
        <w:t xml:space="preserve">Table 5.4.6.1-1: XDW Constraints for Document Metadata Attributes </w:t>
      </w:r>
    </w:p>
    <w:tbl>
      <w:tblPr>
        <w:tblW w:w="8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30"/>
        <w:gridCol w:w="5289"/>
      </w:tblGrid>
      <w:tr w:rsidR="003F6EE3" w:rsidRPr="00F442A2" w14:paraId="03241D99" w14:textId="77777777" w:rsidTr="00682BEB">
        <w:trPr>
          <w:tblHeader/>
          <w:jc w:val="center"/>
        </w:trPr>
        <w:tc>
          <w:tcPr>
            <w:tcW w:w="3130" w:type="dxa"/>
            <w:shd w:val="solid" w:color="D9D9D9" w:fill="D9D9D9"/>
            <w:tcMar>
              <w:left w:w="29" w:type="dxa"/>
              <w:right w:w="29" w:type="dxa"/>
            </w:tcMar>
          </w:tcPr>
          <w:p w14:paraId="675119B3" w14:textId="77777777" w:rsidR="0071583B" w:rsidRPr="00F442A2" w:rsidRDefault="003F6EE3" w:rsidP="006C0EFF">
            <w:pPr>
              <w:pStyle w:val="TableEntryHeader"/>
              <w:rPr>
                <w:rFonts w:eastAsia="Arial"/>
                <w:b w:val="0"/>
                <w:noProof w:val="0"/>
                <w:kern w:val="1"/>
                <w:lang w:eastAsia="ar-SA"/>
              </w:rPr>
            </w:pPr>
            <w:r w:rsidRPr="00F442A2">
              <w:rPr>
                <w:noProof w:val="0"/>
              </w:rPr>
              <w:t>DocumentEntry Attribute</w:t>
            </w:r>
          </w:p>
        </w:tc>
        <w:tc>
          <w:tcPr>
            <w:tcW w:w="5289" w:type="dxa"/>
            <w:shd w:val="solid" w:color="D9D9D9" w:fill="D9D9D9"/>
          </w:tcPr>
          <w:p w14:paraId="2D53CE75" w14:textId="77777777" w:rsidR="0071583B" w:rsidRPr="00F442A2" w:rsidRDefault="003F6EE3" w:rsidP="006C0EFF">
            <w:pPr>
              <w:pStyle w:val="TableEntryHeader"/>
              <w:rPr>
                <w:rFonts w:eastAsia="Arial"/>
                <w:b w:val="0"/>
                <w:noProof w:val="0"/>
                <w:kern w:val="1"/>
                <w:lang w:eastAsia="ar-SA"/>
              </w:rPr>
            </w:pPr>
            <w:r w:rsidRPr="00F442A2">
              <w:rPr>
                <w:noProof w:val="0"/>
              </w:rPr>
              <w:t>XDW Constraints</w:t>
            </w:r>
          </w:p>
        </w:tc>
      </w:tr>
      <w:tr w:rsidR="003F6EE3" w:rsidRPr="00F442A2" w14:paraId="4AEA6D4F" w14:textId="77777777" w:rsidTr="00682BEB">
        <w:trPr>
          <w:cantSplit/>
          <w:jc w:val="center"/>
        </w:trPr>
        <w:tc>
          <w:tcPr>
            <w:tcW w:w="3130" w:type="dxa"/>
          </w:tcPr>
          <w:p w14:paraId="1B9027D0" w14:textId="77777777" w:rsidR="003F6EE3" w:rsidRPr="00F442A2" w:rsidRDefault="003F6EE3" w:rsidP="00D87D2B">
            <w:pPr>
              <w:pStyle w:val="TableEntry"/>
            </w:pPr>
            <w:r w:rsidRPr="00F442A2">
              <w:t>author</w:t>
            </w:r>
          </w:p>
        </w:tc>
        <w:tc>
          <w:tcPr>
            <w:tcW w:w="5289" w:type="dxa"/>
          </w:tcPr>
          <w:p w14:paraId="04541702" w14:textId="534CD88B" w:rsidR="003F6EE3" w:rsidRPr="00F442A2" w:rsidRDefault="003F6EE3" w:rsidP="00D87D2B">
            <w:pPr>
              <w:pStyle w:val="TableEntry"/>
            </w:pPr>
            <w:r w:rsidRPr="00F442A2">
              <w:t>Represents the humans and/or machines that authored the document.</w:t>
            </w:r>
          </w:p>
          <w:p w14:paraId="290353F0" w14:textId="77777777" w:rsidR="003F6EE3" w:rsidRPr="00F442A2" w:rsidRDefault="003F6EE3" w:rsidP="00D87D2B">
            <w:pPr>
              <w:pStyle w:val="TableEntry"/>
            </w:pPr>
            <w:r w:rsidRPr="00F442A2">
              <w:t>In the Workflow Document the Author is the human and/or machine which most recently updated the Workflow Document.</w:t>
            </w:r>
          </w:p>
          <w:p w14:paraId="7FB7D81A" w14:textId="77777777" w:rsidR="003F6EE3" w:rsidRPr="00F442A2" w:rsidRDefault="003F6EE3" w:rsidP="00D87D2B">
            <w:pPr>
              <w:pStyle w:val="TableEntry"/>
            </w:pPr>
            <w:r w:rsidRPr="00F442A2">
              <w:t>This means that when a Workflow Document is updated by a different person or machine, the author changes.</w:t>
            </w:r>
          </w:p>
        </w:tc>
      </w:tr>
      <w:tr w:rsidR="003F6EE3" w:rsidRPr="00F442A2" w14:paraId="0F0A3A39" w14:textId="77777777" w:rsidTr="00682BEB">
        <w:trPr>
          <w:cantSplit/>
          <w:jc w:val="center"/>
        </w:trPr>
        <w:tc>
          <w:tcPr>
            <w:tcW w:w="3130" w:type="dxa"/>
          </w:tcPr>
          <w:p w14:paraId="1E703FF3" w14:textId="77777777" w:rsidR="003F6EE3" w:rsidRPr="00F442A2" w:rsidRDefault="003F6EE3" w:rsidP="00D87D2B">
            <w:pPr>
              <w:pStyle w:val="TableEntry"/>
            </w:pPr>
            <w:r w:rsidRPr="00F442A2">
              <w:t>authorInstitution (sub-attribute of author)</w:t>
            </w:r>
          </w:p>
        </w:tc>
        <w:tc>
          <w:tcPr>
            <w:tcW w:w="5289" w:type="dxa"/>
          </w:tcPr>
          <w:p w14:paraId="5352155C" w14:textId="77777777" w:rsidR="003F6EE3" w:rsidRPr="00F442A2" w:rsidRDefault="003F6EE3" w:rsidP="00D87D2B">
            <w:pPr>
              <w:pStyle w:val="TableEntry"/>
            </w:pPr>
            <w:r w:rsidRPr="00F442A2">
              <w:t>No special requirements for Workflow Document</w:t>
            </w:r>
          </w:p>
        </w:tc>
      </w:tr>
      <w:tr w:rsidR="003F6EE3" w:rsidRPr="00F442A2" w14:paraId="53FBEDBD" w14:textId="77777777" w:rsidTr="00682BEB">
        <w:trPr>
          <w:cantSplit/>
          <w:jc w:val="center"/>
        </w:trPr>
        <w:tc>
          <w:tcPr>
            <w:tcW w:w="3130" w:type="dxa"/>
          </w:tcPr>
          <w:p w14:paraId="16686158" w14:textId="77777777" w:rsidR="003F6EE3" w:rsidRPr="00F442A2" w:rsidRDefault="003F6EE3" w:rsidP="00D87D2B">
            <w:pPr>
              <w:pStyle w:val="TableEntry"/>
            </w:pPr>
            <w:r w:rsidRPr="00F442A2">
              <w:t>authorPerson (sub-attribute of author)</w:t>
            </w:r>
          </w:p>
        </w:tc>
        <w:tc>
          <w:tcPr>
            <w:tcW w:w="5289" w:type="dxa"/>
          </w:tcPr>
          <w:p w14:paraId="3D6B2F22" w14:textId="77777777" w:rsidR="003F6EE3" w:rsidRPr="00F442A2" w:rsidRDefault="003F6EE3" w:rsidP="00D87D2B">
            <w:pPr>
              <w:pStyle w:val="TableEntry"/>
            </w:pPr>
            <w:r w:rsidRPr="00F442A2">
              <w:t>No special requirements for Workflow Document</w:t>
            </w:r>
          </w:p>
        </w:tc>
      </w:tr>
      <w:tr w:rsidR="003F6EE3" w:rsidRPr="00F442A2" w14:paraId="693C8E17" w14:textId="77777777" w:rsidTr="00682BEB">
        <w:trPr>
          <w:cantSplit/>
          <w:jc w:val="center"/>
        </w:trPr>
        <w:tc>
          <w:tcPr>
            <w:tcW w:w="3130" w:type="dxa"/>
          </w:tcPr>
          <w:p w14:paraId="02DC42F5" w14:textId="77777777" w:rsidR="003F6EE3" w:rsidRPr="00F442A2" w:rsidRDefault="003F6EE3" w:rsidP="00D87D2B">
            <w:pPr>
              <w:pStyle w:val="TableEntry"/>
            </w:pPr>
            <w:r w:rsidRPr="00F442A2">
              <w:t>authorRole (sub-attribute of author)</w:t>
            </w:r>
          </w:p>
        </w:tc>
        <w:tc>
          <w:tcPr>
            <w:tcW w:w="5289" w:type="dxa"/>
          </w:tcPr>
          <w:p w14:paraId="57015591" w14:textId="77777777" w:rsidR="003F6EE3" w:rsidRPr="00F442A2" w:rsidRDefault="003F6EE3" w:rsidP="00D87D2B">
            <w:pPr>
              <w:pStyle w:val="TableEntry"/>
            </w:pPr>
            <w:r w:rsidRPr="00F442A2">
              <w:t>No special requirements for Workflow Document</w:t>
            </w:r>
          </w:p>
        </w:tc>
      </w:tr>
      <w:tr w:rsidR="003F6EE3" w:rsidRPr="00F442A2" w14:paraId="242E661F" w14:textId="77777777" w:rsidTr="00682BEB">
        <w:trPr>
          <w:cantSplit/>
          <w:jc w:val="center"/>
        </w:trPr>
        <w:tc>
          <w:tcPr>
            <w:tcW w:w="3130" w:type="dxa"/>
          </w:tcPr>
          <w:p w14:paraId="53240735" w14:textId="77777777" w:rsidR="003F6EE3" w:rsidRPr="00F442A2" w:rsidRDefault="003F6EE3" w:rsidP="00D87D2B">
            <w:pPr>
              <w:pStyle w:val="TableEntry"/>
            </w:pPr>
            <w:r w:rsidRPr="00F442A2">
              <w:t>authorSpecialty (sub-attribute of author)</w:t>
            </w:r>
          </w:p>
        </w:tc>
        <w:tc>
          <w:tcPr>
            <w:tcW w:w="5289" w:type="dxa"/>
          </w:tcPr>
          <w:p w14:paraId="283569F3" w14:textId="77777777" w:rsidR="003F6EE3" w:rsidRPr="00F442A2" w:rsidRDefault="003F6EE3" w:rsidP="00D87D2B">
            <w:pPr>
              <w:pStyle w:val="TableEntry"/>
            </w:pPr>
            <w:r w:rsidRPr="00F442A2">
              <w:t>No special requirements for Workflow Document</w:t>
            </w:r>
          </w:p>
        </w:tc>
      </w:tr>
      <w:tr w:rsidR="003F6EE3" w:rsidRPr="00F442A2" w14:paraId="55023113" w14:textId="77777777" w:rsidTr="00682BEB">
        <w:trPr>
          <w:cantSplit/>
          <w:jc w:val="center"/>
        </w:trPr>
        <w:tc>
          <w:tcPr>
            <w:tcW w:w="3130" w:type="dxa"/>
          </w:tcPr>
          <w:p w14:paraId="23107ABF" w14:textId="77777777" w:rsidR="003F6EE3" w:rsidRPr="00F442A2" w:rsidRDefault="003F6EE3" w:rsidP="00D87D2B">
            <w:pPr>
              <w:pStyle w:val="TableEntry"/>
            </w:pPr>
            <w:r w:rsidRPr="00F442A2">
              <w:t>availabilityStatus</w:t>
            </w:r>
          </w:p>
        </w:tc>
        <w:tc>
          <w:tcPr>
            <w:tcW w:w="5289" w:type="dxa"/>
          </w:tcPr>
          <w:p w14:paraId="4A41AFCD" w14:textId="77777777" w:rsidR="003F6EE3" w:rsidRPr="00F442A2" w:rsidRDefault="003F6EE3" w:rsidP="00D87D2B">
            <w:pPr>
              <w:pStyle w:val="TableEntry"/>
            </w:pPr>
            <w:r w:rsidRPr="00F442A2">
              <w:t>No special requirements for Workflow Document</w:t>
            </w:r>
          </w:p>
        </w:tc>
      </w:tr>
      <w:tr w:rsidR="003F6EE3" w:rsidRPr="00F442A2" w14:paraId="331BA600" w14:textId="77777777" w:rsidTr="00682BEB">
        <w:trPr>
          <w:cantSplit/>
          <w:jc w:val="center"/>
        </w:trPr>
        <w:tc>
          <w:tcPr>
            <w:tcW w:w="3130" w:type="dxa"/>
          </w:tcPr>
          <w:p w14:paraId="50218B6E" w14:textId="77777777" w:rsidR="003F6EE3" w:rsidRPr="00F442A2" w:rsidRDefault="003F6EE3" w:rsidP="00D87D2B">
            <w:pPr>
              <w:pStyle w:val="TableEntry"/>
            </w:pPr>
            <w:r w:rsidRPr="00F442A2">
              <w:t>classCode</w:t>
            </w:r>
          </w:p>
        </w:tc>
        <w:tc>
          <w:tcPr>
            <w:tcW w:w="5289" w:type="dxa"/>
          </w:tcPr>
          <w:p w14:paraId="31EED986" w14:textId="77777777" w:rsidR="003F6EE3" w:rsidRPr="00F442A2" w:rsidRDefault="003F6EE3" w:rsidP="000B5E02">
            <w:pPr>
              <w:pStyle w:val="TableEntry"/>
              <w:rPr>
                <w:rFonts w:eastAsia="MS Mincho"/>
              </w:rPr>
            </w:pPr>
            <w:r w:rsidRPr="00F442A2">
              <w:t>This code is specified by the XDS Affinity Domain. The XDS Affinity Domain should specify a  code for non-clinical Workflow Management documents.</w:t>
            </w:r>
          </w:p>
        </w:tc>
      </w:tr>
      <w:tr w:rsidR="003F6EE3" w:rsidRPr="00F442A2" w14:paraId="55A3854F" w14:textId="77777777" w:rsidTr="00682BEB">
        <w:trPr>
          <w:cantSplit/>
          <w:jc w:val="center"/>
        </w:trPr>
        <w:tc>
          <w:tcPr>
            <w:tcW w:w="3130" w:type="dxa"/>
          </w:tcPr>
          <w:p w14:paraId="46BC09F1" w14:textId="77777777" w:rsidR="003F6EE3" w:rsidRPr="00F442A2" w:rsidRDefault="003F6EE3" w:rsidP="00D87D2B">
            <w:pPr>
              <w:pStyle w:val="TableEntry"/>
            </w:pPr>
            <w:r w:rsidRPr="00F442A2">
              <w:t>comments</w:t>
            </w:r>
          </w:p>
        </w:tc>
        <w:tc>
          <w:tcPr>
            <w:tcW w:w="5289" w:type="dxa"/>
          </w:tcPr>
          <w:p w14:paraId="36D64861" w14:textId="77777777" w:rsidR="003F6EE3" w:rsidRPr="00F442A2" w:rsidRDefault="003F6EE3" w:rsidP="00D87D2B">
            <w:pPr>
              <w:pStyle w:val="TableEntry"/>
            </w:pPr>
            <w:r w:rsidRPr="00F442A2">
              <w:t>No special requirements for Workflow Document</w:t>
            </w:r>
          </w:p>
        </w:tc>
      </w:tr>
      <w:tr w:rsidR="003F6EE3" w:rsidRPr="00F442A2" w14:paraId="5A8E7360" w14:textId="77777777" w:rsidTr="00682BEB">
        <w:trPr>
          <w:cantSplit/>
          <w:jc w:val="center"/>
        </w:trPr>
        <w:tc>
          <w:tcPr>
            <w:tcW w:w="3130" w:type="dxa"/>
          </w:tcPr>
          <w:p w14:paraId="7D3DF9E4" w14:textId="77777777" w:rsidR="003F6EE3" w:rsidRPr="00F442A2" w:rsidRDefault="003F6EE3" w:rsidP="00D87D2B">
            <w:pPr>
              <w:pStyle w:val="TableEntry"/>
            </w:pPr>
            <w:r w:rsidRPr="00F442A2">
              <w:t>confidentialityCode</w:t>
            </w:r>
          </w:p>
        </w:tc>
        <w:tc>
          <w:tcPr>
            <w:tcW w:w="5289" w:type="dxa"/>
          </w:tcPr>
          <w:p w14:paraId="4DA8A9FF" w14:textId="77777777" w:rsidR="003F6EE3" w:rsidRPr="00F442A2" w:rsidRDefault="003F6EE3" w:rsidP="00D87D2B">
            <w:pPr>
              <w:pStyle w:val="TableEntry"/>
            </w:pPr>
            <w:r w:rsidRPr="00F442A2">
              <w:t>No special requirements for Workflow Document</w:t>
            </w:r>
          </w:p>
        </w:tc>
      </w:tr>
      <w:tr w:rsidR="003F6EE3" w:rsidRPr="00F442A2" w14:paraId="15F2114F" w14:textId="77777777" w:rsidTr="00682BEB">
        <w:trPr>
          <w:cantSplit/>
          <w:jc w:val="center"/>
        </w:trPr>
        <w:tc>
          <w:tcPr>
            <w:tcW w:w="3130" w:type="dxa"/>
          </w:tcPr>
          <w:p w14:paraId="25ED1E9D" w14:textId="77777777" w:rsidR="003F6EE3" w:rsidRPr="00F442A2" w:rsidRDefault="003F6EE3" w:rsidP="00D87D2B">
            <w:pPr>
              <w:pStyle w:val="TableEntry"/>
            </w:pPr>
            <w:r w:rsidRPr="00F442A2">
              <w:t>creationTime</w:t>
            </w:r>
          </w:p>
        </w:tc>
        <w:tc>
          <w:tcPr>
            <w:tcW w:w="5289" w:type="dxa"/>
          </w:tcPr>
          <w:p w14:paraId="14BC46BA" w14:textId="77777777" w:rsidR="003F6EE3" w:rsidRPr="00F442A2" w:rsidRDefault="003F6EE3" w:rsidP="00D87D2B">
            <w:pPr>
              <w:pStyle w:val="TableEntry"/>
            </w:pPr>
            <w:r w:rsidRPr="00F442A2">
              <w:t>No special requirements for Workflow Document</w:t>
            </w:r>
          </w:p>
        </w:tc>
      </w:tr>
      <w:tr w:rsidR="003F6EE3" w:rsidRPr="00F442A2" w14:paraId="0D4C9CD7" w14:textId="77777777" w:rsidTr="00682BEB">
        <w:trPr>
          <w:cantSplit/>
          <w:jc w:val="center"/>
        </w:trPr>
        <w:tc>
          <w:tcPr>
            <w:tcW w:w="3130" w:type="dxa"/>
          </w:tcPr>
          <w:p w14:paraId="028EBEF9" w14:textId="77777777" w:rsidR="003F6EE3" w:rsidRPr="00F442A2" w:rsidRDefault="003F6EE3" w:rsidP="00D87D2B">
            <w:pPr>
              <w:pStyle w:val="TableEntry"/>
            </w:pPr>
            <w:r w:rsidRPr="00F442A2">
              <w:t>entryUUID</w:t>
            </w:r>
          </w:p>
        </w:tc>
        <w:tc>
          <w:tcPr>
            <w:tcW w:w="5289" w:type="dxa"/>
          </w:tcPr>
          <w:p w14:paraId="3940FD92" w14:textId="77777777" w:rsidR="003F6EE3" w:rsidRPr="00F442A2" w:rsidRDefault="003F6EE3" w:rsidP="00D87D2B">
            <w:pPr>
              <w:pStyle w:val="TableEntry"/>
            </w:pPr>
            <w:r w:rsidRPr="00F442A2">
              <w:t>No special requirements for Workflow Document</w:t>
            </w:r>
          </w:p>
        </w:tc>
      </w:tr>
      <w:tr w:rsidR="003F6EE3" w:rsidRPr="00F442A2" w14:paraId="3F6CAB53" w14:textId="77777777" w:rsidTr="00682BEB">
        <w:trPr>
          <w:cantSplit/>
          <w:jc w:val="center"/>
        </w:trPr>
        <w:tc>
          <w:tcPr>
            <w:tcW w:w="3130" w:type="dxa"/>
          </w:tcPr>
          <w:p w14:paraId="4F29A392" w14:textId="77777777" w:rsidR="003F6EE3" w:rsidRPr="00F442A2" w:rsidRDefault="003F6EE3" w:rsidP="00D87D2B">
            <w:pPr>
              <w:pStyle w:val="TableEntry"/>
            </w:pPr>
            <w:r w:rsidRPr="00F442A2">
              <w:t>eventCodeList</w:t>
            </w:r>
          </w:p>
        </w:tc>
        <w:tc>
          <w:tcPr>
            <w:tcW w:w="5289" w:type="dxa"/>
          </w:tcPr>
          <w:p w14:paraId="1F92C05F" w14:textId="0D8BE487" w:rsidR="003F6EE3" w:rsidRPr="00F442A2" w:rsidRDefault="003F6EE3" w:rsidP="007C0267">
            <w:pPr>
              <w:pStyle w:val="TableEntry"/>
            </w:pPr>
            <w:r w:rsidRPr="00F442A2">
              <w:t xml:space="preserve">For a Workflow Document, one code of this list shall be used to define the overall status of the workflow. This code shall have one of the following two values: </w:t>
            </w:r>
          </w:p>
          <w:p w14:paraId="5BEAB9F4" w14:textId="77777777" w:rsidR="003F6EE3" w:rsidRPr="005A199D" w:rsidRDefault="003F6EE3" w:rsidP="00E460AB">
            <w:pPr>
              <w:pStyle w:val="TableEntry"/>
              <w:numPr>
                <w:ilvl w:val="0"/>
                <w:numId w:val="28"/>
              </w:numPr>
              <w:suppressAutoHyphens/>
              <w:rPr>
                <w:lang w:val="nl-NL"/>
              </w:rPr>
            </w:pPr>
            <w:r w:rsidRPr="005A199D">
              <w:rPr>
                <w:lang w:val="nl-NL"/>
              </w:rPr>
              <w:t xml:space="preserve">code:   </w:t>
            </w:r>
            <w:r w:rsidRPr="005A199D">
              <w:rPr>
                <w:rFonts w:ascii="Courier New" w:hAnsi="Courier New" w:cs="Courier New"/>
                <w:lang w:val="nl-NL"/>
              </w:rPr>
              <w:t>urn:ihe:iti:xdw:2011:eventCode:open</w:t>
            </w:r>
            <w:r w:rsidRPr="005A199D">
              <w:rPr>
                <w:lang w:val="nl-NL"/>
              </w:rPr>
              <w:t xml:space="preserve"> codingScheme:  </w:t>
            </w:r>
            <w:r w:rsidRPr="005A199D">
              <w:rPr>
                <w:rFonts w:ascii="Courier New" w:hAnsi="Courier New" w:cs="Courier New"/>
                <w:lang w:val="nl-NL"/>
              </w:rPr>
              <w:t>1.3.6.1.4.1.19376.1.2.3</w:t>
            </w:r>
          </w:p>
          <w:p w14:paraId="4E5E86FA" w14:textId="4ACACDAF" w:rsidR="003F6EE3" w:rsidRPr="00F442A2" w:rsidRDefault="003F6EE3" w:rsidP="00B93FE6">
            <w:pPr>
              <w:pStyle w:val="TableEntry"/>
              <w:numPr>
                <w:ilvl w:val="0"/>
                <w:numId w:val="28"/>
              </w:numPr>
              <w:suppressAutoHyphens/>
              <w:rPr>
                <w:lang w:eastAsia="ar-SA"/>
              </w:rPr>
            </w:pPr>
            <w:r w:rsidRPr="00F442A2">
              <w:t xml:space="preserve">code:  </w:t>
            </w:r>
            <w:r w:rsidRPr="00F442A2">
              <w:rPr>
                <w:rFonts w:ascii="Courier New" w:hAnsi="Courier New" w:cs="Courier New"/>
              </w:rPr>
              <w:t>urn:ihe:iti:xdw:2011:eventCode:closed</w:t>
            </w:r>
            <w:r w:rsidRPr="00F442A2">
              <w:t xml:space="preserve"> codingScheme:   </w:t>
            </w:r>
            <w:r w:rsidRPr="00F442A2">
              <w:rPr>
                <w:rFonts w:ascii="Courier New" w:hAnsi="Courier New" w:cs="Courier New"/>
                <w:szCs w:val="18"/>
              </w:rPr>
              <w:t>1.3.6.1.4.1.19376.1.2.3</w:t>
            </w:r>
            <w:r w:rsidRPr="00F442A2">
              <w:t xml:space="preserve"> </w:t>
            </w:r>
          </w:p>
          <w:p w14:paraId="1B6CFE83" w14:textId="77777777" w:rsidR="003F6EE3" w:rsidRPr="00F442A2" w:rsidRDefault="003F6EE3" w:rsidP="00E460AB">
            <w:pPr>
              <w:pStyle w:val="TableEntry"/>
            </w:pPr>
            <w:r w:rsidRPr="00F442A2">
              <w:t xml:space="preserve">(See </w:t>
            </w:r>
            <w:r w:rsidR="00390099" w:rsidRPr="00F442A2">
              <w:t>Section</w:t>
            </w:r>
            <w:r w:rsidRPr="00F442A2">
              <w:t xml:space="preserve"> 5.4.5.7.)</w:t>
            </w:r>
          </w:p>
        </w:tc>
      </w:tr>
      <w:tr w:rsidR="003F6EE3" w:rsidRPr="00F442A2" w14:paraId="6C04B670" w14:textId="77777777" w:rsidTr="00682BEB">
        <w:trPr>
          <w:cantSplit/>
          <w:jc w:val="center"/>
        </w:trPr>
        <w:tc>
          <w:tcPr>
            <w:tcW w:w="3130" w:type="dxa"/>
          </w:tcPr>
          <w:p w14:paraId="46F570C9" w14:textId="77777777" w:rsidR="003F6EE3" w:rsidRPr="00F442A2" w:rsidRDefault="003F6EE3" w:rsidP="00D87D2B">
            <w:pPr>
              <w:pStyle w:val="TableEntry"/>
            </w:pPr>
            <w:r w:rsidRPr="00F442A2">
              <w:t>formatCode</w:t>
            </w:r>
          </w:p>
        </w:tc>
        <w:tc>
          <w:tcPr>
            <w:tcW w:w="5289" w:type="dxa"/>
          </w:tcPr>
          <w:p w14:paraId="50F49C7F" w14:textId="77777777" w:rsidR="003F6EE3" w:rsidRPr="00F442A2" w:rsidRDefault="003F6EE3" w:rsidP="000B5E02">
            <w:pPr>
              <w:pStyle w:val="TableEntry"/>
              <w:rPr>
                <w:rFonts w:eastAsia="MS Mincho"/>
              </w:rPr>
            </w:pPr>
            <w:r w:rsidRPr="00F442A2">
              <w:t>Each XDW Workflow Document shall have the following value for the formatCode attribute:</w:t>
            </w:r>
          </w:p>
          <w:p w14:paraId="532486EE" w14:textId="77777777" w:rsidR="003F6EE3" w:rsidRPr="00F442A2" w:rsidRDefault="003F6EE3" w:rsidP="000B5E02">
            <w:pPr>
              <w:pStyle w:val="TableEntry"/>
              <w:ind w:left="720"/>
            </w:pPr>
            <w:r w:rsidRPr="00F442A2">
              <w:t xml:space="preserve">code:  </w:t>
            </w:r>
            <w:r w:rsidRPr="00F442A2">
              <w:rPr>
                <w:rFonts w:ascii="Courier New" w:hAnsi="Courier New" w:cs="Courier New"/>
              </w:rPr>
              <w:t>urn:ihe:iti:xdw:2011:workflowDoc</w:t>
            </w:r>
          </w:p>
          <w:p w14:paraId="3B594DA6" w14:textId="77777777" w:rsidR="003F6EE3" w:rsidRPr="00F442A2" w:rsidRDefault="003F6EE3" w:rsidP="000B5E02">
            <w:pPr>
              <w:pStyle w:val="TableEntry"/>
              <w:ind w:left="720"/>
            </w:pPr>
            <w:r w:rsidRPr="00F442A2">
              <w:t xml:space="preserve">codingScheme: </w:t>
            </w:r>
            <w:r w:rsidRPr="00F442A2">
              <w:rPr>
                <w:rFonts w:ascii="Courier New" w:hAnsi="Courier New" w:cs="Courier New"/>
              </w:rPr>
              <w:t xml:space="preserve"> 1.3.6.1.4.1.19376.1.2.3</w:t>
            </w:r>
          </w:p>
        </w:tc>
      </w:tr>
      <w:tr w:rsidR="003F6EE3" w:rsidRPr="00F442A2" w14:paraId="12DC2BFD" w14:textId="77777777" w:rsidTr="00682BEB">
        <w:trPr>
          <w:cantSplit/>
          <w:jc w:val="center"/>
        </w:trPr>
        <w:tc>
          <w:tcPr>
            <w:tcW w:w="3130" w:type="dxa"/>
          </w:tcPr>
          <w:p w14:paraId="0BD7DE6D" w14:textId="77777777" w:rsidR="003F6EE3" w:rsidRPr="00F442A2" w:rsidRDefault="003F6EE3" w:rsidP="00D87D2B">
            <w:pPr>
              <w:pStyle w:val="TableEntry"/>
            </w:pPr>
            <w:r w:rsidRPr="00F442A2">
              <w:t>hash</w:t>
            </w:r>
          </w:p>
        </w:tc>
        <w:tc>
          <w:tcPr>
            <w:tcW w:w="5289" w:type="dxa"/>
          </w:tcPr>
          <w:p w14:paraId="737CB943" w14:textId="77777777" w:rsidR="003F6EE3" w:rsidRPr="00F442A2" w:rsidRDefault="003F6EE3" w:rsidP="00D87D2B">
            <w:pPr>
              <w:pStyle w:val="TableEntry"/>
            </w:pPr>
            <w:r w:rsidRPr="00F442A2">
              <w:t>No special requirements for Workflow Document</w:t>
            </w:r>
          </w:p>
        </w:tc>
      </w:tr>
      <w:tr w:rsidR="003F6EE3" w:rsidRPr="00F442A2" w14:paraId="296F202D" w14:textId="77777777" w:rsidTr="00682BEB">
        <w:trPr>
          <w:cantSplit/>
          <w:jc w:val="center"/>
        </w:trPr>
        <w:tc>
          <w:tcPr>
            <w:tcW w:w="3130" w:type="dxa"/>
          </w:tcPr>
          <w:p w14:paraId="23904B13" w14:textId="77777777" w:rsidR="003F6EE3" w:rsidRPr="00F442A2" w:rsidRDefault="003F6EE3" w:rsidP="00D87D2B">
            <w:pPr>
              <w:pStyle w:val="TableEntry"/>
            </w:pPr>
            <w:r w:rsidRPr="00F442A2">
              <w:t>healthcareFacility</w:t>
            </w:r>
            <w:r w:rsidRPr="00F442A2">
              <w:br/>
              <w:t>TypeCode</w:t>
            </w:r>
          </w:p>
        </w:tc>
        <w:tc>
          <w:tcPr>
            <w:tcW w:w="5289" w:type="dxa"/>
          </w:tcPr>
          <w:p w14:paraId="719CDA49" w14:textId="77777777" w:rsidR="003F6EE3" w:rsidRPr="00F442A2" w:rsidRDefault="003F6EE3" w:rsidP="00D87D2B">
            <w:pPr>
              <w:pStyle w:val="TableEntry"/>
            </w:pPr>
            <w:r w:rsidRPr="00F442A2">
              <w:t>No special requirements for Workflow Document</w:t>
            </w:r>
          </w:p>
        </w:tc>
      </w:tr>
      <w:tr w:rsidR="003F6EE3" w:rsidRPr="00F442A2" w14:paraId="41183436" w14:textId="77777777" w:rsidTr="00682BEB">
        <w:trPr>
          <w:cantSplit/>
          <w:jc w:val="center"/>
        </w:trPr>
        <w:tc>
          <w:tcPr>
            <w:tcW w:w="3130" w:type="dxa"/>
          </w:tcPr>
          <w:p w14:paraId="2732295A" w14:textId="77777777" w:rsidR="003F6EE3" w:rsidRPr="00F442A2" w:rsidRDefault="003F6EE3" w:rsidP="00D87D2B">
            <w:pPr>
              <w:pStyle w:val="TableEntry"/>
            </w:pPr>
            <w:r w:rsidRPr="00F442A2">
              <w:t>homeCommunityId</w:t>
            </w:r>
          </w:p>
        </w:tc>
        <w:tc>
          <w:tcPr>
            <w:tcW w:w="5289" w:type="dxa"/>
          </w:tcPr>
          <w:p w14:paraId="4A6934B7" w14:textId="77777777" w:rsidR="003F6EE3" w:rsidRPr="00F442A2" w:rsidRDefault="003F6EE3" w:rsidP="00D87D2B">
            <w:pPr>
              <w:pStyle w:val="TableEntry"/>
            </w:pPr>
            <w:r w:rsidRPr="00F442A2">
              <w:t>No special requirements for Workflow Document</w:t>
            </w:r>
          </w:p>
        </w:tc>
      </w:tr>
      <w:tr w:rsidR="003F6EE3" w:rsidRPr="00F442A2" w14:paraId="69A579F7" w14:textId="77777777" w:rsidTr="00682BEB">
        <w:trPr>
          <w:cantSplit/>
          <w:jc w:val="center"/>
        </w:trPr>
        <w:tc>
          <w:tcPr>
            <w:tcW w:w="3130" w:type="dxa"/>
          </w:tcPr>
          <w:p w14:paraId="5897CC64" w14:textId="77777777" w:rsidR="003F6EE3" w:rsidRPr="00F442A2" w:rsidRDefault="003F6EE3" w:rsidP="00D87D2B">
            <w:pPr>
              <w:pStyle w:val="TableEntry"/>
            </w:pPr>
            <w:r w:rsidRPr="00F442A2">
              <w:t>languageCode</w:t>
            </w:r>
          </w:p>
        </w:tc>
        <w:tc>
          <w:tcPr>
            <w:tcW w:w="5289" w:type="dxa"/>
          </w:tcPr>
          <w:p w14:paraId="5288EAD3" w14:textId="77777777" w:rsidR="003F6EE3" w:rsidRPr="00F442A2" w:rsidRDefault="003F6EE3" w:rsidP="00D87D2B">
            <w:pPr>
              <w:pStyle w:val="TableEntry"/>
            </w:pPr>
            <w:r w:rsidRPr="00F442A2">
              <w:t>No special requirements for Workflow Document</w:t>
            </w:r>
          </w:p>
        </w:tc>
      </w:tr>
      <w:tr w:rsidR="003F6EE3" w:rsidRPr="00F442A2" w14:paraId="74DEDEA4" w14:textId="77777777" w:rsidTr="00682BEB">
        <w:trPr>
          <w:cantSplit/>
          <w:jc w:val="center"/>
        </w:trPr>
        <w:tc>
          <w:tcPr>
            <w:tcW w:w="3130" w:type="dxa"/>
          </w:tcPr>
          <w:p w14:paraId="0C44E65B" w14:textId="77777777" w:rsidR="003F6EE3" w:rsidRPr="00F442A2" w:rsidRDefault="003F6EE3" w:rsidP="00D87D2B">
            <w:pPr>
              <w:pStyle w:val="TableEntry"/>
            </w:pPr>
            <w:r w:rsidRPr="00F442A2">
              <w:t>legalAuthenticator</w:t>
            </w:r>
          </w:p>
        </w:tc>
        <w:tc>
          <w:tcPr>
            <w:tcW w:w="5289" w:type="dxa"/>
          </w:tcPr>
          <w:p w14:paraId="4A45DA92" w14:textId="77777777" w:rsidR="003F6EE3" w:rsidRPr="00F442A2" w:rsidRDefault="003F6EE3" w:rsidP="00D87D2B">
            <w:pPr>
              <w:pStyle w:val="TableEntry"/>
            </w:pPr>
            <w:r w:rsidRPr="00F442A2">
              <w:t>No special requirements for Workflow Document</w:t>
            </w:r>
          </w:p>
        </w:tc>
      </w:tr>
      <w:tr w:rsidR="003F6EE3" w:rsidRPr="00F442A2" w14:paraId="1E671D79" w14:textId="77777777" w:rsidTr="00682BEB">
        <w:trPr>
          <w:cantSplit/>
          <w:jc w:val="center"/>
        </w:trPr>
        <w:tc>
          <w:tcPr>
            <w:tcW w:w="3130" w:type="dxa"/>
          </w:tcPr>
          <w:p w14:paraId="25101DFC" w14:textId="77777777" w:rsidR="003F6EE3" w:rsidRPr="00F442A2" w:rsidRDefault="003F6EE3" w:rsidP="00D87D2B">
            <w:pPr>
              <w:pStyle w:val="TableEntry"/>
            </w:pPr>
            <w:r w:rsidRPr="00F442A2">
              <w:t>mimeType</w:t>
            </w:r>
          </w:p>
        </w:tc>
        <w:tc>
          <w:tcPr>
            <w:tcW w:w="5289" w:type="dxa"/>
          </w:tcPr>
          <w:p w14:paraId="765B0F4E" w14:textId="77777777" w:rsidR="003F6EE3" w:rsidRPr="00F442A2" w:rsidRDefault="003F6EE3" w:rsidP="00D87D2B">
            <w:pPr>
              <w:pStyle w:val="TableEntry"/>
            </w:pPr>
            <w:r w:rsidRPr="00F442A2">
              <w:t>No special requirements for Workflow Document</w:t>
            </w:r>
          </w:p>
        </w:tc>
      </w:tr>
      <w:tr w:rsidR="003F6EE3" w:rsidRPr="00F442A2" w14:paraId="161A30CE" w14:textId="77777777" w:rsidTr="00682BEB">
        <w:trPr>
          <w:cantSplit/>
          <w:jc w:val="center"/>
        </w:trPr>
        <w:tc>
          <w:tcPr>
            <w:tcW w:w="3130" w:type="dxa"/>
          </w:tcPr>
          <w:p w14:paraId="74E2616D" w14:textId="77777777" w:rsidR="003F6EE3" w:rsidRPr="00F442A2" w:rsidRDefault="003F6EE3" w:rsidP="00D87D2B">
            <w:pPr>
              <w:pStyle w:val="TableEntry"/>
            </w:pPr>
            <w:r w:rsidRPr="00F442A2">
              <w:t>patientId</w:t>
            </w:r>
          </w:p>
        </w:tc>
        <w:tc>
          <w:tcPr>
            <w:tcW w:w="5289" w:type="dxa"/>
          </w:tcPr>
          <w:p w14:paraId="2BC094D3" w14:textId="77777777" w:rsidR="003F6EE3" w:rsidRPr="00F442A2" w:rsidRDefault="003F6EE3" w:rsidP="00D87D2B">
            <w:pPr>
              <w:pStyle w:val="TableEntry"/>
            </w:pPr>
            <w:r w:rsidRPr="00F442A2">
              <w:t>No special requirements for Workflow Document</w:t>
            </w:r>
          </w:p>
        </w:tc>
      </w:tr>
      <w:tr w:rsidR="003F6EE3" w:rsidRPr="00F442A2" w14:paraId="054BFA6F" w14:textId="77777777" w:rsidTr="00682BEB">
        <w:trPr>
          <w:cantSplit/>
          <w:jc w:val="center"/>
        </w:trPr>
        <w:tc>
          <w:tcPr>
            <w:tcW w:w="3130" w:type="dxa"/>
          </w:tcPr>
          <w:p w14:paraId="05CF13A0" w14:textId="77777777" w:rsidR="003F6EE3" w:rsidRPr="00F442A2" w:rsidRDefault="003F6EE3" w:rsidP="00D87D2B">
            <w:pPr>
              <w:pStyle w:val="TableEntry"/>
            </w:pPr>
            <w:r w:rsidRPr="00F442A2">
              <w:t>practiceSettingCode</w:t>
            </w:r>
          </w:p>
        </w:tc>
        <w:tc>
          <w:tcPr>
            <w:tcW w:w="5289" w:type="dxa"/>
          </w:tcPr>
          <w:p w14:paraId="74308ADB" w14:textId="77777777" w:rsidR="003F6EE3" w:rsidRPr="00F442A2" w:rsidRDefault="003F6EE3" w:rsidP="00D87D2B">
            <w:pPr>
              <w:pStyle w:val="TableEntry"/>
            </w:pPr>
            <w:r w:rsidRPr="00F442A2">
              <w:t>No special requirements for Workflow Document</w:t>
            </w:r>
          </w:p>
        </w:tc>
      </w:tr>
      <w:tr w:rsidR="003F6EE3" w:rsidRPr="00F442A2" w14:paraId="6E5A576D" w14:textId="77777777" w:rsidTr="00682BEB">
        <w:trPr>
          <w:cantSplit/>
          <w:jc w:val="center"/>
        </w:trPr>
        <w:tc>
          <w:tcPr>
            <w:tcW w:w="3130" w:type="dxa"/>
          </w:tcPr>
          <w:p w14:paraId="4ED32600" w14:textId="77777777" w:rsidR="003F6EE3" w:rsidRPr="00F442A2" w:rsidRDefault="003F6EE3" w:rsidP="00D87D2B">
            <w:pPr>
              <w:pStyle w:val="TableEntry"/>
            </w:pPr>
            <w:r w:rsidRPr="00F442A2">
              <w:t>referenceIdList</w:t>
            </w:r>
          </w:p>
        </w:tc>
        <w:tc>
          <w:tcPr>
            <w:tcW w:w="5289" w:type="dxa"/>
          </w:tcPr>
          <w:p w14:paraId="1565B840" w14:textId="77777777" w:rsidR="003F6EE3" w:rsidRPr="00F442A2" w:rsidRDefault="003F6EE3" w:rsidP="000B5E02">
            <w:pPr>
              <w:pStyle w:val="TableEntry"/>
            </w:pPr>
            <w:r w:rsidRPr="00F442A2">
              <w:t>Contains the workflow identifier.</w:t>
            </w:r>
          </w:p>
          <w:p w14:paraId="7A5A3874" w14:textId="77777777" w:rsidR="003F6EE3" w:rsidRPr="00F442A2" w:rsidRDefault="003F6EE3" w:rsidP="000B5E02">
            <w:pPr>
              <w:pStyle w:val="TableEntry"/>
            </w:pPr>
            <w:r w:rsidRPr="00F442A2">
              <w:t xml:space="preserve">Only a single value shall be sent in this list. </w:t>
            </w:r>
          </w:p>
          <w:p w14:paraId="7234A5BC" w14:textId="77777777" w:rsidR="003F6EE3" w:rsidRPr="00F442A2" w:rsidRDefault="003F6EE3" w:rsidP="000B5E02">
            <w:pPr>
              <w:pStyle w:val="TableEntry"/>
            </w:pPr>
            <w:r w:rsidRPr="00F442A2">
              <w:t>Only the CXi.1 and CXi.5 components shall be used:</w:t>
            </w:r>
          </w:p>
          <w:p w14:paraId="68C71734" w14:textId="77777777" w:rsidR="003F6EE3" w:rsidRPr="00F442A2" w:rsidRDefault="003F6EE3">
            <w:pPr>
              <w:pStyle w:val="TableEntry"/>
            </w:pPr>
            <w:r w:rsidRPr="00F442A2">
              <w:t>CXi.1 shall contain same value as XDW.WorkflowDocument.workflowInstanceId</w:t>
            </w:r>
          </w:p>
          <w:p w14:paraId="38D2141C" w14:textId="77777777" w:rsidR="003F6EE3" w:rsidRPr="00F442A2" w:rsidRDefault="003F6EE3">
            <w:pPr>
              <w:pStyle w:val="TableEntry"/>
            </w:pPr>
            <w:r w:rsidRPr="00F442A2">
              <w:t xml:space="preserve">CXi.5 shall contain </w:t>
            </w:r>
            <w:r w:rsidRPr="00F442A2">
              <w:rPr>
                <w:rFonts w:ascii="Courier New" w:hAnsi="Courier New" w:cs="Courier New"/>
              </w:rPr>
              <w:t>urn:ihe:iti:xdw:2013:workflowInstanceId.</w:t>
            </w:r>
            <w:r w:rsidRPr="00F442A2">
              <w:t xml:space="preserve"> </w:t>
            </w:r>
          </w:p>
        </w:tc>
      </w:tr>
      <w:tr w:rsidR="003F6EE3" w:rsidRPr="00F442A2" w14:paraId="6972079A" w14:textId="77777777" w:rsidTr="00682BEB">
        <w:trPr>
          <w:cantSplit/>
          <w:jc w:val="center"/>
        </w:trPr>
        <w:tc>
          <w:tcPr>
            <w:tcW w:w="3130" w:type="dxa"/>
          </w:tcPr>
          <w:p w14:paraId="1AD8E7F6" w14:textId="77777777" w:rsidR="003F6EE3" w:rsidRPr="00F442A2" w:rsidRDefault="003F6EE3" w:rsidP="00D87D2B">
            <w:pPr>
              <w:pStyle w:val="TableEntry"/>
            </w:pPr>
            <w:r w:rsidRPr="00F442A2">
              <w:t>repositoryUniqueId</w:t>
            </w:r>
          </w:p>
        </w:tc>
        <w:tc>
          <w:tcPr>
            <w:tcW w:w="5289" w:type="dxa"/>
          </w:tcPr>
          <w:p w14:paraId="0E47897C" w14:textId="77777777" w:rsidR="003F6EE3" w:rsidRPr="00F442A2" w:rsidRDefault="003F6EE3" w:rsidP="00D87D2B">
            <w:pPr>
              <w:pStyle w:val="TableEntry"/>
            </w:pPr>
            <w:r w:rsidRPr="00F442A2">
              <w:t>No special requirements for Workflow Document</w:t>
            </w:r>
          </w:p>
        </w:tc>
      </w:tr>
      <w:tr w:rsidR="003F6EE3" w:rsidRPr="00F442A2" w14:paraId="1D6647EB" w14:textId="77777777" w:rsidTr="00682BEB">
        <w:trPr>
          <w:cantSplit/>
          <w:jc w:val="center"/>
        </w:trPr>
        <w:tc>
          <w:tcPr>
            <w:tcW w:w="3130" w:type="dxa"/>
          </w:tcPr>
          <w:p w14:paraId="569A8991" w14:textId="77777777" w:rsidR="003F6EE3" w:rsidRPr="00F442A2" w:rsidRDefault="003F6EE3" w:rsidP="00D87D2B">
            <w:pPr>
              <w:pStyle w:val="TableEntry"/>
            </w:pPr>
            <w:r w:rsidRPr="00F442A2">
              <w:t>serviceStartTime</w:t>
            </w:r>
          </w:p>
        </w:tc>
        <w:tc>
          <w:tcPr>
            <w:tcW w:w="5289" w:type="dxa"/>
          </w:tcPr>
          <w:p w14:paraId="019C6BBA" w14:textId="77777777" w:rsidR="003F6EE3" w:rsidRPr="00F442A2" w:rsidRDefault="003F6EE3" w:rsidP="00D87D2B">
            <w:pPr>
              <w:pStyle w:val="TableEntry"/>
            </w:pPr>
            <w:r w:rsidRPr="00F442A2">
              <w:t xml:space="preserve">Shall be the starting time the service being documented took place </w:t>
            </w:r>
          </w:p>
          <w:p w14:paraId="68DD6F32" w14:textId="77777777" w:rsidR="003F6EE3" w:rsidRPr="00F442A2" w:rsidRDefault="003F6EE3" w:rsidP="00D87D2B">
            <w:pPr>
              <w:pStyle w:val="TableEntry"/>
            </w:pPr>
            <w:r w:rsidRPr="00F442A2">
              <w:t>For the Workflow Document the serviceStartTime is the time at which work began on the earliest task for this workflow.</w:t>
            </w:r>
          </w:p>
          <w:p w14:paraId="11FFCCF3" w14:textId="77777777" w:rsidR="003F6EE3" w:rsidRPr="00F442A2" w:rsidRDefault="003F6EE3" w:rsidP="00D87D2B">
            <w:pPr>
              <w:pStyle w:val="TableEntry"/>
            </w:pPr>
            <w:r w:rsidRPr="00F442A2">
              <w:t>If present, shall have a single value.</w:t>
            </w:r>
          </w:p>
        </w:tc>
      </w:tr>
      <w:tr w:rsidR="003F6EE3" w:rsidRPr="00F442A2" w14:paraId="5BB55AD7" w14:textId="77777777" w:rsidTr="00682BEB">
        <w:trPr>
          <w:cantSplit/>
          <w:jc w:val="center"/>
        </w:trPr>
        <w:tc>
          <w:tcPr>
            <w:tcW w:w="3130" w:type="dxa"/>
          </w:tcPr>
          <w:p w14:paraId="77E1BA57" w14:textId="77777777" w:rsidR="003F6EE3" w:rsidRPr="00F442A2" w:rsidRDefault="003F6EE3" w:rsidP="00D87D2B">
            <w:pPr>
              <w:pStyle w:val="TableEntry"/>
            </w:pPr>
            <w:r w:rsidRPr="00F442A2">
              <w:t>serviceStopTime</w:t>
            </w:r>
          </w:p>
        </w:tc>
        <w:tc>
          <w:tcPr>
            <w:tcW w:w="5289" w:type="dxa"/>
          </w:tcPr>
          <w:p w14:paraId="29B68FBF" w14:textId="77777777" w:rsidR="003F6EE3" w:rsidRPr="00F442A2" w:rsidRDefault="003F6EE3" w:rsidP="00D87D2B">
            <w:pPr>
              <w:pStyle w:val="TableEntry"/>
            </w:pPr>
            <w:r w:rsidRPr="00F442A2">
              <w:t>No special requirements for Workflow Document</w:t>
            </w:r>
          </w:p>
        </w:tc>
      </w:tr>
      <w:tr w:rsidR="003F6EE3" w:rsidRPr="00F442A2" w14:paraId="4BEAF9B1" w14:textId="77777777" w:rsidTr="00682BEB">
        <w:trPr>
          <w:cantSplit/>
          <w:jc w:val="center"/>
        </w:trPr>
        <w:tc>
          <w:tcPr>
            <w:tcW w:w="3130" w:type="dxa"/>
          </w:tcPr>
          <w:p w14:paraId="576ADCBF" w14:textId="77777777" w:rsidR="003F6EE3" w:rsidRPr="00F442A2" w:rsidRDefault="003F6EE3" w:rsidP="00D87D2B">
            <w:pPr>
              <w:pStyle w:val="TableEntry"/>
            </w:pPr>
            <w:r w:rsidRPr="00F442A2">
              <w:t>size</w:t>
            </w:r>
          </w:p>
        </w:tc>
        <w:tc>
          <w:tcPr>
            <w:tcW w:w="5289" w:type="dxa"/>
          </w:tcPr>
          <w:p w14:paraId="39A361C8" w14:textId="77777777" w:rsidR="003F6EE3" w:rsidRPr="00F442A2" w:rsidRDefault="003F6EE3" w:rsidP="00D87D2B">
            <w:pPr>
              <w:pStyle w:val="TableEntry"/>
            </w:pPr>
            <w:r w:rsidRPr="00F442A2">
              <w:t>No special requirements for Workflow Document</w:t>
            </w:r>
          </w:p>
        </w:tc>
      </w:tr>
      <w:tr w:rsidR="003F6EE3" w:rsidRPr="00F442A2" w14:paraId="6FCD9613" w14:textId="77777777" w:rsidTr="00682BEB">
        <w:trPr>
          <w:cantSplit/>
          <w:jc w:val="center"/>
        </w:trPr>
        <w:tc>
          <w:tcPr>
            <w:tcW w:w="3130" w:type="dxa"/>
          </w:tcPr>
          <w:p w14:paraId="1079D272" w14:textId="77777777" w:rsidR="003F6EE3" w:rsidRPr="00F442A2" w:rsidRDefault="003F6EE3" w:rsidP="00D87D2B">
            <w:pPr>
              <w:pStyle w:val="TableEntry"/>
            </w:pPr>
            <w:r w:rsidRPr="00F442A2">
              <w:t>sourcePatientId</w:t>
            </w:r>
          </w:p>
        </w:tc>
        <w:tc>
          <w:tcPr>
            <w:tcW w:w="5289" w:type="dxa"/>
          </w:tcPr>
          <w:p w14:paraId="2C8B1C68" w14:textId="77777777" w:rsidR="003F6EE3" w:rsidRPr="00F442A2" w:rsidRDefault="003F6EE3" w:rsidP="00D87D2B">
            <w:pPr>
              <w:pStyle w:val="TableEntry"/>
            </w:pPr>
            <w:r w:rsidRPr="00F442A2">
              <w:t>No special requirements for Workflow Document</w:t>
            </w:r>
          </w:p>
        </w:tc>
      </w:tr>
      <w:tr w:rsidR="003F6EE3" w:rsidRPr="00F442A2" w14:paraId="6AC34EB3" w14:textId="77777777" w:rsidTr="00682BEB">
        <w:trPr>
          <w:cantSplit/>
          <w:jc w:val="center"/>
        </w:trPr>
        <w:tc>
          <w:tcPr>
            <w:tcW w:w="3130" w:type="dxa"/>
          </w:tcPr>
          <w:p w14:paraId="3D033E01" w14:textId="77777777" w:rsidR="003F6EE3" w:rsidRPr="00F442A2" w:rsidRDefault="003F6EE3" w:rsidP="00D87D2B">
            <w:pPr>
              <w:pStyle w:val="TableEntry"/>
            </w:pPr>
            <w:r w:rsidRPr="00F442A2">
              <w:t>sourcePatientInfo</w:t>
            </w:r>
          </w:p>
        </w:tc>
        <w:tc>
          <w:tcPr>
            <w:tcW w:w="5289" w:type="dxa"/>
          </w:tcPr>
          <w:p w14:paraId="406E83CE" w14:textId="77777777" w:rsidR="003F6EE3" w:rsidRPr="00F442A2" w:rsidRDefault="003F6EE3" w:rsidP="00D87D2B">
            <w:pPr>
              <w:pStyle w:val="TableEntry"/>
            </w:pPr>
            <w:r w:rsidRPr="00F442A2">
              <w:t>No special requirements for Workflow Document</w:t>
            </w:r>
          </w:p>
        </w:tc>
      </w:tr>
      <w:tr w:rsidR="003F6EE3" w:rsidRPr="00F442A2" w14:paraId="1EF3DF58" w14:textId="77777777" w:rsidTr="00682BEB">
        <w:trPr>
          <w:cantSplit/>
          <w:jc w:val="center"/>
        </w:trPr>
        <w:tc>
          <w:tcPr>
            <w:tcW w:w="3130" w:type="dxa"/>
          </w:tcPr>
          <w:p w14:paraId="61AF1333" w14:textId="77777777" w:rsidR="003F6EE3" w:rsidRPr="00F442A2" w:rsidRDefault="003F6EE3" w:rsidP="00D87D2B">
            <w:pPr>
              <w:pStyle w:val="TableEntry"/>
            </w:pPr>
            <w:r w:rsidRPr="00F442A2">
              <w:t>title</w:t>
            </w:r>
          </w:p>
        </w:tc>
        <w:tc>
          <w:tcPr>
            <w:tcW w:w="5289" w:type="dxa"/>
          </w:tcPr>
          <w:p w14:paraId="14807421" w14:textId="77777777" w:rsidR="003F6EE3" w:rsidRPr="00F442A2" w:rsidRDefault="003F6EE3" w:rsidP="00D87D2B">
            <w:pPr>
              <w:pStyle w:val="TableEntry"/>
            </w:pPr>
            <w:r w:rsidRPr="00F442A2">
              <w:t>No special requirements for Workflow Document</w:t>
            </w:r>
          </w:p>
        </w:tc>
      </w:tr>
      <w:tr w:rsidR="003F6EE3" w:rsidRPr="00F442A2" w14:paraId="4A759E22" w14:textId="77777777" w:rsidTr="00682BEB">
        <w:trPr>
          <w:cantSplit/>
          <w:jc w:val="center"/>
        </w:trPr>
        <w:tc>
          <w:tcPr>
            <w:tcW w:w="3130" w:type="dxa"/>
          </w:tcPr>
          <w:p w14:paraId="0CCC0625" w14:textId="77777777" w:rsidR="003F6EE3" w:rsidRPr="00F442A2" w:rsidRDefault="003F6EE3" w:rsidP="00D87D2B">
            <w:pPr>
              <w:pStyle w:val="TableEntry"/>
            </w:pPr>
            <w:r w:rsidRPr="00F442A2">
              <w:t>typeCode</w:t>
            </w:r>
          </w:p>
        </w:tc>
        <w:tc>
          <w:tcPr>
            <w:tcW w:w="5289" w:type="dxa"/>
          </w:tcPr>
          <w:p w14:paraId="0A145E62" w14:textId="77777777" w:rsidR="003F6EE3" w:rsidRPr="00F442A2" w:rsidRDefault="003F6EE3" w:rsidP="00D87D2B">
            <w:pPr>
              <w:pStyle w:val="TableEntry"/>
            </w:pPr>
            <w:r w:rsidRPr="00F442A2">
              <w:t>For Workflow Documents defined by an IHE profile, the profile specifies the value of typeCode used</w:t>
            </w:r>
            <w:r w:rsidR="00AE4CAE" w:rsidRPr="00F442A2">
              <w:t xml:space="preserve">. </w:t>
            </w:r>
            <w:r w:rsidRPr="00F442A2">
              <w:t>For other Workflow Documents defined in the XDS Affinity Domain, the XDS Affinity Domain specifies the value for typeCode.</w:t>
            </w:r>
          </w:p>
        </w:tc>
      </w:tr>
      <w:tr w:rsidR="003F6EE3" w:rsidRPr="00F442A2" w14:paraId="27D091F8" w14:textId="77777777" w:rsidTr="00682BEB">
        <w:trPr>
          <w:cantSplit/>
          <w:jc w:val="center"/>
        </w:trPr>
        <w:tc>
          <w:tcPr>
            <w:tcW w:w="3130" w:type="dxa"/>
          </w:tcPr>
          <w:p w14:paraId="1D405199" w14:textId="77777777" w:rsidR="003F6EE3" w:rsidRPr="00F442A2" w:rsidRDefault="003F6EE3" w:rsidP="00D87D2B">
            <w:pPr>
              <w:pStyle w:val="TableEntry"/>
            </w:pPr>
            <w:r w:rsidRPr="00F442A2">
              <w:t>uniqueId</w:t>
            </w:r>
          </w:p>
        </w:tc>
        <w:tc>
          <w:tcPr>
            <w:tcW w:w="5289" w:type="dxa"/>
          </w:tcPr>
          <w:p w14:paraId="47872CDA" w14:textId="77777777" w:rsidR="003F6EE3" w:rsidRPr="00F442A2" w:rsidRDefault="003F6EE3" w:rsidP="00D87D2B">
            <w:pPr>
              <w:pStyle w:val="TableEntry"/>
            </w:pPr>
            <w:r w:rsidRPr="00F442A2">
              <w:t>No special requirements for Workflow Document</w:t>
            </w:r>
          </w:p>
        </w:tc>
      </w:tr>
      <w:tr w:rsidR="003F6EE3" w:rsidRPr="00F442A2" w14:paraId="31D8969A" w14:textId="77777777" w:rsidTr="00682BEB">
        <w:trPr>
          <w:cantSplit/>
          <w:jc w:val="center"/>
        </w:trPr>
        <w:tc>
          <w:tcPr>
            <w:tcW w:w="3130" w:type="dxa"/>
          </w:tcPr>
          <w:p w14:paraId="077CAAB8" w14:textId="77777777" w:rsidR="003F6EE3" w:rsidRPr="00F442A2" w:rsidRDefault="003F6EE3" w:rsidP="00D87D2B">
            <w:pPr>
              <w:pStyle w:val="TableEntry"/>
            </w:pPr>
            <w:r w:rsidRPr="00F442A2">
              <w:t>URI</w:t>
            </w:r>
          </w:p>
        </w:tc>
        <w:tc>
          <w:tcPr>
            <w:tcW w:w="5289" w:type="dxa"/>
          </w:tcPr>
          <w:p w14:paraId="54ADFD3B" w14:textId="77777777" w:rsidR="003F6EE3" w:rsidRPr="00F442A2" w:rsidRDefault="003F6EE3" w:rsidP="00D87D2B">
            <w:pPr>
              <w:pStyle w:val="TableEntry"/>
            </w:pPr>
            <w:r w:rsidRPr="00F442A2">
              <w:t>No special requirements for Workflow Document</w:t>
            </w:r>
          </w:p>
        </w:tc>
      </w:tr>
    </w:tbl>
    <w:p w14:paraId="3F8B1731" w14:textId="77777777" w:rsidR="003F6EE3" w:rsidRPr="00F442A2" w:rsidRDefault="003F6EE3" w:rsidP="009E7736">
      <w:pPr>
        <w:pStyle w:val="Heading4"/>
      </w:pPr>
      <w:bookmarkStart w:id="1693" w:name="_Toc293655255"/>
      <w:bookmarkStart w:id="1694" w:name="_Toc400706717"/>
      <w:r w:rsidRPr="00F442A2">
        <w:t>5.4.6.2 XDS SubmissionSet Metadata</w:t>
      </w:r>
      <w:bookmarkEnd w:id="1693"/>
      <w:bookmarkEnd w:id="1694"/>
    </w:p>
    <w:p w14:paraId="56059508" w14:textId="77777777" w:rsidR="003F6EE3" w:rsidRPr="00F442A2" w:rsidRDefault="003F6EE3">
      <w:pPr>
        <w:pStyle w:val="BodyText"/>
      </w:pPr>
      <w:r w:rsidRPr="00F442A2">
        <w:t xml:space="preserve">No additional constraints. See </w:t>
      </w:r>
      <w:r w:rsidR="00390099" w:rsidRPr="00F442A2">
        <w:t>Section</w:t>
      </w:r>
      <w:r w:rsidRPr="00F442A2">
        <w:t xml:space="preserve"> 4.2.3.3.</w:t>
      </w:r>
    </w:p>
    <w:p w14:paraId="2F3332C4" w14:textId="77777777" w:rsidR="003F6EE3" w:rsidRPr="00F442A2" w:rsidRDefault="003F6EE3" w:rsidP="009E7736">
      <w:pPr>
        <w:pStyle w:val="Heading4"/>
      </w:pPr>
      <w:bookmarkStart w:id="1695" w:name="_Toc293655256"/>
      <w:bookmarkStart w:id="1696" w:name="_Toc400706718"/>
      <w:r w:rsidRPr="00F442A2">
        <w:t>5.4.6.3 XDS Folder Metadata</w:t>
      </w:r>
      <w:bookmarkEnd w:id="1695"/>
      <w:bookmarkEnd w:id="1696"/>
    </w:p>
    <w:p w14:paraId="5A2F6164" w14:textId="51390564" w:rsidR="003F6EE3" w:rsidRPr="00F442A2" w:rsidRDefault="003F6EE3" w:rsidP="003F6EE3">
      <w:pPr>
        <w:pStyle w:val="BodyText"/>
      </w:pPr>
      <w:r w:rsidRPr="00F442A2">
        <w:t>No additional constraints</w:t>
      </w:r>
      <w:r w:rsidR="004006A3">
        <w:t>.</w:t>
      </w:r>
      <w:r w:rsidRPr="00F442A2" w:rsidDel="005B5C8C">
        <w:t xml:space="preserve"> </w:t>
      </w:r>
    </w:p>
    <w:p w14:paraId="1C49A513" w14:textId="77777777" w:rsidR="00121906" w:rsidRPr="005A199D" w:rsidRDefault="00121906" w:rsidP="00121906">
      <w:pPr>
        <w:pStyle w:val="Heading2"/>
        <w:numPr>
          <w:ilvl w:val="0"/>
          <w:numId w:val="0"/>
        </w:numPr>
        <w:rPr>
          <w:rFonts w:eastAsia="Calibri"/>
          <w:lang w:val="fr-FR"/>
        </w:rPr>
      </w:pPr>
      <w:bookmarkStart w:id="1697" w:name="_Toc461212167"/>
      <w:bookmarkStart w:id="1698" w:name="_Toc518658209"/>
      <w:bookmarkStart w:id="1699" w:name="_Toc291167547"/>
      <w:bookmarkStart w:id="1700" w:name="_Toc291231486"/>
      <w:bookmarkStart w:id="1701" w:name="_Toc296340423"/>
      <w:r w:rsidRPr="005A199D">
        <w:rPr>
          <w:rFonts w:eastAsia="Calibri"/>
          <w:lang w:val="fr-FR"/>
        </w:rPr>
        <w:t>5.5</w:t>
      </w:r>
      <w:r w:rsidRPr="005A199D">
        <w:rPr>
          <w:rFonts w:eastAsia="Calibri"/>
          <w:lang w:val="fr-FR"/>
        </w:rPr>
        <w:tab/>
        <w:t>Document Digital Signature (DSG) Document Content</w:t>
      </w:r>
      <w:bookmarkEnd w:id="1697"/>
      <w:bookmarkEnd w:id="1698"/>
    </w:p>
    <w:p w14:paraId="504E96DA" w14:textId="614186B8" w:rsidR="00121906" w:rsidRPr="00F442A2" w:rsidRDefault="00121906" w:rsidP="00121906">
      <w:pPr>
        <w:pStyle w:val="BodyText"/>
      </w:pPr>
      <w:r w:rsidRPr="00F442A2">
        <w:t>Document Digital Signature content shall conform to XAdES schema for signatures, with extensions and restrictions defined in the following. IHE is not changing any optionality, prohibiting use of options, or mandating options. Issues such as long</w:t>
      </w:r>
      <w:r w:rsidR="00661893" w:rsidRPr="00F442A2">
        <w:t>-</w:t>
      </w:r>
      <w:r w:rsidRPr="00F442A2">
        <w:t>term archival management of certificates are out of scope of this profile.</w:t>
      </w:r>
    </w:p>
    <w:p w14:paraId="71FE17F0" w14:textId="77777777" w:rsidR="00121906" w:rsidRPr="00F442A2" w:rsidRDefault="00121906" w:rsidP="000766F4">
      <w:pPr>
        <w:pStyle w:val="Heading3"/>
        <w:ind w:left="0" w:firstLine="0"/>
        <w:rPr>
          <w:bCs/>
        </w:rPr>
      </w:pPr>
      <w:bookmarkStart w:id="1702" w:name="_Toc461212168"/>
      <w:bookmarkStart w:id="1703" w:name="_Toc518658210"/>
      <w:r w:rsidRPr="00F442A2">
        <w:rPr>
          <w:bCs/>
        </w:rPr>
        <w:t>5.5.1 References</w:t>
      </w:r>
      <w:bookmarkEnd w:id="1702"/>
      <w:bookmarkEnd w:id="1703"/>
    </w:p>
    <w:p w14:paraId="3BE93DDC" w14:textId="77777777" w:rsidR="00121906" w:rsidRPr="00F442A2" w:rsidRDefault="00121906" w:rsidP="000766F4">
      <w:pPr>
        <w:pStyle w:val="Heading4"/>
        <w:ind w:left="0" w:firstLine="0"/>
        <w:rPr>
          <w:bCs/>
        </w:rPr>
      </w:pPr>
      <w:bookmarkStart w:id="1704" w:name="_Toc461212169"/>
      <w:r w:rsidRPr="00F442A2">
        <w:rPr>
          <w:bCs/>
        </w:rPr>
        <w:t>5.5.1.1 Normative References</w:t>
      </w:r>
      <w:bookmarkEnd w:id="1704"/>
    </w:p>
    <w:p w14:paraId="7DF6FB82" w14:textId="77777777" w:rsidR="00121906" w:rsidRPr="00F442A2" w:rsidRDefault="00121906" w:rsidP="00121906">
      <w:pPr>
        <w:pStyle w:val="BodyText"/>
      </w:pPr>
      <w:r w:rsidRPr="00F442A2">
        <w:rPr>
          <w:b/>
        </w:rPr>
        <w:t>[XAdES]</w:t>
      </w:r>
      <w:r w:rsidRPr="00F442A2">
        <w:t xml:space="preserve">: XML Advanced Electronic Signatures XAdES </w:t>
      </w:r>
      <w:hyperlink r:id="rId63" w:history="1">
        <w:r w:rsidRPr="00F442A2">
          <w:rPr>
            <w:rStyle w:val="Hyperlink"/>
          </w:rPr>
          <w:t>http://www.w3.org/TR/XAdES/</w:t>
        </w:r>
      </w:hyperlink>
      <w:r w:rsidRPr="00F442A2">
        <w:t xml:space="preserve">  -- aka. ETSI TS 101 903</w:t>
      </w:r>
    </w:p>
    <w:p w14:paraId="071B9B39" w14:textId="20D6A732" w:rsidR="00121906" w:rsidRPr="00F442A2" w:rsidRDefault="00121906" w:rsidP="00121906">
      <w:pPr>
        <w:pStyle w:val="BodyText"/>
        <w:rPr>
          <w:b/>
        </w:rPr>
      </w:pPr>
      <w:r w:rsidRPr="00F442A2">
        <w:rPr>
          <w:b/>
        </w:rPr>
        <w:t xml:space="preserve">[W3C XMLDSIG] </w:t>
      </w:r>
      <w:r w:rsidRPr="00F442A2">
        <w:t>XML-Signature Syntax and Processing. W3C Recommendation. Donald Eastlake.</w:t>
      </w:r>
      <w:r w:rsidR="003A1B63" w:rsidRPr="00F442A2">
        <w:rPr>
          <w:rStyle w:val="Hyperlink"/>
        </w:rPr>
        <w:t xml:space="preserve"> June 2008. </w:t>
      </w:r>
      <w:hyperlink r:id="rId64" w:history="1">
        <w:r w:rsidR="003A1B63" w:rsidRPr="00F442A2">
          <w:rPr>
            <w:rStyle w:val="Hyperlink"/>
          </w:rPr>
          <w:t>https://www.w3.org/TR/xmldsig-core/</w:t>
        </w:r>
      </w:hyperlink>
    </w:p>
    <w:p w14:paraId="491E89E3" w14:textId="77777777" w:rsidR="00121906" w:rsidRPr="00F442A2" w:rsidRDefault="00121906" w:rsidP="00121906">
      <w:pPr>
        <w:pStyle w:val="BodyText"/>
        <w:rPr>
          <w:iCs/>
        </w:rPr>
      </w:pPr>
      <w:r w:rsidRPr="00F442A2">
        <w:rPr>
          <w:b/>
          <w:iCs/>
        </w:rPr>
        <w:t>[ASTM-E1762-05]</w:t>
      </w:r>
      <w:r w:rsidRPr="00F442A2">
        <w:rPr>
          <w:iCs/>
        </w:rPr>
        <w:t xml:space="preserve">ASTM E1762-95(2013) – Standard Guide for the Authentication of Health Care Information </w:t>
      </w:r>
      <w:hyperlink r:id="rId65" w:history="1">
        <w:r w:rsidRPr="00F442A2">
          <w:rPr>
            <w:rStyle w:val="Hyperlink"/>
          </w:rPr>
          <w:t>http://www.astm.org/cgi-bin/SoftCart.exe/STORE/filtrexx40.cgi?U+mystore+odvl4256+-L+ASTM:E1762+/usr6/htdocs/astm.org/DATABASE.CART/REDLINE_PAGES/E1762.htm</w:t>
        </w:r>
      </w:hyperlink>
      <w:r w:rsidRPr="00F442A2">
        <w:rPr>
          <w:iCs/>
        </w:rPr>
        <w:t xml:space="preserve"> </w:t>
      </w:r>
    </w:p>
    <w:p w14:paraId="339C9B70" w14:textId="77777777" w:rsidR="00121906" w:rsidRPr="00F442A2" w:rsidRDefault="00121906" w:rsidP="000766F4">
      <w:pPr>
        <w:pStyle w:val="Heading4"/>
        <w:ind w:left="0" w:firstLine="0"/>
        <w:rPr>
          <w:bCs/>
        </w:rPr>
      </w:pPr>
      <w:bookmarkStart w:id="1705" w:name="_Toc461212170"/>
      <w:r w:rsidRPr="00F442A2">
        <w:rPr>
          <w:bCs/>
        </w:rPr>
        <w:t>5.5.1.2 Informative References</w:t>
      </w:r>
      <w:bookmarkEnd w:id="1705"/>
    </w:p>
    <w:p w14:paraId="22B1EC99" w14:textId="634C2060" w:rsidR="00121906" w:rsidRPr="00F442A2" w:rsidRDefault="003A1B63" w:rsidP="00121906">
      <w:pPr>
        <w:pStyle w:val="BodyText"/>
        <w:rPr>
          <w:b/>
          <w:iCs/>
        </w:rPr>
      </w:pPr>
      <w:r w:rsidRPr="00F442A2" w:rsidDel="003A1B63">
        <w:rPr>
          <w:b/>
        </w:rPr>
        <w:t xml:space="preserve"> </w:t>
      </w:r>
      <w:r w:rsidR="00121906" w:rsidRPr="00F442A2">
        <w:rPr>
          <w:b/>
          <w:bCs/>
        </w:rPr>
        <w:t xml:space="preserve">[ASTM-E1985] </w:t>
      </w:r>
      <w:r w:rsidR="00121906" w:rsidRPr="00F442A2">
        <w:t xml:space="preserve">E1985-98 -- Standard guide for user authentication and authorization </w:t>
      </w:r>
      <w:hyperlink r:id="rId66" w:history="1">
        <w:r w:rsidR="00121906" w:rsidRPr="00F442A2">
          <w:rPr>
            <w:rStyle w:val="Hyperlink"/>
          </w:rPr>
          <w:t>http://www.astm.org/cgi-bin/SoftCart.exe/DATABASE.CART/REDLINE_PAGES/E1985.htm?E+mystore</w:t>
        </w:r>
      </w:hyperlink>
    </w:p>
    <w:p w14:paraId="1ECE76D6" w14:textId="77777777" w:rsidR="00121906" w:rsidRPr="00F442A2" w:rsidRDefault="00121906" w:rsidP="00121906">
      <w:pPr>
        <w:pStyle w:val="BodyText"/>
      </w:pPr>
      <w:r w:rsidRPr="00F442A2">
        <w:rPr>
          <w:b/>
          <w:iCs/>
        </w:rPr>
        <w:t xml:space="preserve">[ASTM-E2212] </w:t>
      </w:r>
      <w:r w:rsidRPr="00F442A2">
        <w:rPr>
          <w:iCs/>
        </w:rPr>
        <w:t xml:space="preserve">ASTM E2212 – Standard Practice for Healthcare Certificate Policy </w:t>
      </w:r>
      <w:hyperlink r:id="rId67" w:history="1">
        <w:r w:rsidRPr="00F442A2">
          <w:rPr>
            <w:rStyle w:val="Hyperlink"/>
          </w:rPr>
          <w:t>http://www.astm.org/cgi-bin/SoftCart.exe/STORE/filtrexx40.cgi?U+mystore+odvl4256+-L+ASTM:E2212+/usr6/htdocs/astm.org/DATABASE.CART/REDLINE_PAGES/E2212.htm</w:t>
        </w:r>
      </w:hyperlink>
      <w:r w:rsidRPr="00F442A2">
        <w:t xml:space="preserve"> </w:t>
      </w:r>
    </w:p>
    <w:p w14:paraId="71B1ADA1" w14:textId="77777777" w:rsidR="00121906" w:rsidRPr="00F442A2" w:rsidRDefault="00121906" w:rsidP="00121906">
      <w:pPr>
        <w:pStyle w:val="BodyText"/>
        <w:rPr>
          <w:iCs/>
        </w:rPr>
      </w:pPr>
      <w:r w:rsidRPr="00F442A2">
        <w:rPr>
          <w:b/>
          <w:iCs/>
        </w:rPr>
        <w:t xml:space="preserve">[ASTM-E2084] </w:t>
      </w:r>
      <w:r w:rsidRPr="00F442A2">
        <w:rPr>
          <w:iCs/>
        </w:rPr>
        <w:t xml:space="preserve">ASTM E2084 – Standard Specification for the Authentication of Healthcare Information using Digital Signatures </w:t>
      </w:r>
      <w:hyperlink r:id="rId68" w:history="1">
        <w:r w:rsidRPr="00F442A2">
          <w:rPr>
            <w:rStyle w:val="Hyperlink"/>
          </w:rPr>
          <w:t>http://www.astm.org/cgi-bin/SoftCart.exe/STORE/filtrexx40.cgi?U+mystore+odvl4256+-L+ASTM:E2084+/usr6/htdocs/astm.org/DATABASE.CART/REDLINE_PAGES/E2084.htm</w:t>
        </w:r>
      </w:hyperlink>
      <w:r w:rsidRPr="00F442A2">
        <w:rPr>
          <w:iCs/>
        </w:rPr>
        <w:t xml:space="preserve"> </w:t>
      </w:r>
    </w:p>
    <w:p w14:paraId="485EFB0A" w14:textId="7A82F3B7" w:rsidR="00121906" w:rsidRPr="00F442A2" w:rsidRDefault="00121906" w:rsidP="00121906">
      <w:pPr>
        <w:pStyle w:val="BodyText"/>
        <w:rPr>
          <w:b/>
          <w:iCs/>
        </w:rPr>
      </w:pPr>
      <w:r w:rsidRPr="00F442A2">
        <w:rPr>
          <w:b/>
          <w:bCs/>
        </w:rPr>
        <w:t xml:space="preserve">[ISO17090] </w:t>
      </w:r>
      <w:r w:rsidRPr="00F442A2">
        <w:t>ISO/TS 17090</w:t>
      </w:r>
      <w:r w:rsidR="003A1B63" w:rsidRPr="00F442A2">
        <w:t>-4</w:t>
      </w:r>
      <w:r w:rsidRPr="00F442A2">
        <w:t xml:space="preserve"> – Health Informatics </w:t>
      </w:r>
      <w:r w:rsidR="003A1B63" w:rsidRPr="00F442A2">
        <w:t xml:space="preserve">– Public Key Infrastructure – Part 4: </w:t>
      </w:r>
      <w:r w:rsidRPr="00F442A2">
        <w:t xml:space="preserve">Digital Signatures for Healthcare </w:t>
      </w:r>
      <w:r w:rsidR="003A1B63" w:rsidRPr="00F442A2">
        <w:t xml:space="preserve">Documents </w:t>
      </w:r>
      <w:hyperlink r:id="rId69" w:history="1">
        <w:r w:rsidRPr="00F442A2">
          <w:rPr>
            <w:rStyle w:val="Hyperlink"/>
          </w:rPr>
          <w:t>http://www.iso.org/iso/en/CatalogueDetailPage.CatalogueDetail?CSNUMBER=35489&amp;ICS1=35&amp;ICS2=240&amp;ICS3=80</w:t>
        </w:r>
      </w:hyperlink>
    </w:p>
    <w:p w14:paraId="7ED18AB7" w14:textId="7E6CB8E8" w:rsidR="00121906" w:rsidRPr="00F442A2" w:rsidRDefault="00121906" w:rsidP="00121906">
      <w:pPr>
        <w:pStyle w:val="BodyText"/>
        <w:rPr>
          <w:b/>
          <w:iCs/>
        </w:rPr>
      </w:pPr>
      <w:r w:rsidRPr="00F442A2">
        <w:rPr>
          <w:b/>
          <w:iCs/>
        </w:rPr>
        <w:t>[ISO 21091]</w:t>
      </w:r>
      <w:r w:rsidR="003A1B63" w:rsidRPr="00F442A2">
        <w:rPr>
          <w:b/>
          <w:iCs/>
        </w:rPr>
        <w:t xml:space="preserve"> </w:t>
      </w:r>
      <w:r w:rsidRPr="00F442A2">
        <w:rPr>
          <w:iCs/>
        </w:rPr>
        <w:t xml:space="preserve">ISO/TS 21091- Health Informatics – Directory Services for Security, Communications, and Identification of Professionals and Patients </w:t>
      </w:r>
      <w:hyperlink r:id="rId70" w:history="1">
        <w:r w:rsidRPr="00F442A2">
          <w:rPr>
            <w:rStyle w:val="Hyperlink"/>
          </w:rPr>
          <w:t>http://www.iso.org/iso/en/CatalogueDetailPage.CatalogueDetail?CSNUMBER=35647&amp;scopelist=PROGRAMME</w:t>
        </w:r>
      </w:hyperlink>
    </w:p>
    <w:p w14:paraId="05B95324" w14:textId="50CA949E" w:rsidR="003A1B63" w:rsidRPr="00F442A2" w:rsidRDefault="003A1B63" w:rsidP="00121906">
      <w:pPr>
        <w:pStyle w:val="BodyText"/>
        <w:rPr>
          <w:rStyle w:val="Hyperlink"/>
        </w:rPr>
      </w:pPr>
      <w:r w:rsidRPr="00F442A2">
        <w:rPr>
          <w:b/>
        </w:rPr>
        <w:t>[IETF RFC5280]</w:t>
      </w:r>
      <w:r w:rsidRPr="00F442A2">
        <w:t xml:space="preserve"> IETF/RFC5280 – Internet X.509 Public Key Infrastructure and Certificate Revocation List (CRL) Profile </w:t>
      </w:r>
      <w:hyperlink r:id="rId71" w:history="1">
        <w:r w:rsidRPr="00F442A2">
          <w:rPr>
            <w:rStyle w:val="Hyperlink"/>
          </w:rPr>
          <w:t>https://datatracker.ietf.org/doc/rfc5280/</w:t>
        </w:r>
      </w:hyperlink>
    </w:p>
    <w:p w14:paraId="7BDDB4C7" w14:textId="4394AD6D" w:rsidR="003A1B63" w:rsidRPr="00F442A2" w:rsidRDefault="003A1B63" w:rsidP="00121906">
      <w:pPr>
        <w:pStyle w:val="BodyText"/>
      </w:pPr>
      <w:r w:rsidRPr="00F442A2">
        <w:rPr>
          <w:b/>
        </w:rPr>
        <w:t>[ISO14533-2]</w:t>
      </w:r>
      <w:r w:rsidRPr="00F442A2">
        <w:t xml:space="preserve"> ISO 14533-2:2012 – Process, data elements and documents in commerce, industry and administration – Long term signature profiles – Part 2: Long term signature profiles for XML Advanced Electronic Signatures (XAdES)</w:t>
      </w:r>
    </w:p>
    <w:p w14:paraId="35A17199" w14:textId="1B3150E0" w:rsidR="00121906" w:rsidRPr="00F442A2" w:rsidRDefault="00121906" w:rsidP="000766F4">
      <w:pPr>
        <w:pStyle w:val="Heading3"/>
        <w:ind w:left="0" w:firstLine="0"/>
      </w:pPr>
      <w:bookmarkStart w:id="1706" w:name="_Toc461212171"/>
      <w:bookmarkStart w:id="1707" w:name="_Toc518658211"/>
      <w:bookmarkEnd w:id="1699"/>
      <w:bookmarkEnd w:id="1700"/>
      <w:bookmarkEnd w:id="1701"/>
      <w:r w:rsidRPr="00F442A2">
        <w:rPr>
          <w:bCs/>
        </w:rPr>
        <w:t>5.5.2 Signature Specification</w:t>
      </w:r>
      <w:bookmarkEnd w:id="1706"/>
      <w:bookmarkEnd w:id="1707"/>
    </w:p>
    <w:p w14:paraId="0D8FD40D" w14:textId="77777777" w:rsidR="00121906" w:rsidRPr="00F442A2" w:rsidRDefault="00121906" w:rsidP="00121906">
      <w:r w:rsidRPr="00F442A2">
        <w:t>The following constraints define the Digital Signature block. This block is common to the detached signature and Enveloping signature.</w:t>
      </w:r>
    </w:p>
    <w:p w14:paraId="61C6A58D" w14:textId="3680FF6A" w:rsidR="00121906" w:rsidRPr="00A05677" w:rsidRDefault="00121906" w:rsidP="005A199D">
      <w:pPr>
        <w:pStyle w:val="ListBullet2"/>
      </w:pPr>
      <w:r w:rsidRPr="00A05677">
        <w:t>Shall conform to XAdES-X-L – for support of Long Term signatures. The XAdES-X-L specification adds the timestamp of the signing and inclusion of the certificate and statement of revocatio</w:t>
      </w:r>
      <w:r w:rsidR="00E40632" w:rsidRPr="00A05677">
        <w:t>n.</w:t>
      </w:r>
    </w:p>
    <w:p w14:paraId="1CCA0038" w14:textId="77777777" w:rsidR="00121906" w:rsidRPr="00F442A2" w:rsidRDefault="00121906" w:rsidP="00121906">
      <w:pPr>
        <w:pStyle w:val="ListBullet2"/>
        <w:numPr>
          <w:ilvl w:val="0"/>
          <w:numId w:val="37"/>
        </w:numPr>
      </w:pPr>
      <w:r w:rsidRPr="00F442A2">
        <w:t>Shall use the hash algorithm sha256.</w:t>
      </w:r>
    </w:p>
    <w:p w14:paraId="0C7730B3" w14:textId="77777777" w:rsidR="00121906" w:rsidRPr="00F442A2" w:rsidRDefault="00121906" w:rsidP="00121906">
      <w:pPr>
        <w:pStyle w:val="ListBullet2"/>
        <w:numPr>
          <w:ilvl w:val="0"/>
          <w:numId w:val="37"/>
        </w:numPr>
      </w:pPr>
      <w:r w:rsidRPr="00F442A2">
        <w:t>Shall use the canonicalization algorithm “Canonical XML 1.1 with Comments” (</w:t>
      </w:r>
      <w:hyperlink r:id="rId72" w:anchor="WithComments" w:history="1">
        <w:r w:rsidRPr="00F442A2">
          <w:rPr>
            <w:rStyle w:val="Hyperlink"/>
          </w:rPr>
          <w:t>http://www.w3.org/2006/12/xml-c14n11#WithComments</w:t>
        </w:r>
      </w:hyperlink>
      <w:r w:rsidRPr="00F442A2">
        <w:t>).</w:t>
      </w:r>
    </w:p>
    <w:p w14:paraId="5393FA06" w14:textId="77777777" w:rsidR="00121906" w:rsidRPr="00F442A2" w:rsidRDefault="00121906" w:rsidP="00121906">
      <w:pPr>
        <w:pStyle w:val="ListBullet2"/>
        <w:numPr>
          <w:ilvl w:val="0"/>
          <w:numId w:val="37"/>
        </w:numPr>
      </w:pPr>
      <w:r w:rsidRPr="00F442A2">
        <w:t xml:space="preserve">The policy may be identified as </w:t>
      </w:r>
      <w:r w:rsidRPr="00F442A2">
        <w:rPr>
          <w:b/>
        </w:rPr>
        <w:t>urn:ihe:iti:dsg:detached:2014</w:t>
      </w:r>
      <w:r w:rsidRPr="00F442A2">
        <w:t xml:space="preserve"> when the signature document is a Detached Signature and </w:t>
      </w:r>
      <w:r w:rsidRPr="00F442A2">
        <w:rPr>
          <w:b/>
        </w:rPr>
        <w:t>urn:ihe:iti:dsg:enveloping:2014</w:t>
      </w:r>
      <w:r w:rsidRPr="00F442A2">
        <w:t xml:space="preserve"> when the signature document is an Enveloping Signature to indicate that the signature document complies with the DSG Profile.</w:t>
      </w:r>
    </w:p>
    <w:p w14:paraId="6EEB9E74" w14:textId="77777777" w:rsidR="00121906" w:rsidRPr="00F442A2" w:rsidRDefault="00121906" w:rsidP="00121906">
      <w:pPr>
        <w:pStyle w:val="ListBullet2"/>
        <w:numPr>
          <w:ilvl w:val="0"/>
          <w:numId w:val="37"/>
        </w:numPr>
      </w:pPr>
      <w:r w:rsidRPr="00F442A2">
        <w:t>Shall include a “CommitmentTypeIndication” element for the Purpose(s) of Signature (aka purposeOfSignature). The Purpose can be the action being attested to, or the role associated with the signature. The value shall come from ASTM E1762-95(2013) and reproduced in Table 5.5.2-1. Where a coding scheme is needed the value “1.2.840.10065.1.12” shall be used.</w:t>
      </w:r>
    </w:p>
    <w:p w14:paraId="2D96ADC8" w14:textId="334689D5" w:rsidR="00C35789" w:rsidRPr="00F442A2" w:rsidRDefault="00121906" w:rsidP="00121906">
      <w:pPr>
        <w:pStyle w:val="BodyText"/>
      </w:pPr>
      <w:bookmarkStart w:id="1708" w:name="_Toc209254543"/>
      <w:bookmarkStart w:id="1709" w:name="_Toc237310005"/>
      <w:r w:rsidRPr="00F442A2">
        <w:t>Note that Content Creators and Content Consumers should be capable of being configured to other conformance policies to support local policy. For example</w:t>
      </w:r>
      <w:r w:rsidR="003A1B63" w:rsidRPr="00F442A2">
        <w:t>,</w:t>
      </w:r>
      <w:r w:rsidRPr="00F442A2">
        <w:t xml:space="preserve"> some environments may choose a different XAdES profile, hashing algorithm, policy identifier, or signature purpose vocabulary. Content Creators would thus create Digital Signature blocks that are not conformant to this profile. Content Consumers can validate these Digital Signature blocks, and be capable of configured behavior according to the local policy. </w:t>
      </w:r>
    </w:p>
    <w:p w14:paraId="29E98427" w14:textId="2588802F" w:rsidR="003A1B63" w:rsidRPr="00F442A2" w:rsidRDefault="003A1B63" w:rsidP="00121906">
      <w:pPr>
        <w:pStyle w:val="BodyText"/>
      </w:pPr>
      <w:r w:rsidRPr="00F442A2">
        <w:t>Some regions also require conformance to ISO 17090, which includes additional Certificate issuing, content, and validation rules.</w:t>
      </w:r>
    </w:p>
    <w:p w14:paraId="63FB8DA6" w14:textId="77777777" w:rsidR="00121906" w:rsidRPr="00F442A2" w:rsidRDefault="00121906">
      <w:pPr>
        <w:pStyle w:val="TableTitle"/>
      </w:pPr>
      <w:r w:rsidRPr="00F442A2">
        <w:t xml:space="preserve">Table 5.5.2-1: Digital Signature Purposes from ASTM E1762-95(2013) </w:t>
      </w:r>
    </w:p>
    <w:tbl>
      <w:tblPr>
        <w:tblW w:w="5000" w:type="pct"/>
        <w:jc w:val="center"/>
        <w:tblLayout w:type="fixed"/>
        <w:tblLook w:val="0000" w:firstRow="0" w:lastRow="0" w:firstColumn="0" w:lastColumn="0" w:noHBand="0" w:noVBand="0"/>
      </w:tblPr>
      <w:tblGrid>
        <w:gridCol w:w="2302"/>
        <w:gridCol w:w="1670"/>
        <w:gridCol w:w="5378"/>
      </w:tblGrid>
      <w:tr w:rsidR="00121906" w:rsidRPr="00F442A2" w14:paraId="0F85F461" w14:textId="77777777" w:rsidTr="00A7111B">
        <w:trPr>
          <w:cantSplit/>
          <w:trHeight w:val="162"/>
          <w:tblHeader/>
          <w:jc w:val="center"/>
        </w:trPr>
        <w:tc>
          <w:tcPr>
            <w:tcW w:w="1231" w:type="pct"/>
            <w:tcBorders>
              <w:top w:val="single" w:sz="4" w:space="0" w:color="000000"/>
              <w:left w:val="single" w:sz="4" w:space="0" w:color="000000"/>
              <w:bottom w:val="single" w:sz="4" w:space="0" w:color="000000"/>
            </w:tcBorders>
            <w:shd w:val="clear" w:color="auto" w:fill="DDDDDD"/>
          </w:tcPr>
          <w:p w14:paraId="4475FF5B" w14:textId="77777777" w:rsidR="00121906" w:rsidRPr="00F442A2" w:rsidRDefault="00121906" w:rsidP="00A7111B">
            <w:pPr>
              <w:pStyle w:val="TableEntryHeader"/>
              <w:rPr>
                <w:noProof w:val="0"/>
              </w:rPr>
            </w:pPr>
            <w:r w:rsidRPr="00F442A2">
              <w:rPr>
                <w:noProof w:val="0"/>
              </w:rPr>
              <w:t>Code</w:t>
            </w:r>
          </w:p>
        </w:tc>
        <w:tc>
          <w:tcPr>
            <w:tcW w:w="893" w:type="pct"/>
            <w:tcBorders>
              <w:top w:val="single" w:sz="4" w:space="0" w:color="000000"/>
              <w:left w:val="single" w:sz="4" w:space="0" w:color="000000"/>
              <w:bottom w:val="single" w:sz="4" w:space="0" w:color="000000"/>
              <w:right w:val="single" w:sz="4" w:space="0" w:color="000000"/>
            </w:tcBorders>
            <w:shd w:val="clear" w:color="auto" w:fill="DDDDDD"/>
          </w:tcPr>
          <w:p w14:paraId="7DD22F08" w14:textId="77777777" w:rsidR="00121906" w:rsidRPr="00F442A2" w:rsidRDefault="00121906" w:rsidP="00A7111B">
            <w:pPr>
              <w:pStyle w:val="TableEntryHeader"/>
              <w:rPr>
                <w:noProof w:val="0"/>
              </w:rPr>
            </w:pPr>
            <w:r w:rsidRPr="00F442A2">
              <w:rPr>
                <w:noProof w:val="0"/>
              </w:rPr>
              <w:t>Term</w:t>
            </w:r>
          </w:p>
        </w:tc>
        <w:tc>
          <w:tcPr>
            <w:tcW w:w="2876" w:type="pct"/>
            <w:tcBorders>
              <w:top w:val="single" w:sz="4" w:space="0" w:color="000000"/>
              <w:left w:val="single" w:sz="4" w:space="0" w:color="000000"/>
              <w:bottom w:val="single" w:sz="4" w:space="0" w:color="000000"/>
              <w:right w:val="single" w:sz="4" w:space="0" w:color="000000"/>
            </w:tcBorders>
            <w:shd w:val="clear" w:color="auto" w:fill="DDDDDD"/>
          </w:tcPr>
          <w:p w14:paraId="0363321B" w14:textId="77777777" w:rsidR="00121906" w:rsidRPr="00F442A2" w:rsidRDefault="00121906" w:rsidP="00A7111B">
            <w:pPr>
              <w:pStyle w:val="TableEntryHeader"/>
              <w:rPr>
                <w:noProof w:val="0"/>
              </w:rPr>
            </w:pPr>
            <w:r w:rsidRPr="00F442A2">
              <w:rPr>
                <w:noProof w:val="0"/>
              </w:rPr>
              <w:t>Definition</w:t>
            </w:r>
          </w:p>
        </w:tc>
      </w:tr>
      <w:tr w:rsidR="00121906" w:rsidRPr="00F442A2" w14:paraId="2820A4E9"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20FCD40E" w14:textId="77777777" w:rsidR="00121906" w:rsidRPr="00F442A2" w:rsidRDefault="00121906" w:rsidP="00A7111B">
            <w:pPr>
              <w:pStyle w:val="TableEntry"/>
            </w:pPr>
            <w:r w:rsidRPr="00F442A2">
              <w:t>1.2.840.10065.1.12.1.1</w:t>
            </w:r>
          </w:p>
        </w:tc>
        <w:tc>
          <w:tcPr>
            <w:tcW w:w="893" w:type="pct"/>
            <w:tcBorders>
              <w:top w:val="single" w:sz="4" w:space="0" w:color="000000"/>
              <w:left w:val="single" w:sz="4" w:space="0" w:color="000000"/>
              <w:bottom w:val="single" w:sz="4" w:space="0" w:color="000000"/>
              <w:right w:val="single" w:sz="4" w:space="0" w:color="000000"/>
            </w:tcBorders>
          </w:tcPr>
          <w:p w14:paraId="1E5FD403" w14:textId="77777777" w:rsidR="00121906" w:rsidRPr="00F442A2" w:rsidRDefault="00121906" w:rsidP="00A7111B">
            <w:pPr>
              <w:pStyle w:val="TableEntry"/>
            </w:pPr>
            <w:r w:rsidRPr="00F442A2">
              <w:t>Author’s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5D553009" w14:textId="77777777" w:rsidR="00121906" w:rsidRPr="00F442A2" w:rsidRDefault="00121906" w:rsidP="00A7111B">
            <w:pPr>
              <w:pStyle w:val="TableEntry"/>
            </w:pPr>
            <w:r w:rsidRPr="00F442A2">
              <w:t>The signature of the primary or sole author of a health information document. There can be only one primary author of a health information document.</w:t>
            </w:r>
          </w:p>
        </w:tc>
      </w:tr>
      <w:tr w:rsidR="00121906" w:rsidRPr="00F442A2" w14:paraId="352DED6A"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76337BE" w14:textId="77777777" w:rsidR="00121906" w:rsidRPr="00F442A2" w:rsidRDefault="00121906" w:rsidP="00A7111B">
            <w:pPr>
              <w:pStyle w:val="TableEntry"/>
            </w:pPr>
            <w:r w:rsidRPr="00F442A2">
              <w:t>1.2.840.10065.1.12.1.2</w:t>
            </w:r>
          </w:p>
        </w:tc>
        <w:tc>
          <w:tcPr>
            <w:tcW w:w="893" w:type="pct"/>
            <w:tcBorders>
              <w:top w:val="single" w:sz="4" w:space="0" w:color="000000"/>
              <w:left w:val="single" w:sz="4" w:space="0" w:color="000000"/>
              <w:bottom w:val="single" w:sz="4" w:space="0" w:color="000000"/>
              <w:right w:val="single" w:sz="4" w:space="0" w:color="000000"/>
            </w:tcBorders>
          </w:tcPr>
          <w:p w14:paraId="045E373D" w14:textId="77777777" w:rsidR="00121906" w:rsidRPr="00F442A2" w:rsidRDefault="00121906" w:rsidP="00A7111B">
            <w:pPr>
              <w:pStyle w:val="TableEntry"/>
            </w:pPr>
            <w:r w:rsidRPr="00F442A2">
              <w:t>Co-Author’s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D79D004" w14:textId="77777777" w:rsidR="00121906" w:rsidRPr="00F442A2" w:rsidRDefault="00121906" w:rsidP="00A7111B">
            <w:pPr>
              <w:pStyle w:val="TableEntry"/>
            </w:pPr>
            <w:r w:rsidRPr="00F442A2">
              <w:t>The signature of a health information document co-author. There can be multiple co-authors of a health information document.</w:t>
            </w:r>
          </w:p>
        </w:tc>
      </w:tr>
      <w:tr w:rsidR="00121906" w:rsidRPr="00F442A2" w14:paraId="15A2842F"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3DF9CBAE" w14:textId="77777777" w:rsidR="00121906" w:rsidRPr="00F442A2" w:rsidRDefault="00121906" w:rsidP="00A7111B">
            <w:pPr>
              <w:pStyle w:val="TableEntry"/>
            </w:pPr>
            <w:r w:rsidRPr="00F442A2">
              <w:t>1.2.840.10065.1.12.1.3</w:t>
            </w:r>
          </w:p>
        </w:tc>
        <w:tc>
          <w:tcPr>
            <w:tcW w:w="893" w:type="pct"/>
            <w:tcBorders>
              <w:top w:val="single" w:sz="4" w:space="0" w:color="000000"/>
              <w:left w:val="single" w:sz="4" w:space="0" w:color="000000"/>
              <w:bottom w:val="single" w:sz="4" w:space="0" w:color="000000"/>
              <w:right w:val="single" w:sz="4" w:space="0" w:color="000000"/>
            </w:tcBorders>
          </w:tcPr>
          <w:p w14:paraId="3307B9B0" w14:textId="77777777" w:rsidR="00121906" w:rsidRPr="00F442A2" w:rsidRDefault="00121906" w:rsidP="00A7111B">
            <w:pPr>
              <w:pStyle w:val="TableEntry"/>
            </w:pPr>
            <w:r w:rsidRPr="00F442A2">
              <w:t>Co-participant’s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4A6B68DB" w14:textId="77777777" w:rsidR="00121906" w:rsidRPr="00F442A2" w:rsidRDefault="00121906" w:rsidP="00A7111B">
            <w:pPr>
              <w:pStyle w:val="TableEntry"/>
            </w:pPr>
            <w:r w:rsidRPr="00F442A2">
              <w:t>The signature of an individual who is a participant in the health information document but is not an author or co-author. (e.g., a surgeon who is required by institutional, regulatory, or legal rules to sign an operative report, but who was not involved in the authorship of that report.)</w:t>
            </w:r>
          </w:p>
        </w:tc>
      </w:tr>
      <w:tr w:rsidR="00121906" w:rsidRPr="00F442A2" w14:paraId="22DF01A1"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16B5C4C3" w14:textId="77777777" w:rsidR="00121906" w:rsidRPr="00F442A2" w:rsidRDefault="00121906" w:rsidP="00A7111B">
            <w:pPr>
              <w:pStyle w:val="TableEntry"/>
            </w:pPr>
            <w:r w:rsidRPr="00F442A2">
              <w:t>1.2.840.10065.1.12.1.4</w:t>
            </w:r>
          </w:p>
        </w:tc>
        <w:tc>
          <w:tcPr>
            <w:tcW w:w="893" w:type="pct"/>
            <w:tcBorders>
              <w:top w:val="single" w:sz="4" w:space="0" w:color="000000"/>
              <w:left w:val="single" w:sz="4" w:space="0" w:color="000000"/>
              <w:bottom w:val="single" w:sz="4" w:space="0" w:color="000000"/>
              <w:right w:val="single" w:sz="4" w:space="0" w:color="000000"/>
            </w:tcBorders>
          </w:tcPr>
          <w:p w14:paraId="564A1D78" w14:textId="77777777" w:rsidR="00121906" w:rsidRPr="00F442A2" w:rsidRDefault="00121906" w:rsidP="00A7111B">
            <w:pPr>
              <w:pStyle w:val="TableEntry"/>
            </w:pPr>
            <w:r w:rsidRPr="00F442A2">
              <w:t>Transcriptionist/Recorder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4595A02" w14:textId="77777777" w:rsidR="00121906" w:rsidRPr="00F442A2" w:rsidRDefault="00121906" w:rsidP="00A7111B">
            <w:pPr>
              <w:pStyle w:val="TableEntry"/>
            </w:pPr>
            <w:r w:rsidRPr="00F442A2">
              <w:t>The signature of an individual who has transcribed a dictated document or recorded written text into a digital machine -readable format.</w:t>
            </w:r>
          </w:p>
        </w:tc>
      </w:tr>
      <w:tr w:rsidR="00121906" w:rsidRPr="00F442A2" w14:paraId="679ECA7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04E3D8D" w14:textId="77777777" w:rsidR="00121906" w:rsidRPr="00F442A2" w:rsidRDefault="00121906" w:rsidP="00A7111B">
            <w:pPr>
              <w:pStyle w:val="TableEntry"/>
            </w:pPr>
            <w:r w:rsidRPr="00F442A2">
              <w:t>1.2.840.10065.1.12.1.5</w:t>
            </w:r>
          </w:p>
        </w:tc>
        <w:tc>
          <w:tcPr>
            <w:tcW w:w="893" w:type="pct"/>
            <w:tcBorders>
              <w:top w:val="single" w:sz="4" w:space="0" w:color="000000"/>
              <w:left w:val="single" w:sz="4" w:space="0" w:color="000000"/>
              <w:bottom w:val="single" w:sz="4" w:space="0" w:color="000000"/>
              <w:right w:val="single" w:sz="4" w:space="0" w:color="000000"/>
            </w:tcBorders>
          </w:tcPr>
          <w:p w14:paraId="349C2FAD" w14:textId="77777777" w:rsidR="00121906" w:rsidRPr="00F442A2" w:rsidRDefault="00121906" w:rsidP="00A7111B">
            <w:pPr>
              <w:pStyle w:val="TableEntry"/>
            </w:pPr>
            <w:r w:rsidRPr="00F442A2">
              <w:t>Verification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6DDD770" w14:textId="77777777" w:rsidR="00121906" w:rsidRPr="00F442A2" w:rsidRDefault="00121906" w:rsidP="00A7111B">
            <w:pPr>
              <w:pStyle w:val="TableEntry"/>
            </w:pPr>
            <w:r w:rsidRPr="00F442A2">
              <w:t>A signature verifying the information contained in a document. (e.g., a physician is required to countersign a verbal order that has previously been recorded in the medical record by a registered nurse who has carried out the verbal order.)</w:t>
            </w:r>
          </w:p>
        </w:tc>
      </w:tr>
      <w:tr w:rsidR="00121906" w:rsidRPr="00F442A2" w14:paraId="2E3FE5D3"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51CAFF57" w14:textId="77777777" w:rsidR="00121906" w:rsidRPr="00F442A2" w:rsidRDefault="00121906" w:rsidP="00A7111B">
            <w:pPr>
              <w:pStyle w:val="TableEntry"/>
            </w:pPr>
            <w:r w:rsidRPr="00F442A2">
              <w:t>1.2.840.10065.1.12.1.6</w:t>
            </w:r>
          </w:p>
        </w:tc>
        <w:tc>
          <w:tcPr>
            <w:tcW w:w="893" w:type="pct"/>
            <w:tcBorders>
              <w:top w:val="single" w:sz="4" w:space="0" w:color="000000"/>
              <w:left w:val="single" w:sz="4" w:space="0" w:color="000000"/>
              <w:bottom w:val="single" w:sz="4" w:space="0" w:color="000000"/>
              <w:right w:val="single" w:sz="4" w:space="0" w:color="000000"/>
            </w:tcBorders>
          </w:tcPr>
          <w:p w14:paraId="73B295F4" w14:textId="77777777" w:rsidR="00121906" w:rsidRPr="00F442A2" w:rsidRDefault="00121906" w:rsidP="00A7111B">
            <w:pPr>
              <w:pStyle w:val="TableEntry"/>
            </w:pPr>
            <w:r w:rsidRPr="00F442A2">
              <w:t>Validation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52F9A51" w14:textId="77777777" w:rsidR="00121906" w:rsidRPr="00F442A2" w:rsidRDefault="00121906" w:rsidP="00A7111B">
            <w:pPr>
              <w:pStyle w:val="TableEntry"/>
            </w:pPr>
            <w:r w:rsidRPr="00F442A2">
              <w:t>A signature validating a health information document for inclusion in the patient record. (e.g., a medical student or resident is credentialed to perform history or physical examinations and to write progress notes. The attending physician signs the history and physical examination to validate the entry for inclusion in the patient’s medical record.)</w:t>
            </w:r>
          </w:p>
        </w:tc>
      </w:tr>
      <w:tr w:rsidR="00121906" w:rsidRPr="00F442A2" w14:paraId="432100B8"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460A5AB" w14:textId="77777777" w:rsidR="00121906" w:rsidRPr="00F442A2" w:rsidRDefault="00121906" w:rsidP="00A7111B">
            <w:pPr>
              <w:pStyle w:val="TableEntry"/>
            </w:pPr>
            <w:r w:rsidRPr="00F442A2">
              <w:t>1.2.840.10065.1.12.1.7</w:t>
            </w:r>
          </w:p>
        </w:tc>
        <w:tc>
          <w:tcPr>
            <w:tcW w:w="893" w:type="pct"/>
            <w:tcBorders>
              <w:top w:val="single" w:sz="4" w:space="0" w:color="000000"/>
              <w:left w:val="single" w:sz="4" w:space="0" w:color="000000"/>
              <w:bottom w:val="single" w:sz="4" w:space="0" w:color="000000"/>
              <w:right w:val="single" w:sz="4" w:space="0" w:color="000000"/>
            </w:tcBorders>
          </w:tcPr>
          <w:p w14:paraId="6AC07F0A" w14:textId="77777777" w:rsidR="00121906" w:rsidRPr="00F442A2" w:rsidRDefault="00121906" w:rsidP="00A7111B">
            <w:pPr>
              <w:pStyle w:val="TableEntry"/>
            </w:pPr>
            <w:r w:rsidRPr="00F442A2">
              <w:t>Consent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5D68E60" w14:textId="77777777" w:rsidR="00121906" w:rsidRPr="00F442A2" w:rsidRDefault="00121906" w:rsidP="00A7111B">
            <w:pPr>
              <w:pStyle w:val="TableEntry"/>
            </w:pPr>
            <w:r w:rsidRPr="00F442A2">
              <w:t>The signature of an individual consenting to what is described in a health information document.</w:t>
            </w:r>
          </w:p>
        </w:tc>
      </w:tr>
      <w:tr w:rsidR="00121906" w:rsidRPr="00F442A2" w14:paraId="6658D3D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42578D2" w14:textId="77777777" w:rsidR="00121906" w:rsidRPr="00F442A2" w:rsidRDefault="00121906" w:rsidP="00A7111B">
            <w:pPr>
              <w:pStyle w:val="TableEntry"/>
            </w:pPr>
            <w:r w:rsidRPr="00F442A2">
              <w:t>1.2.840.10065.1.12.1.8</w:t>
            </w:r>
          </w:p>
        </w:tc>
        <w:tc>
          <w:tcPr>
            <w:tcW w:w="893" w:type="pct"/>
            <w:tcBorders>
              <w:top w:val="single" w:sz="4" w:space="0" w:color="000000"/>
              <w:left w:val="single" w:sz="4" w:space="0" w:color="000000"/>
              <w:bottom w:val="single" w:sz="4" w:space="0" w:color="000000"/>
              <w:right w:val="single" w:sz="4" w:space="0" w:color="000000"/>
            </w:tcBorders>
          </w:tcPr>
          <w:p w14:paraId="0C98F24C" w14:textId="77777777" w:rsidR="00121906" w:rsidRPr="00F442A2" w:rsidRDefault="00121906" w:rsidP="00A7111B">
            <w:pPr>
              <w:pStyle w:val="TableEntry"/>
            </w:pPr>
            <w:r w:rsidRPr="00F442A2">
              <w:t>Signature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2941790" w14:textId="77777777" w:rsidR="00121906" w:rsidRPr="00F442A2" w:rsidRDefault="00121906" w:rsidP="00A7111B">
            <w:pPr>
              <w:pStyle w:val="TableEntry"/>
            </w:pPr>
            <w:r w:rsidRPr="00F442A2">
              <w:t>The signature of a witness to any other signature.</w:t>
            </w:r>
          </w:p>
        </w:tc>
      </w:tr>
      <w:tr w:rsidR="00121906" w:rsidRPr="00F442A2" w14:paraId="7BF7864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78C4BC58" w14:textId="77777777" w:rsidR="00121906" w:rsidRPr="00F442A2" w:rsidRDefault="00121906" w:rsidP="00A7111B">
            <w:pPr>
              <w:pStyle w:val="TableEntry"/>
            </w:pPr>
            <w:r w:rsidRPr="00F442A2">
              <w:t>1.2.840.10065.1.12.1.9</w:t>
            </w:r>
          </w:p>
        </w:tc>
        <w:tc>
          <w:tcPr>
            <w:tcW w:w="893" w:type="pct"/>
            <w:tcBorders>
              <w:top w:val="single" w:sz="4" w:space="0" w:color="000000"/>
              <w:left w:val="single" w:sz="4" w:space="0" w:color="000000"/>
              <w:bottom w:val="single" w:sz="4" w:space="0" w:color="000000"/>
              <w:right w:val="single" w:sz="4" w:space="0" w:color="000000"/>
            </w:tcBorders>
          </w:tcPr>
          <w:p w14:paraId="2E7A6DDC" w14:textId="77777777" w:rsidR="00121906" w:rsidRPr="00F442A2" w:rsidRDefault="00121906" w:rsidP="00A7111B">
            <w:pPr>
              <w:pStyle w:val="TableEntry"/>
            </w:pPr>
            <w:r w:rsidRPr="00F442A2">
              <w:t>Event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29D56E5C" w14:textId="77777777" w:rsidR="00121906" w:rsidRPr="00F442A2" w:rsidRDefault="00121906" w:rsidP="00A7111B">
            <w:pPr>
              <w:pStyle w:val="TableEntry"/>
            </w:pPr>
            <w:r w:rsidRPr="00F442A2">
              <w:t>The signature of a witness to an event. (Example the witness has observed a procedure and is attesting to this fact.)</w:t>
            </w:r>
          </w:p>
        </w:tc>
      </w:tr>
      <w:tr w:rsidR="00121906" w:rsidRPr="00F442A2" w14:paraId="6753F4EE"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61E831BB" w14:textId="77777777" w:rsidR="00121906" w:rsidRPr="00F442A2" w:rsidRDefault="00121906" w:rsidP="00A7111B">
            <w:pPr>
              <w:pStyle w:val="TableEntry"/>
            </w:pPr>
            <w:r w:rsidRPr="00F442A2">
              <w:t>1.2.840.10065.1.12.1.10</w:t>
            </w:r>
          </w:p>
        </w:tc>
        <w:tc>
          <w:tcPr>
            <w:tcW w:w="893" w:type="pct"/>
            <w:tcBorders>
              <w:top w:val="single" w:sz="4" w:space="0" w:color="000000"/>
              <w:left w:val="single" w:sz="4" w:space="0" w:color="000000"/>
              <w:bottom w:val="single" w:sz="4" w:space="0" w:color="000000"/>
              <w:right w:val="single" w:sz="4" w:space="0" w:color="000000"/>
            </w:tcBorders>
          </w:tcPr>
          <w:p w14:paraId="23C8B338" w14:textId="77777777" w:rsidR="00121906" w:rsidRPr="00F442A2" w:rsidRDefault="00121906" w:rsidP="00A7111B">
            <w:pPr>
              <w:pStyle w:val="TableEntry"/>
            </w:pPr>
            <w:r w:rsidRPr="00F442A2">
              <w:t>Identity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5902E7A" w14:textId="77777777" w:rsidR="00121906" w:rsidRPr="00F442A2" w:rsidRDefault="00121906" w:rsidP="00A7111B">
            <w:pPr>
              <w:pStyle w:val="TableEntry"/>
            </w:pPr>
            <w:r w:rsidRPr="00F442A2">
              <w:t>The signature of an individual who has witnessed another individual who is known to them signing a document. (e.g., the identity witness is a notary public.)</w:t>
            </w:r>
          </w:p>
        </w:tc>
      </w:tr>
      <w:tr w:rsidR="00121906" w:rsidRPr="00F442A2" w14:paraId="1AA354DE"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1AE83CE8" w14:textId="77777777" w:rsidR="00121906" w:rsidRPr="00F442A2" w:rsidRDefault="00121906" w:rsidP="00A7111B">
            <w:pPr>
              <w:pStyle w:val="TableEntry"/>
            </w:pPr>
            <w:r w:rsidRPr="00F442A2">
              <w:t>1.2.840.10065.1.12.1.11</w:t>
            </w:r>
          </w:p>
        </w:tc>
        <w:tc>
          <w:tcPr>
            <w:tcW w:w="893" w:type="pct"/>
            <w:tcBorders>
              <w:top w:val="single" w:sz="4" w:space="0" w:color="000000"/>
              <w:left w:val="single" w:sz="4" w:space="0" w:color="000000"/>
              <w:bottom w:val="single" w:sz="4" w:space="0" w:color="000000"/>
              <w:right w:val="single" w:sz="4" w:space="0" w:color="000000"/>
            </w:tcBorders>
          </w:tcPr>
          <w:p w14:paraId="5A756014" w14:textId="77777777" w:rsidR="00121906" w:rsidRPr="00F442A2" w:rsidRDefault="00121906" w:rsidP="00A7111B">
            <w:pPr>
              <w:pStyle w:val="TableEntry"/>
            </w:pPr>
            <w:r w:rsidRPr="00F442A2">
              <w:t>Consent Witness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63F3CA43" w14:textId="77777777" w:rsidR="00121906" w:rsidRPr="00F442A2" w:rsidRDefault="00121906" w:rsidP="00A7111B">
            <w:pPr>
              <w:pStyle w:val="TableEntry"/>
            </w:pPr>
            <w:r w:rsidRPr="00F442A2">
              <w:t>The signature of an individual who has witnessed the health care provider counselling a patient.</w:t>
            </w:r>
          </w:p>
        </w:tc>
      </w:tr>
      <w:tr w:rsidR="00121906" w:rsidRPr="00F442A2" w14:paraId="50C20093"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6FB8B0A" w14:textId="77777777" w:rsidR="00121906" w:rsidRPr="00F442A2" w:rsidRDefault="00121906" w:rsidP="00A7111B">
            <w:pPr>
              <w:pStyle w:val="TableEntry"/>
            </w:pPr>
            <w:r w:rsidRPr="00F442A2">
              <w:t>1.2.840.10065.1.12.1.12</w:t>
            </w:r>
          </w:p>
        </w:tc>
        <w:tc>
          <w:tcPr>
            <w:tcW w:w="893" w:type="pct"/>
            <w:tcBorders>
              <w:top w:val="single" w:sz="4" w:space="0" w:color="000000"/>
              <w:left w:val="single" w:sz="4" w:space="0" w:color="000000"/>
              <w:bottom w:val="single" w:sz="4" w:space="0" w:color="000000"/>
              <w:right w:val="single" w:sz="4" w:space="0" w:color="000000"/>
            </w:tcBorders>
          </w:tcPr>
          <w:p w14:paraId="7B11AF8F" w14:textId="77777777" w:rsidR="00121906" w:rsidRPr="00F442A2" w:rsidRDefault="00121906" w:rsidP="00A7111B">
            <w:pPr>
              <w:pStyle w:val="TableEntry"/>
            </w:pPr>
            <w:r w:rsidRPr="00F442A2">
              <w:t>Interpreter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088F23D" w14:textId="77777777" w:rsidR="00121906" w:rsidRPr="00F442A2" w:rsidRDefault="00121906" w:rsidP="00A7111B">
            <w:pPr>
              <w:pStyle w:val="TableEntry"/>
            </w:pPr>
            <w:r w:rsidRPr="00F442A2">
              <w:t>The signature of an individual who has translated health care information during an event or the obtaining of consent to a treatment.</w:t>
            </w:r>
          </w:p>
        </w:tc>
      </w:tr>
      <w:tr w:rsidR="00121906" w:rsidRPr="00F442A2" w14:paraId="145AF7EF"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3D9CEF54" w14:textId="77777777" w:rsidR="00121906" w:rsidRPr="00F442A2" w:rsidRDefault="00121906" w:rsidP="00A7111B">
            <w:pPr>
              <w:pStyle w:val="TableEntry"/>
            </w:pPr>
            <w:r w:rsidRPr="00F442A2">
              <w:t>1.2.840.10065.1.12.1.13</w:t>
            </w:r>
          </w:p>
        </w:tc>
        <w:tc>
          <w:tcPr>
            <w:tcW w:w="893" w:type="pct"/>
            <w:tcBorders>
              <w:top w:val="single" w:sz="4" w:space="0" w:color="000000"/>
              <w:left w:val="single" w:sz="4" w:space="0" w:color="000000"/>
              <w:bottom w:val="single" w:sz="4" w:space="0" w:color="000000"/>
              <w:right w:val="single" w:sz="4" w:space="0" w:color="000000"/>
            </w:tcBorders>
          </w:tcPr>
          <w:p w14:paraId="489640E2" w14:textId="77777777" w:rsidR="00121906" w:rsidRPr="00F442A2" w:rsidRDefault="00121906" w:rsidP="00A7111B">
            <w:pPr>
              <w:pStyle w:val="TableEntry"/>
            </w:pPr>
            <w:r w:rsidRPr="00F442A2">
              <w:t>Review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4743F000" w14:textId="77777777" w:rsidR="00121906" w:rsidRPr="00F442A2" w:rsidRDefault="00121906" w:rsidP="00A7111B">
            <w:pPr>
              <w:pStyle w:val="TableEntry"/>
            </w:pPr>
            <w:r w:rsidRPr="00F442A2">
              <w:t>The signature of a person, device, or algorithm that has reviewed or filtered data for inclusion into the patient record. (e.g., (1) a medical records clerk who scans a document for inclusion in the medical record, enters header information, or catalogues and classifies the data, or a combination thereof; (2) a gateway that receives data from another computer system and interprets that data or changes its format, or both, before entering it into the patient record.)</w:t>
            </w:r>
          </w:p>
        </w:tc>
      </w:tr>
      <w:tr w:rsidR="00121906" w:rsidRPr="00F442A2" w14:paraId="7DD3D289"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0E64DB1" w14:textId="77777777" w:rsidR="00121906" w:rsidRPr="00F442A2" w:rsidRDefault="00121906" w:rsidP="00A7111B">
            <w:pPr>
              <w:pStyle w:val="TableEntry"/>
            </w:pPr>
            <w:r w:rsidRPr="00F442A2">
              <w:t>1.2.840.10065.1.12.1.14</w:t>
            </w:r>
          </w:p>
        </w:tc>
        <w:tc>
          <w:tcPr>
            <w:tcW w:w="893" w:type="pct"/>
            <w:tcBorders>
              <w:top w:val="single" w:sz="4" w:space="0" w:color="000000"/>
              <w:left w:val="single" w:sz="4" w:space="0" w:color="000000"/>
              <w:bottom w:val="single" w:sz="4" w:space="0" w:color="000000"/>
              <w:right w:val="single" w:sz="4" w:space="0" w:color="000000"/>
            </w:tcBorders>
          </w:tcPr>
          <w:p w14:paraId="1E3F25D1" w14:textId="77777777" w:rsidR="00121906" w:rsidRPr="00F442A2" w:rsidRDefault="00121906" w:rsidP="00A7111B">
            <w:pPr>
              <w:pStyle w:val="TableEntry"/>
            </w:pPr>
            <w:r w:rsidRPr="00F442A2">
              <w:t>Source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779A8456" w14:textId="77777777" w:rsidR="00121906" w:rsidRPr="00F442A2" w:rsidRDefault="00121906" w:rsidP="00A7111B">
            <w:pPr>
              <w:pStyle w:val="TableEntry"/>
            </w:pPr>
            <w:r w:rsidRPr="00F442A2">
              <w:t>The signature of an automated data source. (e.g., (1) the signature for an image that is generated by a device for inclusion in the patient record; (2) the signature for an ECG derived by an ECG system for inclusion in the patient record; (3) the data from a biomedical monitoring device or system that is for inclusion in the patient record.)</w:t>
            </w:r>
          </w:p>
        </w:tc>
      </w:tr>
      <w:tr w:rsidR="00121906" w:rsidRPr="00F442A2" w14:paraId="6AFB8817"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4240BA98" w14:textId="77777777" w:rsidR="00121906" w:rsidRPr="00F442A2" w:rsidRDefault="00121906" w:rsidP="00A7111B">
            <w:pPr>
              <w:pStyle w:val="TableEntry"/>
            </w:pPr>
            <w:r w:rsidRPr="00F442A2">
              <w:t>1.2.840.10065.1.12.1.15</w:t>
            </w:r>
          </w:p>
        </w:tc>
        <w:tc>
          <w:tcPr>
            <w:tcW w:w="893" w:type="pct"/>
            <w:tcBorders>
              <w:top w:val="single" w:sz="4" w:space="0" w:color="000000"/>
              <w:left w:val="single" w:sz="4" w:space="0" w:color="000000"/>
              <w:bottom w:val="single" w:sz="4" w:space="0" w:color="000000"/>
              <w:right w:val="single" w:sz="4" w:space="0" w:color="000000"/>
            </w:tcBorders>
          </w:tcPr>
          <w:p w14:paraId="4843378E" w14:textId="77777777" w:rsidR="00121906" w:rsidRPr="00F442A2" w:rsidRDefault="00121906" w:rsidP="00A7111B">
            <w:pPr>
              <w:pStyle w:val="TableEntry"/>
            </w:pPr>
            <w:r w:rsidRPr="00F442A2">
              <w:t>Addendum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55B7105C" w14:textId="77777777" w:rsidR="00121906" w:rsidRPr="00F442A2" w:rsidRDefault="00121906" w:rsidP="00A7111B">
            <w:pPr>
              <w:pStyle w:val="TableEntry"/>
            </w:pPr>
            <w:r w:rsidRPr="00F442A2">
              <w:t>The signature on a new amended document of an individual who has corrected, edited, or amended an original health information document. An addendum signature can either be a signature type or a signature sub-type (see ASTM E1762-Section 8.1). Any document with an addendum signature shall have a companion document that is the original document with its original, unaltered content, and original signatures. The original document shall be referenced via an attribute in the new document, which contains, for example, the digest of the old document. Whether the original, unaltered, document is always displayed with the addended document is a local matter, but the original, unaltered, document must remain as part of the patient record and be retrievable on demand.</w:t>
            </w:r>
          </w:p>
        </w:tc>
      </w:tr>
      <w:tr w:rsidR="00121906" w:rsidRPr="00F442A2" w14:paraId="27873DFB"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4EA0BF0F" w14:textId="77777777" w:rsidR="00121906" w:rsidRPr="00F442A2" w:rsidRDefault="00121906" w:rsidP="00A7111B">
            <w:pPr>
              <w:pStyle w:val="TableEntry"/>
            </w:pPr>
            <w:r w:rsidRPr="00F442A2">
              <w:t>1.2.840.10065.1.12.1.16</w:t>
            </w:r>
          </w:p>
        </w:tc>
        <w:tc>
          <w:tcPr>
            <w:tcW w:w="893" w:type="pct"/>
            <w:tcBorders>
              <w:top w:val="single" w:sz="4" w:space="0" w:color="000000"/>
              <w:left w:val="single" w:sz="4" w:space="0" w:color="000000"/>
              <w:bottom w:val="single" w:sz="4" w:space="0" w:color="000000"/>
              <w:right w:val="single" w:sz="4" w:space="0" w:color="000000"/>
            </w:tcBorders>
          </w:tcPr>
          <w:p w14:paraId="07CE8116" w14:textId="77777777" w:rsidR="00121906" w:rsidRPr="00F442A2" w:rsidRDefault="00121906" w:rsidP="00A7111B">
            <w:pPr>
              <w:pStyle w:val="TableEntry"/>
            </w:pPr>
            <w:r w:rsidRPr="00F442A2">
              <w:t>Modification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83AEC48" w14:textId="77777777" w:rsidR="00121906" w:rsidRPr="00F442A2" w:rsidRDefault="00121906" w:rsidP="00A7111B">
            <w:pPr>
              <w:pStyle w:val="TableEntry"/>
            </w:pPr>
            <w:r w:rsidRPr="00F442A2">
              <w:t>The signature on an original document of an individual who has generated a new amended document. This (original) document shall reference the new document via an additional signature purpose. This is the inverse of an addendum signature and provides a pointer from the original to the amended document.</w:t>
            </w:r>
          </w:p>
        </w:tc>
      </w:tr>
      <w:tr w:rsidR="00121906" w:rsidRPr="00F442A2" w14:paraId="039B555D"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0A618607" w14:textId="77777777" w:rsidR="00121906" w:rsidRPr="00F442A2" w:rsidRDefault="00121906" w:rsidP="00A7111B">
            <w:pPr>
              <w:pStyle w:val="TableEntry"/>
            </w:pPr>
            <w:r w:rsidRPr="00F442A2">
              <w:t>1.2.840.10065.1.12.1.17</w:t>
            </w:r>
          </w:p>
        </w:tc>
        <w:tc>
          <w:tcPr>
            <w:tcW w:w="893" w:type="pct"/>
            <w:tcBorders>
              <w:top w:val="single" w:sz="4" w:space="0" w:color="000000"/>
              <w:left w:val="single" w:sz="4" w:space="0" w:color="000000"/>
              <w:bottom w:val="single" w:sz="4" w:space="0" w:color="000000"/>
              <w:right w:val="single" w:sz="4" w:space="0" w:color="000000"/>
            </w:tcBorders>
          </w:tcPr>
          <w:p w14:paraId="5A5F64BA" w14:textId="77777777" w:rsidR="00121906" w:rsidRPr="00F442A2" w:rsidRDefault="00121906" w:rsidP="00A7111B">
            <w:pPr>
              <w:pStyle w:val="TableEntry"/>
            </w:pPr>
            <w:r w:rsidRPr="00F442A2">
              <w:t>Administrative (Error/Edit)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8A81787" w14:textId="77777777" w:rsidR="00121906" w:rsidRPr="00F442A2" w:rsidRDefault="00121906" w:rsidP="00A7111B">
            <w:pPr>
              <w:pStyle w:val="TableEntry"/>
            </w:pPr>
            <w:r w:rsidRPr="00F442A2">
              <w:t>The signature of an individual who is certifying that the document is invalidated by an error(s), or is placed in the wrong chart. An administrative (error/edit) signature must include an addendum to the document and therefore shall have an addendum signature sub-type (see ASTM E1762-Section 8.1). This signature is reserved for the highest health information system administrative classification, since it is a statement that the entire document is invalidated by the error and that the document should no longer be used for patient care, although for legal reasons the document must remain part of the permanent patient record.</w:t>
            </w:r>
          </w:p>
        </w:tc>
      </w:tr>
      <w:tr w:rsidR="00121906" w:rsidRPr="00F442A2" w14:paraId="0F17A375" w14:textId="77777777" w:rsidTr="00A7111B">
        <w:trPr>
          <w:cantSplit/>
          <w:trHeight w:val="310"/>
          <w:jc w:val="center"/>
        </w:trPr>
        <w:tc>
          <w:tcPr>
            <w:tcW w:w="1231" w:type="pct"/>
            <w:tcBorders>
              <w:top w:val="single" w:sz="4" w:space="0" w:color="000000"/>
              <w:left w:val="single" w:sz="4" w:space="0" w:color="000000"/>
              <w:bottom w:val="single" w:sz="4" w:space="0" w:color="000000"/>
            </w:tcBorders>
          </w:tcPr>
          <w:p w14:paraId="7926708D" w14:textId="77777777" w:rsidR="00121906" w:rsidRPr="00F442A2" w:rsidRDefault="00121906" w:rsidP="00A7111B">
            <w:pPr>
              <w:pStyle w:val="TableEntry"/>
            </w:pPr>
            <w:r w:rsidRPr="00F442A2">
              <w:t>1.2.840.10065.1.12.1.18</w:t>
            </w:r>
          </w:p>
        </w:tc>
        <w:tc>
          <w:tcPr>
            <w:tcW w:w="893" w:type="pct"/>
            <w:tcBorders>
              <w:top w:val="single" w:sz="4" w:space="0" w:color="000000"/>
              <w:left w:val="single" w:sz="4" w:space="0" w:color="000000"/>
              <w:bottom w:val="single" w:sz="4" w:space="0" w:color="000000"/>
              <w:right w:val="single" w:sz="4" w:space="0" w:color="000000"/>
            </w:tcBorders>
          </w:tcPr>
          <w:p w14:paraId="52B8D206" w14:textId="77777777" w:rsidR="00121906" w:rsidRPr="00F442A2" w:rsidDel="005E06F9" w:rsidRDefault="00121906" w:rsidP="00A7111B">
            <w:pPr>
              <w:pStyle w:val="TableEntry"/>
            </w:pPr>
            <w:r w:rsidRPr="00F442A2">
              <w:t>Timestamp Signature</w:t>
            </w:r>
          </w:p>
        </w:tc>
        <w:tc>
          <w:tcPr>
            <w:tcW w:w="2876" w:type="pct"/>
            <w:tcBorders>
              <w:top w:val="single" w:sz="4" w:space="0" w:color="000000"/>
              <w:left w:val="single" w:sz="4" w:space="0" w:color="000000"/>
              <w:bottom w:val="single" w:sz="4" w:space="0" w:color="000000"/>
              <w:right w:val="single" w:sz="4" w:space="0" w:color="000000"/>
            </w:tcBorders>
            <w:vAlign w:val="bottom"/>
          </w:tcPr>
          <w:p w14:paraId="175E1350" w14:textId="77777777" w:rsidR="00121906" w:rsidRPr="00F442A2" w:rsidRDefault="00121906" w:rsidP="00A7111B">
            <w:pPr>
              <w:pStyle w:val="TableEntry"/>
            </w:pPr>
            <w:r w:rsidRPr="00F442A2">
              <w:t>The signature by an entity or device trusted to provide accurate timestamps. This timestamp might be provided, for example, in the signature time attribute.</w:t>
            </w:r>
          </w:p>
        </w:tc>
      </w:tr>
    </w:tbl>
    <w:p w14:paraId="18E6663F" w14:textId="77777777" w:rsidR="00121906" w:rsidRPr="00F442A2" w:rsidRDefault="00121906" w:rsidP="00121906">
      <w:pPr>
        <w:pStyle w:val="BodyText"/>
      </w:pPr>
    </w:p>
    <w:p w14:paraId="59ED2ED7" w14:textId="77777777" w:rsidR="00121906" w:rsidRPr="00F442A2" w:rsidRDefault="00121906" w:rsidP="000766F4">
      <w:pPr>
        <w:pStyle w:val="Heading3"/>
        <w:ind w:left="0" w:firstLine="0"/>
        <w:rPr>
          <w:bCs/>
        </w:rPr>
      </w:pPr>
      <w:bookmarkStart w:id="1710" w:name="_Toc461212172"/>
      <w:bookmarkStart w:id="1711" w:name="_Toc518658212"/>
      <w:r w:rsidRPr="00F442A2">
        <w:rPr>
          <w:bCs/>
        </w:rPr>
        <w:t>5.5.3 Detached Signature</w:t>
      </w:r>
      <w:bookmarkEnd w:id="1710"/>
      <w:bookmarkEnd w:id="1711"/>
    </w:p>
    <w:p w14:paraId="34B55009" w14:textId="13C23390" w:rsidR="00121906" w:rsidRPr="00F442A2" w:rsidRDefault="00121906" w:rsidP="000766F4">
      <w:pPr>
        <w:pStyle w:val="BodyText"/>
      </w:pPr>
      <w:r w:rsidRPr="00F442A2">
        <w:t xml:space="preserve">The Detached Signature utilizes the XML Signature - Reference element (ds:reference) to identify and provide a hash for each document that is signed. This set of Reference elements is considered the manifest. The URI </w:t>
      </w:r>
      <w:r w:rsidR="000E7A3E" w:rsidRPr="00F442A2">
        <w:t xml:space="preserve">attribute </w:t>
      </w:r>
      <w:r w:rsidRPr="00F442A2">
        <w:t xml:space="preserve">shall be used and hold the document uniqueID. </w:t>
      </w:r>
      <w:r w:rsidR="000E7A3E" w:rsidRPr="00F442A2">
        <w:t>For documents that do not use a URI as the uniqueId, the Affinity Domain should determine an appropriate way</w:t>
      </w:r>
      <w:r w:rsidRPr="00F442A2">
        <w:t xml:space="preserve"> to encode the DocumentEntry.uniqueId. </w:t>
      </w:r>
    </w:p>
    <w:p w14:paraId="2ACC260A" w14:textId="77777777" w:rsidR="00121906" w:rsidRPr="00F442A2" w:rsidRDefault="00121906" w:rsidP="000766F4">
      <w:pPr>
        <w:pStyle w:val="Heading4"/>
        <w:ind w:left="0" w:firstLine="0"/>
        <w:rPr>
          <w:bCs/>
        </w:rPr>
      </w:pPr>
      <w:bookmarkStart w:id="1712" w:name="_Toc461212173"/>
      <w:r w:rsidRPr="00F442A2">
        <w:rPr>
          <w:bCs/>
        </w:rPr>
        <w:t>5.5.3.1 SubmissionSet Signature</w:t>
      </w:r>
      <w:bookmarkEnd w:id="1712"/>
    </w:p>
    <w:p w14:paraId="74DC0D05" w14:textId="77777777" w:rsidR="00121906" w:rsidRPr="00F442A2" w:rsidRDefault="00121906" w:rsidP="00121906">
      <w:pPr>
        <w:pStyle w:val="BodyText"/>
      </w:pPr>
      <w:r w:rsidRPr="00F442A2">
        <w:t xml:space="preserve">The SubmissionSet Signature is a variant of the Detached Signature used to digitally sign a complete SubmissionSet. The signature can later be validated to assure that the SubmissionSet is complete and the same as when it was created. </w:t>
      </w:r>
    </w:p>
    <w:p w14:paraId="38EC6C48" w14:textId="77777777" w:rsidR="00121906" w:rsidRPr="00F442A2" w:rsidRDefault="00121906" w:rsidP="00121906">
      <w:pPr>
        <w:pStyle w:val="BodyText"/>
      </w:pPr>
      <w:r w:rsidRPr="00F442A2">
        <w:t>The SubmissionSet Signature shall be a Detached Signature that has Reference elements for:</w:t>
      </w:r>
    </w:p>
    <w:p w14:paraId="6102DC8C" w14:textId="77777777" w:rsidR="00121906" w:rsidRPr="00F442A2" w:rsidRDefault="00121906" w:rsidP="005A199D">
      <w:pPr>
        <w:pStyle w:val="ListNumber2"/>
        <w:numPr>
          <w:ilvl w:val="0"/>
          <w:numId w:val="69"/>
        </w:numPr>
      </w:pPr>
      <w:r w:rsidRPr="00F442A2">
        <w:t>the SubmissionSet uniqueID with a hash value of “0”</w:t>
      </w:r>
    </w:p>
    <w:p w14:paraId="45D3D142" w14:textId="77777777" w:rsidR="00121906" w:rsidRPr="00F442A2" w:rsidRDefault="00121906" w:rsidP="005A199D">
      <w:pPr>
        <w:pStyle w:val="ListNumber2"/>
        <w:numPr>
          <w:ilvl w:val="0"/>
          <w:numId w:val="69"/>
        </w:numPr>
      </w:pPr>
      <w:r w:rsidRPr="00F442A2">
        <w:t>the document uniqueID for each of the documents contained in the SubmissionSet not including the SubmissionSet Signature document</w:t>
      </w:r>
    </w:p>
    <w:p w14:paraId="6A0FA81E" w14:textId="77777777" w:rsidR="00121906" w:rsidRPr="00F442A2" w:rsidRDefault="00121906" w:rsidP="00121906">
      <w:pPr>
        <w:pStyle w:val="BodyText"/>
      </w:pPr>
      <w:r w:rsidRPr="00F442A2">
        <w:t xml:space="preserve">The SubmissionSet Signature creation is informatively described here with the Content Creator grouped with an XDS Document Source and is equally applicable with grouping the Content Creator with the other Document Sharing infrastructure (e.g., XDR, and XDM). The document publication transaction is not specific to the SubmissionSet Signature process or content, and is included here only to show overall workflow. </w:t>
      </w:r>
    </w:p>
    <w:p w14:paraId="75B16A40" w14:textId="77777777" w:rsidR="00121906" w:rsidRPr="00F442A2" w:rsidRDefault="00121906" w:rsidP="00121906">
      <w:pPr>
        <w:pStyle w:val="BodyText"/>
      </w:pPr>
      <w:r w:rsidRPr="00F442A2">
        <w:t>Informative process for creating a SubmissionSet Signature:</w:t>
      </w:r>
    </w:p>
    <w:p w14:paraId="324613E9" w14:textId="77777777" w:rsidR="00121906" w:rsidRPr="00F442A2" w:rsidRDefault="00121906" w:rsidP="000766F4">
      <w:pPr>
        <w:pStyle w:val="ListNumber2"/>
        <w:numPr>
          <w:ilvl w:val="0"/>
          <w:numId w:val="49"/>
        </w:numPr>
      </w:pPr>
      <w:r w:rsidRPr="00F442A2">
        <w:t>A set (n) of Documents of interest are gathered, or generated to be published</w:t>
      </w:r>
    </w:p>
    <w:p w14:paraId="45769275" w14:textId="77777777" w:rsidR="00121906" w:rsidRPr="00F442A2" w:rsidRDefault="00121906" w:rsidP="000766F4">
      <w:pPr>
        <w:pStyle w:val="ListNumber2"/>
        <w:numPr>
          <w:ilvl w:val="0"/>
          <w:numId w:val="49"/>
        </w:numPr>
      </w:pPr>
      <w:r w:rsidRPr="00F442A2">
        <w:t>A SubmissionSet is created for the Documents, for example in preparation for using the Provide and Register Document Set-b [ITI-41] transaction or equivalent</w:t>
      </w:r>
    </w:p>
    <w:p w14:paraId="70DD70E9" w14:textId="77777777" w:rsidR="00121906" w:rsidRPr="00F442A2" w:rsidRDefault="00121906" w:rsidP="000766F4">
      <w:pPr>
        <w:pStyle w:val="ListNumber2"/>
        <w:numPr>
          <w:ilvl w:val="0"/>
          <w:numId w:val="49"/>
        </w:numPr>
      </w:pPr>
      <w:r w:rsidRPr="00F442A2">
        <w:t>A Digital Signature document is created which includes Reference elements of:</w:t>
      </w:r>
    </w:p>
    <w:p w14:paraId="7A4195C0" w14:textId="77777777" w:rsidR="00121906" w:rsidRPr="00F442A2" w:rsidRDefault="00121906" w:rsidP="00121906">
      <w:pPr>
        <w:pStyle w:val="ListBullet3"/>
        <w:numPr>
          <w:ilvl w:val="0"/>
          <w:numId w:val="36"/>
        </w:numPr>
      </w:pPr>
      <w:r w:rsidRPr="00F442A2">
        <w:t>The SubmissionSet.uniqueId is included in the manifest, with a zero hash value (the value “0”).</w:t>
      </w:r>
    </w:p>
    <w:p w14:paraId="411AD160" w14:textId="77777777" w:rsidR="00121906" w:rsidRPr="00F442A2" w:rsidRDefault="00121906" w:rsidP="00121906">
      <w:pPr>
        <w:pStyle w:val="ListBullet3"/>
        <w:numPr>
          <w:ilvl w:val="0"/>
          <w:numId w:val="36"/>
        </w:numPr>
      </w:pPr>
      <w:r w:rsidRPr="00F442A2">
        <w:t>All of the (n) documents to be included in the SubmissionSet, other than the signature document, are listed in the manifest with their hash.</w:t>
      </w:r>
    </w:p>
    <w:p w14:paraId="3CDF15A2" w14:textId="77777777" w:rsidR="00121906" w:rsidRPr="00F442A2" w:rsidRDefault="00121906" w:rsidP="00121906">
      <w:pPr>
        <w:pStyle w:val="ListBullet3"/>
        <w:numPr>
          <w:ilvl w:val="0"/>
          <w:numId w:val="36"/>
        </w:numPr>
      </w:pPr>
      <w:r w:rsidRPr="00F442A2">
        <w:t>The signature document is processed according to Section 5.5.2, and thus signed.</w:t>
      </w:r>
    </w:p>
    <w:p w14:paraId="554DC5D0" w14:textId="77777777" w:rsidR="00121906" w:rsidRPr="00F442A2" w:rsidRDefault="00121906" w:rsidP="00121906">
      <w:pPr>
        <w:pStyle w:val="ListNumber2"/>
        <w:numPr>
          <w:ilvl w:val="0"/>
          <w:numId w:val="3"/>
        </w:numPr>
      </w:pPr>
      <w:r w:rsidRPr="00F442A2">
        <w:t>The signature document would be added to the SubmissionSet according to Section 5.5.6. The SubmissionSet may, but is not required, include all the “SIGNS” association defined in Section 5.5.6.4 with associations to all the other documents in the SubmissionSet. The “SIGNS” association is redundant in this case as the SubmissionSet already groups these documents.</w:t>
      </w:r>
    </w:p>
    <w:p w14:paraId="23AA8DDD" w14:textId="554D56C0" w:rsidR="00121906" w:rsidRPr="00F442A2" w:rsidRDefault="00121906" w:rsidP="00121906">
      <w:pPr>
        <w:pStyle w:val="ListNumber2"/>
        <w:numPr>
          <w:ilvl w:val="0"/>
          <w:numId w:val="3"/>
        </w:numPr>
      </w:pPr>
      <w:r w:rsidRPr="00F442A2">
        <w:t xml:space="preserve">The SubmissionSet with the (n) documents and the Digital Signature document is submitted using the Provide and Register Document Set-b [ITI-41] </w:t>
      </w:r>
      <w:r w:rsidR="00C35789" w:rsidRPr="00F442A2">
        <w:t>t</w:t>
      </w:r>
      <w:r w:rsidRPr="00F442A2">
        <w:t>ransaction, or equivalent from the other Document Sharing infrastructures.</w:t>
      </w:r>
    </w:p>
    <w:p w14:paraId="61110DD5" w14:textId="77777777" w:rsidR="00121906" w:rsidRPr="00F442A2" w:rsidRDefault="00121906" w:rsidP="000766F4">
      <w:pPr>
        <w:pStyle w:val="Heading3"/>
        <w:ind w:left="0" w:firstLine="0"/>
        <w:rPr>
          <w:bCs/>
        </w:rPr>
      </w:pPr>
      <w:bookmarkStart w:id="1713" w:name="_Toc461212174"/>
      <w:bookmarkStart w:id="1714" w:name="_Toc518658213"/>
      <w:r w:rsidRPr="00F442A2">
        <w:rPr>
          <w:bCs/>
        </w:rPr>
        <w:t>5.5.4 Enveloping Signature</w:t>
      </w:r>
      <w:bookmarkEnd w:id="1713"/>
      <w:bookmarkEnd w:id="1714"/>
    </w:p>
    <w:p w14:paraId="664C8735" w14:textId="77777777" w:rsidR="00121906" w:rsidRPr="00F442A2" w:rsidRDefault="00121906" w:rsidP="00121906">
      <w:pPr>
        <w:pStyle w:val="BodyText"/>
      </w:pPr>
      <w:r w:rsidRPr="00F442A2">
        <w:t>The Enveloping Signature utilizes the XML Signature – “Include” capability where the full content of the signed document is encoded inside the signature document in the Object element (ds:object).</w:t>
      </w:r>
    </w:p>
    <w:p w14:paraId="20EBEC80" w14:textId="77777777" w:rsidR="00121906" w:rsidRPr="00F442A2" w:rsidRDefault="00121906" w:rsidP="00121906">
      <w:pPr>
        <w:pStyle w:val="BodyText"/>
      </w:pPr>
      <w:r w:rsidRPr="00F442A2">
        <w:t>The signed document shall be base64 encoded, unless some other policy overrides.</w:t>
      </w:r>
    </w:p>
    <w:p w14:paraId="15DCA1BA" w14:textId="77777777" w:rsidR="00121906" w:rsidRPr="00F442A2" w:rsidRDefault="00121906" w:rsidP="00121906">
      <w:pPr>
        <w:pStyle w:val="BodyText"/>
      </w:pPr>
      <w:r w:rsidRPr="00F442A2">
        <w:t>The object element Encoding shall be specified (http://www.w3.org/2000/09/xmldsig#base64).</w:t>
      </w:r>
    </w:p>
    <w:p w14:paraId="4C350B07" w14:textId="2B4E4396" w:rsidR="00121906" w:rsidRPr="00F442A2" w:rsidRDefault="00121906" w:rsidP="000766F4">
      <w:pPr>
        <w:pStyle w:val="Heading3"/>
        <w:ind w:left="0" w:firstLine="0"/>
        <w:rPr>
          <w:bCs/>
        </w:rPr>
      </w:pPr>
      <w:bookmarkStart w:id="1715" w:name="_Toc209254558"/>
      <w:bookmarkStart w:id="1716" w:name="_Toc237310016"/>
      <w:bookmarkStart w:id="1717" w:name="_Toc461212175"/>
      <w:bookmarkStart w:id="1718" w:name="_Toc518658214"/>
      <w:r w:rsidRPr="00F442A2">
        <w:rPr>
          <w:bCs/>
        </w:rPr>
        <w:t>5.5.5</w:t>
      </w:r>
      <w:r w:rsidR="00F84CAD" w:rsidRPr="00F442A2">
        <w:rPr>
          <w:bCs/>
        </w:rPr>
        <w:t xml:space="preserve"> </w:t>
      </w:r>
      <w:r w:rsidRPr="00F442A2">
        <w:rPr>
          <w:bCs/>
        </w:rPr>
        <w:t>Signature Verification</w:t>
      </w:r>
      <w:bookmarkEnd w:id="1715"/>
      <w:bookmarkEnd w:id="1716"/>
      <w:bookmarkEnd w:id="1717"/>
      <w:bookmarkEnd w:id="1718"/>
    </w:p>
    <w:p w14:paraId="29F4D6B3" w14:textId="77777777" w:rsidR="00121906" w:rsidRPr="00F442A2" w:rsidRDefault="00121906" w:rsidP="00121906">
      <w:pPr>
        <w:pStyle w:val="BodyText"/>
      </w:pPr>
      <w:r w:rsidRPr="00F442A2">
        <w:t xml:space="preserve">There are three levels of signature verification: </w:t>
      </w:r>
    </w:p>
    <w:p w14:paraId="30DD4B9F" w14:textId="77777777" w:rsidR="00121906" w:rsidRPr="00F442A2" w:rsidRDefault="00121906" w:rsidP="000766F4">
      <w:pPr>
        <w:pStyle w:val="ListNumber2"/>
        <w:numPr>
          <w:ilvl w:val="0"/>
          <w:numId w:val="45"/>
        </w:numPr>
      </w:pPr>
      <w:r w:rsidRPr="00F442A2">
        <w:t xml:space="preserve">verifying that the Digital Signature block itself has integrity through verifying the signature across the XML-Signature, </w:t>
      </w:r>
    </w:p>
    <w:p w14:paraId="29D58D6E" w14:textId="77777777" w:rsidR="00BE54DA" w:rsidRPr="00F442A2" w:rsidRDefault="00121906" w:rsidP="000766F4">
      <w:pPr>
        <w:pStyle w:val="ListNumber2"/>
        <w:numPr>
          <w:ilvl w:val="0"/>
          <w:numId w:val="45"/>
        </w:numPr>
      </w:pPr>
      <w:r w:rsidRPr="00F442A2">
        <w:t>confirming that the signer was authentic, not revoked, and appropriate to the signature purpose,</w:t>
      </w:r>
    </w:p>
    <w:p w14:paraId="1C82DEC6" w14:textId="20B650C6" w:rsidR="00121906" w:rsidRPr="00F442A2" w:rsidRDefault="00121906" w:rsidP="000766F4">
      <w:pPr>
        <w:pStyle w:val="ListNumber2"/>
        <w:numPr>
          <w:ilvl w:val="0"/>
          <w:numId w:val="45"/>
        </w:numPr>
      </w:pPr>
      <w:r w:rsidRPr="00F442A2">
        <w:t>confirming that the signed Documents of interest are unmodified using the hash algorithm.</w:t>
      </w:r>
    </w:p>
    <w:p w14:paraId="63A91D61" w14:textId="77777777" w:rsidR="00121906" w:rsidRPr="00F442A2" w:rsidRDefault="00121906" w:rsidP="00121906">
      <w:pPr>
        <w:pStyle w:val="BodyText"/>
      </w:pPr>
      <w:r w:rsidRPr="00F442A2">
        <w:t>The Content Consumer shall verify the Digital Signature block has integrity.</w:t>
      </w:r>
    </w:p>
    <w:p w14:paraId="69D90F11" w14:textId="77777777" w:rsidR="00121906" w:rsidRPr="00F442A2" w:rsidRDefault="00121906" w:rsidP="00121906">
      <w:pPr>
        <w:pStyle w:val="BodyText"/>
      </w:pPr>
      <w:r w:rsidRPr="00F442A2">
        <w:t>The Content Consumer shall be able to be configured with local policy on PKI trust models, and management that supports the confirmation that the signer was authentic, not revoked, and appropriate to the signature purpose. The Content Consumer shall use this configuration when confirming the validity of the signature.</w:t>
      </w:r>
    </w:p>
    <w:p w14:paraId="4723F08B" w14:textId="77777777" w:rsidR="00121906" w:rsidRPr="00F442A2" w:rsidRDefault="00121906" w:rsidP="00121906">
      <w:pPr>
        <w:pStyle w:val="BodyText"/>
      </w:pPr>
      <w:r w:rsidRPr="00F442A2">
        <w:t xml:space="preserve">The Content Consumer shall be able to confirm the validity of the documents that are signed. </w:t>
      </w:r>
    </w:p>
    <w:p w14:paraId="48CFD784" w14:textId="77BEB976" w:rsidR="00121906" w:rsidRPr="00F442A2" w:rsidRDefault="00121906" w:rsidP="005A199D">
      <w:pPr>
        <w:pStyle w:val="ListBullet2"/>
      </w:pPr>
      <w:r w:rsidRPr="00F442A2">
        <w:t>Workflow or local policy may direct that all or a subset of the signed documents be validated. There are use cases where only one document within a signed set of documents is all that is called for by the workflow.</w:t>
      </w:r>
    </w:p>
    <w:p w14:paraId="6ADDDE5F" w14:textId="2E800BF3" w:rsidR="0064352C" w:rsidRPr="00F442A2" w:rsidRDefault="0064352C" w:rsidP="005A199D">
      <w:pPr>
        <w:pStyle w:val="ListBullet2"/>
      </w:pPr>
      <w:r w:rsidRPr="00F442A2">
        <w:t>Workflow or local policy may direct that all or a subset of the signatures found within a Digital Signature Document be validated. The Digital Signature Document may contain signatures for purposes that are not relevant to the Content Consumer purpose that may not be possible to fully validate. A Content Consumer should silently ignore signatures that are not necessary to the purpose of the Content Consumer</w:t>
      </w:r>
      <w:r w:rsidR="00F442A2" w:rsidRPr="00F442A2">
        <w:t xml:space="preserve">. </w:t>
      </w:r>
      <w:r w:rsidRPr="00F442A2">
        <w:t>For example, a signature may be from a different organization.</w:t>
      </w:r>
    </w:p>
    <w:p w14:paraId="688BC6AE" w14:textId="296DADF4" w:rsidR="00121906" w:rsidRPr="00F442A2" w:rsidRDefault="00121906" w:rsidP="005A199D">
      <w:pPr>
        <w:pStyle w:val="ListBullet2"/>
      </w:pPr>
      <w:r w:rsidRPr="00F442A2">
        <w:t>The document may not be accessible to the user, for example authorization denied, so confir</w:t>
      </w:r>
      <w:r w:rsidR="00C35789" w:rsidRPr="00F442A2">
        <w:t xml:space="preserve">mation of valid signed content </w:t>
      </w:r>
      <w:r w:rsidRPr="00F442A2">
        <w:t>may be impossible.</w:t>
      </w:r>
    </w:p>
    <w:p w14:paraId="5551F859" w14:textId="77777777" w:rsidR="00121906" w:rsidRPr="00F442A2" w:rsidRDefault="00121906" w:rsidP="005A199D">
      <w:pPr>
        <w:pStyle w:val="ListBullet2"/>
      </w:pPr>
      <w:r w:rsidRPr="00F442A2">
        <w:t>If there is a SubmissionSet unique ID included in the manifest, then the Content Consumer shall be able to verify that the submission set reference in the manifest is the one containing the documents which are listed in the manifest and the documents listed in the manifest are the complete list of documents in the submission set on the XDS Registry.</w:t>
      </w:r>
    </w:p>
    <w:p w14:paraId="44B140D4" w14:textId="77777777" w:rsidR="00121906" w:rsidRPr="00F442A2" w:rsidRDefault="00121906" w:rsidP="00121906">
      <w:pPr>
        <w:pStyle w:val="BodyText"/>
      </w:pPr>
      <w:r w:rsidRPr="00F442A2">
        <w:t xml:space="preserve">The decision on what degree of verification is needed is determined by the application and use case. </w:t>
      </w:r>
    </w:p>
    <w:p w14:paraId="5F10DE54" w14:textId="77777777" w:rsidR="00121906" w:rsidRPr="00F442A2" w:rsidRDefault="00121906" w:rsidP="00121906">
      <w:pPr>
        <w:pStyle w:val="BodyText"/>
      </w:pPr>
      <w:r w:rsidRPr="00F442A2">
        <w:t>The Content Consumer shall be able to validate content that uses SHA256 as well as SHA1.</w:t>
      </w:r>
    </w:p>
    <w:p w14:paraId="252E2A23" w14:textId="77777777" w:rsidR="00121906" w:rsidRPr="00F442A2" w:rsidRDefault="00121906" w:rsidP="00121906">
      <w:pPr>
        <w:pStyle w:val="Heading3"/>
        <w:numPr>
          <w:ilvl w:val="0"/>
          <w:numId w:val="0"/>
        </w:numPr>
      </w:pPr>
      <w:bookmarkStart w:id="1719" w:name="_Toc461212176"/>
      <w:bookmarkStart w:id="1720" w:name="_Toc518658215"/>
      <w:bookmarkEnd w:id="1708"/>
      <w:bookmarkEnd w:id="1709"/>
      <w:r w:rsidRPr="00F442A2">
        <w:t>5.5.6 Document Sharing Metadata</w:t>
      </w:r>
      <w:bookmarkEnd w:id="1719"/>
      <w:bookmarkEnd w:id="1720"/>
    </w:p>
    <w:p w14:paraId="77135096" w14:textId="77777777" w:rsidR="00121906" w:rsidRPr="00F442A2" w:rsidRDefault="00121906" w:rsidP="00121906">
      <w:pPr>
        <w:pStyle w:val="BodyText"/>
      </w:pPr>
      <w:r w:rsidRPr="00F442A2">
        <w:t xml:space="preserve">This section applies when the Content Creator or Content Consumer is utilizing a Document Sharing Profile for transport. This section defines the source for all required Document Sharing attributes and as many optional attributes as makes sense for implementers’ applications. </w:t>
      </w:r>
    </w:p>
    <w:p w14:paraId="3B077C75" w14:textId="77777777" w:rsidR="00121906" w:rsidRPr="00F442A2" w:rsidRDefault="00121906" w:rsidP="000766F4">
      <w:pPr>
        <w:pStyle w:val="Heading4"/>
        <w:ind w:left="0" w:firstLine="0"/>
        <w:rPr>
          <w:bCs/>
        </w:rPr>
      </w:pPr>
      <w:bookmarkStart w:id="1721" w:name="_Toc461212177"/>
      <w:r w:rsidRPr="00F442A2">
        <w:rPr>
          <w:bCs/>
        </w:rPr>
        <w:t>5.5.6.1 Document Sharing – DocumentEntry Metadata</w:t>
      </w:r>
      <w:bookmarkEnd w:id="1721"/>
    </w:p>
    <w:p w14:paraId="293E78FC" w14:textId="77777777" w:rsidR="00121906" w:rsidRPr="00F442A2" w:rsidRDefault="00121906" w:rsidP="00121906">
      <w:pPr>
        <w:pStyle w:val="BodyText"/>
      </w:pPr>
      <w:r w:rsidRPr="00F442A2">
        <w:t>The Signature Document shall have a compliant DocumentEntry with the following constraints:</w:t>
      </w:r>
    </w:p>
    <w:p w14:paraId="5CB42546" w14:textId="77777777" w:rsidR="00121906" w:rsidRPr="00F442A2" w:rsidRDefault="00121906" w:rsidP="00121906">
      <w:pPr>
        <w:pStyle w:val="Heading5"/>
        <w:numPr>
          <w:ilvl w:val="0"/>
          <w:numId w:val="0"/>
        </w:numPr>
      </w:pPr>
      <w:bookmarkStart w:id="1722" w:name="_Toc461212178"/>
      <w:r w:rsidRPr="00F442A2">
        <w:t>5.5.6.1.1 XDSDocumentEntry.formatCode</w:t>
      </w:r>
      <w:bookmarkEnd w:id="1722"/>
    </w:p>
    <w:p w14:paraId="0606E472" w14:textId="77777777" w:rsidR="00121906" w:rsidRPr="00F442A2" w:rsidRDefault="00121906" w:rsidP="00121906">
      <w:pPr>
        <w:pStyle w:val="BodyText"/>
      </w:pPr>
      <w:r w:rsidRPr="00F442A2">
        <w:t xml:space="preserve">The XDSDocumentEntry.formatCode shall be </w:t>
      </w:r>
      <w:r w:rsidRPr="00F442A2">
        <w:rPr>
          <w:b/>
        </w:rPr>
        <w:t>urn:ihe:iti:dsg:detached:2014</w:t>
      </w:r>
      <w:r w:rsidRPr="00F442A2">
        <w:t xml:space="preserve"> when the signature document is a Detached Signature and </w:t>
      </w:r>
      <w:r w:rsidRPr="00F442A2">
        <w:rPr>
          <w:b/>
        </w:rPr>
        <w:t>urn:ihe:iti:dsg:enveloping:2014</w:t>
      </w:r>
      <w:r w:rsidRPr="00F442A2">
        <w:t xml:space="preserve"> when the signature document is an Enveloping Signature. The formatCode codeSystem shall be </w:t>
      </w:r>
      <w:r w:rsidRPr="00F442A2">
        <w:rPr>
          <w:b/>
        </w:rPr>
        <w:t>1.3.6.1.4.1.19376.1.2.3</w:t>
      </w:r>
      <w:r w:rsidRPr="00F442A2">
        <w:t>.</w:t>
      </w:r>
    </w:p>
    <w:p w14:paraId="5176A01C" w14:textId="20F48B1E" w:rsidR="00121906" w:rsidRPr="00F442A2" w:rsidRDefault="00121906" w:rsidP="00121906">
      <w:pPr>
        <w:pStyle w:val="Heading5"/>
        <w:numPr>
          <w:ilvl w:val="0"/>
          <w:numId w:val="0"/>
        </w:numPr>
      </w:pPr>
      <w:bookmarkStart w:id="1723" w:name="_Toc461212179"/>
      <w:r w:rsidRPr="00F442A2">
        <w:t>5.5.6.1.2 XDSDocumentEntry.classCode</w:t>
      </w:r>
      <w:bookmarkEnd w:id="1723"/>
    </w:p>
    <w:p w14:paraId="3266C0FF" w14:textId="77777777" w:rsidR="001F753A" w:rsidRPr="00F442A2" w:rsidRDefault="001F753A" w:rsidP="00121906">
      <w:pPr>
        <w:pStyle w:val="BodyText"/>
      </w:pPr>
      <w:r w:rsidRPr="00F442A2">
        <w:t>The classCode value will be a value representing the high-level classification of Digital Signature type documents within the XDS Affinity Domain or Community.</w:t>
      </w:r>
    </w:p>
    <w:p w14:paraId="25CDE4C6" w14:textId="77777777" w:rsidR="00121906" w:rsidRPr="00F442A2" w:rsidRDefault="00121906" w:rsidP="00121906">
      <w:pPr>
        <w:pStyle w:val="Heading5"/>
        <w:numPr>
          <w:ilvl w:val="0"/>
          <w:numId w:val="0"/>
        </w:numPr>
      </w:pPr>
      <w:bookmarkStart w:id="1724" w:name="_Toc461212180"/>
      <w:r w:rsidRPr="00F442A2">
        <w:t>5.5.6.1.3 XDSDocumentEntry.typeCode</w:t>
      </w:r>
      <w:bookmarkEnd w:id="1724"/>
    </w:p>
    <w:p w14:paraId="66CE4DB4" w14:textId="77777777" w:rsidR="00121906" w:rsidRPr="00F442A2" w:rsidRDefault="00121906" w:rsidP="00121906">
      <w:pPr>
        <w:pStyle w:val="BodyText"/>
      </w:pPr>
      <w:r w:rsidRPr="00F442A2">
        <w:t>Where policy does not define a workflow specific typeCode, the following code should be used:</w:t>
      </w:r>
    </w:p>
    <w:p w14:paraId="1387E110" w14:textId="77777777" w:rsidR="00121906" w:rsidRPr="005A199D" w:rsidRDefault="00121906" w:rsidP="00121906">
      <w:pPr>
        <w:pStyle w:val="BodyText"/>
        <w:rPr>
          <w:lang w:val="de-DE"/>
        </w:rPr>
      </w:pPr>
      <w:r w:rsidRPr="005A199D">
        <w:rPr>
          <w:lang w:val="de-DE"/>
        </w:rPr>
        <w:t>Coding schema = “ASTM”</w:t>
      </w:r>
    </w:p>
    <w:p w14:paraId="5ED1E127" w14:textId="77777777" w:rsidR="00121906" w:rsidRPr="005A199D" w:rsidRDefault="00121906" w:rsidP="00121906">
      <w:pPr>
        <w:pStyle w:val="BodyText"/>
        <w:rPr>
          <w:lang w:val="de-DE"/>
        </w:rPr>
      </w:pPr>
      <w:r w:rsidRPr="005A199D">
        <w:rPr>
          <w:lang w:val="de-DE"/>
        </w:rPr>
        <w:t>Code value = “E1762”</w:t>
      </w:r>
    </w:p>
    <w:p w14:paraId="34B773CE" w14:textId="5C08DB4C" w:rsidR="00121906" w:rsidRPr="00F442A2" w:rsidRDefault="00121906" w:rsidP="00121906">
      <w:pPr>
        <w:pStyle w:val="BodyText"/>
      </w:pPr>
      <w:r w:rsidRPr="00F442A2">
        <w:t xml:space="preserve">Code value display name = </w:t>
      </w:r>
      <w:r w:rsidR="001F753A" w:rsidRPr="00F442A2">
        <w:t>“</w:t>
      </w:r>
      <w:r w:rsidRPr="00F442A2">
        <w:t>Full Document”</w:t>
      </w:r>
    </w:p>
    <w:p w14:paraId="7CE2691E" w14:textId="77777777" w:rsidR="00121906" w:rsidRPr="00F442A2" w:rsidRDefault="00121906" w:rsidP="00121906">
      <w:pPr>
        <w:pStyle w:val="Heading5"/>
        <w:numPr>
          <w:ilvl w:val="0"/>
          <w:numId w:val="0"/>
        </w:numPr>
      </w:pPr>
      <w:bookmarkStart w:id="1725" w:name="_Toc461212181"/>
      <w:r w:rsidRPr="00F442A2">
        <w:t>5.5.6.1.4 XDSDocumentEntry.author</w:t>
      </w:r>
      <w:bookmarkEnd w:id="1725"/>
    </w:p>
    <w:p w14:paraId="14E7A873" w14:textId="77777777" w:rsidR="00121906" w:rsidRPr="00F442A2" w:rsidRDefault="00121906" w:rsidP="00121906">
      <w:pPr>
        <w:pStyle w:val="BodyText"/>
      </w:pPr>
      <w:r w:rsidRPr="00F442A2">
        <w:t>The author should represent the signer.</w:t>
      </w:r>
    </w:p>
    <w:p w14:paraId="163603B2" w14:textId="77777777" w:rsidR="00121906" w:rsidRPr="00F442A2" w:rsidRDefault="00121906" w:rsidP="00121906">
      <w:pPr>
        <w:pStyle w:val="Heading5"/>
        <w:numPr>
          <w:ilvl w:val="0"/>
          <w:numId w:val="0"/>
        </w:numPr>
      </w:pPr>
      <w:bookmarkStart w:id="1726" w:name="_Toc461212182"/>
      <w:r w:rsidRPr="00F442A2">
        <w:t>5.5.6.1.5 XDSDocumentEntry.eventCodeList</w:t>
      </w:r>
      <w:bookmarkEnd w:id="1726"/>
    </w:p>
    <w:p w14:paraId="313874D1" w14:textId="77777777" w:rsidR="00121906" w:rsidRPr="00F442A2" w:rsidRDefault="00121906" w:rsidP="00121906">
      <w:pPr>
        <w:pStyle w:val="BodyText"/>
      </w:pPr>
      <w:r w:rsidRPr="00F442A2">
        <w:t xml:space="preserve">The eventCodeList shall contain the signature Purpose(s) from the Digital Signature block “CommitmentTypeIndication” element, using Table 5.5.2-1. </w:t>
      </w:r>
    </w:p>
    <w:p w14:paraId="5DE655C2" w14:textId="77777777" w:rsidR="00121906" w:rsidRPr="00F442A2" w:rsidRDefault="00121906" w:rsidP="00121906">
      <w:pPr>
        <w:pStyle w:val="Heading5"/>
        <w:numPr>
          <w:ilvl w:val="0"/>
          <w:numId w:val="0"/>
        </w:numPr>
      </w:pPr>
      <w:bookmarkStart w:id="1727" w:name="_Toc461212183"/>
      <w:r w:rsidRPr="00F442A2">
        <w:t>5.5.6.1.6 XDSDocumentEntry.mimeType</w:t>
      </w:r>
      <w:bookmarkEnd w:id="1727"/>
    </w:p>
    <w:p w14:paraId="6874D987" w14:textId="77777777" w:rsidR="00121906" w:rsidRPr="00F442A2" w:rsidRDefault="00121906" w:rsidP="00121906">
      <w:pPr>
        <w:pStyle w:val="BodyText"/>
      </w:pPr>
      <w:r w:rsidRPr="00F442A2">
        <w:t>Shall be “text/xml”</w:t>
      </w:r>
    </w:p>
    <w:p w14:paraId="65C9F904" w14:textId="77777777" w:rsidR="00121906" w:rsidRPr="00F442A2" w:rsidRDefault="00121906" w:rsidP="00121906">
      <w:pPr>
        <w:pStyle w:val="Heading5"/>
        <w:numPr>
          <w:ilvl w:val="0"/>
          <w:numId w:val="0"/>
        </w:numPr>
      </w:pPr>
      <w:bookmarkStart w:id="1728" w:name="_Toc461212184"/>
      <w:r w:rsidRPr="00F442A2">
        <w:t>5.5.6.1.7 XDSDocumentEntry.title</w:t>
      </w:r>
      <w:bookmarkEnd w:id="1728"/>
    </w:p>
    <w:p w14:paraId="1062FAA7" w14:textId="77777777" w:rsidR="00121906" w:rsidRPr="00F442A2" w:rsidRDefault="00121906" w:rsidP="00121906">
      <w:pPr>
        <w:pStyle w:val="BodyText"/>
      </w:pPr>
      <w:r w:rsidRPr="00F442A2">
        <w:t>Should be the same as the display name for the signature purpose</w:t>
      </w:r>
    </w:p>
    <w:p w14:paraId="4036973C" w14:textId="77777777" w:rsidR="00121906" w:rsidRPr="00F442A2" w:rsidRDefault="00121906" w:rsidP="00121906">
      <w:pPr>
        <w:pStyle w:val="Heading5"/>
        <w:numPr>
          <w:ilvl w:val="0"/>
          <w:numId w:val="0"/>
        </w:numPr>
      </w:pPr>
      <w:bookmarkStart w:id="1729" w:name="_Toc461212185"/>
      <w:r w:rsidRPr="00F442A2">
        <w:t>5.5.6.1.8 XDSDocumentEntry.language</w:t>
      </w:r>
      <w:bookmarkEnd w:id="1729"/>
    </w:p>
    <w:p w14:paraId="0954A5FA" w14:textId="77777777" w:rsidR="00121906" w:rsidRPr="00F442A2" w:rsidRDefault="00121906" w:rsidP="00121906">
      <w:pPr>
        <w:pStyle w:val="BodyText"/>
      </w:pPr>
      <w:r w:rsidRPr="00F442A2">
        <w:t>The language of the signature content shall be ‘art’ as in “artificial”.</w:t>
      </w:r>
    </w:p>
    <w:p w14:paraId="0F701EBF" w14:textId="77777777" w:rsidR="00121906" w:rsidRPr="00F442A2" w:rsidRDefault="00121906" w:rsidP="00121906">
      <w:pPr>
        <w:pStyle w:val="Heading4"/>
        <w:numPr>
          <w:ilvl w:val="0"/>
          <w:numId w:val="0"/>
        </w:numPr>
      </w:pPr>
      <w:bookmarkStart w:id="1730" w:name="_Toc209254546"/>
      <w:bookmarkStart w:id="1731" w:name="_Toc237310008"/>
      <w:bookmarkStart w:id="1732" w:name="_Toc461212186"/>
      <w:r w:rsidRPr="00F442A2">
        <w:t>5.5.6.2 Document Sharing – SubmissionSet</w:t>
      </w:r>
      <w:bookmarkEnd w:id="1730"/>
      <w:bookmarkEnd w:id="1731"/>
      <w:r w:rsidRPr="00F442A2">
        <w:t xml:space="preserve"> Metadata</w:t>
      </w:r>
      <w:bookmarkEnd w:id="1732"/>
    </w:p>
    <w:p w14:paraId="5B583E55" w14:textId="77777777" w:rsidR="00121906" w:rsidRPr="00F442A2" w:rsidRDefault="00121906" w:rsidP="00121906">
      <w:pPr>
        <w:pStyle w:val="BodyText"/>
      </w:pPr>
      <w:r w:rsidRPr="00F442A2">
        <w:t xml:space="preserve">This document content profile makes no changes to the structure of Submission Sets. </w:t>
      </w:r>
    </w:p>
    <w:p w14:paraId="635C1E84" w14:textId="77777777" w:rsidR="00121906" w:rsidRPr="00F442A2" w:rsidRDefault="00121906" w:rsidP="00121906">
      <w:pPr>
        <w:pStyle w:val="Heading4"/>
        <w:numPr>
          <w:ilvl w:val="0"/>
          <w:numId w:val="0"/>
        </w:numPr>
      </w:pPr>
      <w:bookmarkStart w:id="1733" w:name="_Toc209254547"/>
      <w:bookmarkStart w:id="1734" w:name="_Toc237310009"/>
      <w:bookmarkStart w:id="1735" w:name="_Toc461212187"/>
      <w:r w:rsidRPr="00F442A2">
        <w:t>5.5.6.3 Document Sharing - Folder Metadata</w:t>
      </w:r>
      <w:bookmarkEnd w:id="1733"/>
      <w:bookmarkEnd w:id="1734"/>
      <w:bookmarkEnd w:id="1735"/>
    </w:p>
    <w:p w14:paraId="600B8D69" w14:textId="77777777" w:rsidR="00121906" w:rsidRPr="00F442A2" w:rsidRDefault="00121906" w:rsidP="00121906">
      <w:pPr>
        <w:pStyle w:val="BodyText"/>
      </w:pPr>
      <w:r w:rsidRPr="00F442A2">
        <w:t xml:space="preserve">This document content profile makes no changes to the structure of Folders. </w:t>
      </w:r>
    </w:p>
    <w:p w14:paraId="363CDEB8" w14:textId="77777777" w:rsidR="00121906" w:rsidRPr="00F442A2" w:rsidRDefault="00121906" w:rsidP="00121906">
      <w:pPr>
        <w:pStyle w:val="Heading4"/>
        <w:numPr>
          <w:ilvl w:val="0"/>
          <w:numId w:val="0"/>
        </w:numPr>
      </w:pPr>
      <w:bookmarkStart w:id="1736" w:name="_Toc461212188"/>
      <w:r w:rsidRPr="00F442A2">
        <w:t>5.5.6.4 Document Associations</w:t>
      </w:r>
      <w:bookmarkEnd w:id="1736"/>
    </w:p>
    <w:p w14:paraId="5839100F" w14:textId="254F26E5" w:rsidR="00121906" w:rsidRPr="00F442A2" w:rsidRDefault="00121906" w:rsidP="00121906">
      <w:pPr>
        <w:pStyle w:val="BodyText"/>
      </w:pPr>
      <w:r w:rsidRPr="00F442A2">
        <w:t xml:space="preserve">When Detached Signature Option is used, the Content Creator shall use the “SIGNS” associationType Document Relationship to associate the signature (sourceObject) to the documents that it signs (targetObjects). See </w:t>
      </w:r>
      <w:r w:rsidR="00E40632" w:rsidRPr="00F442A2">
        <w:t>Section</w:t>
      </w:r>
      <w:r w:rsidRPr="00F442A2">
        <w:t xml:space="preserve"> 4.2.2.</w:t>
      </w:r>
    </w:p>
    <w:p w14:paraId="2029F9C6" w14:textId="5D54CBC2" w:rsidR="00121906" w:rsidRPr="00F442A2" w:rsidRDefault="00121906" w:rsidP="00121906">
      <w:pPr>
        <w:pStyle w:val="BodyText"/>
      </w:pPr>
      <w:r w:rsidRPr="00F442A2">
        <w:t xml:space="preserve">When SubmissionSet Signature Option is used, the Content Creator may use the “SIGNS” associationType Document Relationship to associate the signature (sourceObject) to the documents that it signs (targetObjects). See </w:t>
      </w:r>
      <w:r w:rsidR="00E40632" w:rsidRPr="00F442A2">
        <w:t>Section</w:t>
      </w:r>
      <w:r w:rsidRPr="00F442A2">
        <w:t xml:space="preserve"> 4.2.2.</w:t>
      </w:r>
    </w:p>
    <w:p w14:paraId="055FF11B" w14:textId="77777777" w:rsidR="00121906" w:rsidRPr="00F442A2" w:rsidRDefault="00121906" w:rsidP="000766F4">
      <w:pPr>
        <w:pStyle w:val="Heading3"/>
        <w:ind w:left="0" w:firstLine="0"/>
        <w:rPr>
          <w:bCs/>
        </w:rPr>
      </w:pPr>
      <w:bookmarkStart w:id="1737" w:name="_Toc461212189"/>
      <w:bookmarkStart w:id="1738" w:name="_Toc518658216"/>
      <w:r w:rsidRPr="00F442A2">
        <w:rPr>
          <w:bCs/>
        </w:rPr>
        <w:t>5.5.7 Security Considerations</w:t>
      </w:r>
      <w:bookmarkEnd w:id="1737"/>
      <w:bookmarkEnd w:id="1738"/>
    </w:p>
    <w:p w14:paraId="4CB159EC" w14:textId="77777777" w:rsidR="00121906" w:rsidRPr="00F442A2" w:rsidRDefault="00121906" w:rsidP="00121906">
      <w:pPr>
        <w:pStyle w:val="body"/>
      </w:pPr>
      <w:r w:rsidRPr="00F442A2">
        <w:t xml:space="preserve">See XAdES specification for risk assessment and mitigation plan on Digital Signatures. </w:t>
      </w:r>
    </w:p>
    <w:p w14:paraId="4AD386A7" w14:textId="77777777" w:rsidR="00121906" w:rsidRPr="00F442A2" w:rsidRDefault="00121906" w:rsidP="000766F4">
      <w:pPr>
        <w:pStyle w:val="Heading4"/>
        <w:numPr>
          <w:ilvl w:val="0"/>
          <w:numId w:val="0"/>
        </w:numPr>
      </w:pPr>
      <w:bookmarkStart w:id="1739" w:name="_Toc461212190"/>
      <w:r w:rsidRPr="00F442A2">
        <w:t>5.5.7.1 Content Creator</w:t>
      </w:r>
      <w:bookmarkEnd w:id="1739"/>
    </w:p>
    <w:p w14:paraId="2FE19F4B" w14:textId="0053EEB5" w:rsidR="00121906" w:rsidRPr="00F442A2" w:rsidRDefault="00121906" w:rsidP="00121906">
      <w:pPr>
        <w:pStyle w:val="BodyText"/>
      </w:pPr>
      <w:r w:rsidRPr="00F442A2">
        <w:t xml:space="preserve">When </w:t>
      </w:r>
      <w:r w:rsidR="00F43612" w:rsidRPr="00F442A2">
        <w:t xml:space="preserve">a </w:t>
      </w:r>
      <w:r w:rsidRPr="00F442A2">
        <w:t xml:space="preserve">Content Creator is grouped with an ATNA Secure Node or Secure Application, </w:t>
      </w:r>
      <w:r w:rsidR="00F43612" w:rsidRPr="00F442A2">
        <w:t xml:space="preserve">it </w:t>
      </w:r>
      <w:r w:rsidRPr="00F442A2">
        <w:t>shall create an Audit Message indicating the Signature Creation event.</w:t>
      </w:r>
    </w:p>
    <w:p w14:paraId="3A76EE1C" w14:textId="77777777" w:rsidR="00F51433" w:rsidRPr="00F442A2" w:rsidRDefault="00F51433" w:rsidP="0012190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121906" w:rsidRPr="00F442A2" w14:paraId="73A205BD" w14:textId="77777777" w:rsidTr="00A7111B">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4EBE1274" w14:textId="77777777" w:rsidR="00121906" w:rsidRPr="00F442A2" w:rsidRDefault="00121906" w:rsidP="00A7111B">
            <w:pPr>
              <w:pStyle w:val="TableEntryHeader"/>
              <w:rPr>
                <w:noProof w:val="0"/>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6CD6C1A2" w14:textId="77777777" w:rsidR="00121906" w:rsidRPr="00F442A2" w:rsidRDefault="00121906" w:rsidP="00A7111B">
            <w:pPr>
              <w:pStyle w:val="TableEntryHeader"/>
              <w:rPr>
                <w:noProof w:val="0"/>
              </w:rPr>
            </w:pPr>
            <w:r w:rsidRPr="00F442A2">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05CF475C" w14:textId="77777777" w:rsidR="00121906" w:rsidRPr="00F442A2" w:rsidRDefault="00121906" w:rsidP="00A7111B">
            <w:pPr>
              <w:pStyle w:val="TableEntryHeader"/>
              <w:rPr>
                <w:noProof w:val="0"/>
              </w:rPr>
            </w:pPr>
            <w:r w:rsidRPr="00F442A2">
              <w:rPr>
                <w:noProof w:val="0"/>
              </w:rPr>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7BF15049" w14:textId="77777777" w:rsidR="00121906" w:rsidRPr="00F442A2" w:rsidRDefault="00121906" w:rsidP="00A7111B">
            <w:pPr>
              <w:pStyle w:val="TableEntryHeader"/>
              <w:rPr>
                <w:noProof w:val="0"/>
              </w:rPr>
            </w:pPr>
            <w:r w:rsidRPr="00F442A2">
              <w:rPr>
                <w:noProof w:val="0"/>
              </w:rPr>
              <w:t>Value Constraints</w:t>
            </w:r>
          </w:p>
        </w:tc>
      </w:tr>
      <w:tr w:rsidR="00121906" w:rsidRPr="00F442A2" w14:paraId="313411D8" w14:textId="77777777" w:rsidTr="00A7111B">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9C3225E" w14:textId="77777777" w:rsidR="00121906" w:rsidRPr="00F442A2" w:rsidRDefault="00121906" w:rsidP="00A7111B">
            <w:pPr>
              <w:pStyle w:val="TableEntryHeader"/>
              <w:rPr>
                <w:noProof w:val="0"/>
              </w:rPr>
            </w:pPr>
            <w:r w:rsidRPr="00F442A2">
              <w:rPr>
                <w:noProof w:val="0"/>
              </w:rPr>
              <w:t>Event</w:t>
            </w:r>
          </w:p>
          <w:p w14:paraId="3E0A299E" w14:textId="77777777" w:rsidR="00121906" w:rsidRPr="00F442A2" w:rsidRDefault="00121906" w:rsidP="000766F4">
            <w:pPr>
              <w:pStyle w:val="TableEntryHeader"/>
              <w:rPr>
                <w:bCs/>
                <w:noProof w:val="0"/>
                <w:sz w:val="12"/>
              </w:rPr>
            </w:pPr>
            <w:r w:rsidRPr="00F442A2">
              <w:rPr>
                <w:bCs/>
                <w:noProof w:val="0"/>
                <w:sz w:val="12"/>
              </w:rPr>
              <w:t>AuditMessage/</w:t>
            </w:r>
            <w:r w:rsidRPr="00F442A2">
              <w:rPr>
                <w:bCs/>
                <w:noProof w:val="0"/>
                <w:sz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26EB7874" w14:textId="77777777" w:rsidR="00121906" w:rsidRPr="00F442A2" w:rsidRDefault="00121906" w:rsidP="00A7111B">
            <w:pPr>
              <w:pStyle w:val="TableEntry"/>
            </w:pPr>
            <w:r w:rsidRPr="00F442A2">
              <w:t>EventID</w:t>
            </w:r>
          </w:p>
        </w:tc>
        <w:tc>
          <w:tcPr>
            <w:tcW w:w="720" w:type="dxa"/>
            <w:tcBorders>
              <w:top w:val="single" w:sz="4" w:space="0" w:color="auto"/>
              <w:left w:val="single" w:sz="4" w:space="0" w:color="auto"/>
              <w:bottom w:val="single" w:sz="4" w:space="0" w:color="auto"/>
              <w:right w:val="single" w:sz="4" w:space="0" w:color="auto"/>
            </w:tcBorders>
            <w:vAlign w:val="center"/>
          </w:tcPr>
          <w:p w14:paraId="3278BCC1" w14:textId="77777777" w:rsidR="00121906" w:rsidRPr="00F442A2" w:rsidRDefault="00121906" w:rsidP="00A7111B">
            <w:pPr>
              <w:pStyle w:val="TableEntry"/>
              <w:jc w:val="center"/>
            </w:pPr>
            <w:r w:rsidRPr="00F442A2">
              <w:t>M</w:t>
            </w:r>
          </w:p>
        </w:tc>
        <w:tc>
          <w:tcPr>
            <w:tcW w:w="4878" w:type="dxa"/>
            <w:tcBorders>
              <w:top w:val="single" w:sz="4" w:space="0" w:color="auto"/>
              <w:left w:val="single" w:sz="4" w:space="0" w:color="auto"/>
              <w:bottom w:val="single" w:sz="4" w:space="0" w:color="auto"/>
              <w:right w:val="single" w:sz="4" w:space="0" w:color="auto"/>
            </w:tcBorders>
            <w:vAlign w:val="center"/>
          </w:tcPr>
          <w:p w14:paraId="5CEDFDF2" w14:textId="77777777" w:rsidR="00121906" w:rsidRPr="00F442A2" w:rsidRDefault="00121906" w:rsidP="00A7111B">
            <w:pPr>
              <w:pStyle w:val="TableEntry"/>
            </w:pPr>
            <w:r w:rsidRPr="00F442A2">
              <w:t>EV(113031, DCM, “Signed Manifest”)</w:t>
            </w:r>
          </w:p>
        </w:tc>
      </w:tr>
      <w:tr w:rsidR="00121906" w:rsidRPr="00F442A2" w14:paraId="12C89FE9"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59D58A5" w14:textId="77777777" w:rsidR="00121906" w:rsidRPr="00F442A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05E8F39" w14:textId="77777777" w:rsidR="00121906" w:rsidRPr="00F442A2" w:rsidRDefault="00121906" w:rsidP="00A7111B">
            <w:pPr>
              <w:pStyle w:val="TableEntry"/>
            </w:pPr>
            <w:r w:rsidRPr="00F442A2">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76A98360" w14:textId="77777777" w:rsidR="00121906" w:rsidRPr="00F442A2" w:rsidRDefault="00121906" w:rsidP="00A7111B">
            <w:pPr>
              <w:pStyle w:val="TableEntry"/>
              <w:jc w:val="center"/>
            </w:pPr>
            <w:r w:rsidRPr="00F442A2">
              <w:t>M</w:t>
            </w:r>
          </w:p>
        </w:tc>
        <w:tc>
          <w:tcPr>
            <w:tcW w:w="4878" w:type="dxa"/>
            <w:tcBorders>
              <w:top w:val="single" w:sz="4" w:space="0" w:color="auto"/>
              <w:left w:val="single" w:sz="4" w:space="0" w:color="auto"/>
              <w:bottom w:val="single" w:sz="4" w:space="0" w:color="auto"/>
              <w:right w:val="single" w:sz="4" w:space="0" w:color="auto"/>
            </w:tcBorders>
          </w:tcPr>
          <w:p w14:paraId="6021FBE0" w14:textId="77777777" w:rsidR="00121906" w:rsidRPr="00F442A2" w:rsidRDefault="00121906" w:rsidP="00A7111B">
            <w:pPr>
              <w:pStyle w:val="TableEntry"/>
            </w:pPr>
            <w:r w:rsidRPr="00F442A2">
              <w:t xml:space="preserve">“C” (Create) </w:t>
            </w:r>
          </w:p>
        </w:tc>
      </w:tr>
      <w:tr w:rsidR="00121906" w:rsidRPr="00F442A2" w14:paraId="5910FAD0"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5AB77D3" w14:textId="77777777" w:rsidR="00121906" w:rsidRPr="00F442A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0E20ACC0" w14:textId="77777777" w:rsidR="00121906" w:rsidRPr="00F442A2" w:rsidRDefault="00121906" w:rsidP="00A7111B">
            <w:pPr>
              <w:pStyle w:val="TableEntry"/>
              <w:rPr>
                <w:i/>
              </w:rPr>
            </w:pPr>
            <w:r w:rsidRPr="00F442A2">
              <w:rPr>
                <w:i/>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16900616" w14:textId="77777777" w:rsidR="00121906" w:rsidRPr="00F442A2" w:rsidRDefault="00121906" w:rsidP="00A7111B">
            <w:pPr>
              <w:pStyle w:val="TableEntry"/>
              <w:jc w:val="center"/>
              <w:rPr>
                <w:i/>
              </w:rPr>
            </w:pPr>
            <w:r w:rsidRPr="00F442A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E4646A5" w14:textId="77777777" w:rsidR="00121906" w:rsidRPr="00F442A2" w:rsidRDefault="00121906" w:rsidP="00A7111B">
            <w:pPr>
              <w:pStyle w:val="TableEntry"/>
              <w:rPr>
                <w:i/>
              </w:rPr>
            </w:pPr>
            <w:r w:rsidRPr="00F442A2">
              <w:rPr>
                <w:i/>
              </w:rPr>
              <w:t>not specialized</w:t>
            </w:r>
          </w:p>
        </w:tc>
      </w:tr>
      <w:tr w:rsidR="00121906" w:rsidRPr="00F442A2" w14:paraId="00360CBD"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7B72D35A" w14:textId="77777777" w:rsidR="00121906" w:rsidRPr="00F442A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F232312" w14:textId="77777777" w:rsidR="00121906" w:rsidRPr="00F442A2" w:rsidRDefault="00121906" w:rsidP="00A7111B">
            <w:pPr>
              <w:pStyle w:val="TableEntry"/>
              <w:rPr>
                <w:i/>
              </w:rPr>
            </w:pPr>
            <w:r w:rsidRPr="00F442A2">
              <w:rPr>
                <w:i/>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020561A7" w14:textId="77777777" w:rsidR="00121906" w:rsidRPr="00F442A2" w:rsidRDefault="00121906" w:rsidP="00A7111B">
            <w:pPr>
              <w:pStyle w:val="TableEntry"/>
              <w:jc w:val="center"/>
              <w:rPr>
                <w:i/>
              </w:rPr>
            </w:pPr>
            <w:r w:rsidRPr="00F442A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37FFDBD" w14:textId="77777777" w:rsidR="00121906" w:rsidRPr="00F442A2" w:rsidRDefault="00121906" w:rsidP="00A7111B">
            <w:pPr>
              <w:pStyle w:val="TableEntry"/>
              <w:rPr>
                <w:i/>
              </w:rPr>
            </w:pPr>
            <w:r w:rsidRPr="00F442A2">
              <w:rPr>
                <w:i/>
              </w:rPr>
              <w:t>not specialized</w:t>
            </w:r>
          </w:p>
        </w:tc>
      </w:tr>
      <w:tr w:rsidR="00121906" w:rsidRPr="00E9244E" w14:paraId="752CF9BD" w14:textId="77777777" w:rsidTr="00A7111B">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493674F" w14:textId="77777777" w:rsidR="00121906" w:rsidRPr="00F442A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15EF0178" w14:textId="77777777" w:rsidR="00121906" w:rsidRPr="00F442A2" w:rsidRDefault="00121906" w:rsidP="00A7111B">
            <w:pPr>
              <w:pStyle w:val="TableEntry"/>
            </w:pPr>
            <w:r w:rsidRPr="00F442A2">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0D180A33" w14:textId="77777777" w:rsidR="00121906" w:rsidRPr="00F442A2" w:rsidRDefault="00121906" w:rsidP="00A7111B">
            <w:pPr>
              <w:pStyle w:val="TableEntry"/>
              <w:jc w:val="center"/>
            </w:pPr>
            <w:r w:rsidRPr="00F442A2">
              <w:t>M</w:t>
            </w:r>
          </w:p>
        </w:tc>
        <w:tc>
          <w:tcPr>
            <w:tcW w:w="4878" w:type="dxa"/>
            <w:tcBorders>
              <w:top w:val="single" w:sz="4" w:space="0" w:color="auto"/>
              <w:left w:val="single" w:sz="4" w:space="0" w:color="auto"/>
              <w:bottom w:val="single" w:sz="4" w:space="0" w:color="auto"/>
              <w:right w:val="single" w:sz="4" w:space="0" w:color="auto"/>
            </w:tcBorders>
            <w:vAlign w:val="center"/>
          </w:tcPr>
          <w:p w14:paraId="6E4C0371" w14:textId="77777777" w:rsidR="00121906" w:rsidRPr="005A199D" w:rsidRDefault="00121906" w:rsidP="00A7111B">
            <w:pPr>
              <w:pStyle w:val="TableEntry"/>
              <w:suppressAutoHyphens/>
              <w:rPr>
                <w:lang w:val="fr-FR"/>
              </w:rPr>
            </w:pPr>
            <w:r w:rsidRPr="005A199D">
              <w:rPr>
                <w:lang w:val="fr-FR"/>
              </w:rPr>
              <w:t>EV(“urn:ihe:iti:dsg”, “IHE Transactions”, “Document Digital Signature”)</w:t>
            </w:r>
          </w:p>
        </w:tc>
      </w:tr>
      <w:tr w:rsidR="00121906" w:rsidRPr="00F442A2" w14:paraId="135C5F3F"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5975B2E2" w14:textId="77777777" w:rsidR="00121906" w:rsidRPr="00F442A2" w:rsidRDefault="00121906" w:rsidP="00A7111B">
            <w:pPr>
              <w:pStyle w:val="TableEntry"/>
            </w:pPr>
            <w:r w:rsidRPr="00F442A2">
              <w:t>Audit Source (Content Consumer) (1)</w:t>
            </w:r>
          </w:p>
        </w:tc>
      </w:tr>
      <w:tr w:rsidR="00121906" w:rsidRPr="00F442A2" w14:paraId="03947C09"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EB0E1" w14:textId="77777777" w:rsidR="00121906" w:rsidRPr="00F442A2" w:rsidRDefault="00121906" w:rsidP="00A7111B">
            <w:pPr>
              <w:pStyle w:val="TableEntry"/>
              <w:rPr>
                <w:szCs w:val="16"/>
              </w:rPr>
            </w:pPr>
            <w:r w:rsidRPr="00F442A2">
              <w:rPr>
                <w:szCs w:val="16"/>
              </w:rPr>
              <w:t>ActiveParticipant (User/System that requested Signature Creation) (0..n)</w:t>
            </w:r>
          </w:p>
        </w:tc>
      </w:tr>
      <w:tr w:rsidR="00121906" w:rsidRPr="00F442A2" w14:paraId="7A29F22A"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72672601" w14:textId="77777777" w:rsidR="00121906" w:rsidRPr="00F442A2" w:rsidRDefault="00121906" w:rsidP="00A7111B">
            <w:pPr>
              <w:pStyle w:val="TableEntry"/>
              <w:rPr>
                <w:szCs w:val="16"/>
              </w:rPr>
            </w:pPr>
            <w:r w:rsidRPr="00F442A2">
              <w:rPr>
                <w:szCs w:val="16"/>
              </w:rPr>
              <w:t>ActiveParticipant (Patient indicated in the Signature Document) (0..n)</w:t>
            </w:r>
          </w:p>
        </w:tc>
      </w:tr>
      <w:tr w:rsidR="00121906" w:rsidRPr="00F442A2" w14:paraId="3EB9432B" w14:textId="77777777" w:rsidTr="00A7111B">
        <w:trPr>
          <w:cantSplit/>
        </w:trPr>
        <w:tc>
          <w:tcPr>
            <w:tcW w:w="9666" w:type="dxa"/>
            <w:gridSpan w:val="4"/>
            <w:tcBorders>
              <w:top w:val="single" w:sz="4" w:space="0" w:color="auto"/>
              <w:left w:val="single" w:sz="4" w:space="0" w:color="auto"/>
              <w:bottom w:val="single" w:sz="4" w:space="0" w:color="auto"/>
              <w:right w:val="single" w:sz="4" w:space="0" w:color="auto"/>
            </w:tcBorders>
          </w:tcPr>
          <w:p w14:paraId="363C3490" w14:textId="73BFBB5C" w:rsidR="00121906" w:rsidRPr="00F442A2" w:rsidRDefault="00121906" w:rsidP="00A7111B">
            <w:pPr>
              <w:pStyle w:val="TableEntry"/>
            </w:pPr>
            <w:r w:rsidRPr="00F442A2">
              <w:t>ParticipantObjectIdentification (Digital Signature Document)</w:t>
            </w:r>
            <w:r w:rsidR="00072470" w:rsidRPr="00F442A2">
              <w:t xml:space="preserve"> </w:t>
            </w:r>
            <w:r w:rsidRPr="00F442A2">
              <w:t>(1)</w:t>
            </w:r>
          </w:p>
        </w:tc>
      </w:tr>
    </w:tbl>
    <w:p w14:paraId="64528DB4" w14:textId="77777777" w:rsidR="00121906" w:rsidRPr="00F442A2" w:rsidRDefault="00121906" w:rsidP="000766F4">
      <w:pPr>
        <w:pStyle w:val="Heading4"/>
        <w:numPr>
          <w:ilvl w:val="0"/>
          <w:numId w:val="0"/>
        </w:numPr>
      </w:pPr>
      <w:bookmarkStart w:id="1740" w:name="_Toc461212191"/>
      <w:r w:rsidRPr="00F442A2">
        <w:t>5.5.7.2 Content Consumer</w:t>
      </w:r>
      <w:bookmarkEnd w:id="1740"/>
    </w:p>
    <w:p w14:paraId="4E131E5D" w14:textId="45A1A0C5" w:rsidR="00121906" w:rsidRPr="00F442A2" w:rsidRDefault="00121906" w:rsidP="00121906">
      <w:pPr>
        <w:pStyle w:val="BodyText"/>
      </w:pPr>
      <w:r w:rsidRPr="00F442A2">
        <w:t>When</w:t>
      </w:r>
      <w:r w:rsidR="00F43612" w:rsidRPr="00F442A2">
        <w:t xml:space="preserve"> a</w:t>
      </w:r>
      <w:r w:rsidRPr="00F442A2">
        <w:t xml:space="preserve"> Content Consumer is grouped with an ATNA Secure Node or Secure Application, </w:t>
      </w:r>
      <w:r w:rsidR="00F43612" w:rsidRPr="00F442A2">
        <w:t xml:space="preserve">it </w:t>
      </w:r>
      <w:r w:rsidRPr="00F442A2">
        <w:t>shall create an Audit Message indicating the Signature Verification event.</w:t>
      </w:r>
    </w:p>
    <w:p w14:paraId="4E80A5CF" w14:textId="77777777" w:rsidR="00121906" w:rsidRPr="00F442A2" w:rsidRDefault="00121906" w:rsidP="00121906">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121906" w:rsidRPr="00F442A2" w14:paraId="7DE3CF62" w14:textId="77777777" w:rsidTr="005A199D">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3865CFBD" w14:textId="77777777" w:rsidR="00121906" w:rsidRPr="00F442A2" w:rsidRDefault="00121906" w:rsidP="00A7111B">
            <w:pPr>
              <w:pStyle w:val="TableEntryHeader"/>
              <w:rPr>
                <w:noProof w:val="0"/>
              </w:rPr>
            </w:pPr>
          </w:p>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4DF61D3" w14:textId="77777777" w:rsidR="00121906" w:rsidRPr="00F442A2" w:rsidRDefault="00121906" w:rsidP="00A7111B">
            <w:pPr>
              <w:pStyle w:val="TableEntryHeader"/>
              <w:rPr>
                <w:noProof w:val="0"/>
              </w:rPr>
            </w:pPr>
            <w:r w:rsidRPr="00F442A2">
              <w:rPr>
                <w:noProof w:val="0"/>
              </w:rPr>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78B89F29" w14:textId="77777777" w:rsidR="00121906" w:rsidRPr="00F442A2" w:rsidRDefault="00121906" w:rsidP="00A7111B">
            <w:pPr>
              <w:pStyle w:val="TableEntryHeader"/>
              <w:rPr>
                <w:noProof w:val="0"/>
              </w:rPr>
            </w:pPr>
            <w:r w:rsidRPr="00F442A2">
              <w:rPr>
                <w:noProof w:val="0"/>
              </w:rPr>
              <w:t>Opt</w:t>
            </w:r>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5DBEDAFC" w14:textId="77777777" w:rsidR="00121906" w:rsidRPr="00F442A2" w:rsidRDefault="00121906" w:rsidP="00A7111B">
            <w:pPr>
              <w:pStyle w:val="TableEntryHeader"/>
              <w:rPr>
                <w:noProof w:val="0"/>
              </w:rPr>
            </w:pPr>
            <w:r w:rsidRPr="00F442A2">
              <w:rPr>
                <w:noProof w:val="0"/>
              </w:rPr>
              <w:t>Value Constraints</w:t>
            </w:r>
          </w:p>
        </w:tc>
      </w:tr>
      <w:tr w:rsidR="00121906" w:rsidRPr="00F442A2" w14:paraId="3F4367A7" w14:textId="77777777" w:rsidTr="005A199D">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2797DAA3" w14:textId="77777777" w:rsidR="00121906" w:rsidRPr="00F442A2" w:rsidRDefault="00121906" w:rsidP="00A7111B">
            <w:pPr>
              <w:pStyle w:val="TableEntryHeader"/>
              <w:rPr>
                <w:noProof w:val="0"/>
              </w:rPr>
            </w:pPr>
            <w:r w:rsidRPr="00F442A2">
              <w:rPr>
                <w:noProof w:val="0"/>
              </w:rPr>
              <w:t>Event</w:t>
            </w:r>
          </w:p>
          <w:p w14:paraId="07AB78C2" w14:textId="77777777" w:rsidR="00121906" w:rsidRPr="00F442A2" w:rsidRDefault="00121906" w:rsidP="000766F4">
            <w:pPr>
              <w:pStyle w:val="TableEntryHeader"/>
              <w:rPr>
                <w:noProof w:val="0"/>
                <w:sz w:val="12"/>
                <w:szCs w:val="12"/>
              </w:rPr>
            </w:pPr>
            <w:r w:rsidRPr="00F442A2">
              <w:rPr>
                <w:noProof w:val="0"/>
                <w:sz w:val="12"/>
                <w:szCs w:val="12"/>
              </w:rPr>
              <w:t>AuditMessage/</w:t>
            </w:r>
            <w:r w:rsidRPr="00F442A2">
              <w:rPr>
                <w:noProof w:val="0"/>
                <w:sz w:val="12"/>
                <w:szCs w:val="12"/>
              </w:rPr>
              <w:br/>
              <w:t>EventIdentification</w:t>
            </w:r>
          </w:p>
        </w:tc>
        <w:tc>
          <w:tcPr>
            <w:tcW w:w="2610" w:type="dxa"/>
            <w:tcBorders>
              <w:top w:val="single" w:sz="4" w:space="0" w:color="auto"/>
              <w:left w:val="single" w:sz="4" w:space="0" w:color="auto"/>
              <w:bottom w:val="single" w:sz="4" w:space="0" w:color="auto"/>
              <w:right w:val="single" w:sz="4" w:space="0" w:color="auto"/>
            </w:tcBorders>
            <w:vAlign w:val="center"/>
          </w:tcPr>
          <w:p w14:paraId="58446046" w14:textId="77777777" w:rsidR="00121906" w:rsidRPr="00F442A2" w:rsidRDefault="00121906" w:rsidP="00A7111B">
            <w:pPr>
              <w:pStyle w:val="TableEntry"/>
            </w:pPr>
            <w:r w:rsidRPr="00F442A2">
              <w:t>EventID</w:t>
            </w:r>
          </w:p>
        </w:tc>
        <w:tc>
          <w:tcPr>
            <w:tcW w:w="720" w:type="dxa"/>
            <w:tcBorders>
              <w:top w:val="single" w:sz="4" w:space="0" w:color="auto"/>
              <w:left w:val="single" w:sz="4" w:space="0" w:color="auto"/>
              <w:bottom w:val="single" w:sz="4" w:space="0" w:color="auto"/>
              <w:right w:val="single" w:sz="4" w:space="0" w:color="auto"/>
            </w:tcBorders>
            <w:vAlign w:val="center"/>
          </w:tcPr>
          <w:p w14:paraId="522E474D" w14:textId="77777777" w:rsidR="00121906" w:rsidRPr="00F442A2" w:rsidRDefault="00121906" w:rsidP="00A7111B">
            <w:pPr>
              <w:pStyle w:val="TableEntry"/>
              <w:jc w:val="center"/>
            </w:pPr>
            <w:r w:rsidRPr="00F442A2">
              <w:t>M</w:t>
            </w:r>
          </w:p>
        </w:tc>
        <w:tc>
          <w:tcPr>
            <w:tcW w:w="4878" w:type="dxa"/>
            <w:tcBorders>
              <w:top w:val="single" w:sz="4" w:space="0" w:color="auto"/>
              <w:left w:val="single" w:sz="4" w:space="0" w:color="auto"/>
              <w:bottom w:val="single" w:sz="4" w:space="0" w:color="auto"/>
              <w:right w:val="single" w:sz="4" w:space="0" w:color="auto"/>
            </w:tcBorders>
            <w:vAlign w:val="center"/>
          </w:tcPr>
          <w:p w14:paraId="54724810" w14:textId="77777777" w:rsidR="00121906" w:rsidRPr="00F442A2" w:rsidRDefault="00121906" w:rsidP="00A7111B">
            <w:pPr>
              <w:pStyle w:val="TableEntry"/>
            </w:pPr>
            <w:r w:rsidRPr="00F442A2">
              <w:t>EV(110007, DCM, “Report Verification”)</w:t>
            </w:r>
          </w:p>
        </w:tc>
      </w:tr>
      <w:tr w:rsidR="00121906" w:rsidRPr="00F442A2" w14:paraId="49638EAF"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7EC4358" w14:textId="77777777" w:rsidR="00121906" w:rsidRPr="00F442A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DE039FE" w14:textId="77777777" w:rsidR="00121906" w:rsidRPr="00F442A2" w:rsidRDefault="00121906" w:rsidP="00A7111B">
            <w:pPr>
              <w:pStyle w:val="TableEntry"/>
            </w:pPr>
            <w:r w:rsidRPr="00F442A2">
              <w:t>EventActionCode</w:t>
            </w:r>
          </w:p>
        </w:tc>
        <w:tc>
          <w:tcPr>
            <w:tcW w:w="720" w:type="dxa"/>
            <w:tcBorders>
              <w:top w:val="single" w:sz="4" w:space="0" w:color="auto"/>
              <w:left w:val="single" w:sz="4" w:space="0" w:color="auto"/>
              <w:bottom w:val="single" w:sz="4" w:space="0" w:color="auto"/>
              <w:right w:val="single" w:sz="4" w:space="0" w:color="auto"/>
            </w:tcBorders>
            <w:vAlign w:val="center"/>
          </w:tcPr>
          <w:p w14:paraId="7E1DB9DC" w14:textId="77777777" w:rsidR="00121906" w:rsidRPr="00F442A2" w:rsidRDefault="00121906" w:rsidP="00A7111B">
            <w:pPr>
              <w:pStyle w:val="TableEntry"/>
              <w:jc w:val="center"/>
            </w:pPr>
            <w:r w:rsidRPr="00F442A2">
              <w:t>M</w:t>
            </w:r>
          </w:p>
        </w:tc>
        <w:tc>
          <w:tcPr>
            <w:tcW w:w="4878" w:type="dxa"/>
            <w:tcBorders>
              <w:top w:val="single" w:sz="4" w:space="0" w:color="auto"/>
              <w:left w:val="single" w:sz="4" w:space="0" w:color="auto"/>
              <w:bottom w:val="single" w:sz="4" w:space="0" w:color="auto"/>
              <w:right w:val="single" w:sz="4" w:space="0" w:color="auto"/>
            </w:tcBorders>
          </w:tcPr>
          <w:p w14:paraId="55701F09" w14:textId="77777777" w:rsidR="00121906" w:rsidRPr="00F442A2" w:rsidRDefault="00121906" w:rsidP="00A7111B">
            <w:pPr>
              <w:pStyle w:val="TableEntry"/>
            </w:pPr>
            <w:r w:rsidRPr="00F442A2">
              <w:t xml:space="preserve">“R” (Read) </w:t>
            </w:r>
          </w:p>
        </w:tc>
      </w:tr>
      <w:tr w:rsidR="00121906" w:rsidRPr="00F442A2" w14:paraId="7F3A963C"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B65B76E" w14:textId="77777777" w:rsidR="00121906" w:rsidRPr="00F442A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583AA0FF" w14:textId="77777777" w:rsidR="00121906" w:rsidRPr="00F442A2" w:rsidRDefault="00121906" w:rsidP="00A7111B">
            <w:pPr>
              <w:pStyle w:val="TableEntry"/>
              <w:rPr>
                <w:i/>
              </w:rPr>
            </w:pPr>
            <w:r w:rsidRPr="00F442A2">
              <w:rPr>
                <w:i/>
              </w:rPr>
              <w:t>EventDateTime</w:t>
            </w:r>
          </w:p>
        </w:tc>
        <w:tc>
          <w:tcPr>
            <w:tcW w:w="720" w:type="dxa"/>
            <w:tcBorders>
              <w:top w:val="single" w:sz="4" w:space="0" w:color="auto"/>
              <w:left w:val="single" w:sz="4" w:space="0" w:color="auto"/>
              <w:bottom w:val="single" w:sz="4" w:space="0" w:color="auto"/>
              <w:right w:val="single" w:sz="4" w:space="0" w:color="auto"/>
            </w:tcBorders>
            <w:vAlign w:val="center"/>
          </w:tcPr>
          <w:p w14:paraId="5C3F2CA7" w14:textId="77777777" w:rsidR="00121906" w:rsidRPr="00F442A2" w:rsidRDefault="00121906" w:rsidP="00A7111B">
            <w:pPr>
              <w:pStyle w:val="TableEntry"/>
              <w:jc w:val="center"/>
              <w:rPr>
                <w:i/>
              </w:rPr>
            </w:pPr>
            <w:r w:rsidRPr="00F442A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7EA0F096" w14:textId="77777777" w:rsidR="00121906" w:rsidRPr="00F442A2" w:rsidRDefault="00121906" w:rsidP="00A7111B">
            <w:pPr>
              <w:pStyle w:val="TableEntry"/>
              <w:rPr>
                <w:i/>
              </w:rPr>
            </w:pPr>
            <w:r w:rsidRPr="00F442A2">
              <w:rPr>
                <w:i/>
              </w:rPr>
              <w:t>not specialized</w:t>
            </w:r>
          </w:p>
        </w:tc>
      </w:tr>
      <w:tr w:rsidR="00121906" w:rsidRPr="00F442A2" w14:paraId="4E835947"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5A283CC" w14:textId="77777777" w:rsidR="00121906" w:rsidRPr="00F442A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46A6D04C" w14:textId="77777777" w:rsidR="00121906" w:rsidRPr="00F442A2" w:rsidRDefault="00121906" w:rsidP="00A7111B">
            <w:pPr>
              <w:pStyle w:val="TableEntry"/>
              <w:rPr>
                <w:i/>
              </w:rPr>
            </w:pPr>
            <w:r w:rsidRPr="00F442A2">
              <w:rPr>
                <w:i/>
              </w:rPr>
              <w:t>EventOutcomeIndicator</w:t>
            </w:r>
          </w:p>
        </w:tc>
        <w:tc>
          <w:tcPr>
            <w:tcW w:w="720" w:type="dxa"/>
            <w:tcBorders>
              <w:top w:val="single" w:sz="4" w:space="0" w:color="auto"/>
              <w:left w:val="single" w:sz="4" w:space="0" w:color="auto"/>
              <w:bottom w:val="single" w:sz="4" w:space="0" w:color="auto"/>
              <w:right w:val="single" w:sz="4" w:space="0" w:color="auto"/>
            </w:tcBorders>
            <w:vAlign w:val="center"/>
          </w:tcPr>
          <w:p w14:paraId="0891CD61" w14:textId="77777777" w:rsidR="00121906" w:rsidRPr="00F442A2" w:rsidRDefault="00121906" w:rsidP="00A7111B">
            <w:pPr>
              <w:pStyle w:val="TableEntry"/>
              <w:jc w:val="center"/>
              <w:rPr>
                <w:i/>
              </w:rPr>
            </w:pPr>
            <w:r w:rsidRPr="00F442A2">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5C80A694" w14:textId="77777777" w:rsidR="00121906" w:rsidRPr="00F442A2" w:rsidRDefault="00121906" w:rsidP="00A7111B">
            <w:pPr>
              <w:pStyle w:val="TableEntry"/>
              <w:rPr>
                <w:i/>
              </w:rPr>
            </w:pPr>
            <w:r w:rsidRPr="00F442A2">
              <w:rPr>
                <w:i/>
              </w:rPr>
              <w:t>not specialized</w:t>
            </w:r>
          </w:p>
        </w:tc>
      </w:tr>
      <w:tr w:rsidR="00121906" w:rsidRPr="00E9244E" w14:paraId="65BFB7DC" w14:textId="77777777" w:rsidTr="005A199D">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2004C6A5" w14:textId="77777777" w:rsidR="00121906" w:rsidRPr="00F442A2" w:rsidRDefault="00121906" w:rsidP="00A7111B">
            <w:pPr>
              <w:pStyle w:val="TableLabel"/>
              <w:rPr>
                <w:sz w:val="16"/>
              </w:rPr>
            </w:pPr>
          </w:p>
        </w:tc>
        <w:tc>
          <w:tcPr>
            <w:tcW w:w="2610" w:type="dxa"/>
            <w:tcBorders>
              <w:top w:val="single" w:sz="4" w:space="0" w:color="auto"/>
              <w:left w:val="single" w:sz="4" w:space="0" w:color="auto"/>
              <w:bottom w:val="single" w:sz="4" w:space="0" w:color="auto"/>
              <w:right w:val="single" w:sz="4" w:space="0" w:color="auto"/>
            </w:tcBorders>
            <w:vAlign w:val="center"/>
          </w:tcPr>
          <w:p w14:paraId="72457736" w14:textId="77777777" w:rsidR="00121906" w:rsidRPr="00F442A2" w:rsidRDefault="00121906" w:rsidP="00A7111B">
            <w:pPr>
              <w:pStyle w:val="TableEntry"/>
            </w:pPr>
            <w:r w:rsidRPr="00F442A2">
              <w:t>EventTypeCode</w:t>
            </w:r>
          </w:p>
        </w:tc>
        <w:tc>
          <w:tcPr>
            <w:tcW w:w="720" w:type="dxa"/>
            <w:tcBorders>
              <w:top w:val="single" w:sz="4" w:space="0" w:color="auto"/>
              <w:left w:val="single" w:sz="4" w:space="0" w:color="auto"/>
              <w:bottom w:val="single" w:sz="4" w:space="0" w:color="auto"/>
              <w:right w:val="single" w:sz="4" w:space="0" w:color="auto"/>
            </w:tcBorders>
            <w:vAlign w:val="center"/>
          </w:tcPr>
          <w:p w14:paraId="6DFB5990" w14:textId="77777777" w:rsidR="00121906" w:rsidRPr="00F442A2" w:rsidRDefault="00121906" w:rsidP="00A7111B">
            <w:pPr>
              <w:pStyle w:val="TableEntry"/>
              <w:jc w:val="center"/>
            </w:pPr>
            <w:r w:rsidRPr="00F442A2">
              <w:t>M</w:t>
            </w:r>
          </w:p>
        </w:tc>
        <w:tc>
          <w:tcPr>
            <w:tcW w:w="4878" w:type="dxa"/>
            <w:tcBorders>
              <w:top w:val="single" w:sz="4" w:space="0" w:color="auto"/>
              <w:left w:val="single" w:sz="4" w:space="0" w:color="auto"/>
              <w:bottom w:val="single" w:sz="4" w:space="0" w:color="auto"/>
              <w:right w:val="single" w:sz="4" w:space="0" w:color="auto"/>
            </w:tcBorders>
            <w:vAlign w:val="center"/>
          </w:tcPr>
          <w:p w14:paraId="5EA7C865" w14:textId="77777777" w:rsidR="00121906" w:rsidRPr="005A199D" w:rsidRDefault="00121906" w:rsidP="00A7111B">
            <w:pPr>
              <w:pStyle w:val="TableEntry"/>
              <w:suppressAutoHyphens/>
              <w:rPr>
                <w:lang w:val="fr-FR"/>
              </w:rPr>
            </w:pPr>
            <w:r w:rsidRPr="005A199D">
              <w:rPr>
                <w:lang w:val="fr-FR"/>
              </w:rPr>
              <w:t>EV(“urn:ihe:iti:dsg”, “IHE Transactions”, “Document Digital Signature”)</w:t>
            </w:r>
          </w:p>
        </w:tc>
      </w:tr>
      <w:tr w:rsidR="00121906" w:rsidRPr="00F442A2" w14:paraId="4233DB72"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06FD65B7" w14:textId="77777777" w:rsidR="00121906" w:rsidRPr="00F442A2" w:rsidRDefault="00121906" w:rsidP="00A7111B">
            <w:pPr>
              <w:pStyle w:val="TableEntry"/>
            </w:pPr>
            <w:r w:rsidRPr="00F442A2">
              <w:t>Audit Source (Content Consumer) (1)</w:t>
            </w:r>
          </w:p>
        </w:tc>
      </w:tr>
      <w:tr w:rsidR="00121906" w:rsidRPr="00F442A2" w14:paraId="101566EF"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5A768692" w14:textId="77777777" w:rsidR="00121906" w:rsidRPr="00F442A2" w:rsidRDefault="00121906" w:rsidP="00A7111B">
            <w:pPr>
              <w:pStyle w:val="TableEntry"/>
              <w:rPr>
                <w:szCs w:val="16"/>
              </w:rPr>
            </w:pPr>
            <w:r w:rsidRPr="00F442A2">
              <w:rPr>
                <w:szCs w:val="16"/>
              </w:rPr>
              <w:t>ActiveParticipant (User/System that requested Signature Validation) (0..n)</w:t>
            </w:r>
          </w:p>
        </w:tc>
      </w:tr>
      <w:tr w:rsidR="00121906" w:rsidRPr="00F442A2" w14:paraId="36CA4161"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201A94C6" w14:textId="77777777" w:rsidR="00121906" w:rsidRPr="00F442A2" w:rsidRDefault="00121906" w:rsidP="00A7111B">
            <w:pPr>
              <w:pStyle w:val="TableEntry"/>
              <w:rPr>
                <w:szCs w:val="16"/>
              </w:rPr>
            </w:pPr>
            <w:r w:rsidRPr="00F442A2">
              <w:rPr>
                <w:szCs w:val="16"/>
              </w:rPr>
              <w:t>ActiveParticipant (Patient indicated in the Signature Document) (0..n)</w:t>
            </w:r>
          </w:p>
        </w:tc>
      </w:tr>
      <w:tr w:rsidR="00121906" w:rsidRPr="00F442A2" w14:paraId="574B95CB" w14:textId="77777777" w:rsidTr="005A199D">
        <w:trPr>
          <w:cantSplit/>
        </w:trPr>
        <w:tc>
          <w:tcPr>
            <w:tcW w:w="9666" w:type="dxa"/>
            <w:gridSpan w:val="4"/>
            <w:tcBorders>
              <w:top w:val="single" w:sz="4" w:space="0" w:color="auto"/>
              <w:left w:val="single" w:sz="4" w:space="0" w:color="auto"/>
              <w:bottom w:val="single" w:sz="4" w:space="0" w:color="auto"/>
              <w:right w:val="single" w:sz="4" w:space="0" w:color="auto"/>
            </w:tcBorders>
          </w:tcPr>
          <w:p w14:paraId="083AEABA" w14:textId="212FBC96" w:rsidR="00121906" w:rsidRPr="00F442A2" w:rsidRDefault="00121906" w:rsidP="00A7111B">
            <w:pPr>
              <w:pStyle w:val="TableEntry"/>
            </w:pPr>
            <w:r w:rsidRPr="00F442A2">
              <w:t>ParticipantObjectIdentification (Digital Signature Document)</w:t>
            </w:r>
            <w:r w:rsidR="00072470" w:rsidRPr="00F442A2">
              <w:t xml:space="preserve"> </w:t>
            </w:r>
            <w:r w:rsidRPr="00F442A2">
              <w:t>(1)</w:t>
            </w:r>
          </w:p>
        </w:tc>
      </w:tr>
    </w:tbl>
    <w:p w14:paraId="09BE7DBE" w14:textId="77777777" w:rsidR="00121906" w:rsidRPr="00F442A2" w:rsidRDefault="00121906" w:rsidP="00121906">
      <w:pPr>
        <w:pStyle w:val="BodyText"/>
      </w:pPr>
    </w:p>
    <w:p w14:paraId="66B83183" w14:textId="77777777" w:rsidR="003F6EE3" w:rsidRPr="00F442A2" w:rsidRDefault="003F6EE3" w:rsidP="00E460AB">
      <w:pPr>
        <w:pStyle w:val="BodyText"/>
      </w:pPr>
    </w:p>
    <w:sectPr w:rsidR="003F6EE3" w:rsidRPr="00F442A2" w:rsidSect="00820D80">
      <w:headerReference w:type="even" r:id="rId73"/>
      <w:headerReference w:type="default" r:id="rId74"/>
      <w:footerReference w:type="even" r:id="rId75"/>
      <w:footerReference w:type="default" r:id="rId76"/>
      <w:headerReference w:type="first" r:id="rId77"/>
      <w:footerReference w:type="first" r:id="rId78"/>
      <w:pgSz w:w="12240" w:h="15840" w:code="1"/>
      <w:pgMar w:top="1440" w:right="1080" w:bottom="1440" w:left="1800"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0DCA" w14:textId="77777777" w:rsidR="009600B3" w:rsidRDefault="009600B3">
      <w:pPr>
        <w:spacing w:before="0"/>
      </w:pPr>
      <w:r>
        <w:separator/>
      </w:r>
    </w:p>
  </w:endnote>
  <w:endnote w:type="continuationSeparator" w:id="0">
    <w:p w14:paraId="37BB01F5" w14:textId="77777777" w:rsidR="009600B3" w:rsidRDefault="009600B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tarSymbol">
    <w:altName w:val="ＭＳ ゴシック"/>
    <w:panose1 w:val="020B0604020202020204"/>
    <w:charset w:val="80"/>
    <w:family w:val="auto"/>
    <w:notTrueType/>
    <w:pitch w:val="default"/>
    <w:sig w:usb0="00000000" w:usb1="08070000" w:usb2="00000010" w:usb3="00000000" w:csb0="00020000" w:csb1="00000000"/>
  </w:font>
  <w:font w:name="Wingdings 2">
    <w:panose1 w:val="050201020105070707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0000000000000000000"/>
    <w:charset w:val="00"/>
    <w:family w:val="auto"/>
    <w:pitch w:val="variable"/>
    <w:sig w:usb0="E00002FF" w:usb1="5000785B" w:usb2="00000000" w:usb3="00000000" w:csb0="0000019F" w:csb1="00000000"/>
  </w:font>
  <w:font w:name="LinePrinter">
    <w:altName w:val="Cambria"/>
    <w:panose1 w:val="020B0604020202020204"/>
    <w:charset w:val="00"/>
    <w:family w:val="modern"/>
    <w:notTrueType/>
    <w:pitch w:val="fixed"/>
    <w:sig w:usb0="00000003" w:usb1="00000000" w:usb2="00000000" w:usb3="00000000" w:csb0="00000001" w:csb1="00000000"/>
  </w:font>
  <w:font w:name="Antigoni">
    <w:altName w:val="Arial"/>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imesNewRomanPSMT">
    <w:altName w:val="Times New Roman"/>
    <w:panose1 w:val="020B0604020202020204"/>
    <w:charset w:val="00"/>
    <w:family w:val="auto"/>
    <w:pitch w:val="default"/>
  </w:font>
  <w:font w:name="?l?r ??’c">
    <w:altName w:val="Arial Unicode MS"/>
    <w:panose1 w:val="020B0604020202020204"/>
    <w:charset w:val="80"/>
    <w:family w:val="modern"/>
    <w:notTrueType/>
    <w:pitch w:val="default"/>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9B9B" w14:textId="77777777" w:rsidR="00E11059" w:rsidRDefault="00E11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E151" w14:textId="77777777" w:rsidR="006C5BB8" w:rsidRDefault="006C5BB8" w:rsidP="000D614D">
    <w:pPr>
      <w:pStyle w:val="Footer"/>
      <w:tabs>
        <w:tab w:val="left" w:pos="5760"/>
        <w:tab w:val="left" w:pos="6480"/>
        <w:tab w:val="left" w:pos="7200"/>
      </w:tabs>
      <w:spacing w:before="0"/>
      <w:ind w:right="360"/>
      <w:jc w:val="both"/>
    </w:pPr>
    <w:r>
      <w:t>___________________________________________________________________________</w:t>
    </w:r>
  </w:p>
  <w:p w14:paraId="1FE1DA09" w14:textId="360CB7C1" w:rsidR="006C5BB8" w:rsidRDefault="006C5BB8">
    <w:pPr>
      <w:pStyle w:val="Footer"/>
      <w:tabs>
        <w:tab w:val="left" w:pos="5760"/>
        <w:tab w:val="left" w:pos="6480"/>
        <w:tab w:val="left" w:pos="7200"/>
      </w:tabs>
      <w:ind w:right="360"/>
      <w:jc w:val="center"/>
      <w:rPr>
        <w:i/>
        <w:sz w:val="20"/>
      </w:rPr>
    </w:pPr>
    <w:r>
      <w:rPr>
        <w:sz w:val="20"/>
      </w:rPr>
      <w:t>Rev. 15.0 Final Text – 2018-07-</w:t>
    </w:r>
    <w:r w:rsidR="006658F4">
      <w:rPr>
        <w:sz w:val="20"/>
      </w:rPr>
      <w:t>24</w:t>
    </w:r>
    <w:r>
      <w:rPr>
        <w:sz w:val="20"/>
      </w:rPr>
      <w:t xml:space="preserve">                       </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169</w:t>
    </w:r>
    <w:r>
      <w:rPr>
        <w:rStyle w:val="PageNumber"/>
        <w:sz w:val="20"/>
      </w:rPr>
      <w:fldChar w:fldCharType="end"/>
    </w:r>
    <w:r>
      <w:rPr>
        <w:sz w:val="20"/>
      </w:rPr>
      <w:tab/>
      <w:t xml:space="preserve">                            Copyright © 2018 IHE International,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241C6" w14:textId="20F237BD" w:rsidR="006C5BB8" w:rsidRDefault="006C5BB8" w:rsidP="00CF6CA8">
    <w:pPr>
      <w:jc w:val="center"/>
    </w:pPr>
    <w:r>
      <w:rPr>
        <w:noProof/>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7A111" w14:textId="77777777" w:rsidR="009600B3" w:rsidRDefault="009600B3">
      <w:pPr>
        <w:spacing w:before="0"/>
      </w:pPr>
      <w:r>
        <w:separator/>
      </w:r>
    </w:p>
  </w:footnote>
  <w:footnote w:type="continuationSeparator" w:id="0">
    <w:p w14:paraId="4EC947B1" w14:textId="77777777" w:rsidR="009600B3" w:rsidRDefault="009600B3">
      <w:pPr>
        <w:spacing w:before="0"/>
      </w:pPr>
      <w:r>
        <w:continuationSeparator/>
      </w:r>
    </w:p>
  </w:footnote>
  <w:footnote w:id="1">
    <w:p w14:paraId="1180C9EF" w14:textId="77777777" w:rsidR="006C5BB8" w:rsidRDefault="006C5BB8" w:rsidP="00812A18">
      <w:pPr>
        <w:pStyle w:val="FootnoteText"/>
      </w:pPr>
      <w:r>
        <w:rPr>
          <w:rStyle w:val="FootnoteReference"/>
        </w:rPr>
        <w:footnoteRef/>
      </w:r>
      <w:r>
        <w:t xml:space="preserve"> </w:t>
      </w:r>
      <w:r w:rsidRPr="002D0187">
        <w:t>DICOM is the registered trademark of the National Electrical Manufacturers Association for its standards publications relating to digital communications of medical information.</w:t>
      </w:r>
    </w:p>
  </w:footnote>
  <w:footnote w:id="2">
    <w:p w14:paraId="3012E2F0" w14:textId="3AB782D4" w:rsidR="006C5BB8" w:rsidRDefault="006C5BB8" w:rsidP="00812A18">
      <w:pPr>
        <w:pStyle w:val="FootnoteText"/>
      </w:pPr>
      <w:r>
        <w:rPr>
          <w:rStyle w:val="FootnoteReference"/>
        </w:rPr>
        <w:footnoteRef/>
      </w:r>
      <w:r>
        <w:t xml:space="preserve"> HL7 and CDA are</w:t>
      </w:r>
      <w:r w:rsidRPr="002D0187">
        <w:t xml:space="preserve"> registered trademark</w:t>
      </w:r>
      <w:r>
        <w:t>s</w:t>
      </w:r>
      <w:r w:rsidRPr="002D0187">
        <w:t xml:space="preserve"> of Health Level Seven International.</w:t>
      </w:r>
    </w:p>
  </w:footnote>
  <w:footnote w:id="3">
    <w:p w14:paraId="7459DD87" w14:textId="0945EAB6" w:rsidR="006C5BB8" w:rsidRDefault="006C5BB8" w:rsidP="00E07DB3">
      <w:pPr>
        <w:pStyle w:val="FootnoteText"/>
      </w:pPr>
      <w:r>
        <w:rPr>
          <w:rStyle w:val="FootnoteReference"/>
        </w:rPr>
        <w:footnoteRef/>
      </w:r>
      <w:r>
        <w:t xml:space="preserve"> The ‘XDS Metadata Update’ and ‘Remove Metadata and Documents’ Trial Implementation Supplements add error codes to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A80C0" w14:textId="77777777" w:rsidR="00E11059" w:rsidRDefault="00E11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D752D" w14:textId="77777777" w:rsidR="006C5BB8" w:rsidRDefault="006C5BB8">
    <w:pPr>
      <w:pStyle w:val="Header"/>
      <w:tabs>
        <w:tab w:val="left" w:pos="10800"/>
      </w:tabs>
    </w:pPr>
    <w:r>
      <w:t>IHE IT Infrastructure Technical Framework, Volume 3 (ITI TF-3): Cross-Transaction and Content Specifications</w:t>
    </w:r>
  </w:p>
  <w:p w14:paraId="6C850DB8" w14:textId="77777777" w:rsidR="006C5BB8" w:rsidRDefault="006C5BB8">
    <w:pPr>
      <w:pStyle w:val="Header"/>
      <w:tabs>
        <w:tab w:val="left" w:pos="10800"/>
      </w:tabs>
    </w:pPr>
    <w:r>
      <w:t>______________________________________________________________________________</w:t>
    </w:r>
  </w:p>
  <w:p w14:paraId="476C4BE5" w14:textId="77777777" w:rsidR="006C5BB8" w:rsidRDefault="006C5BB8">
    <w:pPr>
      <w:pStyle w:val="Header"/>
      <w:tabs>
        <w:tab w:val="left" w:pos="1080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01806" w14:textId="77777777" w:rsidR="00E11059" w:rsidRDefault="00E110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0090019"/>
    <w:lvl w:ilvl="0">
      <w:start w:val="1"/>
      <w:numFmt w:val="lowerLetter"/>
      <w:lvlText w:val="%1."/>
      <w:lvlJc w:val="left"/>
      <w:pPr>
        <w:ind w:left="144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EAF8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singleLevel"/>
    <w:tmpl w:val="00000006"/>
    <w:name w:val="WW8Num5"/>
    <w:lvl w:ilvl="0">
      <w:start w:val="1"/>
      <w:numFmt w:val="bullet"/>
      <w:lvlText w:val=""/>
      <w:lvlJc w:val="left"/>
      <w:pPr>
        <w:tabs>
          <w:tab w:val="num" w:pos="1492"/>
        </w:tabs>
        <w:ind w:left="1492" w:hanging="360"/>
      </w:pPr>
      <w:rPr>
        <w:rFonts w:ascii="Symbol" w:hAnsi="Symbol"/>
      </w:rPr>
    </w:lvl>
  </w:abstractNum>
  <w:abstractNum w:abstractNumId="11" w15:restartNumberingAfterBreak="0">
    <w:nsid w:val="00000007"/>
    <w:multiLevelType w:val="singleLevel"/>
    <w:tmpl w:val="00000007"/>
    <w:name w:val="WW8Num6"/>
    <w:lvl w:ilvl="0">
      <w:start w:val="1"/>
      <w:numFmt w:val="bullet"/>
      <w:lvlText w:val=""/>
      <w:lvlJc w:val="left"/>
      <w:pPr>
        <w:tabs>
          <w:tab w:val="num" w:pos="1209"/>
        </w:tabs>
        <w:ind w:left="1209" w:hanging="360"/>
      </w:pPr>
      <w:rPr>
        <w:rFonts w:ascii="Symbol" w:hAnsi="Symbol"/>
      </w:rPr>
    </w:lvl>
  </w:abstractNum>
  <w:abstractNum w:abstractNumId="12"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A"/>
    <w:multiLevelType w:val="singleLevel"/>
    <w:tmpl w:val="0000000A"/>
    <w:name w:val="WW8Num9"/>
    <w:lvl w:ilvl="0">
      <w:start w:val="1"/>
      <w:numFmt w:val="decimal"/>
      <w:lvlText w:val="%1."/>
      <w:lvlJc w:val="left"/>
      <w:pPr>
        <w:tabs>
          <w:tab w:val="num" w:pos="900"/>
        </w:tabs>
        <w:ind w:left="900" w:hanging="540"/>
      </w:pPr>
    </w:lvl>
  </w:abstractNum>
  <w:abstractNum w:abstractNumId="14" w15:restartNumberingAfterBreak="0">
    <w:nsid w:val="0000000B"/>
    <w:multiLevelType w:val="singleLevel"/>
    <w:tmpl w:val="0000000B"/>
    <w:name w:val="WW8Num10"/>
    <w:lvl w:ilvl="0">
      <w:start w:val="1"/>
      <w:numFmt w:val="bullet"/>
      <w:lvlText w:val=""/>
      <w:lvlJc w:val="left"/>
      <w:pPr>
        <w:tabs>
          <w:tab w:val="num" w:pos="360"/>
        </w:tabs>
        <w:ind w:left="360" w:hanging="360"/>
      </w:pPr>
      <w:rPr>
        <w:rFonts w:ascii="Symbol" w:hAnsi="Symbol"/>
      </w:rPr>
    </w:lvl>
  </w:abstractNum>
  <w:abstractNum w:abstractNumId="15" w15:restartNumberingAfterBreak="0">
    <w:nsid w:val="0000000C"/>
    <w:multiLevelType w:val="singleLevel"/>
    <w:tmpl w:val="0000000C"/>
    <w:name w:val="WW8Num15"/>
    <w:lvl w:ilvl="0">
      <w:start w:val="1"/>
      <w:numFmt w:val="bullet"/>
      <w:lvlText w:val=""/>
      <w:lvlJc w:val="left"/>
      <w:pPr>
        <w:tabs>
          <w:tab w:val="num" w:pos="360"/>
        </w:tabs>
        <w:ind w:left="0" w:firstLine="0"/>
      </w:pPr>
      <w:rPr>
        <w:rFonts w:ascii="Symbol" w:hAnsi="Symbol"/>
      </w:rPr>
    </w:lvl>
  </w:abstractNum>
  <w:abstractNum w:abstractNumId="16" w15:restartNumberingAfterBreak="0">
    <w:nsid w:val="0000000D"/>
    <w:multiLevelType w:val="singleLevel"/>
    <w:tmpl w:val="0000000D"/>
    <w:name w:val="WW8Num18"/>
    <w:lvl w:ilvl="0">
      <w:start w:val="1"/>
      <w:numFmt w:val="decimal"/>
      <w:lvlText w:val="%1."/>
      <w:lvlJc w:val="left"/>
      <w:pPr>
        <w:tabs>
          <w:tab w:val="num" w:pos="432"/>
        </w:tabs>
        <w:ind w:left="0" w:firstLine="0"/>
      </w:pPr>
    </w:lvl>
  </w:abstractNum>
  <w:abstractNum w:abstractNumId="17" w15:restartNumberingAfterBreak="0">
    <w:nsid w:val="0000000E"/>
    <w:multiLevelType w:val="multilevel"/>
    <w:tmpl w:val="0000000E"/>
    <w:name w:val="WW8Num29"/>
    <w:lvl w:ilvl="0">
      <w:start w:val="1"/>
      <w:numFmt w:val="upperLetter"/>
      <w:lvlText w:val="Appendix %1:"/>
      <w:lvlJc w:val="left"/>
      <w:pPr>
        <w:tabs>
          <w:tab w:val="num" w:pos="1980"/>
        </w:tabs>
        <w:ind w:left="0" w:firstLine="0"/>
      </w:pPr>
    </w:lvl>
    <w:lvl w:ilvl="1">
      <w:start w:val="1"/>
      <w:numFmt w:val="decimal"/>
      <w:lvlText w:val="%1.%2:"/>
      <w:lvlJc w:val="left"/>
      <w:pPr>
        <w:tabs>
          <w:tab w:val="num" w:pos="900"/>
        </w:tabs>
        <w:ind w:left="0" w:firstLine="0"/>
      </w:pPr>
    </w:lvl>
    <w:lvl w:ilvl="2">
      <w:start w:val="1"/>
      <w:numFmt w:val="decimal"/>
      <w:lvlText w:val="%1.%2.%3:  "/>
      <w:lvlJc w:val="left"/>
      <w:pPr>
        <w:tabs>
          <w:tab w:val="num" w:pos="1620"/>
        </w:tabs>
        <w:ind w:left="0" w:firstLine="0"/>
      </w:pPr>
    </w:lvl>
    <w:lvl w:ilvl="3">
      <w:start w:val="1"/>
      <w:numFmt w:val="decimal"/>
      <w:lvlText w:val="%1.%2.%3.%4"/>
      <w:lvlJc w:val="left"/>
      <w:pPr>
        <w:tabs>
          <w:tab w:val="num" w:pos="864"/>
        </w:tabs>
        <w:ind w:left="0" w:firstLine="0"/>
      </w:pPr>
    </w:lvl>
    <w:lvl w:ilvl="4">
      <w:start w:val="1"/>
      <w:numFmt w:val="decimal"/>
      <w:lvlText w:val="%1.%2.%3.%4.%5"/>
      <w:lvlJc w:val="left"/>
      <w:pPr>
        <w:tabs>
          <w:tab w:val="num" w:pos="1008"/>
        </w:tabs>
        <w:ind w:left="0" w:firstLine="0"/>
      </w:pPr>
    </w:lvl>
    <w:lvl w:ilvl="5">
      <w:start w:val="1"/>
      <w:numFmt w:val="decimal"/>
      <w:lvlText w:val="%1.%2.%3.%4.%5.%6"/>
      <w:lvlJc w:val="left"/>
      <w:pPr>
        <w:tabs>
          <w:tab w:val="num" w:pos="1152"/>
        </w:tabs>
        <w:ind w:left="0" w:firstLine="0"/>
      </w:pPr>
    </w:lvl>
    <w:lvl w:ilvl="6">
      <w:start w:val="1"/>
      <w:numFmt w:val="decimal"/>
      <w:lvlText w:val="%1.%2.%3.%4.%5.%6.%7"/>
      <w:lvlJc w:val="left"/>
      <w:pPr>
        <w:tabs>
          <w:tab w:val="num" w:pos="1296"/>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584"/>
        </w:tabs>
        <w:ind w:left="0" w:firstLine="0"/>
      </w:pPr>
    </w:lvl>
  </w:abstractNum>
  <w:abstractNum w:abstractNumId="18" w15:restartNumberingAfterBreak="0">
    <w:nsid w:val="0000000F"/>
    <w:multiLevelType w:val="multilevel"/>
    <w:tmpl w:val="0000000F"/>
    <w:name w:val="WW8Num39"/>
    <w:lvl w:ilvl="0">
      <w:start w:val="1"/>
      <w:numFmt w:val="decimal"/>
      <w:lvlText w:val="%1."/>
      <w:lvlJc w:val="left"/>
      <w:pPr>
        <w:tabs>
          <w:tab w:val="num" w:pos="900"/>
        </w:tabs>
        <w:ind w:left="0" w:firstLine="0"/>
      </w:pPr>
    </w:lvl>
    <w:lvl w:ilvl="1">
      <w:start w:val="1"/>
      <w:numFmt w:val="decimal"/>
      <w:lvlText w:val="%2."/>
      <w:lvlJc w:val="left"/>
      <w:pPr>
        <w:tabs>
          <w:tab w:val="num" w:pos="1440"/>
        </w:tabs>
        <w:ind w:left="0" w:firstLine="0"/>
      </w:pPr>
    </w:lvl>
    <w:lvl w:ilvl="2">
      <w:start w:val="1"/>
      <w:numFmt w:val="decimal"/>
      <w:lvlText w:val="%3."/>
      <w:lvlJc w:val="left"/>
      <w:pPr>
        <w:tabs>
          <w:tab w:val="num" w:pos="1440"/>
        </w:tabs>
        <w:ind w:left="0" w:firstLine="0"/>
      </w:pPr>
    </w:lvl>
    <w:lvl w:ilvl="3">
      <w:start w:val="1"/>
      <w:numFmt w:val="decimal"/>
      <w:lvlText w:val="%4."/>
      <w:lvlJc w:val="left"/>
      <w:pPr>
        <w:tabs>
          <w:tab w:val="num" w:pos="1800"/>
        </w:tabs>
        <w:ind w:left="0" w:firstLine="0"/>
      </w:pPr>
    </w:lvl>
    <w:lvl w:ilvl="4">
      <w:start w:val="1"/>
      <w:numFmt w:val="decimal"/>
      <w:lvlText w:val="%5."/>
      <w:lvlJc w:val="left"/>
      <w:pPr>
        <w:tabs>
          <w:tab w:val="num" w:pos="2160"/>
        </w:tabs>
        <w:ind w:left="0" w:firstLine="0"/>
      </w:pPr>
    </w:lvl>
    <w:lvl w:ilvl="5">
      <w:start w:val="1"/>
      <w:numFmt w:val="decimal"/>
      <w:lvlText w:val="%6."/>
      <w:lvlJc w:val="left"/>
      <w:pPr>
        <w:tabs>
          <w:tab w:val="num" w:pos="2520"/>
        </w:tabs>
        <w:ind w:left="0" w:firstLine="0"/>
      </w:pPr>
    </w:lvl>
    <w:lvl w:ilvl="6">
      <w:start w:val="1"/>
      <w:numFmt w:val="decimal"/>
      <w:lvlText w:val="%7."/>
      <w:lvlJc w:val="left"/>
      <w:pPr>
        <w:tabs>
          <w:tab w:val="num" w:pos="2880"/>
        </w:tabs>
        <w:ind w:left="0" w:firstLine="0"/>
      </w:pPr>
    </w:lvl>
    <w:lvl w:ilvl="7">
      <w:start w:val="1"/>
      <w:numFmt w:val="decimal"/>
      <w:lvlText w:val="%8."/>
      <w:lvlJc w:val="left"/>
      <w:pPr>
        <w:tabs>
          <w:tab w:val="num" w:pos="3240"/>
        </w:tabs>
        <w:ind w:left="0" w:firstLine="0"/>
      </w:pPr>
    </w:lvl>
    <w:lvl w:ilvl="8">
      <w:start w:val="1"/>
      <w:numFmt w:val="decimal"/>
      <w:lvlText w:val="%9."/>
      <w:lvlJc w:val="left"/>
      <w:pPr>
        <w:tabs>
          <w:tab w:val="num" w:pos="3600"/>
        </w:tabs>
        <w:ind w:left="0" w:firstLine="0"/>
      </w:pPr>
    </w:lvl>
  </w:abstractNum>
  <w:abstractNum w:abstractNumId="19" w15:restartNumberingAfterBreak="0">
    <w:nsid w:val="00000010"/>
    <w:multiLevelType w:val="multilevel"/>
    <w:tmpl w:val="00000010"/>
    <w:name w:val="WW8Num42"/>
    <w:lvl w:ilvl="0">
      <w:start w:val="1"/>
      <w:numFmt w:val="bullet"/>
      <w:lvlText w:val=""/>
      <w:lvlJc w:val="left"/>
      <w:pPr>
        <w:tabs>
          <w:tab w:val="num" w:pos="720"/>
        </w:tabs>
        <w:ind w:left="0" w:firstLine="0"/>
      </w:pPr>
      <w:rPr>
        <w:rFonts w:ascii="Symbol" w:hAnsi="Symbol"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0" w15:restartNumberingAfterBreak="0">
    <w:nsid w:val="00000011"/>
    <w:multiLevelType w:val="multilevel"/>
    <w:tmpl w:val="00000011"/>
    <w:name w:val="WW8Num43"/>
    <w:lvl w:ilvl="0">
      <w:start w:val="1"/>
      <w:numFmt w:val="bullet"/>
      <w:lvlText w:val=""/>
      <w:lvlJc w:val="left"/>
      <w:pPr>
        <w:tabs>
          <w:tab w:val="num" w:pos="720"/>
        </w:tabs>
        <w:ind w:left="0" w:firstLine="0"/>
      </w:pPr>
      <w:rPr>
        <w:rFonts w:ascii="Symbol" w:hAnsi="Symbol"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1" w15:restartNumberingAfterBreak="0">
    <w:nsid w:val="00000012"/>
    <w:multiLevelType w:val="singleLevel"/>
    <w:tmpl w:val="00000012"/>
    <w:name w:val="WW8Num46"/>
    <w:lvl w:ilvl="0">
      <w:start w:val="1"/>
      <w:numFmt w:val="bullet"/>
      <w:lvlText w:val=""/>
      <w:lvlJc w:val="left"/>
      <w:pPr>
        <w:tabs>
          <w:tab w:val="num" w:pos="792"/>
        </w:tabs>
        <w:ind w:left="792" w:hanging="360"/>
      </w:pPr>
      <w:rPr>
        <w:rFonts w:ascii="Symbol" w:hAnsi="Symbol"/>
      </w:rPr>
    </w:lvl>
  </w:abstractNum>
  <w:abstractNum w:abstractNumId="22" w15:restartNumberingAfterBreak="0">
    <w:nsid w:val="00000013"/>
    <w:multiLevelType w:val="singleLevel"/>
    <w:tmpl w:val="00000013"/>
    <w:name w:val="WW8Num47"/>
    <w:lvl w:ilvl="0">
      <w:start w:val="1"/>
      <w:numFmt w:val="bullet"/>
      <w:lvlText w:val=""/>
      <w:lvlJc w:val="left"/>
      <w:pPr>
        <w:tabs>
          <w:tab w:val="num" w:pos="792"/>
        </w:tabs>
        <w:ind w:left="792" w:hanging="360"/>
      </w:pPr>
      <w:rPr>
        <w:rFonts w:ascii="Symbol" w:hAnsi="Symbol"/>
      </w:rPr>
    </w:lvl>
  </w:abstractNum>
  <w:abstractNum w:abstractNumId="23" w15:restartNumberingAfterBreak="0">
    <w:nsid w:val="00000014"/>
    <w:multiLevelType w:val="singleLevel"/>
    <w:tmpl w:val="00000014"/>
    <w:name w:val="WW8Num48"/>
    <w:lvl w:ilvl="0">
      <w:start w:val="1"/>
      <w:numFmt w:val="bullet"/>
      <w:lvlText w:val=""/>
      <w:lvlJc w:val="left"/>
      <w:pPr>
        <w:tabs>
          <w:tab w:val="num" w:pos="0"/>
        </w:tabs>
        <w:ind w:left="720" w:hanging="360"/>
      </w:pPr>
      <w:rPr>
        <w:rFonts w:ascii="Symbol" w:hAnsi="Symbol"/>
      </w:rPr>
    </w:lvl>
  </w:abstractNum>
  <w:abstractNum w:abstractNumId="24" w15:restartNumberingAfterBreak="0">
    <w:nsid w:val="00000015"/>
    <w:multiLevelType w:val="singleLevel"/>
    <w:tmpl w:val="00000015"/>
    <w:name w:val="WW8Num49"/>
    <w:lvl w:ilvl="0">
      <w:start w:val="1"/>
      <w:numFmt w:val="bullet"/>
      <w:lvlText w:val="o"/>
      <w:lvlJc w:val="left"/>
      <w:pPr>
        <w:tabs>
          <w:tab w:val="num" w:pos="720"/>
        </w:tabs>
        <w:ind w:left="720" w:hanging="360"/>
      </w:pPr>
      <w:rPr>
        <w:rFonts w:ascii="Courier New" w:hAnsi="Courier New" w:cs="Courier New"/>
      </w:rPr>
    </w:lvl>
  </w:abstractNum>
  <w:abstractNum w:abstractNumId="25" w15:restartNumberingAfterBreak="0">
    <w:nsid w:val="00000016"/>
    <w:multiLevelType w:val="multilevel"/>
    <w:tmpl w:val="00000016"/>
    <w:name w:val="WW8Num5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7"/>
    <w:multiLevelType w:val="singleLevel"/>
    <w:tmpl w:val="00000017"/>
    <w:name w:val="WW8Num56"/>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8"/>
    <w:multiLevelType w:val="multilevel"/>
    <w:tmpl w:val="00000018"/>
    <w:name w:val="WW8Num61"/>
    <w:lvl w:ilvl="0">
      <w:start w:val="1"/>
      <w:numFmt w:val="decimal"/>
      <w:lvlText w:val="%1."/>
      <w:lvlJc w:val="left"/>
      <w:pPr>
        <w:tabs>
          <w:tab w:val="num" w:pos="1080"/>
        </w:tabs>
        <w:ind w:left="1080" w:hanging="720"/>
      </w:pPr>
    </w:lvl>
    <w:lvl w:ilvl="1">
      <w:start w:val="1"/>
      <w:numFmt w:val="lowerLetter"/>
      <w:lvlText w:val="%2."/>
      <w:lvlJc w:val="left"/>
      <w:pPr>
        <w:tabs>
          <w:tab w:val="num" w:pos="1800"/>
        </w:tabs>
        <w:ind w:left="1800" w:hanging="720"/>
      </w:pPr>
    </w:lvl>
    <w:lvl w:ilvl="2">
      <w:start w:val="1"/>
      <w:numFmt w:val="lowerLetter"/>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00000019"/>
    <w:multiLevelType w:val="multilevel"/>
    <w:tmpl w:val="00000019"/>
    <w:name w:val="WW8Num62"/>
    <w:lvl w:ilvl="0">
      <w:start w:val="1"/>
      <w:numFmt w:val="upperLetter"/>
      <w:lvlText w:val="%1"/>
      <w:lvlJc w:val="left"/>
      <w:pPr>
        <w:tabs>
          <w:tab w:val="num" w:pos="432"/>
        </w:tabs>
        <w:ind w:left="432" w:hanging="432"/>
      </w:pPr>
    </w:lvl>
    <w:lvl w:ilvl="1">
      <w:start w:val="1"/>
      <w:numFmt w:val="decimal"/>
      <w:lvlText w:val="%1.%2 "/>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0000001A"/>
    <w:multiLevelType w:val="singleLevel"/>
    <w:tmpl w:val="0000001A"/>
    <w:name w:val="WW8Num63"/>
    <w:lvl w:ilvl="0">
      <w:start w:val="1"/>
      <w:numFmt w:val="bullet"/>
      <w:lvlText w:val=""/>
      <w:lvlJc w:val="left"/>
      <w:pPr>
        <w:tabs>
          <w:tab w:val="num" w:pos="780"/>
        </w:tabs>
        <w:ind w:left="780" w:hanging="360"/>
      </w:pPr>
      <w:rPr>
        <w:rFonts w:ascii="Wingdings" w:hAnsi="Wingdings"/>
      </w:rPr>
    </w:lvl>
  </w:abstractNum>
  <w:abstractNum w:abstractNumId="30" w15:restartNumberingAfterBreak="0">
    <w:nsid w:val="0000001B"/>
    <w:multiLevelType w:val="singleLevel"/>
    <w:tmpl w:val="0000001B"/>
    <w:name w:val="WW8Num66"/>
    <w:lvl w:ilvl="0">
      <w:start w:val="1"/>
      <w:numFmt w:val="decimal"/>
      <w:lvlText w:val="ISC32-[%1]"/>
      <w:lvlJc w:val="left"/>
      <w:pPr>
        <w:tabs>
          <w:tab w:val="num" w:pos="1800"/>
        </w:tabs>
        <w:ind w:left="1080" w:hanging="360"/>
      </w:pPr>
    </w:lvl>
  </w:abstractNum>
  <w:abstractNum w:abstractNumId="31" w15:restartNumberingAfterBreak="0">
    <w:nsid w:val="0000001C"/>
    <w:multiLevelType w:val="singleLevel"/>
    <w:tmpl w:val="0000001C"/>
    <w:name w:val="WW8Num70"/>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D"/>
    <w:multiLevelType w:val="multilevel"/>
    <w:tmpl w:val="923EB706"/>
    <w:name w:val="WW8Num72"/>
    <w:lvl w:ilvl="0">
      <w:start w:val="4"/>
      <w:numFmt w:val="decimal"/>
      <w:lvlText w:val="%1"/>
      <w:lvlJc w:val="left"/>
      <w:pPr>
        <w:tabs>
          <w:tab w:val="num" w:pos="405"/>
        </w:tabs>
        <w:ind w:left="405" w:hanging="40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3" w15:restartNumberingAfterBreak="0">
    <w:nsid w:val="0000001E"/>
    <w:multiLevelType w:val="singleLevel"/>
    <w:tmpl w:val="0000001E"/>
    <w:name w:val="WW8Num76"/>
    <w:lvl w:ilvl="0">
      <w:start w:val="1"/>
      <w:numFmt w:val="bullet"/>
      <w:lvlText w:val=""/>
      <w:lvlJc w:val="left"/>
      <w:pPr>
        <w:tabs>
          <w:tab w:val="num" w:pos="792"/>
        </w:tabs>
        <w:ind w:left="792" w:hanging="360"/>
      </w:pPr>
      <w:rPr>
        <w:rFonts w:ascii="Symbol" w:hAnsi="Symbol"/>
      </w:rPr>
    </w:lvl>
  </w:abstractNum>
  <w:abstractNum w:abstractNumId="34" w15:restartNumberingAfterBreak="0">
    <w:nsid w:val="00B42FD4"/>
    <w:multiLevelType w:val="singleLevel"/>
    <w:tmpl w:val="10090019"/>
    <w:lvl w:ilvl="0">
      <w:start w:val="1"/>
      <w:numFmt w:val="lowerLetter"/>
      <w:lvlText w:val="%1."/>
      <w:lvlJc w:val="left"/>
      <w:pPr>
        <w:ind w:left="720" w:hanging="360"/>
      </w:pPr>
    </w:lvl>
  </w:abstractNum>
  <w:abstractNum w:abstractNumId="35" w15:restartNumberingAfterBreak="0">
    <w:nsid w:val="0CA37FBF"/>
    <w:multiLevelType w:val="singleLevel"/>
    <w:tmpl w:val="10090019"/>
    <w:lvl w:ilvl="0">
      <w:start w:val="1"/>
      <w:numFmt w:val="lowerLetter"/>
      <w:lvlText w:val="%1."/>
      <w:lvlJc w:val="left"/>
      <w:pPr>
        <w:ind w:left="720" w:hanging="360"/>
      </w:pPr>
    </w:lvl>
  </w:abstractNum>
  <w:abstractNum w:abstractNumId="36" w15:restartNumberingAfterBreak="0">
    <w:nsid w:val="0EFC0136"/>
    <w:multiLevelType w:val="multilevel"/>
    <w:tmpl w:val="5C768A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0FF27BD5"/>
    <w:multiLevelType w:val="hybridMultilevel"/>
    <w:tmpl w:val="C78E2D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1057799C"/>
    <w:multiLevelType w:val="hybridMultilevel"/>
    <w:tmpl w:val="C2802E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21E41E3"/>
    <w:multiLevelType w:val="hybridMultilevel"/>
    <w:tmpl w:val="AEFA4286"/>
    <w:lvl w:ilvl="0" w:tplc="1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3262BBF"/>
    <w:multiLevelType w:val="hybridMultilevel"/>
    <w:tmpl w:val="DC0A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3826CF8"/>
    <w:multiLevelType w:val="hybridMultilevel"/>
    <w:tmpl w:val="8F1CA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624227"/>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3" w15:restartNumberingAfterBreak="0">
    <w:nsid w:val="31C51EC8"/>
    <w:multiLevelType w:val="hybridMultilevel"/>
    <w:tmpl w:val="DBEC8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2D0DF9"/>
    <w:multiLevelType w:val="hybridMultilevel"/>
    <w:tmpl w:val="4B52F69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5" w15:restartNumberingAfterBreak="0">
    <w:nsid w:val="3AF5186B"/>
    <w:multiLevelType w:val="hybridMultilevel"/>
    <w:tmpl w:val="CD363CD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6" w15:restartNumberingAfterBreak="0">
    <w:nsid w:val="3B574698"/>
    <w:multiLevelType w:val="multilevel"/>
    <w:tmpl w:val="02225072"/>
    <w:lvl w:ilvl="0">
      <w:start w:val="5"/>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3E6F5E78"/>
    <w:multiLevelType w:val="hybridMultilevel"/>
    <w:tmpl w:val="624677A6"/>
    <w:lvl w:ilvl="0" w:tplc="EB800F50">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FD76EA6"/>
    <w:multiLevelType w:val="hybridMultilevel"/>
    <w:tmpl w:val="3368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1B7B31"/>
    <w:multiLevelType w:val="hybridMultilevel"/>
    <w:tmpl w:val="A9C44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5FC0E7C"/>
    <w:multiLevelType w:val="hybridMultilevel"/>
    <w:tmpl w:val="C1067AD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1" w15:restartNumberingAfterBreak="0">
    <w:nsid w:val="4C4F3027"/>
    <w:multiLevelType w:val="hybridMultilevel"/>
    <w:tmpl w:val="5EB8338E"/>
    <w:lvl w:ilvl="0" w:tplc="04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50F048D9"/>
    <w:multiLevelType w:val="hybridMultilevel"/>
    <w:tmpl w:val="DB303D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7CA2086"/>
    <w:multiLevelType w:val="hybridMultilevel"/>
    <w:tmpl w:val="D0BA267A"/>
    <w:lvl w:ilvl="0" w:tplc="10090017">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4" w15:restartNumberingAfterBreak="0">
    <w:nsid w:val="5959044A"/>
    <w:multiLevelType w:val="hybridMultilevel"/>
    <w:tmpl w:val="71EE51E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5" w15:restartNumberingAfterBreak="0">
    <w:nsid w:val="5B162D58"/>
    <w:multiLevelType w:val="multilevel"/>
    <w:tmpl w:val="80469B3C"/>
    <w:lvl w:ilvl="0">
      <w:start w:val="4"/>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3"/>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0"/>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C3C3FE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7" w15:restartNumberingAfterBreak="0">
    <w:nsid w:val="608D5B1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58" w15:restartNumberingAfterBreak="0">
    <w:nsid w:val="616A62BE"/>
    <w:multiLevelType w:val="multilevel"/>
    <w:tmpl w:val="35E28EFA"/>
    <w:lvl w:ilvl="0">
      <w:start w:val="4"/>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674"/>
        </w:tabs>
        <w:ind w:left="167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9" w15:restartNumberingAfterBreak="0">
    <w:nsid w:val="635928CE"/>
    <w:multiLevelType w:val="hybridMultilevel"/>
    <w:tmpl w:val="2236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AC54A57"/>
    <w:multiLevelType w:val="hybridMultilevel"/>
    <w:tmpl w:val="6BBC654C"/>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1" w15:restartNumberingAfterBreak="0">
    <w:nsid w:val="6C89229F"/>
    <w:multiLevelType w:val="hybridMultilevel"/>
    <w:tmpl w:val="A69AE7DE"/>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62" w15:restartNumberingAfterBreak="0">
    <w:nsid w:val="6DA8225F"/>
    <w:multiLevelType w:val="hybridMultilevel"/>
    <w:tmpl w:val="F662B8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3" w15:restartNumberingAfterBreak="0">
    <w:nsid w:val="6E185E63"/>
    <w:multiLevelType w:val="hybridMultilevel"/>
    <w:tmpl w:val="7422C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0A5748"/>
    <w:multiLevelType w:val="hybridMultilevel"/>
    <w:tmpl w:val="69927E42"/>
    <w:lvl w:ilvl="0" w:tplc="04090001">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5" w15:restartNumberingAfterBreak="0">
    <w:nsid w:val="72F56ACC"/>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6" w15:restartNumberingAfterBreak="0">
    <w:nsid w:val="7503475F"/>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7" w15:restartNumberingAfterBreak="0">
    <w:nsid w:val="77C757AA"/>
    <w:multiLevelType w:val="multilevel"/>
    <w:tmpl w:val="C2DE61EC"/>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6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32"/>
  </w:num>
  <w:num w:numId="2">
    <w:abstractNumId w:val="6"/>
  </w:num>
  <w:num w:numId="3">
    <w:abstractNumId w:val="3"/>
  </w:num>
  <w:num w:numId="4">
    <w:abstractNumId w:val="68"/>
  </w:num>
  <w:num w:numId="5">
    <w:abstractNumId w:val="58"/>
  </w:num>
  <w:num w:numId="6">
    <w:abstractNumId w:val="3"/>
    <w:lvlOverride w:ilvl="0">
      <w:startOverride w:val="1"/>
    </w:lvlOverride>
  </w:num>
  <w:num w:numId="7">
    <w:abstractNumId w:val="53"/>
  </w:num>
  <w:num w:numId="8">
    <w:abstractNumId w:val="3"/>
    <w:lvlOverride w:ilvl="0">
      <w:startOverride w:val="1"/>
    </w:lvlOverride>
  </w:num>
  <w:num w:numId="9">
    <w:abstractNumId w:val="50"/>
  </w:num>
  <w:num w:numId="10">
    <w:abstractNumId w:val="6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49"/>
  </w:num>
  <w:num w:numId="26">
    <w:abstractNumId w:val="55"/>
  </w:num>
  <w:num w:numId="27">
    <w:abstractNumId w:val="44"/>
  </w:num>
  <w:num w:numId="28">
    <w:abstractNumId w:val="61"/>
  </w:num>
  <w:num w:numId="29">
    <w:abstractNumId w:val="36"/>
  </w:num>
  <w:num w:numId="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7"/>
  </w:num>
  <w:num w:numId="33">
    <w:abstractNumId w:val="62"/>
  </w:num>
  <w:num w:numId="34">
    <w:abstractNumId w:val="51"/>
  </w:num>
  <w:num w:numId="35">
    <w:abstractNumId w:val="43"/>
  </w:num>
  <w:num w:numId="36">
    <w:abstractNumId w:val="52"/>
  </w:num>
  <w:num w:numId="37">
    <w:abstractNumId w:val="47"/>
  </w:num>
  <w:num w:numId="38">
    <w:abstractNumId w:val="38"/>
  </w:num>
  <w:num w:numId="39">
    <w:abstractNumId w:val="3"/>
    <w:lvlOverride w:ilvl="0">
      <w:startOverride w:val="1"/>
    </w:lvlOverride>
  </w:num>
  <w:num w:numId="40">
    <w:abstractNumId w:val="47"/>
    <w:lvlOverride w:ilvl="0">
      <w:startOverride w:val="1"/>
    </w:lvlOverride>
  </w:num>
  <w:num w:numId="41">
    <w:abstractNumId w:val="63"/>
  </w:num>
  <w:num w:numId="42">
    <w:abstractNumId w:val="48"/>
  </w:num>
  <w:num w:numId="43">
    <w:abstractNumId w:val="45"/>
  </w:num>
  <w:num w:numId="44">
    <w:abstractNumId w:val="60"/>
  </w:num>
  <w:num w:numId="45">
    <w:abstractNumId w:val="3"/>
    <w:lvlOverride w:ilvl="0">
      <w:startOverride w:val="1"/>
    </w:lvlOverride>
  </w:num>
  <w:num w:numId="46">
    <w:abstractNumId w:val="3"/>
    <w:lvlOverride w:ilvl="0">
      <w:startOverride w:val="1"/>
    </w:lvlOverride>
  </w:num>
  <w:num w:numId="47">
    <w:abstractNumId w:val="34"/>
  </w:num>
  <w:num w:numId="48">
    <w:abstractNumId w:val="35"/>
  </w:num>
  <w:num w:numId="49">
    <w:abstractNumId w:val="59"/>
  </w:num>
  <w:num w:numId="50">
    <w:abstractNumId w:val="46"/>
  </w:num>
  <w:num w:numId="51">
    <w:abstractNumId w:val="65"/>
  </w:num>
  <w:num w:numId="52">
    <w:abstractNumId w:val="66"/>
  </w:num>
  <w:num w:numId="53">
    <w:abstractNumId w:val="67"/>
  </w:num>
  <w:num w:numId="54">
    <w:abstractNumId w:val="56"/>
  </w:num>
  <w:num w:numId="55">
    <w:abstractNumId w:val="57"/>
  </w:num>
  <w:num w:numId="56">
    <w:abstractNumId w:val="42"/>
  </w:num>
  <w:num w:numId="57">
    <w:abstractNumId w:val="41"/>
  </w:num>
  <w:num w:numId="58">
    <w:abstractNumId w:val="40"/>
  </w:num>
  <w:num w:numId="59">
    <w:abstractNumId w:val="3"/>
  </w:num>
  <w:num w:numId="60">
    <w:abstractNumId w:val="5"/>
  </w:num>
  <w:num w:numId="61">
    <w:abstractNumId w:val="8"/>
  </w:num>
  <w:num w:numId="62">
    <w:abstractNumId w:val="3"/>
  </w:num>
  <w:num w:numId="63">
    <w:abstractNumId w:val="2"/>
  </w:num>
  <w:num w:numId="64">
    <w:abstractNumId w:val="1"/>
  </w:num>
  <w:num w:numId="65">
    <w:abstractNumId w:val="3"/>
    <w:lvlOverride w:ilvl="0">
      <w:startOverride w:val="1"/>
    </w:lvlOverride>
  </w:num>
  <w:num w:numId="66">
    <w:abstractNumId w:val="39"/>
  </w:num>
  <w:num w:numId="67">
    <w:abstractNumId w:val="2"/>
  </w:num>
  <w:num w:numId="68">
    <w:abstractNumId w:val="9"/>
  </w:num>
  <w:num w:numId="69">
    <w:abstractNumId w:val="54"/>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hideSpelling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D71"/>
    <w:rsid w:val="00000859"/>
    <w:rsid w:val="00016562"/>
    <w:rsid w:val="000166F3"/>
    <w:rsid w:val="000222FE"/>
    <w:rsid w:val="00023E3D"/>
    <w:rsid w:val="0003024F"/>
    <w:rsid w:val="00031D0B"/>
    <w:rsid w:val="0003265F"/>
    <w:rsid w:val="00034E5F"/>
    <w:rsid w:val="00040F60"/>
    <w:rsid w:val="00051303"/>
    <w:rsid w:val="00052E47"/>
    <w:rsid w:val="00055651"/>
    <w:rsid w:val="000659ED"/>
    <w:rsid w:val="00071A59"/>
    <w:rsid w:val="00072470"/>
    <w:rsid w:val="00072880"/>
    <w:rsid w:val="000766F4"/>
    <w:rsid w:val="000820AB"/>
    <w:rsid w:val="00083546"/>
    <w:rsid w:val="000850CD"/>
    <w:rsid w:val="000859F2"/>
    <w:rsid w:val="0009279B"/>
    <w:rsid w:val="000A2981"/>
    <w:rsid w:val="000A56AB"/>
    <w:rsid w:val="000B5E02"/>
    <w:rsid w:val="000B68B5"/>
    <w:rsid w:val="000C1D26"/>
    <w:rsid w:val="000C33AF"/>
    <w:rsid w:val="000C679C"/>
    <w:rsid w:val="000D3442"/>
    <w:rsid w:val="000D614D"/>
    <w:rsid w:val="000D6A60"/>
    <w:rsid w:val="000D6EAF"/>
    <w:rsid w:val="000E365F"/>
    <w:rsid w:val="000E7A3E"/>
    <w:rsid w:val="000F0043"/>
    <w:rsid w:val="000F7DC6"/>
    <w:rsid w:val="001024C1"/>
    <w:rsid w:val="001036E5"/>
    <w:rsid w:val="00103AED"/>
    <w:rsid w:val="00104053"/>
    <w:rsid w:val="00105FBC"/>
    <w:rsid w:val="00110CE0"/>
    <w:rsid w:val="001167F8"/>
    <w:rsid w:val="001202EB"/>
    <w:rsid w:val="00121906"/>
    <w:rsid w:val="00121EA0"/>
    <w:rsid w:val="00133B75"/>
    <w:rsid w:val="00135379"/>
    <w:rsid w:val="00142A8E"/>
    <w:rsid w:val="00147D9C"/>
    <w:rsid w:val="001522B0"/>
    <w:rsid w:val="00155738"/>
    <w:rsid w:val="0016103A"/>
    <w:rsid w:val="0016311A"/>
    <w:rsid w:val="00164065"/>
    <w:rsid w:val="00167E82"/>
    <w:rsid w:val="00170A3E"/>
    <w:rsid w:val="0017572B"/>
    <w:rsid w:val="00175B65"/>
    <w:rsid w:val="00177670"/>
    <w:rsid w:val="00187307"/>
    <w:rsid w:val="00187419"/>
    <w:rsid w:val="00190298"/>
    <w:rsid w:val="00192960"/>
    <w:rsid w:val="00195FD2"/>
    <w:rsid w:val="001A0EDC"/>
    <w:rsid w:val="001A36E4"/>
    <w:rsid w:val="001A4979"/>
    <w:rsid w:val="001A55B3"/>
    <w:rsid w:val="001A6DDB"/>
    <w:rsid w:val="001B7A83"/>
    <w:rsid w:val="001C166E"/>
    <w:rsid w:val="001C35B6"/>
    <w:rsid w:val="001D3DAC"/>
    <w:rsid w:val="001E7755"/>
    <w:rsid w:val="001F2F84"/>
    <w:rsid w:val="001F753A"/>
    <w:rsid w:val="00204ACD"/>
    <w:rsid w:val="00205043"/>
    <w:rsid w:val="00212686"/>
    <w:rsid w:val="00225F4C"/>
    <w:rsid w:val="002410EF"/>
    <w:rsid w:val="00252947"/>
    <w:rsid w:val="00253BB9"/>
    <w:rsid w:val="00260259"/>
    <w:rsid w:val="00262AAD"/>
    <w:rsid w:val="002634B9"/>
    <w:rsid w:val="00267D6A"/>
    <w:rsid w:val="0027497E"/>
    <w:rsid w:val="0027694B"/>
    <w:rsid w:val="00282B2B"/>
    <w:rsid w:val="00285982"/>
    <w:rsid w:val="00296283"/>
    <w:rsid w:val="002A0A3A"/>
    <w:rsid w:val="002A14E8"/>
    <w:rsid w:val="002A37CF"/>
    <w:rsid w:val="002A535B"/>
    <w:rsid w:val="002A78BB"/>
    <w:rsid w:val="002B5FDE"/>
    <w:rsid w:val="002B7345"/>
    <w:rsid w:val="002C4BB1"/>
    <w:rsid w:val="002D2D97"/>
    <w:rsid w:val="002D74CF"/>
    <w:rsid w:val="002D7789"/>
    <w:rsid w:val="002E0B63"/>
    <w:rsid w:val="002E0C50"/>
    <w:rsid w:val="002E0DE5"/>
    <w:rsid w:val="002E1138"/>
    <w:rsid w:val="002E3AED"/>
    <w:rsid w:val="002E50F8"/>
    <w:rsid w:val="002F0981"/>
    <w:rsid w:val="002F3CDE"/>
    <w:rsid w:val="003029CF"/>
    <w:rsid w:val="00303F9E"/>
    <w:rsid w:val="003060AC"/>
    <w:rsid w:val="0030652D"/>
    <w:rsid w:val="00306943"/>
    <w:rsid w:val="00310298"/>
    <w:rsid w:val="00310F34"/>
    <w:rsid w:val="00311259"/>
    <w:rsid w:val="00311B03"/>
    <w:rsid w:val="00312E32"/>
    <w:rsid w:val="00313573"/>
    <w:rsid w:val="00314309"/>
    <w:rsid w:val="00314A95"/>
    <w:rsid w:val="00320D6E"/>
    <w:rsid w:val="00321ECA"/>
    <w:rsid w:val="00324EF8"/>
    <w:rsid w:val="00332D7D"/>
    <w:rsid w:val="003360C5"/>
    <w:rsid w:val="003463C8"/>
    <w:rsid w:val="003500A2"/>
    <w:rsid w:val="0035345A"/>
    <w:rsid w:val="0036383A"/>
    <w:rsid w:val="00363ED4"/>
    <w:rsid w:val="00364562"/>
    <w:rsid w:val="00366FB0"/>
    <w:rsid w:val="00375929"/>
    <w:rsid w:val="00384AEF"/>
    <w:rsid w:val="003852C0"/>
    <w:rsid w:val="00390099"/>
    <w:rsid w:val="0039209B"/>
    <w:rsid w:val="003A0DAB"/>
    <w:rsid w:val="003A1B63"/>
    <w:rsid w:val="003A58E2"/>
    <w:rsid w:val="003B1EAD"/>
    <w:rsid w:val="003B3F87"/>
    <w:rsid w:val="003B4C4A"/>
    <w:rsid w:val="003B5735"/>
    <w:rsid w:val="003C4D78"/>
    <w:rsid w:val="003C5F73"/>
    <w:rsid w:val="003C729A"/>
    <w:rsid w:val="003E441A"/>
    <w:rsid w:val="003E6179"/>
    <w:rsid w:val="003F0D84"/>
    <w:rsid w:val="003F22EF"/>
    <w:rsid w:val="003F6EE3"/>
    <w:rsid w:val="004003E5"/>
    <w:rsid w:val="004006A3"/>
    <w:rsid w:val="00400C7F"/>
    <w:rsid w:val="00404CEE"/>
    <w:rsid w:val="004071D3"/>
    <w:rsid w:val="00410D00"/>
    <w:rsid w:val="00412E1E"/>
    <w:rsid w:val="00416A3A"/>
    <w:rsid w:val="00417E2C"/>
    <w:rsid w:val="00420763"/>
    <w:rsid w:val="004256AA"/>
    <w:rsid w:val="00426569"/>
    <w:rsid w:val="0043240A"/>
    <w:rsid w:val="0043459D"/>
    <w:rsid w:val="00436245"/>
    <w:rsid w:val="00445941"/>
    <w:rsid w:val="00451892"/>
    <w:rsid w:val="00460749"/>
    <w:rsid w:val="0046227D"/>
    <w:rsid w:val="00476A96"/>
    <w:rsid w:val="00485F03"/>
    <w:rsid w:val="00490DF6"/>
    <w:rsid w:val="004A5843"/>
    <w:rsid w:val="004B38E5"/>
    <w:rsid w:val="004C26CD"/>
    <w:rsid w:val="004C303D"/>
    <w:rsid w:val="004C640D"/>
    <w:rsid w:val="004D343D"/>
    <w:rsid w:val="004D64B4"/>
    <w:rsid w:val="004E1FAC"/>
    <w:rsid w:val="004E41B0"/>
    <w:rsid w:val="004E4E9D"/>
    <w:rsid w:val="004E6FA5"/>
    <w:rsid w:val="004E7087"/>
    <w:rsid w:val="004F020C"/>
    <w:rsid w:val="004F291E"/>
    <w:rsid w:val="004F2B4E"/>
    <w:rsid w:val="00500735"/>
    <w:rsid w:val="0050328A"/>
    <w:rsid w:val="00505F69"/>
    <w:rsid w:val="00511633"/>
    <w:rsid w:val="00513B4D"/>
    <w:rsid w:val="0052225D"/>
    <w:rsid w:val="0052335B"/>
    <w:rsid w:val="00525DC8"/>
    <w:rsid w:val="00526BF4"/>
    <w:rsid w:val="00533A76"/>
    <w:rsid w:val="00535443"/>
    <w:rsid w:val="00536E84"/>
    <w:rsid w:val="0054004C"/>
    <w:rsid w:val="005444F9"/>
    <w:rsid w:val="0054520C"/>
    <w:rsid w:val="005505AB"/>
    <w:rsid w:val="005538C6"/>
    <w:rsid w:val="005570E7"/>
    <w:rsid w:val="00561F92"/>
    <w:rsid w:val="005631CF"/>
    <w:rsid w:val="005632C2"/>
    <w:rsid w:val="00564A46"/>
    <w:rsid w:val="00570682"/>
    <w:rsid w:val="00576745"/>
    <w:rsid w:val="005801AF"/>
    <w:rsid w:val="00581C03"/>
    <w:rsid w:val="00582AF3"/>
    <w:rsid w:val="00583D6F"/>
    <w:rsid w:val="005850BC"/>
    <w:rsid w:val="005863F3"/>
    <w:rsid w:val="005A199D"/>
    <w:rsid w:val="005A4C04"/>
    <w:rsid w:val="005A66C6"/>
    <w:rsid w:val="005C38DB"/>
    <w:rsid w:val="005C7FB7"/>
    <w:rsid w:val="005D3154"/>
    <w:rsid w:val="005D51CC"/>
    <w:rsid w:val="005F2351"/>
    <w:rsid w:val="005F71B2"/>
    <w:rsid w:val="0060129B"/>
    <w:rsid w:val="00602E7D"/>
    <w:rsid w:val="006035EC"/>
    <w:rsid w:val="00630014"/>
    <w:rsid w:val="006309A7"/>
    <w:rsid w:val="00630D23"/>
    <w:rsid w:val="0064092A"/>
    <w:rsid w:val="0064352C"/>
    <w:rsid w:val="0064356B"/>
    <w:rsid w:val="0064503F"/>
    <w:rsid w:val="00650D1D"/>
    <w:rsid w:val="00661893"/>
    <w:rsid w:val="00661FAD"/>
    <w:rsid w:val="006658F4"/>
    <w:rsid w:val="00665F29"/>
    <w:rsid w:val="0067053E"/>
    <w:rsid w:val="006723E8"/>
    <w:rsid w:val="0067524C"/>
    <w:rsid w:val="006755D6"/>
    <w:rsid w:val="006823AA"/>
    <w:rsid w:val="00682BEB"/>
    <w:rsid w:val="00685E68"/>
    <w:rsid w:val="006861FB"/>
    <w:rsid w:val="00694930"/>
    <w:rsid w:val="006B1265"/>
    <w:rsid w:val="006B328D"/>
    <w:rsid w:val="006C0EFF"/>
    <w:rsid w:val="006C2D25"/>
    <w:rsid w:val="006C5BB8"/>
    <w:rsid w:val="006D04D1"/>
    <w:rsid w:val="006E0DD5"/>
    <w:rsid w:val="006E3644"/>
    <w:rsid w:val="006E50AD"/>
    <w:rsid w:val="006F24E0"/>
    <w:rsid w:val="006F32E0"/>
    <w:rsid w:val="0070075B"/>
    <w:rsid w:val="00701CEE"/>
    <w:rsid w:val="00702FF8"/>
    <w:rsid w:val="0070674A"/>
    <w:rsid w:val="00707608"/>
    <w:rsid w:val="00712FAA"/>
    <w:rsid w:val="0071583B"/>
    <w:rsid w:val="00722040"/>
    <w:rsid w:val="0072458F"/>
    <w:rsid w:val="007246C9"/>
    <w:rsid w:val="00727857"/>
    <w:rsid w:val="0073078B"/>
    <w:rsid w:val="00732FAD"/>
    <w:rsid w:val="00733DDD"/>
    <w:rsid w:val="00734FD0"/>
    <w:rsid w:val="007465D6"/>
    <w:rsid w:val="00751534"/>
    <w:rsid w:val="007516B8"/>
    <w:rsid w:val="00753F8E"/>
    <w:rsid w:val="00765944"/>
    <w:rsid w:val="007659A9"/>
    <w:rsid w:val="00770631"/>
    <w:rsid w:val="00785A81"/>
    <w:rsid w:val="007929D1"/>
    <w:rsid w:val="00793D96"/>
    <w:rsid w:val="007A1DD2"/>
    <w:rsid w:val="007B64A8"/>
    <w:rsid w:val="007B7DAE"/>
    <w:rsid w:val="007C0267"/>
    <w:rsid w:val="007C10F2"/>
    <w:rsid w:val="007C5F90"/>
    <w:rsid w:val="007C7986"/>
    <w:rsid w:val="007D1648"/>
    <w:rsid w:val="007D529B"/>
    <w:rsid w:val="007E4827"/>
    <w:rsid w:val="007E6BDE"/>
    <w:rsid w:val="007E6DCB"/>
    <w:rsid w:val="007E74B2"/>
    <w:rsid w:val="007F06C5"/>
    <w:rsid w:val="007F4196"/>
    <w:rsid w:val="007F472B"/>
    <w:rsid w:val="007F5A52"/>
    <w:rsid w:val="007F5BB1"/>
    <w:rsid w:val="008021F4"/>
    <w:rsid w:val="00804CEB"/>
    <w:rsid w:val="00812A18"/>
    <w:rsid w:val="0081466D"/>
    <w:rsid w:val="00815BF5"/>
    <w:rsid w:val="00820D80"/>
    <w:rsid w:val="00841C89"/>
    <w:rsid w:val="00843633"/>
    <w:rsid w:val="008436A0"/>
    <w:rsid w:val="00851D94"/>
    <w:rsid w:val="0086028E"/>
    <w:rsid w:val="00864126"/>
    <w:rsid w:val="00864F20"/>
    <w:rsid w:val="00871089"/>
    <w:rsid w:val="00871A67"/>
    <w:rsid w:val="00873119"/>
    <w:rsid w:val="00873D1D"/>
    <w:rsid w:val="0087566D"/>
    <w:rsid w:val="0088333E"/>
    <w:rsid w:val="00884F12"/>
    <w:rsid w:val="00885913"/>
    <w:rsid w:val="00886CA7"/>
    <w:rsid w:val="00890273"/>
    <w:rsid w:val="00894F65"/>
    <w:rsid w:val="008A11FE"/>
    <w:rsid w:val="008A666B"/>
    <w:rsid w:val="008A7D46"/>
    <w:rsid w:val="008B377A"/>
    <w:rsid w:val="008D1161"/>
    <w:rsid w:val="008D497F"/>
    <w:rsid w:val="008E0E0F"/>
    <w:rsid w:val="008F170C"/>
    <w:rsid w:val="008F1C84"/>
    <w:rsid w:val="008F1CB0"/>
    <w:rsid w:val="008F2257"/>
    <w:rsid w:val="008F4442"/>
    <w:rsid w:val="008F6A3A"/>
    <w:rsid w:val="008F7A07"/>
    <w:rsid w:val="00904685"/>
    <w:rsid w:val="009048AD"/>
    <w:rsid w:val="00912F4E"/>
    <w:rsid w:val="00916918"/>
    <w:rsid w:val="00920950"/>
    <w:rsid w:val="0092120F"/>
    <w:rsid w:val="00933F2E"/>
    <w:rsid w:val="00945459"/>
    <w:rsid w:val="0095081E"/>
    <w:rsid w:val="00956567"/>
    <w:rsid w:val="009600B3"/>
    <w:rsid w:val="009626C0"/>
    <w:rsid w:val="009710D5"/>
    <w:rsid w:val="00971331"/>
    <w:rsid w:val="0098761D"/>
    <w:rsid w:val="0099226F"/>
    <w:rsid w:val="009936B6"/>
    <w:rsid w:val="009A0FBD"/>
    <w:rsid w:val="009A5062"/>
    <w:rsid w:val="009A617D"/>
    <w:rsid w:val="009B225F"/>
    <w:rsid w:val="009B7C26"/>
    <w:rsid w:val="009C3805"/>
    <w:rsid w:val="009D30BB"/>
    <w:rsid w:val="009D6133"/>
    <w:rsid w:val="009E3EA4"/>
    <w:rsid w:val="009E7736"/>
    <w:rsid w:val="009F01AE"/>
    <w:rsid w:val="009F2FCB"/>
    <w:rsid w:val="009F4389"/>
    <w:rsid w:val="009F46AA"/>
    <w:rsid w:val="009F7EBA"/>
    <w:rsid w:val="00A0017A"/>
    <w:rsid w:val="00A00C91"/>
    <w:rsid w:val="00A048E0"/>
    <w:rsid w:val="00A04DD8"/>
    <w:rsid w:val="00A053F3"/>
    <w:rsid w:val="00A05677"/>
    <w:rsid w:val="00A06A2F"/>
    <w:rsid w:val="00A12C6F"/>
    <w:rsid w:val="00A17E4D"/>
    <w:rsid w:val="00A2521E"/>
    <w:rsid w:val="00A271A4"/>
    <w:rsid w:val="00A31025"/>
    <w:rsid w:val="00A32EDE"/>
    <w:rsid w:val="00A35B15"/>
    <w:rsid w:val="00A35B2A"/>
    <w:rsid w:val="00A37B60"/>
    <w:rsid w:val="00A42ABA"/>
    <w:rsid w:val="00A4429A"/>
    <w:rsid w:val="00A52B44"/>
    <w:rsid w:val="00A54F98"/>
    <w:rsid w:val="00A563D3"/>
    <w:rsid w:val="00A66B48"/>
    <w:rsid w:val="00A703C2"/>
    <w:rsid w:val="00A7111B"/>
    <w:rsid w:val="00A767F9"/>
    <w:rsid w:val="00A77127"/>
    <w:rsid w:val="00A81E69"/>
    <w:rsid w:val="00A81FF6"/>
    <w:rsid w:val="00A902D9"/>
    <w:rsid w:val="00A94549"/>
    <w:rsid w:val="00AA0DBA"/>
    <w:rsid w:val="00AA1690"/>
    <w:rsid w:val="00AA24E2"/>
    <w:rsid w:val="00AA2AEE"/>
    <w:rsid w:val="00AA3B76"/>
    <w:rsid w:val="00AA5BAD"/>
    <w:rsid w:val="00AB1600"/>
    <w:rsid w:val="00AB2496"/>
    <w:rsid w:val="00AB5846"/>
    <w:rsid w:val="00AC200F"/>
    <w:rsid w:val="00AC7A86"/>
    <w:rsid w:val="00AD1ACF"/>
    <w:rsid w:val="00AD634D"/>
    <w:rsid w:val="00AE445D"/>
    <w:rsid w:val="00AE4CAE"/>
    <w:rsid w:val="00AF72BC"/>
    <w:rsid w:val="00B00BFC"/>
    <w:rsid w:val="00B0111A"/>
    <w:rsid w:val="00B01271"/>
    <w:rsid w:val="00B02A6F"/>
    <w:rsid w:val="00B04B40"/>
    <w:rsid w:val="00B101DA"/>
    <w:rsid w:val="00B14E6A"/>
    <w:rsid w:val="00B1786F"/>
    <w:rsid w:val="00B23F7C"/>
    <w:rsid w:val="00B310FE"/>
    <w:rsid w:val="00B31AAE"/>
    <w:rsid w:val="00B33DC6"/>
    <w:rsid w:val="00B444C1"/>
    <w:rsid w:val="00B52743"/>
    <w:rsid w:val="00B53368"/>
    <w:rsid w:val="00B53B1B"/>
    <w:rsid w:val="00B557A1"/>
    <w:rsid w:val="00B64D20"/>
    <w:rsid w:val="00B6546E"/>
    <w:rsid w:val="00B6547D"/>
    <w:rsid w:val="00B67434"/>
    <w:rsid w:val="00B739F8"/>
    <w:rsid w:val="00B75F8F"/>
    <w:rsid w:val="00B77656"/>
    <w:rsid w:val="00B825ED"/>
    <w:rsid w:val="00B85B78"/>
    <w:rsid w:val="00B93FE6"/>
    <w:rsid w:val="00B9402C"/>
    <w:rsid w:val="00B97D94"/>
    <w:rsid w:val="00BA1890"/>
    <w:rsid w:val="00BA4D5A"/>
    <w:rsid w:val="00BA603C"/>
    <w:rsid w:val="00BD1A6C"/>
    <w:rsid w:val="00BD3225"/>
    <w:rsid w:val="00BD4C84"/>
    <w:rsid w:val="00BD5664"/>
    <w:rsid w:val="00BE54DA"/>
    <w:rsid w:val="00BF4A93"/>
    <w:rsid w:val="00C036AD"/>
    <w:rsid w:val="00C05538"/>
    <w:rsid w:val="00C05B47"/>
    <w:rsid w:val="00C13F12"/>
    <w:rsid w:val="00C16FDC"/>
    <w:rsid w:val="00C2098D"/>
    <w:rsid w:val="00C35789"/>
    <w:rsid w:val="00C35E16"/>
    <w:rsid w:val="00C37179"/>
    <w:rsid w:val="00C43AE5"/>
    <w:rsid w:val="00C55B71"/>
    <w:rsid w:val="00C55F24"/>
    <w:rsid w:val="00C612C7"/>
    <w:rsid w:val="00C769A5"/>
    <w:rsid w:val="00C85142"/>
    <w:rsid w:val="00C9489B"/>
    <w:rsid w:val="00C95896"/>
    <w:rsid w:val="00CA1C6B"/>
    <w:rsid w:val="00CA460A"/>
    <w:rsid w:val="00CB32DD"/>
    <w:rsid w:val="00CC3A42"/>
    <w:rsid w:val="00CC4B32"/>
    <w:rsid w:val="00CD06B7"/>
    <w:rsid w:val="00CD46FE"/>
    <w:rsid w:val="00CE09B5"/>
    <w:rsid w:val="00CE60BB"/>
    <w:rsid w:val="00CF35C9"/>
    <w:rsid w:val="00CF6CA8"/>
    <w:rsid w:val="00CF7DA2"/>
    <w:rsid w:val="00D0141A"/>
    <w:rsid w:val="00D03B14"/>
    <w:rsid w:val="00D04361"/>
    <w:rsid w:val="00D12E77"/>
    <w:rsid w:val="00D14F8E"/>
    <w:rsid w:val="00D25272"/>
    <w:rsid w:val="00D32684"/>
    <w:rsid w:val="00D334D1"/>
    <w:rsid w:val="00D3380C"/>
    <w:rsid w:val="00D369D3"/>
    <w:rsid w:val="00D37E85"/>
    <w:rsid w:val="00D45CD6"/>
    <w:rsid w:val="00D466A2"/>
    <w:rsid w:val="00D468EC"/>
    <w:rsid w:val="00D476BC"/>
    <w:rsid w:val="00D56515"/>
    <w:rsid w:val="00D57727"/>
    <w:rsid w:val="00D60195"/>
    <w:rsid w:val="00D62753"/>
    <w:rsid w:val="00D63229"/>
    <w:rsid w:val="00D7101A"/>
    <w:rsid w:val="00D83F6E"/>
    <w:rsid w:val="00D84EE3"/>
    <w:rsid w:val="00D85AEC"/>
    <w:rsid w:val="00D87D2B"/>
    <w:rsid w:val="00D9439C"/>
    <w:rsid w:val="00D94E94"/>
    <w:rsid w:val="00D95A90"/>
    <w:rsid w:val="00DA3F37"/>
    <w:rsid w:val="00DB6F7B"/>
    <w:rsid w:val="00DC7A9A"/>
    <w:rsid w:val="00DD4F16"/>
    <w:rsid w:val="00DE156F"/>
    <w:rsid w:val="00DE2994"/>
    <w:rsid w:val="00DE3568"/>
    <w:rsid w:val="00DE409C"/>
    <w:rsid w:val="00DF1A0C"/>
    <w:rsid w:val="00DF2CDA"/>
    <w:rsid w:val="00DF5667"/>
    <w:rsid w:val="00E00A24"/>
    <w:rsid w:val="00E01963"/>
    <w:rsid w:val="00E046E1"/>
    <w:rsid w:val="00E05D9A"/>
    <w:rsid w:val="00E06826"/>
    <w:rsid w:val="00E07161"/>
    <w:rsid w:val="00E07DB3"/>
    <w:rsid w:val="00E11059"/>
    <w:rsid w:val="00E122B2"/>
    <w:rsid w:val="00E14BD1"/>
    <w:rsid w:val="00E1639E"/>
    <w:rsid w:val="00E17629"/>
    <w:rsid w:val="00E2251D"/>
    <w:rsid w:val="00E26586"/>
    <w:rsid w:val="00E31305"/>
    <w:rsid w:val="00E31D71"/>
    <w:rsid w:val="00E3287C"/>
    <w:rsid w:val="00E33F4B"/>
    <w:rsid w:val="00E34617"/>
    <w:rsid w:val="00E40632"/>
    <w:rsid w:val="00E40FD7"/>
    <w:rsid w:val="00E427BB"/>
    <w:rsid w:val="00E45641"/>
    <w:rsid w:val="00E460AB"/>
    <w:rsid w:val="00E50A2D"/>
    <w:rsid w:val="00E5359D"/>
    <w:rsid w:val="00E549E4"/>
    <w:rsid w:val="00E6137C"/>
    <w:rsid w:val="00E615BF"/>
    <w:rsid w:val="00E615E9"/>
    <w:rsid w:val="00E61771"/>
    <w:rsid w:val="00E6349A"/>
    <w:rsid w:val="00E65A21"/>
    <w:rsid w:val="00E673E1"/>
    <w:rsid w:val="00E82E27"/>
    <w:rsid w:val="00E8539E"/>
    <w:rsid w:val="00E87ECC"/>
    <w:rsid w:val="00E9244E"/>
    <w:rsid w:val="00EA07AD"/>
    <w:rsid w:val="00EA3C1C"/>
    <w:rsid w:val="00EA6F67"/>
    <w:rsid w:val="00EB2029"/>
    <w:rsid w:val="00EB48C2"/>
    <w:rsid w:val="00EB5F72"/>
    <w:rsid w:val="00EC1D26"/>
    <w:rsid w:val="00ED19B4"/>
    <w:rsid w:val="00EE029C"/>
    <w:rsid w:val="00EE3D36"/>
    <w:rsid w:val="00EF0157"/>
    <w:rsid w:val="00EF6B47"/>
    <w:rsid w:val="00EF7CB9"/>
    <w:rsid w:val="00F04D64"/>
    <w:rsid w:val="00F1131D"/>
    <w:rsid w:val="00F12E90"/>
    <w:rsid w:val="00F13135"/>
    <w:rsid w:val="00F21582"/>
    <w:rsid w:val="00F23BAB"/>
    <w:rsid w:val="00F2566F"/>
    <w:rsid w:val="00F31892"/>
    <w:rsid w:val="00F35C88"/>
    <w:rsid w:val="00F36971"/>
    <w:rsid w:val="00F41AF1"/>
    <w:rsid w:val="00F41BE9"/>
    <w:rsid w:val="00F431B4"/>
    <w:rsid w:val="00F43612"/>
    <w:rsid w:val="00F442A2"/>
    <w:rsid w:val="00F50182"/>
    <w:rsid w:val="00F50E2E"/>
    <w:rsid w:val="00F51433"/>
    <w:rsid w:val="00F61CC2"/>
    <w:rsid w:val="00F62B4F"/>
    <w:rsid w:val="00F62D13"/>
    <w:rsid w:val="00F63ECA"/>
    <w:rsid w:val="00F66C5B"/>
    <w:rsid w:val="00F703A1"/>
    <w:rsid w:val="00F757B7"/>
    <w:rsid w:val="00F7673F"/>
    <w:rsid w:val="00F82F81"/>
    <w:rsid w:val="00F84315"/>
    <w:rsid w:val="00F84CAD"/>
    <w:rsid w:val="00F84F81"/>
    <w:rsid w:val="00F85C1A"/>
    <w:rsid w:val="00F85E5D"/>
    <w:rsid w:val="00F86EC4"/>
    <w:rsid w:val="00FA7801"/>
    <w:rsid w:val="00FB0D06"/>
    <w:rsid w:val="00FB28A8"/>
    <w:rsid w:val="00FB2A45"/>
    <w:rsid w:val="00FD4346"/>
    <w:rsid w:val="00FD493F"/>
    <w:rsid w:val="00FD6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AE4B80"/>
  <w15:docId w15:val="{F6811394-AF65-4FCC-8C23-29EBDE7B7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5B3"/>
    <w:pPr>
      <w:suppressAutoHyphens/>
      <w:spacing w:before="120"/>
    </w:pPr>
    <w:rPr>
      <w:sz w:val="24"/>
      <w:lang w:eastAsia="ar-SA"/>
    </w:rPr>
  </w:style>
  <w:style w:type="paragraph" w:styleId="Heading1">
    <w:name w:val="heading 1"/>
    <w:next w:val="BodyText"/>
    <w:qFormat/>
    <w:rsid w:val="00CF35C9"/>
    <w:pPr>
      <w:keepNext/>
      <w:pageBreakBefore/>
      <w:tabs>
        <w:tab w:val="num" w:pos="432"/>
      </w:tabs>
      <w:suppressAutoHyphens/>
      <w:spacing w:before="240" w:after="60"/>
      <w:ind w:left="432" w:hanging="432"/>
      <w:outlineLvl w:val="0"/>
    </w:pPr>
    <w:rPr>
      <w:rFonts w:ascii="Arial" w:eastAsia="Arial" w:hAnsi="Arial"/>
      <w:b/>
      <w:kern w:val="1"/>
      <w:sz w:val="28"/>
      <w:lang w:eastAsia="ar-SA"/>
    </w:rPr>
  </w:style>
  <w:style w:type="paragraph" w:styleId="Heading2">
    <w:name w:val="heading 2"/>
    <w:basedOn w:val="Heading1"/>
    <w:next w:val="BodyText"/>
    <w:link w:val="Heading2Char"/>
    <w:qFormat/>
    <w:rsid w:val="00CF35C9"/>
    <w:pPr>
      <w:pageBreakBefore w:val="0"/>
      <w:numPr>
        <w:ilvl w:val="1"/>
      </w:numPr>
      <w:tabs>
        <w:tab w:val="num" w:pos="432"/>
      </w:tabs>
      <w:ind w:left="432" w:hanging="432"/>
      <w:outlineLvl w:val="1"/>
    </w:pPr>
  </w:style>
  <w:style w:type="paragraph" w:styleId="Heading3">
    <w:name w:val="heading 3"/>
    <w:basedOn w:val="Heading2"/>
    <w:next w:val="BodyText"/>
    <w:link w:val="Heading3Char"/>
    <w:qFormat/>
    <w:rsid w:val="00CF35C9"/>
    <w:pPr>
      <w:numPr>
        <w:ilvl w:val="2"/>
      </w:numPr>
      <w:tabs>
        <w:tab w:val="num" w:pos="432"/>
      </w:tabs>
      <w:ind w:left="1080" w:hanging="1080"/>
      <w:outlineLvl w:val="2"/>
    </w:pPr>
    <w:rPr>
      <w:sz w:val="24"/>
    </w:rPr>
  </w:style>
  <w:style w:type="paragraph" w:styleId="Heading4">
    <w:name w:val="heading 4"/>
    <w:basedOn w:val="Heading3"/>
    <w:next w:val="BodyText"/>
    <w:link w:val="Heading4Char"/>
    <w:qFormat/>
    <w:rsid w:val="00CF35C9"/>
    <w:pPr>
      <w:numPr>
        <w:ilvl w:val="3"/>
      </w:numPr>
      <w:tabs>
        <w:tab w:val="num" w:pos="432"/>
        <w:tab w:val="left" w:pos="1980"/>
      </w:tabs>
      <w:ind w:left="1080" w:hanging="1080"/>
      <w:outlineLvl w:val="3"/>
    </w:pPr>
  </w:style>
  <w:style w:type="paragraph" w:styleId="Heading5">
    <w:name w:val="heading 5"/>
    <w:basedOn w:val="Heading4"/>
    <w:next w:val="BodyText"/>
    <w:link w:val="Heading5Char"/>
    <w:qFormat/>
    <w:rsid w:val="00CF35C9"/>
    <w:pPr>
      <w:numPr>
        <w:ilvl w:val="4"/>
      </w:numPr>
      <w:tabs>
        <w:tab w:val="num" w:pos="432"/>
      </w:tabs>
      <w:ind w:left="1080" w:hanging="1080"/>
      <w:outlineLvl w:val="4"/>
    </w:pPr>
  </w:style>
  <w:style w:type="paragraph" w:styleId="Heading6">
    <w:name w:val="heading 6"/>
    <w:basedOn w:val="Heading5"/>
    <w:next w:val="BodyText"/>
    <w:link w:val="Heading6Char"/>
    <w:qFormat/>
    <w:rsid w:val="00CF35C9"/>
    <w:pPr>
      <w:numPr>
        <w:ilvl w:val="5"/>
      </w:numPr>
      <w:tabs>
        <w:tab w:val="num" w:pos="432"/>
      </w:tabs>
      <w:ind w:left="1080" w:hanging="1080"/>
      <w:outlineLvl w:val="5"/>
    </w:pPr>
  </w:style>
  <w:style w:type="paragraph" w:styleId="Heading7">
    <w:name w:val="heading 7"/>
    <w:basedOn w:val="Heading6"/>
    <w:next w:val="BodyText"/>
    <w:link w:val="Heading7Char"/>
    <w:qFormat/>
    <w:rsid w:val="00CF35C9"/>
    <w:pPr>
      <w:numPr>
        <w:ilvl w:val="6"/>
      </w:numPr>
      <w:tabs>
        <w:tab w:val="num" w:pos="432"/>
      </w:tabs>
      <w:ind w:left="1080" w:hanging="1080"/>
      <w:outlineLvl w:val="6"/>
    </w:pPr>
  </w:style>
  <w:style w:type="paragraph" w:styleId="Heading8">
    <w:name w:val="heading 8"/>
    <w:basedOn w:val="Heading7"/>
    <w:next w:val="BodyText"/>
    <w:link w:val="Heading8Char"/>
    <w:qFormat/>
    <w:rsid w:val="00CF35C9"/>
    <w:pPr>
      <w:numPr>
        <w:ilvl w:val="7"/>
      </w:numPr>
      <w:tabs>
        <w:tab w:val="num" w:pos="432"/>
      </w:tabs>
      <w:ind w:left="1080" w:hanging="1080"/>
      <w:outlineLvl w:val="7"/>
    </w:pPr>
  </w:style>
  <w:style w:type="paragraph" w:styleId="Heading9">
    <w:name w:val="heading 9"/>
    <w:basedOn w:val="Heading8"/>
    <w:next w:val="BodyText"/>
    <w:link w:val="Heading9Char"/>
    <w:qFormat/>
    <w:rsid w:val="00CF35C9"/>
    <w:pPr>
      <w:numPr>
        <w:ilvl w:val="8"/>
      </w:numPr>
      <w:tabs>
        <w:tab w:val="num" w:pos="432"/>
      </w:tabs>
      <w:ind w:left="1080" w:hanging="10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F35C9"/>
    <w:rPr>
      <w:sz w:val="16"/>
      <w:szCs w:val="16"/>
    </w:rPr>
  </w:style>
  <w:style w:type="character" w:styleId="PageNumber">
    <w:name w:val="page number"/>
    <w:basedOn w:val="DefaultParagraphFont"/>
    <w:rsid w:val="00CF35C9"/>
  </w:style>
  <w:style w:type="character" w:styleId="FollowedHyperlink">
    <w:name w:val="FollowedHyperlink"/>
    <w:rsid w:val="00CF35C9"/>
    <w:rPr>
      <w:color w:val="800080"/>
      <w:u w:val="single"/>
    </w:rPr>
  </w:style>
  <w:style w:type="character" w:styleId="Hyperlink">
    <w:name w:val="Hyperlink"/>
    <w:uiPriority w:val="99"/>
    <w:rsid w:val="00CF35C9"/>
    <w:rPr>
      <w:color w:val="0000FF"/>
      <w:u w:val="single"/>
    </w:rPr>
  </w:style>
  <w:style w:type="character" w:styleId="LineNumber">
    <w:name w:val="line number"/>
    <w:basedOn w:val="DefaultParagraphFont"/>
    <w:rsid w:val="00CF35C9"/>
  </w:style>
  <w:style w:type="character" w:customStyle="1" w:styleId="DefinitionChar">
    <w:name w:val="Definition Char"/>
    <w:rsid w:val="00CF35C9"/>
    <w:rPr>
      <w:sz w:val="24"/>
      <w:lang w:val="en-US" w:eastAsia="ar-SA" w:bidi="ar-SA"/>
    </w:rPr>
  </w:style>
  <w:style w:type="character" w:customStyle="1" w:styleId="FootnoteCharacters">
    <w:name w:val="Footnote Characters"/>
    <w:rsid w:val="00CF35C9"/>
    <w:rPr>
      <w:vertAlign w:val="superscript"/>
    </w:rPr>
  </w:style>
  <w:style w:type="character" w:customStyle="1" w:styleId="EndnoteCharacters">
    <w:name w:val="Endnote Characters"/>
    <w:rsid w:val="00CF35C9"/>
    <w:rPr>
      <w:vertAlign w:val="superscript"/>
    </w:rPr>
  </w:style>
  <w:style w:type="paragraph" w:customStyle="1" w:styleId="StyleBold">
    <w:name w:val="Style Bold"/>
    <w:basedOn w:val="Normal"/>
    <w:rsid w:val="006F24E0"/>
    <w:pPr>
      <w:keepNext/>
    </w:pPr>
    <w:rPr>
      <w:b/>
      <w:bCs/>
    </w:rPr>
  </w:style>
  <w:style w:type="character" w:styleId="Emphasis">
    <w:name w:val="Emphasis"/>
    <w:qFormat/>
    <w:rsid w:val="00CF35C9"/>
    <w:rPr>
      <w:i/>
      <w:iCs/>
    </w:rPr>
  </w:style>
  <w:style w:type="paragraph" w:customStyle="1" w:styleId="StyleBodyTextBold">
    <w:name w:val="Style Body Text + Bold"/>
    <w:basedOn w:val="BodyText"/>
    <w:rsid w:val="006F24E0"/>
    <w:rPr>
      <w:b/>
      <w:bCs/>
    </w:rPr>
  </w:style>
  <w:style w:type="character" w:customStyle="1" w:styleId="HyperlinkTable">
    <w:name w:val="Hyperlink Table"/>
    <w:rsid w:val="00CF35C9"/>
    <w:rPr>
      <w:rFonts w:ascii="Arial" w:hAnsi="Arial"/>
      <w:strike w:val="0"/>
      <w:dstrike w:val="0"/>
      <w:color w:val="0000FF"/>
      <w:kern w:val="1"/>
      <w:position w:val="0"/>
      <w:sz w:val="24"/>
      <w:u w:val="none"/>
      <w:vertAlign w:val="baseline"/>
    </w:rPr>
  </w:style>
  <w:style w:type="character" w:customStyle="1" w:styleId="ReferenceAttribute">
    <w:name w:val="Reference Attribute"/>
    <w:rsid w:val="00CF35C9"/>
    <w:rPr>
      <w:i/>
      <w:strike w:val="0"/>
      <w:dstrike w:val="0"/>
      <w:color w:val="0000FF"/>
      <w:kern w:val="1"/>
      <w:position w:val="0"/>
      <w:sz w:val="20"/>
      <w:szCs w:val="20"/>
      <w:u w:val="none"/>
      <w:vertAlign w:val="baseline"/>
    </w:rPr>
  </w:style>
  <w:style w:type="character" w:customStyle="1" w:styleId="HyperlinkText">
    <w:name w:val="Hyperlink Text"/>
    <w:rsid w:val="00CF35C9"/>
    <w:rPr>
      <w:rFonts w:ascii="Times New Roman" w:hAnsi="Times New Roman"/>
      <w:i/>
      <w:color w:val="0000FF"/>
      <w:kern w:val="1"/>
      <w:sz w:val="20"/>
      <w:u w:val="none"/>
    </w:rPr>
  </w:style>
  <w:style w:type="character" w:styleId="HTMLTypewriter">
    <w:name w:val="HTML Typewriter"/>
    <w:rsid w:val="00CF35C9"/>
    <w:rPr>
      <w:rFonts w:ascii="Arial Unicode MS" w:eastAsia="Arial Unicode MS" w:hAnsi="Arial Unicode MS" w:cs="Arial Unicode MS"/>
      <w:sz w:val="20"/>
      <w:szCs w:val="20"/>
    </w:rPr>
  </w:style>
  <w:style w:type="character" w:styleId="Strong">
    <w:name w:val="Strong"/>
    <w:qFormat/>
    <w:rsid w:val="00CF35C9"/>
    <w:rPr>
      <w:b/>
      <w:bCs/>
    </w:rPr>
  </w:style>
  <w:style w:type="character" w:customStyle="1" w:styleId="BodyTextCharChar">
    <w:name w:val="Body Text Char Char"/>
    <w:rsid w:val="00CF35C9"/>
    <w:rPr>
      <w:sz w:val="24"/>
      <w:lang w:val="en-US" w:eastAsia="ar-SA" w:bidi="ar-SA"/>
    </w:rPr>
  </w:style>
  <w:style w:type="character" w:customStyle="1" w:styleId="PlainTextChar">
    <w:name w:val="Plain Text Char"/>
    <w:rsid w:val="00CF35C9"/>
    <w:rPr>
      <w:rFonts w:ascii="Courier New" w:hAnsi="Courier New" w:cs="Courier New"/>
      <w:lang w:val="en-US" w:eastAsia="ar-SA" w:bidi="ar-SA"/>
    </w:rPr>
  </w:style>
  <w:style w:type="character" w:customStyle="1" w:styleId="FootnoteTextChar">
    <w:name w:val="Footnote Text Char"/>
    <w:rsid w:val="00CF35C9"/>
    <w:rPr>
      <w:lang w:val="en-US" w:eastAsia="ar-SA" w:bidi="ar-SA"/>
    </w:rPr>
  </w:style>
  <w:style w:type="character" w:customStyle="1" w:styleId="BodyTextChar">
    <w:name w:val="Body Text Char"/>
    <w:link w:val="BodyText"/>
    <w:rsid w:val="009E3EA4"/>
    <w:rPr>
      <w:sz w:val="24"/>
    </w:rPr>
  </w:style>
  <w:style w:type="character" w:customStyle="1" w:styleId="item1">
    <w:name w:val="item1"/>
    <w:rsid w:val="00CF35C9"/>
    <w:rPr>
      <w:rFonts w:cs="Times New Roman"/>
      <w:sz w:val="22"/>
      <w:szCs w:val="22"/>
    </w:rPr>
  </w:style>
  <w:style w:type="character" w:customStyle="1" w:styleId="TableEntryChar">
    <w:name w:val="Table Entry Char"/>
    <w:link w:val="TableEntry"/>
    <w:rsid w:val="00CF35C9"/>
    <w:rPr>
      <w:noProof/>
      <w:sz w:val="18"/>
    </w:rPr>
  </w:style>
  <w:style w:type="character" w:customStyle="1" w:styleId="TableEntryHeaderChar">
    <w:name w:val="Table Entry Header Char"/>
    <w:link w:val="TableEntryHeader"/>
    <w:rsid w:val="0036383A"/>
    <w:rPr>
      <w:rFonts w:ascii="Arial" w:hAnsi="Arial"/>
      <w:b/>
      <w:noProof/>
    </w:rPr>
  </w:style>
  <w:style w:type="character" w:styleId="FootnoteReference">
    <w:name w:val="footnote reference"/>
    <w:semiHidden/>
    <w:rsid w:val="00CF35C9"/>
    <w:rPr>
      <w:vertAlign w:val="superscript"/>
    </w:rPr>
  </w:style>
  <w:style w:type="character" w:styleId="EndnoteReference">
    <w:name w:val="endnote reference"/>
    <w:rsid w:val="00CF35C9"/>
    <w:rPr>
      <w:vertAlign w:val="superscript"/>
    </w:rPr>
  </w:style>
  <w:style w:type="paragraph" w:customStyle="1" w:styleId="Heading">
    <w:name w:val="Heading"/>
    <w:basedOn w:val="Normal"/>
    <w:next w:val="BodyText"/>
    <w:rsid w:val="00CF35C9"/>
    <w:pPr>
      <w:keepNext/>
      <w:spacing w:before="240" w:after="120"/>
    </w:pPr>
    <w:rPr>
      <w:rFonts w:ascii="Arial" w:eastAsia="MS Mincho" w:hAnsi="Arial" w:cs="Tahoma"/>
      <w:sz w:val="28"/>
      <w:szCs w:val="28"/>
    </w:rPr>
  </w:style>
  <w:style w:type="paragraph" w:styleId="BodyText">
    <w:name w:val="Body Text"/>
    <w:link w:val="BodyTextChar"/>
    <w:rsid w:val="009E3EA4"/>
    <w:pPr>
      <w:spacing w:before="120"/>
    </w:pPr>
    <w:rPr>
      <w:sz w:val="24"/>
    </w:rPr>
  </w:style>
  <w:style w:type="paragraph" w:styleId="List">
    <w:name w:val="List"/>
    <w:basedOn w:val="BodyText"/>
    <w:link w:val="ListChar"/>
    <w:rsid w:val="00694930"/>
    <w:pPr>
      <w:ind w:left="1080" w:hanging="720"/>
    </w:pPr>
  </w:style>
  <w:style w:type="paragraph" w:styleId="Caption">
    <w:name w:val="caption"/>
    <w:basedOn w:val="BodyText"/>
    <w:next w:val="BodyText"/>
    <w:qFormat/>
    <w:rsid w:val="00CF35C9"/>
    <w:rPr>
      <w:rFonts w:ascii="Arial" w:hAnsi="Arial"/>
      <w:b/>
    </w:rPr>
  </w:style>
  <w:style w:type="paragraph" w:customStyle="1" w:styleId="Index">
    <w:name w:val="Index"/>
    <w:basedOn w:val="Normal"/>
    <w:rsid w:val="00CF35C9"/>
    <w:pPr>
      <w:suppressLineNumbers/>
    </w:pPr>
    <w:rPr>
      <w:rFonts w:cs="Tahoma"/>
    </w:rPr>
  </w:style>
  <w:style w:type="paragraph" w:styleId="BalloonText">
    <w:name w:val="Balloon Text"/>
    <w:basedOn w:val="Normal"/>
    <w:link w:val="BalloonTextChar"/>
    <w:rsid w:val="00CF35C9"/>
    <w:rPr>
      <w:rFonts w:ascii="Tahoma" w:hAnsi="Tahoma" w:cs="Tahoma"/>
      <w:sz w:val="16"/>
      <w:szCs w:val="16"/>
    </w:rPr>
  </w:style>
  <w:style w:type="paragraph" w:styleId="DocumentMap">
    <w:name w:val="Document Map"/>
    <w:basedOn w:val="Normal"/>
    <w:link w:val="DocumentMapChar"/>
    <w:rsid w:val="00CF35C9"/>
    <w:pPr>
      <w:shd w:val="clear" w:color="auto" w:fill="000080"/>
    </w:pPr>
    <w:rPr>
      <w:rFonts w:ascii="Tahoma" w:hAnsi="Tahoma" w:cs="Tahoma"/>
    </w:rPr>
  </w:style>
  <w:style w:type="paragraph" w:customStyle="1" w:styleId="EditorInstructions">
    <w:name w:val="Editor Instructions"/>
    <w:basedOn w:val="BodyText"/>
    <w:rsid w:val="00CF35C9"/>
    <w:pPr>
      <w:pBdr>
        <w:top w:val="single" w:sz="4" w:space="1" w:color="000000"/>
        <w:left w:val="single" w:sz="4" w:space="4" w:color="000000"/>
        <w:bottom w:val="single" w:sz="4" w:space="1" w:color="000000"/>
        <w:right w:val="single" w:sz="4" w:space="4" w:color="000000"/>
      </w:pBdr>
    </w:pPr>
    <w:rPr>
      <w:i/>
      <w:iCs/>
    </w:rPr>
  </w:style>
  <w:style w:type="paragraph" w:styleId="Title">
    <w:name w:val="Title"/>
    <w:basedOn w:val="Normal"/>
    <w:next w:val="Normal"/>
    <w:link w:val="TitleChar"/>
    <w:qFormat/>
    <w:rsid w:val="00CF35C9"/>
    <w:pPr>
      <w:keepNext/>
      <w:spacing w:before="240" w:after="120"/>
    </w:pPr>
    <w:rPr>
      <w:rFonts w:ascii="Arial" w:eastAsia="Lucida Sans Unicode" w:hAnsi="Arial" w:cs="Tahoma"/>
      <w:sz w:val="28"/>
      <w:szCs w:val="28"/>
    </w:rPr>
  </w:style>
  <w:style w:type="paragraph" w:styleId="Subtitle">
    <w:name w:val="Subtitle"/>
    <w:basedOn w:val="Normal"/>
    <w:next w:val="Normal"/>
    <w:link w:val="SubtitleChar"/>
    <w:qFormat/>
    <w:rsid w:val="00CF35C9"/>
    <w:pPr>
      <w:spacing w:after="60"/>
      <w:jc w:val="center"/>
    </w:pPr>
    <w:rPr>
      <w:rFonts w:ascii="Arial" w:hAnsi="Arial" w:cs="Arial"/>
      <w:szCs w:val="24"/>
    </w:rPr>
  </w:style>
  <w:style w:type="paragraph" w:customStyle="1" w:styleId="ListNumber1">
    <w:name w:val="List Number1"/>
    <w:basedOn w:val="Normal"/>
    <w:rsid w:val="00CF35C9"/>
    <w:pPr>
      <w:tabs>
        <w:tab w:val="num" w:pos="900"/>
      </w:tabs>
      <w:ind w:left="-2160"/>
    </w:pPr>
    <w:rPr>
      <w:rFonts w:eastAsia="Arial"/>
    </w:rPr>
  </w:style>
  <w:style w:type="paragraph" w:customStyle="1" w:styleId="ListBullet1">
    <w:name w:val="List Bullet1"/>
    <w:basedOn w:val="Normal"/>
    <w:rsid w:val="00CF35C9"/>
    <w:pPr>
      <w:tabs>
        <w:tab w:val="num" w:pos="360"/>
        <w:tab w:val="left" w:pos="1080"/>
      </w:tabs>
      <w:spacing w:before="60"/>
      <w:ind w:left="360"/>
    </w:pPr>
    <w:rPr>
      <w:rFonts w:eastAsia="Arial"/>
    </w:rPr>
  </w:style>
  <w:style w:type="paragraph" w:styleId="TOC1">
    <w:name w:val="toc 1"/>
    <w:next w:val="Normal"/>
    <w:uiPriority w:val="39"/>
    <w:rsid w:val="00694930"/>
    <w:pPr>
      <w:tabs>
        <w:tab w:val="right" w:leader="dot" w:pos="9346"/>
      </w:tabs>
      <w:ind w:left="288" w:hanging="288"/>
    </w:pPr>
    <w:rPr>
      <w:sz w:val="24"/>
      <w:szCs w:val="24"/>
    </w:rPr>
  </w:style>
  <w:style w:type="paragraph" w:styleId="TOC2">
    <w:name w:val="toc 2"/>
    <w:basedOn w:val="TOC1"/>
    <w:next w:val="Normal"/>
    <w:uiPriority w:val="39"/>
    <w:rsid w:val="00694930"/>
    <w:pPr>
      <w:tabs>
        <w:tab w:val="clear" w:pos="9346"/>
        <w:tab w:val="right" w:leader="dot" w:pos="9350"/>
      </w:tabs>
      <w:ind w:left="720" w:hanging="432"/>
    </w:pPr>
  </w:style>
  <w:style w:type="paragraph" w:styleId="TOC3">
    <w:name w:val="toc 3"/>
    <w:basedOn w:val="TOC2"/>
    <w:next w:val="Normal"/>
    <w:uiPriority w:val="39"/>
    <w:rsid w:val="00694930"/>
    <w:pPr>
      <w:ind w:left="1152" w:hanging="576"/>
    </w:pPr>
  </w:style>
  <w:style w:type="paragraph" w:styleId="TOC4">
    <w:name w:val="toc 4"/>
    <w:basedOn w:val="TOC3"/>
    <w:next w:val="Normal"/>
    <w:uiPriority w:val="39"/>
    <w:rsid w:val="00694930"/>
    <w:pPr>
      <w:ind w:left="1584" w:hanging="720"/>
    </w:pPr>
  </w:style>
  <w:style w:type="paragraph" w:styleId="TOC5">
    <w:name w:val="toc 5"/>
    <w:basedOn w:val="TOC4"/>
    <w:next w:val="Normal"/>
    <w:uiPriority w:val="39"/>
    <w:rsid w:val="00694930"/>
    <w:pPr>
      <w:ind w:left="2160" w:hanging="1008"/>
    </w:pPr>
  </w:style>
  <w:style w:type="paragraph" w:styleId="TOC6">
    <w:name w:val="toc 6"/>
    <w:basedOn w:val="TOC5"/>
    <w:next w:val="Normal"/>
    <w:uiPriority w:val="39"/>
    <w:rsid w:val="00694930"/>
    <w:pPr>
      <w:ind w:left="2592" w:hanging="1152"/>
    </w:pPr>
  </w:style>
  <w:style w:type="paragraph" w:styleId="TOC7">
    <w:name w:val="toc 7"/>
    <w:basedOn w:val="TOC6"/>
    <w:next w:val="Normal"/>
    <w:uiPriority w:val="39"/>
    <w:rsid w:val="00694930"/>
    <w:pPr>
      <w:ind w:left="3024" w:hanging="1296"/>
    </w:pPr>
  </w:style>
  <w:style w:type="paragraph" w:styleId="TOC8">
    <w:name w:val="toc 8"/>
    <w:basedOn w:val="TOC7"/>
    <w:next w:val="Normal"/>
    <w:uiPriority w:val="39"/>
    <w:rsid w:val="00694930"/>
    <w:pPr>
      <w:ind w:left="3456" w:hanging="1440"/>
    </w:pPr>
  </w:style>
  <w:style w:type="paragraph" w:styleId="TOC9">
    <w:name w:val="toc 9"/>
    <w:basedOn w:val="TOC8"/>
    <w:next w:val="Normal"/>
    <w:uiPriority w:val="39"/>
    <w:rsid w:val="00694930"/>
    <w:pPr>
      <w:ind w:left="4032" w:hanging="1728"/>
    </w:pPr>
  </w:style>
  <w:style w:type="paragraph" w:customStyle="1" w:styleId="TableEntry">
    <w:name w:val="Table Entry"/>
    <w:basedOn w:val="BodyText"/>
    <w:link w:val="TableEntryChar"/>
    <w:qFormat/>
    <w:rsid w:val="00CF35C9"/>
    <w:pPr>
      <w:spacing w:before="40" w:after="40"/>
      <w:ind w:left="72" w:right="72"/>
    </w:pPr>
    <w:rPr>
      <w:sz w:val="18"/>
    </w:rPr>
  </w:style>
  <w:style w:type="paragraph" w:customStyle="1" w:styleId="TableEntryHeader">
    <w:name w:val="Table Entry Header"/>
    <w:basedOn w:val="TableEntry"/>
    <w:link w:val="TableEntryHeaderChar"/>
    <w:rsid w:val="0036383A"/>
    <w:pPr>
      <w:keepNext/>
      <w:jc w:val="center"/>
    </w:pPr>
    <w:rPr>
      <w:rFonts w:ascii="Arial" w:hAnsi="Arial"/>
      <w:b/>
      <w:noProof/>
      <w:sz w:val="20"/>
    </w:rPr>
  </w:style>
  <w:style w:type="paragraph" w:customStyle="1" w:styleId="TableTitle">
    <w:name w:val="Table Title"/>
    <w:basedOn w:val="BodyText"/>
    <w:link w:val="TableTitleChar1"/>
    <w:rsid w:val="00B77656"/>
    <w:pPr>
      <w:keepNext/>
      <w:spacing w:before="300" w:after="60"/>
      <w:jc w:val="center"/>
    </w:pPr>
    <w:rPr>
      <w:rFonts w:ascii="Arial" w:hAnsi="Arial"/>
      <w:b/>
      <w:sz w:val="22"/>
    </w:rPr>
  </w:style>
  <w:style w:type="paragraph" w:customStyle="1" w:styleId="FigureTitle">
    <w:name w:val="Figure Title"/>
    <w:basedOn w:val="TableTitle"/>
    <w:rsid w:val="00B77656"/>
    <w:pPr>
      <w:keepNext w:val="0"/>
      <w:keepLines/>
      <w:spacing w:before="60" w:after="300"/>
    </w:pPr>
  </w:style>
  <w:style w:type="paragraph" w:customStyle="1" w:styleId="ListContinue1">
    <w:name w:val="List Continue1"/>
    <w:basedOn w:val="List"/>
    <w:rsid w:val="00CF35C9"/>
    <w:pPr>
      <w:spacing w:after="120"/>
      <w:ind w:firstLine="0"/>
    </w:pPr>
  </w:style>
  <w:style w:type="paragraph" w:customStyle="1" w:styleId="ParagraphHeading">
    <w:name w:val="Paragraph Heading"/>
    <w:basedOn w:val="Caption"/>
    <w:next w:val="BodyText"/>
    <w:rsid w:val="00CF35C9"/>
    <w:pPr>
      <w:spacing w:before="180"/>
    </w:pPr>
  </w:style>
  <w:style w:type="paragraph" w:styleId="ListNumber">
    <w:name w:val="List Number"/>
    <w:basedOn w:val="Normal"/>
    <w:uiPriority w:val="99"/>
    <w:unhideWhenUsed/>
    <w:rsid w:val="00694930"/>
    <w:pPr>
      <w:numPr>
        <w:numId w:val="61"/>
      </w:numPr>
      <w:suppressAutoHyphens w:val="0"/>
      <w:contextualSpacing/>
    </w:pPr>
    <w:rPr>
      <w:lang w:eastAsia="en-US"/>
    </w:rPr>
  </w:style>
  <w:style w:type="paragraph" w:customStyle="1" w:styleId="ListNumberContinue">
    <w:name w:val="List Number Continue"/>
    <w:basedOn w:val="Normal"/>
    <w:rsid w:val="00694930"/>
    <w:pPr>
      <w:suppressAutoHyphens w:val="0"/>
      <w:spacing w:before="60"/>
      <w:ind w:left="900"/>
    </w:pPr>
    <w:rPr>
      <w:lang w:eastAsia="en-US"/>
    </w:rPr>
  </w:style>
  <w:style w:type="paragraph" w:styleId="ListBullet">
    <w:name w:val="List Bullet"/>
    <w:basedOn w:val="Normal"/>
    <w:link w:val="ListBulletChar"/>
    <w:unhideWhenUsed/>
    <w:rsid w:val="00694930"/>
    <w:pPr>
      <w:numPr>
        <w:numId w:val="68"/>
      </w:numPr>
      <w:suppressAutoHyphens w:val="0"/>
    </w:pPr>
    <w:rPr>
      <w:lang w:eastAsia="en-US"/>
    </w:rPr>
  </w:style>
  <w:style w:type="paragraph" w:customStyle="1" w:styleId="ListBulletContinue">
    <w:name w:val="List Bullet Continue"/>
    <w:basedOn w:val="ListBullet"/>
    <w:rsid w:val="00CF35C9"/>
    <w:pPr>
      <w:numPr>
        <w:numId w:val="0"/>
      </w:numPr>
      <w:ind w:left="720"/>
    </w:pPr>
  </w:style>
  <w:style w:type="paragraph" w:styleId="ListBullet2">
    <w:name w:val="List Bullet 2"/>
    <w:basedOn w:val="Normal"/>
    <w:link w:val="ListBullet2Char"/>
    <w:rsid w:val="00694930"/>
    <w:pPr>
      <w:numPr>
        <w:numId w:val="12"/>
      </w:numPr>
      <w:suppressAutoHyphens w:val="0"/>
    </w:pPr>
    <w:rPr>
      <w:lang w:eastAsia="en-US"/>
    </w:rPr>
  </w:style>
  <w:style w:type="paragraph" w:customStyle="1" w:styleId="ListBullet2Continue">
    <w:name w:val="List Bullet 2 Continue"/>
    <w:basedOn w:val="ListBullet2"/>
    <w:rsid w:val="00CF35C9"/>
    <w:pPr>
      <w:numPr>
        <w:numId w:val="0"/>
      </w:numPr>
      <w:ind w:left="1080"/>
    </w:pPr>
  </w:style>
  <w:style w:type="paragraph" w:styleId="ListBullet3">
    <w:name w:val="List Bullet 3"/>
    <w:basedOn w:val="Normal"/>
    <w:link w:val="ListBullet3Char"/>
    <w:rsid w:val="00694930"/>
    <w:pPr>
      <w:numPr>
        <w:numId w:val="13"/>
      </w:numPr>
      <w:suppressAutoHyphens w:val="0"/>
    </w:pPr>
    <w:rPr>
      <w:lang w:eastAsia="en-US"/>
    </w:rPr>
  </w:style>
  <w:style w:type="paragraph" w:customStyle="1" w:styleId="ListBullet3Continue">
    <w:name w:val="List Bullet 3 Continue"/>
    <w:basedOn w:val="ListBullet3"/>
    <w:rsid w:val="00CF35C9"/>
    <w:pPr>
      <w:numPr>
        <w:numId w:val="0"/>
      </w:numPr>
      <w:ind w:left="1440"/>
    </w:pPr>
  </w:style>
  <w:style w:type="paragraph" w:styleId="List3">
    <w:name w:val="List 3"/>
    <w:basedOn w:val="Normal"/>
    <w:link w:val="List3Char"/>
    <w:rsid w:val="00694930"/>
    <w:pPr>
      <w:suppressAutoHyphens w:val="0"/>
      <w:ind w:left="1800" w:hanging="720"/>
    </w:pPr>
    <w:rPr>
      <w:lang w:eastAsia="en-US"/>
    </w:rPr>
  </w:style>
  <w:style w:type="paragraph" w:customStyle="1" w:styleId="List3Continue">
    <w:name w:val="List 3 Continue"/>
    <w:basedOn w:val="List3"/>
    <w:rsid w:val="00694930"/>
    <w:pPr>
      <w:ind w:firstLine="0"/>
    </w:pPr>
  </w:style>
  <w:style w:type="paragraph" w:customStyle="1" w:styleId="AppendixHeading2">
    <w:name w:val="Appendix Heading 2"/>
    <w:next w:val="BodyText"/>
    <w:rsid w:val="00F04D64"/>
    <w:pPr>
      <w:tabs>
        <w:tab w:val="num" w:pos="432"/>
      </w:tabs>
      <w:suppressAutoHyphens/>
      <w:spacing w:before="240" w:after="60"/>
      <w:ind w:left="432" w:hanging="432"/>
      <w:outlineLvl w:val="1"/>
    </w:pPr>
    <w:rPr>
      <w:rFonts w:ascii="Arial" w:eastAsia="Arial" w:hAnsi="Arial"/>
      <w:b/>
      <w:sz w:val="28"/>
      <w:lang w:eastAsia="ar-SA"/>
    </w:rPr>
  </w:style>
  <w:style w:type="paragraph" w:customStyle="1" w:styleId="AppendixHeading1">
    <w:name w:val="Appendix Heading 1"/>
    <w:next w:val="BodyText"/>
    <w:rsid w:val="00F04D64"/>
    <w:pPr>
      <w:suppressAutoHyphens/>
      <w:spacing w:before="240" w:after="60"/>
      <w:outlineLvl w:val="0"/>
    </w:pPr>
    <w:rPr>
      <w:rFonts w:ascii="Arial" w:eastAsia="Arial" w:hAnsi="Arial"/>
      <w:b/>
      <w:sz w:val="28"/>
      <w:lang w:eastAsia="ar-SA"/>
    </w:rPr>
  </w:style>
  <w:style w:type="paragraph" w:customStyle="1" w:styleId="AppendixHeading3">
    <w:name w:val="Appendix Heading 3"/>
    <w:basedOn w:val="AppendixHeading2"/>
    <w:next w:val="BodyText"/>
    <w:rsid w:val="00F04D64"/>
    <w:pPr>
      <w:outlineLvl w:val="2"/>
    </w:pPr>
    <w:rPr>
      <w:sz w:val="24"/>
    </w:rPr>
  </w:style>
  <w:style w:type="paragraph" w:styleId="Header">
    <w:name w:val="header"/>
    <w:basedOn w:val="Normal"/>
    <w:link w:val="HeaderChar"/>
    <w:rsid w:val="00CF35C9"/>
    <w:pPr>
      <w:tabs>
        <w:tab w:val="center" w:pos="4320"/>
        <w:tab w:val="right" w:pos="8640"/>
      </w:tabs>
    </w:pPr>
  </w:style>
  <w:style w:type="paragraph" w:styleId="FootnoteText">
    <w:name w:val="footnote text"/>
    <w:basedOn w:val="Normal"/>
    <w:link w:val="FootnoteTextChar1"/>
    <w:semiHidden/>
    <w:rsid w:val="00CF35C9"/>
    <w:rPr>
      <w:sz w:val="20"/>
    </w:rPr>
  </w:style>
  <w:style w:type="paragraph" w:styleId="Footer">
    <w:name w:val="footer"/>
    <w:basedOn w:val="Normal"/>
    <w:link w:val="FooterChar"/>
    <w:rsid w:val="00CF35C9"/>
    <w:pPr>
      <w:tabs>
        <w:tab w:val="center" w:pos="4320"/>
        <w:tab w:val="right" w:pos="8640"/>
      </w:tabs>
    </w:pPr>
  </w:style>
  <w:style w:type="paragraph" w:customStyle="1" w:styleId="Glossary">
    <w:name w:val="Glossary"/>
    <w:basedOn w:val="Heading1"/>
    <w:rsid w:val="00CF35C9"/>
    <w:pPr>
      <w:tabs>
        <w:tab w:val="clear" w:pos="432"/>
      </w:tabs>
      <w:ind w:left="0" w:firstLine="0"/>
    </w:pPr>
  </w:style>
  <w:style w:type="paragraph" w:styleId="List2">
    <w:name w:val="List 2"/>
    <w:basedOn w:val="List"/>
    <w:link w:val="List2Char"/>
    <w:rsid w:val="00694930"/>
    <w:pPr>
      <w:ind w:left="1440"/>
    </w:pPr>
  </w:style>
  <w:style w:type="paragraph" w:customStyle="1" w:styleId="Note">
    <w:name w:val="Note"/>
    <w:basedOn w:val="FootnoteText"/>
    <w:rsid w:val="00CF35C9"/>
    <w:pPr>
      <w:ind w:left="1152" w:hanging="720"/>
    </w:pPr>
    <w:rPr>
      <w:sz w:val="18"/>
    </w:rPr>
  </w:style>
  <w:style w:type="paragraph" w:customStyle="1" w:styleId="HTMLPreformatted1">
    <w:name w:val="HTML Preformatted1"/>
    <w:basedOn w:val="Normal"/>
    <w:rsid w:val="00CF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Arial Unicode MS" w:eastAsia="Arial Unicode MS" w:hAnsi="Arial Unicode MS" w:cs="Arial Unicode MS"/>
      <w:color w:val="000000"/>
      <w:sz w:val="20"/>
    </w:rPr>
  </w:style>
  <w:style w:type="paragraph" w:customStyle="1" w:styleId="TableLabel">
    <w:name w:val="Table Label"/>
    <w:basedOn w:val="TableEntry"/>
    <w:rsid w:val="00CF35C9"/>
    <w:pPr>
      <w:keepNext/>
      <w:overflowPunct w:val="0"/>
      <w:autoSpaceDE w:val="0"/>
      <w:ind w:left="0" w:right="0"/>
      <w:jc w:val="center"/>
      <w:textAlignment w:val="baseline"/>
    </w:pPr>
    <w:rPr>
      <w:rFonts w:ascii="Helvetica" w:hAnsi="Helvetica"/>
      <w:b/>
      <w:sz w:val="20"/>
    </w:rPr>
  </w:style>
  <w:style w:type="paragraph" w:customStyle="1" w:styleId="GlossaryEntry">
    <w:name w:val="Glossary Entry"/>
    <w:basedOn w:val="Normal"/>
    <w:rsid w:val="00CF35C9"/>
    <w:pPr>
      <w:ind w:left="2160" w:hanging="2160"/>
    </w:pPr>
    <w:rPr>
      <w:b/>
      <w:bCs/>
    </w:rPr>
  </w:style>
  <w:style w:type="paragraph" w:customStyle="1" w:styleId="Example">
    <w:name w:val="Example"/>
    <w:basedOn w:val="Normal"/>
    <w:link w:val="ExampleChar"/>
    <w:rsid w:val="00CF35C9"/>
    <w:pPr>
      <w:keepLines/>
      <w:spacing w:before="0" w:after="120"/>
      <w:ind w:left="1872" w:hanging="360"/>
    </w:pPr>
    <w:rPr>
      <w:rFonts w:ascii="LinePrinter" w:hAnsi="LinePrinter"/>
      <w:kern w:val="1"/>
      <w:sz w:val="16"/>
      <w:lang w:val="fr-FR"/>
    </w:rPr>
  </w:style>
  <w:style w:type="paragraph" w:styleId="NormalWeb">
    <w:name w:val="Normal (Web)"/>
    <w:basedOn w:val="Normal"/>
    <w:uiPriority w:val="99"/>
    <w:rsid w:val="00CF35C9"/>
    <w:rPr>
      <w:szCs w:val="24"/>
    </w:rPr>
  </w:style>
  <w:style w:type="paragraph" w:customStyle="1" w:styleId="TableText">
    <w:name w:val="Table Text"/>
    <w:basedOn w:val="Normal"/>
    <w:rsid w:val="00CF35C9"/>
    <w:pPr>
      <w:keepLines/>
      <w:spacing w:before="0"/>
    </w:pPr>
    <w:rPr>
      <w:sz w:val="20"/>
    </w:rPr>
  </w:style>
  <w:style w:type="paragraph" w:styleId="ListContinue">
    <w:name w:val="List Continue"/>
    <w:basedOn w:val="Normal"/>
    <w:link w:val="ListContinueChar"/>
    <w:uiPriority w:val="99"/>
    <w:unhideWhenUsed/>
    <w:rsid w:val="00694930"/>
    <w:pPr>
      <w:suppressAutoHyphens w:val="0"/>
      <w:ind w:left="360"/>
      <w:contextualSpacing/>
    </w:pPr>
    <w:rPr>
      <w:lang w:eastAsia="en-US"/>
    </w:rPr>
  </w:style>
  <w:style w:type="paragraph" w:styleId="EndnoteText">
    <w:name w:val="endnote text"/>
    <w:basedOn w:val="Normal"/>
    <w:link w:val="EndnoteTextChar"/>
    <w:rsid w:val="00CF35C9"/>
    <w:rPr>
      <w:sz w:val="20"/>
    </w:rPr>
  </w:style>
  <w:style w:type="paragraph" w:customStyle="1" w:styleId="HTMLAddress1">
    <w:name w:val="HTML Address1"/>
    <w:basedOn w:val="Normal"/>
    <w:rsid w:val="00CF35C9"/>
    <w:rPr>
      <w:i/>
      <w:iCs/>
    </w:rPr>
  </w:style>
  <w:style w:type="paragraph" w:styleId="Index1">
    <w:name w:val="index 1"/>
    <w:basedOn w:val="Normal"/>
    <w:next w:val="Normal"/>
    <w:rsid w:val="00CF35C9"/>
    <w:pPr>
      <w:ind w:left="240" w:hanging="240"/>
    </w:pPr>
  </w:style>
  <w:style w:type="paragraph" w:styleId="Index2">
    <w:name w:val="index 2"/>
    <w:basedOn w:val="Normal"/>
    <w:next w:val="Normal"/>
    <w:rsid w:val="00CF35C9"/>
    <w:pPr>
      <w:ind w:left="480" w:hanging="240"/>
    </w:pPr>
  </w:style>
  <w:style w:type="paragraph" w:styleId="Index3">
    <w:name w:val="index 3"/>
    <w:basedOn w:val="Normal"/>
    <w:next w:val="Normal"/>
    <w:rsid w:val="00CF35C9"/>
    <w:pPr>
      <w:ind w:left="720" w:hanging="240"/>
    </w:pPr>
  </w:style>
  <w:style w:type="paragraph" w:styleId="Index4">
    <w:name w:val="index 4"/>
    <w:basedOn w:val="Normal"/>
    <w:next w:val="Normal"/>
    <w:rsid w:val="00CF35C9"/>
    <w:pPr>
      <w:ind w:left="134" w:firstLine="6"/>
    </w:pPr>
  </w:style>
  <w:style w:type="paragraph" w:styleId="Index5">
    <w:name w:val="index 5"/>
    <w:basedOn w:val="Normal"/>
    <w:next w:val="Normal"/>
    <w:rsid w:val="00CF35C9"/>
    <w:pPr>
      <w:ind w:left="1200" w:hanging="240"/>
    </w:pPr>
  </w:style>
  <w:style w:type="paragraph" w:styleId="Index6">
    <w:name w:val="index 6"/>
    <w:basedOn w:val="Normal"/>
    <w:next w:val="Normal"/>
    <w:rsid w:val="00CF35C9"/>
    <w:pPr>
      <w:ind w:left="1440" w:hanging="240"/>
    </w:pPr>
  </w:style>
  <w:style w:type="paragraph" w:styleId="Index7">
    <w:name w:val="index 7"/>
    <w:basedOn w:val="Normal"/>
    <w:next w:val="Normal"/>
    <w:rsid w:val="00CF35C9"/>
    <w:pPr>
      <w:ind w:left="1680" w:hanging="240"/>
    </w:pPr>
  </w:style>
  <w:style w:type="paragraph" w:styleId="Index8">
    <w:name w:val="index 8"/>
    <w:basedOn w:val="Normal"/>
    <w:next w:val="Normal"/>
    <w:rsid w:val="00CF35C9"/>
    <w:pPr>
      <w:ind w:left="1920" w:hanging="240"/>
    </w:pPr>
  </w:style>
  <w:style w:type="paragraph" w:styleId="Index9">
    <w:name w:val="index 9"/>
    <w:basedOn w:val="Normal"/>
    <w:next w:val="Normal"/>
    <w:rsid w:val="00CF35C9"/>
    <w:pPr>
      <w:ind w:left="2160" w:hanging="240"/>
    </w:pPr>
  </w:style>
  <w:style w:type="paragraph" w:styleId="IndexHeading">
    <w:name w:val="index heading"/>
    <w:basedOn w:val="Normal"/>
    <w:next w:val="Index1"/>
    <w:rsid w:val="00CF35C9"/>
    <w:rPr>
      <w:rFonts w:ascii="Arial" w:hAnsi="Arial" w:cs="Arial"/>
      <w:b/>
      <w:bCs/>
    </w:rPr>
  </w:style>
  <w:style w:type="paragraph" w:customStyle="1" w:styleId="MacroText1">
    <w:name w:val="Macro Text1"/>
    <w:rsid w:val="00CF35C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eastAsia="Arial" w:hAnsi="Courier New" w:cs="Courier New"/>
      <w:lang w:eastAsia="ar-SA"/>
    </w:rPr>
  </w:style>
  <w:style w:type="paragraph" w:customStyle="1" w:styleId="MessageHeader1">
    <w:name w:val="Message Header1"/>
    <w:basedOn w:val="Normal"/>
    <w:rsid w:val="00CF35C9"/>
    <w:pPr>
      <w:pBdr>
        <w:top w:val="single" w:sz="4" w:space="1" w:color="000000"/>
        <w:left w:val="single" w:sz="4" w:space="1" w:color="000000"/>
        <w:bottom w:val="single" w:sz="4" w:space="1" w:color="000000"/>
        <w:right w:val="single" w:sz="4" w:space="1" w:color="000000"/>
      </w:pBdr>
      <w:shd w:val="clear" w:color="auto" w:fill="CCCCCC"/>
      <w:ind w:left="1080" w:hanging="1080"/>
    </w:pPr>
    <w:rPr>
      <w:rFonts w:ascii="Arial" w:hAnsi="Arial" w:cs="Arial"/>
      <w:szCs w:val="24"/>
    </w:rPr>
  </w:style>
  <w:style w:type="paragraph" w:customStyle="1" w:styleId="NormalIndent1">
    <w:name w:val="Normal Indent1"/>
    <w:basedOn w:val="Normal"/>
    <w:rsid w:val="00CF35C9"/>
    <w:pPr>
      <w:ind w:left="720"/>
    </w:pPr>
  </w:style>
  <w:style w:type="paragraph" w:customStyle="1" w:styleId="TOAHeading1">
    <w:name w:val="TOA Heading1"/>
    <w:basedOn w:val="Normal"/>
    <w:next w:val="Normal"/>
    <w:rsid w:val="00CF35C9"/>
    <w:rPr>
      <w:rFonts w:ascii="Arial" w:hAnsi="Arial" w:cs="Arial"/>
      <w:b/>
      <w:bCs/>
      <w:szCs w:val="24"/>
    </w:rPr>
  </w:style>
  <w:style w:type="paragraph" w:customStyle="1" w:styleId="Definition">
    <w:name w:val="Definition"/>
    <w:basedOn w:val="Normal"/>
    <w:rsid w:val="00CF35C9"/>
    <w:pPr>
      <w:ind w:left="720" w:hanging="720"/>
    </w:pPr>
  </w:style>
  <w:style w:type="paragraph" w:customStyle="1" w:styleId="instructions">
    <w:name w:val="instructions"/>
    <w:basedOn w:val="BodyText"/>
    <w:rsid w:val="00CF35C9"/>
    <w:pPr>
      <w:pBdr>
        <w:top w:val="single" w:sz="4" w:space="1" w:color="000000"/>
        <w:left w:val="single" w:sz="4" w:space="4" w:color="000000"/>
        <w:bottom w:val="single" w:sz="4" w:space="1" w:color="000000"/>
        <w:right w:val="single" w:sz="4" w:space="4" w:color="000000"/>
      </w:pBdr>
    </w:pPr>
    <w:rPr>
      <w:b/>
      <w:i/>
      <w:sz w:val="22"/>
    </w:rPr>
  </w:style>
  <w:style w:type="paragraph" w:customStyle="1" w:styleId="MsgTableHeader">
    <w:name w:val="Msg Table Header"/>
    <w:basedOn w:val="Normal"/>
    <w:next w:val="MsgTableBody"/>
    <w:rsid w:val="00CF35C9"/>
    <w:pPr>
      <w:keepNext/>
      <w:spacing w:after="40"/>
    </w:pPr>
    <w:rPr>
      <w:rFonts w:ascii="Courier New" w:hAnsi="Courier New"/>
      <w:b/>
      <w:kern w:val="1"/>
      <w:sz w:val="16"/>
      <w:u w:val="single"/>
    </w:rPr>
  </w:style>
  <w:style w:type="paragraph" w:customStyle="1" w:styleId="MsgTableBody">
    <w:name w:val="Msg Table Body"/>
    <w:basedOn w:val="Normal"/>
    <w:rsid w:val="00CF35C9"/>
    <w:pPr>
      <w:spacing w:before="0" w:line="180" w:lineRule="exact"/>
    </w:pPr>
    <w:rPr>
      <w:rFonts w:ascii="Courier New" w:hAnsi="Courier New"/>
      <w:kern w:val="1"/>
      <w:sz w:val="14"/>
    </w:rPr>
  </w:style>
  <w:style w:type="paragraph" w:customStyle="1" w:styleId="NormalIndented">
    <w:name w:val="Normal Indented"/>
    <w:basedOn w:val="Normal"/>
    <w:rsid w:val="00CF35C9"/>
    <w:pPr>
      <w:spacing w:after="120"/>
      <w:ind w:left="720"/>
    </w:pPr>
    <w:rPr>
      <w:kern w:val="1"/>
      <w:sz w:val="20"/>
    </w:rPr>
  </w:style>
  <w:style w:type="paragraph" w:customStyle="1" w:styleId="NormalList">
    <w:name w:val="Normal List"/>
    <w:basedOn w:val="NormalIndented"/>
    <w:rsid w:val="00CF35C9"/>
    <w:pPr>
      <w:spacing w:before="0"/>
      <w:ind w:left="709"/>
    </w:pPr>
  </w:style>
  <w:style w:type="paragraph" w:customStyle="1" w:styleId="NormalListAlpha">
    <w:name w:val="Normal List Alpha"/>
    <w:basedOn w:val="NormalList"/>
    <w:rsid w:val="00CF35C9"/>
    <w:pPr>
      <w:tabs>
        <w:tab w:val="num" w:pos="1980"/>
      </w:tabs>
      <w:ind w:left="357"/>
    </w:pPr>
  </w:style>
  <w:style w:type="paragraph" w:customStyle="1" w:styleId="NormalListBullets">
    <w:name w:val="Normal List Bullets"/>
    <w:basedOn w:val="NormalList"/>
    <w:rsid w:val="00CF35C9"/>
    <w:pPr>
      <w:tabs>
        <w:tab w:val="num" w:pos="1980"/>
      </w:tabs>
      <w:spacing w:before="120"/>
      <w:ind w:left="-1260"/>
    </w:pPr>
  </w:style>
  <w:style w:type="paragraph" w:customStyle="1" w:styleId="HL7TableHeader">
    <w:name w:val="HL7 Table Header"/>
    <w:basedOn w:val="Normal"/>
    <w:next w:val="HL7TableBody"/>
    <w:rsid w:val="00CF35C9"/>
    <w:pPr>
      <w:keepNext/>
      <w:spacing w:before="20" w:after="120"/>
    </w:pPr>
    <w:rPr>
      <w:rFonts w:ascii="Arial" w:hAnsi="Arial"/>
      <w:b/>
      <w:kern w:val="1"/>
      <w:sz w:val="16"/>
    </w:rPr>
  </w:style>
  <w:style w:type="paragraph" w:customStyle="1" w:styleId="HL7TableBody">
    <w:name w:val="HL7 Table Body"/>
    <w:basedOn w:val="Normal"/>
    <w:rsid w:val="00CF35C9"/>
    <w:pPr>
      <w:spacing w:before="20" w:after="120"/>
    </w:pPr>
    <w:rPr>
      <w:rFonts w:ascii="Arial" w:hAnsi="Arial"/>
      <w:kern w:val="1"/>
      <w:sz w:val="16"/>
    </w:rPr>
  </w:style>
  <w:style w:type="paragraph" w:customStyle="1" w:styleId="HL7TableCaption">
    <w:name w:val="HL7 Table Caption"/>
    <w:basedOn w:val="Normal"/>
    <w:next w:val="Normal"/>
    <w:rsid w:val="00CF35C9"/>
    <w:pPr>
      <w:keepNext/>
      <w:spacing w:before="180" w:after="60"/>
      <w:jc w:val="center"/>
    </w:pPr>
    <w:rPr>
      <w:kern w:val="1"/>
      <w:sz w:val="20"/>
    </w:rPr>
  </w:style>
  <w:style w:type="paragraph" w:customStyle="1" w:styleId="XMLExample">
    <w:name w:val="XML Example"/>
    <w:basedOn w:val="Normal"/>
    <w:qFormat/>
    <w:rsid w:val="00D25272"/>
    <w:pPr>
      <w:spacing w:before="0"/>
    </w:pPr>
    <w:rPr>
      <w:rFonts w:ascii="Courier New" w:eastAsia="Arial" w:hAnsi="Courier New" w:cs="Courier New"/>
      <w:sz w:val="16"/>
      <w:lang w:val="fr-FR"/>
    </w:rPr>
  </w:style>
  <w:style w:type="paragraph" w:customStyle="1" w:styleId="QueryExample">
    <w:name w:val="Query Example"/>
    <w:basedOn w:val="Normal"/>
    <w:rsid w:val="00CF35C9"/>
    <w:rPr>
      <w:rFonts w:ascii="Lucida Sans Unicode" w:eastAsia="Arial" w:hAnsi="Lucida Sans Unicode"/>
      <w:sz w:val="20"/>
    </w:rPr>
  </w:style>
  <w:style w:type="paragraph" w:styleId="ListContinue2">
    <w:name w:val="List Continue 2"/>
    <w:basedOn w:val="Normal"/>
    <w:uiPriority w:val="99"/>
    <w:unhideWhenUsed/>
    <w:rsid w:val="00694930"/>
    <w:pPr>
      <w:suppressAutoHyphens w:val="0"/>
      <w:ind w:left="720"/>
      <w:contextualSpacing/>
    </w:pPr>
    <w:rPr>
      <w:lang w:eastAsia="en-US"/>
    </w:rPr>
  </w:style>
  <w:style w:type="paragraph" w:styleId="ListContinue3">
    <w:name w:val="List Continue 3"/>
    <w:basedOn w:val="Normal"/>
    <w:uiPriority w:val="99"/>
    <w:unhideWhenUsed/>
    <w:rsid w:val="00694930"/>
    <w:pPr>
      <w:suppressAutoHyphens w:val="0"/>
      <w:ind w:left="1080"/>
      <w:contextualSpacing/>
    </w:pPr>
    <w:rPr>
      <w:lang w:eastAsia="en-US"/>
    </w:rPr>
  </w:style>
  <w:style w:type="paragraph" w:customStyle="1" w:styleId="TableContents">
    <w:name w:val="Table Contents"/>
    <w:basedOn w:val="Normal"/>
    <w:rsid w:val="00CF35C9"/>
    <w:pPr>
      <w:suppressLineNumbers/>
    </w:pPr>
  </w:style>
  <w:style w:type="paragraph" w:styleId="ListNumber2">
    <w:name w:val="List Number 2"/>
    <w:basedOn w:val="Normal"/>
    <w:link w:val="ListNumber2Char"/>
    <w:rsid w:val="0046227D"/>
    <w:pPr>
      <w:numPr>
        <w:numId w:val="62"/>
      </w:numPr>
      <w:suppressAutoHyphens w:val="0"/>
    </w:pPr>
    <w:rPr>
      <w:lang w:eastAsia="en-US"/>
    </w:rPr>
  </w:style>
  <w:style w:type="paragraph" w:styleId="ListNumber3">
    <w:name w:val="List Number 3"/>
    <w:basedOn w:val="Normal"/>
    <w:rsid w:val="0046227D"/>
    <w:pPr>
      <w:suppressAutoHyphens w:val="0"/>
    </w:pPr>
    <w:rPr>
      <w:lang w:eastAsia="en-US"/>
    </w:rPr>
  </w:style>
  <w:style w:type="paragraph" w:styleId="ListNumber4">
    <w:name w:val="List Number 4"/>
    <w:basedOn w:val="Normal"/>
    <w:rsid w:val="0046227D"/>
    <w:pPr>
      <w:numPr>
        <w:numId w:val="64"/>
      </w:numPr>
      <w:suppressAutoHyphens w:val="0"/>
    </w:pPr>
    <w:rPr>
      <w:lang w:eastAsia="en-US"/>
    </w:rPr>
  </w:style>
  <w:style w:type="paragraph" w:styleId="ListNumber5">
    <w:name w:val="List Number 5"/>
    <w:basedOn w:val="Normal"/>
    <w:uiPriority w:val="99"/>
    <w:unhideWhenUsed/>
    <w:rsid w:val="00694930"/>
    <w:pPr>
      <w:numPr>
        <w:numId w:val="20"/>
      </w:numPr>
      <w:suppressAutoHyphens w:val="0"/>
    </w:pPr>
    <w:rPr>
      <w:lang w:eastAsia="en-US"/>
    </w:rPr>
  </w:style>
  <w:style w:type="paragraph" w:styleId="ListBullet4">
    <w:name w:val="List Bullet 4"/>
    <w:basedOn w:val="Normal"/>
    <w:rsid w:val="0046227D"/>
    <w:pPr>
      <w:numPr>
        <w:numId w:val="60"/>
      </w:numPr>
      <w:suppressAutoHyphens w:val="0"/>
    </w:pPr>
    <w:rPr>
      <w:lang w:eastAsia="en-US"/>
    </w:rPr>
  </w:style>
  <w:style w:type="paragraph" w:styleId="ListBullet5">
    <w:name w:val="List Bullet 5"/>
    <w:basedOn w:val="Normal"/>
    <w:uiPriority w:val="99"/>
    <w:unhideWhenUsed/>
    <w:rsid w:val="00694930"/>
    <w:pPr>
      <w:numPr>
        <w:numId w:val="15"/>
      </w:numPr>
      <w:suppressAutoHyphens w:val="0"/>
    </w:pPr>
    <w:rPr>
      <w:lang w:eastAsia="en-US"/>
    </w:rPr>
  </w:style>
  <w:style w:type="paragraph" w:customStyle="1" w:styleId="MsgTableCaption">
    <w:name w:val="Msg Table Caption"/>
    <w:basedOn w:val="Normal"/>
    <w:rsid w:val="00CF35C9"/>
    <w:pPr>
      <w:keepNext/>
      <w:suppressAutoHyphens w:val="0"/>
      <w:spacing w:before="0" w:line="240" w:lineRule="exact"/>
      <w:jc w:val="center"/>
    </w:pPr>
    <w:rPr>
      <w:kern w:val="1"/>
      <w:sz w:val="20"/>
      <w:u w:val="single"/>
      <w:lang w:val="fr-FR"/>
    </w:rPr>
  </w:style>
  <w:style w:type="paragraph" w:customStyle="1" w:styleId="UserTableBody">
    <w:name w:val="User Table Body"/>
    <w:basedOn w:val="Normal"/>
    <w:rsid w:val="00CF35C9"/>
    <w:pPr>
      <w:widowControl w:val="0"/>
      <w:suppressAutoHyphens w:val="0"/>
      <w:spacing w:before="20" w:after="10"/>
    </w:pPr>
    <w:rPr>
      <w:rFonts w:ascii="Arial" w:hAnsi="Arial"/>
      <w:kern w:val="1"/>
      <w:sz w:val="16"/>
    </w:rPr>
  </w:style>
  <w:style w:type="paragraph" w:customStyle="1" w:styleId="UserTableHeader">
    <w:name w:val="User Table Header"/>
    <w:basedOn w:val="UserTableBody"/>
    <w:next w:val="UserTableBody"/>
    <w:rsid w:val="00CF35C9"/>
    <w:pPr>
      <w:keepNext/>
      <w:spacing w:before="40" w:after="20"/>
    </w:pPr>
    <w:rPr>
      <w:b/>
    </w:rPr>
  </w:style>
  <w:style w:type="paragraph" w:customStyle="1" w:styleId="ComponentTableCaption">
    <w:name w:val="Component Table Caption"/>
    <w:basedOn w:val="Normal"/>
    <w:rsid w:val="00CF35C9"/>
    <w:pPr>
      <w:keepNext/>
      <w:suppressAutoHyphens w:val="0"/>
      <w:spacing w:before="180" w:after="60" w:line="180" w:lineRule="exact"/>
      <w:jc w:val="center"/>
    </w:pPr>
    <w:rPr>
      <w:rFonts w:ascii="Arial" w:hAnsi="Arial"/>
      <w:kern w:val="1"/>
      <w:sz w:val="20"/>
    </w:rPr>
  </w:style>
  <w:style w:type="paragraph" w:styleId="ListContinue4">
    <w:name w:val="List Continue 4"/>
    <w:basedOn w:val="Normal"/>
    <w:uiPriority w:val="99"/>
    <w:unhideWhenUsed/>
    <w:rsid w:val="00694930"/>
    <w:pPr>
      <w:suppressAutoHyphens w:val="0"/>
      <w:ind w:left="1440"/>
      <w:contextualSpacing/>
    </w:pPr>
    <w:rPr>
      <w:lang w:eastAsia="en-US"/>
    </w:rPr>
  </w:style>
  <w:style w:type="paragraph" w:customStyle="1" w:styleId="ComponentTableHeader">
    <w:name w:val="Component Table Header"/>
    <w:basedOn w:val="ComponentTableCaption"/>
    <w:rsid w:val="00CF35C9"/>
    <w:pPr>
      <w:spacing w:before="40" w:after="30"/>
    </w:pPr>
    <w:rPr>
      <w:b/>
      <w:sz w:val="16"/>
    </w:rPr>
  </w:style>
  <w:style w:type="paragraph" w:customStyle="1" w:styleId="Components">
    <w:name w:val="Components"/>
    <w:basedOn w:val="Normal"/>
    <w:rsid w:val="00CF35C9"/>
    <w:pPr>
      <w:suppressAutoHyphens w:val="0"/>
      <w:spacing w:after="120" w:line="160" w:lineRule="atLeast"/>
      <w:ind w:left="2160" w:hanging="1080"/>
    </w:pPr>
    <w:rPr>
      <w:rFonts w:ascii="Courier New" w:hAnsi="Courier New"/>
      <w:kern w:val="1"/>
      <w:sz w:val="16"/>
    </w:rPr>
  </w:style>
  <w:style w:type="paragraph" w:customStyle="1" w:styleId="Figure">
    <w:name w:val="Figure"/>
    <w:basedOn w:val="Normal"/>
    <w:rsid w:val="00CF35C9"/>
    <w:pPr>
      <w:suppressAutoHyphens w:val="0"/>
      <w:spacing w:before="0" w:after="120"/>
      <w:jc w:val="center"/>
    </w:pPr>
    <w:rPr>
      <w:rFonts w:ascii="Antigoni" w:hAnsi="Antigoni"/>
      <w:sz w:val="22"/>
      <w:lang w:val="fr-FR"/>
    </w:rPr>
  </w:style>
  <w:style w:type="paragraph" w:styleId="CommentText">
    <w:name w:val="annotation text"/>
    <w:basedOn w:val="Normal"/>
    <w:link w:val="CommentTextChar"/>
    <w:rsid w:val="00CF35C9"/>
    <w:rPr>
      <w:sz w:val="20"/>
    </w:rPr>
  </w:style>
  <w:style w:type="paragraph" w:styleId="ListContinue5">
    <w:name w:val="List Continue 5"/>
    <w:basedOn w:val="Normal"/>
    <w:uiPriority w:val="99"/>
    <w:unhideWhenUsed/>
    <w:rsid w:val="00694930"/>
    <w:pPr>
      <w:suppressAutoHyphens w:val="0"/>
      <w:ind w:left="1800"/>
      <w:contextualSpacing/>
    </w:pPr>
    <w:rPr>
      <w:lang w:eastAsia="en-US"/>
    </w:rPr>
  </w:style>
  <w:style w:type="paragraph" w:styleId="PlainText">
    <w:name w:val="Plain Text"/>
    <w:basedOn w:val="Normal"/>
    <w:link w:val="PlainTextChar1"/>
    <w:rsid w:val="00CF35C9"/>
    <w:rPr>
      <w:rFonts w:ascii="Courier New" w:hAnsi="Courier New" w:cs="Courier New"/>
      <w:sz w:val="20"/>
    </w:rPr>
  </w:style>
  <w:style w:type="paragraph" w:styleId="TableofAuthorities">
    <w:name w:val="table of authorities"/>
    <w:basedOn w:val="Normal"/>
    <w:next w:val="Normal"/>
    <w:rsid w:val="00CF35C9"/>
    <w:pPr>
      <w:ind w:left="240" w:hanging="240"/>
    </w:pPr>
  </w:style>
  <w:style w:type="paragraph" w:styleId="TableofFigures">
    <w:name w:val="table of figures"/>
    <w:basedOn w:val="Normal"/>
    <w:next w:val="Normal"/>
    <w:rsid w:val="00CF35C9"/>
    <w:pPr>
      <w:ind w:left="480" w:hanging="480"/>
    </w:pPr>
  </w:style>
  <w:style w:type="paragraph" w:styleId="TOAHeading">
    <w:name w:val="toa heading"/>
    <w:basedOn w:val="Normal"/>
    <w:next w:val="Normal"/>
    <w:rsid w:val="00CF35C9"/>
    <w:rPr>
      <w:rFonts w:ascii="Arial" w:hAnsi="Arial" w:cs="Arial"/>
      <w:b/>
      <w:bCs/>
      <w:szCs w:val="24"/>
    </w:rPr>
  </w:style>
  <w:style w:type="paragraph" w:customStyle="1" w:styleId="TableHeading">
    <w:name w:val="Table Heading"/>
    <w:basedOn w:val="TableContents"/>
    <w:rsid w:val="00CF35C9"/>
    <w:pPr>
      <w:jc w:val="center"/>
    </w:pPr>
    <w:rPr>
      <w:b/>
      <w:bCs/>
    </w:rPr>
  </w:style>
  <w:style w:type="paragraph" w:styleId="BodyTextIndent">
    <w:name w:val="Body Text Indent"/>
    <w:basedOn w:val="BodyText"/>
    <w:link w:val="BodyTextIndentChar"/>
    <w:rsid w:val="00CF35C9"/>
    <w:pPr>
      <w:ind w:left="360"/>
    </w:pPr>
  </w:style>
  <w:style w:type="paragraph" w:customStyle="1" w:styleId="StyleBodyTextItalicRedBoxSinglesolidlineAuto05">
    <w:name w:val="Style Body Text + Italic Red Box: (Single solid line Auto  0.5 ..."/>
    <w:basedOn w:val="BodyText"/>
    <w:rsid w:val="00CF35C9"/>
    <w:pPr>
      <w:pBdr>
        <w:top w:val="single" w:sz="4" w:space="1" w:color="000000"/>
        <w:left w:val="single" w:sz="4" w:space="4" w:color="000000"/>
        <w:bottom w:val="single" w:sz="4" w:space="1" w:color="000000"/>
        <w:right w:val="single" w:sz="4" w:space="4" w:color="000000"/>
      </w:pBdr>
    </w:pPr>
    <w:rPr>
      <w:i/>
      <w:iCs/>
    </w:rPr>
  </w:style>
  <w:style w:type="paragraph" w:styleId="CommentSubject">
    <w:name w:val="annotation subject"/>
    <w:basedOn w:val="CommentText"/>
    <w:next w:val="CommentText"/>
    <w:link w:val="CommentSubjectChar"/>
    <w:rsid w:val="00CF35C9"/>
    <w:rPr>
      <w:b/>
      <w:bCs/>
    </w:rPr>
  </w:style>
  <w:style w:type="paragraph" w:customStyle="1" w:styleId="AppendixHeading4">
    <w:name w:val="Appendix Heading 4"/>
    <w:basedOn w:val="AppendixHeading3"/>
    <w:next w:val="BodyText"/>
    <w:rsid w:val="00F04D64"/>
    <w:pPr>
      <w:tabs>
        <w:tab w:val="clear" w:pos="432"/>
      </w:tabs>
      <w:ind w:left="0" w:firstLine="0"/>
      <w:outlineLvl w:val="3"/>
    </w:pPr>
  </w:style>
  <w:style w:type="paragraph" w:customStyle="1" w:styleId="AppendixHeading5">
    <w:name w:val="Appendix Heading 5"/>
    <w:basedOn w:val="AppendixHeading4"/>
    <w:next w:val="BodyText"/>
    <w:rsid w:val="00F04D64"/>
    <w:pPr>
      <w:keepNext/>
      <w:tabs>
        <w:tab w:val="left" w:pos="1008"/>
      </w:tabs>
      <w:outlineLvl w:val="4"/>
    </w:pPr>
  </w:style>
  <w:style w:type="paragraph" w:customStyle="1" w:styleId="Constraint">
    <w:name w:val="Constraint"/>
    <w:basedOn w:val="Normal"/>
    <w:rsid w:val="00CF35C9"/>
    <w:pPr>
      <w:tabs>
        <w:tab w:val="num" w:pos="1800"/>
        <w:tab w:val="left" w:pos="3960"/>
      </w:tabs>
      <w:spacing w:line="300" w:lineRule="atLeast"/>
      <w:ind w:left="1980" w:hanging="1260"/>
    </w:pPr>
    <w:rPr>
      <w:rFonts w:ascii="Arial" w:hAnsi="Arial"/>
      <w:sz w:val="20"/>
    </w:rPr>
  </w:style>
  <w:style w:type="paragraph" w:customStyle="1" w:styleId="XMLFragment">
    <w:name w:val="XML Fragment"/>
    <w:basedOn w:val="PlainText"/>
    <w:rsid w:val="00D25272"/>
    <w:pPr>
      <w:keepNext/>
      <w:keepLines/>
      <w:pBdr>
        <w:top w:val="single" w:sz="4" w:space="1" w:color="000000"/>
        <w:left w:val="single" w:sz="4" w:space="4" w:color="000000"/>
        <w:bottom w:val="single" w:sz="4" w:space="1" w:color="000000"/>
        <w:right w:val="single" w:sz="4" w:space="4" w:color="000000"/>
      </w:pBdr>
      <w:tabs>
        <w:tab w:val="left" w:pos="187"/>
      </w:tabs>
      <w:spacing w:before="0"/>
    </w:pPr>
    <w:rPr>
      <w:lang w:val="fr-FR"/>
    </w:rPr>
  </w:style>
  <w:style w:type="paragraph" w:styleId="BodyText2">
    <w:name w:val="Body Text 2"/>
    <w:basedOn w:val="Normal"/>
    <w:link w:val="BodyText2Char"/>
    <w:rsid w:val="00CF35C9"/>
    <w:pPr>
      <w:spacing w:after="120" w:line="480" w:lineRule="auto"/>
    </w:pPr>
  </w:style>
  <w:style w:type="paragraph" w:styleId="BodyTextIndent2">
    <w:name w:val="Body Text Indent 2"/>
    <w:basedOn w:val="Normal"/>
    <w:link w:val="BodyTextIndent2Char"/>
    <w:rsid w:val="00CF35C9"/>
    <w:pPr>
      <w:spacing w:after="120" w:line="480" w:lineRule="auto"/>
      <w:ind w:left="360"/>
    </w:pPr>
  </w:style>
  <w:style w:type="paragraph" w:customStyle="1" w:styleId="PartTitle">
    <w:name w:val="Part Title"/>
    <w:basedOn w:val="Normal"/>
    <w:next w:val="BodyText"/>
    <w:rsid w:val="00E87ECC"/>
    <w:pPr>
      <w:keepNext/>
      <w:pageBreakBefore/>
      <w:spacing w:before="240" w:after="60"/>
      <w:jc w:val="center"/>
    </w:pPr>
    <w:rPr>
      <w:rFonts w:ascii="Arial" w:hAnsi="Arial" w:cs="Arial"/>
      <w:b/>
      <w:bCs/>
      <w:kern w:val="1"/>
      <w:sz w:val="44"/>
      <w:szCs w:val="32"/>
    </w:rPr>
  </w:style>
  <w:style w:type="paragraph" w:customStyle="1" w:styleId="body">
    <w:name w:val="body"/>
    <w:basedOn w:val="Normal"/>
    <w:rsid w:val="00CF35C9"/>
  </w:style>
  <w:style w:type="paragraph" w:customStyle="1" w:styleId="Contents10">
    <w:name w:val="Contents 10"/>
    <w:basedOn w:val="Index"/>
    <w:rsid w:val="00CF35C9"/>
    <w:pPr>
      <w:tabs>
        <w:tab w:val="right" w:leader="dot" w:pos="9972"/>
      </w:tabs>
      <w:ind w:left="2547"/>
    </w:pPr>
  </w:style>
  <w:style w:type="table" w:styleId="TableGrid">
    <w:name w:val="Table Grid"/>
    <w:basedOn w:val="TableNormal"/>
    <w:rsid w:val="00CF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1">
    <w:name w:val="Table Title Char1"/>
    <w:link w:val="TableTitle"/>
    <w:rsid w:val="00B77656"/>
    <w:rPr>
      <w:rFonts w:ascii="Arial" w:hAnsi="Arial"/>
      <w:b/>
      <w:sz w:val="22"/>
    </w:rPr>
  </w:style>
  <w:style w:type="character" w:customStyle="1" w:styleId="ListBulletChar">
    <w:name w:val="List Bullet Char"/>
    <w:link w:val="ListBullet"/>
    <w:rsid w:val="00694930"/>
    <w:rPr>
      <w:sz w:val="24"/>
    </w:rPr>
  </w:style>
  <w:style w:type="character" w:customStyle="1" w:styleId="ListBullet2Char">
    <w:name w:val="List Bullet 2 Char"/>
    <w:link w:val="ListBullet2"/>
    <w:rsid w:val="00694930"/>
    <w:rPr>
      <w:sz w:val="24"/>
    </w:rPr>
  </w:style>
  <w:style w:type="paragraph" w:styleId="Bibliography">
    <w:name w:val="Bibliography"/>
    <w:basedOn w:val="Normal"/>
    <w:next w:val="Normal"/>
    <w:uiPriority w:val="37"/>
    <w:unhideWhenUsed/>
    <w:rsid w:val="00CF35C9"/>
  </w:style>
  <w:style w:type="paragraph" w:styleId="BlockText">
    <w:name w:val="Block Text"/>
    <w:basedOn w:val="Normal"/>
    <w:uiPriority w:val="99"/>
    <w:unhideWhenUsed/>
    <w:rsid w:val="00CF35C9"/>
    <w:pPr>
      <w:spacing w:after="120"/>
      <w:ind w:left="1440" w:right="1440"/>
    </w:pPr>
  </w:style>
  <w:style w:type="paragraph" w:styleId="BodyText3">
    <w:name w:val="Body Text 3"/>
    <w:basedOn w:val="Normal"/>
    <w:link w:val="BodyText3Char"/>
    <w:unhideWhenUsed/>
    <w:rsid w:val="00CF35C9"/>
    <w:pPr>
      <w:spacing w:after="120"/>
    </w:pPr>
    <w:rPr>
      <w:sz w:val="16"/>
      <w:szCs w:val="16"/>
    </w:rPr>
  </w:style>
  <w:style w:type="character" w:customStyle="1" w:styleId="BodyText3Char">
    <w:name w:val="Body Text 3 Char"/>
    <w:link w:val="BodyText3"/>
    <w:rsid w:val="00CF35C9"/>
    <w:rPr>
      <w:sz w:val="16"/>
      <w:szCs w:val="16"/>
      <w:lang w:eastAsia="ar-SA"/>
    </w:rPr>
  </w:style>
  <w:style w:type="paragraph" w:styleId="BodyTextFirstIndent">
    <w:name w:val="Body Text First Indent"/>
    <w:basedOn w:val="BodyText"/>
    <w:link w:val="BodyTextFirstIndentChar"/>
    <w:uiPriority w:val="99"/>
    <w:unhideWhenUsed/>
    <w:rsid w:val="00CF35C9"/>
    <w:pPr>
      <w:suppressAutoHyphens/>
      <w:spacing w:after="120"/>
      <w:ind w:firstLine="210"/>
    </w:pPr>
    <w:rPr>
      <w:lang w:eastAsia="ar-SA"/>
    </w:rPr>
  </w:style>
  <w:style w:type="character" w:customStyle="1" w:styleId="BodyTextFirstIndentChar">
    <w:name w:val="Body Text First Indent Char"/>
    <w:link w:val="BodyTextFirstIndent"/>
    <w:uiPriority w:val="99"/>
    <w:rsid w:val="00CF35C9"/>
    <w:rPr>
      <w:noProof/>
      <w:sz w:val="24"/>
      <w:lang w:eastAsia="ar-SA"/>
    </w:rPr>
  </w:style>
  <w:style w:type="paragraph" w:styleId="BodyTextFirstIndent2">
    <w:name w:val="Body Text First Indent 2"/>
    <w:basedOn w:val="BodyTextIndent"/>
    <w:link w:val="BodyTextFirstIndent2Char"/>
    <w:uiPriority w:val="99"/>
    <w:unhideWhenUsed/>
    <w:rsid w:val="00CF35C9"/>
    <w:pPr>
      <w:suppressAutoHyphens/>
      <w:spacing w:after="120"/>
      <w:ind w:firstLine="210"/>
    </w:pPr>
    <w:rPr>
      <w:lang w:eastAsia="ar-SA"/>
    </w:rPr>
  </w:style>
  <w:style w:type="character" w:customStyle="1" w:styleId="BodyTextIndentChar">
    <w:name w:val="Body Text Indent Char"/>
    <w:basedOn w:val="DefaultParagraphFont"/>
    <w:link w:val="BodyTextIndent"/>
    <w:rsid w:val="00B77656"/>
    <w:rPr>
      <w:sz w:val="24"/>
    </w:rPr>
  </w:style>
  <w:style w:type="character" w:customStyle="1" w:styleId="BodyTextFirstIndent2Char">
    <w:name w:val="Body Text First Indent 2 Char"/>
    <w:link w:val="BodyTextFirstIndent2"/>
    <w:uiPriority w:val="99"/>
    <w:rsid w:val="00CF35C9"/>
    <w:rPr>
      <w:noProof/>
      <w:sz w:val="24"/>
      <w:lang w:eastAsia="ar-SA"/>
    </w:rPr>
  </w:style>
  <w:style w:type="paragraph" w:styleId="BodyTextIndent3">
    <w:name w:val="Body Text Indent 3"/>
    <w:basedOn w:val="Normal"/>
    <w:link w:val="BodyTextIndent3Char"/>
    <w:uiPriority w:val="99"/>
    <w:unhideWhenUsed/>
    <w:rsid w:val="00CF35C9"/>
    <w:pPr>
      <w:spacing w:after="120"/>
      <w:ind w:left="360"/>
    </w:pPr>
    <w:rPr>
      <w:sz w:val="16"/>
      <w:szCs w:val="16"/>
    </w:rPr>
  </w:style>
  <w:style w:type="character" w:customStyle="1" w:styleId="BodyTextIndent3Char">
    <w:name w:val="Body Text Indent 3 Char"/>
    <w:link w:val="BodyTextIndent3"/>
    <w:uiPriority w:val="99"/>
    <w:rsid w:val="00CF35C9"/>
    <w:rPr>
      <w:sz w:val="16"/>
      <w:szCs w:val="16"/>
      <w:lang w:eastAsia="ar-SA"/>
    </w:rPr>
  </w:style>
  <w:style w:type="paragraph" w:styleId="Closing">
    <w:name w:val="Closing"/>
    <w:basedOn w:val="Normal"/>
    <w:link w:val="ClosingChar"/>
    <w:uiPriority w:val="99"/>
    <w:unhideWhenUsed/>
    <w:rsid w:val="00CF35C9"/>
    <w:pPr>
      <w:ind w:left="4320"/>
    </w:pPr>
  </w:style>
  <w:style w:type="character" w:customStyle="1" w:styleId="ClosingChar">
    <w:name w:val="Closing Char"/>
    <w:link w:val="Closing"/>
    <w:uiPriority w:val="99"/>
    <w:rsid w:val="00CF35C9"/>
    <w:rPr>
      <w:sz w:val="24"/>
      <w:lang w:eastAsia="ar-SA"/>
    </w:rPr>
  </w:style>
  <w:style w:type="paragraph" w:styleId="Date">
    <w:name w:val="Date"/>
    <w:basedOn w:val="Normal"/>
    <w:next w:val="Normal"/>
    <w:link w:val="DateChar"/>
    <w:uiPriority w:val="99"/>
    <w:unhideWhenUsed/>
    <w:rsid w:val="00CF35C9"/>
  </w:style>
  <w:style w:type="character" w:customStyle="1" w:styleId="DateChar">
    <w:name w:val="Date Char"/>
    <w:link w:val="Date"/>
    <w:uiPriority w:val="99"/>
    <w:rsid w:val="00CF35C9"/>
    <w:rPr>
      <w:sz w:val="24"/>
      <w:lang w:eastAsia="ar-SA"/>
    </w:rPr>
  </w:style>
  <w:style w:type="paragraph" w:styleId="E-mailSignature">
    <w:name w:val="E-mail Signature"/>
    <w:basedOn w:val="Normal"/>
    <w:link w:val="E-mailSignatureChar"/>
    <w:uiPriority w:val="99"/>
    <w:unhideWhenUsed/>
    <w:rsid w:val="00CF35C9"/>
  </w:style>
  <w:style w:type="character" w:customStyle="1" w:styleId="E-mailSignatureChar">
    <w:name w:val="E-mail Signature Char"/>
    <w:link w:val="E-mailSignature"/>
    <w:uiPriority w:val="99"/>
    <w:rsid w:val="00CF35C9"/>
    <w:rPr>
      <w:sz w:val="24"/>
      <w:lang w:eastAsia="ar-SA"/>
    </w:rPr>
  </w:style>
  <w:style w:type="paragraph" w:styleId="EnvelopeAddress">
    <w:name w:val="envelope address"/>
    <w:basedOn w:val="Normal"/>
    <w:uiPriority w:val="99"/>
    <w:unhideWhenUsed/>
    <w:rsid w:val="00CF35C9"/>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unhideWhenUsed/>
    <w:rsid w:val="00CF35C9"/>
    <w:rPr>
      <w:rFonts w:ascii="Cambria" w:hAnsi="Cambria"/>
      <w:sz w:val="20"/>
    </w:rPr>
  </w:style>
  <w:style w:type="paragraph" w:styleId="HTMLAddress">
    <w:name w:val="HTML Address"/>
    <w:basedOn w:val="Normal"/>
    <w:link w:val="HTMLAddressChar"/>
    <w:uiPriority w:val="99"/>
    <w:unhideWhenUsed/>
    <w:rsid w:val="00CF35C9"/>
    <w:rPr>
      <w:i/>
      <w:iCs/>
    </w:rPr>
  </w:style>
  <w:style w:type="character" w:customStyle="1" w:styleId="HTMLAddressChar">
    <w:name w:val="HTML Address Char"/>
    <w:link w:val="HTMLAddress"/>
    <w:uiPriority w:val="99"/>
    <w:rsid w:val="00CF35C9"/>
    <w:rPr>
      <w:i/>
      <w:iCs/>
      <w:sz w:val="24"/>
      <w:lang w:eastAsia="ar-SA"/>
    </w:rPr>
  </w:style>
  <w:style w:type="paragraph" w:styleId="HTMLPreformatted">
    <w:name w:val="HTML Preformatted"/>
    <w:basedOn w:val="Normal"/>
    <w:link w:val="HTMLPreformattedChar"/>
    <w:uiPriority w:val="99"/>
    <w:unhideWhenUsed/>
    <w:rsid w:val="00CF35C9"/>
    <w:rPr>
      <w:rFonts w:ascii="Courier New" w:hAnsi="Courier New" w:cs="Courier New"/>
      <w:sz w:val="20"/>
    </w:rPr>
  </w:style>
  <w:style w:type="character" w:customStyle="1" w:styleId="HTMLPreformattedChar">
    <w:name w:val="HTML Preformatted Char"/>
    <w:link w:val="HTMLPreformatted"/>
    <w:uiPriority w:val="99"/>
    <w:rsid w:val="00CF35C9"/>
    <w:rPr>
      <w:rFonts w:ascii="Courier New" w:hAnsi="Courier New" w:cs="Courier New"/>
      <w:lang w:eastAsia="ar-SA"/>
    </w:rPr>
  </w:style>
  <w:style w:type="paragraph" w:styleId="IntenseQuote">
    <w:name w:val="Intense Quote"/>
    <w:basedOn w:val="Normal"/>
    <w:next w:val="Normal"/>
    <w:link w:val="IntenseQuoteChar"/>
    <w:uiPriority w:val="30"/>
    <w:qFormat/>
    <w:rsid w:val="00CF35C9"/>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F35C9"/>
    <w:rPr>
      <w:b/>
      <w:bCs/>
      <w:i/>
      <w:iCs/>
      <w:color w:val="4F81BD"/>
      <w:sz w:val="24"/>
      <w:lang w:eastAsia="ar-SA"/>
    </w:rPr>
  </w:style>
  <w:style w:type="paragraph" w:styleId="List4">
    <w:name w:val="List 4"/>
    <w:basedOn w:val="Normal"/>
    <w:uiPriority w:val="99"/>
    <w:unhideWhenUsed/>
    <w:rsid w:val="00694930"/>
    <w:pPr>
      <w:suppressAutoHyphens w:val="0"/>
      <w:ind w:left="1800" w:hanging="360"/>
    </w:pPr>
    <w:rPr>
      <w:lang w:eastAsia="en-US"/>
    </w:rPr>
  </w:style>
  <w:style w:type="paragraph" w:styleId="List5">
    <w:name w:val="List 5"/>
    <w:basedOn w:val="Normal"/>
    <w:link w:val="List5Char"/>
    <w:rsid w:val="00694930"/>
    <w:pPr>
      <w:suppressAutoHyphens w:val="0"/>
      <w:ind w:left="1800" w:hanging="360"/>
    </w:pPr>
    <w:rPr>
      <w:lang w:eastAsia="en-US"/>
    </w:rPr>
  </w:style>
  <w:style w:type="paragraph" w:styleId="ListParagraph">
    <w:name w:val="List Paragraph"/>
    <w:basedOn w:val="Normal"/>
    <w:uiPriority w:val="34"/>
    <w:qFormat/>
    <w:rsid w:val="00694930"/>
    <w:pPr>
      <w:suppressAutoHyphens w:val="0"/>
      <w:ind w:left="720"/>
    </w:pPr>
    <w:rPr>
      <w:lang w:eastAsia="en-US"/>
    </w:rPr>
  </w:style>
  <w:style w:type="paragraph" w:styleId="MacroText">
    <w:name w:val="macro"/>
    <w:link w:val="MacroTextChar"/>
    <w:uiPriority w:val="99"/>
    <w:unhideWhenUsed/>
    <w:rsid w:val="00CF35C9"/>
    <w:pPr>
      <w:tabs>
        <w:tab w:val="left" w:pos="480"/>
        <w:tab w:val="left" w:pos="960"/>
        <w:tab w:val="left" w:pos="1440"/>
        <w:tab w:val="left" w:pos="1920"/>
        <w:tab w:val="left" w:pos="2400"/>
        <w:tab w:val="left" w:pos="2880"/>
        <w:tab w:val="left" w:pos="3360"/>
        <w:tab w:val="left" w:pos="3840"/>
        <w:tab w:val="left" w:pos="4320"/>
      </w:tabs>
      <w:suppressAutoHyphens/>
      <w:spacing w:before="120"/>
    </w:pPr>
    <w:rPr>
      <w:rFonts w:ascii="Courier New" w:hAnsi="Courier New" w:cs="Courier New"/>
      <w:lang w:eastAsia="ar-SA"/>
    </w:rPr>
  </w:style>
  <w:style w:type="character" w:customStyle="1" w:styleId="MacroTextChar">
    <w:name w:val="Macro Text Char"/>
    <w:link w:val="MacroText"/>
    <w:uiPriority w:val="99"/>
    <w:rsid w:val="00CF35C9"/>
    <w:rPr>
      <w:rFonts w:ascii="Courier New" w:hAnsi="Courier New" w:cs="Courier New"/>
      <w:lang w:eastAsia="ar-SA"/>
    </w:rPr>
  </w:style>
  <w:style w:type="paragraph" w:styleId="MessageHeader">
    <w:name w:val="Message Header"/>
    <w:basedOn w:val="Normal"/>
    <w:link w:val="MessageHeaderChar"/>
    <w:uiPriority w:val="99"/>
    <w:unhideWhenUsed/>
    <w:rsid w:val="00CF35C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CF35C9"/>
    <w:rPr>
      <w:rFonts w:ascii="Cambria" w:eastAsia="Times New Roman" w:hAnsi="Cambria" w:cs="Times New Roman"/>
      <w:sz w:val="24"/>
      <w:szCs w:val="24"/>
      <w:shd w:val="pct20" w:color="auto" w:fill="auto"/>
      <w:lang w:eastAsia="ar-SA"/>
    </w:rPr>
  </w:style>
  <w:style w:type="paragraph" w:styleId="NormalIndent">
    <w:name w:val="Normal Indent"/>
    <w:basedOn w:val="Normal"/>
    <w:unhideWhenUsed/>
    <w:rsid w:val="00CF35C9"/>
    <w:pPr>
      <w:ind w:left="720"/>
    </w:pPr>
  </w:style>
  <w:style w:type="paragraph" w:styleId="NoteHeading">
    <w:name w:val="Note Heading"/>
    <w:basedOn w:val="Normal"/>
    <w:next w:val="Normal"/>
    <w:link w:val="NoteHeadingChar"/>
    <w:unhideWhenUsed/>
    <w:rsid w:val="00CF35C9"/>
  </w:style>
  <w:style w:type="character" w:customStyle="1" w:styleId="NoteHeadingChar">
    <w:name w:val="Note Heading Char"/>
    <w:link w:val="NoteHeading"/>
    <w:rsid w:val="00CF35C9"/>
    <w:rPr>
      <w:sz w:val="24"/>
      <w:lang w:eastAsia="ar-SA"/>
    </w:rPr>
  </w:style>
  <w:style w:type="paragraph" w:styleId="Quote">
    <w:name w:val="Quote"/>
    <w:basedOn w:val="Normal"/>
    <w:next w:val="Normal"/>
    <w:link w:val="QuoteChar"/>
    <w:uiPriority w:val="29"/>
    <w:qFormat/>
    <w:rsid w:val="00CF35C9"/>
    <w:rPr>
      <w:i/>
      <w:iCs/>
      <w:color w:val="000000"/>
    </w:rPr>
  </w:style>
  <w:style w:type="character" w:customStyle="1" w:styleId="QuoteChar">
    <w:name w:val="Quote Char"/>
    <w:link w:val="Quote"/>
    <w:uiPriority w:val="29"/>
    <w:rsid w:val="00CF35C9"/>
    <w:rPr>
      <w:i/>
      <w:iCs/>
      <w:color w:val="000000"/>
      <w:sz w:val="24"/>
      <w:lang w:eastAsia="ar-SA"/>
    </w:rPr>
  </w:style>
  <w:style w:type="paragraph" w:styleId="Salutation">
    <w:name w:val="Salutation"/>
    <w:basedOn w:val="Normal"/>
    <w:next w:val="Normal"/>
    <w:link w:val="SalutationChar"/>
    <w:unhideWhenUsed/>
    <w:rsid w:val="00CF35C9"/>
  </w:style>
  <w:style w:type="character" w:customStyle="1" w:styleId="SalutationChar">
    <w:name w:val="Salutation Char"/>
    <w:link w:val="Salutation"/>
    <w:rsid w:val="00CF35C9"/>
    <w:rPr>
      <w:sz w:val="24"/>
      <w:lang w:eastAsia="ar-SA"/>
    </w:rPr>
  </w:style>
  <w:style w:type="paragraph" w:styleId="Signature">
    <w:name w:val="Signature"/>
    <w:basedOn w:val="Normal"/>
    <w:link w:val="SignatureChar"/>
    <w:unhideWhenUsed/>
    <w:rsid w:val="00CF35C9"/>
    <w:pPr>
      <w:ind w:left="4320"/>
    </w:pPr>
  </w:style>
  <w:style w:type="character" w:customStyle="1" w:styleId="SignatureChar">
    <w:name w:val="Signature Char"/>
    <w:link w:val="Signature"/>
    <w:rsid w:val="00CF35C9"/>
    <w:rPr>
      <w:sz w:val="24"/>
      <w:lang w:eastAsia="ar-SA"/>
    </w:rPr>
  </w:style>
  <w:style w:type="paragraph" w:styleId="TOCHeading">
    <w:name w:val="TOC Heading"/>
    <w:basedOn w:val="Heading1"/>
    <w:next w:val="Normal"/>
    <w:uiPriority w:val="39"/>
    <w:qFormat/>
    <w:rsid w:val="00CF35C9"/>
    <w:pPr>
      <w:pageBreakBefore w:val="0"/>
      <w:tabs>
        <w:tab w:val="clear" w:pos="432"/>
      </w:tabs>
      <w:ind w:left="0" w:firstLine="0"/>
      <w:outlineLvl w:val="9"/>
    </w:pPr>
    <w:rPr>
      <w:rFonts w:ascii="Cambria" w:eastAsia="Times New Roman" w:hAnsi="Cambria"/>
      <w:bCs/>
      <w:kern w:val="32"/>
      <w:sz w:val="32"/>
      <w:szCs w:val="32"/>
    </w:rPr>
  </w:style>
  <w:style w:type="paragraph" w:customStyle="1" w:styleId="Bibliography1">
    <w:name w:val="Bibliography1"/>
    <w:basedOn w:val="Normal"/>
    <w:next w:val="Normal"/>
    <w:uiPriority w:val="70"/>
    <w:unhideWhenUsed/>
    <w:rsid w:val="00E07DB3"/>
    <w:pPr>
      <w:suppressAutoHyphens w:val="0"/>
    </w:pPr>
    <w:rPr>
      <w:lang w:eastAsia="en-US"/>
    </w:rPr>
  </w:style>
  <w:style w:type="character" w:customStyle="1" w:styleId="CommentTextChar">
    <w:name w:val="Comment Text Char"/>
    <w:link w:val="CommentText"/>
    <w:rsid w:val="00E07DB3"/>
    <w:rPr>
      <w:lang w:val="en-US" w:eastAsia="ar-SA"/>
    </w:rPr>
  </w:style>
  <w:style w:type="character" w:customStyle="1" w:styleId="BodyText2Char">
    <w:name w:val="Body Text 2 Char"/>
    <w:link w:val="BodyText2"/>
    <w:rsid w:val="00E07DB3"/>
    <w:rPr>
      <w:sz w:val="24"/>
      <w:lang w:val="en-US" w:eastAsia="ar-SA"/>
    </w:rPr>
  </w:style>
  <w:style w:type="character" w:customStyle="1" w:styleId="DeleteText">
    <w:name w:val="Delete Text"/>
    <w:rsid w:val="00E07DB3"/>
    <w:rPr>
      <w:b/>
      <w:strike/>
      <w:dstrike w:val="0"/>
      <w:vertAlign w:val="baseline"/>
    </w:rPr>
  </w:style>
  <w:style w:type="character" w:customStyle="1" w:styleId="keyword">
    <w:name w:val="keyword"/>
    <w:rsid w:val="00E07DB3"/>
    <w:rPr>
      <w:rFonts w:ascii="Bookman Old Style" w:hAnsi="Bookman Old Style"/>
      <w:b/>
      <w:caps/>
      <w:sz w:val="16"/>
    </w:rPr>
  </w:style>
  <w:style w:type="character" w:customStyle="1" w:styleId="InsertText">
    <w:name w:val="Insert Text"/>
    <w:rsid w:val="00E07DB3"/>
    <w:rPr>
      <w:b/>
      <w:dstrike w:val="0"/>
      <w:u w:val="single"/>
      <w:vertAlign w:val="baseline"/>
    </w:rPr>
  </w:style>
  <w:style w:type="character" w:customStyle="1" w:styleId="CommentSubjectChar">
    <w:name w:val="Comment Subject Char"/>
    <w:link w:val="CommentSubject"/>
    <w:rsid w:val="00E07DB3"/>
    <w:rPr>
      <w:b/>
      <w:bCs/>
      <w:lang w:val="en-US" w:eastAsia="ar-SA"/>
    </w:rPr>
  </w:style>
  <w:style w:type="paragraph" w:customStyle="1" w:styleId="ColorfulShading-Accent11">
    <w:name w:val="Colorful Shading - Accent 11"/>
    <w:hidden/>
    <w:uiPriority w:val="99"/>
    <w:rsid w:val="00E07DB3"/>
    <w:rPr>
      <w:sz w:val="24"/>
    </w:rPr>
  </w:style>
  <w:style w:type="numbering" w:customStyle="1" w:styleId="Constraints">
    <w:name w:val="Constraints"/>
    <w:rsid w:val="00E07DB3"/>
    <w:pPr>
      <w:numPr>
        <w:numId w:val="4"/>
      </w:numPr>
    </w:pPr>
  </w:style>
  <w:style w:type="numbering" w:customStyle="1" w:styleId="NoList1">
    <w:name w:val="No List1"/>
    <w:next w:val="NoList"/>
    <w:uiPriority w:val="99"/>
    <w:semiHidden/>
    <w:unhideWhenUsed/>
    <w:rsid w:val="006755D6"/>
  </w:style>
  <w:style w:type="character" w:customStyle="1" w:styleId="HyperlinkText9pt">
    <w:name w:val="Hyperlink Text 9pt"/>
    <w:rsid w:val="00E07DB3"/>
    <w:rPr>
      <w:rFonts w:ascii="Bookman Old Style" w:hAnsi="Bookman Old Style" w:cs="Arial"/>
      <w:dstrike w:val="0"/>
      <w:color w:val="333399"/>
      <w:sz w:val="18"/>
      <w:szCs w:val="24"/>
      <w:u w:val="single"/>
      <w:vertAlign w:val="baseline"/>
      <w:lang w:val="en-US" w:eastAsia="zh-CN" w:bidi="ar-SA"/>
    </w:rPr>
  </w:style>
  <w:style w:type="character" w:customStyle="1" w:styleId="XMLname">
    <w:name w:val="XMLname"/>
    <w:qFormat/>
    <w:rsid w:val="00E07DB3"/>
    <w:rPr>
      <w:rFonts w:ascii="Courier New" w:hAnsi="Courier New" w:cs="TimesNewRomanPSMT"/>
      <w:sz w:val="20"/>
      <w:lang w:eastAsia="en-US"/>
    </w:rPr>
  </w:style>
  <w:style w:type="character" w:customStyle="1" w:styleId="ExampleChar">
    <w:name w:val="Example Char"/>
    <w:link w:val="Example"/>
    <w:rsid w:val="00E07DB3"/>
    <w:rPr>
      <w:rFonts w:ascii="LinePrinter" w:hAnsi="LinePrinter"/>
      <w:kern w:val="1"/>
      <w:sz w:val="16"/>
      <w:lang w:val="fr-FR" w:eastAsia="ar-SA"/>
    </w:rPr>
  </w:style>
  <w:style w:type="character" w:customStyle="1" w:styleId="XMLnameBold">
    <w:name w:val="XMLnameBold"/>
    <w:rsid w:val="00E07DB3"/>
    <w:rPr>
      <w:rFonts w:ascii="Courier New" w:hAnsi="Courier New" w:cs="TimesNewRomanPSMT"/>
      <w:b/>
      <w:bCs/>
      <w:sz w:val="20"/>
      <w:lang w:eastAsia="en-US"/>
    </w:rPr>
  </w:style>
  <w:style w:type="paragraph" w:customStyle="1" w:styleId="Default">
    <w:name w:val="Default"/>
    <w:rsid w:val="00E07DB3"/>
    <w:pPr>
      <w:suppressAutoHyphens/>
      <w:autoSpaceDE w:val="0"/>
    </w:pPr>
    <w:rPr>
      <w:rFonts w:eastAsia="Arial"/>
      <w:color w:val="000000"/>
      <w:sz w:val="24"/>
      <w:szCs w:val="24"/>
      <w:lang w:eastAsia="ar-SA"/>
    </w:rPr>
  </w:style>
  <w:style w:type="character" w:customStyle="1" w:styleId="HyperlinkCourierBold">
    <w:name w:val="Hyperlink Courier Bold"/>
    <w:rsid w:val="00E07DB3"/>
    <w:rPr>
      <w:rFonts w:ascii="Courier New" w:hAnsi="Courier New" w:cs="Arial"/>
      <w:b/>
      <w:dstrike w:val="0"/>
      <w:color w:val="333399"/>
      <w:sz w:val="20"/>
      <w:szCs w:val="24"/>
      <w:u w:val="single"/>
      <w:vertAlign w:val="baseline"/>
      <w:lang w:val="en-US" w:eastAsia="zh-CN" w:bidi="ar-SA"/>
    </w:rPr>
  </w:style>
  <w:style w:type="character" w:customStyle="1" w:styleId="BalloonTextChar">
    <w:name w:val="Balloon Text Char"/>
    <w:link w:val="BalloonText"/>
    <w:rsid w:val="00E07DB3"/>
    <w:rPr>
      <w:rFonts w:ascii="Tahoma" w:hAnsi="Tahoma" w:cs="Tahoma"/>
      <w:sz w:val="16"/>
      <w:szCs w:val="16"/>
      <w:lang w:val="en-US" w:eastAsia="ar-SA"/>
    </w:rPr>
  </w:style>
  <w:style w:type="character" w:customStyle="1" w:styleId="TitleChar">
    <w:name w:val="Title Char"/>
    <w:link w:val="Title"/>
    <w:rsid w:val="00E07DB3"/>
    <w:rPr>
      <w:rFonts w:ascii="Arial" w:eastAsia="Lucida Sans Unicode" w:hAnsi="Arial" w:cs="Tahoma"/>
      <w:sz w:val="28"/>
      <w:szCs w:val="28"/>
      <w:lang w:val="en-US" w:eastAsia="ar-SA"/>
    </w:rPr>
  </w:style>
  <w:style w:type="character" w:customStyle="1" w:styleId="ListBullet3Char">
    <w:name w:val="List Bullet 3 Char"/>
    <w:link w:val="ListBullet3"/>
    <w:rsid w:val="00694930"/>
    <w:rPr>
      <w:sz w:val="24"/>
    </w:rPr>
  </w:style>
  <w:style w:type="paragraph" w:customStyle="1" w:styleId="ListBullet10">
    <w:name w:val="List Bullet 1"/>
    <w:basedOn w:val="ListBullet"/>
    <w:link w:val="ListBullet1Char"/>
    <w:qFormat/>
    <w:rsid w:val="00F85E5D"/>
  </w:style>
  <w:style w:type="character" w:customStyle="1" w:styleId="ListBullet1Char">
    <w:name w:val="List Bullet 1 Char"/>
    <w:link w:val="ListBullet10"/>
    <w:rsid w:val="00F85E5D"/>
    <w:rPr>
      <w:sz w:val="24"/>
    </w:rPr>
  </w:style>
  <w:style w:type="character" w:customStyle="1" w:styleId="ListChar">
    <w:name w:val="List Char"/>
    <w:link w:val="List"/>
    <w:rsid w:val="00694930"/>
    <w:rPr>
      <w:sz w:val="24"/>
    </w:rPr>
  </w:style>
  <w:style w:type="paragraph" w:customStyle="1" w:styleId="List1">
    <w:name w:val="List 1"/>
    <w:basedOn w:val="List"/>
    <w:link w:val="List1Char"/>
    <w:qFormat/>
    <w:rsid w:val="00694930"/>
  </w:style>
  <w:style w:type="character" w:customStyle="1" w:styleId="List1Char">
    <w:name w:val="List 1 Char"/>
    <w:link w:val="List1"/>
    <w:rsid w:val="00694930"/>
    <w:rPr>
      <w:sz w:val="24"/>
    </w:rPr>
  </w:style>
  <w:style w:type="character" w:customStyle="1" w:styleId="List2Char">
    <w:name w:val="List 2 Char"/>
    <w:link w:val="List2"/>
    <w:rsid w:val="00694930"/>
    <w:rPr>
      <w:sz w:val="24"/>
    </w:rPr>
  </w:style>
  <w:style w:type="character" w:customStyle="1" w:styleId="List3Char">
    <w:name w:val="List 3 Char"/>
    <w:link w:val="List3"/>
    <w:rsid w:val="00694930"/>
    <w:rPr>
      <w:sz w:val="24"/>
    </w:rPr>
  </w:style>
  <w:style w:type="character" w:customStyle="1" w:styleId="List5Char">
    <w:name w:val="List 5 Char"/>
    <w:link w:val="List5"/>
    <w:rsid w:val="00694930"/>
    <w:rPr>
      <w:sz w:val="24"/>
    </w:rPr>
  </w:style>
  <w:style w:type="character" w:customStyle="1" w:styleId="ListContinueChar">
    <w:name w:val="List Continue Char"/>
    <w:link w:val="ListContinue"/>
    <w:uiPriority w:val="99"/>
    <w:rsid w:val="00694930"/>
    <w:rPr>
      <w:sz w:val="24"/>
    </w:rPr>
  </w:style>
  <w:style w:type="paragraph" w:customStyle="1" w:styleId="ListContinue10">
    <w:name w:val="List Continue 1"/>
    <w:basedOn w:val="ListContinue"/>
    <w:link w:val="ListContinue1Char"/>
    <w:qFormat/>
    <w:rsid w:val="00694930"/>
  </w:style>
  <w:style w:type="character" w:customStyle="1" w:styleId="ListContinue1Char">
    <w:name w:val="List Continue 1 Char"/>
    <w:link w:val="ListContinue10"/>
    <w:rsid w:val="00694930"/>
    <w:rPr>
      <w:sz w:val="24"/>
    </w:rPr>
  </w:style>
  <w:style w:type="character" w:customStyle="1" w:styleId="ListNumber2Char">
    <w:name w:val="List Number 2 Char"/>
    <w:link w:val="ListNumber2"/>
    <w:rsid w:val="0046227D"/>
    <w:rPr>
      <w:sz w:val="24"/>
    </w:rPr>
  </w:style>
  <w:style w:type="paragraph" w:customStyle="1" w:styleId="ListNumber10">
    <w:name w:val="List Number 1"/>
    <w:basedOn w:val="ListNumber"/>
    <w:link w:val="ListNumber1Char"/>
    <w:qFormat/>
    <w:rsid w:val="0046227D"/>
    <w:pPr>
      <w:contextualSpacing w:val="0"/>
    </w:pPr>
  </w:style>
  <w:style w:type="character" w:customStyle="1" w:styleId="ListNumber1Char">
    <w:name w:val="List Number 1 Char"/>
    <w:link w:val="ListNumber10"/>
    <w:rsid w:val="0046227D"/>
    <w:rPr>
      <w:sz w:val="24"/>
    </w:rPr>
  </w:style>
  <w:style w:type="paragraph" w:customStyle="1" w:styleId="AuthorInstructions">
    <w:name w:val="Author Instructions"/>
    <w:basedOn w:val="BodyText"/>
    <w:link w:val="AuthorInstructionsChar"/>
    <w:qFormat/>
    <w:rsid w:val="00E07DB3"/>
    <w:rPr>
      <w:i/>
    </w:rPr>
  </w:style>
  <w:style w:type="character" w:customStyle="1" w:styleId="AuthorInstructionsChar">
    <w:name w:val="Author Instructions Char"/>
    <w:link w:val="AuthorInstructions"/>
    <w:rsid w:val="00E07DB3"/>
    <w:rPr>
      <w:i/>
      <w:sz w:val="24"/>
      <w:lang w:val="en-US" w:eastAsia="en-US"/>
    </w:rPr>
  </w:style>
  <w:style w:type="character" w:customStyle="1" w:styleId="EndnoteTextChar">
    <w:name w:val="Endnote Text Char"/>
    <w:link w:val="EndnoteText"/>
    <w:rsid w:val="00E07DB3"/>
    <w:rPr>
      <w:lang w:val="en-US" w:eastAsia="ar-SA"/>
    </w:rPr>
  </w:style>
  <w:style w:type="character" w:customStyle="1" w:styleId="SubtitleChar">
    <w:name w:val="Subtitle Char"/>
    <w:link w:val="Subtitle"/>
    <w:rsid w:val="00E07DB3"/>
    <w:rPr>
      <w:rFonts w:ascii="Arial" w:hAnsi="Arial" w:cs="Arial"/>
      <w:sz w:val="24"/>
      <w:szCs w:val="24"/>
      <w:lang w:val="en-US" w:eastAsia="ar-SA"/>
    </w:rPr>
  </w:style>
  <w:style w:type="character" w:customStyle="1" w:styleId="longtext">
    <w:name w:val="long_text"/>
    <w:rsid w:val="00E07DB3"/>
  </w:style>
  <w:style w:type="paragraph" w:styleId="Revision">
    <w:name w:val="Revision"/>
    <w:hidden/>
    <w:uiPriority w:val="99"/>
    <w:semiHidden/>
    <w:rsid w:val="00E07DB3"/>
    <w:rPr>
      <w:sz w:val="24"/>
    </w:rPr>
  </w:style>
  <w:style w:type="character" w:styleId="BookTitle">
    <w:name w:val="Book Title"/>
    <w:uiPriority w:val="33"/>
    <w:qFormat/>
    <w:rsid w:val="006755D6"/>
    <w:rPr>
      <w:b/>
      <w:bCs/>
      <w:smallCaps/>
      <w:spacing w:val="5"/>
    </w:rPr>
  </w:style>
  <w:style w:type="numbering" w:customStyle="1" w:styleId="Constraints1">
    <w:name w:val="Constraints1"/>
    <w:rsid w:val="006755D6"/>
  </w:style>
  <w:style w:type="paragraph" w:customStyle="1" w:styleId="BodyText0">
    <w:name w:val="BodyText"/>
    <w:link w:val="BodyTextChar0"/>
    <w:qFormat/>
    <w:rsid w:val="006755D6"/>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6755D6"/>
    <w:rPr>
      <w:rFonts w:ascii="Bookman Old Style" w:eastAsia="?l?r ??’c" w:hAnsi="Bookman Old Style"/>
      <w:noProof/>
      <w:szCs w:val="24"/>
    </w:rPr>
  </w:style>
  <w:style w:type="paragraph" w:customStyle="1" w:styleId="BracketData">
    <w:name w:val="BracketData"/>
    <w:basedOn w:val="Normal"/>
    <w:next w:val="BodyText0"/>
    <w:rsid w:val="006755D6"/>
    <w:pPr>
      <w:keepNext/>
      <w:suppressAutoHyphens w:val="0"/>
      <w:spacing w:before="40" w:after="120"/>
      <w:ind w:left="720"/>
    </w:pPr>
    <w:rPr>
      <w:rFonts w:ascii="Courier New" w:eastAsia="SimSun" w:hAnsi="Courier New" w:cs="Courier New"/>
      <w:sz w:val="20"/>
      <w:lang w:eastAsia="zh-CN"/>
    </w:rPr>
  </w:style>
  <w:style w:type="character" w:customStyle="1" w:styleId="Heading2Char">
    <w:name w:val="Heading 2 Char"/>
    <w:link w:val="Heading2"/>
    <w:rsid w:val="003F6EE3"/>
    <w:rPr>
      <w:rFonts w:ascii="Arial" w:eastAsia="Arial" w:hAnsi="Arial"/>
      <w:b/>
      <w:kern w:val="1"/>
      <w:sz w:val="28"/>
      <w:lang w:eastAsia="ar-SA"/>
    </w:rPr>
  </w:style>
  <w:style w:type="character" w:customStyle="1" w:styleId="Heading3Char">
    <w:name w:val="Heading 3 Char"/>
    <w:link w:val="Heading3"/>
    <w:rsid w:val="003F6EE3"/>
    <w:rPr>
      <w:rFonts w:ascii="Arial" w:eastAsia="Arial" w:hAnsi="Arial"/>
      <w:b/>
      <w:kern w:val="1"/>
      <w:sz w:val="24"/>
      <w:lang w:eastAsia="ar-SA"/>
    </w:rPr>
  </w:style>
  <w:style w:type="character" w:customStyle="1" w:styleId="Heading4Char">
    <w:name w:val="Heading 4 Char"/>
    <w:link w:val="Heading4"/>
    <w:rsid w:val="003F6EE3"/>
    <w:rPr>
      <w:rFonts w:ascii="Arial" w:eastAsia="Arial" w:hAnsi="Arial"/>
      <w:b/>
      <w:kern w:val="1"/>
      <w:sz w:val="24"/>
      <w:lang w:eastAsia="ar-SA"/>
    </w:rPr>
  </w:style>
  <w:style w:type="character" w:customStyle="1" w:styleId="Heading5Char">
    <w:name w:val="Heading 5 Char"/>
    <w:link w:val="Heading5"/>
    <w:rsid w:val="003F6EE3"/>
    <w:rPr>
      <w:rFonts w:ascii="Arial" w:eastAsia="Arial" w:hAnsi="Arial"/>
      <w:b/>
      <w:kern w:val="1"/>
      <w:sz w:val="24"/>
      <w:lang w:eastAsia="ar-SA"/>
    </w:rPr>
  </w:style>
  <w:style w:type="character" w:customStyle="1" w:styleId="Heading6Char">
    <w:name w:val="Heading 6 Char"/>
    <w:link w:val="Heading6"/>
    <w:rsid w:val="003F6EE3"/>
    <w:rPr>
      <w:rFonts w:ascii="Arial" w:eastAsia="Arial" w:hAnsi="Arial"/>
      <w:b/>
      <w:kern w:val="1"/>
      <w:sz w:val="24"/>
      <w:lang w:eastAsia="ar-SA"/>
    </w:rPr>
  </w:style>
  <w:style w:type="character" w:customStyle="1" w:styleId="Heading7Char">
    <w:name w:val="Heading 7 Char"/>
    <w:link w:val="Heading7"/>
    <w:rsid w:val="003F6EE3"/>
    <w:rPr>
      <w:rFonts w:ascii="Arial" w:eastAsia="Arial" w:hAnsi="Arial"/>
      <w:b/>
      <w:kern w:val="1"/>
      <w:sz w:val="24"/>
      <w:lang w:eastAsia="ar-SA"/>
    </w:rPr>
  </w:style>
  <w:style w:type="character" w:customStyle="1" w:styleId="Heading8Char">
    <w:name w:val="Heading 8 Char"/>
    <w:link w:val="Heading8"/>
    <w:rsid w:val="003F6EE3"/>
    <w:rPr>
      <w:rFonts w:ascii="Arial" w:eastAsia="Arial" w:hAnsi="Arial"/>
      <w:b/>
      <w:kern w:val="1"/>
      <w:sz w:val="24"/>
      <w:lang w:eastAsia="ar-SA"/>
    </w:rPr>
  </w:style>
  <w:style w:type="character" w:customStyle="1" w:styleId="Heading9Char">
    <w:name w:val="Heading 9 Char"/>
    <w:link w:val="Heading9"/>
    <w:rsid w:val="003F6EE3"/>
    <w:rPr>
      <w:rFonts w:ascii="Arial" w:eastAsia="Arial" w:hAnsi="Arial"/>
      <w:b/>
      <w:kern w:val="1"/>
      <w:sz w:val="24"/>
      <w:lang w:eastAsia="ar-SA"/>
    </w:rPr>
  </w:style>
  <w:style w:type="numbering" w:customStyle="1" w:styleId="Nessunelenco1">
    <w:name w:val="Nessun elenco1"/>
    <w:next w:val="NoList"/>
    <w:uiPriority w:val="99"/>
    <w:semiHidden/>
    <w:unhideWhenUsed/>
    <w:rsid w:val="003F6EE3"/>
  </w:style>
  <w:style w:type="character" w:customStyle="1" w:styleId="HeaderChar">
    <w:name w:val="Header Char"/>
    <w:link w:val="Header"/>
    <w:rsid w:val="003F6EE3"/>
    <w:rPr>
      <w:sz w:val="24"/>
      <w:lang w:eastAsia="ar-SA"/>
    </w:rPr>
  </w:style>
  <w:style w:type="character" w:customStyle="1" w:styleId="FootnoteTextChar1">
    <w:name w:val="Footnote Text Char1"/>
    <w:link w:val="FootnoteText"/>
    <w:semiHidden/>
    <w:rsid w:val="003F6EE3"/>
    <w:rPr>
      <w:lang w:eastAsia="ar-SA"/>
    </w:rPr>
  </w:style>
  <w:style w:type="character" w:customStyle="1" w:styleId="FooterChar">
    <w:name w:val="Footer Char"/>
    <w:link w:val="Footer"/>
    <w:rsid w:val="003F6EE3"/>
    <w:rPr>
      <w:sz w:val="24"/>
      <w:lang w:eastAsia="ar-SA"/>
    </w:rPr>
  </w:style>
  <w:style w:type="character" w:customStyle="1" w:styleId="DocumentMapChar">
    <w:name w:val="Document Map Char"/>
    <w:link w:val="DocumentMap"/>
    <w:rsid w:val="003F6EE3"/>
    <w:rPr>
      <w:rFonts w:ascii="Tahoma" w:hAnsi="Tahoma" w:cs="Tahoma"/>
      <w:sz w:val="24"/>
      <w:shd w:val="clear" w:color="auto" w:fill="000080"/>
      <w:lang w:eastAsia="ar-SA"/>
    </w:rPr>
  </w:style>
  <w:style w:type="character" w:customStyle="1" w:styleId="PlainTextChar1">
    <w:name w:val="Plain Text Char1"/>
    <w:link w:val="PlainText"/>
    <w:rsid w:val="003F6EE3"/>
    <w:rPr>
      <w:rFonts w:ascii="Courier New" w:hAnsi="Courier New" w:cs="Courier New"/>
      <w:lang w:eastAsia="ar-SA"/>
    </w:rPr>
  </w:style>
  <w:style w:type="character" w:styleId="HTMLCode">
    <w:name w:val="HTML Code"/>
    <w:rsid w:val="003F6EE3"/>
    <w:rPr>
      <w:rFonts w:ascii="Courier" w:hAnsi="Courier"/>
      <w:sz w:val="20"/>
      <w:szCs w:val="20"/>
    </w:rPr>
  </w:style>
  <w:style w:type="character" w:customStyle="1" w:styleId="BodyTextIndent2Char">
    <w:name w:val="Body Text Indent 2 Char"/>
    <w:link w:val="BodyTextIndent2"/>
    <w:rsid w:val="003F6EE3"/>
    <w:rPr>
      <w:sz w:val="24"/>
      <w:lang w:eastAsia="ar-SA"/>
    </w:rPr>
  </w:style>
  <w:style w:type="paragraph" w:customStyle="1" w:styleId="Revisione1">
    <w:name w:val="Revisione1"/>
    <w:hidden/>
    <w:rsid w:val="003F6EE3"/>
    <w:rPr>
      <w:sz w:val="24"/>
    </w:rPr>
  </w:style>
  <w:style w:type="paragraph" w:customStyle="1" w:styleId="Elencomedio2-Colore21">
    <w:name w:val="Elenco medio 2 - Colore 21"/>
    <w:hidden/>
    <w:uiPriority w:val="71"/>
    <w:rsid w:val="003F6EE3"/>
    <w:rPr>
      <w:sz w:val="24"/>
    </w:rPr>
  </w:style>
  <w:style w:type="numbering" w:customStyle="1" w:styleId="Nessunelenco2">
    <w:name w:val="Nessun elenco2"/>
    <w:next w:val="NoList"/>
    <w:uiPriority w:val="99"/>
    <w:semiHidden/>
    <w:unhideWhenUsed/>
    <w:rsid w:val="003F6EE3"/>
  </w:style>
  <w:style w:type="numbering" w:customStyle="1" w:styleId="Nessunelenco11">
    <w:name w:val="Nessun elenco11"/>
    <w:next w:val="NoList"/>
    <w:uiPriority w:val="99"/>
    <w:semiHidden/>
    <w:unhideWhenUsed/>
    <w:rsid w:val="003F6EE3"/>
  </w:style>
  <w:style w:type="table" w:customStyle="1" w:styleId="Grigliatabella1">
    <w:name w:val="Griglia tabella1"/>
    <w:basedOn w:val="TableNormal"/>
    <w:next w:val="TableGrid"/>
    <w:rsid w:val="003F6E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fondoacolori-Colore11">
    <w:name w:val="Sfondo a colori - Colore 11"/>
    <w:hidden/>
    <w:uiPriority w:val="99"/>
    <w:semiHidden/>
    <w:rsid w:val="003F6EE3"/>
    <w:rPr>
      <w:sz w:val="24"/>
    </w:rPr>
  </w:style>
  <w:style w:type="paragraph" w:customStyle="1" w:styleId="Elencomedio2-Colore22">
    <w:name w:val="Elenco medio 2 - Colore 22"/>
    <w:hidden/>
    <w:uiPriority w:val="99"/>
    <w:semiHidden/>
    <w:rsid w:val="003F6EE3"/>
    <w:rPr>
      <w:rFonts w:ascii="Cambria" w:eastAsia="MS Mincho" w:hAnsi="Cambria"/>
      <w:sz w:val="24"/>
      <w:szCs w:val="24"/>
      <w:lang w:val="it-IT" w:eastAsia="it-IT"/>
    </w:rPr>
  </w:style>
  <w:style w:type="paragraph" w:customStyle="1" w:styleId="Sfondoacolori-Colore12">
    <w:name w:val="Sfondo a colori - Colore 12"/>
    <w:hidden/>
    <w:uiPriority w:val="71"/>
    <w:rsid w:val="003F6EE3"/>
    <w:rPr>
      <w:rFonts w:ascii="Cambria" w:eastAsia="MS Mincho" w:hAnsi="Cambria"/>
      <w:sz w:val="24"/>
      <w:szCs w:val="24"/>
      <w:lang w:val="it-IT" w:eastAsia="it-IT"/>
    </w:rPr>
  </w:style>
  <w:style w:type="paragraph" w:customStyle="1" w:styleId="Bibliography2">
    <w:name w:val="Bibliography2"/>
    <w:basedOn w:val="Normal"/>
    <w:next w:val="Normal"/>
    <w:uiPriority w:val="70"/>
    <w:rsid w:val="003F6EE3"/>
    <w:pPr>
      <w:suppressAutoHyphens w:val="0"/>
      <w:spacing w:before="0"/>
    </w:pPr>
    <w:rPr>
      <w:rFonts w:ascii="Cambria" w:eastAsia="MS Mincho" w:hAnsi="Cambria"/>
      <w:szCs w:val="24"/>
      <w:lang w:val="it-IT" w:eastAsia="it-IT"/>
    </w:rPr>
  </w:style>
  <w:style w:type="paragraph" w:customStyle="1" w:styleId="Revisione2">
    <w:name w:val="Revisione2"/>
    <w:hidden/>
    <w:uiPriority w:val="99"/>
    <w:semiHidden/>
    <w:rsid w:val="003F6EE3"/>
    <w:rPr>
      <w:rFonts w:ascii="Cambria" w:eastAsia="MS Mincho" w:hAnsi="Cambria"/>
      <w:sz w:val="24"/>
      <w:szCs w:val="24"/>
      <w:lang w:val="it-IT" w:eastAsia="it-IT"/>
    </w:rPr>
  </w:style>
  <w:style w:type="character" w:customStyle="1" w:styleId="UnresolvedMention1">
    <w:name w:val="Unresolved Mention1"/>
    <w:basedOn w:val="DefaultParagraphFont"/>
    <w:uiPriority w:val="99"/>
    <w:semiHidden/>
    <w:unhideWhenUsed/>
    <w:rsid w:val="00FD64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97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hyperlink" Target="http://www.ietf.org/rfc/rfc2046.txt" TargetMode="External"/><Relationship Id="rId47" Type="http://schemas.openxmlformats.org/officeDocument/2006/relationships/hyperlink" Target="http://www.ietf.org/rfc/rfc3174.txt" TargetMode="External"/><Relationship Id="rId63" Type="http://schemas.openxmlformats.org/officeDocument/2006/relationships/hyperlink" Target="http://www.w3.org/TR/XAdES/" TargetMode="External"/><Relationship Id="rId68" Type="http://schemas.openxmlformats.org/officeDocument/2006/relationships/hyperlink" Target="http://www.astm.org/cgi-bin/SoftCart.exe/STORE/filtrexx40.cgi?U+mystore+odvl4256+-L+ASTM:E2084+/usr6/htdocs/astm.org/DATABASE.CART/REDLINE_PAGES/E2084.htm" TargetMode="External"/><Relationship Id="rId16" Type="http://schemas.openxmlformats.org/officeDocument/2006/relationships/image" Target="media/image6.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www.ietf.org/rfc/rfc4122.txt" TargetMode="External"/><Relationship Id="rId45" Type="http://schemas.openxmlformats.org/officeDocument/2006/relationships/hyperlink" Target="http://www.ietf.org/rfc/rfc3061.txt" TargetMode="External"/><Relationship Id="rId53" Type="http://schemas.openxmlformats.org/officeDocument/2006/relationships/hyperlink" Target="http://www.hl7.org/library/standards_non1.htm" TargetMode="External"/><Relationship Id="rId58" Type="http://schemas.openxmlformats.org/officeDocument/2006/relationships/image" Target="media/image30.wmf"/><Relationship Id="rId66" Type="http://schemas.openxmlformats.org/officeDocument/2006/relationships/hyperlink" Target="http://www.astm.org/cgi-bin/SoftCart.exe/DATABASE.CART/REDLINE_PAGES/E1985.htm?E+mystore" TargetMode="External"/><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docs.oasis-open.org/ns/bpel4people/ws-humantask/types/200803" TargetMode="External"/><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www.iana.org/assignments/media-types" TargetMode="External"/><Relationship Id="rId48" Type="http://schemas.openxmlformats.org/officeDocument/2006/relationships/hyperlink" Target="http://www.ietf.org/rfc/rfc2616.txt" TargetMode="External"/><Relationship Id="rId56" Type="http://schemas.openxmlformats.org/officeDocument/2006/relationships/hyperlink" Target="http://www.ihe.net/uploadedFiles/Documents/PCC/IHE_PCC_TF_Vol2.pdf" TargetMode="External"/><Relationship Id="rId64" Type="http://schemas.openxmlformats.org/officeDocument/2006/relationships/hyperlink" Target="https://www.w3.org/TR/xmldsig-core/" TargetMode="External"/><Relationship Id="rId69" Type="http://schemas.openxmlformats.org/officeDocument/2006/relationships/hyperlink" Target="http://www.iso.org/iso/en/CatalogueDetailPage.CatalogueDetail?CSNUMBER=35489&amp;ICS1=35&amp;ICS2=240&amp;ICS3=80" TargetMode="External"/><Relationship Id="rId77" Type="http://schemas.openxmlformats.org/officeDocument/2006/relationships/header" Target="header3.xml"/><Relationship Id="rId8" Type="http://schemas.openxmlformats.org/officeDocument/2006/relationships/image" Target="media/image1.jpeg"/><Relationship Id="rId51" Type="http://schemas.openxmlformats.org/officeDocument/2006/relationships/hyperlink" Target="http://wiki.ihe.net/index.php/IHE_Format_Codes" TargetMode="External"/><Relationship Id="rId72" Type="http://schemas.openxmlformats.org/officeDocument/2006/relationships/hyperlink" Target="http://www.w3.org/2006/12/xml-c14n11"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www.ietf.org/rfc/rfc2141.txt" TargetMode="External"/><Relationship Id="rId59" Type="http://schemas.openxmlformats.org/officeDocument/2006/relationships/image" Target="media/image31.emf"/><Relationship Id="rId67" Type="http://schemas.openxmlformats.org/officeDocument/2006/relationships/hyperlink" Target="http://www.astm.org/cgi-bin/SoftCart.exe/STORE/filtrexx40.cgi?U+mystore+odvl4256+-L+ASTM:E2212+/usr6/htdocs/astm.org/DATABASE.CART/REDLINE_PAGES/E2212.htm" TargetMode="External"/><Relationship Id="rId20" Type="http://schemas.openxmlformats.org/officeDocument/2006/relationships/image" Target="media/image10.png"/><Relationship Id="rId41" Type="http://schemas.openxmlformats.org/officeDocument/2006/relationships/hyperlink" Target="http://www.w3.org/TR/xmlschema-2/" TargetMode="External"/><Relationship Id="rId54" Type="http://schemas.openxmlformats.org/officeDocument/2006/relationships/hyperlink" Target="http://www.ihe.net/uploadedFiles/Documents/PCC/IHE_PCC_TF_Vol2.pdf" TargetMode="External"/><Relationship Id="rId62" Type="http://schemas.openxmlformats.org/officeDocument/2006/relationships/hyperlink" Target="http://www.w3.org/2001/XMLSchema" TargetMode="External"/><Relationship Id="rId70" Type="http://schemas.openxmlformats.org/officeDocument/2006/relationships/hyperlink" Target="http://www.iso.org/iso/en/CatalogueDetailPage.CatalogueDetail?CSNUMBER=35647&amp;scopelist=PROGRAMME"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tools.ietf.org/html/rfc3629" TargetMode="External"/><Relationship Id="rId57" Type="http://schemas.openxmlformats.org/officeDocument/2006/relationships/image" Target="media/image29.png"/><Relationship Id="rId10" Type="http://schemas.openxmlformats.org/officeDocument/2006/relationships/hyperlink" Target="http://ihe.net/Technical_Frameworks/" TargetMode="External"/><Relationship Id="rId31" Type="http://schemas.openxmlformats.org/officeDocument/2006/relationships/image" Target="media/image21.png"/><Relationship Id="rId44" Type="http://schemas.openxmlformats.org/officeDocument/2006/relationships/hyperlink" Target="http://www.ietf.org/rfc/rfc3061.txt" TargetMode="External"/><Relationship Id="rId52" Type="http://schemas.openxmlformats.org/officeDocument/2006/relationships/hyperlink" Target="http://www.ietf.org/rfc/rfc5646.txt" TargetMode="External"/><Relationship Id="rId60" Type="http://schemas.openxmlformats.org/officeDocument/2006/relationships/image" Target="media/image32.emf"/><Relationship Id="rId65" Type="http://schemas.openxmlformats.org/officeDocument/2006/relationships/hyperlink" Target="http://www.astm.org/cgi-bin/SoftCart.exe/STORE/filtrexx40.cgi?U+mystore+odvl4256+-L+ASTM:E1762+/usr6/htdocs/astm.org/DATABASE.CART/REDLINE_PAGES/E1762.htm" TargetMode="External"/><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ihe.net/Technical_Frameworks/" TargetMode="External"/><Relationship Id="rId13" Type="http://schemas.openxmlformats.org/officeDocument/2006/relationships/hyperlink" Target="http://docs.oasis-open.org/regrep/v3.0/regrep-3.0-os.zip" TargetMode="External"/><Relationship Id="rId18" Type="http://schemas.openxmlformats.org/officeDocument/2006/relationships/image" Target="media/image8.jpeg"/><Relationship Id="rId39" Type="http://schemas.openxmlformats.org/officeDocument/2006/relationships/hyperlink" Target="http://dicom.nema.org/medical/dicom/current/output/chtml/part16/chapter_8.html" TargetMode="External"/><Relationship Id="rId34" Type="http://schemas.openxmlformats.org/officeDocument/2006/relationships/image" Target="media/image24.png"/><Relationship Id="rId50" Type="http://schemas.openxmlformats.org/officeDocument/2006/relationships/hyperlink" Target="http://www.ietf.org/rfc/rfc4122.txt" TargetMode="External"/><Relationship Id="rId55" Type="http://schemas.openxmlformats.org/officeDocument/2006/relationships/hyperlink" Target="http://www.ietf.org/rfc/rfc5646.txt" TargetMode="External"/><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s://datatracker.ietf.org/doc/rfc5280/" TargetMode="External"/><Relationship Id="rId2" Type="http://schemas.openxmlformats.org/officeDocument/2006/relationships/numbering" Target="numbering.xml"/><Relationship Id="rId29"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84A3F-DE50-5D48-9FA4-489F712F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104</Pages>
  <Words>44759</Words>
  <Characters>255127</Characters>
  <Application>Microsoft Office Word</Application>
  <DocSecurity>0</DocSecurity>
  <Lines>2126</Lines>
  <Paragraphs>598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IHE_ITI_TF_Rev15.0_Vol3_FT_2018-07-xx</vt:lpstr>
      <vt:lpstr>IHE_ITI_TF_Rev15.0_Vol3_FT_2018-07-xx</vt:lpstr>
    </vt:vector>
  </TitlesOfParts>
  <Company>IHE</Company>
  <LinksUpToDate>false</LinksUpToDate>
  <CharactersWithSpaces>299288</CharactersWithSpaces>
  <SharedDoc>false</SharedDoc>
  <HLinks>
    <vt:vector size="504" baseType="variant">
      <vt:variant>
        <vt:i4>5570674</vt:i4>
      </vt:variant>
      <vt:variant>
        <vt:i4>861</vt:i4>
      </vt:variant>
      <vt:variant>
        <vt:i4>0</vt:i4>
      </vt:variant>
      <vt:variant>
        <vt:i4>5</vt:i4>
      </vt:variant>
      <vt:variant>
        <vt:lpwstr>http://www.ietf.org/rfc/rfc5646.txt</vt:lpwstr>
      </vt:variant>
      <vt:variant>
        <vt:lpwstr>_blank</vt:lpwstr>
      </vt:variant>
      <vt:variant>
        <vt:i4>5570674</vt:i4>
      </vt:variant>
      <vt:variant>
        <vt:i4>834</vt:i4>
      </vt:variant>
      <vt:variant>
        <vt:i4>0</vt:i4>
      </vt:variant>
      <vt:variant>
        <vt:i4>5</vt:i4>
      </vt:variant>
      <vt:variant>
        <vt:lpwstr>http://www.ietf.org/rfc/rfc5646.txt</vt:lpwstr>
      </vt:variant>
      <vt:variant>
        <vt:lpwstr>_blank</vt:lpwstr>
      </vt:variant>
      <vt:variant>
        <vt:i4>5570674</vt:i4>
      </vt:variant>
      <vt:variant>
        <vt:i4>828</vt:i4>
      </vt:variant>
      <vt:variant>
        <vt:i4>0</vt:i4>
      </vt:variant>
      <vt:variant>
        <vt:i4>5</vt:i4>
      </vt:variant>
      <vt:variant>
        <vt:lpwstr>http://www.ietf.org/rfc/rfc5646.txt</vt:lpwstr>
      </vt:variant>
      <vt:variant>
        <vt:lpwstr>_blank</vt:lpwstr>
      </vt:variant>
      <vt:variant>
        <vt:i4>2293788</vt:i4>
      </vt:variant>
      <vt:variant>
        <vt:i4>825</vt:i4>
      </vt:variant>
      <vt:variant>
        <vt:i4>0</vt:i4>
      </vt:variant>
      <vt:variant>
        <vt:i4>5</vt:i4>
      </vt:variant>
      <vt:variant>
        <vt:lpwstr>http://www.hl7.org/library/standards_non1.htm</vt:lpwstr>
      </vt:variant>
      <vt:variant>
        <vt:lpwstr>CDA</vt:lpwstr>
      </vt:variant>
      <vt:variant>
        <vt:i4>3997743</vt:i4>
      </vt:variant>
      <vt:variant>
        <vt:i4>684</vt:i4>
      </vt:variant>
      <vt:variant>
        <vt:i4>0</vt:i4>
      </vt:variant>
      <vt:variant>
        <vt:i4>5</vt:i4>
      </vt:variant>
      <vt:variant>
        <vt:lpwstr>http://www.ietf.org/rfc/rfc5646.txt</vt:lpwstr>
      </vt:variant>
      <vt:variant>
        <vt:lpwstr/>
      </vt:variant>
      <vt:variant>
        <vt:i4>3997743</vt:i4>
      </vt:variant>
      <vt:variant>
        <vt:i4>609</vt:i4>
      </vt:variant>
      <vt:variant>
        <vt:i4>0</vt:i4>
      </vt:variant>
      <vt:variant>
        <vt:i4>5</vt:i4>
      </vt:variant>
      <vt:variant>
        <vt:lpwstr>http://www.ietf.org/rfc/rfc5646.txt</vt:lpwstr>
      </vt:variant>
      <vt:variant>
        <vt:lpwstr/>
      </vt:variant>
      <vt:variant>
        <vt:i4>6422547</vt:i4>
      </vt:variant>
      <vt:variant>
        <vt:i4>525</vt:i4>
      </vt:variant>
      <vt:variant>
        <vt:i4>0</vt:i4>
      </vt:variant>
      <vt:variant>
        <vt:i4>5</vt:i4>
      </vt:variant>
      <vt:variant>
        <vt:lpwstr>mailto:%5e%5eInternet%5eradiology@healthcare.example.org</vt:lpwstr>
      </vt:variant>
      <vt:variant>
        <vt:lpwstr/>
      </vt:variant>
      <vt:variant>
        <vt:i4>3801132</vt:i4>
      </vt:variant>
      <vt:variant>
        <vt:i4>522</vt:i4>
      </vt:variant>
      <vt:variant>
        <vt:i4>0</vt:i4>
      </vt:variant>
      <vt:variant>
        <vt:i4>5</vt:i4>
      </vt:variant>
      <vt:variant>
        <vt:lpwstr>http://www.ietf.org/rfc/rfc4122.txt</vt:lpwstr>
      </vt:variant>
      <vt:variant>
        <vt:lpwstr/>
      </vt:variant>
      <vt:variant>
        <vt:i4>2818146</vt:i4>
      </vt:variant>
      <vt:variant>
        <vt:i4>519</vt:i4>
      </vt:variant>
      <vt:variant>
        <vt:i4>0</vt:i4>
      </vt:variant>
      <vt:variant>
        <vt:i4>5</vt:i4>
      </vt:variant>
      <vt:variant>
        <vt:lpwstr>http://tools.ietf.org/html/rfc3629</vt:lpwstr>
      </vt:variant>
      <vt:variant>
        <vt:lpwstr/>
      </vt:variant>
      <vt:variant>
        <vt:i4>4128815</vt:i4>
      </vt:variant>
      <vt:variant>
        <vt:i4>516</vt:i4>
      </vt:variant>
      <vt:variant>
        <vt:i4>0</vt:i4>
      </vt:variant>
      <vt:variant>
        <vt:i4>5</vt:i4>
      </vt:variant>
      <vt:variant>
        <vt:lpwstr>http://www.ietf.org/rfc/rfc2616.txt</vt:lpwstr>
      </vt:variant>
      <vt:variant>
        <vt:lpwstr/>
      </vt:variant>
      <vt:variant>
        <vt:i4>3670058</vt:i4>
      </vt:variant>
      <vt:variant>
        <vt:i4>513</vt:i4>
      </vt:variant>
      <vt:variant>
        <vt:i4>0</vt:i4>
      </vt:variant>
      <vt:variant>
        <vt:i4>5</vt:i4>
      </vt:variant>
      <vt:variant>
        <vt:lpwstr>http://www.ietf.org/rfc/rfc3174.txt</vt:lpwstr>
      </vt:variant>
      <vt:variant>
        <vt:lpwstr/>
      </vt:variant>
      <vt:variant>
        <vt:i4>3801135</vt:i4>
      </vt:variant>
      <vt:variant>
        <vt:i4>510</vt:i4>
      </vt:variant>
      <vt:variant>
        <vt:i4>0</vt:i4>
      </vt:variant>
      <vt:variant>
        <vt:i4>5</vt:i4>
      </vt:variant>
      <vt:variant>
        <vt:lpwstr>http://www.ietf.org/rfc/rfc2141.txt</vt:lpwstr>
      </vt:variant>
      <vt:variant>
        <vt:lpwstr/>
      </vt:variant>
      <vt:variant>
        <vt:i4>3735598</vt:i4>
      </vt:variant>
      <vt:variant>
        <vt:i4>507</vt:i4>
      </vt:variant>
      <vt:variant>
        <vt:i4>0</vt:i4>
      </vt:variant>
      <vt:variant>
        <vt:i4>5</vt:i4>
      </vt:variant>
      <vt:variant>
        <vt:lpwstr>http://www.ietf.org/rfc/rfc3061.txt</vt:lpwstr>
      </vt:variant>
      <vt:variant>
        <vt:lpwstr/>
      </vt:variant>
      <vt:variant>
        <vt:i4>3735598</vt:i4>
      </vt:variant>
      <vt:variant>
        <vt:i4>504</vt:i4>
      </vt:variant>
      <vt:variant>
        <vt:i4>0</vt:i4>
      </vt:variant>
      <vt:variant>
        <vt:i4>5</vt:i4>
      </vt:variant>
      <vt:variant>
        <vt:lpwstr>http://www.ietf.org/rfc/rfc3061.txt</vt:lpwstr>
      </vt:variant>
      <vt:variant>
        <vt:lpwstr/>
      </vt:variant>
      <vt:variant>
        <vt:i4>5898307</vt:i4>
      </vt:variant>
      <vt:variant>
        <vt:i4>501</vt:i4>
      </vt:variant>
      <vt:variant>
        <vt:i4>0</vt:i4>
      </vt:variant>
      <vt:variant>
        <vt:i4>5</vt:i4>
      </vt:variant>
      <vt:variant>
        <vt:lpwstr>https://www.iana.org/assignments/media-types</vt:lpwstr>
      </vt:variant>
      <vt:variant>
        <vt:lpwstr/>
      </vt:variant>
      <vt:variant>
        <vt:i4>3801129</vt:i4>
      </vt:variant>
      <vt:variant>
        <vt:i4>498</vt:i4>
      </vt:variant>
      <vt:variant>
        <vt:i4>0</vt:i4>
      </vt:variant>
      <vt:variant>
        <vt:i4>5</vt:i4>
      </vt:variant>
      <vt:variant>
        <vt:lpwstr>http://www.ietf.org/rfc/rfc2046.txt</vt:lpwstr>
      </vt:variant>
      <vt:variant>
        <vt:lpwstr/>
      </vt:variant>
      <vt:variant>
        <vt:i4>1835014</vt:i4>
      </vt:variant>
      <vt:variant>
        <vt:i4>495</vt:i4>
      </vt:variant>
      <vt:variant>
        <vt:i4>0</vt:i4>
      </vt:variant>
      <vt:variant>
        <vt:i4>5</vt:i4>
      </vt:variant>
      <vt:variant>
        <vt:lpwstr>http://www.w3.org/TR/xmlschema-2/</vt:lpwstr>
      </vt:variant>
      <vt:variant>
        <vt:lpwstr/>
      </vt:variant>
      <vt:variant>
        <vt:i4>3801132</vt:i4>
      </vt:variant>
      <vt:variant>
        <vt:i4>486</vt:i4>
      </vt:variant>
      <vt:variant>
        <vt:i4>0</vt:i4>
      </vt:variant>
      <vt:variant>
        <vt:i4>5</vt:i4>
      </vt:variant>
      <vt:variant>
        <vt:lpwstr>http://www.ietf.org/rfc/rfc4122.txt</vt:lpwstr>
      </vt:variant>
      <vt:variant>
        <vt:lpwstr/>
      </vt:variant>
      <vt:variant>
        <vt:i4>4849759</vt:i4>
      </vt:variant>
      <vt:variant>
        <vt:i4>402</vt:i4>
      </vt:variant>
      <vt:variant>
        <vt:i4>0</vt:i4>
      </vt:variant>
      <vt:variant>
        <vt:i4>5</vt:i4>
      </vt:variant>
      <vt:variant>
        <vt:lpwstr>http://docs.oasis-open.org/regrep/v3.0/regrep-3.0-os.zip</vt:lpwstr>
      </vt:variant>
      <vt:variant>
        <vt:lpwstr/>
      </vt:variant>
      <vt:variant>
        <vt:i4>7733254</vt:i4>
      </vt:variant>
      <vt:variant>
        <vt:i4>387</vt:i4>
      </vt:variant>
      <vt:variant>
        <vt:i4>0</vt:i4>
      </vt:variant>
      <vt:variant>
        <vt:i4>5</vt:i4>
      </vt:variant>
      <vt:variant>
        <vt:lpwstr>http://www.ihe.net/Technical_Frameworks/</vt:lpwstr>
      </vt:variant>
      <vt:variant>
        <vt:lpwstr>iti</vt:lpwstr>
      </vt:variant>
      <vt:variant>
        <vt:i4>1835062</vt:i4>
      </vt:variant>
      <vt:variant>
        <vt:i4>380</vt:i4>
      </vt:variant>
      <vt:variant>
        <vt:i4>0</vt:i4>
      </vt:variant>
      <vt:variant>
        <vt:i4>5</vt:i4>
      </vt:variant>
      <vt:variant>
        <vt:lpwstr/>
      </vt:variant>
      <vt:variant>
        <vt:lpwstr>_Toc367972560</vt:lpwstr>
      </vt:variant>
      <vt:variant>
        <vt:i4>2031670</vt:i4>
      </vt:variant>
      <vt:variant>
        <vt:i4>374</vt:i4>
      </vt:variant>
      <vt:variant>
        <vt:i4>0</vt:i4>
      </vt:variant>
      <vt:variant>
        <vt:i4>5</vt:i4>
      </vt:variant>
      <vt:variant>
        <vt:lpwstr/>
      </vt:variant>
      <vt:variant>
        <vt:lpwstr>_Toc367972559</vt:lpwstr>
      </vt:variant>
      <vt:variant>
        <vt:i4>2031670</vt:i4>
      </vt:variant>
      <vt:variant>
        <vt:i4>368</vt:i4>
      </vt:variant>
      <vt:variant>
        <vt:i4>0</vt:i4>
      </vt:variant>
      <vt:variant>
        <vt:i4>5</vt:i4>
      </vt:variant>
      <vt:variant>
        <vt:lpwstr/>
      </vt:variant>
      <vt:variant>
        <vt:lpwstr>_Toc367972558</vt:lpwstr>
      </vt:variant>
      <vt:variant>
        <vt:i4>2031670</vt:i4>
      </vt:variant>
      <vt:variant>
        <vt:i4>362</vt:i4>
      </vt:variant>
      <vt:variant>
        <vt:i4>0</vt:i4>
      </vt:variant>
      <vt:variant>
        <vt:i4>5</vt:i4>
      </vt:variant>
      <vt:variant>
        <vt:lpwstr/>
      </vt:variant>
      <vt:variant>
        <vt:lpwstr>_Toc367972557</vt:lpwstr>
      </vt:variant>
      <vt:variant>
        <vt:i4>2031670</vt:i4>
      </vt:variant>
      <vt:variant>
        <vt:i4>356</vt:i4>
      </vt:variant>
      <vt:variant>
        <vt:i4>0</vt:i4>
      </vt:variant>
      <vt:variant>
        <vt:i4>5</vt:i4>
      </vt:variant>
      <vt:variant>
        <vt:lpwstr/>
      </vt:variant>
      <vt:variant>
        <vt:lpwstr>_Toc367972556</vt:lpwstr>
      </vt:variant>
      <vt:variant>
        <vt:i4>2031670</vt:i4>
      </vt:variant>
      <vt:variant>
        <vt:i4>350</vt:i4>
      </vt:variant>
      <vt:variant>
        <vt:i4>0</vt:i4>
      </vt:variant>
      <vt:variant>
        <vt:i4>5</vt:i4>
      </vt:variant>
      <vt:variant>
        <vt:lpwstr/>
      </vt:variant>
      <vt:variant>
        <vt:lpwstr>_Toc367972555</vt:lpwstr>
      </vt:variant>
      <vt:variant>
        <vt:i4>2031670</vt:i4>
      </vt:variant>
      <vt:variant>
        <vt:i4>344</vt:i4>
      </vt:variant>
      <vt:variant>
        <vt:i4>0</vt:i4>
      </vt:variant>
      <vt:variant>
        <vt:i4>5</vt:i4>
      </vt:variant>
      <vt:variant>
        <vt:lpwstr/>
      </vt:variant>
      <vt:variant>
        <vt:lpwstr>_Toc367972554</vt:lpwstr>
      </vt:variant>
      <vt:variant>
        <vt:i4>2031670</vt:i4>
      </vt:variant>
      <vt:variant>
        <vt:i4>338</vt:i4>
      </vt:variant>
      <vt:variant>
        <vt:i4>0</vt:i4>
      </vt:variant>
      <vt:variant>
        <vt:i4>5</vt:i4>
      </vt:variant>
      <vt:variant>
        <vt:lpwstr/>
      </vt:variant>
      <vt:variant>
        <vt:lpwstr>_Toc367972553</vt:lpwstr>
      </vt:variant>
      <vt:variant>
        <vt:i4>2031670</vt:i4>
      </vt:variant>
      <vt:variant>
        <vt:i4>332</vt:i4>
      </vt:variant>
      <vt:variant>
        <vt:i4>0</vt:i4>
      </vt:variant>
      <vt:variant>
        <vt:i4>5</vt:i4>
      </vt:variant>
      <vt:variant>
        <vt:lpwstr/>
      </vt:variant>
      <vt:variant>
        <vt:lpwstr>_Toc367972552</vt:lpwstr>
      </vt:variant>
      <vt:variant>
        <vt:i4>2031670</vt:i4>
      </vt:variant>
      <vt:variant>
        <vt:i4>326</vt:i4>
      </vt:variant>
      <vt:variant>
        <vt:i4>0</vt:i4>
      </vt:variant>
      <vt:variant>
        <vt:i4>5</vt:i4>
      </vt:variant>
      <vt:variant>
        <vt:lpwstr/>
      </vt:variant>
      <vt:variant>
        <vt:lpwstr>_Toc367972551</vt:lpwstr>
      </vt:variant>
      <vt:variant>
        <vt:i4>2031670</vt:i4>
      </vt:variant>
      <vt:variant>
        <vt:i4>320</vt:i4>
      </vt:variant>
      <vt:variant>
        <vt:i4>0</vt:i4>
      </vt:variant>
      <vt:variant>
        <vt:i4>5</vt:i4>
      </vt:variant>
      <vt:variant>
        <vt:lpwstr/>
      </vt:variant>
      <vt:variant>
        <vt:lpwstr>_Toc367972550</vt:lpwstr>
      </vt:variant>
      <vt:variant>
        <vt:i4>1966134</vt:i4>
      </vt:variant>
      <vt:variant>
        <vt:i4>314</vt:i4>
      </vt:variant>
      <vt:variant>
        <vt:i4>0</vt:i4>
      </vt:variant>
      <vt:variant>
        <vt:i4>5</vt:i4>
      </vt:variant>
      <vt:variant>
        <vt:lpwstr/>
      </vt:variant>
      <vt:variant>
        <vt:lpwstr>_Toc367972549</vt:lpwstr>
      </vt:variant>
      <vt:variant>
        <vt:i4>1966134</vt:i4>
      </vt:variant>
      <vt:variant>
        <vt:i4>308</vt:i4>
      </vt:variant>
      <vt:variant>
        <vt:i4>0</vt:i4>
      </vt:variant>
      <vt:variant>
        <vt:i4>5</vt:i4>
      </vt:variant>
      <vt:variant>
        <vt:lpwstr/>
      </vt:variant>
      <vt:variant>
        <vt:lpwstr>_Toc367972548</vt:lpwstr>
      </vt:variant>
      <vt:variant>
        <vt:i4>1966134</vt:i4>
      </vt:variant>
      <vt:variant>
        <vt:i4>302</vt:i4>
      </vt:variant>
      <vt:variant>
        <vt:i4>0</vt:i4>
      </vt:variant>
      <vt:variant>
        <vt:i4>5</vt:i4>
      </vt:variant>
      <vt:variant>
        <vt:lpwstr/>
      </vt:variant>
      <vt:variant>
        <vt:lpwstr>_Toc367972547</vt:lpwstr>
      </vt:variant>
      <vt:variant>
        <vt:i4>1966134</vt:i4>
      </vt:variant>
      <vt:variant>
        <vt:i4>296</vt:i4>
      </vt:variant>
      <vt:variant>
        <vt:i4>0</vt:i4>
      </vt:variant>
      <vt:variant>
        <vt:i4>5</vt:i4>
      </vt:variant>
      <vt:variant>
        <vt:lpwstr/>
      </vt:variant>
      <vt:variant>
        <vt:lpwstr>_Toc367972546</vt:lpwstr>
      </vt:variant>
      <vt:variant>
        <vt:i4>1966134</vt:i4>
      </vt:variant>
      <vt:variant>
        <vt:i4>290</vt:i4>
      </vt:variant>
      <vt:variant>
        <vt:i4>0</vt:i4>
      </vt:variant>
      <vt:variant>
        <vt:i4>5</vt:i4>
      </vt:variant>
      <vt:variant>
        <vt:lpwstr/>
      </vt:variant>
      <vt:variant>
        <vt:lpwstr>_Toc367972545</vt:lpwstr>
      </vt:variant>
      <vt:variant>
        <vt:i4>1966134</vt:i4>
      </vt:variant>
      <vt:variant>
        <vt:i4>284</vt:i4>
      </vt:variant>
      <vt:variant>
        <vt:i4>0</vt:i4>
      </vt:variant>
      <vt:variant>
        <vt:i4>5</vt:i4>
      </vt:variant>
      <vt:variant>
        <vt:lpwstr/>
      </vt:variant>
      <vt:variant>
        <vt:lpwstr>_Toc367972544</vt:lpwstr>
      </vt:variant>
      <vt:variant>
        <vt:i4>1966134</vt:i4>
      </vt:variant>
      <vt:variant>
        <vt:i4>278</vt:i4>
      </vt:variant>
      <vt:variant>
        <vt:i4>0</vt:i4>
      </vt:variant>
      <vt:variant>
        <vt:i4>5</vt:i4>
      </vt:variant>
      <vt:variant>
        <vt:lpwstr/>
      </vt:variant>
      <vt:variant>
        <vt:lpwstr>_Toc367972543</vt:lpwstr>
      </vt:variant>
      <vt:variant>
        <vt:i4>1966134</vt:i4>
      </vt:variant>
      <vt:variant>
        <vt:i4>272</vt:i4>
      </vt:variant>
      <vt:variant>
        <vt:i4>0</vt:i4>
      </vt:variant>
      <vt:variant>
        <vt:i4>5</vt:i4>
      </vt:variant>
      <vt:variant>
        <vt:lpwstr/>
      </vt:variant>
      <vt:variant>
        <vt:lpwstr>_Toc367972542</vt:lpwstr>
      </vt:variant>
      <vt:variant>
        <vt:i4>1966134</vt:i4>
      </vt:variant>
      <vt:variant>
        <vt:i4>266</vt:i4>
      </vt:variant>
      <vt:variant>
        <vt:i4>0</vt:i4>
      </vt:variant>
      <vt:variant>
        <vt:i4>5</vt:i4>
      </vt:variant>
      <vt:variant>
        <vt:lpwstr/>
      </vt:variant>
      <vt:variant>
        <vt:lpwstr>_Toc367972541</vt:lpwstr>
      </vt:variant>
      <vt:variant>
        <vt:i4>1966134</vt:i4>
      </vt:variant>
      <vt:variant>
        <vt:i4>260</vt:i4>
      </vt:variant>
      <vt:variant>
        <vt:i4>0</vt:i4>
      </vt:variant>
      <vt:variant>
        <vt:i4>5</vt:i4>
      </vt:variant>
      <vt:variant>
        <vt:lpwstr/>
      </vt:variant>
      <vt:variant>
        <vt:lpwstr>_Toc367972540</vt:lpwstr>
      </vt:variant>
      <vt:variant>
        <vt:i4>1638454</vt:i4>
      </vt:variant>
      <vt:variant>
        <vt:i4>254</vt:i4>
      </vt:variant>
      <vt:variant>
        <vt:i4>0</vt:i4>
      </vt:variant>
      <vt:variant>
        <vt:i4>5</vt:i4>
      </vt:variant>
      <vt:variant>
        <vt:lpwstr/>
      </vt:variant>
      <vt:variant>
        <vt:lpwstr>_Toc367972539</vt:lpwstr>
      </vt:variant>
      <vt:variant>
        <vt:i4>1638454</vt:i4>
      </vt:variant>
      <vt:variant>
        <vt:i4>248</vt:i4>
      </vt:variant>
      <vt:variant>
        <vt:i4>0</vt:i4>
      </vt:variant>
      <vt:variant>
        <vt:i4>5</vt:i4>
      </vt:variant>
      <vt:variant>
        <vt:lpwstr/>
      </vt:variant>
      <vt:variant>
        <vt:lpwstr>_Toc367972538</vt:lpwstr>
      </vt:variant>
      <vt:variant>
        <vt:i4>1638454</vt:i4>
      </vt:variant>
      <vt:variant>
        <vt:i4>242</vt:i4>
      </vt:variant>
      <vt:variant>
        <vt:i4>0</vt:i4>
      </vt:variant>
      <vt:variant>
        <vt:i4>5</vt:i4>
      </vt:variant>
      <vt:variant>
        <vt:lpwstr/>
      </vt:variant>
      <vt:variant>
        <vt:lpwstr>_Toc367972537</vt:lpwstr>
      </vt:variant>
      <vt:variant>
        <vt:i4>1638454</vt:i4>
      </vt:variant>
      <vt:variant>
        <vt:i4>236</vt:i4>
      </vt:variant>
      <vt:variant>
        <vt:i4>0</vt:i4>
      </vt:variant>
      <vt:variant>
        <vt:i4>5</vt:i4>
      </vt:variant>
      <vt:variant>
        <vt:lpwstr/>
      </vt:variant>
      <vt:variant>
        <vt:lpwstr>_Toc367972536</vt:lpwstr>
      </vt:variant>
      <vt:variant>
        <vt:i4>1638454</vt:i4>
      </vt:variant>
      <vt:variant>
        <vt:i4>230</vt:i4>
      </vt:variant>
      <vt:variant>
        <vt:i4>0</vt:i4>
      </vt:variant>
      <vt:variant>
        <vt:i4>5</vt:i4>
      </vt:variant>
      <vt:variant>
        <vt:lpwstr/>
      </vt:variant>
      <vt:variant>
        <vt:lpwstr>_Toc367972535</vt:lpwstr>
      </vt:variant>
      <vt:variant>
        <vt:i4>1638454</vt:i4>
      </vt:variant>
      <vt:variant>
        <vt:i4>224</vt:i4>
      </vt:variant>
      <vt:variant>
        <vt:i4>0</vt:i4>
      </vt:variant>
      <vt:variant>
        <vt:i4>5</vt:i4>
      </vt:variant>
      <vt:variant>
        <vt:lpwstr/>
      </vt:variant>
      <vt:variant>
        <vt:lpwstr>_Toc367972534</vt:lpwstr>
      </vt:variant>
      <vt:variant>
        <vt:i4>1638454</vt:i4>
      </vt:variant>
      <vt:variant>
        <vt:i4>218</vt:i4>
      </vt:variant>
      <vt:variant>
        <vt:i4>0</vt:i4>
      </vt:variant>
      <vt:variant>
        <vt:i4>5</vt:i4>
      </vt:variant>
      <vt:variant>
        <vt:lpwstr/>
      </vt:variant>
      <vt:variant>
        <vt:lpwstr>_Toc367972533</vt:lpwstr>
      </vt:variant>
      <vt:variant>
        <vt:i4>1638454</vt:i4>
      </vt:variant>
      <vt:variant>
        <vt:i4>212</vt:i4>
      </vt:variant>
      <vt:variant>
        <vt:i4>0</vt:i4>
      </vt:variant>
      <vt:variant>
        <vt:i4>5</vt:i4>
      </vt:variant>
      <vt:variant>
        <vt:lpwstr/>
      </vt:variant>
      <vt:variant>
        <vt:lpwstr>_Toc367972532</vt:lpwstr>
      </vt:variant>
      <vt:variant>
        <vt:i4>1638454</vt:i4>
      </vt:variant>
      <vt:variant>
        <vt:i4>206</vt:i4>
      </vt:variant>
      <vt:variant>
        <vt:i4>0</vt:i4>
      </vt:variant>
      <vt:variant>
        <vt:i4>5</vt:i4>
      </vt:variant>
      <vt:variant>
        <vt:lpwstr/>
      </vt:variant>
      <vt:variant>
        <vt:lpwstr>_Toc367972531</vt:lpwstr>
      </vt:variant>
      <vt:variant>
        <vt:i4>1638454</vt:i4>
      </vt:variant>
      <vt:variant>
        <vt:i4>200</vt:i4>
      </vt:variant>
      <vt:variant>
        <vt:i4>0</vt:i4>
      </vt:variant>
      <vt:variant>
        <vt:i4>5</vt:i4>
      </vt:variant>
      <vt:variant>
        <vt:lpwstr/>
      </vt:variant>
      <vt:variant>
        <vt:lpwstr>_Toc367972530</vt:lpwstr>
      </vt:variant>
      <vt:variant>
        <vt:i4>1572918</vt:i4>
      </vt:variant>
      <vt:variant>
        <vt:i4>194</vt:i4>
      </vt:variant>
      <vt:variant>
        <vt:i4>0</vt:i4>
      </vt:variant>
      <vt:variant>
        <vt:i4>5</vt:i4>
      </vt:variant>
      <vt:variant>
        <vt:lpwstr/>
      </vt:variant>
      <vt:variant>
        <vt:lpwstr>_Toc367972529</vt:lpwstr>
      </vt:variant>
      <vt:variant>
        <vt:i4>1572918</vt:i4>
      </vt:variant>
      <vt:variant>
        <vt:i4>188</vt:i4>
      </vt:variant>
      <vt:variant>
        <vt:i4>0</vt:i4>
      </vt:variant>
      <vt:variant>
        <vt:i4>5</vt:i4>
      </vt:variant>
      <vt:variant>
        <vt:lpwstr/>
      </vt:variant>
      <vt:variant>
        <vt:lpwstr>_Toc367972528</vt:lpwstr>
      </vt:variant>
      <vt:variant>
        <vt:i4>1572918</vt:i4>
      </vt:variant>
      <vt:variant>
        <vt:i4>182</vt:i4>
      </vt:variant>
      <vt:variant>
        <vt:i4>0</vt:i4>
      </vt:variant>
      <vt:variant>
        <vt:i4>5</vt:i4>
      </vt:variant>
      <vt:variant>
        <vt:lpwstr/>
      </vt:variant>
      <vt:variant>
        <vt:lpwstr>_Toc367972527</vt:lpwstr>
      </vt:variant>
      <vt:variant>
        <vt:i4>1572918</vt:i4>
      </vt:variant>
      <vt:variant>
        <vt:i4>176</vt:i4>
      </vt:variant>
      <vt:variant>
        <vt:i4>0</vt:i4>
      </vt:variant>
      <vt:variant>
        <vt:i4>5</vt:i4>
      </vt:variant>
      <vt:variant>
        <vt:lpwstr/>
      </vt:variant>
      <vt:variant>
        <vt:lpwstr>_Toc367972526</vt:lpwstr>
      </vt:variant>
      <vt:variant>
        <vt:i4>1572918</vt:i4>
      </vt:variant>
      <vt:variant>
        <vt:i4>170</vt:i4>
      </vt:variant>
      <vt:variant>
        <vt:i4>0</vt:i4>
      </vt:variant>
      <vt:variant>
        <vt:i4>5</vt:i4>
      </vt:variant>
      <vt:variant>
        <vt:lpwstr/>
      </vt:variant>
      <vt:variant>
        <vt:lpwstr>_Toc367972525</vt:lpwstr>
      </vt:variant>
      <vt:variant>
        <vt:i4>1572918</vt:i4>
      </vt:variant>
      <vt:variant>
        <vt:i4>164</vt:i4>
      </vt:variant>
      <vt:variant>
        <vt:i4>0</vt:i4>
      </vt:variant>
      <vt:variant>
        <vt:i4>5</vt:i4>
      </vt:variant>
      <vt:variant>
        <vt:lpwstr/>
      </vt:variant>
      <vt:variant>
        <vt:lpwstr>_Toc367972524</vt:lpwstr>
      </vt:variant>
      <vt:variant>
        <vt:i4>1572918</vt:i4>
      </vt:variant>
      <vt:variant>
        <vt:i4>158</vt:i4>
      </vt:variant>
      <vt:variant>
        <vt:i4>0</vt:i4>
      </vt:variant>
      <vt:variant>
        <vt:i4>5</vt:i4>
      </vt:variant>
      <vt:variant>
        <vt:lpwstr/>
      </vt:variant>
      <vt:variant>
        <vt:lpwstr>_Toc367972523</vt:lpwstr>
      </vt:variant>
      <vt:variant>
        <vt:i4>1572918</vt:i4>
      </vt:variant>
      <vt:variant>
        <vt:i4>152</vt:i4>
      </vt:variant>
      <vt:variant>
        <vt:i4>0</vt:i4>
      </vt:variant>
      <vt:variant>
        <vt:i4>5</vt:i4>
      </vt:variant>
      <vt:variant>
        <vt:lpwstr/>
      </vt:variant>
      <vt:variant>
        <vt:lpwstr>_Toc367972522</vt:lpwstr>
      </vt:variant>
      <vt:variant>
        <vt:i4>1572918</vt:i4>
      </vt:variant>
      <vt:variant>
        <vt:i4>146</vt:i4>
      </vt:variant>
      <vt:variant>
        <vt:i4>0</vt:i4>
      </vt:variant>
      <vt:variant>
        <vt:i4>5</vt:i4>
      </vt:variant>
      <vt:variant>
        <vt:lpwstr/>
      </vt:variant>
      <vt:variant>
        <vt:lpwstr>_Toc367972521</vt:lpwstr>
      </vt:variant>
      <vt:variant>
        <vt:i4>1572918</vt:i4>
      </vt:variant>
      <vt:variant>
        <vt:i4>140</vt:i4>
      </vt:variant>
      <vt:variant>
        <vt:i4>0</vt:i4>
      </vt:variant>
      <vt:variant>
        <vt:i4>5</vt:i4>
      </vt:variant>
      <vt:variant>
        <vt:lpwstr/>
      </vt:variant>
      <vt:variant>
        <vt:lpwstr>_Toc367972520</vt:lpwstr>
      </vt:variant>
      <vt:variant>
        <vt:i4>1769526</vt:i4>
      </vt:variant>
      <vt:variant>
        <vt:i4>134</vt:i4>
      </vt:variant>
      <vt:variant>
        <vt:i4>0</vt:i4>
      </vt:variant>
      <vt:variant>
        <vt:i4>5</vt:i4>
      </vt:variant>
      <vt:variant>
        <vt:lpwstr/>
      </vt:variant>
      <vt:variant>
        <vt:lpwstr>_Toc367972519</vt:lpwstr>
      </vt:variant>
      <vt:variant>
        <vt:i4>1769526</vt:i4>
      </vt:variant>
      <vt:variant>
        <vt:i4>128</vt:i4>
      </vt:variant>
      <vt:variant>
        <vt:i4>0</vt:i4>
      </vt:variant>
      <vt:variant>
        <vt:i4>5</vt:i4>
      </vt:variant>
      <vt:variant>
        <vt:lpwstr/>
      </vt:variant>
      <vt:variant>
        <vt:lpwstr>_Toc367972518</vt:lpwstr>
      </vt:variant>
      <vt:variant>
        <vt:i4>1769526</vt:i4>
      </vt:variant>
      <vt:variant>
        <vt:i4>122</vt:i4>
      </vt:variant>
      <vt:variant>
        <vt:i4>0</vt:i4>
      </vt:variant>
      <vt:variant>
        <vt:i4>5</vt:i4>
      </vt:variant>
      <vt:variant>
        <vt:lpwstr/>
      </vt:variant>
      <vt:variant>
        <vt:lpwstr>_Toc367972517</vt:lpwstr>
      </vt:variant>
      <vt:variant>
        <vt:i4>1769526</vt:i4>
      </vt:variant>
      <vt:variant>
        <vt:i4>116</vt:i4>
      </vt:variant>
      <vt:variant>
        <vt:i4>0</vt:i4>
      </vt:variant>
      <vt:variant>
        <vt:i4>5</vt:i4>
      </vt:variant>
      <vt:variant>
        <vt:lpwstr/>
      </vt:variant>
      <vt:variant>
        <vt:lpwstr>_Toc367972516</vt:lpwstr>
      </vt:variant>
      <vt:variant>
        <vt:i4>1769526</vt:i4>
      </vt:variant>
      <vt:variant>
        <vt:i4>110</vt:i4>
      </vt:variant>
      <vt:variant>
        <vt:i4>0</vt:i4>
      </vt:variant>
      <vt:variant>
        <vt:i4>5</vt:i4>
      </vt:variant>
      <vt:variant>
        <vt:lpwstr/>
      </vt:variant>
      <vt:variant>
        <vt:lpwstr>_Toc367972515</vt:lpwstr>
      </vt:variant>
      <vt:variant>
        <vt:i4>1769526</vt:i4>
      </vt:variant>
      <vt:variant>
        <vt:i4>104</vt:i4>
      </vt:variant>
      <vt:variant>
        <vt:i4>0</vt:i4>
      </vt:variant>
      <vt:variant>
        <vt:i4>5</vt:i4>
      </vt:variant>
      <vt:variant>
        <vt:lpwstr/>
      </vt:variant>
      <vt:variant>
        <vt:lpwstr>_Toc367972514</vt:lpwstr>
      </vt:variant>
      <vt:variant>
        <vt:i4>1769526</vt:i4>
      </vt:variant>
      <vt:variant>
        <vt:i4>98</vt:i4>
      </vt:variant>
      <vt:variant>
        <vt:i4>0</vt:i4>
      </vt:variant>
      <vt:variant>
        <vt:i4>5</vt:i4>
      </vt:variant>
      <vt:variant>
        <vt:lpwstr/>
      </vt:variant>
      <vt:variant>
        <vt:lpwstr>_Toc367972513</vt:lpwstr>
      </vt:variant>
      <vt:variant>
        <vt:i4>1769526</vt:i4>
      </vt:variant>
      <vt:variant>
        <vt:i4>92</vt:i4>
      </vt:variant>
      <vt:variant>
        <vt:i4>0</vt:i4>
      </vt:variant>
      <vt:variant>
        <vt:i4>5</vt:i4>
      </vt:variant>
      <vt:variant>
        <vt:lpwstr/>
      </vt:variant>
      <vt:variant>
        <vt:lpwstr>_Toc367972512</vt:lpwstr>
      </vt:variant>
      <vt:variant>
        <vt:i4>1769526</vt:i4>
      </vt:variant>
      <vt:variant>
        <vt:i4>86</vt:i4>
      </vt:variant>
      <vt:variant>
        <vt:i4>0</vt:i4>
      </vt:variant>
      <vt:variant>
        <vt:i4>5</vt:i4>
      </vt:variant>
      <vt:variant>
        <vt:lpwstr/>
      </vt:variant>
      <vt:variant>
        <vt:lpwstr>_Toc367972511</vt:lpwstr>
      </vt:variant>
      <vt:variant>
        <vt:i4>1769526</vt:i4>
      </vt:variant>
      <vt:variant>
        <vt:i4>80</vt:i4>
      </vt:variant>
      <vt:variant>
        <vt:i4>0</vt:i4>
      </vt:variant>
      <vt:variant>
        <vt:i4>5</vt:i4>
      </vt:variant>
      <vt:variant>
        <vt:lpwstr/>
      </vt:variant>
      <vt:variant>
        <vt:lpwstr>_Toc367972510</vt:lpwstr>
      </vt:variant>
      <vt:variant>
        <vt:i4>1703990</vt:i4>
      </vt:variant>
      <vt:variant>
        <vt:i4>74</vt:i4>
      </vt:variant>
      <vt:variant>
        <vt:i4>0</vt:i4>
      </vt:variant>
      <vt:variant>
        <vt:i4>5</vt:i4>
      </vt:variant>
      <vt:variant>
        <vt:lpwstr/>
      </vt:variant>
      <vt:variant>
        <vt:lpwstr>_Toc367972509</vt:lpwstr>
      </vt:variant>
      <vt:variant>
        <vt:i4>1703990</vt:i4>
      </vt:variant>
      <vt:variant>
        <vt:i4>68</vt:i4>
      </vt:variant>
      <vt:variant>
        <vt:i4>0</vt:i4>
      </vt:variant>
      <vt:variant>
        <vt:i4>5</vt:i4>
      </vt:variant>
      <vt:variant>
        <vt:lpwstr/>
      </vt:variant>
      <vt:variant>
        <vt:lpwstr>_Toc367972508</vt:lpwstr>
      </vt:variant>
      <vt:variant>
        <vt:i4>1703990</vt:i4>
      </vt:variant>
      <vt:variant>
        <vt:i4>62</vt:i4>
      </vt:variant>
      <vt:variant>
        <vt:i4>0</vt:i4>
      </vt:variant>
      <vt:variant>
        <vt:i4>5</vt:i4>
      </vt:variant>
      <vt:variant>
        <vt:lpwstr/>
      </vt:variant>
      <vt:variant>
        <vt:lpwstr>_Toc367972507</vt:lpwstr>
      </vt:variant>
      <vt:variant>
        <vt:i4>1703990</vt:i4>
      </vt:variant>
      <vt:variant>
        <vt:i4>56</vt:i4>
      </vt:variant>
      <vt:variant>
        <vt:i4>0</vt:i4>
      </vt:variant>
      <vt:variant>
        <vt:i4>5</vt:i4>
      </vt:variant>
      <vt:variant>
        <vt:lpwstr/>
      </vt:variant>
      <vt:variant>
        <vt:lpwstr>_Toc367972506</vt:lpwstr>
      </vt:variant>
      <vt:variant>
        <vt:i4>1703990</vt:i4>
      </vt:variant>
      <vt:variant>
        <vt:i4>50</vt:i4>
      </vt:variant>
      <vt:variant>
        <vt:i4>0</vt:i4>
      </vt:variant>
      <vt:variant>
        <vt:i4>5</vt:i4>
      </vt:variant>
      <vt:variant>
        <vt:lpwstr/>
      </vt:variant>
      <vt:variant>
        <vt:lpwstr>_Toc367972505</vt:lpwstr>
      </vt:variant>
      <vt:variant>
        <vt:i4>1703990</vt:i4>
      </vt:variant>
      <vt:variant>
        <vt:i4>44</vt:i4>
      </vt:variant>
      <vt:variant>
        <vt:i4>0</vt:i4>
      </vt:variant>
      <vt:variant>
        <vt:i4>5</vt:i4>
      </vt:variant>
      <vt:variant>
        <vt:lpwstr/>
      </vt:variant>
      <vt:variant>
        <vt:lpwstr>_Toc367972504</vt:lpwstr>
      </vt:variant>
      <vt:variant>
        <vt:i4>1703990</vt:i4>
      </vt:variant>
      <vt:variant>
        <vt:i4>38</vt:i4>
      </vt:variant>
      <vt:variant>
        <vt:i4>0</vt:i4>
      </vt:variant>
      <vt:variant>
        <vt:i4>5</vt:i4>
      </vt:variant>
      <vt:variant>
        <vt:lpwstr/>
      </vt:variant>
      <vt:variant>
        <vt:lpwstr>_Toc367972503</vt:lpwstr>
      </vt:variant>
      <vt:variant>
        <vt:i4>1703990</vt:i4>
      </vt:variant>
      <vt:variant>
        <vt:i4>32</vt:i4>
      </vt:variant>
      <vt:variant>
        <vt:i4>0</vt:i4>
      </vt:variant>
      <vt:variant>
        <vt:i4>5</vt:i4>
      </vt:variant>
      <vt:variant>
        <vt:lpwstr/>
      </vt:variant>
      <vt:variant>
        <vt:lpwstr>_Toc367972502</vt:lpwstr>
      </vt:variant>
      <vt:variant>
        <vt:i4>1703990</vt:i4>
      </vt:variant>
      <vt:variant>
        <vt:i4>26</vt:i4>
      </vt:variant>
      <vt:variant>
        <vt:i4>0</vt:i4>
      </vt:variant>
      <vt:variant>
        <vt:i4>5</vt:i4>
      </vt:variant>
      <vt:variant>
        <vt:lpwstr/>
      </vt:variant>
      <vt:variant>
        <vt:lpwstr>_Toc367972501</vt:lpwstr>
      </vt:variant>
      <vt:variant>
        <vt:i4>1703990</vt:i4>
      </vt:variant>
      <vt:variant>
        <vt:i4>20</vt:i4>
      </vt:variant>
      <vt:variant>
        <vt:i4>0</vt:i4>
      </vt:variant>
      <vt:variant>
        <vt:i4>5</vt:i4>
      </vt:variant>
      <vt:variant>
        <vt:lpwstr/>
      </vt:variant>
      <vt:variant>
        <vt:lpwstr>_Toc367972500</vt:lpwstr>
      </vt:variant>
      <vt:variant>
        <vt:i4>1245239</vt:i4>
      </vt:variant>
      <vt:variant>
        <vt:i4>14</vt:i4>
      </vt:variant>
      <vt:variant>
        <vt:i4>0</vt:i4>
      </vt:variant>
      <vt:variant>
        <vt:i4>5</vt:i4>
      </vt:variant>
      <vt:variant>
        <vt:lpwstr/>
      </vt:variant>
      <vt:variant>
        <vt:lpwstr>_Toc367972499</vt:lpwstr>
      </vt:variant>
      <vt:variant>
        <vt:i4>1245239</vt:i4>
      </vt:variant>
      <vt:variant>
        <vt:i4>8</vt:i4>
      </vt:variant>
      <vt:variant>
        <vt:i4>0</vt:i4>
      </vt:variant>
      <vt:variant>
        <vt:i4>5</vt:i4>
      </vt:variant>
      <vt:variant>
        <vt:lpwstr/>
      </vt:variant>
      <vt:variant>
        <vt:lpwstr>_Toc367972498</vt:lpwstr>
      </vt:variant>
      <vt:variant>
        <vt:i4>1245239</vt:i4>
      </vt:variant>
      <vt:variant>
        <vt:i4>2</vt:i4>
      </vt:variant>
      <vt:variant>
        <vt:i4>0</vt:i4>
      </vt:variant>
      <vt:variant>
        <vt:i4>5</vt:i4>
      </vt:variant>
      <vt:variant>
        <vt:lpwstr/>
      </vt:variant>
      <vt:variant>
        <vt:lpwstr>_Toc367972497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IHE_ITI_TF_Rev15.0_Vol3_FT_2018-07-24</dc:title>
  <dc:subject>IHE_ITI_Technical Framework Volume 3 (ITI TF-3)</dc:subject>
  <dc:creator>IHE ITI Technical Committee</dc:creator>
  <cp:keywords>IHE ITI Technical Framework</cp:keywords>
  <dc:description>Section numbering fix only. No content changes from Rev. 12.0.</dc:description>
  <cp:lastModifiedBy>Lynn Felhofer</cp:lastModifiedBy>
  <cp:revision>2</cp:revision>
  <cp:lastPrinted>2003-04-16T15:53:00Z</cp:lastPrinted>
  <dcterms:created xsi:type="dcterms:W3CDTF">2019-04-30T14:51:00Z</dcterms:created>
  <dcterms:modified xsi:type="dcterms:W3CDTF">2019-04-30T14:51:00Z</dcterms:modified>
  <cp:category>IHE Technical Framework</cp:category>
</cp:coreProperties>
</file>