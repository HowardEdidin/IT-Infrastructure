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BDF0BF" w14:textId="77777777" w:rsidR="00546405" w:rsidRPr="00597E12" w:rsidRDefault="00546405" w:rsidP="00546405">
      <w:pPr>
        <w:pStyle w:val="BodyText"/>
        <w:jc w:val="center"/>
        <w:rPr>
          <w:b/>
          <w:bCs/>
          <w:sz w:val="28"/>
          <w:szCs w:val="28"/>
        </w:rPr>
      </w:pPr>
      <w:r w:rsidRPr="00597E12">
        <w:rPr>
          <w:b/>
          <w:bCs/>
          <w:sz w:val="28"/>
          <w:szCs w:val="28"/>
        </w:rPr>
        <w:t>Integrating the Healthcare Enterprise</w:t>
      </w:r>
    </w:p>
    <w:p w14:paraId="61C99A3D" w14:textId="77777777" w:rsidR="00546405" w:rsidRPr="00597E12" w:rsidRDefault="00546405" w:rsidP="00546405">
      <w:pPr>
        <w:pStyle w:val="BodyText"/>
      </w:pPr>
    </w:p>
    <w:p w14:paraId="0E2F019C" w14:textId="77777777" w:rsidR="00546405" w:rsidRPr="00597E12" w:rsidRDefault="00546405" w:rsidP="00546405">
      <w:pPr>
        <w:pStyle w:val="BodyText"/>
        <w:jc w:val="center"/>
      </w:pPr>
      <w:r w:rsidRPr="00597E12">
        <w:rPr>
          <w:noProof/>
        </w:rPr>
        <w:drawing>
          <wp:inline distT="0" distB="0" distL="0" distR="0" wp14:anchorId="7734622C" wp14:editId="2FA71E55">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C5D8348" w14:textId="77777777" w:rsidR="00546405" w:rsidRPr="00597E12" w:rsidRDefault="00546405" w:rsidP="00546405">
      <w:pPr>
        <w:pStyle w:val="BodyText"/>
      </w:pPr>
    </w:p>
    <w:p w14:paraId="6A82312D" w14:textId="77777777" w:rsidR="00546405" w:rsidRPr="00597E12" w:rsidRDefault="00546405" w:rsidP="00546405">
      <w:pPr>
        <w:pStyle w:val="BodyText"/>
        <w:jc w:val="center"/>
        <w:rPr>
          <w:b/>
          <w:sz w:val="44"/>
          <w:szCs w:val="44"/>
        </w:rPr>
      </w:pPr>
      <w:r w:rsidRPr="00597E12">
        <w:rPr>
          <w:b/>
          <w:sz w:val="44"/>
          <w:szCs w:val="44"/>
        </w:rPr>
        <w:t>IHE IT Infrastructure</w:t>
      </w:r>
    </w:p>
    <w:p w14:paraId="1FA58B41" w14:textId="77777777" w:rsidR="00546405" w:rsidRPr="00597E12" w:rsidRDefault="00546405" w:rsidP="00546405">
      <w:pPr>
        <w:pStyle w:val="BodyText"/>
        <w:jc w:val="center"/>
        <w:rPr>
          <w:b/>
          <w:sz w:val="44"/>
          <w:szCs w:val="44"/>
        </w:rPr>
      </w:pPr>
      <w:r w:rsidRPr="00597E12">
        <w:rPr>
          <w:b/>
          <w:sz w:val="44"/>
          <w:szCs w:val="44"/>
        </w:rPr>
        <w:t>Technical Framework Supplement</w:t>
      </w:r>
    </w:p>
    <w:p w14:paraId="2CDBF26A" w14:textId="77777777" w:rsidR="00546405" w:rsidRPr="00597E12" w:rsidRDefault="00546405" w:rsidP="00546405">
      <w:pPr>
        <w:pStyle w:val="BodyText"/>
      </w:pPr>
    </w:p>
    <w:p w14:paraId="0CEF9006" w14:textId="77777777" w:rsidR="00546405" w:rsidRPr="00597E12" w:rsidRDefault="00546405" w:rsidP="00546405">
      <w:pPr>
        <w:pStyle w:val="BodyText"/>
      </w:pPr>
    </w:p>
    <w:p w14:paraId="5D74DC8B" w14:textId="77777777" w:rsidR="00546405" w:rsidRPr="00597E12" w:rsidRDefault="00546405" w:rsidP="00546405">
      <w:pPr>
        <w:pStyle w:val="BodyText"/>
      </w:pPr>
    </w:p>
    <w:p w14:paraId="673D9A55" w14:textId="06652FDD" w:rsidR="00546405" w:rsidRPr="00597E12" w:rsidRDefault="00546405" w:rsidP="00546405">
      <w:pPr>
        <w:jc w:val="center"/>
        <w:rPr>
          <w:b/>
          <w:sz w:val="44"/>
          <w:szCs w:val="44"/>
        </w:rPr>
      </w:pPr>
      <w:r w:rsidRPr="00597E12">
        <w:rPr>
          <w:b/>
          <w:sz w:val="44"/>
          <w:szCs w:val="44"/>
        </w:rPr>
        <w:t>Document Encryption</w:t>
      </w:r>
    </w:p>
    <w:p w14:paraId="4156A6EA" w14:textId="77777777" w:rsidR="00546405" w:rsidRPr="00597E12" w:rsidRDefault="00546405" w:rsidP="00546405">
      <w:pPr>
        <w:jc w:val="center"/>
        <w:rPr>
          <w:b/>
          <w:sz w:val="44"/>
          <w:szCs w:val="44"/>
        </w:rPr>
      </w:pPr>
      <w:r w:rsidRPr="00597E12">
        <w:rPr>
          <w:b/>
          <w:sz w:val="44"/>
          <w:szCs w:val="44"/>
        </w:rPr>
        <w:t>(DEN)</w:t>
      </w:r>
    </w:p>
    <w:p w14:paraId="344E3866" w14:textId="77777777" w:rsidR="00546405" w:rsidRPr="00597E12" w:rsidRDefault="00546405" w:rsidP="00546405">
      <w:pPr>
        <w:pStyle w:val="BodyText"/>
      </w:pPr>
    </w:p>
    <w:p w14:paraId="37D66F48" w14:textId="77777777" w:rsidR="00546405" w:rsidRPr="00597E12" w:rsidRDefault="00546405" w:rsidP="00546405">
      <w:pPr>
        <w:pStyle w:val="BodyText"/>
      </w:pPr>
    </w:p>
    <w:p w14:paraId="3877E8E9" w14:textId="77777777" w:rsidR="00B204E7" w:rsidRPr="00597E12" w:rsidRDefault="00B204E7" w:rsidP="00546405">
      <w:pPr>
        <w:pStyle w:val="BodyText"/>
      </w:pPr>
    </w:p>
    <w:p w14:paraId="6B2EFE9F" w14:textId="1D6BB78A" w:rsidR="00546405" w:rsidRPr="00597E12" w:rsidRDefault="00597E12" w:rsidP="00546405">
      <w:pPr>
        <w:jc w:val="center"/>
      </w:pPr>
      <w:r>
        <w:rPr>
          <w:b/>
          <w:sz w:val="44"/>
          <w:szCs w:val="44"/>
        </w:rPr>
        <w:t>Rev. 1</w:t>
      </w:r>
      <w:r w:rsidR="002526F0">
        <w:rPr>
          <w:b/>
          <w:sz w:val="44"/>
          <w:szCs w:val="44"/>
        </w:rPr>
        <w:t xml:space="preserve">.3 – </w:t>
      </w:r>
      <w:r w:rsidR="00546405" w:rsidRPr="00597E12">
        <w:rPr>
          <w:b/>
          <w:sz w:val="44"/>
          <w:szCs w:val="44"/>
        </w:rPr>
        <w:t>Trial Implementation</w:t>
      </w:r>
    </w:p>
    <w:p w14:paraId="04EAFAA6" w14:textId="77777777" w:rsidR="00546405" w:rsidRPr="00597E12" w:rsidRDefault="00546405" w:rsidP="00546405">
      <w:pPr>
        <w:pStyle w:val="BodyText"/>
      </w:pPr>
    </w:p>
    <w:p w14:paraId="459E6089" w14:textId="77777777" w:rsidR="00546405" w:rsidRPr="00597E12" w:rsidRDefault="00546405" w:rsidP="00546405">
      <w:pPr>
        <w:pStyle w:val="BodyText"/>
      </w:pPr>
    </w:p>
    <w:p w14:paraId="67EA4461" w14:textId="77777777" w:rsidR="00546405" w:rsidRPr="00597E12" w:rsidRDefault="00546405" w:rsidP="00546405">
      <w:pPr>
        <w:pStyle w:val="BodyText"/>
      </w:pPr>
    </w:p>
    <w:p w14:paraId="214E2A90" w14:textId="4DB1EDC5" w:rsidR="00546405" w:rsidRPr="00597E12" w:rsidRDefault="00546405" w:rsidP="00546405">
      <w:pPr>
        <w:pStyle w:val="BodyText"/>
        <w:tabs>
          <w:tab w:val="left" w:pos="5780"/>
        </w:tabs>
      </w:pPr>
    </w:p>
    <w:p w14:paraId="4EC38A50" w14:textId="3DFB7B67" w:rsidR="00546405" w:rsidRPr="00597E12" w:rsidRDefault="00546405" w:rsidP="00546405">
      <w:pPr>
        <w:pStyle w:val="BodyText"/>
      </w:pPr>
      <w:r w:rsidRPr="00597E12">
        <w:t>Date:</w:t>
      </w:r>
      <w:r w:rsidRPr="00597E12">
        <w:tab/>
      </w:r>
      <w:r w:rsidRPr="00597E12">
        <w:tab/>
      </w:r>
      <w:r w:rsidR="002526F0">
        <w:t xml:space="preserve">July </w:t>
      </w:r>
      <w:r w:rsidR="00E3747E">
        <w:t>24</w:t>
      </w:r>
      <w:r w:rsidR="00452D8C" w:rsidRPr="00597E12">
        <w:t>, 2018</w:t>
      </w:r>
    </w:p>
    <w:p w14:paraId="3E9DFB26" w14:textId="77777777" w:rsidR="00546405" w:rsidRPr="00597E12" w:rsidRDefault="00546405" w:rsidP="00546405">
      <w:pPr>
        <w:pStyle w:val="BodyText"/>
      </w:pPr>
      <w:r w:rsidRPr="00597E12">
        <w:t>Author:</w:t>
      </w:r>
      <w:r w:rsidRPr="00597E12">
        <w:tab/>
        <w:t>IT Infrastructure Technical Committee</w:t>
      </w:r>
    </w:p>
    <w:p w14:paraId="4DB8C3B6" w14:textId="77777777" w:rsidR="00546405" w:rsidRPr="00597E12" w:rsidRDefault="00546405" w:rsidP="00AB1635">
      <w:pPr>
        <w:pStyle w:val="BodyText"/>
        <w:spacing w:after="60"/>
      </w:pPr>
      <w:r w:rsidRPr="00597E12">
        <w:t>Email:</w:t>
      </w:r>
      <w:r w:rsidRPr="00597E12">
        <w:tab/>
      </w:r>
      <w:r w:rsidRPr="00597E12">
        <w:tab/>
        <w:t>iti@ihe.net</w:t>
      </w:r>
    </w:p>
    <w:p w14:paraId="4438EDF7" w14:textId="77777777" w:rsidR="00546405" w:rsidRPr="00597E12" w:rsidRDefault="00546405" w:rsidP="00546405">
      <w:pPr>
        <w:pStyle w:val="BodyText"/>
      </w:pPr>
    </w:p>
    <w:p w14:paraId="570DF632" w14:textId="77777777" w:rsidR="00546405" w:rsidRPr="00597E12" w:rsidRDefault="00546405" w:rsidP="00546405">
      <w:pPr>
        <w:pStyle w:val="BodyText"/>
      </w:pPr>
    </w:p>
    <w:p w14:paraId="4DAAB15B" w14:textId="77777777" w:rsidR="00546405" w:rsidRPr="00597E12" w:rsidRDefault="00546405" w:rsidP="00546405">
      <w:pPr>
        <w:pStyle w:val="BodyText"/>
        <w:pBdr>
          <w:top w:val="single" w:sz="18" w:space="1" w:color="auto"/>
          <w:left w:val="single" w:sz="18" w:space="4" w:color="auto"/>
          <w:bottom w:val="single" w:sz="18" w:space="1" w:color="auto"/>
          <w:right w:val="single" w:sz="18" w:space="4" w:color="auto"/>
        </w:pBdr>
        <w:spacing w:line="276" w:lineRule="auto"/>
        <w:jc w:val="center"/>
      </w:pPr>
      <w:r w:rsidRPr="00597E12">
        <w:rPr>
          <w:b/>
        </w:rPr>
        <w:t xml:space="preserve">Please verify you have the most recent version of this document. </w:t>
      </w:r>
      <w:r w:rsidRPr="00597E12">
        <w:t xml:space="preserve">See </w:t>
      </w:r>
      <w:hyperlink r:id="rId9" w:history="1">
        <w:r w:rsidRPr="00597E12">
          <w:rPr>
            <w:rStyle w:val="Hyperlink"/>
            <w:rFonts w:eastAsia="Arial"/>
          </w:rPr>
          <w:t>here</w:t>
        </w:r>
      </w:hyperlink>
      <w:r w:rsidRPr="00597E12">
        <w:t xml:space="preserve"> for Trial Implementation and Final Text versions and </w:t>
      </w:r>
      <w:hyperlink r:id="rId10" w:history="1">
        <w:r w:rsidRPr="00597E12">
          <w:rPr>
            <w:rStyle w:val="Hyperlink"/>
            <w:rFonts w:eastAsia="Arial"/>
          </w:rPr>
          <w:t>here</w:t>
        </w:r>
      </w:hyperlink>
      <w:r w:rsidRPr="00597E12">
        <w:t xml:space="preserve"> for Public Comment versions.</w:t>
      </w:r>
    </w:p>
    <w:p w14:paraId="2862DE0E" w14:textId="77777777" w:rsidR="00546405" w:rsidRPr="00597E12" w:rsidRDefault="00546405" w:rsidP="00546405">
      <w:pPr>
        <w:pStyle w:val="BodyText"/>
      </w:pPr>
      <w:r w:rsidRPr="00597E12">
        <w:rPr>
          <w:rStyle w:val="BodyTextCharChar"/>
          <w:noProof w:val="0"/>
        </w:rPr>
        <w:br w:type="page"/>
      </w:r>
      <w:bookmarkStart w:id="0" w:name="_Toc209335206"/>
      <w:bookmarkStart w:id="1" w:name="_Toc211974224"/>
      <w:bookmarkStart w:id="2" w:name="_Toc237260053"/>
      <w:r w:rsidRPr="00597E12">
        <w:rPr>
          <w:rFonts w:ascii="Arial" w:hAnsi="Arial"/>
          <w:b/>
          <w:kern w:val="28"/>
          <w:sz w:val="28"/>
        </w:rPr>
        <w:lastRenderedPageBreak/>
        <w:t>Foreword</w:t>
      </w:r>
    </w:p>
    <w:p w14:paraId="73ED8B6F" w14:textId="73B9FA47" w:rsidR="00546405" w:rsidRPr="00597E12" w:rsidRDefault="00546405" w:rsidP="00546405">
      <w:pPr>
        <w:pStyle w:val="BodyText"/>
      </w:pPr>
      <w:r w:rsidRPr="00597E12">
        <w:t>This is a supplement to the IHE IT Infrastructure Technical Framework V1</w:t>
      </w:r>
      <w:r w:rsidR="002526F0">
        <w:t>5</w:t>
      </w:r>
      <w:r w:rsidRPr="00597E12">
        <w:t>.0. Each supplement undergoes a process of public comment and trial implementation before being incorporated into the volumes of the Technical Frameworks.</w:t>
      </w:r>
    </w:p>
    <w:p w14:paraId="7B0B250B" w14:textId="7237FA3B" w:rsidR="00546405" w:rsidRPr="00597E12" w:rsidRDefault="00546405" w:rsidP="00546405">
      <w:pPr>
        <w:pStyle w:val="BodyText"/>
      </w:pPr>
      <w:r w:rsidRPr="00597E12">
        <w:t xml:space="preserve">This supplement is published on </w:t>
      </w:r>
      <w:r w:rsidR="002526F0">
        <w:t xml:space="preserve">July </w:t>
      </w:r>
      <w:r w:rsidR="00E3747E">
        <w:t>24</w:t>
      </w:r>
      <w:r w:rsidR="002526F0">
        <w:t>, 2018</w:t>
      </w:r>
      <w:r w:rsidRPr="00597E12">
        <w:t xml:space="preserve"> for trial implementation and may be available for testing at subsequent IHE </w:t>
      </w:r>
      <w:proofErr w:type="spellStart"/>
      <w:r w:rsidRPr="00597E12">
        <w:t>Connectathons</w:t>
      </w:r>
      <w:proofErr w:type="spellEnd"/>
      <w:r w:rsidRPr="00597E12">
        <w:t xml:space="preserve">. The supplement may be amended based on the results of testing. Following successful testing it will be incorporated into the IT Infrastructure Technical Framework. Comments are invited and may be submitted at </w:t>
      </w:r>
      <w:hyperlink r:id="rId11" w:history="1">
        <w:r w:rsidRPr="00597E12">
          <w:rPr>
            <w:rStyle w:val="Hyperlink"/>
            <w:rFonts w:eastAsia="Arial"/>
          </w:rPr>
          <w:t>http://www.ihe.net/ITI_Public_Comments</w:t>
        </w:r>
      </w:hyperlink>
      <w:r w:rsidRPr="00597E12">
        <w:t>.</w:t>
      </w:r>
    </w:p>
    <w:p w14:paraId="759923C9" w14:textId="77777777" w:rsidR="00546405" w:rsidRPr="00597E12" w:rsidRDefault="00546405" w:rsidP="00546405">
      <w:pPr>
        <w:pStyle w:val="BodyText"/>
      </w:pPr>
      <w:r w:rsidRPr="00597E12">
        <w:t xml:space="preserve">This supplement describes changes to the existing technical framework documents. </w:t>
      </w:r>
    </w:p>
    <w:p w14:paraId="0EFEBB8D" w14:textId="77777777" w:rsidR="00546405" w:rsidRPr="00597E12" w:rsidRDefault="00546405" w:rsidP="00546405">
      <w:pPr>
        <w:pStyle w:val="BodyText"/>
      </w:pPr>
      <w:r w:rsidRPr="00597E12">
        <w:t>“Boxed” instructions like the sample below indicate to the Volume Editor how to integrate the relevant section(s) into the relevant Technical Framework volume.</w:t>
      </w:r>
    </w:p>
    <w:p w14:paraId="5D6DC87E" w14:textId="77777777" w:rsidR="00546405" w:rsidRPr="00597E12" w:rsidRDefault="00546405" w:rsidP="00546405">
      <w:pPr>
        <w:pStyle w:val="EditorInstructions"/>
      </w:pPr>
      <w:r w:rsidRPr="00597E12">
        <w:t>Amend Section X.X by the following:</w:t>
      </w:r>
    </w:p>
    <w:p w14:paraId="57B1736C" w14:textId="77777777" w:rsidR="00546405" w:rsidRPr="00597E12" w:rsidRDefault="00546405" w:rsidP="00546405">
      <w:pPr>
        <w:pStyle w:val="BodyText"/>
      </w:pPr>
      <w:r w:rsidRPr="00597E12">
        <w:t xml:space="preserve">Where the amendment adds text, make the added text </w:t>
      </w:r>
      <w:r w:rsidRPr="00597E12">
        <w:rPr>
          <w:rStyle w:val="InsertText"/>
        </w:rPr>
        <w:t>bold underline</w:t>
      </w:r>
      <w:r w:rsidRPr="00597E12">
        <w:t xml:space="preserve">. Where the amendment removes text, make the removed text </w:t>
      </w:r>
      <w:r w:rsidRPr="00597E12">
        <w:rPr>
          <w:rStyle w:val="DeleteText"/>
        </w:rPr>
        <w:t>bold strikethrough</w:t>
      </w:r>
      <w:r w:rsidRPr="00597E12">
        <w:t>. When entire new sections are added, introduce with editor’s instructions to “add new text” or similar, which for readability are not bolded or underlined.</w:t>
      </w:r>
    </w:p>
    <w:p w14:paraId="4DA5D46B" w14:textId="77777777" w:rsidR="00546405" w:rsidRPr="00597E12" w:rsidRDefault="00546405" w:rsidP="00546405"/>
    <w:p w14:paraId="6DD2F312" w14:textId="77777777" w:rsidR="00546405" w:rsidRPr="00597E12" w:rsidRDefault="00546405" w:rsidP="00546405">
      <w:pPr>
        <w:pStyle w:val="BodyText"/>
      </w:pPr>
      <w:r w:rsidRPr="00597E12">
        <w:t xml:space="preserve">General information about IHE can be found at: </w:t>
      </w:r>
      <w:hyperlink r:id="rId12" w:tooltip="http://www.ihe.net" w:history="1">
        <w:r w:rsidRPr="00597E12">
          <w:rPr>
            <w:rStyle w:val="Hyperlink"/>
            <w:rFonts w:eastAsia="Arial"/>
          </w:rPr>
          <w:t>http://www.ihe.net</w:t>
        </w:r>
      </w:hyperlink>
      <w:r w:rsidRPr="00597E12">
        <w:t>.</w:t>
      </w:r>
    </w:p>
    <w:p w14:paraId="50C3F073" w14:textId="6887AB6F" w:rsidR="00546405" w:rsidRPr="00597E12" w:rsidRDefault="00546405" w:rsidP="00546405">
      <w:pPr>
        <w:pStyle w:val="BodyText"/>
      </w:pPr>
      <w:r w:rsidRPr="00597E12">
        <w:t xml:space="preserve">Information about the IHE IT Infrastructure domain can be found at </w:t>
      </w:r>
      <w:hyperlink r:id="rId13" w:tooltip="http://www.ihe.net/IHE_Domains" w:history="1">
        <w:r w:rsidRPr="00597E12">
          <w:rPr>
            <w:rStyle w:val="Hyperlink"/>
            <w:rFonts w:eastAsia="Arial"/>
          </w:rPr>
          <w:t>http://www.ihe.net/IHE_Domains</w:t>
        </w:r>
      </w:hyperlink>
      <w:r w:rsidRPr="00597E12">
        <w:t>.</w:t>
      </w:r>
    </w:p>
    <w:p w14:paraId="07EC4FCF" w14:textId="37C8A0DC" w:rsidR="00546405" w:rsidRPr="00597E12" w:rsidRDefault="00546405" w:rsidP="00546405">
      <w:pPr>
        <w:pStyle w:val="BodyText"/>
      </w:pPr>
      <w:r w:rsidRPr="00597E12">
        <w:t xml:space="preserve">Information about the structure of IHE Technical Frameworks and Supplements can be found at </w:t>
      </w:r>
      <w:hyperlink r:id="rId14" w:history="1">
        <w:r w:rsidRPr="00597E12">
          <w:rPr>
            <w:rStyle w:val="Hyperlink"/>
            <w:rFonts w:eastAsia="Arial"/>
          </w:rPr>
          <w:t>http://www.ihe.net/IHE_Process</w:t>
        </w:r>
      </w:hyperlink>
      <w:r w:rsidRPr="00597E12">
        <w:t xml:space="preserve"> and </w:t>
      </w:r>
      <w:hyperlink r:id="rId15" w:history="1">
        <w:r w:rsidRPr="00597E12">
          <w:rPr>
            <w:rStyle w:val="Hyperlink"/>
            <w:rFonts w:eastAsia="Arial"/>
          </w:rPr>
          <w:t>http://www.ihe.net/Profiles</w:t>
        </w:r>
      </w:hyperlink>
      <w:r w:rsidRPr="00597E12">
        <w:t>.</w:t>
      </w:r>
    </w:p>
    <w:p w14:paraId="0FBE7E7C" w14:textId="26CFE21A" w:rsidR="00546405" w:rsidRPr="00597E12" w:rsidRDefault="00546405" w:rsidP="00546405">
      <w:pPr>
        <w:pStyle w:val="BodyText"/>
      </w:pPr>
      <w:r w:rsidRPr="00597E12">
        <w:t xml:space="preserve">The current version of the IHE Technical Framework can be found at </w:t>
      </w:r>
      <w:hyperlink r:id="rId16" w:history="1">
        <w:r w:rsidRPr="00597E12">
          <w:rPr>
            <w:rStyle w:val="Hyperlink"/>
            <w:rFonts w:eastAsia="Arial"/>
          </w:rPr>
          <w:t>http://www.ihe.net/Technical_Frameworks</w:t>
        </w:r>
      </w:hyperlink>
      <w:r w:rsidRPr="00597E12">
        <w:t>.</w:t>
      </w:r>
    </w:p>
    <w:bookmarkEnd w:id="0"/>
    <w:bookmarkEnd w:id="1"/>
    <w:bookmarkEnd w:id="2"/>
    <w:p w14:paraId="1A071D10" w14:textId="77777777" w:rsidR="007F4330" w:rsidRPr="00597E12" w:rsidRDefault="00937B13" w:rsidP="00546405">
      <w:pPr>
        <w:pStyle w:val="BodyText"/>
        <w:pageBreakBefore/>
      </w:pPr>
      <w:r w:rsidRPr="00597E12">
        <w:rPr>
          <w:b/>
          <w:bCs/>
        </w:rPr>
        <w:lastRenderedPageBreak/>
        <w:t>CONTENTS</w:t>
      </w:r>
    </w:p>
    <w:p w14:paraId="1DF2A344" w14:textId="77777777" w:rsidR="00A9755D" w:rsidRPr="00597E12" w:rsidRDefault="00A9755D" w:rsidP="00A9755D">
      <w:pPr>
        <w:pStyle w:val="BodyText"/>
      </w:pPr>
    </w:p>
    <w:p w14:paraId="5A40904B" w14:textId="09854CAE" w:rsidR="00C66065" w:rsidRDefault="007F4330">
      <w:pPr>
        <w:pStyle w:val="TOC1"/>
        <w:rPr>
          <w:rFonts w:asciiTheme="minorHAnsi" w:eastAsiaTheme="minorEastAsia" w:hAnsiTheme="minorHAnsi" w:cstheme="minorBidi"/>
          <w:noProof/>
          <w:sz w:val="22"/>
          <w:szCs w:val="22"/>
        </w:rPr>
      </w:pPr>
      <w:r w:rsidRPr="00597E12">
        <w:rPr>
          <w:b/>
          <w:bCs/>
          <w:caps/>
        </w:rPr>
        <w:fldChar w:fldCharType="begin"/>
      </w:r>
      <w:r w:rsidRPr="00597E12">
        <w:rPr>
          <w:b/>
          <w:bCs/>
          <w:caps/>
        </w:rPr>
        <w:instrText xml:space="preserve"> TOC \o "1-6" \h \z \t "Appendix Heading 1,1,Appendix Heading 2,2,Appendix Heading 3,3,Part Title,1" </w:instrText>
      </w:r>
      <w:r w:rsidRPr="00597E12">
        <w:rPr>
          <w:b/>
          <w:bCs/>
          <w:caps/>
        </w:rPr>
        <w:fldChar w:fldCharType="separate"/>
      </w:r>
      <w:hyperlink w:anchor="_Toc520108720" w:history="1">
        <w:r w:rsidR="00C66065" w:rsidRPr="0029727A">
          <w:rPr>
            <w:rStyle w:val="Hyperlink"/>
            <w:noProof/>
          </w:rPr>
          <w:t>Introduction</w:t>
        </w:r>
        <w:r w:rsidR="00C66065">
          <w:rPr>
            <w:noProof/>
            <w:webHidden/>
          </w:rPr>
          <w:tab/>
        </w:r>
        <w:r w:rsidR="00C66065">
          <w:rPr>
            <w:noProof/>
            <w:webHidden/>
          </w:rPr>
          <w:fldChar w:fldCharType="begin"/>
        </w:r>
        <w:r w:rsidR="00C66065">
          <w:rPr>
            <w:noProof/>
            <w:webHidden/>
          </w:rPr>
          <w:instrText xml:space="preserve"> PAGEREF _Toc520108720 \h </w:instrText>
        </w:r>
        <w:r w:rsidR="00C66065">
          <w:rPr>
            <w:noProof/>
            <w:webHidden/>
          </w:rPr>
        </w:r>
        <w:r w:rsidR="00C66065">
          <w:rPr>
            <w:noProof/>
            <w:webHidden/>
          </w:rPr>
          <w:fldChar w:fldCharType="separate"/>
        </w:r>
        <w:r w:rsidR="00C66065">
          <w:rPr>
            <w:noProof/>
            <w:webHidden/>
          </w:rPr>
          <w:t>5</w:t>
        </w:r>
        <w:r w:rsidR="00C66065">
          <w:rPr>
            <w:noProof/>
            <w:webHidden/>
          </w:rPr>
          <w:fldChar w:fldCharType="end"/>
        </w:r>
      </w:hyperlink>
    </w:p>
    <w:p w14:paraId="79EC808F" w14:textId="3C2DF96C" w:rsidR="00C66065" w:rsidRDefault="00C74B4C">
      <w:pPr>
        <w:pStyle w:val="TOC2"/>
        <w:rPr>
          <w:rFonts w:asciiTheme="minorHAnsi" w:eastAsiaTheme="minorEastAsia" w:hAnsiTheme="minorHAnsi" w:cstheme="minorBidi"/>
          <w:noProof/>
          <w:sz w:val="22"/>
          <w:szCs w:val="22"/>
        </w:rPr>
      </w:pPr>
      <w:hyperlink w:anchor="_Toc520108721" w:history="1">
        <w:r w:rsidR="00C66065" w:rsidRPr="0029727A">
          <w:rPr>
            <w:rStyle w:val="Hyperlink"/>
            <w:noProof/>
          </w:rPr>
          <w:t>IHE encryption overview</w:t>
        </w:r>
        <w:r w:rsidR="00C66065">
          <w:rPr>
            <w:noProof/>
            <w:webHidden/>
          </w:rPr>
          <w:tab/>
        </w:r>
        <w:r w:rsidR="00C66065">
          <w:rPr>
            <w:noProof/>
            <w:webHidden/>
          </w:rPr>
          <w:fldChar w:fldCharType="begin"/>
        </w:r>
        <w:r w:rsidR="00C66065">
          <w:rPr>
            <w:noProof/>
            <w:webHidden/>
          </w:rPr>
          <w:instrText xml:space="preserve"> PAGEREF _Toc520108721 \h </w:instrText>
        </w:r>
        <w:r w:rsidR="00C66065">
          <w:rPr>
            <w:noProof/>
            <w:webHidden/>
          </w:rPr>
        </w:r>
        <w:r w:rsidR="00C66065">
          <w:rPr>
            <w:noProof/>
            <w:webHidden/>
          </w:rPr>
          <w:fldChar w:fldCharType="separate"/>
        </w:r>
        <w:r w:rsidR="00C66065">
          <w:rPr>
            <w:noProof/>
            <w:webHidden/>
          </w:rPr>
          <w:t>6</w:t>
        </w:r>
        <w:r w:rsidR="00C66065">
          <w:rPr>
            <w:noProof/>
            <w:webHidden/>
          </w:rPr>
          <w:fldChar w:fldCharType="end"/>
        </w:r>
      </w:hyperlink>
    </w:p>
    <w:p w14:paraId="010CDCB3" w14:textId="7A3773C6" w:rsidR="00C66065" w:rsidRDefault="00C74B4C">
      <w:pPr>
        <w:pStyle w:val="TOC2"/>
        <w:rPr>
          <w:rFonts w:asciiTheme="minorHAnsi" w:eastAsiaTheme="minorEastAsia" w:hAnsiTheme="minorHAnsi" w:cstheme="minorBidi"/>
          <w:noProof/>
          <w:sz w:val="22"/>
          <w:szCs w:val="22"/>
        </w:rPr>
      </w:pPr>
      <w:hyperlink w:anchor="_Toc520108722" w:history="1">
        <w:r w:rsidR="00C66065" w:rsidRPr="0029727A">
          <w:rPr>
            <w:rStyle w:val="Hyperlink"/>
            <w:noProof/>
          </w:rPr>
          <w:t>Use cases: encryption in IHE profiles</w:t>
        </w:r>
        <w:r w:rsidR="00C66065">
          <w:rPr>
            <w:noProof/>
            <w:webHidden/>
          </w:rPr>
          <w:tab/>
        </w:r>
        <w:r w:rsidR="00C66065">
          <w:rPr>
            <w:noProof/>
            <w:webHidden/>
          </w:rPr>
          <w:fldChar w:fldCharType="begin"/>
        </w:r>
        <w:r w:rsidR="00C66065">
          <w:rPr>
            <w:noProof/>
            <w:webHidden/>
          </w:rPr>
          <w:instrText xml:space="preserve"> PAGEREF _Toc520108722 \h </w:instrText>
        </w:r>
        <w:r w:rsidR="00C66065">
          <w:rPr>
            <w:noProof/>
            <w:webHidden/>
          </w:rPr>
        </w:r>
        <w:r w:rsidR="00C66065">
          <w:rPr>
            <w:noProof/>
            <w:webHidden/>
          </w:rPr>
          <w:fldChar w:fldCharType="separate"/>
        </w:r>
        <w:r w:rsidR="00C66065">
          <w:rPr>
            <w:noProof/>
            <w:webHidden/>
          </w:rPr>
          <w:t>7</w:t>
        </w:r>
        <w:r w:rsidR="00C66065">
          <w:rPr>
            <w:noProof/>
            <w:webHidden/>
          </w:rPr>
          <w:fldChar w:fldCharType="end"/>
        </w:r>
      </w:hyperlink>
    </w:p>
    <w:p w14:paraId="657B5E1F" w14:textId="5C605A33" w:rsidR="00C66065" w:rsidRDefault="00C74B4C">
      <w:pPr>
        <w:pStyle w:val="TOC2"/>
        <w:rPr>
          <w:rFonts w:asciiTheme="minorHAnsi" w:eastAsiaTheme="minorEastAsia" w:hAnsiTheme="minorHAnsi" w:cstheme="minorBidi"/>
          <w:noProof/>
          <w:sz w:val="22"/>
          <w:szCs w:val="22"/>
        </w:rPr>
      </w:pPr>
      <w:hyperlink w:anchor="_Toc520108723" w:history="1">
        <w:r w:rsidR="00C66065" w:rsidRPr="0029727A">
          <w:rPr>
            <w:rStyle w:val="Hyperlink"/>
            <w:noProof/>
          </w:rPr>
          <w:t>Use cases: Document Encryption &amp; XDM Media Encryption</w:t>
        </w:r>
        <w:r w:rsidR="00C66065">
          <w:rPr>
            <w:noProof/>
            <w:webHidden/>
          </w:rPr>
          <w:tab/>
        </w:r>
        <w:r w:rsidR="00C66065">
          <w:rPr>
            <w:noProof/>
            <w:webHidden/>
          </w:rPr>
          <w:fldChar w:fldCharType="begin"/>
        </w:r>
        <w:r w:rsidR="00C66065">
          <w:rPr>
            <w:noProof/>
            <w:webHidden/>
          </w:rPr>
          <w:instrText xml:space="preserve"> PAGEREF _Toc520108723 \h </w:instrText>
        </w:r>
        <w:r w:rsidR="00C66065">
          <w:rPr>
            <w:noProof/>
            <w:webHidden/>
          </w:rPr>
        </w:r>
        <w:r w:rsidR="00C66065">
          <w:rPr>
            <w:noProof/>
            <w:webHidden/>
          </w:rPr>
          <w:fldChar w:fldCharType="separate"/>
        </w:r>
        <w:r w:rsidR="00C66065">
          <w:rPr>
            <w:noProof/>
            <w:webHidden/>
          </w:rPr>
          <w:t>8</w:t>
        </w:r>
        <w:r w:rsidR="00C66065">
          <w:rPr>
            <w:noProof/>
            <w:webHidden/>
          </w:rPr>
          <w:fldChar w:fldCharType="end"/>
        </w:r>
      </w:hyperlink>
    </w:p>
    <w:p w14:paraId="48D6B3B6" w14:textId="7757E02D" w:rsidR="00C66065" w:rsidRDefault="00C74B4C">
      <w:pPr>
        <w:pStyle w:val="TOC2"/>
        <w:rPr>
          <w:rFonts w:asciiTheme="minorHAnsi" w:eastAsiaTheme="minorEastAsia" w:hAnsiTheme="minorHAnsi" w:cstheme="minorBidi"/>
          <w:noProof/>
          <w:sz w:val="22"/>
          <w:szCs w:val="22"/>
        </w:rPr>
      </w:pPr>
      <w:hyperlink w:anchor="_Toc520108724" w:history="1">
        <w:r w:rsidR="00C66065" w:rsidRPr="0029727A">
          <w:rPr>
            <w:rStyle w:val="Hyperlink"/>
            <w:noProof/>
          </w:rPr>
          <w:t>Open Issues and Questions</w:t>
        </w:r>
        <w:r w:rsidR="00C66065">
          <w:rPr>
            <w:noProof/>
            <w:webHidden/>
          </w:rPr>
          <w:tab/>
        </w:r>
        <w:r w:rsidR="00C66065">
          <w:rPr>
            <w:noProof/>
            <w:webHidden/>
          </w:rPr>
          <w:fldChar w:fldCharType="begin"/>
        </w:r>
        <w:r w:rsidR="00C66065">
          <w:rPr>
            <w:noProof/>
            <w:webHidden/>
          </w:rPr>
          <w:instrText xml:space="preserve"> PAGEREF _Toc520108724 \h </w:instrText>
        </w:r>
        <w:r w:rsidR="00C66065">
          <w:rPr>
            <w:noProof/>
            <w:webHidden/>
          </w:rPr>
        </w:r>
        <w:r w:rsidR="00C66065">
          <w:rPr>
            <w:noProof/>
            <w:webHidden/>
          </w:rPr>
          <w:fldChar w:fldCharType="separate"/>
        </w:r>
        <w:r w:rsidR="00C66065">
          <w:rPr>
            <w:noProof/>
            <w:webHidden/>
          </w:rPr>
          <w:t>12</w:t>
        </w:r>
        <w:r w:rsidR="00C66065">
          <w:rPr>
            <w:noProof/>
            <w:webHidden/>
          </w:rPr>
          <w:fldChar w:fldCharType="end"/>
        </w:r>
      </w:hyperlink>
    </w:p>
    <w:p w14:paraId="6FB93A5C" w14:textId="676E0444" w:rsidR="00C66065" w:rsidRDefault="00C74B4C">
      <w:pPr>
        <w:pStyle w:val="TOC2"/>
        <w:rPr>
          <w:rFonts w:asciiTheme="minorHAnsi" w:eastAsiaTheme="minorEastAsia" w:hAnsiTheme="minorHAnsi" w:cstheme="minorBidi"/>
          <w:noProof/>
          <w:sz w:val="22"/>
          <w:szCs w:val="22"/>
        </w:rPr>
      </w:pPr>
      <w:hyperlink w:anchor="_Toc520108725" w:history="1">
        <w:r w:rsidR="00C66065" w:rsidRPr="0029727A">
          <w:rPr>
            <w:rStyle w:val="Hyperlink"/>
            <w:noProof/>
          </w:rPr>
          <w:t>Closed Issues</w:t>
        </w:r>
        <w:r w:rsidR="00C66065">
          <w:rPr>
            <w:noProof/>
            <w:webHidden/>
          </w:rPr>
          <w:tab/>
        </w:r>
        <w:r w:rsidR="00C66065">
          <w:rPr>
            <w:noProof/>
            <w:webHidden/>
          </w:rPr>
          <w:fldChar w:fldCharType="begin"/>
        </w:r>
        <w:r w:rsidR="00C66065">
          <w:rPr>
            <w:noProof/>
            <w:webHidden/>
          </w:rPr>
          <w:instrText xml:space="preserve"> PAGEREF _Toc520108725 \h </w:instrText>
        </w:r>
        <w:r w:rsidR="00C66065">
          <w:rPr>
            <w:noProof/>
            <w:webHidden/>
          </w:rPr>
        </w:r>
        <w:r w:rsidR="00C66065">
          <w:rPr>
            <w:noProof/>
            <w:webHidden/>
          </w:rPr>
          <w:fldChar w:fldCharType="separate"/>
        </w:r>
        <w:r w:rsidR="00C66065">
          <w:rPr>
            <w:noProof/>
            <w:webHidden/>
          </w:rPr>
          <w:t>13</w:t>
        </w:r>
        <w:r w:rsidR="00C66065">
          <w:rPr>
            <w:noProof/>
            <w:webHidden/>
          </w:rPr>
          <w:fldChar w:fldCharType="end"/>
        </w:r>
      </w:hyperlink>
    </w:p>
    <w:p w14:paraId="3000D52F" w14:textId="269BED06" w:rsidR="00C66065" w:rsidRPr="00AB1635" w:rsidRDefault="00C74B4C">
      <w:pPr>
        <w:pStyle w:val="TOC1"/>
        <w:rPr>
          <w:rFonts w:asciiTheme="minorHAnsi" w:eastAsiaTheme="minorEastAsia" w:hAnsiTheme="minorHAnsi" w:cstheme="minorBidi"/>
          <w:b/>
          <w:noProof/>
          <w:sz w:val="22"/>
          <w:szCs w:val="22"/>
        </w:rPr>
      </w:pPr>
      <w:hyperlink w:anchor="_Toc520108726" w:history="1">
        <w:r w:rsidR="00C66065" w:rsidRPr="00AB1635">
          <w:rPr>
            <w:rStyle w:val="Hyperlink"/>
            <w:b/>
            <w:noProof/>
          </w:rPr>
          <w:t>Volume 1 – Integration Profiles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_Toc520108726 \h </w:instrText>
        </w:r>
        <w:r w:rsidR="00C66065" w:rsidRPr="00AB1635">
          <w:rPr>
            <w:b/>
            <w:noProof/>
            <w:webHidden/>
          </w:rPr>
        </w:r>
        <w:r w:rsidR="00C66065" w:rsidRPr="00AB1635">
          <w:rPr>
            <w:b/>
            <w:noProof/>
            <w:webHidden/>
          </w:rPr>
          <w:fldChar w:fldCharType="separate"/>
        </w:r>
        <w:r w:rsidR="00C66065" w:rsidRPr="00AB1635">
          <w:rPr>
            <w:b/>
            <w:noProof/>
            <w:webHidden/>
          </w:rPr>
          <w:t>14</w:t>
        </w:r>
        <w:r w:rsidR="00C66065" w:rsidRPr="00AB1635">
          <w:rPr>
            <w:b/>
            <w:noProof/>
            <w:webHidden/>
          </w:rPr>
          <w:fldChar w:fldCharType="end"/>
        </w:r>
      </w:hyperlink>
    </w:p>
    <w:p w14:paraId="2AFF25FF" w14:textId="24150FDF" w:rsidR="00C66065" w:rsidRDefault="00C74B4C">
      <w:pPr>
        <w:pStyle w:val="TOC2"/>
        <w:rPr>
          <w:rFonts w:asciiTheme="minorHAnsi" w:eastAsiaTheme="minorEastAsia" w:hAnsiTheme="minorHAnsi" w:cstheme="minorBidi"/>
          <w:noProof/>
          <w:sz w:val="22"/>
          <w:szCs w:val="22"/>
        </w:rPr>
      </w:pPr>
      <w:hyperlink w:anchor="_Toc520108727" w:history="1">
        <w:r w:rsidR="00C66065" w:rsidRPr="0029727A">
          <w:rPr>
            <w:rStyle w:val="Hyperlink"/>
            <w:noProof/>
          </w:rPr>
          <w:t>1.7 History of Annual Changes</w:t>
        </w:r>
        <w:r w:rsidR="00C66065">
          <w:rPr>
            <w:noProof/>
            <w:webHidden/>
          </w:rPr>
          <w:tab/>
        </w:r>
        <w:r w:rsidR="00C66065">
          <w:rPr>
            <w:noProof/>
            <w:webHidden/>
          </w:rPr>
          <w:fldChar w:fldCharType="begin"/>
        </w:r>
        <w:r w:rsidR="00C66065">
          <w:rPr>
            <w:noProof/>
            <w:webHidden/>
          </w:rPr>
          <w:instrText xml:space="preserve"> PAGEREF _Toc520108727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19616AC6" w14:textId="21FFDAA5" w:rsidR="00C66065" w:rsidRDefault="00C74B4C">
      <w:pPr>
        <w:pStyle w:val="TOC2"/>
        <w:rPr>
          <w:rFonts w:asciiTheme="minorHAnsi" w:eastAsiaTheme="minorEastAsia" w:hAnsiTheme="minorHAnsi" w:cstheme="minorBidi"/>
          <w:noProof/>
          <w:sz w:val="22"/>
          <w:szCs w:val="22"/>
        </w:rPr>
      </w:pPr>
      <w:hyperlink w:anchor="_Toc520108728" w:history="1">
        <w:r w:rsidR="00C66065" w:rsidRPr="0029727A">
          <w:rPr>
            <w:rStyle w:val="Hyperlink"/>
            <w:noProof/>
          </w:rPr>
          <w:t>1.8 Security Implications</w:t>
        </w:r>
        <w:r w:rsidR="00C66065">
          <w:rPr>
            <w:noProof/>
            <w:webHidden/>
          </w:rPr>
          <w:tab/>
        </w:r>
        <w:r w:rsidR="00C66065">
          <w:rPr>
            <w:noProof/>
            <w:webHidden/>
          </w:rPr>
          <w:fldChar w:fldCharType="begin"/>
        </w:r>
        <w:r w:rsidR="00C66065">
          <w:rPr>
            <w:noProof/>
            <w:webHidden/>
          </w:rPr>
          <w:instrText xml:space="preserve"> PAGEREF _Toc520108728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4949FE2D" w14:textId="7AB60510" w:rsidR="00C66065" w:rsidRDefault="00C74B4C">
      <w:pPr>
        <w:pStyle w:val="TOC2"/>
        <w:rPr>
          <w:rFonts w:asciiTheme="minorHAnsi" w:eastAsiaTheme="minorEastAsia" w:hAnsiTheme="minorHAnsi" w:cstheme="minorBidi"/>
          <w:noProof/>
          <w:sz w:val="22"/>
          <w:szCs w:val="22"/>
        </w:rPr>
      </w:pPr>
      <w:hyperlink w:anchor="_Toc520108729" w:history="1">
        <w:r w:rsidR="00C66065" w:rsidRPr="0029727A">
          <w:rPr>
            <w:rStyle w:val="Hyperlink"/>
            <w:noProof/>
          </w:rPr>
          <w:t>2.1 Dependencies among Integration Profiles</w:t>
        </w:r>
        <w:r w:rsidR="00C66065">
          <w:rPr>
            <w:noProof/>
            <w:webHidden/>
          </w:rPr>
          <w:tab/>
        </w:r>
        <w:r w:rsidR="00C66065">
          <w:rPr>
            <w:noProof/>
            <w:webHidden/>
          </w:rPr>
          <w:fldChar w:fldCharType="begin"/>
        </w:r>
        <w:r w:rsidR="00C66065">
          <w:rPr>
            <w:noProof/>
            <w:webHidden/>
          </w:rPr>
          <w:instrText xml:space="preserve"> PAGEREF _Toc520108729 \h </w:instrText>
        </w:r>
        <w:r w:rsidR="00C66065">
          <w:rPr>
            <w:noProof/>
            <w:webHidden/>
          </w:rPr>
        </w:r>
        <w:r w:rsidR="00C66065">
          <w:rPr>
            <w:noProof/>
            <w:webHidden/>
          </w:rPr>
          <w:fldChar w:fldCharType="separate"/>
        </w:r>
        <w:r w:rsidR="00C66065">
          <w:rPr>
            <w:noProof/>
            <w:webHidden/>
          </w:rPr>
          <w:t>14</w:t>
        </w:r>
        <w:r w:rsidR="00C66065">
          <w:rPr>
            <w:noProof/>
            <w:webHidden/>
          </w:rPr>
          <w:fldChar w:fldCharType="end"/>
        </w:r>
      </w:hyperlink>
    </w:p>
    <w:p w14:paraId="36A8F2CB" w14:textId="01194AA0" w:rsidR="00C66065" w:rsidRDefault="00C74B4C">
      <w:pPr>
        <w:pStyle w:val="TOC3"/>
        <w:rPr>
          <w:rFonts w:asciiTheme="minorHAnsi" w:eastAsiaTheme="minorEastAsia" w:hAnsiTheme="minorHAnsi" w:cstheme="minorBidi"/>
          <w:noProof/>
          <w:sz w:val="22"/>
          <w:szCs w:val="22"/>
        </w:rPr>
      </w:pPr>
      <w:hyperlink w:anchor="_Toc520108730" w:history="1">
        <w:r w:rsidR="00C66065" w:rsidRPr="0029727A">
          <w:rPr>
            <w:rStyle w:val="Hyperlink"/>
            <w:noProof/>
          </w:rPr>
          <w:t>2.2.32 Document Encryption Profile</w:t>
        </w:r>
        <w:r w:rsidR="00C66065">
          <w:rPr>
            <w:noProof/>
            <w:webHidden/>
          </w:rPr>
          <w:tab/>
        </w:r>
        <w:r w:rsidR="00C66065">
          <w:rPr>
            <w:noProof/>
            <w:webHidden/>
          </w:rPr>
          <w:fldChar w:fldCharType="begin"/>
        </w:r>
        <w:r w:rsidR="00C66065">
          <w:rPr>
            <w:noProof/>
            <w:webHidden/>
          </w:rPr>
          <w:instrText xml:space="preserve"> PAGEREF _Toc520108730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0A77258C" w14:textId="3883508F" w:rsidR="00C66065" w:rsidRDefault="00C74B4C">
      <w:pPr>
        <w:pStyle w:val="TOC1"/>
        <w:rPr>
          <w:rFonts w:asciiTheme="minorHAnsi" w:eastAsiaTheme="minorEastAsia" w:hAnsiTheme="minorHAnsi" w:cstheme="minorBidi"/>
          <w:noProof/>
          <w:sz w:val="22"/>
          <w:szCs w:val="22"/>
        </w:rPr>
      </w:pPr>
      <w:hyperlink w:anchor="_Toc520108731" w:history="1">
        <w:r w:rsidR="00C66065" w:rsidRPr="0029727A">
          <w:rPr>
            <w:rStyle w:val="Hyperlink"/>
            <w:noProof/>
          </w:rPr>
          <w:t>32 Document Encryption Profile</w:t>
        </w:r>
        <w:r w:rsidR="00C66065">
          <w:rPr>
            <w:noProof/>
            <w:webHidden/>
          </w:rPr>
          <w:tab/>
        </w:r>
        <w:r w:rsidR="00C66065">
          <w:rPr>
            <w:noProof/>
            <w:webHidden/>
          </w:rPr>
          <w:fldChar w:fldCharType="begin"/>
        </w:r>
        <w:r w:rsidR="00C66065">
          <w:rPr>
            <w:noProof/>
            <w:webHidden/>
          </w:rPr>
          <w:instrText xml:space="preserve"> PAGEREF _Toc520108731 \h </w:instrText>
        </w:r>
        <w:r w:rsidR="00C66065">
          <w:rPr>
            <w:noProof/>
            <w:webHidden/>
          </w:rPr>
        </w:r>
        <w:r w:rsidR="00C66065">
          <w:rPr>
            <w:noProof/>
            <w:webHidden/>
          </w:rPr>
          <w:fldChar w:fldCharType="separate"/>
        </w:r>
        <w:r w:rsidR="00C66065">
          <w:rPr>
            <w:noProof/>
            <w:webHidden/>
          </w:rPr>
          <w:t>15</w:t>
        </w:r>
        <w:r w:rsidR="00C66065">
          <w:rPr>
            <w:noProof/>
            <w:webHidden/>
          </w:rPr>
          <w:fldChar w:fldCharType="end"/>
        </w:r>
      </w:hyperlink>
    </w:p>
    <w:p w14:paraId="17E8307F" w14:textId="02B04F96" w:rsidR="00C66065" w:rsidRDefault="00C74B4C">
      <w:pPr>
        <w:pStyle w:val="TOC2"/>
        <w:rPr>
          <w:rFonts w:asciiTheme="minorHAnsi" w:eastAsiaTheme="minorEastAsia" w:hAnsiTheme="minorHAnsi" w:cstheme="minorBidi"/>
          <w:noProof/>
          <w:sz w:val="22"/>
          <w:szCs w:val="22"/>
        </w:rPr>
      </w:pPr>
      <w:hyperlink w:anchor="_Toc520108732" w:history="1">
        <w:r w:rsidR="00C66065" w:rsidRPr="0029727A">
          <w:rPr>
            <w:rStyle w:val="Hyperlink"/>
            <w:noProof/>
          </w:rPr>
          <w:t>32.1 Actors/Transactions</w:t>
        </w:r>
        <w:r w:rsidR="00C66065">
          <w:rPr>
            <w:noProof/>
            <w:webHidden/>
          </w:rPr>
          <w:tab/>
        </w:r>
        <w:r w:rsidR="00C66065">
          <w:rPr>
            <w:noProof/>
            <w:webHidden/>
          </w:rPr>
          <w:fldChar w:fldCharType="begin"/>
        </w:r>
        <w:r w:rsidR="00C66065">
          <w:rPr>
            <w:noProof/>
            <w:webHidden/>
          </w:rPr>
          <w:instrText xml:space="preserve"> PAGEREF _Toc520108732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41993A4C" w14:textId="4F4822CF" w:rsidR="00C66065" w:rsidRDefault="00C74B4C">
      <w:pPr>
        <w:pStyle w:val="TOC2"/>
        <w:rPr>
          <w:rFonts w:asciiTheme="minorHAnsi" w:eastAsiaTheme="minorEastAsia" w:hAnsiTheme="minorHAnsi" w:cstheme="minorBidi"/>
          <w:noProof/>
          <w:sz w:val="22"/>
          <w:szCs w:val="22"/>
        </w:rPr>
      </w:pPr>
      <w:hyperlink w:anchor="_Toc520108733" w:history="1">
        <w:r w:rsidR="00C66065" w:rsidRPr="0029727A">
          <w:rPr>
            <w:rStyle w:val="Hyperlink"/>
            <w:noProof/>
          </w:rPr>
          <w:t>32.2 Document Encryption Profile Options</w:t>
        </w:r>
        <w:r w:rsidR="00C66065">
          <w:rPr>
            <w:noProof/>
            <w:webHidden/>
          </w:rPr>
          <w:tab/>
        </w:r>
        <w:r w:rsidR="00C66065">
          <w:rPr>
            <w:noProof/>
            <w:webHidden/>
          </w:rPr>
          <w:fldChar w:fldCharType="begin"/>
        </w:r>
        <w:r w:rsidR="00C66065">
          <w:rPr>
            <w:noProof/>
            <w:webHidden/>
          </w:rPr>
          <w:instrText xml:space="preserve"> PAGEREF _Toc520108733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2E5E5E5C" w14:textId="4810531F" w:rsidR="00C66065" w:rsidRDefault="00C74B4C">
      <w:pPr>
        <w:pStyle w:val="TOC2"/>
        <w:rPr>
          <w:rFonts w:asciiTheme="minorHAnsi" w:eastAsiaTheme="minorEastAsia" w:hAnsiTheme="minorHAnsi" w:cstheme="minorBidi"/>
          <w:noProof/>
          <w:sz w:val="22"/>
          <w:szCs w:val="22"/>
        </w:rPr>
      </w:pPr>
      <w:hyperlink w:anchor="_Toc520108734" w:history="1">
        <w:r w:rsidR="00C66065" w:rsidRPr="0029727A">
          <w:rPr>
            <w:rStyle w:val="Hyperlink"/>
            <w:noProof/>
          </w:rPr>
          <w:t>32.3 Document Encryption Process Flow</w:t>
        </w:r>
        <w:r w:rsidR="00C66065">
          <w:rPr>
            <w:noProof/>
            <w:webHidden/>
          </w:rPr>
          <w:tab/>
        </w:r>
        <w:r w:rsidR="00C66065">
          <w:rPr>
            <w:noProof/>
            <w:webHidden/>
          </w:rPr>
          <w:fldChar w:fldCharType="begin"/>
        </w:r>
        <w:r w:rsidR="00C66065">
          <w:rPr>
            <w:noProof/>
            <w:webHidden/>
          </w:rPr>
          <w:instrText xml:space="preserve"> PAGEREF _Toc520108734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7556C6B6" w14:textId="223F8D49" w:rsidR="00C66065" w:rsidRDefault="00C74B4C">
      <w:pPr>
        <w:pStyle w:val="TOC3"/>
        <w:rPr>
          <w:rFonts w:asciiTheme="minorHAnsi" w:eastAsiaTheme="minorEastAsia" w:hAnsiTheme="minorHAnsi" w:cstheme="minorBidi"/>
          <w:noProof/>
          <w:sz w:val="22"/>
          <w:szCs w:val="22"/>
        </w:rPr>
      </w:pPr>
      <w:hyperlink w:anchor="_Toc520108735" w:history="1">
        <w:r w:rsidR="00C66065" w:rsidRPr="0029727A">
          <w:rPr>
            <w:rStyle w:val="Hyperlink"/>
            <w:noProof/>
          </w:rPr>
          <w:t>32.3.1 Use Cases</w:t>
        </w:r>
        <w:r w:rsidR="00C66065">
          <w:rPr>
            <w:noProof/>
            <w:webHidden/>
          </w:rPr>
          <w:tab/>
        </w:r>
        <w:r w:rsidR="00C66065">
          <w:rPr>
            <w:noProof/>
            <w:webHidden/>
          </w:rPr>
          <w:fldChar w:fldCharType="begin"/>
        </w:r>
        <w:r w:rsidR="00C66065">
          <w:rPr>
            <w:noProof/>
            <w:webHidden/>
          </w:rPr>
          <w:instrText xml:space="preserve"> PAGEREF _Toc520108735 \h </w:instrText>
        </w:r>
        <w:r w:rsidR="00C66065">
          <w:rPr>
            <w:noProof/>
            <w:webHidden/>
          </w:rPr>
        </w:r>
        <w:r w:rsidR="00C66065">
          <w:rPr>
            <w:noProof/>
            <w:webHidden/>
          </w:rPr>
          <w:fldChar w:fldCharType="separate"/>
        </w:r>
        <w:r w:rsidR="00C66065">
          <w:rPr>
            <w:noProof/>
            <w:webHidden/>
          </w:rPr>
          <w:t>16</w:t>
        </w:r>
        <w:r w:rsidR="00C66065">
          <w:rPr>
            <w:noProof/>
            <w:webHidden/>
          </w:rPr>
          <w:fldChar w:fldCharType="end"/>
        </w:r>
      </w:hyperlink>
    </w:p>
    <w:p w14:paraId="1D122569" w14:textId="3AE38F5E" w:rsidR="00C66065" w:rsidRDefault="00C74B4C">
      <w:pPr>
        <w:pStyle w:val="TOC3"/>
        <w:rPr>
          <w:rFonts w:asciiTheme="minorHAnsi" w:eastAsiaTheme="minorEastAsia" w:hAnsiTheme="minorHAnsi" w:cstheme="minorBidi"/>
          <w:noProof/>
          <w:sz w:val="22"/>
          <w:szCs w:val="22"/>
        </w:rPr>
      </w:pPr>
      <w:hyperlink w:anchor="_Toc520108736" w:history="1">
        <w:r w:rsidR="00C66065" w:rsidRPr="0029727A">
          <w:rPr>
            <w:rStyle w:val="Hyperlink"/>
            <w:noProof/>
          </w:rPr>
          <w:t>32.3.2 Detailed Interactions</w:t>
        </w:r>
        <w:r w:rsidR="00C66065">
          <w:rPr>
            <w:noProof/>
            <w:webHidden/>
          </w:rPr>
          <w:tab/>
        </w:r>
        <w:r w:rsidR="00C66065">
          <w:rPr>
            <w:noProof/>
            <w:webHidden/>
          </w:rPr>
          <w:fldChar w:fldCharType="begin"/>
        </w:r>
        <w:r w:rsidR="00C66065">
          <w:rPr>
            <w:noProof/>
            <w:webHidden/>
          </w:rPr>
          <w:instrText xml:space="preserve"> PAGEREF _Toc520108736 \h </w:instrText>
        </w:r>
        <w:r w:rsidR="00C66065">
          <w:rPr>
            <w:noProof/>
            <w:webHidden/>
          </w:rPr>
        </w:r>
        <w:r w:rsidR="00C66065">
          <w:rPr>
            <w:noProof/>
            <w:webHidden/>
          </w:rPr>
          <w:fldChar w:fldCharType="separate"/>
        </w:r>
        <w:r w:rsidR="00C66065">
          <w:rPr>
            <w:noProof/>
            <w:webHidden/>
          </w:rPr>
          <w:t>20</w:t>
        </w:r>
        <w:r w:rsidR="00C66065">
          <w:rPr>
            <w:noProof/>
            <w:webHidden/>
          </w:rPr>
          <w:fldChar w:fldCharType="end"/>
        </w:r>
      </w:hyperlink>
    </w:p>
    <w:p w14:paraId="5C31F932" w14:textId="1D906246" w:rsidR="00C66065" w:rsidRDefault="00C74B4C">
      <w:pPr>
        <w:pStyle w:val="TOC2"/>
        <w:rPr>
          <w:rFonts w:asciiTheme="minorHAnsi" w:eastAsiaTheme="minorEastAsia" w:hAnsiTheme="minorHAnsi" w:cstheme="minorBidi"/>
          <w:noProof/>
          <w:sz w:val="22"/>
          <w:szCs w:val="22"/>
        </w:rPr>
      </w:pPr>
      <w:hyperlink w:anchor="_Toc520108737" w:history="1">
        <w:r w:rsidR="00C66065" w:rsidRPr="0029727A">
          <w:rPr>
            <w:rStyle w:val="Hyperlink"/>
            <w:noProof/>
          </w:rPr>
          <w:t>32.4 Key management</w:t>
        </w:r>
        <w:r w:rsidR="00C66065">
          <w:rPr>
            <w:noProof/>
            <w:webHidden/>
          </w:rPr>
          <w:tab/>
        </w:r>
        <w:r w:rsidR="00C66065">
          <w:rPr>
            <w:noProof/>
            <w:webHidden/>
          </w:rPr>
          <w:fldChar w:fldCharType="begin"/>
        </w:r>
        <w:r w:rsidR="00C66065">
          <w:rPr>
            <w:noProof/>
            <w:webHidden/>
          </w:rPr>
          <w:instrText xml:space="preserve"> PAGEREF _Toc520108737 \h </w:instrText>
        </w:r>
        <w:r w:rsidR="00C66065">
          <w:rPr>
            <w:noProof/>
            <w:webHidden/>
          </w:rPr>
        </w:r>
        <w:r w:rsidR="00C66065">
          <w:rPr>
            <w:noProof/>
            <w:webHidden/>
          </w:rPr>
          <w:fldChar w:fldCharType="separate"/>
        </w:r>
        <w:r w:rsidR="00C66065">
          <w:rPr>
            <w:noProof/>
            <w:webHidden/>
          </w:rPr>
          <w:t>21</w:t>
        </w:r>
        <w:r w:rsidR="00C66065">
          <w:rPr>
            <w:noProof/>
            <w:webHidden/>
          </w:rPr>
          <w:fldChar w:fldCharType="end"/>
        </w:r>
      </w:hyperlink>
    </w:p>
    <w:p w14:paraId="0431DB05" w14:textId="6E15BC46" w:rsidR="00C66065" w:rsidRDefault="00C74B4C">
      <w:pPr>
        <w:pStyle w:val="TOC2"/>
        <w:rPr>
          <w:rFonts w:asciiTheme="minorHAnsi" w:eastAsiaTheme="minorEastAsia" w:hAnsiTheme="minorHAnsi" w:cstheme="minorBidi"/>
          <w:noProof/>
          <w:sz w:val="22"/>
          <w:szCs w:val="22"/>
        </w:rPr>
      </w:pPr>
      <w:hyperlink w:anchor="_Toc520108738" w:history="1">
        <w:r w:rsidR="00C66065" w:rsidRPr="0029727A">
          <w:rPr>
            <w:rStyle w:val="Hyperlink"/>
            <w:noProof/>
          </w:rPr>
          <w:t>32.5 Document Encryption Security Considerations</w:t>
        </w:r>
        <w:r w:rsidR="00C66065">
          <w:rPr>
            <w:noProof/>
            <w:webHidden/>
          </w:rPr>
          <w:tab/>
        </w:r>
        <w:r w:rsidR="00C66065">
          <w:rPr>
            <w:noProof/>
            <w:webHidden/>
          </w:rPr>
          <w:fldChar w:fldCharType="begin"/>
        </w:r>
        <w:r w:rsidR="00C66065">
          <w:rPr>
            <w:noProof/>
            <w:webHidden/>
          </w:rPr>
          <w:instrText xml:space="preserve"> PAGEREF _Toc520108738 \h </w:instrText>
        </w:r>
        <w:r w:rsidR="00C66065">
          <w:rPr>
            <w:noProof/>
            <w:webHidden/>
          </w:rPr>
        </w:r>
        <w:r w:rsidR="00C66065">
          <w:rPr>
            <w:noProof/>
            <w:webHidden/>
          </w:rPr>
          <w:fldChar w:fldCharType="separate"/>
        </w:r>
        <w:r w:rsidR="00C66065">
          <w:rPr>
            <w:noProof/>
            <w:webHidden/>
          </w:rPr>
          <w:t>22</w:t>
        </w:r>
        <w:r w:rsidR="00C66065">
          <w:rPr>
            <w:noProof/>
            <w:webHidden/>
          </w:rPr>
          <w:fldChar w:fldCharType="end"/>
        </w:r>
      </w:hyperlink>
    </w:p>
    <w:p w14:paraId="07ABF8DB" w14:textId="6171EBC8" w:rsidR="00C66065" w:rsidRDefault="00C74B4C">
      <w:pPr>
        <w:pStyle w:val="TOC1"/>
        <w:rPr>
          <w:rFonts w:asciiTheme="minorHAnsi" w:eastAsiaTheme="minorEastAsia" w:hAnsiTheme="minorHAnsi" w:cstheme="minorBidi"/>
          <w:noProof/>
          <w:sz w:val="22"/>
          <w:szCs w:val="22"/>
        </w:rPr>
      </w:pPr>
      <w:hyperlink w:anchor="_Toc520108739" w:history="1">
        <w:r w:rsidR="00C66065" w:rsidRPr="0029727A">
          <w:rPr>
            <w:rStyle w:val="Hyperlink"/>
            <w:noProof/>
          </w:rPr>
          <w:t>16 Cross-Enterprise Media Interchange (XDM) Integration Profile</w:t>
        </w:r>
        <w:r w:rsidR="00C66065">
          <w:rPr>
            <w:noProof/>
            <w:webHidden/>
          </w:rPr>
          <w:tab/>
        </w:r>
        <w:r w:rsidR="00C66065">
          <w:rPr>
            <w:noProof/>
            <w:webHidden/>
          </w:rPr>
          <w:fldChar w:fldCharType="begin"/>
        </w:r>
        <w:r w:rsidR="00C66065">
          <w:rPr>
            <w:noProof/>
            <w:webHidden/>
          </w:rPr>
          <w:instrText xml:space="preserve"> PAGEREF _Toc520108739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6B769936" w14:textId="7C14CD21" w:rsidR="00C66065" w:rsidRDefault="00C74B4C">
      <w:pPr>
        <w:pStyle w:val="TOC2"/>
        <w:rPr>
          <w:rFonts w:asciiTheme="minorHAnsi" w:eastAsiaTheme="minorEastAsia" w:hAnsiTheme="minorHAnsi" w:cstheme="minorBidi"/>
          <w:noProof/>
          <w:sz w:val="22"/>
          <w:szCs w:val="22"/>
        </w:rPr>
      </w:pPr>
      <w:hyperlink w:anchor="_Toc520108740" w:history="1">
        <w:r w:rsidR="00C66065" w:rsidRPr="0029727A">
          <w:rPr>
            <w:rStyle w:val="Hyperlink"/>
            <w:noProof/>
          </w:rPr>
          <w:t>16.2 XDM Integration Profile Options</w:t>
        </w:r>
        <w:r w:rsidR="00C66065">
          <w:rPr>
            <w:noProof/>
            <w:webHidden/>
          </w:rPr>
          <w:tab/>
        </w:r>
        <w:r w:rsidR="00C66065">
          <w:rPr>
            <w:noProof/>
            <w:webHidden/>
          </w:rPr>
          <w:fldChar w:fldCharType="begin"/>
        </w:r>
        <w:r w:rsidR="00C66065">
          <w:rPr>
            <w:noProof/>
            <w:webHidden/>
          </w:rPr>
          <w:instrText xml:space="preserve"> PAGEREF _Toc520108740 \h </w:instrText>
        </w:r>
        <w:r w:rsidR="00C66065">
          <w:rPr>
            <w:noProof/>
            <w:webHidden/>
          </w:rPr>
        </w:r>
        <w:r w:rsidR="00C66065">
          <w:rPr>
            <w:noProof/>
            <w:webHidden/>
          </w:rPr>
          <w:fldChar w:fldCharType="separate"/>
        </w:r>
        <w:r w:rsidR="00C66065">
          <w:rPr>
            <w:noProof/>
            <w:webHidden/>
          </w:rPr>
          <w:t>23</w:t>
        </w:r>
        <w:r w:rsidR="00C66065">
          <w:rPr>
            <w:noProof/>
            <w:webHidden/>
          </w:rPr>
          <w:fldChar w:fldCharType="end"/>
        </w:r>
      </w:hyperlink>
    </w:p>
    <w:p w14:paraId="3FE09A8A" w14:textId="4E85123B" w:rsidR="00C66065" w:rsidRDefault="00C74B4C">
      <w:pPr>
        <w:pStyle w:val="TOC3"/>
        <w:rPr>
          <w:rFonts w:asciiTheme="minorHAnsi" w:eastAsiaTheme="minorEastAsia" w:hAnsiTheme="minorHAnsi" w:cstheme="minorBidi"/>
          <w:noProof/>
          <w:sz w:val="22"/>
          <w:szCs w:val="22"/>
        </w:rPr>
      </w:pPr>
      <w:hyperlink w:anchor="_Toc520108741" w:history="1">
        <w:r w:rsidR="00C66065" w:rsidRPr="0029727A">
          <w:rPr>
            <w:rStyle w:val="Hyperlink"/>
            <w:noProof/>
          </w:rPr>
          <w:t>16.2.5 Media Encryption Option</w:t>
        </w:r>
        <w:r w:rsidR="00C66065">
          <w:rPr>
            <w:noProof/>
            <w:webHidden/>
          </w:rPr>
          <w:tab/>
        </w:r>
        <w:r w:rsidR="00C66065">
          <w:rPr>
            <w:noProof/>
            <w:webHidden/>
          </w:rPr>
          <w:fldChar w:fldCharType="begin"/>
        </w:r>
        <w:r w:rsidR="00C66065">
          <w:rPr>
            <w:noProof/>
            <w:webHidden/>
          </w:rPr>
          <w:instrText xml:space="preserve"> PAGEREF _Toc520108741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26956598" w14:textId="2731FE85" w:rsidR="00C66065" w:rsidRDefault="00C74B4C">
      <w:pPr>
        <w:pStyle w:val="TOC2"/>
        <w:rPr>
          <w:rFonts w:asciiTheme="minorHAnsi" w:eastAsiaTheme="minorEastAsia" w:hAnsiTheme="minorHAnsi" w:cstheme="minorBidi"/>
          <w:noProof/>
          <w:sz w:val="22"/>
          <w:szCs w:val="22"/>
        </w:rPr>
      </w:pPr>
      <w:hyperlink w:anchor="_Toc520108742" w:history="1">
        <w:r w:rsidR="00C66065" w:rsidRPr="0029727A">
          <w:rPr>
            <w:rStyle w:val="Hyperlink"/>
            <w:noProof/>
          </w:rPr>
          <w:t>16.5 Security considerations</w:t>
        </w:r>
        <w:r w:rsidR="00C66065">
          <w:rPr>
            <w:noProof/>
            <w:webHidden/>
          </w:rPr>
          <w:tab/>
        </w:r>
        <w:r w:rsidR="00C66065">
          <w:rPr>
            <w:noProof/>
            <w:webHidden/>
          </w:rPr>
          <w:fldChar w:fldCharType="begin"/>
        </w:r>
        <w:r w:rsidR="00C66065">
          <w:rPr>
            <w:noProof/>
            <w:webHidden/>
          </w:rPr>
          <w:instrText xml:space="preserve"> PAGEREF _Toc520108742 \h </w:instrText>
        </w:r>
        <w:r w:rsidR="00C66065">
          <w:rPr>
            <w:noProof/>
            <w:webHidden/>
          </w:rPr>
        </w:r>
        <w:r w:rsidR="00C66065">
          <w:rPr>
            <w:noProof/>
            <w:webHidden/>
          </w:rPr>
          <w:fldChar w:fldCharType="separate"/>
        </w:r>
        <w:r w:rsidR="00C66065">
          <w:rPr>
            <w:noProof/>
            <w:webHidden/>
          </w:rPr>
          <w:t>24</w:t>
        </w:r>
        <w:r w:rsidR="00C66065">
          <w:rPr>
            <w:noProof/>
            <w:webHidden/>
          </w:rPr>
          <w:fldChar w:fldCharType="end"/>
        </w:r>
      </w:hyperlink>
    </w:p>
    <w:p w14:paraId="4C673A4E" w14:textId="24F334F7" w:rsidR="00C66065" w:rsidRDefault="00C74B4C">
      <w:pPr>
        <w:pStyle w:val="TOC1"/>
        <w:rPr>
          <w:rFonts w:asciiTheme="minorHAnsi" w:eastAsiaTheme="minorEastAsia" w:hAnsiTheme="minorHAnsi" w:cstheme="minorBidi"/>
          <w:noProof/>
          <w:sz w:val="22"/>
          <w:szCs w:val="22"/>
        </w:rPr>
      </w:pPr>
      <w:hyperlink w:anchor="_Toc520108743" w:history="1">
        <w:r w:rsidR="00C66065" w:rsidRPr="0029727A">
          <w:rPr>
            <w:rStyle w:val="Hyperlink"/>
            <w:bCs/>
            <w:noProof/>
          </w:rPr>
          <w:t>Appendix Q – IHE encryption overview</w:t>
        </w:r>
        <w:r w:rsidR="00C66065">
          <w:rPr>
            <w:noProof/>
            <w:webHidden/>
          </w:rPr>
          <w:tab/>
        </w:r>
        <w:r w:rsidR="00C66065">
          <w:rPr>
            <w:noProof/>
            <w:webHidden/>
          </w:rPr>
          <w:fldChar w:fldCharType="begin"/>
        </w:r>
        <w:r w:rsidR="00C66065">
          <w:rPr>
            <w:noProof/>
            <w:webHidden/>
          </w:rPr>
          <w:instrText xml:space="preserve"> PAGEREF _Toc520108743 \h </w:instrText>
        </w:r>
        <w:r w:rsidR="00C66065">
          <w:rPr>
            <w:noProof/>
            <w:webHidden/>
          </w:rPr>
        </w:r>
        <w:r w:rsidR="00C66065">
          <w:rPr>
            <w:noProof/>
            <w:webHidden/>
          </w:rPr>
          <w:fldChar w:fldCharType="separate"/>
        </w:r>
        <w:r w:rsidR="00C66065">
          <w:rPr>
            <w:noProof/>
            <w:webHidden/>
          </w:rPr>
          <w:t>25</w:t>
        </w:r>
        <w:r w:rsidR="00C66065">
          <w:rPr>
            <w:noProof/>
            <w:webHidden/>
          </w:rPr>
          <w:fldChar w:fldCharType="end"/>
        </w:r>
      </w:hyperlink>
    </w:p>
    <w:p w14:paraId="2F34A41E" w14:textId="76DB8592" w:rsidR="00C66065" w:rsidRPr="00AB1635" w:rsidRDefault="00C74B4C">
      <w:pPr>
        <w:pStyle w:val="TOC1"/>
        <w:rPr>
          <w:rFonts w:asciiTheme="minorHAnsi" w:eastAsiaTheme="minorEastAsia" w:hAnsiTheme="minorHAnsi" w:cstheme="minorBidi"/>
          <w:b/>
          <w:noProof/>
          <w:sz w:val="22"/>
          <w:szCs w:val="22"/>
        </w:rPr>
      </w:pPr>
      <w:hyperlink w:anchor="_Toc520108744" w:history="1">
        <w:r w:rsidR="00C66065" w:rsidRPr="00AB1635">
          <w:rPr>
            <w:rStyle w:val="Hyperlink"/>
            <w:b/>
            <w:noProof/>
          </w:rPr>
          <w:t>Volume 2 – Transactions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_Toc520108744 \h </w:instrText>
        </w:r>
        <w:r w:rsidR="00C66065" w:rsidRPr="00AB1635">
          <w:rPr>
            <w:b/>
            <w:noProof/>
            <w:webHidden/>
          </w:rPr>
        </w:r>
        <w:r w:rsidR="00C66065" w:rsidRPr="00AB1635">
          <w:rPr>
            <w:b/>
            <w:noProof/>
            <w:webHidden/>
          </w:rPr>
          <w:fldChar w:fldCharType="separate"/>
        </w:r>
        <w:r w:rsidR="00C66065" w:rsidRPr="00AB1635">
          <w:rPr>
            <w:b/>
            <w:noProof/>
            <w:webHidden/>
          </w:rPr>
          <w:t>28</w:t>
        </w:r>
        <w:r w:rsidR="00C66065" w:rsidRPr="00AB1635">
          <w:rPr>
            <w:b/>
            <w:noProof/>
            <w:webHidden/>
          </w:rPr>
          <w:fldChar w:fldCharType="end"/>
        </w:r>
      </w:hyperlink>
    </w:p>
    <w:p w14:paraId="1188EE50" w14:textId="76198441" w:rsidR="00C66065" w:rsidRDefault="00C74B4C">
      <w:pPr>
        <w:pStyle w:val="TOC2"/>
        <w:rPr>
          <w:rFonts w:asciiTheme="minorHAnsi" w:eastAsiaTheme="minorEastAsia" w:hAnsiTheme="minorHAnsi" w:cstheme="minorBidi"/>
          <w:noProof/>
          <w:sz w:val="22"/>
          <w:szCs w:val="22"/>
        </w:rPr>
      </w:pPr>
      <w:hyperlink w:anchor="_Toc520108745" w:history="1">
        <w:r w:rsidR="00C66065" w:rsidRPr="0029727A">
          <w:rPr>
            <w:rStyle w:val="Hyperlink"/>
            <w:rFonts w:cs="Arial"/>
            <w:bCs/>
            <w:noProof/>
          </w:rPr>
          <w:t>3.32 Distribute Document Set on Media</w:t>
        </w:r>
        <w:r w:rsidR="00C66065">
          <w:rPr>
            <w:noProof/>
            <w:webHidden/>
          </w:rPr>
          <w:tab/>
        </w:r>
        <w:r w:rsidR="00C66065">
          <w:rPr>
            <w:noProof/>
            <w:webHidden/>
          </w:rPr>
          <w:fldChar w:fldCharType="begin"/>
        </w:r>
        <w:r w:rsidR="00C66065">
          <w:rPr>
            <w:noProof/>
            <w:webHidden/>
          </w:rPr>
          <w:instrText xml:space="preserve"> PAGEREF _Toc520108745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4D2B3D9E" w14:textId="733CC3F3" w:rsidR="00C66065" w:rsidRDefault="00C74B4C">
      <w:pPr>
        <w:pStyle w:val="TOC3"/>
        <w:rPr>
          <w:rFonts w:asciiTheme="minorHAnsi" w:eastAsiaTheme="minorEastAsia" w:hAnsiTheme="minorHAnsi" w:cstheme="minorBidi"/>
          <w:noProof/>
          <w:sz w:val="22"/>
          <w:szCs w:val="22"/>
        </w:rPr>
      </w:pPr>
      <w:hyperlink w:anchor="_Toc520108746" w:history="1">
        <w:r w:rsidR="00C66065" w:rsidRPr="0029727A">
          <w:rPr>
            <w:rStyle w:val="Hyperlink"/>
            <w:noProof/>
          </w:rPr>
          <w:t>3.32.3 Referenced Standards</w:t>
        </w:r>
        <w:r w:rsidR="00C66065">
          <w:rPr>
            <w:noProof/>
            <w:webHidden/>
          </w:rPr>
          <w:tab/>
        </w:r>
        <w:r w:rsidR="00C66065">
          <w:rPr>
            <w:noProof/>
            <w:webHidden/>
          </w:rPr>
          <w:fldChar w:fldCharType="begin"/>
        </w:r>
        <w:r w:rsidR="00C66065">
          <w:rPr>
            <w:noProof/>
            <w:webHidden/>
          </w:rPr>
          <w:instrText xml:space="preserve"> PAGEREF _Toc520108746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0EE7A5FA" w14:textId="2A02CFE6" w:rsidR="00C66065" w:rsidRDefault="00C74B4C">
      <w:pPr>
        <w:pStyle w:val="TOC5"/>
        <w:rPr>
          <w:rFonts w:asciiTheme="minorHAnsi" w:eastAsiaTheme="minorEastAsia" w:hAnsiTheme="minorHAnsi" w:cstheme="minorBidi"/>
          <w:noProof/>
          <w:sz w:val="22"/>
          <w:szCs w:val="22"/>
        </w:rPr>
      </w:pPr>
      <w:hyperlink w:anchor="_Toc520108747" w:history="1">
        <w:r w:rsidR="00C66065" w:rsidRPr="0029727A">
          <w:rPr>
            <w:rStyle w:val="Hyperlink"/>
            <w:noProof/>
          </w:rPr>
          <w:t>3.32.4.1.2 Message Semantics</w:t>
        </w:r>
        <w:r w:rsidR="00C66065">
          <w:rPr>
            <w:noProof/>
            <w:webHidden/>
          </w:rPr>
          <w:tab/>
        </w:r>
        <w:r w:rsidR="00C66065">
          <w:rPr>
            <w:noProof/>
            <w:webHidden/>
          </w:rPr>
          <w:fldChar w:fldCharType="begin"/>
        </w:r>
        <w:r w:rsidR="00C66065">
          <w:rPr>
            <w:noProof/>
            <w:webHidden/>
          </w:rPr>
          <w:instrText xml:space="preserve"> PAGEREF _Toc520108747 \h </w:instrText>
        </w:r>
        <w:r w:rsidR="00C66065">
          <w:rPr>
            <w:noProof/>
            <w:webHidden/>
          </w:rPr>
        </w:r>
        <w:r w:rsidR="00C66065">
          <w:rPr>
            <w:noProof/>
            <w:webHidden/>
          </w:rPr>
          <w:fldChar w:fldCharType="separate"/>
        </w:r>
        <w:r w:rsidR="00C66065">
          <w:rPr>
            <w:noProof/>
            <w:webHidden/>
          </w:rPr>
          <w:t>28</w:t>
        </w:r>
        <w:r w:rsidR="00C66065">
          <w:rPr>
            <w:noProof/>
            <w:webHidden/>
          </w:rPr>
          <w:fldChar w:fldCharType="end"/>
        </w:r>
      </w:hyperlink>
    </w:p>
    <w:p w14:paraId="67D7178C" w14:textId="02456C69" w:rsidR="00C66065" w:rsidRDefault="00C74B4C">
      <w:pPr>
        <w:pStyle w:val="TOC6"/>
        <w:rPr>
          <w:rFonts w:asciiTheme="minorHAnsi" w:eastAsiaTheme="minorEastAsia" w:hAnsiTheme="minorHAnsi" w:cstheme="minorBidi"/>
          <w:noProof/>
          <w:sz w:val="22"/>
          <w:szCs w:val="22"/>
        </w:rPr>
      </w:pPr>
      <w:hyperlink w:anchor="_Toc520108748"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_Toc520108748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41AF4ABF" w14:textId="41BDD65A" w:rsidR="00C66065" w:rsidRDefault="00C74B4C">
      <w:pPr>
        <w:pStyle w:val="TOC5"/>
        <w:rPr>
          <w:rFonts w:asciiTheme="minorHAnsi" w:eastAsiaTheme="minorEastAsia" w:hAnsiTheme="minorHAnsi" w:cstheme="minorBidi"/>
          <w:noProof/>
          <w:sz w:val="22"/>
          <w:szCs w:val="22"/>
        </w:rPr>
      </w:pPr>
      <w:hyperlink w:anchor="_Toc520108749" w:history="1">
        <w:r w:rsidR="00C66065" w:rsidRPr="0029727A">
          <w:rPr>
            <w:rStyle w:val="Hyperlink"/>
            <w:noProof/>
          </w:rPr>
          <w:t>3.32.4.1.4 Expected Actions</w:t>
        </w:r>
        <w:r w:rsidR="00C66065">
          <w:rPr>
            <w:noProof/>
            <w:webHidden/>
          </w:rPr>
          <w:tab/>
        </w:r>
        <w:r w:rsidR="00C66065">
          <w:rPr>
            <w:noProof/>
            <w:webHidden/>
          </w:rPr>
          <w:fldChar w:fldCharType="begin"/>
        </w:r>
        <w:r w:rsidR="00C66065">
          <w:rPr>
            <w:noProof/>
            <w:webHidden/>
          </w:rPr>
          <w:instrText xml:space="preserve"> PAGEREF _Toc520108749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7CD36902" w14:textId="46B40C69" w:rsidR="00C66065" w:rsidRDefault="00C74B4C">
      <w:pPr>
        <w:pStyle w:val="TOC6"/>
        <w:rPr>
          <w:rFonts w:asciiTheme="minorHAnsi" w:eastAsiaTheme="minorEastAsia" w:hAnsiTheme="minorHAnsi" w:cstheme="minorBidi"/>
          <w:noProof/>
          <w:sz w:val="22"/>
          <w:szCs w:val="22"/>
        </w:rPr>
      </w:pPr>
      <w:hyperlink w:anchor="_Toc520108750" w:history="1">
        <w:r w:rsidR="00C66065" w:rsidRPr="0029727A">
          <w:rPr>
            <w:rStyle w:val="Hyperlink"/>
            <w:noProof/>
          </w:rPr>
          <w:t>3.32.4.1.2.4 Media Encryption Option</w:t>
        </w:r>
        <w:r w:rsidR="00C66065">
          <w:rPr>
            <w:noProof/>
            <w:webHidden/>
          </w:rPr>
          <w:tab/>
        </w:r>
        <w:r w:rsidR="00C66065">
          <w:rPr>
            <w:noProof/>
            <w:webHidden/>
          </w:rPr>
          <w:fldChar w:fldCharType="begin"/>
        </w:r>
        <w:r w:rsidR="00C66065">
          <w:rPr>
            <w:noProof/>
            <w:webHidden/>
          </w:rPr>
          <w:instrText xml:space="preserve"> PAGEREF _Toc520108750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57079F2" w14:textId="3A5AAF1D" w:rsidR="00C66065" w:rsidRDefault="00C74B4C">
      <w:pPr>
        <w:pStyle w:val="TOC5"/>
        <w:rPr>
          <w:rFonts w:asciiTheme="minorHAnsi" w:eastAsiaTheme="minorEastAsia" w:hAnsiTheme="minorHAnsi" w:cstheme="minorBidi"/>
          <w:noProof/>
          <w:sz w:val="22"/>
          <w:szCs w:val="22"/>
        </w:rPr>
      </w:pPr>
      <w:hyperlink w:anchor="_Toc520108751" w:history="1">
        <w:r w:rsidR="00C66065" w:rsidRPr="0029727A">
          <w:rPr>
            <w:rStyle w:val="Hyperlink"/>
            <w:noProof/>
          </w:rPr>
          <w:t>3.32.4.1.5 Security considerations</w:t>
        </w:r>
        <w:r w:rsidR="00C66065">
          <w:rPr>
            <w:noProof/>
            <w:webHidden/>
          </w:rPr>
          <w:tab/>
        </w:r>
        <w:r w:rsidR="00C66065">
          <w:rPr>
            <w:noProof/>
            <w:webHidden/>
          </w:rPr>
          <w:fldChar w:fldCharType="begin"/>
        </w:r>
        <w:r w:rsidR="00C66065">
          <w:rPr>
            <w:noProof/>
            <w:webHidden/>
          </w:rPr>
          <w:instrText xml:space="preserve"> PAGEREF _Toc520108751 \h </w:instrText>
        </w:r>
        <w:r w:rsidR="00C66065">
          <w:rPr>
            <w:noProof/>
            <w:webHidden/>
          </w:rPr>
        </w:r>
        <w:r w:rsidR="00C66065">
          <w:rPr>
            <w:noProof/>
            <w:webHidden/>
          </w:rPr>
          <w:fldChar w:fldCharType="separate"/>
        </w:r>
        <w:r w:rsidR="00C66065">
          <w:rPr>
            <w:noProof/>
            <w:webHidden/>
          </w:rPr>
          <w:t>29</w:t>
        </w:r>
        <w:r w:rsidR="00C66065">
          <w:rPr>
            <w:noProof/>
            <w:webHidden/>
          </w:rPr>
          <w:fldChar w:fldCharType="end"/>
        </w:r>
      </w:hyperlink>
    </w:p>
    <w:p w14:paraId="57031B72" w14:textId="3377EC72" w:rsidR="00C66065" w:rsidRDefault="00C74B4C">
      <w:pPr>
        <w:pStyle w:val="TOC5"/>
        <w:rPr>
          <w:rFonts w:asciiTheme="minorHAnsi" w:eastAsiaTheme="minorEastAsia" w:hAnsiTheme="minorHAnsi" w:cstheme="minorBidi"/>
          <w:noProof/>
          <w:sz w:val="22"/>
          <w:szCs w:val="22"/>
        </w:rPr>
      </w:pPr>
      <w:hyperlink w:anchor="_Toc520108752" w:history="1">
        <w:r w:rsidR="00C66065" w:rsidRPr="0029727A">
          <w:rPr>
            <w:rStyle w:val="Hyperlink"/>
            <w:noProof/>
          </w:rPr>
          <w:t>3.32.4.1.6 Media Encryption Option specification</w:t>
        </w:r>
        <w:r w:rsidR="00C66065">
          <w:rPr>
            <w:noProof/>
            <w:webHidden/>
          </w:rPr>
          <w:tab/>
        </w:r>
        <w:r w:rsidR="00C66065">
          <w:rPr>
            <w:noProof/>
            <w:webHidden/>
          </w:rPr>
          <w:fldChar w:fldCharType="begin"/>
        </w:r>
        <w:r w:rsidR="00C66065">
          <w:rPr>
            <w:noProof/>
            <w:webHidden/>
          </w:rPr>
          <w:instrText xml:space="preserve"> PAGEREF _Toc520108752 \h </w:instrText>
        </w:r>
        <w:r w:rsidR="00C66065">
          <w:rPr>
            <w:noProof/>
            <w:webHidden/>
          </w:rPr>
        </w:r>
        <w:r w:rsidR="00C66065">
          <w:rPr>
            <w:noProof/>
            <w:webHidden/>
          </w:rPr>
          <w:fldChar w:fldCharType="separate"/>
        </w:r>
        <w:r w:rsidR="00C66065">
          <w:rPr>
            <w:noProof/>
            <w:webHidden/>
          </w:rPr>
          <w:t>30</w:t>
        </w:r>
        <w:r w:rsidR="00C66065">
          <w:rPr>
            <w:noProof/>
            <w:webHidden/>
          </w:rPr>
          <w:fldChar w:fldCharType="end"/>
        </w:r>
      </w:hyperlink>
    </w:p>
    <w:p w14:paraId="2D40B8C9" w14:textId="070FCBEF" w:rsidR="00C66065" w:rsidRDefault="00C74B4C">
      <w:pPr>
        <w:pStyle w:val="TOC6"/>
        <w:rPr>
          <w:rFonts w:asciiTheme="minorHAnsi" w:eastAsiaTheme="minorEastAsia" w:hAnsiTheme="minorHAnsi" w:cstheme="minorBidi"/>
          <w:noProof/>
          <w:sz w:val="22"/>
          <w:szCs w:val="22"/>
        </w:rPr>
      </w:pPr>
      <w:hyperlink w:anchor="_Toc520108753" w:history="1">
        <w:r w:rsidR="00C66065" w:rsidRPr="0029727A">
          <w:rPr>
            <w:rStyle w:val="Hyperlink"/>
            <w:noProof/>
          </w:rPr>
          <w:t>3.32.4.1.6.1 Content Type</w:t>
        </w:r>
        <w:r w:rsidR="00C66065">
          <w:rPr>
            <w:noProof/>
            <w:webHidden/>
          </w:rPr>
          <w:tab/>
        </w:r>
        <w:r w:rsidR="00C66065">
          <w:rPr>
            <w:noProof/>
            <w:webHidden/>
          </w:rPr>
          <w:fldChar w:fldCharType="begin"/>
        </w:r>
        <w:r w:rsidR="00C66065">
          <w:rPr>
            <w:noProof/>
            <w:webHidden/>
          </w:rPr>
          <w:instrText xml:space="preserve"> PAGEREF _Toc520108753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26FDBEBA" w14:textId="0B8D44BD" w:rsidR="00C66065" w:rsidRDefault="00C74B4C">
      <w:pPr>
        <w:pStyle w:val="TOC6"/>
        <w:rPr>
          <w:rFonts w:asciiTheme="minorHAnsi" w:eastAsiaTheme="minorEastAsia" w:hAnsiTheme="minorHAnsi" w:cstheme="minorBidi"/>
          <w:noProof/>
          <w:sz w:val="22"/>
          <w:szCs w:val="22"/>
        </w:rPr>
      </w:pPr>
      <w:hyperlink w:anchor="_Toc520108754" w:history="1">
        <w:r w:rsidR="00C66065" w:rsidRPr="0029727A">
          <w:rPr>
            <w:rStyle w:val="Hyperlink"/>
            <w:noProof/>
          </w:rPr>
          <w:t>3.32.4.1.6.2 Content encryption</w:t>
        </w:r>
        <w:r w:rsidR="00C66065">
          <w:rPr>
            <w:noProof/>
            <w:webHidden/>
          </w:rPr>
          <w:tab/>
        </w:r>
        <w:r w:rsidR="00C66065">
          <w:rPr>
            <w:noProof/>
            <w:webHidden/>
          </w:rPr>
          <w:fldChar w:fldCharType="begin"/>
        </w:r>
        <w:r w:rsidR="00C66065">
          <w:rPr>
            <w:noProof/>
            <w:webHidden/>
          </w:rPr>
          <w:instrText xml:space="preserve"> PAGEREF _Toc520108754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6F8AB8E3" w14:textId="1A12663E" w:rsidR="00C66065" w:rsidRDefault="00C74B4C">
      <w:pPr>
        <w:pStyle w:val="TOC6"/>
        <w:rPr>
          <w:rFonts w:asciiTheme="minorHAnsi" w:eastAsiaTheme="minorEastAsia" w:hAnsiTheme="minorHAnsi" w:cstheme="minorBidi"/>
          <w:noProof/>
          <w:sz w:val="22"/>
          <w:szCs w:val="22"/>
        </w:rPr>
      </w:pPr>
      <w:hyperlink w:anchor="_Toc520108755" w:history="1">
        <w:r w:rsidR="00C66065" w:rsidRPr="0029727A">
          <w:rPr>
            <w:rStyle w:val="Hyperlink"/>
            <w:noProof/>
          </w:rPr>
          <w:t>3.32.4.1.6.3 Content integrity</w:t>
        </w:r>
        <w:r w:rsidR="00C66065">
          <w:rPr>
            <w:noProof/>
            <w:webHidden/>
          </w:rPr>
          <w:tab/>
        </w:r>
        <w:r w:rsidR="00C66065">
          <w:rPr>
            <w:noProof/>
            <w:webHidden/>
          </w:rPr>
          <w:fldChar w:fldCharType="begin"/>
        </w:r>
        <w:r w:rsidR="00C66065">
          <w:rPr>
            <w:noProof/>
            <w:webHidden/>
          </w:rPr>
          <w:instrText xml:space="preserve"> PAGEREF _Toc520108755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7E3DC12" w14:textId="2E1878AB" w:rsidR="00C66065" w:rsidRDefault="00C74B4C">
      <w:pPr>
        <w:pStyle w:val="TOC6"/>
        <w:rPr>
          <w:rFonts w:asciiTheme="minorHAnsi" w:eastAsiaTheme="minorEastAsia" w:hAnsiTheme="minorHAnsi" w:cstheme="minorBidi"/>
          <w:noProof/>
          <w:sz w:val="22"/>
          <w:szCs w:val="22"/>
        </w:rPr>
      </w:pPr>
      <w:hyperlink w:anchor="_Toc520108756" w:history="1">
        <w:r w:rsidR="00C66065" w:rsidRPr="0029727A">
          <w:rPr>
            <w:rStyle w:val="Hyperlink"/>
            <w:noProof/>
          </w:rPr>
          <w:t>3.32.4.1.6.4 Key management</w:t>
        </w:r>
        <w:r w:rsidR="00C66065">
          <w:rPr>
            <w:noProof/>
            <w:webHidden/>
          </w:rPr>
          <w:tab/>
        </w:r>
        <w:r w:rsidR="00C66065">
          <w:rPr>
            <w:noProof/>
            <w:webHidden/>
          </w:rPr>
          <w:fldChar w:fldCharType="begin"/>
        </w:r>
        <w:r w:rsidR="00C66065">
          <w:rPr>
            <w:noProof/>
            <w:webHidden/>
          </w:rPr>
          <w:instrText xml:space="preserve"> PAGEREF _Toc520108756 \h </w:instrText>
        </w:r>
        <w:r w:rsidR="00C66065">
          <w:rPr>
            <w:noProof/>
            <w:webHidden/>
          </w:rPr>
        </w:r>
        <w:r w:rsidR="00C66065">
          <w:rPr>
            <w:noProof/>
            <w:webHidden/>
          </w:rPr>
          <w:fldChar w:fldCharType="separate"/>
        </w:r>
        <w:r w:rsidR="00C66065">
          <w:rPr>
            <w:noProof/>
            <w:webHidden/>
          </w:rPr>
          <w:t>31</w:t>
        </w:r>
        <w:r w:rsidR="00C66065">
          <w:rPr>
            <w:noProof/>
            <w:webHidden/>
          </w:rPr>
          <w:fldChar w:fldCharType="end"/>
        </w:r>
      </w:hyperlink>
    </w:p>
    <w:p w14:paraId="3B7E5EE7" w14:textId="1FBAE862" w:rsidR="00C66065" w:rsidRPr="00AB1635" w:rsidRDefault="00C74B4C">
      <w:pPr>
        <w:pStyle w:val="TOC1"/>
        <w:rPr>
          <w:rFonts w:asciiTheme="minorHAnsi" w:eastAsiaTheme="minorEastAsia" w:hAnsiTheme="minorHAnsi" w:cstheme="minorBidi"/>
          <w:b/>
          <w:noProof/>
          <w:sz w:val="22"/>
          <w:szCs w:val="22"/>
        </w:rPr>
      </w:pPr>
      <w:hyperlink w:anchor="_Toc520108757" w:history="1">
        <w:r w:rsidR="00C66065" w:rsidRPr="00AB1635">
          <w:rPr>
            <w:rStyle w:val="Hyperlink"/>
            <w:b/>
            <w:noProof/>
          </w:rPr>
          <w:t>Volume 3 – Cross-Transaction Specifications and Content Specifications</w:t>
        </w:r>
        <w:r w:rsidR="00C66065" w:rsidRPr="00AB1635">
          <w:rPr>
            <w:b/>
            <w:noProof/>
            <w:webHidden/>
          </w:rPr>
          <w:tab/>
        </w:r>
        <w:r w:rsidR="00C66065" w:rsidRPr="00AB1635">
          <w:rPr>
            <w:b/>
            <w:noProof/>
            <w:webHidden/>
          </w:rPr>
          <w:fldChar w:fldCharType="begin"/>
        </w:r>
        <w:r w:rsidR="00C66065" w:rsidRPr="00AB1635">
          <w:rPr>
            <w:b/>
            <w:noProof/>
            <w:webHidden/>
          </w:rPr>
          <w:instrText xml:space="preserve"> PAGEREF _Toc520108757 \h </w:instrText>
        </w:r>
        <w:r w:rsidR="00C66065" w:rsidRPr="00AB1635">
          <w:rPr>
            <w:b/>
            <w:noProof/>
            <w:webHidden/>
          </w:rPr>
        </w:r>
        <w:r w:rsidR="00C66065" w:rsidRPr="00AB1635">
          <w:rPr>
            <w:b/>
            <w:noProof/>
            <w:webHidden/>
          </w:rPr>
          <w:fldChar w:fldCharType="separate"/>
        </w:r>
        <w:r w:rsidR="00C66065" w:rsidRPr="00AB1635">
          <w:rPr>
            <w:b/>
            <w:noProof/>
            <w:webHidden/>
          </w:rPr>
          <w:t>34</w:t>
        </w:r>
        <w:r w:rsidR="00C66065" w:rsidRPr="00AB1635">
          <w:rPr>
            <w:b/>
            <w:noProof/>
            <w:webHidden/>
          </w:rPr>
          <w:fldChar w:fldCharType="end"/>
        </w:r>
      </w:hyperlink>
    </w:p>
    <w:p w14:paraId="7A0B9EE1" w14:textId="2DA1A54D" w:rsidR="00C66065" w:rsidRDefault="00C74B4C">
      <w:pPr>
        <w:pStyle w:val="TOC2"/>
        <w:rPr>
          <w:rFonts w:asciiTheme="minorHAnsi" w:eastAsiaTheme="minorEastAsia" w:hAnsiTheme="minorHAnsi" w:cstheme="minorBidi"/>
          <w:noProof/>
          <w:sz w:val="22"/>
          <w:szCs w:val="22"/>
        </w:rPr>
      </w:pPr>
      <w:hyperlink w:anchor="_Toc520108758" w:history="1">
        <w:r w:rsidR="00C66065" w:rsidRPr="0029727A">
          <w:rPr>
            <w:rStyle w:val="Hyperlink"/>
            <w:noProof/>
          </w:rPr>
          <w:t>4.1 XDS Metadata</w:t>
        </w:r>
        <w:r w:rsidR="00C66065">
          <w:rPr>
            <w:noProof/>
            <w:webHidden/>
          </w:rPr>
          <w:tab/>
        </w:r>
        <w:r w:rsidR="00C66065">
          <w:rPr>
            <w:noProof/>
            <w:webHidden/>
          </w:rPr>
          <w:fldChar w:fldCharType="begin"/>
        </w:r>
        <w:r w:rsidR="00C66065">
          <w:rPr>
            <w:noProof/>
            <w:webHidden/>
          </w:rPr>
          <w:instrText xml:space="preserve"> PAGEREF _Toc520108758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2ADB0B36" w14:textId="7335AE6C" w:rsidR="00C66065" w:rsidRDefault="00C74B4C">
      <w:pPr>
        <w:pStyle w:val="TOC3"/>
        <w:rPr>
          <w:rFonts w:asciiTheme="minorHAnsi" w:eastAsiaTheme="minorEastAsia" w:hAnsiTheme="minorHAnsi" w:cstheme="minorBidi"/>
          <w:noProof/>
          <w:sz w:val="22"/>
          <w:szCs w:val="22"/>
        </w:rPr>
      </w:pPr>
      <w:hyperlink w:anchor="_Toc520108759" w:history="1">
        <w:r w:rsidR="00C66065" w:rsidRPr="0029727A">
          <w:rPr>
            <w:rStyle w:val="Hyperlink"/>
            <w:noProof/>
          </w:rPr>
          <w:t>4.1.7 Document Definition Metadata</w:t>
        </w:r>
        <w:r w:rsidR="00C66065">
          <w:rPr>
            <w:noProof/>
            <w:webHidden/>
          </w:rPr>
          <w:tab/>
        </w:r>
        <w:r w:rsidR="00C66065">
          <w:rPr>
            <w:noProof/>
            <w:webHidden/>
          </w:rPr>
          <w:fldChar w:fldCharType="begin"/>
        </w:r>
        <w:r w:rsidR="00C66065">
          <w:rPr>
            <w:noProof/>
            <w:webHidden/>
          </w:rPr>
          <w:instrText xml:space="preserve"> PAGEREF _Toc520108759 \h </w:instrText>
        </w:r>
        <w:r w:rsidR="00C66065">
          <w:rPr>
            <w:noProof/>
            <w:webHidden/>
          </w:rPr>
        </w:r>
        <w:r w:rsidR="00C66065">
          <w:rPr>
            <w:noProof/>
            <w:webHidden/>
          </w:rPr>
          <w:fldChar w:fldCharType="separate"/>
        </w:r>
        <w:r w:rsidR="00C66065">
          <w:rPr>
            <w:noProof/>
            <w:webHidden/>
          </w:rPr>
          <w:t>34</w:t>
        </w:r>
        <w:r w:rsidR="00C66065">
          <w:rPr>
            <w:noProof/>
            <w:webHidden/>
          </w:rPr>
          <w:fldChar w:fldCharType="end"/>
        </w:r>
      </w:hyperlink>
    </w:p>
    <w:p w14:paraId="3049D8A1" w14:textId="51C5ECF8" w:rsidR="00C66065" w:rsidRDefault="00C74B4C">
      <w:pPr>
        <w:pStyle w:val="TOC2"/>
        <w:rPr>
          <w:rFonts w:asciiTheme="minorHAnsi" w:eastAsiaTheme="minorEastAsia" w:hAnsiTheme="minorHAnsi" w:cstheme="minorBidi"/>
          <w:noProof/>
          <w:sz w:val="22"/>
          <w:szCs w:val="22"/>
        </w:rPr>
      </w:pPr>
      <w:hyperlink w:anchor="_Toc520108760" w:history="1">
        <w:r w:rsidR="00C66065" w:rsidRPr="0029727A">
          <w:rPr>
            <w:rStyle w:val="Hyperlink"/>
            <w:noProof/>
          </w:rPr>
          <w:t>5.3 Document Encryption</w:t>
        </w:r>
        <w:r w:rsidR="00C66065">
          <w:rPr>
            <w:noProof/>
            <w:webHidden/>
          </w:rPr>
          <w:tab/>
        </w:r>
        <w:r w:rsidR="00C66065">
          <w:rPr>
            <w:noProof/>
            <w:webHidden/>
          </w:rPr>
          <w:fldChar w:fldCharType="begin"/>
        </w:r>
        <w:r w:rsidR="00C66065">
          <w:rPr>
            <w:noProof/>
            <w:webHidden/>
          </w:rPr>
          <w:instrText xml:space="preserve"> PAGEREF _Toc520108760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C08734E" w14:textId="398C701A" w:rsidR="00C66065" w:rsidRDefault="00C74B4C">
      <w:pPr>
        <w:pStyle w:val="TOC3"/>
        <w:rPr>
          <w:rFonts w:asciiTheme="minorHAnsi" w:eastAsiaTheme="minorEastAsia" w:hAnsiTheme="minorHAnsi" w:cstheme="minorBidi"/>
          <w:noProof/>
          <w:sz w:val="22"/>
          <w:szCs w:val="22"/>
        </w:rPr>
      </w:pPr>
      <w:hyperlink w:anchor="_Toc520108761" w:history="1">
        <w:r w:rsidR="00C66065" w:rsidRPr="0029727A">
          <w:rPr>
            <w:rStyle w:val="Hyperlink"/>
            <w:noProof/>
          </w:rPr>
          <w:t>5.3.1 References</w:t>
        </w:r>
        <w:r w:rsidR="00C66065">
          <w:rPr>
            <w:noProof/>
            <w:webHidden/>
          </w:rPr>
          <w:tab/>
        </w:r>
        <w:r w:rsidR="00C66065">
          <w:rPr>
            <w:noProof/>
            <w:webHidden/>
          </w:rPr>
          <w:fldChar w:fldCharType="begin"/>
        </w:r>
        <w:r w:rsidR="00C66065">
          <w:rPr>
            <w:noProof/>
            <w:webHidden/>
          </w:rPr>
          <w:instrText xml:space="preserve"> PAGEREF _Toc520108761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0B3C3083" w14:textId="072D2A54" w:rsidR="00C66065" w:rsidRDefault="00C74B4C">
      <w:pPr>
        <w:pStyle w:val="TOC3"/>
        <w:rPr>
          <w:rFonts w:asciiTheme="minorHAnsi" w:eastAsiaTheme="minorEastAsia" w:hAnsiTheme="minorHAnsi" w:cstheme="minorBidi"/>
          <w:noProof/>
          <w:sz w:val="22"/>
          <w:szCs w:val="22"/>
        </w:rPr>
      </w:pPr>
      <w:hyperlink w:anchor="_Toc520108762" w:history="1">
        <w:r w:rsidR="00C66065" w:rsidRPr="0029727A">
          <w:rPr>
            <w:rStyle w:val="Hyperlink"/>
            <w:noProof/>
          </w:rPr>
          <w:t>5.3.2 Document Encryption specification</w:t>
        </w:r>
        <w:r w:rsidR="00C66065">
          <w:rPr>
            <w:noProof/>
            <w:webHidden/>
          </w:rPr>
          <w:tab/>
        </w:r>
        <w:r w:rsidR="00C66065">
          <w:rPr>
            <w:noProof/>
            <w:webHidden/>
          </w:rPr>
          <w:fldChar w:fldCharType="begin"/>
        </w:r>
        <w:r w:rsidR="00C66065">
          <w:rPr>
            <w:noProof/>
            <w:webHidden/>
          </w:rPr>
          <w:instrText xml:space="preserve"> PAGEREF _Toc520108762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1F1DB568" w14:textId="7A0E2D84" w:rsidR="00C66065" w:rsidRDefault="00C74B4C">
      <w:pPr>
        <w:pStyle w:val="TOC4"/>
        <w:rPr>
          <w:rFonts w:asciiTheme="minorHAnsi" w:eastAsiaTheme="minorEastAsia" w:hAnsiTheme="minorHAnsi" w:cstheme="minorBidi"/>
          <w:noProof/>
          <w:sz w:val="22"/>
          <w:szCs w:val="22"/>
        </w:rPr>
      </w:pPr>
      <w:hyperlink w:anchor="_Toc520108763" w:history="1">
        <w:r w:rsidR="00C66065" w:rsidRPr="0029727A">
          <w:rPr>
            <w:rStyle w:val="Hyperlink"/>
            <w:noProof/>
          </w:rPr>
          <w:t>5.3.2.1 MIME header</w:t>
        </w:r>
        <w:r w:rsidR="00C66065">
          <w:rPr>
            <w:noProof/>
            <w:webHidden/>
          </w:rPr>
          <w:tab/>
        </w:r>
        <w:r w:rsidR="00C66065">
          <w:rPr>
            <w:noProof/>
            <w:webHidden/>
          </w:rPr>
          <w:fldChar w:fldCharType="begin"/>
        </w:r>
        <w:r w:rsidR="00C66065">
          <w:rPr>
            <w:noProof/>
            <w:webHidden/>
          </w:rPr>
          <w:instrText xml:space="preserve"> PAGEREF _Toc520108763 \h </w:instrText>
        </w:r>
        <w:r w:rsidR="00C66065">
          <w:rPr>
            <w:noProof/>
            <w:webHidden/>
          </w:rPr>
        </w:r>
        <w:r w:rsidR="00C66065">
          <w:rPr>
            <w:noProof/>
            <w:webHidden/>
          </w:rPr>
          <w:fldChar w:fldCharType="separate"/>
        </w:r>
        <w:r w:rsidR="00C66065">
          <w:rPr>
            <w:noProof/>
            <w:webHidden/>
          </w:rPr>
          <w:t>35</w:t>
        </w:r>
        <w:r w:rsidR="00C66065">
          <w:rPr>
            <w:noProof/>
            <w:webHidden/>
          </w:rPr>
          <w:fldChar w:fldCharType="end"/>
        </w:r>
      </w:hyperlink>
    </w:p>
    <w:p w14:paraId="51C529E0" w14:textId="1DFD1C94" w:rsidR="00C66065" w:rsidRDefault="00C74B4C">
      <w:pPr>
        <w:pStyle w:val="TOC4"/>
        <w:rPr>
          <w:rFonts w:asciiTheme="minorHAnsi" w:eastAsiaTheme="minorEastAsia" w:hAnsiTheme="minorHAnsi" w:cstheme="minorBidi"/>
          <w:noProof/>
          <w:sz w:val="22"/>
          <w:szCs w:val="22"/>
        </w:rPr>
      </w:pPr>
      <w:hyperlink w:anchor="_Toc520108764" w:history="1">
        <w:r w:rsidR="00C66065" w:rsidRPr="0029727A">
          <w:rPr>
            <w:rStyle w:val="Hyperlink"/>
            <w:noProof/>
          </w:rPr>
          <w:t>5.3.2.2 CMS processing</w:t>
        </w:r>
        <w:r w:rsidR="00C66065">
          <w:rPr>
            <w:noProof/>
            <w:webHidden/>
          </w:rPr>
          <w:tab/>
        </w:r>
        <w:r w:rsidR="00C66065">
          <w:rPr>
            <w:noProof/>
            <w:webHidden/>
          </w:rPr>
          <w:fldChar w:fldCharType="begin"/>
        </w:r>
        <w:r w:rsidR="00C66065">
          <w:rPr>
            <w:noProof/>
            <w:webHidden/>
          </w:rPr>
          <w:instrText xml:space="preserve"> PAGEREF _Toc520108764 \h </w:instrText>
        </w:r>
        <w:r w:rsidR="00C66065">
          <w:rPr>
            <w:noProof/>
            <w:webHidden/>
          </w:rPr>
        </w:r>
        <w:r w:rsidR="00C66065">
          <w:rPr>
            <w:noProof/>
            <w:webHidden/>
          </w:rPr>
          <w:fldChar w:fldCharType="separate"/>
        </w:r>
        <w:r w:rsidR="00C66065">
          <w:rPr>
            <w:noProof/>
            <w:webHidden/>
          </w:rPr>
          <w:t>36</w:t>
        </w:r>
        <w:r w:rsidR="00C66065">
          <w:rPr>
            <w:noProof/>
            <w:webHidden/>
          </w:rPr>
          <w:fldChar w:fldCharType="end"/>
        </w:r>
      </w:hyperlink>
    </w:p>
    <w:p w14:paraId="13E46113" w14:textId="481AAB24" w:rsidR="00C66065" w:rsidRDefault="00C74B4C">
      <w:pPr>
        <w:pStyle w:val="TOC5"/>
        <w:rPr>
          <w:rFonts w:asciiTheme="minorHAnsi" w:eastAsiaTheme="minorEastAsia" w:hAnsiTheme="minorHAnsi" w:cstheme="minorBidi"/>
          <w:noProof/>
          <w:sz w:val="22"/>
          <w:szCs w:val="22"/>
        </w:rPr>
      </w:pPr>
      <w:hyperlink w:anchor="_Toc520108765" w:history="1">
        <w:r w:rsidR="00C66065" w:rsidRPr="0029727A">
          <w:rPr>
            <w:rStyle w:val="Hyperlink"/>
            <w:noProof/>
          </w:rPr>
          <w:t>5.3.2.2.1 Content Type</w:t>
        </w:r>
        <w:r w:rsidR="00C66065">
          <w:rPr>
            <w:noProof/>
            <w:webHidden/>
          </w:rPr>
          <w:tab/>
        </w:r>
        <w:r w:rsidR="00C66065">
          <w:rPr>
            <w:noProof/>
            <w:webHidden/>
          </w:rPr>
          <w:fldChar w:fldCharType="begin"/>
        </w:r>
        <w:r w:rsidR="00C66065">
          <w:rPr>
            <w:noProof/>
            <w:webHidden/>
          </w:rPr>
          <w:instrText xml:space="preserve"> PAGEREF _Toc520108765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3B6CE28E" w14:textId="49470630" w:rsidR="00C66065" w:rsidRDefault="00C74B4C">
      <w:pPr>
        <w:pStyle w:val="TOC5"/>
        <w:rPr>
          <w:rFonts w:asciiTheme="minorHAnsi" w:eastAsiaTheme="minorEastAsia" w:hAnsiTheme="minorHAnsi" w:cstheme="minorBidi"/>
          <w:noProof/>
          <w:sz w:val="22"/>
          <w:szCs w:val="22"/>
        </w:rPr>
      </w:pPr>
      <w:hyperlink w:anchor="_Toc520108766" w:history="1">
        <w:r w:rsidR="00C66065" w:rsidRPr="0029727A">
          <w:rPr>
            <w:rStyle w:val="Hyperlink"/>
            <w:noProof/>
          </w:rPr>
          <w:t>5.3.2.2.2 Content encryption</w:t>
        </w:r>
        <w:r w:rsidR="00C66065">
          <w:rPr>
            <w:noProof/>
            <w:webHidden/>
          </w:rPr>
          <w:tab/>
        </w:r>
        <w:r w:rsidR="00C66065">
          <w:rPr>
            <w:noProof/>
            <w:webHidden/>
          </w:rPr>
          <w:fldChar w:fldCharType="begin"/>
        </w:r>
        <w:r w:rsidR="00C66065">
          <w:rPr>
            <w:noProof/>
            <w:webHidden/>
          </w:rPr>
          <w:instrText xml:space="preserve"> PAGEREF _Toc520108766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B3C3475" w14:textId="7601D402" w:rsidR="00C66065" w:rsidRDefault="00C74B4C">
      <w:pPr>
        <w:pStyle w:val="TOC5"/>
        <w:rPr>
          <w:rFonts w:asciiTheme="minorHAnsi" w:eastAsiaTheme="minorEastAsia" w:hAnsiTheme="minorHAnsi" w:cstheme="minorBidi"/>
          <w:noProof/>
          <w:sz w:val="22"/>
          <w:szCs w:val="22"/>
        </w:rPr>
      </w:pPr>
      <w:hyperlink w:anchor="_Toc520108767" w:history="1">
        <w:r w:rsidR="00C66065" w:rsidRPr="0029727A">
          <w:rPr>
            <w:rStyle w:val="Hyperlink"/>
            <w:noProof/>
          </w:rPr>
          <w:t>5.3.2.2.3 Content integrity</w:t>
        </w:r>
        <w:r w:rsidR="00C66065">
          <w:rPr>
            <w:noProof/>
            <w:webHidden/>
          </w:rPr>
          <w:tab/>
        </w:r>
        <w:r w:rsidR="00C66065">
          <w:rPr>
            <w:noProof/>
            <w:webHidden/>
          </w:rPr>
          <w:fldChar w:fldCharType="begin"/>
        </w:r>
        <w:r w:rsidR="00C66065">
          <w:rPr>
            <w:noProof/>
            <w:webHidden/>
          </w:rPr>
          <w:instrText xml:space="preserve"> PAGEREF _Toc520108767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2FB5424C" w14:textId="198443A8" w:rsidR="00C66065" w:rsidRDefault="00C74B4C">
      <w:pPr>
        <w:pStyle w:val="TOC5"/>
        <w:rPr>
          <w:rFonts w:asciiTheme="minorHAnsi" w:eastAsiaTheme="minorEastAsia" w:hAnsiTheme="minorHAnsi" w:cstheme="minorBidi"/>
          <w:noProof/>
          <w:sz w:val="22"/>
          <w:szCs w:val="22"/>
        </w:rPr>
      </w:pPr>
      <w:hyperlink w:anchor="_Toc520108768" w:history="1">
        <w:r w:rsidR="00C66065" w:rsidRPr="0029727A">
          <w:rPr>
            <w:rStyle w:val="Hyperlink"/>
            <w:noProof/>
          </w:rPr>
          <w:t>5.3.2.2.4 Key management</w:t>
        </w:r>
        <w:r w:rsidR="00C66065">
          <w:rPr>
            <w:noProof/>
            <w:webHidden/>
          </w:rPr>
          <w:tab/>
        </w:r>
        <w:r w:rsidR="00C66065">
          <w:rPr>
            <w:noProof/>
            <w:webHidden/>
          </w:rPr>
          <w:fldChar w:fldCharType="begin"/>
        </w:r>
        <w:r w:rsidR="00C66065">
          <w:rPr>
            <w:noProof/>
            <w:webHidden/>
          </w:rPr>
          <w:instrText xml:space="preserve"> PAGEREF _Toc520108768 \h </w:instrText>
        </w:r>
        <w:r w:rsidR="00C66065">
          <w:rPr>
            <w:noProof/>
            <w:webHidden/>
          </w:rPr>
        </w:r>
        <w:r w:rsidR="00C66065">
          <w:rPr>
            <w:noProof/>
            <w:webHidden/>
          </w:rPr>
          <w:fldChar w:fldCharType="separate"/>
        </w:r>
        <w:r w:rsidR="00C66065">
          <w:rPr>
            <w:noProof/>
            <w:webHidden/>
          </w:rPr>
          <w:t>37</w:t>
        </w:r>
        <w:r w:rsidR="00C66065">
          <w:rPr>
            <w:noProof/>
            <w:webHidden/>
          </w:rPr>
          <w:fldChar w:fldCharType="end"/>
        </w:r>
      </w:hyperlink>
    </w:p>
    <w:p w14:paraId="57BD36A0" w14:textId="7D372EC5" w:rsidR="00C66065" w:rsidRDefault="00C74B4C">
      <w:pPr>
        <w:pStyle w:val="TOC6"/>
        <w:rPr>
          <w:rFonts w:asciiTheme="minorHAnsi" w:eastAsiaTheme="minorEastAsia" w:hAnsiTheme="minorHAnsi" w:cstheme="minorBidi"/>
          <w:noProof/>
          <w:sz w:val="22"/>
          <w:szCs w:val="22"/>
        </w:rPr>
      </w:pPr>
      <w:hyperlink w:anchor="_Toc520108769" w:history="1">
        <w:r w:rsidR="00C66065" w:rsidRPr="0029727A">
          <w:rPr>
            <w:rStyle w:val="Hyperlink"/>
            <w:noProof/>
          </w:rPr>
          <w:t>5.3.2.2.4.1 PKI</w:t>
        </w:r>
        <w:r w:rsidR="00C66065">
          <w:rPr>
            <w:noProof/>
            <w:webHidden/>
          </w:rPr>
          <w:tab/>
        </w:r>
        <w:r w:rsidR="00C66065">
          <w:rPr>
            <w:noProof/>
            <w:webHidden/>
          </w:rPr>
          <w:fldChar w:fldCharType="begin"/>
        </w:r>
        <w:r w:rsidR="00C66065">
          <w:rPr>
            <w:noProof/>
            <w:webHidden/>
          </w:rPr>
          <w:instrText xml:space="preserve"> PAGEREF _Toc520108769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10E569E0" w14:textId="36987923" w:rsidR="00C66065" w:rsidRDefault="00C74B4C">
      <w:pPr>
        <w:pStyle w:val="TOC6"/>
        <w:tabs>
          <w:tab w:val="left" w:pos="3024"/>
        </w:tabs>
        <w:rPr>
          <w:rFonts w:asciiTheme="minorHAnsi" w:eastAsiaTheme="minorEastAsia" w:hAnsiTheme="minorHAnsi" w:cstheme="minorBidi"/>
          <w:noProof/>
          <w:sz w:val="22"/>
          <w:szCs w:val="22"/>
        </w:rPr>
      </w:pPr>
      <w:hyperlink w:anchor="_Toc520108770" w:history="1">
        <w:r w:rsidR="00C66065" w:rsidRPr="0029727A">
          <w:rPr>
            <w:rStyle w:val="Hyperlink"/>
            <w:noProof/>
          </w:rPr>
          <w:t>5.3.2.2.4.2</w:t>
        </w:r>
        <w:r w:rsidR="00C66065">
          <w:rPr>
            <w:rFonts w:asciiTheme="minorHAnsi" w:eastAsiaTheme="minorEastAsia" w:hAnsiTheme="minorHAnsi" w:cstheme="minorBidi"/>
            <w:noProof/>
            <w:sz w:val="22"/>
            <w:szCs w:val="22"/>
          </w:rPr>
          <w:tab/>
        </w:r>
        <w:r w:rsidR="00C66065" w:rsidRPr="0029727A">
          <w:rPr>
            <w:rStyle w:val="Hyperlink"/>
            <w:noProof/>
          </w:rPr>
          <w:t xml:space="preserve"> Shared symmetric key</w:t>
        </w:r>
        <w:r w:rsidR="00C66065">
          <w:rPr>
            <w:noProof/>
            <w:webHidden/>
          </w:rPr>
          <w:tab/>
        </w:r>
        <w:r w:rsidR="00C66065">
          <w:rPr>
            <w:noProof/>
            <w:webHidden/>
          </w:rPr>
          <w:fldChar w:fldCharType="begin"/>
        </w:r>
        <w:r w:rsidR="00C66065">
          <w:rPr>
            <w:noProof/>
            <w:webHidden/>
          </w:rPr>
          <w:instrText xml:space="preserve"> PAGEREF _Toc520108770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4C1B705E" w14:textId="733C63F9" w:rsidR="00C66065" w:rsidRDefault="00C74B4C">
      <w:pPr>
        <w:pStyle w:val="TOC6"/>
        <w:rPr>
          <w:rFonts w:asciiTheme="minorHAnsi" w:eastAsiaTheme="minorEastAsia" w:hAnsiTheme="minorHAnsi" w:cstheme="minorBidi"/>
          <w:noProof/>
          <w:sz w:val="22"/>
          <w:szCs w:val="22"/>
        </w:rPr>
      </w:pPr>
      <w:hyperlink w:anchor="_Toc520108771" w:history="1">
        <w:r w:rsidR="00C66065" w:rsidRPr="0029727A">
          <w:rPr>
            <w:rStyle w:val="Hyperlink"/>
            <w:noProof/>
          </w:rPr>
          <w:t>5.3.2.2.4.3 Password</w:t>
        </w:r>
        <w:r w:rsidR="00C66065">
          <w:rPr>
            <w:noProof/>
            <w:webHidden/>
          </w:rPr>
          <w:tab/>
        </w:r>
        <w:r w:rsidR="00C66065">
          <w:rPr>
            <w:noProof/>
            <w:webHidden/>
          </w:rPr>
          <w:fldChar w:fldCharType="begin"/>
        </w:r>
        <w:r w:rsidR="00C66065">
          <w:rPr>
            <w:noProof/>
            <w:webHidden/>
          </w:rPr>
          <w:instrText xml:space="preserve"> PAGEREF _Toc520108771 \h </w:instrText>
        </w:r>
        <w:r w:rsidR="00C66065">
          <w:rPr>
            <w:noProof/>
            <w:webHidden/>
          </w:rPr>
        </w:r>
        <w:r w:rsidR="00C66065">
          <w:rPr>
            <w:noProof/>
            <w:webHidden/>
          </w:rPr>
          <w:fldChar w:fldCharType="separate"/>
        </w:r>
        <w:r w:rsidR="00C66065">
          <w:rPr>
            <w:noProof/>
            <w:webHidden/>
          </w:rPr>
          <w:t>38</w:t>
        </w:r>
        <w:r w:rsidR="00C66065">
          <w:rPr>
            <w:noProof/>
            <w:webHidden/>
          </w:rPr>
          <w:fldChar w:fldCharType="end"/>
        </w:r>
      </w:hyperlink>
    </w:p>
    <w:p w14:paraId="53B2B69D" w14:textId="0648D20D" w:rsidR="00C66065" w:rsidRDefault="00C74B4C">
      <w:pPr>
        <w:pStyle w:val="TOC3"/>
        <w:rPr>
          <w:rFonts w:asciiTheme="minorHAnsi" w:eastAsiaTheme="minorEastAsia" w:hAnsiTheme="minorHAnsi" w:cstheme="minorBidi"/>
          <w:noProof/>
          <w:sz w:val="22"/>
          <w:szCs w:val="22"/>
        </w:rPr>
      </w:pPr>
      <w:hyperlink w:anchor="_Toc520108772" w:history="1">
        <w:r w:rsidR="00C66065" w:rsidRPr="0029727A">
          <w:rPr>
            <w:rStyle w:val="Hyperlink"/>
            <w:noProof/>
          </w:rPr>
          <w:t>5.3.3 Document Sharing Metadata</w:t>
        </w:r>
        <w:r w:rsidR="00C66065">
          <w:rPr>
            <w:noProof/>
            <w:webHidden/>
          </w:rPr>
          <w:tab/>
        </w:r>
        <w:r w:rsidR="00C66065">
          <w:rPr>
            <w:noProof/>
            <w:webHidden/>
          </w:rPr>
          <w:fldChar w:fldCharType="begin"/>
        </w:r>
        <w:r w:rsidR="00C66065">
          <w:rPr>
            <w:noProof/>
            <w:webHidden/>
          </w:rPr>
          <w:instrText xml:space="preserve"> PAGEREF _Toc520108772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0A149787" w14:textId="38AFBDC6" w:rsidR="00C66065" w:rsidRDefault="00C74B4C">
      <w:pPr>
        <w:pStyle w:val="TOC3"/>
        <w:rPr>
          <w:rFonts w:asciiTheme="minorHAnsi" w:eastAsiaTheme="minorEastAsia" w:hAnsiTheme="minorHAnsi" w:cstheme="minorBidi"/>
          <w:noProof/>
          <w:sz w:val="22"/>
          <w:szCs w:val="22"/>
        </w:rPr>
      </w:pPr>
      <w:hyperlink w:anchor="_Toc520108773" w:history="1">
        <w:r w:rsidR="00C66065" w:rsidRPr="0029727A">
          <w:rPr>
            <w:rStyle w:val="Hyperlink"/>
            <w:noProof/>
          </w:rPr>
          <w:t>5.3.4 Transport bindings</w:t>
        </w:r>
        <w:r w:rsidR="00C66065">
          <w:rPr>
            <w:noProof/>
            <w:webHidden/>
          </w:rPr>
          <w:tab/>
        </w:r>
        <w:r w:rsidR="00C66065">
          <w:rPr>
            <w:noProof/>
            <w:webHidden/>
          </w:rPr>
          <w:fldChar w:fldCharType="begin"/>
        </w:r>
        <w:r w:rsidR="00C66065">
          <w:rPr>
            <w:noProof/>
            <w:webHidden/>
          </w:rPr>
          <w:instrText xml:space="preserve"> PAGEREF _Toc520108773 \h </w:instrText>
        </w:r>
        <w:r w:rsidR="00C66065">
          <w:rPr>
            <w:noProof/>
            <w:webHidden/>
          </w:rPr>
        </w:r>
        <w:r w:rsidR="00C66065">
          <w:rPr>
            <w:noProof/>
            <w:webHidden/>
          </w:rPr>
          <w:fldChar w:fldCharType="separate"/>
        </w:r>
        <w:r w:rsidR="00C66065">
          <w:rPr>
            <w:noProof/>
            <w:webHidden/>
          </w:rPr>
          <w:t>39</w:t>
        </w:r>
        <w:r w:rsidR="00C66065">
          <w:rPr>
            <w:noProof/>
            <w:webHidden/>
          </w:rPr>
          <w:fldChar w:fldCharType="end"/>
        </w:r>
      </w:hyperlink>
    </w:p>
    <w:p w14:paraId="5305DE7F" w14:textId="69C7A7C2" w:rsidR="00C66065" w:rsidRDefault="00C74B4C">
      <w:pPr>
        <w:pStyle w:val="TOC4"/>
        <w:rPr>
          <w:rFonts w:asciiTheme="minorHAnsi" w:eastAsiaTheme="minorEastAsia" w:hAnsiTheme="minorHAnsi" w:cstheme="minorBidi"/>
          <w:noProof/>
          <w:sz w:val="22"/>
          <w:szCs w:val="22"/>
        </w:rPr>
      </w:pPr>
      <w:hyperlink w:anchor="_Toc520108774" w:history="1">
        <w:r w:rsidR="00C66065" w:rsidRPr="0029727A">
          <w:rPr>
            <w:rStyle w:val="Hyperlink"/>
            <w:noProof/>
          </w:rPr>
          <w:t>5.3.4.1 XDM</w:t>
        </w:r>
        <w:r w:rsidR="00C66065">
          <w:rPr>
            <w:noProof/>
            <w:webHidden/>
          </w:rPr>
          <w:tab/>
        </w:r>
        <w:r w:rsidR="00C66065">
          <w:rPr>
            <w:noProof/>
            <w:webHidden/>
          </w:rPr>
          <w:fldChar w:fldCharType="begin"/>
        </w:r>
        <w:r w:rsidR="00C66065">
          <w:rPr>
            <w:noProof/>
            <w:webHidden/>
          </w:rPr>
          <w:instrText xml:space="preserve"> PAGEREF _Toc520108774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2335A0C7" w14:textId="26516F13" w:rsidR="00C66065" w:rsidRDefault="00C74B4C">
      <w:pPr>
        <w:pStyle w:val="TOC4"/>
        <w:rPr>
          <w:rFonts w:asciiTheme="minorHAnsi" w:eastAsiaTheme="minorEastAsia" w:hAnsiTheme="minorHAnsi" w:cstheme="minorBidi"/>
          <w:noProof/>
          <w:sz w:val="22"/>
          <w:szCs w:val="22"/>
        </w:rPr>
      </w:pPr>
      <w:hyperlink w:anchor="_Toc520108775" w:history="1">
        <w:r w:rsidR="00C66065" w:rsidRPr="0029727A">
          <w:rPr>
            <w:rStyle w:val="Hyperlink"/>
            <w:noProof/>
          </w:rPr>
          <w:t>5.3.4.2 Non-XD* transports</w:t>
        </w:r>
        <w:r w:rsidR="00C66065">
          <w:rPr>
            <w:noProof/>
            <w:webHidden/>
          </w:rPr>
          <w:tab/>
        </w:r>
        <w:r w:rsidR="00C66065">
          <w:rPr>
            <w:noProof/>
            <w:webHidden/>
          </w:rPr>
          <w:fldChar w:fldCharType="begin"/>
        </w:r>
        <w:r w:rsidR="00C66065">
          <w:rPr>
            <w:noProof/>
            <w:webHidden/>
          </w:rPr>
          <w:instrText xml:space="preserve"> PAGEREF _Toc520108775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5B65C8AF" w14:textId="24A1A12E" w:rsidR="00C66065" w:rsidRDefault="00C74B4C">
      <w:pPr>
        <w:pStyle w:val="TOC3"/>
        <w:rPr>
          <w:rFonts w:asciiTheme="minorHAnsi" w:eastAsiaTheme="minorEastAsia" w:hAnsiTheme="minorHAnsi" w:cstheme="minorBidi"/>
          <w:noProof/>
          <w:sz w:val="22"/>
          <w:szCs w:val="22"/>
        </w:rPr>
      </w:pPr>
      <w:hyperlink w:anchor="_Toc520108776" w:history="1">
        <w:r w:rsidR="00C66065" w:rsidRPr="0029727A">
          <w:rPr>
            <w:rStyle w:val="Hyperlink"/>
            <w:noProof/>
          </w:rPr>
          <w:t>5.3.5 Security Considerations</w:t>
        </w:r>
        <w:r w:rsidR="00C66065">
          <w:rPr>
            <w:noProof/>
            <w:webHidden/>
          </w:rPr>
          <w:tab/>
        </w:r>
        <w:r w:rsidR="00C66065">
          <w:rPr>
            <w:noProof/>
            <w:webHidden/>
          </w:rPr>
          <w:fldChar w:fldCharType="begin"/>
        </w:r>
        <w:r w:rsidR="00C66065">
          <w:rPr>
            <w:noProof/>
            <w:webHidden/>
          </w:rPr>
          <w:instrText xml:space="preserve"> PAGEREF _Toc520108776 \h </w:instrText>
        </w:r>
        <w:r w:rsidR="00C66065">
          <w:rPr>
            <w:noProof/>
            <w:webHidden/>
          </w:rPr>
        </w:r>
        <w:r w:rsidR="00C66065">
          <w:rPr>
            <w:noProof/>
            <w:webHidden/>
          </w:rPr>
          <w:fldChar w:fldCharType="separate"/>
        </w:r>
        <w:r w:rsidR="00C66065">
          <w:rPr>
            <w:noProof/>
            <w:webHidden/>
          </w:rPr>
          <w:t>40</w:t>
        </w:r>
        <w:r w:rsidR="00C66065">
          <w:rPr>
            <w:noProof/>
            <w:webHidden/>
          </w:rPr>
          <w:fldChar w:fldCharType="end"/>
        </w:r>
      </w:hyperlink>
    </w:p>
    <w:p w14:paraId="68D67DF0" w14:textId="77777777" w:rsidR="00937B13" w:rsidRPr="00597E12" w:rsidRDefault="007F4330" w:rsidP="00546405">
      <w:pPr>
        <w:rPr>
          <w:szCs w:val="24"/>
        </w:rPr>
      </w:pPr>
      <w:r w:rsidRPr="00597E12">
        <w:rPr>
          <w:b/>
          <w:bCs/>
          <w:caps/>
          <w:sz w:val="20"/>
          <w:lang w:eastAsia="en-US"/>
        </w:rPr>
        <w:fldChar w:fldCharType="end"/>
      </w:r>
    </w:p>
    <w:p w14:paraId="07AA5EE5" w14:textId="77777777" w:rsidR="00937B13" w:rsidRPr="00597E12" w:rsidRDefault="00937B13" w:rsidP="00B204E7">
      <w:pPr>
        <w:pStyle w:val="BodyText"/>
      </w:pPr>
    </w:p>
    <w:p w14:paraId="2E073097" w14:textId="77777777" w:rsidR="00937B13" w:rsidRPr="00597E12" w:rsidRDefault="00937B13" w:rsidP="00B204E7">
      <w:pPr>
        <w:pStyle w:val="Heading1"/>
        <w:numPr>
          <w:ilvl w:val="0"/>
          <w:numId w:val="0"/>
        </w:numPr>
      </w:pPr>
      <w:bookmarkStart w:id="3" w:name="__RefHeading__67_1966275477"/>
      <w:bookmarkStart w:id="4" w:name="_Toc292282540"/>
      <w:bookmarkStart w:id="5" w:name="_Toc294099159"/>
      <w:bookmarkStart w:id="6" w:name="_Toc294870575"/>
      <w:bookmarkStart w:id="7" w:name="_Toc427656844"/>
      <w:bookmarkStart w:id="8" w:name="_Toc520108720"/>
      <w:bookmarkEnd w:id="3"/>
      <w:r w:rsidRPr="00597E12">
        <w:lastRenderedPageBreak/>
        <w:t>Introduction</w:t>
      </w:r>
      <w:bookmarkEnd w:id="4"/>
      <w:bookmarkEnd w:id="5"/>
      <w:bookmarkEnd w:id="6"/>
      <w:bookmarkEnd w:id="7"/>
      <w:bookmarkEnd w:id="8"/>
    </w:p>
    <w:p w14:paraId="64DFC993" w14:textId="03D9550D" w:rsidR="00762586" w:rsidRPr="00597E12" w:rsidRDefault="00AE0574">
      <w:pPr>
        <w:pStyle w:val="BodyText"/>
        <w:rPr>
          <w:iCs/>
        </w:rPr>
      </w:pPr>
      <w:bookmarkStart w:id="9" w:name="__RefHeading__69_1966275477"/>
      <w:bookmarkEnd w:id="9"/>
      <w:r w:rsidRPr="00597E12">
        <w:rPr>
          <w:iCs/>
        </w:rPr>
        <w:t>Security threats to confidentiality can be addressed in various ways</w:t>
      </w:r>
      <w:r w:rsidR="00762586" w:rsidRPr="00597E12">
        <w:rPr>
          <w:iCs/>
        </w:rPr>
        <w:t xml:space="preserve"> including access control, physical control</w:t>
      </w:r>
      <w:r w:rsidR="0034079F" w:rsidRPr="00597E12">
        <w:rPr>
          <w:iCs/>
        </w:rPr>
        <w:t xml:space="preserve"> and e</w:t>
      </w:r>
      <w:r w:rsidR="00762586" w:rsidRPr="00597E12">
        <w:rPr>
          <w:iCs/>
        </w:rPr>
        <w:t xml:space="preserve">ncryption. The </w:t>
      </w:r>
      <w:r w:rsidRPr="00597E12">
        <w:rPr>
          <w:iCs/>
        </w:rPr>
        <w:t xml:space="preserve">IHE </w:t>
      </w:r>
      <w:r w:rsidR="00762586" w:rsidRPr="00597E12">
        <w:rPr>
          <w:iCs/>
        </w:rPr>
        <w:t>‘Audit Trail and Node Authentication’ (</w:t>
      </w:r>
      <w:r w:rsidRPr="00597E12">
        <w:rPr>
          <w:iCs/>
        </w:rPr>
        <w:t>ATNA</w:t>
      </w:r>
      <w:r w:rsidR="00762586" w:rsidRPr="00597E12">
        <w:rPr>
          <w:iCs/>
        </w:rPr>
        <w:t>)</w:t>
      </w:r>
      <w:r w:rsidRPr="00597E12">
        <w:rPr>
          <w:iCs/>
        </w:rPr>
        <w:t xml:space="preserve"> </w:t>
      </w:r>
      <w:r w:rsidR="00E717BA" w:rsidRPr="00597E12">
        <w:rPr>
          <w:iCs/>
        </w:rPr>
        <w:t>Profile</w:t>
      </w:r>
      <w:r w:rsidRPr="00597E12">
        <w:rPr>
          <w:iCs/>
        </w:rPr>
        <w:t xml:space="preserve"> provides encryption at </w:t>
      </w:r>
      <w:r w:rsidR="00762586" w:rsidRPr="00597E12">
        <w:rPr>
          <w:iCs/>
        </w:rPr>
        <w:t>the network transaction level</w:t>
      </w:r>
      <w:r w:rsidRPr="00597E12">
        <w:rPr>
          <w:iCs/>
        </w:rPr>
        <w:t xml:space="preserve"> utilizing </w:t>
      </w:r>
      <w:r w:rsidR="00762586" w:rsidRPr="00597E12">
        <w:rPr>
          <w:iCs/>
        </w:rPr>
        <w:t xml:space="preserve">TLS or </w:t>
      </w:r>
      <w:r w:rsidRPr="00597E12">
        <w:rPr>
          <w:iCs/>
        </w:rPr>
        <w:t>WS-Security.</w:t>
      </w:r>
      <w:r w:rsidR="00762586" w:rsidRPr="00597E12">
        <w:rPr>
          <w:iCs/>
        </w:rPr>
        <w:t xml:space="preserve"> </w:t>
      </w:r>
      <w:r w:rsidRPr="00597E12">
        <w:rPr>
          <w:iCs/>
        </w:rPr>
        <w:t xml:space="preserve">IHE </w:t>
      </w:r>
      <w:r w:rsidR="00762586" w:rsidRPr="00597E12">
        <w:rPr>
          <w:iCs/>
        </w:rPr>
        <w:t>‘Cross-Enterprise Document Media interchange’ (</w:t>
      </w:r>
      <w:r w:rsidRPr="00597E12">
        <w:rPr>
          <w:iCs/>
        </w:rPr>
        <w:t>XDM</w:t>
      </w:r>
      <w:r w:rsidR="00762586" w:rsidRPr="00597E12">
        <w:rPr>
          <w:iCs/>
        </w:rPr>
        <w:t>)</w:t>
      </w:r>
      <w:r w:rsidRPr="00597E12">
        <w:rPr>
          <w:iCs/>
        </w:rPr>
        <w:t xml:space="preserve"> </w:t>
      </w:r>
      <w:r w:rsidR="00E717BA" w:rsidRPr="00597E12">
        <w:rPr>
          <w:iCs/>
        </w:rPr>
        <w:t>Profile</w:t>
      </w:r>
      <w:r w:rsidRPr="00597E12">
        <w:rPr>
          <w:iCs/>
        </w:rPr>
        <w:t xml:space="preserve"> </w:t>
      </w:r>
      <w:r w:rsidR="00762586" w:rsidRPr="00597E12">
        <w:rPr>
          <w:iCs/>
        </w:rPr>
        <w:t xml:space="preserve">provides for encryption </w:t>
      </w:r>
      <w:proofErr w:type="gramStart"/>
      <w:r w:rsidR="00762586" w:rsidRPr="00597E12">
        <w:rPr>
          <w:iCs/>
        </w:rPr>
        <w:t>through the use</w:t>
      </w:r>
      <w:r w:rsidRPr="00597E12">
        <w:rPr>
          <w:iCs/>
        </w:rPr>
        <w:t xml:space="preserve"> of</w:t>
      </w:r>
      <w:proofErr w:type="gramEnd"/>
      <w:r w:rsidRPr="00597E12">
        <w:rPr>
          <w:iCs/>
        </w:rPr>
        <w:t xml:space="preserve"> S/MIME when the media is </w:t>
      </w:r>
      <w:r w:rsidR="00162128" w:rsidRPr="00597E12">
        <w:rPr>
          <w:iCs/>
        </w:rPr>
        <w:t>Em</w:t>
      </w:r>
      <w:r w:rsidRPr="00597E12">
        <w:rPr>
          <w:iCs/>
        </w:rPr>
        <w:t>ail.</w:t>
      </w:r>
      <w:r w:rsidR="00762586" w:rsidRPr="00597E12">
        <w:rPr>
          <w:iCs/>
        </w:rPr>
        <w:t xml:space="preserve"> IHE Radiology ‘Portable Data Interchange’ (PDI) </w:t>
      </w:r>
      <w:r w:rsidR="00E717BA" w:rsidRPr="00597E12">
        <w:rPr>
          <w:iCs/>
        </w:rPr>
        <w:t>Profile</w:t>
      </w:r>
      <w:r w:rsidR="00762586" w:rsidRPr="00597E12">
        <w:rPr>
          <w:iCs/>
        </w:rPr>
        <w:t xml:space="preserve"> provides for encryption of each DICOM</w:t>
      </w:r>
      <w:r w:rsidR="00371F3D" w:rsidRPr="00AB1635">
        <w:rPr>
          <w:iCs/>
          <w:vertAlign w:val="superscript"/>
        </w:rPr>
        <w:t>®</w:t>
      </w:r>
      <w:r w:rsidR="00371F3D">
        <w:rPr>
          <w:rStyle w:val="FootnoteReference"/>
          <w:iCs/>
        </w:rPr>
        <w:footnoteReference w:id="1"/>
      </w:r>
      <w:r w:rsidR="00762586" w:rsidRPr="00597E12">
        <w:rPr>
          <w:iCs/>
        </w:rPr>
        <w:t xml:space="preserve"> object on the various media</w:t>
      </w:r>
      <w:r w:rsidR="00BE409D" w:rsidRPr="00597E12">
        <w:rPr>
          <w:iCs/>
        </w:rPr>
        <w:t>.</w:t>
      </w:r>
      <w:r w:rsidR="006C7D48" w:rsidRPr="00597E12">
        <w:rPr>
          <w:iCs/>
        </w:rPr>
        <w:t xml:space="preserve"> Appendix Q </w:t>
      </w:r>
      <w:r w:rsidR="00BE409D" w:rsidRPr="00597E12">
        <w:rPr>
          <w:iCs/>
        </w:rPr>
        <w:t>provides</w:t>
      </w:r>
      <w:r w:rsidR="006C7D48" w:rsidRPr="00597E12">
        <w:rPr>
          <w:iCs/>
        </w:rPr>
        <w:t xml:space="preserve"> more details on the encryption </w:t>
      </w:r>
      <w:r w:rsidR="000F1DA1" w:rsidRPr="00597E12">
        <w:rPr>
          <w:iCs/>
        </w:rPr>
        <w:t>alternatives</w:t>
      </w:r>
      <w:r w:rsidR="006C7D48" w:rsidRPr="00597E12">
        <w:rPr>
          <w:iCs/>
        </w:rPr>
        <w:t xml:space="preserve"> available from IHE</w:t>
      </w:r>
      <w:r w:rsidR="00BE409D" w:rsidRPr="00597E12">
        <w:rPr>
          <w:iCs/>
        </w:rPr>
        <w:t>.</w:t>
      </w:r>
      <w:r w:rsidR="006C7D48" w:rsidRPr="00597E12">
        <w:rPr>
          <w:iCs/>
        </w:rPr>
        <w:t xml:space="preserve"> </w:t>
      </w:r>
      <w:r w:rsidR="00762586" w:rsidRPr="00597E12">
        <w:rPr>
          <w:iCs/>
        </w:rPr>
        <w:t xml:space="preserve">This supplement </w:t>
      </w:r>
      <w:r w:rsidR="0034079F" w:rsidRPr="00597E12">
        <w:rPr>
          <w:iCs/>
        </w:rPr>
        <w:t>addresses encryption mechanisms to support confidentiality</w:t>
      </w:r>
      <w:r w:rsidR="006C7D48" w:rsidRPr="00597E12">
        <w:rPr>
          <w:iCs/>
        </w:rPr>
        <w:t xml:space="preserve"> in two ways</w:t>
      </w:r>
      <w:r w:rsidR="00762586" w:rsidRPr="00597E12">
        <w:rPr>
          <w:iCs/>
        </w:rPr>
        <w:t xml:space="preserve">: </w:t>
      </w:r>
    </w:p>
    <w:p w14:paraId="7844F97F" w14:textId="77777777" w:rsidR="00762586" w:rsidRPr="00597E12" w:rsidRDefault="00BE409D" w:rsidP="00871C74">
      <w:pPr>
        <w:pStyle w:val="ListNumber2"/>
      </w:pPr>
      <w:r w:rsidRPr="00597E12">
        <w:rPr>
          <w:iCs/>
        </w:rPr>
        <w:t xml:space="preserve">The </w:t>
      </w:r>
      <w:r w:rsidR="00937B13" w:rsidRPr="00597E12">
        <w:rPr>
          <w:iCs/>
        </w:rPr>
        <w:t xml:space="preserve">Document Encryption </w:t>
      </w:r>
      <w:r w:rsidR="00E717BA" w:rsidRPr="00597E12">
        <w:rPr>
          <w:iCs/>
        </w:rPr>
        <w:t>Profile</w:t>
      </w:r>
      <w:r w:rsidR="00937B13" w:rsidRPr="00597E12">
        <w:rPr>
          <w:iCs/>
        </w:rPr>
        <w:t xml:space="preserve"> </w:t>
      </w:r>
      <w:r w:rsidR="00762586" w:rsidRPr="00597E12">
        <w:rPr>
          <w:iCs/>
        </w:rPr>
        <w:t xml:space="preserve">that </w:t>
      </w:r>
      <w:r w:rsidR="00937B13" w:rsidRPr="00597E12">
        <w:rPr>
          <w:iCs/>
        </w:rPr>
        <w:t xml:space="preserve">provides a means to </w:t>
      </w:r>
      <w:r w:rsidR="00937B13" w:rsidRPr="00597E12">
        <w:t xml:space="preserve">encrypt </w:t>
      </w:r>
      <w:r w:rsidR="00762586" w:rsidRPr="00597E12">
        <w:t xml:space="preserve">any kind of </w:t>
      </w:r>
      <w:r w:rsidR="00937B13" w:rsidRPr="00597E12">
        <w:t>documents</w:t>
      </w:r>
      <w:r w:rsidR="00762586" w:rsidRPr="00597E12">
        <w:t xml:space="preserve"> in a transport independent way</w:t>
      </w:r>
      <w:r w:rsidR="00937B13" w:rsidRPr="00597E12">
        <w:t>. Its approach enables access to documents to be targeted to specific recipients.</w:t>
      </w:r>
    </w:p>
    <w:p w14:paraId="092468F6" w14:textId="77777777" w:rsidR="00937B13" w:rsidRPr="00597E12" w:rsidRDefault="00BE409D" w:rsidP="00871C74">
      <w:pPr>
        <w:pStyle w:val="ListNumber2"/>
      </w:pPr>
      <w:r w:rsidRPr="00597E12">
        <w:t>The</w:t>
      </w:r>
      <w:r w:rsidR="00937B13" w:rsidRPr="00597E12">
        <w:t xml:space="preserve"> </w:t>
      </w:r>
      <w:r w:rsidR="00762586" w:rsidRPr="00597E12">
        <w:t xml:space="preserve">IHE XDM </w:t>
      </w:r>
      <w:r w:rsidR="00937B13" w:rsidRPr="00597E12">
        <w:t xml:space="preserve">Media Encryption </w:t>
      </w:r>
      <w:r w:rsidR="00E717BA" w:rsidRPr="00597E12">
        <w:t>Option</w:t>
      </w:r>
      <w:r w:rsidR="00937B13" w:rsidRPr="00597E12">
        <w:t xml:space="preserve"> to enable </w:t>
      </w:r>
      <w:r w:rsidR="001839E8" w:rsidRPr="00597E12">
        <w:t xml:space="preserve">the </w:t>
      </w:r>
      <w:r w:rsidR="00937B13" w:rsidRPr="00597E12">
        <w:t>encrypt</w:t>
      </w:r>
      <w:r w:rsidR="001839E8" w:rsidRPr="00597E12">
        <w:t>ion of</w:t>
      </w:r>
      <w:r w:rsidR="00937B13" w:rsidRPr="00597E12">
        <w:t xml:space="preserve"> </w:t>
      </w:r>
      <w:r w:rsidR="00762586" w:rsidRPr="00597E12">
        <w:t xml:space="preserve">the whole </w:t>
      </w:r>
      <w:r w:rsidR="00937B13" w:rsidRPr="00597E12">
        <w:t xml:space="preserve">XDM </w:t>
      </w:r>
      <w:r w:rsidR="00F61F01" w:rsidRPr="00597E12">
        <w:t>media content</w:t>
      </w:r>
      <w:r w:rsidR="006C7D48" w:rsidRPr="00597E12">
        <w:t xml:space="preserve"> for use with the various media types (i.e., USB-</w:t>
      </w:r>
      <w:r w:rsidR="000F1DA1" w:rsidRPr="00597E12">
        <w:t>m</w:t>
      </w:r>
      <w:r w:rsidR="006C7D48" w:rsidRPr="00597E12">
        <w:t>emory, CD-ROM)</w:t>
      </w:r>
      <w:r w:rsidR="00937B13" w:rsidRPr="00597E12">
        <w:t>.</w:t>
      </w:r>
    </w:p>
    <w:p w14:paraId="54DB6787" w14:textId="77777777" w:rsidR="00937B13" w:rsidRPr="00597E12" w:rsidRDefault="001839E8">
      <w:pPr>
        <w:pStyle w:val="BodyText"/>
      </w:pPr>
      <w:r w:rsidRPr="00597E12">
        <w:t>This supplement will provide e</w:t>
      </w:r>
      <w:r w:rsidR="00937B13" w:rsidRPr="00597E12">
        <w:t xml:space="preserve">nd-to-end confidentiality </w:t>
      </w:r>
      <w:r w:rsidRPr="00597E12">
        <w:t xml:space="preserve">to workflows where the document progresses in </w:t>
      </w:r>
      <w:r w:rsidR="00901C90" w:rsidRPr="00597E12">
        <w:t xml:space="preserve">unanticipated </w:t>
      </w:r>
      <w:r w:rsidRPr="00597E12">
        <w:t xml:space="preserve">paths, where </w:t>
      </w:r>
      <w:r w:rsidR="00937B13" w:rsidRPr="00597E12">
        <w:t xml:space="preserve">workflows </w:t>
      </w:r>
      <w:r w:rsidRPr="00597E12">
        <w:t>utilize many different transports, or where workflows involve storage systems such as USB media</w:t>
      </w:r>
      <w:r w:rsidR="00937B13" w:rsidRPr="00597E12">
        <w:t xml:space="preserve">. The </w:t>
      </w:r>
      <w:r w:rsidRPr="00597E12">
        <w:t xml:space="preserve">supplement </w:t>
      </w:r>
      <w:r w:rsidR="00937B13" w:rsidRPr="00597E12">
        <w:t xml:space="preserve">addresses the need to protect documents from intermediaries in the document exchange path and provides confidentiality to transports that do not have a confidentiality mechanism. </w:t>
      </w:r>
    </w:p>
    <w:p w14:paraId="001F8ECC" w14:textId="77777777" w:rsidR="00937B13" w:rsidRPr="00597E12" w:rsidRDefault="00901C90">
      <w:pPr>
        <w:pStyle w:val="BodyText"/>
      </w:pPr>
      <w:r w:rsidRPr="00597E12">
        <w:t>T</w:t>
      </w:r>
      <w:r w:rsidR="00937B13" w:rsidRPr="00597E12">
        <w:t>h</w:t>
      </w:r>
      <w:r w:rsidR="006C7D48" w:rsidRPr="00597E12">
        <w:t>is</w:t>
      </w:r>
      <w:r w:rsidR="00937B13" w:rsidRPr="00597E12">
        <w:t xml:space="preserve"> </w:t>
      </w:r>
      <w:r w:rsidR="006302F4" w:rsidRPr="00597E12">
        <w:t>supplement</w:t>
      </w:r>
      <w:r w:rsidR="00937B13" w:rsidRPr="00597E12">
        <w:t xml:space="preserve"> allow</w:t>
      </w:r>
      <w:r w:rsidR="006302F4" w:rsidRPr="00597E12">
        <w:t>s</w:t>
      </w:r>
      <w:r w:rsidR="00937B13" w:rsidRPr="00597E12">
        <w:t xml:space="preserve"> for multiple methods </w:t>
      </w:r>
      <w:r w:rsidR="006302F4" w:rsidRPr="00597E12">
        <w:t>o</w:t>
      </w:r>
      <w:r w:rsidR="00937B13" w:rsidRPr="00597E12">
        <w:t xml:space="preserve">f identity and key management. This makes it suitable for a rich set of healthcare environments (many of which have </w:t>
      </w:r>
      <w:r w:rsidR="00B70C30" w:rsidRPr="00597E12">
        <w:t>pre-existing</w:t>
      </w:r>
      <w:r w:rsidR="00937B13" w:rsidRPr="00597E12">
        <w:t xml:space="preserve"> key management infrastructure in place). Examples include symmetric keys</w:t>
      </w:r>
      <w:r w:rsidR="006302F4" w:rsidRPr="00597E12">
        <w:t>,</w:t>
      </w:r>
      <w:r w:rsidR="00937B13" w:rsidRPr="00597E12">
        <w:t xml:space="preserve"> </w:t>
      </w:r>
      <w:r w:rsidR="006C7D48" w:rsidRPr="00597E12">
        <w:t xml:space="preserve">X.509 </w:t>
      </w:r>
      <w:r w:rsidR="000F1DA1" w:rsidRPr="00597E12">
        <w:t>d</w:t>
      </w:r>
      <w:r w:rsidR="006C7D48" w:rsidRPr="00597E12">
        <w:t xml:space="preserve">igital </w:t>
      </w:r>
      <w:r w:rsidR="000F1DA1" w:rsidRPr="00597E12">
        <w:t>c</w:t>
      </w:r>
      <w:r w:rsidR="00937B13" w:rsidRPr="00597E12">
        <w:t xml:space="preserve">ertificates, passwords, single and multiple recipients, and out-of-band key acquisition. To cater to these different situations the </w:t>
      </w:r>
      <w:r w:rsidR="006C7D48" w:rsidRPr="00597E12">
        <w:t xml:space="preserve">supplement </w:t>
      </w:r>
      <w:r w:rsidR="00937B13" w:rsidRPr="00597E12">
        <w:t>contains hooks to different technical key management methods.</w:t>
      </w:r>
    </w:p>
    <w:p w14:paraId="55B5D909" w14:textId="308FB85F" w:rsidR="00937B13" w:rsidRPr="00597E12" w:rsidRDefault="00937B13">
      <w:pPr>
        <w:pStyle w:val="BodyText"/>
      </w:pPr>
      <w:r w:rsidRPr="00597E12">
        <w:t>Th</w:t>
      </w:r>
      <w:r w:rsidR="006C7D48" w:rsidRPr="00597E12">
        <w:t>is</w:t>
      </w:r>
      <w:r w:rsidRPr="00597E12">
        <w:t xml:space="preserve"> </w:t>
      </w:r>
      <w:r w:rsidR="006302F4" w:rsidRPr="00597E12">
        <w:t xml:space="preserve">supplement </w:t>
      </w:r>
      <w:r w:rsidRPr="00597E12">
        <w:t xml:space="preserve">provides guidance </w:t>
      </w:r>
      <w:r w:rsidR="00B70C30" w:rsidRPr="00597E12">
        <w:t xml:space="preserve">for </w:t>
      </w:r>
      <w:r w:rsidRPr="00597E12">
        <w:t xml:space="preserve">use in combination with </w:t>
      </w:r>
      <w:r w:rsidR="008D2593" w:rsidRPr="00597E12">
        <w:t>XDS/XCA/</w:t>
      </w:r>
      <w:r w:rsidRPr="00597E12">
        <w:t>XDR</w:t>
      </w:r>
      <w:r w:rsidR="008D2593" w:rsidRPr="00597E12">
        <w:t>/</w:t>
      </w:r>
      <w:r w:rsidRPr="00597E12">
        <w:t xml:space="preserve">XDM to </w:t>
      </w:r>
      <w:r w:rsidR="008D2593" w:rsidRPr="00597E12">
        <w:t>specify</w:t>
      </w:r>
      <w:r w:rsidRPr="00597E12">
        <w:t xml:space="preserve"> how it </w:t>
      </w:r>
      <w:r w:rsidR="008D2593" w:rsidRPr="00597E12">
        <w:t>is</w:t>
      </w:r>
      <w:r w:rsidRPr="00597E12">
        <w:t xml:space="preserve"> applied. However, document encryption is generic and can be applied </w:t>
      </w:r>
      <w:r w:rsidR="008D2593" w:rsidRPr="00597E12">
        <w:t>to</w:t>
      </w:r>
      <w:r w:rsidRPr="00597E12">
        <w:t xml:space="preserve"> a rich range of transport means such as Email, HL7</w:t>
      </w:r>
      <w:r w:rsidR="00113200" w:rsidRPr="00AB1635">
        <w:rPr>
          <w:vertAlign w:val="superscript"/>
        </w:rPr>
        <w:t>®</w:t>
      </w:r>
      <w:r w:rsidR="00371F3D">
        <w:rPr>
          <w:rStyle w:val="FootnoteReference"/>
        </w:rPr>
        <w:footnoteReference w:id="2"/>
      </w:r>
      <w:r w:rsidRPr="00597E12">
        <w:t>v2 message exchange</w:t>
      </w:r>
      <w:r w:rsidR="008D2593" w:rsidRPr="00597E12">
        <w:t xml:space="preserve"> and</w:t>
      </w:r>
      <w:r w:rsidRPr="00597E12">
        <w:t xml:space="preserve"> HTTP REST. The XDM Media Encryption </w:t>
      </w:r>
      <w:r w:rsidR="00E717BA" w:rsidRPr="00597E12">
        <w:t>Option</w:t>
      </w:r>
      <w:r w:rsidRPr="00597E12">
        <w:t xml:space="preserve"> specifically targets XDM actors to encrypt XDM media</w:t>
      </w:r>
      <w:r w:rsidR="00F61F01" w:rsidRPr="00597E12">
        <w:t xml:space="preserve"> content</w:t>
      </w:r>
      <w:r w:rsidRPr="00597E12">
        <w:t>.</w:t>
      </w:r>
    </w:p>
    <w:p w14:paraId="3C541F90" w14:textId="77777777" w:rsidR="00937B13" w:rsidRPr="00597E12" w:rsidRDefault="00937B13">
      <w:pPr>
        <w:pStyle w:val="BodyText"/>
      </w:pPr>
      <w:r w:rsidRPr="00597E12">
        <w:t>Finally, policy aspects ranging from regulatory, organizational as well as privacy or consent policies (e.g.</w:t>
      </w:r>
      <w:r w:rsidR="000F31BE" w:rsidRPr="00597E12">
        <w:t>,</w:t>
      </w:r>
      <w:r w:rsidRPr="00597E12">
        <w:t xml:space="preserve"> BPPC) are out of scope of this profile. </w:t>
      </w:r>
      <w:r w:rsidR="006C7D48" w:rsidRPr="00597E12">
        <w:t xml:space="preserve">This supplement is intended to support a broad range of reasonable </w:t>
      </w:r>
      <w:r w:rsidR="000F1DA1" w:rsidRPr="00597E12">
        <w:t>p</w:t>
      </w:r>
      <w:r w:rsidRPr="00597E12">
        <w:t xml:space="preserve">olicies </w:t>
      </w:r>
      <w:r w:rsidR="006C7D48" w:rsidRPr="00597E12">
        <w:t xml:space="preserve">that </w:t>
      </w:r>
      <w:r w:rsidRPr="00597E12">
        <w:t>may determine what to encrypt.</w:t>
      </w:r>
    </w:p>
    <w:p w14:paraId="024BB1C1" w14:textId="77777777" w:rsidR="00937B13" w:rsidRPr="00597E12" w:rsidRDefault="00937B13">
      <w:pPr>
        <w:pStyle w:val="Heading2"/>
        <w:pageBreakBefore/>
        <w:numPr>
          <w:ilvl w:val="0"/>
          <w:numId w:val="0"/>
        </w:numPr>
      </w:pPr>
      <w:bookmarkStart w:id="10" w:name="__RefHeading__71_1966275477"/>
      <w:bookmarkStart w:id="11" w:name="_Toc292282542"/>
      <w:bookmarkStart w:id="12" w:name="_Toc294099160"/>
      <w:bookmarkStart w:id="13" w:name="_Toc294870576"/>
      <w:bookmarkStart w:id="14" w:name="_Toc427656845"/>
      <w:bookmarkStart w:id="15" w:name="_Toc520108721"/>
      <w:bookmarkEnd w:id="10"/>
      <w:r w:rsidRPr="00597E12">
        <w:lastRenderedPageBreak/>
        <w:t>IHE encryption overview</w:t>
      </w:r>
      <w:bookmarkEnd w:id="11"/>
      <w:bookmarkEnd w:id="12"/>
      <w:bookmarkEnd w:id="13"/>
      <w:bookmarkEnd w:id="14"/>
      <w:bookmarkEnd w:id="15"/>
    </w:p>
    <w:p w14:paraId="6658BE9F" w14:textId="1758682C" w:rsidR="00957953" w:rsidRPr="00597E12" w:rsidRDefault="00937B13">
      <w:pPr>
        <w:pStyle w:val="BodyText"/>
      </w:pPr>
      <w:r w:rsidRPr="00597E12">
        <w:t xml:space="preserve">This supplement adds two </w:t>
      </w:r>
      <w:r w:rsidR="001A36EA" w:rsidRPr="00597E12">
        <w:t>alternatives</w:t>
      </w:r>
      <w:r w:rsidR="00901C90" w:rsidRPr="00597E12">
        <w:t xml:space="preserve"> </w:t>
      </w:r>
      <w:r w:rsidRPr="00597E12">
        <w:t xml:space="preserve">to the IHE </w:t>
      </w:r>
      <w:r w:rsidR="0089317E" w:rsidRPr="00597E12">
        <w:t xml:space="preserve">profile </w:t>
      </w:r>
      <w:r w:rsidRPr="00597E12">
        <w:t xml:space="preserve">portfolio for encryption. The </w:t>
      </w:r>
      <w:r w:rsidR="006C7D48" w:rsidRPr="00597E12">
        <w:t xml:space="preserve">existing </w:t>
      </w:r>
      <w:r w:rsidRPr="00597E12">
        <w:t xml:space="preserve">alternatives </w:t>
      </w:r>
      <w:r w:rsidR="00143818" w:rsidRPr="00597E12">
        <w:t xml:space="preserve">and </w:t>
      </w:r>
      <w:r w:rsidR="00DA7525" w:rsidRPr="00597E12">
        <w:t xml:space="preserve">the two </w:t>
      </w:r>
      <w:r w:rsidR="00143818" w:rsidRPr="00597E12">
        <w:t xml:space="preserve">new </w:t>
      </w:r>
      <w:r w:rsidR="00DA7525" w:rsidRPr="00597E12">
        <w:t>alternatives</w:t>
      </w:r>
      <w:r w:rsidR="00143818" w:rsidRPr="00597E12">
        <w:t xml:space="preserve"> </w:t>
      </w:r>
      <w:r w:rsidRPr="00597E12">
        <w:t xml:space="preserve">are summarized in Table </w:t>
      </w:r>
      <w:r w:rsidR="00F61F01" w:rsidRPr="00597E12">
        <w:t>1</w:t>
      </w:r>
      <w:r w:rsidRPr="00597E12">
        <w:t xml:space="preserve"> together with an indication when the </w:t>
      </w:r>
      <w:proofErr w:type="gramStart"/>
      <w:r w:rsidRPr="00597E12">
        <w:t>particular mechanism</w:t>
      </w:r>
      <w:proofErr w:type="gramEnd"/>
      <w:r w:rsidRPr="00597E12">
        <w:t xml:space="preserve"> could be applicable. It is intended to support selection of the right encryption tool for the problem at hand. </w:t>
      </w:r>
    </w:p>
    <w:p w14:paraId="7595C1FC" w14:textId="77777777" w:rsidR="00937B13" w:rsidRPr="00597E12" w:rsidRDefault="00937B13">
      <w:pPr>
        <w:pStyle w:val="TableTitle"/>
      </w:pPr>
      <w:r w:rsidRPr="00597E12">
        <w:t xml:space="preserve">Table </w:t>
      </w:r>
      <w:r w:rsidR="00F61F01" w:rsidRPr="00597E12">
        <w:t>1</w:t>
      </w:r>
      <w:r w:rsidR="00957953" w:rsidRPr="00597E12">
        <w:t xml:space="preserve">: </w:t>
      </w:r>
      <w:r w:rsidRPr="00597E12">
        <w:t>IHE encryption solution overview</w:t>
      </w:r>
    </w:p>
    <w:tbl>
      <w:tblPr>
        <w:tblW w:w="0" w:type="auto"/>
        <w:tblInd w:w="-10" w:type="dxa"/>
        <w:tblLayout w:type="fixed"/>
        <w:tblLook w:val="0000" w:firstRow="0" w:lastRow="0" w:firstColumn="0" w:lastColumn="0" w:noHBand="0" w:noVBand="0"/>
      </w:tblPr>
      <w:tblGrid>
        <w:gridCol w:w="2660"/>
        <w:gridCol w:w="6682"/>
      </w:tblGrid>
      <w:tr w:rsidR="00937B13" w:rsidRPr="00597E12" w14:paraId="4F99F448" w14:textId="77777777">
        <w:trPr>
          <w:cantSplit/>
        </w:trPr>
        <w:tc>
          <w:tcPr>
            <w:tcW w:w="2660" w:type="dxa"/>
            <w:tcBorders>
              <w:top w:val="single" w:sz="4" w:space="0" w:color="000000"/>
              <w:left w:val="single" w:sz="4" w:space="0" w:color="000000"/>
              <w:bottom w:val="single" w:sz="4" w:space="0" w:color="000000"/>
            </w:tcBorders>
            <w:shd w:val="clear" w:color="auto" w:fill="D9D9D9"/>
          </w:tcPr>
          <w:p w14:paraId="0D3FD3CA"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64ACADF1" w14:textId="77777777" w:rsidR="00937B13" w:rsidRPr="00597E12" w:rsidRDefault="00937B13" w:rsidP="00EF76BC">
            <w:pPr>
              <w:pStyle w:val="TableEntryHeader"/>
              <w:rPr>
                <w:rFonts w:eastAsia="Times New Roman"/>
                <w:lang w:val="en-US" w:eastAsia="en-US"/>
              </w:rPr>
            </w:pPr>
            <w:r w:rsidRPr="00597E12">
              <w:rPr>
                <w:rFonts w:eastAsia="Times New Roman"/>
                <w:lang w:val="en-US" w:eastAsia="en-US"/>
              </w:rPr>
              <w:t>When to use?</w:t>
            </w:r>
          </w:p>
        </w:tc>
      </w:tr>
      <w:tr w:rsidR="00937B13" w:rsidRPr="00597E12" w14:paraId="2AF12BF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03D400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28CF2105" w14:textId="77777777" w:rsidR="00937B13" w:rsidRPr="00597E12" w:rsidRDefault="00937B13">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D327EAE" w14:textId="77777777" w:rsidR="00937B13" w:rsidRPr="00597E12" w:rsidRDefault="00937B13">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w:t>
            </w:r>
            <w:r w:rsidR="001A36EA" w:rsidRPr="00597E12">
              <w:rPr>
                <w:rFonts w:eastAsia="Times New Roman"/>
                <w:lang w:val="en-US" w:eastAsia="en-US"/>
              </w:rPr>
              <w:t xml:space="preserve"> us</w:t>
            </w:r>
            <w:r w:rsidR="00FF28FF" w:rsidRPr="00597E12">
              <w:rPr>
                <w:rFonts w:eastAsia="Times New Roman"/>
                <w:lang w:val="en-US" w:eastAsia="en-US"/>
              </w:rPr>
              <w:t>es</w:t>
            </w:r>
            <w:r w:rsidR="001A36EA" w:rsidRPr="00597E12">
              <w:rPr>
                <w:rFonts w:eastAsia="Times New Roman"/>
                <w:lang w:val="en-US" w:eastAsia="en-US"/>
              </w:rPr>
              <w:t xml:space="preserve"> networking transactions (</w:t>
            </w:r>
            <w:r w:rsidR="00BB3247" w:rsidRPr="00597E12">
              <w:rPr>
                <w:rFonts w:eastAsia="Times New Roman"/>
                <w:lang w:val="en-US" w:eastAsia="en-US"/>
              </w:rPr>
              <w:t>e.g.</w:t>
            </w:r>
            <w:proofErr w:type="gramStart"/>
            <w:r w:rsidR="00BB3247" w:rsidRPr="00597E12">
              <w:rPr>
                <w:rFonts w:eastAsia="Times New Roman"/>
                <w:lang w:val="en-US" w:eastAsia="en-US"/>
              </w:rPr>
              <w:t>,</w:t>
            </w:r>
            <w:r w:rsidR="001A36EA" w:rsidRPr="00597E12">
              <w:rPr>
                <w:rFonts w:eastAsia="Times New Roman"/>
                <w:lang w:val="en-US" w:eastAsia="en-US"/>
              </w:rPr>
              <w:t xml:space="preserve"> </w:t>
            </w:r>
            <w:r w:rsidRPr="00597E12">
              <w:rPr>
                <w:rFonts w:eastAsia="Times New Roman"/>
                <w:lang w:val="en-US" w:eastAsia="en-US"/>
              </w:rPr>
              <w:t xml:space="preserve"> XDS</w:t>
            </w:r>
            <w:proofErr w:type="gramEnd"/>
            <w:r w:rsidRPr="00597E12">
              <w:rPr>
                <w:rFonts w:eastAsia="Times New Roman"/>
                <w:lang w:val="en-US" w:eastAsia="en-US"/>
              </w:rPr>
              <w:t>/XDR</w:t>
            </w:r>
            <w:r w:rsidR="001A36EA" w:rsidRPr="00597E12">
              <w:rPr>
                <w:rFonts w:eastAsia="Times New Roman"/>
                <w:lang w:val="en-US" w:eastAsia="en-US"/>
              </w:rPr>
              <w:t>)</w:t>
            </w:r>
            <w:r w:rsidRPr="00597E12">
              <w:rPr>
                <w:rFonts w:eastAsia="Times New Roman"/>
                <w:lang w:val="en-US" w:eastAsia="en-US"/>
              </w:rPr>
              <w:t xml:space="preserve">; or </w:t>
            </w:r>
          </w:p>
          <w:p w14:paraId="0532A617" w14:textId="77777777" w:rsidR="00937B13" w:rsidRPr="00597E12" w:rsidRDefault="00FF28FF">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XDS/XDR transactions and packages; and</w:t>
            </w:r>
          </w:p>
          <w:p w14:paraId="031A81C6" w14:textId="77777777" w:rsidR="00937B13" w:rsidRPr="00597E12" w:rsidRDefault="00937B13"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937B13" w:rsidRPr="00597E12" w14:paraId="30B59C21"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131AFC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A31437A"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7EF68585"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transactions and packages</w:t>
            </w:r>
            <w:r w:rsidR="004F478B" w:rsidRPr="00597E12">
              <w:rPr>
                <w:rFonts w:eastAsia="Times New Roman"/>
                <w:lang w:val="en-US" w:eastAsia="en-US"/>
              </w:rPr>
              <w:t xml:space="preserve"> (</w:t>
            </w:r>
            <w:r w:rsidR="00AC241C" w:rsidRPr="00597E12">
              <w:rPr>
                <w:rFonts w:eastAsia="Times New Roman"/>
                <w:lang w:val="en-US" w:eastAsia="en-US"/>
              </w:rPr>
              <w:t>e.g.,</w:t>
            </w:r>
            <w:r w:rsidR="004F478B" w:rsidRPr="00597E12">
              <w:rPr>
                <w:rFonts w:eastAsia="Times New Roman"/>
                <w:lang w:val="en-US" w:eastAsia="en-US"/>
              </w:rPr>
              <w:t xml:space="preserve"> XDS/XDR)</w:t>
            </w:r>
            <w:r w:rsidR="00937B13" w:rsidRPr="00597E12">
              <w:rPr>
                <w:rFonts w:eastAsia="Times New Roman"/>
                <w:lang w:val="en-US" w:eastAsia="en-US"/>
              </w:rPr>
              <w:t>; and</w:t>
            </w:r>
          </w:p>
          <w:p w14:paraId="526D41B1" w14:textId="77777777" w:rsidR="00937B13" w:rsidRPr="00597E12" w:rsidRDefault="00073ABC"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w:t>
            </w:r>
            <w:r w:rsidR="001A36EA" w:rsidRPr="00597E12">
              <w:rPr>
                <w:rFonts w:eastAsia="Times New Roman"/>
                <w:lang w:val="en-US" w:eastAsia="en-US"/>
              </w:rPr>
              <w:t>partial</w:t>
            </w:r>
            <w:r w:rsidRPr="00597E12">
              <w:rPr>
                <w:rFonts w:eastAsia="Times New Roman"/>
                <w:lang w:val="en-US" w:eastAsia="en-US"/>
              </w:rPr>
              <w:t>)</w:t>
            </w:r>
            <w:r w:rsidR="001A36EA" w:rsidRPr="00597E12">
              <w:rPr>
                <w:rFonts w:eastAsia="Times New Roman"/>
                <w:lang w:val="en-US" w:eastAsia="en-US"/>
              </w:rPr>
              <w:t xml:space="preserve"> </w:t>
            </w:r>
            <w:r w:rsidR="00937B13" w:rsidRPr="00597E12">
              <w:rPr>
                <w:rFonts w:eastAsia="Times New Roman"/>
                <w:lang w:val="en-US" w:eastAsia="en-US"/>
              </w:rPr>
              <w:t xml:space="preserve">confidentiality need </w:t>
            </w:r>
            <w:r w:rsidR="00FF28FF" w:rsidRPr="00597E12">
              <w:rPr>
                <w:rFonts w:eastAsia="Times New Roman"/>
                <w:lang w:val="en-US" w:eastAsia="en-US"/>
              </w:rPr>
              <w:t>applies to</w:t>
            </w:r>
            <w:r w:rsidR="001A36EA" w:rsidRPr="00597E12">
              <w:rPr>
                <w:rFonts w:eastAsia="Times New Roman"/>
                <w:lang w:val="en-US" w:eastAsia="en-US"/>
              </w:rPr>
              <w:t xml:space="preserve"> intermediaries </w:t>
            </w:r>
            <w:r w:rsidR="00937B13" w:rsidRPr="00597E12">
              <w:rPr>
                <w:rFonts w:eastAsia="Times New Roman"/>
                <w:lang w:val="en-US" w:eastAsia="en-US"/>
              </w:rPr>
              <w:t>between end-points (end-to-end); and</w:t>
            </w:r>
          </w:p>
          <w:p w14:paraId="447DFF3D"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w:t>
            </w:r>
            <w:proofErr w:type="gramStart"/>
            <w:r w:rsidRPr="00597E12">
              <w:rPr>
                <w:rFonts w:eastAsia="Times New Roman"/>
                <w:lang w:val="en-US" w:eastAsia="en-US"/>
              </w:rPr>
              <w:t>sufficient</w:t>
            </w:r>
            <w:proofErr w:type="gramEnd"/>
            <w:r w:rsidRPr="00597E12">
              <w:rPr>
                <w:rFonts w:eastAsia="Times New Roman"/>
                <w:lang w:val="en-US" w:eastAsia="en-US"/>
              </w:rPr>
              <w:t xml:space="preserve"> </w:t>
            </w:r>
          </w:p>
        </w:tc>
      </w:tr>
      <w:tr w:rsidR="00937B13" w:rsidRPr="00597E12" w14:paraId="63C70516" w14:textId="77777777">
        <w:trPr>
          <w:cantSplit/>
        </w:trPr>
        <w:tc>
          <w:tcPr>
            <w:tcW w:w="2660" w:type="dxa"/>
            <w:tcBorders>
              <w:top w:val="single" w:sz="4" w:space="0" w:color="000000"/>
              <w:left w:val="single" w:sz="4" w:space="0" w:color="000000"/>
              <w:bottom w:val="single" w:sz="4" w:space="0" w:color="000000"/>
            </w:tcBorders>
            <w:shd w:val="clear" w:color="auto" w:fill="auto"/>
          </w:tcPr>
          <w:p w14:paraId="4233771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B6C12FB"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0C21036C"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and</w:t>
            </w:r>
          </w:p>
          <w:p w14:paraId="698D10B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w:t>
            </w:r>
            <w:r w:rsidR="0089317E" w:rsidRPr="00597E12">
              <w:rPr>
                <w:rFonts w:eastAsia="Times New Roman"/>
                <w:lang w:val="en-US" w:eastAsia="en-US"/>
              </w:rPr>
              <w:t xml:space="preserve"> </w:t>
            </w:r>
            <w:r w:rsidRPr="00597E12">
              <w:rPr>
                <w:rFonts w:eastAsia="Times New Roman"/>
                <w:lang w:val="en-US" w:eastAsia="en-US"/>
              </w:rPr>
              <w:t>to the final recipient’s Email system (end-to-end)</w:t>
            </w:r>
          </w:p>
        </w:tc>
      </w:tr>
      <w:tr w:rsidR="00937B13" w:rsidRPr="00597E12" w14:paraId="62EBBA6F" w14:textId="77777777">
        <w:trPr>
          <w:cantSplit/>
        </w:trPr>
        <w:tc>
          <w:tcPr>
            <w:tcW w:w="2660" w:type="dxa"/>
            <w:tcBorders>
              <w:top w:val="single" w:sz="4" w:space="0" w:color="000000"/>
              <w:left w:val="single" w:sz="4" w:space="0" w:color="000000"/>
              <w:bottom w:val="single" w:sz="4" w:space="0" w:color="000000"/>
            </w:tcBorders>
            <w:shd w:val="clear" w:color="auto" w:fill="auto"/>
          </w:tcPr>
          <w:p w14:paraId="651AF73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68A7A67"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uses any means for data exchange, </w:t>
            </w:r>
            <w:proofErr w:type="gramStart"/>
            <w:r w:rsidRPr="00597E12">
              <w:rPr>
                <w:rFonts w:eastAsia="Times New Roman"/>
                <w:lang w:val="en-US" w:eastAsia="en-US"/>
              </w:rPr>
              <w:t>in particular non-</w:t>
            </w:r>
            <w:proofErr w:type="gramEnd"/>
            <w:r w:rsidRPr="00597E12">
              <w:rPr>
                <w:rFonts w:eastAsia="Times New Roman"/>
                <w:lang w:val="en-US" w:eastAsia="en-US"/>
              </w:rPr>
              <w:t>XD* means; or</w:t>
            </w:r>
          </w:p>
          <w:p w14:paraId="1986AC91"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 xml:space="preserve">arbitrary data (documents), </w:t>
            </w:r>
            <w:proofErr w:type="gramStart"/>
            <w:r w:rsidR="00937B13" w:rsidRPr="00597E12">
              <w:rPr>
                <w:rFonts w:eastAsia="Times New Roman"/>
                <w:lang w:val="en-US" w:eastAsia="en-US"/>
              </w:rPr>
              <w:t>in particular non-</w:t>
            </w:r>
            <w:proofErr w:type="gramEnd"/>
            <w:r w:rsidR="00937B13" w:rsidRPr="00597E12">
              <w:rPr>
                <w:rFonts w:eastAsia="Times New Roman"/>
                <w:lang w:val="en-US" w:eastAsia="en-US"/>
              </w:rPr>
              <w:t xml:space="preserve">XD* packages; or </w:t>
            </w:r>
          </w:p>
          <w:p w14:paraId="5E9706C6"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 xml:space="preserve">between arbitrary end-points (end-to-end), </w:t>
            </w:r>
            <w:proofErr w:type="gramStart"/>
            <w:r w:rsidRPr="00597E12">
              <w:rPr>
                <w:rFonts w:eastAsia="Times New Roman"/>
                <w:lang w:val="en-US" w:eastAsia="en-US"/>
              </w:rPr>
              <w:t>in particular where</w:t>
            </w:r>
            <w:proofErr w:type="gramEnd"/>
            <w:r w:rsidRPr="00597E12">
              <w:rPr>
                <w:rFonts w:eastAsia="Times New Roman"/>
                <w:lang w:val="en-US" w:eastAsia="en-US"/>
              </w:rPr>
              <w:t xml:space="preserve"> intermediaries or </w:t>
            </w:r>
            <w:r w:rsidR="001A36EA" w:rsidRPr="00597E12">
              <w:rPr>
                <w:rFonts w:eastAsia="Times New Roman"/>
                <w:lang w:val="en-US" w:eastAsia="en-US"/>
              </w:rPr>
              <w:t xml:space="preserve">unanticipated </w:t>
            </w:r>
            <w:r w:rsidRPr="00597E12">
              <w:rPr>
                <w:rFonts w:eastAsia="Times New Roman"/>
                <w:lang w:val="en-US" w:eastAsia="en-US"/>
              </w:rPr>
              <w:t>workflows are involved</w:t>
            </w:r>
          </w:p>
        </w:tc>
      </w:tr>
      <w:tr w:rsidR="00937B13" w:rsidRPr="00597E12" w14:paraId="6A09510E"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85C32B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5412F3D1"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and</w:t>
            </w:r>
          </w:p>
          <w:p w14:paraId="7620887E"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F61F01" w:rsidRPr="00597E12">
              <w:rPr>
                <w:rFonts w:eastAsia="Times New Roman"/>
                <w:lang w:val="en-US" w:eastAsia="en-US"/>
              </w:rPr>
              <w:t>XDM media content</w:t>
            </w:r>
            <w:r w:rsidR="00937B13" w:rsidRPr="00597E12">
              <w:rPr>
                <w:rFonts w:eastAsia="Times New Roman"/>
                <w:lang w:val="en-US" w:eastAsia="en-US"/>
              </w:rPr>
              <w:t xml:space="preserve"> </w:t>
            </w:r>
            <w:r w:rsidR="0031060E" w:rsidRPr="00597E12">
              <w:rPr>
                <w:rFonts w:eastAsia="Times New Roman"/>
                <w:lang w:val="en-US" w:eastAsia="en-US"/>
              </w:rPr>
              <w:t xml:space="preserve">(content and metadata) </w:t>
            </w:r>
            <w:r w:rsidR="00937B13" w:rsidRPr="00597E12">
              <w:rPr>
                <w:rFonts w:eastAsia="Times New Roman"/>
                <w:lang w:val="en-US" w:eastAsia="en-US"/>
              </w:rPr>
              <w:t>on physical media; and</w:t>
            </w:r>
          </w:p>
          <w:p w14:paraId="5921355F"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r w:rsidR="00937B13" w:rsidRPr="00597E12" w14:paraId="5F386F7B" w14:textId="77777777">
        <w:trPr>
          <w:cantSplit/>
        </w:trPr>
        <w:tc>
          <w:tcPr>
            <w:tcW w:w="2660" w:type="dxa"/>
            <w:tcBorders>
              <w:top w:val="single" w:sz="4" w:space="0" w:color="000000"/>
              <w:left w:val="single" w:sz="4" w:space="0" w:color="000000"/>
              <w:bottom w:val="single" w:sz="4" w:space="0" w:color="000000"/>
            </w:tcBorders>
            <w:shd w:val="clear" w:color="auto" w:fill="auto"/>
          </w:tcPr>
          <w:p w14:paraId="0277743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BB2D5B9" w14:textId="77777777" w:rsidR="00937B13" w:rsidRPr="00597E12" w:rsidRDefault="00937B13"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PDI; and</w:t>
            </w:r>
          </w:p>
          <w:p w14:paraId="56BDEF54" w14:textId="77777777" w:rsidR="00937B13" w:rsidRPr="00597E12" w:rsidRDefault="00FF28FF"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937B13" w:rsidRPr="00597E12">
              <w:rPr>
                <w:rFonts w:eastAsia="Times New Roman"/>
                <w:lang w:val="en-US" w:eastAsia="en-US"/>
              </w:rPr>
              <w:t>DICOM data on media; and</w:t>
            </w:r>
          </w:p>
          <w:p w14:paraId="4F93412E" w14:textId="77777777" w:rsidR="00937B13" w:rsidRPr="00597E12" w:rsidRDefault="00937B13" w:rsidP="00AB1635">
            <w:pPr>
              <w:pStyle w:val="TableEntry"/>
              <w:numPr>
                <w:ilvl w:val="0"/>
                <w:numId w:val="14"/>
              </w:numPr>
              <w:ind w:left="175" w:hanging="141"/>
              <w:rPr>
                <w:rFonts w:ascii="Arial" w:eastAsia="Times New Roman" w:hAnsi="Arial"/>
                <w:b/>
                <w:kern w:val="1"/>
                <w:lang w:val="en-US" w:eastAsia="en-US"/>
              </w:rPr>
            </w:pPr>
            <w:r w:rsidRPr="00597E12">
              <w:rPr>
                <w:rFonts w:eastAsia="Times New Roman"/>
                <w:lang w:val="en-US" w:eastAsia="en-US"/>
              </w:rPr>
              <w:t>confidentiality need matches path from creator to receiver (importer) of media</w:t>
            </w:r>
          </w:p>
        </w:tc>
      </w:tr>
    </w:tbl>
    <w:p w14:paraId="13199F7F" w14:textId="77777777" w:rsidR="00937B13" w:rsidRPr="00597E12" w:rsidRDefault="00937B13">
      <w:pPr>
        <w:pStyle w:val="Note"/>
      </w:pPr>
      <w:r w:rsidRPr="00597E12">
        <w:t>Notes:</w:t>
      </w:r>
    </w:p>
    <w:p w14:paraId="59088E7F" w14:textId="77777777" w:rsidR="00937B13" w:rsidRPr="00597E12" w:rsidRDefault="00937B13">
      <w:pPr>
        <w:pStyle w:val="Note"/>
        <w:numPr>
          <w:ilvl w:val="0"/>
          <w:numId w:val="12"/>
        </w:numPr>
        <w:ind w:left="709" w:hanging="283"/>
      </w:pPr>
      <w:r w:rsidRPr="00597E12">
        <w:t xml:space="preserve">Table </w:t>
      </w:r>
      <w:r w:rsidR="00AA7CE4" w:rsidRPr="00597E12">
        <w:t>1</w:t>
      </w:r>
      <w:r w:rsidRPr="00597E12">
        <w:t xml:space="preserve"> summarizes the main options for encryption available in IHE. However, there are other non-IHE solutions available </w:t>
      </w:r>
      <w:r w:rsidR="00DA7525" w:rsidRPr="00597E12">
        <w:t xml:space="preserve">that </w:t>
      </w:r>
      <w:r w:rsidRPr="00597E12">
        <w:t xml:space="preserve">may be more suitable </w:t>
      </w:r>
      <w:proofErr w:type="gramStart"/>
      <w:r w:rsidRPr="00597E12">
        <w:t>in particular situations</w:t>
      </w:r>
      <w:proofErr w:type="gramEnd"/>
      <w:r w:rsidRPr="00597E12">
        <w:t>.</w:t>
      </w:r>
    </w:p>
    <w:p w14:paraId="384F834A" w14:textId="77777777" w:rsidR="00937B13" w:rsidRPr="00597E12" w:rsidRDefault="00937B13">
      <w:pPr>
        <w:pStyle w:val="Note"/>
        <w:numPr>
          <w:ilvl w:val="0"/>
          <w:numId w:val="12"/>
        </w:numPr>
        <w:ind w:left="709" w:hanging="283"/>
      </w:pPr>
      <w:r w:rsidRPr="00597E12">
        <w:t>The table provides suggestions in which situation to apply which solution. Nevertheless, it is the responsibility of an implement</w:t>
      </w:r>
      <w:r w:rsidR="00F61F01" w:rsidRPr="00597E12">
        <w:t>e</w:t>
      </w:r>
      <w:r w:rsidRPr="00597E12">
        <w:t>r or adopter to diligently analy</w:t>
      </w:r>
      <w:r w:rsidR="00F61F01" w:rsidRPr="00597E12">
        <w:t>z</w:t>
      </w:r>
      <w:r w:rsidRPr="00597E12">
        <w:t>e his situation and select the proper solution.</w:t>
      </w:r>
    </w:p>
    <w:p w14:paraId="5D6C8FF6" w14:textId="77777777" w:rsidR="00937B13" w:rsidRPr="00597E12" w:rsidRDefault="00937B13">
      <w:pPr>
        <w:pStyle w:val="Note"/>
        <w:numPr>
          <w:ilvl w:val="0"/>
          <w:numId w:val="12"/>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28DBC7A8" w14:textId="77777777" w:rsidR="00937B13" w:rsidRPr="00597E12" w:rsidRDefault="001A36EA">
      <w:pPr>
        <w:pStyle w:val="Note"/>
        <w:numPr>
          <w:ilvl w:val="0"/>
          <w:numId w:val="12"/>
        </w:numPr>
        <w:ind w:left="709" w:hanging="283"/>
      </w:pPr>
      <w:r w:rsidRPr="00597E12">
        <w:t xml:space="preserve">XDS and </w:t>
      </w:r>
      <w:r w:rsidR="00937B13" w:rsidRPr="00597E12">
        <w:t xml:space="preserve">XDR </w:t>
      </w:r>
      <w:r w:rsidR="00191AE0" w:rsidRPr="00597E12">
        <w:t xml:space="preserve">and other IHE profiles </w:t>
      </w:r>
      <w:r w:rsidR="00937B13" w:rsidRPr="00597E12">
        <w:t>require</w:t>
      </w:r>
      <w:r w:rsidRPr="00597E12">
        <w:t xml:space="preserve"> grouping with</w:t>
      </w:r>
      <w:r w:rsidR="00937B13" w:rsidRPr="00597E12">
        <w:t xml:space="preserve"> ATNA.</w:t>
      </w:r>
    </w:p>
    <w:p w14:paraId="6799E084" w14:textId="77777777" w:rsidR="00937B13" w:rsidRPr="00597E12" w:rsidRDefault="00937B13">
      <w:pPr>
        <w:pStyle w:val="Heading2"/>
        <w:numPr>
          <w:ilvl w:val="0"/>
          <w:numId w:val="0"/>
        </w:numPr>
      </w:pPr>
      <w:bookmarkStart w:id="16" w:name="__RefHeading__73_1966275477"/>
      <w:bookmarkStart w:id="17" w:name="_Toc292282543"/>
      <w:bookmarkStart w:id="18" w:name="_Toc294099161"/>
      <w:bookmarkStart w:id="19" w:name="_Toc294870577"/>
      <w:bookmarkStart w:id="20" w:name="_Toc427656846"/>
      <w:bookmarkStart w:id="21" w:name="_Toc520108722"/>
      <w:bookmarkEnd w:id="16"/>
      <w:r w:rsidRPr="00597E12">
        <w:lastRenderedPageBreak/>
        <w:t>Use cases: encryption in IHE profiles</w:t>
      </w:r>
      <w:bookmarkEnd w:id="17"/>
      <w:bookmarkEnd w:id="18"/>
      <w:bookmarkEnd w:id="19"/>
      <w:bookmarkEnd w:id="20"/>
      <w:bookmarkEnd w:id="21"/>
    </w:p>
    <w:p w14:paraId="633036FB" w14:textId="76045F10" w:rsidR="00957953" w:rsidRPr="00597E12" w:rsidRDefault="00937B13">
      <w:pPr>
        <w:pStyle w:val="BodyText"/>
      </w:pPr>
      <w:r w:rsidRPr="00597E12">
        <w:t xml:space="preserve">Table </w:t>
      </w:r>
      <w:r w:rsidR="00F61F01" w:rsidRPr="00597E12">
        <w:t>2</w:t>
      </w:r>
      <w:r w:rsidRPr="00597E12">
        <w:t xml:space="preserve"> presents the applicable use cases for encryption options offered by IHE profiles including existing profiles and ones new in this supplement (Document Encryption and XDM Media Encryption </w:t>
      </w:r>
      <w:r w:rsidR="00E717BA" w:rsidRPr="00597E12">
        <w:t>Option</w:t>
      </w:r>
      <w:r w:rsidRPr="00597E12">
        <w:t>). The new use cases are defined in the next section. The ‘other’ use cases are derived from the respective IHE profiles.</w:t>
      </w:r>
    </w:p>
    <w:p w14:paraId="4BBA2A4D" w14:textId="77777777" w:rsidR="00937B13" w:rsidRPr="00AB1635" w:rsidRDefault="00937B13">
      <w:pPr>
        <w:pStyle w:val="TableTitle"/>
        <w:rPr>
          <w:rStyle w:val="BodyTextChar"/>
          <w:bCs/>
          <w:sz w:val="20"/>
        </w:rPr>
      </w:pPr>
      <w:r w:rsidRPr="00597E12">
        <w:t xml:space="preserve">Table </w:t>
      </w:r>
      <w:r w:rsidR="00F61F01" w:rsidRPr="00597E12">
        <w:t>2</w:t>
      </w:r>
      <w:r w:rsidR="00957953" w:rsidRPr="00597E12">
        <w:t xml:space="preserve">: </w:t>
      </w:r>
      <w:r w:rsidRPr="00597E12">
        <w:t xml:space="preserve">Use cases for existing and new IHE profiles with encryption </w:t>
      </w:r>
      <w:r w:rsidRPr="00597E12">
        <w:br/>
      </w:r>
      <w:r w:rsidRPr="00597E12">
        <w:rPr>
          <w:rStyle w:val="BodyTextChar"/>
          <w:sz w:val="20"/>
        </w:rPr>
        <w:t xml:space="preserve">X = applicable (designed-for); (x) = </w:t>
      </w:r>
      <w:r w:rsidR="00F6262A" w:rsidRPr="00597E12">
        <w:rPr>
          <w:rStyle w:val="BodyTextChar"/>
          <w:sz w:val="20"/>
        </w:rPr>
        <w:t>suboptimal</w:t>
      </w:r>
    </w:p>
    <w:tbl>
      <w:tblPr>
        <w:tblW w:w="9596" w:type="dxa"/>
        <w:tblInd w:w="108" w:type="dxa"/>
        <w:tblLayout w:type="fixed"/>
        <w:tblLook w:val="0000" w:firstRow="0" w:lastRow="0" w:firstColumn="0" w:lastColumn="0" w:noHBand="0" w:noVBand="0"/>
      </w:tblPr>
      <w:tblGrid>
        <w:gridCol w:w="450"/>
        <w:gridCol w:w="1926"/>
        <w:gridCol w:w="1314"/>
        <w:gridCol w:w="1350"/>
        <w:gridCol w:w="990"/>
        <w:gridCol w:w="1260"/>
        <w:gridCol w:w="1182"/>
        <w:gridCol w:w="1124"/>
      </w:tblGrid>
      <w:tr w:rsidR="00937B13" w:rsidRPr="00597E12" w14:paraId="23404BFD" w14:textId="77777777" w:rsidTr="00871C74">
        <w:trPr>
          <w:cantSplit/>
          <w:tblHeader/>
        </w:trPr>
        <w:tc>
          <w:tcPr>
            <w:tcW w:w="2376" w:type="dxa"/>
            <w:gridSpan w:val="2"/>
            <w:tcBorders>
              <w:top w:val="single" w:sz="4" w:space="0" w:color="000000"/>
              <w:left w:val="single" w:sz="4" w:space="0" w:color="000000"/>
              <w:bottom w:val="single" w:sz="4" w:space="0" w:color="000000"/>
            </w:tcBorders>
            <w:shd w:val="clear" w:color="auto" w:fill="D9D9D9"/>
          </w:tcPr>
          <w:p w14:paraId="3FF5B420" w14:textId="77777777" w:rsidR="00937B13" w:rsidRPr="00597E12" w:rsidRDefault="00937B13" w:rsidP="00B204E7">
            <w:pPr>
              <w:pStyle w:val="TableEntryHeader"/>
              <w:suppressAutoHyphens/>
              <w:rPr>
                <w:lang w:val="en-US"/>
              </w:rPr>
            </w:pPr>
            <w:r w:rsidRPr="00597E12">
              <w:rPr>
                <w:lang w:val="en-US"/>
              </w:rPr>
              <w:t>Use case</w:t>
            </w:r>
          </w:p>
        </w:tc>
        <w:tc>
          <w:tcPr>
            <w:tcW w:w="1314" w:type="dxa"/>
            <w:tcBorders>
              <w:top w:val="single" w:sz="4" w:space="0" w:color="000000"/>
              <w:left w:val="single" w:sz="4" w:space="0" w:color="000000"/>
              <w:bottom w:val="single" w:sz="4" w:space="0" w:color="000000"/>
            </w:tcBorders>
            <w:shd w:val="clear" w:color="auto" w:fill="D9D9D9"/>
          </w:tcPr>
          <w:p w14:paraId="500BF588" w14:textId="77777777" w:rsidR="00937B13" w:rsidRPr="00597E12" w:rsidRDefault="00937B13"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75D74E4D" w14:textId="77777777" w:rsidR="00937B13" w:rsidRPr="00597E12" w:rsidRDefault="00937B13"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5FE3CF64" w14:textId="77777777" w:rsidR="00937B13" w:rsidRPr="00597E12" w:rsidRDefault="00937B13" w:rsidP="00B204E7">
            <w:pPr>
              <w:pStyle w:val="TableEntryHeader"/>
              <w:suppressAutoHyphens/>
              <w:rPr>
                <w:lang w:val="en-US"/>
              </w:rPr>
            </w:pPr>
            <w:r w:rsidRPr="00597E12">
              <w:rPr>
                <w:lang w:val="en-US"/>
              </w:rPr>
              <w:t>ATNA (TLS)</w:t>
            </w:r>
          </w:p>
        </w:tc>
        <w:tc>
          <w:tcPr>
            <w:tcW w:w="1260" w:type="dxa"/>
            <w:tcBorders>
              <w:top w:val="single" w:sz="4" w:space="0" w:color="000000"/>
              <w:left w:val="single" w:sz="4" w:space="0" w:color="000000"/>
              <w:bottom w:val="single" w:sz="4" w:space="0" w:color="000000"/>
            </w:tcBorders>
            <w:shd w:val="clear" w:color="auto" w:fill="D9D9D9"/>
          </w:tcPr>
          <w:p w14:paraId="41980D10" w14:textId="77777777" w:rsidR="00937B13" w:rsidRPr="00597E12" w:rsidRDefault="00937B13" w:rsidP="00B204E7">
            <w:pPr>
              <w:pStyle w:val="TableEntryHeader"/>
              <w:suppressAutoHyphens/>
              <w:rPr>
                <w:lang w:val="en-US"/>
              </w:rPr>
            </w:pPr>
            <w:r w:rsidRPr="00597E12">
              <w:rPr>
                <w:lang w:val="en-US"/>
              </w:rPr>
              <w:t>ATNA (WS-</w:t>
            </w:r>
            <w:r w:rsidR="00F6262A" w:rsidRPr="00597E12">
              <w:rPr>
                <w:lang w:val="en-US"/>
              </w:rPr>
              <w:t>Security</w:t>
            </w:r>
            <w:r w:rsidRPr="00597E12">
              <w:rPr>
                <w:lang w:val="en-US"/>
              </w:rPr>
              <w:t>)</w:t>
            </w:r>
          </w:p>
        </w:tc>
        <w:tc>
          <w:tcPr>
            <w:tcW w:w="1182" w:type="dxa"/>
            <w:tcBorders>
              <w:top w:val="single" w:sz="4" w:space="0" w:color="000000"/>
              <w:left w:val="single" w:sz="4" w:space="0" w:color="000000"/>
              <w:bottom w:val="single" w:sz="4" w:space="0" w:color="000000"/>
            </w:tcBorders>
            <w:shd w:val="clear" w:color="auto" w:fill="D9D9D9"/>
          </w:tcPr>
          <w:p w14:paraId="013A0192" w14:textId="77777777" w:rsidR="00937B13" w:rsidRPr="00597E12" w:rsidRDefault="00937B13"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95B00F4" w14:textId="77777777" w:rsidR="00937B13" w:rsidRPr="00597E12" w:rsidRDefault="00937B13"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937B13" w:rsidRPr="00597E12" w14:paraId="07907D38"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4AFE27D" w14:textId="77777777" w:rsidR="00937B13" w:rsidRPr="00597E12" w:rsidRDefault="006F52CD" w:rsidP="006F52CD">
            <w:pPr>
              <w:pStyle w:val="TableEntry"/>
              <w:snapToGrid w:val="0"/>
              <w:rPr>
                <w:rFonts w:eastAsia="Times New Roman"/>
                <w:lang w:val="en-US" w:eastAsia="en-US"/>
              </w:rPr>
            </w:pPr>
            <w:r w:rsidRPr="00597E12">
              <w:rPr>
                <w:rFonts w:eastAsia="Times New Roman"/>
                <w:b/>
                <w:lang w:val="en-US" w:eastAsia="en-US"/>
              </w:rPr>
              <w:t>U</w:t>
            </w:r>
            <w:r w:rsidR="00937B13" w:rsidRPr="00597E12">
              <w:rPr>
                <w:rFonts w:eastAsia="Times New Roman"/>
                <w:b/>
                <w:lang w:val="en-US" w:eastAsia="en-US"/>
              </w:rPr>
              <w:t>se cases</w:t>
            </w:r>
            <w:r w:rsidR="00937B13" w:rsidRPr="00597E12">
              <w:rPr>
                <w:rFonts w:eastAsia="Times New Roman"/>
                <w:b/>
                <w:lang w:val="en-US" w:eastAsia="en-US"/>
              </w:rPr>
              <w:br/>
            </w:r>
            <w:r w:rsidR="00937B13" w:rsidRPr="00597E12">
              <w:rPr>
                <w:rFonts w:eastAsia="Times New Roman"/>
                <w:lang w:val="en-US" w:eastAsia="en-US"/>
              </w:rPr>
              <w:t>(this supplement)</w:t>
            </w:r>
          </w:p>
        </w:tc>
        <w:tc>
          <w:tcPr>
            <w:tcW w:w="1314" w:type="dxa"/>
            <w:tcBorders>
              <w:top w:val="single" w:sz="4" w:space="0" w:color="000000"/>
              <w:left w:val="single" w:sz="4" w:space="0" w:color="000000"/>
              <w:bottom w:val="single" w:sz="4" w:space="0" w:color="000000"/>
            </w:tcBorders>
            <w:shd w:val="clear" w:color="auto" w:fill="auto"/>
          </w:tcPr>
          <w:p w14:paraId="1A90D919" w14:textId="77777777" w:rsidR="00937B13" w:rsidRPr="00597E12" w:rsidRDefault="00937B13">
            <w:pPr>
              <w:pStyle w:val="TableEntry"/>
              <w:snapToGrid w:val="0"/>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41E563BB" w14:textId="77777777" w:rsidR="00937B13" w:rsidRPr="00597E12" w:rsidRDefault="00937B13">
            <w:pPr>
              <w:pStyle w:val="TableEntry"/>
              <w:snapToGrid w:val="0"/>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82FD9FF" w14:textId="77777777" w:rsidR="00937B13" w:rsidRPr="00597E12" w:rsidRDefault="00937B13">
            <w:pPr>
              <w:pStyle w:val="TableEntry"/>
              <w:snapToGrid w:val="0"/>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ECAD609" w14:textId="77777777" w:rsidR="00937B13" w:rsidRPr="00597E12" w:rsidRDefault="00937B13">
            <w:pPr>
              <w:pStyle w:val="TableEntry"/>
              <w:snapToGrid w:val="0"/>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68225A2" w14:textId="77777777" w:rsidR="00937B13" w:rsidRPr="00597E12" w:rsidRDefault="00937B13">
            <w:pPr>
              <w:pStyle w:val="TableEntry"/>
              <w:snapToGrid w:val="0"/>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9EA9631" w14:textId="77777777" w:rsidR="00937B13" w:rsidRPr="00597E12" w:rsidRDefault="00937B13">
            <w:pPr>
              <w:pStyle w:val="TableEntry"/>
              <w:snapToGrid w:val="0"/>
              <w:rPr>
                <w:rFonts w:eastAsia="Times New Roman"/>
                <w:lang w:val="en-US" w:eastAsia="en-US"/>
              </w:rPr>
            </w:pPr>
          </w:p>
        </w:tc>
      </w:tr>
      <w:tr w:rsidR="00937B13" w:rsidRPr="00597E12" w14:paraId="16AB2EB6"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D206F4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1</w:t>
            </w:r>
          </w:p>
        </w:tc>
        <w:tc>
          <w:tcPr>
            <w:tcW w:w="1926" w:type="dxa"/>
            <w:tcBorders>
              <w:top w:val="single" w:sz="4" w:space="0" w:color="000000"/>
              <w:left w:val="single" w:sz="4" w:space="0" w:color="000000"/>
              <w:bottom w:val="single" w:sz="4" w:space="0" w:color="000000"/>
            </w:tcBorders>
            <w:shd w:val="clear" w:color="auto" w:fill="auto"/>
          </w:tcPr>
          <w:p w14:paraId="705A2838"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14" w:type="dxa"/>
            <w:tcBorders>
              <w:top w:val="single" w:sz="4" w:space="0" w:color="000000"/>
              <w:left w:val="single" w:sz="4" w:space="0" w:color="000000"/>
              <w:bottom w:val="single" w:sz="4" w:space="0" w:color="000000"/>
            </w:tcBorders>
            <w:shd w:val="clear" w:color="auto" w:fill="auto"/>
          </w:tcPr>
          <w:p w14:paraId="4DC5F157"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DC8805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FEFFB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496B1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418E8D0"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A853FF"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3A34165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02BC42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2</w:t>
            </w:r>
          </w:p>
        </w:tc>
        <w:tc>
          <w:tcPr>
            <w:tcW w:w="1926" w:type="dxa"/>
            <w:tcBorders>
              <w:top w:val="single" w:sz="4" w:space="0" w:color="000000"/>
              <w:left w:val="single" w:sz="4" w:space="0" w:color="000000"/>
              <w:bottom w:val="single" w:sz="4" w:space="0" w:color="000000"/>
            </w:tcBorders>
            <w:shd w:val="clear" w:color="auto" w:fill="auto"/>
          </w:tcPr>
          <w:p w14:paraId="6A0FC874"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to media transfer</w:t>
            </w:r>
          </w:p>
        </w:tc>
        <w:tc>
          <w:tcPr>
            <w:tcW w:w="1314" w:type="dxa"/>
            <w:tcBorders>
              <w:top w:val="single" w:sz="4" w:space="0" w:color="000000"/>
              <w:left w:val="single" w:sz="4" w:space="0" w:color="000000"/>
              <w:bottom w:val="single" w:sz="4" w:space="0" w:color="000000"/>
            </w:tcBorders>
            <w:shd w:val="clear" w:color="auto" w:fill="auto"/>
          </w:tcPr>
          <w:p w14:paraId="7A89F942"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A2C412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CB550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498A80D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7D2C3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A153237" w14:textId="77777777" w:rsidR="00937B13" w:rsidRPr="00597E12" w:rsidRDefault="00937B13">
            <w:pPr>
              <w:pStyle w:val="TableEntry"/>
              <w:snapToGrid w:val="0"/>
              <w:jc w:val="center"/>
              <w:rPr>
                <w:rFonts w:eastAsia="Times New Roman"/>
                <w:lang w:val="en-US" w:eastAsia="en-US"/>
              </w:rPr>
            </w:pPr>
          </w:p>
        </w:tc>
      </w:tr>
      <w:tr w:rsidR="00937B13" w:rsidRPr="00597E12" w14:paraId="23AA0F1D"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B4AB1F7"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3</w:t>
            </w:r>
          </w:p>
        </w:tc>
        <w:tc>
          <w:tcPr>
            <w:tcW w:w="1926" w:type="dxa"/>
            <w:tcBorders>
              <w:top w:val="single" w:sz="4" w:space="0" w:color="000000"/>
              <w:left w:val="single" w:sz="4" w:space="0" w:color="000000"/>
              <w:bottom w:val="single" w:sz="4" w:space="0" w:color="000000"/>
            </w:tcBorders>
            <w:shd w:val="clear" w:color="auto" w:fill="auto"/>
          </w:tcPr>
          <w:p w14:paraId="7B9A5C2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File clerk import</w:t>
            </w:r>
          </w:p>
        </w:tc>
        <w:tc>
          <w:tcPr>
            <w:tcW w:w="1314" w:type="dxa"/>
            <w:tcBorders>
              <w:top w:val="single" w:sz="4" w:space="0" w:color="000000"/>
              <w:left w:val="single" w:sz="4" w:space="0" w:color="000000"/>
              <w:bottom w:val="single" w:sz="4" w:space="0" w:color="000000"/>
            </w:tcBorders>
            <w:shd w:val="clear" w:color="auto" w:fill="auto"/>
          </w:tcPr>
          <w:p w14:paraId="6BCEDF2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A54771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568D086"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1145634"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43C0B91"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E948B1F" w14:textId="77777777" w:rsidR="00937B13" w:rsidRPr="00597E12" w:rsidRDefault="00937B13">
            <w:pPr>
              <w:pStyle w:val="TableEntry"/>
              <w:snapToGrid w:val="0"/>
              <w:jc w:val="center"/>
              <w:rPr>
                <w:rFonts w:eastAsia="Times New Roman"/>
                <w:lang w:val="en-US" w:eastAsia="en-US"/>
              </w:rPr>
            </w:pPr>
          </w:p>
        </w:tc>
      </w:tr>
      <w:tr w:rsidR="00937B13" w:rsidRPr="00597E12" w14:paraId="4C3CF2E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E127FE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4</w:t>
            </w:r>
          </w:p>
        </w:tc>
        <w:tc>
          <w:tcPr>
            <w:tcW w:w="1926" w:type="dxa"/>
            <w:tcBorders>
              <w:top w:val="single" w:sz="4" w:space="0" w:color="000000"/>
              <w:left w:val="single" w:sz="4" w:space="0" w:color="000000"/>
              <w:bottom w:val="single" w:sz="4" w:space="0" w:color="000000"/>
            </w:tcBorders>
            <w:shd w:val="clear" w:color="auto" w:fill="auto"/>
          </w:tcPr>
          <w:p w14:paraId="36C1E636" w14:textId="77777777" w:rsidR="00937B13" w:rsidRPr="00597E12" w:rsidRDefault="0031060E" w:rsidP="0031060E">
            <w:pPr>
              <w:pStyle w:val="TableEntry"/>
              <w:snapToGrid w:val="0"/>
              <w:rPr>
                <w:rFonts w:eastAsia="Times New Roman"/>
                <w:lang w:val="en-US" w:eastAsia="en-US"/>
              </w:rPr>
            </w:pPr>
            <w:r w:rsidRPr="00597E12">
              <w:rPr>
                <w:rFonts w:eastAsia="Times New Roman"/>
                <w:lang w:val="en-US" w:eastAsia="en-US"/>
              </w:rPr>
              <w:t>U</w:t>
            </w:r>
            <w:r w:rsidR="00F6262A" w:rsidRPr="00597E12">
              <w:rPr>
                <w:rFonts w:eastAsia="Times New Roman"/>
                <w:lang w:val="en-US" w:eastAsia="en-US"/>
              </w:rPr>
              <w:t xml:space="preserve">nanticipated </w:t>
            </w:r>
            <w:r w:rsidR="00937B13" w:rsidRPr="00597E12">
              <w:rPr>
                <w:rFonts w:eastAsia="Times New Roman"/>
                <w:lang w:val="en-US" w:eastAsia="en-US"/>
              </w:rPr>
              <w:t>work-flows</w:t>
            </w:r>
          </w:p>
        </w:tc>
        <w:tc>
          <w:tcPr>
            <w:tcW w:w="1314" w:type="dxa"/>
            <w:tcBorders>
              <w:top w:val="single" w:sz="4" w:space="0" w:color="000000"/>
              <w:left w:val="single" w:sz="4" w:space="0" w:color="000000"/>
              <w:bottom w:val="single" w:sz="4" w:space="0" w:color="000000"/>
            </w:tcBorders>
            <w:shd w:val="clear" w:color="auto" w:fill="auto"/>
          </w:tcPr>
          <w:p w14:paraId="47A973E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AD0D117"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7F24D93"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596E1A9"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85BE164"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7E2A0BA" w14:textId="77777777" w:rsidR="00937B13" w:rsidRPr="00597E12" w:rsidRDefault="00937B13">
            <w:pPr>
              <w:pStyle w:val="TableEntry"/>
              <w:snapToGrid w:val="0"/>
              <w:jc w:val="center"/>
              <w:rPr>
                <w:rFonts w:eastAsia="Times New Roman"/>
                <w:lang w:val="en-US" w:eastAsia="en-US"/>
              </w:rPr>
            </w:pPr>
          </w:p>
        </w:tc>
      </w:tr>
      <w:tr w:rsidR="00937B13" w:rsidRPr="00597E12" w14:paraId="08792C42"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93EB6E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5</w:t>
            </w:r>
          </w:p>
        </w:tc>
        <w:tc>
          <w:tcPr>
            <w:tcW w:w="1926" w:type="dxa"/>
            <w:tcBorders>
              <w:top w:val="single" w:sz="4" w:space="0" w:color="000000"/>
              <w:left w:val="single" w:sz="4" w:space="0" w:color="000000"/>
              <w:bottom w:val="single" w:sz="4" w:space="0" w:color="000000"/>
            </w:tcBorders>
            <w:shd w:val="clear" w:color="auto" w:fill="auto"/>
          </w:tcPr>
          <w:p w14:paraId="55FC480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Clinical trial</w:t>
            </w:r>
          </w:p>
        </w:tc>
        <w:tc>
          <w:tcPr>
            <w:tcW w:w="1314" w:type="dxa"/>
            <w:tcBorders>
              <w:top w:val="single" w:sz="4" w:space="0" w:color="000000"/>
              <w:left w:val="single" w:sz="4" w:space="0" w:color="000000"/>
              <w:bottom w:val="single" w:sz="4" w:space="0" w:color="000000"/>
            </w:tcBorders>
            <w:shd w:val="clear" w:color="auto" w:fill="auto"/>
          </w:tcPr>
          <w:p w14:paraId="4A63717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4056614"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E2A0AC5"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DEC0AEB"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6BD40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AB1F7B9" w14:textId="77777777" w:rsidR="00937B13" w:rsidRPr="00597E12" w:rsidRDefault="00937B13">
            <w:pPr>
              <w:pStyle w:val="TableEntry"/>
              <w:snapToGrid w:val="0"/>
              <w:jc w:val="center"/>
              <w:rPr>
                <w:rFonts w:eastAsia="Times New Roman"/>
                <w:lang w:val="en-US" w:eastAsia="en-US"/>
              </w:rPr>
            </w:pPr>
          </w:p>
        </w:tc>
      </w:tr>
      <w:tr w:rsidR="00937B13" w:rsidRPr="00597E12" w14:paraId="3AFB5620"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BA38E5C"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6</w:t>
            </w:r>
          </w:p>
        </w:tc>
        <w:tc>
          <w:tcPr>
            <w:tcW w:w="1926" w:type="dxa"/>
            <w:tcBorders>
              <w:top w:val="single" w:sz="4" w:space="0" w:color="000000"/>
              <w:left w:val="single" w:sz="4" w:space="0" w:color="000000"/>
              <w:bottom w:val="single" w:sz="4" w:space="0" w:color="000000"/>
            </w:tcBorders>
            <w:shd w:val="clear" w:color="auto" w:fill="auto"/>
          </w:tcPr>
          <w:p w14:paraId="3C99239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14" w:type="dxa"/>
            <w:tcBorders>
              <w:top w:val="single" w:sz="4" w:space="0" w:color="000000"/>
              <w:left w:val="single" w:sz="4" w:space="0" w:color="000000"/>
              <w:bottom w:val="single" w:sz="4" w:space="0" w:color="000000"/>
            </w:tcBorders>
            <w:shd w:val="clear" w:color="auto" w:fill="auto"/>
          </w:tcPr>
          <w:p w14:paraId="59F7D663"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3E86F1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56FA274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55C2E1C2"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05BA412"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6B22326" w14:textId="77777777" w:rsidR="00937B13" w:rsidRPr="00597E12" w:rsidRDefault="00937B13">
            <w:pPr>
              <w:pStyle w:val="TableEntry"/>
              <w:snapToGrid w:val="0"/>
              <w:jc w:val="center"/>
              <w:rPr>
                <w:rFonts w:eastAsia="Times New Roman"/>
                <w:lang w:val="en-US" w:eastAsia="en-US"/>
              </w:rPr>
            </w:pPr>
          </w:p>
        </w:tc>
      </w:tr>
      <w:tr w:rsidR="00937B13" w:rsidRPr="00597E12" w14:paraId="2B7282DA"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5723E3FD"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7</w:t>
            </w:r>
          </w:p>
        </w:tc>
        <w:tc>
          <w:tcPr>
            <w:tcW w:w="1926" w:type="dxa"/>
            <w:tcBorders>
              <w:top w:val="single" w:sz="4" w:space="0" w:color="000000"/>
              <w:left w:val="single" w:sz="4" w:space="0" w:color="000000"/>
              <w:bottom w:val="single" w:sz="4" w:space="0" w:color="000000"/>
            </w:tcBorders>
            <w:shd w:val="clear" w:color="auto" w:fill="auto"/>
          </w:tcPr>
          <w:p w14:paraId="16EE3D00" w14:textId="77777777" w:rsidR="00937B13" w:rsidRPr="00597E12" w:rsidRDefault="00937B13" w:rsidP="0089317E">
            <w:pPr>
              <w:pStyle w:val="TableEntry"/>
              <w:snapToGrid w:val="0"/>
              <w:rPr>
                <w:rFonts w:eastAsia="Times New Roman"/>
                <w:lang w:val="en-US" w:eastAsia="en-US"/>
              </w:rPr>
            </w:pPr>
            <w:r w:rsidRPr="00597E12">
              <w:rPr>
                <w:rFonts w:eastAsia="Times New Roman"/>
                <w:lang w:val="en-US" w:eastAsia="en-US"/>
              </w:rPr>
              <w:t>Sharing with receivers only partially known a</w:t>
            </w:r>
            <w:r w:rsidR="0089317E" w:rsidRPr="00597E12">
              <w:rPr>
                <w:rFonts w:eastAsia="Times New Roman"/>
                <w:lang w:val="en-US" w:eastAsia="en-US"/>
              </w:rPr>
              <w:t xml:space="preserve"> </w:t>
            </w:r>
            <w:r w:rsidRPr="00597E12">
              <w:rPr>
                <w:rFonts w:eastAsia="Times New Roman"/>
                <w:lang w:val="en-US" w:eastAsia="en-US"/>
              </w:rPr>
              <w:t>prior</w:t>
            </w:r>
            <w:r w:rsidR="0089317E" w:rsidRPr="00597E12">
              <w:rPr>
                <w:rFonts w:eastAsia="Times New Roman"/>
                <w:lang w:val="en-US" w:eastAsia="en-US"/>
              </w:rPr>
              <w:t>i</w:t>
            </w:r>
            <w:r w:rsidRPr="00597E12">
              <w:rPr>
                <w:rFonts w:eastAsia="Times New Roman"/>
                <w:lang w:val="en-US" w:eastAsia="en-US"/>
              </w:rPr>
              <w:t>, a group or a role</w:t>
            </w:r>
          </w:p>
        </w:tc>
        <w:tc>
          <w:tcPr>
            <w:tcW w:w="1314" w:type="dxa"/>
            <w:tcBorders>
              <w:top w:val="single" w:sz="4" w:space="0" w:color="000000"/>
              <w:left w:val="single" w:sz="4" w:space="0" w:color="000000"/>
              <w:bottom w:val="single" w:sz="4" w:space="0" w:color="000000"/>
            </w:tcBorders>
            <w:shd w:val="clear" w:color="auto" w:fill="auto"/>
          </w:tcPr>
          <w:p w14:paraId="4CA6E58B"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9C0D658"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35EBC76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4EC28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5892FF3"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6B0149A1"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r w:rsidR="00937B13" w:rsidRPr="00597E12" w14:paraId="5250B6A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6312A542"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8</w:t>
            </w:r>
          </w:p>
        </w:tc>
        <w:tc>
          <w:tcPr>
            <w:tcW w:w="1926" w:type="dxa"/>
            <w:tcBorders>
              <w:top w:val="single" w:sz="4" w:space="0" w:color="000000"/>
              <w:left w:val="single" w:sz="4" w:space="0" w:color="000000"/>
              <w:bottom w:val="single" w:sz="4" w:space="0" w:color="000000"/>
            </w:tcBorders>
            <w:shd w:val="clear" w:color="auto" w:fill="auto"/>
          </w:tcPr>
          <w:p w14:paraId="5D5ABA6E"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14" w:type="dxa"/>
            <w:tcBorders>
              <w:top w:val="single" w:sz="4" w:space="0" w:color="000000"/>
              <w:left w:val="single" w:sz="4" w:space="0" w:color="000000"/>
              <w:bottom w:val="single" w:sz="4" w:space="0" w:color="000000"/>
            </w:tcBorders>
            <w:shd w:val="clear" w:color="auto" w:fill="auto"/>
          </w:tcPr>
          <w:p w14:paraId="7CAEE58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CA9390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2FD7D1C"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31B5848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BA9CAFE"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BDD4298" w14:textId="77777777" w:rsidR="00937B13" w:rsidRPr="00597E12" w:rsidRDefault="00937B13">
            <w:pPr>
              <w:pStyle w:val="TableEntry"/>
              <w:snapToGrid w:val="0"/>
              <w:jc w:val="center"/>
              <w:rPr>
                <w:rFonts w:eastAsia="Times New Roman"/>
                <w:lang w:val="en-US" w:eastAsia="en-US"/>
              </w:rPr>
            </w:pPr>
          </w:p>
        </w:tc>
      </w:tr>
      <w:tr w:rsidR="00937B13" w:rsidRPr="00597E12" w14:paraId="435C409B" w14:textId="77777777" w:rsidTr="00871C74">
        <w:trPr>
          <w:cantSplit/>
        </w:trPr>
        <w:tc>
          <w:tcPr>
            <w:tcW w:w="2376" w:type="dxa"/>
            <w:gridSpan w:val="2"/>
            <w:tcBorders>
              <w:top w:val="single" w:sz="4" w:space="0" w:color="000000"/>
              <w:left w:val="single" w:sz="4" w:space="0" w:color="000000"/>
              <w:bottom w:val="single" w:sz="4" w:space="0" w:color="000000"/>
            </w:tcBorders>
            <w:shd w:val="clear" w:color="auto" w:fill="auto"/>
          </w:tcPr>
          <w:p w14:paraId="7D7B3087" w14:textId="77777777" w:rsidR="00937B13" w:rsidRPr="00597E12" w:rsidRDefault="00937B13">
            <w:pPr>
              <w:pStyle w:val="TableEntry"/>
              <w:snapToGrid w:val="0"/>
              <w:rPr>
                <w:rFonts w:eastAsia="Times New Roman"/>
                <w:lang w:val="en-US" w:eastAsia="en-US"/>
              </w:rPr>
            </w:pPr>
            <w:r w:rsidRPr="00597E12">
              <w:rPr>
                <w:rFonts w:eastAsia="Times New Roman"/>
                <w:b/>
                <w:lang w:val="en-US" w:eastAsia="en-US"/>
              </w:rPr>
              <w:t>Other use cases</w:t>
            </w:r>
            <w:r w:rsidRPr="00597E12">
              <w:rPr>
                <w:rFonts w:eastAsia="Times New Roman"/>
                <w:lang w:val="en-US" w:eastAsia="en-US"/>
              </w:rPr>
              <w:t xml:space="preserve"> </w:t>
            </w:r>
            <w:r w:rsidRPr="00597E12">
              <w:rPr>
                <w:rFonts w:eastAsia="Times New Roman"/>
                <w:lang w:val="en-US" w:eastAsia="en-US"/>
              </w:rPr>
              <w:br/>
              <w:t>(from other profiles)</w:t>
            </w:r>
          </w:p>
        </w:tc>
        <w:tc>
          <w:tcPr>
            <w:tcW w:w="1314" w:type="dxa"/>
            <w:tcBorders>
              <w:top w:val="single" w:sz="4" w:space="0" w:color="000000"/>
              <w:left w:val="single" w:sz="4" w:space="0" w:color="000000"/>
              <w:bottom w:val="single" w:sz="4" w:space="0" w:color="000000"/>
            </w:tcBorders>
            <w:shd w:val="clear" w:color="auto" w:fill="auto"/>
          </w:tcPr>
          <w:p w14:paraId="7A019669" w14:textId="77777777" w:rsidR="00937B13" w:rsidRPr="00597E12" w:rsidRDefault="00937B13">
            <w:pPr>
              <w:pStyle w:val="TableEntry"/>
              <w:snapToGrid w:val="0"/>
              <w:jc w:val="center"/>
              <w:rPr>
                <w:rFonts w:eastAsia="Times New Roman"/>
                <w:lang w:val="en-US" w:eastAsia="en-US"/>
              </w:rPr>
            </w:pPr>
          </w:p>
        </w:tc>
        <w:tc>
          <w:tcPr>
            <w:tcW w:w="1350" w:type="dxa"/>
            <w:tcBorders>
              <w:top w:val="single" w:sz="4" w:space="0" w:color="000000"/>
              <w:left w:val="single" w:sz="4" w:space="0" w:color="000000"/>
              <w:bottom w:val="single" w:sz="4" w:space="0" w:color="000000"/>
            </w:tcBorders>
            <w:shd w:val="clear" w:color="auto" w:fill="auto"/>
          </w:tcPr>
          <w:p w14:paraId="29F44596"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1B1E66AF"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855FD38"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5E04FA6"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95C41FC" w14:textId="77777777" w:rsidR="00937B13" w:rsidRPr="00597E12" w:rsidRDefault="00937B13">
            <w:pPr>
              <w:pStyle w:val="TableEntry"/>
              <w:snapToGrid w:val="0"/>
              <w:jc w:val="center"/>
              <w:rPr>
                <w:rFonts w:eastAsia="Times New Roman"/>
                <w:lang w:val="en-US" w:eastAsia="en-US"/>
              </w:rPr>
            </w:pPr>
          </w:p>
        </w:tc>
      </w:tr>
      <w:tr w:rsidR="00F6262A" w:rsidRPr="00597E12" w14:paraId="4C95EA79"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45274EE7"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00AD088" w14:textId="77777777" w:rsidR="00F6262A" w:rsidRPr="00597E12" w:rsidRDefault="00F6262A" w:rsidP="00272B42">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14" w:type="dxa"/>
            <w:tcBorders>
              <w:top w:val="single" w:sz="4" w:space="0" w:color="000000"/>
              <w:left w:val="single" w:sz="4" w:space="0" w:color="000000"/>
              <w:bottom w:val="single" w:sz="4" w:space="0" w:color="000000"/>
            </w:tcBorders>
            <w:shd w:val="clear" w:color="auto" w:fill="auto"/>
          </w:tcPr>
          <w:p w14:paraId="09EEB85E"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623A22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401067E4"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506E78BC"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391A9525"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BD885E8" w14:textId="77777777" w:rsidR="00F6262A" w:rsidRPr="00597E12" w:rsidRDefault="00F6262A" w:rsidP="0001493B">
            <w:pPr>
              <w:pStyle w:val="TableEntry"/>
              <w:snapToGrid w:val="0"/>
              <w:jc w:val="center"/>
              <w:rPr>
                <w:rFonts w:eastAsia="Times New Roman"/>
                <w:lang w:val="en-US" w:eastAsia="en-US"/>
              </w:rPr>
            </w:pPr>
          </w:p>
        </w:tc>
      </w:tr>
      <w:tr w:rsidR="00F6262A" w:rsidRPr="00597E12" w14:paraId="7F747F25"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2E5111F4" w14:textId="77777777" w:rsidR="00F6262A" w:rsidRPr="00597E12" w:rsidRDefault="00F6262A" w:rsidP="0001493B">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772A89FD" w14:textId="77777777" w:rsidR="00F6262A" w:rsidRPr="00597E12" w:rsidRDefault="00F6262A" w:rsidP="00F6262A">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14" w:type="dxa"/>
            <w:tcBorders>
              <w:top w:val="single" w:sz="4" w:space="0" w:color="000000"/>
              <w:left w:val="single" w:sz="4" w:space="0" w:color="000000"/>
              <w:bottom w:val="single" w:sz="4" w:space="0" w:color="000000"/>
            </w:tcBorders>
            <w:shd w:val="clear" w:color="auto" w:fill="auto"/>
          </w:tcPr>
          <w:p w14:paraId="35FCB2A3"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3A5DD747" w14:textId="77777777" w:rsidR="00F6262A" w:rsidRPr="00597E12" w:rsidRDefault="00F6262A" w:rsidP="0001493B">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D18A43F"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260" w:type="dxa"/>
            <w:tcBorders>
              <w:top w:val="single" w:sz="4" w:space="0" w:color="000000"/>
              <w:left w:val="single" w:sz="4" w:space="0" w:color="000000"/>
              <w:bottom w:val="single" w:sz="4" w:space="0" w:color="000000"/>
            </w:tcBorders>
            <w:shd w:val="clear" w:color="auto" w:fill="auto"/>
          </w:tcPr>
          <w:p w14:paraId="7561DC7A" w14:textId="77777777" w:rsidR="00F6262A" w:rsidRPr="00597E12" w:rsidRDefault="00F6262A" w:rsidP="0001493B">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6541B1F" w14:textId="77777777" w:rsidR="00F6262A" w:rsidRPr="00597E12" w:rsidRDefault="00F6262A" w:rsidP="0001493B">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3A15632" w14:textId="77777777" w:rsidR="00F6262A" w:rsidRPr="00597E12" w:rsidRDefault="00F6262A" w:rsidP="0001493B">
            <w:pPr>
              <w:pStyle w:val="TableEntry"/>
              <w:snapToGrid w:val="0"/>
              <w:jc w:val="center"/>
              <w:rPr>
                <w:rFonts w:eastAsia="Times New Roman"/>
                <w:lang w:val="en-US" w:eastAsia="en-US"/>
              </w:rPr>
            </w:pPr>
          </w:p>
        </w:tc>
      </w:tr>
      <w:tr w:rsidR="00937B13" w:rsidRPr="00597E12" w14:paraId="55FA2541"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333EBD7B"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08F7E816" w14:textId="77777777" w:rsidR="00937B13" w:rsidRPr="00597E12" w:rsidRDefault="00937B13" w:rsidP="00F6262A">
            <w:pPr>
              <w:pStyle w:val="TableEntry"/>
              <w:snapToGrid w:val="0"/>
              <w:rPr>
                <w:rFonts w:eastAsia="Times New Roman"/>
                <w:lang w:val="en-US" w:eastAsia="en-US"/>
              </w:rPr>
            </w:pPr>
            <w:r w:rsidRPr="00597E12">
              <w:rPr>
                <w:rFonts w:eastAsia="Times New Roman"/>
                <w:lang w:val="en-US" w:eastAsia="en-US"/>
              </w:rPr>
              <w:t xml:space="preserve">Online exchange of documents </w:t>
            </w:r>
            <w:r w:rsidR="00F6262A" w:rsidRPr="00597E12">
              <w:rPr>
                <w:rFonts w:eastAsia="Times New Roman"/>
                <w:lang w:val="en-US" w:eastAsia="en-US"/>
              </w:rPr>
              <w:t xml:space="preserve">where partially trusted intermediaries </w:t>
            </w:r>
            <w:proofErr w:type="gramStart"/>
            <w:r w:rsidR="00F6262A" w:rsidRPr="00597E12">
              <w:rPr>
                <w:rFonts w:eastAsia="Times New Roman"/>
                <w:lang w:val="en-US" w:eastAsia="en-US"/>
              </w:rPr>
              <w:t>are</w:t>
            </w:r>
            <w:proofErr w:type="gramEnd"/>
            <w:r w:rsidR="00F6262A" w:rsidRPr="00597E12">
              <w:rPr>
                <w:rFonts w:eastAsia="Times New Roman"/>
                <w:lang w:val="en-US" w:eastAsia="en-US"/>
              </w:rPr>
              <w:t xml:space="preserve"> necessary</w:t>
            </w:r>
          </w:p>
        </w:tc>
        <w:tc>
          <w:tcPr>
            <w:tcW w:w="1314" w:type="dxa"/>
            <w:tcBorders>
              <w:top w:val="single" w:sz="4" w:space="0" w:color="000000"/>
              <w:left w:val="single" w:sz="4" w:space="0" w:color="000000"/>
              <w:bottom w:val="single" w:sz="4" w:space="0" w:color="000000"/>
            </w:tcBorders>
            <w:shd w:val="clear" w:color="auto" w:fill="auto"/>
          </w:tcPr>
          <w:p w14:paraId="298F43A6" w14:textId="77777777" w:rsidR="00937B13" w:rsidRPr="00597E12" w:rsidRDefault="00F6262A">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822FEDC"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719829AB"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758366C0"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D09C7AA"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B3D9E9A" w14:textId="77777777" w:rsidR="00937B13" w:rsidRPr="00597E12" w:rsidRDefault="00937B13">
            <w:pPr>
              <w:pStyle w:val="TableEntry"/>
              <w:snapToGrid w:val="0"/>
              <w:jc w:val="center"/>
              <w:rPr>
                <w:rFonts w:eastAsia="Times New Roman"/>
                <w:lang w:val="en-US" w:eastAsia="en-US"/>
              </w:rPr>
            </w:pPr>
          </w:p>
        </w:tc>
      </w:tr>
      <w:tr w:rsidR="00937B13" w:rsidRPr="00597E12" w14:paraId="004C9298"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78740800"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1663DC97" w14:textId="77777777" w:rsidR="00937B13" w:rsidRPr="00597E12" w:rsidRDefault="00937B13" w:rsidP="00162128">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14" w:type="dxa"/>
            <w:tcBorders>
              <w:top w:val="single" w:sz="4" w:space="0" w:color="000000"/>
              <w:left w:val="single" w:sz="4" w:space="0" w:color="000000"/>
              <w:bottom w:val="single" w:sz="4" w:space="0" w:color="000000"/>
            </w:tcBorders>
            <w:shd w:val="clear" w:color="auto" w:fill="auto"/>
          </w:tcPr>
          <w:p w14:paraId="101258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ADE24A7" w14:textId="77777777" w:rsidR="00937B13" w:rsidRPr="00597E12" w:rsidRDefault="00937B13">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730D530"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176F66F6"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27CD9AA6"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5B29D63" w14:textId="77777777" w:rsidR="00937B13" w:rsidRPr="00597E12" w:rsidRDefault="00937B13">
            <w:pPr>
              <w:pStyle w:val="TableEntry"/>
              <w:snapToGrid w:val="0"/>
              <w:jc w:val="center"/>
              <w:rPr>
                <w:rFonts w:eastAsia="Times New Roman"/>
                <w:lang w:val="en-US" w:eastAsia="en-US"/>
              </w:rPr>
            </w:pPr>
          </w:p>
        </w:tc>
      </w:tr>
      <w:tr w:rsidR="00937B13" w:rsidRPr="00597E12" w14:paraId="2612480E" w14:textId="77777777" w:rsidTr="00871C74">
        <w:trPr>
          <w:cantSplit/>
        </w:trPr>
        <w:tc>
          <w:tcPr>
            <w:tcW w:w="450" w:type="dxa"/>
            <w:tcBorders>
              <w:top w:val="single" w:sz="4" w:space="0" w:color="000000"/>
              <w:left w:val="single" w:sz="4" w:space="0" w:color="000000"/>
              <w:bottom w:val="single" w:sz="4" w:space="0" w:color="000000"/>
            </w:tcBorders>
            <w:shd w:val="clear" w:color="auto" w:fill="auto"/>
          </w:tcPr>
          <w:p w14:paraId="14A08A78" w14:textId="77777777" w:rsidR="00937B13" w:rsidRPr="00597E12" w:rsidRDefault="00937B13">
            <w:pPr>
              <w:pStyle w:val="TableEntry"/>
              <w:snapToGrid w:val="0"/>
              <w:rPr>
                <w:rFonts w:eastAsia="Times New Roman"/>
                <w:iCs/>
                <w:lang w:val="en-US" w:eastAsia="en-US"/>
              </w:rPr>
            </w:pPr>
          </w:p>
        </w:tc>
        <w:tc>
          <w:tcPr>
            <w:tcW w:w="1926" w:type="dxa"/>
            <w:tcBorders>
              <w:top w:val="single" w:sz="4" w:space="0" w:color="000000"/>
              <w:left w:val="single" w:sz="4" w:space="0" w:color="000000"/>
              <w:bottom w:val="single" w:sz="4" w:space="0" w:color="000000"/>
            </w:tcBorders>
            <w:shd w:val="clear" w:color="auto" w:fill="auto"/>
          </w:tcPr>
          <w:p w14:paraId="6DECC860"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14" w:type="dxa"/>
            <w:tcBorders>
              <w:top w:val="single" w:sz="4" w:space="0" w:color="000000"/>
              <w:left w:val="single" w:sz="4" w:space="0" w:color="000000"/>
              <w:bottom w:val="single" w:sz="4" w:space="0" w:color="000000"/>
            </w:tcBorders>
            <w:shd w:val="clear" w:color="auto" w:fill="auto"/>
          </w:tcPr>
          <w:p w14:paraId="2FD00E95"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BCC31F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43A671CE" w14:textId="77777777" w:rsidR="00937B13" w:rsidRPr="00597E12" w:rsidRDefault="00937B13">
            <w:pPr>
              <w:pStyle w:val="TableEntry"/>
              <w:snapToGrid w:val="0"/>
              <w:jc w:val="center"/>
              <w:rPr>
                <w:rFonts w:eastAsia="Times New Roman"/>
                <w:lang w:val="en-US" w:eastAsia="en-US"/>
              </w:rPr>
            </w:pPr>
          </w:p>
        </w:tc>
        <w:tc>
          <w:tcPr>
            <w:tcW w:w="1260" w:type="dxa"/>
            <w:tcBorders>
              <w:top w:val="single" w:sz="4" w:space="0" w:color="000000"/>
              <w:left w:val="single" w:sz="4" w:space="0" w:color="000000"/>
              <w:bottom w:val="single" w:sz="4" w:space="0" w:color="000000"/>
            </w:tcBorders>
            <w:shd w:val="clear" w:color="auto" w:fill="auto"/>
          </w:tcPr>
          <w:p w14:paraId="6368BCD5" w14:textId="77777777" w:rsidR="00937B13" w:rsidRPr="00597E12" w:rsidRDefault="00937B13">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44211EC8" w14:textId="77777777" w:rsidR="00937B13" w:rsidRPr="00597E12" w:rsidRDefault="00937B13">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5A6AB9C" w14:textId="77777777" w:rsidR="00937B13" w:rsidRPr="00597E12" w:rsidRDefault="00937B13">
            <w:pPr>
              <w:pStyle w:val="TableEntry"/>
              <w:snapToGrid w:val="0"/>
              <w:jc w:val="center"/>
              <w:rPr>
                <w:rFonts w:eastAsia="Times New Roman"/>
                <w:lang w:val="en-US" w:eastAsia="en-US"/>
              </w:rPr>
            </w:pPr>
            <w:r w:rsidRPr="00597E12">
              <w:rPr>
                <w:rFonts w:eastAsia="Times New Roman"/>
                <w:lang w:val="en-US" w:eastAsia="en-US"/>
              </w:rPr>
              <w:t>X</w:t>
            </w:r>
          </w:p>
        </w:tc>
      </w:tr>
    </w:tbl>
    <w:p w14:paraId="26630666" w14:textId="77777777" w:rsidR="00937B13" w:rsidRPr="00597E12" w:rsidRDefault="00937B13">
      <w:pPr>
        <w:pStyle w:val="Note"/>
      </w:pPr>
      <w:r w:rsidRPr="00597E12">
        <w:t>Notes:</w:t>
      </w:r>
    </w:p>
    <w:p w14:paraId="3FF92B35" w14:textId="77777777" w:rsidR="00937B13" w:rsidRPr="00597E12" w:rsidRDefault="00937B13">
      <w:pPr>
        <w:pStyle w:val="Note"/>
      </w:pPr>
      <w:r w:rsidRPr="00597E12">
        <w:t xml:space="preserve">1. </w:t>
      </w:r>
      <w:r w:rsidR="00F8111B" w:rsidRPr="00597E12">
        <w:t>Scenarios</w:t>
      </w:r>
      <w:r w:rsidRPr="00597E12">
        <w:t xml:space="preserve"> often have more candidate solutions; the exact circumstances determine the most applicable solution </w:t>
      </w:r>
    </w:p>
    <w:p w14:paraId="54FB53EA" w14:textId="77777777" w:rsidR="00937B13" w:rsidRPr="00597E12" w:rsidRDefault="00937B13">
      <w:pPr>
        <w:pStyle w:val="Note"/>
      </w:pPr>
      <w:r w:rsidRPr="00597E12">
        <w:t xml:space="preserve">2. </w:t>
      </w:r>
      <w:r w:rsidR="00F8111B" w:rsidRPr="00597E12">
        <w:t>Some</w:t>
      </w:r>
      <w:r w:rsidRPr="00597E12">
        <w:t xml:space="preserve"> profiles may be used in combination </w:t>
      </w:r>
    </w:p>
    <w:p w14:paraId="48CF12AC" w14:textId="77777777" w:rsidR="00937B13" w:rsidRPr="00597E12" w:rsidRDefault="00937B13" w:rsidP="00871C74">
      <w:pPr>
        <w:pStyle w:val="Heading2"/>
        <w:numPr>
          <w:ilvl w:val="0"/>
          <w:numId w:val="0"/>
        </w:numPr>
      </w:pPr>
      <w:bookmarkStart w:id="22" w:name="__RefHeading__75_1966275477"/>
      <w:bookmarkStart w:id="23" w:name="_Toc292282544"/>
      <w:bookmarkStart w:id="24" w:name="_Toc294099162"/>
      <w:bookmarkStart w:id="25" w:name="_Toc294870578"/>
      <w:bookmarkStart w:id="26" w:name="_Toc427656847"/>
      <w:bookmarkStart w:id="27" w:name="_Toc520108723"/>
      <w:bookmarkEnd w:id="22"/>
      <w:r w:rsidRPr="00597E12">
        <w:t>Use cases: Document Encryption &amp; XDM Media Encryption</w:t>
      </w:r>
      <w:bookmarkEnd w:id="23"/>
      <w:bookmarkEnd w:id="24"/>
      <w:bookmarkEnd w:id="25"/>
      <w:bookmarkEnd w:id="26"/>
      <w:bookmarkEnd w:id="27"/>
    </w:p>
    <w:p w14:paraId="4B0C2215" w14:textId="77777777" w:rsidR="00937B13" w:rsidRPr="00597E12" w:rsidRDefault="00937B13">
      <w:pPr>
        <w:pStyle w:val="BodyText"/>
      </w:pPr>
      <w:r w:rsidRPr="00597E12">
        <w:t xml:space="preserve">The use cases for this supplement (Document Encryption </w:t>
      </w:r>
      <w:r w:rsidR="00E717BA" w:rsidRPr="00597E12">
        <w:t>Profile</w:t>
      </w:r>
      <w:r w:rsidRPr="00597E12">
        <w:t xml:space="preserve"> and XDM Media Encryption </w:t>
      </w:r>
      <w:r w:rsidR="00E717BA" w:rsidRPr="00597E12">
        <w:t>Option</w:t>
      </w:r>
      <w:r w:rsidRPr="00597E12">
        <w:t>) are introduced below. These use cases focus on situations where existing point-to-point transport encryption</w:t>
      </w:r>
      <w:r w:rsidR="00DB418C" w:rsidRPr="00597E12">
        <w:t xml:space="preserve"> (such as for example, IHE ATNA for IHE XDR and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2B84520D" w14:textId="77777777" w:rsidR="00937B13" w:rsidRPr="00597E12" w:rsidRDefault="00937B13" w:rsidP="00AA7CE4">
      <w:pPr>
        <w:numPr>
          <w:ilvl w:val="0"/>
          <w:numId w:val="30"/>
        </w:numPr>
        <w:tabs>
          <w:tab w:val="left" w:pos="1843"/>
        </w:tabs>
        <w:spacing w:after="120"/>
        <w:rPr>
          <w:b/>
        </w:rPr>
      </w:pPr>
      <w:r w:rsidRPr="00597E12">
        <w:rPr>
          <w:b/>
        </w:rPr>
        <w:t>Exchange health records using media (USB drives, CD-ROM)</w:t>
      </w:r>
    </w:p>
    <w:p w14:paraId="0E4C8F12" w14:textId="77777777" w:rsidR="00937B13" w:rsidRPr="00597E12" w:rsidRDefault="00937B13">
      <w:pPr>
        <w:pStyle w:val="BodyText"/>
        <w:ind w:left="720"/>
      </w:pPr>
      <w:r w:rsidRPr="00597E12">
        <w:t>Scenario flow:</w:t>
      </w:r>
    </w:p>
    <w:p w14:paraId="2A1970EB" w14:textId="77777777" w:rsidR="00937B13" w:rsidRPr="00597E12" w:rsidRDefault="00937B13" w:rsidP="00871C74">
      <w:pPr>
        <w:pStyle w:val="ListBullet4"/>
        <w:numPr>
          <w:ilvl w:val="0"/>
          <w:numId w:val="89"/>
        </w:numPr>
      </w:pPr>
      <w:r w:rsidRPr="00597E12">
        <w:t>A doctor gives his patient a CD-ROM with his record summary in encrypted form</w:t>
      </w:r>
    </w:p>
    <w:p w14:paraId="2D0DB6DF" w14:textId="77777777" w:rsidR="00937B13" w:rsidRPr="00597E12" w:rsidRDefault="00937B13" w:rsidP="00871C74">
      <w:pPr>
        <w:pStyle w:val="ListBullet4"/>
        <w:numPr>
          <w:ilvl w:val="0"/>
          <w:numId w:val="89"/>
        </w:numPr>
      </w:pPr>
      <w:r w:rsidRPr="00597E12">
        <w:t>The patient shares the encrypted document with other healthcare providers</w:t>
      </w:r>
    </w:p>
    <w:p w14:paraId="022D5824" w14:textId="77777777" w:rsidR="00937B13" w:rsidRPr="00597E12" w:rsidRDefault="00937B13">
      <w:pPr>
        <w:spacing w:after="120"/>
        <w:ind w:left="720"/>
      </w:pPr>
      <w:r w:rsidRPr="00597E12">
        <w:t xml:space="preserve">Alternatively, the doctor saves the patient’s record on a USB drive. The record on the medium may take the form of single file or </w:t>
      </w:r>
      <w:r w:rsidR="00F61F01" w:rsidRPr="00597E12">
        <w:t>XDM media content.</w:t>
      </w:r>
    </w:p>
    <w:p w14:paraId="209B095D" w14:textId="77777777" w:rsidR="00937B13" w:rsidRPr="00597E12" w:rsidRDefault="00937B13">
      <w:pPr>
        <w:spacing w:after="120"/>
        <w:ind w:left="720"/>
      </w:pPr>
      <w:r w:rsidRPr="00597E12">
        <w:t>Document encryption enables the secure exchange of documents on a USB drive or CD-ROM, which do not have their own protection mechanism. As recipients are typically not yet known at encryption time</w:t>
      </w:r>
      <w:r w:rsidR="00456F7E" w:rsidRPr="00597E12">
        <w:t>. Recipients may</w:t>
      </w:r>
      <w:r w:rsidRPr="00597E12">
        <w:t xml:space="preserve"> obtain access to the encrypted record through a password supplied </w:t>
      </w:r>
      <w:r w:rsidR="00456F7E" w:rsidRPr="00597E12">
        <w:t>to them,</w:t>
      </w:r>
      <w:r w:rsidRPr="00597E12">
        <w:t xml:space="preserve"> through some out-of-band key management mechanism</w:t>
      </w:r>
      <w:r w:rsidR="00456F7E" w:rsidRPr="00597E12">
        <w:t>, etc</w:t>
      </w:r>
      <w:r w:rsidRPr="00597E12">
        <w:t>.</w:t>
      </w:r>
    </w:p>
    <w:p w14:paraId="76C2F5AC" w14:textId="77777777" w:rsidR="00937B13" w:rsidRPr="00597E12" w:rsidRDefault="00937B13">
      <w:pPr>
        <w:pStyle w:val="BodyText"/>
        <w:ind w:left="720"/>
      </w:pPr>
      <w:r w:rsidRPr="00597E12">
        <w:t>A special case is formed by long term archival</w:t>
      </w:r>
      <w:r w:rsidR="00D6247B" w:rsidRPr="00597E12">
        <w:t>—</w:t>
      </w:r>
      <w:r w:rsidRPr="00597E12">
        <w:t>either on storage media or in a repository</w:t>
      </w:r>
      <w:r w:rsidR="00D6247B" w:rsidRPr="00597E12">
        <w:t>—</w:t>
      </w:r>
      <w:r w:rsidRPr="00597E12">
        <w:t xml:space="preserve">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3057C3DE" w14:textId="77777777" w:rsidR="00937B13" w:rsidRPr="00597E12" w:rsidRDefault="00937B13" w:rsidP="005642A6">
      <w:pPr>
        <w:keepNext/>
        <w:numPr>
          <w:ilvl w:val="0"/>
          <w:numId w:val="30"/>
        </w:numPr>
        <w:tabs>
          <w:tab w:val="left" w:pos="1843"/>
        </w:tabs>
        <w:spacing w:after="120"/>
        <w:rPr>
          <w:b/>
        </w:rPr>
      </w:pPr>
      <w:r w:rsidRPr="00597E12">
        <w:rPr>
          <w:b/>
        </w:rPr>
        <w:t>Media to media transfer</w:t>
      </w:r>
    </w:p>
    <w:p w14:paraId="3201E335" w14:textId="77777777" w:rsidR="00937B13" w:rsidRPr="00597E12" w:rsidRDefault="00937B13" w:rsidP="005642A6">
      <w:pPr>
        <w:pStyle w:val="BodyText"/>
        <w:keepNext/>
        <w:ind w:left="720"/>
      </w:pPr>
      <w:r w:rsidRPr="00597E12">
        <w:t>Media transfer is a variant of the use case to exchange records on media. Scenario flow:</w:t>
      </w:r>
    </w:p>
    <w:p w14:paraId="0D762DA4" w14:textId="77777777" w:rsidR="00937B13" w:rsidRPr="00597E12" w:rsidRDefault="00937B13" w:rsidP="00871C74">
      <w:pPr>
        <w:pStyle w:val="ListBullet4"/>
        <w:numPr>
          <w:ilvl w:val="0"/>
          <w:numId w:val="91"/>
        </w:numPr>
      </w:pPr>
      <w:r w:rsidRPr="00597E12">
        <w:t xml:space="preserve">A doctor </w:t>
      </w:r>
      <w:r w:rsidR="00162128" w:rsidRPr="00597E12">
        <w:t>E</w:t>
      </w:r>
      <w:r w:rsidRPr="00597E12">
        <w:t>mails record summary to a patient as an encrypted document</w:t>
      </w:r>
    </w:p>
    <w:p w14:paraId="09C1A7B3" w14:textId="77777777" w:rsidR="00937B13" w:rsidRPr="00597E12" w:rsidRDefault="00937B13" w:rsidP="00871C74">
      <w:pPr>
        <w:pStyle w:val="ListBullet4"/>
        <w:numPr>
          <w:ilvl w:val="0"/>
          <w:numId w:val="91"/>
        </w:numPr>
      </w:pPr>
      <w:r w:rsidRPr="00597E12">
        <w:t>The patient detaches the document and saves it on his USB drive</w:t>
      </w:r>
    </w:p>
    <w:p w14:paraId="654B3D91" w14:textId="77777777" w:rsidR="00937B13" w:rsidRPr="00597E12" w:rsidRDefault="00937B13" w:rsidP="00871C74">
      <w:pPr>
        <w:pStyle w:val="ListBullet4"/>
        <w:numPr>
          <w:ilvl w:val="0"/>
          <w:numId w:val="91"/>
        </w:numPr>
      </w:pPr>
      <w:r w:rsidRPr="00597E12">
        <w:t>The patient shares the encrypted document with other healthcare providers</w:t>
      </w:r>
    </w:p>
    <w:p w14:paraId="1285BEB7" w14:textId="77777777" w:rsidR="00937B13" w:rsidRPr="00597E12" w:rsidRDefault="00937B13">
      <w:pPr>
        <w:spacing w:after="120"/>
        <w:ind w:left="742" w:hanging="22"/>
      </w:pPr>
      <w:r w:rsidRPr="00597E12">
        <w:lastRenderedPageBreak/>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2FF2408F" w14:textId="77777777" w:rsidR="00937B13" w:rsidRPr="00597E12" w:rsidRDefault="00937B13">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7BA36BC3" w14:textId="77777777" w:rsidR="00937B13" w:rsidRPr="00597E12" w:rsidRDefault="00937B13" w:rsidP="00AA7CE4">
      <w:pPr>
        <w:numPr>
          <w:ilvl w:val="0"/>
          <w:numId w:val="30"/>
        </w:numPr>
        <w:tabs>
          <w:tab w:val="left" w:pos="1843"/>
        </w:tabs>
        <w:spacing w:after="120"/>
        <w:rPr>
          <w:b/>
        </w:rPr>
      </w:pPr>
      <w:r w:rsidRPr="00597E12">
        <w:rPr>
          <w:b/>
        </w:rPr>
        <w:t>File clerk import</w:t>
      </w:r>
    </w:p>
    <w:p w14:paraId="476A126C" w14:textId="77777777" w:rsidR="00937B13" w:rsidRPr="00597E12" w:rsidRDefault="00937B13">
      <w:pPr>
        <w:spacing w:after="120"/>
        <w:ind w:left="720"/>
      </w:pPr>
      <w:r w:rsidRPr="00597E12">
        <w:t>Scenario flow:</w:t>
      </w:r>
    </w:p>
    <w:p w14:paraId="4B51995E" w14:textId="77777777" w:rsidR="00937B13" w:rsidRPr="00597E12" w:rsidRDefault="00937B13" w:rsidP="00871C74">
      <w:pPr>
        <w:pStyle w:val="ListBullet4"/>
        <w:numPr>
          <w:ilvl w:val="0"/>
          <w:numId w:val="93"/>
        </w:numPr>
      </w:pPr>
      <w:r w:rsidRPr="00597E12">
        <w:t>Practice of doctor receives encrypted document</w:t>
      </w:r>
    </w:p>
    <w:p w14:paraId="147586B7" w14:textId="77777777" w:rsidR="00937B13" w:rsidRPr="00597E12" w:rsidRDefault="00937B13" w:rsidP="00871C74">
      <w:pPr>
        <w:pStyle w:val="ListBullet4"/>
        <w:numPr>
          <w:ilvl w:val="0"/>
          <w:numId w:val="93"/>
        </w:numPr>
      </w:pPr>
      <w:r w:rsidRPr="00597E12">
        <w:t>Clerk prepares digital file for doctor including encrypted document and brings it to the doctor</w:t>
      </w:r>
    </w:p>
    <w:p w14:paraId="7BBDCC9B" w14:textId="77777777" w:rsidR="00937B13" w:rsidRPr="00597E12" w:rsidRDefault="00937B13" w:rsidP="00871C74">
      <w:pPr>
        <w:pStyle w:val="ListBullet4"/>
        <w:numPr>
          <w:ilvl w:val="0"/>
          <w:numId w:val="93"/>
        </w:numPr>
      </w:pPr>
      <w:r w:rsidRPr="00597E12">
        <w:t>The doctor with help of his system decrypts the encrypted document</w:t>
      </w:r>
    </w:p>
    <w:p w14:paraId="3B5F4401" w14:textId="77777777" w:rsidR="00937B13" w:rsidRPr="00597E12" w:rsidRDefault="00937B13">
      <w:pPr>
        <w:pStyle w:val="BodyText"/>
        <w:ind w:left="720"/>
      </w:pPr>
      <w:r w:rsidRPr="00597E12">
        <w:t>This scenario reflects two common healthcare workflow aspects namely import of documents (e.g.</w:t>
      </w:r>
      <w:r w:rsidR="007C63B7" w:rsidRPr="00597E12">
        <w:t>,</w:t>
      </w:r>
      <w:r w:rsidRPr="00597E12">
        <w:t xml:space="preserve"> radiology images, see IHE RAD IRWF)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50C0B134" w14:textId="77777777" w:rsidR="00937B13" w:rsidRPr="00597E12" w:rsidRDefault="00937B13">
      <w:pPr>
        <w:pStyle w:val="BodyText"/>
        <w:ind w:left="720"/>
      </w:pPr>
      <w:r w:rsidRPr="00597E12">
        <w:t>In a common case the patient brings the files himself protected by a password known to him. In this scenario it should be avoided that a password is provided to the person who is responsible for the import of the document (separation of duty).</w:t>
      </w:r>
    </w:p>
    <w:p w14:paraId="0B5B05BD" w14:textId="77777777" w:rsidR="00937B13" w:rsidRPr="00597E12" w:rsidRDefault="00937B13">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3DF7E213" w14:textId="77777777" w:rsidR="00937B13" w:rsidRPr="00597E12" w:rsidRDefault="00937B13">
      <w:pPr>
        <w:pStyle w:val="BodyText"/>
        <w:ind w:left="720"/>
      </w:pPr>
      <w:r w:rsidRPr="00597E12">
        <w:t>Here the document is left intact though the clerk may manipulate metadata. In a variant of this use case the document is decrypted, its embedded metadata modified to recon</w:t>
      </w:r>
      <w:r w:rsidR="004A4BBF" w:rsidRPr="00597E12">
        <w:t>c</w:t>
      </w:r>
      <w:r w:rsidRPr="00597E12">
        <w:t>ile</w:t>
      </w:r>
      <w:r w:rsidR="00A82269" w:rsidRPr="00597E12">
        <w:t>, for example</w:t>
      </w:r>
      <w:r w:rsidRPr="00597E12">
        <w:t xml:space="preserve"> patient identifiers, and re-encrypted as part of the import.</w:t>
      </w:r>
    </w:p>
    <w:p w14:paraId="69A8D881" w14:textId="77777777" w:rsidR="00937B13" w:rsidRPr="00597E12" w:rsidRDefault="002F2277" w:rsidP="00AA7CE4">
      <w:pPr>
        <w:numPr>
          <w:ilvl w:val="0"/>
          <w:numId w:val="30"/>
        </w:numPr>
        <w:tabs>
          <w:tab w:val="left" w:pos="1843"/>
        </w:tabs>
        <w:spacing w:after="120"/>
        <w:rPr>
          <w:b/>
        </w:rPr>
      </w:pPr>
      <w:r w:rsidRPr="00597E12">
        <w:rPr>
          <w:b/>
        </w:rPr>
        <w:t xml:space="preserve">Unanticipated </w:t>
      </w:r>
      <w:r w:rsidR="00937B13" w:rsidRPr="00597E12">
        <w:rPr>
          <w:b/>
        </w:rPr>
        <w:t>work-flows</w:t>
      </w:r>
      <w:r w:rsidR="0001493B" w:rsidRPr="00597E12">
        <w:rPr>
          <w:b/>
        </w:rPr>
        <w:t xml:space="preserve"> </w:t>
      </w:r>
    </w:p>
    <w:p w14:paraId="0D86B265" w14:textId="77777777" w:rsidR="00937B13" w:rsidRPr="00597E12" w:rsidRDefault="00937B13">
      <w:pPr>
        <w:pStyle w:val="BodyText"/>
        <w:ind w:left="720"/>
      </w:pPr>
      <w:r w:rsidRPr="00597E12">
        <w:t>Third party opinion scenario flow:</w:t>
      </w:r>
    </w:p>
    <w:p w14:paraId="037684E4" w14:textId="7C75A01A" w:rsidR="00937B13" w:rsidRPr="00597E12" w:rsidRDefault="00937B13" w:rsidP="00871C74">
      <w:pPr>
        <w:pStyle w:val="ListBullet4"/>
        <w:numPr>
          <w:ilvl w:val="0"/>
          <w:numId w:val="95"/>
        </w:numPr>
      </w:pPr>
      <w:r w:rsidRPr="00597E12">
        <w:t>Disease management organization transfers encrypted CDA</w:t>
      </w:r>
      <w:r w:rsidR="00113200" w:rsidRPr="00AB1635">
        <w:rPr>
          <w:vertAlign w:val="superscript"/>
        </w:rPr>
        <w:t>®</w:t>
      </w:r>
      <w:r w:rsidR="00371F3D">
        <w:rPr>
          <w:rStyle w:val="FootnoteReference"/>
        </w:rPr>
        <w:footnoteReference w:id="3"/>
      </w:r>
      <w:r w:rsidRPr="00597E12">
        <w:t xml:space="preserve"> document to a GP in a different affinity domain.</w:t>
      </w:r>
    </w:p>
    <w:p w14:paraId="74D4DB24" w14:textId="77777777" w:rsidR="00937B13" w:rsidRPr="00597E12" w:rsidRDefault="00937B13" w:rsidP="00871C74">
      <w:pPr>
        <w:pStyle w:val="ListBullet4"/>
        <w:numPr>
          <w:ilvl w:val="0"/>
          <w:numId w:val="95"/>
        </w:numPr>
      </w:pPr>
      <w:r w:rsidRPr="00597E12">
        <w:t>GP accesses the document</w:t>
      </w:r>
      <w:r w:rsidR="004A0D7C" w:rsidRPr="00597E12">
        <w:t>.</w:t>
      </w:r>
    </w:p>
    <w:p w14:paraId="24E7FCC0" w14:textId="77777777" w:rsidR="00937B13" w:rsidRPr="00597E12" w:rsidRDefault="00937B13" w:rsidP="00871C74">
      <w:pPr>
        <w:pStyle w:val="ListBullet4"/>
        <w:numPr>
          <w:ilvl w:val="0"/>
          <w:numId w:val="95"/>
        </w:numPr>
      </w:pPr>
      <w:r w:rsidRPr="00597E12">
        <w:t>GP forwards the encrypted document to an expert specialist using IHE XDR</w:t>
      </w:r>
      <w:r w:rsidR="004A0D7C" w:rsidRPr="00597E12">
        <w:t>.</w:t>
      </w:r>
      <w:r w:rsidRPr="00597E12">
        <w:t xml:space="preserve"> </w:t>
      </w:r>
    </w:p>
    <w:p w14:paraId="72D81136" w14:textId="77777777" w:rsidR="00937B13" w:rsidRPr="00597E12" w:rsidRDefault="00937B13" w:rsidP="00871C74">
      <w:pPr>
        <w:pStyle w:val="ListBullet4"/>
        <w:numPr>
          <w:ilvl w:val="0"/>
          <w:numId w:val="95"/>
        </w:numPr>
      </w:pPr>
      <w:r w:rsidRPr="00597E12">
        <w:t>Expert specialist accesses document for 2</w:t>
      </w:r>
      <w:r w:rsidRPr="00597E12">
        <w:rPr>
          <w:vertAlign w:val="superscript"/>
        </w:rPr>
        <w:t>nd</w:t>
      </w:r>
      <w:r w:rsidRPr="00597E12">
        <w:t xml:space="preserve"> opinion</w:t>
      </w:r>
      <w:r w:rsidR="004A0D7C" w:rsidRPr="00597E12">
        <w:t>.</w:t>
      </w:r>
    </w:p>
    <w:p w14:paraId="66193F0C" w14:textId="77777777" w:rsidR="00937B13" w:rsidRPr="00597E12" w:rsidRDefault="0001493B">
      <w:pPr>
        <w:pStyle w:val="BodyText"/>
        <w:ind w:left="720"/>
      </w:pPr>
      <w:r w:rsidRPr="00597E12">
        <w:lastRenderedPageBreak/>
        <w:t>These</w:t>
      </w:r>
      <w:r w:rsidR="00937B13" w:rsidRPr="00597E12">
        <w:t xml:space="preserve"> work-flow</w:t>
      </w:r>
      <w:r w:rsidR="004A4BBF" w:rsidRPr="00597E12">
        <w:t>s</w:t>
      </w:r>
      <w:r w:rsidR="00937B13" w:rsidRPr="00597E12">
        <w:t xml:space="preserve"> typically involve multiple transports, parties and exchanges of the encrypted document. Document encryption enables control over the access an intermediary person or system has to sensitive data in contrast to classic transport-level security. </w:t>
      </w:r>
    </w:p>
    <w:p w14:paraId="7194A811" w14:textId="77777777" w:rsidR="00937B13" w:rsidRPr="00597E12" w:rsidRDefault="00937B13">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6F0085EA" w14:textId="20BFF229" w:rsidR="00937B13" w:rsidRPr="00597E12" w:rsidRDefault="00937B13">
      <w:pPr>
        <w:pStyle w:val="BodyText"/>
        <w:ind w:left="720"/>
      </w:pPr>
      <w:r w:rsidRPr="00597E12">
        <w:t xml:space="preserve">Although IHE XDR is used here as an example any transport could be used including </w:t>
      </w:r>
      <w:r w:rsidR="00162128" w:rsidRPr="00597E12">
        <w:t>E</w:t>
      </w:r>
      <w:r w:rsidRPr="00597E12">
        <w:t xml:space="preserve">mail, HL7v2 messages, IHE XCA, HTTP REST and IHE XDS. </w:t>
      </w:r>
    </w:p>
    <w:p w14:paraId="021E5806" w14:textId="77777777" w:rsidR="00937B13" w:rsidRPr="00597E12" w:rsidRDefault="00937B13">
      <w:pPr>
        <w:pStyle w:val="BodyText"/>
        <w:ind w:left="720"/>
      </w:pPr>
      <w:r w:rsidRPr="00597E12">
        <w:t>Although policy aspects are out of scope of this profile, authorized parties are expected to handle the document in accordance with applicable policies.</w:t>
      </w:r>
    </w:p>
    <w:p w14:paraId="612394F3" w14:textId="77777777" w:rsidR="00937B13" w:rsidRPr="00597E12" w:rsidRDefault="002F2277" w:rsidP="00AA7CE4">
      <w:pPr>
        <w:numPr>
          <w:ilvl w:val="0"/>
          <w:numId w:val="30"/>
        </w:numPr>
        <w:tabs>
          <w:tab w:val="left" w:pos="1843"/>
        </w:tabs>
        <w:spacing w:after="120"/>
        <w:rPr>
          <w:b/>
        </w:rPr>
      </w:pPr>
      <w:r w:rsidRPr="00597E12">
        <w:rPr>
          <w:b/>
        </w:rPr>
        <w:t>Accidental loss</w:t>
      </w:r>
      <w:r w:rsidR="0001493B" w:rsidRPr="00597E12">
        <w:rPr>
          <w:b/>
        </w:rPr>
        <w:t xml:space="preserve"> of media</w:t>
      </w:r>
    </w:p>
    <w:p w14:paraId="2D162604" w14:textId="77777777" w:rsidR="0001493B" w:rsidRPr="00597E12" w:rsidRDefault="0001493B">
      <w:pPr>
        <w:pStyle w:val="BodyText"/>
        <w:ind w:left="720"/>
      </w:pPr>
      <w:r w:rsidRPr="00597E12">
        <w:t xml:space="preserve">This </w:t>
      </w:r>
      <w:r w:rsidR="004404EC" w:rsidRPr="00597E12">
        <w:t>scenario</w:t>
      </w:r>
      <w:r w:rsidRPr="00597E12">
        <w:t xml:space="preserve"> addresses when accidents happen and the media where sensitive </w:t>
      </w:r>
      <w:r w:rsidR="004E0CFA" w:rsidRPr="00597E12">
        <w:t xml:space="preserve">stored </w:t>
      </w:r>
      <w:r w:rsidR="00BB3247" w:rsidRPr="00597E12">
        <w:t>information is</w:t>
      </w:r>
      <w:r w:rsidRPr="00597E12">
        <w:t xml:space="preserve"> exposed or lost. This use</w:t>
      </w:r>
      <w:r w:rsidR="004404EC" w:rsidRPr="00597E12">
        <w:t xml:space="preserve"> </w:t>
      </w:r>
      <w:r w:rsidRPr="00597E12">
        <w:t>case includes those with highly sensitive or even anonymized data of a clinical tr</w:t>
      </w:r>
      <w:r w:rsidR="004404EC" w:rsidRPr="00597E12">
        <w:t>i</w:t>
      </w:r>
      <w:r w:rsidRPr="00597E12">
        <w:t xml:space="preserve">al. </w:t>
      </w:r>
    </w:p>
    <w:p w14:paraId="45BD3BF9" w14:textId="77777777" w:rsidR="00937B13" w:rsidRPr="00597E12" w:rsidRDefault="00937B13">
      <w:pPr>
        <w:pStyle w:val="BodyText"/>
        <w:ind w:left="720"/>
      </w:pPr>
      <w:r w:rsidRPr="00597E12">
        <w:t xml:space="preserve">The typical scenario flow for a clinical trial consists </w:t>
      </w:r>
      <w:r w:rsidR="008852BA" w:rsidRPr="00597E12">
        <w:t xml:space="preserve">of </w:t>
      </w:r>
      <w:r w:rsidRPr="00597E12">
        <w:t>step</w:t>
      </w:r>
      <w:r w:rsidR="004A4BBF" w:rsidRPr="00597E12">
        <w:t>s</w:t>
      </w:r>
      <w:r w:rsidRPr="00597E12">
        <w:t xml:space="preserve"> to prepare the data, transfer the data and use the data for research and analysis.</w:t>
      </w:r>
      <w:r w:rsidR="0001493B" w:rsidRPr="00597E12">
        <w:t xml:space="preserve"> </w:t>
      </w:r>
      <w:r w:rsidRPr="00597E12">
        <w:t>Preparation of data typically involves</w:t>
      </w:r>
      <w:r w:rsidR="008D79B2" w:rsidRPr="00597E12">
        <w:t>—</w:t>
      </w:r>
      <w:r w:rsidRPr="00597E12">
        <w:t>as mandated by regulation</w:t>
      </w:r>
      <w:r w:rsidR="008D79B2" w:rsidRPr="00597E12">
        <w:t>—</w:t>
      </w:r>
      <w:r w:rsidRPr="00597E12">
        <w:t>anon</w:t>
      </w:r>
      <w:r w:rsidR="006F52CD" w:rsidRPr="00597E12">
        <w:t>y</w:t>
      </w:r>
      <w:r w:rsidRPr="00597E12">
        <w:t xml:space="preserve">mization, pseudonymization or blinding to protect the privacy of the subjects involved. While such measures sufficiently counter risks involving honest </w:t>
      </w:r>
      <w:proofErr w:type="gramStart"/>
      <w:r w:rsidRPr="00597E12">
        <w:t>parties</w:t>
      </w:r>
      <w:proofErr w:type="gramEnd"/>
      <w:r w:rsidRPr="00597E12">
        <w:t xml:space="preserve"> </w:t>
      </w:r>
      <w:r w:rsidR="0001493B" w:rsidRPr="00597E12">
        <w:t>the data should still be considered sensitive</w:t>
      </w:r>
      <w:r w:rsidRPr="00597E12">
        <w:t xml:space="preserve">. </w:t>
      </w:r>
    </w:p>
    <w:p w14:paraId="07B2951B" w14:textId="77777777" w:rsidR="00937B13" w:rsidRPr="00597E12" w:rsidRDefault="00937B13" w:rsidP="005642A6">
      <w:pPr>
        <w:keepNext/>
        <w:numPr>
          <w:ilvl w:val="0"/>
          <w:numId w:val="30"/>
        </w:numPr>
        <w:tabs>
          <w:tab w:val="left" w:pos="1843"/>
        </w:tabs>
        <w:spacing w:after="120"/>
        <w:rPr>
          <w:b/>
        </w:rPr>
      </w:pPr>
      <w:r w:rsidRPr="00597E12">
        <w:rPr>
          <w:b/>
        </w:rPr>
        <w:t>Multiple recipients of secure document</w:t>
      </w:r>
    </w:p>
    <w:p w14:paraId="690ED185" w14:textId="77777777" w:rsidR="00937B13" w:rsidRPr="00597E12" w:rsidRDefault="00937B13" w:rsidP="005642A6">
      <w:pPr>
        <w:pStyle w:val="BodyText"/>
        <w:keepNext/>
        <w:ind w:left="720"/>
      </w:pPr>
      <w:r w:rsidRPr="00597E12">
        <w:t>In this scenario a user encrypts a document for</w:t>
      </w:r>
      <w:r w:rsidR="0001493B" w:rsidRPr="00597E12">
        <w:t xml:space="preserve"> multiple recipients resulting in one efficient package</w:t>
      </w:r>
      <w:r w:rsidRPr="00597E12">
        <w:t xml:space="preserve"> </w:t>
      </w:r>
      <w:r w:rsidR="00F8111B" w:rsidRPr="00597E12">
        <w:t>(</w:t>
      </w:r>
      <w:r w:rsidRPr="00597E12">
        <w:t>e.g.</w:t>
      </w:r>
      <w:r w:rsidR="00F8111B" w:rsidRPr="00597E12">
        <w:t>,</w:t>
      </w:r>
      <w:r w:rsidR="008D79B2" w:rsidRPr="00597E12">
        <w:t xml:space="preserve"> for</w:t>
      </w:r>
      <w:r w:rsidRPr="00597E12">
        <w:t xml:space="preserve"> a doctor and a specialist</w:t>
      </w:r>
      <w:r w:rsidR="00F8111B" w:rsidRPr="00597E12">
        <w:t>)</w:t>
      </w:r>
      <w:r w:rsidRPr="00597E12">
        <w:t xml:space="preserve">. </w:t>
      </w:r>
    </w:p>
    <w:p w14:paraId="7888DBAA" w14:textId="77777777" w:rsidR="00937B13" w:rsidRPr="00597E12" w:rsidRDefault="00937B13">
      <w:pPr>
        <w:pStyle w:val="BodyText"/>
        <w:ind w:left="720"/>
      </w:pPr>
      <w:r w:rsidRPr="00597E12">
        <w:t>For reasons of efficiency</w:t>
      </w:r>
      <w:r w:rsidR="00E717BA" w:rsidRPr="00597E12">
        <w:t>,</w:t>
      </w:r>
      <w:r w:rsidRPr="00597E12">
        <w:t xml:space="preserve"> the same encrypted document can be used by multiple recipients each </w:t>
      </w:r>
      <w:r w:rsidR="00967826" w:rsidRPr="00597E12">
        <w:t xml:space="preserve">of </w:t>
      </w:r>
      <w:r w:rsidR="004E0CFA" w:rsidRPr="00597E12">
        <w:t>who</w:t>
      </w:r>
      <w:r w:rsidR="00967826" w:rsidRPr="00597E12">
        <w:t>m</w:t>
      </w:r>
      <w:r w:rsidR="004E0CFA" w:rsidRPr="00597E12">
        <w:t xml:space="preserve"> </w:t>
      </w:r>
      <w:r w:rsidRPr="00597E12">
        <w:t xml:space="preserve">have their own symmetric or asymmetric decryption keys or password. The encrypted document can be sent using the same or different transports. </w:t>
      </w:r>
    </w:p>
    <w:p w14:paraId="35600EBB" w14:textId="77777777" w:rsidR="00937B13" w:rsidRPr="00597E12" w:rsidRDefault="00937B13" w:rsidP="00AA7CE4">
      <w:pPr>
        <w:numPr>
          <w:ilvl w:val="0"/>
          <w:numId w:val="30"/>
        </w:numPr>
        <w:tabs>
          <w:tab w:val="left" w:pos="1843"/>
        </w:tabs>
        <w:spacing w:after="120"/>
        <w:rPr>
          <w:b/>
        </w:rPr>
      </w:pPr>
      <w:r w:rsidRPr="00597E12">
        <w:rPr>
          <w:b/>
        </w:rPr>
        <w:t xml:space="preserve">Sharing with receivers only partially known </w:t>
      </w:r>
      <w:r w:rsidR="000933E6" w:rsidRPr="00597E12">
        <w:rPr>
          <w:b/>
        </w:rPr>
        <w:t>a priori</w:t>
      </w:r>
      <w:r w:rsidRPr="00597E12">
        <w:rPr>
          <w:b/>
        </w:rPr>
        <w:t xml:space="preserve"> a group or a role</w:t>
      </w:r>
    </w:p>
    <w:p w14:paraId="4121ED15" w14:textId="77777777" w:rsidR="00937B13" w:rsidRPr="00597E12" w:rsidRDefault="00937B13">
      <w:pPr>
        <w:pStyle w:val="BodyText"/>
        <w:ind w:left="720"/>
      </w:pPr>
      <w:r w:rsidRPr="00597E12">
        <w:t xml:space="preserve">In this scenario a nurse working for a disease management organization encrypts a patient’s record for a doctor in </w:t>
      </w:r>
      <w:r w:rsidR="0001493B" w:rsidRPr="00597E12">
        <w:t>an external</w:t>
      </w:r>
      <w:r w:rsidRPr="00597E12">
        <w:t xml:space="preserve"> hospital cardiology department. Upon rece</w:t>
      </w:r>
      <w:r w:rsidR="006F52CD" w:rsidRPr="00597E12">
        <w:t>iving</w:t>
      </w:r>
      <w:r w:rsidRPr="00597E12">
        <w:t xml:space="preserve"> the encrypted document</w:t>
      </w:r>
      <w:r w:rsidR="00F8111B" w:rsidRPr="00597E12">
        <w:t>,</w:t>
      </w:r>
      <w:r w:rsidRPr="00597E12">
        <w:t xml:space="preserve"> the department assigns a </w:t>
      </w:r>
      <w:proofErr w:type="gramStart"/>
      <w:r w:rsidRPr="00597E12">
        <w:t>particular cardiologist</w:t>
      </w:r>
      <w:proofErr w:type="gramEnd"/>
      <w:r w:rsidRPr="00597E12">
        <w:t xml:space="preserve"> on duty. This doctor receives the record and uses it after decryption. A similar situation may be present with the exchange of </w:t>
      </w:r>
      <w:r w:rsidR="0001493B" w:rsidRPr="00597E12">
        <w:t xml:space="preserve">cardiology </w:t>
      </w:r>
      <w:r w:rsidRPr="00597E12">
        <w:t>information using XDM on physical media between institutions where the final user is unknown upfront.</w:t>
      </w:r>
    </w:p>
    <w:p w14:paraId="4D910D9A" w14:textId="77777777" w:rsidR="00937B13" w:rsidRPr="00597E12" w:rsidRDefault="00937B13">
      <w:pPr>
        <w:pStyle w:val="BodyText"/>
        <w:ind w:left="720"/>
      </w:pPr>
      <w:r w:rsidRPr="00597E12">
        <w:t xml:space="preserve">The general case here is that the end-users are not fully known </w:t>
      </w:r>
      <w:r w:rsidR="000933E6" w:rsidRPr="00597E12">
        <w:t>a priori</w:t>
      </w:r>
      <w:r w:rsidRPr="00597E12">
        <w:t xml:space="preserve"> </w:t>
      </w:r>
      <w:r w:rsidR="00F8111B" w:rsidRPr="00597E12">
        <w:t>(</w:t>
      </w:r>
      <w:r w:rsidRPr="00597E12">
        <w:t>i.e.</w:t>
      </w:r>
      <w:r w:rsidR="00F8111B" w:rsidRPr="00597E12">
        <w:t>,</w:t>
      </w:r>
      <w:r w:rsidRPr="00597E12">
        <w:t xml:space="preserve"> a group is known but not a </w:t>
      </w:r>
      <w:proofErr w:type="gramStart"/>
      <w:r w:rsidRPr="00597E12">
        <w:t>particular member</w:t>
      </w:r>
      <w:proofErr w:type="gramEnd"/>
      <w:r w:rsidRPr="00597E12">
        <w:t xml:space="preserve"> of this group</w:t>
      </w:r>
      <w:r w:rsidR="00F8111B" w:rsidRPr="00597E12">
        <w:t>)</w:t>
      </w:r>
      <w:r w:rsidRPr="00597E12">
        <w:t xml:space="preserve">. </w:t>
      </w:r>
      <w:r w:rsidR="000933E6" w:rsidRPr="00597E12">
        <w:t xml:space="preserve">This can be a role </w:t>
      </w:r>
      <w:r w:rsidR="00466461" w:rsidRPr="00597E12">
        <w:t>i</w:t>
      </w:r>
      <w:r w:rsidRPr="00597E12">
        <w:t xml:space="preserve">nstead of group </w:t>
      </w:r>
      <w:proofErr w:type="gramStart"/>
      <w:r w:rsidRPr="00597E12">
        <w:t>as long as</w:t>
      </w:r>
      <w:proofErr w:type="gramEnd"/>
      <w:r w:rsidRPr="00597E12">
        <w:t xml:space="preserve"> this role’s membership is managed </w:t>
      </w:r>
      <w:r w:rsidR="00F8111B" w:rsidRPr="00597E12">
        <w:t>(</w:t>
      </w:r>
      <w:r w:rsidRPr="00597E12">
        <w:t>e.g.</w:t>
      </w:r>
      <w:r w:rsidR="00F8111B" w:rsidRPr="00597E12">
        <w:t>,</w:t>
      </w:r>
      <w:r w:rsidRPr="00597E12">
        <w:t xml:space="preserve"> a pharmacist registered in a national registry of pha</w:t>
      </w:r>
      <w:r w:rsidR="00B507F2" w:rsidRPr="00597E12">
        <w:t>r</w:t>
      </w:r>
      <w:r w:rsidRPr="00597E12">
        <w:t>macists.</w:t>
      </w:r>
      <w:r w:rsidR="00F8111B" w:rsidRPr="00597E12">
        <w:t>)</w:t>
      </w:r>
      <w:r w:rsidRPr="00597E12">
        <w:t xml:space="preserve"> </w:t>
      </w:r>
    </w:p>
    <w:p w14:paraId="50C3B804" w14:textId="77777777" w:rsidR="00937B13" w:rsidRPr="00597E12" w:rsidRDefault="0001493B">
      <w:pPr>
        <w:pStyle w:val="BodyText"/>
        <w:ind w:left="720"/>
      </w:pPr>
      <w:r w:rsidRPr="00597E12">
        <w:lastRenderedPageBreak/>
        <w:t>I</w:t>
      </w:r>
      <w:r w:rsidR="00937B13" w:rsidRPr="00597E12">
        <w:t xml:space="preserve">n these </w:t>
      </w:r>
      <w:proofErr w:type="gramStart"/>
      <w:r w:rsidR="00937B13" w:rsidRPr="00597E12">
        <w:t>cases</w:t>
      </w:r>
      <w:proofErr w:type="gramEnd"/>
      <w:r w:rsidR="00937B13" w:rsidRPr="00597E12">
        <w:t xml:space="preserve">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w:t>
      </w:r>
      <w:proofErr w:type="gramStart"/>
      <w:r w:rsidR="00937B13" w:rsidRPr="00597E12">
        <w:t>particular employee</w:t>
      </w:r>
      <w:proofErr w:type="gramEnd"/>
      <w:r w:rsidR="00937B13" w:rsidRPr="00597E12">
        <w:t xml:space="preserve"> or role holder access. Alternatively, an end-user out-of-band requests proper keys at the party responsible for the encryption or its delegate.</w:t>
      </w:r>
    </w:p>
    <w:p w14:paraId="7F7760F1" w14:textId="77777777" w:rsidR="00937B13" w:rsidRPr="00597E12" w:rsidRDefault="00937B13" w:rsidP="00AA7CE4">
      <w:pPr>
        <w:numPr>
          <w:ilvl w:val="0"/>
          <w:numId w:val="30"/>
        </w:numPr>
        <w:tabs>
          <w:tab w:val="left" w:pos="1843"/>
        </w:tabs>
        <w:spacing w:after="120"/>
        <w:rPr>
          <w:b/>
        </w:rPr>
      </w:pPr>
      <w:r w:rsidRPr="00597E12">
        <w:rPr>
          <w:b/>
        </w:rPr>
        <w:t>Partial encrypted set of documents</w:t>
      </w:r>
    </w:p>
    <w:p w14:paraId="21CF088C" w14:textId="77777777" w:rsidR="005642A6" w:rsidRPr="00597E12" w:rsidRDefault="00937B13" w:rsidP="007D10FB">
      <w:pPr>
        <w:pStyle w:val="BodyText"/>
        <w:ind w:left="720"/>
      </w:pPr>
      <w:r w:rsidRPr="00597E12">
        <w:t>In this scenario flow</w:t>
      </w:r>
      <w:r w:rsidR="0065133F" w:rsidRPr="00597E12">
        <w:t>,</w:t>
      </w:r>
      <w:r w:rsidRPr="00597E12">
        <w:t xml:space="preserve"> a care provider prepares an XDM medium with a document set containing an encrypted health document</w:t>
      </w:r>
      <w:r w:rsidR="00466461" w:rsidRPr="00597E12">
        <w:t>,</w:t>
      </w:r>
      <w:r w:rsidRPr="00597E12">
        <w:t xml:space="preserve"> and a non-encrypted document containing a subset of the health document content plus reference to the encrypted document. A receiving care provider uses the non-encrypted document to determine what to do with </w:t>
      </w:r>
      <w:r w:rsidR="000933E6" w:rsidRPr="00597E12">
        <w:t>the document</w:t>
      </w:r>
      <w:r w:rsidR="00466461" w:rsidRPr="00597E12">
        <w:t>,</w:t>
      </w:r>
      <w:r w:rsidR="000933E6" w:rsidRPr="00597E12">
        <w:t xml:space="preserve"> </w:t>
      </w:r>
      <w:r w:rsidRPr="00597E12">
        <w:t xml:space="preserve">and </w:t>
      </w:r>
      <w:r w:rsidR="000933E6" w:rsidRPr="00597E12">
        <w:t>if</w:t>
      </w:r>
      <w:r w:rsidRPr="00597E12">
        <w:t xml:space="preserve"> he is an intended recipient</w:t>
      </w:r>
      <w:r w:rsidR="00466461" w:rsidRPr="00597E12">
        <w:t>,</w:t>
      </w:r>
      <w:r w:rsidRPr="00597E12">
        <w:t xml:space="preserve"> decrypts the encrypted document and uses the data.</w:t>
      </w:r>
    </w:p>
    <w:p w14:paraId="1E87943D" w14:textId="7EB9C06B" w:rsidR="007D10FB" w:rsidRPr="00597E12" w:rsidRDefault="00937B13" w:rsidP="007D10FB">
      <w:pPr>
        <w:pStyle w:val="BodyText"/>
        <w:ind w:left="720"/>
      </w:pPr>
      <w:r w:rsidRPr="00597E12">
        <w:t xml:space="preserve">Document encryption can be applied selectively to documents, notably to documents part of </w:t>
      </w:r>
      <w:r w:rsidR="00B73548" w:rsidRPr="00597E12">
        <w:t>an</w:t>
      </w:r>
      <w:r w:rsidRPr="00597E12">
        <w:t xml:space="preserve"> XDM/XDR/XDS submission set</w:t>
      </w:r>
      <w:r w:rsidR="00113200" w:rsidRPr="00597E12">
        <w:t xml:space="preserve">. </w:t>
      </w:r>
      <w:bookmarkStart w:id="28" w:name="_Toc292282545"/>
    </w:p>
    <w:p w14:paraId="524EB689" w14:textId="77777777" w:rsidR="00937B13" w:rsidRPr="00597E12" w:rsidRDefault="00937B13">
      <w:pPr>
        <w:pStyle w:val="Heading2"/>
        <w:pageBreakBefore/>
        <w:numPr>
          <w:ilvl w:val="0"/>
          <w:numId w:val="0"/>
        </w:numPr>
      </w:pPr>
      <w:bookmarkStart w:id="29" w:name="_Toc294099163"/>
      <w:bookmarkStart w:id="30" w:name="_Toc294870579"/>
      <w:bookmarkStart w:id="31" w:name="_Toc427656848"/>
      <w:bookmarkStart w:id="32" w:name="_Toc520108724"/>
      <w:r w:rsidRPr="00597E12">
        <w:lastRenderedPageBreak/>
        <w:t>Open Issues and Questions</w:t>
      </w:r>
      <w:bookmarkEnd w:id="28"/>
      <w:bookmarkEnd w:id="29"/>
      <w:bookmarkEnd w:id="30"/>
      <w:bookmarkEnd w:id="31"/>
      <w:bookmarkEnd w:id="32"/>
    </w:p>
    <w:p w14:paraId="30BD7F76" w14:textId="77777777" w:rsidR="00937B13" w:rsidRPr="00597E12" w:rsidRDefault="00937B13">
      <w:pPr>
        <w:pStyle w:val="BodyText"/>
        <w:rPr>
          <w:i/>
          <w:iCs/>
        </w:rPr>
      </w:pPr>
    </w:p>
    <w:tbl>
      <w:tblPr>
        <w:tblW w:w="9602" w:type="dxa"/>
        <w:tblInd w:w="-10" w:type="dxa"/>
        <w:tblLayout w:type="fixed"/>
        <w:tblLook w:val="0000" w:firstRow="0" w:lastRow="0" w:firstColumn="0" w:lastColumn="0" w:noHBand="0" w:noVBand="0"/>
      </w:tblPr>
      <w:tblGrid>
        <w:gridCol w:w="336"/>
        <w:gridCol w:w="9266"/>
      </w:tblGrid>
      <w:tr w:rsidR="00937B13" w:rsidRPr="00597E12" w14:paraId="4C8DF951" w14:textId="77777777">
        <w:tc>
          <w:tcPr>
            <w:tcW w:w="336" w:type="dxa"/>
            <w:tcBorders>
              <w:top w:val="single" w:sz="4" w:space="0" w:color="000000"/>
              <w:left w:val="single" w:sz="4" w:space="0" w:color="000000"/>
              <w:bottom w:val="single" w:sz="4" w:space="0" w:color="000000"/>
            </w:tcBorders>
            <w:shd w:val="clear" w:color="auto" w:fill="auto"/>
          </w:tcPr>
          <w:p w14:paraId="70CF959A" w14:textId="77777777" w:rsidR="00937B13" w:rsidRPr="00597E12" w:rsidRDefault="00937B13">
            <w:pPr>
              <w:pStyle w:val="BodyText"/>
              <w:snapToGrid w:val="0"/>
              <w:jc w:val="center"/>
            </w:pPr>
            <w:r w:rsidRPr="00597E12">
              <w:t>#</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6AB1693" w14:textId="3717CB8C" w:rsidR="00937B13" w:rsidRPr="00597E12" w:rsidRDefault="00937B13">
            <w:pPr>
              <w:pStyle w:val="BodyText"/>
              <w:snapToGrid w:val="0"/>
              <w:jc w:val="center"/>
            </w:pPr>
            <w:r w:rsidRPr="00597E12">
              <w:t>Issue/(Question)</w:t>
            </w:r>
          </w:p>
        </w:tc>
      </w:tr>
      <w:tr w:rsidR="00937B13" w:rsidRPr="00597E12" w14:paraId="21C7BB42"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DA27230" w14:textId="77777777" w:rsidR="00937B13" w:rsidRPr="00597E12" w:rsidRDefault="00937B13">
            <w:pPr>
              <w:pStyle w:val="BodyText"/>
              <w:snapToGrid w:val="0"/>
              <w:jc w:val="center"/>
            </w:pPr>
            <w:r w:rsidRPr="00597E12">
              <w:t>1</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5C038C81" w14:textId="77777777" w:rsidR="006D4942" w:rsidRPr="00597E12" w:rsidRDefault="006D4942" w:rsidP="006D4942">
            <w:pPr>
              <w:pStyle w:val="BodyText"/>
              <w:snapToGrid w:val="0"/>
            </w:pPr>
            <w:r w:rsidRPr="00597E12">
              <w:t>Determine file is encrypted using Document Encryption</w:t>
            </w:r>
          </w:p>
          <w:p w14:paraId="0F320E74" w14:textId="77777777" w:rsidR="006D4942" w:rsidRPr="00597E12" w:rsidRDefault="00224355" w:rsidP="006D4942">
            <w:pPr>
              <w:pStyle w:val="BodyText"/>
            </w:pPr>
            <w:r w:rsidRPr="00597E12">
              <w:t>It is not possible to directly determine from a file itself i</w:t>
            </w:r>
            <w:r w:rsidR="004D1ADF" w:rsidRPr="00597E12">
              <w:t>f</w:t>
            </w:r>
            <w:r w:rsidRPr="00597E12">
              <w:t xml:space="preserve"> is encrypted using Document </w:t>
            </w:r>
            <w:r w:rsidR="00177FEC" w:rsidRPr="00597E12">
              <w:t>E</w:t>
            </w:r>
            <w:r w:rsidRPr="00597E12">
              <w:t xml:space="preserve">ncryption. </w:t>
            </w:r>
            <w:r w:rsidR="006D4942" w:rsidRPr="00597E12">
              <w:t xml:space="preserve">There </w:t>
            </w:r>
            <w:r w:rsidRPr="00597E12">
              <w:t>is no</w:t>
            </w:r>
            <w:r w:rsidR="006D4942" w:rsidRPr="00597E12">
              <w:t xml:space="preserve"> ‘magic byte(s)’ for CMS as exists </w:t>
            </w:r>
            <w:r w:rsidR="0065133F" w:rsidRPr="00597E12">
              <w:t xml:space="preserve">for example, </w:t>
            </w:r>
            <w:r w:rsidR="006D4942" w:rsidRPr="00597E12">
              <w:t>for DICOM</w:t>
            </w:r>
            <w:r w:rsidR="0065133F" w:rsidRPr="00597E12">
              <w:t>,</w:t>
            </w:r>
            <w:r w:rsidR="006D4942" w:rsidRPr="00597E12">
              <w:t xml:space="preserve"> to determine file type easy and reliably from the file itself (without parsing).</w:t>
            </w:r>
          </w:p>
          <w:p w14:paraId="0E612699" w14:textId="77777777" w:rsidR="006D4942" w:rsidRPr="00597E12" w:rsidRDefault="00224355" w:rsidP="006D4942">
            <w:pPr>
              <w:pStyle w:val="BodyText"/>
            </w:pPr>
            <w:r w:rsidRPr="00597E12">
              <w:t xml:space="preserve">Document Encryption specifies the use of certain file extension and mime-type. It assumes these may be in </w:t>
            </w:r>
            <w:proofErr w:type="gramStart"/>
            <w:r w:rsidRPr="00597E12">
              <w:t>a majority of</w:t>
            </w:r>
            <w:proofErr w:type="gramEnd"/>
            <w:r w:rsidRPr="00597E12">
              <w:t xml:space="preserve"> cases, especially those where it really matters</w:t>
            </w:r>
            <w:r w:rsidR="00E96BFB" w:rsidRPr="00597E12">
              <w:t>, however this may not old for</w:t>
            </w:r>
            <w:r w:rsidR="006D4942" w:rsidRPr="00597E12">
              <w:t xml:space="preserve"> all cases.</w:t>
            </w:r>
          </w:p>
          <w:p w14:paraId="401286BC" w14:textId="77777777" w:rsidR="00937B13" w:rsidRPr="00597E12" w:rsidRDefault="00224355" w:rsidP="00224355">
            <w:pPr>
              <w:pStyle w:val="BodyText"/>
            </w:pPr>
            <w:r w:rsidRPr="00597E12">
              <w:t>Is current</w:t>
            </w:r>
            <w:r w:rsidR="006D4942" w:rsidRPr="00597E12">
              <w:t xml:space="preserve"> solution with file extension, </w:t>
            </w:r>
            <w:proofErr w:type="spellStart"/>
            <w:r w:rsidR="006D4942" w:rsidRPr="00597E12">
              <w:t>mimeType</w:t>
            </w:r>
            <w:proofErr w:type="spellEnd"/>
            <w:r w:rsidR="006D4942" w:rsidRPr="00597E12">
              <w:t xml:space="preserve"> and (partial) parsing</w:t>
            </w:r>
            <w:r w:rsidRPr="00597E12">
              <w:t xml:space="preserve"> </w:t>
            </w:r>
            <w:proofErr w:type="gramStart"/>
            <w:r w:rsidRPr="00597E12">
              <w:t>sufficient</w:t>
            </w:r>
            <w:proofErr w:type="gramEnd"/>
            <w:r w:rsidRPr="00597E12">
              <w:t>?</w:t>
            </w:r>
            <w:r w:rsidR="006D4942" w:rsidRPr="00597E12">
              <w:t xml:space="preserve"> </w:t>
            </w:r>
          </w:p>
        </w:tc>
      </w:tr>
      <w:tr w:rsidR="00937B13" w:rsidRPr="00597E12" w14:paraId="61686053"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0667881B" w14:textId="77777777" w:rsidR="00937B13" w:rsidRPr="00597E12" w:rsidRDefault="00937B13">
            <w:pPr>
              <w:pStyle w:val="BodyText"/>
              <w:snapToGrid w:val="0"/>
              <w:jc w:val="center"/>
            </w:pPr>
            <w:r w:rsidRPr="00597E12">
              <w:t>2</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4CDD1EF8" w14:textId="77777777" w:rsidR="006D4942" w:rsidRPr="00597E12" w:rsidRDefault="006D4942" w:rsidP="006D4942">
            <w:pPr>
              <w:pStyle w:val="BodyText"/>
              <w:snapToGrid w:val="0"/>
            </w:pPr>
            <w:r w:rsidRPr="00597E12">
              <w:t xml:space="preserve">XDM Security Considerations </w:t>
            </w:r>
            <w:proofErr w:type="spellStart"/>
            <w:r w:rsidRPr="00597E12">
              <w:t>w.r.t.</w:t>
            </w:r>
            <w:proofErr w:type="spellEnd"/>
            <w:r w:rsidRPr="00597E12">
              <w:t xml:space="preserve"> auditing in case of encryption</w:t>
            </w:r>
          </w:p>
          <w:p w14:paraId="59F9DB8C" w14:textId="77777777" w:rsidR="00937B13" w:rsidRPr="00597E12" w:rsidRDefault="006D4942" w:rsidP="00871C74">
            <w:pPr>
              <w:pStyle w:val="BodyText"/>
              <w:rPr>
                <w:rFonts w:ascii="Arial" w:eastAsia="Arial" w:hAnsi="Arial"/>
                <w:b/>
                <w:kern w:val="1"/>
                <w:lang w:eastAsia="ar-SA"/>
              </w:rPr>
            </w:pPr>
            <w:r w:rsidRPr="00597E12">
              <w:t>Remark w</w:t>
            </w:r>
            <w:r w:rsidR="00E96BFB" w:rsidRPr="00597E12">
              <w:t xml:space="preserve">ith </w:t>
            </w:r>
            <w:r w:rsidRPr="00597E12">
              <w:t>r</w:t>
            </w:r>
            <w:r w:rsidR="00E96BFB" w:rsidRPr="00597E12">
              <w:t xml:space="preserve">espect </w:t>
            </w:r>
            <w:r w:rsidRPr="00597E12">
              <w:t>t</w:t>
            </w:r>
            <w:r w:rsidR="00E96BFB" w:rsidRPr="00597E12">
              <w:t>o</w:t>
            </w:r>
            <w:r w:rsidRPr="00597E12">
              <w:t xml:space="preserve"> auditing may need expansion into full table in XDM </w:t>
            </w:r>
            <w:r w:rsidR="00B204E7" w:rsidRPr="00597E12">
              <w:t>V</w:t>
            </w:r>
            <w:r w:rsidRPr="00597E12">
              <w:t>ol 2 Security Considerations.</w:t>
            </w:r>
          </w:p>
        </w:tc>
      </w:tr>
      <w:tr w:rsidR="00937B13" w:rsidRPr="00597E12" w14:paraId="30E7F2E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C444184" w14:textId="77777777" w:rsidR="00937B13" w:rsidRPr="00597E12" w:rsidRDefault="0001493B">
            <w:pPr>
              <w:pStyle w:val="BodyText"/>
              <w:snapToGrid w:val="0"/>
              <w:jc w:val="center"/>
            </w:pPr>
            <w:r w:rsidRPr="00597E12">
              <w:t>3</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925E56" w14:textId="77777777" w:rsidR="00E96BFB" w:rsidRPr="00597E12" w:rsidRDefault="00E96BFB" w:rsidP="0001493B">
            <w:pPr>
              <w:pStyle w:val="BodyText"/>
              <w:snapToGrid w:val="0"/>
            </w:pPr>
            <w:r w:rsidRPr="00597E12">
              <w:t>Shared symmetric key method</w:t>
            </w:r>
          </w:p>
          <w:p w14:paraId="4739ECF9" w14:textId="77777777" w:rsidR="00E96BFB" w:rsidRPr="00597E12" w:rsidRDefault="00991BBD" w:rsidP="0001493B">
            <w:pPr>
              <w:pStyle w:val="BodyText"/>
              <w:snapToGrid w:val="0"/>
            </w:pPr>
            <w:r w:rsidRPr="00597E12">
              <w:t xml:space="preserve">This supplement has enabled </w:t>
            </w:r>
            <w:r w:rsidR="00E96BFB" w:rsidRPr="00597E12">
              <w:t>s</w:t>
            </w:r>
            <w:r w:rsidRPr="00597E12">
              <w:t xml:space="preserve">hared symmetric key methods. </w:t>
            </w:r>
            <w:r w:rsidR="00073299" w:rsidRPr="00597E12">
              <w:t>It addresses use cases where password or PKI are not appropriate or suboptimal (</w:t>
            </w:r>
            <w:r w:rsidR="00BB3247" w:rsidRPr="00597E12">
              <w:t>e.g.,</w:t>
            </w:r>
            <w:r w:rsidR="00073299" w:rsidRPr="00597E12">
              <w:t xml:space="preserve"> (a combination of) no human interaction, ‘local’ use (possibly longer term), recipient with no certificate, </w:t>
            </w:r>
            <w:r w:rsidR="00F2478D" w:rsidRPr="00597E12">
              <w:t xml:space="preserve">unknown final recipient, </w:t>
            </w:r>
            <w:r w:rsidR="00073299" w:rsidRPr="00597E12">
              <w:t xml:space="preserve">strong keys requirements, </w:t>
            </w:r>
            <w:r w:rsidR="00BB3247" w:rsidRPr="00597E12">
              <w:t>etc.</w:t>
            </w:r>
            <w:r w:rsidR="00073299" w:rsidRPr="00597E12">
              <w:t xml:space="preserve">). </w:t>
            </w:r>
            <w:r w:rsidR="00F2478D" w:rsidRPr="00597E12">
              <w:t>Complexity in implementation and use (potential confusion for adopters which method to use) should be considered. For this method, c</w:t>
            </w:r>
            <w:r w:rsidR="00517007" w:rsidRPr="00597E12">
              <w:t xml:space="preserve">ompliant implementations must support the related CMS options (common as it is a subset of functionality for password). Use is not mandated and use typically will be in environments that have a key management infrastructure in place. For testing pre-configured keys may be used, </w:t>
            </w:r>
            <w:proofErr w:type="gramStart"/>
            <w:r w:rsidR="00517007" w:rsidRPr="00597E12">
              <w:t>similar to</w:t>
            </w:r>
            <w:proofErr w:type="gramEnd"/>
            <w:r w:rsidR="00517007" w:rsidRPr="00597E12">
              <w:t xml:space="preserve"> the password method.</w:t>
            </w:r>
            <w:r w:rsidR="00FD12DB" w:rsidRPr="00597E12">
              <w:t xml:space="preserve"> </w:t>
            </w:r>
          </w:p>
          <w:p w14:paraId="1444DD3C" w14:textId="77777777" w:rsidR="00937B13" w:rsidRPr="00597E12" w:rsidRDefault="00991BBD" w:rsidP="00F2478D">
            <w:pPr>
              <w:pStyle w:val="BodyText"/>
              <w:snapToGrid w:val="0"/>
            </w:pPr>
            <w:r w:rsidRPr="00597E12">
              <w:t xml:space="preserve">Is the inclusion of shared symmetric key justified? Will </w:t>
            </w:r>
            <w:r w:rsidR="00F2478D" w:rsidRPr="00597E12">
              <w:t>d</w:t>
            </w:r>
            <w:r w:rsidRPr="00597E12">
              <w:t xml:space="preserve">igital </w:t>
            </w:r>
            <w:r w:rsidR="00F2478D" w:rsidRPr="00597E12">
              <w:t>c</w:t>
            </w:r>
            <w:r w:rsidRPr="00597E12">
              <w:t xml:space="preserve">ertificate (PKI) and </w:t>
            </w:r>
            <w:r w:rsidR="00F2478D" w:rsidRPr="00597E12">
              <w:t>p</w:t>
            </w:r>
            <w:r w:rsidRPr="00597E12">
              <w:t xml:space="preserve">assword </w:t>
            </w:r>
            <w:r w:rsidR="00F2478D" w:rsidRPr="00597E12">
              <w:t xml:space="preserve">methods </w:t>
            </w:r>
            <w:r w:rsidRPr="00597E12">
              <w:t xml:space="preserve">be </w:t>
            </w:r>
            <w:proofErr w:type="gramStart"/>
            <w:r w:rsidRPr="00597E12">
              <w:t>sufficient</w:t>
            </w:r>
            <w:proofErr w:type="gramEnd"/>
            <w:r w:rsidRPr="00597E12">
              <w:t>?</w:t>
            </w:r>
          </w:p>
        </w:tc>
      </w:tr>
      <w:tr w:rsidR="004460BC" w:rsidRPr="00597E12" w14:paraId="52B71B18"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D5F6DC6" w14:textId="77777777" w:rsidR="004460BC" w:rsidRPr="00597E12" w:rsidRDefault="004460BC">
            <w:pPr>
              <w:pStyle w:val="BodyText"/>
              <w:snapToGrid w:val="0"/>
              <w:jc w:val="center"/>
            </w:pPr>
            <w:r w:rsidRPr="00597E12">
              <w:t>4</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6103328C" w14:textId="77777777" w:rsidR="004460BC" w:rsidRPr="00597E12" w:rsidRDefault="004460BC" w:rsidP="004460BC">
            <w:pPr>
              <w:pStyle w:val="BodyText"/>
              <w:snapToGrid w:val="0"/>
            </w:pPr>
            <w:r w:rsidRPr="00597E12">
              <w:t xml:space="preserve">Is the relationship between XDM Media Encryption open and IHE PDI Privacy </w:t>
            </w:r>
            <w:r w:rsidR="00E717BA" w:rsidRPr="00597E12">
              <w:t>Option</w:t>
            </w:r>
            <w:r w:rsidRPr="00597E12">
              <w:t xml:space="preserve"> adequately described? The supplement introduction discusses both items. The XDM </w:t>
            </w:r>
            <w:r w:rsidR="00E717BA" w:rsidRPr="00597E12">
              <w:t>Profile</w:t>
            </w:r>
            <w:r w:rsidRPr="00597E12">
              <w:t xml:space="preserve"> text does not mention PDI. Assuming that in most cases the basic profile – XDM or PDI – is a given and that for confidentiality the applicable option is used</w:t>
            </w:r>
            <w:r w:rsidR="00B7499A" w:rsidRPr="00597E12">
              <w:t xml:space="preserve">, a detailed discussion in the XDM </w:t>
            </w:r>
            <w:r w:rsidR="00E717BA" w:rsidRPr="00597E12">
              <w:t>Profile</w:t>
            </w:r>
            <w:r w:rsidR="00B7499A" w:rsidRPr="00597E12">
              <w:t xml:space="preserve"> is not required.</w:t>
            </w:r>
          </w:p>
        </w:tc>
      </w:tr>
      <w:tr w:rsidR="00017A41" w:rsidRPr="00597E12" w14:paraId="1D5AD24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559759AF" w14:textId="77777777" w:rsidR="00017A41" w:rsidRPr="00597E12" w:rsidRDefault="00017A41">
            <w:pPr>
              <w:pStyle w:val="BodyText"/>
              <w:snapToGrid w:val="0"/>
              <w:jc w:val="center"/>
            </w:pPr>
            <w:r w:rsidRPr="00597E12">
              <w:lastRenderedPageBreak/>
              <w:t>5</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A5872FB" w14:textId="77777777" w:rsidR="00017A41" w:rsidRPr="00597E12" w:rsidRDefault="00017A41" w:rsidP="004460BC">
            <w:pPr>
              <w:pStyle w:val="BodyText"/>
              <w:snapToGrid w:val="0"/>
            </w:pPr>
            <w:r w:rsidRPr="00597E12">
              <w:t>Algorithm support for actor responsible for encrypting</w:t>
            </w:r>
          </w:p>
          <w:p w14:paraId="1E3FC9F2" w14:textId="77777777" w:rsidR="00017A41" w:rsidRPr="00597E12" w:rsidRDefault="00017A41" w:rsidP="002037B1">
            <w:pPr>
              <w:pStyle w:val="BodyText"/>
              <w:snapToGrid w:val="0"/>
            </w:pPr>
            <w:r w:rsidRPr="00597E12">
              <w:t>Must the actor responsible for encrypting (Content Creator and XDM Portable Media creator) support all three</w:t>
            </w:r>
            <w:r w:rsidR="0016561E" w:rsidRPr="00597E12">
              <w:t xml:space="preserve"> algorithms</w:t>
            </w:r>
            <w:r w:rsidRPr="00597E12">
              <w:t>, i.e.</w:t>
            </w:r>
            <w:r w:rsidR="0065133F" w:rsidRPr="00597E12">
              <w:t>,</w:t>
            </w:r>
            <w:r w:rsidRPr="00597E12">
              <w:t xml:space="preserve"> AES-128 CBC and AES-192 CBC and AES-256 CBC, or is one of them </w:t>
            </w:r>
            <w:proofErr w:type="gramStart"/>
            <w:r w:rsidRPr="00597E12">
              <w:t>sufficient</w:t>
            </w:r>
            <w:proofErr w:type="gramEnd"/>
            <w:r w:rsidRPr="00597E12">
              <w:t>? Although supporting all three is preferred as it allows algorithm selection to be truly a policy decision, it may affect resource constraint devices.</w:t>
            </w:r>
            <w:r w:rsidR="002A4CCF" w:rsidRPr="00597E12">
              <w:t xml:space="preserve"> In any way, mandatory support does not imply mandatory use in a deployment.</w:t>
            </w:r>
          </w:p>
          <w:p w14:paraId="10331CB0" w14:textId="77777777" w:rsidR="0016561E" w:rsidRPr="00597E12" w:rsidRDefault="002037B1" w:rsidP="0016561E">
            <w:pPr>
              <w:pStyle w:val="BodyText"/>
              <w:snapToGrid w:val="0"/>
            </w:pPr>
            <w:r w:rsidRPr="00597E12">
              <w:t xml:space="preserve">Currently, the actor responsible for encrypting (Content Creator and XDM Portable </w:t>
            </w:r>
            <w:r w:rsidR="0016561E" w:rsidRPr="00597E12">
              <w:t xml:space="preserve">Media creator) must </w:t>
            </w:r>
            <w:r w:rsidR="00655701" w:rsidRPr="00597E12">
              <w:t xml:space="preserve">at least </w:t>
            </w:r>
            <w:r w:rsidR="0016561E" w:rsidRPr="00597E12">
              <w:t xml:space="preserve">support </w:t>
            </w:r>
            <w:r w:rsidR="002A4CCF" w:rsidRPr="00597E12">
              <w:t>one out of</w:t>
            </w:r>
            <w:r w:rsidR="0016561E" w:rsidRPr="00597E12">
              <w:t xml:space="preserve"> three</w:t>
            </w:r>
            <w:r w:rsidR="002A4CCF" w:rsidRPr="00597E12">
              <w:t>.</w:t>
            </w:r>
            <w:r w:rsidR="0016561E" w:rsidRPr="00597E12">
              <w:t xml:space="preserve"> </w:t>
            </w:r>
          </w:p>
          <w:p w14:paraId="13E04243" w14:textId="77777777" w:rsidR="002037B1" w:rsidRPr="00597E12" w:rsidRDefault="002037B1" w:rsidP="0016561E">
            <w:pPr>
              <w:pStyle w:val="BodyText"/>
              <w:snapToGrid w:val="0"/>
            </w:pPr>
            <w:r w:rsidRPr="00597E12">
              <w:t>(The actor responsible for decryption must support all three (to ensure interoperability regardless of what the originating actor uses.)</w:t>
            </w:r>
          </w:p>
        </w:tc>
      </w:tr>
      <w:tr w:rsidR="00321680" w:rsidRPr="00597E12" w14:paraId="35C27095"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404150F2" w14:textId="77777777" w:rsidR="00321680" w:rsidRPr="00597E12" w:rsidRDefault="00321680">
            <w:pPr>
              <w:pStyle w:val="BodyText"/>
              <w:snapToGrid w:val="0"/>
              <w:jc w:val="center"/>
            </w:pPr>
            <w:r w:rsidRPr="00597E12">
              <w:t>6</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24CB3061" w14:textId="42351A2F" w:rsidR="00321680" w:rsidRPr="00597E12" w:rsidRDefault="00321680" w:rsidP="00321680">
            <w:pPr>
              <w:pStyle w:val="BodyText"/>
              <w:snapToGrid w:val="0"/>
            </w:pPr>
            <w:r w:rsidRPr="00597E12">
              <w:t xml:space="preserve">The DEN </w:t>
            </w:r>
            <w:r w:rsidR="00E717BA" w:rsidRPr="00597E12">
              <w:t>Profile</w:t>
            </w:r>
            <w:r w:rsidRPr="00597E12">
              <w:t xml:space="preserve"> description arguably does not follow the format as defined in the introduction of Volume 3 </w:t>
            </w:r>
            <w:r w:rsidR="00CA37E4">
              <w:t>S</w:t>
            </w:r>
            <w:r w:rsidRPr="00597E12">
              <w:t xml:space="preserve">ection 5: “This section follows the documentation pattern found in the IHE PCC Technical Framework. The reader should be familiar with the IHE PCC Technical Framework.” Also, the format of Volume 3 </w:t>
            </w:r>
            <w:r w:rsidR="00CA37E4">
              <w:t>Section</w:t>
            </w:r>
            <w:r w:rsidRPr="00597E12">
              <w:t xml:space="preserve"> 5 is arguably in flux.</w:t>
            </w:r>
          </w:p>
          <w:p w14:paraId="220BB243" w14:textId="77777777" w:rsidR="00321680" w:rsidRPr="00597E12" w:rsidRDefault="00321680" w:rsidP="00321680">
            <w:pPr>
              <w:pStyle w:val="BodyText"/>
              <w:snapToGrid w:val="0"/>
            </w:pPr>
            <w:r w:rsidRPr="00597E12">
              <w:t>Once the format of Volume 3 has been settled, this is to be revisited.</w:t>
            </w:r>
          </w:p>
        </w:tc>
      </w:tr>
      <w:tr w:rsidR="00F05205" w:rsidRPr="00597E12" w14:paraId="3DF8553E" w14:textId="77777777" w:rsidTr="00871C74">
        <w:trPr>
          <w:cantSplit/>
        </w:trPr>
        <w:tc>
          <w:tcPr>
            <w:tcW w:w="336" w:type="dxa"/>
            <w:tcBorders>
              <w:top w:val="single" w:sz="4" w:space="0" w:color="000000"/>
              <w:left w:val="single" w:sz="4" w:space="0" w:color="000000"/>
              <w:bottom w:val="single" w:sz="4" w:space="0" w:color="000000"/>
            </w:tcBorders>
            <w:shd w:val="clear" w:color="auto" w:fill="auto"/>
          </w:tcPr>
          <w:p w14:paraId="7F65DF77" w14:textId="77777777" w:rsidR="00F05205" w:rsidRPr="00597E12" w:rsidRDefault="00F05205">
            <w:pPr>
              <w:pStyle w:val="BodyText"/>
              <w:snapToGrid w:val="0"/>
              <w:jc w:val="center"/>
            </w:pPr>
            <w:r w:rsidRPr="00597E12">
              <w:t>7</w:t>
            </w:r>
          </w:p>
        </w:tc>
        <w:tc>
          <w:tcPr>
            <w:tcW w:w="9266" w:type="dxa"/>
            <w:tcBorders>
              <w:top w:val="single" w:sz="4" w:space="0" w:color="000000"/>
              <w:left w:val="single" w:sz="4" w:space="0" w:color="000000"/>
              <w:bottom w:val="single" w:sz="4" w:space="0" w:color="000000"/>
              <w:right w:val="single" w:sz="4" w:space="0" w:color="000000"/>
            </w:tcBorders>
            <w:shd w:val="clear" w:color="auto" w:fill="auto"/>
          </w:tcPr>
          <w:p w14:paraId="023AC22F" w14:textId="77777777" w:rsidR="00F05205" w:rsidRPr="00597E12" w:rsidRDefault="00F05205" w:rsidP="009A4502">
            <w:pPr>
              <w:pStyle w:val="BodyText"/>
              <w:snapToGrid w:val="0"/>
            </w:pPr>
            <w:r w:rsidRPr="00597E12">
              <w:t>Password based encryption does not yet have an upgrade path to phase out SHA1 for key derivation</w:t>
            </w:r>
            <w:r w:rsidR="009A4502" w:rsidRPr="00597E12">
              <w:t xml:space="preserve"> (PBKDF2)</w:t>
            </w:r>
            <w:r w:rsidRPr="00597E12">
              <w:t xml:space="preserve">, </w:t>
            </w:r>
            <w:r w:rsidR="00BB3247" w:rsidRPr="00597E12">
              <w:t>i.e.,</w:t>
            </w:r>
            <w:r w:rsidRPr="00597E12">
              <w:t xml:space="preserve"> </w:t>
            </w:r>
            <w:r w:rsidR="009A4502" w:rsidRPr="00597E12">
              <w:t>recommending (“should”)</w:t>
            </w:r>
            <w:r w:rsidRPr="00597E12">
              <w:t xml:space="preserve"> a Portable Media Importer and Cont</w:t>
            </w:r>
            <w:r w:rsidR="009A4502" w:rsidRPr="00597E12">
              <w:t xml:space="preserve">ent Consumer to </w:t>
            </w:r>
            <w:r w:rsidRPr="00597E12">
              <w:t>also support HMAC-SHA256. Reasons are that CMS and PBKDF2 standards do not yet identify HMAC-SHA256 as well as no OID seems to yet be defined.</w:t>
            </w:r>
          </w:p>
          <w:p w14:paraId="2338328F" w14:textId="77777777" w:rsidR="00570BED" w:rsidRPr="00597E12" w:rsidRDefault="00570BED" w:rsidP="009A4502">
            <w:pPr>
              <w:pStyle w:val="BodyText"/>
              <w:snapToGrid w:val="0"/>
            </w:pPr>
            <w:r w:rsidRPr="00597E12">
              <w:t>Once external standards have progressed this may be revisited.</w:t>
            </w:r>
          </w:p>
        </w:tc>
      </w:tr>
    </w:tbl>
    <w:p w14:paraId="7AEB0C54" w14:textId="77777777" w:rsidR="00937B13" w:rsidRPr="00597E12" w:rsidRDefault="00937B13">
      <w:pPr>
        <w:pStyle w:val="BodyText"/>
      </w:pPr>
    </w:p>
    <w:p w14:paraId="2644E66E" w14:textId="77777777" w:rsidR="0001493B" w:rsidRPr="00597E12" w:rsidRDefault="0001493B" w:rsidP="00224355">
      <w:pPr>
        <w:pStyle w:val="Heading2"/>
        <w:numPr>
          <w:ilvl w:val="0"/>
          <w:numId w:val="0"/>
        </w:numPr>
      </w:pPr>
      <w:bookmarkStart w:id="33" w:name="_Toc294099164"/>
      <w:bookmarkStart w:id="34" w:name="_Toc294870580"/>
      <w:bookmarkStart w:id="35" w:name="_Toc427656849"/>
      <w:bookmarkStart w:id="36" w:name="_Toc520108725"/>
      <w:r w:rsidRPr="00597E12">
        <w:t>Closed Issues</w:t>
      </w:r>
      <w:bookmarkEnd w:id="33"/>
      <w:bookmarkEnd w:id="34"/>
      <w:bookmarkEnd w:id="35"/>
      <w:bookmarkEnd w:id="36"/>
    </w:p>
    <w:p w14:paraId="3C48E3CD" w14:textId="77777777" w:rsidR="0001493B" w:rsidRPr="00597E12" w:rsidRDefault="00177FEC">
      <w:pPr>
        <w:pStyle w:val="BodyText"/>
      </w:pPr>
      <w:r w:rsidRPr="00597E12">
        <w:t>Selected closed issues have been documented on the IHE wiki</w:t>
      </w:r>
      <w:r w:rsidR="004F478B" w:rsidRPr="00597E12">
        <w:t xml:space="preserve"> at </w:t>
      </w:r>
      <w:hyperlink r:id="rId17" w:history="1">
        <w:r w:rsidR="004F478B" w:rsidRPr="00597E12">
          <w:rPr>
            <w:rStyle w:val="Hyperlink"/>
          </w:rPr>
          <w:t>http://wiki.ihe.net/index.php?title=Document_Encryption_-_Discussion</w:t>
        </w:r>
      </w:hyperlink>
      <w:r w:rsidR="004F478B" w:rsidRPr="00597E12">
        <w:t>.</w:t>
      </w:r>
      <w:r w:rsidR="0001493B" w:rsidRPr="00597E12">
        <w:t xml:space="preserve"> </w:t>
      </w:r>
    </w:p>
    <w:p w14:paraId="53580125" w14:textId="77777777" w:rsidR="00937B13" w:rsidRPr="00597E12" w:rsidRDefault="00937B13">
      <w:pPr>
        <w:pStyle w:val="PartTitle"/>
      </w:pPr>
      <w:bookmarkStart w:id="37" w:name="__RefHeading__79_1966275477"/>
      <w:bookmarkStart w:id="38" w:name="__RefHeading__81_1966275477"/>
      <w:bookmarkStart w:id="39" w:name="_Toc427656850"/>
      <w:bookmarkStart w:id="40" w:name="_Toc520108726"/>
      <w:bookmarkEnd w:id="37"/>
      <w:bookmarkEnd w:id="38"/>
      <w:r w:rsidRPr="00597E12">
        <w:lastRenderedPageBreak/>
        <w:t>Volume 1 – Integration Profiles</w:t>
      </w:r>
      <w:bookmarkEnd w:id="39"/>
      <w:bookmarkEnd w:id="40"/>
    </w:p>
    <w:p w14:paraId="7230C1D4" w14:textId="77777777" w:rsidR="00937B13" w:rsidRPr="00597E12" w:rsidRDefault="00937B13">
      <w:pPr>
        <w:pStyle w:val="Heading2"/>
        <w:numPr>
          <w:ilvl w:val="0"/>
          <w:numId w:val="0"/>
        </w:numPr>
      </w:pPr>
      <w:bookmarkStart w:id="41" w:name="__RefHeading__83_1966275477"/>
      <w:bookmarkStart w:id="42" w:name="_Toc292282547"/>
      <w:bookmarkStart w:id="43" w:name="_Toc294099165"/>
      <w:bookmarkStart w:id="44" w:name="_Toc294870581"/>
      <w:bookmarkStart w:id="45" w:name="_Toc427656851"/>
      <w:bookmarkStart w:id="46" w:name="_Toc520108727"/>
      <w:bookmarkEnd w:id="41"/>
      <w:r w:rsidRPr="00597E12">
        <w:t>1.7 History of Annual Changes</w:t>
      </w:r>
      <w:bookmarkEnd w:id="42"/>
      <w:bookmarkEnd w:id="43"/>
      <w:bookmarkEnd w:id="44"/>
      <w:bookmarkEnd w:id="45"/>
      <w:bookmarkEnd w:id="46"/>
    </w:p>
    <w:p w14:paraId="5388D69A" w14:textId="0A3A57AB" w:rsidR="00937B13" w:rsidRPr="00597E12" w:rsidRDefault="00937B13" w:rsidP="007E64FB">
      <w:pPr>
        <w:pStyle w:val="EditorInstructions"/>
      </w:pPr>
      <w:r w:rsidRPr="00597E12">
        <w:t xml:space="preserve">Add the following bullet to the end of the bullet list in </w:t>
      </w:r>
      <w:r w:rsidR="00CA37E4">
        <w:t>Section</w:t>
      </w:r>
      <w:r w:rsidRPr="00597E12">
        <w:t xml:space="preserve"> 1.7</w:t>
      </w:r>
    </w:p>
    <w:p w14:paraId="439DC410" w14:textId="77777777" w:rsidR="00937B13" w:rsidRPr="00597E12" w:rsidRDefault="00937B13" w:rsidP="00871C74">
      <w:pPr>
        <w:pStyle w:val="ListBullet2"/>
      </w:pPr>
      <w:r w:rsidRPr="00597E12">
        <w:t xml:space="preserve">Added the Document Encryption Profile which provides a means to encrypt health documents independent of </w:t>
      </w:r>
      <w:proofErr w:type="gramStart"/>
      <w:r w:rsidRPr="00597E12">
        <w:t>particular transports</w:t>
      </w:r>
      <w:proofErr w:type="gramEnd"/>
      <w:r w:rsidRPr="00597E12">
        <w:t xml:space="preserve"> and applications thereby offering end-to-end confidentiality. </w:t>
      </w:r>
    </w:p>
    <w:p w14:paraId="167765CB" w14:textId="7B41DF62" w:rsidR="001113DA" w:rsidRPr="00597E12" w:rsidRDefault="001113DA" w:rsidP="001113DA">
      <w:pPr>
        <w:pStyle w:val="EditorInstructions"/>
      </w:pPr>
      <w:bookmarkStart w:id="47" w:name="__RefHeading__85_1966275477"/>
      <w:bookmarkStart w:id="48" w:name="__RefHeading__87_1966275477"/>
      <w:bookmarkStart w:id="49" w:name="_Toc210747698"/>
      <w:bookmarkStart w:id="50" w:name="_Toc214425588"/>
      <w:bookmarkStart w:id="51" w:name="_Toc266888963"/>
      <w:bookmarkStart w:id="52" w:name="_Toc292282549"/>
      <w:bookmarkStart w:id="53" w:name="_Toc294099166"/>
      <w:bookmarkStart w:id="54" w:name="_Toc294870582"/>
      <w:bookmarkEnd w:id="47"/>
      <w:bookmarkEnd w:id="48"/>
      <w:r w:rsidRPr="00597E12">
        <w:t xml:space="preserve">Update </w:t>
      </w:r>
      <w:r w:rsidR="00CA37E4">
        <w:t>Section</w:t>
      </w:r>
      <w:r w:rsidRPr="00597E12">
        <w:t xml:space="preserve"> 1.8</w:t>
      </w:r>
    </w:p>
    <w:p w14:paraId="7D88D743" w14:textId="77777777" w:rsidR="00C24737" w:rsidRPr="00597E12" w:rsidRDefault="00E53608" w:rsidP="00C24737">
      <w:pPr>
        <w:pStyle w:val="Heading2"/>
        <w:numPr>
          <w:ilvl w:val="0"/>
          <w:numId w:val="0"/>
        </w:numPr>
      </w:pPr>
      <w:bookmarkStart w:id="55" w:name="_Toc427656852"/>
      <w:bookmarkStart w:id="56" w:name="_Toc520108728"/>
      <w:r w:rsidRPr="00597E12">
        <w:t xml:space="preserve">1.8 </w:t>
      </w:r>
      <w:r w:rsidR="00C24737" w:rsidRPr="00597E12">
        <w:t>Security Implications</w:t>
      </w:r>
      <w:bookmarkEnd w:id="49"/>
      <w:bookmarkEnd w:id="50"/>
      <w:bookmarkEnd w:id="51"/>
      <w:bookmarkEnd w:id="55"/>
      <w:bookmarkEnd w:id="56"/>
    </w:p>
    <w:p w14:paraId="05B7203A" w14:textId="2923AF82" w:rsidR="00C24737" w:rsidRPr="00597E12" w:rsidRDefault="00C24737" w:rsidP="00C24737">
      <w:pPr>
        <w:pStyle w:val="BodyText"/>
      </w:pPr>
      <w:r w:rsidRPr="00597E12">
        <w:t>IHE transactions often contain information that must be protected in conformance with privacy laws and regulations, such as HIPAA or similar requirements in other regions</w:t>
      </w:r>
      <w:r w:rsidR="00113200" w:rsidRPr="00597E12">
        <w:t xml:space="preserve">. </w:t>
      </w:r>
      <w:r w:rsidRPr="00597E12">
        <w:t xml:space="preserve">IHE includes a few security and privacy-focused profiles listed below. </w:t>
      </w:r>
      <w:r w:rsidR="001113DA" w:rsidRPr="00597E12">
        <w:rPr>
          <w:b/>
          <w:u w:val="single"/>
        </w:rPr>
        <w:t xml:space="preserve">In addition, </w:t>
      </w:r>
      <w:r w:rsidR="00C47CC6">
        <w:rPr>
          <w:b/>
          <w:u w:val="single"/>
        </w:rPr>
        <w:t>A</w:t>
      </w:r>
      <w:r w:rsidR="001113DA" w:rsidRPr="00597E12">
        <w:rPr>
          <w:b/>
          <w:u w:val="single"/>
        </w:rPr>
        <w:t xml:space="preserve">ppendix Q provides an overview of encryption </w:t>
      </w:r>
      <w:r w:rsidR="005D2C73" w:rsidRPr="00597E12">
        <w:rPr>
          <w:b/>
          <w:u w:val="single"/>
        </w:rPr>
        <w:t>mechanisms</w:t>
      </w:r>
      <w:r w:rsidR="001113DA" w:rsidRPr="00597E12">
        <w:rPr>
          <w:b/>
          <w:u w:val="single"/>
        </w:rPr>
        <w:t xml:space="preserve"> in the IHE profile portfolio. </w:t>
      </w:r>
      <w:r w:rsidRPr="00597E12">
        <w:t>Other IHE Profiles generally do not have specific privacy protections, but rather expect a proper grouping with one or more of the security profiles:</w:t>
      </w:r>
    </w:p>
    <w:p w14:paraId="5D5C0059" w14:textId="77777777" w:rsidR="00C24737" w:rsidRPr="00597E12" w:rsidRDefault="00C24737" w:rsidP="00871C74">
      <w:pPr>
        <w:pStyle w:val="ListBullet2"/>
      </w:pPr>
      <w:r w:rsidRPr="00597E12">
        <w:t xml:space="preserve">The Audit Trail and Node Authentication (ATNA) </w:t>
      </w:r>
      <w:r w:rsidR="00E717BA" w:rsidRPr="00597E12">
        <w:t>Profile</w:t>
      </w:r>
      <w:r w:rsidRPr="00597E12">
        <w:t xml:space="preserve"> specifies a means to ensure that nodes in a network are authenticated. </w:t>
      </w:r>
    </w:p>
    <w:p w14:paraId="2D8647C6" w14:textId="77777777" w:rsidR="00C24737" w:rsidRPr="00597E12" w:rsidRDefault="00C24737" w:rsidP="00871C74">
      <w:pPr>
        <w:pStyle w:val="ListBullet2"/>
      </w:pPr>
      <w:r w:rsidRPr="00597E12">
        <w:t xml:space="preserve">The ATNA </w:t>
      </w:r>
      <w:r w:rsidR="00E717BA" w:rsidRPr="00597E12">
        <w:t>Profile</w:t>
      </w:r>
      <w:r w:rsidRPr="00597E12">
        <w:t xml:space="preserve"> specifies an audit message for reporting security- and privacy-relevant events. </w:t>
      </w:r>
    </w:p>
    <w:p w14:paraId="137C50EC" w14:textId="77777777" w:rsidR="00C24737" w:rsidRPr="00597E12" w:rsidRDefault="00C24737" w:rsidP="00871C74">
      <w:pPr>
        <w:pStyle w:val="ListBullet2"/>
      </w:pPr>
      <w:r w:rsidRPr="00597E12">
        <w:t xml:space="preserve">The Enterprise User Authentication (EUA) </w:t>
      </w:r>
      <w:r w:rsidR="00E717BA" w:rsidRPr="00597E12">
        <w:t>Profile</w:t>
      </w:r>
      <w:r w:rsidRPr="00597E12">
        <w:t xml:space="preserve"> specifies a means to authenticate system users and to share knowledge of the authenticated users among applications. </w:t>
      </w:r>
    </w:p>
    <w:p w14:paraId="233926FB" w14:textId="77777777" w:rsidR="00C24737" w:rsidRPr="00597E12" w:rsidRDefault="00C24737" w:rsidP="00871C74">
      <w:pPr>
        <w:pStyle w:val="ListBullet2"/>
      </w:pPr>
      <w:r w:rsidRPr="00597E12">
        <w:t xml:space="preserve">The Personnel White Pages (PWP) </w:t>
      </w:r>
      <w:r w:rsidR="00E717BA" w:rsidRPr="00597E12">
        <w:t>Profile</w:t>
      </w:r>
      <w:r w:rsidRPr="00597E12">
        <w:t xml:space="preserve"> provides a repository that may be used to hold system users' identification data</w:t>
      </w:r>
      <w:r w:rsidR="00113200" w:rsidRPr="00597E12">
        <w:t xml:space="preserve">. </w:t>
      </w:r>
    </w:p>
    <w:p w14:paraId="62993C54" w14:textId="77777777" w:rsidR="00C24737" w:rsidRPr="00597E12" w:rsidRDefault="00C24737" w:rsidP="00871C74">
      <w:pPr>
        <w:pStyle w:val="ListBullet2"/>
        <w:rPr>
          <w:b/>
          <w:u w:val="single"/>
        </w:rPr>
      </w:pPr>
      <w:r w:rsidRPr="00597E12">
        <w:rPr>
          <w:b/>
          <w:u w:val="single"/>
        </w:rPr>
        <w:t xml:space="preserve">The Document Encryption (DEN) </w:t>
      </w:r>
      <w:r w:rsidR="00E717BA" w:rsidRPr="00597E12">
        <w:rPr>
          <w:b/>
          <w:u w:val="single"/>
        </w:rPr>
        <w:t>Profile</w:t>
      </w:r>
      <w:r w:rsidRPr="00597E12">
        <w:rPr>
          <w:b/>
          <w:u w:val="single"/>
        </w:rPr>
        <w:t xml:space="preserve"> specifies a means to ensure confidentiality of documents.</w:t>
      </w:r>
    </w:p>
    <w:p w14:paraId="2BAC57DB" w14:textId="77777777" w:rsidR="00C24737" w:rsidRPr="00597E12" w:rsidRDefault="00C24737" w:rsidP="00C24737">
      <w:pPr>
        <w:pStyle w:val="BodyText"/>
      </w:pPr>
      <w:r w:rsidRPr="00597E12">
        <w:t>Implementers may follow these IHE profiles to fulfill some of their security needs</w:t>
      </w:r>
      <w:r w:rsidR="00113200" w:rsidRPr="00597E12">
        <w:t xml:space="preserve">. </w:t>
      </w:r>
      <w:r w:rsidRPr="00597E12">
        <w:t>It is understood that institutions must implement policy and workflow steps to satisfy enterprise needs and to comply with regulatory requirements.</w:t>
      </w:r>
    </w:p>
    <w:p w14:paraId="0DB33145" w14:textId="77777777" w:rsidR="00937B13" w:rsidRPr="00597E12" w:rsidRDefault="00937B13">
      <w:pPr>
        <w:pStyle w:val="Heading2"/>
        <w:numPr>
          <w:ilvl w:val="0"/>
          <w:numId w:val="0"/>
        </w:numPr>
      </w:pPr>
      <w:bookmarkStart w:id="57" w:name="_Toc427656853"/>
      <w:bookmarkStart w:id="58" w:name="_Toc520108729"/>
      <w:r w:rsidRPr="00597E12">
        <w:t>2.1 Dependencies among Integration Profiles</w:t>
      </w:r>
      <w:bookmarkEnd w:id="52"/>
      <w:bookmarkEnd w:id="53"/>
      <w:bookmarkEnd w:id="54"/>
      <w:bookmarkEnd w:id="57"/>
      <w:bookmarkEnd w:id="58"/>
    </w:p>
    <w:p w14:paraId="2E75ED33" w14:textId="77777777" w:rsidR="00937B13" w:rsidRPr="00597E12" w:rsidRDefault="00937B13" w:rsidP="007E64FB">
      <w:pPr>
        <w:pStyle w:val="EditorInstructions"/>
      </w:pPr>
      <w:r w:rsidRPr="00597E12">
        <w:t>Add the following to Table 2-1</w:t>
      </w:r>
    </w:p>
    <w:p w14:paraId="7D197BCA" w14:textId="77777777" w:rsidR="00937B13" w:rsidRPr="00597E12" w:rsidRDefault="00937B13">
      <w:pPr>
        <w:pStyle w:val="BodyText"/>
      </w:pPr>
    </w:p>
    <w:tbl>
      <w:tblPr>
        <w:tblW w:w="9745" w:type="dxa"/>
        <w:tblInd w:w="108" w:type="dxa"/>
        <w:tblLayout w:type="fixed"/>
        <w:tblLook w:val="0000" w:firstRow="0" w:lastRow="0" w:firstColumn="0" w:lastColumn="0" w:noHBand="0" w:noVBand="0"/>
      </w:tblPr>
      <w:tblGrid>
        <w:gridCol w:w="2883"/>
        <w:gridCol w:w="1710"/>
        <w:gridCol w:w="2790"/>
        <w:gridCol w:w="2362"/>
      </w:tblGrid>
      <w:tr w:rsidR="00937B13" w:rsidRPr="00597E12" w14:paraId="2CB291DD" w14:textId="77777777">
        <w:trPr>
          <w:cantSplit/>
        </w:trPr>
        <w:tc>
          <w:tcPr>
            <w:tcW w:w="2883" w:type="dxa"/>
            <w:tcBorders>
              <w:top w:val="single" w:sz="4" w:space="0" w:color="000000"/>
              <w:left w:val="single" w:sz="4" w:space="0" w:color="000000"/>
              <w:bottom w:val="single" w:sz="4" w:space="0" w:color="000000"/>
            </w:tcBorders>
            <w:shd w:val="clear" w:color="auto" w:fill="auto"/>
          </w:tcPr>
          <w:p w14:paraId="55AEF269"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Document Encryption</w:t>
            </w:r>
          </w:p>
        </w:tc>
        <w:tc>
          <w:tcPr>
            <w:tcW w:w="1710" w:type="dxa"/>
            <w:tcBorders>
              <w:top w:val="single" w:sz="4" w:space="0" w:color="000000"/>
              <w:left w:val="single" w:sz="4" w:space="0" w:color="000000"/>
              <w:bottom w:val="single" w:sz="4" w:space="0" w:color="000000"/>
            </w:tcBorders>
            <w:shd w:val="clear" w:color="auto" w:fill="auto"/>
          </w:tcPr>
          <w:p w14:paraId="33969411"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xml:space="preserve">None </w:t>
            </w:r>
          </w:p>
        </w:tc>
        <w:tc>
          <w:tcPr>
            <w:tcW w:w="2790" w:type="dxa"/>
            <w:tcBorders>
              <w:top w:val="single" w:sz="4" w:space="0" w:color="000000"/>
              <w:left w:val="single" w:sz="4" w:space="0" w:color="000000"/>
              <w:bottom w:val="single" w:sz="4" w:space="0" w:color="000000"/>
            </w:tcBorders>
            <w:shd w:val="clear" w:color="auto" w:fill="auto"/>
          </w:tcPr>
          <w:p w14:paraId="32BB158F"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ab/>
              <w:t>None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4E36F06E" w14:textId="77777777" w:rsidR="00937B13" w:rsidRPr="00597E12" w:rsidRDefault="00937B13">
            <w:pPr>
              <w:pStyle w:val="TableEntry"/>
              <w:snapToGrid w:val="0"/>
              <w:rPr>
                <w:rFonts w:eastAsia="Times New Roman"/>
                <w:lang w:val="en-US" w:eastAsia="en-US"/>
              </w:rPr>
            </w:pPr>
          </w:p>
        </w:tc>
      </w:tr>
    </w:tbl>
    <w:p w14:paraId="5992A652" w14:textId="3065C4A1" w:rsidR="00937B13" w:rsidRPr="00597E12" w:rsidRDefault="00937B13" w:rsidP="00722DDB">
      <w:pPr>
        <w:pStyle w:val="EditorInstructions"/>
      </w:pPr>
      <w:r w:rsidRPr="00597E12">
        <w:t xml:space="preserve">Add the following section to </w:t>
      </w:r>
      <w:r w:rsidR="00CA37E4">
        <w:t>Section</w:t>
      </w:r>
      <w:r w:rsidRPr="00597E12">
        <w:t xml:space="preserve"> 2.2</w:t>
      </w:r>
    </w:p>
    <w:p w14:paraId="6A038C3A" w14:textId="77777777" w:rsidR="00937B13" w:rsidRPr="00597E12" w:rsidRDefault="00937B13">
      <w:pPr>
        <w:pStyle w:val="Heading3"/>
        <w:numPr>
          <w:ilvl w:val="0"/>
          <w:numId w:val="0"/>
        </w:numPr>
      </w:pPr>
      <w:bookmarkStart w:id="59" w:name="__RefHeading__89_1966275477"/>
      <w:bookmarkStart w:id="60" w:name="_Toc292282550"/>
      <w:bookmarkStart w:id="61" w:name="_Toc294099167"/>
      <w:bookmarkStart w:id="62" w:name="_Toc294870583"/>
      <w:bookmarkStart w:id="63" w:name="_Toc427656854"/>
      <w:bookmarkStart w:id="64" w:name="_Toc520108730"/>
      <w:bookmarkEnd w:id="59"/>
      <w:r w:rsidRPr="00597E12">
        <w:lastRenderedPageBreak/>
        <w:t>2.2</w:t>
      </w:r>
      <w:r w:rsidR="00870FC5" w:rsidRPr="00597E12">
        <w:t>.32</w:t>
      </w:r>
      <w:r w:rsidRPr="00597E12">
        <w:t xml:space="preserve"> Document Encryption Profile</w:t>
      </w:r>
      <w:bookmarkEnd w:id="60"/>
      <w:bookmarkEnd w:id="61"/>
      <w:bookmarkEnd w:id="62"/>
      <w:bookmarkEnd w:id="63"/>
      <w:bookmarkEnd w:id="64"/>
    </w:p>
    <w:p w14:paraId="25277140" w14:textId="77777777" w:rsidR="00937B13" w:rsidRPr="00597E12" w:rsidRDefault="00937B13">
      <w:pPr>
        <w:pStyle w:val="BodyText"/>
      </w:pPr>
      <w:r w:rsidRPr="00597E12">
        <w:rPr>
          <w:b/>
          <w:iCs/>
        </w:rPr>
        <w:t>Document Encryption</w:t>
      </w:r>
      <w:r w:rsidRPr="00597E12">
        <w:rPr>
          <w:iCs/>
        </w:rPr>
        <w:t xml:space="preserve"> </w:t>
      </w:r>
      <w:r w:rsidR="00E717BA" w:rsidRPr="00597E12">
        <w:rPr>
          <w:iCs/>
        </w:rPr>
        <w:t>Profile</w:t>
      </w:r>
      <w:r w:rsidRPr="00597E12">
        <w:rPr>
          <w:iCs/>
        </w:rPr>
        <w:t xml:space="preserve"> provides a means to </w:t>
      </w:r>
      <w:r w:rsidRPr="00597E12">
        <w:t xml:space="preserve">encrypt health documents independent of </w:t>
      </w:r>
      <w:proofErr w:type="gramStart"/>
      <w:r w:rsidRPr="00597E12">
        <w:t>particular transport</w:t>
      </w:r>
      <w:proofErr w:type="gramEnd"/>
      <w:r w:rsidRPr="00597E12">
        <w:t xml:space="preserve"> means, healthcare applications and document types</w:t>
      </w:r>
      <w:r w:rsidR="004E0CFA" w:rsidRPr="00597E12">
        <w:t>,</w:t>
      </w:r>
      <w:r w:rsidRPr="00597E12">
        <w:t xml:space="preserve"> thereby supporting end-to-end confidentiality in </w:t>
      </w:r>
      <w:r w:rsidR="000F3815" w:rsidRPr="00597E12">
        <w:t xml:space="preserve">heterogeneous workflows </w:t>
      </w:r>
      <w:r w:rsidRPr="00597E12">
        <w:t xml:space="preserve">and </w:t>
      </w:r>
      <w:r w:rsidR="000F3815" w:rsidRPr="00597E12">
        <w:t xml:space="preserve">unanticipated </w:t>
      </w:r>
      <w:r w:rsidRPr="00597E12">
        <w:t xml:space="preserve">workflows. It enables access to documents to be targeted to specific recipients. It addresses the need to protect documents from </w:t>
      </w:r>
      <w:r w:rsidR="00BF2544" w:rsidRPr="00597E12">
        <w:t xml:space="preserve">certain </w:t>
      </w:r>
      <w:r w:rsidRPr="00597E12">
        <w:t xml:space="preserve">intermediaries in the document exchange path and provides confidentiality to transports that do not have a confidentiality mechanism. The Document Encryption </w:t>
      </w:r>
      <w:r w:rsidR="00E717BA" w:rsidRPr="00597E12">
        <w:t>Profile</w:t>
      </w:r>
      <w:r w:rsidRPr="00597E12">
        <w:t xml:space="preserve"> allows for multiple </w:t>
      </w:r>
      <w:r w:rsidR="000F3815" w:rsidRPr="00597E12">
        <w:t xml:space="preserve">alternatives </w:t>
      </w:r>
      <w:r w:rsidRPr="00597E12">
        <w:t xml:space="preserve">for identity and key management which makes it suitable for a rich set of healthcare environments. </w:t>
      </w:r>
    </w:p>
    <w:p w14:paraId="75307877" w14:textId="77777777" w:rsidR="00937B13" w:rsidRPr="00597E12" w:rsidRDefault="00937B13" w:rsidP="007E64FB">
      <w:pPr>
        <w:pStyle w:val="EditorInstructions"/>
      </w:pPr>
      <w:r w:rsidRPr="00597E12">
        <w:t xml:space="preserve">Add Section </w:t>
      </w:r>
      <w:r w:rsidR="00870FC5" w:rsidRPr="00597E12">
        <w:t>32</w:t>
      </w:r>
    </w:p>
    <w:p w14:paraId="5F8A73BA" w14:textId="77777777" w:rsidR="00937B13" w:rsidRPr="00597E12" w:rsidRDefault="00870FC5">
      <w:pPr>
        <w:pStyle w:val="Heading1"/>
        <w:pageBreakBefore w:val="0"/>
        <w:numPr>
          <w:ilvl w:val="0"/>
          <w:numId w:val="0"/>
        </w:numPr>
      </w:pPr>
      <w:bookmarkStart w:id="65" w:name="__RefHeading__91_1966275477"/>
      <w:bookmarkStart w:id="66" w:name="_Toc292282551"/>
      <w:bookmarkStart w:id="67" w:name="_Toc294099168"/>
      <w:bookmarkStart w:id="68" w:name="_Toc294870584"/>
      <w:bookmarkStart w:id="69" w:name="_Toc427656855"/>
      <w:bookmarkStart w:id="70" w:name="_Toc520108731"/>
      <w:bookmarkEnd w:id="65"/>
      <w:r w:rsidRPr="00597E12">
        <w:t>32</w:t>
      </w:r>
      <w:r w:rsidR="00937B13" w:rsidRPr="00597E12">
        <w:t xml:space="preserve"> Document Encryption Profile</w:t>
      </w:r>
      <w:bookmarkEnd w:id="66"/>
      <w:bookmarkEnd w:id="67"/>
      <w:bookmarkEnd w:id="68"/>
      <w:bookmarkEnd w:id="69"/>
      <w:bookmarkEnd w:id="70"/>
    </w:p>
    <w:p w14:paraId="5D868235" w14:textId="77777777" w:rsidR="00327C07" w:rsidRPr="00597E12" w:rsidRDefault="00327C07" w:rsidP="00213050">
      <w:pPr>
        <w:pStyle w:val="BodyText"/>
        <w:rPr>
          <w:iCs/>
        </w:rPr>
      </w:pPr>
      <w:r w:rsidRPr="00597E12">
        <w:rPr>
          <w:iCs/>
        </w:rPr>
        <w:t xml:space="preserve">The Document Encryption </w:t>
      </w:r>
      <w:r w:rsidR="00E717BA" w:rsidRPr="00597E12">
        <w:rPr>
          <w:iCs/>
        </w:rPr>
        <w:t>Profile</w:t>
      </w:r>
      <w:r w:rsidRPr="00597E12">
        <w:rPr>
          <w:iCs/>
        </w:rPr>
        <w:t xml:space="preserve"> addresses</w:t>
      </w:r>
      <w:r w:rsidR="00BE0B70" w:rsidRPr="00597E12">
        <w:rPr>
          <w:iCs/>
        </w:rPr>
        <w:t xml:space="preserve"> confidentiality interoperability needs. Security threats to confidentiality can be addressed in various ways including access control, physical control and encryption. IHE profiles alternatives for encryption include IHE ‘Audit Trail and Node Authentication’ (ATNA) for encryption at the network transaction level, IHE ‘Cross-Enterprise Document Media interchange’ (XDM) for encryption when the media is Email, and IHE Radiology ‘Portable Data Interchange’ (PDI) for encryption of DICOM objects on media</w:t>
      </w:r>
      <w:r w:rsidR="008D2593" w:rsidRPr="00597E12">
        <w:rPr>
          <w:iCs/>
        </w:rPr>
        <w:t xml:space="preserve">. (Appendix Q </w:t>
      </w:r>
      <w:r w:rsidR="00286DC5" w:rsidRPr="00597E12">
        <w:rPr>
          <w:iCs/>
        </w:rPr>
        <w:t xml:space="preserve">provides </w:t>
      </w:r>
      <w:r w:rsidR="008D2593" w:rsidRPr="00597E12">
        <w:rPr>
          <w:iCs/>
        </w:rPr>
        <w:t xml:space="preserve">more details on the encryption </w:t>
      </w:r>
      <w:r w:rsidR="005D2C73" w:rsidRPr="00597E12">
        <w:rPr>
          <w:iCs/>
        </w:rPr>
        <w:t>mechanisms</w:t>
      </w:r>
      <w:r w:rsidR="008D2593" w:rsidRPr="00597E12">
        <w:rPr>
          <w:iCs/>
        </w:rPr>
        <w:t xml:space="preserve"> available from IHE)</w:t>
      </w:r>
      <w:r w:rsidR="00BE0B70" w:rsidRPr="00597E12">
        <w:rPr>
          <w:iCs/>
        </w:rPr>
        <w:t xml:space="preserve">. The Document Encryption </w:t>
      </w:r>
      <w:r w:rsidR="00E717BA" w:rsidRPr="00597E12">
        <w:rPr>
          <w:iCs/>
        </w:rPr>
        <w:t>Profile</w:t>
      </w:r>
      <w:r w:rsidR="00BE0B70" w:rsidRPr="00597E12">
        <w:rPr>
          <w:iCs/>
        </w:rPr>
        <w:t xml:space="preserve"> extends this portfolio </w:t>
      </w:r>
      <w:r w:rsidR="00905649" w:rsidRPr="00597E12">
        <w:rPr>
          <w:iCs/>
        </w:rPr>
        <w:t>addresses</w:t>
      </w:r>
      <w:r w:rsidR="00BE0B70" w:rsidRPr="00597E12">
        <w:rPr>
          <w:iCs/>
        </w:rPr>
        <w:t xml:space="preserve"> confidentiality needs </w:t>
      </w:r>
      <w:r w:rsidR="00905649" w:rsidRPr="00597E12">
        <w:rPr>
          <w:iCs/>
        </w:rPr>
        <w:t>not</w:t>
      </w:r>
      <w:r w:rsidR="00BE0B70" w:rsidRPr="00597E12">
        <w:rPr>
          <w:iCs/>
        </w:rPr>
        <w:t xml:space="preserve"> addressed by the </w:t>
      </w:r>
      <w:proofErr w:type="gramStart"/>
      <w:r w:rsidR="00BE0B70" w:rsidRPr="00597E12">
        <w:rPr>
          <w:iCs/>
        </w:rPr>
        <w:t>aforementioned profiles</w:t>
      </w:r>
      <w:proofErr w:type="gramEnd"/>
      <w:r w:rsidR="00BE0B70" w:rsidRPr="00597E12">
        <w:rPr>
          <w:iCs/>
        </w:rPr>
        <w:t>.</w:t>
      </w:r>
      <w:r w:rsidR="00905649" w:rsidRPr="00597E12">
        <w:rPr>
          <w:iCs/>
        </w:rPr>
        <w:t xml:space="preserve"> </w:t>
      </w:r>
    </w:p>
    <w:p w14:paraId="0C3E0AB7" w14:textId="77777777" w:rsidR="004E0CFA" w:rsidRPr="00597E12" w:rsidRDefault="000F3815" w:rsidP="00213050">
      <w:pPr>
        <w:pStyle w:val="BodyText"/>
      </w:pPr>
      <w:r w:rsidRPr="00597E12">
        <w:rPr>
          <w:iCs/>
        </w:rPr>
        <w:t xml:space="preserve">The </w:t>
      </w:r>
      <w:r w:rsidR="00937B13" w:rsidRPr="00597E12">
        <w:rPr>
          <w:iCs/>
        </w:rPr>
        <w:t xml:space="preserve">Document Encryption </w:t>
      </w:r>
      <w:r w:rsidR="00E717BA" w:rsidRPr="00597E12">
        <w:rPr>
          <w:iCs/>
        </w:rPr>
        <w:t>Profile</w:t>
      </w:r>
      <w:r w:rsidR="00213050" w:rsidRPr="00597E12">
        <w:rPr>
          <w:iCs/>
        </w:rPr>
        <w:t xml:space="preserve"> provides a means to </w:t>
      </w:r>
      <w:r w:rsidR="00213050" w:rsidRPr="00597E12">
        <w:t xml:space="preserve">encrypt health documents independent of </w:t>
      </w:r>
      <w:proofErr w:type="gramStart"/>
      <w:r w:rsidR="00213050" w:rsidRPr="00597E12">
        <w:t>particular transports</w:t>
      </w:r>
      <w:proofErr w:type="gramEnd"/>
      <w:r w:rsidR="00213050" w:rsidRPr="00597E12">
        <w:t xml:space="preserve"> means, healthcare applications and document types thereby supporting end-to-end confidentiality in heterogeneous workflows and unanticipated workflows. It enables access to documents to be targeted to specific recipients. It addresses the need to protect documents from </w:t>
      </w:r>
      <w:r w:rsidR="003902AD" w:rsidRPr="00597E12">
        <w:t>certain</w:t>
      </w:r>
      <w:r w:rsidR="00213050" w:rsidRPr="00597E12">
        <w:t xml:space="preserve"> intermediaries in the document exchange path and provides confidentiality to transports that do not have a confidentiality mechanism. </w:t>
      </w:r>
    </w:p>
    <w:p w14:paraId="432DD1B1" w14:textId="77777777" w:rsidR="00937B13" w:rsidRPr="00597E12" w:rsidRDefault="00213050" w:rsidP="00213050">
      <w:pPr>
        <w:pStyle w:val="BodyText"/>
      </w:pPr>
      <w:r w:rsidRPr="00597E12">
        <w:t xml:space="preserve">The Document Encryption </w:t>
      </w:r>
      <w:r w:rsidR="00E717BA" w:rsidRPr="00597E12">
        <w:t>Profile</w:t>
      </w:r>
      <w:r w:rsidRPr="00597E12">
        <w:t xml:space="preserve"> allows for multiple alternatives for identity and key management which makes it suitable for a rich set of healthcare environments </w:t>
      </w:r>
      <w:r w:rsidR="00937B13" w:rsidRPr="00597E12">
        <w:t xml:space="preserve">(many of which have </w:t>
      </w:r>
      <w:r w:rsidR="004E0CFA" w:rsidRPr="00597E12">
        <w:t>a pre-existing</w:t>
      </w:r>
      <w:r w:rsidR="00937B13" w:rsidRPr="00597E12">
        <w:t xml:space="preserve"> key management infrastructure in place). Examples include symmetric keys</w:t>
      </w:r>
      <w:r w:rsidRPr="00597E12">
        <w:t>,</w:t>
      </w:r>
      <w:r w:rsidR="00937B13" w:rsidRPr="00597E12">
        <w:t xml:space="preserve"> </w:t>
      </w:r>
      <w:r w:rsidR="008D2593" w:rsidRPr="00597E12">
        <w:t xml:space="preserve">X.509 digital </w:t>
      </w:r>
      <w:r w:rsidR="00937B13" w:rsidRPr="00597E12">
        <w:t>certificates, passwords, single and multiple recipients, and out-of-band key acquisition. To cater to these different situations the profile contains hooks to different technical key management methods.</w:t>
      </w:r>
    </w:p>
    <w:p w14:paraId="4FD24A84" w14:textId="4B352FD3" w:rsidR="00905649" w:rsidRPr="00597E12" w:rsidRDefault="00937B13">
      <w:pPr>
        <w:pStyle w:val="BodyText"/>
      </w:pPr>
      <w:r w:rsidRPr="00597E12">
        <w:t>Th</w:t>
      </w:r>
      <w:r w:rsidR="008D2593" w:rsidRPr="00597E12">
        <w:t>is</w:t>
      </w:r>
      <w:r w:rsidRPr="00597E12">
        <w:t xml:space="preserve"> profile provides guidance on use in combination with XD</w:t>
      </w:r>
      <w:r w:rsidR="00213050" w:rsidRPr="00597E12">
        <w:t>S/XCA/XDR/XDM</w:t>
      </w:r>
      <w:r w:rsidRPr="00597E12">
        <w:t xml:space="preserve"> to </w:t>
      </w:r>
      <w:r w:rsidR="004C6402" w:rsidRPr="00597E12">
        <w:t xml:space="preserve">specify </w:t>
      </w:r>
      <w:r w:rsidRPr="00597E12">
        <w:t xml:space="preserve">how it </w:t>
      </w:r>
      <w:r w:rsidR="004C6402" w:rsidRPr="00597E12">
        <w:t>is</w:t>
      </w:r>
      <w:r w:rsidRPr="00597E12">
        <w:t xml:space="preserve"> applied. However, document encryption is generic and can be applied </w:t>
      </w:r>
      <w:r w:rsidR="004C6402" w:rsidRPr="00597E12">
        <w:t>to</w:t>
      </w:r>
      <w:r w:rsidRPr="00597E12">
        <w:t xml:space="preserve"> a rich range of transport means such as Email, HL7v2 message exchange, </w:t>
      </w:r>
      <w:r w:rsidR="00213050" w:rsidRPr="00597E12">
        <w:t xml:space="preserve">and </w:t>
      </w:r>
      <w:r w:rsidRPr="00597E12">
        <w:t>HTTP REST</w:t>
      </w:r>
      <w:r w:rsidR="00113200" w:rsidRPr="00597E12">
        <w:t xml:space="preserve">. </w:t>
      </w:r>
    </w:p>
    <w:p w14:paraId="51819447" w14:textId="77777777" w:rsidR="00937B13" w:rsidRPr="00597E12" w:rsidRDefault="00213050">
      <w:pPr>
        <w:pStyle w:val="BodyText"/>
      </w:pPr>
      <w:r w:rsidRPr="00597E12">
        <w:t xml:space="preserve">This profile does not </w:t>
      </w:r>
      <w:r w:rsidR="00BF2544" w:rsidRPr="00597E12">
        <w:t xml:space="preserve">define </w:t>
      </w:r>
      <w:r w:rsidRPr="00597E12">
        <w:t>any specific p</w:t>
      </w:r>
      <w:r w:rsidR="00937B13" w:rsidRPr="00597E12">
        <w:t>olic</w:t>
      </w:r>
      <w:r w:rsidR="004E0CFA" w:rsidRPr="00597E12">
        <w:t>ies</w:t>
      </w:r>
      <w:r w:rsidR="00986F00" w:rsidRPr="00597E12">
        <w:t xml:space="preserve">. Instead, this supplement is intended to support a broad range of reasonable policies, </w:t>
      </w:r>
      <w:r w:rsidR="00BB3247" w:rsidRPr="00597E12">
        <w:t>e.g.,</w:t>
      </w:r>
      <w:r w:rsidRPr="00597E12">
        <w:t xml:space="preserve"> </w:t>
      </w:r>
      <w:r w:rsidR="00BF2544" w:rsidRPr="00597E12">
        <w:t>stemming</w:t>
      </w:r>
      <w:r w:rsidR="00937B13" w:rsidRPr="00597E12">
        <w:t xml:space="preserve"> from regulatory, organizational as well as privacy or consent policies (e.g.</w:t>
      </w:r>
      <w:r w:rsidR="007E1DFE" w:rsidRPr="00597E12">
        <w:t>,</w:t>
      </w:r>
      <w:r w:rsidR="00937B13" w:rsidRPr="00597E12">
        <w:t xml:space="preserve"> BPPC). Policies may determine what to encrypt.</w:t>
      </w:r>
    </w:p>
    <w:p w14:paraId="732237F7" w14:textId="52789B9A" w:rsidR="00937B13" w:rsidRPr="00597E12" w:rsidRDefault="00870FC5">
      <w:pPr>
        <w:pStyle w:val="Heading2"/>
        <w:numPr>
          <w:ilvl w:val="0"/>
          <w:numId w:val="0"/>
        </w:numPr>
      </w:pPr>
      <w:bookmarkStart w:id="71" w:name="__RefHeading__93_1966275477"/>
      <w:bookmarkStart w:id="72" w:name="_Toc292282552"/>
      <w:bookmarkStart w:id="73" w:name="_Toc294099169"/>
      <w:bookmarkStart w:id="74" w:name="_Toc294870585"/>
      <w:bookmarkStart w:id="75" w:name="_Toc427656856"/>
      <w:bookmarkStart w:id="76" w:name="_Toc520108732"/>
      <w:bookmarkEnd w:id="71"/>
      <w:r w:rsidRPr="00597E12">
        <w:lastRenderedPageBreak/>
        <w:t>32.</w:t>
      </w:r>
      <w:r w:rsidR="00937B13" w:rsidRPr="00597E12">
        <w:t>1 Actors/Transactions</w:t>
      </w:r>
      <w:bookmarkEnd w:id="72"/>
      <w:bookmarkEnd w:id="73"/>
      <w:bookmarkEnd w:id="74"/>
      <w:bookmarkEnd w:id="75"/>
      <w:bookmarkEnd w:id="76"/>
    </w:p>
    <w:p w14:paraId="02C9E636" w14:textId="0D072CBB" w:rsidR="00937B13" w:rsidRPr="00597E12" w:rsidRDefault="005A1882" w:rsidP="00370396">
      <w:pPr>
        <w:pStyle w:val="BodyText"/>
      </w:pPr>
      <w:r w:rsidRPr="00597E12">
        <w:t>T</w:t>
      </w:r>
      <w:r w:rsidR="00937B13" w:rsidRPr="00597E12">
        <w:t xml:space="preserve">he </w:t>
      </w:r>
      <w:r w:rsidRPr="00597E12">
        <w:t xml:space="preserve">Document Encryption </w:t>
      </w:r>
      <w:r w:rsidR="00E717BA" w:rsidRPr="00597E12">
        <w:t>Profile</w:t>
      </w:r>
      <w:r w:rsidRPr="00597E12">
        <w:t xml:space="preserve"> </w:t>
      </w:r>
      <w:r w:rsidR="00213050" w:rsidRPr="00597E12">
        <w:t xml:space="preserve">is a Document Content profile </w:t>
      </w:r>
      <w:proofErr w:type="gramStart"/>
      <w:r w:rsidR="00213050" w:rsidRPr="00597E12">
        <w:t>so as to</w:t>
      </w:r>
      <w:proofErr w:type="gramEnd"/>
      <w:r w:rsidR="00213050" w:rsidRPr="00597E12">
        <w:t xml:space="preserve"> be independent of transport yet includes guidance for specific transports when they are chosen. Document Content Profiles utilize the defined actors of Content Creator and Content Consumer</w:t>
      </w:r>
      <w:r w:rsidRPr="00597E12">
        <w:t xml:space="preserve"> represented in Figure </w:t>
      </w:r>
      <w:r w:rsidR="00870FC5" w:rsidRPr="00597E12">
        <w:t>32.</w:t>
      </w:r>
      <w:r w:rsidRPr="00597E12">
        <w:t>1-1</w:t>
      </w:r>
      <w:r w:rsidR="00370396" w:rsidRPr="00597E12">
        <w:t>.</w:t>
      </w:r>
      <w:r w:rsidR="00213050" w:rsidRPr="00597E12">
        <w:t xml:space="preserve"> The Content Creator is where the </w:t>
      </w:r>
      <w:r w:rsidR="0073323E" w:rsidRPr="00597E12">
        <w:t>e</w:t>
      </w:r>
      <w:r w:rsidR="00213050" w:rsidRPr="00597E12">
        <w:t xml:space="preserve">ncryption of the document will take place, and the Content Consumer is where the </w:t>
      </w:r>
      <w:r w:rsidR="0073323E" w:rsidRPr="00597E12">
        <w:t>d</w:t>
      </w:r>
      <w:r w:rsidR="00213050" w:rsidRPr="00597E12">
        <w:t xml:space="preserve">ecryption will take place. The </w:t>
      </w:r>
      <w:r w:rsidR="0073323E" w:rsidRPr="00597E12">
        <w:t>k</w:t>
      </w:r>
      <w:r w:rsidR="00213050" w:rsidRPr="00597E12">
        <w:t>ey distribution is not shown as this profile does not single out a single key management methodology, and many key management methodologies are out-of-band or already in place (e.g.</w:t>
      </w:r>
      <w:r w:rsidR="007E1DFE" w:rsidRPr="00597E12">
        <w:t>,</w:t>
      </w:r>
      <w:r w:rsidR="00213050" w:rsidRPr="00597E12">
        <w:t xml:space="preserve"> through the PWP or HPD </w:t>
      </w:r>
      <w:r w:rsidR="00CA37E4">
        <w:t>Profile</w:t>
      </w:r>
      <w:r w:rsidR="00213050" w:rsidRPr="00597E12">
        <w:t>s).</w:t>
      </w:r>
    </w:p>
    <w:p w14:paraId="16915340" w14:textId="77777777" w:rsidR="006F0535" w:rsidRPr="00597E12" w:rsidRDefault="006F0535" w:rsidP="00370396">
      <w:pPr>
        <w:pStyle w:val="BodyText"/>
      </w:pPr>
    </w:p>
    <w:bookmarkStart w:id="77" w:name="_MON_1366042168"/>
    <w:bookmarkStart w:id="78" w:name="_MON_1366042201"/>
    <w:bookmarkStart w:id="79" w:name="_MON_1366042230"/>
    <w:bookmarkStart w:id="80" w:name="_MON_1366042256"/>
    <w:bookmarkStart w:id="81" w:name="_MON_1366042265"/>
    <w:bookmarkStart w:id="82" w:name="_MON_1367605564"/>
    <w:bookmarkStart w:id="83" w:name="_MON_1366041931"/>
    <w:bookmarkStart w:id="84" w:name="_1066719791"/>
    <w:bookmarkStart w:id="85" w:name="_1066719986"/>
    <w:bookmarkStart w:id="86" w:name="_1066719996"/>
    <w:bookmarkStart w:id="87" w:name="_1066720020"/>
    <w:bookmarkStart w:id="88" w:name="_1067066355"/>
    <w:bookmarkStart w:id="89" w:name="_1067066373"/>
    <w:bookmarkStart w:id="90" w:name="_1067066390"/>
    <w:bookmarkStart w:id="91" w:name="_1067066404"/>
    <w:bookmarkStart w:id="92" w:name="_1067066423"/>
    <w:bookmarkStart w:id="93" w:name="_1067066441"/>
    <w:bookmarkStart w:id="94" w:name="_1067066465"/>
    <w:bookmarkStart w:id="95" w:name="_1075126399"/>
    <w:bookmarkStart w:id="96" w:name="_1075130445"/>
    <w:bookmarkStart w:id="97" w:name="_1098122440"/>
    <w:bookmarkStart w:id="98" w:name="_1098123207"/>
    <w:bookmarkStart w:id="99" w:name="_1098123487"/>
    <w:bookmarkStart w:id="100" w:name="_1101302439"/>
    <w:bookmarkStart w:id="101" w:name="_1066720027"/>
    <w:bookmarkStart w:id="102" w:name="_1098172226"/>
    <w:bookmarkStart w:id="103" w:name="_1104516258"/>
    <w:bookmarkStart w:id="104" w:name="_1104607234"/>
    <w:bookmarkStart w:id="105" w:name="_1104657935"/>
    <w:bookmarkStart w:id="106" w:name="_1104777910"/>
    <w:bookmarkStart w:id="107" w:name="_1104847381"/>
    <w:bookmarkStart w:id="108" w:name="_1105190829"/>
    <w:bookmarkStart w:id="109" w:name="_1105190974"/>
    <w:bookmarkStart w:id="110" w:name="_1105205304"/>
    <w:bookmarkStart w:id="111" w:name="_1110654846"/>
    <w:bookmarkStart w:id="112" w:name="_1112639236"/>
    <w:bookmarkStart w:id="113" w:name="_1112784727"/>
    <w:bookmarkStart w:id="114" w:name="_1326138999"/>
    <w:bookmarkStart w:id="115" w:name="_1353137670"/>
    <w:bookmarkStart w:id="116" w:name="_1353138293"/>
    <w:bookmarkStart w:id="117" w:name="_1353138895"/>
    <w:bookmarkStart w:id="118" w:name="_1353139032"/>
    <w:bookmarkStart w:id="119" w:name="_1353139133"/>
    <w:bookmarkStart w:id="120" w:name="_1353139158"/>
    <w:bookmarkStart w:id="121" w:name="_1353139278"/>
    <w:bookmarkStart w:id="122" w:name="_1353139530"/>
    <w:bookmarkStart w:id="123" w:name="_1361175395"/>
    <w:bookmarkEnd w:id="77"/>
    <w:bookmarkEnd w:id="78"/>
    <w:bookmarkEnd w:id="79"/>
    <w:bookmarkEnd w:id="80"/>
    <w:bookmarkEnd w:id="81"/>
    <w:bookmarkEnd w:id="82"/>
    <w:bookmarkEnd w:id="83"/>
    <w:bookmarkStart w:id="124" w:name="_MON_1366042164"/>
    <w:bookmarkEnd w:id="124"/>
    <w:p w14:paraId="6033897B" w14:textId="77777777" w:rsidR="00937B13" w:rsidRPr="00597E12" w:rsidRDefault="006C5B22" w:rsidP="00B204E7">
      <w:pPr>
        <w:pStyle w:val="FigureTitle"/>
      </w:pPr>
      <w:r w:rsidRPr="00597E12">
        <w:rPr>
          <w:noProof/>
        </w:rPr>
        <w:object w:dxaOrig="12090" w:dyaOrig="6795" w14:anchorId="39436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pt;height:127.5pt;mso-width-percent:0;mso-height-percent:0;mso-width-percent:0;mso-height-percent:0" o:ole="" fillcolor="window">
            <v:imagedata r:id="rId18" o:title="" cropbottom="42405f" cropright="13789f"/>
          </v:shape>
          <o:OLEObject Type="Embed" ProgID="Word.Picture.8" ShapeID="_x0000_i1025" DrawAspect="Content" ObjectID="_1619423896" r:id="rId19"/>
        </w:object>
      </w:r>
      <w:r w:rsidR="00937B13" w:rsidRPr="00597E12">
        <w:t xml:space="preserve">Figure </w:t>
      </w:r>
      <w:r w:rsidR="00870FC5" w:rsidRPr="00597E12">
        <w:t>32.</w:t>
      </w:r>
      <w:r w:rsidR="00937B13" w:rsidRPr="00597E12">
        <w:t>1-1</w:t>
      </w:r>
      <w:r w:rsidR="00957953" w:rsidRPr="00597E12">
        <w:t xml:space="preserve">: </w:t>
      </w:r>
      <w:r w:rsidR="00937B13" w:rsidRPr="00597E12">
        <w:t>Document Encryption Actor Diagram</w:t>
      </w:r>
    </w:p>
    <w:p w14:paraId="6598C18C" w14:textId="77777777" w:rsidR="00937B13" w:rsidRPr="00597E12" w:rsidRDefault="00870FC5">
      <w:pPr>
        <w:pStyle w:val="Heading2"/>
        <w:numPr>
          <w:ilvl w:val="0"/>
          <w:numId w:val="0"/>
        </w:numPr>
      </w:pPr>
      <w:bookmarkStart w:id="125" w:name="_Toc294099170"/>
      <w:bookmarkStart w:id="126" w:name="_Toc294870586"/>
      <w:bookmarkStart w:id="127" w:name="_Toc427656857"/>
      <w:bookmarkStart w:id="128" w:name="_Toc520108733"/>
      <w:bookmarkStart w:id="129" w:name="__RefHeading__95_1966275477"/>
      <w:r w:rsidRPr="00597E12">
        <w:t>32.</w:t>
      </w:r>
      <w:r w:rsidR="00937B13" w:rsidRPr="00597E12">
        <w:t>2 Document Encryption Profile Options</w:t>
      </w:r>
      <w:bookmarkEnd w:id="125"/>
      <w:bookmarkEnd w:id="126"/>
      <w:bookmarkEnd w:id="127"/>
      <w:bookmarkEnd w:id="128"/>
    </w:p>
    <w:p w14:paraId="0B04DBC6" w14:textId="674BB1BC" w:rsidR="00957953" w:rsidRPr="00597E12" w:rsidRDefault="00937B13" w:rsidP="00871C74">
      <w:pPr>
        <w:pStyle w:val="BodyText"/>
      </w:pPr>
      <w:r w:rsidRPr="00597E12">
        <w:t xml:space="preserve">Options that may be selected for this </w:t>
      </w:r>
      <w:r w:rsidR="0073323E" w:rsidRPr="00597E12">
        <w:t>p</w:t>
      </w:r>
      <w:r w:rsidRPr="00597E12">
        <w:t xml:space="preserve">rofile are listed in the </w:t>
      </w:r>
      <w:r w:rsidR="00AC241C" w:rsidRPr="00597E12">
        <w:t>Table</w:t>
      </w:r>
      <w:r w:rsidRPr="00597E12">
        <w:t xml:space="preserve"> </w:t>
      </w:r>
      <w:r w:rsidR="00870FC5" w:rsidRPr="00597E12">
        <w:t>32.</w:t>
      </w:r>
      <w:r w:rsidRPr="00597E12">
        <w:t xml:space="preserve">2-1 along with the </w:t>
      </w:r>
      <w:r w:rsidR="00286DC5" w:rsidRPr="00597E12">
        <w:t>a</w:t>
      </w:r>
      <w:r w:rsidRPr="00597E12">
        <w:t>ctors to which they apply</w:t>
      </w:r>
      <w:r w:rsidR="00113200" w:rsidRPr="00597E12">
        <w:t xml:space="preserve">. </w:t>
      </w:r>
      <w:r w:rsidRPr="00597E12">
        <w:t>Dependencies between options when applicable are specified in notes.</w:t>
      </w:r>
    </w:p>
    <w:p w14:paraId="546FF5D3" w14:textId="77777777" w:rsidR="00937B13" w:rsidRPr="00597E12" w:rsidRDefault="00937B13">
      <w:pPr>
        <w:pStyle w:val="TableTitle"/>
      </w:pPr>
      <w:r w:rsidRPr="00597E12">
        <w:t xml:space="preserve">Table </w:t>
      </w:r>
      <w:r w:rsidR="00870FC5" w:rsidRPr="00597E12">
        <w:t>32.</w:t>
      </w:r>
      <w:r w:rsidRPr="00597E12">
        <w:t>2-1</w:t>
      </w:r>
      <w:r w:rsidR="00957953" w:rsidRPr="00597E12">
        <w:t xml:space="preserve">: </w:t>
      </w:r>
      <w:r w:rsidRPr="00597E12">
        <w:t>Document Encryption - Actors and Options</w:t>
      </w:r>
    </w:p>
    <w:tbl>
      <w:tblPr>
        <w:tblW w:w="0" w:type="auto"/>
        <w:jc w:val="center"/>
        <w:tblLayout w:type="fixed"/>
        <w:tblLook w:val="0000" w:firstRow="0" w:lastRow="0" w:firstColumn="0" w:lastColumn="0" w:noHBand="0" w:noVBand="0"/>
      </w:tblPr>
      <w:tblGrid>
        <w:gridCol w:w="2009"/>
        <w:gridCol w:w="2250"/>
        <w:gridCol w:w="2459"/>
      </w:tblGrid>
      <w:tr w:rsidR="00937B13" w:rsidRPr="00597E12" w14:paraId="69D51322" w14:textId="77777777" w:rsidTr="00AB1635">
        <w:trPr>
          <w:cantSplit/>
          <w:tblHeader/>
          <w:jc w:val="center"/>
        </w:trPr>
        <w:tc>
          <w:tcPr>
            <w:tcW w:w="2009" w:type="dxa"/>
            <w:tcBorders>
              <w:top w:val="single" w:sz="4" w:space="0" w:color="000000"/>
              <w:left w:val="single" w:sz="4" w:space="0" w:color="000000"/>
              <w:bottom w:val="single" w:sz="4" w:space="0" w:color="000000"/>
            </w:tcBorders>
            <w:shd w:val="clear" w:color="auto" w:fill="D8D8D8"/>
          </w:tcPr>
          <w:p w14:paraId="663670A6" w14:textId="77777777" w:rsidR="00937B13" w:rsidRPr="00AB1635" w:rsidRDefault="00937B13" w:rsidP="00AB1635">
            <w:pPr>
              <w:pStyle w:val="TableEntryHeader"/>
            </w:pPr>
            <w:r w:rsidRPr="00AB1635">
              <w:t>Actor</w:t>
            </w:r>
          </w:p>
        </w:tc>
        <w:tc>
          <w:tcPr>
            <w:tcW w:w="2250" w:type="dxa"/>
            <w:tcBorders>
              <w:top w:val="single" w:sz="4" w:space="0" w:color="000000"/>
              <w:left w:val="single" w:sz="4" w:space="0" w:color="000000"/>
              <w:bottom w:val="single" w:sz="4" w:space="0" w:color="000000"/>
            </w:tcBorders>
            <w:shd w:val="clear" w:color="auto" w:fill="D8D8D8"/>
          </w:tcPr>
          <w:p w14:paraId="518C77B4" w14:textId="77777777" w:rsidR="00937B13" w:rsidRPr="00AB1635" w:rsidRDefault="00937B13" w:rsidP="00AB1635">
            <w:pPr>
              <w:pStyle w:val="TableEntryHeader"/>
            </w:pPr>
            <w:r w:rsidRPr="00AB1635">
              <w:t>Options</w:t>
            </w:r>
          </w:p>
        </w:tc>
        <w:tc>
          <w:tcPr>
            <w:tcW w:w="2459" w:type="dxa"/>
            <w:tcBorders>
              <w:top w:val="single" w:sz="4" w:space="0" w:color="000000"/>
              <w:left w:val="single" w:sz="4" w:space="0" w:color="000000"/>
              <w:bottom w:val="single" w:sz="4" w:space="0" w:color="000000"/>
              <w:right w:val="single" w:sz="4" w:space="0" w:color="000000"/>
            </w:tcBorders>
            <w:shd w:val="clear" w:color="auto" w:fill="D8D8D8"/>
          </w:tcPr>
          <w:p w14:paraId="14D927B5" w14:textId="24BB39A1" w:rsidR="00937B13" w:rsidRPr="00AB1635" w:rsidRDefault="00937B13" w:rsidP="00AB1635">
            <w:pPr>
              <w:pStyle w:val="TableEntryHeader"/>
            </w:pPr>
            <w:r w:rsidRPr="00AB1635">
              <w:t>Vol</w:t>
            </w:r>
            <w:r w:rsidR="00B4675D">
              <w:rPr>
                <w:lang w:val="en-US"/>
              </w:rPr>
              <w:t>ume</w:t>
            </w:r>
            <w:r w:rsidRPr="00AB1635">
              <w:t xml:space="preserve"> &amp; Section</w:t>
            </w:r>
          </w:p>
        </w:tc>
      </w:tr>
      <w:tr w:rsidR="00937B13" w:rsidRPr="00597E12" w14:paraId="5FAC51D0" w14:textId="77777777" w:rsidTr="00AB1635">
        <w:trPr>
          <w:cantSplit/>
          <w:trHeight w:val="332"/>
          <w:jc w:val="center"/>
        </w:trPr>
        <w:tc>
          <w:tcPr>
            <w:tcW w:w="2009" w:type="dxa"/>
            <w:tcBorders>
              <w:top w:val="single" w:sz="4" w:space="0" w:color="000000"/>
              <w:left w:val="single" w:sz="4" w:space="0" w:color="000000"/>
              <w:bottom w:val="single" w:sz="4" w:space="0" w:color="000000"/>
            </w:tcBorders>
            <w:shd w:val="clear" w:color="auto" w:fill="auto"/>
          </w:tcPr>
          <w:p w14:paraId="2E4BEB06"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Creator</w:t>
            </w:r>
          </w:p>
        </w:tc>
        <w:tc>
          <w:tcPr>
            <w:tcW w:w="2250" w:type="dxa"/>
            <w:tcBorders>
              <w:top w:val="single" w:sz="4" w:space="0" w:color="000000"/>
              <w:left w:val="single" w:sz="4" w:space="0" w:color="000000"/>
              <w:bottom w:val="single" w:sz="4" w:space="0" w:color="000000"/>
            </w:tcBorders>
            <w:shd w:val="clear" w:color="auto" w:fill="auto"/>
          </w:tcPr>
          <w:p w14:paraId="31841FB2"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34C0B353"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r w:rsidR="00937B13" w:rsidRPr="00597E12" w14:paraId="4841E120" w14:textId="77777777" w:rsidTr="00AB1635">
        <w:trPr>
          <w:cantSplit/>
          <w:trHeight w:val="233"/>
          <w:jc w:val="center"/>
        </w:trPr>
        <w:tc>
          <w:tcPr>
            <w:tcW w:w="2009" w:type="dxa"/>
            <w:tcBorders>
              <w:top w:val="single" w:sz="4" w:space="0" w:color="000000"/>
              <w:left w:val="single" w:sz="4" w:space="0" w:color="000000"/>
              <w:bottom w:val="single" w:sz="4" w:space="0" w:color="000000"/>
            </w:tcBorders>
            <w:shd w:val="clear" w:color="auto" w:fill="auto"/>
          </w:tcPr>
          <w:p w14:paraId="70CB9085"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Content Consumer</w:t>
            </w:r>
          </w:p>
        </w:tc>
        <w:tc>
          <w:tcPr>
            <w:tcW w:w="2250" w:type="dxa"/>
            <w:tcBorders>
              <w:top w:val="single" w:sz="4" w:space="0" w:color="000000"/>
              <w:left w:val="single" w:sz="4" w:space="0" w:color="000000"/>
              <w:bottom w:val="single" w:sz="4" w:space="0" w:color="000000"/>
            </w:tcBorders>
            <w:shd w:val="clear" w:color="auto" w:fill="auto"/>
          </w:tcPr>
          <w:p w14:paraId="4C74371A" w14:textId="77777777" w:rsidR="00937B13" w:rsidRPr="00597E12" w:rsidRDefault="00937B13">
            <w:pPr>
              <w:pStyle w:val="TableEntry"/>
              <w:snapToGrid w:val="0"/>
              <w:jc w:val="center"/>
              <w:rPr>
                <w:rFonts w:eastAsia="Times New Roman"/>
                <w:i/>
                <w:lang w:val="en-US" w:eastAsia="en-US"/>
              </w:rPr>
            </w:pPr>
            <w:r w:rsidRPr="00597E12">
              <w:rPr>
                <w:rFonts w:eastAsia="Times New Roman"/>
                <w:i/>
                <w:lang w:val="en-US" w:eastAsia="en-US"/>
              </w:rPr>
              <w:t xml:space="preserve">No options defined </w:t>
            </w:r>
          </w:p>
        </w:tc>
        <w:tc>
          <w:tcPr>
            <w:tcW w:w="2459" w:type="dxa"/>
            <w:tcBorders>
              <w:top w:val="single" w:sz="4" w:space="0" w:color="000000"/>
              <w:left w:val="single" w:sz="4" w:space="0" w:color="000000"/>
              <w:bottom w:val="single" w:sz="4" w:space="0" w:color="000000"/>
              <w:right w:val="single" w:sz="4" w:space="0" w:color="000000"/>
            </w:tcBorders>
            <w:shd w:val="clear" w:color="auto" w:fill="auto"/>
          </w:tcPr>
          <w:p w14:paraId="2172B2CB" w14:textId="77777777" w:rsidR="00937B13" w:rsidRPr="00597E12" w:rsidRDefault="00937B13">
            <w:pPr>
              <w:pStyle w:val="TableEntry"/>
              <w:snapToGrid w:val="0"/>
              <w:rPr>
                <w:rFonts w:eastAsia="Times New Roman"/>
                <w:lang w:val="en-US" w:eastAsia="en-US"/>
              </w:rPr>
            </w:pPr>
            <w:r w:rsidRPr="00597E12">
              <w:rPr>
                <w:rFonts w:eastAsia="Times New Roman"/>
                <w:lang w:val="en-US" w:eastAsia="en-US"/>
              </w:rPr>
              <w:t>- -</w:t>
            </w:r>
          </w:p>
        </w:tc>
      </w:tr>
    </w:tbl>
    <w:p w14:paraId="22665820" w14:textId="77777777" w:rsidR="00937B13" w:rsidRPr="00597E12" w:rsidRDefault="00937B13">
      <w:pPr>
        <w:pStyle w:val="BodyText"/>
      </w:pPr>
    </w:p>
    <w:p w14:paraId="4B4F92C0" w14:textId="77777777" w:rsidR="00937B13" w:rsidRPr="00597E12" w:rsidRDefault="00870FC5" w:rsidP="007E1DFE">
      <w:pPr>
        <w:pStyle w:val="Heading2"/>
        <w:numPr>
          <w:ilvl w:val="0"/>
          <w:numId w:val="0"/>
        </w:numPr>
      </w:pPr>
      <w:bookmarkStart w:id="130" w:name="_Toc294099171"/>
      <w:bookmarkStart w:id="131" w:name="_Toc294870587"/>
      <w:bookmarkStart w:id="132" w:name="_Toc427656858"/>
      <w:bookmarkStart w:id="133" w:name="_Toc520108734"/>
      <w:bookmarkStart w:id="134" w:name="__RefHeading__97_1966275477"/>
      <w:bookmarkStart w:id="135" w:name="__RefHeading__99_1966275477"/>
      <w:bookmarkStart w:id="136" w:name="__RefHeading__101_1966275477"/>
      <w:bookmarkStart w:id="137" w:name="__RefHeading__103_1966275477"/>
      <w:r w:rsidRPr="00597E12">
        <w:t>32.</w:t>
      </w:r>
      <w:r w:rsidR="00937B13" w:rsidRPr="00597E12">
        <w:t>3 Document Encryption Process Flow</w:t>
      </w:r>
      <w:bookmarkEnd w:id="130"/>
      <w:bookmarkEnd w:id="131"/>
      <w:bookmarkEnd w:id="132"/>
      <w:bookmarkEnd w:id="133"/>
    </w:p>
    <w:p w14:paraId="46BDA265" w14:textId="77777777" w:rsidR="00937B13" w:rsidRPr="00597E12" w:rsidRDefault="00870FC5" w:rsidP="007E64FB">
      <w:pPr>
        <w:pStyle w:val="Heading3"/>
        <w:numPr>
          <w:ilvl w:val="0"/>
          <w:numId w:val="0"/>
        </w:numPr>
      </w:pPr>
      <w:bookmarkStart w:id="138" w:name="_Toc294099172"/>
      <w:bookmarkStart w:id="139" w:name="_Toc294870588"/>
      <w:bookmarkStart w:id="140" w:name="_Toc427656859"/>
      <w:bookmarkStart w:id="141" w:name="_Toc520108735"/>
      <w:bookmarkStart w:id="142" w:name="__RefHeading__105_1966275477"/>
      <w:r w:rsidRPr="00597E12">
        <w:t>32.</w:t>
      </w:r>
      <w:r w:rsidR="00937B13" w:rsidRPr="00597E12">
        <w:t>3.1</w:t>
      </w:r>
      <w:r w:rsidR="00794DC0" w:rsidRPr="00597E12">
        <w:t xml:space="preserve"> </w:t>
      </w:r>
      <w:r w:rsidR="00937B13" w:rsidRPr="00597E12">
        <w:t>Use Cases</w:t>
      </w:r>
      <w:bookmarkEnd w:id="138"/>
      <w:bookmarkEnd w:id="139"/>
      <w:bookmarkEnd w:id="140"/>
      <w:bookmarkEnd w:id="141"/>
    </w:p>
    <w:p w14:paraId="740BE3F1" w14:textId="77777777" w:rsidR="00937B13" w:rsidRPr="00597E12" w:rsidRDefault="00937B13">
      <w:pPr>
        <w:pStyle w:val="BodyText"/>
      </w:pPr>
      <w:r w:rsidRPr="00597E12">
        <w:t xml:space="preserve">The Document Encryption </w:t>
      </w:r>
      <w:r w:rsidR="00E717BA" w:rsidRPr="00597E12">
        <w:t>Profile</w:t>
      </w:r>
      <w:r w:rsidRPr="00597E12">
        <w:t xml:space="preserve"> provides a generic means to encrypt health documents. However, the primary use cases </w:t>
      </w:r>
      <w:r w:rsidR="00753DD9" w:rsidRPr="00597E12">
        <w:t xml:space="preserve">addressed by the profile </w:t>
      </w:r>
      <w:r w:rsidRPr="00597E12">
        <w:t>are those where existing point-to-point transport encryption</w:t>
      </w:r>
      <w:r w:rsidR="009A3FE9" w:rsidRPr="00597E12">
        <w:t xml:space="preserve"> (e.g.</w:t>
      </w:r>
      <w:r w:rsidR="00286DC5" w:rsidRPr="00597E12">
        <w:t>,</w:t>
      </w:r>
      <w:r w:rsidR="009A3FE9" w:rsidRPr="00597E12">
        <w:t xml:space="preserve"> IHE ATNA for IHE XDR, S/MIME for IHE XDM Zip-over-Email)</w:t>
      </w:r>
      <w:r w:rsidRPr="00597E12">
        <w:t xml:space="preserve"> is not appropriate or </w:t>
      </w:r>
      <w:r w:rsidR="00737AB9" w:rsidRPr="00597E12">
        <w:t xml:space="preserve">not </w:t>
      </w:r>
      <w:r w:rsidRPr="00597E12">
        <w:t>available</w:t>
      </w:r>
      <w:r w:rsidR="00113200" w:rsidRPr="00597E12">
        <w:t xml:space="preserve">. </w:t>
      </w:r>
    </w:p>
    <w:p w14:paraId="073479EF" w14:textId="77777777" w:rsidR="00937B13" w:rsidRPr="00597E12" w:rsidRDefault="00937B13">
      <w:pPr>
        <w:pStyle w:val="BodyText"/>
      </w:pPr>
      <w:r w:rsidRPr="00597E12">
        <w:t>The primary use cases for document encryption are:</w:t>
      </w:r>
    </w:p>
    <w:p w14:paraId="0336702A" w14:textId="77777777" w:rsidR="00737AB9" w:rsidRPr="00597E12" w:rsidRDefault="00737AB9" w:rsidP="00737AB9">
      <w:pPr>
        <w:numPr>
          <w:ilvl w:val="0"/>
          <w:numId w:val="54"/>
        </w:numPr>
        <w:tabs>
          <w:tab w:val="left" w:pos="1843"/>
        </w:tabs>
        <w:spacing w:after="120"/>
        <w:rPr>
          <w:b/>
        </w:rPr>
      </w:pPr>
      <w:r w:rsidRPr="00597E12">
        <w:rPr>
          <w:b/>
        </w:rPr>
        <w:lastRenderedPageBreak/>
        <w:t>Exchange health records using media (USB drives, CD-ROM)</w:t>
      </w:r>
    </w:p>
    <w:p w14:paraId="5A79A06C" w14:textId="77777777" w:rsidR="00737AB9" w:rsidRPr="00597E12" w:rsidRDefault="00737AB9" w:rsidP="00737AB9">
      <w:pPr>
        <w:pStyle w:val="BodyText"/>
        <w:ind w:left="720"/>
      </w:pPr>
      <w:r w:rsidRPr="00597E12">
        <w:t>Scenario flow:</w:t>
      </w:r>
    </w:p>
    <w:p w14:paraId="070C2CAD" w14:textId="77777777" w:rsidR="00737AB9" w:rsidRPr="00597E12" w:rsidRDefault="00737AB9" w:rsidP="00871C74">
      <w:pPr>
        <w:pStyle w:val="ListBullet4"/>
        <w:numPr>
          <w:ilvl w:val="0"/>
          <w:numId w:val="97"/>
        </w:numPr>
      </w:pPr>
      <w:r w:rsidRPr="00597E12">
        <w:t>A doctor gives his patient a CD-ROM with his record summary in encrypted form</w:t>
      </w:r>
    </w:p>
    <w:p w14:paraId="791AA05E" w14:textId="77777777" w:rsidR="00737AB9" w:rsidRPr="00597E12" w:rsidRDefault="00737AB9" w:rsidP="00871C74">
      <w:pPr>
        <w:pStyle w:val="ListBullet4"/>
        <w:numPr>
          <w:ilvl w:val="0"/>
          <w:numId w:val="97"/>
        </w:numPr>
      </w:pPr>
      <w:r w:rsidRPr="00597E12">
        <w:t>The patient shares the encrypted document with other healthcare providers</w:t>
      </w:r>
    </w:p>
    <w:p w14:paraId="0D8726D8" w14:textId="77777777" w:rsidR="00737AB9" w:rsidRPr="00597E12" w:rsidRDefault="00737AB9" w:rsidP="00737AB9">
      <w:pPr>
        <w:spacing w:after="120"/>
        <w:ind w:left="720"/>
      </w:pPr>
      <w:r w:rsidRPr="00597E12">
        <w:t>Alternatively, the doctor saves the patient’s record on a USB drive. The record on the medium may take the form of single file or XDM media content.</w:t>
      </w:r>
    </w:p>
    <w:p w14:paraId="14E9E724" w14:textId="77777777" w:rsidR="00737AB9" w:rsidRPr="00597E12" w:rsidRDefault="00737AB9" w:rsidP="00737AB9">
      <w:pPr>
        <w:spacing w:after="120"/>
        <w:ind w:left="720"/>
      </w:pPr>
      <w:r w:rsidRPr="00597E12">
        <w:t>Document encryption enables the secure exchange of documents on a USB drive or CD-ROM, which do not have their own protection mechanism. As recipients are typically not yet known at encryption time. Recipients may obtain access to the encrypted record through a password supplied to them, through some out-of-band key management mechanism, etc.</w:t>
      </w:r>
    </w:p>
    <w:p w14:paraId="6C550C2B" w14:textId="77777777" w:rsidR="00737AB9" w:rsidRPr="00597E12" w:rsidRDefault="00737AB9" w:rsidP="00737AB9">
      <w:pPr>
        <w:pStyle w:val="BodyText"/>
        <w:ind w:left="720"/>
      </w:pPr>
      <w:r w:rsidRPr="00597E12">
        <w:t xml:space="preserve">A special case is formed by long term archival—either on storage media or in a repository—where there is a long time between the moment of encrypting and storing a document and the moment of retrieving and decrypting it for use by some party. This requires flexibility in key management as the final user of the document is not known at time of encryption nor storage. </w:t>
      </w:r>
    </w:p>
    <w:p w14:paraId="15C0C163" w14:textId="77777777" w:rsidR="00737AB9" w:rsidRPr="00597E12" w:rsidRDefault="00737AB9" w:rsidP="00737AB9">
      <w:pPr>
        <w:keepNext/>
        <w:numPr>
          <w:ilvl w:val="0"/>
          <w:numId w:val="54"/>
        </w:numPr>
        <w:tabs>
          <w:tab w:val="left" w:pos="1843"/>
        </w:tabs>
        <w:spacing w:after="120"/>
        <w:rPr>
          <w:b/>
        </w:rPr>
      </w:pPr>
      <w:r w:rsidRPr="00597E12">
        <w:rPr>
          <w:b/>
        </w:rPr>
        <w:t>Media to media transfer</w:t>
      </w:r>
    </w:p>
    <w:p w14:paraId="1EC7BEDF" w14:textId="77777777" w:rsidR="00737AB9" w:rsidRPr="00597E12" w:rsidRDefault="00737AB9" w:rsidP="00737AB9">
      <w:pPr>
        <w:pStyle w:val="BodyText"/>
        <w:keepNext/>
        <w:ind w:left="720"/>
      </w:pPr>
      <w:r w:rsidRPr="00597E12">
        <w:t>Media transfer is a variant of the use case to exchange records on media. Scenario flow:</w:t>
      </w:r>
    </w:p>
    <w:p w14:paraId="6FF2248F" w14:textId="77777777" w:rsidR="00737AB9" w:rsidRPr="00597E12" w:rsidRDefault="00737AB9" w:rsidP="00871C74">
      <w:pPr>
        <w:pStyle w:val="ListBullet4"/>
        <w:numPr>
          <w:ilvl w:val="0"/>
          <w:numId w:val="99"/>
        </w:numPr>
      </w:pPr>
      <w:r w:rsidRPr="00597E12">
        <w:t>A doctor Emails record summary to a patient as an encrypted document</w:t>
      </w:r>
    </w:p>
    <w:p w14:paraId="377180F4" w14:textId="77777777" w:rsidR="00737AB9" w:rsidRPr="00597E12" w:rsidRDefault="00737AB9" w:rsidP="00871C74">
      <w:pPr>
        <w:pStyle w:val="ListBullet4"/>
        <w:numPr>
          <w:ilvl w:val="0"/>
          <w:numId w:val="99"/>
        </w:numPr>
      </w:pPr>
      <w:r w:rsidRPr="00597E12">
        <w:t>The patient detaches the document and saves it on his USB drive</w:t>
      </w:r>
    </w:p>
    <w:p w14:paraId="186CE5FD" w14:textId="77777777" w:rsidR="00737AB9" w:rsidRPr="00597E12" w:rsidRDefault="00737AB9" w:rsidP="00871C74">
      <w:pPr>
        <w:pStyle w:val="ListBullet4"/>
        <w:numPr>
          <w:ilvl w:val="0"/>
          <w:numId w:val="99"/>
        </w:numPr>
      </w:pPr>
      <w:r w:rsidRPr="00597E12">
        <w:t>The patient shares the encrypted document with other healthcare providers</w:t>
      </w:r>
    </w:p>
    <w:p w14:paraId="24BFCA1E" w14:textId="77777777" w:rsidR="00737AB9" w:rsidRPr="00597E12" w:rsidRDefault="00737AB9" w:rsidP="00737AB9">
      <w:pPr>
        <w:spacing w:after="120"/>
        <w:ind w:left="742" w:hanging="22"/>
      </w:pPr>
      <w:r w:rsidRPr="00597E12">
        <w:t>In a variant the patient downloads his record instead of having it Emailed by his doctor. Alternatively, IHE XDR is used. In an extension of the previous use case the patient transfers (copies) the contents from the CD-ROM to a USB drive as it is more travel-friendly.</w:t>
      </w:r>
    </w:p>
    <w:p w14:paraId="6CB9A501" w14:textId="77777777" w:rsidR="00737AB9" w:rsidRPr="00597E12" w:rsidRDefault="00737AB9" w:rsidP="00737AB9">
      <w:pPr>
        <w:spacing w:after="120"/>
        <w:ind w:left="742" w:hanging="22"/>
      </w:pPr>
      <w:r w:rsidRPr="00597E12">
        <w:t xml:space="preserve">As document encryption provides a generic means to encrypt sensitive health data independent of the transport medium it allows transfer of encrypted data between media without affecting protection during the process. </w:t>
      </w:r>
    </w:p>
    <w:p w14:paraId="28FC1BD7" w14:textId="77777777" w:rsidR="00737AB9" w:rsidRPr="00597E12" w:rsidRDefault="00737AB9" w:rsidP="00737AB9">
      <w:pPr>
        <w:numPr>
          <w:ilvl w:val="0"/>
          <w:numId w:val="54"/>
        </w:numPr>
        <w:tabs>
          <w:tab w:val="left" w:pos="1843"/>
        </w:tabs>
        <w:spacing w:after="120"/>
        <w:rPr>
          <w:b/>
        </w:rPr>
      </w:pPr>
      <w:r w:rsidRPr="00597E12">
        <w:rPr>
          <w:b/>
        </w:rPr>
        <w:t>File clerk import</w:t>
      </w:r>
    </w:p>
    <w:p w14:paraId="6AC4BFF9" w14:textId="77777777" w:rsidR="00737AB9" w:rsidRPr="00597E12" w:rsidRDefault="00737AB9" w:rsidP="00737AB9">
      <w:pPr>
        <w:spacing w:after="120"/>
        <w:ind w:left="720"/>
      </w:pPr>
      <w:r w:rsidRPr="00597E12">
        <w:t>Scenario flow:</w:t>
      </w:r>
    </w:p>
    <w:p w14:paraId="1905AE7E" w14:textId="77777777" w:rsidR="00737AB9" w:rsidRPr="00597E12" w:rsidRDefault="00737AB9" w:rsidP="00871C74">
      <w:pPr>
        <w:pStyle w:val="ListBullet4"/>
        <w:numPr>
          <w:ilvl w:val="0"/>
          <w:numId w:val="101"/>
        </w:numPr>
      </w:pPr>
      <w:r w:rsidRPr="00597E12">
        <w:t>Practice of doctor receives encrypted document</w:t>
      </w:r>
    </w:p>
    <w:p w14:paraId="0A03D4FE" w14:textId="77777777" w:rsidR="00737AB9" w:rsidRPr="00597E12" w:rsidRDefault="00737AB9" w:rsidP="00871C74">
      <w:pPr>
        <w:pStyle w:val="ListBullet4"/>
        <w:numPr>
          <w:ilvl w:val="0"/>
          <w:numId w:val="101"/>
        </w:numPr>
      </w:pPr>
      <w:r w:rsidRPr="00597E12">
        <w:t>Clerk prepares digital file for doctor including encrypted document and brings it to the doctor</w:t>
      </w:r>
    </w:p>
    <w:p w14:paraId="500ED71C" w14:textId="77777777" w:rsidR="00737AB9" w:rsidRPr="00597E12" w:rsidRDefault="00737AB9" w:rsidP="00871C74">
      <w:pPr>
        <w:pStyle w:val="ListBullet4"/>
        <w:numPr>
          <w:ilvl w:val="0"/>
          <w:numId w:val="101"/>
        </w:numPr>
      </w:pPr>
      <w:r w:rsidRPr="00597E12">
        <w:t>The doctor with help of his system decrypts the encrypted document</w:t>
      </w:r>
    </w:p>
    <w:p w14:paraId="645F27E8" w14:textId="71C6878C" w:rsidR="00737AB9" w:rsidRPr="00597E12" w:rsidRDefault="00737AB9" w:rsidP="00737AB9">
      <w:pPr>
        <w:pStyle w:val="BodyText"/>
        <w:ind w:left="720"/>
      </w:pPr>
      <w:r w:rsidRPr="00597E12">
        <w:t>This scenario reflects two common healthcare workflow aspects namely import of documents (e.g., radiology images, see</w:t>
      </w:r>
      <w:r w:rsidR="00C47CC6">
        <w:t xml:space="preserve"> the</w:t>
      </w:r>
      <w:r w:rsidRPr="00597E12">
        <w:t xml:space="preserve"> IHE RAD </w:t>
      </w:r>
      <w:r w:rsidR="00C47CC6">
        <w:t xml:space="preserve">Import Reconciliation Workflow </w:t>
      </w:r>
      <w:r w:rsidR="00C47CC6">
        <w:lastRenderedPageBreak/>
        <w:t>(</w:t>
      </w:r>
      <w:r w:rsidRPr="00597E12">
        <w:t>IRWF</w:t>
      </w:r>
      <w:r w:rsidR="00C47CC6">
        <w:t>) Profile</w:t>
      </w:r>
      <w:r w:rsidRPr="00597E12">
        <w:t>) and the involvement of support staff like clerks and nurses. Document encryption makes it possible to defer decryption to actual user of the data such as a doctor. Although such intermediary or environment could be trusted, technically preventing unnecessary access lowers the risks further.</w:t>
      </w:r>
    </w:p>
    <w:p w14:paraId="318AEE36" w14:textId="74F1F36E" w:rsidR="00737AB9" w:rsidRPr="00597E12" w:rsidRDefault="00737AB9" w:rsidP="00737AB9">
      <w:pPr>
        <w:pStyle w:val="BodyText"/>
        <w:ind w:left="720"/>
      </w:pPr>
      <w:r w:rsidRPr="00597E12">
        <w:t>In a common case the patient brings the files himself</w:t>
      </w:r>
      <w:r w:rsidR="00C47CC6">
        <w:t>,</w:t>
      </w:r>
      <w:r w:rsidRPr="00597E12">
        <w:t xml:space="preserve"> protected by a password known to him. In this scenario it should be avoided that a password is provided to the person who is responsible for the import of the document (separation of duty).</w:t>
      </w:r>
    </w:p>
    <w:p w14:paraId="39E15BEB" w14:textId="77777777" w:rsidR="00737AB9" w:rsidRPr="00597E12" w:rsidRDefault="00737AB9" w:rsidP="00737AB9">
      <w:pPr>
        <w:pStyle w:val="BodyText"/>
        <w:ind w:left="720"/>
      </w:pPr>
      <w:r w:rsidRPr="00597E12">
        <w:t>In another common case the file for import arrives by a courier on CD-ROM from another care provider, which has encrypted the document for the doctor, typically using PKI. A variant where it is encrypted by the doctor’s department is supported by a method presented in use case 7.</w:t>
      </w:r>
    </w:p>
    <w:p w14:paraId="15901918" w14:textId="77777777" w:rsidR="00737AB9" w:rsidRPr="00597E12" w:rsidRDefault="00737AB9" w:rsidP="00737AB9">
      <w:pPr>
        <w:pStyle w:val="BodyText"/>
        <w:ind w:left="720"/>
      </w:pPr>
      <w:r w:rsidRPr="00597E12">
        <w:t>Here the document is left intact though the clerk may manipulate metadata. In a variant of this use case the document is decrypted, its embedded metadata modified to reconcile, for example patient identifiers, and re-encrypted as part of the import.</w:t>
      </w:r>
    </w:p>
    <w:p w14:paraId="541F7593" w14:textId="77777777" w:rsidR="00737AB9" w:rsidRPr="00597E12" w:rsidRDefault="00737AB9" w:rsidP="00737AB9">
      <w:pPr>
        <w:numPr>
          <w:ilvl w:val="0"/>
          <w:numId w:val="54"/>
        </w:numPr>
        <w:tabs>
          <w:tab w:val="left" w:pos="1843"/>
        </w:tabs>
        <w:spacing w:after="120"/>
        <w:rPr>
          <w:b/>
        </w:rPr>
      </w:pPr>
      <w:r w:rsidRPr="00597E12">
        <w:rPr>
          <w:b/>
        </w:rPr>
        <w:t xml:space="preserve">Unanticipated work-flows </w:t>
      </w:r>
    </w:p>
    <w:p w14:paraId="55EE69A9" w14:textId="77777777" w:rsidR="00737AB9" w:rsidRPr="00597E12" w:rsidRDefault="00737AB9" w:rsidP="00737AB9">
      <w:pPr>
        <w:pStyle w:val="BodyText"/>
        <w:ind w:left="720"/>
      </w:pPr>
      <w:r w:rsidRPr="00597E12">
        <w:t>Third party opinion scenario flow:</w:t>
      </w:r>
    </w:p>
    <w:p w14:paraId="36584965" w14:textId="5DEE7527" w:rsidR="00737AB9" w:rsidRPr="00597E12" w:rsidRDefault="00737AB9" w:rsidP="00871C74">
      <w:pPr>
        <w:pStyle w:val="ListBullet4"/>
        <w:numPr>
          <w:ilvl w:val="0"/>
          <w:numId w:val="103"/>
        </w:numPr>
      </w:pPr>
      <w:r w:rsidRPr="00597E12">
        <w:t>Disease management organization transfers encrypted CDA document to a GP in a different affinity domain.</w:t>
      </w:r>
    </w:p>
    <w:p w14:paraId="740468BA" w14:textId="77777777" w:rsidR="00737AB9" w:rsidRPr="00597E12" w:rsidRDefault="00737AB9" w:rsidP="00871C74">
      <w:pPr>
        <w:pStyle w:val="ListBullet4"/>
        <w:numPr>
          <w:ilvl w:val="0"/>
          <w:numId w:val="103"/>
        </w:numPr>
      </w:pPr>
      <w:r w:rsidRPr="00597E12">
        <w:t>GP accesses the document.</w:t>
      </w:r>
    </w:p>
    <w:p w14:paraId="68329AE2" w14:textId="77777777" w:rsidR="00737AB9" w:rsidRPr="00597E12" w:rsidRDefault="00737AB9" w:rsidP="00871C74">
      <w:pPr>
        <w:pStyle w:val="ListBullet4"/>
        <w:numPr>
          <w:ilvl w:val="0"/>
          <w:numId w:val="103"/>
        </w:numPr>
      </w:pPr>
      <w:r w:rsidRPr="00597E12">
        <w:t xml:space="preserve">GP forwards the encrypted document to an expert specialist using IHE XDR. </w:t>
      </w:r>
    </w:p>
    <w:p w14:paraId="786CBEEB" w14:textId="77777777" w:rsidR="00737AB9" w:rsidRPr="00597E12" w:rsidRDefault="00737AB9" w:rsidP="00871C74">
      <w:pPr>
        <w:pStyle w:val="ListBullet4"/>
        <w:numPr>
          <w:ilvl w:val="0"/>
          <w:numId w:val="103"/>
        </w:numPr>
      </w:pPr>
      <w:r w:rsidRPr="00597E12">
        <w:t>Expert specialist accesses document for 2</w:t>
      </w:r>
      <w:r w:rsidRPr="00597E12">
        <w:rPr>
          <w:vertAlign w:val="superscript"/>
        </w:rPr>
        <w:t>nd</w:t>
      </w:r>
      <w:r w:rsidRPr="00597E12">
        <w:t xml:space="preserve"> opinion.</w:t>
      </w:r>
    </w:p>
    <w:p w14:paraId="7EE53002" w14:textId="77777777" w:rsidR="00737AB9" w:rsidRPr="00597E12" w:rsidRDefault="00737AB9" w:rsidP="00737AB9">
      <w:pPr>
        <w:pStyle w:val="BodyText"/>
        <w:ind w:left="720"/>
      </w:pPr>
      <w:r w:rsidRPr="00597E12">
        <w:t xml:space="preserve">These work-flows typically involve multiple transports, parties and exchanges of the encrypted document. Document encryption enables control over the access an intermediary person or system has to sensitive data in contrast to classic transport-level security. </w:t>
      </w:r>
    </w:p>
    <w:p w14:paraId="396FB9A2" w14:textId="77777777" w:rsidR="00737AB9" w:rsidRPr="00597E12" w:rsidRDefault="00737AB9" w:rsidP="00737AB9">
      <w:pPr>
        <w:pStyle w:val="BodyText"/>
        <w:ind w:left="720"/>
      </w:pPr>
      <w:r w:rsidRPr="00597E12">
        <w:t xml:space="preserve">Often recipients are known before the data is sent or forwarded in which case encryption can use a PKI-based approach with certificates and public/private keys. However, in more complex work-flows also passwords and out-of-band key retrieval may be used. </w:t>
      </w:r>
    </w:p>
    <w:p w14:paraId="0E314DE7" w14:textId="20113CAD" w:rsidR="00737AB9" w:rsidRPr="00597E12" w:rsidRDefault="00737AB9" w:rsidP="00737AB9">
      <w:pPr>
        <w:pStyle w:val="BodyText"/>
        <w:ind w:left="720"/>
      </w:pPr>
      <w:r w:rsidRPr="00597E12">
        <w:t xml:space="preserve">Although IHE XDR is used here as an example any transport could be used including Email, HL7v2 messages, IHE XCA, HTTP REST and IHE XDS. </w:t>
      </w:r>
    </w:p>
    <w:p w14:paraId="1486466D" w14:textId="77777777" w:rsidR="00737AB9" w:rsidRPr="00597E12" w:rsidRDefault="00737AB9" w:rsidP="00737AB9">
      <w:pPr>
        <w:pStyle w:val="BodyText"/>
        <w:ind w:left="720"/>
      </w:pPr>
      <w:r w:rsidRPr="00597E12">
        <w:t>Although policy aspects are out of scope of this profile, authorized parties are expected to handle the document in accordance with applicable policies.</w:t>
      </w:r>
    </w:p>
    <w:p w14:paraId="7E487D37" w14:textId="77777777" w:rsidR="00737AB9" w:rsidRPr="00597E12" w:rsidRDefault="00737AB9" w:rsidP="00AB1635">
      <w:pPr>
        <w:keepNext/>
        <w:numPr>
          <w:ilvl w:val="0"/>
          <w:numId w:val="54"/>
        </w:numPr>
        <w:tabs>
          <w:tab w:val="left" w:pos="1843"/>
        </w:tabs>
        <w:spacing w:after="120"/>
        <w:rPr>
          <w:b/>
        </w:rPr>
      </w:pPr>
      <w:r w:rsidRPr="00597E12">
        <w:rPr>
          <w:b/>
        </w:rPr>
        <w:t>Accidental loss of media</w:t>
      </w:r>
    </w:p>
    <w:p w14:paraId="3DF89AF8" w14:textId="77777777" w:rsidR="00737AB9" w:rsidRPr="00597E12" w:rsidRDefault="00737AB9" w:rsidP="00737AB9">
      <w:pPr>
        <w:pStyle w:val="BodyText"/>
        <w:ind w:left="720"/>
      </w:pPr>
      <w:r w:rsidRPr="00597E12">
        <w:t xml:space="preserve">This scenario addresses when accidents happen and the media where sensitive stored </w:t>
      </w:r>
      <w:r w:rsidR="00BB3247" w:rsidRPr="00597E12">
        <w:t>information is</w:t>
      </w:r>
      <w:r w:rsidRPr="00597E12">
        <w:t xml:space="preserve"> exposed or lost. This use case includes those with highly sensitive or even anonymized data of a clinical trial. </w:t>
      </w:r>
    </w:p>
    <w:p w14:paraId="055DFCD5" w14:textId="77777777" w:rsidR="00737AB9" w:rsidRPr="00597E12" w:rsidRDefault="00737AB9" w:rsidP="00737AB9">
      <w:pPr>
        <w:pStyle w:val="BodyText"/>
        <w:ind w:left="720"/>
      </w:pPr>
      <w:r w:rsidRPr="00597E12">
        <w:lastRenderedPageBreak/>
        <w:t xml:space="preserve">The typical scenario flow for a clinical trial consists of steps to prepare the data, transfer the data and use the data for research and analysis. Preparation of data typically involves—as mandated by regulation—anonymization, pseudonymization or blinding to protect the privacy of the subjects involved. While such measures sufficiently counter risks involving honest </w:t>
      </w:r>
      <w:proofErr w:type="gramStart"/>
      <w:r w:rsidRPr="00597E12">
        <w:t>parties</w:t>
      </w:r>
      <w:proofErr w:type="gramEnd"/>
      <w:r w:rsidRPr="00597E12">
        <w:t xml:space="preserve"> the data should still be considered sensitive. </w:t>
      </w:r>
    </w:p>
    <w:p w14:paraId="01B9179A" w14:textId="77777777" w:rsidR="00737AB9" w:rsidRPr="00597E12" w:rsidRDefault="00737AB9" w:rsidP="00737AB9">
      <w:pPr>
        <w:keepNext/>
        <w:numPr>
          <w:ilvl w:val="0"/>
          <w:numId w:val="54"/>
        </w:numPr>
        <w:tabs>
          <w:tab w:val="left" w:pos="1843"/>
        </w:tabs>
        <w:spacing w:after="120"/>
        <w:rPr>
          <w:b/>
        </w:rPr>
      </w:pPr>
      <w:r w:rsidRPr="00597E12">
        <w:rPr>
          <w:b/>
        </w:rPr>
        <w:t>Multiple recipients of secure document</w:t>
      </w:r>
    </w:p>
    <w:p w14:paraId="34CB2678" w14:textId="77777777" w:rsidR="00737AB9" w:rsidRPr="00597E12" w:rsidRDefault="00737AB9" w:rsidP="00737AB9">
      <w:pPr>
        <w:pStyle w:val="BodyText"/>
        <w:keepNext/>
        <w:ind w:left="720"/>
      </w:pPr>
      <w:r w:rsidRPr="00597E12">
        <w:t xml:space="preserve">In this scenario a user encrypts a document for multiple recipients resulting in one efficient package (e.g., for a doctor and a specialist). </w:t>
      </w:r>
    </w:p>
    <w:p w14:paraId="708F93EC" w14:textId="505174B7" w:rsidR="00737AB9" w:rsidRPr="00597E12" w:rsidRDefault="00737AB9" w:rsidP="00737AB9">
      <w:pPr>
        <w:pStyle w:val="BodyText"/>
        <w:ind w:left="720"/>
      </w:pPr>
      <w:r w:rsidRPr="00597E12">
        <w:t xml:space="preserve">For reasons of efficiency the same encrypted document can be used by multiple recipients each of who have their own symmetric or asymmetric decryption keys or password. The encrypted document can be sent using the same or different transports. </w:t>
      </w:r>
    </w:p>
    <w:p w14:paraId="4F2ABCC5" w14:textId="77777777" w:rsidR="00737AB9" w:rsidRPr="00597E12" w:rsidRDefault="00737AB9" w:rsidP="00737AB9">
      <w:pPr>
        <w:numPr>
          <w:ilvl w:val="0"/>
          <w:numId w:val="54"/>
        </w:numPr>
        <w:tabs>
          <w:tab w:val="left" w:pos="1843"/>
        </w:tabs>
        <w:spacing w:after="120"/>
        <w:rPr>
          <w:b/>
        </w:rPr>
      </w:pPr>
      <w:r w:rsidRPr="00597E12">
        <w:rPr>
          <w:b/>
        </w:rPr>
        <w:t>Sharing with receivers only partially known a priori a group or a role</w:t>
      </w:r>
    </w:p>
    <w:p w14:paraId="3598AB1B" w14:textId="77777777" w:rsidR="00737AB9" w:rsidRPr="00597E12" w:rsidRDefault="00737AB9" w:rsidP="00737AB9">
      <w:pPr>
        <w:pStyle w:val="BodyText"/>
        <w:ind w:left="720"/>
      </w:pPr>
      <w:r w:rsidRPr="00597E12">
        <w:t xml:space="preserve">In this scenario a nurse working for a disease management organization encrypts a patient’s record for a doctor in an external hospital cardiology department. Upon receiving the encrypted document, the department assigns a </w:t>
      </w:r>
      <w:proofErr w:type="gramStart"/>
      <w:r w:rsidRPr="00597E12">
        <w:t>particular cardiologist</w:t>
      </w:r>
      <w:proofErr w:type="gramEnd"/>
      <w:r w:rsidRPr="00597E12">
        <w:t xml:space="preserve"> on duty. This doctor receives the record and uses it after decryption. A similar situation may be present with the exchange of cardiology information using XDM on physical media between institutions where the final user is unknown upfront.</w:t>
      </w:r>
    </w:p>
    <w:p w14:paraId="3CE906F9" w14:textId="77777777" w:rsidR="00737AB9" w:rsidRPr="00597E12" w:rsidRDefault="00737AB9" w:rsidP="00737AB9">
      <w:pPr>
        <w:pStyle w:val="BodyText"/>
        <w:ind w:left="720"/>
      </w:pPr>
      <w:r w:rsidRPr="00597E12">
        <w:t xml:space="preserve">The general case here is that the end-users are not fully known a priori (i.e., a group is known but not a </w:t>
      </w:r>
      <w:proofErr w:type="gramStart"/>
      <w:r w:rsidRPr="00597E12">
        <w:t>particular member</w:t>
      </w:r>
      <w:proofErr w:type="gramEnd"/>
      <w:r w:rsidRPr="00597E12">
        <w:t xml:space="preserve"> of this group). This can be a role instead of group </w:t>
      </w:r>
      <w:proofErr w:type="gramStart"/>
      <w:r w:rsidRPr="00597E12">
        <w:t>as long as</w:t>
      </w:r>
      <w:proofErr w:type="gramEnd"/>
      <w:r w:rsidRPr="00597E12">
        <w:t xml:space="preserve"> this role’s membership is managed (e.g., a pharmacist registered in a national registry of pharmacists.) </w:t>
      </w:r>
    </w:p>
    <w:p w14:paraId="52BD41F7" w14:textId="77777777" w:rsidR="00737AB9" w:rsidRPr="00597E12" w:rsidRDefault="00737AB9" w:rsidP="00737AB9">
      <w:pPr>
        <w:pStyle w:val="BodyText"/>
        <w:ind w:left="720"/>
      </w:pPr>
      <w:r w:rsidRPr="00597E12">
        <w:t xml:space="preserve">In these </w:t>
      </w:r>
      <w:proofErr w:type="gramStart"/>
      <w:r w:rsidRPr="00597E12">
        <w:t>cases</w:t>
      </w:r>
      <w:proofErr w:type="gramEnd"/>
      <w:r w:rsidRPr="00597E12">
        <w:t xml:space="preserve"> the document is encrypted for (and using a key associated to) a particular entity like organization or system representing the group or role. A responsible representative or system with access to the proper keys then resolves the unspecific recipient to a specific recipient. It adds the specific recipients and amends the keys of the encrypted document to give a </w:t>
      </w:r>
      <w:proofErr w:type="gramStart"/>
      <w:r w:rsidRPr="00597E12">
        <w:t>particular employee</w:t>
      </w:r>
      <w:proofErr w:type="gramEnd"/>
      <w:r w:rsidRPr="00597E12">
        <w:t xml:space="preserve"> or role holder access. Alternatively, an end-user out-of-band requests proper keys at the party responsible for the encryption or its delegate.</w:t>
      </w:r>
    </w:p>
    <w:p w14:paraId="419893D2" w14:textId="77777777" w:rsidR="00737AB9" w:rsidRPr="00597E12" w:rsidRDefault="00737AB9" w:rsidP="00737AB9">
      <w:pPr>
        <w:numPr>
          <w:ilvl w:val="0"/>
          <w:numId w:val="54"/>
        </w:numPr>
        <w:tabs>
          <w:tab w:val="left" w:pos="1843"/>
        </w:tabs>
        <w:spacing w:after="120"/>
        <w:rPr>
          <w:b/>
        </w:rPr>
      </w:pPr>
      <w:r w:rsidRPr="00597E12">
        <w:rPr>
          <w:b/>
        </w:rPr>
        <w:t>Partial encrypted set of documents</w:t>
      </w:r>
    </w:p>
    <w:p w14:paraId="156BB922" w14:textId="77777777" w:rsidR="00737AB9" w:rsidRPr="00597E12" w:rsidRDefault="00737AB9" w:rsidP="00737AB9">
      <w:pPr>
        <w:pStyle w:val="BodyText"/>
        <w:ind w:left="720"/>
      </w:pPr>
      <w:r w:rsidRPr="00597E12">
        <w:t>In this scenario flow, a care provider prepares an XDM medium with a document set containing an encrypted health document, and a non-encrypted document containing a subset of the health document content plus reference to the encrypted document. A receiving care provider uses the non-encrypted document to determine what to do with the document, and if he is an intended recipient, decrypts the encrypted document and uses the data.</w:t>
      </w:r>
    </w:p>
    <w:p w14:paraId="60A9F8A9" w14:textId="5FF76F57" w:rsidR="00737AB9" w:rsidRPr="00597E12" w:rsidRDefault="00737AB9" w:rsidP="00737AB9">
      <w:pPr>
        <w:pStyle w:val="BodyText"/>
        <w:ind w:left="720"/>
      </w:pPr>
      <w:r w:rsidRPr="00597E12">
        <w:t xml:space="preserve">Document encryption can be applied selectively to documents, notably to documents part of </w:t>
      </w:r>
      <w:r w:rsidR="00B4675D" w:rsidRPr="00597E12">
        <w:t>an</w:t>
      </w:r>
      <w:r w:rsidRPr="00597E12">
        <w:t xml:space="preserve"> XDM/XDR/XDS submission set</w:t>
      </w:r>
      <w:r w:rsidR="00113200" w:rsidRPr="00597E12">
        <w:t xml:space="preserve">. </w:t>
      </w:r>
    </w:p>
    <w:p w14:paraId="73B544C8" w14:textId="77777777" w:rsidR="00937B13" w:rsidRPr="00597E12" w:rsidRDefault="00870FC5" w:rsidP="007E64FB">
      <w:pPr>
        <w:pStyle w:val="Heading3"/>
        <w:numPr>
          <w:ilvl w:val="0"/>
          <w:numId w:val="0"/>
        </w:numPr>
      </w:pPr>
      <w:bookmarkStart w:id="143" w:name="_Toc294099173"/>
      <w:bookmarkStart w:id="144" w:name="_Toc294870589"/>
      <w:bookmarkStart w:id="145" w:name="_Toc427656860"/>
      <w:bookmarkStart w:id="146" w:name="_Toc520108736"/>
      <w:bookmarkStart w:id="147" w:name="__RefHeading__107_1966275477"/>
      <w:r w:rsidRPr="00597E12">
        <w:lastRenderedPageBreak/>
        <w:t>32.</w:t>
      </w:r>
      <w:r w:rsidR="00937B13" w:rsidRPr="00597E12">
        <w:t>3.2</w:t>
      </w:r>
      <w:r w:rsidR="00794DC0" w:rsidRPr="00597E12">
        <w:t xml:space="preserve"> </w:t>
      </w:r>
      <w:r w:rsidR="00937B13" w:rsidRPr="00597E12">
        <w:t>Detailed Interactions</w:t>
      </w:r>
      <w:bookmarkEnd w:id="143"/>
      <w:bookmarkEnd w:id="144"/>
      <w:bookmarkEnd w:id="145"/>
      <w:bookmarkEnd w:id="146"/>
    </w:p>
    <w:p w14:paraId="0C1CA140" w14:textId="77777777" w:rsidR="00937B13" w:rsidRPr="00597E12" w:rsidRDefault="00937B13">
      <w:pPr>
        <w:pStyle w:val="BodyText"/>
      </w:pPr>
      <w:r w:rsidRPr="00597E12">
        <w:t xml:space="preserve">The Document Encryption process flow follows the basic process flow which is common for IHE content profiles and which is depicted in Figure </w:t>
      </w:r>
      <w:r w:rsidR="00870FC5" w:rsidRPr="00597E12">
        <w:t>32.</w:t>
      </w:r>
      <w:r w:rsidRPr="00597E12">
        <w:t xml:space="preserve">3.2-1. Document Encryption is typically deployed in an environment with </w:t>
      </w:r>
      <w:proofErr w:type="gramStart"/>
      <w:r w:rsidRPr="00597E12">
        <w:t>particular transports</w:t>
      </w:r>
      <w:proofErr w:type="gramEnd"/>
      <w:r w:rsidRPr="00597E12">
        <w:t xml:space="preserve"> and relies on fun</w:t>
      </w:r>
      <w:r w:rsidR="00FE455B" w:rsidRPr="00597E12">
        <w:t xml:space="preserve">ctionalities like identity and </w:t>
      </w:r>
      <w:r w:rsidRPr="00597E12">
        <w:t xml:space="preserve">key management. Figure </w:t>
      </w:r>
      <w:r w:rsidR="00870FC5" w:rsidRPr="00597E12">
        <w:t>32.</w:t>
      </w:r>
      <w:r w:rsidRPr="00597E12">
        <w:t>3.2-2 presents a Document Encryption process flow including grouping with other actors and out-of-band interactions and process steps.</w:t>
      </w:r>
    </w:p>
    <w:bookmarkStart w:id="148" w:name="_1363775855"/>
    <w:p w14:paraId="4162B9A4" w14:textId="77777777" w:rsidR="00937B13" w:rsidRPr="00597E12" w:rsidRDefault="006C5B22">
      <w:pPr>
        <w:pStyle w:val="FigureTitle"/>
      </w:pPr>
      <w:r w:rsidRPr="00597E12">
        <w:rPr>
          <w:noProof/>
        </w:rPr>
        <w:object w:dxaOrig="10110" w:dyaOrig="8220" w14:anchorId="6B1A8746">
          <v:shape id="_x0000_i1026" type="#_x0000_t75" alt="" style="width:467.25pt;height:192pt;mso-width-percent:0;mso-height-percent:0;mso-width-percent:0;mso-height-percent:0" o:ole="" fillcolor="window">
            <v:imagedata r:id="rId20" o:title="" croptop="11937f" cropbottom="24929f" cropright="4983f"/>
          </v:shape>
          <o:OLEObject Type="Embed" ProgID="Word.Picture.8" ShapeID="_x0000_i1026" DrawAspect="Content" ObjectID="_1619423897" r:id="rId21"/>
        </w:object>
      </w:r>
      <w:r w:rsidR="00937B13" w:rsidRPr="00597E12">
        <w:t xml:space="preserve">Figure </w:t>
      </w:r>
      <w:r w:rsidR="00870FC5" w:rsidRPr="00597E12">
        <w:t>32.</w:t>
      </w:r>
      <w:r w:rsidR="00937B13" w:rsidRPr="00597E12">
        <w:t>3.2-1</w:t>
      </w:r>
      <w:r w:rsidR="00957953" w:rsidRPr="00597E12">
        <w:t xml:space="preserve">: </w:t>
      </w:r>
      <w:r w:rsidR="00937B13" w:rsidRPr="00597E12">
        <w:t>Generic Process Flow for Content Profiles</w:t>
      </w:r>
    </w:p>
    <w:p w14:paraId="0378948F" w14:textId="77777777" w:rsidR="00937B13" w:rsidRPr="00597E12" w:rsidRDefault="00937B13">
      <w:pPr>
        <w:pStyle w:val="BodyText"/>
      </w:pPr>
    </w:p>
    <w:bookmarkStart w:id="149" w:name="_1104838916"/>
    <w:bookmarkStart w:id="150" w:name="_1104780072"/>
    <w:bookmarkStart w:id="151" w:name="_1105205572"/>
    <w:bookmarkStart w:id="152" w:name="_1109535523"/>
    <w:bookmarkStart w:id="153" w:name="_1109538753"/>
    <w:bookmarkStart w:id="154" w:name="_1112640119"/>
    <w:bookmarkStart w:id="155" w:name="_1326137438"/>
    <w:bookmarkStart w:id="156" w:name="_1352792519"/>
    <w:bookmarkStart w:id="157" w:name="_1352794632"/>
    <w:bookmarkStart w:id="158" w:name="_1352795816"/>
    <w:bookmarkStart w:id="159" w:name="_1352796630"/>
    <w:bookmarkStart w:id="160" w:name="_1352797251"/>
    <w:bookmarkStart w:id="161" w:name="_1352797540"/>
    <w:bookmarkStart w:id="162" w:name="_1352799192"/>
    <w:bookmarkStart w:id="163" w:name="_1358101627"/>
    <w:bookmarkStart w:id="164" w:name="_1361178725"/>
    <w:bookmarkStart w:id="165" w:name="_1361179530"/>
    <w:bookmarkStart w:id="166" w:name="_1361180733"/>
    <w:bookmarkStart w:id="167" w:name="_136118090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49"/>
    <w:p w14:paraId="43E7EC78" w14:textId="77777777" w:rsidR="00937B13" w:rsidRPr="00597E12" w:rsidRDefault="006C5B22">
      <w:pPr>
        <w:pStyle w:val="FigureTitle"/>
      </w:pPr>
      <w:r w:rsidRPr="00597E12">
        <w:rPr>
          <w:noProof/>
        </w:rPr>
        <w:object w:dxaOrig="10110" w:dyaOrig="8220" w14:anchorId="73C48495">
          <v:shape id="_x0000_i1027" type="#_x0000_t75" alt="" style="width:467.25pt;height:373.5pt;mso-width-percent:0;mso-height-percent:0;mso-width-percent:0;mso-height-percent:0" o:ole="" filled="t">
            <v:fill color2="black"/>
            <v:imagedata r:id="rId22" o:title=""/>
          </v:shape>
          <o:OLEObject Type="Embed" ProgID="Word.Picture.8" ShapeID="_x0000_i1027" DrawAspect="Content" ObjectID="_1619423898" r:id="rId23"/>
        </w:object>
      </w:r>
      <w:r w:rsidR="00937B13" w:rsidRPr="00597E12">
        <w:t xml:space="preserve">Figure </w:t>
      </w:r>
      <w:r w:rsidR="00870FC5" w:rsidRPr="00597E12">
        <w:t>32.</w:t>
      </w:r>
      <w:r w:rsidR="00937B13" w:rsidRPr="00597E12">
        <w:t>3.2-2</w:t>
      </w:r>
      <w:r w:rsidR="00957953" w:rsidRPr="00597E12">
        <w:t xml:space="preserve">: </w:t>
      </w:r>
      <w:r w:rsidR="00F005D2" w:rsidRPr="00597E12">
        <w:t xml:space="preserve">Example </w:t>
      </w:r>
      <w:r w:rsidR="00937B13" w:rsidRPr="00597E12">
        <w:t>Process Flow in Document Encryption Profile</w:t>
      </w:r>
    </w:p>
    <w:p w14:paraId="26770A2E" w14:textId="77777777" w:rsidR="00937B13" w:rsidRPr="00597E12" w:rsidRDefault="00937B13">
      <w:pPr>
        <w:pStyle w:val="BodyText"/>
      </w:pPr>
      <w:r w:rsidRPr="00597E12">
        <w:t xml:space="preserve">The above flow shows more actors than </w:t>
      </w:r>
      <w:r w:rsidR="00F005D2" w:rsidRPr="00597E12">
        <w:t xml:space="preserve">required </w:t>
      </w:r>
      <w:r w:rsidRPr="00597E12">
        <w:t>in this profile</w:t>
      </w:r>
      <w:r w:rsidR="00F005D2" w:rsidRPr="00597E12">
        <w:t xml:space="preserve"> </w:t>
      </w:r>
      <w:proofErr w:type="gramStart"/>
      <w:r w:rsidR="00F005D2" w:rsidRPr="00597E12">
        <w:t>so as to</w:t>
      </w:r>
      <w:proofErr w:type="gramEnd"/>
      <w:r w:rsidR="00F005D2" w:rsidRPr="00597E12">
        <w:t xml:space="preserve"> show how other IHE profiles can be used to automate Document Encryption</w:t>
      </w:r>
      <w:r w:rsidRPr="00597E12">
        <w:t xml:space="preserve">. </w:t>
      </w:r>
      <w:r w:rsidR="00213050" w:rsidRPr="00597E12">
        <w:t xml:space="preserve">The IHE PWP and HPD profiles are </w:t>
      </w:r>
      <w:r w:rsidR="009F3C13" w:rsidRPr="00597E12">
        <w:t xml:space="preserve">available solutions </w:t>
      </w:r>
      <w:r w:rsidR="00930BDE" w:rsidRPr="00597E12">
        <w:t>for distribution of public certificates.</w:t>
      </w:r>
    </w:p>
    <w:p w14:paraId="3FCE51CA" w14:textId="77777777" w:rsidR="00937B13" w:rsidRPr="00597E12" w:rsidRDefault="00870FC5" w:rsidP="007E1DFE">
      <w:pPr>
        <w:pStyle w:val="Heading2"/>
        <w:numPr>
          <w:ilvl w:val="0"/>
          <w:numId w:val="0"/>
        </w:numPr>
      </w:pPr>
      <w:bookmarkStart w:id="168" w:name="_Toc294099174"/>
      <w:bookmarkStart w:id="169" w:name="_Toc294870590"/>
      <w:bookmarkStart w:id="170" w:name="_Toc427656861"/>
      <w:bookmarkStart w:id="171" w:name="_Toc520108737"/>
      <w:bookmarkStart w:id="172" w:name="__RefHeading__109_1966275477"/>
      <w:r w:rsidRPr="00597E12">
        <w:t>32.</w:t>
      </w:r>
      <w:r w:rsidR="008E7443" w:rsidRPr="00597E12">
        <w:t>4</w:t>
      </w:r>
      <w:r w:rsidR="00937B13" w:rsidRPr="00597E12">
        <w:t xml:space="preserve"> Key management</w:t>
      </w:r>
      <w:bookmarkEnd w:id="168"/>
      <w:bookmarkEnd w:id="169"/>
      <w:bookmarkEnd w:id="170"/>
      <w:bookmarkEnd w:id="171"/>
    </w:p>
    <w:p w14:paraId="69248C5F" w14:textId="77777777" w:rsidR="00937B13" w:rsidRPr="00597E12" w:rsidRDefault="00B1303D">
      <w:pPr>
        <w:pStyle w:val="BodyText"/>
      </w:pPr>
      <w:r w:rsidRPr="00597E12">
        <w:t xml:space="preserve">The Document Encryption </w:t>
      </w:r>
      <w:r w:rsidR="00E717BA" w:rsidRPr="00597E12">
        <w:t>Profile</w:t>
      </w:r>
      <w:r w:rsidRPr="00597E12">
        <w:t xml:space="preserve"> </w:t>
      </w:r>
      <w:r w:rsidR="00937B13" w:rsidRPr="00597E12">
        <w:t>allow</w:t>
      </w:r>
      <w:r w:rsidRPr="00597E12">
        <w:t>s</w:t>
      </w:r>
      <w:r w:rsidR="00937B13" w:rsidRPr="00597E12">
        <w:t xml:space="preserve"> for multiple methods for identity and key management. This makes it suitable for a rich set of healthcare environments</w:t>
      </w:r>
      <w:r w:rsidR="00930BDE" w:rsidRPr="00597E12">
        <w:t>,</w:t>
      </w:r>
      <w:r w:rsidR="00937B13" w:rsidRPr="00597E12">
        <w:t xml:space="preserve"> many of which have </w:t>
      </w:r>
      <w:r w:rsidR="001E6520" w:rsidRPr="00597E12">
        <w:t>a pre-existing</w:t>
      </w:r>
      <w:r w:rsidR="00937B13" w:rsidRPr="00597E12">
        <w:t xml:space="preserve"> key management infrastructure in place.</w:t>
      </w:r>
      <w:r w:rsidR="00930BDE" w:rsidRPr="00597E12">
        <w:t xml:space="preserve"> </w:t>
      </w:r>
      <w:r w:rsidR="00064756" w:rsidRPr="00597E12">
        <w:t>For example, t</w:t>
      </w:r>
      <w:r w:rsidR="00930BDE" w:rsidRPr="00597E12">
        <w:t xml:space="preserve">he IHE PWP and HPD profiles include methods for distribution of </w:t>
      </w:r>
      <w:r w:rsidR="00064756" w:rsidRPr="00597E12">
        <w:t>d</w:t>
      </w:r>
      <w:r w:rsidR="00930BDE" w:rsidRPr="00597E12">
        <w:t xml:space="preserve">igital </w:t>
      </w:r>
      <w:r w:rsidR="00064756" w:rsidRPr="00597E12">
        <w:t>c</w:t>
      </w:r>
      <w:r w:rsidR="00930BDE" w:rsidRPr="00597E12">
        <w:t xml:space="preserve">ertificates as one possible </w:t>
      </w:r>
      <w:r w:rsidR="00064756" w:rsidRPr="00597E12">
        <w:t xml:space="preserve">way to support the PKI </w:t>
      </w:r>
      <w:r w:rsidR="00930BDE" w:rsidRPr="00597E12">
        <w:t>key management method.</w:t>
      </w:r>
      <w:r w:rsidR="00937B13" w:rsidRPr="00597E12">
        <w:t xml:space="preserve"> The profile is designed with flexibility in mind as systems should</w:t>
      </w:r>
      <w:r w:rsidRPr="00597E12">
        <w:t>,</w:t>
      </w:r>
      <w:r w:rsidR="00937B13" w:rsidRPr="00597E12">
        <w:t xml:space="preserve"> </w:t>
      </w:r>
      <w:r w:rsidR="007E1DFE" w:rsidRPr="00597E12">
        <w:t xml:space="preserve">for example, </w:t>
      </w:r>
      <w:r w:rsidR="00937B13" w:rsidRPr="00597E12">
        <w:t>be able to handle multiple keys for transport (nodes) and document (entities).</w:t>
      </w:r>
    </w:p>
    <w:p w14:paraId="3A29F81F" w14:textId="77777777" w:rsidR="00937B13" w:rsidRPr="00597E12" w:rsidRDefault="00937B13">
      <w:pPr>
        <w:pStyle w:val="BodyText"/>
      </w:pPr>
      <w:r w:rsidRPr="00597E12">
        <w:t xml:space="preserve">Example key management hooks and features include symmetric and asymmetric keys with certificates, passwords, single and multiple recipients, upfront known recipients, recipients that are updated or added during the lifecycle of the encrypted document, and out-of-band key </w:t>
      </w:r>
      <w:r w:rsidRPr="00597E12">
        <w:lastRenderedPageBreak/>
        <w:t>acquisition. To cater to these different situations the profile contains hooks to different technical key management methods. Examples are the specification of password key derivation and allowing of encryption using keys and certificates that are managed externally.</w:t>
      </w:r>
    </w:p>
    <w:p w14:paraId="77208E68" w14:textId="77777777" w:rsidR="00937B13" w:rsidRPr="00597E12" w:rsidRDefault="00937B13">
      <w:pPr>
        <w:pStyle w:val="BodyText"/>
      </w:pPr>
      <w:r w:rsidRPr="00597E12">
        <w:t>It is recommended that in case of encryption of multiple documents that are together to</w:t>
      </w:r>
      <w:r w:rsidR="009F3C13" w:rsidRPr="00597E12">
        <w:t xml:space="preserve"> be consistent across the multiple</w:t>
      </w:r>
      <w:r w:rsidR="007E7D45" w:rsidRPr="00597E12">
        <w:t xml:space="preserve"> </w:t>
      </w:r>
      <w:r w:rsidR="009F3C13" w:rsidRPr="00597E12">
        <w:t xml:space="preserve">documents </w:t>
      </w:r>
      <w:r w:rsidR="006C7181" w:rsidRPr="00597E12">
        <w:t>to</w:t>
      </w:r>
      <w:r w:rsidRPr="00597E12">
        <w:t xml:space="preserve"> </w:t>
      </w:r>
      <w:r w:rsidR="006C7181" w:rsidRPr="00597E12">
        <w:t xml:space="preserve">use the </w:t>
      </w:r>
      <w:r w:rsidRPr="00597E12">
        <w:t>same algorithms and keys/passwords</w:t>
      </w:r>
      <w:r w:rsidR="004D1ADF" w:rsidRPr="00597E12">
        <w:t>.</w:t>
      </w:r>
      <w:r w:rsidRPr="00597E12">
        <w:t xml:space="preserve"> </w:t>
      </w:r>
      <w:r w:rsidR="00F93BCC" w:rsidRPr="00597E12">
        <w:t>This avoids potential confusion for a</w:t>
      </w:r>
      <w:r w:rsidR="006C7181" w:rsidRPr="00597E12">
        <w:t>n</w:t>
      </w:r>
      <w:r w:rsidR="00F93BCC" w:rsidRPr="00597E12">
        <w:t xml:space="preserve"> </w:t>
      </w:r>
      <w:r w:rsidR="009F3C13" w:rsidRPr="00597E12">
        <w:t>encrypted document consumer</w:t>
      </w:r>
      <w:r w:rsidRPr="00597E12">
        <w:t xml:space="preserve">. </w:t>
      </w:r>
    </w:p>
    <w:p w14:paraId="3704211F" w14:textId="77777777" w:rsidR="00937B13" w:rsidRPr="00597E12" w:rsidRDefault="00870FC5">
      <w:pPr>
        <w:pStyle w:val="Heading2"/>
        <w:numPr>
          <w:ilvl w:val="0"/>
          <w:numId w:val="0"/>
        </w:numPr>
      </w:pPr>
      <w:bookmarkStart w:id="173" w:name="_Toc294099175"/>
      <w:bookmarkStart w:id="174" w:name="_Toc294870591"/>
      <w:bookmarkStart w:id="175" w:name="_Toc427656862"/>
      <w:bookmarkStart w:id="176" w:name="_Toc520108738"/>
      <w:bookmarkStart w:id="177" w:name="__RefHeading__111_1966275477"/>
      <w:r w:rsidRPr="00597E12">
        <w:t>32.</w:t>
      </w:r>
      <w:r w:rsidR="008E7443" w:rsidRPr="00597E12">
        <w:t>5</w:t>
      </w:r>
      <w:r w:rsidR="00937B13" w:rsidRPr="00597E12">
        <w:t xml:space="preserve"> Document Encryption Security Considerations</w:t>
      </w:r>
      <w:bookmarkEnd w:id="173"/>
      <w:bookmarkEnd w:id="174"/>
      <w:bookmarkEnd w:id="175"/>
      <w:bookmarkEnd w:id="176"/>
    </w:p>
    <w:p w14:paraId="3477671F" w14:textId="77777777" w:rsidR="00937B13" w:rsidRPr="00597E12" w:rsidRDefault="00FE455B">
      <w:pPr>
        <w:pStyle w:val="BodyText"/>
        <w:rPr>
          <w:iCs/>
        </w:rPr>
      </w:pPr>
      <w:r w:rsidRPr="00597E12">
        <w:rPr>
          <w:iCs/>
        </w:rPr>
        <w:t>Implemente</w:t>
      </w:r>
      <w:r w:rsidR="00937B13" w:rsidRPr="00597E12">
        <w:rPr>
          <w:iCs/>
        </w:rPr>
        <w:t>rs of this profile and parties deploying this profile should consider the following security aspects:</w:t>
      </w:r>
    </w:p>
    <w:p w14:paraId="63BBE754" w14:textId="77777777" w:rsidR="005F1127" w:rsidRPr="00597E12" w:rsidRDefault="00937B13" w:rsidP="00871C74">
      <w:pPr>
        <w:pStyle w:val="ListBullet2"/>
      </w:pPr>
      <w:r w:rsidRPr="00597E12">
        <w:t>Strength of passwords and keys</w:t>
      </w:r>
      <w:r w:rsidRPr="00597E12">
        <w:br/>
        <w:t>This profile suggests the use of cryptographic algorithms that at the time of writing are approved (e.g.</w:t>
      </w:r>
      <w:r w:rsidR="00E60E7A" w:rsidRPr="00597E12">
        <w:t>,</w:t>
      </w:r>
      <w:r w:rsidRPr="00597E12">
        <w:t xml:space="preserve"> FIPS</w:t>
      </w:r>
      <w:r w:rsidR="00B1303D" w:rsidRPr="00597E12">
        <w:rPr>
          <w:rStyle w:val="FootnoteReference"/>
        </w:rPr>
        <w:footnoteReference w:id="4"/>
      </w:r>
      <w:r w:rsidRPr="00597E12">
        <w:t>) and considered secure. However, it is the responsibility of the implement</w:t>
      </w:r>
      <w:r w:rsidR="00B12E78" w:rsidRPr="00597E12">
        <w:t>e</w:t>
      </w:r>
      <w:r w:rsidRPr="00597E12">
        <w:t>r</w:t>
      </w:r>
      <w:r w:rsidR="00B12E78" w:rsidRPr="00597E12">
        <w:t xml:space="preserve"> or deploying party</w:t>
      </w:r>
      <w:r w:rsidRPr="00597E12">
        <w:t xml:space="preserve"> to define a proper password policy, enforce the use of strong passwords, ensure generation of secure keys, etc.</w:t>
      </w:r>
    </w:p>
    <w:p w14:paraId="3AA65DE7" w14:textId="5F9B9137" w:rsidR="005F1127" w:rsidRPr="00597E12" w:rsidRDefault="00BA0829" w:rsidP="00871C74">
      <w:pPr>
        <w:pStyle w:val="ListBullet2"/>
      </w:pPr>
      <w:r w:rsidRPr="00597E12">
        <w:t xml:space="preserve">Expired or Revoke </w:t>
      </w:r>
      <w:r w:rsidR="005F1127" w:rsidRPr="00597E12">
        <w:t>digital certificates</w:t>
      </w:r>
      <w:r w:rsidR="00937B13" w:rsidRPr="00597E12">
        <w:br/>
      </w:r>
      <w:r w:rsidR="005F1127" w:rsidRPr="00597E12">
        <w:t>When digital certificates (PKI) are used for either encryption or signing in this profile, it is up to local policy to mandate verification against Certificate Revocation Lists (CRL).</w:t>
      </w:r>
      <w:r w:rsidR="00C47CC6">
        <w:t xml:space="preserve"> </w:t>
      </w:r>
      <w:r w:rsidR="00554501" w:rsidRPr="00597E12">
        <w:t xml:space="preserve">When decryption happens, it is important to determine the state of the digital certificate at the time the encryption happened (given trustable time). </w:t>
      </w:r>
      <w:proofErr w:type="gramStart"/>
      <w:r w:rsidR="00554501" w:rsidRPr="00597E12">
        <w:t>Often times</w:t>
      </w:r>
      <w:proofErr w:type="gramEnd"/>
      <w:r w:rsidR="00554501" w:rsidRPr="00597E12">
        <w:t xml:space="preserve"> a digital certificate will have expired by the time the decryption happens, this is especially true of archives. The fact that the digital certificate is expired at the time of decryption is not a problem and should be expected. The concern is if the digital certificate was expired or revoked at or before the encryption. </w:t>
      </w:r>
      <w:r w:rsidR="005F1127" w:rsidRPr="00597E12">
        <w:t>T</w:t>
      </w:r>
      <w:r w:rsidR="00937B13" w:rsidRPr="00597E12">
        <w:t>h</w:t>
      </w:r>
      <w:r w:rsidR="004E0CFA" w:rsidRPr="00597E12">
        <w:t>e</w:t>
      </w:r>
      <w:r w:rsidR="00937B13" w:rsidRPr="00597E12">
        <w:t xml:space="preserve"> </w:t>
      </w:r>
      <w:r w:rsidR="004E0CFA" w:rsidRPr="00597E12">
        <w:t>underlying reason for key revocation</w:t>
      </w:r>
      <w:r w:rsidR="005F1127" w:rsidRPr="00597E12">
        <w:t xml:space="preserve"> is important</w:t>
      </w:r>
      <w:r w:rsidR="004E0CFA" w:rsidRPr="00597E12">
        <w:t xml:space="preserve">, for example disclosure of the </w:t>
      </w:r>
      <w:r w:rsidR="005F1127" w:rsidRPr="00597E12">
        <w:t xml:space="preserve">private </w:t>
      </w:r>
      <w:r w:rsidR="004E0CFA" w:rsidRPr="00597E12">
        <w:t>key</w:t>
      </w:r>
      <w:r w:rsidR="005F1127" w:rsidRPr="00597E12">
        <w:t xml:space="preserve">. This reason needs to be included in a warning to the user. Expired or revoked certificates at the time of encryption will invalidate any signatures but the </w:t>
      </w:r>
      <w:r w:rsidR="00BB3247" w:rsidRPr="00597E12">
        <w:t>effect</w:t>
      </w:r>
      <w:r w:rsidR="005F1127" w:rsidRPr="00597E12">
        <w:t xml:space="preserve"> on </w:t>
      </w:r>
      <w:r w:rsidR="00937B13" w:rsidRPr="00597E12">
        <w:t xml:space="preserve">confidentiality </w:t>
      </w:r>
      <w:r w:rsidR="005F1127" w:rsidRPr="00597E12">
        <w:t>is less obvious</w:t>
      </w:r>
      <w:r w:rsidR="00937B13" w:rsidRPr="00597E12">
        <w:t xml:space="preserve">. In such cases it is advised that there is a policy that defines </w:t>
      </w:r>
      <w:r w:rsidR="00E60E7A" w:rsidRPr="00597E12">
        <w:t>for example, i</w:t>
      </w:r>
      <w:r w:rsidR="00937B13" w:rsidRPr="00597E12">
        <w:t>f the data may still be decrypted and used.</w:t>
      </w:r>
      <w:r w:rsidR="005F1127" w:rsidRPr="00597E12">
        <w:t xml:space="preserve"> In such case the decryption will still function and produce a decrypted object, but the user should be warned</w:t>
      </w:r>
      <w:r w:rsidR="00FA22DF" w:rsidRPr="00597E12">
        <w:t>, e.g.,</w:t>
      </w:r>
      <w:r w:rsidR="005F1127" w:rsidRPr="00597E12">
        <w:t xml:space="preserve"> that the confidentiality of the document can</w:t>
      </w:r>
      <w:r w:rsidR="006C7181" w:rsidRPr="00597E12">
        <w:t>no</w:t>
      </w:r>
      <w:r w:rsidR="005F1127" w:rsidRPr="00597E12">
        <w:t xml:space="preserve">t be assured. </w:t>
      </w:r>
    </w:p>
    <w:p w14:paraId="1B6D3F56" w14:textId="77777777" w:rsidR="005F1127" w:rsidRPr="00597E12" w:rsidRDefault="00937B13" w:rsidP="00871C74">
      <w:pPr>
        <w:pStyle w:val="ListBullet2"/>
      </w:pPr>
      <w:r w:rsidRPr="00597E12">
        <w:t>Recovery of encrypted data from broken media</w:t>
      </w:r>
      <w:r w:rsidRPr="00597E12">
        <w:br/>
      </w:r>
      <w:r w:rsidR="000D7056" w:rsidRPr="00597E12">
        <w:t xml:space="preserve">Those employing Document Encryption </w:t>
      </w:r>
      <w:r w:rsidRPr="00597E12">
        <w:t>are advised to consider that encryption typically increases the impact of errors in the data stream</w:t>
      </w:r>
      <w:r w:rsidR="00E60E7A" w:rsidRPr="00597E12">
        <w:t xml:space="preserve">. For example, </w:t>
      </w:r>
      <w:r w:rsidRPr="00597E12">
        <w:t xml:space="preserve">read errors due to scratched disks at a position in an encrypted file may not only affect that part of the document but </w:t>
      </w:r>
      <w:r w:rsidR="002A7A5E" w:rsidRPr="00597E12">
        <w:t>the remainder of the document might not be recoverable</w:t>
      </w:r>
      <w:r w:rsidRPr="00597E12">
        <w:t>.</w:t>
      </w:r>
    </w:p>
    <w:p w14:paraId="4923869B" w14:textId="7020A65F" w:rsidR="005F1127" w:rsidRPr="00597E12" w:rsidRDefault="00937B13" w:rsidP="00871C74">
      <w:pPr>
        <w:pStyle w:val="ListBullet2"/>
      </w:pPr>
      <w:r w:rsidRPr="00597E12">
        <w:t>Security of metadata</w:t>
      </w:r>
      <w:r w:rsidRPr="00597E12">
        <w:br/>
        <w:t>This profile presents how it can be combined with IHE XDR</w:t>
      </w:r>
      <w:r w:rsidR="00994C45" w:rsidRPr="00597E12">
        <w:t>/XDS/</w:t>
      </w:r>
      <w:r w:rsidRPr="00597E12">
        <w:t xml:space="preserve">XDM exchange protocols. It should be stressed however that this profile only protects the document and not the other transaction-related data. An example of this is the mandatory </w:t>
      </w:r>
      <w:r w:rsidR="00943B32" w:rsidRPr="00597E12">
        <w:t xml:space="preserve">Document </w:t>
      </w:r>
      <w:r w:rsidR="00943B32" w:rsidRPr="00597E12">
        <w:lastRenderedPageBreak/>
        <w:t>Sharing</w:t>
      </w:r>
      <w:r w:rsidRPr="00597E12">
        <w:t xml:space="preserve"> metadata, which may contain privacy sensitive data. The impact of this should be assessed separately. Possible action can be to minimize the metadata, but also to use transport security</w:t>
      </w:r>
      <w:r w:rsidR="00795F6A" w:rsidRPr="00597E12">
        <w:t xml:space="preserve"> (</w:t>
      </w:r>
      <w:r w:rsidRPr="00597E12">
        <w:t>e.g.</w:t>
      </w:r>
      <w:r w:rsidR="00795F6A" w:rsidRPr="00597E12">
        <w:t>,</w:t>
      </w:r>
      <w:r w:rsidRPr="00597E12">
        <w:t xml:space="preserve"> IHE ATNA</w:t>
      </w:r>
      <w:r w:rsidR="007E6780" w:rsidRPr="00597E12">
        <w:t>) to</w:t>
      </w:r>
      <w:r w:rsidRPr="00597E12">
        <w:t xml:space="preserve"> protect the transaction including the metadata. </w:t>
      </w:r>
      <w:r w:rsidR="00C271FB" w:rsidRPr="00597E12">
        <w:t>Another alternative is to encapsulate the original metadata and document(s)</w:t>
      </w:r>
      <w:r w:rsidR="00B507F2" w:rsidRPr="00597E12">
        <w:t xml:space="preserve"> using</w:t>
      </w:r>
      <w:r w:rsidR="00795F6A" w:rsidRPr="00597E12">
        <w:t xml:space="preserve"> for example,</w:t>
      </w:r>
      <w:r w:rsidR="00B507F2" w:rsidRPr="00597E12">
        <w:t xml:space="preserve"> </w:t>
      </w:r>
      <w:r w:rsidR="00C271FB" w:rsidRPr="00597E12">
        <w:t xml:space="preserve">XDM with Media Encryption </w:t>
      </w:r>
      <w:r w:rsidR="00E717BA" w:rsidRPr="00597E12">
        <w:t>Option</w:t>
      </w:r>
      <w:r w:rsidR="00B507F2" w:rsidRPr="00597E12">
        <w:t>,</w:t>
      </w:r>
      <w:r w:rsidR="00C271FB" w:rsidRPr="00597E12">
        <w:t xml:space="preserve"> and exchanging the encrypted </w:t>
      </w:r>
      <w:r w:rsidR="00B507F2" w:rsidRPr="00597E12">
        <w:t xml:space="preserve">result using </w:t>
      </w:r>
      <w:r w:rsidR="00C271FB" w:rsidRPr="00597E12">
        <w:t xml:space="preserve">a XD* transaction with minimal metadata. </w:t>
      </w:r>
      <w:r w:rsidR="00B12E78" w:rsidRPr="00597E12">
        <w:t>Both approaches exclude</w:t>
      </w:r>
      <w:r w:rsidRPr="00597E12">
        <w:t xml:space="preserve"> outsiders from access to the metadata while legitimate intermediaries and end-points can use the metadata for basic handling of the encrypted document.</w:t>
      </w:r>
    </w:p>
    <w:p w14:paraId="72EFC345" w14:textId="77777777" w:rsidR="005F1127" w:rsidRPr="00597E12" w:rsidRDefault="00937B13" w:rsidP="00871C74">
      <w:pPr>
        <w:pStyle w:val="ListBullet2"/>
      </w:pPr>
      <w:r w:rsidRPr="00597E12">
        <w:t>Policy aspects</w:t>
      </w:r>
      <w:r w:rsidRPr="00597E12">
        <w:br/>
        <w:t>Policy aspects governing or relating to application o</w:t>
      </w:r>
      <w:r w:rsidR="000D7056" w:rsidRPr="00597E12">
        <w:t>f</w:t>
      </w:r>
      <w:r w:rsidRPr="00597E12">
        <w:t xml:space="preserve"> document encryption are out of scope of the profile. Deploying parties are advised to define</w:t>
      </w:r>
      <w:r w:rsidR="007E64FB" w:rsidRPr="00597E12">
        <w:t xml:space="preserve"> (</w:t>
      </w:r>
      <w:r w:rsidRPr="00597E12">
        <w:t>e.g.</w:t>
      </w:r>
      <w:r w:rsidR="007E64FB" w:rsidRPr="00597E12">
        <w:t>,</w:t>
      </w:r>
      <w:r w:rsidRPr="00597E12">
        <w:t xml:space="preserve"> consolidating regulatory and organizational policies</w:t>
      </w:r>
      <w:r w:rsidR="007E64FB" w:rsidRPr="00597E12">
        <w:t>)</w:t>
      </w:r>
      <w:r w:rsidRPr="00597E12">
        <w:t xml:space="preserve"> a set of policies outlining when </w:t>
      </w:r>
      <w:r w:rsidR="004E0CFA" w:rsidRPr="00597E12">
        <w:t xml:space="preserve">and how </w:t>
      </w:r>
      <w:r w:rsidRPr="00597E12">
        <w:t>encryption should be applied to health documents. Alternatively, this may be derived dynamically from existing policies</w:t>
      </w:r>
      <w:r w:rsidR="00795F6A" w:rsidRPr="00597E12">
        <w:t xml:space="preserve"> (</w:t>
      </w:r>
      <w:r w:rsidRPr="00597E12">
        <w:t>e.g.</w:t>
      </w:r>
      <w:r w:rsidR="00795F6A" w:rsidRPr="00597E12">
        <w:t>,</w:t>
      </w:r>
      <w:r w:rsidRPr="00597E12">
        <w:t xml:space="preserve"> Basic Patient Privacy Consent (BPPC) policies</w:t>
      </w:r>
      <w:r w:rsidR="00795F6A" w:rsidRPr="00597E12">
        <w:t>)</w:t>
      </w:r>
      <w:r w:rsidR="004E0CFA" w:rsidRPr="00597E12">
        <w:t>, or in combination</w:t>
      </w:r>
      <w:r w:rsidRPr="00597E12">
        <w:t>.</w:t>
      </w:r>
    </w:p>
    <w:p w14:paraId="73231B89" w14:textId="77777777" w:rsidR="00937B13" w:rsidRPr="00597E12" w:rsidRDefault="00937B13" w:rsidP="00871C74">
      <w:pPr>
        <w:pStyle w:val="ListBullet2"/>
      </w:pPr>
      <w:r w:rsidRPr="00597E12">
        <w:t>Long term storage and availability</w:t>
      </w:r>
      <w:r w:rsidRPr="00597E12">
        <w:br/>
        <w:t>Long term storage of encrypted data puts requireme</w:t>
      </w:r>
      <w:r w:rsidR="00B12E78" w:rsidRPr="00597E12">
        <w:t>nts on key management. An adopte</w:t>
      </w:r>
      <w:r w:rsidRPr="00597E12">
        <w:t xml:space="preserve">r is </w:t>
      </w:r>
      <w:r w:rsidR="00B12E78" w:rsidRPr="00597E12">
        <w:t>advis</w:t>
      </w:r>
      <w:r w:rsidRPr="00597E12">
        <w:t xml:space="preserve">ed to </w:t>
      </w:r>
      <w:r w:rsidR="002A7A5E" w:rsidRPr="00597E12">
        <w:t xml:space="preserve">support long term </w:t>
      </w:r>
      <w:r w:rsidRPr="00597E12">
        <w:t xml:space="preserve">availability of the data in such situations by proper key management. One such measure may be to have (at least one) institutionally managed </w:t>
      </w:r>
      <w:r w:rsidR="002A5270" w:rsidRPr="00597E12">
        <w:t xml:space="preserve">or escrow </w:t>
      </w:r>
      <w:r w:rsidRPr="00597E12">
        <w:t>keys instead of (just) keys and passwords bound to individual end-users.</w:t>
      </w:r>
    </w:p>
    <w:p w14:paraId="24E43F26" w14:textId="77777777" w:rsidR="00937B13" w:rsidRPr="00597E12" w:rsidRDefault="00937B13">
      <w:pPr>
        <w:pStyle w:val="Heading1"/>
        <w:pageBreakBefore w:val="0"/>
        <w:numPr>
          <w:ilvl w:val="0"/>
          <w:numId w:val="0"/>
        </w:numPr>
      </w:pPr>
      <w:bookmarkStart w:id="178" w:name="_Toc294099176"/>
      <w:bookmarkStart w:id="179" w:name="_Toc294870592"/>
      <w:bookmarkStart w:id="180" w:name="_Toc427656863"/>
      <w:bookmarkStart w:id="181" w:name="_Toc520108739"/>
      <w:bookmarkStart w:id="182" w:name="__RefHeading__113_1966275477"/>
      <w:r w:rsidRPr="00597E12">
        <w:t xml:space="preserve">16 </w:t>
      </w:r>
      <w:r w:rsidR="00AA7CE4" w:rsidRPr="00597E12">
        <w:t>Cross-Enterprise Media Interchange (XDM) Integration Profile</w:t>
      </w:r>
      <w:bookmarkEnd w:id="178"/>
      <w:bookmarkEnd w:id="179"/>
      <w:bookmarkEnd w:id="180"/>
      <w:bookmarkEnd w:id="181"/>
    </w:p>
    <w:p w14:paraId="63574954" w14:textId="327734CC" w:rsidR="00937B13" w:rsidRPr="00597E12" w:rsidRDefault="002A5270" w:rsidP="007E64FB">
      <w:pPr>
        <w:pStyle w:val="EditorInstructions"/>
      </w:pPr>
      <w:r w:rsidRPr="00597E12">
        <w:t xml:space="preserve">Update </w:t>
      </w:r>
      <w:r w:rsidR="00CA37E4">
        <w:t>Section</w:t>
      </w:r>
      <w:r w:rsidRPr="00597E12">
        <w:t xml:space="preserve"> 16.2 and specifically Table 16.2-1</w:t>
      </w:r>
    </w:p>
    <w:p w14:paraId="26A50205" w14:textId="77777777" w:rsidR="00937B13" w:rsidRPr="00597E12" w:rsidRDefault="00937B13">
      <w:pPr>
        <w:pStyle w:val="Heading2"/>
        <w:numPr>
          <w:ilvl w:val="0"/>
          <w:numId w:val="0"/>
        </w:numPr>
      </w:pPr>
      <w:bookmarkStart w:id="183" w:name="_Toc294099177"/>
      <w:bookmarkStart w:id="184" w:name="_Toc294870593"/>
      <w:bookmarkStart w:id="185" w:name="_Toc427656864"/>
      <w:bookmarkStart w:id="186" w:name="_Toc520108740"/>
      <w:bookmarkStart w:id="187" w:name="__RefHeading__115_1966275477"/>
      <w:r w:rsidRPr="00597E12">
        <w:t>16.2 XDM Integration Profile Options</w:t>
      </w:r>
      <w:bookmarkEnd w:id="183"/>
      <w:bookmarkEnd w:id="184"/>
      <w:bookmarkEnd w:id="185"/>
      <w:bookmarkEnd w:id="186"/>
    </w:p>
    <w:p w14:paraId="234B3FE0" w14:textId="77777777" w:rsidR="002A5270" w:rsidRPr="00597E12" w:rsidRDefault="002A5270" w:rsidP="002A5270">
      <w:pPr>
        <w:pStyle w:val="BodyText"/>
      </w:pPr>
      <w:r w:rsidRPr="00597E12">
        <w:t xml:space="preserve">Options that may be selected for this Integration Profile are listed in Table 16.2-1 along with </w:t>
      </w:r>
      <w:r w:rsidR="00B204E7" w:rsidRPr="00597E12">
        <w:t>the actors</w:t>
      </w:r>
      <w:r w:rsidRPr="00597E12">
        <w:t xml:space="preserve"> to which they apply</w:t>
      </w:r>
      <w:r w:rsidR="00113200" w:rsidRPr="00597E12">
        <w:t xml:space="preserve">. </w:t>
      </w:r>
      <w:r w:rsidRPr="00597E12">
        <w:t>Dependencies between options when applicable are specified in notes.</w:t>
      </w:r>
    </w:p>
    <w:p w14:paraId="18DE47D9" w14:textId="77777777" w:rsidR="002A5270" w:rsidRPr="00597E12" w:rsidRDefault="002A5270" w:rsidP="002A5270">
      <w:pPr>
        <w:pStyle w:val="TableTitle"/>
      </w:pPr>
      <w:r w:rsidRPr="00597E12">
        <w:t>Table 16.2-1</w:t>
      </w:r>
      <w:r w:rsidR="00392799" w:rsidRPr="00597E12">
        <w:t xml:space="preserve">: </w:t>
      </w:r>
      <w:r w:rsidRPr="00597E12">
        <w:t>XDM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0"/>
        <w:gridCol w:w="3330"/>
        <w:gridCol w:w="2540"/>
      </w:tblGrid>
      <w:tr w:rsidR="002A5270" w:rsidRPr="00597E12" w14:paraId="3642C83D" w14:textId="77777777" w:rsidTr="00AB1635">
        <w:trPr>
          <w:cantSplit/>
          <w:tblHeader/>
          <w:jc w:val="center"/>
        </w:trPr>
        <w:tc>
          <w:tcPr>
            <w:tcW w:w="2270" w:type="dxa"/>
            <w:shd w:val="pct15" w:color="auto" w:fill="FFFFFF"/>
          </w:tcPr>
          <w:p w14:paraId="227710A6" w14:textId="77777777" w:rsidR="002A5270" w:rsidRPr="00AB1635" w:rsidRDefault="002A5270" w:rsidP="00B73548">
            <w:pPr>
              <w:pStyle w:val="TableEntryHeader"/>
              <w:suppressAutoHyphens/>
            </w:pPr>
            <w:r w:rsidRPr="00AB1635">
              <w:t>Actor</w:t>
            </w:r>
          </w:p>
        </w:tc>
        <w:tc>
          <w:tcPr>
            <w:tcW w:w="3330" w:type="dxa"/>
            <w:shd w:val="pct15" w:color="auto" w:fill="FFFFFF"/>
          </w:tcPr>
          <w:p w14:paraId="4CC6685A" w14:textId="77777777" w:rsidR="002A5270" w:rsidRPr="00AB1635" w:rsidRDefault="002A5270" w:rsidP="00B73548">
            <w:pPr>
              <w:pStyle w:val="TableEntryHeader"/>
              <w:suppressAutoHyphens/>
            </w:pPr>
            <w:r w:rsidRPr="00AB1635">
              <w:t>Options</w:t>
            </w:r>
          </w:p>
        </w:tc>
        <w:tc>
          <w:tcPr>
            <w:tcW w:w="2540" w:type="dxa"/>
            <w:shd w:val="pct15" w:color="auto" w:fill="FFFFFF"/>
          </w:tcPr>
          <w:p w14:paraId="729E1970" w14:textId="30D4CF34" w:rsidR="002A5270" w:rsidRPr="00AB1635" w:rsidRDefault="002A5270" w:rsidP="00B73548">
            <w:pPr>
              <w:pStyle w:val="TableEntryHeader"/>
              <w:suppressAutoHyphens/>
            </w:pPr>
            <w:r w:rsidRPr="00AB1635">
              <w:t>Vol</w:t>
            </w:r>
            <w:r w:rsidR="00B4675D">
              <w:rPr>
                <w:lang w:val="en-US"/>
              </w:rPr>
              <w:t>ume</w:t>
            </w:r>
            <w:r w:rsidRPr="00AB1635">
              <w:t xml:space="preserve"> &amp; Section</w:t>
            </w:r>
          </w:p>
        </w:tc>
      </w:tr>
      <w:tr w:rsidR="002A5270" w:rsidRPr="00597E12" w14:paraId="6DB7B09A" w14:textId="77777777" w:rsidTr="00AB1635">
        <w:trPr>
          <w:cantSplit/>
          <w:trHeight w:val="306"/>
          <w:jc w:val="center"/>
        </w:trPr>
        <w:tc>
          <w:tcPr>
            <w:tcW w:w="2270" w:type="dxa"/>
            <w:vMerge w:val="restart"/>
          </w:tcPr>
          <w:p w14:paraId="3B088B07"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Creator</w:t>
            </w:r>
          </w:p>
        </w:tc>
        <w:tc>
          <w:tcPr>
            <w:tcW w:w="3330" w:type="dxa"/>
          </w:tcPr>
          <w:p w14:paraId="51CA4E3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5927FA3C" w14:textId="77777777" w:rsidR="002A5270" w:rsidRPr="00AB1635" w:rsidRDefault="002A5270" w:rsidP="00B73548">
            <w:pPr>
              <w:pStyle w:val="TableEntry"/>
              <w:suppressAutoHyphens/>
            </w:pPr>
            <w:r w:rsidRPr="00AB1635">
              <w:t>ITI TF-1: 16.2.1</w:t>
            </w:r>
          </w:p>
        </w:tc>
      </w:tr>
      <w:tr w:rsidR="002A5270" w:rsidRPr="00597E12" w14:paraId="3D1B08FB" w14:textId="77777777" w:rsidTr="00AB1635">
        <w:trPr>
          <w:cantSplit/>
          <w:trHeight w:val="306"/>
          <w:jc w:val="center"/>
        </w:trPr>
        <w:tc>
          <w:tcPr>
            <w:tcW w:w="2270" w:type="dxa"/>
            <w:vMerge/>
          </w:tcPr>
          <w:p w14:paraId="3AFEF7DC" w14:textId="77777777" w:rsidR="002A5270" w:rsidRPr="00597E12" w:rsidRDefault="002A5270" w:rsidP="002A5270">
            <w:pPr>
              <w:pStyle w:val="TableEntry"/>
              <w:rPr>
                <w:rFonts w:eastAsia="Times New Roman"/>
                <w:lang w:val="en-US" w:eastAsia="en-US"/>
              </w:rPr>
            </w:pPr>
          </w:p>
        </w:tc>
        <w:tc>
          <w:tcPr>
            <w:tcW w:w="3330" w:type="dxa"/>
          </w:tcPr>
          <w:p w14:paraId="62778CC2"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1F5FE684" w14:textId="77777777" w:rsidR="002A5270" w:rsidRPr="00AB1635" w:rsidRDefault="002A5270" w:rsidP="00B73548">
            <w:pPr>
              <w:pStyle w:val="TableEntry"/>
              <w:suppressAutoHyphens/>
            </w:pPr>
            <w:r w:rsidRPr="00AB1635">
              <w:t>ITI TF-1: 16.2.2</w:t>
            </w:r>
          </w:p>
        </w:tc>
      </w:tr>
      <w:tr w:rsidR="002A5270" w:rsidRPr="00597E12" w14:paraId="712D3749" w14:textId="77777777" w:rsidTr="00AB1635">
        <w:trPr>
          <w:cantSplit/>
          <w:trHeight w:val="306"/>
          <w:jc w:val="center"/>
        </w:trPr>
        <w:tc>
          <w:tcPr>
            <w:tcW w:w="2270" w:type="dxa"/>
            <w:vMerge/>
          </w:tcPr>
          <w:p w14:paraId="51345368" w14:textId="77777777" w:rsidR="002A5270" w:rsidRPr="00597E12" w:rsidRDefault="002A5270" w:rsidP="002A5270">
            <w:pPr>
              <w:pStyle w:val="TableEntry"/>
              <w:rPr>
                <w:rFonts w:eastAsia="Times New Roman"/>
                <w:lang w:val="en-US" w:eastAsia="en-US"/>
              </w:rPr>
            </w:pPr>
          </w:p>
        </w:tc>
        <w:tc>
          <w:tcPr>
            <w:tcW w:w="3330" w:type="dxa"/>
          </w:tcPr>
          <w:p w14:paraId="5F70AEE5"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00F27989" w14:textId="77777777" w:rsidR="002A5270" w:rsidRPr="00AB1635" w:rsidRDefault="002A5270" w:rsidP="00B73548">
            <w:pPr>
              <w:pStyle w:val="TableEntry"/>
              <w:suppressAutoHyphens/>
            </w:pPr>
            <w:r w:rsidRPr="00AB1635">
              <w:t>ITI TF-1: 16.2.3</w:t>
            </w:r>
          </w:p>
        </w:tc>
      </w:tr>
      <w:tr w:rsidR="002A5270" w:rsidRPr="00597E12" w14:paraId="096FB2DA" w14:textId="77777777" w:rsidTr="00AB1635">
        <w:trPr>
          <w:cantSplit/>
          <w:trHeight w:val="306"/>
          <w:jc w:val="center"/>
        </w:trPr>
        <w:tc>
          <w:tcPr>
            <w:tcW w:w="2270" w:type="dxa"/>
            <w:vMerge/>
          </w:tcPr>
          <w:p w14:paraId="6EAEE667" w14:textId="77777777" w:rsidR="002A5270" w:rsidRPr="00597E12" w:rsidRDefault="002A5270" w:rsidP="002A5270">
            <w:pPr>
              <w:pStyle w:val="TableEntry"/>
              <w:rPr>
                <w:rFonts w:eastAsia="Times New Roman"/>
                <w:lang w:val="en-US" w:eastAsia="en-US"/>
              </w:rPr>
            </w:pPr>
          </w:p>
        </w:tc>
        <w:tc>
          <w:tcPr>
            <w:tcW w:w="3330" w:type="dxa"/>
          </w:tcPr>
          <w:p w14:paraId="46C9DE9A"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496D840D" w14:textId="77777777" w:rsidR="002A5270" w:rsidRPr="00AB1635" w:rsidRDefault="002A5270" w:rsidP="00B73548">
            <w:pPr>
              <w:pStyle w:val="TableEntry"/>
              <w:suppressAutoHyphens/>
            </w:pPr>
            <w:r w:rsidRPr="00AB1635">
              <w:t>ITI TF-2b: 3.32.4.1.4.1</w:t>
            </w:r>
          </w:p>
        </w:tc>
      </w:tr>
      <w:tr w:rsidR="002A5270" w:rsidRPr="00597E12" w14:paraId="68107FBB" w14:textId="77777777" w:rsidTr="00AB1635">
        <w:trPr>
          <w:cantSplit/>
          <w:trHeight w:val="306"/>
          <w:jc w:val="center"/>
        </w:trPr>
        <w:tc>
          <w:tcPr>
            <w:tcW w:w="2270" w:type="dxa"/>
            <w:vMerge/>
          </w:tcPr>
          <w:p w14:paraId="1D2D1DA7" w14:textId="77777777" w:rsidR="002A5270" w:rsidRPr="00597E12" w:rsidRDefault="002A5270" w:rsidP="002A5270">
            <w:pPr>
              <w:pStyle w:val="TableEntry"/>
              <w:rPr>
                <w:rFonts w:eastAsia="Times New Roman"/>
                <w:lang w:val="en-US" w:eastAsia="en-US"/>
              </w:rPr>
            </w:pPr>
          </w:p>
        </w:tc>
        <w:tc>
          <w:tcPr>
            <w:tcW w:w="3330" w:type="dxa"/>
          </w:tcPr>
          <w:p w14:paraId="66D75BF1" w14:textId="5D0E4070"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6EEF294E" w14:textId="77777777" w:rsidR="002A5270" w:rsidRPr="00AB1635" w:rsidRDefault="002A5270" w:rsidP="00B73548">
            <w:pPr>
              <w:pStyle w:val="TableEntry"/>
              <w:suppressAutoHyphens/>
            </w:pPr>
            <w:r w:rsidRPr="00AB1635">
              <w:t>ITI TF-1: 16.2.4</w:t>
            </w:r>
          </w:p>
        </w:tc>
      </w:tr>
      <w:tr w:rsidR="002A5270" w:rsidRPr="00597E12" w14:paraId="1F7419FD" w14:textId="77777777" w:rsidTr="00AB1635">
        <w:trPr>
          <w:cantSplit/>
          <w:trHeight w:val="306"/>
          <w:jc w:val="center"/>
        </w:trPr>
        <w:tc>
          <w:tcPr>
            <w:tcW w:w="2270" w:type="dxa"/>
            <w:vMerge/>
          </w:tcPr>
          <w:p w14:paraId="5C012670" w14:textId="77777777" w:rsidR="002A5270" w:rsidRPr="00597E12" w:rsidRDefault="002A5270" w:rsidP="002A5270">
            <w:pPr>
              <w:pStyle w:val="TableEntry"/>
              <w:rPr>
                <w:rFonts w:eastAsia="Times New Roman"/>
                <w:lang w:val="en-US" w:eastAsia="en-US"/>
              </w:rPr>
            </w:pPr>
          </w:p>
        </w:tc>
        <w:tc>
          <w:tcPr>
            <w:tcW w:w="3330" w:type="dxa"/>
          </w:tcPr>
          <w:p w14:paraId="332C7A0B" w14:textId="77777777"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1B60A8" w:rsidRPr="00597E12">
              <w:rPr>
                <w:rFonts w:eastAsia="Times New Roman"/>
                <w:b/>
                <w:u w:val="single"/>
                <w:lang w:val="en-US" w:eastAsia="en-US"/>
              </w:rPr>
              <w:t xml:space="preserve">  </w:t>
            </w:r>
            <w:proofErr w:type="gramStart"/>
            <w:r w:rsidR="001B60A8" w:rsidRPr="00597E12">
              <w:rPr>
                <w:rFonts w:eastAsia="Times New Roman"/>
                <w:b/>
                <w:u w:val="single"/>
                <w:lang w:val="en-US" w:eastAsia="en-US"/>
              </w:rPr>
              <w:t xml:space="preserve">   </w:t>
            </w:r>
            <w:r w:rsidR="00E32DB7" w:rsidRPr="00597E12">
              <w:rPr>
                <w:rFonts w:eastAsia="Times New Roman"/>
                <w:b/>
                <w:u w:val="single"/>
                <w:lang w:val="en-US" w:eastAsia="en-US"/>
              </w:rPr>
              <w:t>(</w:t>
            </w:r>
            <w:proofErr w:type="gramEnd"/>
            <w:r w:rsidR="00E32DB7" w:rsidRPr="00597E12">
              <w:rPr>
                <w:rFonts w:eastAsia="Times New Roman"/>
                <w:b/>
                <w:u w:val="single"/>
                <w:lang w:val="en-US" w:eastAsia="en-US"/>
              </w:rPr>
              <w:t>Note</w:t>
            </w:r>
            <w:r w:rsidR="004447C1" w:rsidRPr="00597E12">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4C52CC4A"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r w:rsidR="002A5270" w:rsidRPr="00597E12" w14:paraId="6006090B" w14:textId="77777777" w:rsidTr="00AB1635">
        <w:trPr>
          <w:cantSplit/>
          <w:trHeight w:val="306"/>
          <w:jc w:val="center"/>
        </w:trPr>
        <w:tc>
          <w:tcPr>
            <w:tcW w:w="2270" w:type="dxa"/>
            <w:vMerge w:val="restart"/>
          </w:tcPr>
          <w:p w14:paraId="4415AFFD" w14:textId="77777777" w:rsidR="002A5270" w:rsidRPr="00597E12" w:rsidRDefault="002A5270" w:rsidP="002A5270">
            <w:pPr>
              <w:pStyle w:val="TableEntry"/>
              <w:rPr>
                <w:rFonts w:eastAsia="Times New Roman"/>
                <w:lang w:val="en-US" w:eastAsia="en-US"/>
              </w:rPr>
            </w:pPr>
            <w:r w:rsidRPr="00597E12">
              <w:rPr>
                <w:rFonts w:eastAsia="Times New Roman"/>
                <w:lang w:val="en-US" w:eastAsia="en-US"/>
              </w:rPr>
              <w:t>Portable Media Importer</w:t>
            </w:r>
          </w:p>
        </w:tc>
        <w:tc>
          <w:tcPr>
            <w:tcW w:w="3330" w:type="dxa"/>
          </w:tcPr>
          <w:p w14:paraId="0F0D55C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 xml:space="preserve">USB (Note 1) </w:t>
            </w:r>
          </w:p>
        </w:tc>
        <w:tc>
          <w:tcPr>
            <w:tcW w:w="2540" w:type="dxa"/>
          </w:tcPr>
          <w:p w14:paraId="0DA0771B" w14:textId="77777777" w:rsidR="002A5270" w:rsidRPr="00AB1635" w:rsidRDefault="002A5270" w:rsidP="00B73548">
            <w:pPr>
              <w:pStyle w:val="TableEntry"/>
              <w:suppressAutoHyphens/>
            </w:pPr>
            <w:r w:rsidRPr="00AB1635">
              <w:t>ITI TF-1: 16.2.1</w:t>
            </w:r>
          </w:p>
        </w:tc>
      </w:tr>
      <w:tr w:rsidR="002A5270" w:rsidRPr="00597E12" w14:paraId="4C4EBEFD" w14:textId="77777777" w:rsidTr="00AB1635">
        <w:trPr>
          <w:cantSplit/>
          <w:trHeight w:val="306"/>
          <w:jc w:val="center"/>
        </w:trPr>
        <w:tc>
          <w:tcPr>
            <w:tcW w:w="2270" w:type="dxa"/>
            <w:vMerge/>
          </w:tcPr>
          <w:p w14:paraId="6295DAB6" w14:textId="77777777" w:rsidR="002A5270" w:rsidRPr="00597E12" w:rsidRDefault="002A5270" w:rsidP="002A5270">
            <w:pPr>
              <w:pStyle w:val="TableEntry"/>
              <w:rPr>
                <w:rFonts w:eastAsia="Times New Roman"/>
                <w:lang w:val="en-US" w:eastAsia="en-US"/>
              </w:rPr>
            </w:pPr>
          </w:p>
        </w:tc>
        <w:tc>
          <w:tcPr>
            <w:tcW w:w="3330" w:type="dxa"/>
          </w:tcPr>
          <w:p w14:paraId="29F471A7"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CD-R (Note 1)</w:t>
            </w:r>
          </w:p>
        </w:tc>
        <w:tc>
          <w:tcPr>
            <w:tcW w:w="2540" w:type="dxa"/>
          </w:tcPr>
          <w:p w14:paraId="21B8DEF9" w14:textId="77777777" w:rsidR="002A5270" w:rsidRPr="00AB1635" w:rsidRDefault="002A5270" w:rsidP="00B73548">
            <w:pPr>
              <w:pStyle w:val="TableEntry"/>
              <w:suppressAutoHyphens/>
            </w:pPr>
            <w:r w:rsidRPr="00AB1635">
              <w:t>ITI TF-1: 16.2.2</w:t>
            </w:r>
          </w:p>
        </w:tc>
      </w:tr>
      <w:tr w:rsidR="002A5270" w:rsidRPr="00597E12" w14:paraId="76D89A81" w14:textId="77777777" w:rsidTr="00AB1635">
        <w:trPr>
          <w:cantSplit/>
          <w:trHeight w:val="306"/>
          <w:jc w:val="center"/>
        </w:trPr>
        <w:tc>
          <w:tcPr>
            <w:tcW w:w="2270" w:type="dxa"/>
            <w:vMerge/>
          </w:tcPr>
          <w:p w14:paraId="0401C329" w14:textId="77777777" w:rsidR="002A5270" w:rsidRPr="00597E12" w:rsidRDefault="002A5270" w:rsidP="002A5270">
            <w:pPr>
              <w:pStyle w:val="TableEntry"/>
              <w:rPr>
                <w:rFonts w:eastAsia="Times New Roman"/>
                <w:lang w:val="en-US" w:eastAsia="en-US"/>
              </w:rPr>
            </w:pPr>
          </w:p>
        </w:tc>
        <w:tc>
          <w:tcPr>
            <w:tcW w:w="3330" w:type="dxa"/>
          </w:tcPr>
          <w:p w14:paraId="52A8A7CD"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(Note 1)</w:t>
            </w:r>
          </w:p>
        </w:tc>
        <w:tc>
          <w:tcPr>
            <w:tcW w:w="2540" w:type="dxa"/>
          </w:tcPr>
          <w:p w14:paraId="2B3A4E3F" w14:textId="77777777" w:rsidR="002A5270" w:rsidRPr="00AB1635" w:rsidRDefault="002A5270" w:rsidP="00B73548">
            <w:pPr>
              <w:pStyle w:val="TableEntry"/>
              <w:suppressAutoHyphens/>
            </w:pPr>
            <w:r w:rsidRPr="00AB1635">
              <w:t>ITI TF-1: 16.2.3</w:t>
            </w:r>
          </w:p>
        </w:tc>
      </w:tr>
      <w:tr w:rsidR="002A5270" w:rsidRPr="00597E12" w14:paraId="7C3DD2AE" w14:textId="77777777" w:rsidTr="00AB1635">
        <w:trPr>
          <w:cantSplit/>
          <w:trHeight w:val="306"/>
          <w:jc w:val="center"/>
        </w:trPr>
        <w:tc>
          <w:tcPr>
            <w:tcW w:w="2270" w:type="dxa"/>
            <w:vMerge/>
          </w:tcPr>
          <w:p w14:paraId="6EAC3BF9" w14:textId="77777777" w:rsidR="002A5270" w:rsidRPr="00597E12" w:rsidRDefault="002A5270" w:rsidP="002A5270">
            <w:pPr>
              <w:pStyle w:val="TableEntry"/>
              <w:rPr>
                <w:rFonts w:eastAsia="Times New Roman"/>
                <w:lang w:val="en-US" w:eastAsia="en-US"/>
              </w:rPr>
            </w:pPr>
          </w:p>
        </w:tc>
        <w:tc>
          <w:tcPr>
            <w:tcW w:w="3330" w:type="dxa"/>
          </w:tcPr>
          <w:p w14:paraId="6085BC10" w14:textId="77777777" w:rsidR="002A5270" w:rsidRPr="00597E12" w:rsidRDefault="002A5270" w:rsidP="00AB1635">
            <w:pPr>
              <w:pStyle w:val="TableEntry"/>
              <w:rPr>
                <w:rFonts w:eastAsia="Times New Roman"/>
                <w:lang w:val="en-US" w:eastAsia="en-US"/>
              </w:rPr>
            </w:pPr>
            <w:r w:rsidRPr="00597E12">
              <w:rPr>
                <w:rFonts w:eastAsia="Times New Roman"/>
                <w:lang w:val="en-US" w:eastAsia="en-US"/>
              </w:rPr>
              <w:t>Basic Patient Privacy Enforcement</w:t>
            </w:r>
          </w:p>
        </w:tc>
        <w:tc>
          <w:tcPr>
            <w:tcW w:w="2540" w:type="dxa"/>
          </w:tcPr>
          <w:p w14:paraId="058C8E5A" w14:textId="77777777" w:rsidR="002A5270" w:rsidRPr="00AB1635" w:rsidRDefault="002A5270" w:rsidP="00B73548">
            <w:pPr>
              <w:pStyle w:val="TableEntry"/>
              <w:suppressAutoHyphens/>
            </w:pPr>
            <w:r w:rsidRPr="00AB1635">
              <w:t>ITI TF-2b: 3.32.4.1.4.1</w:t>
            </w:r>
          </w:p>
        </w:tc>
      </w:tr>
      <w:tr w:rsidR="002A5270" w:rsidRPr="00597E12" w14:paraId="26349501" w14:textId="77777777" w:rsidTr="00AB1635">
        <w:trPr>
          <w:cantSplit/>
          <w:trHeight w:val="306"/>
          <w:jc w:val="center"/>
        </w:trPr>
        <w:tc>
          <w:tcPr>
            <w:tcW w:w="2270" w:type="dxa"/>
            <w:vMerge/>
          </w:tcPr>
          <w:p w14:paraId="6AC8620E" w14:textId="77777777" w:rsidR="002A5270" w:rsidRPr="00597E12" w:rsidRDefault="002A5270" w:rsidP="002A5270">
            <w:pPr>
              <w:pStyle w:val="TableEntry"/>
              <w:rPr>
                <w:rFonts w:eastAsia="Times New Roman"/>
                <w:lang w:val="en-US" w:eastAsia="en-US"/>
              </w:rPr>
            </w:pPr>
          </w:p>
        </w:tc>
        <w:tc>
          <w:tcPr>
            <w:tcW w:w="3330" w:type="dxa"/>
          </w:tcPr>
          <w:p w14:paraId="2466B53D" w14:textId="44D35FCC" w:rsidR="002A5270" w:rsidRPr="00597E12" w:rsidRDefault="002A5270" w:rsidP="00AB1635">
            <w:pPr>
              <w:pStyle w:val="TableEntry"/>
              <w:rPr>
                <w:rFonts w:eastAsia="Times New Roman"/>
                <w:lang w:val="en-US" w:eastAsia="en-US"/>
              </w:rPr>
            </w:pPr>
            <w:r w:rsidRPr="00597E12">
              <w:rPr>
                <w:rFonts w:eastAsia="Times New Roman"/>
                <w:lang w:val="en-US" w:eastAsia="en-US"/>
              </w:rPr>
              <w:t>Zip over Email Response (Note</w:t>
            </w:r>
            <w:r w:rsidR="00C52A6F" w:rsidRPr="00597E12">
              <w:rPr>
                <w:rFonts w:eastAsia="Times New Roman"/>
                <w:lang w:val="en-US" w:eastAsia="en-US"/>
              </w:rPr>
              <w:t xml:space="preserve"> </w:t>
            </w:r>
            <w:r w:rsidRPr="00597E12">
              <w:rPr>
                <w:rFonts w:eastAsia="Times New Roman"/>
                <w:lang w:val="en-US" w:eastAsia="en-US"/>
              </w:rPr>
              <w:t>2)</w:t>
            </w:r>
          </w:p>
        </w:tc>
        <w:tc>
          <w:tcPr>
            <w:tcW w:w="2540" w:type="dxa"/>
          </w:tcPr>
          <w:p w14:paraId="1343AC45" w14:textId="77777777" w:rsidR="002A5270" w:rsidRPr="00AB1635" w:rsidRDefault="002A5270" w:rsidP="00B73548">
            <w:pPr>
              <w:pStyle w:val="TableEntry"/>
              <w:suppressAutoHyphens/>
            </w:pPr>
            <w:r w:rsidRPr="00AB1635">
              <w:t>ITI TF-1: 16.2.4</w:t>
            </w:r>
          </w:p>
        </w:tc>
      </w:tr>
      <w:tr w:rsidR="002A5270" w:rsidRPr="00597E12" w14:paraId="117A7166" w14:textId="77777777" w:rsidTr="00AB1635">
        <w:trPr>
          <w:cantSplit/>
          <w:trHeight w:val="306"/>
          <w:jc w:val="center"/>
        </w:trPr>
        <w:tc>
          <w:tcPr>
            <w:tcW w:w="2270" w:type="dxa"/>
            <w:vMerge/>
          </w:tcPr>
          <w:p w14:paraId="4A451B35" w14:textId="77777777" w:rsidR="002A5270" w:rsidRPr="00597E12" w:rsidRDefault="002A5270" w:rsidP="002A5270">
            <w:pPr>
              <w:pStyle w:val="TableEntry"/>
              <w:rPr>
                <w:rFonts w:eastAsia="Times New Roman"/>
                <w:lang w:val="en-US" w:eastAsia="en-US"/>
              </w:rPr>
            </w:pPr>
          </w:p>
        </w:tc>
        <w:tc>
          <w:tcPr>
            <w:tcW w:w="3330" w:type="dxa"/>
          </w:tcPr>
          <w:p w14:paraId="5831A3E8" w14:textId="3C72BEBB" w:rsidR="002A5270" w:rsidRPr="00597E12" w:rsidRDefault="002A5270" w:rsidP="00AB1635">
            <w:pPr>
              <w:pStyle w:val="TableEntry"/>
              <w:rPr>
                <w:rFonts w:eastAsia="Times New Roman"/>
                <w:b/>
                <w:u w:val="single"/>
                <w:lang w:val="en-US" w:eastAsia="en-US"/>
              </w:rPr>
            </w:pPr>
            <w:r w:rsidRPr="00597E12">
              <w:rPr>
                <w:rFonts w:eastAsia="Times New Roman"/>
                <w:b/>
                <w:u w:val="single"/>
                <w:lang w:val="en-US" w:eastAsia="en-US"/>
              </w:rPr>
              <w:t>Media Encryption</w:t>
            </w:r>
            <w:r w:rsidR="00E32DB7" w:rsidRPr="00597E12">
              <w:rPr>
                <w:rFonts w:eastAsia="Times New Roman"/>
                <w:b/>
                <w:u w:val="single"/>
                <w:lang w:val="en-US" w:eastAsia="en-US"/>
              </w:rPr>
              <w:t xml:space="preserve"> (Note</w:t>
            </w:r>
            <w:r w:rsidR="00C47CC6">
              <w:rPr>
                <w:rFonts w:eastAsia="Times New Roman"/>
                <w:b/>
                <w:u w:val="single"/>
                <w:lang w:val="en-US" w:eastAsia="en-US"/>
              </w:rPr>
              <w:t xml:space="preserve"> </w:t>
            </w:r>
            <w:r w:rsidR="00E32DB7" w:rsidRPr="00597E12">
              <w:rPr>
                <w:rFonts w:eastAsia="Times New Roman"/>
                <w:b/>
                <w:u w:val="single"/>
                <w:lang w:val="en-US" w:eastAsia="en-US"/>
              </w:rPr>
              <w:t>3)</w:t>
            </w:r>
          </w:p>
        </w:tc>
        <w:tc>
          <w:tcPr>
            <w:tcW w:w="2540" w:type="dxa"/>
          </w:tcPr>
          <w:p w14:paraId="0369EB74" w14:textId="77777777" w:rsidR="002A5270" w:rsidRPr="00597E12" w:rsidRDefault="002A5270" w:rsidP="001B60A8">
            <w:pPr>
              <w:pStyle w:val="TableEntry"/>
              <w:rPr>
                <w:rFonts w:ascii="TimesNewRomanPSMT" w:eastAsia="Times New Roman" w:hAnsi="TimesNewRomanPSMT" w:cs="TimesNewRomanPSMT"/>
                <w:b/>
                <w:szCs w:val="18"/>
                <w:u w:val="single"/>
                <w:lang w:val="en-US" w:eastAsia="fr-FR"/>
              </w:rPr>
            </w:pPr>
            <w:r w:rsidRPr="00597E12">
              <w:rPr>
                <w:rFonts w:eastAsia="Times New Roman"/>
                <w:b/>
                <w:szCs w:val="18"/>
                <w:u w:val="single"/>
                <w:lang w:val="en-US" w:eastAsia="en-US"/>
              </w:rPr>
              <w:t>ITI TF-1 16.2.</w:t>
            </w:r>
            <w:r w:rsidR="001B60A8" w:rsidRPr="00597E12">
              <w:rPr>
                <w:rFonts w:eastAsia="Times New Roman"/>
                <w:b/>
                <w:szCs w:val="18"/>
                <w:u w:val="single"/>
                <w:lang w:val="en-US" w:eastAsia="en-US"/>
              </w:rPr>
              <w:t>5</w:t>
            </w:r>
          </w:p>
        </w:tc>
      </w:tr>
    </w:tbl>
    <w:p w14:paraId="215D08A2" w14:textId="223147EF" w:rsidR="00E32DB7" w:rsidRPr="00597E12" w:rsidRDefault="00E32DB7" w:rsidP="00E32DB7">
      <w:pPr>
        <w:pStyle w:val="Note"/>
      </w:pPr>
      <w:r w:rsidRPr="00597E12">
        <w:t>Note 1:</w:t>
      </w:r>
      <w:r w:rsidRPr="00597E12">
        <w:tab/>
        <w:t xml:space="preserve">At least one of these options is required for each </w:t>
      </w:r>
      <w:r w:rsidR="00371F3D">
        <w:t>a</w:t>
      </w:r>
      <w:r w:rsidRPr="00597E12">
        <w:t>ctor</w:t>
      </w:r>
      <w:r w:rsidR="00113200" w:rsidRPr="00597E12">
        <w:t xml:space="preserve">. </w:t>
      </w:r>
      <w:proofErr w:type="gramStart"/>
      <w:r w:rsidRPr="00597E12">
        <w:t>In order to</w:t>
      </w:r>
      <w:proofErr w:type="gramEnd"/>
      <w:r w:rsidRPr="00597E12">
        <w:t xml:space="preserve"> enable a better interoperability, is highly recommended that the actors support all the options.</w:t>
      </w:r>
    </w:p>
    <w:p w14:paraId="0920F9A2" w14:textId="77777777" w:rsidR="00E32DB7" w:rsidRPr="00597E12" w:rsidRDefault="00E32DB7" w:rsidP="00E32DB7">
      <w:pPr>
        <w:pStyle w:val="Note"/>
      </w:pPr>
      <w:r w:rsidRPr="00597E12">
        <w:t>Note 2:</w:t>
      </w:r>
      <w:r w:rsidRPr="00597E12">
        <w:tab/>
        <w:t>This option requires the ZIP over Email Option.</w:t>
      </w:r>
    </w:p>
    <w:p w14:paraId="511579F7" w14:textId="77777777" w:rsidR="00E32DB7" w:rsidRPr="00597E12" w:rsidRDefault="00E32DB7" w:rsidP="00E32DB7">
      <w:pPr>
        <w:pStyle w:val="Note"/>
        <w:rPr>
          <w:b/>
          <w:u w:val="single"/>
        </w:rPr>
      </w:pPr>
      <w:r w:rsidRPr="00597E12">
        <w:rPr>
          <w:b/>
          <w:u w:val="single"/>
        </w:rPr>
        <w:t>Note 3:</w:t>
      </w:r>
      <w:r w:rsidRPr="00597E12">
        <w:rPr>
          <w:b/>
          <w:u w:val="single"/>
        </w:rPr>
        <w:tab/>
        <w:t>This option requires the USB or CD-R Option.</w:t>
      </w:r>
    </w:p>
    <w:p w14:paraId="3FF4E8D3" w14:textId="77777777" w:rsidR="00E32DB7" w:rsidRPr="00597E12" w:rsidRDefault="00E32DB7" w:rsidP="00871C74">
      <w:pPr>
        <w:pStyle w:val="BodyText"/>
      </w:pPr>
    </w:p>
    <w:p w14:paraId="3194B64D" w14:textId="57A15CC9" w:rsidR="00937B13" w:rsidRPr="00597E12" w:rsidRDefault="00937B13" w:rsidP="007E64FB">
      <w:pPr>
        <w:pStyle w:val="EditorInstructions"/>
      </w:pPr>
      <w:r w:rsidRPr="00597E12">
        <w:t xml:space="preserve">Add </w:t>
      </w:r>
      <w:r w:rsidR="00CA37E4">
        <w:t>Section</w:t>
      </w:r>
      <w:r w:rsidRPr="00597E12">
        <w:t xml:space="preserve"> 16.2.</w:t>
      </w:r>
      <w:r w:rsidR="002A7A5E" w:rsidRPr="00597E12">
        <w:t>5</w:t>
      </w:r>
    </w:p>
    <w:p w14:paraId="31228509" w14:textId="77777777" w:rsidR="00937B13" w:rsidRPr="00597E12" w:rsidRDefault="00937B13" w:rsidP="00AB1635">
      <w:pPr>
        <w:pStyle w:val="Heading3"/>
        <w:numPr>
          <w:ilvl w:val="0"/>
          <w:numId w:val="0"/>
        </w:numPr>
      </w:pPr>
      <w:bookmarkStart w:id="188" w:name="_Toc294099178"/>
      <w:bookmarkStart w:id="189" w:name="_Toc294870594"/>
      <w:bookmarkStart w:id="190" w:name="_Toc427656865"/>
      <w:bookmarkStart w:id="191" w:name="_Toc520108741"/>
      <w:bookmarkStart w:id="192" w:name="__RefHeading__117_1966275477"/>
      <w:r w:rsidRPr="00597E12">
        <w:t>16.2.</w:t>
      </w:r>
      <w:r w:rsidR="00AB4F68" w:rsidRPr="00597E12">
        <w:t xml:space="preserve">5 </w:t>
      </w:r>
      <w:r w:rsidRPr="00597E12">
        <w:t xml:space="preserve">Media Encryption </w:t>
      </w:r>
      <w:bookmarkEnd w:id="188"/>
      <w:bookmarkEnd w:id="189"/>
      <w:bookmarkEnd w:id="190"/>
      <w:r w:rsidR="00E717BA" w:rsidRPr="00597E12">
        <w:t>Option</w:t>
      </w:r>
      <w:bookmarkEnd w:id="191"/>
      <w:r w:rsidRPr="00597E12">
        <w:t xml:space="preserve"> </w:t>
      </w:r>
    </w:p>
    <w:p w14:paraId="145674AD" w14:textId="77777777" w:rsidR="00937B13" w:rsidRPr="00597E12" w:rsidRDefault="00937B13">
      <w:pPr>
        <w:pStyle w:val="BodyText"/>
      </w:pPr>
      <w:r w:rsidRPr="00597E12">
        <w:t xml:space="preserve">In this option the </w:t>
      </w:r>
      <w:r w:rsidR="00525487" w:rsidRPr="00597E12">
        <w:t>Portable Media Creator</w:t>
      </w:r>
      <w:r w:rsidRPr="00597E12">
        <w:t xml:space="preserve"> encrypts the </w:t>
      </w:r>
      <w:r w:rsidR="00F61F01" w:rsidRPr="00597E12">
        <w:t>XDM media content</w:t>
      </w:r>
      <w:r w:rsidRPr="00597E12">
        <w:t xml:space="preserve">. The </w:t>
      </w:r>
      <w:r w:rsidR="00525487" w:rsidRPr="00597E12">
        <w:t xml:space="preserve">Portable Media Importer </w:t>
      </w:r>
      <w:r w:rsidRPr="00597E12">
        <w:t xml:space="preserve">decrypts the XDM </w:t>
      </w:r>
      <w:r w:rsidR="00E32DB7" w:rsidRPr="00597E12">
        <w:t>media content</w:t>
      </w:r>
      <w:r w:rsidRPr="00597E12">
        <w:t xml:space="preserve"> </w:t>
      </w:r>
      <w:r w:rsidR="00E32DB7" w:rsidRPr="00597E12">
        <w:t>and imports</w:t>
      </w:r>
      <w:r w:rsidRPr="00597E12">
        <w:t xml:space="preserve"> the contained document set. </w:t>
      </w:r>
      <w:r w:rsidR="00E32DB7" w:rsidRPr="00597E12">
        <w:t xml:space="preserve">If this option is supported, the USB or CD-R </w:t>
      </w:r>
      <w:r w:rsidR="00E717BA" w:rsidRPr="00597E12">
        <w:t>Option</w:t>
      </w:r>
      <w:r w:rsidR="00E32DB7" w:rsidRPr="00597E12">
        <w:t xml:space="preserve"> shall be supported.</w:t>
      </w:r>
    </w:p>
    <w:p w14:paraId="53C6D27C" w14:textId="6471775D" w:rsidR="00937B13" w:rsidRPr="00597E12" w:rsidRDefault="00937B13" w:rsidP="007E64FB">
      <w:pPr>
        <w:pStyle w:val="EditorInstructions"/>
      </w:pPr>
      <w:r w:rsidRPr="00597E12">
        <w:t xml:space="preserve">Update </w:t>
      </w:r>
      <w:r w:rsidR="00CA37E4">
        <w:t>Section</w:t>
      </w:r>
      <w:r w:rsidRPr="00597E12">
        <w:t xml:space="preserve"> 16.5 </w:t>
      </w:r>
    </w:p>
    <w:p w14:paraId="0D85BD63" w14:textId="77777777" w:rsidR="00937B13" w:rsidRPr="00597E12" w:rsidRDefault="00937B13">
      <w:pPr>
        <w:pStyle w:val="Heading2"/>
        <w:numPr>
          <w:ilvl w:val="0"/>
          <w:numId w:val="0"/>
        </w:numPr>
      </w:pPr>
      <w:bookmarkStart w:id="193" w:name="_Toc294099179"/>
      <w:bookmarkStart w:id="194" w:name="_Toc294870595"/>
      <w:bookmarkStart w:id="195" w:name="_Toc427656866"/>
      <w:bookmarkStart w:id="196" w:name="_Toc520108742"/>
      <w:bookmarkStart w:id="197" w:name="__RefHeading__119_1966275477"/>
      <w:r w:rsidRPr="00597E12">
        <w:t>16.5 Security considerations</w:t>
      </w:r>
      <w:bookmarkEnd w:id="193"/>
      <w:bookmarkEnd w:id="194"/>
      <w:bookmarkEnd w:id="195"/>
      <w:bookmarkEnd w:id="196"/>
    </w:p>
    <w:p w14:paraId="5EBF2660" w14:textId="77777777" w:rsidR="00937B13" w:rsidRPr="00597E12" w:rsidRDefault="00937B13" w:rsidP="007E64FB">
      <w:pPr>
        <w:pStyle w:val="EditorInstructions"/>
      </w:pPr>
      <w:r w:rsidRPr="00597E12">
        <w:t xml:space="preserve">Update following paragraphs </w:t>
      </w:r>
    </w:p>
    <w:p w14:paraId="66301F8B" w14:textId="77777777" w:rsidR="00937B13" w:rsidRPr="00597E12" w:rsidRDefault="00937B13">
      <w:pPr>
        <w:pStyle w:val="BodyText"/>
        <w:rPr>
          <w:iCs/>
        </w:rPr>
      </w:pPr>
      <w:r w:rsidRPr="00597E12">
        <w:rPr>
          <w:iCs/>
        </w:rPr>
        <w:t xml:space="preserve">In the case of physical media, security responsibilities for confidentiality and integrity </w:t>
      </w:r>
      <w:r w:rsidRPr="00597E12">
        <w:rPr>
          <w:b/>
          <w:iCs/>
          <w:u w:val="single"/>
        </w:rPr>
        <w:t xml:space="preserve">may be addressed using the Media Encryption </w:t>
      </w:r>
      <w:r w:rsidR="00E717BA" w:rsidRPr="00597E12">
        <w:rPr>
          <w:b/>
          <w:iCs/>
          <w:u w:val="single"/>
        </w:rPr>
        <w:t>Option</w:t>
      </w:r>
      <w:r w:rsidRPr="00597E12">
        <w:rPr>
          <w:b/>
          <w:iCs/>
          <w:u w:val="single"/>
        </w:rPr>
        <w:t xml:space="preserve">. Alternatively, the responsibility </w:t>
      </w:r>
      <w:proofErr w:type="gramStart"/>
      <w:r w:rsidRPr="00597E12">
        <w:rPr>
          <w:b/>
          <w:iCs/>
          <w:strike/>
        </w:rPr>
        <w:t>are</w:t>
      </w:r>
      <w:proofErr w:type="gramEnd"/>
      <w:r w:rsidRPr="00597E12">
        <w:rPr>
          <w:iCs/>
        </w:rPr>
        <w:t xml:space="preserve"> </w:t>
      </w:r>
      <w:r w:rsidRPr="00597E12">
        <w:rPr>
          <w:b/>
          <w:iCs/>
          <w:u w:val="single"/>
        </w:rPr>
        <w:t>may be</w:t>
      </w:r>
      <w:r w:rsidRPr="00597E12">
        <w:rPr>
          <w:b/>
          <w:iCs/>
        </w:rPr>
        <w:t xml:space="preserve"> </w:t>
      </w:r>
      <w:r w:rsidRPr="00597E12">
        <w:rPr>
          <w:iCs/>
        </w:rPr>
        <w:t>transferred to the patient by providing the media</w:t>
      </w:r>
      <w:r w:rsidRPr="00597E12">
        <w:rPr>
          <w:b/>
          <w:iCs/>
        </w:rPr>
        <w:t xml:space="preserve"> </w:t>
      </w:r>
      <w:r w:rsidRPr="00597E12">
        <w:rPr>
          <w:b/>
          <w:iCs/>
          <w:u w:val="single"/>
        </w:rPr>
        <w:t>with unencrypted content</w:t>
      </w:r>
      <w:r w:rsidRPr="00597E12">
        <w:rPr>
          <w:iCs/>
        </w:rPr>
        <w:t xml:space="preserve"> to the patient. In this case it is the patient’s responsibility to protect the media, and the patient has the authority to disclose the contents of the media as they choose. They disclose the contents by providing the media.</w:t>
      </w:r>
    </w:p>
    <w:p w14:paraId="5F36FC33" w14:textId="77777777" w:rsidR="00937B13" w:rsidRPr="00597E12" w:rsidRDefault="00937B13">
      <w:pPr>
        <w:pStyle w:val="BodyText"/>
        <w:rPr>
          <w:iCs/>
        </w:rPr>
      </w:pPr>
      <w:r w:rsidRPr="00597E12">
        <w:rPr>
          <w:iCs/>
        </w:rPr>
        <w:t xml:space="preserve">The </w:t>
      </w:r>
      <w:r w:rsidR="000F304A" w:rsidRPr="00597E12">
        <w:rPr>
          <w:b/>
          <w:iCs/>
          <w:u w:val="single"/>
        </w:rPr>
        <w:t>user of the</w:t>
      </w:r>
      <w:r w:rsidR="000F304A" w:rsidRPr="00597E12">
        <w:rPr>
          <w:iCs/>
        </w:rPr>
        <w:t xml:space="preserve"> </w:t>
      </w:r>
      <w:r w:rsidRPr="00597E12">
        <w:rPr>
          <w:iCs/>
        </w:rPr>
        <w:t xml:space="preserve">Portable Media Creator </w:t>
      </w:r>
      <w:r w:rsidRPr="00597E12">
        <w:rPr>
          <w:b/>
          <w:iCs/>
          <w:strike/>
        </w:rPr>
        <w:t xml:space="preserve">in most cases does not know who the ultimate Importer will be, thus rendering encryption </w:t>
      </w:r>
      <w:r w:rsidRPr="00597E12">
        <w:rPr>
          <w:b/>
          <w:iCs/>
          <w:strike/>
          <w:u w:val="single"/>
        </w:rPr>
        <w:t>impractical</w:t>
      </w:r>
      <w:r w:rsidR="00525487" w:rsidRPr="00597E12">
        <w:rPr>
          <w:b/>
          <w:iCs/>
          <w:u w:val="single"/>
        </w:rPr>
        <w:t xml:space="preserve"> </w:t>
      </w:r>
      <w:r w:rsidR="000F304A" w:rsidRPr="00597E12">
        <w:rPr>
          <w:b/>
          <w:iCs/>
          <w:u w:val="single"/>
        </w:rPr>
        <w:t>will use</w:t>
      </w:r>
      <w:r w:rsidRPr="00597E12">
        <w:rPr>
          <w:b/>
          <w:iCs/>
          <w:u w:val="single"/>
        </w:rPr>
        <w:t xml:space="preserve"> h</w:t>
      </w:r>
      <w:r w:rsidR="000F304A" w:rsidRPr="00597E12">
        <w:rPr>
          <w:b/>
          <w:iCs/>
          <w:u w:val="single"/>
        </w:rPr>
        <w:t>er</w:t>
      </w:r>
      <w:r w:rsidRPr="00597E12">
        <w:rPr>
          <w:b/>
          <w:iCs/>
          <w:u w:val="single"/>
        </w:rPr>
        <w:t xml:space="preserve"> knowledge of the </w:t>
      </w:r>
      <w:r w:rsidR="000F304A" w:rsidRPr="00597E12">
        <w:rPr>
          <w:b/>
          <w:iCs/>
          <w:u w:val="single"/>
        </w:rPr>
        <w:t xml:space="preserve">capabilities of </w:t>
      </w:r>
      <w:r w:rsidR="008852BA" w:rsidRPr="00597E12">
        <w:rPr>
          <w:b/>
          <w:iCs/>
          <w:u w:val="single"/>
        </w:rPr>
        <w:t xml:space="preserve">Portable Media </w:t>
      </w:r>
      <w:r w:rsidRPr="00597E12">
        <w:rPr>
          <w:b/>
          <w:iCs/>
          <w:u w:val="single"/>
        </w:rPr>
        <w:t>Importer</w:t>
      </w:r>
      <w:r w:rsidR="008852BA" w:rsidRPr="00597E12">
        <w:rPr>
          <w:b/>
          <w:iCs/>
          <w:u w:val="single"/>
        </w:rPr>
        <w:t xml:space="preserve"> </w:t>
      </w:r>
      <w:r w:rsidR="000F304A" w:rsidRPr="00597E12">
        <w:rPr>
          <w:b/>
          <w:iCs/>
          <w:u w:val="single"/>
        </w:rPr>
        <w:t>and the context of the transaction</w:t>
      </w:r>
      <w:r w:rsidRPr="00597E12">
        <w:rPr>
          <w:b/>
          <w:iCs/>
          <w:u w:val="single"/>
        </w:rPr>
        <w:t xml:space="preserve"> to </w:t>
      </w:r>
      <w:r w:rsidR="000F304A" w:rsidRPr="00597E12">
        <w:rPr>
          <w:b/>
          <w:iCs/>
          <w:u w:val="single"/>
        </w:rPr>
        <w:t xml:space="preserve">determine if </w:t>
      </w:r>
      <w:r w:rsidRPr="00597E12">
        <w:rPr>
          <w:b/>
          <w:iCs/>
          <w:u w:val="single"/>
        </w:rPr>
        <w:t xml:space="preserve">encryption </w:t>
      </w:r>
      <w:r w:rsidR="000F304A" w:rsidRPr="00597E12">
        <w:rPr>
          <w:b/>
          <w:iCs/>
          <w:u w:val="single"/>
        </w:rPr>
        <w:t xml:space="preserve">is necessary </w:t>
      </w:r>
      <w:r w:rsidRPr="00597E12">
        <w:rPr>
          <w:b/>
          <w:iCs/>
          <w:u w:val="single"/>
        </w:rPr>
        <w:t xml:space="preserve">and </w:t>
      </w:r>
      <w:r w:rsidR="000F304A" w:rsidRPr="00597E12">
        <w:rPr>
          <w:b/>
          <w:iCs/>
          <w:u w:val="single"/>
        </w:rPr>
        <w:t xml:space="preserve">what </w:t>
      </w:r>
      <w:r w:rsidRPr="00597E12">
        <w:rPr>
          <w:b/>
          <w:iCs/>
          <w:u w:val="single"/>
        </w:rPr>
        <w:t xml:space="preserve">type of key management </w:t>
      </w:r>
      <w:r w:rsidR="000F304A" w:rsidRPr="00597E12">
        <w:rPr>
          <w:b/>
          <w:iCs/>
          <w:u w:val="single"/>
        </w:rPr>
        <w:t>would be appropriate</w:t>
      </w:r>
      <w:r w:rsidRPr="00AB1635">
        <w:rPr>
          <w:b/>
          <w:bCs/>
          <w:u w:val="single"/>
        </w:rPr>
        <w:t>.</w:t>
      </w:r>
    </w:p>
    <w:p w14:paraId="5B760F29" w14:textId="77777777" w:rsidR="00937B13" w:rsidRPr="00597E12" w:rsidRDefault="00937B13">
      <w:pPr>
        <w:pStyle w:val="BodyText"/>
        <w:rPr>
          <w:iCs/>
        </w:rPr>
      </w:pPr>
      <w:r w:rsidRPr="00597E12">
        <w:rPr>
          <w:iCs/>
        </w:rPr>
        <w:t xml:space="preserve">In the case of transfer over </w:t>
      </w:r>
      <w:r w:rsidR="00162128" w:rsidRPr="00597E12">
        <w:rPr>
          <w:iCs/>
        </w:rPr>
        <w:t>E</w:t>
      </w:r>
      <w:r w:rsidRPr="00597E12">
        <w:rPr>
          <w:iCs/>
        </w:rPr>
        <w:t xml:space="preserve">mail using a ZIP attachment, the transaction is secured </w:t>
      </w:r>
      <w:proofErr w:type="gramStart"/>
      <w:r w:rsidRPr="00597E12">
        <w:rPr>
          <w:iCs/>
        </w:rPr>
        <w:t>by the use of</w:t>
      </w:r>
      <w:proofErr w:type="gramEnd"/>
      <w:r w:rsidRPr="00597E12">
        <w:rPr>
          <w:iCs/>
        </w:rPr>
        <w:t xml:space="preserve"> S/MIME.</w:t>
      </w:r>
    </w:p>
    <w:p w14:paraId="5B30818B" w14:textId="77777777" w:rsidR="000F304A" w:rsidRPr="00597E12" w:rsidRDefault="000F304A" w:rsidP="000F304A">
      <w:pPr>
        <w:pStyle w:val="EditorInstructions"/>
      </w:pPr>
      <w:bookmarkStart w:id="198" w:name="__RefHeading__121_1966275477"/>
      <w:bookmarkStart w:id="199" w:name="__RefHeading__123_1966275477"/>
      <w:r w:rsidRPr="00597E12">
        <w:rPr>
          <w:iCs w:val="0"/>
        </w:rPr>
        <w:br w:type="page"/>
      </w:r>
      <w:r w:rsidRPr="00597E12">
        <w:lastRenderedPageBreak/>
        <w:t xml:space="preserve">Please add appendix </w:t>
      </w:r>
      <w:r w:rsidR="005D2C73" w:rsidRPr="00597E12">
        <w:t xml:space="preserve">Q </w:t>
      </w:r>
      <w:r w:rsidRPr="00597E12">
        <w:t>to Vol 1</w:t>
      </w:r>
    </w:p>
    <w:p w14:paraId="6EE68FAE" w14:textId="77777777" w:rsidR="00937B13" w:rsidRPr="00597E12" w:rsidRDefault="00937B13" w:rsidP="00871C74">
      <w:pPr>
        <w:pStyle w:val="BodyText"/>
      </w:pPr>
    </w:p>
    <w:p w14:paraId="1E22EC6A" w14:textId="77777777" w:rsidR="00D44FB0" w:rsidRPr="00B73548" w:rsidRDefault="00D44FB0" w:rsidP="00AB1635">
      <w:pPr>
        <w:pStyle w:val="Heading1"/>
        <w:pageBreakBefore w:val="0"/>
        <w:numPr>
          <w:ilvl w:val="0"/>
          <w:numId w:val="0"/>
        </w:numPr>
        <w:rPr>
          <w:bCs/>
        </w:rPr>
      </w:pPr>
      <w:bookmarkStart w:id="200" w:name="_Toc427656867"/>
      <w:bookmarkStart w:id="201" w:name="_Toc520108743"/>
      <w:bookmarkStart w:id="202" w:name="__RefHeading__125_1966275477"/>
      <w:r w:rsidRPr="00B73548">
        <w:rPr>
          <w:bCs/>
        </w:rPr>
        <w:t xml:space="preserve">Appendix </w:t>
      </w:r>
      <w:r w:rsidR="00C24737" w:rsidRPr="00B73548">
        <w:rPr>
          <w:bCs/>
        </w:rPr>
        <w:t>Q</w:t>
      </w:r>
      <w:r w:rsidRPr="00B73548">
        <w:rPr>
          <w:bCs/>
        </w:rPr>
        <w:t xml:space="preserve"> </w:t>
      </w:r>
      <w:r w:rsidR="00E717BA" w:rsidRPr="00B73548">
        <w:rPr>
          <w:bCs/>
        </w:rPr>
        <w:t xml:space="preserve">– </w:t>
      </w:r>
      <w:r w:rsidRPr="00B73548">
        <w:rPr>
          <w:bCs/>
        </w:rPr>
        <w:t>IHE encryption overview</w:t>
      </w:r>
      <w:bookmarkEnd w:id="200"/>
      <w:bookmarkEnd w:id="201"/>
    </w:p>
    <w:p w14:paraId="3CD46F0E" w14:textId="77777777" w:rsidR="003368A7" w:rsidRPr="00597E12" w:rsidRDefault="003368A7" w:rsidP="003368A7">
      <w:pPr>
        <w:pStyle w:val="BodyText"/>
      </w:pPr>
      <w:r w:rsidRPr="00597E12">
        <w:t xml:space="preserve">Table </w:t>
      </w:r>
      <w:r w:rsidR="004A2185" w:rsidRPr="00597E12">
        <w:t>Q-</w:t>
      </w:r>
      <w:r w:rsidRPr="00597E12">
        <w:t xml:space="preserve">1 summarizes the alternatives for encryption offered by the IHE profile portfolio for encryption together with an indication when the </w:t>
      </w:r>
      <w:proofErr w:type="gramStart"/>
      <w:r w:rsidRPr="00597E12">
        <w:t>particular mechanism</w:t>
      </w:r>
      <w:proofErr w:type="gramEnd"/>
      <w:r w:rsidRPr="00597E12">
        <w:t xml:space="preserve"> could be applicable. It is intended to support selection of the right encryption tool for the problem at hand. </w:t>
      </w:r>
    </w:p>
    <w:p w14:paraId="12CC7550" w14:textId="77777777" w:rsidR="003368A7" w:rsidRPr="00597E12" w:rsidRDefault="003368A7" w:rsidP="003368A7">
      <w:pPr>
        <w:pStyle w:val="TableTitle"/>
      </w:pPr>
      <w:r w:rsidRPr="00597E12">
        <w:t xml:space="preserve">Table </w:t>
      </w:r>
      <w:r w:rsidR="004A2185" w:rsidRPr="00597E12">
        <w:t>Q-</w:t>
      </w:r>
      <w:r w:rsidRPr="00597E12">
        <w:t>1</w:t>
      </w:r>
      <w:r w:rsidR="00392799" w:rsidRPr="00597E12">
        <w:t>:</w:t>
      </w:r>
      <w:r w:rsidRPr="00597E12">
        <w:t xml:space="preserve"> IHE encryption solution overview</w:t>
      </w:r>
    </w:p>
    <w:tbl>
      <w:tblPr>
        <w:tblW w:w="0" w:type="auto"/>
        <w:tblInd w:w="-10" w:type="dxa"/>
        <w:tblLayout w:type="fixed"/>
        <w:tblLook w:val="0000" w:firstRow="0" w:lastRow="0" w:firstColumn="0" w:lastColumn="0" w:noHBand="0" w:noVBand="0"/>
      </w:tblPr>
      <w:tblGrid>
        <w:gridCol w:w="2660"/>
        <w:gridCol w:w="6682"/>
      </w:tblGrid>
      <w:tr w:rsidR="003368A7" w:rsidRPr="00597E12" w14:paraId="0A665301" w14:textId="77777777">
        <w:tc>
          <w:tcPr>
            <w:tcW w:w="2660" w:type="dxa"/>
            <w:tcBorders>
              <w:top w:val="single" w:sz="4" w:space="0" w:color="000000"/>
              <w:left w:val="single" w:sz="4" w:space="0" w:color="000000"/>
              <w:bottom w:val="single" w:sz="4" w:space="0" w:color="000000"/>
            </w:tcBorders>
            <w:shd w:val="clear" w:color="auto" w:fill="D9D9D9"/>
          </w:tcPr>
          <w:p w14:paraId="48BD4432"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 xml:space="preserve">Profile </w:t>
            </w:r>
          </w:p>
        </w:tc>
        <w:tc>
          <w:tcPr>
            <w:tcW w:w="6682" w:type="dxa"/>
            <w:tcBorders>
              <w:top w:val="single" w:sz="4" w:space="0" w:color="000000"/>
              <w:left w:val="single" w:sz="4" w:space="0" w:color="000000"/>
              <w:bottom w:val="single" w:sz="4" w:space="0" w:color="000000"/>
              <w:right w:val="single" w:sz="4" w:space="0" w:color="000000"/>
            </w:tcBorders>
            <w:shd w:val="clear" w:color="auto" w:fill="D9D9D9"/>
          </w:tcPr>
          <w:p w14:paraId="1FEE0C9B" w14:textId="77777777" w:rsidR="003368A7" w:rsidRPr="00597E12" w:rsidRDefault="003368A7" w:rsidP="003368A7">
            <w:pPr>
              <w:pStyle w:val="TableEntryHeader"/>
              <w:rPr>
                <w:rFonts w:eastAsia="Times New Roman"/>
                <w:lang w:val="en-US" w:eastAsia="en-US"/>
              </w:rPr>
            </w:pPr>
            <w:r w:rsidRPr="00597E12">
              <w:rPr>
                <w:rFonts w:eastAsia="Times New Roman"/>
                <w:lang w:val="en-US" w:eastAsia="en-US"/>
              </w:rPr>
              <w:t>When to use?</w:t>
            </w:r>
          </w:p>
        </w:tc>
      </w:tr>
      <w:tr w:rsidR="003368A7" w:rsidRPr="00597E12" w14:paraId="5E6F49C3" w14:textId="77777777">
        <w:tc>
          <w:tcPr>
            <w:tcW w:w="2660" w:type="dxa"/>
            <w:tcBorders>
              <w:top w:val="single" w:sz="4" w:space="0" w:color="000000"/>
              <w:left w:val="single" w:sz="4" w:space="0" w:color="000000"/>
              <w:bottom w:val="single" w:sz="4" w:space="0" w:color="000000"/>
            </w:tcBorders>
            <w:shd w:val="clear" w:color="auto" w:fill="auto"/>
          </w:tcPr>
          <w:p w14:paraId="128B05CA"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(point-to-point using TLS)</w:t>
            </w:r>
          </w:p>
          <w:p w14:paraId="7A69C13D" w14:textId="77777777" w:rsidR="003368A7" w:rsidRPr="00597E12" w:rsidRDefault="003368A7" w:rsidP="003368A7">
            <w:pPr>
              <w:pStyle w:val="TableEntry"/>
              <w:rPr>
                <w:rFonts w:eastAsia="Times New Roman"/>
                <w:lang w:val="en-US" w:eastAsia="en-US"/>
              </w:rP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46273D77" w14:textId="77777777" w:rsidR="003368A7" w:rsidRPr="00597E12" w:rsidRDefault="003368A7" w:rsidP="003368A7">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environment us</w:t>
            </w:r>
            <w:r w:rsidR="00FF28FF" w:rsidRPr="00597E12">
              <w:rPr>
                <w:rFonts w:eastAsia="Times New Roman"/>
                <w:lang w:val="en-US" w:eastAsia="en-US"/>
              </w:rPr>
              <w:t>es networking transactions (</w:t>
            </w:r>
            <w:r w:rsidR="00BB3247" w:rsidRPr="00597E12">
              <w:rPr>
                <w:rFonts w:eastAsia="Times New Roman"/>
                <w:lang w:val="en-US" w:eastAsia="en-US"/>
              </w:rPr>
              <w:t>e.g.,</w:t>
            </w:r>
            <w:r w:rsidR="00FF28FF" w:rsidRPr="00597E12">
              <w:rPr>
                <w:rFonts w:eastAsia="Times New Roman"/>
                <w:lang w:val="en-US" w:eastAsia="en-US"/>
              </w:rPr>
              <w:t xml:space="preserve"> </w:t>
            </w:r>
            <w:r w:rsidRPr="00597E12">
              <w:rPr>
                <w:rFonts w:eastAsia="Times New Roman"/>
                <w:lang w:val="en-US" w:eastAsia="en-US"/>
              </w:rPr>
              <w:t xml:space="preserve">XDS/XDR); or </w:t>
            </w:r>
          </w:p>
          <w:p w14:paraId="6A6DE541" w14:textId="77777777" w:rsidR="003368A7" w:rsidRPr="00597E12" w:rsidRDefault="005D2C73" w:rsidP="003368A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to be protected </w:t>
            </w:r>
            <w:r w:rsidR="003368A7" w:rsidRPr="00597E12">
              <w:rPr>
                <w:rFonts w:eastAsia="Times New Roman"/>
                <w:lang w:val="en-US" w:eastAsia="en-US"/>
              </w:rPr>
              <w:t xml:space="preserve">data </w:t>
            </w:r>
            <w:r w:rsidRPr="00597E12">
              <w:rPr>
                <w:rFonts w:eastAsia="Times New Roman"/>
                <w:lang w:val="en-US" w:eastAsia="en-US"/>
              </w:rPr>
              <w:t xml:space="preserve">concerns </w:t>
            </w:r>
            <w:r w:rsidR="00FF28FF" w:rsidRPr="00597E12">
              <w:rPr>
                <w:rFonts w:eastAsia="Times New Roman"/>
                <w:lang w:val="en-US" w:eastAsia="en-US"/>
              </w:rPr>
              <w:t>(</w:t>
            </w:r>
            <w:r w:rsidRPr="00597E12">
              <w:rPr>
                <w:rFonts w:eastAsia="Times New Roman"/>
                <w:lang w:val="en-US" w:eastAsia="en-US"/>
              </w:rPr>
              <w:t>representation of</w:t>
            </w:r>
            <w:r w:rsidR="00FF28FF" w:rsidRPr="00597E12">
              <w:rPr>
                <w:rFonts w:eastAsia="Times New Roman"/>
                <w:lang w:val="en-US" w:eastAsia="en-US"/>
              </w:rPr>
              <w:t>)</w:t>
            </w:r>
            <w:r w:rsidRPr="00597E12">
              <w:rPr>
                <w:rFonts w:eastAsia="Times New Roman"/>
                <w:lang w:val="en-US" w:eastAsia="en-US"/>
              </w:rPr>
              <w:t xml:space="preserve"> </w:t>
            </w:r>
            <w:r w:rsidR="003368A7" w:rsidRPr="00597E12">
              <w:rPr>
                <w:rFonts w:eastAsia="Times New Roman"/>
                <w:lang w:val="en-US" w:eastAsia="en-US"/>
              </w:rPr>
              <w:t>XDS/XDR transactions and packages; and</w:t>
            </w:r>
          </w:p>
          <w:p w14:paraId="1500E574" w14:textId="77777777" w:rsidR="003368A7" w:rsidRPr="00597E12" w:rsidRDefault="003368A7" w:rsidP="008B2057">
            <w:pPr>
              <w:pStyle w:val="TableEntry"/>
              <w:numPr>
                <w:ilvl w:val="0"/>
                <w:numId w:val="14"/>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applies</w:t>
            </w:r>
            <w:r w:rsidR="00FF28FF" w:rsidRPr="00597E12">
              <w:rPr>
                <w:rFonts w:eastAsia="Times New Roman"/>
                <w:lang w:val="en-US" w:eastAsia="en-US"/>
              </w:rPr>
              <w:t xml:space="preserve"> </w:t>
            </w:r>
            <w:r w:rsidRPr="00597E12">
              <w:rPr>
                <w:rFonts w:eastAsia="Times New Roman"/>
                <w:lang w:val="en-US" w:eastAsia="en-US"/>
              </w:rPr>
              <w:t>between internet hosts (point-to-point)</w:t>
            </w:r>
          </w:p>
        </w:tc>
      </w:tr>
      <w:tr w:rsidR="003368A7" w:rsidRPr="00597E12" w14:paraId="09218E42" w14:textId="77777777">
        <w:tc>
          <w:tcPr>
            <w:tcW w:w="2660" w:type="dxa"/>
            <w:tcBorders>
              <w:top w:val="single" w:sz="4" w:space="0" w:color="000000"/>
              <w:left w:val="single" w:sz="4" w:space="0" w:color="000000"/>
              <w:bottom w:val="single" w:sz="4" w:space="0" w:color="000000"/>
            </w:tcBorders>
            <w:shd w:val="clear" w:color="auto" w:fill="auto"/>
          </w:tcPr>
          <w:p w14:paraId="6E6DA7A3"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ATNA</w:t>
            </w:r>
            <w:r w:rsidRPr="00597E12">
              <w:rPr>
                <w:rFonts w:eastAsia="Times New Roman"/>
                <w:lang w:val="en-US" w:eastAsia="en-US"/>
              </w:rPr>
              <w:br/>
              <w:t>(end-to-end using WS-Security)</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FC50455"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environment </w:t>
            </w:r>
            <w:r w:rsidR="00FF28FF" w:rsidRPr="00597E12">
              <w:rPr>
                <w:rFonts w:eastAsia="Times New Roman"/>
                <w:lang w:val="en-US" w:eastAsia="en-US"/>
              </w:rPr>
              <w:t>uses</w:t>
            </w:r>
            <w:r w:rsidRPr="00597E12">
              <w:rPr>
                <w:rFonts w:eastAsia="Times New Roman"/>
                <w:lang w:val="en-US" w:eastAsia="en-US"/>
              </w:rPr>
              <w:t xml:space="preserve"> web-services (SOAP); and</w:t>
            </w:r>
          </w:p>
          <w:p w14:paraId="44443547" w14:textId="77777777" w:rsidR="003368A7" w:rsidRPr="00597E12" w:rsidRDefault="00FF28FF" w:rsidP="00AB1635">
            <w:pPr>
              <w:pStyle w:val="TableEntry"/>
              <w:numPr>
                <w:ilvl w:val="0"/>
                <w:numId w:val="14"/>
              </w:numPr>
              <w:snapToGrid w:val="0"/>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transactions and packages</w:t>
            </w:r>
            <w:r w:rsidRPr="00597E12">
              <w:rPr>
                <w:rFonts w:eastAsia="Times New Roman"/>
                <w:lang w:val="en-US" w:eastAsia="en-US"/>
              </w:rPr>
              <w:t xml:space="preserve"> (</w:t>
            </w:r>
            <w:r w:rsidR="00BB3247" w:rsidRPr="00597E12">
              <w:rPr>
                <w:rFonts w:eastAsia="Times New Roman"/>
                <w:lang w:val="en-US" w:eastAsia="en-US"/>
              </w:rPr>
              <w:t>e.g.,</w:t>
            </w:r>
            <w:r w:rsidRPr="00597E12">
              <w:rPr>
                <w:rFonts w:eastAsia="Times New Roman"/>
                <w:lang w:val="en-US" w:eastAsia="en-US"/>
              </w:rPr>
              <w:t xml:space="preserve"> XDS/XDR)</w:t>
            </w:r>
            <w:r w:rsidR="003368A7" w:rsidRPr="00597E12">
              <w:rPr>
                <w:rFonts w:eastAsia="Times New Roman"/>
                <w:lang w:val="en-US" w:eastAsia="en-US"/>
              </w:rPr>
              <w:t>; and</w:t>
            </w:r>
          </w:p>
          <w:p w14:paraId="07BCBD2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(partial) confidentiality need </w:t>
            </w:r>
            <w:r w:rsidR="008B2057" w:rsidRPr="00597E12">
              <w:rPr>
                <w:rFonts w:eastAsia="Times New Roman"/>
                <w:lang w:val="en-US" w:eastAsia="en-US"/>
              </w:rPr>
              <w:t>applies to</w:t>
            </w:r>
            <w:r w:rsidRPr="00597E12">
              <w:rPr>
                <w:rFonts w:eastAsia="Times New Roman"/>
                <w:lang w:val="en-US" w:eastAsia="en-US"/>
              </w:rPr>
              <w:t xml:space="preserve"> intermediaries between end-points (end-to-end); and</w:t>
            </w:r>
          </w:p>
          <w:p w14:paraId="6EB0A11B"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where encryption between hosts is not </w:t>
            </w:r>
            <w:proofErr w:type="gramStart"/>
            <w:r w:rsidRPr="00597E12">
              <w:rPr>
                <w:rFonts w:eastAsia="Times New Roman"/>
                <w:lang w:val="en-US" w:eastAsia="en-US"/>
              </w:rPr>
              <w:t>sufficient</w:t>
            </w:r>
            <w:proofErr w:type="gramEnd"/>
            <w:r w:rsidRPr="00597E12">
              <w:rPr>
                <w:rFonts w:eastAsia="Times New Roman"/>
                <w:lang w:val="en-US" w:eastAsia="en-US"/>
              </w:rPr>
              <w:t xml:space="preserve"> </w:t>
            </w:r>
          </w:p>
        </w:tc>
      </w:tr>
      <w:tr w:rsidR="003368A7" w:rsidRPr="00597E12" w14:paraId="27A7239B" w14:textId="77777777">
        <w:tc>
          <w:tcPr>
            <w:tcW w:w="2660" w:type="dxa"/>
            <w:tcBorders>
              <w:top w:val="single" w:sz="4" w:space="0" w:color="000000"/>
              <w:left w:val="single" w:sz="4" w:space="0" w:color="000000"/>
              <w:bottom w:val="single" w:sz="4" w:space="0" w:color="000000"/>
            </w:tcBorders>
            <w:shd w:val="clear" w:color="auto" w:fill="auto"/>
          </w:tcPr>
          <w:p w14:paraId="675B40C8"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XDM Email Option</w:t>
            </w:r>
            <w:r w:rsidRPr="00597E12">
              <w:rPr>
                <w:rFonts w:eastAsia="Times New Roman"/>
                <w:lang w:val="en-US" w:eastAsia="en-US"/>
              </w:rPr>
              <w:br/>
              <w:t xml:space="preserve">(using S/MIME) </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32D12B73"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environment uses XDM with exchanges based on Email (SMTP); and</w:t>
            </w:r>
          </w:p>
          <w:p w14:paraId="1D7C98BF" w14:textId="77777777" w:rsidR="003368A7" w:rsidRPr="00597E12" w:rsidRDefault="00FF28FF"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and</w:t>
            </w:r>
          </w:p>
          <w:p w14:paraId="4FFC932E" w14:textId="77777777" w:rsidR="003368A7" w:rsidRPr="00597E12" w:rsidRDefault="003368A7" w:rsidP="00AB1635">
            <w:pPr>
              <w:pStyle w:val="TableEntry"/>
              <w:numPr>
                <w:ilvl w:val="0"/>
                <w:numId w:val="14"/>
              </w:numPr>
              <w:snapToGrid w:val="0"/>
              <w:ind w:left="175" w:hanging="141"/>
              <w:rPr>
                <w:rFonts w:ascii="Arial" w:eastAsia="Times New Roman" w:hAnsi="Arial"/>
                <w:b/>
                <w:kern w:val="1"/>
                <w:lang w:val="en-US" w:eastAsia="en-US"/>
              </w:rPr>
            </w:pPr>
            <w:r w:rsidRPr="00597E12">
              <w:rPr>
                <w:rFonts w:eastAsia="Times New Roman"/>
                <w:lang w:val="en-US" w:eastAsia="en-US"/>
              </w:rPr>
              <w:t>confidentiality need extends from the sender up to the final recipient’s Email system (end-to-end)</w:t>
            </w:r>
          </w:p>
        </w:tc>
      </w:tr>
      <w:tr w:rsidR="003368A7" w:rsidRPr="00597E12" w14:paraId="4B2638CA" w14:textId="77777777">
        <w:tc>
          <w:tcPr>
            <w:tcW w:w="2660" w:type="dxa"/>
            <w:tcBorders>
              <w:top w:val="single" w:sz="4" w:space="0" w:color="000000"/>
              <w:left w:val="single" w:sz="4" w:space="0" w:color="000000"/>
              <w:bottom w:val="single" w:sz="4" w:space="0" w:color="000000"/>
            </w:tcBorders>
            <w:shd w:val="clear" w:color="auto" w:fill="auto"/>
          </w:tcPr>
          <w:p w14:paraId="520DA74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IHE Document Encryption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0D6606C" w14:textId="77777777" w:rsidR="003368A7" w:rsidRPr="00597E12" w:rsidRDefault="003368A7" w:rsidP="003368A7">
            <w:pPr>
              <w:pStyle w:val="TableEntry"/>
              <w:numPr>
                <w:ilvl w:val="0"/>
                <w:numId w:val="26"/>
              </w:numPr>
              <w:snapToGrid w:val="0"/>
              <w:ind w:left="175" w:hanging="141"/>
              <w:rPr>
                <w:rFonts w:eastAsia="Times New Roman"/>
                <w:lang w:val="en-US" w:eastAsia="en-US"/>
              </w:rPr>
            </w:pPr>
            <w:r w:rsidRPr="00597E12">
              <w:rPr>
                <w:rFonts w:eastAsia="Times New Roman"/>
                <w:lang w:val="en-US" w:eastAsia="en-US"/>
              </w:rPr>
              <w:t xml:space="preserve">environment uses any means for data exchange, </w:t>
            </w:r>
            <w:proofErr w:type="gramStart"/>
            <w:r w:rsidRPr="00597E12">
              <w:rPr>
                <w:rFonts w:eastAsia="Times New Roman"/>
                <w:lang w:val="en-US" w:eastAsia="en-US"/>
              </w:rPr>
              <w:t>in particular non-</w:t>
            </w:r>
            <w:proofErr w:type="gramEnd"/>
            <w:r w:rsidRPr="00597E12">
              <w:rPr>
                <w:rFonts w:eastAsia="Times New Roman"/>
                <w:lang w:val="en-US" w:eastAsia="en-US"/>
              </w:rPr>
              <w:t>XD* means; or</w:t>
            </w:r>
          </w:p>
          <w:p w14:paraId="6B3DFA14" w14:textId="77777777" w:rsidR="003368A7" w:rsidRPr="00597E12" w:rsidRDefault="00FF28FF" w:rsidP="003368A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 xml:space="preserve">arbitrary data (documents), </w:t>
            </w:r>
            <w:proofErr w:type="gramStart"/>
            <w:r w:rsidR="003368A7" w:rsidRPr="00597E12">
              <w:rPr>
                <w:rFonts w:eastAsia="Times New Roman"/>
                <w:lang w:val="en-US" w:eastAsia="en-US"/>
              </w:rPr>
              <w:t>in particular non-</w:t>
            </w:r>
            <w:proofErr w:type="gramEnd"/>
            <w:r w:rsidR="003368A7" w:rsidRPr="00597E12">
              <w:rPr>
                <w:rFonts w:eastAsia="Times New Roman"/>
                <w:lang w:val="en-US" w:eastAsia="en-US"/>
              </w:rPr>
              <w:t xml:space="preserve">XD* packages; or </w:t>
            </w:r>
          </w:p>
          <w:p w14:paraId="43AFD25E" w14:textId="77777777" w:rsidR="003368A7" w:rsidRPr="00597E12" w:rsidRDefault="003368A7" w:rsidP="008B2057">
            <w:pPr>
              <w:pStyle w:val="TableEntry"/>
              <w:numPr>
                <w:ilvl w:val="0"/>
                <w:numId w:val="26"/>
              </w:numPr>
              <w:ind w:left="175" w:hanging="141"/>
              <w:rPr>
                <w:rFonts w:eastAsia="Times New Roman"/>
                <w:lang w:val="en-US" w:eastAsia="en-US"/>
              </w:rPr>
            </w:pPr>
            <w:r w:rsidRPr="00597E12">
              <w:rPr>
                <w:rFonts w:eastAsia="Times New Roman"/>
                <w:lang w:val="en-US" w:eastAsia="en-US"/>
              </w:rPr>
              <w:t xml:space="preserve">confidentiality need </w:t>
            </w:r>
            <w:r w:rsidR="008B2057" w:rsidRPr="00597E12">
              <w:rPr>
                <w:rFonts w:eastAsia="Times New Roman"/>
                <w:lang w:val="en-US" w:eastAsia="en-US"/>
              </w:rPr>
              <w:t xml:space="preserve">applies </w:t>
            </w:r>
            <w:r w:rsidRPr="00597E12">
              <w:rPr>
                <w:rFonts w:eastAsia="Times New Roman"/>
                <w:lang w:val="en-US" w:eastAsia="en-US"/>
              </w:rPr>
              <w:t xml:space="preserve">between arbitrary end-points (end-to-end), </w:t>
            </w:r>
            <w:proofErr w:type="gramStart"/>
            <w:r w:rsidRPr="00597E12">
              <w:rPr>
                <w:rFonts w:eastAsia="Times New Roman"/>
                <w:lang w:val="en-US" w:eastAsia="en-US"/>
              </w:rPr>
              <w:t>in particular where</w:t>
            </w:r>
            <w:proofErr w:type="gramEnd"/>
            <w:r w:rsidRPr="00597E12">
              <w:rPr>
                <w:rFonts w:eastAsia="Times New Roman"/>
                <w:lang w:val="en-US" w:eastAsia="en-US"/>
              </w:rPr>
              <w:t xml:space="preserve"> intermediaries or unanticipated workflows are involved</w:t>
            </w:r>
          </w:p>
        </w:tc>
      </w:tr>
      <w:tr w:rsidR="003368A7" w:rsidRPr="00597E12" w14:paraId="22E741BA" w14:textId="77777777">
        <w:tc>
          <w:tcPr>
            <w:tcW w:w="2660" w:type="dxa"/>
            <w:tcBorders>
              <w:top w:val="single" w:sz="4" w:space="0" w:color="000000"/>
              <w:left w:val="single" w:sz="4" w:space="0" w:color="000000"/>
              <w:bottom w:val="single" w:sz="4" w:space="0" w:color="000000"/>
            </w:tcBorders>
            <w:shd w:val="clear" w:color="auto" w:fill="auto"/>
          </w:tcPr>
          <w:p w14:paraId="145D72A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XDM Media Encryption </w:t>
            </w:r>
            <w:r w:rsidR="00E717BA" w:rsidRPr="00597E12">
              <w:rPr>
                <w:rFonts w:eastAsia="Times New Roman"/>
                <w:lang w:val="en-US" w:eastAsia="en-US"/>
              </w:rPr>
              <w:t>Option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60043F44" w14:textId="77777777" w:rsidR="003368A7" w:rsidRPr="00597E12" w:rsidRDefault="003368A7" w:rsidP="003368A7">
            <w:pPr>
              <w:pStyle w:val="TableEntry"/>
              <w:numPr>
                <w:ilvl w:val="0"/>
                <w:numId w:val="19"/>
              </w:numPr>
              <w:snapToGrid w:val="0"/>
              <w:ind w:left="175" w:hanging="141"/>
              <w:rPr>
                <w:rFonts w:eastAsia="Times New Roman"/>
                <w:lang w:val="en-US" w:eastAsia="en-US"/>
              </w:rPr>
            </w:pPr>
            <w:r w:rsidRPr="00597E12">
              <w:rPr>
                <w:rFonts w:eastAsia="Times New Roman"/>
                <w:lang w:val="en-US" w:eastAsia="en-US"/>
              </w:rPr>
              <w:t>environment uses XDM; and</w:t>
            </w:r>
          </w:p>
          <w:p w14:paraId="1DFC024D" w14:textId="77777777" w:rsidR="003368A7" w:rsidRPr="00597E12" w:rsidRDefault="00FF28FF"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XDM media content (content and metadata) on physical media; and</w:t>
            </w:r>
          </w:p>
          <w:p w14:paraId="67F0FB58" w14:textId="77777777" w:rsidR="003368A7" w:rsidRPr="00597E12" w:rsidRDefault="003368A7" w:rsidP="003368A7">
            <w:pPr>
              <w:pStyle w:val="TableEntry"/>
              <w:numPr>
                <w:ilvl w:val="0"/>
                <w:numId w:val="19"/>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r w:rsidR="003368A7" w:rsidRPr="00597E12" w14:paraId="4E5EAA82" w14:textId="77777777">
        <w:tc>
          <w:tcPr>
            <w:tcW w:w="2660" w:type="dxa"/>
            <w:tcBorders>
              <w:top w:val="single" w:sz="4" w:space="0" w:color="000000"/>
              <w:left w:val="single" w:sz="4" w:space="0" w:color="000000"/>
              <w:bottom w:val="single" w:sz="4" w:space="0" w:color="000000"/>
            </w:tcBorders>
            <w:shd w:val="clear" w:color="auto" w:fill="auto"/>
          </w:tcPr>
          <w:p w14:paraId="1CD13F7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 xml:space="preserve">IHE PDI privacy </w:t>
            </w:r>
            <w:r w:rsidR="00E717BA" w:rsidRPr="00597E12">
              <w:rPr>
                <w:rFonts w:eastAsia="Times New Roman"/>
                <w:lang w:val="en-US" w:eastAsia="en-US"/>
              </w:rPr>
              <w:t>Option</w:t>
            </w:r>
            <w:r w:rsidRPr="00597E12">
              <w:rPr>
                <w:rFonts w:eastAsia="Times New Roman"/>
                <w:lang w:val="en-US" w:eastAsia="en-US"/>
              </w:rPr>
              <w:br/>
              <w:t>(using CMS)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227D3364" w14:textId="77777777" w:rsidR="003368A7" w:rsidRPr="00597E12" w:rsidRDefault="003368A7" w:rsidP="003368A7">
            <w:pPr>
              <w:pStyle w:val="TableEntry"/>
              <w:numPr>
                <w:ilvl w:val="0"/>
                <w:numId w:val="15"/>
              </w:numPr>
              <w:snapToGrid w:val="0"/>
              <w:ind w:left="175" w:hanging="141"/>
              <w:rPr>
                <w:rFonts w:eastAsia="Times New Roman"/>
                <w:lang w:val="en-US" w:eastAsia="en-US"/>
              </w:rPr>
            </w:pPr>
            <w:r w:rsidRPr="00597E12">
              <w:rPr>
                <w:rFonts w:eastAsia="Times New Roman"/>
                <w:lang w:val="en-US" w:eastAsia="en-US"/>
              </w:rPr>
              <w:t>environment uses PDI; and</w:t>
            </w:r>
          </w:p>
          <w:p w14:paraId="382957C6" w14:textId="77777777" w:rsidR="003368A7" w:rsidRPr="00597E12" w:rsidRDefault="00FF28FF"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 xml:space="preserve">to be protected data concerns (representation of) </w:t>
            </w:r>
            <w:r w:rsidR="003368A7" w:rsidRPr="00597E12">
              <w:rPr>
                <w:rFonts w:eastAsia="Times New Roman"/>
                <w:lang w:val="en-US" w:eastAsia="en-US"/>
              </w:rPr>
              <w:t>DICOM data on media; and</w:t>
            </w:r>
          </w:p>
          <w:p w14:paraId="2519159B" w14:textId="77777777" w:rsidR="003368A7" w:rsidRPr="00597E12" w:rsidRDefault="003368A7" w:rsidP="003368A7">
            <w:pPr>
              <w:pStyle w:val="TableEntry"/>
              <w:numPr>
                <w:ilvl w:val="0"/>
                <w:numId w:val="15"/>
              </w:numPr>
              <w:ind w:left="175" w:hanging="141"/>
              <w:rPr>
                <w:rFonts w:eastAsia="Times New Roman"/>
                <w:lang w:val="en-US" w:eastAsia="en-US"/>
              </w:rPr>
            </w:pPr>
            <w:r w:rsidRPr="00597E12">
              <w:rPr>
                <w:rFonts w:eastAsia="Times New Roman"/>
                <w:lang w:val="en-US" w:eastAsia="en-US"/>
              </w:rPr>
              <w:t>confidentiality need matches path from creator to receiver (importer) of media</w:t>
            </w:r>
          </w:p>
        </w:tc>
      </w:tr>
    </w:tbl>
    <w:p w14:paraId="20C016D8" w14:textId="77777777" w:rsidR="003368A7" w:rsidRPr="00597E12" w:rsidRDefault="003368A7" w:rsidP="003368A7">
      <w:pPr>
        <w:pStyle w:val="Note"/>
      </w:pPr>
      <w:r w:rsidRPr="00597E12">
        <w:t>Notes:</w:t>
      </w:r>
    </w:p>
    <w:p w14:paraId="0439193D" w14:textId="77777777" w:rsidR="003368A7" w:rsidRPr="00597E12" w:rsidRDefault="003368A7" w:rsidP="00044E12">
      <w:pPr>
        <w:pStyle w:val="Note"/>
        <w:numPr>
          <w:ilvl w:val="0"/>
          <w:numId w:val="48"/>
        </w:numPr>
        <w:tabs>
          <w:tab w:val="clear" w:pos="0"/>
        </w:tabs>
        <w:ind w:left="709" w:hanging="283"/>
      </w:pPr>
      <w:r w:rsidRPr="00597E12">
        <w:t xml:space="preserve">Table 1 summarizes the main options for encryption available in IHE. However, there are other non-IHE solutions available </w:t>
      </w:r>
      <w:r w:rsidR="00F77A37" w:rsidRPr="00597E12">
        <w:t>that</w:t>
      </w:r>
      <w:r w:rsidRPr="00597E12">
        <w:t xml:space="preserve"> may be more suitable </w:t>
      </w:r>
      <w:proofErr w:type="gramStart"/>
      <w:r w:rsidRPr="00597E12">
        <w:t>in particular situations</w:t>
      </w:r>
      <w:proofErr w:type="gramEnd"/>
      <w:r w:rsidRPr="00597E12">
        <w:t>.</w:t>
      </w:r>
    </w:p>
    <w:p w14:paraId="1D89F88D" w14:textId="77777777" w:rsidR="003368A7" w:rsidRPr="00597E12" w:rsidRDefault="003368A7" w:rsidP="003368A7">
      <w:pPr>
        <w:pStyle w:val="Note"/>
        <w:numPr>
          <w:ilvl w:val="0"/>
          <w:numId w:val="48"/>
        </w:numPr>
        <w:ind w:left="709" w:hanging="283"/>
      </w:pPr>
      <w:r w:rsidRPr="00597E12">
        <w:t>The table provides suggestions in which situation to apply which solution. Nevertheless, it is the responsibility of an implementer or adopter to diligently analyze his situation and select the proper solution.</w:t>
      </w:r>
    </w:p>
    <w:p w14:paraId="51110653" w14:textId="77777777" w:rsidR="003368A7" w:rsidRPr="00597E12" w:rsidRDefault="003368A7" w:rsidP="003368A7">
      <w:pPr>
        <w:pStyle w:val="Note"/>
        <w:numPr>
          <w:ilvl w:val="0"/>
          <w:numId w:val="48"/>
        </w:numPr>
        <w:ind w:left="709" w:hanging="283"/>
      </w:pPr>
      <w:r w:rsidRPr="00597E12">
        <w:t xml:space="preserve">Certain encryption solutions may be used in combination if needed, </w:t>
      </w:r>
      <w:r w:rsidR="00BB3247" w:rsidRPr="00597E12">
        <w:t>e.g.,</w:t>
      </w:r>
      <w:r w:rsidRPr="00597E12">
        <w:t xml:space="preserve"> host-to-host encryption to protect transactional metadata and entity-to-entity encryption for the actual health information.</w:t>
      </w:r>
    </w:p>
    <w:p w14:paraId="152C7479" w14:textId="77777777" w:rsidR="003368A7" w:rsidRPr="00597E12" w:rsidRDefault="003368A7" w:rsidP="003368A7">
      <w:pPr>
        <w:pStyle w:val="Note"/>
        <w:numPr>
          <w:ilvl w:val="0"/>
          <w:numId w:val="48"/>
        </w:numPr>
        <w:ind w:left="709" w:hanging="283"/>
      </w:pPr>
      <w:r w:rsidRPr="00597E12">
        <w:t>XDS and XDR and other IHE profiles require grouping with ATNA.</w:t>
      </w:r>
    </w:p>
    <w:p w14:paraId="31214A08" w14:textId="6FFD1DA6" w:rsidR="00392799" w:rsidRPr="00597E12" w:rsidRDefault="00CB432E" w:rsidP="003368A7">
      <w:pPr>
        <w:pStyle w:val="BodyText"/>
      </w:pPr>
      <w:r w:rsidRPr="00597E12">
        <w:lastRenderedPageBreak/>
        <w:t xml:space="preserve">Different IHE encryption alternatives are applicable for different use cases. </w:t>
      </w:r>
      <w:r w:rsidR="003368A7" w:rsidRPr="00597E12">
        <w:t xml:space="preserve">Table </w:t>
      </w:r>
      <w:r w:rsidR="004A2185" w:rsidRPr="00597E12">
        <w:t>Q-</w:t>
      </w:r>
      <w:r w:rsidR="003368A7" w:rsidRPr="00597E12">
        <w:t xml:space="preserve">2 presents the applicable use cases for encryption </w:t>
      </w:r>
      <w:r w:rsidRPr="00597E12">
        <w:t>alternatives</w:t>
      </w:r>
      <w:r w:rsidR="003368A7" w:rsidRPr="00597E12">
        <w:t xml:space="preserve"> offered by IHE profiles</w:t>
      </w:r>
      <w:r w:rsidRPr="00597E12">
        <w:t>. The use cases are derived from or taken from the respective IHE use cases including for example IHE ATNA and IHE DEN.</w:t>
      </w:r>
      <w:r w:rsidR="003368A7" w:rsidRPr="00597E12">
        <w:t xml:space="preserve"> </w:t>
      </w:r>
    </w:p>
    <w:p w14:paraId="6521ECB8" w14:textId="77777777" w:rsidR="003368A7" w:rsidRPr="00597E12" w:rsidRDefault="003368A7" w:rsidP="003368A7">
      <w:pPr>
        <w:pStyle w:val="TableTitle"/>
        <w:rPr>
          <w:rStyle w:val="BodyTextChar"/>
          <w:sz w:val="20"/>
        </w:rPr>
      </w:pPr>
      <w:r w:rsidRPr="00597E12">
        <w:t xml:space="preserve">Table </w:t>
      </w:r>
      <w:r w:rsidR="004A2185" w:rsidRPr="00597E12">
        <w:t>Q-</w:t>
      </w:r>
      <w:r w:rsidRPr="00597E12">
        <w:t>2</w:t>
      </w:r>
      <w:r w:rsidR="00392799" w:rsidRPr="00597E12">
        <w:t>:</w:t>
      </w:r>
      <w:r w:rsidRPr="00597E12">
        <w:t xml:space="preserve"> Use cases for existing and new IHE profiles with encryption </w:t>
      </w:r>
      <w:r w:rsidRPr="00597E12">
        <w:br/>
      </w:r>
      <w:r w:rsidRPr="00597E12">
        <w:rPr>
          <w:rStyle w:val="BodyTextChar"/>
          <w:sz w:val="20"/>
        </w:rPr>
        <w:t>X = applicable (designed-for); (x) = suboptimal</w:t>
      </w:r>
    </w:p>
    <w:tbl>
      <w:tblPr>
        <w:tblW w:w="9596" w:type="dxa"/>
        <w:tblInd w:w="108" w:type="dxa"/>
        <w:tblLayout w:type="fixed"/>
        <w:tblLook w:val="0000" w:firstRow="0" w:lastRow="0" w:firstColumn="0" w:lastColumn="0" w:noHBand="0" w:noVBand="0"/>
      </w:tblPr>
      <w:tblGrid>
        <w:gridCol w:w="567"/>
        <w:gridCol w:w="1843"/>
        <w:gridCol w:w="1370"/>
        <w:gridCol w:w="1350"/>
        <w:gridCol w:w="990"/>
        <w:gridCol w:w="1170"/>
        <w:gridCol w:w="1182"/>
        <w:gridCol w:w="1124"/>
      </w:tblGrid>
      <w:tr w:rsidR="003368A7" w:rsidRPr="00597E12" w14:paraId="396DD601" w14:textId="77777777" w:rsidTr="00871C74">
        <w:trPr>
          <w:cantSplit/>
          <w:tblHeader/>
        </w:trPr>
        <w:tc>
          <w:tcPr>
            <w:tcW w:w="2410" w:type="dxa"/>
            <w:gridSpan w:val="2"/>
            <w:tcBorders>
              <w:top w:val="single" w:sz="4" w:space="0" w:color="000000"/>
              <w:left w:val="single" w:sz="4" w:space="0" w:color="000000"/>
              <w:bottom w:val="single" w:sz="4" w:space="0" w:color="000000"/>
            </w:tcBorders>
            <w:shd w:val="clear" w:color="auto" w:fill="D9D9D9"/>
          </w:tcPr>
          <w:p w14:paraId="61834A8C" w14:textId="77777777" w:rsidR="003368A7" w:rsidRPr="00597E12" w:rsidRDefault="003368A7" w:rsidP="00B204E7">
            <w:pPr>
              <w:pStyle w:val="TableEntryHeader"/>
              <w:suppressAutoHyphens/>
              <w:rPr>
                <w:lang w:val="en-US"/>
              </w:rPr>
            </w:pPr>
            <w:r w:rsidRPr="00597E12">
              <w:rPr>
                <w:lang w:val="en-US"/>
              </w:rPr>
              <w:t>Use case</w:t>
            </w:r>
          </w:p>
        </w:tc>
        <w:tc>
          <w:tcPr>
            <w:tcW w:w="1370" w:type="dxa"/>
            <w:tcBorders>
              <w:top w:val="single" w:sz="4" w:space="0" w:color="000000"/>
              <w:left w:val="single" w:sz="4" w:space="0" w:color="000000"/>
              <w:bottom w:val="single" w:sz="4" w:space="0" w:color="000000"/>
            </w:tcBorders>
            <w:shd w:val="clear" w:color="auto" w:fill="D9D9D9"/>
          </w:tcPr>
          <w:p w14:paraId="04CFD8CB" w14:textId="77777777" w:rsidR="003368A7" w:rsidRPr="00597E12" w:rsidRDefault="003368A7" w:rsidP="00B204E7">
            <w:pPr>
              <w:pStyle w:val="TableEntryHeader"/>
              <w:suppressAutoHyphens/>
              <w:rPr>
                <w:lang w:val="en-US"/>
              </w:rPr>
            </w:pPr>
            <w:r w:rsidRPr="00597E12">
              <w:rPr>
                <w:lang w:val="en-US"/>
              </w:rPr>
              <w:t>Document Encryption</w:t>
            </w:r>
          </w:p>
        </w:tc>
        <w:tc>
          <w:tcPr>
            <w:tcW w:w="1350" w:type="dxa"/>
            <w:tcBorders>
              <w:top w:val="single" w:sz="4" w:space="0" w:color="000000"/>
              <w:left w:val="single" w:sz="4" w:space="0" w:color="000000"/>
              <w:bottom w:val="single" w:sz="4" w:space="0" w:color="000000"/>
            </w:tcBorders>
            <w:shd w:val="clear" w:color="auto" w:fill="D9D9D9"/>
          </w:tcPr>
          <w:p w14:paraId="34BCA7DB" w14:textId="77777777" w:rsidR="003368A7" w:rsidRPr="00597E12" w:rsidRDefault="003368A7" w:rsidP="00B204E7">
            <w:pPr>
              <w:pStyle w:val="TableEntryHeader"/>
              <w:suppressAutoHyphens/>
              <w:rPr>
                <w:lang w:val="en-US"/>
              </w:rPr>
            </w:pPr>
            <w:r w:rsidRPr="00597E12">
              <w:rPr>
                <w:lang w:val="en-US"/>
              </w:rPr>
              <w:t xml:space="preserve">XDM Media Encryption </w:t>
            </w:r>
            <w:r w:rsidR="00E717BA" w:rsidRPr="00597E12">
              <w:rPr>
                <w:lang w:val="en-US"/>
              </w:rPr>
              <w:t>Option</w:t>
            </w:r>
          </w:p>
        </w:tc>
        <w:tc>
          <w:tcPr>
            <w:tcW w:w="990" w:type="dxa"/>
            <w:tcBorders>
              <w:top w:val="single" w:sz="4" w:space="0" w:color="000000"/>
              <w:left w:val="single" w:sz="4" w:space="0" w:color="000000"/>
              <w:bottom w:val="single" w:sz="4" w:space="0" w:color="000000"/>
            </w:tcBorders>
            <w:shd w:val="clear" w:color="auto" w:fill="D9D9D9"/>
          </w:tcPr>
          <w:p w14:paraId="44805AAB" w14:textId="77777777" w:rsidR="003368A7" w:rsidRPr="00597E12" w:rsidRDefault="003368A7" w:rsidP="00B204E7">
            <w:pPr>
              <w:pStyle w:val="TableEntryHeader"/>
              <w:suppressAutoHyphens/>
              <w:rPr>
                <w:lang w:val="en-US"/>
              </w:rPr>
            </w:pPr>
            <w:r w:rsidRPr="00597E12">
              <w:rPr>
                <w:lang w:val="en-US"/>
              </w:rPr>
              <w:t>ATNA (TLS)</w:t>
            </w:r>
          </w:p>
        </w:tc>
        <w:tc>
          <w:tcPr>
            <w:tcW w:w="1170" w:type="dxa"/>
            <w:tcBorders>
              <w:top w:val="single" w:sz="4" w:space="0" w:color="000000"/>
              <w:left w:val="single" w:sz="4" w:space="0" w:color="000000"/>
              <w:bottom w:val="single" w:sz="4" w:space="0" w:color="000000"/>
            </w:tcBorders>
            <w:shd w:val="clear" w:color="auto" w:fill="D9D9D9"/>
          </w:tcPr>
          <w:p w14:paraId="0B23315C" w14:textId="77777777" w:rsidR="003368A7" w:rsidRPr="00597E12" w:rsidRDefault="003368A7" w:rsidP="00B204E7">
            <w:pPr>
              <w:pStyle w:val="TableEntryHeader"/>
              <w:suppressAutoHyphens/>
              <w:rPr>
                <w:lang w:val="en-US"/>
              </w:rPr>
            </w:pPr>
            <w:r w:rsidRPr="00597E12">
              <w:rPr>
                <w:lang w:val="en-US"/>
              </w:rPr>
              <w:t>ATNA (WS-Security)</w:t>
            </w:r>
          </w:p>
        </w:tc>
        <w:tc>
          <w:tcPr>
            <w:tcW w:w="1182" w:type="dxa"/>
            <w:tcBorders>
              <w:top w:val="single" w:sz="4" w:space="0" w:color="000000"/>
              <w:left w:val="single" w:sz="4" w:space="0" w:color="000000"/>
              <w:bottom w:val="single" w:sz="4" w:space="0" w:color="000000"/>
            </w:tcBorders>
            <w:shd w:val="clear" w:color="auto" w:fill="D9D9D9"/>
          </w:tcPr>
          <w:p w14:paraId="602944BA" w14:textId="77777777" w:rsidR="003368A7" w:rsidRPr="00597E12" w:rsidRDefault="003368A7" w:rsidP="00B204E7">
            <w:pPr>
              <w:pStyle w:val="TableEntryHeader"/>
              <w:suppressAutoHyphens/>
              <w:rPr>
                <w:lang w:val="en-US"/>
              </w:rPr>
            </w:pPr>
            <w:r w:rsidRPr="00597E12">
              <w:rPr>
                <w:lang w:val="en-US"/>
              </w:rPr>
              <w:t xml:space="preserve">XDM </w:t>
            </w:r>
            <w:r w:rsidRPr="00597E12">
              <w:rPr>
                <w:lang w:val="en-US"/>
              </w:rPr>
              <w:br/>
              <w:t xml:space="preserve">Email </w:t>
            </w:r>
            <w:r w:rsidR="00E717BA" w:rsidRPr="00597E12">
              <w:rPr>
                <w:lang w:val="en-US"/>
              </w:rPr>
              <w:t>Option</w:t>
            </w:r>
            <w:r w:rsidRPr="00597E12">
              <w:rPr>
                <w:lang w:val="en-US"/>
              </w:rPr>
              <w:br/>
              <w:t>(S/MIME)</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14:paraId="2A3E7727" w14:textId="77777777" w:rsidR="003368A7" w:rsidRPr="00597E12" w:rsidRDefault="003368A7" w:rsidP="00B204E7">
            <w:pPr>
              <w:pStyle w:val="TableEntryHeader"/>
              <w:suppressAutoHyphens/>
              <w:rPr>
                <w:lang w:val="en-US"/>
              </w:rPr>
            </w:pPr>
            <w:r w:rsidRPr="00597E12">
              <w:rPr>
                <w:lang w:val="en-US"/>
              </w:rPr>
              <w:t xml:space="preserve">PDI privacy </w:t>
            </w:r>
            <w:r w:rsidR="00E717BA" w:rsidRPr="00597E12">
              <w:rPr>
                <w:lang w:val="en-US"/>
              </w:rPr>
              <w:t>Option</w:t>
            </w:r>
            <w:r w:rsidRPr="00597E12">
              <w:rPr>
                <w:lang w:val="en-US"/>
              </w:rPr>
              <w:br/>
              <w:t>(CMS)</w:t>
            </w:r>
          </w:p>
        </w:tc>
      </w:tr>
      <w:tr w:rsidR="00CB432E" w:rsidRPr="00597E12" w14:paraId="5F8408B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5B7BF1A"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1</w:t>
            </w:r>
          </w:p>
        </w:tc>
        <w:tc>
          <w:tcPr>
            <w:tcW w:w="1843" w:type="dxa"/>
            <w:tcBorders>
              <w:top w:val="single" w:sz="4" w:space="0" w:color="000000"/>
              <w:left w:val="single" w:sz="4" w:space="0" w:color="000000"/>
              <w:bottom w:val="single" w:sz="4" w:space="0" w:color="000000"/>
            </w:tcBorders>
            <w:shd w:val="clear" w:color="auto" w:fill="auto"/>
          </w:tcPr>
          <w:p w14:paraId="352B2103"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Point-to-point network exchange between machines </w:t>
            </w:r>
          </w:p>
        </w:tc>
        <w:tc>
          <w:tcPr>
            <w:tcW w:w="1370" w:type="dxa"/>
            <w:tcBorders>
              <w:top w:val="single" w:sz="4" w:space="0" w:color="000000"/>
              <w:left w:val="single" w:sz="4" w:space="0" w:color="000000"/>
              <w:bottom w:val="single" w:sz="4" w:space="0" w:color="000000"/>
            </w:tcBorders>
            <w:shd w:val="clear" w:color="auto" w:fill="auto"/>
          </w:tcPr>
          <w:p w14:paraId="529E3E6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1BCC550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08E79B95"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38485E0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4B4BDD2D"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870EEC0"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6B16C61D"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74EA9C5"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2</w:t>
            </w:r>
          </w:p>
        </w:tc>
        <w:tc>
          <w:tcPr>
            <w:tcW w:w="1843" w:type="dxa"/>
            <w:tcBorders>
              <w:top w:val="single" w:sz="4" w:space="0" w:color="000000"/>
              <w:left w:val="single" w:sz="4" w:space="0" w:color="000000"/>
              <w:bottom w:val="single" w:sz="4" w:space="0" w:color="000000"/>
            </w:tcBorders>
            <w:shd w:val="clear" w:color="auto" w:fill="auto"/>
          </w:tcPr>
          <w:p w14:paraId="4FD3D63D"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Network exchange between machines in different trust domains</w:t>
            </w:r>
          </w:p>
        </w:tc>
        <w:tc>
          <w:tcPr>
            <w:tcW w:w="1370" w:type="dxa"/>
            <w:tcBorders>
              <w:top w:val="single" w:sz="4" w:space="0" w:color="000000"/>
              <w:left w:val="single" w:sz="4" w:space="0" w:color="000000"/>
              <w:bottom w:val="single" w:sz="4" w:space="0" w:color="000000"/>
            </w:tcBorders>
            <w:shd w:val="clear" w:color="auto" w:fill="auto"/>
          </w:tcPr>
          <w:p w14:paraId="0CCEBCA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228FC81"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296BE1E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70" w:type="dxa"/>
            <w:tcBorders>
              <w:top w:val="single" w:sz="4" w:space="0" w:color="000000"/>
              <w:left w:val="single" w:sz="4" w:space="0" w:color="000000"/>
              <w:bottom w:val="single" w:sz="4" w:space="0" w:color="000000"/>
            </w:tcBorders>
            <w:shd w:val="clear" w:color="auto" w:fill="auto"/>
          </w:tcPr>
          <w:p w14:paraId="2AC5B994"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7E6D1CC2"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AF52EF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4B31AF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3BB3C52"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3</w:t>
            </w:r>
          </w:p>
        </w:tc>
        <w:tc>
          <w:tcPr>
            <w:tcW w:w="1843" w:type="dxa"/>
            <w:tcBorders>
              <w:top w:val="single" w:sz="4" w:space="0" w:color="000000"/>
              <w:left w:val="single" w:sz="4" w:space="0" w:color="000000"/>
              <w:bottom w:val="single" w:sz="4" w:space="0" w:color="000000"/>
            </w:tcBorders>
            <w:shd w:val="clear" w:color="auto" w:fill="auto"/>
          </w:tcPr>
          <w:p w14:paraId="2106044F"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 xml:space="preserve">Online exchange of documents where partially trusted intermediaries </w:t>
            </w:r>
            <w:proofErr w:type="gramStart"/>
            <w:r w:rsidRPr="00597E12">
              <w:rPr>
                <w:rFonts w:eastAsia="Times New Roman"/>
                <w:lang w:val="en-US" w:eastAsia="en-US"/>
              </w:rPr>
              <w:t>are</w:t>
            </w:r>
            <w:proofErr w:type="gramEnd"/>
            <w:r w:rsidRPr="00597E12">
              <w:rPr>
                <w:rFonts w:eastAsia="Times New Roman"/>
                <w:lang w:val="en-US" w:eastAsia="en-US"/>
              </w:rPr>
              <w:t xml:space="preserve"> necessary</w:t>
            </w:r>
          </w:p>
        </w:tc>
        <w:tc>
          <w:tcPr>
            <w:tcW w:w="1370" w:type="dxa"/>
            <w:tcBorders>
              <w:top w:val="single" w:sz="4" w:space="0" w:color="000000"/>
              <w:left w:val="single" w:sz="4" w:space="0" w:color="000000"/>
              <w:bottom w:val="single" w:sz="4" w:space="0" w:color="000000"/>
            </w:tcBorders>
            <w:shd w:val="clear" w:color="auto" w:fill="auto"/>
          </w:tcPr>
          <w:p w14:paraId="7EE02176"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770B91B"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7A29C9"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BA1C9ED"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82" w:type="dxa"/>
            <w:tcBorders>
              <w:top w:val="single" w:sz="4" w:space="0" w:color="000000"/>
              <w:left w:val="single" w:sz="4" w:space="0" w:color="000000"/>
              <w:bottom w:val="single" w:sz="4" w:space="0" w:color="000000"/>
            </w:tcBorders>
            <w:shd w:val="clear" w:color="auto" w:fill="auto"/>
          </w:tcPr>
          <w:p w14:paraId="08CC7500"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6B123B2"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535441CB"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61E2B28"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4</w:t>
            </w:r>
          </w:p>
        </w:tc>
        <w:tc>
          <w:tcPr>
            <w:tcW w:w="1843" w:type="dxa"/>
            <w:tcBorders>
              <w:top w:val="single" w:sz="4" w:space="0" w:color="000000"/>
              <w:left w:val="single" w:sz="4" w:space="0" w:color="000000"/>
              <w:bottom w:val="single" w:sz="4" w:space="0" w:color="000000"/>
            </w:tcBorders>
            <w:shd w:val="clear" w:color="auto" w:fill="auto"/>
          </w:tcPr>
          <w:p w14:paraId="1E6A64A4"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Exchange of medical documents using person-to-person Email</w:t>
            </w:r>
          </w:p>
        </w:tc>
        <w:tc>
          <w:tcPr>
            <w:tcW w:w="1370" w:type="dxa"/>
            <w:tcBorders>
              <w:top w:val="single" w:sz="4" w:space="0" w:color="000000"/>
              <w:left w:val="single" w:sz="4" w:space="0" w:color="000000"/>
              <w:bottom w:val="single" w:sz="4" w:space="0" w:color="000000"/>
            </w:tcBorders>
            <w:shd w:val="clear" w:color="auto" w:fill="auto"/>
          </w:tcPr>
          <w:p w14:paraId="72A3A983"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BAB00CD" w14:textId="77777777" w:rsidR="00CB432E" w:rsidRPr="00597E12" w:rsidRDefault="00CB432E"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3A4A75D7"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59789E1"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1914F3C"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2E998A1D" w14:textId="77777777" w:rsidR="00CB432E" w:rsidRPr="00597E12" w:rsidRDefault="00CB432E" w:rsidP="003368A7">
            <w:pPr>
              <w:pStyle w:val="TableEntry"/>
              <w:snapToGrid w:val="0"/>
              <w:jc w:val="center"/>
              <w:rPr>
                <w:rFonts w:eastAsia="Times New Roman"/>
                <w:lang w:val="en-US" w:eastAsia="en-US"/>
              </w:rPr>
            </w:pPr>
          </w:p>
        </w:tc>
      </w:tr>
      <w:tr w:rsidR="00CB432E" w:rsidRPr="00597E12" w14:paraId="7B9671A5"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626CD89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5</w:t>
            </w:r>
          </w:p>
        </w:tc>
        <w:tc>
          <w:tcPr>
            <w:tcW w:w="1843" w:type="dxa"/>
            <w:tcBorders>
              <w:top w:val="single" w:sz="4" w:space="0" w:color="000000"/>
              <w:left w:val="single" w:sz="4" w:space="0" w:color="000000"/>
              <w:bottom w:val="single" w:sz="4" w:space="0" w:color="000000"/>
            </w:tcBorders>
            <w:shd w:val="clear" w:color="auto" w:fill="auto"/>
          </w:tcPr>
          <w:p w14:paraId="04BF175E" w14:textId="77777777" w:rsidR="00CB432E" w:rsidRPr="00597E12" w:rsidRDefault="00CB432E" w:rsidP="003368A7">
            <w:pPr>
              <w:pStyle w:val="TableEntry"/>
              <w:snapToGrid w:val="0"/>
              <w:rPr>
                <w:rFonts w:eastAsia="Times New Roman"/>
                <w:lang w:val="en-US" w:eastAsia="en-US"/>
              </w:rPr>
            </w:pPr>
            <w:r w:rsidRPr="00597E12">
              <w:rPr>
                <w:rFonts w:eastAsia="Times New Roman"/>
                <w:lang w:val="en-US" w:eastAsia="en-US"/>
              </w:rPr>
              <w:t>Media data (DICOM) exchange between healthcare enterprises using physical media</w:t>
            </w:r>
          </w:p>
        </w:tc>
        <w:tc>
          <w:tcPr>
            <w:tcW w:w="1370" w:type="dxa"/>
            <w:tcBorders>
              <w:top w:val="single" w:sz="4" w:space="0" w:color="000000"/>
              <w:left w:val="single" w:sz="4" w:space="0" w:color="000000"/>
              <w:bottom w:val="single" w:sz="4" w:space="0" w:color="000000"/>
            </w:tcBorders>
            <w:shd w:val="clear" w:color="auto" w:fill="auto"/>
          </w:tcPr>
          <w:p w14:paraId="31F02F31"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64F2D8F"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693C116" w14:textId="77777777" w:rsidR="00CB432E" w:rsidRPr="00597E12" w:rsidRDefault="00CB432E"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6D631F50" w14:textId="77777777" w:rsidR="00CB432E" w:rsidRPr="00597E12" w:rsidRDefault="00CB432E"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0EB5345B" w14:textId="77777777" w:rsidR="00CB432E" w:rsidRPr="00597E12" w:rsidRDefault="00CB432E"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58A636F0" w14:textId="77777777" w:rsidR="00CB432E" w:rsidRPr="00597E12" w:rsidRDefault="00CB432E"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2AC0F5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592CCB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6</w:t>
            </w:r>
          </w:p>
        </w:tc>
        <w:tc>
          <w:tcPr>
            <w:tcW w:w="1843" w:type="dxa"/>
            <w:tcBorders>
              <w:top w:val="single" w:sz="4" w:space="0" w:color="000000"/>
              <w:left w:val="single" w:sz="4" w:space="0" w:color="000000"/>
              <w:bottom w:val="single" w:sz="4" w:space="0" w:color="000000"/>
            </w:tcBorders>
            <w:shd w:val="clear" w:color="auto" w:fill="auto"/>
          </w:tcPr>
          <w:p w14:paraId="7BC35E9D"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Exchange health records using media</w:t>
            </w:r>
          </w:p>
        </w:tc>
        <w:tc>
          <w:tcPr>
            <w:tcW w:w="1370" w:type="dxa"/>
            <w:tcBorders>
              <w:top w:val="single" w:sz="4" w:space="0" w:color="000000"/>
              <w:left w:val="single" w:sz="4" w:space="0" w:color="000000"/>
              <w:bottom w:val="single" w:sz="4" w:space="0" w:color="000000"/>
            </w:tcBorders>
            <w:shd w:val="clear" w:color="auto" w:fill="auto"/>
          </w:tcPr>
          <w:p w14:paraId="1111B5B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F74A03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68335869"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14D3ACD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79B18F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4187EB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438B7910"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6397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7</w:t>
            </w:r>
          </w:p>
        </w:tc>
        <w:tc>
          <w:tcPr>
            <w:tcW w:w="1843" w:type="dxa"/>
            <w:tcBorders>
              <w:top w:val="single" w:sz="4" w:space="0" w:color="000000"/>
              <w:left w:val="single" w:sz="4" w:space="0" w:color="000000"/>
              <w:bottom w:val="single" w:sz="4" w:space="0" w:color="000000"/>
            </w:tcBorders>
            <w:shd w:val="clear" w:color="auto" w:fill="auto"/>
          </w:tcPr>
          <w:p w14:paraId="035724C2"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Media to media transfer</w:t>
            </w:r>
          </w:p>
        </w:tc>
        <w:tc>
          <w:tcPr>
            <w:tcW w:w="1370" w:type="dxa"/>
            <w:tcBorders>
              <w:top w:val="single" w:sz="4" w:space="0" w:color="000000"/>
              <w:left w:val="single" w:sz="4" w:space="0" w:color="000000"/>
              <w:bottom w:val="single" w:sz="4" w:space="0" w:color="000000"/>
            </w:tcBorders>
            <w:shd w:val="clear" w:color="auto" w:fill="auto"/>
          </w:tcPr>
          <w:p w14:paraId="4129E57E"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F55E365"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D01849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E495CAA"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3F74D999"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0CC9562"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0C12C803"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58B037F3"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8</w:t>
            </w:r>
          </w:p>
        </w:tc>
        <w:tc>
          <w:tcPr>
            <w:tcW w:w="1843" w:type="dxa"/>
            <w:tcBorders>
              <w:top w:val="single" w:sz="4" w:space="0" w:color="000000"/>
              <w:left w:val="single" w:sz="4" w:space="0" w:color="000000"/>
              <w:bottom w:val="single" w:sz="4" w:space="0" w:color="000000"/>
            </w:tcBorders>
            <w:shd w:val="clear" w:color="auto" w:fill="auto"/>
          </w:tcPr>
          <w:p w14:paraId="7B5F421C"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File clerk import</w:t>
            </w:r>
          </w:p>
        </w:tc>
        <w:tc>
          <w:tcPr>
            <w:tcW w:w="1370" w:type="dxa"/>
            <w:tcBorders>
              <w:top w:val="single" w:sz="4" w:space="0" w:color="000000"/>
              <w:left w:val="single" w:sz="4" w:space="0" w:color="000000"/>
              <w:bottom w:val="single" w:sz="4" w:space="0" w:color="000000"/>
            </w:tcBorders>
            <w:shd w:val="clear" w:color="auto" w:fill="auto"/>
          </w:tcPr>
          <w:p w14:paraId="10782E6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6D98CD3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A052F0A"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53EA62E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1E0402E"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730B1ADF"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14B538E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478FDD40"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9</w:t>
            </w:r>
          </w:p>
        </w:tc>
        <w:tc>
          <w:tcPr>
            <w:tcW w:w="1843" w:type="dxa"/>
            <w:tcBorders>
              <w:top w:val="single" w:sz="4" w:space="0" w:color="000000"/>
              <w:left w:val="single" w:sz="4" w:space="0" w:color="000000"/>
              <w:bottom w:val="single" w:sz="4" w:space="0" w:color="000000"/>
            </w:tcBorders>
            <w:shd w:val="clear" w:color="auto" w:fill="auto"/>
          </w:tcPr>
          <w:p w14:paraId="7527C8F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Unanticipated work-flows</w:t>
            </w:r>
          </w:p>
        </w:tc>
        <w:tc>
          <w:tcPr>
            <w:tcW w:w="1370" w:type="dxa"/>
            <w:tcBorders>
              <w:top w:val="single" w:sz="4" w:space="0" w:color="000000"/>
              <w:left w:val="single" w:sz="4" w:space="0" w:color="000000"/>
              <w:bottom w:val="single" w:sz="4" w:space="0" w:color="000000"/>
            </w:tcBorders>
            <w:shd w:val="clear" w:color="auto" w:fill="auto"/>
          </w:tcPr>
          <w:p w14:paraId="1256DC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294DF44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2EA00E4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4D5050CC"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D3872E2"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199C1A9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7E57C70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75496D1"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10</w:t>
            </w:r>
          </w:p>
        </w:tc>
        <w:tc>
          <w:tcPr>
            <w:tcW w:w="1843" w:type="dxa"/>
            <w:tcBorders>
              <w:top w:val="single" w:sz="4" w:space="0" w:color="000000"/>
              <w:left w:val="single" w:sz="4" w:space="0" w:color="000000"/>
              <w:bottom w:val="single" w:sz="4" w:space="0" w:color="000000"/>
            </w:tcBorders>
            <w:shd w:val="clear" w:color="auto" w:fill="auto"/>
          </w:tcPr>
          <w:p w14:paraId="532A796F"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Clinical trial</w:t>
            </w:r>
          </w:p>
        </w:tc>
        <w:tc>
          <w:tcPr>
            <w:tcW w:w="1370" w:type="dxa"/>
            <w:tcBorders>
              <w:top w:val="single" w:sz="4" w:space="0" w:color="000000"/>
              <w:left w:val="single" w:sz="4" w:space="0" w:color="000000"/>
              <w:bottom w:val="single" w:sz="4" w:space="0" w:color="000000"/>
            </w:tcBorders>
            <w:shd w:val="clear" w:color="auto" w:fill="auto"/>
          </w:tcPr>
          <w:p w14:paraId="1F81894B"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477CC04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17E999A6"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77B822B5"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6E187CCD"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C78B8D6"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48243097"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087B36DB"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11</w:t>
            </w:r>
          </w:p>
        </w:tc>
        <w:tc>
          <w:tcPr>
            <w:tcW w:w="1843" w:type="dxa"/>
            <w:tcBorders>
              <w:top w:val="single" w:sz="4" w:space="0" w:color="000000"/>
              <w:left w:val="single" w:sz="4" w:space="0" w:color="000000"/>
              <w:bottom w:val="single" w:sz="4" w:space="0" w:color="000000"/>
            </w:tcBorders>
            <w:shd w:val="clear" w:color="auto" w:fill="auto"/>
          </w:tcPr>
          <w:p w14:paraId="79F424D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Multiple recipients of secure document</w:t>
            </w:r>
          </w:p>
        </w:tc>
        <w:tc>
          <w:tcPr>
            <w:tcW w:w="1370" w:type="dxa"/>
            <w:tcBorders>
              <w:top w:val="single" w:sz="4" w:space="0" w:color="000000"/>
              <w:left w:val="single" w:sz="4" w:space="0" w:color="000000"/>
              <w:bottom w:val="single" w:sz="4" w:space="0" w:color="000000"/>
            </w:tcBorders>
            <w:shd w:val="clear" w:color="auto" w:fill="auto"/>
          </w:tcPr>
          <w:p w14:paraId="2635DED7"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7BB2A176"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0EE93763"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23FE8CD6"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776DA63C"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448F4A5A" w14:textId="77777777" w:rsidR="003368A7" w:rsidRPr="00597E12" w:rsidRDefault="003368A7" w:rsidP="003368A7">
            <w:pPr>
              <w:pStyle w:val="TableEntry"/>
              <w:snapToGrid w:val="0"/>
              <w:jc w:val="center"/>
              <w:rPr>
                <w:rFonts w:eastAsia="Times New Roman"/>
                <w:lang w:val="en-US" w:eastAsia="en-US"/>
              </w:rPr>
            </w:pPr>
          </w:p>
        </w:tc>
      </w:tr>
      <w:tr w:rsidR="003368A7" w:rsidRPr="00597E12" w14:paraId="54460711"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2F68FF27"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12</w:t>
            </w:r>
          </w:p>
        </w:tc>
        <w:tc>
          <w:tcPr>
            <w:tcW w:w="1843" w:type="dxa"/>
            <w:tcBorders>
              <w:top w:val="single" w:sz="4" w:space="0" w:color="000000"/>
              <w:left w:val="single" w:sz="4" w:space="0" w:color="000000"/>
              <w:bottom w:val="single" w:sz="4" w:space="0" w:color="000000"/>
            </w:tcBorders>
            <w:shd w:val="clear" w:color="auto" w:fill="auto"/>
          </w:tcPr>
          <w:p w14:paraId="6A113D07"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Sharing with receivers only partially known a priori, a group or a role</w:t>
            </w:r>
          </w:p>
        </w:tc>
        <w:tc>
          <w:tcPr>
            <w:tcW w:w="1370" w:type="dxa"/>
            <w:tcBorders>
              <w:top w:val="single" w:sz="4" w:space="0" w:color="000000"/>
              <w:left w:val="single" w:sz="4" w:space="0" w:color="000000"/>
              <w:bottom w:val="single" w:sz="4" w:space="0" w:color="000000"/>
            </w:tcBorders>
            <w:shd w:val="clear" w:color="auto" w:fill="auto"/>
          </w:tcPr>
          <w:p w14:paraId="325F28C9"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07AC6870"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990" w:type="dxa"/>
            <w:tcBorders>
              <w:top w:val="single" w:sz="4" w:space="0" w:color="000000"/>
              <w:left w:val="single" w:sz="4" w:space="0" w:color="000000"/>
              <w:bottom w:val="single" w:sz="4" w:space="0" w:color="000000"/>
            </w:tcBorders>
            <w:shd w:val="clear" w:color="auto" w:fill="auto"/>
          </w:tcPr>
          <w:p w14:paraId="7C2F33C0"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9E14D41"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135D7DE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04B2A3E4"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r>
      <w:tr w:rsidR="003368A7" w:rsidRPr="00597E12" w14:paraId="0F513876" w14:textId="77777777" w:rsidTr="00871C74">
        <w:trPr>
          <w:cantSplit/>
        </w:trPr>
        <w:tc>
          <w:tcPr>
            <w:tcW w:w="567" w:type="dxa"/>
            <w:tcBorders>
              <w:top w:val="single" w:sz="4" w:space="0" w:color="000000"/>
              <w:left w:val="single" w:sz="4" w:space="0" w:color="000000"/>
              <w:bottom w:val="single" w:sz="4" w:space="0" w:color="000000"/>
            </w:tcBorders>
            <w:shd w:val="clear" w:color="auto" w:fill="auto"/>
          </w:tcPr>
          <w:p w14:paraId="1D89FB95" w14:textId="77777777" w:rsidR="003368A7" w:rsidRPr="00597E12" w:rsidRDefault="00CB432E" w:rsidP="003368A7">
            <w:pPr>
              <w:pStyle w:val="TableEntry"/>
              <w:snapToGrid w:val="0"/>
              <w:rPr>
                <w:rFonts w:eastAsia="Times New Roman"/>
                <w:lang w:val="en-US" w:eastAsia="en-US"/>
              </w:rPr>
            </w:pPr>
            <w:r w:rsidRPr="00597E12">
              <w:rPr>
                <w:rFonts w:eastAsia="Times New Roman"/>
                <w:lang w:val="en-US" w:eastAsia="en-US"/>
              </w:rPr>
              <w:t>13</w:t>
            </w:r>
          </w:p>
        </w:tc>
        <w:tc>
          <w:tcPr>
            <w:tcW w:w="1843" w:type="dxa"/>
            <w:tcBorders>
              <w:top w:val="single" w:sz="4" w:space="0" w:color="000000"/>
              <w:left w:val="single" w:sz="4" w:space="0" w:color="000000"/>
              <w:bottom w:val="single" w:sz="4" w:space="0" w:color="000000"/>
            </w:tcBorders>
            <w:shd w:val="clear" w:color="auto" w:fill="auto"/>
          </w:tcPr>
          <w:p w14:paraId="518545E4" w14:textId="77777777" w:rsidR="003368A7" w:rsidRPr="00597E12" w:rsidRDefault="003368A7" w:rsidP="003368A7">
            <w:pPr>
              <w:pStyle w:val="TableEntry"/>
              <w:snapToGrid w:val="0"/>
              <w:rPr>
                <w:rFonts w:eastAsia="Times New Roman"/>
                <w:lang w:val="en-US" w:eastAsia="en-US"/>
              </w:rPr>
            </w:pPr>
            <w:r w:rsidRPr="00597E12">
              <w:rPr>
                <w:rFonts w:eastAsia="Times New Roman"/>
                <w:lang w:val="en-US" w:eastAsia="en-US"/>
              </w:rPr>
              <w:t>Partial encrypted XDM submission set</w:t>
            </w:r>
          </w:p>
        </w:tc>
        <w:tc>
          <w:tcPr>
            <w:tcW w:w="1370" w:type="dxa"/>
            <w:tcBorders>
              <w:top w:val="single" w:sz="4" w:space="0" w:color="000000"/>
              <w:left w:val="single" w:sz="4" w:space="0" w:color="000000"/>
              <w:bottom w:val="single" w:sz="4" w:space="0" w:color="000000"/>
            </w:tcBorders>
            <w:shd w:val="clear" w:color="auto" w:fill="auto"/>
          </w:tcPr>
          <w:p w14:paraId="00D70F9A" w14:textId="77777777" w:rsidR="003368A7" w:rsidRPr="00597E12" w:rsidRDefault="003368A7" w:rsidP="003368A7">
            <w:pPr>
              <w:pStyle w:val="TableEntry"/>
              <w:snapToGrid w:val="0"/>
              <w:jc w:val="center"/>
              <w:rPr>
                <w:rFonts w:eastAsia="Times New Roman"/>
                <w:lang w:val="en-US" w:eastAsia="en-US"/>
              </w:rPr>
            </w:pPr>
            <w:r w:rsidRPr="00597E12">
              <w:rPr>
                <w:rFonts w:eastAsia="Times New Roman"/>
                <w:lang w:val="en-US" w:eastAsia="en-US"/>
              </w:rPr>
              <w:t>X</w:t>
            </w:r>
          </w:p>
        </w:tc>
        <w:tc>
          <w:tcPr>
            <w:tcW w:w="1350" w:type="dxa"/>
            <w:tcBorders>
              <w:top w:val="single" w:sz="4" w:space="0" w:color="000000"/>
              <w:left w:val="single" w:sz="4" w:space="0" w:color="000000"/>
              <w:bottom w:val="single" w:sz="4" w:space="0" w:color="000000"/>
            </w:tcBorders>
            <w:shd w:val="clear" w:color="auto" w:fill="auto"/>
          </w:tcPr>
          <w:p w14:paraId="557E3D44" w14:textId="77777777" w:rsidR="003368A7" w:rsidRPr="00597E12" w:rsidRDefault="003368A7" w:rsidP="003368A7">
            <w:pPr>
              <w:pStyle w:val="TableEntry"/>
              <w:snapToGrid w:val="0"/>
              <w:jc w:val="center"/>
              <w:rPr>
                <w:rFonts w:eastAsia="Times New Roman"/>
                <w:lang w:val="en-US" w:eastAsia="en-US"/>
              </w:rPr>
            </w:pPr>
          </w:p>
        </w:tc>
        <w:tc>
          <w:tcPr>
            <w:tcW w:w="990" w:type="dxa"/>
            <w:tcBorders>
              <w:top w:val="single" w:sz="4" w:space="0" w:color="000000"/>
              <w:left w:val="single" w:sz="4" w:space="0" w:color="000000"/>
              <w:bottom w:val="single" w:sz="4" w:space="0" w:color="000000"/>
            </w:tcBorders>
            <w:shd w:val="clear" w:color="auto" w:fill="auto"/>
          </w:tcPr>
          <w:p w14:paraId="67014DFE" w14:textId="77777777" w:rsidR="003368A7" w:rsidRPr="00597E12" w:rsidRDefault="003368A7" w:rsidP="003368A7">
            <w:pPr>
              <w:pStyle w:val="TableEntry"/>
              <w:snapToGrid w:val="0"/>
              <w:jc w:val="center"/>
              <w:rPr>
                <w:rFonts w:eastAsia="Times New Roman"/>
                <w:lang w:val="en-US" w:eastAsia="en-US"/>
              </w:rPr>
            </w:pPr>
          </w:p>
        </w:tc>
        <w:tc>
          <w:tcPr>
            <w:tcW w:w="1170" w:type="dxa"/>
            <w:tcBorders>
              <w:top w:val="single" w:sz="4" w:space="0" w:color="000000"/>
              <w:left w:val="single" w:sz="4" w:space="0" w:color="000000"/>
              <w:bottom w:val="single" w:sz="4" w:space="0" w:color="000000"/>
            </w:tcBorders>
            <w:shd w:val="clear" w:color="auto" w:fill="auto"/>
          </w:tcPr>
          <w:p w14:paraId="3819EAFB" w14:textId="77777777" w:rsidR="003368A7" w:rsidRPr="00597E12" w:rsidRDefault="003368A7" w:rsidP="003368A7">
            <w:pPr>
              <w:pStyle w:val="TableEntry"/>
              <w:snapToGrid w:val="0"/>
              <w:jc w:val="center"/>
              <w:rPr>
                <w:rFonts w:eastAsia="Times New Roman"/>
                <w:lang w:val="en-US" w:eastAsia="en-US"/>
              </w:rPr>
            </w:pPr>
          </w:p>
        </w:tc>
        <w:tc>
          <w:tcPr>
            <w:tcW w:w="1182" w:type="dxa"/>
            <w:tcBorders>
              <w:top w:val="single" w:sz="4" w:space="0" w:color="000000"/>
              <w:left w:val="single" w:sz="4" w:space="0" w:color="000000"/>
              <w:bottom w:val="single" w:sz="4" w:space="0" w:color="000000"/>
            </w:tcBorders>
            <w:shd w:val="clear" w:color="auto" w:fill="auto"/>
          </w:tcPr>
          <w:p w14:paraId="555873A0" w14:textId="77777777" w:rsidR="003368A7" w:rsidRPr="00597E12" w:rsidRDefault="003368A7" w:rsidP="003368A7">
            <w:pPr>
              <w:pStyle w:val="TableEntry"/>
              <w:snapToGrid w:val="0"/>
              <w:jc w:val="center"/>
              <w:rPr>
                <w:rFonts w:eastAsia="Times New Roman"/>
                <w:lang w:val="en-US" w:eastAsia="en-US"/>
              </w:rPr>
            </w:pP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14:paraId="3D58B62A" w14:textId="77777777" w:rsidR="003368A7" w:rsidRPr="00597E12" w:rsidRDefault="003368A7" w:rsidP="003368A7">
            <w:pPr>
              <w:pStyle w:val="TableEntry"/>
              <w:snapToGrid w:val="0"/>
              <w:jc w:val="center"/>
              <w:rPr>
                <w:rFonts w:eastAsia="Times New Roman"/>
                <w:lang w:val="en-US" w:eastAsia="en-US"/>
              </w:rPr>
            </w:pPr>
          </w:p>
        </w:tc>
      </w:tr>
    </w:tbl>
    <w:p w14:paraId="39EFBA1E" w14:textId="77777777" w:rsidR="003368A7" w:rsidRPr="00597E12" w:rsidRDefault="003368A7" w:rsidP="003368A7">
      <w:pPr>
        <w:pStyle w:val="Note"/>
      </w:pPr>
      <w:r w:rsidRPr="00597E12">
        <w:lastRenderedPageBreak/>
        <w:t>Notes:</w:t>
      </w:r>
    </w:p>
    <w:p w14:paraId="3CC3F407" w14:textId="77777777" w:rsidR="00CB432E" w:rsidRPr="00597E12" w:rsidRDefault="003368A7" w:rsidP="00CB432E">
      <w:pPr>
        <w:pStyle w:val="Note"/>
      </w:pPr>
      <w:r w:rsidRPr="00597E12">
        <w:t xml:space="preserve">1. Scenarios often have more candidate solutions; the exact circumstances determine the most applicable solution </w:t>
      </w:r>
    </w:p>
    <w:p w14:paraId="4475964C" w14:textId="77777777" w:rsidR="00937B13" w:rsidRPr="00597E12" w:rsidRDefault="003368A7" w:rsidP="00CB432E">
      <w:pPr>
        <w:pStyle w:val="Note"/>
      </w:pPr>
      <w:r w:rsidRPr="00597E12">
        <w:t>2. Some profiles may be used in combination</w:t>
      </w:r>
    </w:p>
    <w:p w14:paraId="6E13AEB5" w14:textId="77777777" w:rsidR="00141CEC" w:rsidRPr="00597E12" w:rsidRDefault="00141CEC">
      <w:pPr>
        <w:pStyle w:val="BodyText"/>
        <w:rPr>
          <w:iCs/>
        </w:rPr>
      </w:pPr>
    </w:p>
    <w:p w14:paraId="04225270" w14:textId="77777777" w:rsidR="00141CEC" w:rsidRPr="00597E12" w:rsidRDefault="00141CEC">
      <w:pPr>
        <w:pStyle w:val="BodyText"/>
        <w:rPr>
          <w:iCs/>
        </w:rPr>
      </w:pPr>
    </w:p>
    <w:p w14:paraId="33C14FC1" w14:textId="77777777" w:rsidR="00141CEC" w:rsidRPr="00597E12" w:rsidRDefault="00141CEC">
      <w:pPr>
        <w:pStyle w:val="BodyText"/>
        <w:rPr>
          <w:i/>
          <w:iCs/>
        </w:rPr>
      </w:pPr>
    </w:p>
    <w:p w14:paraId="1A1D7A61" w14:textId="77777777" w:rsidR="00937B13" w:rsidRPr="00597E12" w:rsidRDefault="00937B13">
      <w:pPr>
        <w:pStyle w:val="PartTitle"/>
      </w:pPr>
      <w:bookmarkStart w:id="203" w:name="_Toc427656868"/>
      <w:bookmarkStart w:id="204" w:name="_Toc520108744"/>
      <w:bookmarkStart w:id="205" w:name="__RefHeading__127_1966275477"/>
      <w:r w:rsidRPr="00597E12">
        <w:lastRenderedPageBreak/>
        <w:t xml:space="preserve">Volume 2 </w:t>
      </w:r>
      <w:r w:rsidR="0050246C" w:rsidRPr="00597E12">
        <w:t>–</w:t>
      </w:r>
      <w:r w:rsidRPr="00597E12">
        <w:t xml:space="preserve"> Transactions</w:t>
      </w:r>
      <w:bookmarkEnd w:id="203"/>
      <w:bookmarkEnd w:id="204"/>
    </w:p>
    <w:p w14:paraId="77EC97DA" w14:textId="5C67549A" w:rsidR="00E82460" w:rsidRPr="00597E12" w:rsidRDefault="00E82460" w:rsidP="007E64FB">
      <w:pPr>
        <w:pStyle w:val="EditorInstructions"/>
      </w:pPr>
      <w:bookmarkStart w:id="206" w:name="__RefHeading__129_1966275477"/>
      <w:r w:rsidRPr="00597E12">
        <w:t xml:space="preserve">Update </w:t>
      </w:r>
      <w:r w:rsidR="00CA37E4">
        <w:t>Section</w:t>
      </w:r>
      <w:r w:rsidRPr="00597E12">
        <w:t xml:space="preserve"> 3.32</w:t>
      </w:r>
    </w:p>
    <w:p w14:paraId="4A8A8460" w14:textId="77777777" w:rsidR="00937B13" w:rsidRPr="00597E12" w:rsidRDefault="00937B13">
      <w:pPr>
        <w:pStyle w:val="Heading2"/>
        <w:numPr>
          <w:ilvl w:val="0"/>
          <w:numId w:val="0"/>
        </w:numPr>
        <w:rPr>
          <w:rFonts w:cs="Arial"/>
          <w:bCs/>
          <w:szCs w:val="28"/>
        </w:rPr>
      </w:pPr>
      <w:bookmarkStart w:id="207" w:name="_Toc294099180"/>
      <w:bookmarkStart w:id="208" w:name="_Toc294870596"/>
      <w:bookmarkStart w:id="209" w:name="_Toc427656869"/>
      <w:bookmarkStart w:id="210" w:name="_Toc520108745"/>
      <w:r w:rsidRPr="00597E12">
        <w:rPr>
          <w:rFonts w:cs="Arial"/>
          <w:bCs/>
          <w:szCs w:val="28"/>
        </w:rPr>
        <w:t>3.32 Distribute Document Set on Media</w:t>
      </w:r>
      <w:bookmarkEnd w:id="207"/>
      <w:bookmarkEnd w:id="208"/>
      <w:bookmarkEnd w:id="209"/>
      <w:bookmarkEnd w:id="210"/>
    </w:p>
    <w:p w14:paraId="3F052C38" w14:textId="77777777" w:rsidR="00E82460" w:rsidRPr="00597E12" w:rsidRDefault="00E82460" w:rsidP="00AB1635">
      <w:pPr>
        <w:pStyle w:val="BodyText"/>
      </w:pPr>
      <w:r w:rsidRPr="00597E12">
        <w:t xml:space="preserve">This section corresponds to Transaction ITI-32 of the IHE IT Infrastructure Technical Framework. Transaction ITI-32 is used by the Portable Media Creator to create the </w:t>
      </w:r>
      <w:r w:rsidRPr="00597E12">
        <w:rPr>
          <w:b/>
          <w:u w:val="single"/>
        </w:rPr>
        <w:t xml:space="preserve">XDM </w:t>
      </w:r>
      <w:r w:rsidRPr="00597E12">
        <w:t xml:space="preserve">media content </w:t>
      </w:r>
      <w:r w:rsidRPr="00597E12">
        <w:rPr>
          <w:b/>
          <w:u w:val="single"/>
        </w:rPr>
        <w:t xml:space="preserve">on media </w:t>
      </w:r>
      <w:r w:rsidRPr="00597E12">
        <w:t xml:space="preserve">and by </w:t>
      </w:r>
      <w:r w:rsidR="00FF1F0C" w:rsidRPr="00597E12">
        <w:rPr>
          <w:b/>
          <w:u w:val="single"/>
        </w:rPr>
        <w:t xml:space="preserve">the </w:t>
      </w:r>
      <w:r w:rsidRPr="00597E12">
        <w:t xml:space="preserve">Portable Media Importer to read the </w:t>
      </w:r>
      <w:r w:rsidRPr="00597E12">
        <w:rPr>
          <w:b/>
          <w:u w:val="single"/>
        </w:rPr>
        <w:t xml:space="preserve">XDM </w:t>
      </w:r>
      <w:r w:rsidRPr="00597E12">
        <w:t xml:space="preserve">media content </w:t>
      </w:r>
      <w:r w:rsidRPr="00597E12">
        <w:rPr>
          <w:b/>
          <w:u w:val="single"/>
        </w:rPr>
        <w:t>from media</w:t>
      </w:r>
      <w:r w:rsidRPr="00597E12">
        <w:t xml:space="preserve">. </w:t>
      </w:r>
    </w:p>
    <w:p w14:paraId="447E35E9" w14:textId="032575FC" w:rsidR="00E90B84" w:rsidRPr="00597E12" w:rsidRDefault="00E90B84" w:rsidP="00722DDB">
      <w:pPr>
        <w:pStyle w:val="EditorInstructions"/>
      </w:pPr>
      <w:r w:rsidRPr="00597E12">
        <w:t xml:space="preserve">Update </w:t>
      </w:r>
      <w:r w:rsidR="00CA37E4">
        <w:t>Section</w:t>
      </w:r>
      <w:r w:rsidRPr="00597E12">
        <w:t xml:space="preserve"> 3.32.3</w:t>
      </w:r>
    </w:p>
    <w:p w14:paraId="38E7161E" w14:textId="77777777" w:rsidR="00E90B84" w:rsidRPr="00597E12" w:rsidRDefault="00E90B84" w:rsidP="00F57BAB">
      <w:pPr>
        <w:pStyle w:val="Heading3"/>
        <w:numPr>
          <w:ilvl w:val="0"/>
          <w:numId w:val="0"/>
        </w:numPr>
        <w:ind w:left="720" w:hanging="720"/>
      </w:pPr>
      <w:bookmarkStart w:id="211" w:name="_Toc139615590"/>
      <w:bookmarkStart w:id="212" w:name="_Toc184012915"/>
      <w:bookmarkStart w:id="213" w:name="_Toc237318715"/>
      <w:bookmarkStart w:id="214" w:name="_Toc294099181"/>
      <w:bookmarkStart w:id="215" w:name="_Toc294870597"/>
      <w:bookmarkStart w:id="216" w:name="_Toc427656870"/>
      <w:bookmarkStart w:id="217" w:name="_Toc520108746"/>
      <w:r w:rsidRPr="00597E12">
        <w:t>3.32.3 Referenced Standard</w:t>
      </w:r>
      <w:bookmarkEnd w:id="211"/>
      <w:bookmarkEnd w:id="212"/>
      <w:bookmarkEnd w:id="213"/>
      <w:bookmarkEnd w:id="214"/>
      <w:bookmarkEnd w:id="215"/>
      <w:r w:rsidR="004E0CFA" w:rsidRPr="00597E12">
        <w:t>s</w:t>
      </w:r>
      <w:bookmarkEnd w:id="216"/>
      <w:bookmarkEnd w:id="217"/>
    </w:p>
    <w:p w14:paraId="14485B03" w14:textId="2F9B7224" w:rsidR="00E90B84" w:rsidRPr="00597E12" w:rsidRDefault="00E90B84" w:rsidP="00AB1635">
      <w:pPr>
        <w:pStyle w:val="BodyText"/>
      </w:pPr>
      <w:r w:rsidRPr="00597E12">
        <w:t>DICOM PS3.10 Media Storage and File Format for Data Interchange (DICOM file format). http://dicom.nema.org/</w:t>
      </w:r>
    </w:p>
    <w:p w14:paraId="36D83AF6" w14:textId="79768AA5" w:rsidR="00E90B84" w:rsidRPr="00597E12" w:rsidRDefault="00E90B84" w:rsidP="00E90B84">
      <w:pPr>
        <w:rPr>
          <w:bCs/>
          <w:szCs w:val="24"/>
        </w:rPr>
      </w:pPr>
      <w:proofErr w:type="gramStart"/>
      <w:r w:rsidRPr="00597E12">
        <w:rPr>
          <w:szCs w:val="24"/>
        </w:rPr>
        <w:t>DICOM  PS</w:t>
      </w:r>
      <w:proofErr w:type="gramEnd"/>
      <w:r w:rsidRPr="00597E12">
        <w:rPr>
          <w:szCs w:val="24"/>
        </w:rPr>
        <w:t>3.12 Media Formats and Physical Media for Data Interchange</w:t>
      </w:r>
      <w:r w:rsidRPr="00597E12">
        <w:rPr>
          <w:bCs/>
          <w:szCs w:val="24"/>
        </w:rPr>
        <w:t>, Annex F - 120mm CD-R media,  Annex R - USB Connected Removable Devices, Annex V - ZIP File Over Media, and Annex W - Email Media. http://dicom.nema.org/</w:t>
      </w:r>
    </w:p>
    <w:p w14:paraId="205AC40A" w14:textId="53B1C54A" w:rsidR="00435F99" w:rsidRPr="00597E12" w:rsidRDefault="00435F99" w:rsidP="00435F99">
      <w:pPr>
        <w:rPr>
          <w:bCs/>
          <w:szCs w:val="24"/>
        </w:rPr>
      </w:pPr>
      <w:proofErr w:type="gramStart"/>
      <w:r w:rsidRPr="00597E12">
        <w:rPr>
          <w:szCs w:val="24"/>
        </w:rPr>
        <w:t>DICOM  PS</w:t>
      </w:r>
      <w:proofErr w:type="gramEnd"/>
      <w:r w:rsidRPr="00597E12">
        <w:rPr>
          <w:szCs w:val="24"/>
        </w:rPr>
        <w:t>3.15 Security and System Management Profiles</w:t>
      </w:r>
      <w:r w:rsidRPr="00597E12">
        <w:rPr>
          <w:bCs/>
          <w:szCs w:val="24"/>
        </w:rPr>
        <w:t>, Annex B -</w:t>
      </w:r>
      <w:r w:rsidRPr="00597E12">
        <w:t xml:space="preserve"> </w:t>
      </w:r>
      <w:r w:rsidRPr="00597E12">
        <w:rPr>
          <w:bCs/>
          <w:szCs w:val="24"/>
        </w:rPr>
        <w:t>Secure Transport Connection Profiles. http://dicom.nema.org/</w:t>
      </w:r>
    </w:p>
    <w:p w14:paraId="551F70D9" w14:textId="77777777" w:rsidR="00E90B84" w:rsidRPr="00597E12" w:rsidRDefault="00E90B84" w:rsidP="00AB1635">
      <w:pPr>
        <w:pStyle w:val="BodyText"/>
      </w:pPr>
      <w:r w:rsidRPr="00597E12">
        <w:t xml:space="preserve">XHTML™ 1.0 The Extensible </w:t>
      </w:r>
      <w:proofErr w:type="spellStart"/>
      <w:r w:rsidRPr="00597E12">
        <w:t>HyperText</w:t>
      </w:r>
      <w:proofErr w:type="spellEnd"/>
      <w:r w:rsidRPr="00597E12">
        <w:t xml:space="preserve"> Markup Language (Second Edition).</w:t>
      </w:r>
      <w:r w:rsidR="00B204E7" w:rsidRPr="00597E12">
        <w:t xml:space="preserve"> </w:t>
      </w:r>
      <w:r w:rsidRPr="00597E12">
        <w:t xml:space="preserve">A Reformulation of HTML 4 in XML 1.0. </w:t>
      </w:r>
      <w:proofErr w:type="gramStart"/>
      <w:r w:rsidRPr="00597E12">
        <w:t>W3C Recommendation 26 January 2000,</w:t>
      </w:r>
      <w:proofErr w:type="gramEnd"/>
      <w:r w:rsidRPr="00597E12">
        <w:t xml:space="preserve"> revised 1 August 2002. </w:t>
      </w:r>
      <w:r w:rsidRPr="00597E12">
        <w:rPr>
          <w:u w:val="single"/>
        </w:rPr>
        <w:t>http://www.w3.org/TR/xhtml1</w:t>
      </w:r>
      <w:r w:rsidRPr="00597E12">
        <w:t xml:space="preserve">. </w:t>
      </w:r>
    </w:p>
    <w:p w14:paraId="32391E08" w14:textId="77777777" w:rsidR="00E90B84" w:rsidRPr="00597E12" w:rsidRDefault="00E90B84" w:rsidP="00E90B84">
      <w:pPr>
        <w:pStyle w:val="BodyText"/>
        <w:rPr>
          <w:szCs w:val="24"/>
        </w:rPr>
      </w:pPr>
      <w:r w:rsidRPr="00597E12">
        <w:rPr>
          <w:szCs w:val="24"/>
        </w:rPr>
        <w:t xml:space="preserve">XHTML™ Basic. W3C Recommendation 19 December 2000. </w:t>
      </w:r>
      <w:hyperlink r:id="rId24" w:history="1">
        <w:r w:rsidRPr="00597E12">
          <w:rPr>
            <w:rStyle w:val="Hyperlink"/>
            <w:szCs w:val="24"/>
          </w:rPr>
          <w:t>http://www.w3.org/TR/xhtm-basic</w:t>
        </w:r>
      </w:hyperlink>
      <w:r w:rsidRPr="00597E12">
        <w:rPr>
          <w:szCs w:val="24"/>
        </w:rPr>
        <w:t xml:space="preserve">. </w:t>
      </w:r>
    </w:p>
    <w:p w14:paraId="5441F3A5" w14:textId="65EA90B5" w:rsidR="00E90B84" w:rsidRPr="00597E12" w:rsidRDefault="00E90B84" w:rsidP="00E90B84">
      <w:pPr>
        <w:pStyle w:val="BodyText"/>
        <w:rPr>
          <w:szCs w:val="24"/>
        </w:rPr>
      </w:pPr>
      <w:r w:rsidRPr="00597E12">
        <w:rPr>
          <w:szCs w:val="24"/>
        </w:rPr>
        <w:t xml:space="preserve">MDN: RFC3798 Message Disposition Notification. </w:t>
      </w:r>
      <w:hyperlink r:id="rId25" w:history="1">
        <w:r w:rsidRPr="00597E12">
          <w:rPr>
            <w:rStyle w:val="Hyperlink"/>
            <w:szCs w:val="24"/>
          </w:rPr>
          <w:t>http://www.rfc-editor.org/rfc/rfc3798.txt</w:t>
        </w:r>
      </w:hyperlink>
    </w:p>
    <w:p w14:paraId="012CD983" w14:textId="77777777" w:rsidR="00E90B84" w:rsidRPr="00597E12" w:rsidRDefault="00E90B84" w:rsidP="00E90B84">
      <w:pPr>
        <w:pStyle w:val="BodyText"/>
        <w:rPr>
          <w:b/>
          <w:szCs w:val="24"/>
          <w:u w:val="single"/>
        </w:rPr>
      </w:pPr>
      <w:r w:rsidRPr="00597E12">
        <w:rPr>
          <w:b/>
          <w:szCs w:val="24"/>
          <w:u w:val="single"/>
        </w:rPr>
        <w:t>Cryptographic Message Syntax (CMS), RFC5652, September 2009</w:t>
      </w:r>
    </w:p>
    <w:p w14:paraId="30A11E87" w14:textId="72BE4E03" w:rsidR="00E90B84" w:rsidRPr="00597E12" w:rsidRDefault="00E90B84" w:rsidP="00E90B84">
      <w:pPr>
        <w:pStyle w:val="BodyText"/>
        <w:rPr>
          <w:b/>
          <w:szCs w:val="24"/>
          <w:u w:val="single"/>
        </w:rPr>
      </w:pPr>
      <w:r w:rsidRPr="00597E12">
        <w:rPr>
          <w:b/>
          <w:szCs w:val="24"/>
          <w:u w:val="single"/>
        </w:rPr>
        <w:t>Password-based Encryption for CMS, RFC3211, December 2001</w:t>
      </w:r>
    </w:p>
    <w:p w14:paraId="301CF3C4" w14:textId="09C3B644" w:rsidR="00E90B84" w:rsidRPr="00597E12" w:rsidRDefault="00E90B84" w:rsidP="00E90B84">
      <w:pPr>
        <w:pStyle w:val="BodyText"/>
        <w:rPr>
          <w:b/>
          <w:szCs w:val="24"/>
          <w:u w:val="single"/>
        </w:rPr>
      </w:pPr>
      <w:r w:rsidRPr="00597E12">
        <w:rPr>
          <w:b/>
          <w:szCs w:val="24"/>
          <w:u w:val="single"/>
        </w:rPr>
        <w:t>Cryptographic Message Syntax (CMS) Algorithms", RFC3370, August 2002</w:t>
      </w:r>
    </w:p>
    <w:p w14:paraId="61C0798F" w14:textId="3433F4D8" w:rsidR="00E90B84" w:rsidRPr="00597E12" w:rsidRDefault="00E90B84" w:rsidP="00E90B84">
      <w:pPr>
        <w:pStyle w:val="BodyText"/>
        <w:rPr>
          <w:b/>
          <w:szCs w:val="24"/>
          <w:u w:val="single"/>
        </w:rPr>
      </w:pPr>
      <w:r w:rsidRPr="00597E12">
        <w:rPr>
          <w:b/>
          <w:szCs w:val="24"/>
          <w:u w:val="single"/>
        </w:rPr>
        <w:t>"Use of the Advanced Encryption Standard (AES) Encryption Algorithm in Cryptographic Message Syntax (CMS)", RFC3565, July 2003</w:t>
      </w:r>
    </w:p>
    <w:p w14:paraId="300452DB" w14:textId="4F2BF673" w:rsidR="00E90B84" w:rsidRPr="00597E12" w:rsidRDefault="00FF1F0C" w:rsidP="00722DDB">
      <w:pPr>
        <w:pStyle w:val="EditorInstructions"/>
      </w:pPr>
      <w:r w:rsidRPr="00597E12">
        <w:t xml:space="preserve">Create </w:t>
      </w:r>
      <w:r w:rsidR="00CA37E4">
        <w:t>Section</w:t>
      </w:r>
      <w:r w:rsidRPr="00597E12">
        <w:t xml:space="preserve"> </w:t>
      </w:r>
      <w:r w:rsidR="00E90B84" w:rsidRPr="00597E12">
        <w:t>3.32.4.1.2.</w:t>
      </w:r>
      <w:r w:rsidR="004A03F9" w:rsidRPr="00597E12">
        <w:t>4</w:t>
      </w:r>
    </w:p>
    <w:p w14:paraId="30EB6CEF" w14:textId="77777777" w:rsidR="00AB6B1F" w:rsidRPr="00597E12" w:rsidRDefault="00AB6B1F" w:rsidP="00AB6B1F">
      <w:pPr>
        <w:pStyle w:val="Heading5"/>
        <w:numPr>
          <w:ilvl w:val="0"/>
          <w:numId w:val="0"/>
        </w:numPr>
      </w:pPr>
      <w:bookmarkStart w:id="218" w:name="_Toc294099182"/>
      <w:bookmarkStart w:id="219" w:name="_Toc427656871"/>
      <w:bookmarkStart w:id="220" w:name="_Toc520108747"/>
      <w:r w:rsidRPr="00597E12">
        <w:t>3.32.4.1.2 Message Semantics</w:t>
      </w:r>
      <w:bookmarkEnd w:id="218"/>
      <w:bookmarkEnd w:id="219"/>
      <w:bookmarkEnd w:id="220"/>
    </w:p>
    <w:p w14:paraId="52BECA57" w14:textId="77777777" w:rsidR="00AB6B1F" w:rsidRPr="00597E12" w:rsidRDefault="00AB6B1F" w:rsidP="00AB6B1F">
      <w:pPr>
        <w:pStyle w:val="BodyText"/>
      </w:pPr>
      <w:r w:rsidRPr="00597E12">
        <w:t>[…]</w:t>
      </w:r>
    </w:p>
    <w:p w14:paraId="4F8C2059" w14:textId="1B1E6CA6" w:rsidR="00937B13" w:rsidRPr="00597E12" w:rsidRDefault="00937B13" w:rsidP="00586E4C">
      <w:pPr>
        <w:pStyle w:val="Heading6"/>
      </w:pPr>
      <w:bookmarkStart w:id="221" w:name="_Toc294099184"/>
      <w:bookmarkStart w:id="222" w:name="_Toc427656873"/>
      <w:bookmarkStart w:id="223" w:name="_Toc520108748"/>
      <w:r w:rsidRPr="00597E12">
        <w:lastRenderedPageBreak/>
        <w:t>3.32.4.1.2.</w:t>
      </w:r>
      <w:r w:rsidR="004A03F9" w:rsidRPr="00597E12">
        <w:t>4</w:t>
      </w:r>
      <w:r w:rsidRPr="00597E12">
        <w:t xml:space="preserve"> Media Encryption </w:t>
      </w:r>
      <w:bookmarkEnd w:id="221"/>
      <w:bookmarkEnd w:id="222"/>
      <w:r w:rsidR="00E717BA" w:rsidRPr="00597E12">
        <w:t>Option</w:t>
      </w:r>
      <w:bookmarkEnd w:id="223"/>
    </w:p>
    <w:p w14:paraId="4DC1E3E0" w14:textId="77777777" w:rsidR="00E90B84" w:rsidRPr="00597E12" w:rsidRDefault="00937B13" w:rsidP="00E90B84">
      <w:pPr>
        <w:pStyle w:val="BodyText"/>
      </w:pPr>
      <w:r w:rsidRPr="00597E12">
        <w:t xml:space="preserve">In the case of physical media, </w:t>
      </w:r>
      <w:r w:rsidR="00BB3247" w:rsidRPr="00597E12">
        <w:t>e.g.,</w:t>
      </w:r>
      <w:r w:rsidRPr="00597E12">
        <w:t xml:space="preserve"> CD-R or USB, the Portable Media Creator supporting t</w:t>
      </w:r>
      <w:r w:rsidR="00E90B84" w:rsidRPr="00597E12">
        <w:t xml:space="preserve">he Media Encryption </w:t>
      </w:r>
      <w:r w:rsidR="00E717BA" w:rsidRPr="00597E12">
        <w:t>Option</w:t>
      </w:r>
      <w:r w:rsidR="00E90B84" w:rsidRPr="00597E12">
        <w:t xml:space="preserve"> </w:t>
      </w:r>
      <w:r w:rsidRPr="00597E12">
        <w:t xml:space="preserve">may encrypt the </w:t>
      </w:r>
      <w:r w:rsidR="00E82460" w:rsidRPr="00597E12">
        <w:t>XDM media content. To encrypt</w:t>
      </w:r>
      <w:r w:rsidR="007A4475" w:rsidRPr="00597E12">
        <w:t>,</w:t>
      </w:r>
      <w:r w:rsidR="00E82460" w:rsidRPr="00597E12">
        <w:t xml:space="preserve"> </w:t>
      </w:r>
      <w:r w:rsidRPr="00597E12">
        <w:t>the Portable Media Creator shall ZIP</w:t>
      </w:r>
      <w:r w:rsidR="007A4475" w:rsidRPr="00597E12">
        <w:t xml:space="preserve"> the</w:t>
      </w:r>
      <w:r w:rsidRPr="00597E12">
        <w:t xml:space="preserve"> </w:t>
      </w:r>
      <w:r w:rsidR="00F61F01" w:rsidRPr="00597E12">
        <w:t>XDM media content</w:t>
      </w:r>
      <w:r w:rsidR="001B49E3" w:rsidRPr="00597E12">
        <w:t xml:space="preserve"> (in line with DICOM Part 12 Annex V.2)</w:t>
      </w:r>
      <w:r w:rsidR="00113200" w:rsidRPr="00597E12">
        <w:t xml:space="preserve">. </w:t>
      </w:r>
      <w:r w:rsidR="007A4475" w:rsidRPr="00597E12">
        <w:t>Then t</w:t>
      </w:r>
      <w:r w:rsidRPr="00597E12">
        <w:t xml:space="preserve">he Portable Media Creator shall apply </w:t>
      </w:r>
      <w:r w:rsidR="00E90B84" w:rsidRPr="00597E12">
        <w:t xml:space="preserve">CMS </w:t>
      </w:r>
      <w:r w:rsidRPr="00597E12">
        <w:t>encrypt</w:t>
      </w:r>
      <w:r w:rsidR="00E90B84" w:rsidRPr="00597E12">
        <w:t>ion</w:t>
      </w:r>
      <w:r w:rsidR="00930BDE" w:rsidRPr="00597E12">
        <w:t>,</w:t>
      </w:r>
      <w:r w:rsidR="00E90B84" w:rsidRPr="00597E12">
        <w:t xml:space="preserve"> as defined by </w:t>
      </w:r>
      <w:r w:rsidR="00D37EA0" w:rsidRPr="00597E12">
        <w:t>S</w:t>
      </w:r>
      <w:r w:rsidR="00E90B84" w:rsidRPr="00597E12">
        <w:t xml:space="preserve">ection </w:t>
      </w:r>
      <w:r w:rsidR="00571B49" w:rsidRPr="00597E12">
        <w:t>3.32.4.1.6</w:t>
      </w:r>
      <w:r w:rsidR="00930BDE" w:rsidRPr="00597E12">
        <w:t>,</w:t>
      </w:r>
      <w:r w:rsidR="00571B49" w:rsidRPr="00597E12">
        <w:t xml:space="preserve"> </w:t>
      </w:r>
      <w:r w:rsidR="00E90B84" w:rsidRPr="00597E12">
        <w:t>to</w:t>
      </w:r>
      <w:r w:rsidRPr="00597E12">
        <w:t xml:space="preserve"> the ZIP</w:t>
      </w:r>
      <w:r w:rsidR="00FF1F0C" w:rsidRPr="00597E12">
        <w:t>-ed media content</w:t>
      </w:r>
      <w:r w:rsidRPr="00597E12">
        <w:t xml:space="preserve">. </w:t>
      </w:r>
      <w:r w:rsidR="007A4475" w:rsidRPr="00597E12">
        <w:t xml:space="preserve">Finally, the </w:t>
      </w:r>
      <w:r w:rsidRPr="00597E12">
        <w:t>Portable Media Creator shall assign the filename starting with “XDMME”, followed by zero to three numerical characters, and with “.pk7” file extension to the resulting file on the media.</w:t>
      </w:r>
    </w:p>
    <w:p w14:paraId="224FF7A5" w14:textId="649A7291" w:rsidR="00E82460" w:rsidRPr="00597E12" w:rsidRDefault="00E82460" w:rsidP="00586E4C">
      <w:pPr>
        <w:pStyle w:val="EditorInstructions"/>
      </w:pPr>
      <w:r w:rsidRPr="00597E12">
        <w:t xml:space="preserve">Create </w:t>
      </w:r>
      <w:r w:rsidR="00CA37E4">
        <w:t>Section</w:t>
      </w:r>
      <w:r w:rsidRPr="00597E12">
        <w:t xml:space="preserve"> 3.32.4.1.</w:t>
      </w:r>
      <w:r w:rsidR="004A03F9" w:rsidRPr="00597E12">
        <w:t>2</w:t>
      </w:r>
      <w:r w:rsidRPr="00597E12">
        <w:t>.</w:t>
      </w:r>
      <w:r w:rsidR="004A03F9" w:rsidRPr="00597E12">
        <w:t>4</w:t>
      </w:r>
      <w:r w:rsidRPr="00597E12">
        <w:t xml:space="preserve"> </w:t>
      </w:r>
    </w:p>
    <w:p w14:paraId="70DC44AA" w14:textId="77777777" w:rsidR="00AB6B1F" w:rsidRPr="00597E12" w:rsidRDefault="00AB6B1F" w:rsidP="00AB6B1F">
      <w:pPr>
        <w:pStyle w:val="Heading5"/>
        <w:numPr>
          <w:ilvl w:val="0"/>
          <w:numId w:val="0"/>
        </w:numPr>
      </w:pPr>
      <w:bookmarkStart w:id="224" w:name="_Toc294099185"/>
      <w:bookmarkStart w:id="225" w:name="_Toc427656874"/>
      <w:bookmarkStart w:id="226" w:name="_Toc520108749"/>
      <w:r w:rsidRPr="00597E12">
        <w:t>3.32.4.1.4 Expected Actions</w:t>
      </w:r>
      <w:bookmarkEnd w:id="224"/>
      <w:bookmarkEnd w:id="225"/>
      <w:bookmarkEnd w:id="226"/>
    </w:p>
    <w:p w14:paraId="4D4311C9" w14:textId="77777777" w:rsidR="00F029FB" w:rsidRPr="00597E12" w:rsidRDefault="00AB6B1F">
      <w:pPr>
        <w:pStyle w:val="BodyText"/>
      </w:pPr>
      <w:r w:rsidRPr="00597E12">
        <w:t>[…]</w:t>
      </w:r>
    </w:p>
    <w:p w14:paraId="39A39A01" w14:textId="255B5811" w:rsidR="00937B13" w:rsidRPr="00597E12" w:rsidRDefault="00937B13" w:rsidP="00AB1635">
      <w:pPr>
        <w:pStyle w:val="BodyText"/>
      </w:pPr>
    </w:p>
    <w:p w14:paraId="5457EF0E" w14:textId="25629229" w:rsidR="00937B13" w:rsidRPr="00597E12" w:rsidRDefault="00937B13" w:rsidP="00586E4C">
      <w:pPr>
        <w:pStyle w:val="Heading6"/>
      </w:pPr>
      <w:bookmarkStart w:id="227" w:name="_Toc294099187"/>
      <w:bookmarkStart w:id="228" w:name="_Toc427656876"/>
      <w:bookmarkStart w:id="229" w:name="_Toc520108750"/>
      <w:r w:rsidRPr="00597E12">
        <w:t>3.32.4.1.</w:t>
      </w:r>
      <w:r w:rsidR="004A03F9" w:rsidRPr="00597E12">
        <w:t>2</w:t>
      </w:r>
      <w:r w:rsidRPr="00597E12">
        <w:t>.</w:t>
      </w:r>
      <w:r w:rsidR="004A03F9" w:rsidRPr="00597E12">
        <w:t>4</w:t>
      </w:r>
      <w:r w:rsidRPr="00597E12">
        <w:t xml:space="preserve"> Media Encryption </w:t>
      </w:r>
      <w:bookmarkEnd w:id="227"/>
      <w:bookmarkEnd w:id="228"/>
      <w:r w:rsidR="00E717BA" w:rsidRPr="00597E12">
        <w:t>Option</w:t>
      </w:r>
      <w:bookmarkEnd w:id="229"/>
    </w:p>
    <w:p w14:paraId="4C7ACBFE" w14:textId="77777777" w:rsidR="00937B13" w:rsidRPr="00597E12" w:rsidRDefault="00937B13">
      <w:pPr>
        <w:pStyle w:val="BodyText"/>
      </w:pPr>
      <w:r w:rsidRPr="00597E12">
        <w:t xml:space="preserve">In the case of physical media, </w:t>
      </w:r>
      <w:r w:rsidR="00BB3247" w:rsidRPr="00597E12">
        <w:t>e.g.,</w:t>
      </w:r>
      <w:r w:rsidRPr="00597E12">
        <w:t xml:space="preserve"> CD-R or USB, the </w:t>
      </w:r>
      <w:r w:rsidR="00525487" w:rsidRPr="00597E12">
        <w:t xml:space="preserve">Portable Media Importer </w:t>
      </w:r>
      <w:r w:rsidRPr="00597E12">
        <w:t xml:space="preserve">supporting the Media Encryption </w:t>
      </w:r>
      <w:r w:rsidR="00E717BA" w:rsidRPr="00597E12">
        <w:t>Option</w:t>
      </w:r>
      <w:r w:rsidRPr="00597E12">
        <w:t xml:space="preserve"> shall identify encrypted </w:t>
      </w:r>
      <w:r w:rsidR="00E82460" w:rsidRPr="00597E12">
        <w:t>XDM media content</w:t>
      </w:r>
      <w:r w:rsidRPr="00597E12">
        <w:t xml:space="preserve"> by scanning the media file-system for files starting with “XDMME” and with a file extension equal to “.pk7”. The </w:t>
      </w:r>
      <w:r w:rsidR="00525487" w:rsidRPr="00597E12">
        <w:t xml:space="preserve">Portable Media Importer </w:t>
      </w:r>
      <w:r w:rsidRPr="00597E12">
        <w:t xml:space="preserve">shall </w:t>
      </w:r>
      <w:r w:rsidR="00E82460" w:rsidRPr="00597E12">
        <w:t>decrypt encrypted XDM media content</w:t>
      </w:r>
      <w:r w:rsidRPr="00597E12">
        <w:t xml:space="preserve"> using the </w:t>
      </w:r>
      <w:r w:rsidR="00D456A6" w:rsidRPr="00597E12">
        <w:t>CMS standard</w:t>
      </w:r>
      <w:r w:rsidR="00E82460" w:rsidRPr="00597E12">
        <w:t xml:space="preserve"> as defined in </w:t>
      </w:r>
      <w:r w:rsidR="00D37EA0" w:rsidRPr="00597E12">
        <w:t>S</w:t>
      </w:r>
      <w:r w:rsidR="00E82460" w:rsidRPr="00597E12">
        <w:t xml:space="preserve">ection </w:t>
      </w:r>
      <w:r w:rsidR="00571B49" w:rsidRPr="00597E12">
        <w:t>3.32.4.1.6</w:t>
      </w:r>
      <w:r w:rsidRPr="00597E12">
        <w:t xml:space="preserve">. The </w:t>
      </w:r>
      <w:r w:rsidR="00525487" w:rsidRPr="00597E12">
        <w:t xml:space="preserve">Portable Media Importer </w:t>
      </w:r>
      <w:r w:rsidRPr="00597E12">
        <w:t xml:space="preserve">shall un-ZIP the </w:t>
      </w:r>
      <w:r w:rsidR="00FF1F0C" w:rsidRPr="00597E12">
        <w:t>decrypted media content</w:t>
      </w:r>
      <w:r w:rsidRPr="00597E12">
        <w:t xml:space="preserve"> to </w:t>
      </w:r>
      <w:r w:rsidR="00E82460" w:rsidRPr="00597E12">
        <w:t>obtain the XDM media content</w:t>
      </w:r>
      <w:r w:rsidR="001B49E3" w:rsidRPr="00597E12">
        <w:t xml:space="preserve"> (in line with DICOM Part 12 Annex V.2)</w:t>
      </w:r>
      <w:r w:rsidRPr="00597E12">
        <w:t>.</w:t>
      </w:r>
    </w:p>
    <w:p w14:paraId="1DF0BC4C" w14:textId="142A1EE3" w:rsidR="00937B13" w:rsidRPr="00597E12" w:rsidRDefault="00571B49" w:rsidP="00586E4C">
      <w:pPr>
        <w:pStyle w:val="EditorInstructions"/>
      </w:pPr>
      <w:r w:rsidRPr="00597E12">
        <w:t xml:space="preserve">Update </w:t>
      </w:r>
      <w:r w:rsidR="00CA37E4">
        <w:t>Section</w:t>
      </w:r>
      <w:r w:rsidRPr="00597E12">
        <w:t xml:space="preserve"> 3.32.4.1.5</w:t>
      </w:r>
      <w:r w:rsidR="00937B13" w:rsidRPr="00597E12">
        <w:t xml:space="preserve"> </w:t>
      </w:r>
    </w:p>
    <w:p w14:paraId="37746E1A" w14:textId="77777777" w:rsidR="00937B13" w:rsidRPr="00597E12" w:rsidRDefault="00937B13" w:rsidP="00F57BAB">
      <w:pPr>
        <w:pStyle w:val="Heading5"/>
        <w:numPr>
          <w:ilvl w:val="0"/>
          <w:numId w:val="0"/>
        </w:numPr>
        <w:ind w:left="1008" w:hanging="1008"/>
      </w:pPr>
      <w:bookmarkStart w:id="230" w:name="_Toc294099188"/>
      <w:bookmarkStart w:id="231" w:name="_Toc427656877"/>
      <w:bookmarkStart w:id="232" w:name="_Toc520108751"/>
      <w:r w:rsidRPr="00597E12">
        <w:t>3.3</w:t>
      </w:r>
      <w:r w:rsidR="00571B49" w:rsidRPr="00597E12">
        <w:t>2.4.1.5</w:t>
      </w:r>
      <w:r w:rsidRPr="00597E12">
        <w:t xml:space="preserve"> Security considerations</w:t>
      </w:r>
      <w:bookmarkEnd w:id="230"/>
      <w:bookmarkEnd w:id="231"/>
      <w:bookmarkEnd w:id="232"/>
    </w:p>
    <w:p w14:paraId="08B0A1A8" w14:textId="77777777" w:rsidR="00937B13" w:rsidRPr="00597E12" w:rsidRDefault="00937B13">
      <w:pPr>
        <w:pStyle w:val="BodyText"/>
        <w:rPr>
          <w:b/>
          <w:strike/>
        </w:rPr>
      </w:pPr>
      <w:r w:rsidRPr="00597E12">
        <w:rPr>
          <w:b/>
          <w:strike/>
        </w:rPr>
        <w:t>In the case of physical media, encryption of the CD-R or USB shall not be used.</w:t>
      </w:r>
    </w:p>
    <w:p w14:paraId="7B366512" w14:textId="77777777" w:rsidR="00937B13" w:rsidRPr="00597E12" w:rsidRDefault="00937B13">
      <w:pPr>
        <w:pStyle w:val="BodyText"/>
        <w:rPr>
          <w:b/>
          <w:strike/>
        </w:rPr>
      </w:pPr>
      <w:r w:rsidRPr="00597E12">
        <w:rPr>
          <w:b/>
          <w:strike/>
        </w:rPr>
        <w:t xml:space="preserve">In the case the media used is the ZIP file over Email, the transaction shall be secured by S/MIME (see IHE ATNA) and comply with the security process as defined in the DICOM Part 15 Appendix (Secure Use of ZIP File Media over Email). The security process requires the use of S/MIME to both encrypt and sign the message. The encryption is used to maintain confidentiality during the transport. The signature is used to maintain integrity during transport and indicates that the sender is authorized to send the message. </w:t>
      </w:r>
    </w:p>
    <w:p w14:paraId="70D068D5" w14:textId="77777777" w:rsidR="00937B13" w:rsidRPr="00597E12" w:rsidRDefault="00937B13">
      <w:pPr>
        <w:pStyle w:val="BodyText"/>
      </w:pPr>
      <w:r w:rsidRPr="00597E12">
        <w:t xml:space="preserve">Portable Media Creators that create media shall generate one or more ATNA “Export” events into the audit trail to describe the media creation event. These events shall describe each submission set and/or study that is exported.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when S/MIME is used for </w:t>
      </w:r>
      <w:r w:rsidR="00644DFB" w:rsidRPr="00597E12">
        <w:rPr>
          <w:b/>
          <w:bCs/>
          <w:u w:val="single"/>
        </w:rPr>
        <w:t>E</w:t>
      </w:r>
      <w:r w:rsidR="00162128" w:rsidRPr="00597E12">
        <w:rPr>
          <w:b/>
          <w:bCs/>
          <w:u w:val="single"/>
        </w:rPr>
        <w:t>m</w:t>
      </w:r>
      <w:r w:rsidR="00FD0D77" w:rsidRPr="00597E12">
        <w:rPr>
          <w:b/>
          <w:bCs/>
          <w:u w:val="single"/>
        </w:rPr>
        <w:t xml:space="preserve">ail transport, the ATNA audit event shall set the </w:t>
      </w:r>
      <w:proofErr w:type="spellStart"/>
      <w:r w:rsidR="00FD0D77" w:rsidRPr="00597E12">
        <w:rPr>
          <w:b/>
          <w:bCs/>
          <w:u w:val="single"/>
        </w:rPr>
        <w:t>ParticipantObject.Encrypted</w:t>
      </w:r>
      <w:proofErr w:type="spellEnd"/>
      <w:r w:rsidR="00FD0D77" w:rsidRPr="00597E12">
        <w:rPr>
          <w:b/>
          <w:bCs/>
          <w:u w:val="single"/>
        </w:rPr>
        <w:t xml:space="preserve"> attribute to True.</w:t>
      </w:r>
    </w:p>
    <w:p w14:paraId="0652B8FB" w14:textId="77777777" w:rsidR="00937B13" w:rsidRPr="00597E12" w:rsidRDefault="00937B13">
      <w:pPr>
        <w:pStyle w:val="BodyText"/>
      </w:pPr>
      <w:r w:rsidRPr="00597E12">
        <w:t>Portable Media Importers that import media shall generate one or more ATNA “Import” events into the audit trail to describe the media import event. These events shall describe each submission set and/or study that is imported.</w:t>
      </w:r>
      <w:r w:rsidR="00FD0D77" w:rsidRPr="00597E12">
        <w:t xml:space="preserve"> </w:t>
      </w:r>
      <w:r w:rsidR="00FD0D77" w:rsidRPr="00597E12">
        <w:rPr>
          <w:b/>
          <w:bCs/>
          <w:u w:val="single"/>
        </w:rPr>
        <w:t xml:space="preserve">When the Media Encryption </w:t>
      </w:r>
      <w:r w:rsidR="00E717BA" w:rsidRPr="00597E12">
        <w:rPr>
          <w:b/>
          <w:bCs/>
          <w:u w:val="single"/>
        </w:rPr>
        <w:t>Option</w:t>
      </w:r>
      <w:r w:rsidR="00FD0D77" w:rsidRPr="00597E12">
        <w:rPr>
          <w:b/>
          <w:bCs/>
          <w:u w:val="single"/>
        </w:rPr>
        <w:t xml:space="preserve"> is used or </w:t>
      </w:r>
      <w:r w:rsidR="00FD0D77" w:rsidRPr="00597E12">
        <w:rPr>
          <w:b/>
          <w:bCs/>
          <w:u w:val="single"/>
        </w:rPr>
        <w:lastRenderedPageBreak/>
        <w:t xml:space="preserve">when S/MIME is used for </w:t>
      </w:r>
      <w:r w:rsidR="00644DFB" w:rsidRPr="00597E12">
        <w:rPr>
          <w:b/>
          <w:bCs/>
          <w:u w:val="single"/>
        </w:rPr>
        <w:t>E</w:t>
      </w:r>
      <w:r w:rsidR="00162128" w:rsidRPr="00597E12">
        <w:rPr>
          <w:b/>
          <w:bCs/>
          <w:u w:val="single"/>
        </w:rPr>
        <w:t>m</w:t>
      </w:r>
      <w:r w:rsidR="00FD0D77" w:rsidRPr="00597E12">
        <w:rPr>
          <w:b/>
          <w:bCs/>
          <w:u w:val="single"/>
        </w:rPr>
        <w:t xml:space="preserve">ail transport, the ATNA audit event shall set the </w:t>
      </w:r>
      <w:proofErr w:type="spellStart"/>
      <w:r w:rsidR="00FD0D77" w:rsidRPr="00597E12">
        <w:rPr>
          <w:b/>
          <w:bCs/>
          <w:u w:val="single"/>
        </w:rPr>
        <w:t>ParticipantObject.Encrypted</w:t>
      </w:r>
      <w:proofErr w:type="spellEnd"/>
      <w:r w:rsidR="00FD0D77" w:rsidRPr="00597E12">
        <w:rPr>
          <w:b/>
          <w:bCs/>
          <w:u w:val="single"/>
        </w:rPr>
        <w:t xml:space="preserve"> attribute to True.</w:t>
      </w:r>
    </w:p>
    <w:p w14:paraId="2E8F2391" w14:textId="77777777" w:rsidR="00937B13" w:rsidRPr="00597E12" w:rsidRDefault="00937B13">
      <w:pPr>
        <w:pStyle w:val="BodyText"/>
        <w:ind w:left="851" w:hanging="567"/>
      </w:pPr>
      <w:r w:rsidRPr="00597E12">
        <w:t xml:space="preserve">Note: It is easy to build a partial implementation of actors in the XDM </w:t>
      </w:r>
      <w:r w:rsidR="00E717BA" w:rsidRPr="00597E12">
        <w:t>Profile</w:t>
      </w:r>
      <w:r w:rsidRPr="00597E12">
        <w:t xml:space="preserve"> that lack the auditing capability. For example, a person can manually create media that comply with the requirements of the XDM media. It is possible that the manual process omits the generation of audit records for their activity. This would not be a compliant or complete implementat</w:t>
      </w:r>
      <w:r w:rsidR="004A4BBF" w:rsidRPr="00597E12">
        <w:t>i</w:t>
      </w:r>
      <w:r w:rsidRPr="00597E12">
        <w:t>on of the actors, but it is easy to make this kind of mistake.</w:t>
      </w:r>
    </w:p>
    <w:p w14:paraId="445435DC" w14:textId="519BF103" w:rsidR="00937B13" w:rsidRPr="00597E12" w:rsidRDefault="00937B13">
      <w:pPr>
        <w:pStyle w:val="BodyText"/>
      </w:pPr>
      <w:r w:rsidRPr="00597E12">
        <w:t xml:space="preserve">The Portable Media Importer shall check the hash value and size as found in the </w:t>
      </w:r>
      <w:r w:rsidR="00943B32" w:rsidRPr="00597E12">
        <w:t>Document Sharing</w:t>
      </w:r>
      <w:r w:rsidRPr="00597E12">
        <w:t xml:space="preserve"> metadata to detect corruption within the metadata or media. The Portable Media Importer shall notify the user if any errors are detected.</w:t>
      </w:r>
    </w:p>
    <w:p w14:paraId="6DA31DFF" w14:textId="2EEFA7C2" w:rsidR="00571B49" w:rsidRPr="00597E12" w:rsidRDefault="00FF1F0C" w:rsidP="00586E4C">
      <w:pPr>
        <w:pStyle w:val="EditorInstructions"/>
      </w:pPr>
      <w:r w:rsidRPr="00597E12">
        <w:t>Create</w:t>
      </w:r>
      <w:r w:rsidR="00571B49" w:rsidRPr="00597E12">
        <w:t xml:space="preserve"> </w:t>
      </w:r>
      <w:r w:rsidR="00CA37E4">
        <w:t>Section</w:t>
      </w:r>
      <w:r w:rsidR="00571B49" w:rsidRPr="00597E12">
        <w:t xml:space="preserve"> 3.32.4.1.6</w:t>
      </w:r>
    </w:p>
    <w:p w14:paraId="25C2C11D" w14:textId="77777777" w:rsidR="00571B49" w:rsidRPr="00597E12" w:rsidRDefault="00571B49" w:rsidP="00571B49">
      <w:pPr>
        <w:pStyle w:val="Heading5"/>
        <w:numPr>
          <w:ilvl w:val="0"/>
          <w:numId w:val="0"/>
        </w:numPr>
        <w:ind w:left="1008" w:hanging="1008"/>
      </w:pPr>
      <w:bookmarkStart w:id="233" w:name="_Toc294099189"/>
      <w:bookmarkStart w:id="234" w:name="_Toc427656878"/>
      <w:bookmarkStart w:id="235" w:name="_Toc520108752"/>
      <w:r w:rsidRPr="00597E12">
        <w:t xml:space="preserve">3.32.4.1.6 </w:t>
      </w:r>
      <w:r w:rsidR="00147114" w:rsidRPr="00597E12">
        <w:t xml:space="preserve">Media </w:t>
      </w:r>
      <w:r w:rsidR="00E717BA" w:rsidRPr="00597E12">
        <w:t>E</w:t>
      </w:r>
      <w:r w:rsidRPr="00597E12">
        <w:t xml:space="preserve">ncryption </w:t>
      </w:r>
      <w:r w:rsidR="00E717BA" w:rsidRPr="00597E12">
        <w:t>O</w:t>
      </w:r>
      <w:r w:rsidRPr="00597E12">
        <w:t>ption</w:t>
      </w:r>
      <w:r w:rsidR="003E4710" w:rsidRPr="00597E12">
        <w:t xml:space="preserve"> specification</w:t>
      </w:r>
      <w:bookmarkEnd w:id="233"/>
      <w:bookmarkEnd w:id="234"/>
      <w:bookmarkEnd w:id="235"/>
    </w:p>
    <w:p w14:paraId="3B774A94" w14:textId="77777777" w:rsidR="00FF1F0C" w:rsidRPr="00597E12" w:rsidRDefault="00FF1F0C" w:rsidP="00571B49">
      <w:pPr>
        <w:pStyle w:val="BodyText"/>
      </w:pPr>
      <w:r w:rsidRPr="00597E12">
        <w:t xml:space="preserve">This section describes the requirements and constraints for the CMS encryption that apply when the XDM </w:t>
      </w:r>
      <w:r w:rsidR="00B768F9" w:rsidRPr="00597E12">
        <w:t xml:space="preserve">Media Encryption </w:t>
      </w:r>
      <w:r w:rsidR="00E717BA" w:rsidRPr="00597E12">
        <w:t>Option</w:t>
      </w:r>
      <w:r w:rsidR="00B768F9" w:rsidRPr="00597E12">
        <w:t xml:space="preserve"> is used:</w:t>
      </w:r>
    </w:p>
    <w:p w14:paraId="6A74EFD2" w14:textId="6679D774" w:rsidR="00571B49" w:rsidRPr="00597E12" w:rsidRDefault="00FF1F0C" w:rsidP="00586E4C">
      <w:pPr>
        <w:pStyle w:val="ListBullet"/>
      </w:pPr>
      <w:r w:rsidRPr="00597E12">
        <w:t>T</w:t>
      </w:r>
      <w:r w:rsidR="00571B49" w:rsidRPr="00597E12">
        <w:t xml:space="preserve">he Portable Media Creator shall encrypt the ZIP-ed XDM media content as defined by the CMS specification [RFC5652] and the CMS </w:t>
      </w:r>
      <w:r w:rsidR="00BB3247" w:rsidRPr="00597E12">
        <w:t>options and</w:t>
      </w:r>
      <w:r w:rsidR="007A59B4" w:rsidRPr="00597E12">
        <w:t xml:space="preserve"> constraints as specified in the following subsections</w:t>
      </w:r>
      <w:r w:rsidR="00571B49" w:rsidRPr="00597E12">
        <w:t xml:space="preserve">. </w:t>
      </w:r>
    </w:p>
    <w:p w14:paraId="23214640" w14:textId="6B4B7566" w:rsidR="00571B49" w:rsidRPr="00597E12" w:rsidRDefault="00571B49" w:rsidP="00586E4C">
      <w:pPr>
        <w:pStyle w:val="ListBullet"/>
      </w:pPr>
      <w:r w:rsidRPr="00597E12">
        <w:t xml:space="preserve">The Portable Media Importer shall decrypt the ZIP-ed XDM media content according to the CMS specification [RFC5652] and </w:t>
      </w:r>
      <w:r w:rsidR="007A59B4" w:rsidRPr="00597E12">
        <w:t xml:space="preserve">the CMS </w:t>
      </w:r>
      <w:r w:rsidR="00BB3247" w:rsidRPr="00597E12">
        <w:t>options and</w:t>
      </w:r>
      <w:r w:rsidR="007A59B4" w:rsidRPr="00597E12">
        <w:t xml:space="preserve"> constraints as specified in the following subsections</w:t>
      </w:r>
      <w:r w:rsidRPr="00597E12">
        <w:t>.</w:t>
      </w:r>
    </w:p>
    <w:p w14:paraId="2175E476" w14:textId="3B038748" w:rsidR="00392799" w:rsidRPr="00597E12" w:rsidRDefault="00435F99" w:rsidP="00871C74">
      <w:pPr>
        <w:pStyle w:val="BodyText"/>
      </w:pPr>
      <w:r w:rsidRPr="00597E12">
        <w:t>Table 3.32.4.1.6-1 presents the cryptographic algorithms referenced in the following subsections</w:t>
      </w:r>
      <w:r w:rsidR="00041661" w:rsidRPr="00597E12">
        <w:t xml:space="preserve"> and/or CMS specification</w:t>
      </w:r>
      <w:r w:rsidRPr="00597E12">
        <w:t>.</w:t>
      </w:r>
      <w:r w:rsidR="00570BED" w:rsidRPr="00597E12">
        <w:t xml:space="preserve"> </w:t>
      </w:r>
      <w:r w:rsidR="00453306" w:rsidRPr="00597E12">
        <w:t xml:space="preserve">The </w:t>
      </w:r>
      <w:r w:rsidR="007900F4" w:rsidRPr="00597E12">
        <w:t xml:space="preserve">Portable Media Creator and </w:t>
      </w:r>
      <w:r w:rsidR="00453306" w:rsidRPr="00597E12">
        <w:t xml:space="preserve">Portable Media Importer </w:t>
      </w:r>
      <w:r w:rsidR="00373143" w:rsidRPr="00597E12">
        <w:t xml:space="preserve">actors </w:t>
      </w:r>
      <w:r w:rsidR="00453306" w:rsidRPr="00597E12">
        <w:t xml:space="preserve">shall support </w:t>
      </w:r>
      <w:r w:rsidR="007900F4" w:rsidRPr="00597E12">
        <w:t>these cryptographic algorithms</w:t>
      </w:r>
      <w:r w:rsidR="00BB3247" w:rsidRPr="00597E12">
        <w:t>.</w:t>
      </w:r>
      <w:r w:rsidR="00570BED" w:rsidRPr="00597E12">
        <w:t xml:space="preserve"> </w:t>
      </w:r>
      <w:r w:rsidR="00A41870" w:rsidRPr="00597E12">
        <w:t xml:space="preserve">The use of other cryptographic algorithms is outside the scope of this profile. </w:t>
      </w:r>
      <w:r w:rsidR="00570BED" w:rsidRPr="00597E12">
        <w:t>The OIDs are taken from their respective sources.</w:t>
      </w:r>
    </w:p>
    <w:p w14:paraId="42CA36DE" w14:textId="77777777" w:rsidR="00435F99" w:rsidRPr="00597E12" w:rsidRDefault="00435F99" w:rsidP="00435F99">
      <w:pPr>
        <w:pStyle w:val="TableTitle"/>
      </w:pPr>
      <w:r w:rsidRPr="00597E12">
        <w:t xml:space="preserve">Table </w:t>
      </w:r>
      <w:r w:rsidR="00041661" w:rsidRPr="00597E12">
        <w:t>3.32.4.1.6-1</w:t>
      </w:r>
      <w:r w:rsidR="00392799" w:rsidRPr="00597E12">
        <w:t xml:space="preserve">: </w:t>
      </w:r>
      <w:r w:rsidR="00041661"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68ADF81F" w14:textId="77777777">
        <w:trPr>
          <w:cantSplit/>
          <w:tblHeader/>
          <w:jc w:val="center"/>
        </w:trPr>
        <w:tc>
          <w:tcPr>
            <w:tcW w:w="2380" w:type="dxa"/>
            <w:shd w:val="pct15" w:color="auto" w:fill="FFFFFF"/>
          </w:tcPr>
          <w:p w14:paraId="62A7BEBC"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584D1533"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20333CBE" w14:textId="77777777" w:rsidR="00EE79AF" w:rsidRPr="00AB1635" w:rsidRDefault="00EE79AF" w:rsidP="00B73548">
            <w:pPr>
              <w:pStyle w:val="TableEntryHeader"/>
              <w:suppressAutoHyphens/>
            </w:pPr>
            <w:r w:rsidRPr="00AB1635">
              <w:t>Function</w:t>
            </w:r>
          </w:p>
        </w:tc>
      </w:tr>
      <w:tr w:rsidR="00EE79AF" w:rsidRPr="00597E12" w14:paraId="05E9B4FA" w14:textId="77777777">
        <w:trPr>
          <w:cantSplit/>
          <w:trHeight w:val="217"/>
          <w:jc w:val="center"/>
        </w:trPr>
        <w:tc>
          <w:tcPr>
            <w:tcW w:w="2380" w:type="dxa"/>
          </w:tcPr>
          <w:p w14:paraId="7514B8D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370317EC"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0CB98517"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44337A5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25256459" w14:textId="77777777">
        <w:trPr>
          <w:cantSplit/>
          <w:trHeight w:val="279"/>
          <w:jc w:val="center"/>
        </w:trPr>
        <w:tc>
          <w:tcPr>
            <w:tcW w:w="2380" w:type="dxa"/>
          </w:tcPr>
          <w:p w14:paraId="71D08B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6896AF4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77CF9002" w14:textId="77777777" w:rsidR="00EE79AF" w:rsidRPr="00597E12" w:rsidRDefault="00EE79AF" w:rsidP="002B4524">
            <w:pPr>
              <w:pStyle w:val="TableEntry"/>
              <w:rPr>
                <w:rFonts w:eastAsia="Times New Roman"/>
                <w:lang w:val="en-US" w:eastAsia="en-US"/>
              </w:rPr>
            </w:pPr>
          </w:p>
        </w:tc>
        <w:tc>
          <w:tcPr>
            <w:tcW w:w="2080" w:type="dxa"/>
            <w:vMerge/>
            <w:vAlign w:val="center"/>
          </w:tcPr>
          <w:p w14:paraId="70D48CAB" w14:textId="77777777" w:rsidR="00EE79AF" w:rsidRPr="00597E12" w:rsidRDefault="00EE79AF" w:rsidP="002B4524">
            <w:pPr>
              <w:pStyle w:val="TableEntry"/>
              <w:rPr>
                <w:rFonts w:eastAsia="Times New Roman"/>
                <w:lang w:val="en-US" w:eastAsia="en-US"/>
              </w:rPr>
            </w:pPr>
          </w:p>
        </w:tc>
      </w:tr>
      <w:tr w:rsidR="00EE79AF" w:rsidRPr="00597E12" w14:paraId="62943727" w14:textId="77777777">
        <w:trPr>
          <w:cantSplit/>
          <w:trHeight w:val="254"/>
          <w:jc w:val="center"/>
        </w:trPr>
        <w:tc>
          <w:tcPr>
            <w:tcW w:w="2380" w:type="dxa"/>
          </w:tcPr>
          <w:p w14:paraId="268777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35F7F3E7"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0454AA3B" w14:textId="77777777" w:rsidR="00EE79AF" w:rsidRPr="00597E12" w:rsidRDefault="00EE79AF" w:rsidP="002B4524">
            <w:pPr>
              <w:pStyle w:val="TableEntry"/>
              <w:rPr>
                <w:rFonts w:eastAsia="Times New Roman"/>
                <w:lang w:val="en-US" w:eastAsia="en-US"/>
              </w:rPr>
            </w:pPr>
          </w:p>
        </w:tc>
        <w:tc>
          <w:tcPr>
            <w:tcW w:w="2080" w:type="dxa"/>
            <w:vMerge/>
            <w:vAlign w:val="center"/>
          </w:tcPr>
          <w:p w14:paraId="3F134D96" w14:textId="77777777" w:rsidR="00EE79AF" w:rsidRPr="00597E12" w:rsidRDefault="00EE79AF" w:rsidP="002B4524">
            <w:pPr>
              <w:pStyle w:val="TableEntry"/>
              <w:rPr>
                <w:rFonts w:eastAsia="Times New Roman"/>
                <w:lang w:val="en-US" w:eastAsia="en-US"/>
              </w:rPr>
            </w:pPr>
          </w:p>
        </w:tc>
      </w:tr>
      <w:tr w:rsidR="00EE79AF" w:rsidRPr="00597E12" w14:paraId="66410647" w14:textId="77777777">
        <w:trPr>
          <w:cantSplit/>
          <w:trHeight w:val="254"/>
          <w:jc w:val="center"/>
        </w:trPr>
        <w:tc>
          <w:tcPr>
            <w:tcW w:w="2380" w:type="dxa"/>
          </w:tcPr>
          <w:p w14:paraId="6B14ADD4"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135D95FB"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84F6A5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9AE7EB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360774CE" w14:textId="77777777">
        <w:trPr>
          <w:cantSplit/>
          <w:trHeight w:val="254"/>
          <w:jc w:val="center"/>
        </w:trPr>
        <w:tc>
          <w:tcPr>
            <w:tcW w:w="2380" w:type="dxa"/>
          </w:tcPr>
          <w:p w14:paraId="679AC80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37F8A68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5918ADA1" w14:textId="77777777" w:rsidR="00EE79AF" w:rsidRPr="00597E12" w:rsidRDefault="00EE79AF" w:rsidP="002B4524">
            <w:pPr>
              <w:pStyle w:val="TableEntry"/>
              <w:rPr>
                <w:rFonts w:eastAsia="Times New Roman"/>
                <w:lang w:val="en-US" w:eastAsia="en-US"/>
              </w:rPr>
            </w:pPr>
          </w:p>
        </w:tc>
        <w:tc>
          <w:tcPr>
            <w:tcW w:w="2080" w:type="dxa"/>
            <w:vMerge/>
            <w:vAlign w:val="center"/>
          </w:tcPr>
          <w:p w14:paraId="22C9E29D" w14:textId="77777777" w:rsidR="00EE79AF" w:rsidRPr="00597E12" w:rsidRDefault="00EE79AF" w:rsidP="002B4524">
            <w:pPr>
              <w:pStyle w:val="TableEntry"/>
              <w:rPr>
                <w:rFonts w:eastAsia="Times New Roman"/>
                <w:lang w:val="en-US" w:eastAsia="en-US"/>
              </w:rPr>
            </w:pPr>
          </w:p>
        </w:tc>
      </w:tr>
      <w:tr w:rsidR="00EE79AF" w:rsidRPr="00597E12" w14:paraId="5C6CEAE7" w14:textId="77777777">
        <w:trPr>
          <w:cantSplit/>
          <w:trHeight w:val="254"/>
          <w:jc w:val="center"/>
        </w:trPr>
        <w:tc>
          <w:tcPr>
            <w:tcW w:w="2380" w:type="dxa"/>
          </w:tcPr>
          <w:p w14:paraId="5718DF8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7043E59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77CC418C" w14:textId="77777777" w:rsidR="00EE79AF" w:rsidRPr="00597E12" w:rsidRDefault="00EE79AF" w:rsidP="002B4524">
            <w:pPr>
              <w:pStyle w:val="TableEntry"/>
              <w:rPr>
                <w:rFonts w:eastAsia="Times New Roman"/>
                <w:lang w:val="en-US" w:eastAsia="en-US"/>
              </w:rPr>
            </w:pPr>
          </w:p>
        </w:tc>
        <w:tc>
          <w:tcPr>
            <w:tcW w:w="2080" w:type="dxa"/>
            <w:vMerge/>
            <w:vAlign w:val="center"/>
          </w:tcPr>
          <w:p w14:paraId="71FB9AC2" w14:textId="77777777" w:rsidR="00EE79AF" w:rsidRPr="00597E12" w:rsidRDefault="00EE79AF" w:rsidP="002B4524">
            <w:pPr>
              <w:pStyle w:val="TableEntry"/>
              <w:rPr>
                <w:rFonts w:eastAsia="Times New Roman"/>
                <w:lang w:val="en-US" w:eastAsia="en-US"/>
              </w:rPr>
            </w:pPr>
          </w:p>
        </w:tc>
      </w:tr>
      <w:tr w:rsidR="00EE79AF" w:rsidRPr="00597E12" w14:paraId="173401A6" w14:textId="77777777">
        <w:trPr>
          <w:cantSplit/>
          <w:trHeight w:val="254"/>
          <w:jc w:val="center"/>
        </w:trPr>
        <w:tc>
          <w:tcPr>
            <w:tcW w:w="2380" w:type="dxa"/>
          </w:tcPr>
          <w:p w14:paraId="597C85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191844F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31AE72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4A220C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60F79291" w14:textId="77777777">
        <w:trPr>
          <w:cantSplit/>
          <w:trHeight w:val="254"/>
          <w:jc w:val="center"/>
        </w:trPr>
        <w:tc>
          <w:tcPr>
            <w:tcW w:w="2380" w:type="dxa"/>
          </w:tcPr>
          <w:p w14:paraId="412FEB0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6657A44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B466853" w14:textId="77777777" w:rsidR="00EE79AF" w:rsidRPr="00597E12" w:rsidRDefault="00EE79AF" w:rsidP="002B4524">
            <w:pPr>
              <w:pStyle w:val="TableEntry"/>
              <w:rPr>
                <w:rFonts w:eastAsia="Times New Roman"/>
                <w:lang w:val="en-US" w:eastAsia="en-US"/>
              </w:rPr>
            </w:pPr>
          </w:p>
        </w:tc>
        <w:tc>
          <w:tcPr>
            <w:tcW w:w="2080" w:type="dxa"/>
            <w:vMerge/>
          </w:tcPr>
          <w:p w14:paraId="671D0FE4" w14:textId="77777777" w:rsidR="00EE79AF" w:rsidRPr="00597E12" w:rsidRDefault="00EE79AF" w:rsidP="002B4524">
            <w:pPr>
              <w:pStyle w:val="TableEntry"/>
              <w:rPr>
                <w:rFonts w:eastAsia="Times New Roman"/>
                <w:lang w:val="en-US" w:eastAsia="en-US"/>
              </w:rPr>
            </w:pPr>
          </w:p>
        </w:tc>
      </w:tr>
      <w:tr w:rsidR="00EE79AF" w:rsidRPr="00597E12" w14:paraId="26FC0599" w14:textId="77777777">
        <w:trPr>
          <w:cantSplit/>
          <w:trHeight w:val="412"/>
          <w:jc w:val="center"/>
        </w:trPr>
        <w:tc>
          <w:tcPr>
            <w:tcW w:w="2380" w:type="dxa"/>
            <w:vMerge w:val="restart"/>
          </w:tcPr>
          <w:p w14:paraId="14BE9E5E" w14:textId="77777777" w:rsidR="00EE79AF" w:rsidRPr="00597E12" w:rsidRDefault="00EE79AF" w:rsidP="002B4524">
            <w:pPr>
              <w:pStyle w:val="TableEntry"/>
              <w:rPr>
                <w:rFonts w:eastAsia="Times New Roman"/>
                <w:lang w:val="en-US" w:eastAsia="en-US"/>
              </w:rPr>
            </w:pPr>
            <w:proofErr w:type="spellStart"/>
            <w:r w:rsidRPr="00597E12">
              <w:rPr>
                <w:rFonts w:eastAsia="Times New Roman"/>
                <w:lang w:val="en-US" w:eastAsia="en-US"/>
              </w:rPr>
              <w:t>rsaEncryption</w:t>
            </w:r>
            <w:proofErr w:type="spellEnd"/>
          </w:p>
        </w:tc>
        <w:tc>
          <w:tcPr>
            <w:tcW w:w="2282" w:type="dxa"/>
            <w:vMerge w:val="restart"/>
          </w:tcPr>
          <w:p w14:paraId="6FCE3FE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5675A2BB" w14:textId="77777777" w:rsidR="00EE79AF" w:rsidRPr="00597E12" w:rsidRDefault="00EE79AF" w:rsidP="002B4524">
            <w:pPr>
              <w:pStyle w:val="TableEntry"/>
              <w:rPr>
                <w:rFonts w:eastAsia="Times New Roman"/>
                <w:lang w:val="en-US" w:eastAsia="en-US"/>
              </w:rPr>
            </w:pPr>
          </w:p>
        </w:tc>
        <w:tc>
          <w:tcPr>
            <w:tcW w:w="2080" w:type="dxa"/>
            <w:vAlign w:val="center"/>
          </w:tcPr>
          <w:p w14:paraId="79F0D3D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549AF112" w14:textId="77777777">
        <w:trPr>
          <w:cantSplit/>
          <w:trHeight w:val="411"/>
          <w:jc w:val="center"/>
        </w:trPr>
        <w:tc>
          <w:tcPr>
            <w:tcW w:w="2380" w:type="dxa"/>
            <w:vMerge/>
          </w:tcPr>
          <w:p w14:paraId="2D6F8970" w14:textId="77777777" w:rsidR="00EE79AF" w:rsidRPr="00597E12" w:rsidRDefault="00EE79AF" w:rsidP="002B4524">
            <w:pPr>
              <w:pStyle w:val="TableEntry"/>
              <w:rPr>
                <w:rFonts w:eastAsia="Times New Roman"/>
                <w:lang w:val="en-US" w:eastAsia="en-US"/>
              </w:rPr>
            </w:pPr>
          </w:p>
        </w:tc>
        <w:tc>
          <w:tcPr>
            <w:tcW w:w="2282" w:type="dxa"/>
            <w:vMerge/>
          </w:tcPr>
          <w:p w14:paraId="2AF852C6"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138C3B8B"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05D4ED2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06082255" w14:textId="77777777">
        <w:trPr>
          <w:cantSplit/>
          <w:trHeight w:val="254"/>
          <w:jc w:val="center"/>
        </w:trPr>
        <w:tc>
          <w:tcPr>
            <w:tcW w:w="2380" w:type="dxa"/>
          </w:tcPr>
          <w:p w14:paraId="571F1BB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lastRenderedPageBreak/>
              <w:t xml:space="preserve">sha1WithRSAEncryption  </w:t>
            </w:r>
          </w:p>
        </w:tc>
        <w:tc>
          <w:tcPr>
            <w:tcW w:w="2282" w:type="dxa"/>
          </w:tcPr>
          <w:p w14:paraId="5F768BE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1E1E9A5" w14:textId="77777777" w:rsidR="00EE79AF" w:rsidRPr="00597E12" w:rsidRDefault="00EE79AF" w:rsidP="002B4524">
            <w:pPr>
              <w:pStyle w:val="TableEntry"/>
              <w:rPr>
                <w:rFonts w:eastAsia="Times New Roman"/>
                <w:lang w:val="en-US" w:eastAsia="en-US"/>
              </w:rPr>
            </w:pPr>
          </w:p>
        </w:tc>
        <w:tc>
          <w:tcPr>
            <w:tcW w:w="2080" w:type="dxa"/>
            <w:vMerge/>
            <w:vAlign w:val="center"/>
          </w:tcPr>
          <w:p w14:paraId="32CD38C8" w14:textId="77777777" w:rsidR="00EE79AF" w:rsidRPr="00597E12" w:rsidRDefault="00EE79AF" w:rsidP="002B4524">
            <w:pPr>
              <w:pStyle w:val="TableEntry"/>
              <w:rPr>
                <w:rFonts w:eastAsia="Times New Roman"/>
                <w:lang w:val="en-US" w:eastAsia="en-US"/>
              </w:rPr>
            </w:pPr>
          </w:p>
        </w:tc>
      </w:tr>
      <w:tr w:rsidR="00EE79AF" w:rsidRPr="00597E12" w14:paraId="419FDFFD" w14:textId="77777777">
        <w:trPr>
          <w:cantSplit/>
          <w:trHeight w:val="254"/>
          <w:jc w:val="center"/>
        </w:trPr>
        <w:tc>
          <w:tcPr>
            <w:tcW w:w="2380" w:type="dxa"/>
          </w:tcPr>
          <w:p w14:paraId="0119C9E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563978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68B821FA" w14:textId="77777777" w:rsidR="00EE79AF" w:rsidRPr="00597E12" w:rsidRDefault="00EE79AF" w:rsidP="002B4524">
            <w:pPr>
              <w:pStyle w:val="TableEntry"/>
              <w:rPr>
                <w:rFonts w:eastAsia="Times New Roman"/>
                <w:lang w:val="en-US" w:eastAsia="en-US"/>
              </w:rPr>
            </w:pPr>
          </w:p>
        </w:tc>
        <w:tc>
          <w:tcPr>
            <w:tcW w:w="2080" w:type="dxa"/>
            <w:vMerge/>
            <w:vAlign w:val="center"/>
          </w:tcPr>
          <w:p w14:paraId="7AFC719F" w14:textId="77777777" w:rsidR="00EE79AF" w:rsidRPr="00597E12" w:rsidRDefault="00EE79AF" w:rsidP="002B4524">
            <w:pPr>
              <w:pStyle w:val="TableEntry"/>
              <w:rPr>
                <w:rFonts w:eastAsia="Times New Roman"/>
                <w:lang w:val="en-US" w:eastAsia="en-US"/>
              </w:rPr>
            </w:pPr>
          </w:p>
        </w:tc>
      </w:tr>
      <w:tr w:rsidR="00EE79AF" w:rsidRPr="00597E12" w14:paraId="0689C680" w14:textId="77777777">
        <w:trPr>
          <w:cantSplit/>
          <w:trHeight w:val="254"/>
          <w:jc w:val="center"/>
        </w:trPr>
        <w:tc>
          <w:tcPr>
            <w:tcW w:w="2380" w:type="dxa"/>
          </w:tcPr>
          <w:p w14:paraId="2D60D73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772DE8F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374F5992"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A2C0A0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4F26ACF4" w14:textId="77777777">
        <w:trPr>
          <w:cantSplit/>
          <w:trHeight w:val="254"/>
          <w:jc w:val="center"/>
        </w:trPr>
        <w:tc>
          <w:tcPr>
            <w:tcW w:w="2380" w:type="dxa"/>
          </w:tcPr>
          <w:p w14:paraId="6E90DE0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46A3E32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184F2DC3" w14:textId="77777777" w:rsidR="00EE79AF" w:rsidRPr="00597E12" w:rsidRDefault="00EE79AF" w:rsidP="002B4524">
            <w:pPr>
              <w:pStyle w:val="TableEntry"/>
              <w:rPr>
                <w:rFonts w:eastAsia="Times New Roman"/>
                <w:lang w:val="en-US" w:eastAsia="en-US"/>
              </w:rPr>
            </w:pPr>
          </w:p>
        </w:tc>
        <w:tc>
          <w:tcPr>
            <w:tcW w:w="2080" w:type="dxa"/>
            <w:vMerge/>
            <w:vAlign w:val="center"/>
          </w:tcPr>
          <w:p w14:paraId="309B4158" w14:textId="77777777" w:rsidR="00EE79AF" w:rsidRPr="00597E12" w:rsidRDefault="00EE79AF" w:rsidP="002B4524">
            <w:pPr>
              <w:pStyle w:val="TableEntry"/>
              <w:rPr>
                <w:rFonts w:eastAsia="Times New Roman"/>
                <w:lang w:val="en-US" w:eastAsia="en-US"/>
              </w:rPr>
            </w:pPr>
          </w:p>
        </w:tc>
      </w:tr>
    </w:tbl>
    <w:p w14:paraId="19C5DA45" w14:textId="77777777" w:rsidR="00EE79AF" w:rsidRPr="00597E12" w:rsidRDefault="00EE79AF" w:rsidP="00871C74">
      <w:pPr>
        <w:pStyle w:val="BodyText"/>
      </w:pPr>
    </w:p>
    <w:p w14:paraId="5653436F" w14:textId="77777777" w:rsidR="00571B49" w:rsidRPr="00597E12" w:rsidRDefault="00571B49" w:rsidP="00586E4C">
      <w:pPr>
        <w:pStyle w:val="Heading6"/>
      </w:pPr>
      <w:bookmarkStart w:id="236" w:name="_Toc294099190"/>
      <w:bookmarkStart w:id="237" w:name="_Toc427656879"/>
      <w:bookmarkStart w:id="238" w:name="_Toc520108753"/>
      <w:r w:rsidRPr="00597E12">
        <w:t>3.32.4.1.6.1</w:t>
      </w:r>
      <w:r w:rsidR="00957953" w:rsidRPr="00597E12">
        <w:t xml:space="preserve"> </w:t>
      </w:r>
      <w:r w:rsidRPr="00597E12">
        <w:t>Content Type</w:t>
      </w:r>
      <w:bookmarkEnd w:id="236"/>
      <w:bookmarkEnd w:id="237"/>
      <w:bookmarkEnd w:id="238"/>
    </w:p>
    <w:p w14:paraId="534EE645" w14:textId="77777777" w:rsidR="00571B49" w:rsidRPr="00597E12" w:rsidRDefault="00571B49" w:rsidP="005642A6">
      <w:pPr>
        <w:pStyle w:val="BodyText"/>
        <w:keepNext/>
      </w:pPr>
      <w:r w:rsidRPr="00597E12">
        <w:t xml:space="preserve">The Portable Media Creator shall use the CMS enveloped-data content type. </w:t>
      </w:r>
    </w:p>
    <w:p w14:paraId="14E4C2F4" w14:textId="77777777" w:rsidR="00571B49" w:rsidRPr="00597E12" w:rsidRDefault="00571B49" w:rsidP="00571B49">
      <w:pPr>
        <w:pStyle w:val="BodyText"/>
      </w:pPr>
      <w:r w:rsidRPr="00597E12">
        <w:t>The Portable Media Importer shall support the enveloped-data content type. The enveloped-data content type allows for encryption of content with support for various key management methods.</w:t>
      </w:r>
    </w:p>
    <w:p w14:paraId="2717D4F9" w14:textId="77777777" w:rsidR="00571B49" w:rsidRPr="00597E12" w:rsidRDefault="00571B49" w:rsidP="00586E4C">
      <w:pPr>
        <w:pStyle w:val="Heading6"/>
      </w:pPr>
      <w:bookmarkStart w:id="239" w:name="_Toc294099191"/>
      <w:bookmarkStart w:id="240" w:name="_Toc427656880"/>
      <w:bookmarkStart w:id="241" w:name="_Toc520108754"/>
      <w:r w:rsidRPr="00597E12">
        <w:t>3.32.4.1.6.2</w:t>
      </w:r>
      <w:r w:rsidR="00957953" w:rsidRPr="00597E12">
        <w:t xml:space="preserve"> </w:t>
      </w:r>
      <w:r w:rsidRPr="00597E12">
        <w:t>Content encryption</w:t>
      </w:r>
      <w:bookmarkEnd w:id="239"/>
      <w:bookmarkEnd w:id="240"/>
      <w:bookmarkEnd w:id="241"/>
    </w:p>
    <w:p w14:paraId="58520F20" w14:textId="77777777" w:rsidR="00571B49" w:rsidRPr="00597E12" w:rsidRDefault="00571B49" w:rsidP="00571B49">
      <w:pPr>
        <w:pStyle w:val="BodyText"/>
      </w:pPr>
      <w:r w:rsidRPr="00597E12">
        <w:t xml:space="preserve">Portable Media Creator shall </w:t>
      </w:r>
      <w:r w:rsidR="00930BDE" w:rsidRPr="00597E12">
        <w:t xml:space="preserve">support </w:t>
      </w:r>
      <w:r w:rsidRPr="00597E12">
        <w:t>encrypt</w:t>
      </w:r>
      <w:r w:rsidR="00930BDE" w:rsidRPr="00597E12">
        <w:t>ing</w:t>
      </w:r>
      <w:r w:rsidRPr="00597E12">
        <w:t xml:space="preserve"> content with AES-128 CBC, AES-196 CBC</w:t>
      </w:r>
      <w:r w:rsidR="004E0CFA" w:rsidRPr="00597E12">
        <w:t>,</w:t>
      </w:r>
      <w:r w:rsidRPr="00597E12">
        <w:t xml:space="preserve"> </w:t>
      </w:r>
      <w:r w:rsidR="00A63FFC" w:rsidRPr="00597E12">
        <w:t>or</w:t>
      </w:r>
      <w:r w:rsidRPr="00597E12">
        <w:t xml:space="preserve"> AES-256 CBC</w:t>
      </w:r>
      <w:r w:rsidR="00930BDE" w:rsidRPr="00597E12">
        <w:t xml:space="preserve">. The algorithm used </w:t>
      </w:r>
      <w:r w:rsidR="0001598A" w:rsidRPr="00597E12">
        <w:t>is</w:t>
      </w:r>
      <w:r w:rsidR="00930BDE" w:rsidRPr="00597E12">
        <w:t xml:space="preserve"> identified</w:t>
      </w:r>
      <w:r w:rsidRPr="00597E12">
        <w:t xml:space="preserve"> in CMS through the </w:t>
      </w:r>
      <w:proofErr w:type="spellStart"/>
      <w:r w:rsidRPr="00597E12">
        <w:t>ContentEncryptionAlgorithmIdentifier</w:t>
      </w:r>
      <w:proofErr w:type="spellEnd"/>
      <w:r w:rsidRPr="00597E12">
        <w:t xml:space="preserve"> [RFC3565]. </w:t>
      </w:r>
    </w:p>
    <w:p w14:paraId="5F1B2114" w14:textId="77777777" w:rsidR="00571B49" w:rsidRPr="00597E12" w:rsidRDefault="00571B49" w:rsidP="00571B49">
      <w:pPr>
        <w:pStyle w:val="BodyText"/>
      </w:pPr>
      <w:r w:rsidRPr="00597E12">
        <w:t xml:space="preserve">The Portable Media Importer shall support AES-128 CBC, AES-196 CBC and AES-256 CBC [RFC3565] to decrypt the encrypted content. This permits a </w:t>
      </w:r>
      <w:r w:rsidR="00525487" w:rsidRPr="00597E12">
        <w:t xml:space="preserve">Portable Media Creator </w:t>
      </w:r>
      <w:r w:rsidRPr="00597E12">
        <w:t xml:space="preserve">to determine the appropriate key length with the assurance that the </w:t>
      </w:r>
      <w:r w:rsidR="00525487" w:rsidRPr="00597E12">
        <w:t xml:space="preserve">Portable Media Importer </w:t>
      </w:r>
      <w:r w:rsidRPr="00597E12">
        <w:t>can decrypt it regardless of which key length is chosen. The key used to encrypt the content is referred to as content encryption key.</w:t>
      </w:r>
    </w:p>
    <w:p w14:paraId="2ED0F008" w14:textId="77777777" w:rsidR="0001598A" w:rsidRPr="00597E12" w:rsidRDefault="0001598A" w:rsidP="00586E4C">
      <w:pPr>
        <w:pStyle w:val="Heading6"/>
      </w:pPr>
      <w:bookmarkStart w:id="242" w:name="_Toc294099192"/>
      <w:bookmarkStart w:id="243" w:name="_Toc427656881"/>
      <w:bookmarkStart w:id="244" w:name="_Toc520108755"/>
      <w:r w:rsidRPr="00597E12">
        <w:t>3.32.4.1.6.3</w:t>
      </w:r>
      <w:r w:rsidR="00957953" w:rsidRPr="00597E12">
        <w:t xml:space="preserve"> </w:t>
      </w:r>
      <w:r w:rsidRPr="00597E12">
        <w:t>Content integrity</w:t>
      </w:r>
      <w:bookmarkEnd w:id="242"/>
      <w:bookmarkEnd w:id="243"/>
      <w:bookmarkEnd w:id="244"/>
    </w:p>
    <w:p w14:paraId="20952EBC" w14:textId="77777777" w:rsidR="0001598A" w:rsidRPr="00597E12" w:rsidRDefault="0001598A" w:rsidP="0001598A">
      <w:pPr>
        <w:pStyle w:val="BodyText"/>
      </w:pPr>
      <w:r w:rsidRPr="00597E12">
        <w:t>Content integrity protection is used to enable the Portable Media Importer to validate that the decryption succeeded.</w:t>
      </w:r>
      <w:r w:rsidR="0024686B" w:rsidRPr="00597E12">
        <w:t xml:space="preserve"> </w:t>
      </w:r>
      <w:r w:rsidR="00FF794F" w:rsidRPr="00597E12">
        <w:t xml:space="preserve">For this </w:t>
      </w:r>
      <w:proofErr w:type="gramStart"/>
      <w:r w:rsidR="00FF794F" w:rsidRPr="00597E12">
        <w:t>purpose</w:t>
      </w:r>
      <w:proofErr w:type="gramEnd"/>
      <w:r w:rsidR="00FF794F" w:rsidRPr="00597E12">
        <w:t xml:space="preserve"> a</w:t>
      </w:r>
      <w:r w:rsidR="00ED0509" w:rsidRPr="00597E12">
        <w:t xml:space="preserve"> digest or</w:t>
      </w:r>
      <w:r w:rsidR="00FF794F" w:rsidRPr="00597E12">
        <w:t xml:space="preserve"> signature is added to the data before encryption.</w:t>
      </w:r>
    </w:p>
    <w:p w14:paraId="162EB53F" w14:textId="48E3B859" w:rsidR="00B768F9" w:rsidRPr="00597E12" w:rsidRDefault="00571B49" w:rsidP="00571B49">
      <w:pPr>
        <w:pStyle w:val="BodyText"/>
      </w:pPr>
      <w:r w:rsidRPr="00597E12">
        <w:t xml:space="preserve">The </w:t>
      </w:r>
      <w:r w:rsidR="00525487" w:rsidRPr="00597E12">
        <w:t xml:space="preserve">Portable Media Creator </w:t>
      </w:r>
      <w:r w:rsidRPr="00597E12">
        <w:t xml:space="preserve">shall </w:t>
      </w:r>
      <w:r w:rsidR="00B801EE" w:rsidRPr="00597E12">
        <w:t xml:space="preserve">create </w:t>
      </w:r>
      <w:r w:rsidR="00737DC1" w:rsidRPr="00597E12">
        <w:t>a</w:t>
      </w:r>
      <w:r w:rsidRPr="00597E12">
        <w:t xml:space="preserve"> </w:t>
      </w:r>
      <w:r w:rsidR="0024686B" w:rsidRPr="00597E12">
        <w:t xml:space="preserve">CMS </w:t>
      </w:r>
      <w:r w:rsidRPr="00597E12">
        <w:t xml:space="preserve">digested-data or signed-data </w:t>
      </w:r>
      <w:r w:rsidR="0024686B" w:rsidRPr="00597E12">
        <w:t>structure</w:t>
      </w:r>
      <w:r w:rsidR="00B801EE" w:rsidRPr="00597E12">
        <w:t xml:space="preserve">, which encapsulates the content. The resulting structure is encapsulated by </w:t>
      </w:r>
      <w:r w:rsidRPr="00597E12">
        <w:t xml:space="preserve">the CMS enveloped-data structure. </w:t>
      </w:r>
      <w:r w:rsidR="00B801EE" w:rsidRPr="00597E12">
        <w:t>For b</w:t>
      </w:r>
      <w:r w:rsidRPr="00597E12">
        <w:t xml:space="preserve">oth </w:t>
      </w:r>
      <w:r w:rsidR="00B801EE" w:rsidRPr="00597E12">
        <w:t xml:space="preserve">digested-data and signed-data </w:t>
      </w:r>
      <w:r w:rsidRPr="00597E12">
        <w:t xml:space="preserve">the </w:t>
      </w:r>
      <w:r w:rsidR="00525487" w:rsidRPr="00597E12">
        <w:t xml:space="preserve">Portable Media Creator </w:t>
      </w:r>
      <w:r w:rsidRPr="00597E12">
        <w:t>shall use SHA-256 as digest algorithm. In case of the signed-data the RSA algorithm shall be used [RFC3370].</w:t>
      </w:r>
      <w:r w:rsidR="00E86BEC" w:rsidRPr="00597E12">
        <w:t xml:space="preserve"> </w:t>
      </w:r>
    </w:p>
    <w:p w14:paraId="18EBE84A" w14:textId="77777777" w:rsidR="00571B49" w:rsidRPr="00597E12" w:rsidRDefault="00571B49" w:rsidP="00571B49">
      <w:pPr>
        <w:pStyle w:val="BodyText"/>
      </w:pPr>
      <w:r w:rsidRPr="00597E12">
        <w:t xml:space="preserve">The </w:t>
      </w:r>
      <w:r w:rsidR="00525487" w:rsidRPr="00597E12">
        <w:t xml:space="preserve">Portable Media Importer </w:t>
      </w:r>
      <w:r w:rsidR="009C1FB9" w:rsidRPr="00597E12">
        <w:t>shall support the digested-data and signed-data content types. The Portable Media Importer</w:t>
      </w:r>
      <w:r w:rsidR="00A41870" w:rsidRPr="00597E12">
        <w:t>,</w:t>
      </w:r>
      <w:r w:rsidR="00525487" w:rsidRPr="00597E12">
        <w:t xml:space="preserve"> </w:t>
      </w:r>
      <w:proofErr w:type="gramStart"/>
      <w:r w:rsidR="00A41870" w:rsidRPr="00597E12">
        <w:t>in order to</w:t>
      </w:r>
      <w:proofErr w:type="gramEnd"/>
      <w:r w:rsidR="00A41870" w:rsidRPr="00597E12">
        <w:t xml:space="preserve"> assure that the decryption </w:t>
      </w:r>
      <w:r w:rsidR="007E6780" w:rsidRPr="00597E12">
        <w:t>succeeded</w:t>
      </w:r>
      <w:r w:rsidR="00A41870" w:rsidRPr="00597E12">
        <w:t xml:space="preserve">, </w:t>
      </w:r>
      <w:r w:rsidR="00456F7E" w:rsidRPr="00597E12">
        <w:t xml:space="preserve">shall </w:t>
      </w:r>
      <w:r w:rsidRPr="00597E12">
        <w:t xml:space="preserve">verify a digest </w:t>
      </w:r>
      <w:r w:rsidR="00456F7E" w:rsidRPr="00597E12">
        <w:t xml:space="preserve">and </w:t>
      </w:r>
      <w:r w:rsidR="00570BED" w:rsidRPr="00597E12">
        <w:t>may v</w:t>
      </w:r>
      <w:r w:rsidR="00456F7E" w:rsidRPr="00597E12">
        <w:t>erify a</w:t>
      </w:r>
      <w:r w:rsidRPr="00597E12">
        <w:t xml:space="preserve"> signature. </w:t>
      </w:r>
      <w:r w:rsidR="00570BED" w:rsidRPr="00597E12">
        <w:t xml:space="preserve">The ability to verify </w:t>
      </w:r>
      <w:r w:rsidR="00737DC1" w:rsidRPr="00597E12">
        <w:t xml:space="preserve">a </w:t>
      </w:r>
      <w:r w:rsidR="00570BED" w:rsidRPr="00597E12">
        <w:t xml:space="preserve">signature will depend on the technical and trust infrastructure of the Portable Media Importer. </w:t>
      </w:r>
      <w:r w:rsidR="000A2F43" w:rsidRPr="00597E12">
        <w:t>T</w:t>
      </w:r>
      <w:r w:rsidRPr="00597E12">
        <w:t xml:space="preserve">he </w:t>
      </w:r>
      <w:r w:rsidR="00525487" w:rsidRPr="00597E12">
        <w:t xml:space="preserve">Portable Media Importer </w:t>
      </w:r>
      <w:r w:rsidRPr="00597E12">
        <w:t xml:space="preserve">shall support </w:t>
      </w:r>
      <w:r w:rsidR="00B71327" w:rsidRPr="00597E12">
        <w:t xml:space="preserve">the </w:t>
      </w:r>
      <w:r w:rsidRPr="00597E12">
        <w:t>SHA-256 as well as SHA-1 digest algorithms.</w:t>
      </w:r>
    </w:p>
    <w:p w14:paraId="2D3B0D6A" w14:textId="77777777" w:rsidR="00571B49" w:rsidRPr="00597E12" w:rsidRDefault="00571B49" w:rsidP="00586E4C">
      <w:pPr>
        <w:pStyle w:val="Heading6"/>
      </w:pPr>
      <w:bookmarkStart w:id="245" w:name="_Toc294099193"/>
      <w:bookmarkStart w:id="246" w:name="_Toc427656882"/>
      <w:bookmarkStart w:id="247" w:name="_Toc520108756"/>
      <w:r w:rsidRPr="00597E12">
        <w:t>3.32.4.1.6.</w:t>
      </w:r>
      <w:r w:rsidR="0001598A" w:rsidRPr="00597E12">
        <w:t>4</w:t>
      </w:r>
      <w:r w:rsidR="00957953" w:rsidRPr="00597E12">
        <w:t xml:space="preserve"> </w:t>
      </w:r>
      <w:r w:rsidRPr="00597E12">
        <w:t>Key management</w:t>
      </w:r>
      <w:bookmarkEnd w:id="245"/>
      <w:bookmarkEnd w:id="246"/>
      <w:bookmarkEnd w:id="247"/>
    </w:p>
    <w:p w14:paraId="4D7E6DA1" w14:textId="77777777" w:rsidR="003954EC" w:rsidRPr="00597E12" w:rsidRDefault="00307E27" w:rsidP="00746625">
      <w:pPr>
        <w:pStyle w:val="BodyText"/>
      </w:pPr>
      <w:r w:rsidRPr="00597E12">
        <w:t xml:space="preserve">The Portable Media Creator encrypts the content encryption key for one or more recipients. </w:t>
      </w:r>
      <w:r w:rsidR="00453306" w:rsidRPr="00597E12">
        <w:t xml:space="preserve">The </w:t>
      </w:r>
      <w:r w:rsidR="007900F4" w:rsidRPr="00597E12">
        <w:t xml:space="preserve">Portable Media Creator and </w:t>
      </w:r>
      <w:r w:rsidR="00453306" w:rsidRPr="00597E12">
        <w:t>Portable Media Importer actor</w:t>
      </w:r>
      <w:r w:rsidR="00B71327" w:rsidRPr="00597E12">
        <w:t>s</w:t>
      </w:r>
      <w:r w:rsidR="00453306" w:rsidRPr="00597E12">
        <w:t xml:space="preserve"> shall support </w:t>
      </w:r>
      <w:r w:rsidR="00B71327" w:rsidRPr="00597E12">
        <w:t>the key management</w:t>
      </w:r>
      <w:r w:rsidR="00453306" w:rsidRPr="00597E12">
        <w:t xml:space="preserve"> </w:t>
      </w:r>
      <w:r w:rsidR="00453306" w:rsidRPr="00597E12">
        <w:lastRenderedPageBreak/>
        <w:t xml:space="preserve">methods </w:t>
      </w:r>
      <w:r w:rsidR="00DC575C" w:rsidRPr="00597E12">
        <w:t xml:space="preserve">listed below </w:t>
      </w:r>
      <w:proofErr w:type="gramStart"/>
      <w:r w:rsidR="00746625" w:rsidRPr="00597E12">
        <w:t>so as to</w:t>
      </w:r>
      <w:proofErr w:type="gramEnd"/>
      <w:r w:rsidR="00746625" w:rsidRPr="00597E12">
        <w:t xml:space="preserve"> enable the widest possible interoperability</w:t>
      </w:r>
      <w:r w:rsidR="00453306" w:rsidRPr="00597E12">
        <w:t xml:space="preserve">. </w:t>
      </w:r>
      <w:r w:rsidR="00571B49" w:rsidRPr="00597E12">
        <w:t>For each recipient the Portable Media Creator shall apply one or more</w:t>
      </w:r>
      <w:r w:rsidR="003954EC" w:rsidRPr="00597E12">
        <w:t xml:space="preserve"> of these</w:t>
      </w:r>
      <w:r w:rsidR="00571B49" w:rsidRPr="00597E12">
        <w:t xml:space="preserve"> key encryption methods</w:t>
      </w:r>
      <w:r w:rsidR="003954EC" w:rsidRPr="00597E12">
        <w:t>:</w:t>
      </w:r>
    </w:p>
    <w:p w14:paraId="06409654" w14:textId="77777777" w:rsidR="003954EC" w:rsidRPr="00597E12" w:rsidRDefault="00571B49" w:rsidP="00871C74">
      <w:pPr>
        <w:pStyle w:val="ListBullet2"/>
      </w:pPr>
      <w:r w:rsidRPr="00597E12">
        <w:t>PKI</w:t>
      </w:r>
    </w:p>
    <w:p w14:paraId="76D3CA03" w14:textId="77777777" w:rsidR="003954EC" w:rsidRPr="00597E12" w:rsidRDefault="00571B49" w:rsidP="00871C74">
      <w:pPr>
        <w:pStyle w:val="ListBullet2"/>
      </w:pPr>
      <w:r w:rsidRPr="00597E12">
        <w:t>shared symmetric key</w:t>
      </w:r>
    </w:p>
    <w:p w14:paraId="35F9C974" w14:textId="77777777" w:rsidR="00571B49" w:rsidRPr="00597E12" w:rsidRDefault="00571B49" w:rsidP="00871C74">
      <w:pPr>
        <w:pStyle w:val="ListBullet2"/>
      </w:pPr>
      <w:r w:rsidRPr="00597E12">
        <w:t>password</w:t>
      </w:r>
    </w:p>
    <w:p w14:paraId="4AB2446D" w14:textId="77777777" w:rsidR="0080112A" w:rsidRPr="00597E12" w:rsidRDefault="00DE0214" w:rsidP="00571B49">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33F7E8E8" w14:textId="77777777" w:rsidR="00571B49" w:rsidRPr="00597E12" w:rsidRDefault="00571B49" w:rsidP="00571B49">
      <w:pPr>
        <w:pStyle w:val="BodyText"/>
      </w:pPr>
      <w:r w:rsidRPr="00597E12">
        <w:t xml:space="preserve">The following sections provide further requirements for each of the key management methods. Specifically, it discusses the CMS </w:t>
      </w:r>
      <w:proofErr w:type="spellStart"/>
      <w:r w:rsidRPr="00597E12">
        <w:t>RecipientInfoType</w:t>
      </w:r>
      <w:proofErr w:type="spellEnd"/>
      <w:r w:rsidRPr="00597E12">
        <w:t xml:space="preserve"> and </w:t>
      </w:r>
      <w:proofErr w:type="spellStart"/>
      <w:r w:rsidRPr="00597E12">
        <w:t>KeyEncryptionAlgorithmIdentifier</w:t>
      </w:r>
      <w:proofErr w:type="spellEnd"/>
      <w:r w:rsidRPr="00597E12">
        <w:t xml:space="preserve"> structures.</w:t>
      </w:r>
    </w:p>
    <w:p w14:paraId="48AEE7EB" w14:textId="77777777" w:rsidR="00571B49" w:rsidRPr="00597E12" w:rsidRDefault="00F57BAB" w:rsidP="000933E6">
      <w:pPr>
        <w:pStyle w:val="Heading7"/>
        <w:numPr>
          <w:ilvl w:val="0"/>
          <w:numId w:val="0"/>
        </w:numPr>
      </w:pPr>
      <w:bookmarkStart w:id="248" w:name="_Toc294099194"/>
      <w:r w:rsidRPr="00597E12">
        <w:t>3.32.4.1.6.4.1</w:t>
      </w:r>
      <w:r w:rsidR="00957953" w:rsidRPr="00597E12">
        <w:t xml:space="preserve"> </w:t>
      </w:r>
      <w:r w:rsidR="00571B49" w:rsidRPr="00597E12">
        <w:t>PKI</w:t>
      </w:r>
      <w:bookmarkEnd w:id="248"/>
      <w:r w:rsidR="00571B49" w:rsidRPr="00597E12">
        <w:t xml:space="preserve"> </w:t>
      </w:r>
    </w:p>
    <w:p w14:paraId="790401D4" w14:textId="77777777" w:rsidR="00571B49" w:rsidRPr="00597E12" w:rsidRDefault="00571B49" w:rsidP="00F57BAB">
      <w:r w:rsidRPr="00597E12">
        <w:t xml:space="preserve">The PKI key management method applies asymmetric encryption to </w:t>
      </w:r>
      <w:r w:rsidR="007900F4" w:rsidRPr="00597E12">
        <w:t xml:space="preserve">the </w:t>
      </w:r>
      <w:r w:rsidR="004E0CFA" w:rsidRPr="00597E12">
        <w:t>symmetric</w:t>
      </w:r>
      <w:r w:rsidR="004B61BD" w:rsidRPr="00597E12">
        <w:t xml:space="preserve"> key </w:t>
      </w:r>
      <w:r w:rsidR="007E6780" w:rsidRPr="00597E12">
        <w:t>that encrypts</w:t>
      </w:r>
      <w:r w:rsidR="004B61BD" w:rsidRPr="00597E12">
        <w:t xml:space="preserve"> the payload</w:t>
      </w:r>
      <w:r w:rsidRPr="00597E12">
        <w:t xml:space="preserve">. It </w:t>
      </w:r>
      <w:r w:rsidR="007900F4" w:rsidRPr="00597E12">
        <w:t>requires that the Portable Media Creator obtain</w:t>
      </w:r>
      <w:r w:rsidR="00C469CF" w:rsidRPr="00597E12">
        <w:t>s</w:t>
      </w:r>
      <w:r w:rsidR="007900F4" w:rsidRPr="00597E12">
        <w:t xml:space="preserve"> </w:t>
      </w:r>
      <w:r w:rsidRPr="00597E12">
        <w:t xml:space="preserve">the recipient’s certificate as this contains the recipient’s public key. The management of such certificate is out-of-scope of this </w:t>
      </w:r>
      <w:r w:rsidR="000F3EBB" w:rsidRPr="00597E12">
        <w:t>transaction</w:t>
      </w:r>
      <w:r w:rsidRPr="00597E12">
        <w:t xml:space="preserve">, but </w:t>
      </w:r>
      <w:r w:rsidR="000F3EBB"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29C70B97" w14:textId="77777777" w:rsidR="00571B49" w:rsidRPr="00597E12" w:rsidRDefault="00571B49" w:rsidP="00F57BAB">
      <w:r w:rsidRPr="00597E12">
        <w:t>The PKI key management method uses key transport (</w:t>
      </w:r>
      <w:proofErr w:type="spellStart"/>
      <w:r w:rsidRPr="00597E12">
        <w:t>KeyTransRecipientInfo</w:t>
      </w:r>
      <w:proofErr w:type="spellEnd"/>
      <w:r w:rsidRPr="00597E12">
        <w:t xml:space="preserve">) as CMS </w:t>
      </w:r>
      <w:proofErr w:type="spellStart"/>
      <w:r w:rsidRPr="00597E12">
        <w:t>RecipientInfoType</w:t>
      </w:r>
      <w:proofErr w:type="spellEnd"/>
      <w:r w:rsidRPr="00597E12">
        <w:t xml:space="preserve">. The PKI key management method does not mandate the </w:t>
      </w:r>
      <w:r w:rsidR="00525487" w:rsidRPr="00597E12">
        <w:t xml:space="preserve">Portable Media Creator </w:t>
      </w:r>
      <w:r w:rsidRPr="00597E12">
        <w:t xml:space="preserve">to support a </w:t>
      </w:r>
      <w:proofErr w:type="gramStart"/>
      <w:r w:rsidRPr="00597E12">
        <w:t>particular encryption</w:t>
      </w:r>
      <w:proofErr w:type="gramEnd"/>
      <w:r w:rsidRPr="00597E12">
        <w:t xml:space="preserve"> algorithm or related parameters such as key sizes. To use the PKI method the </w:t>
      </w:r>
      <w:r w:rsidR="00525487" w:rsidRPr="00597E12">
        <w:t xml:space="preserve">Portable Media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Portable Media </w:t>
      </w:r>
      <w:r w:rsidR="00ED0509" w:rsidRPr="00597E12">
        <w:t>Creator</w:t>
      </w:r>
      <w:r w:rsidR="00570BED" w:rsidRPr="00597E12">
        <w:t xml:space="preserve"> </w:t>
      </w:r>
      <w:r w:rsidR="00AC241C" w:rsidRPr="00597E12">
        <w:t>d</w:t>
      </w:r>
      <w:r w:rsidR="00570BED" w:rsidRPr="00597E12">
        <w:t>etermine</w:t>
      </w:r>
      <w:r w:rsidR="008011EE" w:rsidRPr="00597E12">
        <w:t>s</w:t>
      </w:r>
      <w:r w:rsidR="00570BED" w:rsidRPr="00597E12">
        <w:t xml:space="preserve"> from the certificate</w:t>
      </w:r>
      <w:r w:rsidR="004B61BD" w:rsidRPr="00597E12">
        <w:t xml:space="preserve"> content</w:t>
      </w:r>
      <w:r w:rsidR="00570BED" w:rsidRPr="00597E12">
        <w:t xml:space="preserve"> </w:t>
      </w:r>
      <w:r w:rsidR="00FD7CDD" w:rsidRPr="00597E12">
        <w:t>the</w:t>
      </w:r>
      <w:r w:rsidRPr="00597E12">
        <w:t xml:space="preserve"> algorithms and related parameters</w:t>
      </w:r>
      <w:r w:rsidR="00570BED" w:rsidRPr="00597E12">
        <w:t xml:space="preserve"> </w:t>
      </w:r>
      <w:r w:rsidR="00FD7CDD" w:rsidRPr="00597E12">
        <w:t xml:space="preserve">to </w:t>
      </w:r>
      <w:r w:rsidR="004B61BD" w:rsidRPr="00597E12">
        <w:t>use</w:t>
      </w:r>
      <w:r w:rsidRPr="00597E12">
        <w:t>. CMS defines algorithm identifiers for</w:t>
      </w:r>
      <w:r w:rsidR="00F57BAB" w:rsidRPr="00597E12">
        <w:t xml:space="preserve"> e.g</w:t>
      </w:r>
      <w:r w:rsidR="00BB3247" w:rsidRPr="00597E12">
        <w:t xml:space="preserve">., </w:t>
      </w:r>
      <w:r w:rsidR="00F57BAB" w:rsidRPr="00597E12">
        <w:t>RSA Encryption [RFC3370].</w:t>
      </w:r>
    </w:p>
    <w:p w14:paraId="54147725" w14:textId="77777777" w:rsidR="00571B49" w:rsidRPr="00597E12" w:rsidRDefault="00571B49" w:rsidP="00CC1C96">
      <w:pPr>
        <w:pStyle w:val="Heading7"/>
        <w:numPr>
          <w:ilvl w:val="0"/>
          <w:numId w:val="0"/>
        </w:numPr>
      </w:pPr>
      <w:bookmarkStart w:id="249" w:name="_Toc294099195"/>
      <w:r w:rsidRPr="00597E12">
        <w:t>3.32.4.1.6.4.2</w:t>
      </w:r>
      <w:r w:rsidR="00957953" w:rsidRPr="00597E12">
        <w:t xml:space="preserve"> </w:t>
      </w:r>
      <w:r w:rsidRPr="00597E12">
        <w:t>Shared symmetric key</w:t>
      </w:r>
      <w:bookmarkEnd w:id="249"/>
    </w:p>
    <w:p w14:paraId="302BB7BC" w14:textId="77777777" w:rsidR="00571B49" w:rsidRPr="00597E12" w:rsidRDefault="00571B49" w:rsidP="00F57BAB">
      <w:r w:rsidRPr="00597E12">
        <w:t xml:space="preserve">The shared symmetric key method applies symmetric encryption to deliver the content encryption key to a recipient. The symmetric key can be pre-shared or involve key retrieval, both of which </w:t>
      </w:r>
      <w:r w:rsidR="004A4BBF" w:rsidRPr="00597E12">
        <w:t xml:space="preserve">are </w:t>
      </w:r>
      <w:r w:rsidRPr="00597E12">
        <w:t xml:space="preserve">out-of-scope of this </w:t>
      </w:r>
      <w:r w:rsidR="000F3EBB" w:rsidRPr="00597E12">
        <w:t>transaction</w:t>
      </w:r>
      <w:r w:rsidRPr="00597E12">
        <w:t xml:space="preserve">. Actors that use this method are assumed to have </w:t>
      </w:r>
      <w:proofErr w:type="gramStart"/>
      <w:r w:rsidRPr="00597E12">
        <w:t>some kind of key</w:t>
      </w:r>
      <w:proofErr w:type="gramEnd"/>
      <w:r w:rsidRPr="00597E12">
        <w:t xml:space="preserve"> management infrastructure in place supporting symmetric keys.</w:t>
      </w:r>
    </w:p>
    <w:p w14:paraId="1834735A" w14:textId="77777777" w:rsidR="00571B49" w:rsidRPr="00597E12" w:rsidRDefault="00571B49" w:rsidP="00F57BAB">
      <w:r w:rsidRPr="00597E12">
        <w:t>The shared symmetric key method uses symmetric key-encryption keys (</w:t>
      </w:r>
      <w:proofErr w:type="spellStart"/>
      <w:r w:rsidRPr="00597E12">
        <w:t>KEKRecipientInfo</w:t>
      </w:r>
      <w:proofErr w:type="spellEnd"/>
      <w:r w:rsidRPr="00597E12">
        <w:t xml:space="preserve">) as CMS </w:t>
      </w:r>
      <w:proofErr w:type="spellStart"/>
      <w:r w:rsidRPr="00597E12">
        <w:t>RecipientInfoType</w:t>
      </w:r>
      <w:proofErr w:type="spellEnd"/>
      <w:r w:rsidR="00113200" w:rsidRPr="00597E12">
        <w:t xml:space="preserve">. </w:t>
      </w:r>
      <w:r w:rsidR="00CF074E" w:rsidRPr="00597E12">
        <w:t xml:space="preserve">Portable Media Creator and Portable Media Importer actors shall support AES key wrap algorithms (see </w:t>
      </w:r>
      <w:r w:rsidR="00C35309" w:rsidRPr="00597E12">
        <w:t>Table 3.32.4.1.6-1</w:t>
      </w:r>
      <w:r w:rsidR="00CF074E" w:rsidRPr="00597E12">
        <w:t>). CMS mandates that the key length for the key encryption key minimally</w:t>
      </w:r>
      <w:r w:rsidR="00C35309" w:rsidRPr="00597E12">
        <w:t xml:space="preserve"> </w:t>
      </w:r>
      <w:r w:rsidR="007745D5" w:rsidRPr="00597E12">
        <w:t xml:space="preserve">has the length of the content </w:t>
      </w:r>
      <w:r w:rsidR="00C35309" w:rsidRPr="00597E12">
        <w:t>encryption key.</w:t>
      </w:r>
    </w:p>
    <w:p w14:paraId="2F3A052F" w14:textId="77777777" w:rsidR="00571B49" w:rsidRPr="00597E12" w:rsidRDefault="00571B49" w:rsidP="00CC1C96">
      <w:pPr>
        <w:pStyle w:val="Heading7"/>
        <w:numPr>
          <w:ilvl w:val="0"/>
          <w:numId w:val="0"/>
        </w:numPr>
      </w:pPr>
      <w:bookmarkStart w:id="250" w:name="_Toc294099196"/>
      <w:r w:rsidRPr="00597E12">
        <w:t>3.32.4.1.6.4.3</w:t>
      </w:r>
      <w:r w:rsidR="00957953" w:rsidRPr="00597E12">
        <w:t xml:space="preserve"> </w:t>
      </w:r>
      <w:r w:rsidRPr="00597E12">
        <w:t>Password</w:t>
      </w:r>
      <w:bookmarkEnd w:id="250"/>
      <w:r w:rsidRPr="00597E12">
        <w:t xml:space="preserve"> </w:t>
      </w:r>
    </w:p>
    <w:p w14:paraId="5FE5AC78" w14:textId="77777777" w:rsidR="00571B49" w:rsidRPr="00597E12" w:rsidRDefault="00571B49" w:rsidP="00571B49">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Portable Media Creator </w:t>
      </w:r>
      <w:r w:rsidRPr="00597E12">
        <w:t xml:space="preserve">uses a password known to the </w:t>
      </w:r>
      <w:r w:rsidR="00705490" w:rsidRPr="00597E12">
        <w:t>recipient</w:t>
      </w:r>
      <w:r w:rsidRPr="00597E12">
        <w:t xml:space="preserve"> or uses some means to make the password availa</w:t>
      </w:r>
      <w:r w:rsidR="00705490" w:rsidRPr="00597E12">
        <w:t>ble to a recipient</w:t>
      </w:r>
      <w:r w:rsidRPr="00597E12">
        <w:t>.</w:t>
      </w:r>
    </w:p>
    <w:p w14:paraId="091673FA" w14:textId="1169ABC7" w:rsidR="00571B49" w:rsidRPr="00597E12" w:rsidRDefault="00571B49" w:rsidP="00571B49">
      <w:pPr>
        <w:pStyle w:val="BodyText"/>
      </w:pPr>
      <w:r w:rsidRPr="00597E12">
        <w:lastRenderedPageBreak/>
        <w:t>The password-based method uses password (</w:t>
      </w:r>
      <w:proofErr w:type="spellStart"/>
      <w:r w:rsidRPr="00597E12">
        <w:t>PasswordRecipientInfo</w:t>
      </w:r>
      <w:proofErr w:type="spellEnd"/>
      <w:r w:rsidRPr="00597E12">
        <w:t xml:space="preserve">) as CMS </w:t>
      </w:r>
      <w:proofErr w:type="spellStart"/>
      <w:r w:rsidRPr="00597E12">
        <w:t>RecipientInfoType</w:t>
      </w:r>
      <w:proofErr w:type="spellEnd"/>
      <w:r w:rsidRPr="00597E12">
        <w:t xml:space="preserve">. </w:t>
      </w:r>
      <w:r w:rsidR="00C35309" w:rsidRPr="00597E12">
        <w:t xml:space="preserve">Portable Media Creator and Portable Media Importer shall support AES key wrap algorithms (see Table 3.32.4.1.6-1). </w:t>
      </w:r>
      <w:r w:rsidRPr="00597E12">
        <w:t>CMS mandates that the key length for the key encryption key minimally ha</w:t>
      </w:r>
      <w:r w:rsidR="00C47CC6">
        <w:t>ve</w:t>
      </w:r>
      <w:r w:rsidRPr="00597E12">
        <w:t xml:space="preserve"> the length of the content encryption key.</w:t>
      </w:r>
    </w:p>
    <w:p w14:paraId="3D6C0561" w14:textId="6324168E" w:rsidR="00571B49" w:rsidRPr="00597E12" w:rsidRDefault="00571B49" w:rsidP="00571B49">
      <w:pPr>
        <w:pStyle w:val="BodyText"/>
      </w:pPr>
      <w:r w:rsidRPr="00597E12">
        <w:t xml:space="preserve">The </w:t>
      </w:r>
      <w:r w:rsidR="00525487" w:rsidRPr="00597E12">
        <w:t xml:space="preserve">Portable Media Creator </w:t>
      </w:r>
      <w:r w:rsidRPr="00597E12">
        <w:t xml:space="preserve">and </w:t>
      </w:r>
      <w:r w:rsidR="00525487" w:rsidRPr="00597E12">
        <w:t xml:space="preserve">Portable Media Importer </w:t>
      </w:r>
      <w:r w:rsidR="00AC241C" w:rsidRPr="00597E12">
        <w:t xml:space="preserve">Actors </w:t>
      </w:r>
      <w:r w:rsidR="00705490" w:rsidRPr="00597E12">
        <w:t xml:space="preserve">shall use PBKDF2 </w:t>
      </w:r>
      <w:r w:rsidRPr="00597E12">
        <w:t xml:space="preserve">as key derivation algorithm [RFC3211]. Both </w:t>
      </w:r>
      <w:r w:rsidR="00525487" w:rsidRPr="00597E12">
        <w:t xml:space="preserve">Portable Media Creator </w:t>
      </w:r>
      <w:r w:rsidRPr="00597E12">
        <w:t xml:space="preserve">and </w:t>
      </w:r>
      <w:r w:rsidR="00525487" w:rsidRPr="00597E12">
        <w:t xml:space="preserve">Portable Media Importer </w:t>
      </w:r>
      <w:r w:rsidR="00AC241C" w:rsidRPr="00597E12">
        <w:t>A</w:t>
      </w:r>
      <w:r w:rsidR="00525487" w:rsidRPr="00597E12">
        <w:t>ctor</w:t>
      </w:r>
      <w:r w:rsidR="00AC241C" w:rsidRPr="00597E12">
        <w:t>s</w:t>
      </w:r>
      <w:r w:rsidRPr="00597E12">
        <w:t xml:space="preserve"> shall support HMAC-SHA1 in the key derivation process</w:t>
      </w:r>
      <w:r w:rsidR="00BB3247" w:rsidRPr="00597E12">
        <w:t xml:space="preserve">. </w:t>
      </w:r>
      <w:r w:rsidRPr="00597E12">
        <w:t xml:space="preserve">The properties of SHA1 reduce the key search space to 160 bits, which may be less than the </w:t>
      </w:r>
      <w:proofErr w:type="gramStart"/>
      <w:r w:rsidRPr="00597E12">
        <w:t>192 or 256 bit</w:t>
      </w:r>
      <w:proofErr w:type="gramEnd"/>
      <w:r w:rsidRPr="00597E12">
        <w:t xml:space="preserve"> keys used for content encryption, but still more than the typical (effective) length of common passwords or pass phrases.</w:t>
      </w:r>
      <w:r w:rsidR="00E86BEC" w:rsidRPr="00597E12">
        <w:t xml:space="preserve"> </w:t>
      </w:r>
    </w:p>
    <w:p w14:paraId="74171F9E" w14:textId="77777777" w:rsidR="00571B49" w:rsidRPr="00597E12" w:rsidRDefault="00571B49" w:rsidP="00571B49">
      <w:pPr>
        <w:pStyle w:val="BodyText"/>
      </w:pPr>
      <w:r w:rsidRPr="00597E12">
        <w:t>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e.g.</w:t>
      </w:r>
      <w:r w:rsidR="007E6780" w:rsidRPr="00597E12">
        <w:t>,</w:t>
      </w:r>
      <w:r w:rsidRPr="00597E12">
        <w:t xml:space="preserve"> when written down.</w:t>
      </w:r>
    </w:p>
    <w:p w14:paraId="3624F83F" w14:textId="77777777" w:rsidR="00571B49" w:rsidRPr="00597E12" w:rsidRDefault="00571B49">
      <w:pPr>
        <w:pStyle w:val="BodyText"/>
      </w:pPr>
    </w:p>
    <w:p w14:paraId="43544880" w14:textId="77777777" w:rsidR="00937B13" w:rsidRPr="00597E12" w:rsidRDefault="00937B13">
      <w:pPr>
        <w:pStyle w:val="PartTitle"/>
      </w:pPr>
      <w:bookmarkStart w:id="251" w:name="_Toc427656883"/>
      <w:bookmarkStart w:id="252" w:name="_Toc520108757"/>
      <w:bookmarkStart w:id="253" w:name="__RefHeading__131_1966275477"/>
      <w:r w:rsidRPr="00597E12">
        <w:lastRenderedPageBreak/>
        <w:t>Volume 3 – Cross-Transaction Specifications and Content Specifications</w:t>
      </w:r>
      <w:bookmarkEnd w:id="251"/>
      <w:bookmarkEnd w:id="252"/>
    </w:p>
    <w:p w14:paraId="136E3882" w14:textId="4C0D6396" w:rsidR="00CE7924" w:rsidRPr="00597E12" w:rsidDel="00602628" w:rsidRDefault="00CE7924" w:rsidP="00586E4C">
      <w:pPr>
        <w:pStyle w:val="EditorInstructions"/>
        <w:rPr>
          <w:del w:id="254" w:author="John Moehrke" w:date="2019-05-15T11:10:00Z"/>
        </w:rPr>
      </w:pPr>
      <w:del w:id="255" w:author="John Moehrke" w:date="2019-05-15T11:10:00Z">
        <w:r w:rsidRPr="00597E12" w:rsidDel="00602628">
          <w:delText xml:space="preserve">Update </w:delText>
        </w:r>
        <w:r w:rsidR="00CA37E4" w:rsidDel="00602628">
          <w:delText>Section</w:delText>
        </w:r>
        <w:r w:rsidRPr="00597E12" w:rsidDel="00602628">
          <w:delText xml:space="preserve"> 4.1 </w:delText>
        </w:r>
        <w:r w:rsidR="005D5218" w:rsidRPr="00597E12" w:rsidDel="00602628">
          <w:delText>(specifically Table 4.1-5)</w:delText>
        </w:r>
      </w:del>
    </w:p>
    <w:p w14:paraId="067A9D2F" w14:textId="5F1151D7" w:rsidR="00CE7924" w:rsidRPr="00597E12" w:rsidDel="00602628" w:rsidRDefault="00CE7924" w:rsidP="00CE7924">
      <w:pPr>
        <w:pStyle w:val="Heading2"/>
        <w:numPr>
          <w:ilvl w:val="0"/>
          <w:numId w:val="0"/>
        </w:numPr>
        <w:rPr>
          <w:del w:id="256" w:author="John Moehrke" w:date="2019-05-15T11:10:00Z"/>
        </w:rPr>
      </w:pPr>
      <w:bookmarkStart w:id="257" w:name="_Toc294099197"/>
      <w:bookmarkStart w:id="258" w:name="_Toc294870598"/>
      <w:bookmarkStart w:id="259" w:name="_Toc427656884"/>
      <w:bookmarkStart w:id="260" w:name="_Toc520108758"/>
      <w:del w:id="261" w:author="John Moehrke" w:date="2019-05-15T11:10:00Z">
        <w:r w:rsidRPr="00597E12" w:rsidDel="00602628">
          <w:delText>4.1</w:delText>
        </w:r>
        <w:r w:rsidR="00957953" w:rsidRPr="00597E12" w:rsidDel="00602628">
          <w:delText xml:space="preserve"> </w:delText>
        </w:r>
        <w:r w:rsidRPr="00597E12" w:rsidDel="00602628">
          <w:delText>XDS Metadata</w:delText>
        </w:r>
        <w:bookmarkEnd w:id="257"/>
        <w:bookmarkEnd w:id="258"/>
        <w:bookmarkEnd w:id="259"/>
        <w:bookmarkEnd w:id="260"/>
      </w:del>
    </w:p>
    <w:p w14:paraId="28ECD244" w14:textId="0A41DBA5" w:rsidR="00CE7924" w:rsidRPr="00597E12" w:rsidDel="00602628" w:rsidRDefault="00CE7924" w:rsidP="00CE7924">
      <w:pPr>
        <w:pStyle w:val="BodyText"/>
        <w:rPr>
          <w:del w:id="262" w:author="John Moehrke" w:date="2019-05-15T11:10:00Z"/>
        </w:rPr>
      </w:pPr>
      <w:del w:id="263" w:author="John Moehrke" w:date="2019-05-15T11:10:00Z">
        <w:r w:rsidRPr="00597E12" w:rsidDel="00602628">
          <w:delText>[…]</w:delText>
        </w:r>
      </w:del>
    </w:p>
    <w:p w14:paraId="204B4B67" w14:textId="71BD6144" w:rsidR="00CE7924" w:rsidRPr="00597E12" w:rsidDel="00602628" w:rsidRDefault="00CE7924" w:rsidP="00AB1635">
      <w:pPr>
        <w:pStyle w:val="Heading3"/>
        <w:numPr>
          <w:ilvl w:val="0"/>
          <w:numId w:val="0"/>
        </w:numPr>
        <w:rPr>
          <w:del w:id="264" w:author="John Moehrke" w:date="2019-05-15T11:10:00Z"/>
        </w:rPr>
      </w:pPr>
      <w:bookmarkStart w:id="265" w:name="_Toc294099198"/>
      <w:bookmarkStart w:id="266" w:name="_Toc294870599"/>
      <w:bookmarkStart w:id="267" w:name="_Toc427656885"/>
      <w:bookmarkStart w:id="268" w:name="_Toc520108759"/>
      <w:del w:id="269" w:author="John Moehrke" w:date="2019-05-15T11:10:00Z">
        <w:r w:rsidRPr="00597E12" w:rsidDel="00602628">
          <w:delText>4.1.7</w:delText>
        </w:r>
        <w:r w:rsidR="00957953" w:rsidRPr="00597E12" w:rsidDel="00602628">
          <w:delText xml:space="preserve"> </w:delText>
        </w:r>
        <w:r w:rsidRPr="00597E12" w:rsidDel="00602628">
          <w:delText>Document Definition Metadata</w:delText>
        </w:r>
        <w:bookmarkEnd w:id="265"/>
        <w:bookmarkEnd w:id="266"/>
        <w:bookmarkEnd w:id="267"/>
        <w:bookmarkEnd w:id="268"/>
      </w:del>
    </w:p>
    <w:p w14:paraId="039879F3" w14:textId="60973433" w:rsidR="00CE7924" w:rsidRPr="00597E12" w:rsidDel="00602628" w:rsidRDefault="00CE7924" w:rsidP="00CE7924">
      <w:pPr>
        <w:pStyle w:val="BodyText"/>
        <w:rPr>
          <w:del w:id="270" w:author="John Moehrke" w:date="2019-05-15T11:10:00Z"/>
        </w:rPr>
      </w:pPr>
      <w:del w:id="271" w:author="John Moehrke" w:date="2019-05-15T11:10:00Z">
        <w:r w:rsidRPr="00597E12" w:rsidDel="00602628">
          <w:delText>[…]</w:delText>
        </w:r>
      </w:del>
    </w:p>
    <w:p w14:paraId="0B8B165A" w14:textId="356377E6" w:rsidR="00B1499F" w:rsidRPr="00597E12" w:rsidDel="00602628" w:rsidRDefault="00B1499F" w:rsidP="00B1499F">
      <w:pPr>
        <w:pStyle w:val="TableTitle"/>
        <w:rPr>
          <w:del w:id="272" w:author="John Moehrke" w:date="2019-05-15T11:10:00Z"/>
        </w:rPr>
      </w:pPr>
      <w:del w:id="273" w:author="John Moehrke" w:date="2019-05-15T11:10:00Z">
        <w:r w:rsidRPr="00597E12" w:rsidDel="00602628">
          <w:delText>Table 4.1-5</w:delText>
        </w:r>
        <w:r w:rsidR="00392799" w:rsidRPr="00597E12" w:rsidDel="00602628">
          <w:delText>:</w:delText>
        </w:r>
        <w:r w:rsidRPr="00597E12" w:rsidDel="00602628">
          <w:delText xml:space="preserve"> Document Metadata Attribute Definition</w:delText>
        </w:r>
      </w:del>
    </w:p>
    <w:tbl>
      <w:tblPr>
        <w:tblW w:w="9678" w:type="dxa"/>
        <w:tblInd w:w="-72" w:type="dxa"/>
        <w:tblLayout w:type="fixed"/>
        <w:tblLook w:val="0000" w:firstRow="0" w:lastRow="0" w:firstColumn="0" w:lastColumn="0" w:noHBand="0" w:noVBand="0"/>
      </w:tblPr>
      <w:tblGrid>
        <w:gridCol w:w="2320"/>
        <w:gridCol w:w="4520"/>
        <w:gridCol w:w="1440"/>
        <w:gridCol w:w="1398"/>
      </w:tblGrid>
      <w:tr w:rsidR="00B1499F" w:rsidRPr="00597E12" w:rsidDel="00602628" w14:paraId="70831A15" w14:textId="751DC393" w:rsidTr="00AB1635">
        <w:trPr>
          <w:cantSplit/>
          <w:tblHeader/>
          <w:del w:id="274" w:author="John Moehrke" w:date="2019-05-15T11:10:00Z"/>
        </w:trPr>
        <w:tc>
          <w:tcPr>
            <w:tcW w:w="2320" w:type="dxa"/>
            <w:tcBorders>
              <w:top w:val="single" w:sz="4" w:space="0" w:color="000000"/>
              <w:left w:val="single" w:sz="4" w:space="0" w:color="000000"/>
              <w:bottom w:val="single" w:sz="4" w:space="0" w:color="000000"/>
            </w:tcBorders>
            <w:shd w:val="clear" w:color="auto" w:fill="D8D8D8"/>
          </w:tcPr>
          <w:p w14:paraId="71E54193" w14:textId="228284AB" w:rsidR="00B1499F" w:rsidRPr="00AB1635" w:rsidDel="00602628" w:rsidRDefault="00B1499F" w:rsidP="00AB1635">
            <w:pPr>
              <w:pStyle w:val="TableEntryHeader"/>
              <w:rPr>
                <w:del w:id="275" w:author="John Moehrke" w:date="2019-05-15T11:10:00Z"/>
              </w:rPr>
            </w:pPr>
            <w:del w:id="276" w:author="John Moehrke" w:date="2019-05-15T11:10:00Z">
              <w:r w:rsidRPr="00AB1635" w:rsidDel="00602628">
                <w:delText>XDSDocumentEntry Attribute</w:delText>
              </w:r>
            </w:del>
          </w:p>
        </w:tc>
        <w:tc>
          <w:tcPr>
            <w:tcW w:w="4520" w:type="dxa"/>
            <w:tcBorders>
              <w:top w:val="single" w:sz="4" w:space="0" w:color="000000"/>
              <w:left w:val="single" w:sz="4" w:space="0" w:color="000000"/>
              <w:bottom w:val="single" w:sz="4" w:space="0" w:color="000000"/>
            </w:tcBorders>
            <w:shd w:val="clear" w:color="auto" w:fill="D8D8D8"/>
          </w:tcPr>
          <w:p w14:paraId="03119E2A" w14:textId="1D37B1BE" w:rsidR="00B1499F" w:rsidRPr="00AB1635" w:rsidDel="00602628" w:rsidRDefault="00B1499F" w:rsidP="00AB1635">
            <w:pPr>
              <w:pStyle w:val="TableEntryHeader"/>
              <w:rPr>
                <w:del w:id="277" w:author="John Moehrke" w:date="2019-05-15T11:10:00Z"/>
              </w:rPr>
            </w:pPr>
            <w:del w:id="278" w:author="John Moehrke" w:date="2019-05-15T11:10:00Z">
              <w:r w:rsidRPr="00AB1635" w:rsidDel="00602628">
                <w:delText>Definition</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D8D8D8"/>
          </w:tcPr>
          <w:p w14:paraId="55ED6B2D" w14:textId="33461233" w:rsidR="00B1499F" w:rsidRPr="00AB1635" w:rsidDel="00602628" w:rsidRDefault="00B1499F" w:rsidP="00AB1635">
            <w:pPr>
              <w:pStyle w:val="TableEntryHeader"/>
              <w:rPr>
                <w:del w:id="279" w:author="John Moehrke" w:date="2019-05-15T11:10:00Z"/>
              </w:rPr>
            </w:pPr>
            <w:del w:id="280" w:author="John Moehrke" w:date="2019-05-15T11:10:00Z">
              <w:r w:rsidRPr="00AB1635" w:rsidDel="00602628">
                <w:delText>Source</w:delText>
              </w:r>
            </w:del>
          </w:p>
        </w:tc>
        <w:tc>
          <w:tcPr>
            <w:tcW w:w="1398" w:type="dxa"/>
            <w:tcBorders>
              <w:top w:val="single" w:sz="4" w:space="0" w:color="000000"/>
              <w:left w:val="single" w:sz="4" w:space="0" w:color="000000"/>
              <w:bottom w:val="single" w:sz="4" w:space="0" w:color="000000"/>
              <w:right w:val="single" w:sz="4" w:space="0" w:color="000000"/>
            </w:tcBorders>
            <w:shd w:val="clear" w:color="auto" w:fill="D8D8D8"/>
          </w:tcPr>
          <w:p w14:paraId="103586DA" w14:textId="64CBAFA2" w:rsidR="00B1499F" w:rsidRPr="00AB1635" w:rsidDel="00602628" w:rsidRDefault="00B1499F" w:rsidP="00AB1635">
            <w:pPr>
              <w:pStyle w:val="TableEntryHeader"/>
              <w:rPr>
                <w:del w:id="281" w:author="John Moehrke" w:date="2019-05-15T11:10:00Z"/>
              </w:rPr>
            </w:pPr>
            <w:del w:id="282" w:author="John Moehrke" w:date="2019-05-15T11:10:00Z">
              <w:r w:rsidRPr="00AB1635" w:rsidDel="00602628">
                <w:delText>Constraints</w:delText>
              </w:r>
            </w:del>
          </w:p>
        </w:tc>
      </w:tr>
      <w:tr w:rsidR="00B1499F" w:rsidRPr="00597E12" w:rsidDel="00602628" w14:paraId="61B68843" w14:textId="17F4FFBB" w:rsidTr="00AB1635">
        <w:trPr>
          <w:cantSplit/>
          <w:trHeight w:val="332"/>
          <w:del w:id="283" w:author="John Moehrke" w:date="2019-05-15T11:10:00Z"/>
        </w:trPr>
        <w:tc>
          <w:tcPr>
            <w:tcW w:w="2320" w:type="dxa"/>
            <w:tcBorders>
              <w:top w:val="single" w:sz="4" w:space="0" w:color="000000"/>
              <w:left w:val="single" w:sz="4" w:space="0" w:color="000000"/>
              <w:bottom w:val="single" w:sz="4" w:space="0" w:color="000000"/>
            </w:tcBorders>
            <w:shd w:val="clear" w:color="auto" w:fill="auto"/>
          </w:tcPr>
          <w:p w14:paraId="708C7D01" w14:textId="102F00D2" w:rsidR="00B1499F" w:rsidRPr="00597E12" w:rsidDel="00602628" w:rsidRDefault="00B1499F" w:rsidP="00B1499F">
            <w:pPr>
              <w:pStyle w:val="TableEntry"/>
              <w:snapToGrid w:val="0"/>
              <w:rPr>
                <w:del w:id="284" w:author="John Moehrke" w:date="2019-05-15T11:10:00Z"/>
                <w:rFonts w:eastAsia="Times New Roman"/>
                <w:lang w:val="en-US" w:eastAsia="en-US"/>
              </w:rPr>
            </w:pPr>
            <w:del w:id="285" w:author="John Moehrke" w:date="2019-05-15T11:10:00Z">
              <w:r w:rsidRPr="00597E12" w:rsidDel="00602628">
                <w:rPr>
                  <w:rFonts w:eastAsia="Times New Roman"/>
                  <w:lang w:val="en-US" w:eastAsia="en-US"/>
                </w:rPr>
                <w:delText>eventCodeListDisplay Name</w:delText>
              </w:r>
            </w:del>
          </w:p>
        </w:tc>
        <w:tc>
          <w:tcPr>
            <w:tcW w:w="4520" w:type="dxa"/>
            <w:tcBorders>
              <w:top w:val="single" w:sz="4" w:space="0" w:color="000000"/>
              <w:left w:val="single" w:sz="4" w:space="0" w:color="000000"/>
              <w:bottom w:val="single" w:sz="4" w:space="0" w:color="000000"/>
            </w:tcBorders>
            <w:shd w:val="clear" w:color="auto" w:fill="auto"/>
          </w:tcPr>
          <w:p w14:paraId="58A4866C" w14:textId="28675484" w:rsidR="00B1499F" w:rsidRPr="00597E12" w:rsidDel="00602628" w:rsidRDefault="00B1499F" w:rsidP="00B1499F">
            <w:pPr>
              <w:pStyle w:val="TableEntry"/>
              <w:snapToGrid w:val="0"/>
              <w:rPr>
                <w:del w:id="286" w:author="John Moehrke" w:date="2019-05-15T11:10:00Z"/>
                <w:rFonts w:eastAsia="Times New Roman"/>
                <w:lang w:val="en-US" w:eastAsia="en-US"/>
              </w:rPr>
            </w:pPr>
            <w:del w:id="287" w:author="John Moehrke" w:date="2019-05-15T11:10:00Z">
              <w:r w:rsidRPr="00597E12" w:rsidDel="00602628">
                <w:rPr>
                  <w:rFonts w:eastAsia="Times New Roman"/>
                  <w:lang w:val="en-US" w:eastAsia="en-US"/>
                </w:rPr>
                <w:delText>The list of names to be displayed for communicating to human reader the meaning of the eventCode. If present, shall have a single value corresponding to each value in eventCodeList.</w:delText>
              </w:r>
            </w:del>
          </w:p>
          <w:p w14:paraId="3AC5CF33" w14:textId="79648D32" w:rsidR="00B1499F" w:rsidRPr="00597E12" w:rsidDel="00602628" w:rsidRDefault="00B1499F" w:rsidP="00B1499F">
            <w:pPr>
              <w:pStyle w:val="TableEntry"/>
              <w:snapToGrid w:val="0"/>
              <w:rPr>
                <w:del w:id="288" w:author="John Moehrke" w:date="2019-05-15T11:10:00Z"/>
                <w:rFonts w:eastAsia="Times New Roman"/>
                <w:lang w:val="en-US" w:eastAsia="en-US"/>
              </w:rPr>
            </w:pPr>
            <w:del w:id="289" w:author="John Moehrke" w:date="2019-05-15T11:10:00Z">
              <w:r w:rsidRPr="00597E12" w:rsidDel="00602628">
                <w:rPr>
                  <w:rFonts w:eastAsia="Times New Roman"/>
                  <w:lang w:val="en-US" w:eastAsia="en-US"/>
                </w:rPr>
                <w:delText>See eventCodeList for an example.</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1AABBEE" w14:textId="45C47C7A" w:rsidR="00B1499F" w:rsidRPr="00597E12" w:rsidDel="00602628" w:rsidRDefault="00B1499F" w:rsidP="00B1499F">
            <w:pPr>
              <w:pStyle w:val="TableEntry"/>
              <w:snapToGrid w:val="0"/>
              <w:rPr>
                <w:del w:id="290" w:author="John Moehrke" w:date="2019-05-15T11:10:00Z"/>
                <w:rFonts w:eastAsia="Times New Roman"/>
                <w:szCs w:val="18"/>
                <w:lang w:val="en-US" w:eastAsia="en-US"/>
              </w:rPr>
            </w:pPr>
            <w:del w:id="291" w:author="John Moehrke" w:date="2019-05-15T11:10:00Z">
              <w:r w:rsidRPr="00597E12" w:rsidDel="00602628">
                <w:rPr>
                  <w:rFonts w:eastAsia="Times New Roman"/>
                  <w:szCs w:val="18"/>
                  <w:lang w:val="en-US" w:eastAsia="en-US"/>
                </w:rPr>
                <w:delText>O</w:delText>
              </w:r>
              <w:r w:rsidRPr="00597E12" w:rsidDel="00602628">
                <w:rPr>
                  <w:rFonts w:eastAsia="Times New Roman"/>
                  <w:szCs w:val="18"/>
                  <w:vertAlign w:val="superscript"/>
                  <w:lang w:val="en-US" w:eastAsia="en-US"/>
                </w:rPr>
                <w:delText>3</w:delText>
              </w:r>
            </w:del>
          </w:p>
        </w:tc>
        <w:tc>
          <w:tcPr>
            <w:tcW w:w="1398" w:type="dxa"/>
            <w:tcBorders>
              <w:top w:val="single" w:sz="4" w:space="0" w:color="000000"/>
              <w:left w:val="single" w:sz="4" w:space="0" w:color="000000"/>
              <w:bottom w:val="single" w:sz="4" w:space="0" w:color="000000"/>
              <w:right w:val="single" w:sz="4" w:space="0" w:color="000000"/>
            </w:tcBorders>
          </w:tcPr>
          <w:p w14:paraId="1DF88296" w14:textId="71565482" w:rsidR="00B1499F" w:rsidRPr="00597E12" w:rsidDel="00602628" w:rsidRDefault="00B1499F" w:rsidP="00B1499F">
            <w:pPr>
              <w:pStyle w:val="TableEntry"/>
              <w:snapToGrid w:val="0"/>
              <w:rPr>
                <w:del w:id="292" w:author="John Moehrke" w:date="2019-05-15T11:10:00Z"/>
                <w:rFonts w:eastAsia="Times New Roman"/>
                <w:szCs w:val="18"/>
                <w:lang w:val="en-US" w:eastAsia="en-US"/>
              </w:rPr>
            </w:pPr>
            <w:del w:id="293" w:author="John Moehrke" w:date="2019-05-15T11:10:00Z">
              <w:r w:rsidRPr="00597E12" w:rsidDel="00602628">
                <w:rPr>
                  <w:rFonts w:eastAsia="Times New Roman"/>
                  <w:szCs w:val="18"/>
                  <w:lang w:val="en-US" w:eastAsia="en-US"/>
                </w:rPr>
                <w:delText>XDS Affinity Domain specific</w:delText>
              </w:r>
            </w:del>
          </w:p>
        </w:tc>
      </w:tr>
      <w:tr w:rsidR="00B1499F" w:rsidRPr="00597E12" w:rsidDel="00602628" w14:paraId="636DCE88" w14:textId="4981CBB0" w:rsidTr="00AB1635">
        <w:trPr>
          <w:cantSplit/>
          <w:trHeight w:val="233"/>
          <w:del w:id="294" w:author="John Moehrke" w:date="2019-05-15T11:10:00Z"/>
        </w:trPr>
        <w:tc>
          <w:tcPr>
            <w:tcW w:w="2320" w:type="dxa"/>
            <w:tcBorders>
              <w:top w:val="single" w:sz="4" w:space="0" w:color="000000"/>
              <w:left w:val="single" w:sz="4" w:space="0" w:color="000000"/>
              <w:bottom w:val="single" w:sz="4" w:space="0" w:color="000000"/>
            </w:tcBorders>
            <w:shd w:val="clear" w:color="auto" w:fill="auto"/>
          </w:tcPr>
          <w:p w14:paraId="32964F07" w14:textId="77F3D7AC" w:rsidR="00B1499F" w:rsidRPr="00597E12" w:rsidDel="00602628" w:rsidRDefault="00B1499F" w:rsidP="00B1499F">
            <w:pPr>
              <w:pStyle w:val="TableEntry"/>
              <w:snapToGrid w:val="0"/>
              <w:rPr>
                <w:del w:id="295" w:author="John Moehrke" w:date="2019-05-15T11:10:00Z"/>
                <w:rFonts w:eastAsia="Times New Roman"/>
                <w:szCs w:val="18"/>
                <w:lang w:val="en-US" w:eastAsia="en-US"/>
              </w:rPr>
            </w:pPr>
            <w:del w:id="296" w:author="John Moehrke" w:date="2019-05-15T11:10:00Z">
              <w:r w:rsidRPr="00597E12" w:rsidDel="00602628">
                <w:rPr>
                  <w:rFonts w:eastAsia="Times New Roman"/>
                  <w:szCs w:val="18"/>
                  <w:lang w:val="en-US" w:eastAsia="en-US"/>
                </w:rPr>
                <w:delText>formatCode</w:delText>
              </w:r>
            </w:del>
          </w:p>
        </w:tc>
        <w:tc>
          <w:tcPr>
            <w:tcW w:w="4520" w:type="dxa"/>
            <w:tcBorders>
              <w:top w:val="single" w:sz="4" w:space="0" w:color="000000"/>
              <w:left w:val="single" w:sz="4" w:space="0" w:color="000000"/>
              <w:bottom w:val="single" w:sz="4" w:space="0" w:color="000000"/>
            </w:tcBorders>
            <w:shd w:val="clear" w:color="auto" w:fill="auto"/>
          </w:tcPr>
          <w:p w14:paraId="4B628D78" w14:textId="63A15CE3" w:rsidR="00B1499F" w:rsidRPr="00597E12" w:rsidDel="00602628" w:rsidRDefault="00B1499F" w:rsidP="00B1499F">
            <w:pPr>
              <w:pStyle w:val="TableEntry"/>
              <w:snapToGrid w:val="0"/>
              <w:rPr>
                <w:del w:id="297" w:author="John Moehrke" w:date="2019-05-15T11:10:00Z"/>
                <w:rFonts w:eastAsia="Times New Roman"/>
                <w:lang w:val="en-US" w:eastAsia="en-US"/>
              </w:rPr>
            </w:pPr>
            <w:del w:id="298" w:author="John Moehrke" w:date="2019-05-15T11:10:00Z">
              <w:r w:rsidRPr="00597E12" w:rsidDel="00602628">
                <w:rPr>
                  <w:rFonts w:eastAsia="Times New Roman"/>
                  <w:lang w:val="en-US" w:eastAsia="en-US"/>
                </w:rPr>
                <w:delText xml:space="preserve">Code globally uniquely specifying the format of the document. Along with the typeCode, it should provide sufficient information to allow any potential XDS Document Consumer to know if it will be able to process the document. The formatCode shall be sufficiently specific to ensure processing/display by identifying a document encoding, structure and template (e.g., for a CDA Document, the fact that it complies with a CDA schema, possibly a template and the choice of a content-specific style sheet). </w:delText>
              </w:r>
              <w:r w:rsidR="009C1FB9" w:rsidRPr="00597E12" w:rsidDel="00602628">
                <w:rPr>
                  <w:rFonts w:eastAsia="Times New Roman"/>
                  <w:b/>
                  <w:u w:val="single"/>
                  <w:lang w:val="en-US" w:eastAsia="en-US"/>
                </w:rPr>
                <w:delText xml:space="preserve">When </w:delText>
              </w:r>
              <w:r w:rsidRPr="00597E12" w:rsidDel="00602628">
                <w:rPr>
                  <w:rFonts w:eastAsia="Times New Roman"/>
                  <w:b/>
                  <w:u w:val="single"/>
                  <w:lang w:val="en-US" w:eastAsia="en-US"/>
                </w:rPr>
                <w:delText xml:space="preserve">the mimeType attribute indicates </w:delText>
              </w:r>
              <w:r w:rsidR="009C1FB9" w:rsidRPr="00597E12" w:rsidDel="00602628">
                <w:rPr>
                  <w:rFonts w:eastAsia="Times New Roman"/>
                  <w:b/>
                  <w:u w:val="single"/>
                  <w:lang w:val="en-US" w:eastAsia="en-US"/>
                </w:rPr>
                <w:delText xml:space="preserve">that the document is </w:delText>
              </w:r>
              <w:r w:rsidRPr="00597E12" w:rsidDel="00602628">
                <w:rPr>
                  <w:rFonts w:eastAsia="Times New Roman"/>
                  <w:b/>
                  <w:u w:val="single"/>
                  <w:lang w:val="en-US" w:eastAsia="en-US"/>
                </w:rPr>
                <w:delText>encrypt</w:delText>
              </w:r>
              <w:r w:rsidR="009C1FB9" w:rsidRPr="00597E12" w:rsidDel="00602628">
                <w:rPr>
                  <w:rFonts w:eastAsia="Times New Roman"/>
                  <w:b/>
                  <w:u w:val="single"/>
                  <w:lang w:val="en-US" w:eastAsia="en-US"/>
                </w:rPr>
                <w:delText>ed (a value such as</w:delText>
              </w:r>
              <w:r w:rsidR="005D5218" w:rsidRPr="00597E12" w:rsidDel="00602628">
                <w:rPr>
                  <w:rFonts w:eastAsia="Times New Roman"/>
                  <w:b/>
                  <w:u w:val="single"/>
                  <w:lang w:val="en-US" w:eastAsia="en-US"/>
                </w:rPr>
                <w:delText xml:space="preserve"> application/pkcs7-mime</w:delText>
              </w:r>
              <w:r w:rsidR="009C1FB9" w:rsidRPr="00597E12" w:rsidDel="00602628">
                <w:rPr>
                  <w:rFonts w:eastAsia="Times New Roman"/>
                  <w:b/>
                  <w:u w:val="single"/>
                  <w:lang w:val="en-US" w:eastAsia="en-US"/>
                </w:rPr>
                <w:delText>)</w:delText>
              </w:r>
              <w:r w:rsidRPr="00597E12" w:rsidDel="00602628">
                <w:rPr>
                  <w:rFonts w:eastAsia="Times New Roman"/>
                  <w:b/>
                  <w:u w:val="single"/>
                  <w:lang w:val="en-US" w:eastAsia="en-US"/>
                </w:rPr>
                <w:delText xml:space="preserve"> then </w:delText>
              </w:r>
              <w:r w:rsidR="009C1FB9" w:rsidRPr="00597E12" w:rsidDel="00602628">
                <w:rPr>
                  <w:rFonts w:eastAsia="Times New Roman"/>
                  <w:b/>
                  <w:u w:val="single"/>
                  <w:lang w:val="en-US" w:eastAsia="en-US"/>
                </w:rPr>
                <w:delText xml:space="preserve">the </w:delText>
              </w:r>
              <w:r w:rsidR="005D5218" w:rsidRPr="00597E12" w:rsidDel="00602628">
                <w:rPr>
                  <w:rFonts w:eastAsia="Times New Roman"/>
                  <w:b/>
                  <w:u w:val="single"/>
                  <w:lang w:val="en-US" w:eastAsia="en-US"/>
                </w:rPr>
                <w:delText xml:space="preserve">formatCode shall </w:delText>
              </w:r>
              <w:r w:rsidR="009C1FB9" w:rsidRPr="00597E12" w:rsidDel="00602628">
                <w:rPr>
                  <w:rFonts w:eastAsia="Times New Roman"/>
                  <w:b/>
                  <w:u w:val="single"/>
                  <w:lang w:val="en-US" w:eastAsia="en-US"/>
                </w:rPr>
                <w:delText>reflect</w:delText>
              </w:r>
              <w:r w:rsidR="005D5218" w:rsidRPr="00597E12" w:rsidDel="00602628">
                <w:rPr>
                  <w:rFonts w:eastAsia="Times New Roman"/>
                  <w:b/>
                  <w:u w:val="single"/>
                  <w:lang w:val="en-US" w:eastAsia="en-US"/>
                </w:rPr>
                <w:delText xml:space="preserve"> the </w:delText>
              </w:r>
              <w:r w:rsidR="009C1FB9" w:rsidRPr="00597E12" w:rsidDel="00602628">
                <w:rPr>
                  <w:rFonts w:eastAsia="Times New Roman"/>
                  <w:b/>
                  <w:u w:val="single"/>
                  <w:lang w:val="en-US" w:eastAsia="en-US"/>
                </w:rPr>
                <w:delText>contents</w:delText>
              </w:r>
              <w:r w:rsidR="005D5218" w:rsidRPr="00597E12" w:rsidDel="00602628">
                <w:rPr>
                  <w:rFonts w:eastAsia="Times New Roman"/>
                  <w:b/>
                  <w:u w:val="single"/>
                  <w:lang w:val="en-US" w:eastAsia="en-US"/>
                </w:rPr>
                <w:delText xml:space="preserve"> of the document</w:delText>
              </w:r>
              <w:r w:rsidR="009C1FB9" w:rsidRPr="00597E12" w:rsidDel="00602628">
                <w:rPr>
                  <w:rFonts w:eastAsia="Times New Roman"/>
                  <w:b/>
                  <w:u w:val="single"/>
                  <w:lang w:val="en-US" w:eastAsia="en-US"/>
                </w:rPr>
                <w:delText xml:space="preserve"> before encryption</w:delText>
              </w:r>
              <w:r w:rsidR="005D5218" w:rsidRPr="00597E12" w:rsidDel="00602628">
                <w:rPr>
                  <w:rFonts w:eastAsia="Times New Roman"/>
                  <w:b/>
                  <w:u w:val="single"/>
                  <w:lang w:val="en-US" w:eastAsia="en-US"/>
                </w:rPr>
                <w:delText xml:space="preserve">. </w:delText>
              </w:r>
              <w:r w:rsidRPr="00597E12" w:rsidDel="00602628">
                <w:rPr>
                  <w:rFonts w:eastAsia="Times New Roman"/>
                  <w:lang w:val="en-US" w:eastAsia="en-US"/>
                </w:rPr>
                <w:delText>Shall have a single value.</w:delText>
              </w:r>
            </w:del>
          </w:p>
          <w:p w14:paraId="1EDA0AD7" w14:textId="73781BC5" w:rsidR="00B1499F" w:rsidRPr="00597E12" w:rsidDel="00602628" w:rsidRDefault="00B1499F" w:rsidP="00B1499F">
            <w:pPr>
              <w:pStyle w:val="TableEntry"/>
              <w:snapToGrid w:val="0"/>
              <w:rPr>
                <w:del w:id="299" w:author="John Moehrke" w:date="2019-05-15T11:10:00Z"/>
                <w:rFonts w:eastAsia="Times New Roman"/>
                <w:lang w:val="en-US" w:eastAsia="en-US"/>
              </w:rPr>
            </w:pPr>
            <w:del w:id="300" w:author="John Moehrke" w:date="2019-05-15T11:10:00Z">
              <w:r w:rsidRPr="00597E12" w:rsidDel="00602628">
                <w:rPr>
                  <w:rFonts w:eastAsia="Times New Roman"/>
                  <w:lang w:val="en-US" w:eastAsia="en-US"/>
                </w:rPr>
                <w:delText>Format codes may be specified by multiple organizations. Format codes defined by ITI shall have names with the prefix</w:delText>
              </w:r>
            </w:del>
          </w:p>
          <w:p w14:paraId="2DDE9035" w14:textId="3F97895B" w:rsidR="00B1499F" w:rsidRPr="00597E12" w:rsidDel="00602628" w:rsidRDefault="00B1499F" w:rsidP="00B1499F">
            <w:pPr>
              <w:pStyle w:val="TableEntry"/>
              <w:snapToGrid w:val="0"/>
              <w:rPr>
                <w:del w:id="301" w:author="John Moehrke" w:date="2019-05-15T11:10:00Z"/>
                <w:rFonts w:eastAsia="Times New Roman"/>
                <w:lang w:val="en-US" w:eastAsia="en-US"/>
              </w:rPr>
            </w:pPr>
            <w:del w:id="302" w:author="John Moehrke" w:date="2019-05-15T11:10:00Z">
              <w:r w:rsidRPr="00597E12" w:rsidDel="00602628">
                <w:rPr>
                  <w:rFonts w:eastAsia="Times New Roman"/>
                  <w:lang w:val="en-US" w:eastAsia="en-US"/>
                </w:rPr>
                <w:delText>urn:ihe:iti:</w:delText>
              </w:r>
            </w:del>
          </w:p>
          <w:p w14:paraId="4E4EFA46" w14:textId="63F4AD27" w:rsidR="00B1499F" w:rsidRPr="00597E12" w:rsidDel="00602628" w:rsidRDefault="00B1499F" w:rsidP="00B1499F">
            <w:pPr>
              <w:pStyle w:val="TableEntry"/>
              <w:snapToGrid w:val="0"/>
              <w:rPr>
                <w:del w:id="303" w:author="John Moehrke" w:date="2019-05-15T11:10:00Z"/>
                <w:rFonts w:eastAsia="Times New Roman"/>
                <w:lang w:val="en-US" w:eastAsia="en-US"/>
              </w:rPr>
            </w:pPr>
            <w:del w:id="304" w:author="John Moehrke" w:date="2019-05-15T11:10:00Z">
              <w:r w:rsidRPr="00597E12" w:rsidDel="00602628">
                <w:rPr>
                  <w:rFonts w:eastAsia="Times New Roman"/>
                  <w:lang w:val="en-US" w:eastAsia="en-US"/>
                </w:rPr>
                <w:delText>Format codes defined by other IHE domains shall have names with the prefix</w:delText>
              </w:r>
            </w:del>
          </w:p>
          <w:p w14:paraId="46E43209" w14:textId="45B728F5" w:rsidR="00B1499F" w:rsidRPr="00597E12" w:rsidDel="00602628" w:rsidRDefault="00B1499F" w:rsidP="00B1499F">
            <w:pPr>
              <w:pStyle w:val="TableEntry"/>
              <w:snapToGrid w:val="0"/>
              <w:rPr>
                <w:del w:id="305" w:author="John Moehrke" w:date="2019-05-15T11:10:00Z"/>
                <w:rFonts w:eastAsia="Times New Roman"/>
                <w:lang w:val="en-US" w:eastAsia="en-US"/>
              </w:rPr>
            </w:pPr>
            <w:del w:id="306" w:author="John Moehrke" w:date="2019-05-15T11:10:00Z">
              <w:r w:rsidRPr="00597E12" w:rsidDel="00602628">
                <w:rPr>
                  <w:rFonts w:eastAsia="Times New Roman"/>
                  <w:lang w:val="en-US" w:eastAsia="en-US"/>
                </w:rPr>
                <w:delText>urn:ihe:</w:delText>
              </w:r>
              <w:r w:rsidRPr="00AB1635" w:rsidDel="00602628">
                <w:delText>‟domain initials‟</w:delText>
              </w:r>
              <w:r w:rsidRPr="00597E12" w:rsidDel="00602628">
                <w:rPr>
                  <w:rFonts w:eastAsia="Times New Roman"/>
                  <w:lang w:val="en-US" w:eastAsia="en-US"/>
                </w:rPr>
                <w:delText>:</w:delText>
              </w:r>
            </w:del>
          </w:p>
          <w:p w14:paraId="3B605E9C" w14:textId="0C9C55A0" w:rsidR="00B1499F" w:rsidRPr="00597E12" w:rsidDel="00602628" w:rsidRDefault="00B1499F" w:rsidP="00B1499F">
            <w:pPr>
              <w:pStyle w:val="TableEntry"/>
              <w:snapToGrid w:val="0"/>
              <w:rPr>
                <w:del w:id="307" w:author="John Moehrke" w:date="2019-05-15T11:10:00Z"/>
                <w:rFonts w:eastAsia="Times New Roman"/>
                <w:lang w:val="en-US" w:eastAsia="en-US"/>
              </w:rPr>
            </w:pPr>
            <w:del w:id="308" w:author="John Moehrke" w:date="2019-05-15T11:10:00Z">
              <w:r w:rsidRPr="00597E12" w:rsidDel="00602628">
                <w:rPr>
                  <w:rFonts w:eastAsia="Times New Roman"/>
                  <w:lang w:val="en-US" w:eastAsia="en-US"/>
                </w:rPr>
                <w:delText>Format codes defined by the Affinity Domain shall have names with the prefix</w:delText>
              </w:r>
            </w:del>
          </w:p>
          <w:p w14:paraId="7B1A4A41" w14:textId="2CAB6596" w:rsidR="00B1499F" w:rsidRPr="00597E12" w:rsidDel="00602628" w:rsidRDefault="00B1499F" w:rsidP="00B1499F">
            <w:pPr>
              <w:pStyle w:val="TableEntry"/>
              <w:snapToGrid w:val="0"/>
              <w:rPr>
                <w:del w:id="309" w:author="John Moehrke" w:date="2019-05-15T11:10:00Z"/>
                <w:rFonts w:eastAsia="Times New Roman"/>
                <w:lang w:val="en-US" w:eastAsia="en-US"/>
              </w:rPr>
            </w:pPr>
            <w:del w:id="310" w:author="John Moehrke" w:date="2019-05-15T11:10:00Z">
              <w:r w:rsidRPr="00597E12" w:rsidDel="00602628">
                <w:rPr>
                  <w:rFonts w:eastAsia="Times New Roman"/>
                  <w:lang w:val="en-US" w:eastAsia="en-US"/>
                </w:rPr>
                <w:delText>urn:ad:</w:delText>
              </w:r>
              <w:r w:rsidRPr="00AB1635" w:rsidDel="00602628">
                <w:delText>‟name of affinity domain‟:</w:delText>
              </w:r>
            </w:del>
          </w:p>
          <w:p w14:paraId="3A9F99AC" w14:textId="2AB014E4" w:rsidR="00B1499F" w:rsidRPr="00597E12" w:rsidDel="00602628" w:rsidRDefault="00B1499F" w:rsidP="00B1499F">
            <w:pPr>
              <w:pStyle w:val="TableEntry"/>
              <w:snapToGrid w:val="0"/>
              <w:rPr>
                <w:del w:id="311" w:author="John Moehrke" w:date="2019-05-15T11:10:00Z"/>
                <w:rFonts w:eastAsia="Times New Roman"/>
                <w:lang w:val="en-US" w:eastAsia="en-US"/>
              </w:rPr>
            </w:pPr>
            <w:del w:id="312" w:author="John Moehrke" w:date="2019-05-15T11:10:00Z">
              <w:r w:rsidRPr="00597E12" w:rsidDel="00602628">
                <w:rPr>
                  <w:rFonts w:eastAsia="Times New Roman"/>
                  <w:lang w:val="en-US" w:eastAsia="en-US"/>
                </w:rPr>
                <w:delText>Affinity Domains shall be unique.</w:delText>
              </w:r>
            </w:del>
          </w:p>
          <w:p w14:paraId="17D73148" w14:textId="63300CCD" w:rsidR="00B1499F" w:rsidRPr="00597E12" w:rsidDel="00602628" w:rsidRDefault="00B1499F" w:rsidP="00B1499F">
            <w:pPr>
              <w:pStyle w:val="TableEntry"/>
              <w:snapToGrid w:val="0"/>
              <w:rPr>
                <w:del w:id="313" w:author="John Moehrke" w:date="2019-05-15T11:10:00Z"/>
                <w:rFonts w:eastAsia="Times New Roman"/>
                <w:lang w:val="en-US" w:eastAsia="en-US"/>
              </w:rPr>
            </w:pPr>
            <w:del w:id="314" w:author="John Moehrke" w:date="2019-05-15T11:10:00Z">
              <w:r w:rsidRPr="00597E12" w:rsidDel="00602628">
                <w:rPr>
                  <w:rFonts w:eastAsia="Times New Roman"/>
                  <w:lang w:val="en-US" w:eastAsia="en-US"/>
                </w:rPr>
                <w:delText>The prefixes described here are not assumed to be exhaustive.</w:delText>
              </w:r>
            </w:del>
          </w:p>
          <w:p w14:paraId="358A49CF" w14:textId="43A93122" w:rsidR="00B1499F" w:rsidRPr="00597E12" w:rsidDel="00602628" w:rsidRDefault="00B1499F" w:rsidP="00B1499F">
            <w:pPr>
              <w:pStyle w:val="TableEntry"/>
              <w:snapToGrid w:val="0"/>
              <w:rPr>
                <w:del w:id="315" w:author="John Moehrke" w:date="2019-05-15T11:10:00Z"/>
                <w:rFonts w:eastAsia="Times New Roman"/>
                <w:lang w:val="en-US" w:eastAsia="en-US"/>
              </w:rPr>
            </w:pPr>
            <w:del w:id="316" w:author="John Moehrke" w:date="2019-05-15T11:10:00Z">
              <w:r w:rsidRPr="00597E12" w:rsidDel="00602628">
                <w:rPr>
                  <w:rFonts w:eastAsia="Times New Roman"/>
                  <w:lang w:val="en-US" w:eastAsia="en-US"/>
                </w:rPr>
                <w:delText>[…]</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3E5BF3" w14:textId="33446411" w:rsidR="00B1499F" w:rsidRPr="00597E12" w:rsidDel="00602628" w:rsidRDefault="00B1499F" w:rsidP="00B1499F">
            <w:pPr>
              <w:pStyle w:val="TableEntry"/>
              <w:snapToGrid w:val="0"/>
              <w:rPr>
                <w:del w:id="317" w:author="John Moehrke" w:date="2019-05-15T11:10:00Z"/>
                <w:rFonts w:eastAsia="Times New Roman"/>
                <w:szCs w:val="18"/>
                <w:lang w:val="en-US" w:eastAsia="en-US"/>
              </w:rPr>
            </w:pPr>
            <w:del w:id="318" w:author="John Moehrke" w:date="2019-05-15T11:10:00Z">
              <w:r w:rsidRPr="00597E12" w:rsidDel="00602628">
                <w:rPr>
                  <w:rFonts w:eastAsia="Times New Roman"/>
                  <w:szCs w:val="18"/>
                  <w:lang w:val="en-US" w:eastAsia="en-US"/>
                </w:rPr>
                <w:delText>R</w:delText>
              </w:r>
            </w:del>
          </w:p>
        </w:tc>
        <w:tc>
          <w:tcPr>
            <w:tcW w:w="1398" w:type="dxa"/>
            <w:tcBorders>
              <w:top w:val="single" w:sz="4" w:space="0" w:color="000000"/>
              <w:left w:val="single" w:sz="4" w:space="0" w:color="000000"/>
              <w:bottom w:val="single" w:sz="4" w:space="0" w:color="000000"/>
              <w:right w:val="single" w:sz="4" w:space="0" w:color="000000"/>
            </w:tcBorders>
          </w:tcPr>
          <w:p w14:paraId="145A3346" w14:textId="13589CBD" w:rsidR="00B1499F" w:rsidRPr="00597E12" w:rsidDel="00602628" w:rsidRDefault="00B1499F" w:rsidP="00B1499F">
            <w:pPr>
              <w:pStyle w:val="TableEntry"/>
              <w:snapToGrid w:val="0"/>
              <w:rPr>
                <w:del w:id="319" w:author="John Moehrke" w:date="2019-05-15T11:10:00Z"/>
                <w:rFonts w:eastAsia="Times New Roman"/>
                <w:szCs w:val="18"/>
                <w:lang w:val="en-US" w:eastAsia="en-US"/>
              </w:rPr>
            </w:pPr>
            <w:del w:id="320" w:author="John Moehrke" w:date="2019-05-15T11:10:00Z">
              <w:r w:rsidRPr="00597E12" w:rsidDel="00602628">
                <w:rPr>
                  <w:rFonts w:eastAsia="Times New Roman"/>
                  <w:szCs w:val="18"/>
                  <w:lang w:val="en-US" w:eastAsia="en-US"/>
                </w:rPr>
                <w:delText>XDS Affinity Domain specific</w:delText>
              </w:r>
            </w:del>
          </w:p>
        </w:tc>
      </w:tr>
      <w:tr w:rsidR="00B1499F" w:rsidRPr="00597E12" w:rsidDel="00602628" w14:paraId="4D508488" w14:textId="64BF75E1" w:rsidTr="00AB1635">
        <w:trPr>
          <w:cantSplit/>
          <w:trHeight w:val="233"/>
          <w:del w:id="321" w:author="John Moehrke" w:date="2019-05-15T11:10:00Z"/>
        </w:trPr>
        <w:tc>
          <w:tcPr>
            <w:tcW w:w="2320" w:type="dxa"/>
            <w:tcBorders>
              <w:top w:val="single" w:sz="4" w:space="0" w:color="000000"/>
              <w:left w:val="single" w:sz="4" w:space="0" w:color="000000"/>
              <w:bottom w:val="single" w:sz="4" w:space="0" w:color="000000"/>
            </w:tcBorders>
            <w:shd w:val="clear" w:color="auto" w:fill="auto"/>
          </w:tcPr>
          <w:p w14:paraId="069929E7" w14:textId="48154E12" w:rsidR="00B1499F" w:rsidRPr="00597E12" w:rsidDel="00602628" w:rsidRDefault="00B1499F" w:rsidP="00B1499F">
            <w:pPr>
              <w:pStyle w:val="TableEntry"/>
              <w:snapToGrid w:val="0"/>
              <w:rPr>
                <w:del w:id="322" w:author="John Moehrke" w:date="2019-05-15T11:10:00Z"/>
                <w:rFonts w:eastAsia="Times New Roman"/>
                <w:szCs w:val="18"/>
                <w:lang w:val="en-US" w:eastAsia="en-US"/>
              </w:rPr>
            </w:pPr>
            <w:del w:id="323" w:author="John Moehrke" w:date="2019-05-15T11:10:00Z">
              <w:r w:rsidRPr="00597E12" w:rsidDel="00602628">
                <w:rPr>
                  <w:rFonts w:eastAsia="Times New Roman"/>
                  <w:szCs w:val="18"/>
                  <w:lang w:val="en-US" w:eastAsia="en-US"/>
                </w:rPr>
                <w:delText>hash</w:delText>
              </w:r>
            </w:del>
          </w:p>
        </w:tc>
        <w:tc>
          <w:tcPr>
            <w:tcW w:w="4520" w:type="dxa"/>
            <w:tcBorders>
              <w:top w:val="single" w:sz="4" w:space="0" w:color="000000"/>
              <w:left w:val="single" w:sz="4" w:space="0" w:color="000000"/>
              <w:bottom w:val="single" w:sz="4" w:space="0" w:color="000000"/>
            </w:tcBorders>
            <w:shd w:val="clear" w:color="auto" w:fill="auto"/>
          </w:tcPr>
          <w:p w14:paraId="3CE92503" w14:textId="4401B31A" w:rsidR="00B1499F" w:rsidRPr="00597E12" w:rsidDel="00602628" w:rsidRDefault="00B1499F" w:rsidP="00B1499F">
            <w:pPr>
              <w:pStyle w:val="TableEntry"/>
              <w:snapToGrid w:val="0"/>
              <w:rPr>
                <w:del w:id="324" w:author="John Moehrke" w:date="2019-05-15T11:10:00Z"/>
                <w:rFonts w:eastAsia="Times New Roman"/>
                <w:lang w:val="en-US" w:eastAsia="en-US"/>
              </w:rPr>
            </w:pPr>
            <w:del w:id="325" w:author="John Moehrke" w:date="2019-05-15T11:10:00Z">
              <w:r w:rsidRPr="00597E12" w:rsidDel="00602628">
                <w:rPr>
                  <w:rFonts w:eastAsia="Times New Roman"/>
                  <w:lang w:val="en-US" w:eastAsia="en-US"/>
                </w:rPr>
                <w:delText>[…]</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3DB05E" w14:textId="1D0CD256" w:rsidR="00B1499F" w:rsidRPr="00597E12" w:rsidDel="00602628" w:rsidRDefault="00B1499F" w:rsidP="00B1499F">
            <w:pPr>
              <w:pStyle w:val="TableEntry"/>
              <w:snapToGrid w:val="0"/>
              <w:rPr>
                <w:del w:id="326" w:author="John Moehrke" w:date="2019-05-15T11:10:00Z"/>
                <w:rFonts w:eastAsia="Times New Roman"/>
                <w:szCs w:val="18"/>
                <w:lang w:val="en-US" w:eastAsia="en-US"/>
              </w:rPr>
            </w:pPr>
            <w:del w:id="327" w:author="John Moehrke" w:date="2019-05-15T11:10:00Z">
              <w:r w:rsidRPr="00597E12" w:rsidDel="00602628">
                <w:rPr>
                  <w:rFonts w:eastAsia="Times New Roman"/>
                  <w:szCs w:val="18"/>
                  <w:lang w:val="en-US" w:eastAsia="en-US"/>
                </w:rPr>
                <w:delText>[…]</w:delText>
              </w:r>
            </w:del>
          </w:p>
        </w:tc>
        <w:tc>
          <w:tcPr>
            <w:tcW w:w="1398" w:type="dxa"/>
            <w:tcBorders>
              <w:top w:val="single" w:sz="4" w:space="0" w:color="000000"/>
              <w:left w:val="single" w:sz="4" w:space="0" w:color="000000"/>
              <w:bottom w:val="single" w:sz="4" w:space="0" w:color="000000"/>
              <w:right w:val="single" w:sz="4" w:space="0" w:color="000000"/>
            </w:tcBorders>
          </w:tcPr>
          <w:p w14:paraId="74A3DC8A" w14:textId="35D26D7F" w:rsidR="00B1499F" w:rsidRPr="00597E12" w:rsidDel="00602628" w:rsidRDefault="00B1499F" w:rsidP="00B1499F">
            <w:pPr>
              <w:pStyle w:val="TableEntry"/>
              <w:snapToGrid w:val="0"/>
              <w:rPr>
                <w:del w:id="328" w:author="John Moehrke" w:date="2019-05-15T11:10:00Z"/>
                <w:rFonts w:eastAsia="Times New Roman"/>
                <w:szCs w:val="18"/>
                <w:lang w:val="en-US" w:eastAsia="en-US"/>
              </w:rPr>
            </w:pPr>
            <w:del w:id="329" w:author="John Moehrke" w:date="2019-05-15T11:10:00Z">
              <w:r w:rsidRPr="00597E12" w:rsidDel="00602628">
                <w:rPr>
                  <w:rFonts w:eastAsia="Times New Roman"/>
                  <w:szCs w:val="18"/>
                  <w:lang w:val="en-US" w:eastAsia="en-US"/>
                </w:rPr>
                <w:delText>[…]</w:delText>
              </w:r>
            </w:del>
          </w:p>
        </w:tc>
      </w:tr>
    </w:tbl>
    <w:p w14:paraId="78310F20" w14:textId="77777777" w:rsidR="00602628" w:rsidRPr="00602628" w:rsidRDefault="00602628" w:rsidP="00602628">
      <w:pPr>
        <w:pStyle w:val="EditorInstructions"/>
        <w:rPr>
          <w:ins w:id="330" w:author="John Moehrke" w:date="2019-05-15T11:11:00Z"/>
          <w:rPrChange w:id="331" w:author="John Moehrke" w:date="2019-05-15T11:11:00Z">
            <w:rPr>
              <w:ins w:id="332" w:author="John Moehrke" w:date="2019-05-15T11:11:00Z"/>
              <w:highlight w:val="green"/>
            </w:rPr>
          </w:rPrChange>
        </w:rPr>
      </w:pPr>
      <w:bookmarkStart w:id="333" w:name="_GoBack"/>
      <w:bookmarkEnd w:id="333"/>
      <w:ins w:id="334" w:author="John Moehrke" w:date="2019-05-15T11:11:00Z">
        <w:r w:rsidRPr="00602628">
          <w:rPr>
            <w:rPrChange w:id="335" w:author="John Moehrke" w:date="2019-05-15T11:11:00Z">
              <w:rPr>
                <w:highlight w:val="green"/>
              </w:rPr>
            </w:rPrChange>
          </w:rPr>
          <w:lastRenderedPageBreak/>
          <w:t>Update Volume 3, Section 4.2.3.2.9</w:t>
        </w:r>
      </w:ins>
    </w:p>
    <w:p w14:paraId="0D1E27AE" w14:textId="77777777" w:rsidR="00602628" w:rsidRPr="00602628" w:rsidRDefault="00602628" w:rsidP="00602628">
      <w:pPr>
        <w:pStyle w:val="BodyText"/>
        <w:rPr>
          <w:ins w:id="336" w:author="John Moehrke" w:date="2019-05-15T11:11:00Z"/>
          <w:rPrChange w:id="337" w:author="John Moehrke" w:date="2019-05-15T11:11:00Z">
            <w:rPr>
              <w:ins w:id="338" w:author="John Moehrke" w:date="2019-05-15T11:11:00Z"/>
              <w:highlight w:val="green"/>
            </w:rPr>
          </w:rPrChange>
        </w:rPr>
      </w:pPr>
    </w:p>
    <w:p w14:paraId="58E4E4CC" w14:textId="77777777" w:rsidR="00602628" w:rsidRPr="00602628" w:rsidRDefault="00602628" w:rsidP="00602628">
      <w:pPr>
        <w:pStyle w:val="Heading5"/>
        <w:numPr>
          <w:ilvl w:val="4"/>
          <w:numId w:val="107"/>
        </w:numPr>
        <w:suppressAutoHyphens w:val="0"/>
        <w:rPr>
          <w:ins w:id="339" w:author="John Moehrke" w:date="2019-05-15T11:11:00Z"/>
          <w:rPrChange w:id="340" w:author="John Moehrke" w:date="2019-05-15T11:11:00Z">
            <w:rPr>
              <w:ins w:id="341" w:author="John Moehrke" w:date="2019-05-15T11:11:00Z"/>
              <w:highlight w:val="green"/>
            </w:rPr>
          </w:rPrChange>
        </w:rPr>
      </w:pPr>
      <w:proofErr w:type="spellStart"/>
      <w:ins w:id="342" w:author="John Moehrke" w:date="2019-05-15T11:11:00Z">
        <w:r w:rsidRPr="00602628">
          <w:rPr>
            <w:rPrChange w:id="343" w:author="John Moehrke" w:date="2019-05-15T11:11:00Z">
              <w:rPr>
                <w:highlight w:val="green"/>
              </w:rPr>
            </w:rPrChange>
          </w:rPr>
          <w:t>DocumentEntry.formatCode</w:t>
        </w:r>
        <w:proofErr w:type="spellEnd"/>
      </w:ins>
    </w:p>
    <w:p w14:paraId="602A54DA" w14:textId="77777777" w:rsidR="00602628" w:rsidRPr="00602628" w:rsidRDefault="00602628" w:rsidP="00602628">
      <w:pPr>
        <w:pStyle w:val="BodyText"/>
        <w:rPr>
          <w:ins w:id="344" w:author="John Moehrke" w:date="2019-05-15T11:11:00Z"/>
          <w:b/>
          <w:bCs/>
          <w:rPrChange w:id="345" w:author="John Moehrke" w:date="2019-05-15T11:11:00Z">
            <w:rPr>
              <w:ins w:id="346" w:author="John Moehrke" w:date="2019-05-15T11:11:00Z"/>
              <w:b/>
              <w:bCs/>
              <w:highlight w:val="green"/>
            </w:rPr>
          </w:rPrChange>
        </w:rPr>
      </w:pPr>
      <w:ins w:id="347" w:author="John Moehrke" w:date="2019-05-15T11:11:00Z">
        <w:r w:rsidRPr="00602628">
          <w:rPr>
            <w:b/>
            <w:bCs/>
            <w:rPrChange w:id="348" w:author="John Moehrke" w:date="2019-05-15T11:11:00Z">
              <w:rPr>
                <w:b/>
                <w:bCs/>
                <w:highlight w:val="green"/>
              </w:rPr>
            </w:rPrChange>
          </w:rPr>
          <w:t>Description:</w:t>
        </w:r>
      </w:ins>
    </w:p>
    <w:p w14:paraId="53061ADE" w14:textId="77777777" w:rsidR="00602628" w:rsidRPr="00602628" w:rsidRDefault="00602628" w:rsidP="00602628">
      <w:pPr>
        <w:pStyle w:val="BodyText"/>
        <w:rPr>
          <w:ins w:id="349" w:author="John Moehrke" w:date="2019-05-15T11:11:00Z"/>
          <w:b/>
          <w:bCs/>
          <w:rPrChange w:id="350" w:author="John Moehrke" w:date="2019-05-15T11:11:00Z">
            <w:rPr>
              <w:ins w:id="351" w:author="John Moehrke" w:date="2019-05-15T11:11:00Z"/>
              <w:b/>
              <w:bCs/>
              <w:highlight w:val="green"/>
            </w:rPr>
          </w:rPrChange>
        </w:rPr>
      </w:pPr>
      <w:ins w:id="352" w:author="John Moehrke" w:date="2019-05-15T11:11:00Z">
        <w:r w:rsidRPr="00602628">
          <w:rPr>
            <w:bCs/>
            <w:rPrChange w:id="353" w:author="John Moehrke" w:date="2019-05-15T11:11:00Z">
              <w:rPr>
                <w:bCs/>
                <w:highlight w:val="green"/>
              </w:rPr>
            </w:rPrChange>
          </w:rPr>
          <w:t>…</w:t>
        </w:r>
      </w:ins>
    </w:p>
    <w:p w14:paraId="2C41912A" w14:textId="77777777" w:rsidR="00602628" w:rsidRPr="00602628" w:rsidRDefault="00602628" w:rsidP="00602628">
      <w:pPr>
        <w:pStyle w:val="BodyText"/>
        <w:rPr>
          <w:ins w:id="354" w:author="John Moehrke" w:date="2019-05-15T11:11:00Z"/>
          <w:rPrChange w:id="355" w:author="John Moehrke" w:date="2019-05-15T11:11:00Z">
            <w:rPr>
              <w:ins w:id="356" w:author="John Moehrke" w:date="2019-05-15T11:11:00Z"/>
              <w:highlight w:val="green"/>
            </w:rPr>
          </w:rPrChange>
        </w:rPr>
      </w:pPr>
      <w:ins w:id="357" w:author="John Moehrke" w:date="2019-05-15T11:11:00Z">
        <w:r w:rsidRPr="00602628">
          <w:rPr>
            <w:rPrChange w:id="358" w:author="John Moehrke" w:date="2019-05-15T11:11:00Z">
              <w:rPr>
                <w:highlight w:val="green"/>
              </w:rPr>
            </w:rPrChange>
          </w:rPr>
          <w:t xml:space="preserve">The </w:t>
        </w:r>
        <w:proofErr w:type="spellStart"/>
        <w:r w:rsidRPr="00602628">
          <w:rPr>
            <w:rPrChange w:id="359" w:author="John Moehrke" w:date="2019-05-15T11:11:00Z">
              <w:rPr>
                <w:highlight w:val="green"/>
              </w:rPr>
            </w:rPrChange>
          </w:rPr>
          <w:t>mimeType</w:t>
        </w:r>
        <w:proofErr w:type="spellEnd"/>
        <w:r w:rsidRPr="00602628">
          <w:rPr>
            <w:rPrChange w:id="360" w:author="John Moehrke" w:date="2019-05-15T11:11:00Z">
              <w:rPr>
                <w:highlight w:val="green"/>
              </w:rPr>
            </w:rPrChange>
          </w:rPr>
          <w:t xml:space="preserve"> indicates the base format; the </w:t>
        </w:r>
        <w:proofErr w:type="spellStart"/>
        <w:r w:rsidRPr="00602628">
          <w:rPr>
            <w:rPrChange w:id="361" w:author="John Moehrke" w:date="2019-05-15T11:11:00Z">
              <w:rPr>
                <w:highlight w:val="green"/>
              </w:rPr>
            </w:rPrChange>
          </w:rPr>
          <w:t>formatCode</w:t>
        </w:r>
        <w:proofErr w:type="spellEnd"/>
        <w:r w:rsidRPr="00602628">
          <w:rPr>
            <w:rPrChange w:id="362" w:author="John Moehrke" w:date="2019-05-15T11:11:00Z">
              <w:rPr>
                <w:highlight w:val="green"/>
              </w:rPr>
            </w:rPrChange>
          </w:rPr>
          <w:t xml:space="preserve"> indicates the detailed-level technical structure. Together with the </w:t>
        </w:r>
        <w:proofErr w:type="spellStart"/>
        <w:r w:rsidRPr="00602628">
          <w:rPr>
            <w:rPrChange w:id="363" w:author="John Moehrke" w:date="2019-05-15T11:11:00Z">
              <w:rPr>
                <w:highlight w:val="green"/>
              </w:rPr>
            </w:rPrChange>
          </w:rPr>
          <w:t>mimeType</w:t>
        </w:r>
        <w:proofErr w:type="spellEnd"/>
        <w:r w:rsidRPr="00602628">
          <w:rPr>
            <w:rPrChange w:id="364" w:author="John Moehrke" w:date="2019-05-15T11:11:00Z">
              <w:rPr>
                <w:highlight w:val="green"/>
              </w:rPr>
            </w:rPrChange>
          </w:rPr>
          <w:t xml:space="preserve">, the </w:t>
        </w:r>
        <w:proofErr w:type="spellStart"/>
        <w:r w:rsidRPr="00602628">
          <w:rPr>
            <w:rPrChange w:id="365" w:author="John Moehrke" w:date="2019-05-15T11:11:00Z">
              <w:rPr>
                <w:highlight w:val="green"/>
              </w:rPr>
            </w:rPrChange>
          </w:rPr>
          <w:t>formatCode</w:t>
        </w:r>
        <w:proofErr w:type="spellEnd"/>
        <w:r w:rsidRPr="00602628">
          <w:rPr>
            <w:rPrChange w:id="366" w:author="John Moehrke" w:date="2019-05-15T11:11:00Z">
              <w:rPr>
                <w:highlight w:val="green"/>
              </w:rPr>
            </w:rPrChange>
          </w:rPr>
          <w:t xml:space="preserve"> used shall be sufficiently specific to ensure processing/display by identifying a document encoding, structure and template (e.g., for a CDA Document, the fact that it complies with a CDA schema, possibly a template and the choice of a content-specific style sheet). </w:t>
        </w:r>
        <w:r w:rsidRPr="00602628">
          <w:rPr>
            <w:b/>
            <w:u w:val="single"/>
            <w:rPrChange w:id="367" w:author="John Moehrke" w:date="2019-05-15T11:11:00Z">
              <w:rPr>
                <w:b/>
                <w:highlight w:val="green"/>
                <w:u w:val="single"/>
              </w:rPr>
            </w:rPrChange>
          </w:rPr>
          <w:t xml:space="preserve">When the </w:t>
        </w:r>
        <w:proofErr w:type="spellStart"/>
        <w:r w:rsidRPr="00602628">
          <w:rPr>
            <w:b/>
            <w:u w:val="single"/>
            <w:rPrChange w:id="368" w:author="John Moehrke" w:date="2019-05-15T11:11:00Z">
              <w:rPr>
                <w:b/>
                <w:highlight w:val="green"/>
                <w:u w:val="single"/>
              </w:rPr>
            </w:rPrChange>
          </w:rPr>
          <w:t>mimeType</w:t>
        </w:r>
        <w:proofErr w:type="spellEnd"/>
        <w:r w:rsidRPr="00602628">
          <w:rPr>
            <w:b/>
            <w:u w:val="single"/>
            <w:rPrChange w:id="369" w:author="John Moehrke" w:date="2019-05-15T11:11:00Z">
              <w:rPr>
                <w:b/>
                <w:highlight w:val="green"/>
                <w:u w:val="single"/>
              </w:rPr>
            </w:rPrChange>
          </w:rPr>
          <w:t xml:space="preserve"> attribute indicates that the document is encrypted (a value such as application/pkcs7-mime), then the </w:t>
        </w:r>
        <w:proofErr w:type="spellStart"/>
        <w:r w:rsidRPr="00602628">
          <w:rPr>
            <w:b/>
            <w:u w:val="single"/>
            <w:rPrChange w:id="370" w:author="John Moehrke" w:date="2019-05-15T11:11:00Z">
              <w:rPr>
                <w:b/>
                <w:highlight w:val="green"/>
                <w:u w:val="single"/>
              </w:rPr>
            </w:rPrChange>
          </w:rPr>
          <w:t>formatCode</w:t>
        </w:r>
        <w:proofErr w:type="spellEnd"/>
        <w:r w:rsidRPr="00602628">
          <w:rPr>
            <w:b/>
            <w:u w:val="single"/>
            <w:rPrChange w:id="371" w:author="John Moehrke" w:date="2019-05-15T11:11:00Z">
              <w:rPr>
                <w:b/>
                <w:highlight w:val="green"/>
                <w:u w:val="single"/>
              </w:rPr>
            </w:rPrChange>
          </w:rPr>
          <w:t xml:space="preserve"> shall reflect the contents of the document before encryption. </w:t>
        </w:r>
        <w:r w:rsidRPr="00602628">
          <w:rPr>
            <w:rPrChange w:id="372" w:author="John Moehrke" w:date="2019-05-15T11:11:00Z">
              <w:rPr>
                <w:highlight w:val="green"/>
              </w:rPr>
            </w:rPrChange>
          </w:rPr>
          <w:t xml:space="preserve">The </w:t>
        </w:r>
        <w:proofErr w:type="spellStart"/>
        <w:r w:rsidRPr="00602628">
          <w:rPr>
            <w:rPrChange w:id="373" w:author="John Moehrke" w:date="2019-05-15T11:11:00Z">
              <w:rPr>
                <w:highlight w:val="green"/>
              </w:rPr>
            </w:rPrChange>
          </w:rPr>
          <w:t>formatCode</w:t>
        </w:r>
        <w:proofErr w:type="spellEnd"/>
        <w:r w:rsidRPr="00602628">
          <w:rPr>
            <w:rPrChange w:id="374" w:author="John Moehrke" w:date="2019-05-15T11:11:00Z">
              <w:rPr>
                <w:highlight w:val="green"/>
              </w:rPr>
            </w:rPrChange>
          </w:rPr>
          <w:t xml:space="preserve"> alone is often sufficiently specific, but an actor that consumes metadata should not assume that it is.</w:t>
        </w:r>
      </w:ins>
    </w:p>
    <w:p w14:paraId="6A6ABBEA" w14:textId="77777777" w:rsidR="00602628" w:rsidRPr="0005309A" w:rsidRDefault="00602628" w:rsidP="00602628">
      <w:pPr>
        <w:pStyle w:val="BodyText"/>
        <w:rPr>
          <w:ins w:id="375" w:author="John Moehrke" w:date="2019-05-15T11:11:00Z"/>
        </w:rPr>
      </w:pPr>
      <w:ins w:id="376" w:author="John Moehrke" w:date="2019-05-15T11:11:00Z">
        <w:r w:rsidRPr="00602628">
          <w:rPr>
            <w:rPrChange w:id="377" w:author="John Moehrke" w:date="2019-05-15T11:11:00Z">
              <w:rPr>
                <w:highlight w:val="green"/>
              </w:rPr>
            </w:rPrChange>
          </w:rPr>
          <w:t>…</w:t>
        </w:r>
      </w:ins>
    </w:p>
    <w:p w14:paraId="24F92C8D" w14:textId="77777777" w:rsidR="00CE7924" w:rsidRPr="00597E12" w:rsidRDefault="00CE7924" w:rsidP="00CE7924">
      <w:pPr>
        <w:pStyle w:val="BodyText"/>
      </w:pPr>
    </w:p>
    <w:p w14:paraId="062EDA38" w14:textId="0D6E6CCB" w:rsidR="00937B13" w:rsidRPr="00597E12" w:rsidRDefault="00937B13" w:rsidP="00466461">
      <w:pPr>
        <w:pStyle w:val="EditorInstructions"/>
      </w:pPr>
      <w:r w:rsidRPr="00597E12">
        <w:t xml:space="preserve">Add </w:t>
      </w:r>
      <w:r w:rsidR="00CA37E4">
        <w:t>Section</w:t>
      </w:r>
      <w:r w:rsidRPr="00597E12">
        <w:t xml:space="preserve"> 5.</w:t>
      </w:r>
      <w:r w:rsidR="005D56CD" w:rsidRPr="00597E12">
        <w:t>3</w:t>
      </w:r>
      <w:r w:rsidRPr="00597E12">
        <w:t xml:space="preserve"> </w:t>
      </w:r>
    </w:p>
    <w:p w14:paraId="4E764446" w14:textId="77777777" w:rsidR="00937B13" w:rsidRPr="00597E12" w:rsidRDefault="00937B13">
      <w:pPr>
        <w:pStyle w:val="Heading2"/>
        <w:numPr>
          <w:ilvl w:val="0"/>
          <w:numId w:val="0"/>
        </w:numPr>
      </w:pPr>
      <w:bookmarkStart w:id="378" w:name="_Toc294099199"/>
      <w:bookmarkStart w:id="379" w:name="_Toc294870600"/>
      <w:bookmarkStart w:id="380" w:name="_Toc427656886"/>
      <w:bookmarkStart w:id="381" w:name="_Toc520108760"/>
      <w:bookmarkStart w:id="382" w:name="__RefHeading__133_1966275477"/>
      <w:r w:rsidRPr="00597E12">
        <w:t>5.</w:t>
      </w:r>
      <w:r w:rsidR="002B4524" w:rsidRPr="00597E12">
        <w:t>3</w:t>
      </w:r>
      <w:r w:rsidRPr="00597E12">
        <w:t xml:space="preserve"> Document Encryption</w:t>
      </w:r>
      <w:bookmarkEnd w:id="378"/>
      <w:bookmarkEnd w:id="379"/>
      <w:bookmarkEnd w:id="380"/>
      <w:bookmarkEnd w:id="381"/>
    </w:p>
    <w:p w14:paraId="2A261888" w14:textId="77777777" w:rsidR="00937B13" w:rsidRPr="00597E12" w:rsidRDefault="00937B13" w:rsidP="00586E4C">
      <w:pPr>
        <w:pStyle w:val="Heading3"/>
        <w:numPr>
          <w:ilvl w:val="0"/>
          <w:numId w:val="0"/>
        </w:numPr>
      </w:pPr>
      <w:bookmarkStart w:id="383" w:name="_Toc294099200"/>
      <w:bookmarkStart w:id="384" w:name="_Toc294870601"/>
      <w:bookmarkStart w:id="385" w:name="_Toc427656887"/>
      <w:bookmarkStart w:id="386" w:name="_Toc520108761"/>
      <w:bookmarkStart w:id="387" w:name="__RefHeading__135_1966275477"/>
      <w:r w:rsidRPr="00597E12">
        <w:t>5.</w:t>
      </w:r>
      <w:r w:rsidR="002B4524" w:rsidRPr="00597E12">
        <w:t>3</w:t>
      </w:r>
      <w:r w:rsidRPr="00597E12">
        <w:t>.1</w:t>
      </w:r>
      <w:r w:rsidR="00957953" w:rsidRPr="00597E12">
        <w:t xml:space="preserve"> </w:t>
      </w:r>
      <w:r w:rsidRPr="00597E12">
        <w:t>References</w:t>
      </w:r>
      <w:bookmarkEnd w:id="383"/>
      <w:bookmarkEnd w:id="384"/>
      <w:bookmarkEnd w:id="385"/>
      <w:bookmarkEnd w:id="386"/>
    </w:p>
    <w:p w14:paraId="1287F0DA" w14:textId="31C3EB77" w:rsidR="00937B13" w:rsidRPr="00597E12" w:rsidRDefault="00937B13" w:rsidP="00871C74">
      <w:pPr>
        <w:pStyle w:val="ListBullet2"/>
      </w:pPr>
      <w:r w:rsidRPr="00597E12">
        <w:t>[RFC5652</w:t>
      </w:r>
      <w:proofErr w:type="gramStart"/>
      <w:r w:rsidRPr="00597E12">
        <w:t>]</w:t>
      </w:r>
      <w:r w:rsidR="00722DDB" w:rsidRPr="00597E12">
        <w:t xml:space="preserve">  </w:t>
      </w:r>
      <w:r w:rsidRPr="00597E12">
        <w:t>Cryptographic</w:t>
      </w:r>
      <w:proofErr w:type="gramEnd"/>
      <w:r w:rsidRPr="00597E12">
        <w:t xml:space="preserve"> Message Syntax (CMS), RFC5652, September 2009</w:t>
      </w:r>
    </w:p>
    <w:p w14:paraId="042F8DB3" w14:textId="109B4D8A" w:rsidR="00937B13" w:rsidRPr="00597E12" w:rsidRDefault="00937B13" w:rsidP="00871C74">
      <w:pPr>
        <w:pStyle w:val="ListBullet2"/>
      </w:pPr>
      <w:r w:rsidRPr="00597E12">
        <w:t>[RFC3211</w:t>
      </w:r>
      <w:proofErr w:type="gramStart"/>
      <w:r w:rsidRPr="00597E12">
        <w:t>]</w:t>
      </w:r>
      <w:r w:rsidR="00722DDB" w:rsidRPr="00597E12">
        <w:t xml:space="preserve">  </w:t>
      </w:r>
      <w:r w:rsidRPr="00597E12">
        <w:t>Password</w:t>
      </w:r>
      <w:proofErr w:type="gramEnd"/>
      <w:r w:rsidRPr="00597E12">
        <w:t>-based Encryption for CMS, RFC3211, December 2001</w:t>
      </w:r>
    </w:p>
    <w:p w14:paraId="2F5BCFD7" w14:textId="121945D3" w:rsidR="00937B13" w:rsidRPr="00597E12" w:rsidRDefault="00937B13" w:rsidP="00871C74">
      <w:pPr>
        <w:pStyle w:val="ListBullet2"/>
      </w:pPr>
      <w:r w:rsidRPr="00597E12">
        <w:t>[RFC3370</w:t>
      </w:r>
      <w:proofErr w:type="gramStart"/>
      <w:r w:rsidRPr="00597E12">
        <w:t>]</w:t>
      </w:r>
      <w:r w:rsidR="00722DDB" w:rsidRPr="00597E12">
        <w:t xml:space="preserve">  </w:t>
      </w:r>
      <w:r w:rsidRPr="00597E12">
        <w:t>Cryptographic</w:t>
      </w:r>
      <w:proofErr w:type="gramEnd"/>
      <w:r w:rsidRPr="00597E12">
        <w:t xml:space="preserve"> Message Syntax (CMS) Algorithms", RFC3370, August 2002</w:t>
      </w:r>
    </w:p>
    <w:p w14:paraId="70412D57" w14:textId="6AC8D07F" w:rsidR="00937B13" w:rsidRPr="00597E12" w:rsidRDefault="00937B13" w:rsidP="00871C74">
      <w:pPr>
        <w:pStyle w:val="ListBullet2"/>
      </w:pPr>
      <w:r w:rsidRPr="00597E12">
        <w:t>[RFC3565</w:t>
      </w:r>
      <w:proofErr w:type="gramStart"/>
      <w:r w:rsidRPr="00597E12">
        <w:t>]</w:t>
      </w:r>
      <w:r w:rsidR="00722DDB" w:rsidRPr="00597E12">
        <w:t xml:space="preserve">  </w:t>
      </w:r>
      <w:r w:rsidRPr="00597E12">
        <w:t>"</w:t>
      </w:r>
      <w:proofErr w:type="gramEnd"/>
      <w:r w:rsidRPr="00597E12">
        <w:t>Use of the Advanced Encryption Standard (AES) Encryption Algorithm in Cryptographic Message Syntax (CMS)", RFC3565, July 2003</w:t>
      </w:r>
    </w:p>
    <w:p w14:paraId="0F755254" w14:textId="34F39724" w:rsidR="00937B13" w:rsidRPr="00597E12" w:rsidRDefault="00937B13" w:rsidP="00871C74">
      <w:pPr>
        <w:pStyle w:val="ListBullet2"/>
      </w:pPr>
      <w:r w:rsidRPr="00597E12">
        <w:t>[RFC2045</w:t>
      </w:r>
      <w:proofErr w:type="gramStart"/>
      <w:r w:rsidRPr="00597E12">
        <w:t>]</w:t>
      </w:r>
      <w:r w:rsidR="00722DDB" w:rsidRPr="00597E12">
        <w:t xml:space="preserve">  </w:t>
      </w:r>
      <w:r w:rsidRPr="00597E12">
        <w:t>Multipurpose</w:t>
      </w:r>
      <w:proofErr w:type="gramEnd"/>
      <w:r w:rsidRPr="00597E12">
        <w:t xml:space="preserve"> Internet Mail Extensions (MIME) Part One: Format of Internet Message Bodies, RFC2045, November 1996</w:t>
      </w:r>
    </w:p>
    <w:p w14:paraId="22E40D66" w14:textId="7FFA156B" w:rsidR="00937B13" w:rsidRPr="00597E12" w:rsidRDefault="00937B13" w:rsidP="00871C74">
      <w:pPr>
        <w:pStyle w:val="ListBullet2"/>
      </w:pPr>
      <w:r w:rsidRPr="00597E12">
        <w:t>[RFC2183</w:t>
      </w:r>
      <w:proofErr w:type="gramStart"/>
      <w:r w:rsidRPr="00597E12">
        <w:t>]</w:t>
      </w:r>
      <w:r w:rsidR="00722DDB" w:rsidRPr="00597E12">
        <w:t xml:space="preserve">  </w:t>
      </w:r>
      <w:r w:rsidRPr="00597E12">
        <w:t>Communicating</w:t>
      </w:r>
      <w:proofErr w:type="gramEnd"/>
      <w:r w:rsidRPr="00597E12">
        <w:t xml:space="preserve"> Presentation Information in Internet Messages: </w:t>
      </w:r>
      <w:r w:rsidR="00722DDB" w:rsidRPr="00597E12">
        <w:t xml:space="preserve"> </w:t>
      </w:r>
      <w:r w:rsidRPr="00597E12">
        <w:t>The Content-Disposition Header Field, August 1997</w:t>
      </w:r>
    </w:p>
    <w:p w14:paraId="21E2D454" w14:textId="77777777" w:rsidR="00937B13" w:rsidRPr="00597E12" w:rsidRDefault="00937B13" w:rsidP="00586E4C">
      <w:pPr>
        <w:pStyle w:val="Heading3"/>
        <w:numPr>
          <w:ilvl w:val="0"/>
          <w:numId w:val="0"/>
        </w:numPr>
      </w:pPr>
      <w:bookmarkStart w:id="388" w:name="_Toc294099201"/>
      <w:bookmarkStart w:id="389" w:name="_Toc294870602"/>
      <w:bookmarkStart w:id="390" w:name="_Toc427656888"/>
      <w:bookmarkStart w:id="391" w:name="_Toc520108762"/>
      <w:bookmarkStart w:id="392" w:name="__RefHeading__137_1966275477"/>
      <w:r w:rsidRPr="00597E12">
        <w:t>5.</w:t>
      </w:r>
      <w:r w:rsidR="002B4524" w:rsidRPr="00597E12">
        <w:t>3</w:t>
      </w:r>
      <w:r w:rsidRPr="00597E12">
        <w:t>.2</w:t>
      </w:r>
      <w:r w:rsidR="00957953" w:rsidRPr="00597E12">
        <w:t xml:space="preserve"> </w:t>
      </w:r>
      <w:r w:rsidRPr="00597E12">
        <w:t>Document Encryption specification</w:t>
      </w:r>
      <w:bookmarkEnd w:id="388"/>
      <w:bookmarkEnd w:id="389"/>
      <w:bookmarkEnd w:id="390"/>
      <w:bookmarkEnd w:id="391"/>
    </w:p>
    <w:p w14:paraId="15F85EEE" w14:textId="605065DC" w:rsidR="00937B13" w:rsidRPr="00597E12" w:rsidRDefault="00937B13">
      <w:pPr>
        <w:pStyle w:val="BodyText"/>
      </w:pPr>
      <w:r w:rsidRPr="00597E12">
        <w:t xml:space="preserve">The Document Encryption </w:t>
      </w:r>
      <w:r w:rsidR="00E717BA" w:rsidRPr="00597E12">
        <w:t>Profile</w:t>
      </w:r>
      <w:r w:rsidRPr="00597E12">
        <w:t xml:space="preserve"> specifies the operation of per-file document encryption. This section specifies the structure of encrypted documents according to the MIME and CMS specifications. It also presents the responsibilities of the </w:t>
      </w:r>
      <w:r w:rsidR="00525487" w:rsidRPr="00597E12">
        <w:t>Content Creator</w:t>
      </w:r>
      <w:r w:rsidRPr="00597E12">
        <w:t xml:space="preserve"> and Content Consumer </w:t>
      </w:r>
      <w:r w:rsidR="00CA37E4">
        <w:t>Actor</w:t>
      </w:r>
      <w:r w:rsidRPr="00597E12">
        <w:t xml:space="preserve">s which are responsible for encryption and decryption respectively. </w:t>
      </w:r>
    </w:p>
    <w:p w14:paraId="745E7DB7" w14:textId="55821CF0" w:rsidR="00937B13" w:rsidRPr="00597E12" w:rsidRDefault="00937B13">
      <w:pPr>
        <w:pStyle w:val="BodyText"/>
      </w:pPr>
      <w:r w:rsidRPr="00597E12">
        <w:lastRenderedPageBreak/>
        <w:t>The encrypt</w:t>
      </w:r>
      <w:r w:rsidR="00BC3ACB" w:rsidRPr="00597E12">
        <w:t>ed document takes the form of a</w:t>
      </w:r>
      <w:r w:rsidRPr="00597E12">
        <w:t xml:space="preserve"> CMS ASN.1 encoded file, which contains CMS metadata and encapsulates a MIME entity, which encapsulates the original document, with an encryption transform applied. The </w:t>
      </w:r>
      <w:r w:rsidR="00DA3437" w:rsidRPr="00597E12">
        <w:t>following sub</w:t>
      </w:r>
      <w:r w:rsidRPr="00597E12">
        <w:t xml:space="preserve">sections specify applicable MIME and CMS options and constraints. The sections thereafter follow with guidelines for </w:t>
      </w:r>
      <w:r w:rsidR="00943B32" w:rsidRPr="00597E12">
        <w:t>Document Sharing</w:t>
      </w:r>
      <w:r w:rsidR="00B73548">
        <w:t xml:space="preserve"> </w:t>
      </w:r>
      <w:r w:rsidR="00BC3ACB" w:rsidRPr="00597E12">
        <w:t xml:space="preserve">and </w:t>
      </w:r>
      <w:r w:rsidRPr="00597E12">
        <w:t>transport bindings for encrypted documents.</w:t>
      </w:r>
    </w:p>
    <w:p w14:paraId="6809CA97" w14:textId="77777777" w:rsidR="00937B13" w:rsidRPr="00597E12" w:rsidRDefault="00937B13">
      <w:pPr>
        <w:pStyle w:val="Heading4"/>
        <w:numPr>
          <w:ilvl w:val="0"/>
          <w:numId w:val="0"/>
        </w:numPr>
        <w:ind w:left="864" w:hanging="864"/>
      </w:pPr>
      <w:bookmarkStart w:id="393" w:name="_Toc294099202"/>
      <w:bookmarkStart w:id="394" w:name="_Toc427656889"/>
      <w:bookmarkStart w:id="395" w:name="_Toc520108763"/>
      <w:r w:rsidRPr="00597E12">
        <w:t>5.</w:t>
      </w:r>
      <w:r w:rsidR="002B4524" w:rsidRPr="00597E12">
        <w:t>3</w:t>
      </w:r>
      <w:r w:rsidRPr="00597E12">
        <w:t>.2.1</w:t>
      </w:r>
      <w:r w:rsidR="00957953" w:rsidRPr="00597E12">
        <w:t xml:space="preserve"> </w:t>
      </w:r>
      <w:r w:rsidRPr="00597E12">
        <w:t>MIME header</w:t>
      </w:r>
      <w:bookmarkEnd w:id="393"/>
      <w:bookmarkEnd w:id="394"/>
      <w:bookmarkEnd w:id="395"/>
    </w:p>
    <w:p w14:paraId="5AADFF76" w14:textId="77777777" w:rsidR="00937B13" w:rsidRPr="00597E12" w:rsidRDefault="00937B13">
      <w:pPr>
        <w:pStyle w:val="BodyText"/>
      </w:pPr>
      <w:r w:rsidRPr="00597E12">
        <w:t>The document is encapsulated in a MIME wrapper. The resulting MIME entity is the CMS content to be encrypted.</w:t>
      </w:r>
      <w:r w:rsidR="00BC3ACB" w:rsidRPr="00597E12">
        <w:t xml:space="preserve"> The following requirements apply to the </w:t>
      </w:r>
      <w:r w:rsidR="00525487" w:rsidRPr="00597E12">
        <w:t>Content Creator</w:t>
      </w:r>
      <w:r w:rsidR="00BC3ACB" w:rsidRPr="00597E12">
        <w:t>:</w:t>
      </w:r>
    </w:p>
    <w:p w14:paraId="602E2E54" w14:textId="4FCA25AA" w:rsidR="00BC3ACB" w:rsidRPr="00597E12" w:rsidRDefault="00937B13" w:rsidP="00871C74">
      <w:pPr>
        <w:pStyle w:val="ListBullet2"/>
      </w:pPr>
      <w:r w:rsidRPr="00597E12">
        <w:t xml:space="preserve">The </w:t>
      </w:r>
      <w:r w:rsidR="00525487" w:rsidRPr="00597E12">
        <w:t xml:space="preserve">Content Creator </w:t>
      </w:r>
      <w:r w:rsidRPr="00597E12">
        <w:t xml:space="preserve">shall prepare a MIME entity by applying a MIME wrapper to the document. [RFC2045]. </w:t>
      </w:r>
    </w:p>
    <w:p w14:paraId="66B42BE6" w14:textId="1913D11D"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set the “Content-Type” MIME header [RFC2045] such that it equals the mime</w:t>
      </w:r>
      <w:r w:rsidR="00BC3ACB" w:rsidRPr="00597E12">
        <w:t>-type</w:t>
      </w:r>
      <w:r w:rsidRPr="00597E12">
        <w:t xml:space="preserve"> for the document if known. </w:t>
      </w:r>
    </w:p>
    <w:p w14:paraId="2904F929" w14:textId="2849FDA9" w:rsidR="00BC3ACB" w:rsidRPr="00597E12" w:rsidRDefault="00937B13" w:rsidP="00871C74">
      <w:pPr>
        <w:pStyle w:val="ListBullet2"/>
      </w:pPr>
      <w:r w:rsidRPr="00597E12">
        <w:t xml:space="preserve">The </w:t>
      </w:r>
      <w:r w:rsidR="00525487" w:rsidRPr="00597E12">
        <w:t xml:space="preserve">Content Creator </w:t>
      </w:r>
      <w:r w:rsidR="00AC241C" w:rsidRPr="00597E12">
        <w:t>s</w:t>
      </w:r>
      <w:r w:rsidRPr="00597E12">
        <w:t xml:space="preserve">hould use binary encoding and correspondingly set the “Content-transfer-encoding” MIME header to “binary” [RFC2045]. </w:t>
      </w:r>
    </w:p>
    <w:p w14:paraId="3ED7753C" w14:textId="3994F1BF" w:rsidR="00BC3ACB" w:rsidRPr="00597E12" w:rsidRDefault="00937B13" w:rsidP="00871C74">
      <w:pPr>
        <w:pStyle w:val="ListBullet2"/>
      </w:pPr>
      <w:r w:rsidRPr="00597E12">
        <w:t xml:space="preserve">The </w:t>
      </w:r>
      <w:r w:rsidR="00525487" w:rsidRPr="00597E12">
        <w:t xml:space="preserve">Content Creator </w:t>
      </w:r>
      <w:r w:rsidR="00E107DB" w:rsidRPr="00597E12">
        <w:t xml:space="preserve">shall </w:t>
      </w:r>
      <w:r w:rsidRPr="00597E12">
        <w:t xml:space="preserve">set the “Content-Disposition” MIME header filename parameter to the filename of the document if known [RFC2183]. </w:t>
      </w:r>
    </w:p>
    <w:p w14:paraId="6AB94261" w14:textId="77777777" w:rsidR="00BC3ACB" w:rsidRPr="00597E12" w:rsidRDefault="00937B13" w:rsidP="00871C74">
      <w:pPr>
        <w:pStyle w:val="ListBullet2"/>
      </w:pPr>
      <w:r w:rsidRPr="00597E12">
        <w:t xml:space="preserve">The </w:t>
      </w:r>
      <w:r w:rsidR="00525487" w:rsidRPr="00597E12">
        <w:t xml:space="preserve">Content Creator </w:t>
      </w:r>
      <w:r w:rsidRPr="00597E12">
        <w:t xml:space="preserve">shall create the MIME entity in canonical form. </w:t>
      </w:r>
    </w:p>
    <w:p w14:paraId="60347D4B" w14:textId="77777777" w:rsidR="00BC3ACB" w:rsidRPr="00597E12" w:rsidRDefault="00BC3ACB" w:rsidP="00B204E7">
      <w:pPr>
        <w:pStyle w:val="BodyText"/>
      </w:pPr>
      <w:r w:rsidRPr="00597E12">
        <w:t xml:space="preserve">The following requirements apply to the </w:t>
      </w:r>
      <w:r w:rsidR="00525487" w:rsidRPr="00597E12">
        <w:t>Content Consumer</w:t>
      </w:r>
      <w:r w:rsidRPr="00597E12">
        <w:t>:</w:t>
      </w:r>
    </w:p>
    <w:p w14:paraId="58B7A253" w14:textId="220AEC74" w:rsidR="00BC3ACB" w:rsidRPr="00597E12" w:rsidRDefault="00937B13" w:rsidP="00871C74">
      <w:pPr>
        <w:pStyle w:val="ListBullet2"/>
      </w:pPr>
      <w:r w:rsidRPr="00597E12">
        <w:t xml:space="preserve">The </w:t>
      </w:r>
      <w:r w:rsidR="00525487" w:rsidRPr="00597E12">
        <w:t xml:space="preserve">Content Consumer </w:t>
      </w:r>
      <w:r w:rsidRPr="00597E12">
        <w:t xml:space="preserve">shall process the MIME entity according to [RFC2045]. </w:t>
      </w:r>
    </w:p>
    <w:p w14:paraId="17DB4291" w14:textId="07609905" w:rsidR="00BC3ACB"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extract the “Content-Type” </w:t>
      </w:r>
      <w:r w:rsidR="00BC3ACB" w:rsidRPr="00597E12">
        <w:t xml:space="preserve">from the MIME headers </w:t>
      </w:r>
      <w:r w:rsidRPr="00597E12">
        <w:t xml:space="preserve">to determine the content type or mime-type when </w:t>
      </w:r>
      <w:r w:rsidR="00B73548" w:rsidRPr="00597E12">
        <w:t>present but</w:t>
      </w:r>
      <w:r w:rsidRPr="00597E12">
        <w:t xml:space="preserve"> may also use other information. </w:t>
      </w:r>
    </w:p>
    <w:p w14:paraId="5195642E" w14:textId="77777777" w:rsidR="00937B13" w:rsidRPr="00597E12" w:rsidRDefault="00937B13" w:rsidP="00871C74">
      <w:pPr>
        <w:pStyle w:val="ListBullet2"/>
      </w:pPr>
      <w:r w:rsidRPr="00597E12">
        <w:t xml:space="preserve">The </w:t>
      </w:r>
      <w:r w:rsidR="00525487" w:rsidRPr="00597E12">
        <w:t xml:space="preserve">Content Consumer </w:t>
      </w:r>
      <w:r w:rsidR="00E107DB" w:rsidRPr="00597E12">
        <w:t xml:space="preserve">may </w:t>
      </w:r>
      <w:r w:rsidRPr="00597E12">
        <w:t xml:space="preserve">use “Content-Disposition” filename parameter to determine the original filename of the document if present. </w:t>
      </w:r>
    </w:p>
    <w:p w14:paraId="6B3118B1" w14:textId="77777777" w:rsidR="00937B13" w:rsidRPr="00597E12" w:rsidRDefault="00937B13">
      <w:pPr>
        <w:pStyle w:val="Heading4"/>
        <w:numPr>
          <w:ilvl w:val="0"/>
          <w:numId w:val="0"/>
        </w:numPr>
        <w:ind w:left="864" w:hanging="864"/>
      </w:pPr>
      <w:bookmarkStart w:id="396" w:name="_Toc294099203"/>
      <w:bookmarkStart w:id="397" w:name="_Toc427656890"/>
      <w:bookmarkStart w:id="398" w:name="_Toc520108764"/>
      <w:r w:rsidRPr="00597E12">
        <w:t>5.</w:t>
      </w:r>
      <w:r w:rsidR="002B4524" w:rsidRPr="00597E12">
        <w:t>3</w:t>
      </w:r>
      <w:r w:rsidRPr="00597E12">
        <w:t>.2.2</w:t>
      </w:r>
      <w:r w:rsidR="00957953" w:rsidRPr="00597E12">
        <w:t xml:space="preserve"> </w:t>
      </w:r>
      <w:r w:rsidRPr="00597E12">
        <w:t xml:space="preserve">CMS </w:t>
      </w:r>
      <w:bookmarkEnd w:id="396"/>
      <w:r w:rsidR="00E107DB" w:rsidRPr="00597E12">
        <w:t>processing</w:t>
      </w:r>
      <w:bookmarkEnd w:id="397"/>
      <w:bookmarkEnd w:id="398"/>
    </w:p>
    <w:p w14:paraId="558D324A" w14:textId="181DDD3C" w:rsidR="00937B13" w:rsidRPr="00597E12" w:rsidRDefault="00937B13" w:rsidP="00B73548">
      <w:pPr>
        <w:pStyle w:val="BodyText"/>
      </w:pPr>
      <w:r w:rsidRPr="00597E12">
        <w:t xml:space="preserve">The </w:t>
      </w:r>
      <w:r w:rsidR="00525487" w:rsidRPr="00597E12">
        <w:t xml:space="preserve">Content Creator </w:t>
      </w:r>
      <w:r w:rsidRPr="00597E12">
        <w:t xml:space="preserve">shall encrypt the MIME </w:t>
      </w:r>
      <w:r w:rsidR="00BC3ACB" w:rsidRPr="00597E12">
        <w:t xml:space="preserve">entity </w:t>
      </w:r>
      <w:r w:rsidRPr="00597E12">
        <w:t>encapsulat</w:t>
      </w:r>
      <w:r w:rsidR="00BC3ACB" w:rsidRPr="00597E12">
        <w:t>ing the</w:t>
      </w:r>
      <w:r w:rsidRPr="00597E12">
        <w:t xml:space="preserve"> document as defined by the CMS specification [RFC5652] and the CMS options</w:t>
      </w:r>
      <w:r w:rsidR="00DA3437" w:rsidRPr="00597E12">
        <w:t xml:space="preserve"> and constraints as specified in the following subsections</w:t>
      </w:r>
      <w:r w:rsidRPr="00597E12">
        <w:t xml:space="preserve">. </w:t>
      </w:r>
    </w:p>
    <w:p w14:paraId="24CF219E" w14:textId="4CBCF806" w:rsidR="00937B13" w:rsidRPr="00597E12" w:rsidRDefault="00937B13" w:rsidP="00B73548">
      <w:pPr>
        <w:pStyle w:val="BodyText"/>
      </w:pPr>
      <w:r w:rsidRPr="00597E12">
        <w:t xml:space="preserve">The Content Consumer shall decrypt the encrypted document according to the CMS specification [RFC5652] </w:t>
      </w:r>
      <w:r w:rsidR="00DA3437" w:rsidRPr="00597E12">
        <w:t>and constraints as specified in the following subsections</w:t>
      </w:r>
      <w:r w:rsidRPr="00597E12">
        <w:t>.</w:t>
      </w:r>
    </w:p>
    <w:p w14:paraId="51802B11" w14:textId="1FDAFE1B" w:rsidR="00392799" w:rsidRPr="00597E12" w:rsidRDefault="00D6247B" w:rsidP="00AB1635">
      <w:pPr>
        <w:pStyle w:val="BodyText"/>
      </w:pPr>
      <w:r w:rsidRPr="00597E12">
        <w:t>Table 5.</w:t>
      </w:r>
      <w:r w:rsidR="002B4524" w:rsidRPr="00597E12">
        <w:t>3</w:t>
      </w:r>
      <w:r w:rsidRPr="00597E12">
        <w:t>.2.2-1 presents the cryptographic algorithms referenced in the following subsections and/or CMS specification.</w:t>
      </w:r>
      <w:r w:rsidR="00373143" w:rsidRPr="00597E12">
        <w:t xml:space="preserve"> The Content Creator and Content Consumer </w:t>
      </w:r>
      <w:r w:rsidR="00AC241C" w:rsidRPr="00597E12">
        <w:t>A</w:t>
      </w:r>
      <w:r w:rsidR="00373143" w:rsidRPr="00597E12">
        <w:t>ctors shall support these cryptographic algorithms</w:t>
      </w:r>
      <w:r w:rsidR="00570BED" w:rsidRPr="00597E12">
        <w:t xml:space="preserve">. </w:t>
      </w:r>
      <w:r w:rsidR="00373143" w:rsidRPr="00597E12">
        <w:t xml:space="preserve">The use of other cryptographic algorithms is outside the scope of this profile. </w:t>
      </w:r>
      <w:r w:rsidR="00570BED" w:rsidRPr="00597E12">
        <w:t>The OIDs are taken from their respective sources.</w:t>
      </w:r>
    </w:p>
    <w:p w14:paraId="3D011BDE" w14:textId="77777777" w:rsidR="00D6247B" w:rsidRPr="00597E12" w:rsidRDefault="00D6247B" w:rsidP="00D6247B">
      <w:pPr>
        <w:pStyle w:val="TableTitle"/>
      </w:pPr>
      <w:r w:rsidRPr="00597E12">
        <w:lastRenderedPageBreak/>
        <w:t>Table 5.</w:t>
      </w:r>
      <w:r w:rsidR="002B4524" w:rsidRPr="00597E12">
        <w:t>3.</w:t>
      </w:r>
      <w:r w:rsidRPr="00597E12">
        <w:t>2.2-1</w:t>
      </w:r>
      <w:r w:rsidR="00392799" w:rsidRPr="00597E12">
        <w:t xml:space="preserve">: </w:t>
      </w:r>
      <w:r w:rsidRPr="00597E12">
        <w:t>CMS cryptographic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2282"/>
        <w:gridCol w:w="515"/>
        <w:gridCol w:w="2080"/>
      </w:tblGrid>
      <w:tr w:rsidR="00EE79AF" w:rsidRPr="00597E12" w14:paraId="3F545A40" w14:textId="77777777">
        <w:trPr>
          <w:cantSplit/>
          <w:tblHeader/>
          <w:jc w:val="center"/>
        </w:trPr>
        <w:tc>
          <w:tcPr>
            <w:tcW w:w="2380" w:type="dxa"/>
            <w:shd w:val="pct15" w:color="auto" w:fill="FFFFFF"/>
          </w:tcPr>
          <w:p w14:paraId="6E96F4AE" w14:textId="77777777" w:rsidR="00EE79AF" w:rsidRPr="00AB1635" w:rsidRDefault="00EE79AF" w:rsidP="00B73548">
            <w:pPr>
              <w:pStyle w:val="TableEntryHeader"/>
              <w:suppressAutoHyphens/>
            </w:pPr>
            <w:r w:rsidRPr="00AB1635">
              <w:t>Algorithm ID</w:t>
            </w:r>
          </w:p>
        </w:tc>
        <w:tc>
          <w:tcPr>
            <w:tcW w:w="2282" w:type="dxa"/>
            <w:shd w:val="pct15" w:color="auto" w:fill="FFFFFF"/>
          </w:tcPr>
          <w:p w14:paraId="303599AB" w14:textId="77777777" w:rsidR="00EE79AF" w:rsidRPr="00AB1635" w:rsidRDefault="00EE79AF" w:rsidP="00B73548">
            <w:pPr>
              <w:pStyle w:val="TableEntryHeader"/>
              <w:suppressAutoHyphens/>
            </w:pPr>
            <w:r w:rsidRPr="00AB1635">
              <w:t>OID</w:t>
            </w:r>
          </w:p>
        </w:tc>
        <w:tc>
          <w:tcPr>
            <w:tcW w:w="2595" w:type="dxa"/>
            <w:gridSpan w:val="2"/>
            <w:shd w:val="pct15" w:color="auto" w:fill="FFFFFF"/>
          </w:tcPr>
          <w:p w14:paraId="135502AD" w14:textId="77777777" w:rsidR="00EE79AF" w:rsidRPr="00AB1635" w:rsidRDefault="00EE79AF" w:rsidP="00B73548">
            <w:pPr>
              <w:pStyle w:val="TableEntryHeader"/>
              <w:suppressAutoHyphens/>
            </w:pPr>
            <w:r w:rsidRPr="00AB1635">
              <w:t>Function</w:t>
            </w:r>
          </w:p>
        </w:tc>
      </w:tr>
      <w:tr w:rsidR="00EE79AF" w:rsidRPr="00597E12" w14:paraId="1FCC44F1" w14:textId="77777777">
        <w:trPr>
          <w:cantSplit/>
          <w:trHeight w:val="217"/>
          <w:jc w:val="center"/>
        </w:trPr>
        <w:tc>
          <w:tcPr>
            <w:tcW w:w="2380" w:type="dxa"/>
          </w:tcPr>
          <w:p w14:paraId="221713F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id-aes128-CBC </w:t>
            </w:r>
          </w:p>
        </w:tc>
        <w:tc>
          <w:tcPr>
            <w:tcW w:w="2282" w:type="dxa"/>
          </w:tcPr>
          <w:p w14:paraId="6A655526"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w:t>
            </w:r>
          </w:p>
        </w:tc>
        <w:tc>
          <w:tcPr>
            <w:tcW w:w="515" w:type="dxa"/>
            <w:vMerge w:val="restart"/>
            <w:textDirection w:val="btLr"/>
            <w:vAlign w:val="center"/>
          </w:tcPr>
          <w:p w14:paraId="4C808705"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confidentiality</w:t>
            </w:r>
          </w:p>
        </w:tc>
        <w:tc>
          <w:tcPr>
            <w:tcW w:w="2080" w:type="dxa"/>
            <w:vMerge w:val="restart"/>
            <w:vAlign w:val="center"/>
          </w:tcPr>
          <w:p w14:paraId="79C89A1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content encryption</w:t>
            </w:r>
          </w:p>
        </w:tc>
      </w:tr>
      <w:tr w:rsidR="00EE79AF" w:rsidRPr="00597E12" w14:paraId="3DAE9E3E" w14:textId="77777777">
        <w:trPr>
          <w:cantSplit/>
          <w:trHeight w:val="279"/>
          <w:jc w:val="center"/>
        </w:trPr>
        <w:tc>
          <w:tcPr>
            <w:tcW w:w="2380" w:type="dxa"/>
          </w:tcPr>
          <w:p w14:paraId="7A7D8A4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id-aes192-CBC</w:t>
            </w:r>
          </w:p>
        </w:tc>
        <w:tc>
          <w:tcPr>
            <w:tcW w:w="2282" w:type="dxa"/>
          </w:tcPr>
          <w:p w14:paraId="3D2E662A"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2.16.840.1.101.3.4.1.22</w:t>
            </w:r>
          </w:p>
        </w:tc>
        <w:tc>
          <w:tcPr>
            <w:tcW w:w="515" w:type="dxa"/>
            <w:vMerge/>
          </w:tcPr>
          <w:p w14:paraId="38121EB8" w14:textId="77777777" w:rsidR="00EE79AF" w:rsidRPr="00597E12" w:rsidRDefault="00EE79AF" w:rsidP="002B4524">
            <w:pPr>
              <w:pStyle w:val="TableEntry"/>
              <w:rPr>
                <w:rFonts w:eastAsia="Times New Roman"/>
                <w:lang w:val="en-US" w:eastAsia="en-US"/>
              </w:rPr>
            </w:pPr>
          </w:p>
        </w:tc>
        <w:tc>
          <w:tcPr>
            <w:tcW w:w="2080" w:type="dxa"/>
            <w:vMerge/>
            <w:vAlign w:val="center"/>
          </w:tcPr>
          <w:p w14:paraId="2A313AEF" w14:textId="77777777" w:rsidR="00EE79AF" w:rsidRPr="00597E12" w:rsidRDefault="00EE79AF" w:rsidP="002B4524">
            <w:pPr>
              <w:pStyle w:val="TableEntry"/>
              <w:rPr>
                <w:rFonts w:eastAsia="Times New Roman"/>
                <w:lang w:val="en-US" w:eastAsia="en-US"/>
              </w:rPr>
            </w:pPr>
          </w:p>
        </w:tc>
      </w:tr>
      <w:tr w:rsidR="00EE79AF" w:rsidRPr="00597E12" w14:paraId="4C54A422" w14:textId="77777777">
        <w:trPr>
          <w:cantSplit/>
          <w:trHeight w:val="254"/>
          <w:jc w:val="center"/>
        </w:trPr>
        <w:tc>
          <w:tcPr>
            <w:tcW w:w="2380" w:type="dxa"/>
          </w:tcPr>
          <w:p w14:paraId="6EF98BE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id-aes256-CBC </w:t>
            </w:r>
          </w:p>
        </w:tc>
        <w:tc>
          <w:tcPr>
            <w:tcW w:w="2282" w:type="dxa"/>
          </w:tcPr>
          <w:p w14:paraId="767A40BD"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2.16.840.1.101.3.4.1.42</w:t>
            </w:r>
          </w:p>
        </w:tc>
        <w:tc>
          <w:tcPr>
            <w:tcW w:w="515" w:type="dxa"/>
            <w:vMerge/>
          </w:tcPr>
          <w:p w14:paraId="4B1288AC" w14:textId="77777777" w:rsidR="00EE79AF" w:rsidRPr="00597E12" w:rsidRDefault="00EE79AF" w:rsidP="002B4524">
            <w:pPr>
              <w:pStyle w:val="TableEntry"/>
              <w:rPr>
                <w:rFonts w:eastAsia="Times New Roman"/>
                <w:lang w:val="en-US" w:eastAsia="en-US"/>
              </w:rPr>
            </w:pPr>
          </w:p>
        </w:tc>
        <w:tc>
          <w:tcPr>
            <w:tcW w:w="2080" w:type="dxa"/>
            <w:vMerge/>
            <w:vAlign w:val="center"/>
          </w:tcPr>
          <w:p w14:paraId="21120B9F" w14:textId="77777777" w:rsidR="00EE79AF" w:rsidRPr="00597E12" w:rsidRDefault="00EE79AF" w:rsidP="002B4524">
            <w:pPr>
              <w:pStyle w:val="TableEntry"/>
              <w:rPr>
                <w:rFonts w:eastAsia="Times New Roman"/>
                <w:lang w:val="en-US" w:eastAsia="en-US"/>
              </w:rPr>
            </w:pPr>
          </w:p>
        </w:tc>
      </w:tr>
      <w:tr w:rsidR="00EE79AF" w:rsidRPr="00597E12" w14:paraId="2C094F26" w14:textId="77777777">
        <w:trPr>
          <w:cantSplit/>
          <w:trHeight w:val="254"/>
          <w:jc w:val="center"/>
        </w:trPr>
        <w:tc>
          <w:tcPr>
            <w:tcW w:w="2380" w:type="dxa"/>
          </w:tcPr>
          <w:p w14:paraId="6629903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id-aes128-wrap </w:t>
            </w:r>
          </w:p>
        </w:tc>
        <w:tc>
          <w:tcPr>
            <w:tcW w:w="2282" w:type="dxa"/>
          </w:tcPr>
          <w:p w14:paraId="638F062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2.16.840.1.101.3.4.1.5</w:t>
            </w:r>
          </w:p>
        </w:tc>
        <w:tc>
          <w:tcPr>
            <w:tcW w:w="515" w:type="dxa"/>
            <w:vMerge/>
          </w:tcPr>
          <w:p w14:paraId="00EB83B3"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66281DB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and symmetric key management method</w:t>
            </w:r>
          </w:p>
        </w:tc>
      </w:tr>
      <w:tr w:rsidR="00EE79AF" w:rsidRPr="00597E12" w14:paraId="451AB1C3" w14:textId="77777777">
        <w:trPr>
          <w:cantSplit/>
          <w:trHeight w:val="254"/>
          <w:jc w:val="center"/>
        </w:trPr>
        <w:tc>
          <w:tcPr>
            <w:tcW w:w="2380" w:type="dxa"/>
          </w:tcPr>
          <w:p w14:paraId="7C2E3D4B"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id-aes192-wrap   </w:t>
            </w:r>
          </w:p>
        </w:tc>
        <w:tc>
          <w:tcPr>
            <w:tcW w:w="2282" w:type="dxa"/>
          </w:tcPr>
          <w:p w14:paraId="14F253F2"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2.16.840.1.101.3.4.1.25</w:t>
            </w:r>
          </w:p>
        </w:tc>
        <w:tc>
          <w:tcPr>
            <w:tcW w:w="515" w:type="dxa"/>
            <w:vMerge/>
          </w:tcPr>
          <w:p w14:paraId="2F8B1B65" w14:textId="77777777" w:rsidR="00EE79AF" w:rsidRPr="00597E12" w:rsidRDefault="00EE79AF" w:rsidP="002B4524">
            <w:pPr>
              <w:pStyle w:val="TableEntry"/>
              <w:rPr>
                <w:rFonts w:eastAsia="Times New Roman"/>
                <w:lang w:val="en-US" w:eastAsia="en-US"/>
              </w:rPr>
            </w:pPr>
          </w:p>
        </w:tc>
        <w:tc>
          <w:tcPr>
            <w:tcW w:w="2080" w:type="dxa"/>
            <w:vMerge/>
            <w:vAlign w:val="center"/>
          </w:tcPr>
          <w:p w14:paraId="06A6B92D" w14:textId="77777777" w:rsidR="00EE79AF" w:rsidRPr="00597E12" w:rsidRDefault="00EE79AF" w:rsidP="002B4524">
            <w:pPr>
              <w:pStyle w:val="TableEntry"/>
              <w:rPr>
                <w:rFonts w:eastAsia="Times New Roman"/>
                <w:lang w:val="en-US" w:eastAsia="en-US"/>
              </w:rPr>
            </w:pPr>
          </w:p>
        </w:tc>
      </w:tr>
      <w:tr w:rsidR="00EE79AF" w:rsidRPr="00597E12" w14:paraId="2A4782B0" w14:textId="77777777">
        <w:trPr>
          <w:cantSplit/>
          <w:trHeight w:val="254"/>
          <w:jc w:val="center"/>
        </w:trPr>
        <w:tc>
          <w:tcPr>
            <w:tcW w:w="2380" w:type="dxa"/>
          </w:tcPr>
          <w:p w14:paraId="2C226B72"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id-aes256-wrap</w:t>
            </w:r>
          </w:p>
        </w:tc>
        <w:tc>
          <w:tcPr>
            <w:tcW w:w="2282" w:type="dxa"/>
          </w:tcPr>
          <w:p w14:paraId="3F80B394" w14:textId="77777777" w:rsidR="00EE79AF" w:rsidRPr="00597E12" w:rsidRDefault="00EE79AF" w:rsidP="002B4524">
            <w:pPr>
              <w:pStyle w:val="TableEntry"/>
              <w:rPr>
                <w:rFonts w:eastAsia="Times New Roman"/>
                <w:i/>
                <w:lang w:val="en-US" w:eastAsia="en-US"/>
              </w:rPr>
            </w:pPr>
            <w:r w:rsidRPr="00597E12">
              <w:rPr>
                <w:rFonts w:eastAsia="Times New Roman"/>
                <w:lang w:val="en-US" w:eastAsia="en-US"/>
              </w:rPr>
              <w:t>2.16.840.1.101.3.4.1.45</w:t>
            </w:r>
          </w:p>
        </w:tc>
        <w:tc>
          <w:tcPr>
            <w:tcW w:w="515" w:type="dxa"/>
            <w:vMerge/>
          </w:tcPr>
          <w:p w14:paraId="47761353" w14:textId="77777777" w:rsidR="00EE79AF" w:rsidRPr="00597E12" w:rsidRDefault="00EE79AF" w:rsidP="002B4524">
            <w:pPr>
              <w:pStyle w:val="TableEntry"/>
              <w:rPr>
                <w:rFonts w:eastAsia="Times New Roman"/>
                <w:lang w:val="en-US" w:eastAsia="en-US"/>
              </w:rPr>
            </w:pPr>
          </w:p>
        </w:tc>
        <w:tc>
          <w:tcPr>
            <w:tcW w:w="2080" w:type="dxa"/>
            <w:vMerge/>
            <w:vAlign w:val="center"/>
          </w:tcPr>
          <w:p w14:paraId="17D039D6" w14:textId="77777777" w:rsidR="00EE79AF" w:rsidRPr="00597E12" w:rsidRDefault="00EE79AF" w:rsidP="002B4524">
            <w:pPr>
              <w:pStyle w:val="TableEntry"/>
              <w:rPr>
                <w:rFonts w:eastAsia="Times New Roman"/>
                <w:lang w:val="en-US" w:eastAsia="en-US"/>
              </w:rPr>
            </w:pPr>
          </w:p>
        </w:tc>
      </w:tr>
      <w:tr w:rsidR="00EE79AF" w:rsidRPr="00597E12" w14:paraId="3E7CC347" w14:textId="77777777">
        <w:trPr>
          <w:cantSplit/>
          <w:trHeight w:val="254"/>
          <w:jc w:val="center"/>
        </w:trPr>
        <w:tc>
          <w:tcPr>
            <w:tcW w:w="2380" w:type="dxa"/>
          </w:tcPr>
          <w:p w14:paraId="146D5968"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id-PBKDF2</w:t>
            </w:r>
          </w:p>
        </w:tc>
        <w:tc>
          <w:tcPr>
            <w:tcW w:w="2282" w:type="dxa"/>
          </w:tcPr>
          <w:p w14:paraId="420B987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1.2.840.113549.1.5.12</w:t>
            </w:r>
          </w:p>
        </w:tc>
        <w:tc>
          <w:tcPr>
            <w:tcW w:w="515" w:type="dxa"/>
            <w:vMerge/>
          </w:tcPr>
          <w:p w14:paraId="51E5C59B"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76DAAF1C"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password key management method</w:t>
            </w:r>
          </w:p>
        </w:tc>
      </w:tr>
      <w:tr w:rsidR="00EE79AF" w:rsidRPr="00597E12" w14:paraId="7A82B4DD" w14:textId="77777777">
        <w:trPr>
          <w:cantSplit/>
          <w:trHeight w:val="254"/>
          <w:jc w:val="center"/>
        </w:trPr>
        <w:tc>
          <w:tcPr>
            <w:tcW w:w="2380" w:type="dxa"/>
          </w:tcPr>
          <w:p w14:paraId="535C493E"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id-hmac-sha1</w:t>
            </w:r>
          </w:p>
        </w:tc>
        <w:tc>
          <w:tcPr>
            <w:tcW w:w="2282" w:type="dxa"/>
          </w:tcPr>
          <w:p w14:paraId="1672B02F"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1.3.6.1.5.5.8.1.2</w:t>
            </w:r>
          </w:p>
        </w:tc>
        <w:tc>
          <w:tcPr>
            <w:tcW w:w="515" w:type="dxa"/>
            <w:vMerge/>
          </w:tcPr>
          <w:p w14:paraId="48DDBAB0" w14:textId="77777777" w:rsidR="00EE79AF" w:rsidRPr="00597E12" w:rsidRDefault="00EE79AF" w:rsidP="002B4524">
            <w:pPr>
              <w:pStyle w:val="TableEntry"/>
              <w:rPr>
                <w:rFonts w:eastAsia="Times New Roman"/>
                <w:lang w:val="en-US" w:eastAsia="en-US"/>
              </w:rPr>
            </w:pPr>
          </w:p>
        </w:tc>
        <w:tc>
          <w:tcPr>
            <w:tcW w:w="2080" w:type="dxa"/>
            <w:vMerge/>
          </w:tcPr>
          <w:p w14:paraId="7D4FD3F1" w14:textId="77777777" w:rsidR="00EE79AF" w:rsidRPr="00597E12" w:rsidRDefault="00EE79AF" w:rsidP="002B4524">
            <w:pPr>
              <w:pStyle w:val="TableEntry"/>
              <w:rPr>
                <w:rFonts w:eastAsia="Times New Roman"/>
                <w:lang w:val="en-US" w:eastAsia="en-US"/>
              </w:rPr>
            </w:pPr>
          </w:p>
        </w:tc>
      </w:tr>
      <w:tr w:rsidR="00EE79AF" w:rsidRPr="00597E12" w14:paraId="22559717" w14:textId="77777777">
        <w:trPr>
          <w:cantSplit/>
          <w:trHeight w:val="412"/>
          <w:jc w:val="center"/>
        </w:trPr>
        <w:tc>
          <w:tcPr>
            <w:tcW w:w="2380" w:type="dxa"/>
            <w:vMerge w:val="restart"/>
          </w:tcPr>
          <w:p w14:paraId="03618D48" w14:textId="77777777" w:rsidR="00EE79AF" w:rsidRPr="00597E12" w:rsidRDefault="00EE79AF" w:rsidP="002B4524">
            <w:pPr>
              <w:pStyle w:val="TableEntry"/>
              <w:rPr>
                <w:rFonts w:eastAsia="Times New Roman"/>
                <w:lang w:val="en-US" w:eastAsia="en-US"/>
              </w:rPr>
            </w:pPr>
            <w:proofErr w:type="spellStart"/>
            <w:r w:rsidRPr="00597E12">
              <w:rPr>
                <w:rFonts w:eastAsia="Times New Roman"/>
                <w:lang w:val="en-US" w:eastAsia="en-US"/>
              </w:rPr>
              <w:t>rsaEncryption</w:t>
            </w:r>
            <w:proofErr w:type="spellEnd"/>
          </w:p>
        </w:tc>
        <w:tc>
          <w:tcPr>
            <w:tcW w:w="2282" w:type="dxa"/>
            <w:vMerge w:val="restart"/>
          </w:tcPr>
          <w:p w14:paraId="5075B48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w:t>
            </w:r>
          </w:p>
        </w:tc>
        <w:tc>
          <w:tcPr>
            <w:tcW w:w="515" w:type="dxa"/>
            <w:vMerge/>
          </w:tcPr>
          <w:p w14:paraId="4E9BBA25" w14:textId="77777777" w:rsidR="00EE79AF" w:rsidRPr="00597E12" w:rsidRDefault="00EE79AF" w:rsidP="002B4524">
            <w:pPr>
              <w:pStyle w:val="TableEntry"/>
              <w:rPr>
                <w:rFonts w:eastAsia="Times New Roman"/>
                <w:lang w:val="en-US" w:eastAsia="en-US"/>
              </w:rPr>
            </w:pPr>
          </w:p>
        </w:tc>
        <w:tc>
          <w:tcPr>
            <w:tcW w:w="2080" w:type="dxa"/>
            <w:vAlign w:val="center"/>
          </w:tcPr>
          <w:p w14:paraId="4740F721"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PKI key management method</w:t>
            </w:r>
          </w:p>
        </w:tc>
      </w:tr>
      <w:tr w:rsidR="00EE79AF" w:rsidRPr="00597E12" w14:paraId="4C542DF8" w14:textId="77777777">
        <w:trPr>
          <w:cantSplit/>
          <w:trHeight w:val="411"/>
          <w:jc w:val="center"/>
        </w:trPr>
        <w:tc>
          <w:tcPr>
            <w:tcW w:w="2380" w:type="dxa"/>
            <w:vMerge/>
          </w:tcPr>
          <w:p w14:paraId="489208A0" w14:textId="77777777" w:rsidR="00EE79AF" w:rsidRPr="00597E12" w:rsidRDefault="00EE79AF" w:rsidP="002B4524">
            <w:pPr>
              <w:pStyle w:val="TableEntry"/>
              <w:rPr>
                <w:rFonts w:eastAsia="Times New Roman"/>
                <w:lang w:val="en-US" w:eastAsia="en-US"/>
              </w:rPr>
            </w:pPr>
          </w:p>
        </w:tc>
        <w:tc>
          <w:tcPr>
            <w:tcW w:w="2282" w:type="dxa"/>
            <w:vMerge/>
          </w:tcPr>
          <w:p w14:paraId="2561AF9A" w14:textId="77777777" w:rsidR="00EE79AF" w:rsidRPr="00597E12" w:rsidRDefault="00EE79AF" w:rsidP="002B4524">
            <w:pPr>
              <w:pStyle w:val="TableEntry"/>
              <w:rPr>
                <w:rFonts w:eastAsia="Times New Roman"/>
                <w:lang w:val="en-US" w:eastAsia="en-US"/>
              </w:rPr>
            </w:pPr>
          </w:p>
        </w:tc>
        <w:tc>
          <w:tcPr>
            <w:tcW w:w="515" w:type="dxa"/>
            <w:vMerge w:val="restart"/>
            <w:textDirection w:val="btLr"/>
            <w:vAlign w:val="center"/>
          </w:tcPr>
          <w:p w14:paraId="2F9A79BE" w14:textId="77777777" w:rsidR="00EE79AF" w:rsidRPr="00597E12" w:rsidRDefault="00EE79AF" w:rsidP="002B4524">
            <w:pPr>
              <w:pStyle w:val="TableEntry"/>
              <w:jc w:val="center"/>
              <w:rPr>
                <w:rFonts w:eastAsia="Times New Roman"/>
                <w:lang w:val="en-US" w:eastAsia="en-US"/>
              </w:rPr>
            </w:pPr>
            <w:r w:rsidRPr="00597E12">
              <w:rPr>
                <w:rFonts w:eastAsia="Times New Roman"/>
                <w:lang w:val="en-US" w:eastAsia="en-US"/>
              </w:rPr>
              <w:t>integrity</w:t>
            </w:r>
          </w:p>
        </w:tc>
        <w:tc>
          <w:tcPr>
            <w:tcW w:w="2080" w:type="dxa"/>
            <w:vMerge w:val="restart"/>
            <w:vAlign w:val="center"/>
          </w:tcPr>
          <w:p w14:paraId="543D3CD9"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signature</w:t>
            </w:r>
          </w:p>
        </w:tc>
      </w:tr>
      <w:tr w:rsidR="00EE79AF" w:rsidRPr="00597E12" w14:paraId="7519461F" w14:textId="77777777">
        <w:trPr>
          <w:cantSplit/>
          <w:trHeight w:val="254"/>
          <w:jc w:val="center"/>
        </w:trPr>
        <w:tc>
          <w:tcPr>
            <w:tcW w:w="2380" w:type="dxa"/>
          </w:tcPr>
          <w:p w14:paraId="54745477"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sha1WithRSAEncryption  </w:t>
            </w:r>
          </w:p>
        </w:tc>
        <w:tc>
          <w:tcPr>
            <w:tcW w:w="2282" w:type="dxa"/>
          </w:tcPr>
          <w:p w14:paraId="0DD93D1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1.2.840.113549.1.1.5</w:t>
            </w:r>
          </w:p>
        </w:tc>
        <w:tc>
          <w:tcPr>
            <w:tcW w:w="515" w:type="dxa"/>
            <w:vMerge/>
          </w:tcPr>
          <w:p w14:paraId="620A39E1" w14:textId="77777777" w:rsidR="00EE79AF" w:rsidRPr="00597E12" w:rsidRDefault="00EE79AF" w:rsidP="002B4524">
            <w:pPr>
              <w:pStyle w:val="TableEntry"/>
              <w:rPr>
                <w:rFonts w:eastAsia="Times New Roman"/>
                <w:lang w:val="en-US" w:eastAsia="en-US"/>
              </w:rPr>
            </w:pPr>
          </w:p>
        </w:tc>
        <w:tc>
          <w:tcPr>
            <w:tcW w:w="2080" w:type="dxa"/>
            <w:vMerge/>
            <w:vAlign w:val="center"/>
          </w:tcPr>
          <w:p w14:paraId="3D5B5D5B" w14:textId="77777777" w:rsidR="00EE79AF" w:rsidRPr="00597E12" w:rsidRDefault="00EE79AF" w:rsidP="002B4524">
            <w:pPr>
              <w:pStyle w:val="TableEntry"/>
              <w:rPr>
                <w:rFonts w:eastAsia="Times New Roman"/>
                <w:lang w:val="en-US" w:eastAsia="en-US"/>
              </w:rPr>
            </w:pPr>
          </w:p>
        </w:tc>
      </w:tr>
      <w:tr w:rsidR="00EE79AF" w:rsidRPr="00597E12" w14:paraId="19E9ABDC" w14:textId="77777777">
        <w:trPr>
          <w:cantSplit/>
          <w:trHeight w:val="254"/>
          <w:jc w:val="center"/>
        </w:trPr>
        <w:tc>
          <w:tcPr>
            <w:tcW w:w="2380" w:type="dxa"/>
          </w:tcPr>
          <w:p w14:paraId="65A3F9D6"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sha256WithRSAEncryption</w:t>
            </w:r>
          </w:p>
        </w:tc>
        <w:tc>
          <w:tcPr>
            <w:tcW w:w="2282" w:type="dxa"/>
          </w:tcPr>
          <w:p w14:paraId="5EB47A3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1.2.840.113549.1.1.11</w:t>
            </w:r>
          </w:p>
        </w:tc>
        <w:tc>
          <w:tcPr>
            <w:tcW w:w="515" w:type="dxa"/>
            <w:vMerge/>
          </w:tcPr>
          <w:p w14:paraId="4CC11992" w14:textId="77777777" w:rsidR="00EE79AF" w:rsidRPr="00597E12" w:rsidRDefault="00EE79AF" w:rsidP="002B4524">
            <w:pPr>
              <w:pStyle w:val="TableEntry"/>
              <w:rPr>
                <w:rFonts w:eastAsia="Times New Roman"/>
                <w:lang w:val="en-US" w:eastAsia="en-US"/>
              </w:rPr>
            </w:pPr>
          </w:p>
        </w:tc>
        <w:tc>
          <w:tcPr>
            <w:tcW w:w="2080" w:type="dxa"/>
            <w:vMerge/>
            <w:vAlign w:val="center"/>
          </w:tcPr>
          <w:p w14:paraId="26FED979" w14:textId="77777777" w:rsidR="00EE79AF" w:rsidRPr="00597E12" w:rsidRDefault="00EE79AF" w:rsidP="002B4524">
            <w:pPr>
              <w:pStyle w:val="TableEntry"/>
              <w:rPr>
                <w:rFonts w:eastAsia="Times New Roman"/>
                <w:lang w:val="en-US" w:eastAsia="en-US"/>
              </w:rPr>
            </w:pPr>
          </w:p>
        </w:tc>
      </w:tr>
      <w:tr w:rsidR="00EE79AF" w:rsidRPr="00597E12" w14:paraId="59E138FD" w14:textId="77777777">
        <w:trPr>
          <w:cantSplit/>
          <w:trHeight w:val="254"/>
          <w:jc w:val="center"/>
        </w:trPr>
        <w:tc>
          <w:tcPr>
            <w:tcW w:w="2380" w:type="dxa"/>
          </w:tcPr>
          <w:p w14:paraId="3472D38A"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id-sha1 </w:t>
            </w:r>
          </w:p>
        </w:tc>
        <w:tc>
          <w:tcPr>
            <w:tcW w:w="2282" w:type="dxa"/>
          </w:tcPr>
          <w:p w14:paraId="342A2CF3"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1.3.14.3.2.26</w:t>
            </w:r>
          </w:p>
        </w:tc>
        <w:tc>
          <w:tcPr>
            <w:tcW w:w="515" w:type="dxa"/>
            <w:vMerge/>
          </w:tcPr>
          <w:p w14:paraId="510B3B9F" w14:textId="77777777" w:rsidR="00EE79AF" w:rsidRPr="00597E12" w:rsidRDefault="00EE79AF" w:rsidP="002B4524">
            <w:pPr>
              <w:pStyle w:val="TableEntry"/>
              <w:rPr>
                <w:rFonts w:eastAsia="Times New Roman"/>
                <w:lang w:val="en-US" w:eastAsia="en-US"/>
              </w:rPr>
            </w:pPr>
          </w:p>
        </w:tc>
        <w:tc>
          <w:tcPr>
            <w:tcW w:w="2080" w:type="dxa"/>
            <w:vMerge w:val="restart"/>
            <w:vAlign w:val="center"/>
          </w:tcPr>
          <w:p w14:paraId="36FB185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digest</w:t>
            </w:r>
          </w:p>
        </w:tc>
      </w:tr>
      <w:tr w:rsidR="00EE79AF" w:rsidRPr="00597E12" w14:paraId="3DF92A7B" w14:textId="77777777">
        <w:trPr>
          <w:cantSplit/>
          <w:trHeight w:val="254"/>
          <w:jc w:val="center"/>
        </w:trPr>
        <w:tc>
          <w:tcPr>
            <w:tcW w:w="2380" w:type="dxa"/>
          </w:tcPr>
          <w:p w14:paraId="30542005"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 xml:space="preserve">id-sha256 </w:t>
            </w:r>
          </w:p>
        </w:tc>
        <w:tc>
          <w:tcPr>
            <w:tcW w:w="2282" w:type="dxa"/>
          </w:tcPr>
          <w:p w14:paraId="265D3F0D" w14:textId="77777777" w:rsidR="00EE79AF" w:rsidRPr="00597E12" w:rsidRDefault="00EE79AF" w:rsidP="002B4524">
            <w:pPr>
              <w:pStyle w:val="TableEntry"/>
              <w:rPr>
                <w:rFonts w:eastAsia="Times New Roman"/>
                <w:lang w:val="en-US" w:eastAsia="en-US"/>
              </w:rPr>
            </w:pPr>
            <w:r w:rsidRPr="00597E12">
              <w:rPr>
                <w:rFonts w:eastAsia="Times New Roman"/>
                <w:lang w:val="en-US" w:eastAsia="en-US"/>
              </w:rPr>
              <w:t>2.16.840.1.101.3.4.2.1</w:t>
            </w:r>
          </w:p>
        </w:tc>
        <w:tc>
          <w:tcPr>
            <w:tcW w:w="515" w:type="dxa"/>
            <w:vMerge/>
          </w:tcPr>
          <w:p w14:paraId="6248AA64" w14:textId="77777777" w:rsidR="00EE79AF" w:rsidRPr="00597E12" w:rsidRDefault="00EE79AF" w:rsidP="002B4524">
            <w:pPr>
              <w:pStyle w:val="TableEntry"/>
              <w:rPr>
                <w:rFonts w:eastAsia="Times New Roman"/>
                <w:lang w:val="en-US" w:eastAsia="en-US"/>
              </w:rPr>
            </w:pPr>
          </w:p>
        </w:tc>
        <w:tc>
          <w:tcPr>
            <w:tcW w:w="2080" w:type="dxa"/>
            <w:vMerge/>
            <w:vAlign w:val="center"/>
          </w:tcPr>
          <w:p w14:paraId="18BDA1E9" w14:textId="77777777" w:rsidR="00EE79AF" w:rsidRPr="00597E12" w:rsidRDefault="00EE79AF" w:rsidP="002B4524">
            <w:pPr>
              <w:pStyle w:val="TableEntry"/>
              <w:rPr>
                <w:rFonts w:eastAsia="Times New Roman"/>
                <w:lang w:val="en-US" w:eastAsia="en-US"/>
              </w:rPr>
            </w:pPr>
          </w:p>
        </w:tc>
      </w:tr>
    </w:tbl>
    <w:p w14:paraId="1ADF8B6D" w14:textId="77777777" w:rsidR="00392799" w:rsidRPr="00597E12" w:rsidRDefault="00392799" w:rsidP="00871C74">
      <w:pPr>
        <w:pStyle w:val="BodyText"/>
      </w:pPr>
      <w:bookmarkStart w:id="399" w:name="_Toc294099204"/>
      <w:bookmarkStart w:id="400" w:name="_Toc427656891"/>
    </w:p>
    <w:p w14:paraId="0CF486CE" w14:textId="77777777" w:rsidR="00937B13" w:rsidRPr="00597E12" w:rsidRDefault="00937B13">
      <w:pPr>
        <w:pStyle w:val="Heading5"/>
        <w:numPr>
          <w:ilvl w:val="0"/>
          <w:numId w:val="0"/>
        </w:numPr>
        <w:ind w:left="1008" w:hanging="1008"/>
      </w:pPr>
      <w:bookmarkStart w:id="401" w:name="_Toc520108765"/>
      <w:r w:rsidRPr="00597E12">
        <w:t>5.</w:t>
      </w:r>
      <w:r w:rsidR="002B4524" w:rsidRPr="00597E12">
        <w:t>3.</w:t>
      </w:r>
      <w:r w:rsidRPr="00597E12">
        <w:t>2.2.1</w:t>
      </w:r>
      <w:r w:rsidR="00957953" w:rsidRPr="00597E12">
        <w:t xml:space="preserve"> </w:t>
      </w:r>
      <w:r w:rsidRPr="00597E12">
        <w:t>Content Type</w:t>
      </w:r>
      <w:bookmarkEnd w:id="399"/>
      <w:bookmarkEnd w:id="400"/>
      <w:bookmarkEnd w:id="401"/>
    </w:p>
    <w:p w14:paraId="1BE434C6" w14:textId="77777777" w:rsidR="00937B13" w:rsidRPr="00597E12" w:rsidRDefault="00937B13">
      <w:pPr>
        <w:pStyle w:val="BodyText"/>
      </w:pPr>
      <w:r w:rsidRPr="00597E12">
        <w:t xml:space="preserve">The </w:t>
      </w:r>
      <w:r w:rsidR="00525487" w:rsidRPr="00597E12">
        <w:t xml:space="preserve">Content Creator </w:t>
      </w:r>
      <w:r w:rsidRPr="00597E12">
        <w:t xml:space="preserve">shall use the CMS enveloped-data content type. </w:t>
      </w:r>
    </w:p>
    <w:p w14:paraId="1CC962A7" w14:textId="77777777" w:rsidR="00937B13" w:rsidRPr="00597E12" w:rsidRDefault="00937B13">
      <w:pPr>
        <w:pStyle w:val="BodyText"/>
      </w:pPr>
      <w:r w:rsidRPr="00597E12">
        <w:t>The Content Consumer shall support the enveloped-data content type. The enveloped-data content type allows for encryption of content with support for various key management methods.</w:t>
      </w:r>
    </w:p>
    <w:p w14:paraId="74DA6885" w14:textId="77777777" w:rsidR="00937B13" w:rsidRPr="00597E12" w:rsidRDefault="00937B13">
      <w:pPr>
        <w:pStyle w:val="Heading5"/>
        <w:numPr>
          <w:ilvl w:val="0"/>
          <w:numId w:val="0"/>
        </w:numPr>
        <w:ind w:left="1008" w:hanging="1008"/>
      </w:pPr>
      <w:bookmarkStart w:id="402" w:name="_Toc294099205"/>
      <w:bookmarkStart w:id="403" w:name="_Toc427656892"/>
      <w:bookmarkStart w:id="404" w:name="_Toc520108766"/>
      <w:r w:rsidRPr="00597E12">
        <w:t>5.</w:t>
      </w:r>
      <w:r w:rsidR="002B4524" w:rsidRPr="00597E12">
        <w:t>3.</w:t>
      </w:r>
      <w:r w:rsidRPr="00597E12">
        <w:t>2.2.2</w:t>
      </w:r>
      <w:r w:rsidR="00957953" w:rsidRPr="00597E12">
        <w:t xml:space="preserve"> </w:t>
      </w:r>
      <w:r w:rsidRPr="00597E12">
        <w:t>Content encryption</w:t>
      </w:r>
      <w:bookmarkEnd w:id="402"/>
      <w:bookmarkEnd w:id="403"/>
      <w:bookmarkEnd w:id="404"/>
    </w:p>
    <w:p w14:paraId="79E8BDEF" w14:textId="0883E4FC" w:rsidR="00937B13" w:rsidRPr="00597E12" w:rsidRDefault="00525487">
      <w:pPr>
        <w:pStyle w:val="BodyText"/>
      </w:pPr>
      <w:r w:rsidRPr="00597E12">
        <w:t xml:space="preserve">Content Creator </w:t>
      </w:r>
      <w:r w:rsidR="00937B13" w:rsidRPr="00597E12">
        <w:t xml:space="preserve">shall </w:t>
      </w:r>
      <w:r w:rsidR="00A63FFC" w:rsidRPr="00597E12">
        <w:t>support</w:t>
      </w:r>
      <w:r w:rsidR="00991BBD" w:rsidRPr="00597E12">
        <w:t xml:space="preserve"> </w:t>
      </w:r>
      <w:r w:rsidR="00937B13" w:rsidRPr="00597E12">
        <w:t>encrypt</w:t>
      </w:r>
      <w:r w:rsidR="00A63FFC" w:rsidRPr="00597E12">
        <w:t>ing</w:t>
      </w:r>
      <w:r w:rsidR="00937B13" w:rsidRPr="00597E12">
        <w:t xml:space="preserve"> content with AES-128 CBC, AES-196 CBC</w:t>
      </w:r>
      <w:r w:rsidR="00DA3437" w:rsidRPr="00597E12">
        <w:t>,</w:t>
      </w:r>
      <w:r w:rsidR="00937B13" w:rsidRPr="00597E12">
        <w:t xml:space="preserve"> or AES-256 CB</w:t>
      </w:r>
      <w:r w:rsidR="00273783" w:rsidRPr="00597E12">
        <w:t>C</w:t>
      </w:r>
      <w:r w:rsidR="00991BBD" w:rsidRPr="00597E12">
        <w:t xml:space="preserve">. The encryption algorithm used </w:t>
      </w:r>
      <w:r w:rsidR="007A5998" w:rsidRPr="00597E12">
        <w:t>is</w:t>
      </w:r>
      <w:r w:rsidR="00991BBD" w:rsidRPr="00597E12">
        <w:t xml:space="preserve"> identified</w:t>
      </w:r>
      <w:r w:rsidR="00937B13" w:rsidRPr="00597E12">
        <w:t xml:space="preserve"> in CMS through the </w:t>
      </w:r>
      <w:proofErr w:type="spellStart"/>
      <w:r w:rsidR="00937B13" w:rsidRPr="00597E12">
        <w:t>ContentEncryptionAlgorithmIdentifier</w:t>
      </w:r>
      <w:proofErr w:type="spellEnd"/>
      <w:r w:rsidR="00937B13" w:rsidRPr="00597E12">
        <w:t xml:space="preserve"> [RFC3565]</w:t>
      </w:r>
      <w:r w:rsidR="00273783" w:rsidRPr="00597E12">
        <w:t>.</w:t>
      </w:r>
      <w:r w:rsidR="00937B13" w:rsidRPr="00597E12">
        <w:t xml:space="preserve"> </w:t>
      </w:r>
    </w:p>
    <w:p w14:paraId="70CB7155" w14:textId="46F4531D" w:rsidR="00937B13" w:rsidRPr="00597E12" w:rsidRDefault="00937B13">
      <w:pPr>
        <w:pStyle w:val="BodyText"/>
      </w:pPr>
      <w:r w:rsidRPr="00597E12">
        <w:t xml:space="preserve">The Content Consumer shall support AES-128 CBC, AES-196 CBC and AES-256 CBC [RFC3565] to decrypt the encrypted content. This permits a </w:t>
      </w:r>
      <w:r w:rsidR="00525487" w:rsidRPr="00597E12">
        <w:t xml:space="preserve">Content Creator </w:t>
      </w:r>
      <w:r w:rsidRPr="00597E12">
        <w:t xml:space="preserve">to determine the appropriate key length with the assurance that the </w:t>
      </w:r>
      <w:r w:rsidR="00525487" w:rsidRPr="00597E12">
        <w:t xml:space="preserve">Content Consumer </w:t>
      </w:r>
      <w:r w:rsidRPr="00597E12">
        <w:t>can decrypt it regardless of which key length is chosen. The key used to encrypt the content is referred to as content encryption key.</w:t>
      </w:r>
    </w:p>
    <w:p w14:paraId="47C7BF4B" w14:textId="77777777" w:rsidR="00A63FFC" w:rsidRPr="00597E12" w:rsidRDefault="00A63FFC" w:rsidP="00A63FFC">
      <w:pPr>
        <w:pStyle w:val="Heading5"/>
        <w:numPr>
          <w:ilvl w:val="0"/>
          <w:numId w:val="0"/>
        </w:numPr>
        <w:ind w:left="1008" w:hanging="1008"/>
      </w:pPr>
      <w:bookmarkStart w:id="405" w:name="_Toc294099206"/>
      <w:bookmarkStart w:id="406" w:name="_Toc427656893"/>
      <w:bookmarkStart w:id="407" w:name="_Toc520108767"/>
      <w:r w:rsidRPr="00597E12">
        <w:t>5.</w:t>
      </w:r>
      <w:r w:rsidR="002B4524" w:rsidRPr="00597E12">
        <w:t>3.</w:t>
      </w:r>
      <w:r w:rsidRPr="00597E12">
        <w:t>2.2.3</w:t>
      </w:r>
      <w:r w:rsidR="00957953" w:rsidRPr="00597E12">
        <w:t xml:space="preserve"> </w:t>
      </w:r>
      <w:r w:rsidRPr="00597E12">
        <w:t>Content integrity</w:t>
      </w:r>
      <w:bookmarkEnd w:id="405"/>
      <w:bookmarkEnd w:id="406"/>
      <w:bookmarkEnd w:id="407"/>
    </w:p>
    <w:p w14:paraId="55026BFF" w14:textId="77777777" w:rsidR="00A63FFC" w:rsidRPr="00597E12" w:rsidRDefault="00A63FFC" w:rsidP="00A63FFC">
      <w:pPr>
        <w:pStyle w:val="BodyText"/>
      </w:pPr>
      <w:r w:rsidRPr="00597E12">
        <w:t>Content integrity protection is used to enable the Content Consumer to validate that the decryption succeeded.</w:t>
      </w:r>
      <w:r w:rsidR="00FF794F" w:rsidRPr="00597E12">
        <w:t xml:space="preserve"> For this </w:t>
      </w:r>
      <w:proofErr w:type="gramStart"/>
      <w:r w:rsidR="00FF794F" w:rsidRPr="00597E12">
        <w:t>purpose</w:t>
      </w:r>
      <w:proofErr w:type="gramEnd"/>
      <w:r w:rsidR="00FF794F" w:rsidRPr="00597E12">
        <w:t xml:space="preserve"> a </w:t>
      </w:r>
      <w:r w:rsidR="0069449C" w:rsidRPr="00597E12">
        <w:t xml:space="preserve">digest or </w:t>
      </w:r>
      <w:r w:rsidR="00FF794F" w:rsidRPr="00597E12">
        <w:t>signature is added to the data before encryption.</w:t>
      </w:r>
    </w:p>
    <w:p w14:paraId="58F607FA" w14:textId="262568E3" w:rsidR="00B768F9" w:rsidRPr="00597E12" w:rsidRDefault="00A63FFC">
      <w:pPr>
        <w:pStyle w:val="BodyText"/>
      </w:pPr>
      <w:r w:rsidRPr="00597E12">
        <w:t>T</w:t>
      </w:r>
      <w:r w:rsidR="00937B13" w:rsidRPr="00597E12">
        <w:t xml:space="preserve">he </w:t>
      </w:r>
      <w:r w:rsidR="00525487" w:rsidRPr="00597E12">
        <w:t xml:space="preserve">Content Creator </w:t>
      </w:r>
      <w:r w:rsidR="00937B13" w:rsidRPr="00597E12">
        <w:t xml:space="preserve">shall </w:t>
      </w:r>
      <w:r w:rsidR="00C6303E" w:rsidRPr="00597E12">
        <w:t>create</w:t>
      </w:r>
      <w:r w:rsidR="0069449C" w:rsidRPr="00597E12">
        <w:t xml:space="preserve"> </w:t>
      </w:r>
      <w:r w:rsidR="0024686B" w:rsidRPr="00597E12">
        <w:t>a</w:t>
      </w:r>
      <w:r w:rsidR="00937B13" w:rsidRPr="00597E12">
        <w:t xml:space="preserve"> </w:t>
      </w:r>
      <w:r w:rsidR="0024686B" w:rsidRPr="00597E12">
        <w:t xml:space="preserve">CMS </w:t>
      </w:r>
      <w:r w:rsidR="00937B13" w:rsidRPr="00597E12">
        <w:t xml:space="preserve">digested-data or signed-data </w:t>
      </w:r>
      <w:r w:rsidR="0024686B" w:rsidRPr="00597E12">
        <w:t>structure</w:t>
      </w:r>
      <w:r w:rsidR="0069449C" w:rsidRPr="00597E12">
        <w:t xml:space="preserve">, which </w:t>
      </w:r>
      <w:r w:rsidR="00C6303E" w:rsidRPr="00597E12">
        <w:t>encapsulates the content.</w:t>
      </w:r>
      <w:r w:rsidR="0069449C" w:rsidRPr="00597E12">
        <w:t xml:space="preserve"> The resulting structure is encapsulated by</w:t>
      </w:r>
      <w:r w:rsidR="00C6303E" w:rsidRPr="00597E12">
        <w:t xml:space="preserve"> </w:t>
      </w:r>
      <w:r w:rsidR="00937B13" w:rsidRPr="00597E12">
        <w:t xml:space="preserve">the </w:t>
      </w:r>
      <w:r w:rsidR="00273783" w:rsidRPr="00597E12">
        <w:t xml:space="preserve">CMS </w:t>
      </w:r>
      <w:r w:rsidR="00937B13" w:rsidRPr="00597E12">
        <w:t xml:space="preserve">enveloped-data </w:t>
      </w:r>
      <w:r w:rsidR="00937B13" w:rsidRPr="00597E12">
        <w:lastRenderedPageBreak/>
        <w:t xml:space="preserve">structure. </w:t>
      </w:r>
      <w:r w:rsidR="0069449C" w:rsidRPr="00597E12">
        <w:t>For b</w:t>
      </w:r>
      <w:r w:rsidR="00937B13" w:rsidRPr="00597E12">
        <w:t xml:space="preserve">oth </w:t>
      </w:r>
      <w:r w:rsidR="0069449C" w:rsidRPr="00597E12">
        <w:t>digested-data and signed-data</w:t>
      </w:r>
      <w:r w:rsidR="00937B13" w:rsidRPr="00597E12">
        <w:t xml:space="preserve"> the Document Creator shall</w:t>
      </w:r>
      <w:r w:rsidR="00273783" w:rsidRPr="00597E12">
        <w:t xml:space="preserve"> use SHA-256 as digest algorithm. In case of the signed-data the RSA algorithm shall be used [RFC3370]</w:t>
      </w:r>
      <w:r w:rsidR="00937B13" w:rsidRPr="00597E12">
        <w:t>.</w:t>
      </w:r>
      <w:r w:rsidR="003D7628" w:rsidRPr="00597E12">
        <w:t xml:space="preserve"> </w:t>
      </w:r>
    </w:p>
    <w:p w14:paraId="719CE2B3" w14:textId="77777777" w:rsidR="00C418D6" w:rsidRPr="00597E12" w:rsidRDefault="00273783">
      <w:pPr>
        <w:pStyle w:val="BodyText"/>
      </w:pPr>
      <w:r w:rsidRPr="00597E12">
        <w:t xml:space="preserve">The </w:t>
      </w:r>
      <w:r w:rsidR="00525487" w:rsidRPr="00597E12">
        <w:t xml:space="preserve">Content Consumer </w:t>
      </w:r>
      <w:r w:rsidR="003D7628" w:rsidRPr="00597E12">
        <w:t xml:space="preserve">shall support the digested-data and signed-data content types. </w:t>
      </w:r>
      <w:r w:rsidR="00BE1311" w:rsidRPr="00597E12">
        <w:t xml:space="preserve">The </w:t>
      </w:r>
      <w:r w:rsidR="003D7628" w:rsidRPr="00597E12">
        <w:t>Content Consumer</w:t>
      </w:r>
      <w:r w:rsidR="00BE1311" w:rsidRPr="00597E12">
        <w:t xml:space="preserve">, </w:t>
      </w:r>
      <w:proofErr w:type="gramStart"/>
      <w:r w:rsidR="00BE1311" w:rsidRPr="00597E12">
        <w:t>in order to</w:t>
      </w:r>
      <w:proofErr w:type="gramEnd"/>
      <w:r w:rsidR="00BE1311" w:rsidRPr="00597E12">
        <w:t xml:space="preserve"> assure that the decryption succeeded,</w:t>
      </w:r>
      <w:r w:rsidR="003D7628" w:rsidRPr="00597E12">
        <w:t xml:space="preserve"> </w:t>
      </w:r>
      <w:r w:rsidR="004F5DA2" w:rsidRPr="00597E12">
        <w:t xml:space="preserve">shall </w:t>
      </w:r>
      <w:r w:rsidRPr="00597E12">
        <w:t xml:space="preserve">verify a digest </w:t>
      </w:r>
      <w:r w:rsidR="004F5DA2" w:rsidRPr="00597E12">
        <w:t xml:space="preserve">and </w:t>
      </w:r>
      <w:r w:rsidR="00570BED" w:rsidRPr="00597E12">
        <w:t>may</w:t>
      </w:r>
      <w:r w:rsidR="004F5DA2" w:rsidRPr="00597E12">
        <w:t xml:space="preserve"> verify a</w:t>
      </w:r>
      <w:r w:rsidRPr="00597E12">
        <w:t xml:space="preserve"> signature. </w:t>
      </w:r>
      <w:r w:rsidR="00570BED" w:rsidRPr="00597E12">
        <w:t xml:space="preserve">The ability to verify signature will depend on the technical and trust infrastructure of the Portable Media Importer. </w:t>
      </w:r>
      <w:r w:rsidR="00BE1311" w:rsidRPr="00597E12">
        <w:t xml:space="preserve">The Content Consumer shall support </w:t>
      </w:r>
      <w:r w:rsidR="00B71327" w:rsidRPr="00597E12">
        <w:t xml:space="preserve">the </w:t>
      </w:r>
      <w:r w:rsidR="00BE1311" w:rsidRPr="00597E12">
        <w:t>SHA-256 as well as SHA-1 digest algorithms.</w:t>
      </w:r>
    </w:p>
    <w:p w14:paraId="2AB1E7E9" w14:textId="77777777" w:rsidR="00937B13" w:rsidRPr="00597E12" w:rsidRDefault="00937B13">
      <w:pPr>
        <w:pStyle w:val="Heading5"/>
        <w:numPr>
          <w:ilvl w:val="0"/>
          <w:numId w:val="0"/>
        </w:numPr>
        <w:ind w:left="1008" w:hanging="1008"/>
      </w:pPr>
      <w:bookmarkStart w:id="408" w:name="_Toc294099207"/>
      <w:bookmarkStart w:id="409" w:name="_Toc427656894"/>
      <w:bookmarkStart w:id="410" w:name="_Toc520108768"/>
      <w:r w:rsidRPr="00597E12">
        <w:t>5.</w:t>
      </w:r>
      <w:r w:rsidR="002B4524" w:rsidRPr="00597E12">
        <w:t>3.</w:t>
      </w:r>
      <w:r w:rsidRPr="00597E12">
        <w:t>2.2</w:t>
      </w:r>
      <w:r w:rsidR="00273783" w:rsidRPr="00597E12">
        <w:t>.</w:t>
      </w:r>
      <w:r w:rsidR="00A63FFC" w:rsidRPr="00597E12">
        <w:t>4</w:t>
      </w:r>
      <w:r w:rsidR="00957953" w:rsidRPr="00597E12">
        <w:t xml:space="preserve"> </w:t>
      </w:r>
      <w:r w:rsidRPr="00597E12">
        <w:t>Key management</w:t>
      </w:r>
      <w:bookmarkEnd w:id="408"/>
      <w:bookmarkEnd w:id="409"/>
      <w:bookmarkEnd w:id="410"/>
    </w:p>
    <w:p w14:paraId="061AAB4B" w14:textId="77777777" w:rsidR="00FF794F" w:rsidRPr="00597E12" w:rsidRDefault="00307E27">
      <w:pPr>
        <w:pStyle w:val="BodyText"/>
      </w:pPr>
      <w:r w:rsidRPr="00597E12">
        <w:t xml:space="preserve">The Content Creator encrypts the content encryption key for one or more recipients. </w:t>
      </w:r>
      <w:r w:rsidR="00E107DB" w:rsidRPr="00597E12">
        <w:t xml:space="preserve">The Content Consumer and Content Creator </w:t>
      </w:r>
      <w:r w:rsidR="00AC241C" w:rsidRPr="00597E12">
        <w:t>A</w:t>
      </w:r>
      <w:r w:rsidR="00B71327" w:rsidRPr="00597E12">
        <w:t xml:space="preserve">ctors </w:t>
      </w:r>
      <w:r w:rsidR="00E107DB" w:rsidRPr="00597E12">
        <w:t xml:space="preserve">shall support the </w:t>
      </w:r>
      <w:r w:rsidR="00711D5E" w:rsidRPr="00597E12">
        <w:t xml:space="preserve">key management </w:t>
      </w:r>
      <w:r w:rsidR="00E107DB" w:rsidRPr="00597E12">
        <w:t>methods</w:t>
      </w:r>
      <w:r w:rsidR="00B71327" w:rsidRPr="00597E12">
        <w:t xml:space="preserve"> listed below </w:t>
      </w:r>
      <w:proofErr w:type="gramStart"/>
      <w:r w:rsidR="00B71327" w:rsidRPr="00597E12">
        <w:t>so as to</w:t>
      </w:r>
      <w:proofErr w:type="gramEnd"/>
      <w:r w:rsidR="00B71327" w:rsidRPr="00597E12">
        <w:t xml:space="preserve"> enable the widest possible interoperability</w:t>
      </w:r>
      <w:r w:rsidR="00E107DB" w:rsidRPr="00597E12">
        <w:t xml:space="preserve">. </w:t>
      </w:r>
      <w:r w:rsidR="00937B13" w:rsidRPr="00597E12">
        <w:t xml:space="preserve">For each </w:t>
      </w:r>
      <w:r w:rsidR="00C418D6" w:rsidRPr="00597E12">
        <w:t>recipient</w:t>
      </w:r>
      <w:r w:rsidR="00937B13" w:rsidRPr="00597E12">
        <w:t xml:space="preserve"> the Content Creator shall apply one or more</w:t>
      </w:r>
      <w:r w:rsidR="00FF794F" w:rsidRPr="00597E12">
        <w:t xml:space="preserve"> of these</w:t>
      </w:r>
      <w:r w:rsidR="00937B13" w:rsidRPr="00597E12">
        <w:t xml:space="preserve"> key encryption methods</w:t>
      </w:r>
      <w:r w:rsidR="00FF794F" w:rsidRPr="00597E12">
        <w:t>:</w:t>
      </w:r>
      <w:r w:rsidR="00937B13" w:rsidRPr="00597E12">
        <w:t xml:space="preserve"> </w:t>
      </w:r>
    </w:p>
    <w:p w14:paraId="482A00F6" w14:textId="77777777" w:rsidR="00FF794F" w:rsidRPr="00597E12" w:rsidRDefault="00937B13" w:rsidP="00871C74">
      <w:pPr>
        <w:pStyle w:val="ListBullet2"/>
      </w:pPr>
      <w:r w:rsidRPr="00597E12">
        <w:t>PKI</w:t>
      </w:r>
    </w:p>
    <w:p w14:paraId="0E73B75C" w14:textId="77777777" w:rsidR="00FF794F" w:rsidRPr="00597E12" w:rsidRDefault="00937B13" w:rsidP="00871C74">
      <w:pPr>
        <w:pStyle w:val="ListBullet2"/>
      </w:pPr>
      <w:r w:rsidRPr="00597E12">
        <w:t>shared symmetric key</w:t>
      </w:r>
    </w:p>
    <w:p w14:paraId="084DFDAC" w14:textId="77777777" w:rsidR="00937B13" w:rsidRPr="00597E12" w:rsidRDefault="00937B13" w:rsidP="00871C74">
      <w:pPr>
        <w:pStyle w:val="ListBullet2"/>
      </w:pPr>
      <w:r w:rsidRPr="00597E12">
        <w:t xml:space="preserve">password </w:t>
      </w:r>
    </w:p>
    <w:p w14:paraId="33095A45" w14:textId="77777777" w:rsidR="0080112A" w:rsidRPr="00597E12" w:rsidRDefault="0080112A">
      <w:pPr>
        <w:pStyle w:val="BodyText"/>
      </w:pPr>
      <w:r w:rsidRPr="00597E12">
        <w:t xml:space="preserve">There is no obligation to use all three methods in a deployment as this depends on the environment with </w:t>
      </w:r>
      <w:r w:rsidR="00BB3247" w:rsidRPr="00597E12">
        <w:t>e.g.,</w:t>
      </w:r>
      <w:r w:rsidRPr="00597E12">
        <w:t xml:space="preserve"> availability of keys, key management infrastructure, work-flow, etc. </w:t>
      </w:r>
    </w:p>
    <w:p w14:paraId="08D8D80B" w14:textId="77777777" w:rsidR="00937B13" w:rsidRPr="00597E12" w:rsidRDefault="00937B13">
      <w:pPr>
        <w:pStyle w:val="BodyText"/>
      </w:pPr>
      <w:r w:rsidRPr="00597E12">
        <w:t xml:space="preserve">The following sections provide further requirements for each of the key management methods. Specifically, it discusses the CMS </w:t>
      </w:r>
      <w:proofErr w:type="spellStart"/>
      <w:r w:rsidRPr="00597E12">
        <w:t>RecipientInfoType</w:t>
      </w:r>
      <w:proofErr w:type="spellEnd"/>
      <w:r w:rsidRPr="00597E12">
        <w:t xml:space="preserve"> and </w:t>
      </w:r>
      <w:proofErr w:type="spellStart"/>
      <w:r w:rsidRPr="00597E12">
        <w:t>KeyEncryptionAlgorithmIdentifier</w:t>
      </w:r>
      <w:proofErr w:type="spellEnd"/>
      <w:r w:rsidRPr="00597E12">
        <w:t xml:space="preserve"> structures.</w:t>
      </w:r>
    </w:p>
    <w:p w14:paraId="01E4E2B6" w14:textId="77777777" w:rsidR="00C418D6" w:rsidRPr="00597E12" w:rsidRDefault="00C418D6" w:rsidP="00586E4C">
      <w:pPr>
        <w:pStyle w:val="Heading6"/>
      </w:pPr>
      <w:bookmarkStart w:id="411" w:name="_Toc294099208"/>
      <w:bookmarkStart w:id="412" w:name="_Toc427656895"/>
      <w:bookmarkStart w:id="413" w:name="_Toc520108769"/>
      <w:r w:rsidRPr="00597E12">
        <w:t>5.</w:t>
      </w:r>
      <w:r w:rsidR="002B4524" w:rsidRPr="00597E12">
        <w:t>3.</w:t>
      </w:r>
      <w:r w:rsidRPr="00597E12">
        <w:t>2.2.4.1</w:t>
      </w:r>
      <w:r w:rsidR="00957953" w:rsidRPr="00597E12">
        <w:t xml:space="preserve"> </w:t>
      </w:r>
      <w:r w:rsidR="00937B13" w:rsidRPr="00597E12">
        <w:t>PKI</w:t>
      </w:r>
      <w:bookmarkEnd w:id="411"/>
      <w:bookmarkEnd w:id="412"/>
      <w:bookmarkEnd w:id="413"/>
      <w:r w:rsidR="00937B13" w:rsidRPr="00597E12">
        <w:t xml:space="preserve"> </w:t>
      </w:r>
    </w:p>
    <w:p w14:paraId="44DA02E2" w14:textId="77777777" w:rsidR="00937B13" w:rsidRPr="00597E12" w:rsidRDefault="00937B13" w:rsidP="00F57BAB">
      <w:r w:rsidRPr="00597E12">
        <w:t xml:space="preserve">The PKI key management method applies asymmetric encryption to </w:t>
      </w:r>
      <w:r w:rsidR="00711D5E" w:rsidRPr="00597E12">
        <w:t xml:space="preserve">the </w:t>
      </w:r>
      <w:r w:rsidR="00FF794F" w:rsidRPr="00597E12">
        <w:t>symmetric</w:t>
      </w:r>
      <w:r w:rsidR="00711D5E" w:rsidRPr="00597E12">
        <w:t xml:space="preserve"> key </w:t>
      </w:r>
      <w:r w:rsidR="00BB3247" w:rsidRPr="00597E12">
        <w:t>that encrypts</w:t>
      </w:r>
      <w:r w:rsidR="00711D5E" w:rsidRPr="00597E12">
        <w:t xml:space="preserve"> the payload</w:t>
      </w:r>
      <w:r w:rsidRPr="00597E12">
        <w:t>. It</w:t>
      </w:r>
      <w:r w:rsidR="00ED38B5" w:rsidRPr="00597E12">
        <w:t xml:space="preserve"> </w:t>
      </w:r>
      <w:r w:rsidR="00711D5E" w:rsidRPr="00597E12">
        <w:t>requires that the Content Creator obtain</w:t>
      </w:r>
      <w:r w:rsidR="008011EE" w:rsidRPr="00597E12">
        <w:t>s</w:t>
      </w:r>
      <w:r w:rsidR="00711D5E" w:rsidRPr="00597E12">
        <w:t xml:space="preserve"> </w:t>
      </w:r>
      <w:r w:rsidRPr="00597E12">
        <w:t xml:space="preserve">the recipient’s certificate as this contains the recipient’s public key. The management of such certificate is out-of-scope of this profile, but </w:t>
      </w:r>
      <w:r w:rsidR="00FF794F" w:rsidRPr="00597E12">
        <w:t xml:space="preserve">implementers </w:t>
      </w:r>
      <w:r w:rsidRPr="00597E12">
        <w:t xml:space="preserve">can for example use the IHE </w:t>
      </w:r>
      <w:r w:rsidR="00991BBD" w:rsidRPr="00597E12">
        <w:t xml:space="preserve">PWP or </w:t>
      </w:r>
      <w:r w:rsidRPr="00597E12">
        <w:t xml:space="preserve">HPD </w:t>
      </w:r>
      <w:r w:rsidR="00E717BA" w:rsidRPr="00597E12">
        <w:t>Profile</w:t>
      </w:r>
      <w:r w:rsidRPr="00597E12">
        <w:t xml:space="preserve"> to obtain certificates.</w:t>
      </w:r>
    </w:p>
    <w:p w14:paraId="7AAD7CBB" w14:textId="04358EC8" w:rsidR="00937B13" w:rsidRPr="00597E12" w:rsidRDefault="00937B13" w:rsidP="00F57BAB">
      <w:r w:rsidRPr="00597E12">
        <w:t>The PKI key management method uses key transport (</w:t>
      </w:r>
      <w:proofErr w:type="spellStart"/>
      <w:r w:rsidRPr="00597E12">
        <w:t>KeyTransRecipientInfo</w:t>
      </w:r>
      <w:proofErr w:type="spellEnd"/>
      <w:r w:rsidRPr="00597E12">
        <w:t xml:space="preserve">) as CMS </w:t>
      </w:r>
      <w:proofErr w:type="spellStart"/>
      <w:r w:rsidRPr="00597E12">
        <w:t>RecipientInfoType</w:t>
      </w:r>
      <w:proofErr w:type="spellEnd"/>
      <w:r w:rsidRPr="00597E12">
        <w:t xml:space="preserve">. The PKI key management method does not mandate the </w:t>
      </w:r>
      <w:r w:rsidR="00525487" w:rsidRPr="00597E12">
        <w:t xml:space="preserve">Content Creator </w:t>
      </w:r>
      <w:r w:rsidRPr="00597E12">
        <w:t xml:space="preserve">to support a </w:t>
      </w:r>
      <w:proofErr w:type="gramStart"/>
      <w:r w:rsidRPr="00597E12">
        <w:t>particular encryption</w:t>
      </w:r>
      <w:proofErr w:type="gramEnd"/>
      <w:r w:rsidRPr="00597E12">
        <w:t xml:space="preserve"> algorithm or related parameters such as key sizes. To use the PKI method the </w:t>
      </w:r>
      <w:r w:rsidR="00525487" w:rsidRPr="00597E12">
        <w:t xml:space="preserve">Content Creator </w:t>
      </w:r>
      <w:r w:rsidRPr="00597E12">
        <w:t>uses the algorithm and parameters as key size belonging to the recipient as specified by the recipient</w:t>
      </w:r>
      <w:r w:rsidR="00B768F9" w:rsidRPr="00597E12">
        <w:t>’</w:t>
      </w:r>
      <w:r w:rsidRPr="00597E12">
        <w:t xml:space="preserve">s certificate. A </w:t>
      </w:r>
      <w:r w:rsidR="00525487" w:rsidRPr="00597E12">
        <w:t xml:space="preserve">Content </w:t>
      </w:r>
      <w:r w:rsidR="00B212B3" w:rsidRPr="00597E12">
        <w:t>Creator determines from the certificate</w:t>
      </w:r>
      <w:r w:rsidR="00711D5E" w:rsidRPr="00597E12">
        <w:t xml:space="preserve"> content</w:t>
      </w:r>
      <w:r w:rsidR="008011EE" w:rsidRPr="00597E12">
        <w:t xml:space="preserve"> </w:t>
      </w:r>
      <w:r w:rsidR="00711D5E" w:rsidRPr="00597E12">
        <w:t xml:space="preserve">the </w:t>
      </w:r>
      <w:r w:rsidRPr="00597E12">
        <w:t xml:space="preserve">algorithms and related parameters </w:t>
      </w:r>
      <w:r w:rsidR="00711D5E" w:rsidRPr="00597E12">
        <w:t>to use.</w:t>
      </w:r>
      <w:r w:rsidR="00B212B3" w:rsidRPr="00597E12">
        <w:t xml:space="preserve"> </w:t>
      </w:r>
      <w:r w:rsidRPr="00597E12">
        <w:t>CMS defines algorithm identifiers for</w:t>
      </w:r>
      <w:r w:rsidR="00705490" w:rsidRPr="00597E12">
        <w:t xml:space="preserve"> </w:t>
      </w:r>
      <w:r w:rsidR="00BB3247" w:rsidRPr="00597E12">
        <w:t>e.g.,</w:t>
      </w:r>
      <w:r w:rsidR="00705490" w:rsidRPr="00597E12">
        <w:t xml:space="preserve"> RSA Encryption [RFC3370].</w:t>
      </w:r>
    </w:p>
    <w:p w14:paraId="6C97009A" w14:textId="77777777" w:rsidR="00C418D6" w:rsidRPr="00597E12" w:rsidRDefault="00C418D6" w:rsidP="00586E4C">
      <w:pPr>
        <w:pStyle w:val="Heading6"/>
      </w:pPr>
      <w:bookmarkStart w:id="414" w:name="_Toc294099209"/>
      <w:bookmarkStart w:id="415" w:name="_Toc427656896"/>
      <w:bookmarkStart w:id="416" w:name="_Toc520108770"/>
      <w:r w:rsidRPr="00597E12">
        <w:t>5.</w:t>
      </w:r>
      <w:r w:rsidR="002B4524" w:rsidRPr="00597E12">
        <w:t>3.</w:t>
      </w:r>
      <w:r w:rsidRPr="00597E12">
        <w:t>2.2.4.2</w:t>
      </w:r>
      <w:r w:rsidRPr="00597E12">
        <w:tab/>
      </w:r>
      <w:r w:rsidR="00957953" w:rsidRPr="00597E12">
        <w:t xml:space="preserve"> </w:t>
      </w:r>
      <w:r w:rsidRPr="00597E12">
        <w:t>Shared symmetric key</w:t>
      </w:r>
      <w:bookmarkEnd w:id="414"/>
      <w:bookmarkEnd w:id="415"/>
      <w:bookmarkEnd w:id="416"/>
    </w:p>
    <w:p w14:paraId="77FEF8B9" w14:textId="77777777" w:rsidR="00937B13" w:rsidRPr="00597E12" w:rsidRDefault="00937B13">
      <w:pPr>
        <w:pStyle w:val="BodyText"/>
      </w:pPr>
      <w:r w:rsidRPr="00597E12">
        <w:t xml:space="preserve">The shared symmetric key method applies symmetric encryption to deliver the content encryption key to a recipient. The symmetric key can be pre-shared or involve key retrieval, both </w:t>
      </w:r>
      <w:r w:rsidRPr="00597E12">
        <w:lastRenderedPageBreak/>
        <w:t xml:space="preserve">of which </w:t>
      </w:r>
      <w:r w:rsidR="004A4BBF" w:rsidRPr="00597E12">
        <w:t xml:space="preserve">are </w:t>
      </w:r>
      <w:r w:rsidRPr="00597E12">
        <w:t xml:space="preserve">out-of-scope of this profile. Actors that use this method are assumed to have </w:t>
      </w:r>
      <w:proofErr w:type="gramStart"/>
      <w:r w:rsidRPr="00597E12">
        <w:t>some kind of key</w:t>
      </w:r>
      <w:proofErr w:type="gramEnd"/>
      <w:r w:rsidRPr="00597E12">
        <w:t xml:space="preserve"> management infrastructure in place supporting symmetric keys.</w:t>
      </w:r>
    </w:p>
    <w:p w14:paraId="0B98B6E3" w14:textId="2F530882" w:rsidR="00937B13" w:rsidRPr="00597E12" w:rsidRDefault="00937B13">
      <w:pPr>
        <w:pStyle w:val="BodyText"/>
      </w:pPr>
      <w:r w:rsidRPr="00597E12">
        <w:t>The shared symmetric key method uses symmetric key-encryption keys (</w:t>
      </w:r>
      <w:proofErr w:type="spellStart"/>
      <w:r w:rsidRPr="00597E12">
        <w:t>KEKRecipientInfo</w:t>
      </w:r>
      <w:proofErr w:type="spellEnd"/>
      <w:r w:rsidRPr="00597E12">
        <w:t xml:space="preserve">) as CMS </w:t>
      </w:r>
      <w:proofErr w:type="spellStart"/>
      <w:r w:rsidRPr="00597E12">
        <w:t>RecipientInfoType</w:t>
      </w:r>
      <w:proofErr w:type="spellEnd"/>
      <w:r w:rsidR="00113200" w:rsidRPr="00597E12">
        <w:t xml:space="preserve">. </w:t>
      </w:r>
      <w:r w:rsidR="00ED38B5" w:rsidRPr="00597E12">
        <w:t xml:space="preserve">Content Creator and Content Consumer </w:t>
      </w:r>
      <w:r w:rsidR="00CA37E4">
        <w:t>Actor</w:t>
      </w:r>
      <w:r w:rsidR="00ED38B5" w:rsidRPr="00597E12">
        <w:t>s shall support AES key wrap algorithms (see Table 5.3.2.2-1). CMS mandates that the key length for the key encryption key minimally has the length of the content encryption key.</w:t>
      </w:r>
    </w:p>
    <w:p w14:paraId="7CACE8AB" w14:textId="77777777" w:rsidR="00C418D6" w:rsidRPr="00597E12" w:rsidRDefault="00C418D6" w:rsidP="00586E4C">
      <w:pPr>
        <w:pStyle w:val="Heading6"/>
      </w:pPr>
      <w:bookmarkStart w:id="417" w:name="_Toc294099210"/>
      <w:bookmarkStart w:id="418" w:name="_Toc427656897"/>
      <w:bookmarkStart w:id="419" w:name="_Toc520108771"/>
      <w:r w:rsidRPr="00597E12">
        <w:t>5.</w:t>
      </w:r>
      <w:r w:rsidR="002B4524" w:rsidRPr="00597E12">
        <w:t>3.</w:t>
      </w:r>
      <w:r w:rsidRPr="00597E12">
        <w:t>2.2.4.3</w:t>
      </w:r>
      <w:r w:rsidR="00957953" w:rsidRPr="00597E12">
        <w:t xml:space="preserve"> </w:t>
      </w:r>
      <w:r w:rsidRPr="00597E12">
        <w:t>Password</w:t>
      </w:r>
      <w:bookmarkEnd w:id="417"/>
      <w:bookmarkEnd w:id="418"/>
      <w:bookmarkEnd w:id="419"/>
      <w:r w:rsidRPr="00597E12">
        <w:t xml:space="preserve"> </w:t>
      </w:r>
    </w:p>
    <w:p w14:paraId="1066EFE5" w14:textId="77777777" w:rsidR="00937B13" w:rsidRPr="00597E12" w:rsidRDefault="00937B13">
      <w:pPr>
        <w:pStyle w:val="BodyText"/>
      </w:pPr>
      <w:r w:rsidRPr="00597E12">
        <w:t xml:space="preserve">The password key management method applies symmetric encryption to deliver the content encryption key to a recipient where the symmetric key is derived from a password. The </w:t>
      </w:r>
      <w:r w:rsidR="00525487" w:rsidRPr="00597E12">
        <w:t xml:space="preserve">Content Creator </w:t>
      </w:r>
      <w:r w:rsidRPr="00597E12">
        <w:t xml:space="preserve">uses a password known to the </w:t>
      </w:r>
      <w:r w:rsidR="00705490" w:rsidRPr="00597E12">
        <w:t>recipient</w:t>
      </w:r>
      <w:r w:rsidRPr="00597E12">
        <w:t xml:space="preserve"> or uses some means to make the password available to a </w:t>
      </w:r>
      <w:r w:rsidR="00705490" w:rsidRPr="00597E12">
        <w:t>recipient</w:t>
      </w:r>
      <w:r w:rsidRPr="00597E12">
        <w:t>.</w:t>
      </w:r>
    </w:p>
    <w:p w14:paraId="580DDCC3" w14:textId="1F7A2DA2" w:rsidR="00937B13" w:rsidRPr="00597E12" w:rsidRDefault="00937B13">
      <w:pPr>
        <w:pStyle w:val="BodyText"/>
      </w:pPr>
      <w:r w:rsidRPr="00597E12">
        <w:t>The password-based method uses password (</w:t>
      </w:r>
      <w:proofErr w:type="spellStart"/>
      <w:r w:rsidRPr="00597E12">
        <w:t>PasswordRecipientInfo</w:t>
      </w:r>
      <w:proofErr w:type="spellEnd"/>
      <w:r w:rsidRPr="00597E12">
        <w:t xml:space="preserve">) as CMS </w:t>
      </w:r>
      <w:proofErr w:type="spellStart"/>
      <w:r w:rsidRPr="00597E12">
        <w:t>RecipientInfoType</w:t>
      </w:r>
      <w:proofErr w:type="spellEnd"/>
      <w:r w:rsidRPr="00597E12">
        <w:t xml:space="preserve">. </w:t>
      </w:r>
      <w:r w:rsidR="00ED38B5" w:rsidRPr="00597E12">
        <w:t xml:space="preserve">Content Creator and Content Consumer </w:t>
      </w:r>
      <w:r w:rsidR="00AC241C" w:rsidRPr="00597E12">
        <w:t>A</w:t>
      </w:r>
      <w:r w:rsidR="00ED38B5" w:rsidRPr="00597E12">
        <w:t xml:space="preserve">ctors shall support AES key wrap algorithms (see Table 5.3.2.2-1). </w:t>
      </w:r>
      <w:r w:rsidRPr="00597E12">
        <w:t>CMS mandates that the key length for the key encryption key minimally ha</w:t>
      </w:r>
      <w:r w:rsidR="00C47CC6">
        <w:t>ve</w:t>
      </w:r>
      <w:r w:rsidRPr="00597E12">
        <w:t xml:space="preserve"> the length of the content encryption key. The </w:t>
      </w:r>
      <w:r w:rsidR="00525487" w:rsidRPr="00597E12">
        <w:t xml:space="preserve">Content Creator </w:t>
      </w:r>
      <w:r w:rsidRPr="00597E12">
        <w:t xml:space="preserve">and </w:t>
      </w:r>
      <w:r w:rsidR="00525487" w:rsidRPr="00597E12">
        <w:t xml:space="preserve">Content Consumer </w:t>
      </w:r>
      <w:r w:rsidR="00AC241C" w:rsidRPr="00597E12">
        <w:t>Actors</w:t>
      </w:r>
      <w:r w:rsidRPr="00597E12">
        <w:t xml:space="preserve"> shall use PBKDF2 as key derivation algorithm [RFC3211]. Both </w:t>
      </w:r>
      <w:r w:rsidR="00525487" w:rsidRPr="00597E12">
        <w:t xml:space="preserve">Content Creator </w:t>
      </w:r>
      <w:r w:rsidRPr="00597E12">
        <w:t xml:space="preserve">and </w:t>
      </w:r>
      <w:r w:rsidR="00525487" w:rsidRPr="00597E12">
        <w:t xml:space="preserve">Content Consumer </w:t>
      </w:r>
      <w:r w:rsidR="00AC241C" w:rsidRPr="00597E12">
        <w:t>A</w:t>
      </w:r>
      <w:r w:rsidR="00525487" w:rsidRPr="00597E12">
        <w:t>ctor</w:t>
      </w:r>
      <w:r w:rsidR="00AC241C" w:rsidRPr="00597E12">
        <w:t>s</w:t>
      </w:r>
      <w:r w:rsidRPr="00597E12">
        <w:t xml:space="preserve"> shall support HMAC-SHA1 in the key derivation process. The properties of SHA1 reduce the key search space to 160 bits, which may be less than the </w:t>
      </w:r>
      <w:proofErr w:type="gramStart"/>
      <w:r w:rsidRPr="00597E12">
        <w:t>192 or 256 bit</w:t>
      </w:r>
      <w:proofErr w:type="gramEnd"/>
      <w:r w:rsidRPr="00597E12">
        <w:t xml:space="preserve"> keys used for content encryption, but still more than the typical (effective) length of common passwords or pass phrases.</w:t>
      </w:r>
    </w:p>
    <w:p w14:paraId="26DB0400" w14:textId="77777777" w:rsidR="00937B13" w:rsidRPr="00597E12" w:rsidRDefault="00937B13">
      <w:pPr>
        <w:pStyle w:val="BodyText"/>
      </w:pPr>
      <w:r w:rsidRPr="00597E12">
        <w:t xml:space="preserve">Passwords are defined as an octet string of arbitrary length whose interpretation as a text string is unspecified character encoding. It is recommended that use of characters is limited to the ASCII character set. This addresses environments in which character encoding cannot not explicitly identified </w:t>
      </w:r>
      <w:r w:rsidR="00BB3247" w:rsidRPr="00597E12">
        <w:t>e.g.,</w:t>
      </w:r>
      <w:r w:rsidRPr="00597E12">
        <w:t xml:space="preserve"> when written down.</w:t>
      </w:r>
    </w:p>
    <w:p w14:paraId="3B3541B4" w14:textId="45824C83" w:rsidR="000B5323" w:rsidRPr="00597E12" w:rsidRDefault="000B5323" w:rsidP="000B5323">
      <w:pPr>
        <w:pStyle w:val="Heading3"/>
        <w:numPr>
          <w:ilvl w:val="0"/>
          <w:numId w:val="0"/>
        </w:numPr>
        <w:ind w:left="720" w:hanging="720"/>
      </w:pPr>
      <w:bookmarkStart w:id="420" w:name="_Toc294099211"/>
      <w:bookmarkStart w:id="421" w:name="_Toc294870603"/>
      <w:bookmarkStart w:id="422" w:name="_Toc427656898"/>
      <w:bookmarkStart w:id="423" w:name="_Toc520108772"/>
      <w:r w:rsidRPr="00597E12">
        <w:t>5.</w:t>
      </w:r>
      <w:r w:rsidR="002B4524" w:rsidRPr="00597E12">
        <w:t>3.</w:t>
      </w:r>
      <w:r w:rsidRPr="00597E12">
        <w:t>3</w:t>
      </w:r>
      <w:r w:rsidR="00957953" w:rsidRPr="00597E12">
        <w:t xml:space="preserve"> </w:t>
      </w:r>
      <w:r w:rsidR="00943B32" w:rsidRPr="00597E12">
        <w:t>Document Sharing</w:t>
      </w:r>
      <w:r w:rsidRPr="00597E12">
        <w:t xml:space="preserve"> Metadata</w:t>
      </w:r>
      <w:bookmarkEnd w:id="420"/>
      <w:bookmarkEnd w:id="421"/>
      <w:bookmarkEnd w:id="422"/>
      <w:bookmarkEnd w:id="423"/>
    </w:p>
    <w:p w14:paraId="2B006366" w14:textId="2D35617D" w:rsidR="00392799" w:rsidRPr="00597E12" w:rsidRDefault="000B5323" w:rsidP="00F57BAB">
      <w:r w:rsidRPr="00597E12">
        <w:t xml:space="preserve">The </w:t>
      </w:r>
      <w:r w:rsidR="00525487" w:rsidRPr="00597E12">
        <w:t xml:space="preserve">Content Creator </w:t>
      </w:r>
      <w:r w:rsidRPr="00597E12">
        <w:t xml:space="preserve">and Content Consumer </w:t>
      </w:r>
      <w:r w:rsidR="00AC241C" w:rsidRPr="00597E12">
        <w:t xml:space="preserve">Actors </w:t>
      </w:r>
      <w:r w:rsidRPr="00597E12">
        <w:t xml:space="preserve">shall prepare and interpret respectively the </w:t>
      </w:r>
      <w:r w:rsidR="005B19F5" w:rsidRPr="00597E12">
        <w:t xml:space="preserve">Document Sharing </w:t>
      </w:r>
      <w:r w:rsidRPr="00597E12">
        <w:t>Metadata for CMS encrypted documents as defined by ITI TF-3 and as further restricted by Table 5.</w:t>
      </w:r>
      <w:r w:rsidR="002B4524" w:rsidRPr="00597E12">
        <w:t>3.</w:t>
      </w:r>
      <w:r w:rsidRPr="00597E12">
        <w:t>3-1.</w:t>
      </w:r>
    </w:p>
    <w:p w14:paraId="48F1F7F3" w14:textId="77777777" w:rsidR="000B5323" w:rsidRPr="00597E12" w:rsidRDefault="000B5323" w:rsidP="000B5323">
      <w:pPr>
        <w:pStyle w:val="TableTitle"/>
      </w:pPr>
      <w:r w:rsidRPr="00597E12">
        <w:t>Table 5.</w:t>
      </w:r>
      <w:r w:rsidR="002B4524" w:rsidRPr="00597E12">
        <w:t>3.</w:t>
      </w:r>
      <w:r w:rsidRPr="00597E12">
        <w:t>3-1</w:t>
      </w:r>
      <w:r w:rsidR="00392799" w:rsidRPr="00597E12">
        <w:t xml:space="preserve">: </w:t>
      </w:r>
      <w:proofErr w:type="spellStart"/>
      <w:r w:rsidRPr="00597E12">
        <w:t>XDSDocumentEntry</w:t>
      </w:r>
      <w:proofErr w:type="spellEnd"/>
      <w:r w:rsidRPr="00597E12">
        <w:t xml:space="preserve"> metadata</w:t>
      </w:r>
    </w:p>
    <w:tbl>
      <w:tblPr>
        <w:tblW w:w="0" w:type="auto"/>
        <w:tblInd w:w="108" w:type="dxa"/>
        <w:tblLayout w:type="fixed"/>
        <w:tblLook w:val="0000" w:firstRow="0" w:lastRow="0" w:firstColumn="0" w:lastColumn="0" w:noHBand="0" w:noVBand="0"/>
      </w:tblPr>
      <w:tblGrid>
        <w:gridCol w:w="2261"/>
        <w:gridCol w:w="3226"/>
        <w:gridCol w:w="2958"/>
      </w:tblGrid>
      <w:tr w:rsidR="000B5323" w:rsidRPr="00597E12" w14:paraId="02E97B81" w14:textId="77777777">
        <w:trPr>
          <w:cantSplit/>
          <w:tblHeader/>
        </w:trPr>
        <w:tc>
          <w:tcPr>
            <w:tcW w:w="2261" w:type="dxa"/>
            <w:tcBorders>
              <w:top w:val="single" w:sz="4" w:space="0" w:color="000000"/>
              <w:left w:val="single" w:sz="4" w:space="0" w:color="000000"/>
              <w:bottom w:val="single" w:sz="4" w:space="0" w:color="000000"/>
            </w:tcBorders>
            <w:shd w:val="clear" w:color="auto" w:fill="D8D8D8"/>
          </w:tcPr>
          <w:p w14:paraId="05C21274" w14:textId="77777777" w:rsidR="000B5323" w:rsidRPr="00597E12" w:rsidRDefault="000B5323" w:rsidP="00586E4C">
            <w:pPr>
              <w:pStyle w:val="TableEntryHeader"/>
              <w:rPr>
                <w:rFonts w:eastAsia="Times New Roman"/>
                <w:lang w:val="en-US" w:eastAsia="en-US"/>
              </w:rPr>
            </w:pPr>
            <w:proofErr w:type="spellStart"/>
            <w:r w:rsidRPr="00597E12">
              <w:rPr>
                <w:rFonts w:eastAsia="Times New Roman"/>
                <w:lang w:val="en-US" w:eastAsia="en-US"/>
              </w:rPr>
              <w:t>XDSDocumentEntry</w:t>
            </w:r>
            <w:proofErr w:type="spellEnd"/>
            <w:r w:rsidRPr="00597E12">
              <w:rPr>
                <w:rFonts w:eastAsia="Times New Roman"/>
                <w:lang w:val="en-US" w:eastAsia="en-US"/>
              </w:rPr>
              <w:t xml:space="preserve"> Attribute</w:t>
            </w:r>
          </w:p>
        </w:tc>
        <w:tc>
          <w:tcPr>
            <w:tcW w:w="3226" w:type="dxa"/>
            <w:tcBorders>
              <w:top w:val="single" w:sz="4" w:space="0" w:color="000000"/>
              <w:left w:val="single" w:sz="4" w:space="0" w:color="000000"/>
              <w:bottom w:val="single" w:sz="4" w:space="0" w:color="000000"/>
            </w:tcBorders>
            <w:shd w:val="clear" w:color="auto" w:fill="D8D8D8"/>
          </w:tcPr>
          <w:p w14:paraId="014A9235"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Document Encryption Requirement</w:t>
            </w:r>
          </w:p>
        </w:tc>
        <w:tc>
          <w:tcPr>
            <w:tcW w:w="2958" w:type="dxa"/>
            <w:tcBorders>
              <w:top w:val="single" w:sz="4" w:space="0" w:color="000000"/>
              <w:left w:val="single" w:sz="4" w:space="0" w:color="000000"/>
              <w:bottom w:val="single" w:sz="4" w:space="0" w:color="000000"/>
              <w:right w:val="single" w:sz="4" w:space="0" w:color="000000"/>
            </w:tcBorders>
            <w:shd w:val="clear" w:color="auto" w:fill="D8D8D8"/>
          </w:tcPr>
          <w:p w14:paraId="24D7B939" w14:textId="77777777" w:rsidR="000B5323" w:rsidRPr="00597E12" w:rsidRDefault="000B5323" w:rsidP="00586E4C">
            <w:pPr>
              <w:pStyle w:val="TableEntryHeader"/>
              <w:rPr>
                <w:rFonts w:eastAsia="Times New Roman"/>
                <w:lang w:val="en-US" w:eastAsia="en-US"/>
              </w:rPr>
            </w:pPr>
            <w:r w:rsidRPr="00597E12">
              <w:rPr>
                <w:rFonts w:eastAsia="Times New Roman"/>
                <w:lang w:val="en-US" w:eastAsia="en-US"/>
              </w:rPr>
              <w:t>Remark</w:t>
            </w:r>
          </w:p>
        </w:tc>
      </w:tr>
      <w:tr w:rsidR="000B5323" w:rsidRPr="00597E12" w14:paraId="7113C283"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5233C0E4"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h</w:t>
            </w:r>
            <w:r w:rsidR="000B5323" w:rsidRPr="00597E12">
              <w:rPr>
                <w:rFonts w:eastAsia="Times New Roman"/>
                <w:lang w:val="en-US" w:eastAsia="en-US"/>
              </w:rPr>
              <w:t>ash</w:t>
            </w:r>
          </w:p>
        </w:tc>
        <w:tc>
          <w:tcPr>
            <w:tcW w:w="3226" w:type="dxa"/>
            <w:tcBorders>
              <w:top w:val="single" w:sz="4" w:space="0" w:color="000000"/>
              <w:left w:val="single" w:sz="4" w:space="0" w:color="000000"/>
              <w:bottom w:val="single" w:sz="4" w:space="0" w:color="000000"/>
            </w:tcBorders>
            <w:shd w:val="clear" w:color="auto" w:fill="auto"/>
          </w:tcPr>
          <w:p w14:paraId="267BD5CB"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77C58F34"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Hash is calculated over encrypted document</w:t>
            </w:r>
          </w:p>
        </w:tc>
      </w:tr>
      <w:tr w:rsidR="000B5323" w:rsidRPr="00597E12" w14:paraId="6DDED55B"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E1A08EA" w14:textId="77777777" w:rsidR="000B5323" w:rsidRPr="00597E12" w:rsidRDefault="000B5323" w:rsidP="000B5323">
            <w:pPr>
              <w:pStyle w:val="TableEntry"/>
              <w:snapToGrid w:val="0"/>
              <w:rPr>
                <w:rFonts w:eastAsia="Times New Roman"/>
                <w:lang w:val="en-US" w:eastAsia="en-US"/>
              </w:rPr>
            </w:pPr>
            <w:proofErr w:type="spellStart"/>
            <w:r w:rsidRPr="00597E12">
              <w:rPr>
                <w:rFonts w:eastAsia="Times New Roman"/>
                <w:lang w:val="en-US" w:eastAsia="en-US"/>
              </w:rPr>
              <w:t>mimeType</w:t>
            </w:r>
            <w:proofErr w:type="spellEnd"/>
          </w:p>
        </w:tc>
        <w:tc>
          <w:tcPr>
            <w:tcW w:w="3226" w:type="dxa"/>
            <w:tcBorders>
              <w:top w:val="single" w:sz="4" w:space="0" w:color="000000"/>
              <w:left w:val="single" w:sz="4" w:space="0" w:color="000000"/>
              <w:bottom w:val="single" w:sz="4" w:space="0" w:color="000000"/>
            </w:tcBorders>
            <w:shd w:val="clear" w:color="auto" w:fill="auto"/>
          </w:tcPr>
          <w:p w14:paraId="67D4AD15"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Set to “application/pkcs7-mime”</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6500E1AF" w14:textId="77777777" w:rsidR="000B5323" w:rsidRPr="00597E12" w:rsidRDefault="000B5323" w:rsidP="00F2019B">
            <w:pPr>
              <w:pStyle w:val="TableEntry"/>
              <w:snapToGrid w:val="0"/>
              <w:rPr>
                <w:rFonts w:eastAsia="Times New Roman"/>
                <w:lang w:val="en-US" w:eastAsia="en-US"/>
              </w:rPr>
            </w:pPr>
            <w:r w:rsidRPr="00597E12">
              <w:rPr>
                <w:rFonts w:eastAsia="Times New Roman"/>
                <w:lang w:val="en-US" w:eastAsia="en-US"/>
              </w:rPr>
              <w:t xml:space="preserve">Identifies document encrypted according to Document Encryption </w:t>
            </w:r>
            <w:r w:rsidR="00E717BA" w:rsidRPr="00597E12">
              <w:rPr>
                <w:rFonts w:eastAsia="Times New Roman"/>
                <w:lang w:val="en-US" w:eastAsia="en-US"/>
              </w:rPr>
              <w:t>Profile</w:t>
            </w:r>
          </w:p>
        </w:tc>
      </w:tr>
      <w:tr w:rsidR="000B5323" w:rsidRPr="00597E12" w14:paraId="60CEA197" w14:textId="77777777">
        <w:trPr>
          <w:cantSplit/>
          <w:trHeight w:val="233"/>
        </w:trPr>
        <w:tc>
          <w:tcPr>
            <w:tcW w:w="2261" w:type="dxa"/>
            <w:tcBorders>
              <w:top w:val="single" w:sz="4" w:space="0" w:color="000000"/>
              <w:left w:val="single" w:sz="4" w:space="0" w:color="000000"/>
              <w:bottom w:val="single" w:sz="4" w:space="0" w:color="000000"/>
            </w:tcBorders>
            <w:shd w:val="clear" w:color="auto" w:fill="auto"/>
          </w:tcPr>
          <w:p w14:paraId="18ABFBA6" w14:textId="77777777" w:rsidR="000B5323" w:rsidRPr="00597E12" w:rsidRDefault="00D448ED" w:rsidP="000B5323">
            <w:pPr>
              <w:pStyle w:val="TableEntry"/>
              <w:snapToGrid w:val="0"/>
              <w:rPr>
                <w:rFonts w:eastAsia="Times New Roman"/>
                <w:lang w:val="en-US" w:eastAsia="en-US"/>
              </w:rPr>
            </w:pPr>
            <w:r w:rsidRPr="00597E12">
              <w:rPr>
                <w:rFonts w:eastAsia="Times New Roman"/>
                <w:lang w:val="en-US" w:eastAsia="en-US"/>
              </w:rPr>
              <w:t>s</w:t>
            </w:r>
            <w:r w:rsidR="000B5323" w:rsidRPr="00597E12">
              <w:rPr>
                <w:rFonts w:eastAsia="Times New Roman"/>
                <w:lang w:val="en-US" w:eastAsia="en-US"/>
              </w:rPr>
              <w:t>ize</w:t>
            </w:r>
          </w:p>
        </w:tc>
        <w:tc>
          <w:tcPr>
            <w:tcW w:w="3226" w:type="dxa"/>
            <w:tcBorders>
              <w:top w:val="single" w:sz="4" w:space="0" w:color="000000"/>
              <w:left w:val="single" w:sz="4" w:space="0" w:color="000000"/>
              <w:bottom w:val="single" w:sz="4" w:space="0" w:color="000000"/>
            </w:tcBorders>
            <w:shd w:val="clear" w:color="auto" w:fill="auto"/>
          </w:tcPr>
          <w:p w14:paraId="18E1BEE3"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No special requirement for Document Encryption</w:t>
            </w:r>
          </w:p>
        </w:tc>
        <w:tc>
          <w:tcPr>
            <w:tcW w:w="2958" w:type="dxa"/>
            <w:tcBorders>
              <w:top w:val="single" w:sz="4" w:space="0" w:color="000000"/>
              <w:left w:val="single" w:sz="4" w:space="0" w:color="000000"/>
              <w:bottom w:val="single" w:sz="4" w:space="0" w:color="000000"/>
              <w:right w:val="single" w:sz="4" w:space="0" w:color="000000"/>
            </w:tcBorders>
            <w:shd w:val="clear" w:color="auto" w:fill="auto"/>
          </w:tcPr>
          <w:p w14:paraId="2764CB0E" w14:textId="77777777" w:rsidR="000B5323" w:rsidRPr="00597E12" w:rsidRDefault="000B5323" w:rsidP="000B5323">
            <w:pPr>
              <w:pStyle w:val="TableEntry"/>
              <w:snapToGrid w:val="0"/>
              <w:rPr>
                <w:rFonts w:eastAsia="Times New Roman"/>
                <w:lang w:val="en-US" w:eastAsia="en-US"/>
              </w:rPr>
            </w:pPr>
            <w:r w:rsidRPr="00597E12">
              <w:rPr>
                <w:rFonts w:eastAsia="Times New Roman"/>
                <w:lang w:val="en-US" w:eastAsia="en-US"/>
              </w:rPr>
              <w:t>Size of encrypted document</w:t>
            </w:r>
          </w:p>
        </w:tc>
      </w:tr>
    </w:tbl>
    <w:p w14:paraId="7219FEF6" w14:textId="77777777" w:rsidR="00392799" w:rsidRPr="00597E12" w:rsidRDefault="00392799" w:rsidP="00871C74">
      <w:pPr>
        <w:pStyle w:val="BodyText"/>
      </w:pPr>
      <w:bookmarkStart w:id="424" w:name="__RefHeading__139_1966275477"/>
    </w:p>
    <w:p w14:paraId="6A570CCA" w14:textId="77777777" w:rsidR="000B5323" w:rsidRPr="00597E12" w:rsidRDefault="000B5323" w:rsidP="00384F63">
      <w:r w:rsidRPr="00597E12">
        <w:lastRenderedPageBreak/>
        <w:t>Other attributes are not affected by this profile and may have a value as if this profile was not applied.</w:t>
      </w:r>
    </w:p>
    <w:p w14:paraId="2892911A" w14:textId="77777777" w:rsidR="00937B13" w:rsidRPr="00597E12" w:rsidRDefault="000B5323" w:rsidP="00586E4C">
      <w:pPr>
        <w:pStyle w:val="Heading3"/>
        <w:numPr>
          <w:ilvl w:val="0"/>
          <w:numId w:val="0"/>
        </w:numPr>
      </w:pPr>
      <w:bookmarkStart w:id="425" w:name="_Toc294099212"/>
      <w:bookmarkStart w:id="426" w:name="_Toc294870604"/>
      <w:bookmarkStart w:id="427" w:name="_Toc427656899"/>
      <w:bookmarkStart w:id="428" w:name="_Toc520108773"/>
      <w:r w:rsidRPr="00597E12">
        <w:t>5.</w:t>
      </w:r>
      <w:r w:rsidR="002B4524" w:rsidRPr="00597E12">
        <w:t>3.</w:t>
      </w:r>
      <w:r w:rsidRPr="00597E12">
        <w:t>4</w:t>
      </w:r>
      <w:r w:rsidR="00957953" w:rsidRPr="00597E12">
        <w:t xml:space="preserve"> </w:t>
      </w:r>
      <w:r w:rsidR="00937B13" w:rsidRPr="00597E12">
        <w:t>Transport bindings</w:t>
      </w:r>
      <w:bookmarkEnd w:id="425"/>
      <w:bookmarkEnd w:id="426"/>
      <w:bookmarkEnd w:id="427"/>
      <w:bookmarkEnd w:id="428"/>
    </w:p>
    <w:p w14:paraId="19D5659E" w14:textId="77777777" w:rsidR="00937B13" w:rsidRPr="00597E12" w:rsidRDefault="00937B13" w:rsidP="00957953">
      <w:pPr>
        <w:pStyle w:val="BodyText"/>
      </w:pPr>
      <w:r w:rsidRPr="00597E12">
        <w:t>Document Encryption is defined independent of content types and transport mechanisms. To facilitate integration with certain transport mechanisms this section discusses the bindings with certain transports.</w:t>
      </w:r>
    </w:p>
    <w:p w14:paraId="2AA829B4" w14:textId="77777777" w:rsidR="00937B13" w:rsidRPr="00597E12" w:rsidRDefault="00937B13" w:rsidP="00113200">
      <w:pPr>
        <w:pStyle w:val="BodyText"/>
      </w:pPr>
      <w:r w:rsidRPr="00597E12">
        <w:t xml:space="preserve">Main purpose of the transport binding is to provide a means to determine that the content is encrypted according to the Document Encryption </w:t>
      </w:r>
      <w:r w:rsidR="00E717BA" w:rsidRPr="00597E12">
        <w:t>Profile</w:t>
      </w:r>
      <w:r w:rsidRPr="00597E12">
        <w:t xml:space="preserve"> and to determine the nature or type of the encrypted content.</w:t>
      </w:r>
    </w:p>
    <w:p w14:paraId="1054A6ED" w14:textId="77777777" w:rsidR="00937B13" w:rsidRPr="00597E12" w:rsidRDefault="00937B13" w:rsidP="00B204E7">
      <w:pPr>
        <w:pStyle w:val="BodyText"/>
      </w:pPr>
      <w:r w:rsidRPr="00597E12">
        <w:t>In case multiple documents are transported in the same or related transactions, a Content Creator</w:t>
      </w:r>
      <w:r w:rsidR="00AC241C" w:rsidRPr="00597E12">
        <w:t xml:space="preserve"> </w:t>
      </w:r>
      <w:r w:rsidRPr="00597E12">
        <w:t xml:space="preserve">may decide per document to encrypt it according to the Document Encryption </w:t>
      </w:r>
      <w:r w:rsidR="00AC241C" w:rsidRPr="00597E12">
        <w:t>P</w:t>
      </w:r>
      <w:r w:rsidRPr="00597E12">
        <w:t>rofile or not.</w:t>
      </w:r>
    </w:p>
    <w:p w14:paraId="1A947EFB" w14:textId="77777777" w:rsidR="00937B13" w:rsidRPr="00597E12" w:rsidRDefault="00937B13" w:rsidP="00586E4C">
      <w:pPr>
        <w:pStyle w:val="Heading4"/>
        <w:numPr>
          <w:ilvl w:val="0"/>
          <w:numId w:val="0"/>
        </w:numPr>
      </w:pPr>
      <w:bookmarkStart w:id="429" w:name="_Toc294099213"/>
      <w:bookmarkStart w:id="430" w:name="_Toc427656900"/>
      <w:bookmarkStart w:id="431" w:name="_Toc520108774"/>
      <w:r w:rsidRPr="00597E12">
        <w:t>5.</w:t>
      </w:r>
      <w:r w:rsidR="002B4524" w:rsidRPr="00597E12">
        <w:t>3.</w:t>
      </w:r>
      <w:r w:rsidR="009D6B45" w:rsidRPr="00597E12">
        <w:t>4</w:t>
      </w:r>
      <w:r w:rsidRPr="00597E12">
        <w:t>.1</w:t>
      </w:r>
      <w:r w:rsidR="00957953" w:rsidRPr="00597E12">
        <w:t xml:space="preserve"> </w:t>
      </w:r>
      <w:r w:rsidRPr="00597E12">
        <w:t>XDM</w:t>
      </w:r>
      <w:bookmarkEnd w:id="429"/>
      <w:bookmarkEnd w:id="430"/>
      <w:bookmarkEnd w:id="431"/>
    </w:p>
    <w:p w14:paraId="4DD83574" w14:textId="7CA4F943" w:rsidR="00937B13" w:rsidRPr="00597E12" w:rsidRDefault="00937B13" w:rsidP="00957953">
      <w:pPr>
        <w:pStyle w:val="BodyText"/>
      </w:pPr>
      <w:r w:rsidRPr="00597E12">
        <w:t xml:space="preserve">For IHE XDM </w:t>
      </w:r>
      <w:r w:rsidR="005B19F5" w:rsidRPr="00597E12">
        <w:t>[</w:t>
      </w:r>
      <w:r w:rsidRPr="00597E12">
        <w:t>ITI-32</w:t>
      </w:r>
      <w:r w:rsidR="005B19F5" w:rsidRPr="00597E12">
        <w:t>]</w:t>
      </w:r>
      <w:r w:rsidR="00D37EA0" w:rsidRPr="00597E12">
        <w:t xml:space="preserve"> transaction,</w:t>
      </w:r>
      <w:r w:rsidRPr="00597E12">
        <w:t xml:space="preserve"> the Content Creator may use </w:t>
      </w:r>
      <w:proofErr w:type="gramStart"/>
      <w:r w:rsidRPr="00597E12">
        <w:t>“.p</w:t>
      </w:r>
      <w:proofErr w:type="gramEnd"/>
      <w:r w:rsidRPr="00597E12">
        <w:t>7m” as file extension for CMS encrypted files in the XDM file structure on media. The Content Creator should leave the base file name unchanged. For example, the file name “doc0001.xml” would become “doc0001.p7m”. The original filename may be preserved in and retrieved from the MIME header within the CMS encapsulation.</w:t>
      </w:r>
    </w:p>
    <w:p w14:paraId="7A878DE9" w14:textId="77777777" w:rsidR="00937B13" w:rsidRPr="00597E12" w:rsidRDefault="00937B13" w:rsidP="00586E4C">
      <w:pPr>
        <w:pStyle w:val="Heading4"/>
        <w:numPr>
          <w:ilvl w:val="0"/>
          <w:numId w:val="0"/>
        </w:numPr>
      </w:pPr>
      <w:bookmarkStart w:id="432" w:name="_Toc294099214"/>
      <w:bookmarkStart w:id="433" w:name="_Toc427656901"/>
      <w:bookmarkStart w:id="434" w:name="_Toc520108775"/>
      <w:r w:rsidRPr="00597E12">
        <w:t>5.</w:t>
      </w:r>
      <w:r w:rsidR="002B4524" w:rsidRPr="00597E12">
        <w:t>3.</w:t>
      </w:r>
      <w:r w:rsidR="009D6B45" w:rsidRPr="00597E12">
        <w:t>4</w:t>
      </w:r>
      <w:r w:rsidRPr="00597E12">
        <w:t>.2</w:t>
      </w:r>
      <w:r w:rsidR="00957953" w:rsidRPr="00597E12">
        <w:t xml:space="preserve"> </w:t>
      </w:r>
      <w:r w:rsidR="00702DF4" w:rsidRPr="00597E12">
        <w:t>Non-XD</w:t>
      </w:r>
      <w:r w:rsidR="003078DD" w:rsidRPr="00597E12">
        <w:t>*</w:t>
      </w:r>
      <w:r w:rsidR="00702DF4" w:rsidRPr="00597E12">
        <w:t xml:space="preserve"> </w:t>
      </w:r>
      <w:r w:rsidR="00D448ED" w:rsidRPr="00597E12">
        <w:t>t</w:t>
      </w:r>
      <w:r w:rsidR="00702DF4" w:rsidRPr="00597E12">
        <w:t>ransports</w:t>
      </w:r>
      <w:bookmarkEnd w:id="432"/>
      <w:bookmarkEnd w:id="433"/>
      <w:bookmarkEnd w:id="434"/>
    </w:p>
    <w:p w14:paraId="3D5C1DA1" w14:textId="77777777" w:rsidR="00937B13" w:rsidRPr="00597E12" w:rsidRDefault="00937B13">
      <w:pPr>
        <w:pStyle w:val="BodyText"/>
      </w:pPr>
      <w:r w:rsidRPr="00597E12">
        <w:t>For many transports (media file systems, HTTP, etc.) only a limited amount of metadata is available to signal the nature of the content. Most common are the filename including file extension and mime-type.</w:t>
      </w:r>
      <w:r w:rsidR="007875AF" w:rsidRPr="00597E12">
        <w:t xml:space="preserve"> Recommendations include:</w:t>
      </w:r>
    </w:p>
    <w:p w14:paraId="11E9783E" w14:textId="77777777" w:rsidR="00937B13" w:rsidRPr="00597E12" w:rsidRDefault="00937B13" w:rsidP="00871C74">
      <w:pPr>
        <w:pStyle w:val="ListBullet2"/>
      </w:pPr>
      <w:r w:rsidRPr="00597E12">
        <w:t xml:space="preserve">A </w:t>
      </w:r>
      <w:r w:rsidR="00525487" w:rsidRPr="00597E12">
        <w:t xml:space="preserve">Content Creator </w:t>
      </w:r>
      <w:r w:rsidRPr="00597E12">
        <w:t xml:space="preserve">may use </w:t>
      </w:r>
      <w:proofErr w:type="gramStart"/>
      <w:r w:rsidRPr="00597E12">
        <w:t>“.p</w:t>
      </w:r>
      <w:proofErr w:type="gramEnd"/>
      <w:r w:rsidRPr="00597E12">
        <w:t>7m” as file extension for CMS encrypted content.</w:t>
      </w:r>
    </w:p>
    <w:p w14:paraId="44B69254" w14:textId="77777777" w:rsidR="00937B13" w:rsidRPr="00597E12" w:rsidRDefault="00937B13" w:rsidP="00871C74">
      <w:pPr>
        <w:pStyle w:val="ListBullet2"/>
      </w:pPr>
      <w:r w:rsidRPr="00597E12">
        <w:t xml:space="preserve">A </w:t>
      </w:r>
      <w:r w:rsidR="00525487" w:rsidRPr="00597E12">
        <w:t xml:space="preserve">Content Creator </w:t>
      </w:r>
      <w:r w:rsidRPr="00597E12">
        <w:t>may use “application/pkcs7-mime</w:t>
      </w:r>
      <w:r w:rsidR="009D6B45" w:rsidRPr="00597E12">
        <w:t xml:space="preserve">” </w:t>
      </w:r>
      <w:r w:rsidRPr="00597E12">
        <w:t>as mime-type for CMS encrypted content.</w:t>
      </w:r>
    </w:p>
    <w:p w14:paraId="2B187603" w14:textId="77777777" w:rsidR="00937B13" w:rsidRPr="00597E12" w:rsidRDefault="00937B13" w:rsidP="00871C74">
      <w:pPr>
        <w:pStyle w:val="ListBullet2"/>
      </w:pPr>
      <w:r w:rsidRPr="00597E12">
        <w:t xml:space="preserve">A </w:t>
      </w:r>
      <w:r w:rsidR="00525487" w:rsidRPr="00597E12">
        <w:t xml:space="preserve">Content Consumer </w:t>
      </w:r>
      <w:r w:rsidR="007875AF" w:rsidRPr="00597E12">
        <w:t>may</w:t>
      </w:r>
      <w:r w:rsidRPr="00597E12">
        <w:t xml:space="preserve"> use above metadata to determine if this was data encrypted according to this Document Encryption </w:t>
      </w:r>
      <w:r w:rsidR="00E717BA" w:rsidRPr="00597E12">
        <w:t>Profile</w:t>
      </w:r>
      <w:r w:rsidRPr="00597E12">
        <w:t xml:space="preserve">. The </w:t>
      </w:r>
      <w:r w:rsidR="00525487" w:rsidRPr="00597E12">
        <w:t xml:space="preserve">Content Consumer </w:t>
      </w:r>
      <w:r w:rsidR="007875AF" w:rsidRPr="00597E12">
        <w:t>is advis</w:t>
      </w:r>
      <w:r w:rsidRPr="00597E12">
        <w:t xml:space="preserve">ed to have a robust type determination method, because the content with the </w:t>
      </w:r>
      <w:proofErr w:type="gramStart"/>
      <w:r w:rsidRPr="00597E12">
        <w:t>“.p</w:t>
      </w:r>
      <w:proofErr w:type="gramEnd"/>
      <w:r w:rsidRPr="00597E12">
        <w:t xml:space="preserve">7m” extension </w:t>
      </w:r>
      <w:r w:rsidR="007875AF" w:rsidRPr="00597E12">
        <w:t>can</w:t>
      </w:r>
      <w:r w:rsidRPr="00597E12">
        <w:t xml:space="preserve"> also concern S/MIME protected content. </w:t>
      </w:r>
    </w:p>
    <w:p w14:paraId="64740E3B" w14:textId="77777777" w:rsidR="00FD0D77" w:rsidRPr="00597E12" w:rsidRDefault="00FD0D77" w:rsidP="00586E4C">
      <w:pPr>
        <w:pStyle w:val="Heading3"/>
        <w:numPr>
          <w:ilvl w:val="0"/>
          <w:numId w:val="0"/>
        </w:numPr>
      </w:pPr>
      <w:bookmarkStart w:id="435" w:name="_Toc294099215"/>
      <w:bookmarkStart w:id="436" w:name="_Toc294870605"/>
      <w:bookmarkStart w:id="437" w:name="_Toc427656902"/>
      <w:bookmarkStart w:id="438" w:name="_Toc520108776"/>
      <w:r w:rsidRPr="00597E12">
        <w:t>5.</w:t>
      </w:r>
      <w:r w:rsidR="002B4524" w:rsidRPr="00597E12">
        <w:t>3.</w:t>
      </w:r>
      <w:r w:rsidR="00525487" w:rsidRPr="00597E12">
        <w:t>5</w:t>
      </w:r>
      <w:r w:rsidR="00957953" w:rsidRPr="00597E12">
        <w:t xml:space="preserve"> </w:t>
      </w:r>
      <w:r w:rsidRPr="00597E12">
        <w:t>Security Considerations</w:t>
      </w:r>
      <w:bookmarkEnd w:id="435"/>
      <w:bookmarkEnd w:id="436"/>
      <w:bookmarkEnd w:id="437"/>
      <w:bookmarkEnd w:id="438"/>
    </w:p>
    <w:p w14:paraId="5352CFAA" w14:textId="77777777" w:rsidR="00FD0D77" w:rsidRPr="00597E12" w:rsidRDefault="00FD0D77" w:rsidP="00FD0D77">
      <w:pPr>
        <w:pStyle w:val="BodyText"/>
      </w:pPr>
      <w:r w:rsidRPr="00597E12">
        <w:t xml:space="preserve">The ATNA audit event that records the Creation of this document shall set the </w:t>
      </w:r>
      <w:proofErr w:type="spellStart"/>
      <w:r w:rsidRPr="00597E12">
        <w:t>ParticipantObject.Encrypted</w:t>
      </w:r>
      <w:proofErr w:type="spellEnd"/>
      <w:r w:rsidRPr="00597E12">
        <w:t xml:space="preserve"> attribute to True.</w:t>
      </w:r>
    </w:p>
    <w:p w14:paraId="2AF58B9E" w14:textId="77777777" w:rsidR="00937B13" w:rsidRPr="00597E12" w:rsidRDefault="00991BBD">
      <w:pPr>
        <w:pStyle w:val="BodyText"/>
        <w:rPr>
          <w:iCs/>
        </w:rPr>
      </w:pPr>
      <w:r w:rsidRPr="00597E12">
        <w:t>Once the document is decrypted, the decrypted content must be handled with care</w:t>
      </w:r>
      <w:r w:rsidR="00B32226" w:rsidRPr="00597E12">
        <w:t xml:space="preserve"> </w:t>
      </w:r>
      <w:r w:rsidR="00BB3247" w:rsidRPr="00597E12">
        <w:t>e.g.,</w:t>
      </w:r>
      <w:r w:rsidR="00B32226" w:rsidRPr="00597E12">
        <w:t xml:space="preserve"> </w:t>
      </w:r>
      <w:r w:rsidR="003F04AB" w:rsidRPr="00597E12">
        <w:t xml:space="preserve">to </w:t>
      </w:r>
      <w:r w:rsidR="00B32226" w:rsidRPr="00597E12">
        <w:t>prevent disclosure to unauthorized parties</w:t>
      </w:r>
      <w:r w:rsidRPr="00597E12">
        <w:t>.</w:t>
      </w:r>
    </w:p>
    <w:p w14:paraId="28FA0497" w14:textId="77777777" w:rsidR="00937B13" w:rsidRPr="00597E12" w:rsidRDefault="00937B13">
      <w:pPr>
        <w:pStyle w:val="BodyText"/>
        <w:rPr>
          <w:iCs/>
        </w:rPr>
      </w:pPr>
    </w:p>
    <w:p w14:paraId="1A8EE6AE" w14:textId="77777777" w:rsidR="00937B13" w:rsidRPr="00597E12" w:rsidRDefault="00937B13">
      <w:bookmarkStart w:id="439" w:name="__RefHeading__143_196627547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9"/>
      <w:bookmarkEnd w:id="134"/>
      <w:bookmarkEnd w:id="135"/>
      <w:bookmarkEnd w:id="136"/>
      <w:bookmarkEnd w:id="137"/>
      <w:bookmarkEnd w:id="142"/>
      <w:bookmarkEnd w:id="147"/>
      <w:bookmarkEnd w:id="148"/>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72"/>
      <w:bookmarkEnd w:id="177"/>
      <w:bookmarkEnd w:id="182"/>
      <w:bookmarkEnd w:id="187"/>
      <w:bookmarkEnd w:id="192"/>
      <w:bookmarkEnd w:id="197"/>
      <w:bookmarkEnd w:id="198"/>
      <w:bookmarkEnd w:id="199"/>
      <w:bookmarkEnd w:id="202"/>
      <w:bookmarkEnd w:id="205"/>
      <w:bookmarkEnd w:id="206"/>
      <w:bookmarkEnd w:id="253"/>
      <w:bookmarkEnd w:id="382"/>
      <w:bookmarkEnd w:id="387"/>
      <w:bookmarkEnd w:id="392"/>
      <w:bookmarkEnd w:id="424"/>
      <w:bookmarkEnd w:id="439"/>
    </w:p>
    <w:sectPr w:rsidR="00937B13" w:rsidRPr="00597E12" w:rsidSect="00546405">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9B245" w14:textId="77777777" w:rsidR="00C74B4C" w:rsidRDefault="00C74B4C">
      <w:pPr>
        <w:spacing w:before="0"/>
      </w:pPr>
      <w:r>
        <w:separator/>
      </w:r>
    </w:p>
  </w:endnote>
  <w:endnote w:type="continuationSeparator" w:id="0">
    <w:p w14:paraId="6DDA5A00" w14:textId="77777777" w:rsidR="00C74B4C" w:rsidRDefault="00C74B4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BE8B5" w14:textId="77777777" w:rsidR="004A1993" w:rsidRDefault="004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02C43" w14:textId="77777777" w:rsidR="00B4675D" w:rsidRDefault="00B4675D" w:rsidP="00546405">
    <w:pPr>
      <w:pStyle w:val="Footer"/>
      <w:ind w:right="360"/>
    </w:pPr>
    <w:r>
      <w:t>___________________________________________________________________________</w:t>
    </w:r>
  </w:p>
  <w:bookmarkStart w:id="440" w:name="_Toc473170355"/>
  <w:p w14:paraId="322EEF2A" w14:textId="77777777" w:rsidR="00B4675D" w:rsidRDefault="00B4675D" w:rsidP="00546405">
    <w:pPr>
      <w:pStyle w:val="Footer"/>
      <w:ind w:right="360"/>
      <w:jc w:val="center"/>
      <w:rPr>
        <w:sz w:val="20"/>
      </w:rPr>
    </w:pP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47CC6">
      <w:rPr>
        <w:rStyle w:val="PageNumber"/>
        <w:noProof/>
        <w:sz w:val="20"/>
      </w:rPr>
      <w:t>40</w:t>
    </w:r>
    <w:r w:rsidRPr="00597DB2">
      <w:rPr>
        <w:rStyle w:val="PageNumber"/>
        <w:sz w:val="20"/>
      </w:rPr>
      <w:fldChar w:fldCharType="end"/>
    </w:r>
  </w:p>
  <w:p w14:paraId="4D99FC84" w14:textId="2812E2D1" w:rsidR="00B4675D" w:rsidRDefault="00B4675D" w:rsidP="00546405">
    <w:pPr>
      <w:pStyle w:val="Footer"/>
      <w:ind w:right="360"/>
      <w:rPr>
        <w:sz w:val="20"/>
      </w:rPr>
    </w:pPr>
    <w:r>
      <w:rPr>
        <w:sz w:val="20"/>
      </w:rPr>
      <w:t>Rev. 1.3 – 2018-07-</w:t>
    </w:r>
    <w:r w:rsidR="00E3747E">
      <w:rPr>
        <w:sz w:val="20"/>
      </w:rPr>
      <w:t>24</w:t>
    </w:r>
    <w:r>
      <w:rPr>
        <w:sz w:val="20"/>
      </w:rPr>
      <w:t xml:space="preserve"> </w:t>
    </w:r>
    <w:r>
      <w:rPr>
        <w:sz w:val="20"/>
      </w:rPr>
      <w:tab/>
    </w:r>
    <w:r>
      <w:rPr>
        <w:sz w:val="20"/>
      </w:rPr>
      <w:tab/>
      <w:t xml:space="preserve">                       Copyright © 2018: IHE International, Inc.</w:t>
    </w:r>
    <w:bookmarkEnd w:id="44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350D" w14:textId="77777777" w:rsidR="00B4675D" w:rsidRDefault="00B4675D" w:rsidP="00546405">
    <w:pPr>
      <w:pStyle w:val="Footer"/>
    </w:pPr>
    <w:r>
      <w:tab/>
    </w:r>
  </w:p>
  <w:p w14:paraId="0F34180E" w14:textId="779432CE" w:rsidR="00B4675D" w:rsidRDefault="00B4675D" w:rsidP="0054640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5100B" w14:textId="77777777" w:rsidR="00C74B4C" w:rsidRDefault="00C74B4C">
      <w:pPr>
        <w:spacing w:before="0"/>
      </w:pPr>
      <w:r>
        <w:separator/>
      </w:r>
    </w:p>
  </w:footnote>
  <w:footnote w:type="continuationSeparator" w:id="0">
    <w:p w14:paraId="3C119596" w14:textId="77777777" w:rsidR="00C74B4C" w:rsidRDefault="00C74B4C">
      <w:pPr>
        <w:spacing w:before="0"/>
      </w:pPr>
      <w:r>
        <w:continuationSeparator/>
      </w:r>
    </w:p>
  </w:footnote>
  <w:footnote w:id="1">
    <w:p w14:paraId="43A08759" w14:textId="552547AA" w:rsidR="00371F3D" w:rsidRDefault="00371F3D">
      <w:pPr>
        <w:pStyle w:val="FootnoteText"/>
      </w:pPr>
      <w:r>
        <w:rPr>
          <w:rStyle w:val="FootnoteReference"/>
        </w:rPr>
        <w:footnoteRef/>
      </w:r>
      <w:r>
        <w:t xml:space="preserve"> </w:t>
      </w:r>
      <w:r w:rsidRPr="00371F3D">
        <w:t>DICOM is the registered trademark of the National Electrical Manufacturers Association for its standards publications relating to digital communications of medical information.</w:t>
      </w:r>
    </w:p>
  </w:footnote>
  <w:footnote w:id="2">
    <w:p w14:paraId="14A0F3C0" w14:textId="1B0575A2" w:rsidR="00371F3D" w:rsidRDefault="00371F3D">
      <w:pPr>
        <w:pStyle w:val="FootnoteText"/>
      </w:pPr>
      <w:r>
        <w:rPr>
          <w:rStyle w:val="FootnoteReference"/>
        </w:rPr>
        <w:footnoteRef/>
      </w:r>
      <w:r>
        <w:t xml:space="preserve"> HL7 </w:t>
      </w:r>
      <w:r w:rsidRPr="00371F3D">
        <w:t>is the registered trademark of Health Level Seven International.</w:t>
      </w:r>
    </w:p>
  </w:footnote>
  <w:footnote w:id="3">
    <w:p w14:paraId="478C0CEA" w14:textId="2DB0194E" w:rsidR="00371F3D" w:rsidRDefault="00371F3D">
      <w:pPr>
        <w:pStyle w:val="FootnoteText"/>
      </w:pPr>
      <w:r>
        <w:rPr>
          <w:rStyle w:val="FootnoteReference"/>
        </w:rPr>
        <w:footnoteRef/>
      </w:r>
      <w:r>
        <w:t xml:space="preserve"> CDA </w:t>
      </w:r>
      <w:r w:rsidRPr="00371F3D">
        <w:t>is the registered trademark of Health Level Seven International.</w:t>
      </w:r>
    </w:p>
  </w:footnote>
  <w:footnote w:id="4">
    <w:p w14:paraId="767C45B0" w14:textId="77777777" w:rsidR="00B4675D" w:rsidRDefault="00B4675D" w:rsidP="001E6F0D">
      <w:pPr>
        <w:pStyle w:val="FootnoteText"/>
      </w:pPr>
      <w:r>
        <w:rPr>
          <w:rStyle w:val="FootnoteReference"/>
        </w:rPr>
        <w:footnoteRef/>
      </w:r>
      <w:r>
        <w:t xml:space="preserve"> See NIST FIPS PUB 140-2 Annex A: Approved Security Functions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5312A" w14:textId="77777777" w:rsidR="004A1993" w:rsidRDefault="004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EF278" w14:textId="77777777" w:rsidR="00B4675D" w:rsidRDefault="00B4675D" w:rsidP="00546405">
    <w:pPr>
      <w:pStyle w:val="Header"/>
    </w:pPr>
    <w:r>
      <w:t xml:space="preserve">IHE IT Infrastructure Technical Framework Supplement – Document Encryption (DEN) </w:t>
    </w:r>
    <w:r>
      <w:br/>
      <w:t>______________________________________________________________________________</w:t>
    </w:r>
  </w:p>
  <w:p w14:paraId="5328C4C0" w14:textId="77777777" w:rsidR="00B4675D" w:rsidRPr="00546405" w:rsidRDefault="00B4675D" w:rsidP="005464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BC8F" w14:textId="77777777" w:rsidR="004A1993" w:rsidRDefault="004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7C2D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8"/>
    <w:multiLevelType w:val="singleLevel"/>
    <w:tmpl w:val="00000008"/>
    <w:name w:val="WW8Num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cs="Times New Roman"/>
      </w:rPr>
    </w:lvl>
  </w:abstractNum>
  <w:abstractNum w:abstractNumId="20" w15:restartNumberingAfterBreak="0">
    <w:nsid w:val="0000000A"/>
    <w:multiLevelType w:val="singleLevel"/>
    <w:tmpl w:val="0000000A"/>
    <w:name w:val="WW8Num10"/>
    <w:lvl w:ilvl="0">
      <w:start w:val="9"/>
      <w:numFmt w:val="bullet"/>
      <w:lvlText w:val=""/>
      <w:lvlJc w:val="left"/>
      <w:pPr>
        <w:tabs>
          <w:tab w:val="num" w:pos="0"/>
        </w:tabs>
        <w:ind w:left="720" w:hanging="360"/>
      </w:pPr>
      <w:rPr>
        <w:rFonts w:ascii="Symbol" w:hAnsi="Symbol" w:cs="Times New Roman"/>
      </w:rPr>
    </w:lvl>
  </w:abstractNum>
  <w:abstractNum w:abstractNumId="21" w15:restartNumberingAfterBreak="0">
    <w:nsid w:val="0000000B"/>
    <w:multiLevelType w:val="singleLevel"/>
    <w:tmpl w:val="0000000B"/>
    <w:name w:val="WW8Num11"/>
    <w:lvl w:ilvl="0">
      <w:numFmt w:val="bullet"/>
      <w:lvlText w:val="•"/>
      <w:lvlJc w:val="left"/>
      <w:pPr>
        <w:tabs>
          <w:tab w:val="num" w:pos="0"/>
        </w:tabs>
        <w:ind w:left="1080" w:hanging="720"/>
      </w:pPr>
      <w:rPr>
        <w:rFonts w:ascii="Times New Roman" w:hAnsi="Times New Roman" w:cs="Times New Roman"/>
      </w:rPr>
    </w:lvl>
  </w:abstractNum>
  <w:abstractNum w:abstractNumId="22" w15:restartNumberingAfterBreak="0">
    <w:nsid w:val="0000000C"/>
    <w:multiLevelType w:val="multilevel"/>
    <w:tmpl w:val="4E2435D6"/>
    <w:name w:val="WW8Num12"/>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3" w15:restartNumberingAfterBreak="0">
    <w:nsid w:val="0000000D"/>
    <w:multiLevelType w:val="multilevel"/>
    <w:tmpl w:val="C38418D6"/>
    <w:name w:val="WW8Num13"/>
    <w:lvl w:ilvl="0">
      <w:start w:val="1"/>
      <w:numFmt w:val="decimal"/>
      <w:lvlText w:val="%1."/>
      <w:lvlJc w:val="left"/>
      <w:pPr>
        <w:tabs>
          <w:tab w:val="num" w:pos="0"/>
        </w:tabs>
        <w:ind w:left="720" w:hanging="360"/>
      </w:pPr>
    </w:lvl>
    <w:lvl w:ilvl="1">
      <w:start w:val="32"/>
      <w:numFmt w:val="decimal"/>
      <w:isLgl/>
      <w:lvlText w:val="%1.%2"/>
      <w:lvlJc w:val="left"/>
      <w:pPr>
        <w:ind w:left="2520" w:hanging="2160"/>
      </w:pPr>
      <w:rPr>
        <w:rFonts w:hint="default"/>
      </w:rPr>
    </w:lvl>
    <w:lvl w:ilvl="2">
      <w:start w:val="4"/>
      <w:numFmt w:val="decimal"/>
      <w:isLgl/>
      <w:lvlText w:val="%1.%2.%3"/>
      <w:lvlJc w:val="left"/>
      <w:pPr>
        <w:ind w:left="2520" w:hanging="2160"/>
      </w:pPr>
      <w:rPr>
        <w:rFonts w:hint="default"/>
      </w:rPr>
    </w:lvl>
    <w:lvl w:ilvl="3">
      <w:start w:val="1"/>
      <w:numFmt w:val="decimal"/>
      <w:isLgl/>
      <w:lvlText w:val="%1.%2.%3.%4"/>
      <w:lvlJc w:val="left"/>
      <w:pPr>
        <w:ind w:left="2520" w:hanging="2160"/>
      </w:pPr>
      <w:rPr>
        <w:rFonts w:hint="default"/>
      </w:rPr>
    </w:lvl>
    <w:lvl w:ilvl="4">
      <w:start w:val="6"/>
      <w:numFmt w:val="decimal"/>
      <w:isLgl/>
      <w:lvlText w:val="%1.%2.%3.%4.%5"/>
      <w:lvlJc w:val="left"/>
      <w:pPr>
        <w:ind w:left="2520" w:hanging="2160"/>
      </w:pPr>
      <w:rPr>
        <w:rFonts w:hint="default"/>
      </w:rPr>
    </w:lvl>
    <w:lvl w:ilvl="5">
      <w:start w:val="4"/>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0000000E"/>
    <w:multiLevelType w:val="singleLevel"/>
    <w:tmpl w:val="0000000E"/>
    <w:name w:val="WW8Num14"/>
    <w:lvl w:ilvl="0">
      <w:start w:val="1"/>
      <w:numFmt w:val="bullet"/>
      <w:lvlText w:val=""/>
      <w:lvlJc w:val="left"/>
      <w:pPr>
        <w:tabs>
          <w:tab w:val="num" w:pos="0"/>
        </w:tabs>
        <w:ind w:left="792" w:hanging="360"/>
      </w:pPr>
      <w:rPr>
        <w:rFonts w:ascii="Symbol" w:hAnsi="Symbol"/>
      </w:rPr>
    </w:lvl>
  </w:abstractNum>
  <w:abstractNum w:abstractNumId="25" w15:restartNumberingAfterBreak="0">
    <w:nsid w:val="0000000F"/>
    <w:multiLevelType w:val="multilevel"/>
    <w:tmpl w:val="0000000F"/>
    <w:name w:val="WW8Num15"/>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26" w15:restartNumberingAfterBreak="0">
    <w:nsid w:val="00000010"/>
    <w:multiLevelType w:val="singleLevel"/>
    <w:tmpl w:val="00000010"/>
    <w:name w:val="WW8Num16"/>
    <w:lvl w:ilvl="0">
      <w:start w:val="2"/>
      <w:numFmt w:val="bullet"/>
      <w:lvlText w:val="—"/>
      <w:lvlJc w:val="left"/>
      <w:pPr>
        <w:tabs>
          <w:tab w:val="num" w:pos="975"/>
        </w:tabs>
        <w:ind w:left="975" w:hanging="435"/>
      </w:pPr>
      <w:rPr>
        <w:rFonts w:ascii="Times New Roman" w:hAnsi="Times New Roman"/>
      </w:rPr>
    </w:lvl>
  </w:abstractNum>
  <w:abstractNum w:abstractNumId="27"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Times New Roman" w:hAnsi="Times New Roman"/>
      </w:rPr>
    </w:lvl>
    <w:lvl w:ilvl="1">
      <w:start w:val="2036"/>
      <w:numFmt w:val="bullet"/>
      <w:lvlText w:val="–"/>
      <w:lvlJc w:val="left"/>
      <w:pPr>
        <w:tabs>
          <w:tab w:val="num" w:pos="1440"/>
        </w:tabs>
        <w:ind w:left="1440" w:hanging="360"/>
      </w:pPr>
      <w:rPr>
        <w:rFonts w:ascii="Times New Roman" w:hAnsi="Times New Roman"/>
      </w:rPr>
    </w:lvl>
    <w:lvl w:ilvl="2">
      <w:start w:val="1"/>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8"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9" w15:restartNumberingAfterBreak="0">
    <w:nsid w:val="00000013"/>
    <w:multiLevelType w:val="singleLevel"/>
    <w:tmpl w:val="00000013"/>
    <w:name w:val="WW8Num19"/>
    <w:lvl w:ilvl="0">
      <w:start w:val="1"/>
      <w:numFmt w:val="bullet"/>
      <w:lvlText w:val=""/>
      <w:lvlJc w:val="left"/>
      <w:pPr>
        <w:tabs>
          <w:tab w:val="num" w:pos="0"/>
        </w:tabs>
        <w:ind w:left="792" w:hanging="360"/>
      </w:pPr>
      <w:rPr>
        <w:rFonts w:ascii="Symbol" w:hAnsi="Symbol"/>
      </w:rPr>
    </w:lvl>
  </w:abstractNum>
  <w:abstractNum w:abstractNumId="30"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00000015"/>
    <w:multiLevelType w:val="singleLevel"/>
    <w:tmpl w:val="00000015"/>
    <w:name w:val="WW8Num21"/>
    <w:lvl w:ilvl="0">
      <w:start w:val="1"/>
      <w:numFmt w:val="bullet"/>
      <w:lvlText w:val=""/>
      <w:lvlJc w:val="left"/>
      <w:pPr>
        <w:tabs>
          <w:tab w:val="num" w:pos="0"/>
        </w:tabs>
        <w:ind w:left="804" w:hanging="360"/>
      </w:pPr>
      <w:rPr>
        <w:rFonts w:ascii="Symbol" w:hAnsi="Symbol"/>
      </w:rPr>
    </w:lvl>
  </w:abstractNum>
  <w:abstractNum w:abstractNumId="32" w15:restartNumberingAfterBreak="0">
    <w:nsid w:val="00000016"/>
    <w:multiLevelType w:val="singleLevel"/>
    <w:tmpl w:val="00000016"/>
    <w:name w:val="WW8Num22"/>
    <w:lvl w:ilvl="0">
      <w:start w:val="1"/>
      <w:numFmt w:val="bullet"/>
      <w:lvlText w:val="•"/>
      <w:lvlJc w:val="left"/>
      <w:pPr>
        <w:tabs>
          <w:tab w:val="num" w:pos="720"/>
        </w:tabs>
        <w:ind w:left="720" w:hanging="360"/>
      </w:pPr>
      <w:rPr>
        <w:rFonts w:ascii="Arial" w:hAnsi="Arial"/>
      </w:rPr>
    </w:lvl>
  </w:abstractNum>
  <w:abstractNum w:abstractNumId="33"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Times New Roman" w:hAnsi="Times New Roman"/>
      </w:rPr>
    </w:lvl>
    <w:lvl w:ilvl="1">
      <w:start w:val="3209"/>
      <w:numFmt w:val="bullet"/>
      <w:lvlText w:val="–"/>
      <w:lvlJc w:val="left"/>
      <w:pPr>
        <w:tabs>
          <w:tab w:val="num" w:pos="1440"/>
        </w:tabs>
        <w:ind w:left="1440" w:hanging="360"/>
      </w:pPr>
      <w:rPr>
        <w:rFonts w:ascii="Times New Roman" w:hAnsi="Times New Roman"/>
      </w:rPr>
    </w:lvl>
    <w:lvl w:ilvl="2">
      <w:start w:val="3209"/>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34"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5" w15:restartNumberingAfterBreak="0">
    <w:nsid w:val="00000019"/>
    <w:multiLevelType w:val="multilevel"/>
    <w:tmpl w:val="00000019"/>
    <w:name w:val="WW8Num25"/>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0000001A"/>
    <w:multiLevelType w:val="multilevel"/>
    <w:tmpl w:val="0000001A"/>
    <w:name w:val="WW8Num26"/>
    <w:lvl w:ilvl="0">
      <w:start w:val="1"/>
      <w:numFmt w:val="bullet"/>
      <w:lvlText w:val=""/>
      <w:lvlJc w:val="left"/>
      <w:pPr>
        <w:tabs>
          <w:tab w:val="num" w:pos="0"/>
        </w:tabs>
        <w:ind w:left="792" w:hanging="360"/>
      </w:pPr>
      <w:rPr>
        <w:rFonts w:ascii="Symbol" w:hAnsi="Symbol"/>
      </w:rPr>
    </w:lvl>
    <w:lvl w:ilvl="1">
      <w:start w:val="1"/>
      <w:numFmt w:val="bullet"/>
      <w:lvlText w:val="o"/>
      <w:lvlJc w:val="left"/>
      <w:pPr>
        <w:tabs>
          <w:tab w:val="num" w:pos="0"/>
        </w:tabs>
        <w:ind w:left="1512" w:hanging="360"/>
      </w:pPr>
      <w:rPr>
        <w:rFonts w:ascii="Courier New" w:hAnsi="Courier New" w:cs="Courier New"/>
      </w:rPr>
    </w:lvl>
    <w:lvl w:ilvl="2">
      <w:start w:val="1"/>
      <w:numFmt w:val="bullet"/>
      <w:lvlText w:val=""/>
      <w:lvlJc w:val="left"/>
      <w:pPr>
        <w:tabs>
          <w:tab w:val="num" w:pos="0"/>
        </w:tabs>
        <w:ind w:left="2232" w:hanging="360"/>
      </w:pPr>
      <w:rPr>
        <w:rFonts w:ascii="Wingdings" w:hAnsi="Wingdings"/>
      </w:rPr>
    </w:lvl>
    <w:lvl w:ilvl="3">
      <w:start w:val="1"/>
      <w:numFmt w:val="bullet"/>
      <w:lvlText w:val=""/>
      <w:lvlJc w:val="left"/>
      <w:pPr>
        <w:tabs>
          <w:tab w:val="num" w:pos="0"/>
        </w:tabs>
        <w:ind w:left="2952" w:hanging="360"/>
      </w:pPr>
      <w:rPr>
        <w:rFonts w:ascii="Symbol" w:hAnsi="Symbol"/>
      </w:rPr>
    </w:lvl>
    <w:lvl w:ilvl="4">
      <w:start w:val="1"/>
      <w:numFmt w:val="bullet"/>
      <w:lvlText w:val="o"/>
      <w:lvlJc w:val="left"/>
      <w:pPr>
        <w:tabs>
          <w:tab w:val="num" w:pos="0"/>
        </w:tabs>
        <w:ind w:left="3672" w:hanging="360"/>
      </w:pPr>
      <w:rPr>
        <w:rFonts w:ascii="Courier New" w:hAnsi="Courier New" w:cs="Courier New"/>
      </w:rPr>
    </w:lvl>
    <w:lvl w:ilvl="5">
      <w:start w:val="1"/>
      <w:numFmt w:val="bullet"/>
      <w:lvlText w:val=""/>
      <w:lvlJc w:val="left"/>
      <w:pPr>
        <w:tabs>
          <w:tab w:val="num" w:pos="0"/>
        </w:tabs>
        <w:ind w:left="4392" w:hanging="360"/>
      </w:pPr>
      <w:rPr>
        <w:rFonts w:ascii="Wingdings" w:hAnsi="Wingdings"/>
      </w:rPr>
    </w:lvl>
    <w:lvl w:ilvl="6">
      <w:start w:val="1"/>
      <w:numFmt w:val="bullet"/>
      <w:lvlText w:val=""/>
      <w:lvlJc w:val="left"/>
      <w:pPr>
        <w:tabs>
          <w:tab w:val="num" w:pos="0"/>
        </w:tabs>
        <w:ind w:left="5112" w:hanging="360"/>
      </w:pPr>
      <w:rPr>
        <w:rFonts w:ascii="Symbol" w:hAnsi="Symbol"/>
      </w:rPr>
    </w:lvl>
    <w:lvl w:ilvl="7">
      <w:start w:val="1"/>
      <w:numFmt w:val="bullet"/>
      <w:lvlText w:val="o"/>
      <w:lvlJc w:val="left"/>
      <w:pPr>
        <w:tabs>
          <w:tab w:val="num" w:pos="0"/>
        </w:tabs>
        <w:ind w:left="5832" w:hanging="360"/>
      </w:pPr>
      <w:rPr>
        <w:rFonts w:ascii="Courier New" w:hAnsi="Courier New" w:cs="Courier New"/>
      </w:rPr>
    </w:lvl>
    <w:lvl w:ilvl="8">
      <w:start w:val="1"/>
      <w:numFmt w:val="bullet"/>
      <w:lvlText w:val=""/>
      <w:lvlJc w:val="left"/>
      <w:pPr>
        <w:tabs>
          <w:tab w:val="num" w:pos="0"/>
        </w:tabs>
        <w:ind w:left="6552" w:hanging="360"/>
      </w:pPr>
      <w:rPr>
        <w:rFonts w:ascii="Wingdings" w:hAnsi="Wingdings"/>
      </w:rPr>
    </w:lvl>
  </w:abstractNum>
  <w:abstractNum w:abstractNumId="37" w15:restartNumberingAfterBreak="0">
    <w:nsid w:val="0000001B"/>
    <w:multiLevelType w:val="singleLevel"/>
    <w:tmpl w:val="0000001B"/>
    <w:name w:val="WW8Num27"/>
    <w:lvl w:ilvl="0">
      <w:start w:val="1"/>
      <w:numFmt w:val="decimal"/>
      <w:lvlText w:val="%1."/>
      <w:lvlJc w:val="left"/>
      <w:pPr>
        <w:tabs>
          <w:tab w:val="num" w:pos="0"/>
        </w:tabs>
        <w:ind w:left="720" w:hanging="360"/>
      </w:pPr>
    </w:lvl>
  </w:abstractNum>
  <w:abstractNum w:abstractNumId="38" w15:restartNumberingAfterBreak="0">
    <w:nsid w:val="0000001C"/>
    <w:multiLevelType w:val="singleLevel"/>
    <w:tmpl w:val="0000001C"/>
    <w:name w:val="WW8Num28"/>
    <w:lvl w:ilvl="0">
      <w:start w:val="1"/>
      <w:numFmt w:val="bullet"/>
      <w:lvlText w:val=""/>
      <w:lvlJc w:val="left"/>
      <w:pPr>
        <w:tabs>
          <w:tab w:val="num" w:pos="0"/>
        </w:tabs>
        <w:ind w:left="815" w:hanging="360"/>
      </w:pPr>
      <w:rPr>
        <w:rFonts w:ascii="Symbol" w:hAnsi="Symbol"/>
      </w:rPr>
    </w:lvl>
  </w:abstractNum>
  <w:abstractNum w:abstractNumId="39" w15:restartNumberingAfterBreak="0">
    <w:nsid w:val="0000001D"/>
    <w:multiLevelType w:val="singleLevel"/>
    <w:tmpl w:val="0000001D"/>
    <w:name w:val="WW8Num29"/>
    <w:lvl w:ilvl="0">
      <w:start w:val="1"/>
      <w:numFmt w:val="bullet"/>
      <w:lvlText w:val=""/>
      <w:lvlJc w:val="left"/>
      <w:pPr>
        <w:tabs>
          <w:tab w:val="num" w:pos="0"/>
        </w:tabs>
        <w:ind w:left="815" w:hanging="360"/>
      </w:pPr>
      <w:rPr>
        <w:rFonts w:ascii="Symbol" w:hAnsi="Symbol"/>
      </w:rPr>
    </w:lvl>
  </w:abstractNum>
  <w:abstractNum w:abstractNumId="40" w15:restartNumberingAfterBreak="0">
    <w:nsid w:val="0000001E"/>
    <w:multiLevelType w:val="multilevel"/>
    <w:tmpl w:val="0000001E"/>
    <w:name w:val="WW8Num30"/>
    <w:lvl w:ilvl="0">
      <w:start w:val="1"/>
      <w:numFmt w:val="decimal"/>
      <w:lvlText w:val="Use Case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1" w15:restartNumberingAfterBreak="0">
    <w:nsid w:val="0DEF3CE8"/>
    <w:multiLevelType w:val="hybridMultilevel"/>
    <w:tmpl w:val="B3D6926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7F3269"/>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50F0E4E"/>
    <w:multiLevelType w:val="hybridMultilevel"/>
    <w:tmpl w:val="0A5A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2537135"/>
    <w:multiLevelType w:val="multilevel"/>
    <w:tmpl w:val="000000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27A810B4"/>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B8C5E58"/>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8EA1F87"/>
    <w:multiLevelType w:val="multilevel"/>
    <w:tmpl w:val="258E0BD0"/>
    <w:name w:val="WW8Num302"/>
    <w:lvl w:ilvl="0">
      <w:start w:val="1"/>
      <w:numFmt w:val="decimal"/>
      <w:lvlText w:val="Use Case %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48" w15:restartNumberingAfterBreak="0">
    <w:nsid w:val="3D383F05"/>
    <w:multiLevelType w:val="multilevel"/>
    <w:tmpl w:val="E4B23640"/>
    <w:lvl w:ilvl="0">
      <w:start w:val="4"/>
      <w:numFmt w:val="decimal"/>
      <w:lvlText w:val="%1"/>
      <w:lvlJc w:val="left"/>
      <w:pPr>
        <w:ind w:left="940" w:hanging="940"/>
      </w:pPr>
      <w:rPr>
        <w:rFonts w:hint="default"/>
      </w:rPr>
    </w:lvl>
    <w:lvl w:ilvl="1">
      <w:start w:val="2"/>
      <w:numFmt w:val="decimal"/>
      <w:lvlText w:val="%1.%2"/>
      <w:lvlJc w:val="left"/>
      <w:pPr>
        <w:ind w:left="940" w:hanging="940"/>
      </w:pPr>
      <w:rPr>
        <w:rFonts w:hint="default"/>
      </w:rPr>
    </w:lvl>
    <w:lvl w:ilvl="2">
      <w:start w:val="3"/>
      <w:numFmt w:val="decimal"/>
      <w:lvlText w:val="%1.%2.%3"/>
      <w:lvlJc w:val="left"/>
      <w:pPr>
        <w:ind w:left="940" w:hanging="940"/>
      </w:pPr>
      <w:rPr>
        <w:rFonts w:hint="default"/>
      </w:rPr>
    </w:lvl>
    <w:lvl w:ilvl="3">
      <w:start w:val="2"/>
      <w:numFmt w:val="decimal"/>
      <w:lvlText w:val="%1.%2.%3.%4"/>
      <w:lvlJc w:val="left"/>
      <w:pPr>
        <w:ind w:left="1080" w:hanging="1080"/>
      </w:pPr>
      <w:rPr>
        <w:rFonts w:hint="default"/>
      </w:rPr>
    </w:lvl>
    <w:lvl w:ilvl="4">
      <w:start w:val="9"/>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EDE0C8B"/>
    <w:multiLevelType w:val="hybridMultilevel"/>
    <w:tmpl w:val="D59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3B702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0BC3A55"/>
    <w:multiLevelType w:val="multilevel"/>
    <w:tmpl w:val="7B943E18"/>
    <w:numStyleLink w:val="Constraints"/>
  </w:abstractNum>
  <w:abstractNum w:abstractNumId="52" w15:restartNumberingAfterBreak="0">
    <w:nsid w:val="413E1E72"/>
    <w:multiLevelType w:val="multilevel"/>
    <w:tmpl w:val="3F680C8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3" w15:restartNumberingAfterBreak="0">
    <w:nsid w:val="418435BC"/>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18C4D62"/>
    <w:multiLevelType w:val="multilevel"/>
    <w:tmpl w:val="CAC20C66"/>
    <w:lvl w:ilvl="0">
      <w:start w:val="1"/>
      <w:numFmt w:val="decimal"/>
      <w:lvlText w:val="%1"/>
      <w:lvlJc w:val="left"/>
      <w:pPr>
        <w:ind w:left="405" w:hanging="405"/>
      </w:pPr>
      <w:rPr>
        <w:rFonts w:hint="default"/>
      </w:rPr>
    </w:lvl>
    <w:lvl w:ilvl="1">
      <w:start w:val="8"/>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720" w:hanging="2160"/>
      </w:pPr>
      <w:rPr>
        <w:rFonts w:hint="default"/>
      </w:rPr>
    </w:lvl>
  </w:abstractNum>
  <w:abstractNum w:abstractNumId="55" w15:restartNumberingAfterBreak="0">
    <w:nsid w:val="47610863"/>
    <w:multiLevelType w:val="multilevel"/>
    <w:tmpl w:val="4E2435D6"/>
    <w:lvl w:ilvl="0">
      <w:start w:val="1"/>
      <w:numFmt w:val="decimal"/>
      <w:lvlText w:val="%1."/>
      <w:lvlJc w:val="left"/>
      <w:pPr>
        <w:tabs>
          <w:tab w:val="num" w:pos="0"/>
        </w:tabs>
        <w:ind w:left="792" w:hanging="360"/>
      </w:pPr>
    </w:lvl>
    <w:lvl w:ilvl="1">
      <w:start w:val="1"/>
      <w:numFmt w:val="decimal"/>
      <w:isLgl/>
      <w:lvlText w:val="%1.%2"/>
      <w:lvlJc w:val="left"/>
      <w:pPr>
        <w:ind w:left="957" w:hanging="525"/>
      </w:pPr>
      <w:rPr>
        <w:rFonts w:hint="default"/>
      </w:rPr>
    </w:lvl>
    <w:lvl w:ilvl="2">
      <w:start w:val="7"/>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56" w15:restartNumberingAfterBreak="0">
    <w:nsid w:val="48B62623"/>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025E5F"/>
    <w:multiLevelType w:val="multilevel"/>
    <w:tmpl w:val="7B943E18"/>
    <w:numStyleLink w:val="Constraints"/>
  </w:abstractNum>
  <w:abstractNum w:abstractNumId="58" w15:restartNumberingAfterBreak="0">
    <w:nsid w:val="506B66EA"/>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613A38DA"/>
    <w:multiLevelType w:val="hybridMultilevel"/>
    <w:tmpl w:val="98047A06"/>
    <w:name w:val="WW8Num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63FE42DB"/>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7B3115C"/>
    <w:multiLevelType w:val="hybridMultilevel"/>
    <w:tmpl w:val="0EE60306"/>
    <w:lvl w:ilvl="0" w:tplc="41409A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412332"/>
    <w:multiLevelType w:val="hybridMultilevel"/>
    <w:tmpl w:val="153617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A770ABF"/>
    <w:multiLevelType w:val="hybridMultilevel"/>
    <w:tmpl w:val="0F62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1" w15:restartNumberingAfterBreak="0">
    <w:nsid w:val="7D3E7FB7"/>
    <w:multiLevelType w:val="multilevel"/>
    <w:tmpl w:val="00000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30"/>
  </w:num>
  <w:num w:numId="21">
    <w:abstractNumId w:val="31"/>
  </w:num>
  <w:num w:numId="22">
    <w:abstractNumId w:val="32"/>
  </w:num>
  <w:num w:numId="23">
    <w:abstractNumId w:val="33"/>
  </w:num>
  <w:num w:numId="24">
    <w:abstractNumId w:val="34"/>
  </w:num>
  <w:num w:numId="25">
    <w:abstractNumId w:val="35"/>
  </w:num>
  <w:num w:numId="26">
    <w:abstractNumId w:val="36"/>
  </w:num>
  <w:num w:numId="27">
    <w:abstractNumId w:val="37"/>
  </w:num>
  <w:num w:numId="28">
    <w:abstractNumId w:val="38"/>
  </w:num>
  <w:num w:numId="29">
    <w:abstractNumId w:val="39"/>
  </w:num>
  <w:num w:numId="30">
    <w:abstractNumId w:val="40"/>
  </w:num>
  <w:num w:numId="31">
    <w:abstractNumId w:val="11"/>
  </w:num>
  <w:num w:numId="32">
    <w:abstractNumId w:val="11"/>
  </w:num>
  <w:num w:numId="33">
    <w:abstractNumId w:val="11"/>
  </w:num>
  <w:num w:numId="34">
    <w:abstractNumId w:val="49"/>
  </w:num>
  <w:num w:numId="35">
    <w:abstractNumId w:val="69"/>
  </w:num>
  <w:num w:numId="36">
    <w:abstractNumId w:val="43"/>
  </w:num>
  <w:num w:numId="37">
    <w:abstractNumId w:val="56"/>
  </w:num>
  <w:num w:numId="38">
    <w:abstractNumId w:val="11"/>
  </w:num>
  <w:num w:numId="39">
    <w:abstractNumId w:val="11"/>
  </w:num>
  <w:num w:numId="40">
    <w:abstractNumId w:val="6"/>
  </w:num>
  <w:num w:numId="41">
    <w:abstractNumId w:val="5"/>
  </w:num>
  <w:num w:numId="42">
    <w:abstractNumId w:val="62"/>
  </w:num>
  <w:num w:numId="43">
    <w:abstractNumId w:val="62"/>
  </w:num>
  <w:num w:numId="44">
    <w:abstractNumId w:val="10"/>
  </w:num>
  <w:num w:numId="45">
    <w:abstractNumId w:val="8"/>
  </w:num>
  <w:num w:numId="46">
    <w:abstractNumId w:val="7"/>
  </w:num>
  <w:num w:numId="47">
    <w:abstractNumId w:val="41"/>
  </w:num>
  <w:num w:numId="48">
    <w:abstractNumId w:val="55"/>
  </w:num>
  <w:num w:numId="49">
    <w:abstractNumId w:val="52"/>
  </w:num>
  <w:num w:numId="50">
    <w:abstractNumId w:val="54"/>
  </w:num>
  <w:num w:numId="51">
    <w:abstractNumId w:val="11"/>
  </w:num>
  <w:num w:numId="52">
    <w:abstractNumId w:val="67"/>
  </w:num>
  <w:num w:numId="53">
    <w:abstractNumId w:val="0"/>
  </w:num>
  <w:num w:numId="54">
    <w:abstractNumId w:val="47"/>
  </w:num>
  <w:num w:numId="55">
    <w:abstractNumId w:val="64"/>
  </w:num>
  <w:num w:numId="56">
    <w:abstractNumId w:val="44"/>
  </w:num>
  <w:num w:numId="57">
    <w:abstractNumId w:val="71"/>
  </w:num>
  <w:num w:numId="58">
    <w:abstractNumId w:val="61"/>
  </w:num>
  <w:num w:numId="59">
    <w:abstractNumId w:val="10"/>
  </w:num>
  <w:num w:numId="60">
    <w:abstractNumId w:val="10"/>
  </w:num>
  <w:num w:numId="61">
    <w:abstractNumId w:val="8"/>
  </w:num>
  <w:num w:numId="62">
    <w:abstractNumId w:val="7"/>
  </w:num>
  <w:num w:numId="63">
    <w:abstractNumId w:val="6"/>
  </w:num>
  <w:num w:numId="64">
    <w:abstractNumId w:val="5"/>
  </w:num>
  <w:num w:numId="65">
    <w:abstractNumId w:val="9"/>
  </w:num>
  <w:num w:numId="66">
    <w:abstractNumId w:val="9"/>
  </w:num>
  <w:num w:numId="67">
    <w:abstractNumId w:val="4"/>
  </w:num>
  <w:num w:numId="68">
    <w:abstractNumId w:val="3"/>
  </w:num>
  <w:num w:numId="69">
    <w:abstractNumId w:val="2"/>
  </w:num>
  <w:num w:numId="70">
    <w:abstractNumId w:val="1"/>
  </w:num>
  <w:num w:numId="71">
    <w:abstractNumId w:val="11"/>
  </w:num>
  <w:num w:numId="72">
    <w:abstractNumId w:val="70"/>
  </w:num>
  <w:num w:numId="73">
    <w:abstractNumId w:val="57"/>
  </w:num>
  <w:num w:numId="74">
    <w:abstractNumId w:val="5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75">
    <w:abstractNumId w:val="59"/>
  </w:num>
  <w:num w:numId="76">
    <w:abstractNumId w:val="63"/>
  </w:num>
  <w:num w:numId="77">
    <w:abstractNumId w:val="65"/>
  </w:num>
  <w:num w:numId="78">
    <w:abstractNumId w:val="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5"/>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83">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84">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85">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86">
    <w:abstractNumId w:val="65"/>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87">
    <w:abstractNumId w:val="60"/>
  </w:num>
  <w:num w:numId="88">
    <w:abstractNumId w:val="11"/>
  </w:num>
  <w:num w:numId="89">
    <w:abstractNumId w:val="66"/>
  </w:num>
  <w:num w:numId="90">
    <w:abstractNumId w:val="6"/>
  </w:num>
  <w:num w:numId="91">
    <w:abstractNumId w:val="50"/>
  </w:num>
  <w:num w:numId="92">
    <w:abstractNumId w:val="6"/>
  </w:num>
  <w:num w:numId="93">
    <w:abstractNumId w:val="46"/>
  </w:num>
  <w:num w:numId="94">
    <w:abstractNumId w:val="6"/>
  </w:num>
  <w:num w:numId="95">
    <w:abstractNumId w:val="42"/>
  </w:num>
  <w:num w:numId="96">
    <w:abstractNumId w:val="6"/>
  </w:num>
  <w:num w:numId="97">
    <w:abstractNumId w:val="68"/>
  </w:num>
  <w:num w:numId="98">
    <w:abstractNumId w:val="6"/>
  </w:num>
  <w:num w:numId="99">
    <w:abstractNumId w:val="58"/>
  </w:num>
  <w:num w:numId="100">
    <w:abstractNumId w:val="6"/>
  </w:num>
  <w:num w:numId="101">
    <w:abstractNumId w:val="45"/>
  </w:num>
  <w:num w:numId="102">
    <w:abstractNumId w:val="6"/>
  </w:num>
  <w:num w:numId="103">
    <w:abstractNumId w:val="53"/>
  </w:num>
  <w:num w:numId="104">
    <w:abstractNumId w:val="11"/>
  </w:num>
  <w:num w:numId="105">
    <w:abstractNumId w:val="11"/>
  </w:num>
  <w:num w:numId="106">
    <w:abstractNumId w:val="11"/>
  </w:num>
  <w:num w:numId="107">
    <w:abstractNumId w:val="48"/>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3"/>
    <w:rsid w:val="0001493B"/>
    <w:rsid w:val="0001598A"/>
    <w:rsid w:val="000167CF"/>
    <w:rsid w:val="00017A41"/>
    <w:rsid w:val="00041661"/>
    <w:rsid w:val="000433E9"/>
    <w:rsid w:val="00044E12"/>
    <w:rsid w:val="00045EBF"/>
    <w:rsid w:val="00055A5B"/>
    <w:rsid w:val="00064756"/>
    <w:rsid w:val="00070CA7"/>
    <w:rsid w:val="00073299"/>
    <w:rsid w:val="00073ABC"/>
    <w:rsid w:val="000933E6"/>
    <w:rsid w:val="000A2F43"/>
    <w:rsid w:val="000B1C01"/>
    <w:rsid w:val="000B4BE4"/>
    <w:rsid w:val="000B5323"/>
    <w:rsid w:val="000B5EA6"/>
    <w:rsid w:val="000C29E6"/>
    <w:rsid w:val="000D3735"/>
    <w:rsid w:val="000D7056"/>
    <w:rsid w:val="000E46A9"/>
    <w:rsid w:val="000E57BD"/>
    <w:rsid w:val="000F1DA1"/>
    <w:rsid w:val="000F304A"/>
    <w:rsid w:val="000F31BE"/>
    <w:rsid w:val="000F3815"/>
    <w:rsid w:val="000F3EBB"/>
    <w:rsid w:val="0010520A"/>
    <w:rsid w:val="001113DA"/>
    <w:rsid w:val="0011180F"/>
    <w:rsid w:val="00112AC8"/>
    <w:rsid w:val="00113200"/>
    <w:rsid w:val="00124AFD"/>
    <w:rsid w:val="0012728A"/>
    <w:rsid w:val="00141CEC"/>
    <w:rsid w:val="00143818"/>
    <w:rsid w:val="00147114"/>
    <w:rsid w:val="00150A51"/>
    <w:rsid w:val="00155967"/>
    <w:rsid w:val="00155D03"/>
    <w:rsid w:val="00162128"/>
    <w:rsid w:val="0016561E"/>
    <w:rsid w:val="00177B94"/>
    <w:rsid w:val="00177FEC"/>
    <w:rsid w:val="001839E8"/>
    <w:rsid w:val="00191AE0"/>
    <w:rsid w:val="00196DB9"/>
    <w:rsid w:val="001A36EA"/>
    <w:rsid w:val="001A469A"/>
    <w:rsid w:val="001A6EDB"/>
    <w:rsid w:val="001B49E3"/>
    <w:rsid w:val="001B60A8"/>
    <w:rsid w:val="001D0607"/>
    <w:rsid w:val="001E6520"/>
    <w:rsid w:val="001E6F0D"/>
    <w:rsid w:val="001E7078"/>
    <w:rsid w:val="001F2FB9"/>
    <w:rsid w:val="00200C8E"/>
    <w:rsid w:val="002017F8"/>
    <w:rsid w:val="00202490"/>
    <w:rsid w:val="002037B1"/>
    <w:rsid w:val="00213050"/>
    <w:rsid w:val="00224355"/>
    <w:rsid w:val="00227BB0"/>
    <w:rsid w:val="0024686B"/>
    <w:rsid w:val="002526F0"/>
    <w:rsid w:val="00272B42"/>
    <w:rsid w:val="00273783"/>
    <w:rsid w:val="002747C7"/>
    <w:rsid w:val="00275189"/>
    <w:rsid w:val="00286DC5"/>
    <w:rsid w:val="002A3843"/>
    <w:rsid w:val="002A4CCF"/>
    <w:rsid w:val="002A5270"/>
    <w:rsid w:val="002A7A5E"/>
    <w:rsid w:val="002A7C28"/>
    <w:rsid w:val="002B4524"/>
    <w:rsid w:val="002E353F"/>
    <w:rsid w:val="002F2277"/>
    <w:rsid w:val="002F26D9"/>
    <w:rsid w:val="00301F2C"/>
    <w:rsid w:val="003078DD"/>
    <w:rsid w:val="00307E27"/>
    <w:rsid w:val="0031060E"/>
    <w:rsid w:val="00310D2B"/>
    <w:rsid w:val="00321680"/>
    <w:rsid w:val="00322579"/>
    <w:rsid w:val="003273CC"/>
    <w:rsid w:val="00327C07"/>
    <w:rsid w:val="003368A7"/>
    <w:rsid w:val="0034079F"/>
    <w:rsid w:val="003473A3"/>
    <w:rsid w:val="003626B7"/>
    <w:rsid w:val="00370396"/>
    <w:rsid w:val="00371F3D"/>
    <w:rsid w:val="00373143"/>
    <w:rsid w:val="00384F63"/>
    <w:rsid w:val="003902AD"/>
    <w:rsid w:val="00392799"/>
    <w:rsid w:val="003954EC"/>
    <w:rsid w:val="003961A5"/>
    <w:rsid w:val="003A270A"/>
    <w:rsid w:val="003A7BBB"/>
    <w:rsid w:val="003D4CCA"/>
    <w:rsid w:val="003D7628"/>
    <w:rsid w:val="003E4710"/>
    <w:rsid w:val="003F04AB"/>
    <w:rsid w:val="0041616D"/>
    <w:rsid w:val="00435F99"/>
    <w:rsid w:val="004404EC"/>
    <w:rsid w:val="004447C1"/>
    <w:rsid w:val="004460BC"/>
    <w:rsid w:val="0045292D"/>
    <w:rsid w:val="00452D8C"/>
    <w:rsid w:val="00453306"/>
    <w:rsid w:val="00453F99"/>
    <w:rsid w:val="00456F7E"/>
    <w:rsid w:val="00457F45"/>
    <w:rsid w:val="004655D3"/>
    <w:rsid w:val="00465B58"/>
    <w:rsid w:val="00466461"/>
    <w:rsid w:val="00471496"/>
    <w:rsid w:val="00474A77"/>
    <w:rsid w:val="00493ED7"/>
    <w:rsid w:val="004A03F9"/>
    <w:rsid w:val="004A0D7C"/>
    <w:rsid w:val="004A1993"/>
    <w:rsid w:val="004A2185"/>
    <w:rsid w:val="004A4155"/>
    <w:rsid w:val="004A4BBF"/>
    <w:rsid w:val="004A5F7B"/>
    <w:rsid w:val="004A7441"/>
    <w:rsid w:val="004B61BD"/>
    <w:rsid w:val="004C5298"/>
    <w:rsid w:val="004C6402"/>
    <w:rsid w:val="004D1ADF"/>
    <w:rsid w:val="004E0CFA"/>
    <w:rsid w:val="004F478B"/>
    <w:rsid w:val="004F5DA2"/>
    <w:rsid w:val="004F7292"/>
    <w:rsid w:val="005008DA"/>
    <w:rsid w:val="00501983"/>
    <w:rsid w:val="0050246C"/>
    <w:rsid w:val="00504D84"/>
    <w:rsid w:val="00517007"/>
    <w:rsid w:val="00525487"/>
    <w:rsid w:val="00534A72"/>
    <w:rsid w:val="00543181"/>
    <w:rsid w:val="00545196"/>
    <w:rsid w:val="00546405"/>
    <w:rsid w:val="00550581"/>
    <w:rsid w:val="00554501"/>
    <w:rsid w:val="00556848"/>
    <w:rsid w:val="005642A6"/>
    <w:rsid w:val="00566CF0"/>
    <w:rsid w:val="00570BED"/>
    <w:rsid w:val="005717E2"/>
    <w:rsid w:val="00571823"/>
    <w:rsid w:val="00571B49"/>
    <w:rsid w:val="0058181E"/>
    <w:rsid w:val="00586E4C"/>
    <w:rsid w:val="005904D4"/>
    <w:rsid w:val="00597E12"/>
    <w:rsid w:val="005A1882"/>
    <w:rsid w:val="005A2BA9"/>
    <w:rsid w:val="005A3A6D"/>
    <w:rsid w:val="005A7F03"/>
    <w:rsid w:val="005B19F5"/>
    <w:rsid w:val="005B4A67"/>
    <w:rsid w:val="005C6106"/>
    <w:rsid w:val="005D2C73"/>
    <w:rsid w:val="005D5218"/>
    <w:rsid w:val="005D56CD"/>
    <w:rsid w:val="005F1127"/>
    <w:rsid w:val="006018E1"/>
    <w:rsid w:val="00602628"/>
    <w:rsid w:val="00607E6D"/>
    <w:rsid w:val="00616434"/>
    <w:rsid w:val="00625312"/>
    <w:rsid w:val="006302F4"/>
    <w:rsid w:val="00632238"/>
    <w:rsid w:val="00643895"/>
    <w:rsid w:val="00643DD5"/>
    <w:rsid w:val="00644DFB"/>
    <w:rsid w:val="0065133F"/>
    <w:rsid w:val="00655701"/>
    <w:rsid w:val="00664E70"/>
    <w:rsid w:val="00692937"/>
    <w:rsid w:val="0069449C"/>
    <w:rsid w:val="00694612"/>
    <w:rsid w:val="006B27EA"/>
    <w:rsid w:val="006C5B22"/>
    <w:rsid w:val="006C7181"/>
    <w:rsid w:val="006C7D48"/>
    <w:rsid w:val="006D0E43"/>
    <w:rsid w:val="006D244C"/>
    <w:rsid w:val="006D32BD"/>
    <w:rsid w:val="006D4942"/>
    <w:rsid w:val="006F0535"/>
    <w:rsid w:val="006F13F7"/>
    <w:rsid w:val="006F4D80"/>
    <w:rsid w:val="006F52CD"/>
    <w:rsid w:val="00702DF4"/>
    <w:rsid w:val="00705490"/>
    <w:rsid w:val="00711D5E"/>
    <w:rsid w:val="00722AE7"/>
    <w:rsid w:val="00722DDB"/>
    <w:rsid w:val="0073323E"/>
    <w:rsid w:val="00737AB9"/>
    <w:rsid w:val="00737DC1"/>
    <w:rsid w:val="00746299"/>
    <w:rsid w:val="00746625"/>
    <w:rsid w:val="00753B14"/>
    <w:rsid w:val="00753DD9"/>
    <w:rsid w:val="007561CA"/>
    <w:rsid w:val="007570E8"/>
    <w:rsid w:val="007578AF"/>
    <w:rsid w:val="00761AEA"/>
    <w:rsid w:val="00762586"/>
    <w:rsid w:val="00764207"/>
    <w:rsid w:val="007745D5"/>
    <w:rsid w:val="007875AF"/>
    <w:rsid w:val="007900F4"/>
    <w:rsid w:val="00794DC0"/>
    <w:rsid w:val="00795F6A"/>
    <w:rsid w:val="007A4475"/>
    <w:rsid w:val="007A5998"/>
    <w:rsid w:val="007A59B4"/>
    <w:rsid w:val="007C63B7"/>
    <w:rsid w:val="007D10FB"/>
    <w:rsid w:val="007D4E65"/>
    <w:rsid w:val="007E1DFE"/>
    <w:rsid w:val="007E64FB"/>
    <w:rsid w:val="007E6780"/>
    <w:rsid w:val="007E7D45"/>
    <w:rsid w:val="007F4330"/>
    <w:rsid w:val="0080112A"/>
    <w:rsid w:val="008011EE"/>
    <w:rsid w:val="0081185A"/>
    <w:rsid w:val="00820D5A"/>
    <w:rsid w:val="00837161"/>
    <w:rsid w:val="00870FC5"/>
    <w:rsid w:val="00871C74"/>
    <w:rsid w:val="00872158"/>
    <w:rsid w:val="0087275E"/>
    <w:rsid w:val="008852BA"/>
    <w:rsid w:val="008871C4"/>
    <w:rsid w:val="0089317E"/>
    <w:rsid w:val="008B2057"/>
    <w:rsid w:val="008D1E8C"/>
    <w:rsid w:val="008D1FF9"/>
    <w:rsid w:val="008D2593"/>
    <w:rsid w:val="008D79B2"/>
    <w:rsid w:val="008E2A57"/>
    <w:rsid w:val="008E6BFC"/>
    <w:rsid w:val="008E7443"/>
    <w:rsid w:val="008F3E6A"/>
    <w:rsid w:val="00901C90"/>
    <w:rsid w:val="00905649"/>
    <w:rsid w:val="0091009C"/>
    <w:rsid w:val="00930BDE"/>
    <w:rsid w:val="00937B13"/>
    <w:rsid w:val="00943B32"/>
    <w:rsid w:val="00950426"/>
    <w:rsid w:val="00957953"/>
    <w:rsid w:val="00967826"/>
    <w:rsid w:val="00986F00"/>
    <w:rsid w:val="00991BBD"/>
    <w:rsid w:val="00992B68"/>
    <w:rsid w:val="00994C45"/>
    <w:rsid w:val="009A3FE9"/>
    <w:rsid w:val="009A4502"/>
    <w:rsid w:val="009A72F3"/>
    <w:rsid w:val="009B2B41"/>
    <w:rsid w:val="009C1FB9"/>
    <w:rsid w:val="009C3A99"/>
    <w:rsid w:val="009D6B45"/>
    <w:rsid w:val="009E6D02"/>
    <w:rsid w:val="009F3060"/>
    <w:rsid w:val="009F3C13"/>
    <w:rsid w:val="009F4109"/>
    <w:rsid w:val="00A071A4"/>
    <w:rsid w:val="00A227BC"/>
    <w:rsid w:val="00A26284"/>
    <w:rsid w:val="00A35A3A"/>
    <w:rsid w:val="00A41870"/>
    <w:rsid w:val="00A522A0"/>
    <w:rsid w:val="00A61A13"/>
    <w:rsid w:val="00A63FFC"/>
    <w:rsid w:val="00A763C3"/>
    <w:rsid w:val="00A82269"/>
    <w:rsid w:val="00A87C9F"/>
    <w:rsid w:val="00A9755D"/>
    <w:rsid w:val="00AA7CE4"/>
    <w:rsid w:val="00AB1635"/>
    <w:rsid w:val="00AB4F68"/>
    <w:rsid w:val="00AB6B1F"/>
    <w:rsid w:val="00AC241C"/>
    <w:rsid w:val="00AC274D"/>
    <w:rsid w:val="00AD19D4"/>
    <w:rsid w:val="00AE0574"/>
    <w:rsid w:val="00AE26D1"/>
    <w:rsid w:val="00AF0D56"/>
    <w:rsid w:val="00B0255D"/>
    <w:rsid w:val="00B10B47"/>
    <w:rsid w:val="00B12E78"/>
    <w:rsid w:val="00B1303D"/>
    <w:rsid w:val="00B1499F"/>
    <w:rsid w:val="00B204E7"/>
    <w:rsid w:val="00B212B3"/>
    <w:rsid w:val="00B23029"/>
    <w:rsid w:val="00B312A1"/>
    <w:rsid w:val="00B32226"/>
    <w:rsid w:val="00B400AF"/>
    <w:rsid w:val="00B447A3"/>
    <w:rsid w:val="00B44A26"/>
    <w:rsid w:val="00B4675D"/>
    <w:rsid w:val="00B507F2"/>
    <w:rsid w:val="00B57260"/>
    <w:rsid w:val="00B66F4F"/>
    <w:rsid w:val="00B70C30"/>
    <w:rsid w:val="00B71327"/>
    <w:rsid w:val="00B73548"/>
    <w:rsid w:val="00B7499A"/>
    <w:rsid w:val="00B768F9"/>
    <w:rsid w:val="00B801EE"/>
    <w:rsid w:val="00BA0829"/>
    <w:rsid w:val="00BB3247"/>
    <w:rsid w:val="00BC1EE9"/>
    <w:rsid w:val="00BC26DF"/>
    <w:rsid w:val="00BC3ACB"/>
    <w:rsid w:val="00BC49D0"/>
    <w:rsid w:val="00BC4DC9"/>
    <w:rsid w:val="00BE0B70"/>
    <w:rsid w:val="00BE1311"/>
    <w:rsid w:val="00BE409D"/>
    <w:rsid w:val="00BF2544"/>
    <w:rsid w:val="00BF6E1E"/>
    <w:rsid w:val="00BF7808"/>
    <w:rsid w:val="00C0762E"/>
    <w:rsid w:val="00C22AAA"/>
    <w:rsid w:val="00C24737"/>
    <w:rsid w:val="00C271FB"/>
    <w:rsid w:val="00C30A0D"/>
    <w:rsid w:val="00C35309"/>
    <w:rsid w:val="00C418D6"/>
    <w:rsid w:val="00C469CF"/>
    <w:rsid w:val="00C47CC6"/>
    <w:rsid w:val="00C47F73"/>
    <w:rsid w:val="00C52A6F"/>
    <w:rsid w:val="00C6303E"/>
    <w:rsid w:val="00C66065"/>
    <w:rsid w:val="00C70D5A"/>
    <w:rsid w:val="00C72C07"/>
    <w:rsid w:val="00C74B4C"/>
    <w:rsid w:val="00C940EF"/>
    <w:rsid w:val="00CA26E1"/>
    <w:rsid w:val="00CA37E4"/>
    <w:rsid w:val="00CB00B6"/>
    <w:rsid w:val="00CB13E9"/>
    <w:rsid w:val="00CB3193"/>
    <w:rsid w:val="00CB432E"/>
    <w:rsid w:val="00CC1C96"/>
    <w:rsid w:val="00CC1D0A"/>
    <w:rsid w:val="00CC3E02"/>
    <w:rsid w:val="00CC5264"/>
    <w:rsid w:val="00CE1326"/>
    <w:rsid w:val="00CE7924"/>
    <w:rsid w:val="00CF074E"/>
    <w:rsid w:val="00D16CB6"/>
    <w:rsid w:val="00D23DEC"/>
    <w:rsid w:val="00D337A4"/>
    <w:rsid w:val="00D37EA0"/>
    <w:rsid w:val="00D448ED"/>
    <w:rsid w:val="00D44FB0"/>
    <w:rsid w:val="00D456A6"/>
    <w:rsid w:val="00D6247B"/>
    <w:rsid w:val="00D64816"/>
    <w:rsid w:val="00D807BC"/>
    <w:rsid w:val="00D862D6"/>
    <w:rsid w:val="00D90F8D"/>
    <w:rsid w:val="00D94D01"/>
    <w:rsid w:val="00DA3437"/>
    <w:rsid w:val="00DA7525"/>
    <w:rsid w:val="00DB1127"/>
    <w:rsid w:val="00DB418C"/>
    <w:rsid w:val="00DC355C"/>
    <w:rsid w:val="00DC575C"/>
    <w:rsid w:val="00DC6225"/>
    <w:rsid w:val="00DE0214"/>
    <w:rsid w:val="00DE1523"/>
    <w:rsid w:val="00E00F5B"/>
    <w:rsid w:val="00E03FB6"/>
    <w:rsid w:val="00E05F5E"/>
    <w:rsid w:val="00E07AB4"/>
    <w:rsid w:val="00E107DB"/>
    <w:rsid w:val="00E20158"/>
    <w:rsid w:val="00E24D81"/>
    <w:rsid w:val="00E269F1"/>
    <w:rsid w:val="00E32DB7"/>
    <w:rsid w:val="00E34592"/>
    <w:rsid w:val="00E3747E"/>
    <w:rsid w:val="00E4297F"/>
    <w:rsid w:val="00E45585"/>
    <w:rsid w:val="00E53608"/>
    <w:rsid w:val="00E60E7A"/>
    <w:rsid w:val="00E717BA"/>
    <w:rsid w:val="00E75BFB"/>
    <w:rsid w:val="00E82460"/>
    <w:rsid w:val="00E86BEC"/>
    <w:rsid w:val="00E90B84"/>
    <w:rsid w:val="00E926BA"/>
    <w:rsid w:val="00E96BFB"/>
    <w:rsid w:val="00EA62C9"/>
    <w:rsid w:val="00EB04DF"/>
    <w:rsid w:val="00EB6EFE"/>
    <w:rsid w:val="00ED0509"/>
    <w:rsid w:val="00ED38B5"/>
    <w:rsid w:val="00EE79AF"/>
    <w:rsid w:val="00EF76BC"/>
    <w:rsid w:val="00F005D2"/>
    <w:rsid w:val="00F029FB"/>
    <w:rsid w:val="00F05205"/>
    <w:rsid w:val="00F125A6"/>
    <w:rsid w:val="00F2019B"/>
    <w:rsid w:val="00F2478D"/>
    <w:rsid w:val="00F33598"/>
    <w:rsid w:val="00F455C4"/>
    <w:rsid w:val="00F50799"/>
    <w:rsid w:val="00F50830"/>
    <w:rsid w:val="00F57BAB"/>
    <w:rsid w:val="00F61D7B"/>
    <w:rsid w:val="00F61F01"/>
    <w:rsid w:val="00F6262A"/>
    <w:rsid w:val="00F63EEC"/>
    <w:rsid w:val="00F70356"/>
    <w:rsid w:val="00F77A37"/>
    <w:rsid w:val="00F8111B"/>
    <w:rsid w:val="00F83BE6"/>
    <w:rsid w:val="00F848DA"/>
    <w:rsid w:val="00F84E37"/>
    <w:rsid w:val="00F9206B"/>
    <w:rsid w:val="00F93BCC"/>
    <w:rsid w:val="00F94251"/>
    <w:rsid w:val="00F9765A"/>
    <w:rsid w:val="00FA22DF"/>
    <w:rsid w:val="00FB0A95"/>
    <w:rsid w:val="00FD0D77"/>
    <w:rsid w:val="00FD12DB"/>
    <w:rsid w:val="00FD1D08"/>
    <w:rsid w:val="00FD7CDD"/>
    <w:rsid w:val="00FE455B"/>
    <w:rsid w:val="00FE7BAE"/>
    <w:rsid w:val="00FF1F0C"/>
    <w:rsid w:val="00FF28FF"/>
    <w:rsid w:val="00FF6AAE"/>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C5FD9A"/>
  <w15:docId w15:val="{1BC2F249-AF27-4151-A47B-2DC27949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EDB"/>
    <w:pPr>
      <w:suppressAutoHyphens/>
      <w:spacing w:before="120"/>
    </w:pPr>
    <w:rPr>
      <w:sz w:val="24"/>
      <w:lang w:eastAsia="ar-SA"/>
    </w:rPr>
  </w:style>
  <w:style w:type="paragraph" w:styleId="Heading1">
    <w:name w:val="heading 1"/>
    <w:next w:val="BodyText"/>
    <w:link w:val="Heading1Char"/>
    <w:qFormat/>
    <w:pPr>
      <w:keepNext/>
      <w:pageBreakBefore/>
      <w:numPr>
        <w:numId w:val="1"/>
      </w:numPr>
      <w:suppressAutoHyphens/>
      <w:spacing w:before="240" w:after="60"/>
      <w:outlineLvl w:val="0"/>
    </w:pPr>
    <w:rPr>
      <w:rFonts w:ascii="Arial" w:eastAsia="Arial" w:hAnsi="Arial"/>
      <w:b/>
      <w:kern w:val="1"/>
      <w:sz w:val="28"/>
      <w:lang w:eastAsia="ar-SA"/>
    </w:rPr>
  </w:style>
  <w:style w:type="paragraph" w:styleId="Heading2">
    <w:name w:val="heading 2"/>
    <w:basedOn w:val="Heading1"/>
    <w:next w:val="BodyText"/>
    <w:link w:val="Heading2Char"/>
    <w:qFormat/>
    <w:pPr>
      <w:pageBreakBefore w:val="0"/>
      <w:numPr>
        <w:ilvl w:val="1"/>
      </w:numPr>
      <w:outlineLvl w:val="1"/>
    </w:pPr>
  </w:style>
  <w:style w:type="paragraph" w:styleId="Heading3">
    <w:name w:val="heading 3"/>
    <w:basedOn w:val="Heading2"/>
    <w:next w:val="BodyText"/>
    <w:link w:val="Heading3Char"/>
    <w:qFormat/>
    <w:pPr>
      <w:numPr>
        <w:ilvl w:val="2"/>
      </w:numPr>
      <w:outlineLvl w:val="2"/>
    </w:pPr>
    <w:rPr>
      <w:sz w:val="24"/>
    </w:rPr>
  </w:style>
  <w:style w:type="paragraph" w:styleId="Heading4">
    <w:name w:val="heading 4"/>
    <w:basedOn w:val="Heading3"/>
    <w:next w:val="BodyText"/>
    <w:link w:val="Heading4Char"/>
    <w:qFormat/>
    <w:pPr>
      <w:numPr>
        <w:ilvl w:val="3"/>
      </w:numPr>
      <w:tabs>
        <w:tab w:val="left" w:pos="900"/>
      </w:tabs>
      <w:outlineLvl w:val="3"/>
    </w:pPr>
  </w:style>
  <w:style w:type="paragraph" w:styleId="Heading5">
    <w:name w:val="heading 5"/>
    <w:basedOn w:val="Heading4"/>
    <w:next w:val="BodyText"/>
    <w:link w:val="Heading5Char"/>
    <w:qFormat/>
    <w:pPr>
      <w:numPr>
        <w:ilvl w:val="4"/>
      </w:numPr>
      <w:tabs>
        <w:tab w:val="clear" w:pos="900"/>
      </w:tabs>
      <w:outlineLvl w:val="4"/>
    </w:pPr>
  </w:style>
  <w:style w:type="paragraph" w:styleId="Heading6">
    <w:name w:val="heading 6"/>
    <w:basedOn w:val="Heading5"/>
    <w:next w:val="BodyText"/>
    <w:link w:val="Heading6Char"/>
    <w:qFormat/>
    <w:rsid w:val="00586E4C"/>
    <w:pPr>
      <w:numPr>
        <w:ilvl w:val="0"/>
        <w:numId w:val="0"/>
      </w:numPr>
      <w:ind w:left="1152" w:hanging="1152"/>
      <w:outlineLvl w:val="5"/>
    </w:pPr>
  </w:style>
  <w:style w:type="paragraph" w:styleId="Heading7">
    <w:name w:val="heading 7"/>
    <w:basedOn w:val="Heading6"/>
    <w:next w:val="BodyText"/>
    <w:link w:val="Heading7Char"/>
    <w:qFormat/>
    <w:pPr>
      <w:numPr>
        <w:ilvl w:val="6"/>
        <w:numId w:val="1"/>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9755D"/>
    <w:pPr>
      <w:spacing w:before="120"/>
    </w:pPr>
    <w:rPr>
      <w:sz w:val="24"/>
    </w:rPr>
  </w:style>
  <w:style w:type="character" w:customStyle="1" w:styleId="BodyTextChar">
    <w:name w:val="Body Text Char"/>
    <w:link w:val="BodyText"/>
    <w:rsid w:val="00A9755D"/>
    <w:rPr>
      <w:sz w:val="24"/>
    </w:rPr>
  </w:style>
  <w:style w:type="paragraph" w:customStyle="1" w:styleId="AppendixHeading1">
    <w:name w:val="Appendix Heading 1"/>
    <w:next w:val="BodyText"/>
    <w:rsid w:val="00A9755D"/>
    <w:pPr>
      <w:tabs>
        <w:tab w:val="left" w:pos="900"/>
      </w:tabs>
      <w:spacing w:before="240" w:after="60"/>
    </w:pPr>
    <w:rPr>
      <w:rFonts w:ascii="Arial" w:hAnsi="Arial"/>
      <w:b/>
      <w:noProof/>
      <w:kern w:val="28"/>
      <w:sz w:val="28"/>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PageNumber">
    <w:name w:val="page number"/>
    <w:basedOn w:val="DefaultParagraphFont1"/>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InsertText">
    <w:name w:val="Insert Text"/>
    <w:rPr>
      <w:b/>
      <w:strike w:val="0"/>
      <w:dstrike w:val="0"/>
      <w:position w:val="0"/>
      <w:sz w:val="24"/>
      <w:u w:val="single"/>
      <w:vertAlign w:val="baseline"/>
    </w:rPr>
  </w:style>
  <w:style w:type="character" w:customStyle="1" w:styleId="CommentTextChar">
    <w:name w:val="Comment Text Char"/>
    <w:basedOn w:val="DefaultParagraphFont1"/>
  </w:style>
  <w:style w:type="character" w:customStyle="1" w:styleId="BodyTextIndentChar">
    <w:name w:val="Body Text Indent Char"/>
    <w:basedOn w:val="BodyTextChar"/>
    <w:uiPriority w:val="99"/>
    <w:rPr>
      <w:noProof/>
      <w:sz w:val="24"/>
      <w:lang w:bidi="ar-SA"/>
    </w:rPr>
  </w:style>
  <w:style w:type="character" w:customStyle="1" w:styleId="CommentSubjectChar">
    <w:name w:val="Comment Subject Char"/>
    <w:rPr>
      <w:b/>
      <w:bCs/>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rsid w:val="00A9755D"/>
    <w:pPr>
      <w:ind w:left="1080" w:hanging="720"/>
    </w:pPr>
  </w:style>
  <w:style w:type="paragraph" w:styleId="Caption">
    <w:name w:val="caption"/>
    <w:basedOn w:val="Normal"/>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1"/>
    <w:uiPriority w:val="99"/>
    <w:pPr>
      <w:ind w:left="360"/>
    </w:pPr>
  </w:style>
  <w:style w:type="character" w:customStyle="1" w:styleId="BodyTextIndentChar1">
    <w:name w:val="Body Text Indent Char1"/>
    <w:basedOn w:val="BodyTextChar1"/>
    <w:link w:val="BodyTextIndent"/>
    <w:rsid w:val="005904D4"/>
    <w:rPr>
      <w:rFonts w:eastAsia="Arial"/>
      <w:sz w:val="24"/>
      <w:lang w:eastAsia="ar-SA"/>
    </w:rPr>
  </w:style>
  <w:style w:type="character" w:customStyle="1" w:styleId="BodyTextChar1">
    <w:name w:val="Body Text Char1"/>
    <w:aliases w:val="Body Text Char Char Char Char1"/>
    <w:rsid w:val="005904D4"/>
    <w:rPr>
      <w:rFonts w:eastAsia="Arial"/>
      <w:sz w:val="24"/>
      <w:lang w:eastAsia="ar-SA"/>
    </w:rPr>
  </w:style>
  <w:style w:type="paragraph" w:styleId="ListNumber">
    <w:name w:val="List Number"/>
    <w:basedOn w:val="Normal"/>
    <w:uiPriority w:val="99"/>
    <w:unhideWhenUsed/>
    <w:rsid w:val="00A9755D"/>
    <w:pPr>
      <w:numPr>
        <w:numId w:val="66"/>
      </w:numPr>
      <w:suppressAutoHyphens w:val="0"/>
      <w:contextualSpacing/>
    </w:pPr>
    <w:rPr>
      <w:lang w:eastAsia="en-US"/>
    </w:rPr>
  </w:style>
  <w:style w:type="paragraph" w:styleId="ListBullet">
    <w:name w:val="List Bullet"/>
    <w:basedOn w:val="Normal"/>
    <w:link w:val="ListBulletChar"/>
    <w:unhideWhenUsed/>
    <w:rsid w:val="00A9755D"/>
    <w:pPr>
      <w:numPr>
        <w:numId w:val="60"/>
      </w:numPr>
      <w:suppressAutoHyphens w:val="0"/>
    </w:pPr>
    <w:rPr>
      <w:lang w:eastAsia="en-US"/>
    </w:rPr>
  </w:style>
  <w:style w:type="paragraph" w:styleId="ListBullet2">
    <w:name w:val="List Bullet 2"/>
    <w:basedOn w:val="Normal"/>
    <w:link w:val="ListBullet2Char"/>
    <w:rsid w:val="00A9755D"/>
    <w:pPr>
      <w:numPr>
        <w:numId w:val="61"/>
      </w:numPr>
      <w:suppressAutoHyphens w:val="0"/>
    </w:pPr>
    <w:rPr>
      <w:lang w:eastAsia="en-US"/>
    </w:rPr>
  </w:style>
  <w:style w:type="paragraph" w:styleId="ListBullet3">
    <w:name w:val="List Bullet 3"/>
    <w:basedOn w:val="Normal"/>
    <w:link w:val="ListBullet3Char"/>
    <w:rsid w:val="00A9755D"/>
    <w:pPr>
      <w:numPr>
        <w:numId w:val="62"/>
      </w:numPr>
      <w:suppressAutoHyphens w:val="0"/>
    </w:pPr>
    <w:rPr>
      <w:lang w:eastAsia="en-US"/>
    </w:rPr>
  </w:style>
  <w:style w:type="paragraph" w:styleId="List2">
    <w:name w:val="List 2"/>
    <w:basedOn w:val="List"/>
    <w:link w:val="List2Char"/>
    <w:rsid w:val="00A9755D"/>
    <w:pPr>
      <w:ind w:left="1440"/>
    </w:pPr>
  </w:style>
  <w:style w:type="paragraph" w:styleId="TOC1">
    <w:name w:val="toc 1"/>
    <w:next w:val="Normal"/>
    <w:uiPriority w:val="39"/>
    <w:rsid w:val="00A9755D"/>
    <w:pPr>
      <w:tabs>
        <w:tab w:val="right" w:leader="dot" w:pos="9346"/>
      </w:tabs>
      <w:ind w:left="288" w:hanging="288"/>
    </w:pPr>
    <w:rPr>
      <w:sz w:val="24"/>
      <w:szCs w:val="24"/>
    </w:rPr>
  </w:style>
  <w:style w:type="paragraph" w:styleId="TOC2">
    <w:name w:val="toc 2"/>
    <w:basedOn w:val="TOC1"/>
    <w:next w:val="Normal"/>
    <w:uiPriority w:val="39"/>
    <w:rsid w:val="00A9755D"/>
    <w:pPr>
      <w:tabs>
        <w:tab w:val="clear" w:pos="9346"/>
        <w:tab w:val="right" w:leader="dot" w:pos="9350"/>
      </w:tabs>
      <w:ind w:left="720" w:hanging="432"/>
    </w:pPr>
  </w:style>
  <w:style w:type="paragraph" w:styleId="TOC3">
    <w:name w:val="toc 3"/>
    <w:basedOn w:val="TOC2"/>
    <w:next w:val="Normal"/>
    <w:uiPriority w:val="39"/>
    <w:rsid w:val="00A9755D"/>
    <w:pPr>
      <w:ind w:left="1152" w:hanging="576"/>
    </w:pPr>
  </w:style>
  <w:style w:type="paragraph" w:styleId="TOC4">
    <w:name w:val="toc 4"/>
    <w:basedOn w:val="TOC3"/>
    <w:next w:val="Normal"/>
    <w:uiPriority w:val="39"/>
    <w:rsid w:val="00A9755D"/>
    <w:pPr>
      <w:ind w:left="1584" w:hanging="720"/>
    </w:pPr>
  </w:style>
  <w:style w:type="paragraph" w:styleId="TOC5">
    <w:name w:val="toc 5"/>
    <w:basedOn w:val="TOC4"/>
    <w:next w:val="Normal"/>
    <w:uiPriority w:val="39"/>
    <w:rsid w:val="00A9755D"/>
    <w:pPr>
      <w:ind w:left="2160" w:hanging="1008"/>
    </w:pPr>
  </w:style>
  <w:style w:type="paragraph" w:styleId="TOC6">
    <w:name w:val="toc 6"/>
    <w:basedOn w:val="TOC5"/>
    <w:next w:val="Normal"/>
    <w:uiPriority w:val="39"/>
    <w:rsid w:val="00A9755D"/>
    <w:pPr>
      <w:ind w:left="2592" w:hanging="1152"/>
    </w:pPr>
  </w:style>
  <w:style w:type="paragraph" w:styleId="TOC7">
    <w:name w:val="toc 7"/>
    <w:basedOn w:val="TOC6"/>
    <w:next w:val="Normal"/>
    <w:uiPriority w:val="39"/>
    <w:rsid w:val="00A9755D"/>
    <w:pPr>
      <w:ind w:left="3024" w:hanging="1296"/>
    </w:pPr>
  </w:style>
  <w:style w:type="paragraph" w:styleId="TOC8">
    <w:name w:val="toc 8"/>
    <w:basedOn w:val="TOC7"/>
    <w:next w:val="Normal"/>
    <w:uiPriority w:val="39"/>
    <w:rsid w:val="00A9755D"/>
    <w:pPr>
      <w:ind w:left="3456" w:hanging="1440"/>
    </w:pPr>
  </w:style>
  <w:style w:type="paragraph" w:styleId="TOC9">
    <w:name w:val="toc 9"/>
    <w:basedOn w:val="TOC8"/>
    <w:next w:val="Normal"/>
    <w:uiPriority w:val="39"/>
    <w:rsid w:val="00A9755D"/>
    <w:pPr>
      <w:ind w:left="4032" w:hanging="1728"/>
    </w:pPr>
  </w:style>
  <w:style w:type="paragraph" w:customStyle="1" w:styleId="TableEntry">
    <w:name w:val="Table Entry"/>
    <w:basedOn w:val="BodyText"/>
    <w:link w:val="TableEntryChar"/>
    <w:pPr>
      <w:spacing w:before="40" w:after="40"/>
      <w:ind w:left="72" w:right="72"/>
    </w:pPr>
    <w:rPr>
      <w:rFonts w:eastAsia="Arial"/>
      <w:sz w:val="18"/>
      <w:lang w:val="x-none" w:eastAsia="ar-SA"/>
    </w:rPr>
  </w:style>
  <w:style w:type="character" w:customStyle="1" w:styleId="TableEntryChar">
    <w:name w:val="Table Entry Char"/>
    <w:link w:val="TableEntry"/>
    <w:rsid w:val="002A5270"/>
    <w:rPr>
      <w:rFonts w:eastAsia="Arial"/>
      <w:sz w:val="18"/>
      <w:lang w:eastAsia="ar-SA"/>
    </w:rPr>
  </w:style>
  <w:style w:type="paragraph" w:customStyle="1" w:styleId="TableEntryHeader">
    <w:name w:val="Table Entry Header"/>
    <w:basedOn w:val="TableEntry"/>
    <w:link w:val="TableEntryHeaderChar"/>
    <w:rsid w:val="001A6EDB"/>
    <w:pPr>
      <w:keepNext/>
      <w:jc w:val="center"/>
    </w:pPr>
    <w:rPr>
      <w:rFonts w:ascii="Arial" w:hAnsi="Arial"/>
      <w:b/>
    </w:rPr>
  </w:style>
  <w:style w:type="character" w:customStyle="1" w:styleId="TableEntryHeaderChar">
    <w:name w:val="Table Entry Header Char"/>
    <w:link w:val="TableEntryHeader"/>
    <w:rsid w:val="001A6EDB"/>
    <w:rPr>
      <w:rFonts w:ascii="Arial" w:eastAsia="Arial" w:hAnsi="Arial"/>
      <w:b/>
      <w:sz w:val="18"/>
      <w:lang w:val="x-none" w:eastAsia="ar-SA"/>
    </w:rPr>
  </w:style>
  <w:style w:type="paragraph" w:customStyle="1" w:styleId="TableTitle">
    <w:name w:val="Table Title"/>
    <w:basedOn w:val="BodyText"/>
    <w:rsid w:val="001A6EDB"/>
    <w:pPr>
      <w:keepNext/>
      <w:spacing w:before="300" w:after="60"/>
      <w:jc w:val="center"/>
    </w:pPr>
    <w:rPr>
      <w:rFonts w:ascii="Arial" w:hAnsi="Arial"/>
      <w:b/>
      <w:sz w:val="22"/>
    </w:rPr>
  </w:style>
  <w:style w:type="paragraph" w:customStyle="1" w:styleId="FigureTitle">
    <w:name w:val="Figure Title"/>
    <w:basedOn w:val="TableTitle"/>
    <w:rsid w:val="001A6EDB"/>
    <w:pPr>
      <w:keepNext w:val="0"/>
      <w:keepLines/>
      <w:spacing w:before="60" w:after="300"/>
    </w:pPr>
  </w:style>
  <w:style w:type="paragraph" w:customStyle="1" w:styleId="XMLExample">
    <w:name w:val="XML Example"/>
    <w:basedOn w:val="BodyText"/>
    <w:pPr>
      <w:spacing w:before="0"/>
    </w:pPr>
    <w:rPr>
      <w:rFonts w:ascii="Courier New" w:hAnsi="Courier New" w:cs="Courier New"/>
      <w:sz w:val="20"/>
    </w:rPr>
  </w:style>
  <w:style w:type="paragraph" w:styleId="List3">
    <w:name w:val="List 3"/>
    <w:basedOn w:val="Normal"/>
    <w:link w:val="List3Char"/>
    <w:rsid w:val="00A9755D"/>
    <w:pPr>
      <w:suppressAutoHyphens w:val="0"/>
      <w:ind w:left="1800" w:hanging="720"/>
    </w:pPr>
    <w:rPr>
      <w:lang w:eastAsia="en-US"/>
    </w:rPr>
  </w:style>
  <w:style w:type="paragraph" w:styleId="ListContinue">
    <w:name w:val="List Continue"/>
    <w:basedOn w:val="Normal"/>
    <w:link w:val="ListContinueChar"/>
    <w:uiPriority w:val="99"/>
    <w:unhideWhenUsed/>
    <w:rsid w:val="00A9755D"/>
    <w:pPr>
      <w:suppressAutoHyphens w:val="0"/>
      <w:ind w:left="360"/>
      <w:contextualSpacing/>
    </w:pPr>
    <w:rPr>
      <w:lang w:eastAsia="en-US"/>
    </w:rPr>
  </w:style>
  <w:style w:type="paragraph" w:styleId="ListContinue2">
    <w:name w:val="List Continue 2"/>
    <w:basedOn w:val="Normal"/>
    <w:uiPriority w:val="99"/>
    <w:unhideWhenUsed/>
    <w:rsid w:val="00A9755D"/>
    <w:pPr>
      <w:suppressAutoHyphens w:val="0"/>
      <w:ind w:left="720"/>
      <w:contextualSpacing/>
    </w:pPr>
    <w:rPr>
      <w:lang w:eastAsia="en-US"/>
    </w:rPr>
  </w:style>
  <w:style w:type="paragraph" w:customStyle="1" w:styleId="ParagraphHeading">
    <w:name w:val="Paragraph Heading"/>
    <w:basedOn w:val="Normal"/>
    <w:next w:val="BodyText"/>
    <w:pPr>
      <w:spacing w:before="180"/>
    </w:pPr>
    <w:rPr>
      <w:rFonts w:ascii="Arial" w:hAnsi="Arial"/>
      <w:b/>
    </w:rPr>
  </w:style>
  <w:style w:type="paragraph" w:customStyle="1" w:styleId="ListNumberContinue">
    <w:name w:val="List Number Continue"/>
    <w:basedOn w:val="Normal"/>
    <w:rsid w:val="00A9755D"/>
    <w:pPr>
      <w:suppressAutoHyphens w:val="0"/>
      <w:spacing w:before="60"/>
      <w:ind w:left="900"/>
    </w:pPr>
    <w:rPr>
      <w:lang w:eastAsia="en-US"/>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A9755D"/>
    <w:pPr>
      <w:ind w:firstLine="0"/>
    </w:pPr>
  </w:style>
  <w:style w:type="paragraph" w:customStyle="1" w:styleId="AppendixHeading2">
    <w:name w:val="Appendix Heading 2"/>
    <w:next w:val="BodyText"/>
    <w:rsid w:val="00A9755D"/>
    <w:pPr>
      <w:spacing w:before="240" w:after="60"/>
    </w:pPr>
    <w:rPr>
      <w:rFonts w:ascii="Arial" w:hAnsi="Arial"/>
      <w:b/>
      <w:noProof/>
      <w:sz w:val="28"/>
    </w:rPr>
  </w:style>
  <w:style w:type="paragraph" w:customStyle="1" w:styleId="AppendixHeading3">
    <w:name w:val="Appendix Heading 3"/>
    <w:basedOn w:val="AppendixHeading2"/>
    <w:next w:val="BodyText"/>
    <w:rsid w:val="00113200"/>
    <w:pPr>
      <w:numPr>
        <w:ilvl w:val="2"/>
        <w:numId w:val="58"/>
      </w:numPr>
    </w:pPr>
    <w:rPr>
      <w:sz w:val="24"/>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rPr>
      <w:sz w:val="20"/>
    </w:rPr>
  </w:style>
  <w:style w:type="paragraph" w:styleId="Footer">
    <w:name w:val="footer"/>
    <w:basedOn w:val="Normal"/>
    <w:link w:val="FooterChar"/>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A9755D"/>
    <w:pPr>
      <w:suppressAutoHyphens w:val="0"/>
      <w:ind w:left="1080"/>
      <w:contextualSpacing/>
    </w:pPr>
    <w:rPr>
      <w:lang w:eastAsia="en-US"/>
    </w:rPr>
  </w:style>
  <w:style w:type="paragraph" w:styleId="ListContinue4">
    <w:name w:val="List Continue 4"/>
    <w:basedOn w:val="Normal"/>
    <w:uiPriority w:val="99"/>
    <w:unhideWhenUsed/>
    <w:rsid w:val="00A9755D"/>
    <w:pPr>
      <w:suppressAutoHyphens w:val="0"/>
      <w:ind w:left="1440"/>
      <w:contextualSpacing/>
    </w:pPr>
    <w:rPr>
      <w:lang w:eastAsia="en-US"/>
    </w:rPr>
  </w:style>
  <w:style w:type="paragraph" w:styleId="ListContinue5">
    <w:name w:val="List Continue 5"/>
    <w:basedOn w:val="Normal"/>
    <w:uiPriority w:val="99"/>
    <w:unhideWhenUsed/>
    <w:rsid w:val="00A9755D"/>
    <w:pPr>
      <w:suppressAutoHyphens w:val="0"/>
      <w:ind w:left="1800"/>
      <w:contextualSpacing/>
    </w:pPr>
    <w:rPr>
      <w:lang w:eastAsia="en-US"/>
    </w:rPr>
  </w:style>
  <w:style w:type="paragraph" w:styleId="ListNumber2">
    <w:name w:val="List Number 2"/>
    <w:basedOn w:val="Normal"/>
    <w:link w:val="ListNumber2Char"/>
    <w:rsid w:val="00A9755D"/>
    <w:pPr>
      <w:numPr>
        <w:numId w:val="67"/>
      </w:numPr>
      <w:suppressAutoHyphens w:val="0"/>
    </w:pPr>
    <w:rPr>
      <w:lang w:eastAsia="en-US"/>
    </w:rPr>
  </w:style>
  <w:style w:type="paragraph" w:styleId="ListNumber3">
    <w:name w:val="List Number 3"/>
    <w:basedOn w:val="Normal"/>
    <w:rsid w:val="00A9755D"/>
    <w:pPr>
      <w:numPr>
        <w:numId w:val="68"/>
      </w:numPr>
      <w:suppressAutoHyphens w:val="0"/>
    </w:pPr>
    <w:rPr>
      <w:lang w:eastAsia="en-US"/>
    </w:rPr>
  </w:style>
  <w:style w:type="paragraph" w:styleId="ListNumber4">
    <w:name w:val="List Number 4"/>
    <w:basedOn w:val="Normal"/>
    <w:rsid w:val="00A9755D"/>
    <w:pPr>
      <w:numPr>
        <w:numId w:val="69"/>
      </w:numPr>
      <w:suppressAutoHyphens w:val="0"/>
    </w:pPr>
    <w:rPr>
      <w:lang w:eastAsia="en-US"/>
    </w:rPr>
  </w:style>
  <w:style w:type="paragraph" w:styleId="ListNumber5">
    <w:name w:val="List Number 5"/>
    <w:basedOn w:val="Normal"/>
    <w:uiPriority w:val="99"/>
    <w:unhideWhenUsed/>
    <w:rsid w:val="00A9755D"/>
    <w:pPr>
      <w:numPr>
        <w:numId w:val="70"/>
      </w:numPr>
      <w:suppressAutoHyphens w:val="0"/>
    </w:pPr>
    <w:rPr>
      <w:lang w:eastAsia="en-US"/>
    </w:rPr>
  </w:style>
  <w:style w:type="paragraph" w:styleId="PlainText">
    <w:name w:val="Plain Text"/>
    <w:basedOn w:val="Normal"/>
    <w:link w:val="PlainTextChar"/>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
    <w:link w:val="TitleChar"/>
    <w:uiPriority w:val="10"/>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qFormat/>
    <w:pPr>
      <w:jc w:val="center"/>
    </w:pPr>
    <w:rPr>
      <w:i/>
      <w:iCs/>
    </w:rPr>
  </w:style>
  <w:style w:type="paragraph" w:styleId="TOAHeading">
    <w:name w:val="toa heading"/>
    <w:basedOn w:val="Normal"/>
    <w:next w:val="Normal"/>
    <w:rPr>
      <w:rFonts w:ascii="Arial" w:hAnsi="Arial" w:cs="Arial"/>
      <w:b/>
      <w:bCs/>
      <w:szCs w:val="24"/>
    </w:rPr>
  </w:style>
  <w:style w:type="paragraph" w:styleId="BodyText2">
    <w:name w:val="Body Text 2"/>
    <w:basedOn w:val="Normal"/>
    <w:pPr>
      <w:spacing w:after="120" w:line="480" w:lineRule="auto"/>
    </w:pPr>
  </w:style>
  <w:style w:type="paragraph" w:styleId="BodyTextIndent2">
    <w:name w:val="Body Text Indent 2"/>
    <w:basedOn w:val="Normal"/>
    <w:link w:val="BodyTextIndent2Char"/>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customStyle="1" w:styleId="instructions">
    <w:name w:val="instructions"/>
    <w:basedOn w:val="BodyText"/>
    <w:pPr>
      <w:pBdr>
        <w:top w:val="single" w:sz="4" w:space="1" w:color="000000"/>
        <w:left w:val="single" w:sz="4" w:space="4" w:color="000000"/>
        <w:bottom w:val="single" w:sz="4" w:space="1" w:color="000000"/>
        <w:right w:val="single" w:sz="4" w:space="4" w:color="000000"/>
      </w:pBdr>
    </w:pPr>
    <w:rPr>
      <w:b/>
      <w:i/>
      <w:sz w:val="22"/>
    </w:rPr>
  </w:style>
  <w:style w:type="paragraph" w:styleId="BalloonText">
    <w:name w:val="Balloon Text"/>
    <w:basedOn w:val="Normal"/>
    <w:link w:val="BalloonTextChar"/>
    <w:uiPriority w:val="99"/>
    <w:rPr>
      <w:rFonts w:ascii="Tahoma" w:hAnsi="Tahoma" w:cs="Tahoma"/>
      <w:sz w:val="16"/>
      <w:szCs w:val="16"/>
    </w:rPr>
  </w:style>
  <w:style w:type="paragraph" w:customStyle="1" w:styleId="PartTitle">
    <w:name w:val="Part Title"/>
    <w:basedOn w:val="Title"/>
    <w:next w:val="BodyText"/>
    <w:pPr>
      <w:keepNext/>
      <w:pageBreakBefore/>
    </w:p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eastAsia="Arial"/>
      <w:sz w:val="24"/>
      <w:lang w:eastAsia="ar-SA"/>
    </w:rPr>
  </w:style>
  <w:style w:type="paragraph" w:customStyle="1" w:styleId="Bullet1">
    <w:name w:val="Bullet1"/>
    <w:basedOn w:val="Normal"/>
    <w:pPr>
      <w:tabs>
        <w:tab w:val="left" w:pos="360"/>
        <w:tab w:val="left" w:pos="720"/>
        <w:tab w:val="left" w:pos="980"/>
        <w:tab w:val="left" w:pos="1216"/>
        <w:tab w:val="left" w:pos="1936"/>
        <w:tab w:val="left" w:pos="2536"/>
        <w:tab w:val="left" w:pos="3616"/>
        <w:tab w:val="left" w:pos="5056"/>
        <w:tab w:val="right" w:leader="dot" w:pos="8644"/>
      </w:tabs>
      <w:overflowPunct w:val="0"/>
      <w:autoSpaceDE w:val="0"/>
      <w:spacing w:before="0" w:after="60"/>
      <w:ind w:left="993" w:hanging="446"/>
      <w:textAlignment w:val="baseline"/>
    </w:pPr>
    <w:rPr>
      <w:rFonts w:ascii="Helvetica" w:hAnsi="Helvetica"/>
      <w:sz w:val="2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Default">
    <w:name w:val="Default"/>
    <w:rsid w:val="00CE7924"/>
    <w:pPr>
      <w:autoSpaceDE w:val="0"/>
      <w:autoSpaceDN w:val="0"/>
      <w:adjustRightInd w:val="0"/>
    </w:pPr>
    <w:rPr>
      <w:rFonts w:ascii="Arial" w:hAnsi="Arial" w:cs="Arial"/>
      <w:color w:val="000000"/>
      <w:sz w:val="24"/>
      <w:szCs w:val="24"/>
    </w:rPr>
  </w:style>
  <w:style w:type="character" w:customStyle="1" w:styleId="BodyTextCharChar">
    <w:name w:val="Body Text Char Char"/>
    <w:rsid w:val="00CC1D0A"/>
    <w:rPr>
      <w:noProof/>
      <w:sz w:val="24"/>
      <w:lang w:val="en-US" w:eastAsia="en-US" w:bidi="ar-SA"/>
    </w:rPr>
  </w:style>
  <w:style w:type="character" w:styleId="LineNumber">
    <w:name w:val="line number"/>
    <w:unhideWhenUsed/>
    <w:rsid w:val="00CC1C96"/>
  </w:style>
  <w:style w:type="paragraph" w:styleId="TOCHeading">
    <w:name w:val="TOC Heading"/>
    <w:basedOn w:val="Heading1"/>
    <w:next w:val="Normal"/>
    <w:uiPriority w:val="39"/>
    <w:qFormat/>
    <w:rsid w:val="007F4330"/>
    <w:pPr>
      <w:keepLines/>
      <w:pageBreakBefore w:val="0"/>
      <w:numPr>
        <w:numId w:val="0"/>
      </w:numPr>
      <w:suppressAutoHyphens w:val="0"/>
      <w:spacing w:before="480" w:after="0" w:line="276" w:lineRule="auto"/>
      <w:outlineLvl w:val="9"/>
    </w:pPr>
    <w:rPr>
      <w:rFonts w:ascii="Cambria" w:eastAsia="MS Gothic" w:hAnsi="Cambria"/>
      <w:bCs/>
      <w:color w:val="365F91"/>
      <w:kern w:val="0"/>
      <w:szCs w:val="28"/>
      <w:lang w:eastAsia="ja-JP"/>
    </w:rPr>
  </w:style>
  <w:style w:type="paragraph" w:styleId="Revision">
    <w:name w:val="Revision"/>
    <w:hidden/>
    <w:uiPriority w:val="99"/>
    <w:semiHidden/>
    <w:rsid w:val="00DA7525"/>
    <w:rPr>
      <w:sz w:val="24"/>
      <w:lang w:eastAsia="ar-SA"/>
    </w:rPr>
  </w:style>
  <w:style w:type="paragraph" w:styleId="Bibliography">
    <w:name w:val="Bibliography"/>
    <w:basedOn w:val="Normal"/>
    <w:next w:val="Normal"/>
    <w:uiPriority w:val="37"/>
    <w:unhideWhenUsed/>
    <w:rsid w:val="00B44A26"/>
  </w:style>
  <w:style w:type="paragraph" w:styleId="BlockText">
    <w:name w:val="Block Text"/>
    <w:basedOn w:val="Normal"/>
    <w:unhideWhenUsed/>
    <w:rsid w:val="00B44A26"/>
    <w:pPr>
      <w:spacing w:after="120"/>
      <w:ind w:left="1440" w:right="1440"/>
    </w:pPr>
  </w:style>
  <w:style w:type="paragraph" w:styleId="BodyText3">
    <w:name w:val="Body Text 3"/>
    <w:basedOn w:val="Normal"/>
    <w:link w:val="BodyText3Char"/>
    <w:unhideWhenUsed/>
    <w:rsid w:val="00B44A26"/>
    <w:pPr>
      <w:spacing w:after="120"/>
    </w:pPr>
    <w:rPr>
      <w:sz w:val="16"/>
      <w:szCs w:val="16"/>
    </w:rPr>
  </w:style>
  <w:style w:type="character" w:customStyle="1" w:styleId="BodyText3Char">
    <w:name w:val="Body Text 3 Char"/>
    <w:link w:val="BodyText3"/>
    <w:rsid w:val="00B44A26"/>
    <w:rPr>
      <w:sz w:val="16"/>
      <w:szCs w:val="16"/>
      <w:lang w:eastAsia="ar-SA"/>
    </w:rPr>
  </w:style>
  <w:style w:type="paragraph" w:styleId="BodyTextFirstIndent">
    <w:name w:val="Body Text First Indent"/>
    <w:basedOn w:val="BodyText"/>
    <w:link w:val="BodyTextFirstIndentChar"/>
    <w:unhideWhenUsed/>
    <w:rsid w:val="00B44A26"/>
    <w:pPr>
      <w:suppressAutoHyphens/>
      <w:spacing w:after="120"/>
      <w:ind w:firstLine="210"/>
    </w:pPr>
    <w:rPr>
      <w:lang w:eastAsia="ar-SA"/>
    </w:rPr>
  </w:style>
  <w:style w:type="character" w:customStyle="1" w:styleId="BodyTextFirstIndentChar">
    <w:name w:val="Body Text First Indent Char"/>
    <w:link w:val="BodyTextFirstIndent"/>
    <w:rsid w:val="00B44A26"/>
    <w:rPr>
      <w:noProof/>
      <w:sz w:val="24"/>
      <w:lang w:eastAsia="ar-SA" w:bidi="ar-SA"/>
    </w:rPr>
  </w:style>
  <w:style w:type="paragraph" w:styleId="BodyTextFirstIndent2">
    <w:name w:val="Body Text First Indent 2"/>
    <w:basedOn w:val="BodyTextIndent"/>
    <w:link w:val="BodyTextFirstIndent2Char"/>
    <w:unhideWhenUsed/>
    <w:rsid w:val="00B44A26"/>
    <w:pPr>
      <w:suppressAutoHyphens/>
      <w:spacing w:after="120"/>
      <w:ind w:firstLine="210"/>
    </w:pPr>
    <w:rPr>
      <w:lang w:eastAsia="ar-SA"/>
    </w:rPr>
  </w:style>
  <w:style w:type="character" w:customStyle="1" w:styleId="BodyTextFirstIndent2Char">
    <w:name w:val="Body Text First Indent 2 Char"/>
    <w:basedOn w:val="BodyTextIndentChar1"/>
    <w:link w:val="BodyTextFirstIndent2"/>
    <w:rsid w:val="00B44A26"/>
    <w:rPr>
      <w:rFonts w:eastAsia="Arial"/>
      <w:sz w:val="24"/>
      <w:lang w:eastAsia="ar-SA"/>
    </w:rPr>
  </w:style>
  <w:style w:type="paragraph" w:styleId="BodyTextIndent3">
    <w:name w:val="Body Text Indent 3"/>
    <w:basedOn w:val="Normal"/>
    <w:link w:val="BodyTextIndent3Char"/>
    <w:unhideWhenUsed/>
    <w:rsid w:val="00B44A26"/>
    <w:pPr>
      <w:spacing w:after="120"/>
      <w:ind w:left="360"/>
    </w:pPr>
    <w:rPr>
      <w:sz w:val="16"/>
      <w:szCs w:val="16"/>
    </w:rPr>
  </w:style>
  <w:style w:type="character" w:customStyle="1" w:styleId="BodyTextIndent3Char">
    <w:name w:val="Body Text Indent 3 Char"/>
    <w:link w:val="BodyTextIndent3"/>
    <w:rsid w:val="00B44A26"/>
    <w:rPr>
      <w:sz w:val="16"/>
      <w:szCs w:val="16"/>
      <w:lang w:eastAsia="ar-SA"/>
    </w:rPr>
  </w:style>
  <w:style w:type="paragraph" w:styleId="Closing">
    <w:name w:val="Closing"/>
    <w:basedOn w:val="Normal"/>
    <w:link w:val="ClosingChar"/>
    <w:unhideWhenUsed/>
    <w:rsid w:val="00B44A26"/>
    <w:pPr>
      <w:ind w:left="4320"/>
    </w:pPr>
  </w:style>
  <w:style w:type="character" w:customStyle="1" w:styleId="ClosingChar">
    <w:name w:val="Closing Char"/>
    <w:link w:val="Closing"/>
    <w:rsid w:val="00B44A26"/>
    <w:rPr>
      <w:sz w:val="24"/>
      <w:lang w:eastAsia="ar-SA"/>
    </w:rPr>
  </w:style>
  <w:style w:type="paragraph" w:styleId="Date">
    <w:name w:val="Date"/>
    <w:basedOn w:val="Normal"/>
    <w:next w:val="Normal"/>
    <w:link w:val="DateChar"/>
    <w:unhideWhenUsed/>
    <w:rsid w:val="00B44A26"/>
  </w:style>
  <w:style w:type="character" w:customStyle="1" w:styleId="DateChar">
    <w:name w:val="Date Char"/>
    <w:link w:val="Date"/>
    <w:rsid w:val="00B44A26"/>
    <w:rPr>
      <w:sz w:val="24"/>
      <w:lang w:eastAsia="ar-SA"/>
    </w:rPr>
  </w:style>
  <w:style w:type="paragraph" w:styleId="E-mailSignature">
    <w:name w:val="E-mail Signature"/>
    <w:basedOn w:val="Normal"/>
    <w:link w:val="E-mailSignatureChar"/>
    <w:unhideWhenUsed/>
    <w:rsid w:val="00B44A26"/>
  </w:style>
  <w:style w:type="character" w:customStyle="1" w:styleId="E-mailSignatureChar">
    <w:name w:val="E-mail Signature Char"/>
    <w:link w:val="E-mailSignature"/>
    <w:rsid w:val="00B44A26"/>
    <w:rPr>
      <w:sz w:val="24"/>
      <w:lang w:eastAsia="ar-SA"/>
    </w:rPr>
  </w:style>
  <w:style w:type="paragraph" w:styleId="EndnoteText">
    <w:name w:val="endnote text"/>
    <w:basedOn w:val="Normal"/>
    <w:link w:val="EndnoteTextChar"/>
    <w:unhideWhenUsed/>
    <w:rsid w:val="00B44A26"/>
    <w:rPr>
      <w:sz w:val="20"/>
    </w:rPr>
  </w:style>
  <w:style w:type="character" w:customStyle="1" w:styleId="EndnoteTextChar">
    <w:name w:val="Endnote Text Char"/>
    <w:link w:val="EndnoteText"/>
    <w:rsid w:val="00B44A26"/>
    <w:rPr>
      <w:lang w:eastAsia="ar-SA"/>
    </w:rPr>
  </w:style>
  <w:style w:type="paragraph" w:styleId="EnvelopeAddress">
    <w:name w:val="envelope address"/>
    <w:basedOn w:val="Normal"/>
    <w:unhideWhenUsed/>
    <w:rsid w:val="00B44A2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nhideWhenUsed/>
    <w:rsid w:val="00B44A26"/>
    <w:rPr>
      <w:rFonts w:ascii="Cambria" w:hAnsi="Cambria"/>
      <w:sz w:val="20"/>
    </w:rPr>
  </w:style>
  <w:style w:type="paragraph" w:styleId="HTMLAddress">
    <w:name w:val="HTML Address"/>
    <w:basedOn w:val="Normal"/>
    <w:link w:val="HTMLAddressChar"/>
    <w:unhideWhenUsed/>
    <w:rsid w:val="00B44A26"/>
    <w:rPr>
      <w:i/>
      <w:iCs/>
    </w:rPr>
  </w:style>
  <w:style w:type="character" w:customStyle="1" w:styleId="HTMLAddressChar">
    <w:name w:val="HTML Address Char"/>
    <w:link w:val="HTMLAddress"/>
    <w:rsid w:val="00B44A26"/>
    <w:rPr>
      <w:i/>
      <w:iCs/>
      <w:sz w:val="24"/>
      <w:lang w:eastAsia="ar-SA"/>
    </w:rPr>
  </w:style>
  <w:style w:type="paragraph" w:styleId="HTMLPreformatted">
    <w:name w:val="HTML Preformatted"/>
    <w:basedOn w:val="Normal"/>
    <w:link w:val="HTMLPreformattedChar"/>
    <w:unhideWhenUsed/>
    <w:rsid w:val="00B44A26"/>
    <w:rPr>
      <w:rFonts w:ascii="Courier New" w:hAnsi="Courier New" w:cs="Courier New"/>
      <w:sz w:val="20"/>
    </w:rPr>
  </w:style>
  <w:style w:type="character" w:customStyle="1" w:styleId="HTMLPreformattedChar">
    <w:name w:val="HTML Preformatted Char"/>
    <w:link w:val="HTMLPreformatted"/>
    <w:rsid w:val="00B44A26"/>
    <w:rPr>
      <w:rFonts w:ascii="Courier New" w:hAnsi="Courier New" w:cs="Courier New"/>
      <w:lang w:eastAsia="ar-SA"/>
    </w:rPr>
  </w:style>
  <w:style w:type="paragraph" w:styleId="Index1">
    <w:name w:val="index 1"/>
    <w:basedOn w:val="Normal"/>
    <w:next w:val="Normal"/>
    <w:autoRedefine/>
    <w:unhideWhenUsed/>
    <w:rsid w:val="00B44A26"/>
    <w:pPr>
      <w:ind w:left="240" w:hanging="240"/>
    </w:pPr>
  </w:style>
  <w:style w:type="paragraph" w:styleId="Index2">
    <w:name w:val="index 2"/>
    <w:basedOn w:val="Normal"/>
    <w:next w:val="Normal"/>
    <w:autoRedefine/>
    <w:unhideWhenUsed/>
    <w:rsid w:val="00B44A26"/>
    <w:pPr>
      <w:ind w:left="480" w:hanging="240"/>
    </w:pPr>
  </w:style>
  <w:style w:type="paragraph" w:styleId="Index3">
    <w:name w:val="index 3"/>
    <w:basedOn w:val="Normal"/>
    <w:next w:val="Normal"/>
    <w:autoRedefine/>
    <w:unhideWhenUsed/>
    <w:rsid w:val="00B44A26"/>
    <w:pPr>
      <w:ind w:left="720" w:hanging="240"/>
    </w:pPr>
  </w:style>
  <w:style w:type="paragraph" w:styleId="Index4">
    <w:name w:val="index 4"/>
    <w:basedOn w:val="Normal"/>
    <w:next w:val="Normal"/>
    <w:autoRedefine/>
    <w:unhideWhenUsed/>
    <w:rsid w:val="00B44A26"/>
    <w:pPr>
      <w:ind w:left="960" w:hanging="240"/>
    </w:pPr>
  </w:style>
  <w:style w:type="paragraph" w:styleId="Index5">
    <w:name w:val="index 5"/>
    <w:basedOn w:val="Normal"/>
    <w:next w:val="Normal"/>
    <w:autoRedefine/>
    <w:unhideWhenUsed/>
    <w:rsid w:val="00B44A26"/>
    <w:pPr>
      <w:ind w:left="1200" w:hanging="240"/>
    </w:pPr>
  </w:style>
  <w:style w:type="paragraph" w:styleId="Index6">
    <w:name w:val="index 6"/>
    <w:basedOn w:val="Normal"/>
    <w:next w:val="Normal"/>
    <w:autoRedefine/>
    <w:unhideWhenUsed/>
    <w:rsid w:val="00B44A26"/>
    <w:pPr>
      <w:ind w:left="1440" w:hanging="240"/>
    </w:pPr>
  </w:style>
  <w:style w:type="paragraph" w:styleId="Index7">
    <w:name w:val="index 7"/>
    <w:basedOn w:val="Normal"/>
    <w:next w:val="Normal"/>
    <w:autoRedefine/>
    <w:unhideWhenUsed/>
    <w:rsid w:val="00B44A26"/>
    <w:pPr>
      <w:ind w:left="1680" w:hanging="240"/>
    </w:pPr>
  </w:style>
  <w:style w:type="paragraph" w:styleId="Index8">
    <w:name w:val="index 8"/>
    <w:basedOn w:val="Normal"/>
    <w:next w:val="Normal"/>
    <w:autoRedefine/>
    <w:unhideWhenUsed/>
    <w:rsid w:val="00B44A26"/>
    <w:pPr>
      <w:ind w:left="1920" w:hanging="240"/>
    </w:pPr>
  </w:style>
  <w:style w:type="paragraph" w:styleId="Index9">
    <w:name w:val="index 9"/>
    <w:basedOn w:val="Normal"/>
    <w:next w:val="Normal"/>
    <w:autoRedefine/>
    <w:unhideWhenUsed/>
    <w:rsid w:val="00B44A26"/>
    <w:pPr>
      <w:ind w:left="2160" w:hanging="240"/>
    </w:pPr>
  </w:style>
  <w:style w:type="paragraph" w:styleId="IndexHeading">
    <w:name w:val="index heading"/>
    <w:basedOn w:val="Normal"/>
    <w:next w:val="Index1"/>
    <w:unhideWhenUsed/>
    <w:rsid w:val="00B44A26"/>
    <w:rPr>
      <w:rFonts w:ascii="Cambria" w:hAnsi="Cambria"/>
      <w:b/>
      <w:bCs/>
    </w:rPr>
  </w:style>
  <w:style w:type="paragraph" w:styleId="IntenseQuote">
    <w:name w:val="Intense Quote"/>
    <w:basedOn w:val="Normal"/>
    <w:next w:val="Normal"/>
    <w:link w:val="IntenseQuoteChar"/>
    <w:uiPriority w:val="30"/>
    <w:qFormat/>
    <w:rsid w:val="00B44A2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4A26"/>
    <w:rPr>
      <w:b/>
      <w:bCs/>
      <w:i/>
      <w:iCs/>
      <w:color w:val="4F81BD"/>
      <w:sz w:val="24"/>
      <w:lang w:eastAsia="ar-SA"/>
    </w:rPr>
  </w:style>
  <w:style w:type="paragraph" w:styleId="List4">
    <w:name w:val="List 4"/>
    <w:basedOn w:val="Normal"/>
    <w:uiPriority w:val="99"/>
    <w:unhideWhenUsed/>
    <w:rsid w:val="00A9755D"/>
    <w:pPr>
      <w:suppressAutoHyphens w:val="0"/>
      <w:ind w:left="1800" w:hanging="360"/>
    </w:pPr>
    <w:rPr>
      <w:lang w:eastAsia="en-US"/>
    </w:rPr>
  </w:style>
  <w:style w:type="paragraph" w:styleId="List5">
    <w:name w:val="List 5"/>
    <w:basedOn w:val="Normal"/>
    <w:link w:val="List5Char"/>
    <w:rsid w:val="00A9755D"/>
    <w:pPr>
      <w:suppressAutoHyphens w:val="0"/>
      <w:ind w:left="1800" w:hanging="360"/>
    </w:pPr>
    <w:rPr>
      <w:lang w:eastAsia="en-US"/>
    </w:rPr>
  </w:style>
  <w:style w:type="paragraph" w:styleId="ListBullet4">
    <w:name w:val="List Bullet 4"/>
    <w:basedOn w:val="Normal"/>
    <w:rsid w:val="00A9755D"/>
    <w:pPr>
      <w:numPr>
        <w:numId w:val="63"/>
      </w:numPr>
      <w:suppressAutoHyphens w:val="0"/>
    </w:pPr>
    <w:rPr>
      <w:lang w:eastAsia="en-US"/>
    </w:rPr>
  </w:style>
  <w:style w:type="paragraph" w:styleId="ListBullet5">
    <w:name w:val="List Bullet 5"/>
    <w:basedOn w:val="Normal"/>
    <w:uiPriority w:val="99"/>
    <w:unhideWhenUsed/>
    <w:rsid w:val="00A9755D"/>
    <w:pPr>
      <w:numPr>
        <w:numId w:val="64"/>
      </w:numPr>
      <w:suppressAutoHyphens w:val="0"/>
    </w:pPr>
    <w:rPr>
      <w:lang w:eastAsia="en-US"/>
    </w:rPr>
  </w:style>
  <w:style w:type="paragraph" w:styleId="ListParagraph">
    <w:name w:val="List Paragraph"/>
    <w:basedOn w:val="Normal"/>
    <w:uiPriority w:val="34"/>
    <w:qFormat/>
    <w:rsid w:val="00A9755D"/>
    <w:pPr>
      <w:suppressAutoHyphens w:val="0"/>
      <w:ind w:left="720"/>
    </w:pPr>
    <w:rPr>
      <w:lang w:eastAsia="en-US"/>
    </w:rPr>
  </w:style>
  <w:style w:type="paragraph" w:styleId="MacroText">
    <w:name w:val="macro"/>
    <w:link w:val="MacroTextChar"/>
    <w:unhideWhenUsed/>
    <w:rsid w:val="00B44A26"/>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rsid w:val="00B44A26"/>
    <w:rPr>
      <w:rFonts w:ascii="Courier New" w:hAnsi="Courier New" w:cs="Courier New"/>
      <w:lang w:eastAsia="ar-SA"/>
    </w:rPr>
  </w:style>
  <w:style w:type="paragraph" w:styleId="MessageHeader">
    <w:name w:val="Message Header"/>
    <w:basedOn w:val="Normal"/>
    <w:link w:val="MessageHeaderChar"/>
    <w:unhideWhenUsed/>
    <w:rsid w:val="00B44A2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B44A26"/>
    <w:rPr>
      <w:rFonts w:ascii="Cambria" w:eastAsia="Times New Roman" w:hAnsi="Cambria" w:cs="Times New Roman"/>
      <w:sz w:val="24"/>
      <w:szCs w:val="24"/>
      <w:shd w:val="pct20" w:color="auto" w:fill="auto"/>
      <w:lang w:eastAsia="ar-SA"/>
    </w:rPr>
  </w:style>
  <w:style w:type="paragraph" w:styleId="NoSpacing">
    <w:name w:val="No Spacing"/>
    <w:uiPriority w:val="1"/>
    <w:qFormat/>
    <w:rsid w:val="00B44A26"/>
    <w:pPr>
      <w:suppressAutoHyphens/>
    </w:pPr>
    <w:rPr>
      <w:sz w:val="24"/>
      <w:lang w:eastAsia="ar-SA"/>
    </w:rPr>
  </w:style>
  <w:style w:type="paragraph" w:styleId="NormalWeb">
    <w:name w:val="Normal (Web)"/>
    <w:basedOn w:val="Normal"/>
    <w:unhideWhenUsed/>
    <w:rsid w:val="00B44A26"/>
    <w:rPr>
      <w:szCs w:val="24"/>
    </w:rPr>
  </w:style>
  <w:style w:type="paragraph" w:styleId="NormalIndent">
    <w:name w:val="Normal Indent"/>
    <w:basedOn w:val="Normal"/>
    <w:unhideWhenUsed/>
    <w:rsid w:val="00B44A26"/>
    <w:pPr>
      <w:ind w:left="720"/>
    </w:pPr>
  </w:style>
  <w:style w:type="paragraph" w:styleId="NoteHeading">
    <w:name w:val="Note Heading"/>
    <w:basedOn w:val="Normal"/>
    <w:next w:val="Normal"/>
    <w:link w:val="NoteHeadingChar"/>
    <w:unhideWhenUsed/>
    <w:rsid w:val="00B44A26"/>
  </w:style>
  <w:style w:type="character" w:customStyle="1" w:styleId="NoteHeadingChar">
    <w:name w:val="Note Heading Char"/>
    <w:link w:val="NoteHeading"/>
    <w:rsid w:val="00B44A26"/>
    <w:rPr>
      <w:sz w:val="24"/>
      <w:lang w:eastAsia="ar-SA"/>
    </w:rPr>
  </w:style>
  <w:style w:type="paragraph" w:styleId="Quote">
    <w:name w:val="Quote"/>
    <w:basedOn w:val="Normal"/>
    <w:next w:val="Normal"/>
    <w:link w:val="QuoteChar"/>
    <w:uiPriority w:val="29"/>
    <w:qFormat/>
    <w:rsid w:val="00B44A26"/>
    <w:rPr>
      <w:i/>
      <w:iCs/>
      <w:color w:val="000000"/>
    </w:rPr>
  </w:style>
  <w:style w:type="character" w:customStyle="1" w:styleId="QuoteChar">
    <w:name w:val="Quote Char"/>
    <w:link w:val="Quote"/>
    <w:uiPriority w:val="29"/>
    <w:rsid w:val="00B44A26"/>
    <w:rPr>
      <w:i/>
      <w:iCs/>
      <w:color w:val="000000"/>
      <w:sz w:val="24"/>
      <w:lang w:eastAsia="ar-SA"/>
    </w:rPr>
  </w:style>
  <w:style w:type="paragraph" w:styleId="Salutation">
    <w:name w:val="Salutation"/>
    <w:basedOn w:val="Normal"/>
    <w:next w:val="Normal"/>
    <w:link w:val="SalutationChar"/>
    <w:unhideWhenUsed/>
    <w:rsid w:val="00B44A26"/>
  </w:style>
  <w:style w:type="character" w:customStyle="1" w:styleId="SalutationChar">
    <w:name w:val="Salutation Char"/>
    <w:link w:val="Salutation"/>
    <w:rsid w:val="00B44A26"/>
    <w:rPr>
      <w:sz w:val="24"/>
      <w:lang w:eastAsia="ar-SA"/>
    </w:rPr>
  </w:style>
  <w:style w:type="paragraph" w:styleId="Signature">
    <w:name w:val="Signature"/>
    <w:basedOn w:val="Normal"/>
    <w:link w:val="SignatureChar"/>
    <w:unhideWhenUsed/>
    <w:rsid w:val="00B44A26"/>
    <w:pPr>
      <w:ind w:left="4320"/>
    </w:pPr>
  </w:style>
  <w:style w:type="character" w:customStyle="1" w:styleId="SignatureChar">
    <w:name w:val="Signature Char"/>
    <w:link w:val="Signature"/>
    <w:rsid w:val="00B44A26"/>
    <w:rPr>
      <w:sz w:val="24"/>
      <w:lang w:eastAsia="ar-SA"/>
    </w:rPr>
  </w:style>
  <w:style w:type="character" w:customStyle="1" w:styleId="HeaderChar">
    <w:name w:val="Header Char"/>
    <w:basedOn w:val="DefaultParagraphFont"/>
    <w:link w:val="Header"/>
    <w:rsid w:val="00546405"/>
    <w:rPr>
      <w:sz w:val="24"/>
      <w:lang w:eastAsia="ar-SA"/>
    </w:rPr>
  </w:style>
  <w:style w:type="character" w:customStyle="1" w:styleId="FooterChar">
    <w:name w:val="Footer Char"/>
    <w:basedOn w:val="DefaultParagraphFont"/>
    <w:link w:val="Footer"/>
    <w:rsid w:val="00546405"/>
    <w:rPr>
      <w:sz w:val="24"/>
      <w:lang w:eastAsia="ar-SA"/>
    </w:rPr>
  </w:style>
  <w:style w:type="character" w:customStyle="1" w:styleId="ListChar">
    <w:name w:val="List Char"/>
    <w:link w:val="List"/>
    <w:rsid w:val="00A9755D"/>
    <w:rPr>
      <w:sz w:val="24"/>
    </w:rPr>
  </w:style>
  <w:style w:type="paragraph" w:customStyle="1" w:styleId="List1">
    <w:name w:val="List 1"/>
    <w:basedOn w:val="List"/>
    <w:link w:val="List1Char"/>
    <w:qFormat/>
    <w:rsid w:val="00A9755D"/>
  </w:style>
  <w:style w:type="character" w:customStyle="1" w:styleId="List1Char">
    <w:name w:val="List 1 Char"/>
    <w:link w:val="List1"/>
    <w:rsid w:val="00A9755D"/>
    <w:rPr>
      <w:sz w:val="24"/>
    </w:rPr>
  </w:style>
  <w:style w:type="character" w:customStyle="1" w:styleId="List2Char">
    <w:name w:val="List 2 Char"/>
    <w:link w:val="List2"/>
    <w:rsid w:val="00A9755D"/>
    <w:rPr>
      <w:sz w:val="24"/>
    </w:rPr>
  </w:style>
  <w:style w:type="character" w:customStyle="1" w:styleId="List3Char">
    <w:name w:val="List 3 Char"/>
    <w:link w:val="List3"/>
    <w:rsid w:val="00A9755D"/>
    <w:rPr>
      <w:sz w:val="24"/>
    </w:rPr>
  </w:style>
  <w:style w:type="character" w:customStyle="1" w:styleId="List5Char">
    <w:name w:val="List 5 Char"/>
    <w:link w:val="List5"/>
    <w:rsid w:val="00A9755D"/>
    <w:rPr>
      <w:sz w:val="24"/>
    </w:rPr>
  </w:style>
  <w:style w:type="character" w:customStyle="1" w:styleId="ListBulletChar">
    <w:name w:val="List Bullet Char"/>
    <w:link w:val="ListBullet"/>
    <w:rsid w:val="00A9755D"/>
    <w:rPr>
      <w:sz w:val="24"/>
    </w:rPr>
  </w:style>
  <w:style w:type="paragraph" w:customStyle="1" w:styleId="ListBullet1">
    <w:name w:val="List Bullet 1"/>
    <w:basedOn w:val="ListBullet"/>
    <w:link w:val="ListBullet1Char"/>
    <w:qFormat/>
    <w:rsid w:val="00A9755D"/>
    <w:pPr>
      <w:numPr>
        <w:numId w:val="0"/>
      </w:numPr>
    </w:pPr>
  </w:style>
  <w:style w:type="character" w:customStyle="1" w:styleId="ListBullet1Char">
    <w:name w:val="List Bullet 1 Char"/>
    <w:link w:val="ListBullet1"/>
    <w:rsid w:val="00A9755D"/>
    <w:rPr>
      <w:sz w:val="24"/>
    </w:rPr>
  </w:style>
  <w:style w:type="character" w:customStyle="1" w:styleId="ListBullet2Char">
    <w:name w:val="List Bullet 2 Char"/>
    <w:link w:val="ListBullet2"/>
    <w:rsid w:val="00A9755D"/>
    <w:rPr>
      <w:sz w:val="24"/>
    </w:rPr>
  </w:style>
  <w:style w:type="character" w:customStyle="1" w:styleId="ListBullet3Char">
    <w:name w:val="List Bullet 3 Char"/>
    <w:link w:val="ListBullet3"/>
    <w:rsid w:val="00A9755D"/>
    <w:rPr>
      <w:sz w:val="24"/>
    </w:rPr>
  </w:style>
  <w:style w:type="character" w:customStyle="1" w:styleId="ListContinueChar">
    <w:name w:val="List Continue Char"/>
    <w:link w:val="ListContinue"/>
    <w:uiPriority w:val="99"/>
    <w:rsid w:val="00A9755D"/>
    <w:rPr>
      <w:sz w:val="24"/>
    </w:rPr>
  </w:style>
  <w:style w:type="paragraph" w:customStyle="1" w:styleId="ListContinue1">
    <w:name w:val="List Continue 1"/>
    <w:basedOn w:val="ListContinue"/>
    <w:link w:val="ListContinue1Char"/>
    <w:qFormat/>
    <w:rsid w:val="00A9755D"/>
  </w:style>
  <w:style w:type="character" w:customStyle="1" w:styleId="ListContinue1Char">
    <w:name w:val="List Continue 1 Char"/>
    <w:link w:val="ListContinue1"/>
    <w:rsid w:val="00A9755D"/>
    <w:rPr>
      <w:sz w:val="24"/>
    </w:rPr>
  </w:style>
  <w:style w:type="paragraph" w:customStyle="1" w:styleId="ListNumber1">
    <w:name w:val="List Number 1"/>
    <w:basedOn w:val="ListNumber"/>
    <w:link w:val="ListNumber1Char"/>
    <w:qFormat/>
    <w:rsid w:val="00A9755D"/>
    <w:pPr>
      <w:numPr>
        <w:numId w:val="0"/>
      </w:numPr>
      <w:contextualSpacing w:val="0"/>
    </w:pPr>
  </w:style>
  <w:style w:type="character" w:customStyle="1" w:styleId="ListNumber1Char">
    <w:name w:val="List Number 1 Char"/>
    <w:link w:val="ListNumber1"/>
    <w:rsid w:val="00A9755D"/>
    <w:rPr>
      <w:sz w:val="24"/>
    </w:rPr>
  </w:style>
  <w:style w:type="character" w:customStyle="1" w:styleId="ListNumber2Char">
    <w:name w:val="List Number 2 Char"/>
    <w:link w:val="ListNumber2"/>
    <w:rsid w:val="00A9755D"/>
    <w:rPr>
      <w:sz w:val="24"/>
    </w:rPr>
  </w:style>
  <w:style w:type="character" w:customStyle="1" w:styleId="Heading1Char">
    <w:name w:val="Heading 1 Char"/>
    <w:basedOn w:val="DefaultParagraphFont"/>
    <w:link w:val="Heading1"/>
    <w:rsid w:val="00BF6E1E"/>
    <w:rPr>
      <w:rFonts w:ascii="Arial" w:eastAsia="Arial" w:hAnsi="Arial"/>
      <w:b/>
      <w:kern w:val="1"/>
      <w:sz w:val="28"/>
      <w:lang w:eastAsia="ar-SA"/>
    </w:rPr>
  </w:style>
  <w:style w:type="character" w:customStyle="1" w:styleId="Heading2Char">
    <w:name w:val="Heading 2 Char"/>
    <w:basedOn w:val="DefaultParagraphFont"/>
    <w:link w:val="Heading2"/>
    <w:rsid w:val="00BF6E1E"/>
    <w:rPr>
      <w:rFonts w:ascii="Arial" w:eastAsia="Arial" w:hAnsi="Arial"/>
      <w:b/>
      <w:kern w:val="1"/>
      <w:sz w:val="28"/>
      <w:lang w:eastAsia="ar-SA"/>
    </w:rPr>
  </w:style>
  <w:style w:type="character" w:customStyle="1" w:styleId="Heading3Char">
    <w:name w:val="Heading 3 Char"/>
    <w:basedOn w:val="DefaultParagraphFont"/>
    <w:link w:val="Heading3"/>
    <w:rsid w:val="00BF6E1E"/>
    <w:rPr>
      <w:rFonts w:ascii="Arial" w:eastAsia="Arial" w:hAnsi="Arial"/>
      <w:b/>
      <w:kern w:val="1"/>
      <w:sz w:val="24"/>
      <w:lang w:eastAsia="ar-SA"/>
    </w:rPr>
  </w:style>
  <w:style w:type="character" w:customStyle="1" w:styleId="Heading4Char">
    <w:name w:val="Heading 4 Char"/>
    <w:basedOn w:val="DefaultParagraphFont"/>
    <w:link w:val="Heading4"/>
    <w:rsid w:val="00BF6E1E"/>
    <w:rPr>
      <w:rFonts w:ascii="Arial" w:eastAsia="Arial" w:hAnsi="Arial"/>
      <w:b/>
      <w:kern w:val="1"/>
      <w:sz w:val="24"/>
      <w:lang w:eastAsia="ar-SA"/>
    </w:rPr>
  </w:style>
  <w:style w:type="character" w:customStyle="1" w:styleId="Heading5Char">
    <w:name w:val="Heading 5 Char"/>
    <w:basedOn w:val="DefaultParagraphFont"/>
    <w:link w:val="Heading5"/>
    <w:rsid w:val="00BF6E1E"/>
    <w:rPr>
      <w:rFonts w:ascii="Arial" w:eastAsia="Arial" w:hAnsi="Arial"/>
      <w:b/>
      <w:kern w:val="1"/>
      <w:sz w:val="24"/>
      <w:lang w:eastAsia="ar-SA"/>
    </w:rPr>
  </w:style>
  <w:style w:type="character" w:customStyle="1" w:styleId="Heading6Char">
    <w:name w:val="Heading 6 Char"/>
    <w:basedOn w:val="DefaultParagraphFont"/>
    <w:link w:val="Heading6"/>
    <w:rsid w:val="00BF6E1E"/>
    <w:rPr>
      <w:rFonts w:ascii="Arial" w:eastAsia="Arial" w:hAnsi="Arial"/>
      <w:b/>
      <w:kern w:val="1"/>
      <w:sz w:val="24"/>
      <w:lang w:eastAsia="ar-SA"/>
    </w:rPr>
  </w:style>
  <w:style w:type="character" w:customStyle="1" w:styleId="Heading7Char">
    <w:name w:val="Heading 7 Char"/>
    <w:basedOn w:val="DefaultParagraphFont"/>
    <w:link w:val="Heading7"/>
    <w:rsid w:val="00BF6E1E"/>
    <w:rPr>
      <w:rFonts w:ascii="Arial" w:eastAsia="Arial" w:hAnsi="Arial"/>
      <w:b/>
      <w:kern w:val="1"/>
      <w:sz w:val="24"/>
      <w:lang w:eastAsia="ar-SA"/>
    </w:rPr>
  </w:style>
  <w:style w:type="character" w:customStyle="1" w:styleId="Heading8Char">
    <w:name w:val="Heading 8 Char"/>
    <w:basedOn w:val="DefaultParagraphFont"/>
    <w:link w:val="Heading8"/>
    <w:rsid w:val="00BF6E1E"/>
    <w:rPr>
      <w:rFonts w:ascii="Arial" w:eastAsia="Arial" w:hAnsi="Arial"/>
      <w:b/>
      <w:kern w:val="1"/>
      <w:sz w:val="24"/>
      <w:lang w:eastAsia="ar-SA"/>
    </w:rPr>
  </w:style>
  <w:style w:type="character" w:customStyle="1" w:styleId="Heading9Char">
    <w:name w:val="Heading 9 Char"/>
    <w:basedOn w:val="DefaultParagraphFont"/>
    <w:link w:val="Heading9"/>
    <w:rsid w:val="00BF6E1E"/>
    <w:rPr>
      <w:rFonts w:ascii="Arial" w:eastAsia="Arial" w:hAnsi="Arial"/>
      <w:b/>
      <w:kern w:val="1"/>
      <w:sz w:val="24"/>
      <w:lang w:eastAsia="ar-SA"/>
    </w:rPr>
  </w:style>
  <w:style w:type="paragraph" w:customStyle="1" w:styleId="AppendixHeading4">
    <w:name w:val="Appendix Heading 4"/>
    <w:basedOn w:val="Heading4"/>
    <w:link w:val="AppendixHeading4Char"/>
    <w:qFormat/>
    <w:rsid w:val="00BF6E1E"/>
    <w:pPr>
      <w:numPr>
        <w:ilvl w:val="0"/>
        <w:numId w:val="0"/>
      </w:numPr>
      <w:tabs>
        <w:tab w:val="clear" w:pos="900"/>
      </w:tabs>
      <w:suppressAutoHyphens w:val="0"/>
    </w:pPr>
    <w:rPr>
      <w:noProof/>
      <w:kern w:val="28"/>
    </w:rPr>
  </w:style>
  <w:style w:type="character" w:customStyle="1" w:styleId="FootnoteTextChar">
    <w:name w:val="Footnote Text Char"/>
    <w:basedOn w:val="DefaultParagraphFont"/>
    <w:link w:val="FootnoteText"/>
    <w:rsid w:val="00BF6E1E"/>
    <w:rPr>
      <w:lang w:eastAsia="ar-SA"/>
    </w:rPr>
  </w:style>
  <w:style w:type="character" w:customStyle="1" w:styleId="DocumentMapChar">
    <w:name w:val="Document Map Char"/>
    <w:basedOn w:val="DefaultParagraphFont"/>
    <w:link w:val="DocumentMap"/>
    <w:rsid w:val="00BF6E1E"/>
    <w:rPr>
      <w:rFonts w:ascii="Tahoma" w:hAnsi="Tahoma" w:cs="Tahoma"/>
      <w:sz w:val="24"/>
      <w:shd w:val="clear" w:color="auto" w:fill="000080"/>
      <w:lang w:eastAsia="ar-SA"/>
    </w:rPr>
  </w:style>
  <w:style w:type="character" w:customStyle="1" w:styleId="PlainTextChar">
    <w:name w:val="Plain Text Char"/>
    <w:basedOn w:val="DefaultParagraphFont"/>
    <w:link w:val="PlainText"/>
    <w:rsid w:val="00BF6E1E"/>
    <w:rPr>
      <w:rFonts w:ascii="Courier New" w:hAnsi="Courier New" w:cs="Courier New"/>
      <w:lang w:eastAsia="ar-SA"/>
    </w:rPr>
  </w:style>
  <w:style w:type="character" w:customStyle="1" w:styleId="TitleChar">
    <w:name w:val="Title Char"/>
    <w:basedOn w:val="DefaultParagraphFont"/>
    <w:link w:val="Title"/>
    <w:uiPriority w:val="10"/>
    <w:rsid w:val="00BF6E1E"/>
    <w:rPr>
      <w:rFonts w:ascii="Arial" w:hAnsi="Arial" w:cs="Arial"/>
      <w:b/>
      <w:bCs/>
      <w:kern w:val="1"/>
      <w:sz w:val="44"/>
      <w:szCs w:val="32"/>
      <w:lang w:eastAsia="ar-SA"/>
    </w:rPr>
  </w:style>
  <w:style w:type="character" w:customStyle="1" w:styleId="BodyTextIndent2Char">
    <w:name w:val="Body Text Indent 2 Char"/>
    <w:basedOn w:val="DefaultParagraphFont"/>
    <w:link w:val="BodyTextIndent2"/>
    <w:rsid w:val="00BF6E1E"/>
    <w:rPr>
      <w:sz w:val="24"/>
      <w:lang w:eastAsia="ar-SA"/>
    </w:rPr>
  </w:style>
  <w:style w:type="character" w:customStyle="1" w:styleId="keyword">
    <w:name w:val="keyword"/>
    <w:rsid w:val="00BF6E1E"/>
    <w:rPr>
      <w:rFonts w:ascii="Bookman Old Style" w:hAnsi="Bookman Old Style"/>
      <w:b/>
      <w:caps/>
      <w:sz w:val="16"/>
    </w:rPr>
  </w:style>
  <w:style w:type="character" w:customStyle="1" w:styleId="BalloonTextChar">
    <w:name w:val="Balloon Text Char"/>
    <w:basedOn w:val="DefaultParagraphFont"/>
    <w:link w:val="BalloonText"/>
    <w:uiPriority w:val="99"/>
    <w:rsid w:val="00BF6E1E"/>
    <w:rPr>
      <w:rFonts w:ascii="Tahoma" w:hAnsi="Tahoma" w:cs="Tahoma"/>
      <w:sz w:val="16"/>
      <w:szCs w:val="16"/>
      <w:lang w:eastAsia="ar-SA"/>
    </w:rPr>
  </w:style>
  <w:style w:type="paragraph" w:customStyle="1" w:styleId="XMLFragment">
    <w:name w:val="XML Fragment"/>
    <w:basedOn w:val="PlainText"/>
    <w:rsid w:val="00BF6E1E"/>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lang w:eastAsia="en-US"/>
    </w:rPr>
  </w:style>
  <w:style w:type="table" w:styleId="TableGrid">
    <w:name w:val="Table Grid"/>
    <w:basedOn w:val="TableNormal"/>
    <w:rsid w:val="00BF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BF6E1E"/>
    <w:rPr>
      <w:b/>
      <w:bCs/>
      <w:smallCaps/>
      <w:spacing w:val="5"/>
    </w:rPr>
  </w:style>
  <w:style w:type="numbering" w:customStyle="1" w:styleId="Constraints">
    <w:name w:val="Constraints"/>
    <w:rsid w:val="00BF6E1E"/>
    <w:pPr>
      <w:numPr>
        <w:numId w:val="72"/>
      </w:numPr>
    </w:pPr>
  </w:style>
  <w:style w:type="paragraph" w:customStyle="1" w:styleId="BodyText0">
    <w:name w:val="BodyText"/>
    <w:link w:val="BodyTextChar0"/>
    <w:qFormat/>
    <w:rsid w:val="00BF6E1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F6E1E"/>
    <w:rPr>
      <w:rFonts w:ascii="Bookman Old Style" w:eastAsia="?l?r ??’c" w:hAnsi="Bookman Old Style"/>
      <w:noProof/>
      <w:szCs w:val="24"/>
    </w:rPr>
  </w:style>
  <w:style w:type="character" w:customStyle="1" w:styleId="HyperlinkText9pt">
    <w:name w:val="Hyperlink Text 9pt"/>
    <w:rsid w:val="00BF6E1E"/>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F6E1E"/>
    <w:rPr>
      <w:smallCaps/>
      <w:color w:val="C0504D"/>
      <w:u w:val="single"/>
    </w:rPr>
  </w:style>
  <w:style w:type="character" w:customStyle="1" w:styleId="XMLname">
    <w:name w:val="XMLname"/>
    <w:qFormat/>
    <w:rsid w:val="00BF6E1E"/>
    <w:rPr>
      <w:rFonts w:ascii="Courier New" w:hAnsi="Courier New" w:cs="TimesNewRomanPSMT"/>
      <w:sz w:val="20"/>
      <w:lang w:eastAsia="en-US"/>
    </w:rPr>
  </w:style>
  <w:style w:type="paragraph" w:customStyle="1" w:styleId="Example">
    <w:name w:val="Example"/>
    <w:basedOn w:val="Normal"/>
    <w:link w:val="ExampleChar"/>
    <w:rsid w:val="00BF6E1E"/>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BF6E1E"/>
    <w:rPr>
      <w:rFonts w:ascii="Courier New" w:hAnsi="Courier New"/>
      <w:sz w:val="18"/>
      <w:lang w:val="x-none" w:eastAsia="x-none"/>
    </w:rPr>
  </w:style>
  <w:style w:type="character" w:customStyle="1" w:styleId="XMLnameBold">
    <w:name w:val="XMLnameBold"/>
    <w:rsid w:val="00BF6E1E"/>
    <w:rPr>
      <w:rFonts w:ascii="Courier New" w:hAnsi="Courier New" w:cs="TimesNewRomanPSMT"/>
      <w:b/>
      <w:bCs/>
      <w:sz w:val="20"/>
      <w:lang w:eastAsia="en-US"/>
    </w:rPr>
  </w:style>
  <w:style w:type="paragraph" w:customStyle="1" w:styleId="BracketData">
    <w:name w:val="BracketData"/>
    <w:basedOn w:val="Normal"/>
    <w:next w:val="BodyText0"/>
    <w:rsid w:val="00BF6E1E"/>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BF6E1E"/>
    <w:rPr>
      <w:rFonts w:ascii="Courier New" w:hAnsi="Courier New" w:cs="Arial"/>
      <w:b/>
      <w:dstrike w:val="0"/>
      <w:color w:val="333399"/>
      <w:sz w:val="20"/>
      <w:szCs w:val="24"/>
      <w:u w:val="single"/>
      <w:vertAlign w:val="baseline"/>
      <w:lang w:val="en-US" w:eastAsia="zh-CN" w:bidi="ar-SA"/>
    </w:rPr>
  </w:style>
  <w:style w:type="paragraph" w:customStyle="1" w:styleId="AuthorInstructions">
    <w:name w:val="Author Instructions"/>
    <w:basedOn w:val="BodyText"/>
    <w:link w:val="AuthorInstructionsChar"/>
    <w:qFormat/>
    <w:rsid w:val="00BF6E1E"/>
    <w:rPr>
      <w:i/>
    </w:rPr>
  </w:style>
  <w:style w:type="character" w:customStyle="1" w:styleId="AuthorInstructionsChar">
    <w:name w:val="Author Instructions Char"/>
    <w:link w:val="AuthorInstructions"/>
    <w:rsid w:val="00BF6E1E"/>
    <w:rPr>
      <w:i/>
      <w:sz w:val="24"/>
    </w:rPr>
  </w:style>
  <w:style w:type="character" w:customStyle="1" w:styleId="SubtitleChar">
    <w:name w:val="Subtitle Char"/>
    <w:basedOn w:val="DefaultParagraphFont"/>
    <w:link w:val="Subtitle"/>
    <w:rsid w:val="00BF6E1E"/>
    <w:rPr>
      <w:rFonts w:ascii="Arial" w:eastAsia="SimSun" w:hAnsi="Arial" w:cs="Lucida Sans"/>
      <w:i/>
      <w:iCs/>
      <w:sz w:val="28"/>
      <w:szCs w:val="28"/>
      <w:lang w:eastAsia="ar-SA"/>
    </w:rPr>
  </w:style>
  <w:style w:type="character" w:customStyle="1" w:styleId="AppendixHeading4Char">
    <w:name w:val="Appendix Heading 4 Char"/>
    <w:basedOn w:val="Heading4Char"/>
    <w:link w:val="AppendixHeading4"/>
    <w:rsid w:val="00BF6E1E"/>
    <w:rPr>
      <w:rFonts w:ascii="Arial" w:eastAsia="Arial" w:hAnsi="Arial"/>
      <w:b/>
      <w:noProof/>
      <w:kern w:val="28"/>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02160">
      <w:bodyDiv w:val="1"/>
      <w:marLeft w:val="0"/>
      <w:marRight w:val="0"/>
      <w:marTop w:val="0"/>
      <w:marBottom w:val="0"/>
      <w:divBdr>
        <w:top w:val="none" w:sz="0" w:space="0" w:color="auto"/>
        <w:left w:val="none" w:sz="0" w:space="0" w:color="auto"/>
        <w:bottom w:val="none" w:sz="0" w:space="0" w:color="auto"/>
        <w:right w:val="none" w:sz="0" w:space="0" w:color="auto"/>
      </w:divBdr>
    </w:div>
    <w:div w:id="894973645">
      <w:bodyDiv w:val="1"/>
      <w:marLeft w:val="0"/>
      <w:marRight w:val="0"/>
      <w:marTop w:val="0"/>
      <w:marBottom w:val="0"/>
      <w:divBdr>
        <w:top w:val="none" w:sz="0" w:space="0" w:color="auto"/>
        <w:left w:val="none" w:sz="0" w:space="0" w:color="auto"/>
        <w:bottom w:val="none" w:sz="0" w:space="0" w:color="auto"/>
        <w:right w:val="none" w:sz="0" w:space="0" w:color="auto"/>
      </w:divBdr>
    </w:div>
    <w:div w:id="1011687055">
      <w:bodyDiv w:val="1"/>
      <w:marLeft w:val="0"/>
      <w:marRight w:val="0"/>
      <w:marTop w:val="0"/>
      <w:marBottom w:val="0"/>
      <w:divBdr>
        <w:top w:val="none" w:sz="0" w:space="0" w:color="auto"/>
        <w:left w:val="none" w:sz="0" w:space="0" w:color="auto"/>
        <w:bottom w:val="none" w:sz="0" w:space="0" w:color="auto"/>
        <w:right w:val="none" w:sz="0" w:space="0" w:color="auto"/>
      </w:divBdr>
    </w:div>
    <w:div w:id="20094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image" Target="media/image2.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iki.ihe.net/index.php?title=Document_Encryption_-_Discussion" TargetMode="External"/><Relationship Id="rId25" Type="http://schemas.openxmlformats.org/officeDocument/2006/relationships/hyperlink" Target="http://www.rfc-editor.org/rfc/rfc3798.tx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image" Target="media/image3.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www.w3.org/TR/xhtm-basi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oleObject3.bin"/><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4.w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61370-A61D-49AD-AF7F-36FA5B5C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3</TotalTime>
  <Pages>1</Pages>
  <Words>12254</Words>
  <Characters>69854</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IHE_ITI_Suppl_DEN_Rev1.3_TI_2018-07-24</vt:lpstr>
    </vt:vector>
  </TitlesOfParts>
  <Company>IHE</Company>
  <LinksUpToDate>false</LinksUpToDate>
  <CharactersWithSpaces>81945</CharactersWithSpaces>
  <SharedDoc>false</SharedDoc>
  <HLinks>
    <vt:vector size="408" baseType="variant">
      <vt:variant>
        <vt:i4>5832714</vt:i4>
      </vt:variant>
      <vt:variant>
        <vt:i4>393</vt:i4>
      </vt:variant>
      <vt:variant>
        <vt:i4>0</vt:i4>
      </vt:variant>
      <vt:variant>
        <vt:i4>5</vt:i4>
      </vt:variant>
      <vt:variant>
        <vt:lpwstr>http://www.rfc-editor.org/rfc/rfc3798.txt</vt:lpwstr>
      </vt:variant>
      <vt:variant>
        <vt:lpwstr/>
      </vt:variant>
      <vt:variant>
        <vt:i4>7602212</vt:i4>
      </vt:variant>
      <vt:variant>
        <vt:i4>390</vt:i4>
      </vt:variant>
      <vt:variant>
        <vt:i4>0</vt:i4>
      </vt:variant>
      <vt:variant>
        <vt:i4>5</vt:i4>
      </vt:variant>
      <vt:variant>
        <vt:lpwstr>http://www.w3.org/TR/xhtm-basic</vt:lpwstr>
      </vt:variant>
      <vt:variant>
        <vt:lpwstr/>
      </vt:variant>
      <vt:variant>
        <vt:i4>5111916</vt:i4>
      </vt:variant>
      <vt:variant>
        <vt:i4>375</vt:i4>
      </vt:variant>
      <vt:variant>
        <vt:i4>0</vt:i4>
      </vt:variant>
      <vt:variant>
        <vt:i4>5</vt:i4>
      </vt:variant>
      <vt:variant>
        <vt:lpwstr>http://wiki.ihe.net/index.php?title=Document_Encryption_-_Discussion</vt:lpwstr>
      </vt:variant>
      <vt:variant>
        <vt:lpwstr/>
      </vt:variant>
      <vt:variant>
        <vt:i4>1245245</vt:i4>
      </vt:variant>
      <vt:variant>
        <vt:i4>368</vt:i4>
      </vt:variant>
      <vt:variant>
        <vt:i4>0</vt:i4>
      </vt:variant>
      <vt:variant>
        <vt:i4>5</vt:i4>
      </vt:variant>
      <vt:variant>
        <vt:lpwstr/>
      </vt:variant>
      <vt:variant>
        <vt:lpwstr>_Toc300569881</vt:lpwstr>
      </vt:variant>
      <vt:variant>
        <vt:i4>1245245</vt:i4>
      </vt:variant>
      <vt:variant>
        <vt:i4>362</vt:i4>
      </vt:variant>
      <vt:variant>
        <vt:i4>0</vt:i4>
      </vt:variant>
      <vt:variant>
        <vt:i4>5</vt:i4>
      </vt:variant>
      <vt:variant>
        <vt:lpwstr/>
      </vt:variant>
      <vt:variant>
        <vt:lpwstr>_Toc300569880</vt:lpwstr>
      </vt:variant>
      <vt:variant>
        <vt:i4>1835069</vt:i4>
      </vt:variant>
      <vt:variant>
        <vt:i4>356</vt:i4>
      </vt:variant>
      <vt:variant>
        <vt:i4>0</vt:i4>
      </vt:variant>
      <vt:variant>
        <vt:i4>5</vt:i4>
      </vt:variant>
      <vt:variant>
        <vt:lpwstr/>
      </vt:variant>
      <vt:variant>
        <vt:lpwstr>_Toc300569879</vt:lpwstr>
      </vt:variant>
      <vt:variant>
        <vt:i4>1835069</vt:i4>
      </vt:variant>
      <vt:variant>
        <vt:i4>350</vt:i4>
      </vt:variant>
      <vt:variant>
        <vt:i4>0</vt:i4>
      </vt:variant>
      <vt:variant>
        <vt:i4>5</vt:i4>
      </vt:variant>
      <vt:variant>
        <vt:lpwstr/>
      </vt:variant>
      <vt:variant>
        <vt:lpwstr>_Toc300569878</vt:lpwstr>
      </vt:variant>
      <vt:variant>
        <vt:i4>1835069</vt:i4>
      </vt:variant>
      <vt:variant>
        <vt:i4>344</vt:i4>
      </vt:variant>
      <vt:variant>
        <vt:i4>0</vt:i4>
      </vt:variant>
      <vt:variant>
        <vt:i4>5</vt:i4>
      </vt:variant>
      <vt:variant>
        <vt:lpwstr/>
      </vt:variant>
      <vt:variant>
        <vt:lpwstr>_Toc300569877</vt:lpwstr>
      </vt:variant>
      <vt:variant>
        <vt:i4>1835069</vt:i4>
      </vt:variant>
      <vt:variant>
        <vt:i4>338</vt:i4>
      </vt:variant>
      <vt:variant>
        <vt:i4>0</vt:i4>
      </vt:variant>
      <vt:variant>
        <vt:i4>5</vt:i4>
      </vt:variant>
      <vt:variant>
        <vt:lpwstr/>
      </vt:variant>
      <vt:variant>
        <vt:lpwstr>_Toc300569876</vt:lpwstr>
      </vt:variant>
      <vt:variant>
        <vt:i4>1835069</vt:i4>
      </vt:variant>
      <vt:variant>
        <vt:i4>332</vt:i4>
      </vt:variant>
      <vt:variant>
        <vt:i4>0</vt:i4>
      </vt:variant>
      <vt:variant>
        <vt:i4>5</vt:i4>
      </vt:variant>
      <vt:variant>
        <vt:lpwstr/>
      </vt:variant>
      <vt:variant>
        <vt:lpwstr>_Toc300569875</vt:lpwstr>
      </vt:variant>
      <vt:variant>
        <vt:i4>1835069</vt:i4>
      </vt:variant>
      <vt:variant>
        <vt:i4>326</vt:i4>
      </vt:variant>
      <vt:variant>
        <vt:i4>0</vt:i4>
      </vt:variant>
      <vt:variant>
        <vt:i4>5</vt:i4>
      </vt:variant>
      <vt:variant>
        <vt:lpwstr/>
      </vt:variant>
      <vt:variant>
        <vt:lpwstr>_Toc300569874</vt:lpwstr>
      </vt:variant>
      <vt:variant>
        <vt:i4>1835069</vt:i4>
      </vt:variant>
      <vt:variant>
        <vt:i4>320</vt:i4>
      </vt:variant>
      <vt:variant>
        <vt:i4>0</vt:i4>
      </vt:variant>
      <vt:variant>
        <vt:i4>5</vt:i4>
      </vt:variant>
      <vt:variant>
        <vt:lpwstr/>
      </vt:variant>
      <vt:variant>
        <vt:lpwstr>_Toc300569873</vt:lpwstr>
      </vt:variant>
      <vt:variant>
        <vt:i4>1835069</vt:i4>
      </vt:variant>
      <vt:variant>
        <vt:i4>314</vt:i4>
      </vt:variant>
      <vt:variant>
        <vt:i4>0</vt:i4>
      </vt:variant>
      <vt:variant>
        <vt:i4>5</vt:i4>
      </vt:variant>
      <vt:variant>
        <vt:lpwstr/>
      </vt:variant>
      <vt:variant>
        <vt:lpwstr>_Toc300569872</vt:lpwstr>
      </vt:variant>
      <vt:variant>
        <vt:i4>1835069</vt:i4>
      </vt:variant>
      <vt:variant>
        <vt:i4>308</vt:i4>
      </vt:variant>
      <vt:variant>
        <vt:i4>0</vt:i4>
      </vt:variant>
      <vt:variant>
        <vt:i4>5</vt:i4>
      </vt:variant>
      <vt:variant>
        <vt:lpwstr/>
      </vt:variant>
      <vt:variant>
        <vt:lpwstr>_Toc300569871</vt:lpwstr>
      </vt:variant>
      <vt:variant>
        <vt:i4>1835069</vt:i4>
      </vt:variant>
      <vt:variant>
        <vt:i4>302</vt:i4>
      </vt:variant>
      <vt:variant>
        <vt:i4>0</vt:i4>
      </vt:variant>
      <vt:variant>
        <vt:i4>5</vt:i4>
      </vt:variant>
      <vt:variant>
        <vt:lpwstr/>
      </vt:variant>
      <vt:variant>
        <vt:lpwstr>_Toc300569870</vt:lpwstr>
      </vt:variant>
      <vt:variant>
        <vt:i4>1900605</vt:i4>
      </vt:variant>
      <vt:variant>
        <vt:i4>296</vt:i4>
      </vt:variant>
      <vt:variant>
        <vt:i4>0</vt:i4>
      </vt:variant>
      <vt:variant>
        <vt:i4>5</vt:i4>
      </vt:variant>
      <vt:variant>
        <vt:lpwstr/>
      </vt:variant>
      <vt:variant>
        <vt:lpwstr>_Toc300569869</vt:lpwstr>
      </vt:variant>
      <vt:variant>
        <vt:i4>1900605</vt:i4>
      </vt:variant>
      <vt:variant>
        <vt:i4>290</vt:i4>
      </vt:variant>
      <vt:variant>
        <vt:i4>0</vt:i4>
      </vt:variant>
      <vt:variant>
        <vt:i4>5</vt:i4>
      </vt:variant>
      <vt:variant>
        <vt:lpwstr/>
      </vt:variant>
      <vt:variant>
        <vt:lpwstr>_Toc300569868</vt:lpwstr>
      </vt:variant>
      <vt:variant>
        <vt:i4>1900605</vt:i4>
      </vt:variant>
      <vt:variant>
        <vt:i4>284</vt:i4>
      </vt:variant>
      <vt:variant>
        <vt:i4>0</vt:i4>
      </vt:variant>
      <vt:variant>
        <vt:i4>5</vt:i4>
      </vt:variant>
      <vt:variant>
        <vt:lpwstr/>
      </vt:variant>
      <vt:variant>
        <vt:lpwstr>_Toc300569867</vt:lpwstr>
      </vt:variant>
      <vt:variant>
        <vt:i4>1900605</vt:i4>
      </vt:variant>
      <vt:variant>
        <vt:i4>278</vt:i4>
      </vt:variant>
      <vt:variant>
        <vt:i4>0</vt:i4>
      </vt:variant>
      <vt:variant>
        <vt:i4>5</vt:i4>
      </vt:variant>
      <vt:variant>
        <vt:lpwstr/>
      </vt:variant>
      <vt:variant>
        <vt:lpwstr>_Toc300569866</vt:lpwstr>
      </vt:variant>
      <vt:variant>
        <vt:i4>1900605</vt:i4>
      </vt:variant>
      <vt:variant>
        <vt:i4>272</vt:i4>
      </vt:variant>
      <vt:variant>
        <vt:i4>0</vt:i4>
      </vt:variant>
      <vt:variant>
        <vt:i4>5</vt:i4>
      </vt:variant>
      <vt:variant>
        <vt:lpwstr/>
      </vt:variant>
      <vt:variant>
        <vt:lpwstr>_Toc300569865</vt:lpwstr>
      </vt:variant>
      <vt:variant>
        <vt:i4>1900605</vt:i4>
      </vt:variant>
      <vt:variant>
        <vt:i4>266</vt:i4>
      </vt:variant>
      <vt:variant>
        <vt:i4>0</vt:i4>
      </vt:variant>
      <vt:variant>
        <vt:i4>5</vt:i4>
      </vt:variant>
      <vt:variant>
        <vt:lpwstr/>
      </vt:variant>
      <vt:variant>
        <vt:lpwstr>_Toc300569864</vt:lpwstr>
      </vt:variant>
      <vt:variant>
        <vt:i4>1900605</vt:i4>
      </vt:variant>
      <vt:variant>
        <vt:i4>260</vt:i4>
      </vt:variant>
      <vt:variant>
        <vt:i4>0</vt:i4>
      </vt:variant>
      <vt:variant>
        <vt:i4>5</vt:i4>
      </vt:variant>
      <vt:variant>
        <vt:lpwstr/>
      </vt:variant>
      <vt:variant>
        <vt:lpwstr>_Toc300569863</vt:lpwstr>
      </vt:variant>
      <vt:variant>
        <vt:i4>1900605</vt:i4>
      </vt:variant>
      <vt:variant>
        <vt:i4>254</vt:i4>
      </vt:variant>
      <vt:variant>
        <vt:i4>0</vt:i4>
      </vt:variant>
      <vt:variant>
        <vt:i4>5</vt:i4>
      </vt:variant>
      <vt:variant>
        <vt:lpwstr/>
      </vt:variant>
      <vt:variant>
        <vt:lpwstr>_Toc300569862</vt:lpwstr>
      </vt:variant>
      <vt:variant>
        <vt:i4>1900605</vt:i4>
      </vt:variant>
      <vt:variant>
        <vt:i4>248</vt:i4>
      </vt:variant>
      <vt:variant>
        <vt:i4>0</vt:i4>
      </vt:variant>
      <vt:variant>
        <vt:i4>5</vt:i4>
      </vt:variant>
      <vt:variant>
        <vt:lpwstr/>
      </vt:variant>
      <vt:variant>
        <vt:lpwstr>_Toc300569861</vt:lpwstr>
      </vt:variant>
      <vt:variant>
        <vt:i4>1900605</vt:i4>
      </vt:variant>
      <vt:variant>
        <vt:i4>242</vt:i4>
      </vt:variant>
      <vt:variant>
        <vt:i4>0</vt:i4>
      </vt:variant>
      <vt:variant>
        <vt:i4>5</vt:i4>
      </vt:variant>
      <vt:variant>
        <vt:lpwstr/>
      </vt:variant>
      <vt:variant>
        <vt:lpwstr>_Toc300569860</vt:lpwstr>
      </vt:variant>
      <vt:variant>
        <vt:i4>1966141</vt:i4>
      </vt:variant>
      <vt:variant>
        <vt:i4>236</vt:i4>
      </vt:variant>
      <vt:variant>
        <vt:i4>0</vt:i4>
      </vt:variant>
      <vt:variant>
        <vt:i4>5</vt:i4>
      </vt:variant>
      <vt:variant>
        <vt:lpwstr/>
      </vt:variant>
      <vt:variant>
        <vt:lpwstr>_Toc300569859</vt:lpwstr>
      </vt:variant>
      <vt:variant>
        <vt:i4>1966141</vt:i4>
      </vt:variant>
      <vt:variant>
        <vt:i4>230</vt:i4>
      </vt:variant>
      <vt:variant>
        <vt:i4>0</vt:i4>
      </vt:variant>
      <vt:variant>
        <vt:i4>5</vt:i4>
      </vt:variant>
      <vt:variant>
        <vt:lpwstr/>
      </vt:variant>
      <vt:variant>
        <vt:lpwstr>_Toc300569858</vt:lpwstr>
      </vt:variant>
      <vt:variant>
        <vt:i4>1966141</vt:i4>
      </vt:variant>
      <vt:variant>
        <vt:i4>224</vt:i4>
      </vt:variant>
      <vt:variant>
        <vt:i4>0</vt:i4>
      </vt:variant>
      <vt:variant>
        <vt:i4>5</vt:i4>
      </vt:variant>
      <vt:variant>
        <vt:lpwstr/>
      </vt:variant>
      <vt:variant>
        <vt:lpwstr>_Toc300569857</vt:lpwstr>
      </vt:variant>
      <vt:variant>
        <vt:i4>1966141</vt:i4>
      </vt:variant>
      <vt:variant>
        <vt:i4>218</vt:i4>
      </vt:variant>
      <vt:variant>
        <vt:i4>0</vt:i4>
      </vt:variant>
      <vt:variant>
        <vt:i4>5</vt:i4>
      </vt:variant>
      <vt:variant>
        <vt:lpwstr/>
      </vt:variant>
      <vt:variant>
        <vt:lpwstr>_Toc300569856</vt:lpwstr>
      </vt:variant>
      <vt:variant>
        <vt:i4>1966141</vt:i4>
      </vt:variant>
      <vt:variant>
        <vt:i4>212</vt:i4>
      </vt:variant>
      <vt:variant>
        <vt:i4>0</vt:i4>
      </vt:variant>
      <vt:variant>
        <vt:i4>5</vt:i4>
      </vt:variant>
      <vt:variant>
        <vt:lpwstr/>
      </vt:variant>
      <vt:variant>
        <vt:lpwstr>_Toc300569855</vt:lpwstr>
      </vt:variant>
      <vt:variant>
        <vt:i4>1966141</vt:i4>
      </vt:variant>
      <vt:variant>
        <vt:i4>206</vt:i4>
      </vt:variant>
      <vt:variant>
        <vt:i4>0</vt:i4>
      </vt:variant>
      <vt:variant>
        <vt:i4>5</vt:i4>
      </vt:variant>
      <vt:variant>
        <vt:lpwstr/>
      </vt:variant>
      <vt:variant>
        <vt:lpwstr>_Toc300569854</vt:lpwstr>
      </vt:variant>
      <vt:variant>
        <vt:i4>1966141</vt:i4>
      </vt:variant>
      <vt:variant>
        <vt:i4>200</vt:i4>
      </vt:variant>
      <vt:variant>
        <vt:i4>0</vt:i4>
      </vt:variant>
      <vt:variant>
        <vt:i4>5</vt:i4>
      </vt:variant>
      <vt:variant>
        <vt:lpwstr/>
      </vt:variant>
      <vt:variant>
        <vt:lpwstr>_Toc300569853</vt:lpwstr>
      </vt:variant>
      <vt:variant>
        <vt:i4>1966141</vt:i4>
      </vt:variant>
      <vt:variant>
        <vt:i4>194</vt:i4>
      </vt:variant>
      <vt:variant>
        <vt:i4>0</vt:i4>
      </vt:variant>
      <vt:variant>
        <vt:i4>5</vt:i4>
      </vt:variant>
      <vt:variant>
        <vt:lpwstr/>
      </vt:variant>
      <vt:variant>
        <vt:lpwstr>_Toc300569852</vt:lpwstr>
      </vt:variant>
      <vt:variant>
        <vt:i4>1966141</vt:i4>
      </vt:variant>
      <vt:variant>
        <vt:i4>188</vt:i4>
      </vt:variant>
      <vt:variant>
        <vt:i4>0</vt:i4>
      </vt:variant>
      <vt:variant>
        <vt:i4>5</vt:i4>
      </vt:variant>
      <vt:variant>
        <vt:lpwstr/>
      </vt:variant>
      <vt:variant>
        <vt:lpwstr>_Toc300569851</vt:lpwstr>
      </vt:variant>
      <vt:variant>
        <vt:i4>1966141</vt:i4>
      </vt:variant>
      <vt:variant>
        <vt:i4>182</vt:i4>
      </vt:variant>
      <vt:variant>
        <vt:i4>0</vt:i4>
      </vt:variant>
      <vt:variant>
        <vt:i4>5</vt:i4>
      </vt:variant>
      <vt:variant>
        <vt:lpwstr/>
      </vt:variant>
      <vt:variant>
        <vt:lpwstr>_Toc300569850</vt:lpwstr>
      </vt:variant>
      <vt:variant>
        <vt:i4>2031677</vt:i4>
      </vt:variant>
      <vt:variant>
        <vt:i4>176</vt:i4>
      </vt:variant>
      <vt:variant>
        <vt:i4>0</vt:i4>
      </vt:variant>
      <vt:variant>
        <vt:i4>5</vt:i4>
      </vt:variant>
      <vt:variant>
        <vt:lpwstr/>
      </vt:variant>
      <vt:variant>
        <vt:lpwstr>_Toc300569849</vt:lpwstr>
      </vt:variant>
      <vt:variant>
        <vt:i4>2031677</vt:i4>
      </vt:variant>
      <vt:variant>
        <vt:i4>170</vt:i4>
      </vt:variant>
      <vt:variant>
        <vt:i4>0</vt:i4>
      </vt:variant>
      <vt:variant>
        <vt:i4>5</vt:i4>
      </vt:variant>
      <vt:variant>
        <vt:lpwstr/>
      </vt:variant>
      <vt:variant>
        <vt:lpwstr>_Toc300569848</vt:lpwstr>
      </vt:variant>
      <vt:variant>
        <vt:i4>2031677</vt:i4>
      </vt:variant>
      <vt:variant>
        <vt:i4>164</vt:i4>
      </vt:variant>
      <vt:variant>
        <vt:i4>0</vt:i4>
      </vt:variant>
      <vt:variant>
        <vt:i4>5</vt:i4>
      </vt:variant>
      <vt:variant>
        <vt:lpwstr/>
      </vt:variant>
      <vt:variant>
        <vt:lpwstr>_Toc300569847</vt:lpwstr>
      </vt:variant>
      <vt:variant>
        <vt:i4>2031677</vt:i4>
      </vt:variant>
      <vt:variant>
        <vt:i4>158</vt:i4>
      </vt:variant>
      <vt:variant>
        <vt:i4>0</vt:i4>
      </vt:variant>
      <vt:variant>
        <vt:i4>5</vt:i4>
      </vt:variant>
      <vt:variant>
        <vt:lpwstr/>
      </vt:variant>
      <vt:variant>
        <vt:lpwstr>_Toc300569846</vt:lpwstr>
      </vt:variant>
      <vt:variant>
        <vt:i4>2031677</vt:i4>
      </vt:variant>
      <vt:variant>
        <vt:i4>152</vt:i4>
      </vt:variant>
      <vt:variant>
        <vt:i4>0</vt:i4>
      </vt:variant>
      <vt:variant>
        <vt:i4>5</vt:i4>
      </vt:variant>
      <vt:variant>
        <vt:lpwstr/>
      </vt:variant>
      <vt:variant>
        <vt:lpwstr>_Toc300569845</vt:lpwstr>
      </vt:variant>
      <vt:variant>
        <vt:i4>2031677</vt:i4>
      </vt:variant>
      <vt:variant>
        <vt:i4>146</vt:i4>
      </vt:variant>
      <vt:variant>
        <vt:i4>0</vt:i4>
      </vt:variant>
      <vt:variant>
        <vt:i4>5</vt:i4>
      </vt:variant>
      <vt:variant>
        <vt:lpwstr/>
      </vt:variant>
      <vt:variant>
        <vt:lpwstr>_Toc300569844</vt:lpwstr>
      </vt:variant>
      <vt:variant>
        <vt:i4>2031677</vt:i4>
      </vt:variant>
      <vt:variant>
        <vt:i4>140</vt:i4>
      </vt:variant>
      <vt:variant>
        <vt:i4>0</vt:i4>
      </vt:variant>
      <vt:variant>
        <vt:i4>5</vt:i4>
      </vt:variant>
      <vt:variant>
        <vt:lpwstr/>
      </vt:variant>
      <vt:variant>
        <vt:lpwstr>_Toc300569843</vt:lpwstr>
      </vt:variant>
      <vt:variant>
        <vt:i4>2031677</vt:i4>
      </vt:variant>
      <vt:variant>
        <vt:i4>134</vt:i4>
      </vt:variant>
      <vt:variant>
        <vt:i4>0</vt:i4>
      </vt:variant>
      <vt:variant>
        <vt:i4>5</vt:i4>
      </vt:variant>
      <vt:variant>
        <vt:lpwstr/>
      </vt:variant>
      <vt:variant>
        <vt:lpwstr>_Toc300569842</vt:lpwstr>
      </vt:variant>
      <vt:variant>
        <vt:i4>2031677</vt:i4>
      </vt:variant>
      <vt:variant>
        <vt:i4>128</vt:i4>
      </vt:variant>
      <vt:variant>
        <vt:i4>0</vt:i4>
      </vt:variant>
      <vt:variant>
        <vt:i4>5</vt:i4>
      </vt:variant>
      <vt:variant>
        <vt:lpwstr/>
      </vt:variant>
      <vt:variant>
        <vt:lpwstr>_Toc300569841</vt:lpwstr>
      </vt:variant>
      <vt:variant>
        <vt:i4>2031677</vt:i4>
      </vt:variant>
      <vt:variant>
        <vt:i4>122</vt:i4>
      </vt:variant>
      <vt:variant>
        <vt:i4>0</vt:i4>
      </vt:variant>
      <vt:variant>
        <vt:i4>5</vt:i4>
      </vt:variant>
      <vt:variant>
        <vt:lpwstr/>
      </vt:variant>
      <vt:variant>
        <vt:lpwstr>_Toc300569840</vt:lpwstr>
      </vt:variant>
      <vt:variant>
        <vt:i4>1572925</vt:i4>
      </vt:variant>
      <vt:variant>
        <vt:i4>116</vt:i4>
      </vt:variant>
      <vt:variant>
        <vt:i4>0</vt:i4>
      </vt:variant>
      <vt:variant>
        <vt:i4>5</vt:i4>
      </vt:variant>
      <vt:variant>
        <vt:lpwstr/>
      </vt:variant>
      <vt:variant>
        <vt:lpwstr>_Toc300569839</vt:lpwstr>
      </vt:variant>
      <vt:variant>
        <vt:i4>1572925</vt:i4>
      </vt:variant>
      <vt:variant>
        <vt:i4>110</vt:i4>
      </vt:variant>
      <vt:variant>
        <vt:i4>0</vt:i4>
      </vt:variant>
      <vt:variant>
        <vt:i4>5</vt:i4>
      </vt:variant>
      <vt:variant>
        <vt:lpwstr/>
      </vt:variant>
      <vt:variant>
        <vt:lpwstr>_Toc300569838</vt:lpwstr>
      </vt:variant>
      <vt:variant>
        <vt:i4>1572925</vt:i4>
      </vt:variant>
      <vt:variant>
        <vt:i4>104</vt:i4>
      </vt:variant>
      <vt:variant>
        <vt:i4>0</vt:i4>
      </vt:variant>
      <vt:variant>
        <vt:i4>5</vt:i4>
      </vt:variant>
      <vt:variant>
        <vt:lpwstr/>
      </vt:variant>
      <vt:variant>
        <vt:lpwstr>_Toc300569837</vt:lpwstr>
      </vt:variant>
      <vt:variant>
        <vt:i4>1572925</vt:i4>
      </vt:variant>
      <vt:variant>
        <vt:i4>98</vt:i4>
      </vt:variant>
      <vt:variant>
        <vt:i4>0</vt:i4>
      </vt:variant>
      <vt:variant>
        <vt:i4>5</vt:i4>
      </vt:variant>
      <vt:variant>
        <vt:lpwstr/>
      </vt:variant>
      <vt:variant>
        <vt:lpwstr>_Toc300569836</vt:lpwstr>
      </vt:variant>
      <vt:variant>
        <vt:i4>1572925</vt:i4>
      </vt:variant>
      <vt:variant>
        <vt:i4>92</vt:i4>
      </vt:variant>
      <vt:variant>
        <vt:i4>0</vt:i4>
      </vt:variant>
      <vt:variant>
        <vt:i4>5</vt:i4>
      </vt:variant>
      <vt:variant>
        <vt:lpwstr/>
      </vt:variant>
      <vt:variant>
        <vt:lpwstr>_Toc300569835</vt:lpwstr>
      </vt:variant>
      <vt:variant>
        <vt:i4>1572925</vt:i4>
      </vt:variant>
      <vt:variant>
        <vt:i4>86</vt:i4>
      </vt:variant>
      <vt:variant>
        <vt:i4>0</vt:i4>
      </vt:variant>
      <vt:variant>
        <vt:i4>5</vt:i4>
      </vt:variant>
      <vt:variant>
        <vt:lpwstr/>
      </vt:variant>
      <vt:variant>
        <vt:lpwstr>_Toc300569834</vt:lpwstr>
      </vt:variant>
      <vt:variant>
        <vt:i4>1572925</vt:i4>
      </vt:variant>
      <vt:variant>
        <vt:i4>80</vt:i4>
      </vt:variant>
      <vt:variant>
        <vt:i4>0</vt:i4>
      </vt:variant>
      <vt:variant>
        <vt:i4>5</vt:i4>
      </vt:variant>
      <vt:variant>
        <vt:lpwstr/>
      </vt:variant>
      <vt:variant>
        <vt:lpwstr>_Toc300569833</vt:lpwstr>
      </vt:variant>
      <vt:variant>
        <vt:i4>1572925</vt:i4>
      </vt:variant>
      <vt:variant>
        <vt:i4>74</vt:i4>
      </vt:variant>
      <vt:variant>
        <vt:i4>0</vt:i4>
      </vt:variant>
      <vt:variant>
        <vt:i4>5</vt:i4>
      </vt:variant>
      <vt:variant>
        <vt:lpwstr/>
      </vt:variant>
      <vt:variant>
        <vt:lpwstr>_Toc300569832</vt:lpwstr>
      </vt:variant>
      <vt:variant>
        <vt:i4>1572925</vt:i4>
      </vt:variant>
      <vt:variant>
        <vt:i4>68</vt:i4>
      </vt:variant>
      <vt:variant>
        <vt:i4>0</vt:i4>
      </vt:variant>
      <vt:variant>
        <vt:i4>5</vt:i4>
      </vt:variant>
      <vt:variant>
        <vt:lpwstr/>
      </vt:variant>
      <vt:variant>
        <vt:lpwstr>_Toc300569831</vt:lpwstr>
      </vt:variant>
      <vt:variant>
        <vt:i4>1572925</vt:i4>
      </vt:variant>
      <vt:variant>
        <vt:i4>62</vt:i4>
      </vt:variant>
      <vt:variant>
        <vt:i4>0</vt:i4>
      </vt:variant>
      <vt:variant>
        <vt:i4>5</vt:i4>
      </vt:variant>
      <vt:variant>
        <vt:lpwstr/>
      </vt:variant>
      <vt:variant>
        <vt:lpwstr>_Toc300569830</vt:lpwstr>
      </vt:variant>
      <vt:variant>
        <vt:i4>1638461</vt:i4>
      </vt:variant>
      <vt:variant>
        <vt:i4>56</vt:i4>
      </vt:variant>
      <vt:variant>
        <vt:i4>0</vt:i4>
      </vt:variant>
      <vt:variant>
        <vt:i4>5</vt:i4>
      </vt:variant>
      <vt:variant>
        <vt:lpwstr/>
      </vt:variant>
      <vt:variant>
        <vt:lpwstr>_Toc300569829</vt:lpwstr>
      </vt:variant>
      <vt:variant>
        <vt:i4>1638461</vt:i4>
      </vt:variant>
      <vt:variant>
        <vt:i4>50</vt:i4>
      </vt:variant>
      <vt:variant>
        <vt:i4>0</vt:i4>
      </vt:variant>
      <vt:variant>
        <vt:i4>5</vt:i4>
      </vt:variant>
      <vt:variant>
        <vt:lpwstr/>
      </vt:variant>
      <vt:variant>
        <vt:lpwstr>_Toc300569828</vt:lpwstr>
      </vt:variant>
      <vt:variant>
        <vt:i4>1638461</vt:i4>
      </vt:variant>
      <vt:variant>
        <vt:i4>44</vt:i4>
      </vt:variant>
      <vt:variant>
        <vt:i4>0</vt:i4>
      </vt:variant>
      <vt:variant>
        <vt:i4>5</vt:i4>
      </vt:variant>
      <vt:variant>
        <vt:lpwstr/>
      </vt:variant>
      <vt:variant>
        <vt:lpwstr>_Toc300569827</vt:lpwstr>
      </vt:variant>
      <vt:variant>
        <vt:i4>1638461</vt:i4>
      </vt:variant>
      <vt:variant>
        <vt:i4>38</vt:i4>
      </vt:variant>
      <vt:variant>
        <vt:i4>0</vt:i4>
      </vt:variant>
      <vt:variant>
        <vt:i4>5</vt:i4>
      </vt:variant>
      <vt:variant>
        <vt:lpwstr/>
      </vt:variant>
      <vt:variant>
        <vt:lpwstr>_Toc300569826</vt:lpwstr>
      </vt:variant>
      <vt:variant>
        <vt:i4>1638461</vt:i4>
      </vt:variant>
      <vt:variant>
        <vt:i4>32</vt:i4>
      </vt:variant>
      <vt:variant>
        <vt:i4>0</vt:i4>
      </vt:variant>
      <vt:variant>
        <vt:i4>5</vt:i4>
      </vt:variant>
      <vt:variant>
        <vt:lpwstr/>
      </vt:variant>
      <vt:variant>
        <vt:lpwstr>_Toc300569825</vt:lpwstr>
      </vt:variant>
      <vt:variant>
        <vt:i4>1638461</vt:i4>
      </vt:variant>
      <vt:variant>
        <vt:i4>26</vt:i4>
      </vt:variant>
      <vt:variant>
        <vt:i4>0</vt:i4>
      </vt:variant>
      <vt:variant>
        <vt:i4>5</vt:i4>
      </vt:variant>
      <vt:variant>
        <vt:lpwstr/>
      </vt:variant>
      <vt:variant>
        <vt:lpwstr>_Toc300569824</vt:lpwstr>
      </vt:variant>
      <vt:variant>
        <vt:i4>1638461</vt:i4>
      </vt:variant>
      <vt:variant>
        <vt:i4>20</vt:i4>
      </vt:variant>
      <vt:variant>
        <vt:i4>0</vt:i4>
      </vt:variant>
      <vt:variant>
        <vt:i4>5</vt:i4>
      </vt:variant>
      <vt:variant>
        <vt:lpwstr/>
      </vt:variant>
      <vt:variant>
        <vt:lpwstr>_Toc300569823</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IHE_ITI_Suppl_DEN_Rev1.3_TI_2018-07-24</dc:title>
  <dc:subject>IHE ITI Document Encryption Supplement</dc:subject>
  <dc:creator>IHE ITI Technical Committee</dc:creator>
  <cp:keywords>IHE ITI Supplement</cp:keywords>
  <cp:lastModifiedBy>John Moehrke</cp:lastModifiedBy>
  <cp:revision>6</cp:revision>
  <cp:lastPrinted>2011-06-03T18:24:00Z</cp:lastPrinted>
  <dcterms:created xsi:type="dcterms:W3CDTF">2019-05-02T15:39:00Z</dcterms:created>
  <dcterms:modified xsi:type="dcterms:W3CDTF">2019-05-15T16:12:00Z</dcterms:modified>
  <cp:category>IHE Supplement</cp:category>
</cp:coreProperties>
</file>