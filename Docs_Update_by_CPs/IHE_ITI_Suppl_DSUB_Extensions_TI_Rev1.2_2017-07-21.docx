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65AE" w14:textId="77777777" w:rsidR="00EC6B47" w:rsidRPr="00EA191B" w:rsidRDefault="00EC6B47" w:rsidP="00EC6B47">
      <w:pPr>
        <w:pStyle w:val="Corpotesto"/>
        <w:jc w:val="center"/>
        <w:rPr>
          <w:b/>
          <w:bCs/>
          <w:noProof w:val="0"/>
          <w:sz w:val="28"/>
          <w:szCs w:val="28"/>
        </w:rPr>
      </w:pPr>
      <w:bookmarkStart w:id="0" w:name="OLE_LINK1"/>
      <w:bookmarkStart w:id="1" w:name="OLE_LINK2"/>
      <w:bookmarkStart w:id="2" w:name="_Toc231117658"/>
      <w:bookmarkStart w:id="3" w:name="_Toc237684736"/>
      <w:bookmarkStart w:id="4" w:name="_Toc237767162"/>
      <w:bookmarkStart w:id="5" w:name="_Toc363802963"/>
      <w:bookmarkStart w:id="6" w:name="_Toc428454109"/>
      <w:r w:rsidRPr="00EA191B">
        <w:rPr>
          <w:b/>
          <w:bCs/>
          <w:noProof w:val="0"/>
          <w:sz w:val="28"/>
          <w:szCs w:val="28"/>
        </w:rPr>
        <w:t>Integrating the Healthcare Enterprise</w:t>
      </w:r>
    </w:p>
    <w:p w14:paraId="09879A9B" w14:textId="77777777" w:rsidR="00EC6B47" w:rsidRPr="00EA191B" w:rsidRDefault="00EC6B47" w:rsidP="00EC6B47">
      <w:pPr>
        <w:pStyle w:val="Corpotesto"/>
        <w:rPr>
          <w:noProof w:val="0"/>
        </w:rPr>
      </w:pPr>
    </w:p>
    <w:p w14:paraId="3242F058" w14:textId="77777777" w:rsidR="00EC6B47" w:rsidRPr="00EA191B" w:rsidRDefault="00EC6B47" w:rsidP="00EC6B47">
      <w:pPr>
        <w:pStyle w:val="Corpotesto"/>
        <w:jc w:val="center"/>
        <w:rPr>
          <w:noProof w:val="0"/>
        </w:rPr>
      </w:pPr>
      <w:r w:rsidRPr="00EA191B">
        <w:drawing>
          <wp:inline distT="0" distB="0" distL="0" distR="0" wp14:anchorId="37433480" wp14:editId="2841D6FC">
            <wp:extent cx="1638300" cy="838200"/>
            <wp:effectExtent l="0" t="0" r="0" b="0"/>
            <wp:docPr id="2" name="Picture 1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4D0B371C" w14:textId="77777777" w:rsidR="00EC6B47" w:rsidRPr="00EA191B" w:rsidRDefault="00EC6B47" w:rsidP="00EC6B47">
      <w:pPr>
        <w:pStyle w:val="Corpotesto"/>
        <w:rPr>
          <w:noProof w:val="0"/>
        </w:rPr>
      </w:pPr>
    </w:p>
    <w:p w14:paraId="424E1087" w14:textId="3D5C9E31" w:rsidR="00EC6B47" w:rsidRPr="00EA191B" w:rsidRDefault="00EC6B47" w:rsidP="00EC6B47">
      <w:pPr>
        <w:pStyle w:val="Corpotesto"/>
        <w:jc w:val="center"/>
        <w:rPr>
          <w:b/>
          <w:noProof w:val="0"/>
          <w:sz w:val="44"/>
          <w:szCs w:val="44"/>
        </w:rPr>
      </w:pPr>
      <w:r w:rsidRPr="00EA191B">
        <w:rPr>
          <w:b/>
          <w:noProof w:val="0"/>
          <w:sz w:val="44"/>
          <w:szCs w:val="44"/>
        </w:rPr>
        <w:t xml:space="preserve">IHE </w:t>
      </w:r>
      <w:r w:rsidR="008027D3" w:rsidRPr="00EA191B">
        <w:rPr>
          <w:b/>
          <w:noProof w:val="0"/>
          <w:sz w:val="44"/>
          <w:szCs w:val="44"/>
        </w:rPr>
        <w:t>IT Infrastructure</w:t>
      </w:r>
    </w:p>
    <w:p w14:paraId="47DCDF56" w14:textId="77777777" w:rsidR="00EC6B47" w:rsidRPr="00EA191B" w:rsidRDefault="00EC6B47" w:rsidP="00EC6B47">
      <w:pPr>
        <w:pStyle w:val="Corpotesto"/>
        <w:jc w:val="center"/>
        <w:rPr>
          <w:b/>
          <w:noProof w:val="0"/>
          <w:sz w:val="44"/>
          <w:szCs w:val="44"/>
        </w:rPr>
      </w:pPr>
      <w:r w:rsidRPr="00EA191B">
        <w:rPr>
          <w:b/>
          <w:noProof w:val="0"/>
          <w:sz w:val="44"/>
          <w:szCs w:val="44"/>
        </w:rPr>
        <w:t>Technical Framework Supplement</w:t>
      </w:r>
    </w:p>
    <w:p w14:paraId="7F70CD57" w14:textId="77777777" w:rsidR="00EC6B47" w:rsidRPr="00EA191B" w:rsidRDefault="00EC6B47" w:rsidP="00EC6B47">
      <w:pPr>
        <w:pStyle w:val="Corpotesto"/>
        <w:rPr>
          <w:noProof w:val="0"/>
        </w:rPr>
      </w:pPr>
    </w:p>
    <w:p w14:paraId="25828069" w14:textId="77777777" w:rsidR="00EC6B47" w:rsidRPr="00EA191B" w:rsidRDefault="00EC6B47" w:rsidP="00EC6B47">
      <w:pPr>
        <w:pStyle w:val="Corpotesto"/>
        <w:rPr>
          <w:noProof w:val="0"/>
        </w:rPr>
      </w:pPr>
    </w:p>
    <w:p w14:paraId="1A851516" w14:textId="77777777" w:rsidR="00EC6B47" w:rsidRPr="00EA191B" w:rsidRDefault="00EC6B47" w:rsidP="00EC6B47">
      <w:pPr>
        <w:pStyle w:val="Corpotesto"/>
        <w:rPr>
          <w:noProof w:val="0"/>
        </w:rPr>
      </w:pPr>
    </w:p>
    <w:p w14:paraId="6092CE02" w14:textId="77777777" w:rsidR="00557DA5" w:rsidRPr="00EA191B" w:rsidRDefault="00557DA5" w:rsidP="00EC6B47">
      <w:pPr>
        <w:pStyle w:val="Corpotesto"/>
        <w:jc w:val="center"/>
        <w:rPr>
          <w:b/>
          <w:noProof w:val="0"/>
          <w:sz w:val="44"/>
          <w:szCs w:val="44"/>
        </w:rPr>
      </w:pPr>
      <w:bookmarkStart w:id="7" w:name="OLE_LINK6"/>
      <w:bookmarkStart w:id="8" w:name="OLE_LINK7"/>
      <w:r w:rsidRPr="00EA191B">
        <w:rPr>
          <w:b/>
          <w:noProof w:val="0"/>
          <w:sz w:val="44"/>
          <w:szCs w:val="44"/>
        </w:rPr>
        <w:t>Extensions to the</w:t>
      </w:r>
    </w:p>
    <w:p w14:paraId="1144E50C" w14:textId="0502F751" w:rsidR="00EC6B47" w:rsidRPr="00EA191B" w:rsidRDefault="00557DA5" w:rsidP="00EC6B47">
      <w:pPr>
        <w:pStyle w:val="Corpotesto"/>
        <w:jc w:val="center"/>
        <w:rPr>
          <w:b/>
          <w:noProof w:val="0"/>
          <w:sz w:val="44"/>
          <w:szCs w:val="44"/>
        </w:rPr>
      </w:pPr>
      <w:r w:rsidRPr="00EA191B">
        <w:rPr>
          <w:b/>
          <w:noProof w:val="0"/>
          <w:sz w:val="44"/>
          <w:szCs w:val="44"/>
        </w:rPr>
        <w:t>Document Metadata Subscription</w:t>
      </w:r>
      <w:r w:rsidR="00440170" w:rsidRPr="00EA191B">
        <w:rPr>
          <w:b/>
          <w:noProof w:val="0"/>
          <w:sz w:val="44"/>
          <w:szCs w:val="44"/>
        </w:rPr>
        <w:t xml:space="preserve"> (DSUB)</w:t>
      </w:r>
      <w:r w:rsidRPr="00EA191B">
        <w:rPr>
          <w:b/>
          <w:noProof w:val="0"/>
          <w:sz w:val="44"/>
          <w:szCs w:val="44"/>
        </w:rPr>
        <w:t xml:space="preserve"> </w:t>
      </w:r>
    </w:p>
    <w:p w14:paraId="3CF653EC" w14:textId="474E784B" w:rsidR="00557DA5" w:rsidRPr="00EA191B" w:rsidRDefault="00557DA5" w:rsidP="00EC6B47">
      <w:pPr>
        <w:pStyle w:val="Corpotesto"/>
        <w:jc w:val="center"/>
        <w:rPr>
          <w:b/>
          <w:noProof w:val="0"/>
          <w:sz w:val="44"/>
          <w:szCs w:val="44"/>
        </w:rPr>
      </w:pPr>
      <w:r w:rsidRPr="00EA191B">
        <w:rPr>
          <w:b/>
          <w:noProof w:val="0"/>
          <w:sz w:val="44"/>
          <w:szCs w:val="44"/>
        </w:rPr>
        <w:t>Profile</w:t>
      </w:r>
      <w:bookmarkEnd w:id="7"/>
      <w:bookmarkEnd w:id="8"/>
    </w:p>
    <w:p w14:paraId="60CC6CE0" w14:textId="77777777" w:rsidR="00EC6B47" w:rsidRPr="00EA191B" w:rsidRDefault="00EC6B47" w:rsidP="00EC6B47">
      <w:pPr>
        <w:pStyle w:val="Corpotesto"/>
        <w:rPr>
          <w:noProof w:val="0"/>
        </w:rPr>
      </w:pPr>
    </w:p>
    <w:p w14:paraId="1D79A651" w14:textId="77777777" w:rsidR="00EC6B47" w:rsidRPr="00EA191B" w:rsidRDefault="00EC6B47" w:rsidP="00EC6B47">
      <w:pPr>
        <w:pStyle w:val="Corpotesto"/>
        <w:rPr>
          <w:noProof w:val="0"/>
        </w:rPr>
      </w:pPr>
    </w:p>
    <w:p w14:paraId="5EEE3C34" w14:textId="07F28C6B" w:rsidR="00EC6B47" w:rsidRPr="00EA191B" w:rsidRDefault="009A01B0" w:rsidP="00EC6B47">
      <w:pPr>
        <w:pStyle w:val="Corpotesto"/>
        <w:jc w:val="center"/>
        <w:rPr>
          <w:b/>
          <w:noProof w:val="0"/>
          <w:sz w:val="44"/>
          <w:szCs w:val="44"/>
        </w:rPr>
      </w:pPr>
      <w:r w:rsidRPr="00EA191B">
        <w:rPr>
          <w:b/>
          <w:noProof w:val="0"/>
          <w:sz w:val="44"/>
          <w:szCs w:val="44"/>
        </w:rPr>
        <w:t xml:space="preserve">Rev. </w:t>
      </w:r>
      <w:r w:rsidR="006C6929" w:rsidRPr="00EA191B">
        <w:rPr>
          <w:b/>
          <w:noProof w:val="0"/>
          <w:sz w:val="44"/>
          <w:szCs w:val="44"/>
        </w:rPr>
        <w:t>1.</w:t>
      </w:r>
      <w:r w:rsidR="00CF560B" w:rsidRPr="00EA191B">
        <w:rPr>
          <w:b/>
          <w:noProof w:val="0"/>
          <w:sz w:val="44"/>
          <w:szCs w:val="44"/>
        </w:rPr>
        <w:t>2</w:t>
      </w:r>
      <w:r w:rsidRPr="00EA191B">
        <w:rPr>
          <w:b/>
          <w:noProof w:val="0"/>
          <w:sz w:val="44"/>
          <w:szCs w:val="44"/>
        </w:rPr>
        <w:t xml:space="preserve"> – Trial</w:t>
      </w:r>
      <w:r w:rsidR="00EC6B47" w:rsidRPr="00EA191B">
        <w:rPr>
          <w:b/>
          <w:noProof w:val="0"/>
          <w:sz w:val="44"/>
          <w:szCs w:val="44"/>
        </w:rPr>
        <w:t xml:space="preserve"> Implementation </w:t>
      </w:r>
    </w:p>
    <w:p w14:paraId="74887B5E" w14:textId="77777777" w:rsidR="00EC6B47" w:rsidRPr="00EA191B" w:rsidRDefault="00EC6B47" w:rsidP="00EC6B47">
      <w:pPr>
        <w:pStyle w:val="Corpotesto"/>
        <w:rPr>
          <w:noProof w:val="0"/>
        </w:rPr>
      </w:pPr>
    </w:p>
    <w:p w14:paraId="32F1B53E" w14:textId="77777777" w:rsidR="00EC6B47" w:rsidRPr="00EA191B" w:rsidRDefault="00EC6B47" w:rsidP="00EC6B47">
      <w:pPr>
        <w:pStyle w:val="Corpotesto"/>
        <w:rPr>
          <w:noProof w:val="0"/>
        </w:rPr>
      </w:pPr>
    </w:p>
    <w:p w14:paraId="7DC2DB2B" w14:textId="77777777" w:rsidR="00EC6B47" w:rsidRPr="00EA191B" w:rsidRDefault="00EC6B47" w:rsidP="00EC6B47">
      <w:pPr>
        <w:pStyle w:val="Corpotesto"/>
        <w:rPr>
          <w:noProof w:val="0"/>
        </w:rPr>
      </w:pPr>
    </w:p>
    <w:p w14:paraId="375F040C" w14:textId="77777777" w:rsidR="00EC6B47" w:rsidRPr="00EA191B" w:rsidRDefault="00EC6B47" w:rsidP="00EC6B47">
      <w:pPr>
        <w:pStyle w:val="Corpotesto"/>
        <w:rPr>
          <w:noProof w:val="0"/>
        </w:rPr>
      </w:pPr>
    </w:p>
    <w:p w14:paraId="532B0AEA" w14:textId="4830D301" w:rsidR="00EC6B47" w:rsidRPr="00EA191B" w:rsidRDefault="00EC6B47" w:rsidP="00EC6B47">
      <w:pPr>
        <w:pStyle w:val="Corpotesto"/>
        <w:rPr>
          <w:noProof w:val="0"/>
        </w:rPr>
      </w:pPr>
      <w:r w:rsidRPr="00EA191B">
        <w:rPr>
          <w:noProof w:val="0"/>
        </w:rPr>
        <w:t>Date:</w:t>
      </w:r>
      <w:r w:rsidRPr="00EA191B">
        <w:rPr>
          <w:noProof w:val="0"/>
        </w:rPr>
        <w:tab/>
      </w:r>
      <w:r w:rsidRPr="00EA191B">
        <w:rPr>
          <w:noProof w:val="0"/>
        </w:rPr>
        <w:tab/>
      </w:r>
      <w:r w:rsidR="00CF560B" w:rsidRPr="00EA191B">
        <w:rPr>
          <w:noProof w:val="0"/>
        </w:rPr>
        <w:t xml:space="preserve">July </w:t>
      </w:r>
      <w:r w:rsidR="00454387">
        <w:rPr>
          <w:noProof w:val="0"/>
        </w:rPr>
        <w:t>21</w:t>
      </w:r>
      <w:r w:rsidR="00CF560B" w:rsidRPr="00EA191B">
        <w:rPr>
          <w:noProof w:val="0"/>
        </w:rPr>
        <w:t>, 2017</w:t>
      </w:r>
    </w:p>
    <w:p w14:paraId="354E8295" w14:textId="479E4D85" w:rsidR="00EC6B47" w:rsidRPr="00EA191B" w:rsidRDefault="00EC6B47" w:rsidP="00EC6B47">
      <w:pPr>
        <w:pStyle w:val="Corpotesto"/>
        <w:rPr>
          <w:noProof w:val="0"/>
        </w:rPr>
      </w:pPr>
      <w:r w:rsidRPr="00EA191B">
        <w:rPr>
          <w:noProof w:val="0"/>
        </w:rPr>
        <w:t>Author:</w:t>
      </w:r>
      <w:r w:rsidRPr="00EA191B">
        <w:rPr>
          <w:noProof w:val="0"/>
        </w:rPr>
        <w:tab/>
        <w:t>IHE IT Infrastructure Technical Committee</w:t>
      </w:r>
    </w:p>
    <w:p w14:paraId="1FF46439" w14:textId="611F6995" w:rsidR="00EC6B47" w:rsidRPr="00EA191B" w:rsidRDefault="00EC6B47" w:rsidP="00EC6B47">
      <w:pPr>
        <w:pStyle w:val="Corpotesto"/>
        <w:rPr>
          <w:noProof w:val="0"/>
        </w:rPr>
      </w:pPr>
      <w:r w:rsidRPr="00EA191B">
        <w:rPr>
          <w:noProof w:val="0"/>
        </w:rPr>
        <w:t>Email:</w:t>
      </w:r>
      <w:r w:rsidRPr="00EA191B">
        <w:rPr>
          <w:noProof w:val="0"/>
        </w:rPr>
        <w:tab/>
      </w:r>
      <w:r w:rsidRPr="00EA191B">
        <w:rPr>
          <w:noProof w:val="0"/>
        </w:rPr>
        <w:tab/>
        <w:t>iti@ihe.net</w:t>
      </w:r>
    </w:p>
    <w:p w14:paraId="7DB5AD3A" w14:textId="77777777" w:rsidR="00EC6B47" w:rsidRPr="00EA191B" w:rsidRDefault="00EC6B47" w:rsidP="00EC6B47">
      <w:pPr>
        <w:pStyle w:val="Corpotesto"/>
        <w:rPr>
          <w:noProof w:val="0"/>
        </w:rPr>
      </w:pPr>
    </w:p>
    <w:p w14:paraId="3DC3980F" w14:textId="77777777" w:rsidR="00EC6B47" w:rsidRPr="00EA191B" w:rsidRDefault="00EC6B47" w:rsidP="00EC6B47">
      <w:pPr>
        <w:pStyle w:val="Corpotesto"/>
        <w:rPr>
          <w:noProof w:val="0"/>
        </w:rPr>
      </w:pPr>
    </w:p>
    <w:p w14:paraId="13AD5962" w14:textId="77777777" w:rsidR="00EC6B47" w:rsidRPr="00EA191B" w:rsidRDefault="00EC6B47" w:rsidP="00EC6B47">
      <w:pPr>
        <w:pStyle w:val="Corpotesto"/>
        <w:pBdr>
          <w:top w:val="single" w:sz="18" w:space="1" w:color="auto"/>
          <w:left w:val="single" w:sz="18" w:space="4" w:color="auto"/>
          <w:bottom w:val="single" w:sz="18" w:space="1" w:color="auto"/>
          <w:right w:val="single" w:sz="18" w:space="4" w:color="auto"/>
        </w:pBdr>
        <w:spacing w:line="276" w:lineRule="auto"/>
        <w:jc w:val="center"/>
        <w:rPr>
          <w:noProof w:val="0"/>
        </w:rPr>
      </w:pPr>
      <w:r w:rsidRPr="00EA191B">
        <w:rPr>
          <w:b/>
          <w:noProof w:val="0"/>
        </w:rPr>
        <w:t xml:space="preserve">Please verify you have the most recent version of this document. </w:t>
      </w:r>
      <w:r w:rsidRPr="00EA191B">
        <w:rPr>
          <w:noProof w:val="0"/>
        </w:rPr>
        <w:t xml:space="preserve">See </w:t>
      </w:r>
      <w:hyperlink r:id="rId9" w:history="1">
        <w:r w:rsidRPr="00EA191B">
          <w:rPr>
            <w:rStyle w:val="Collegamentoipertestuale"/>
            <w:noProof w:val="0"/>
          </w:rPr>
          <w:t>here</w:t>
        </w:r>
      </w:hyperlink>
      <w:r w:rsidRPr="00EA191B">
        <w:rPr>
          <w:noProof w:val="0"/>
        </w:rPr>
        <w:t xml:space="preserve"> for Trial Implementation and Final Text versions and </w:t>
      </w:r>
      <w:hyperlink r:id="rId10" w:history="1">
        <w:r w:rsidRPr="00EA191B">
          <w:rPr>
            <w:rStyle w:val="Collegamentoipertestuale"/>
            <w:noProof w:val="0"/>
          </w:rPr>
          <w:t>here</w:t>
        </w:r>
      </w:hyperlink>
      <w:r w:rsidRPr="00EA191B">
        <w:rPr>
          <w:noProof w:val="0"/>
        </w:rPr>
        <w:t xml:space="preserve"> for Public Comment versions</w:t>
      </w:r>
      <w:bookmarkEnd w:id="0"/>
      <w:bookmarkEnd w:id="1"/>
      <w:r w:rsidRPr="00EA191B">
        <w:rPr>
          <w:noProof w:val="0"/>
        </w:rPr>
        <w:t>.</w:t>
      </w:r>
    </w:p>
    <w:p w14:paraId="7C4AC796" w14:textId="77777777" w:rsidR="00EC6B47" w:rsidRPr="00EA191B" w:rsidRDefault="00EC6B47" w:rsidP="00EC6B47">
      <w:pPr>
        <w:pStyle w:val="Corpotesto"/>
        <w:rPr>
          <w:noProof w:val="0"/>
        </w:rPr>
      </w:pPr>
      <w:r w:rsidRPr="00EA191B">
        <w:rPr>
          <w:noProof w:val="0"/>
        </w:rPr>
        <w:br w:type="page"/>
      </w:r>
      <w:r w:rsidRPr="00EA191B">
        <w:rPr>
          <w:rFonts w:ascii="Arial" w:hAnsi="Arial"/>
          <w:b/>
          <w:noProof w:val="0"/>
          <w:kern w:val="28"/>
          <w:sz w:val="28"/>
        </w:rPr>
        <w:lastRenderedPageBreak/>
        <w:t>Foreword</w:t>
      </w:r>
    </w:p>
    <w:p w14:paraId="2A6288A7" w14:textId="06AC3460" w:rsidR="00343E71" w:rsidRPr="00EA191B" w:rsidRDefault="00343E71" w:rsidP="00343E71">
      <w:pPr>
        <w:pStyle w:val="Corpotesto"/>
        <w:rPr>
          <w:noProof w:val="0"/>
        </w:rPr>
      </w:pPr>
      <w:r w:rsidRPr="00EA191B">
        <w:rPr>
          <w:noProof w:val="0"/>
        </w:rPr>
        <w:t>This is a supplement to the IHE IT Infrastructure Technical Framework V1</w:t>
      </w:r>
      <w:r w:rsidR="00CF560B" w:rsidRPr="00EA191B">
        <w:rPr>
          <w:noProof w:val="0"/>
        </w:rPr>
        <w:t>4</w:t>
      </w:r>
      <w:r w:rsidRPr="00EA191B">
        <w:rPr>
          <w:noProof w:val="0"/>
        </w:rPr>
        <w:t>.0. Each supplement undergoes a process of public comment and trial implementation before being incorporated into the volumes of the Technical Frameworks.</w:t>
      </w:r>
    </w:p>
    <w:p w14:paraId="21212E0D" w14:textId="0C8B6EEC" w:rsidR="00343E71" w:rsidRPr="00EA191B" w:rsidRDefault="00343E71" w:rsidP="00343E71">
      <w:pPr>
        <w:pStyle w:val="Corpotesto"/>
        <w:rPr>
          <w:noProof w:val="0"/>
        </w:rPr>
      </w:pPr>
      <w:r w:rsidRPr="00EA191B">
        <w:rPr>
          <w:noProof w:val="0"/>
        </w:rPr>
        <w:t xml:space="preserve">This supplement is published on </w:t>
      </w:r>
      <w:r w:rsidR="00CF560B" w:rsidRPr="00EA191B">
        <w:rPr>
          <w:noProof w:val="0"/>
        </w:rPr>
        <w:t xml:space="preserve">July </w:t>
      </w:r>
      <w:r w:rsidR="00454387">
        <w:rPr>
          <w:noProof w:val="0"/>
        </w:rPr>
        <w:t>21</w:t>
      </w:r>
      <w:r w:rsidR="00CF560B" w:rsidRPr="00EA191B">
        <w:rPr>
          <w:noProof w:val="0"/>
        </w:rPr>
        <w:t>, 2017</w:t>
      </w:r>
      <w:r w:rsidRPr="00EA191B">
        <w:rPr>
          <w:noProof w:val="0"/>
        </w:rPr>
        <w:t xml:space="preserve"> for trial implementation and may be available for testing at subsequent IHE </w:t>
      </w:r>
      <w:proofErr w:type="spellStart"/>
      <w:r w:rsidRPr="00EA191B">
        <w:rPr>
          <w:noProof w:val="0"/>
        </w:rPr>
        <w:t>Connectathons</w:t>
      </w:r>
      <w:proofErr w:type="spellEnd"/>
      <w:r w:rsidRPr="00EA191B">
        <w:rPr>
          <w:noProof w:val="0"/>
        </w:rPr>
        <w:t xml:space="preserve">. The supplement may be amended based on the results of testing. Following successful testing it will be incorporated into the IT Infrastructure Technical Framework. Comments are invited and may be submitted at </w:t>
      </w:r>
      <w:hyperlink r:id="rId11" w:history="1">
        <w:r w:rsidRPr="00EA191B">
          <w:rPr>
            <w:rStyle w:val="Collegamentoipertestuale"/>
            <w:noProof w:val="0"/>
          </w:rPr>
          <w:t>http://www.ihe.net/ITI_Public_Comments</w:t>
        </w:r>
      </w:hyperlink>
      <w:r w:rsidRPr="00EA191B">
        <w:rPr>
          <w:noProof w:val="0"/>
        </w:rPr>
        <w:t>.</w:t>
      </w:r>
    </w:p>
    <w:p w14:paraId="10F06694" w14:textId="77777777" w:rsidR="00343E71" w:rsidRPr="00EA191B" w:rsidRDefault="00343E71" w:rsidP="00343E71">
      <w:pPr>
        <w:pStyle w:val="Corpotesto"/>
        <w:rPr>
          <w:noProof w:val="0"/>
        </w:rPr>
      </w:pPr>
      <w:r w:rsidRPr="00EA191B">
        <w:rPr>
          <w:noProof w:val="0"/>
        </w:rPr>
        <w:t xml:space="preserve">This supplement describes changes to the existing technical framework documents. </w:t>
      </w:r>
    </w:p>
    <w:p w14:paraId="719C0049" w14:textId="77777777" w:rsidR="00343E71" w:rsidRPr="00EA191B" w:rsidRDefault="00343E71" w:rsidP="00343E71">
      <w:pPr>
        <w:pStyle w:val="Corpotesto"/>
        <w:rPr>
          <w:noProof w:val="0"/>
        </w:rPr>
      </w:pPr>
      <w:r w:rsidRPr="00EA191B">
        <w:rPr>
          <w:noProof w:val="0"/>
        </w:rPr>
        <w:t>“Boxed” instructions like the sample below indicate to the Volume Editor how to integrate the relevant section(s) into the relevant Technical Framework volume.</w:t>
      </w:r>
    </w:p>
    <w:p w14:paraId="08C3E1C7" w14:textId="77777777" w:rsidR="00343E71" w:rsidRPr="00EA191B" w:rsidRDefault="00343E71" w:rsidP="00343E71">
      <w:pPr>
        <w:pStyle w:val="EditorInstructions"/>
        <w:rPr>
          <w:noProof w:val="0"/>
        </w:rPr>
      </w:pPr>
      <w:r w:rsidRPr="00EA191B">
        <w:rPr>
          <w:noProof w:val="0"/>
        </w:rPr>
        <w:t>Amend Section X.X by the following:</w:t>
      </w:r>
    </w:p>
    <w:p w14:paraId="5DB944B7" w14:textId="77777777" w:rsidR="00343E71" w:rsidRPr="00EA191B" w:rsidRDefault="00343E71" w:rsidP="00343E71">
      <w:pPr>
        <w:pStyle w:val="Corpotesto"/>
        <w:rPr>
          <w:noProof w:val="0"/>
        </w:rPr>
      </w:pPr>
      <w:r w:rsidRPr="00EA191B">
        <w:rPr>
          <w:noProof w:val="0"/>
        </w:rPr>
        <w:t xml:space="preserve">Where the amendment adds text, make the added text </w:t>
      </w:r>
      <w:r w:rsidRPr="00EA191B">
        <w:rPr>
          <w:rStyle w:val="InsertText"/>
          <w:noProof w:val="0"/>
        </w:rPr>
        <w:t>bold underline</w:t>
      </w:r>
      <w:r w:rsidRPr="00EA191B">
        <w:rPr>
          <w:noProof w:val="0"/>
        </w:rPr>
        <w:t xml:space="preserve">. Where the amendment removes text, make the removed text </w:t>
      </w:r>
      <w:r w:rsidRPr="00EA191B">
        <w:rPr>
          <w:rStyle w:val="DeleteText"/>
          <w:noProof w:val="0"/>
        </w:rPr>
        <w:t>bold strikethrough</w:t>
      </w:r>
      <w:r w:rsidRPr="00EA191B">
        <w:rPr>
          <w:noProof w:val="0"/>
        </w:rPr>
        <w:t>. When entire new sections are added, introduce with editor’s instructions to “add new text” or similar, which for readability are not bolded or underlined.</w:t>
      </w:r>
    </w:p>
    <w:p w14:paraId="278E0DE1" w14:textId="77777777" w:rsidR="00343E71" w:rsidRPr="00EA191B" w:rsidRDefault="00343E71" w:rsidP="00343E71">
      <w:pPr>
        <w:rPr>
          <w:lang w:val="en-US"/>
        </w:rPr>
      </w:pPr>
    </w:p>
    <w:p w14:paraId="0FB72BB6" w14:textId="278815CD" w:rsidR="00343E71" w:rsidRPr="00EA191B" w:rsidRDefault="00343E71" w:rsidP="00343E71">
      <w:pPr>
        <w:pStyle w:val="Corpotesto"/>
        <w:rPr>
          <w:noProof w:val="0"/>
        </w:rPr>
      </w:pPr>
      <w:r w:rsidRPr="00EA191B">
        <w:rPr>
          <w:noProof w:val="0"/>
        </w:rPr>
        <w:t xml:space="preserve">General information about IHE can be found </w:t>
      </w:r>
      <w:r w:rsidR="009A01B0" w:rsidRPr="00EA191B">
        <w:rPr>
          <w:noProof w:val="0"/>
        </w:rPr>
        <w:t>at</w:t>
      </w:r>
      <w:r w:rsidRPr="00EA191B">
        <w:rPr>
          <w:noProof w:val="0"/>
        </w:rPr>
        <w:t xml:space="preserve"> </w:t>
      </w:r>
      <w:hyperlink r:id="rId12" w:tooltip="http://www.ihe.net" w:history="1">
        <w:r w:rsidRPr="00EA191B">
          <w:rPr>
            <w:rStyle w:val="Collegamentoipertestuale"/>
            <w:noProof w:val="0"/>
          </w:rPr>
          <w:t>http://www.ihe.net</w:t>
        </w:r>
      </w:hyperlink>
      <w:r w:rsidRPr="00EA191B">
        <w:rPr>
          <w:noProof w:val="0"/>
        </w:rPr>
        <w:t>.</w:t>
      </w:r>
    </w:p>
    <w:p w14:paraId="011496B9" w14:textId="61A4C43C" w:rsidR="00343E71" w:rsidRPr="00EA191B" w:rsidRDefault="00343E71" w:rsidP="00343E71">
      <w:pPr>
        <w:pStyle w:val="Corpotesto"/>
        <w:rPr>
          <w:noProof w:val="0"/>
        </w:rPr>
      </w:pPr>
      <w:r w:rsidRPr="00EA191B">
        <w:rPr>
          <w:noProof w:val="0"/>
        </w:rPr>
        <w:t xml:space="preserve">Information about the IHE IT Infrastructure domain can be found </w:t>
      </w:r>
      <w:r w:rsidR="009A01B0" w:rsidRPr="00EA191B">
        <w:rPr>
          <w:noProof w:val="0"/>
        </w:rPr>
        <w:t>at</w:t>
      </w:r>
      <w:r w:rsidRPr="00EA191B">
        <w:rPr>
          <w:noProof w:val="0"/>
        </w:rPr>
        <w:t xml:space="preserve"> </w:t>
      </w:r>
      <w:hyperlink r:id="rId13" w:tooltip="http://www.ihe.net/IHE_Domains" w:history="1">
        <w:r w:rsidRPr="00EA191B">
          <w:rPr>
            <w:rStyle w:val="Collegamentoipertestuale"/>
            <w:noProof w:val="0"/>
          </w:rPr>
          <w:t>http://www.ihe.net/IHE_Domains</w:t>
        </w:r>
      </w:hyperlink>
      <w:r w:rsidRPr="00EA191B">
        <w:rPr>
          <w:noProof w:val="0"/>
        </w:rPr>
        <w:t>.</w:t>
      </w:r>
    </w:p>
    <w:p w14:paraId="0DE6F421" w14:textId="7E9978D4" w:rsidR="00343E71" w:rsidRPr="00EA191B" w:rsidRDefault="00343E71" w:rsidP="00343E71">
      <w:pPr>
        <w:pStyle w:val="Corpotesto"/>
        <w:rPr>
          <w:noProof w:val="0"/>
        </w:rPr>
      </w:pPr>
      <w:r w:rsidRPr="00EA191B">
        <w:rPr>
          <w:noProof w:val="0"/>
        </w:rPr>
        <w:t xml:space="preserve">Information about the structure of IHE Technical Frameworks and Supplements can be found </w:t>
      </w:r>
      <w:r w:rsidR="009A01B0" w:rsidRPr="00EA191B">
        <w:rPr>
          <w:noProof w:val="0"/>
        </w:rPr>
        <w:t>at</w:t>
      </w:r>
      <w:r w:rsidRPr="00EA191B">
        <w:rPr>
          <w:noProof w:val="0"/>
        </w:rPr>
        <w:t xml:space="preserve"> </w:t>
      </w:r>
      <w:hyperlink r:id="rId14" w:history="1">
        <w:r w:rsidRPr="00EA191B">
          <w:rPr>
            <w:rStyle w:val="Collegamentoipertestuale"/>
            <w:noProof w:val="0"/>
          </w:rPr>
          <w:t>http://www.ihe.net/IHE_Process</w:t>
        </w:r>
      </w:hyperlink>
      <w:r w:rsidRPr="00EA191B">
        <w:rPr>
          <w:noProof w:val="0"/>
        </w:rPr>
        <w:t xml:space="preserve"> and </w:t>
      </w:r>
      <w:hyperlink r:id="rId15" w:history="1">
        <w:r w:rsidRPr="00EA191B">
          <w:rPr>
            <w:rStyle w:val="Collegamentoipertestuale"/>
            <w:noProof w:val="0"/>
          </w:rPr>
          <w:t>http://www.ihe.net/Profiles</w:t>
        </w:r>
      </w:hyperlink>
      <w:r w:rsidRPr="00EA191B">
        <w:rPr>
          <w:noProof w:val="0"/>
        </w:rPr>
        <w:t>.</w:t>
      </w:r>
    </w:p>
    <w:p w14:paraId="0270B7B3" w14:textId="39C4C028" w:rsidR="00EC6B47" w:rsidRPr="00EA191B" w:rsidRDefault="00343E71" w:rsidP="00EC6B47">
      <w:pPr>
        <w:pStyle w:val="Corpotesto"/>
        <w:rPr>
          <w:noProof w:val="0"/>
        </w:rPr>
      </w:pPr>
      <w:r w:rsidRPr="00EA191B">
        <w:rPr>
          <w:noProof w:val="0"/>
        </w:rPr>
        <w:t xml:space="preserve">The current version of the IHE Technical Framework can be found </w:t>
      </w:r>
      <w:r w:rsidR="009A01B0" w:rsidRPr="00EA191B">
        <w:rPr>
          <w:noProof w:val="0"/>
        </w:rPr>
        <w:t>at</w:t>
      </w:r>
      <w:r w:rsidRPr="00EA191B">
        <w:rPr>
          <w:noProof w:val="0"/>
        </w:rPr>
        <w:t xml:space="preserve"> </w:t>
      </w:r>
      <w:hyperlink r:id="rId16" w:history="1">
        <w:r w:rsidRPr="00EA191B">
          <w:rPr>
            <w:rStyle w:val="Collegamentoipertestuale"/>
            <w:noProof w:val="0"/>
          </w:rPr>
          <w:t>http://www.ihe.net/Technical_Frameworks</w:t>
        </w:r>
      </w:hyperlink>
      <w:r w:rsidRPr="00EA191B">
        <w:rPr>
          <w:noProof w:val="0"/>
        </w:rPr>
        <w:t>.</w:t>
      </w:r>
    </w:p>
    <w:p w14:paraId="39440434" w14:textId="77777777" w:rsidR="00EC6B47" w:rsidRPr="00EA191B" w:rsidRDefault="00EC6B47" w:rsidP="00EC6B47">
      <w:pPr>
        <w:pStyle w:val="Corpotesto"/>
        <w:rPr>
          <w:noProof w:val="0"/>
          <w:highlight w:val="yellow"/>
        </w:rPr>
      </w:pPr>
    </w:p>
    <w:p w14:paraId="0161FEE3" w14:textId="77777777" w:rsidR="00EC6B47" w:rsidRPr="00EA191B" w:rsidRDefault="00EC6B47" w:rsidP="00EC6B47">
      <w:pPr>
        <w:pStyle w:val="Titolosommario"/>
        <w:rPr>
          <w:rFonts w:ascii="Times New Roman" w:hAnsi="Times New Roman"/>
          <w:color w:val="auto"/>
          <w:sz w:val="24"/>
          <w:szCs w:val="24"/>
        </w:rPr>
      </w:pPr>
      <w:r w:rsidRPr="00EA191B">
        <w:br w:type="page"/>
      </w:r>
      <w:r w:rsidRPr="00EA191B">
        <w:rPr>
          <w:rFonts w:ascii="Times New Roman" w:hAnsi="Times New Roman"/>
          <w:color w:val="auto"/>
          <w:sz w:val="24"/>
          <w:szCs w:val="24"/>
        </w:rPr>
        <w:lastRenderedPageBreak/>
        <w:t>CONTENTS</w:t>
      </w:r>
    </w:p>
    <w:p w14:paraId="277BF33A" w14:textId="77777777" w:rsidR="00EC6B47" w:rsidRPr="00EA191B" w:rsidRDefault="00EC6B47" w:rsidP="00EC6B47">
      <w:pPr>
        <w:rPr>
          <w:lang w:val="en-US"/>
        </w:rPr>
      </w:pPr>
    </w:p>
    <w:p w14:paraId="2755E66F" w14:textId="77777777" w:rsidR="007B5D4B" w:rsidRPr="00EA191B" w:rsidRDefault="00EC6B47">
      <w:pPr>
        <w:pStyle w:val="Sommario1"/>
        <w:rPr>
          <w:rFonts w:asciiTheme="minorHAnsi" w:eastAsiaTheme="minorEastAsia" w:hAnsiTheme="minorHAnsi" w:cstheme="minorBidi"/>
          <w:noProof/>
          <w:sz w:val="22"/>
          <w:szCs w:val="22"/>
        </w:rPr>
      </w:pPr>
      <w:r w:rsidRPr="00EA191B">
        <w:rPr>
          <w:smallCaps/>
          <w:sz w:val="20"/>
        </w:rPr>
        <w:fldChar w:fldCharType="begin"/>
      </w:r>
      <w:r w:rsidRPr="00EA191B">
        <w:instrText xml:space="preserve"> TOC \o "2-7" \h \z \t "Heading 1,1,Appendix Heading 2,2,Appendix Heading 1,1,Appendix Heading 3,3,Glossary,1,Part Title,1" </w:instrText>
      </w:r>
      <w:r w:rsidRPr="00EA191B">
        <w:rPr>
          <w:smallCaps/>
          <w:sz w:val="20"/>
        </w:rPr>
        <w:fldChar w:fldCharType="separate"/>
      </w:r>
      <w:hyperlink w:anchor="_Toc486400031" w:history="1">
        <w:r w:rsidR="007B5D4B" w:rsidRPr="00EA191B">
          <w:rPr>
            <w:rStyle w:val="Collegamentoipertestuale"/>
            <w:noProof/>
          </w:rPr>
          <w:t>Introduction to this Supplement</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_Toc486400031 \h </w:instrText>
        </w:r>
        <w:r w:rsidR="007B5D4B" w:rsidRPr="00EA191B">
          <w:rPr>
            <w:noProof/>
            <w:webHidden/>
          </w:rPr>
        </w:r>
        <w:r w:rsidR="007B5D4B" w:rsidRPr="00EA191B">
          <w:rPr>
            <w:noProof/>
            <w:webHidden/>
          </w:rPr>
          <w:fldChar w:fldCharType="separate"/>
        </w:r>
        <w:r w:rsidR="00454387">
          <w:rPr>
            <w:noProof/>
            <w:webHidden/>
          </w:rPr>
          <w:t>6</w:t>
        </w:r>
        <w:r w:rsidR="007B5D4B" w:rsidRPr="00EA191B">
          <w:rPr>
            <w:noProof/>
            <w:webHidden/>
          </w:rPr>
          <w:fldChar w:fldCharType="end"/>
        </w:r>
      </w:hyperlink>
    </w:p>
    <w:p w14:paraId="2576037F" w14:textId="77777777" w:rsidR="007B5D4B" w:rsidRPr="00EA191B" w:rsidRDefault="00D47380">
      <w:pPr>
        <w:pStyle w:val="Sommario2"/>
        <w:rPr>
          <w:rFonts w:asciiTheme="minorHAnsi" w:eastAsiaTheme="minorEastAsia" w:hAnsiTheme="minorHAnsi" w:cstheme="minorBidi"/>
          <w:noProof/>
          <w:sz w:val="22"/>
          <w:szCs w:val="22"/>
        </w:rPr>
      </w:pPr>
      <w:hyperlink w:anchor="_Toc486400032" w:history="1">
        <w:r w:rsidR="007B5D4B" w:rsidRPr="00EA191B">
          <w:rPr>
            <w:rStyle w:val="Collegamentoipertestuale"/>
            <w:noProof/>
          </w:rPr>
          <w:t>Open Issues and Questions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_Toc486400032 \h </w:instrText>
        </w:r>
        <w:r w:rsidR="007B5D4B" w:rsidRPr="00EA191B">
          <w:rPr>
            <w:noProof/>
            <w:webHidden/>
          </w:rPr>
        </w:r>
        <w:r w:rsidR="007B5D4B" w:rsidRPr="00EA191B">
          <w:rPr>
            <w:noProof/>
            <w:webHidden/>
          </w:rPr>
          <w:fldChar w:fldCharType="separate"/>
        </w:r>
        <w:r w:rsidR="00454387">
          <w:rPr>
            <w:noProof/>
            <w:webHidden/>
          </w:rPr>
          <w:t>6</w:t>
        </w:r>
        <w:r w:rsidR="007B5D4B" w:rsidRPr="00EA191B">
          <w:rPr>
            <w:noProof/>
            <w:webHidden/>
          </w:rPr>
          <w:fldChar w:fldCharType="end"/>
        </w:r>
      </w:hyperlink>
    </w:p>
    <w:p w14:paraId="3B70EA71" w14:textId="77777777" w:rsidR="007B5D4B" w:rsidRPr="00EA191B" w:rsidRDefault="00D47380">
      <w:pPr>
        <w:pStyle w:val="Sommario2"/>
        <w:rPr>
          <w:rFonts w:asciiTheme="minorHAnsi" w:eastAsiaTheme="minorEastAsia" w:hAnsiTheme="minorHAnsi" w:cstheme="minorBidi"/>
          <w:noProof/>
          <w:sz w:val="22"/>
          <w:szCs w:val="22"/>
        </w:rPr>
      </w:pPr>
      <w:hyperlink w:anchor="_Toc486400033" w:history="1">
        <w:r w:rsidR="007B5D4B" w:rsidRPr="00EA191B">
          <w:rPr>
            <w:rStyle w:val="Collegamentoipertestuale"/>
            <w:noProof/>
          </w:rPr>
          <w:t>Closed Issues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_Toc486400033 \h </w:instrText>
        </w:r>
        <w:r w:rsidR="007B5D4B" w:rsidRPr="00EA191B">
          <w:rPr>
            <w:noProof/>
            <w:webHidden/>
          </w:rPr>
        </w:r>
        <w:r w:rsidR="007B5D4B" w:rsidRPr="00EA191B">
          <w:rPr>
            <w:noProof/>
            <w:webHidden/>
          </w:rPr>
          <w:fldChar w:fldCharType="separate"/>
        </w:r>
        <w:r w:rsidR="00454387">
          <w:rPr>
            <w:noProof/>
            <w:webHidden/>
          </w:rPr>
          <w:t>6</w:t>
        </w:r>
        <w:r w:rsidR="007B5D4B" w:rsidRPr="00EA191B">
          <w:rPr>
            <w:noProof/>
            <w:webHidden/>
          </w:rPr>
          <w:fldChar w:fldCharType="end"/>
        </w:r>
      </w:hyperlink>
    </w:p>
    <w:p w14:paraId="75DEB994" w14:textId="5C2B0E2D" w:rsidR="007B5D4B" w:rsidRPr="006D1B5B" w:rsidRDefault="00D47380">
      <w:pPr>
        <w:pStyle w:val="Sommario1"/>
        <w:rPr>
          <w:rFonts w:asciiTheme="minorHAnsi" w:eastAsiaTheme="minorEastAsia" w:hAnsiTheme="minorHAnsi" w:cstheme="minorBidi"/>
          <w:b/>
          <w:noProof/>
          <w:sz w:val="22"/>
          <w:szCs w:val="22"/>
        </w:rPr>
      </w:pPr>
      <w:hyperlink w:anchor="_Toc486400034" w:history="1">
        <w:r w:rsidR="007B5D4B" w:rsidRPr="006D1B5B">
          <w:rPr>
            <w:rStyle w:val="Collegamentoipertestuale"/>
            <w:b/>
            <w:noProof/>
          </w:rPr>
          <w:t>Volume 1 – Profiles</w:t>
        </w:r>
        <w:r w:rsidR="007B5D4B" w:rsidRPr="006D1B5B">
          <w:rPr>
            <w:b/>
            <w:noProof/>
            <w:webHidden/>
          </w:rPr>
          <w:tab/>
        </w:r>
        <w:r w:rsidR="007B5D4B" w:rsidRPr="006D1B5B">
          <w:rPr>
            <w:b/>
            <w:noProof/>
            <w:webHidden/>
          </w:rPr>
          <w:fldChar w:fldCharType="begin"/>
        </w:r>
        <w:r w:rsidR="007B5D4B" w:rsidRPr="006D1B5B">
          <w:rPr>
            <w:b/>
            <w:noProof/>
            <w:webHidden/>
          </w:rPr>
          <w:instrText xml:space="preserve"> PAGEREF _Toc486400034 \h </w:instrText>
        </w:r>
        <w:r w:rsidR="007B5D4B" w:rsidRPr="006D1B5B">
          <w:rPr>
            <w:b/>
            <w:noProof/>
            <w:webHidden/>
          </w:rPr>
        </w:r>
        <w:r w:rsidR="007B5D4B" w:rsidRPr="006D1B5B">
          <w:rPr>
            <w:b/>
            <w:noProof/>
            <w:webHidden/>
          </w:rPr>
          <w:fldChar w:fldCharType="separate"/>
        </w:r>
        <w:r w:rsidR="00454387">
          <w:rPr>
            <w:b/>
            <w:noProof/>
            <w:webHidden/>
          </w:rPr>
          <w:t>7</w:t>
        </w:r>
        <w:r w:rsidR="007B5D4B" w:rsidRPr="006D1B5B">
          <w:rPr>
            <w:b/>
            <w:noProof/>
            <w:webHidden/>
          </w:rPr>
          <w:fldChar w:fldCharType="end"/>
        </w:r>
      </w:hyperlink>
    </w:p>
    <w:p w14:paraId="7C825C5F" w14:textId="77777777" w:rsidR="007B5D4B" w:rsidRPr="00EA191B" w:rsidRDefault="00D47380">
      <w:pPr>
        <w:pStyle w:val="Sommario2"/>
        <w:rPr>
          <w:rFonts w:asciiTheme="minorHAnsi" w:eastAsiaTheme="minorEastAsia" w:hAnsiTheme="minorHAnsi" w:cstheme="minorBidi"/>
          <w:noProof/>
          <w:sz w:val="22"/>
          <w:szCs w:val="22"/>
        </w:rPr>
      </w:pPr>
      <w:hyperlink w:anchor="_Toc486400035" w:history="1">
        <w:r w:rsidR="007B5D4B" w:rsidRPr="00EA191B">
          <w:rPr>
            <w:rStyle w:val="Collegamentoipertestuale"/>
            <w:noProof/>
          </w:rPr>
          <w:t>Copyright Permission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_Toc486400035 \h </w:instrText>
        </w:r>
        <w:r w:rsidR="007B5D4B" w:rsidRPr="00EA191B">
          <w:rPr>
            <w:noProof/>
            <w:webHidden/>
          </w:rPr>
        </w:r>
        <w:r w:rsidR="007B5D4B" w:rsidRPr="00EA191B">
          <w:rPr>
            <w:noProof/>
            <w:webHidden/>
          </w:rPr>
          <w:fldChar w:fldCharType="separate"/>
        </w:r>
        <w:r w:rsidR="00454387">
          <w:rPr>
            <w:noProof/>
            <w:webHidden/>
          </w:rPr>
          <w:t>7</w:t>
        </w:r>
        <w:r w:rsidR="007B5D4B" w:rsidRPr="00EA191B">
          <w:rPr>
            <w:noProof/>
            <w:webHidden/>
          </w:rPr>
          <w:fldChar w:fldCharType="end"/>
        </w:r>
      </w:hyperlink>
    </w:p>
    <w:p w14:paraId="301EA139" w14:textId="77777777" w:rsidR="007B5D4B" w:rsidRPr="00EA191B" w:rsidRDefault="00D47380">
      <w:pPr>
        <w:pStyle w:val="Sommario2"/>
        <w:rPr>
          <w:rFonts w:asciiTheme="minorHAnsi" w:eastAsiaTheme="minorEastAsia" w:hAnsiTheme="minorHAnsi" w:cstheme="minorBidi"/>
          <w:noProof/>
          <w:sz w:val="22"/>
          <w:szCs w:val="22"/>
        </w:rPr>
      </w:pPr>
      <w:hyperlink w:anchor="_Toc486400036" w:history="1">
        <w:r w:rsidR="007B5D4B" w:rsidRPr="00EA191B">
          <w:rPr>
            <w:rStyle w:val="Collegamentoipertestuale"/>
            <w:noProof/>
          </w:rPr>
          <w:t>Domain-specific additions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_Toc486400036 \h </w:instrText>
        </w:r>
        <w:r w:rsidR="007B5D4B" w:rsidRPr="00EA191B">
          <w:rPr>
            <w:noProof/>
            <w:webHidden/>
          </w:rPr>
        </w:r>
        <w:r w:rsidR="007B5D4B" w:rsidRPr="00EA191B">
          <w:rPr>
            <w:noProof/>
            <w:webHidden/>
          </w:rPr>
          <w:fldChar w:fldCharType="separate"/>
        </w:r>
        <w:r w:rsidR="00454387">
          <w:rPr>
            <w:noProof/>
            <w:webHidden/>
          </w:rPr>
          <w:t>7</w:t>
        </w:r>
        <w:r w:rsidR="007B5D4B" w:rsidRPr="00EA191B">
          <w:rPr>
            <w:noProof/>
            <w:webHidden/>
          </w:rPr>
          <w:fldChar w:fldCharType="end"/>
        </w:r>
      </w:hyperlink>
    </w:p>
    <w:p w14:paraId="221BD329" w14:textId="77777777" w:rsidR="007B5D4B" w:rsidRPr="00EA191B" w:rsidRDefault="00D47380">
      <w:pPr>
        <w:pStyle w:val="Sommario1"/>
        <w:rPr>
          <w:rFonts w:asciiTheme="minorHAnsi" w:eastAsiaTheme="minorEastAsia" w:hAnsiTheme="minorHAnsi" w:cstheme="minorBidi"/>
          <w:noProof/>
          <w:sz w:val="22"/>
          <w:szCs w:val="22"/>
        </w:rPr>
      </w:pPr>
      <w:hyperlink w:anchor="_Toc486400037" w:history="1">
        <w:r w:rsidR="007B5D4B" w:rsidRPr="00EA191B">
          <w:rPr>
            <w:rStyle w:val="Collegamentoipertestuale"/>
            <w:noProof/>
          </w:rPr>
          <w:t>26 Document Metadata Subscription Integration Profile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_Toc486400037 \h </w:instrText>
        </w:r>
        <w:r w:rsidR="007B5D4B" w:rsidRPr="00EA191B">
          <w:rPr>
            <w:noProof/>
            <w:webHidden/>
          </w:rPr>
        </w:r>
        <w:r w:rsidR="007B5D4B" w:rsidRPr="00EA191B">
          <w:rPr>
            <w:noProof/>
            <w:webHidden/>
          </w:rPr>
          <w:fldChar w:fldCharType="separate"/>
        </w:r>
        <w:r w:rsidR="00454387">
          <w:rPr>
            <w:noProof/>
            <w:webHidden/>
          </w:rPr>
          <w:t>8</w:t>
        </w:r>
        <w:r w:rsidR="007B5D4B" w:rsidRPr="00EA191B">
          <w:rPr>
            <w:noProof/>
            <w:webHidden/>
          </w:rPr>
          <w:fldChar w:fldCharType="end"/>
        </w:r>
      </w:hyperlink>
    </w:p>
    <w:p w14:paraId="2080A25D" w14:textId="77777777" w:rsidR="007B5D4B" w:rsidRPr="00EA191B" w:rsidRDefault="00D47380">
      <w:pPr>
        <w:pStyle w:val="Sommario4"/>
        <w:rPr>
          <w:rFonts w:asciiTheme="minorHAnsi" w:eastAsiaTheme="minorEastAsia" w:hAnsiTheme="minorHAnsi" w:cstheme="minorBidi"/>
          <w:noProof/>
          <w:sz w:val="22"/>
          <w:szCs w:val="22"/>
        </w:rPr>
      </w:pPr>
      <w:hyperlink w:anchor="_Toc486400038" w:history="1">
        <w:r w:rsidR="007B5D4B" w:rsidRPr="00EA191B">
          <w:rPr>
            <w:rStyle w:val="Collegamentoipertestuale"/>
            <w:bCs/>
            <w:noProof/>
          </w:rPr>
          <w:t>26.1.1.5 Notification Puller</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_Toc486400038 \h </w:instrText>
        </w:r>
        <w:r w:rsidR="007B5D4B" w:rsidRPr="00EA191B">
          <w:rPr>
            <w:noProof/>
            <w:webHidden/>
          </w:rPr>
        </w:r>
        <w:r w:rsidR="007B5D4B" w:rsidRPr="00EA191B">
          <w:rPr>
            <w:noProof/>
            <w:webHidden/>
          </w:rPr>
          <w:fldChar w:fldCharType="separate"/>
        </w:r>
        <w:r w:rsidR="00454387">
          <w:rPr>
            <w:noProof/>
            <w:webHidden/>
          </w:rPr>
          <w:t>10</w:t>
        </w:r>
        <w:r w:rsidR="007B5D4B" w:rsidRPr="00EA191B">
          <w:rPr>
            <w:noProof/>
            <w:webHidden/>
          </w:rPr>
          <w:fldChar w:fldCharType="end"/>
        </w:r>
      </w:hyperlink>
    </w:p>
    <w:p w14:paraId="01E194CB" w14:textId="77777777" w:rsidR="007B5D4B" w:rsidRPr="00EA191B" w:rsidRDefault="00D47380">
      <w:pPr>
        <w:pStyle w:val="Sommario4"/>
        <w:rPr>
          <w:rFonts w:asciiTheme="minorHAnsi" w:eastAsiaTheme="minorEastAsia" w:hAnsiTheme="minorHAnsi" w:cstheme="minorBidi"/>
          <w:noProof/>
          <w:sz w:val="22"/>
          <w:szCs w:val="22"/>
        </w:rPr>
      </w:pPr>
      <w:hyperlink w:anchor="_Toc486400039" w:history="1">
        <w:r w:rsidR="007B5D4B" w:rsidRPr="00EA191B">
          <w:rPr>
            <w:rStyle w:val="Collegamentoipertestuale"/>
            <w:bCs/>
            <w:noProof/>
          </w:rPr>
          <w:t>26.1.1.6 Notification Pull Point</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_Toc486400039 \h </w:instrText>
        </w:r>
        <w:r w:rsidR="007B5D4B" w:rsidRPr="00EA191B">
          <w:rPr>
            <w:noProof/>
            <w:webHidden/>
          </w:rPr>
        </w:r>
        <w:r w:rsidR="007B5D4B" w:rsidRPr="00EA191B">
          <w:rPr>
            <w:noProof/>
            <w:webHidden/>
          </w:rPr>
          <w:fldChar w:fldCharType="separate"/>
        </w:r>
        <w:r w:rsidR="00454387">
          <w:rPr>
            <w:noProof/>
            <w:webHidden/>
          </w:rPr>
          <w:t>11</w:t>
        </w:r>
        <w:r w:rsidR="007B5D4B" w:rsidRPr="00EA191B">
          <w:rPr>
            <w:noProof/>
            <w:webHidden/>
          </w:rPr>
          <w:fldChar w:fldCharType="end"/>
        </w:r>
      </w:hyperlink>
    </w:p>
    <w:p w14:paraId="4615DC67" w14:textId="77777777" w:rsidR="007B5D4B" w:rsidRPr="00EA191B" w:rsidRDefault="00D47380">
      <w:pPr>
        <w:pStyle w:val="Sommario3"/>
        <w:rPr>
          <w:rFonts w:asciiTheme="minorHAnsi" w:eastAsiaTheme="minorEastAsia" w:hAnsiTheme="minorHAnsi" w:cstheme="minorBidi"/>
          <w:noProof/>
          <w:sz w:val="22"/>
          <w:szCs w:val="22"/>
        </w:rPr>
      </w:pPr>
      <w:hyperlink w:anchor="_Toc486400040" w:history="1">
        <w:r w:rsidR="007B5D4B" w:rsidRPr="00EA191B">
          <w:rPr>
            <w:rStyle w:val="Collegamentoipertestuale"/>
            <w:noProof/>
          </w:rPr>
          <w:t>26.2.2 Folder Subscription Option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_Toc486400040 \h </w:instrText>
        </w:r>
        <w:r w:rsidR="007B5D4B" w:rsidRPr="00EA191B">
          <w:rPr>
            <w:noProof/>
            <w:webHidden/>
          </w:rPr>
        </w:r>
        <w:r w:rsidR="007B5D4B" w:rsidRPr="00EA191B">
          <w:rPr>
            <w:noProof/>
            <w:webHidden/>
          </w:rPr>
          <w:fldChar w:fldCharType="separate"/>
        </w:r>
        <w:r w:rsidR="00454387">
          <w:rPr>
            <w:noProof/>
            <w:webHidden/>
          </w:rPr>
          <w:t>12</w:t>
        </w:r>
        <w:r w:rsidR="007B5D4B" w:rsidRPr="00EA191B">
          <w:rPr>
            <w:noProof/>
            <w:webHidden/>
          </w:rPr>
          <w:fldChar w:fldCharType="end"/>
        </w:r>
      </w:hyperlink>
    </w:p>
    <w:p w14:paraId="4FB53F26" w14:textId="77777777" w:rsidR="007B5D4B" w:rsidRPr="00EA191B" w:rsidRDefault="00D47380">
      <w:pPr>
        <w:pStyle w:val="Sommario3"/>
        <w:rPr>
          <w:rFonts w:asciiTheme="minorHAnsi" w:eastAsiaTheme="minorEastAsia" w:hAnsiTheme="minorHAnsi" w:cstheme="minorBidi"/>
          <w:noProof/>
          <w:sz w:val="22"/>
          <w:szCs w:val="22"/>
        </w:rPr>
      </w:pPr>
      <w:hyperlink w:anchor="_Toc486400041" w:history="1">
        <w:r w:rsidR="007B5D4B" w:rsidRPr="00EA191B">
          <w:rPr>
            <w:rStyle w:val="Collegamentoipertestuale"/>
            <w:noProof/>
          </w:rPr>
          <w:t>26.2.3 Patient-Independent Subscription Option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_Toc486400041 \h </w:instrText>
        </w:r>
        <w:r w:rsidR="007B5D4B" w:rsidRPr="00EA191B">
          <w:rPr>
            <w:noProof/>
            <w:webHidden/>
          </w:rPr>
        </w:r>
        <w:r w:rsidR="007B5D4B" w:rsidRPr="00EA191B">
          <w:rPr>
            <w:noProof/>
            <w:webHidden/>
          </w:rPr>
          <w:fldChar w:fldCharType="separate"/>
        </w:r>
        <w:r w:rsidR="00454387">
          <w:rPr>
            <w:noProof/>
            <w:webHidden/>
          </w:rPr>
          <w:t>12</w:t>
        </w:r>
        <w:r w:rsidR="007B5D4B" w:rsidRPr="00EA191B">
          <w:rPr>
            <w:noProof/>
            <w:webHidden/>
          </w:rPr>
          <w:fldChar w:fldCharType="end"/>
        </w:r>
      </w:hyperlink>
    </w:p>
    <w:p w14:paraId="77447C94" w14:textId="77777777" w:rsidR="007B5D4B" w:rsidRPr="00EA191B" w:rsidRDefault="00D47380">
      <w:pPr>
        <w:pStyle w:val="Sommario3"/>
        <w:rPr>
          <w:rFonts w:asciiTheme="minorHAnsi" w:eastAsiaTheme="minorEastAsia" w:hAnsiTheme="minorHAnsi" w:cstheme="minorBidi"/>
          <w:noProof/>
          <w:sz w:val="22"/>
          <w:szCs w:val="22"/>
        </w:rPr>
      </w:pPr>
      <w:hyperlink w:anchor="_Toc486400042" w:history="1">
        <w:r w:rsidR="007B5D4B" w:rsidRPr="00EA191B">
          <w:rPr>
            <w:rStyle w:val="Collegamentoipertestuale"/>
            <w:bCs/>
            <w:noProof/>
          </w:rPr>
          <w:t>26.4.1 Concepts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_Toc486400042 \h </w:instrText>
        </w:r>
        <w:r w:rsidR="007B5D4B" w:rsidRPr="00EA191B">
          <w:rPr>
            <w:noProof/>
            <w:webHidden/>
          </w:rPr>
        </w:r>
        <w:r w:rsidR="007B5D4B" w:rsidRPr="00EA191B">
          <w:rPr>
            <w:noProof/>
            <w:webHidden/>
          </w:rPr>
          <w:fldChar w:fldCharType="separate"/>
        </w:r>
        <w:r w:rsidR="00454387">
          <w:rPr>
            <w:noProof/>
            <w:webHidden/>
          </w:rPr>
          <w:t>13</w:t>
        </w:r>
        <w:r w:rsidR="007B5D4B" w:rsidRPr="00EA191B">
          <w:rPr>
            <w:noProof/>
            <w:webHidden/>
          </w:rPr>
          <w:fldChar w:fldCharType="end"/>
        </w:r>
      </w:hyperlink>
    </w:p>
    <w:p w14:paraId="196C2990" w14:textId="77777777" w:rsidR="007B5D4B" w:rsidRPr="00EA191B" w:rsidRDefault="00D47380">
      <w:pPr>
        <w:pStyle w:val="Sommario4"/>
        <w:rPr>
          <w:rFonts w:asciiTheme="minorHAnsi" w:eastAsiaTheme="minorEastAsia" w:hAnsiTheme="minorHAnsi" w:cstheme="minorBidi"/>
          <w:noProof/>
          <w:sz w:val="22"/>
          <w:szCs w:val="22"/>
        </w:rPr>
      </w:pPr>
      <w:hyperlink w:anchor="_Toc486400043" w:history="1">
        <w:r w:rsidR="007B5D4B" w:rsidRPr="00EA191B">
          <w:rPr>
            <w:rStyle w:val="Collegamentoipertestuale"/>
            <w:noProof/>
          </w:rPr>
          <w:t>26.4.2.6 Use Case #6: Folder subscription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_Toc486400043 \h </w:instrText>
        </w:r>
        <w:r w:rsidR="007B5D4B" w:rsidRPr="00EA191B">
          <w:rPr>
            <w:noProof/>
            <w:webHidden/>
          </w:rPr>
        </w:r>
        <w:r w:rsidR="007B5D4B" w:rsidRPr="00EA191B">
          <w:rPr>
            <w:noProof/>
            <w:webHidden/>
          </w:rPr>
          <w:fldChar w:fldCharType="separate"/>
        </w:r>
        <w:r w:rsidR="00454387">
          <w:rPr>
            <w:noProof/>
            <w:webHidden/>
          </w:rPr>
          <w:t>14</w:t>
        </w:r>
        <w:r w:rsidR="007B5D4B" w:rsidRPr="00EA191B">
          <w:rPr>
            <w:noProof/>
            <w:webHidden/>
          </w:rPr>
          <w:fldChar w:fldCharType="end"/>
        </w:r>
      </w:hyperlink>
    </w:p>
    <w:p w14:paraId="65832D16" w14:textId="77777777" w:rsidR="007B5D4B" w:rsidRPr="00EA191B" w:rsidRDefault="00D47380">
      <w:pPr>
        <w:pStyle w:val="Sommario5"/>
        <w:rPr>
          <w:rFonts w:asciiTheme="minorHAnsi" w:eastAsiaTheme="minorEastAsia" w:hAnsiTheme="minorHAnsi" w:cstheme="minorBidi"/>
          <w:noProof/>
          <w:sz w:val="22"/>
          <w:szCs w:val="22"/>
        </w:rPr>
      </w:pPr>
      <w:hyperlink w:anchor="_Toc486400044" w:history="1">
        <w:r w:rsidR="007B5D4B" w:rsidRPr="00EA191B">
          <w:rPr>
            <w:rStyle w:val="Collegamentoipertestuale"/>
            <w:noProof/>
          </w:rPr>
          <w:t>26.4.2.6.1 Folder subscription Use Case Description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_Toc486400044 \h </w:instrText>
        </w:r>
        <w:r w:rsidR="007B5D4B" w:rsidRPr="00EA191B">
          <w:rPr>
            <w:noProof/>
            <w:webHidden/>
          </w:rPr>
        </w:r>
        <w:r w:rsidR="007B5D4B" w:rsidRPr="00EA191B">
          <w:rPr>
            <w:noProof/>
            <w:webHidden/>
          </w:rPr>
          <w:fldChar w:fldCharType="separate"/>
        </w:r>
        <w:r w:rsidR="00454387">
          <w:rPr>
            <w:noProof/>
            <w:webHidden/>
          </w:rPr>
          <w:t>14</w:t>
        </w:r>
        <w:r w:rsidR="007B5D4B" w:rsidRPr="00EA191B">
          <w:rPr>
            <w:noProof/>
            <w:webHidden/>
          </w:rPr>
          <w:fldChar w:fldCharType="end"/>
        </w:r>
      </w:hyperlink>
    </w:p>
    <w:p w14:paraId="74659289" w14:textId="77777777" w:rsidR="007B5D4B" w:rsidRPr="00EA191B" w:rsidRDefault="00D47380">
      <w:pPr>
        <w:pStyle w:val="Sommario5"/>
        <w:rPr>
          <w:rFonts w:asciiTheme="minorHAnsi" w:eastAsiaTheme="minorEastAsia" w:hAnsiTheme="minorHAnsi" w:cstheme="minorBidi"/>
          <w:noProof/>
          <w:sz w:val="22"/>
          <w:szCs w:val="22"/>
        </w:rPr>
      </w:pPr>
      <w:hyperlink w:anchor="_Toc486400045" w:history="1">
        <w:r w:rsidR="007B5D4B" w:rsidRPr="00EA191B">
          <w:rPr>
            <w:rStyle w:val="Collegamentoipertestuale"/>
            <w:noProof/>
          </w:rPr>
          <w:t>26.4.2.6.2. Folder subscription Process Flow</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_Toc486400045 \h </w:instrText>
        </w:r>
        <w:r w:rsidR="007B5D4B" w:rsidRPr="00EA191B">
          <w:rPr>
            <w:noProof/>
            <w:webHidden/>
          </w:rPr>
        </w:r>
        <w:r w:rsidR="007B5D4B" w:rsidRPr="00EA191B">
          <w:rPr>
            <w:noProof/>
            <w:webHidden/>
          </w:rPr>
          <w:fldChar w:fldCharType="separate"/>
        </w:r>
        <w:r w:rsidR="00454387">
          <w:rPr>
            <w:noProof/>
            <w:webHidden/>
          </w:rPr>
          <w:t>15</w:t>
        </w:r>
        <w:r w:rsidR="007B5D4B" w:rsidRPr="00EA191B">
          <w:rPr>
            <w:noProof/>
            <w:webHidden/>
          </w:rPr>
          <w:fldChar w:fldCharType="end"/>
        </w:r>
      </w:hyperlink>
    </w:p>
    <w:p w14:paraId="77B38109" w14:textId="77777777" w:rsidR="007B5D4B" w:rsidRPr="00EA191B" w:rsidRDefault="00D47380">
      <w:pPr>
        <w:pStyle w:val="Sommario4"/>
        <w:rPr>
          <w:rFonts w:asciiTheme="minorHAnsi" w:eastAsiaTheme="minorEastAsia" w:hAnsiTheme="minorHAnsi" w:cstheme="minorBidi"/>
          <w:noProof/>
          <w:sz w:val="22"/>
          <w:szCs w:val="22"/>
        </w:rPr>
      </w:pPr>
      <w:hyperlink w:anchor="_Toc486400046" w:history="1">
        <w:r w:rsidR="007B5D4B" w:rsidRPr="00EA191B">
          <w:rPr>
            <w:rStyle w:val="Collegamentoipertestuale"/>
            <w:noProof/>
          </w:rPr>
          <w:t>26.4.2.7 Use Case #7: GP’s EHR notification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_Toc486400046 \h </w:instrText>
        </w:r>
        <w:r w:rsidR="007B5D4B" w:rsidRPr="00EA191B">
          <w:rPr>
            <w:noProof/>
            <w:webHidden/>
          </w:rPr>
        </w:r>
        <w:r w:rsidR="007B5D4B" w:rsidRPr="00EA191B">
          <w:rPr>
            <w:noProof/>
            <w:webHidden/>
          </w:rPr>
          <w:fldChar w:fldCharType="separate"/>
        </w:r>
        <w:r w:rsidR="00454387">
          <w:rPr>
            <w:noProof/>
            <w:webHidden/>
          </w:rPr>
          <w:t>15</w:t>
        </w:r>
        <w:r w:rsidR="007B5D4B" w:rsidRPr="00EA191B">
          <w:rPr>
            <w:noProof/>
            <w:webHidden/>
          </w:rPr>
          <w:fldChar w:fldCharType="end"/>
        </w:r>
      </w:hyperlink>
    </w:p>
    <w:p w14:paraId="3C6A2C6F" w14:textId="77777777" w:rsidR="007B5D4B" w:rsidRPr="00EA191B" w:rsidRDefault="00D47380">
      <w:pPr>
        <w:pStyle w:val="Sommario5"/>
        <w:rPr>
          <w:rFonts w:asciiTheme="minorHAnsi" w:eastAsiaTheme="minorEastAsia" w:hAnsiTheme="minorHAnsi" w:cstheme="minorBidi"/>
          <w:noProof/>
          <w:sz w:val="22"/>
          <w:szCs w:val="22"/>
        </w:rPr>
      </w:pPr>
      <w:hyperlink w:anchor="_Toc486400047" w:history="1">
        <w:r w:rsidR="007B5D4B" w:rsidRPr="00EA191B">
          <w:rPr>
            <w:rStyle w:val="Collegamentoipertestuale"/>
            <w:bCs/>
            <w:noProof/>
          </w:rPr>
          <w:t>26.4.2.7.1 GP’s EHR notification Use Case Description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_Toc486400047 \h </w:instrText>
        </w:r>
        <w:r w:rsidR="007B5D4B" w:rsidRPr="00EA191B">
          <w:rPr>
            <w:noProof/>
            <w:webHidden/>
          </w:rPr>
        </w:r>
        <w:r w:rsidR="007B5D4B" w:rsidRPr="00EA191B">
          <w:rPr>
            <w:noProof/>
            <w:webHidden/>
          </w:rPr>
          <w:fldChar w:fldCharType="separate"/>
        </w:r>
        <w:r w:rsidR="00454387">
          <w:rPr>
            <w:noProof/>
            <w:webHidden/>
          </w:rPr>
          <w:t>15</w:t>
        </w:r>
        <w:r w:rsidR="007B5D4B" w:rsidRPr="00EA191B">
          <w:rPr>
            <w:noProof/>
            <w:webHidden/>
          </w:rPr>
          <w:fldChar w:fldCharType="end"/>
        </w:r>
      </w:hyperlink>
    </w:p>
    <w:p w14:paraId="50376308" w14:textId="77777777" w:rsidR="007B5D4B" w:rsidRPr="00EA191B" w:rsidRDefault="00D47380">
      <w:pPr>
        <w:pStyle w:val="Sommario5"/>
        <w:rPr>
          <w:rFonts w:asciiTheme="minorHAnsi" w:eastAsiaTheme="minorEastAsia" w:hAnsiTheme="minorHAnsi" w:cstheme="minorBidi"/>
          <w:noProof/>
          <w:sz w:val="22"/>
          <w:szCs w:val="22"/>
        </w:rPr>
      </w:pPr>
      <w:hyperlink w:anchor="_Toc486400048" w:history="1">
        <w:r w:rsidR="007B5D4B" w:rsidRPr="00EA191B">
          <w:rPr>
            <w:rStyle w:val="Collegamentoipertestuale"/>
            <w:iCs/>
            <w:noProof/>
          </w:rPr>
          <w:t>26.4</w:t>
        </w:r>
        <w:r w:rsidR="007B5D4B" w:rsidRPr="00EA191B">
          <w:rPr>
            <w:rStyle w:val="Collegamentoipertestuale"/>
            <w:noProof/>
          </w:rPr>
          <w:t xml:space="preserve">.2.7.2 GP’s </w:t>
        </w:r>
        <w:r w:rsidR="007B5D4B" w:rsidRPr="00EA191B">
          <w:rPr>
            <w:rStyle w:val="Collegamentoipertestuale"/>
            <w:bCs/>
            <w:noProof/>
          </w:rPr>
          <w:t xml:space="preserve">EHR notification </w:t>
        </w:r>
        <w:r w:rsidR="007B5D4B" w:rsidRPr="00EA191B">
          <w:rPr>
            <w:rStyle w:val="Collegamentoipertestuale"/>
            <w:noProof/>
          </w:rPr>
          <w:t>Process Flow</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_Toc486400048 \h </w:instrText>
        </w:r>
        <w:r w:rsidR="007B5D4B" w:rsidRPr="00EA191B">
          <w:rPr>
            <w:noProof/>
            <w:webHidden/>
          </w:rPr>
        </w:r>
        <w:r w:rsidR="007B5D4B" w:rsidRPr="00EA191B">
          <w:rPr>
            <w:noProof/>
            <w:webHidden/>
          </w:rPr>
          <w:fldChar w:fldCharType="separate"/>
        </w:r>
        <w:r w:rsidR="00454387">
          <w:rPr>
            <w:noProof/>
            <w:webHidden/>
          </w:rPr>
          <w:t>16</w:t>
        </w:r>
        <w:r w:rsidR="007B5D4B" w:rsidRPr="00EA191B">
          <w:rPr>
            <w:noProof/>
            <w:webHidden/>
          </w:rPr>
          <w:fldChar w:fldCharType="end"/>
        </w:r>
      </w:hyperlink>
    </w:p>
    <w:p w14:paraId="77DF1965" w14:textId="77777777" w:rsidR="007B5D4B" w:rsidRPr="00EA191B" w:rsidRDefault="00D47380">
      <w:pPr>
        <w:pStyle w:val="Sommario4"/>
        <w:rPr>
          <w:rFonts w:asciiTheme="minorHAnsi" w:eastAsiaTheme="minorEastAsia" w:hAnsiTheme="minorHAnsi" w:cstheme="minorBidi"/>
          <w:noProof/>
          <w:sz w:val="22"/>
          <w:szCs w:val="22"/>
        </w:rPr>
      </w:pPr>
      <w:hyperlink w:anchor="_Toc486400049" w:history="1">
        <w:r w:rsidR="007B5D4B" w:rsidRPr="00EA191B">
          <w:rPr>
            <w:rStyle w:val="Collegamentoipertestuale"/>
            <w:noProof/>
          </w:rPr>
          <w:t>26.4.2.8 Use Case #8: Patient-independent tele-consultant notification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_Toc486400049 \h </w:instrText>
        </w:r>
        <w:r w:rsidR="007B5D4B" w:rsidRPr="00EA191B">
          <w:rPr>
            <w:noProof/>
            <w:webHidden/>
          </w:rPr>
        </w:r>
        <w:r w:rsidR="007B5D4B" w:rsidRPr="00EA191B">
          <w:rPr>
            <w:noProof/>
            <w:webHidden/>
          </w:rPr>
          <w:fldChar w:fldCharType="separate"/>
        </w:r>
        <w:r w:rsidR="00454387">
          <w:rPr>
            <w:noProof/>
            <w:webHidden/>
          </w:rPr>
          <w:t>17</w:t>
        </w:r>
        <w:r w:rsidR="007B5D4B" w:rsidRPr="00EA191B">
          <w:rPr>
            <w:noProof/>
            <w:webHidden/>
          </w:rPr>
          <w:fldChar w:fldCharType="end"/>
        </w:r>
      </w:hyperlink>
    </w:p>
    <w:p w14:paraId="44DE42AF" w14:textId="77777777" w:rsidR="007B5D4B" w:rsidRPr="00EA191B" w:rsidRDefault="00D47380">
      <w:pPr>
        <w:pStyle w:val="Sommario5"/>
        <w:rPr>
          <w:rFonts w:asciiTheme="minorHAnsi" w:eastAsiaTheme="minorEastAsia" w:hAnsiTheme="minorHAnsi" w:cstheme="minorBidi"/>
          <w:noProof/>
          <w:sz w:val="22"/>
          <w:szCs w:val="22"/>
        </w:rPr>
      </w:pPr>
      <w:hyperlink w:anchor="_Toc486400050" w:history="1">
        <w:r w:rsidR="007B5D4B" w:rsidRPr="00EA191B">
          <w:rPr>
            <w:rStyle w:val="Collegamentoipertestuale"/>
            <w:noProof/>
          </w:rPr>
          <w:t>26.4.2.8.1 Patient-independent tele-consultant scenario</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_Toc486400050 \h </w:instrText>
        </w:r>
        <w:r w:rsidR="007B5D4B" w:rsidRPr="00EA191B">
          <w:rPr>
            <w:noProof/>
            <w:webHidden/>
          </w:rPr>
        </w:r>
        <w:r w:rsidR="007B5D4B" w:rsidRPr="00EA191B">
          <w:rPr>
            <w:noProof/>
            <w:webHidden/>
          </w:rPr>
          <w:fldChar w:fldCharType="separate"/>
        </w:r>
        <w:r w:rsidR="00454387">
          <w:rPr>
            <w:noProof/>
            <w:webHidden/>
          </w:rPr>
          <w:t>17</w:t>
        </w:r>
        <w:r w:rsidR="007B5D4B" w:rsidRPr="00EA191B">
          <w:rPr>
            <w:noProof/>
            <w:webHidden/>
          </w:rPr>
          <w:fldChar w:fldCharType="end"/>
        </w:r>
      </w:hyperlink>
    </w:p>
    <w:p w14:paraId="1DB10B51" w14:textId="77777777" w:rsidR="007B5D4B" w:rsidRPr="00EA191B" w:rsidRDefault="00D47380">
      <w:pPr>
        <w:pStyle w:val="Sommario5"/>
        <w:rPr>
          <w:rFonts w:asciiTheme="minorHAnsi" w:eastAsiaTheme="minorEastAsia" w:hAnsiTheme="minorHAnsi" w:cstheme="minorBidi"/>
          <w:noProof/>
          <w:sz w:val="22"/>
          <w:szCs w:val="22"/>
        </w:rPr>
      </w:pPr>
      <w:hyperlink w:anchor="_Toc486400051" w:history="1">
        <w:r w:rsidR="007B5D4B" w:rsidRPr="00EA191B">
          <w:rPr>
            <w:rStyle w:val="Collegamentoipertestuale"/>
            <w:noProof/>
          </w:rPr>
          <w:t>26.4.2.8.2 Tele-Consultant patient-independent notification Process Flow</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_Toc486400051 \h </w:instrText>
        </w:r>
        <w:r w:rsidR="007B5D4B" w:rsidRPr="00EA191B">
          <w:rPr>
            <w:noProof/>
            <w:webHidden/>
          </w:rPr>
        </w:r>
        <w:r w:rsidR="007B5D4B" w:rsidRPr="00EA191B">
          <w:rPr>
            <w:noProof/>
            <w:webHidden/>
          </w:rPr>
          <w:fldChar w:fldCharType="separate"/>
        </w:r>
        <w:r w:rsidR="00454387">
          <w:rPr>
            <w:noProof/>
            <w:webHidden/>
          </w:rPr>
          <w:t>18</w:t>
        </w:r>
        <w:r w:rsidR="007B5D4B" w:rsidRPr="00EA191B">
          <w:rPr>
            <w:noProof/>
            <w:webHidden/>
          </w:rPr>
          <w:fldChar w:fldCharType="end"/>
        </w:r>
      </w:hyperlink>
    </w:p>
    <w:p w14:paraId="2C0BF0CD" w14:textId="77777777" w:rsidR="007B5D4B" w:rsidRPr="00EA191B" w:rsidRDefault="00D47380">
      <w:pPr>
        <w:pStyle w:val="Sommario2"/>
        <w:rPr>
          <w:rFonts w:asciiTheme="minorHAnsi" w:eastAsiaTheme="minorEastAsia" w:hAnsiTheme="minorHAnsi" w:cstheme="minorBidi"/>
          <w:noProof/>
          <w:sz w:val="22"/>
          <w:szCs w:val="22"/>
        </w:rPr>
      </w:pPr>
      <w:hyperlink w:anchor="_Toc486400052" w:history="1">
        <w:r w:rsidR="007B5D4B" w:rsidRPr="00EA191B">
          <w:rPr>
            <w:rStyle w:val="Collegamentoipertestuale"/>
            <w:bCs/>
            <w:noProof/>
          </w:rPr>
          <w:t>26.5 DSUB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_Toc486400052 \h </w:instrText>
        </w:r>
        <w:r w:rsidR="007B5D4B" w:rsidRPr="00EA191B">
          <w:rPr>
            <w:noProof/>
            <w:webHidden/>
          </w:rPr>
        </w:r>
        <w:r w:rsidR="007B5D4B" w:rsidRPr="00EA191B">
          <w:rPr>
            <w:noProof/>
            <w:webHidden/>
          </w:rPr>
          <w:fldChar w:fldCharType="separate"/>
        </w:r>
        <w:r w:rsidR="00454387">
          <w:rPr>
            <w:noProof/>
            <w:webHidden/>
          </w:rPr>
          <w:t>18</w:t>
        </w:r>
        <w:r w:rsidR="007B5D4B" w:rsidRPr="00EA191B">
          <w:rPr>
            <w:noProof/>
            <w:webHidden/>
          </w:rPr>
          <w:fldChar w:fldCharType="end"/>
        </w:r>
      </w:hyperlink>
    </w:p>
    <w:p w14:paraId="6121C229" w14:textId="7ACBC842" w:rsidR="007B5D4B" w:rsidRPr="006D1B5B" w:rsidRDefault="00D47380">
      <w:pPr>
        <w:pStyle w:val="Sommario1"/>
        <w:rPr>
          <w:rFonts w:asciiTheme="minorHAnsi" w:eastAsiaTheme="minorEastAsia" w:hAnsiTheme="minorHAnsi" w:cstheme="minorBidi"/>
          <w:b/>
          <w:noProof/>
          <w:sz w:val="22"/>
          <w:szCs w:val="22"/>
        </w:rPr>
      </w:pPr>
      <w:hyperlink w:anchor="_Toc486400053" w:history="1">
        <w:r w:rsidR="007B5D4B" w:rsidRPr="006D1B5B">
          <w:rPr>
            <w:rStyle w:val="Collegamentoipertestuale"/>
            <w:b/>
            <w:noProof/>
          </w:rPr>
          <w:t>Volume 2b – Transactions</w:t>
        </w:r>
        <w:r w:rsidR="007B5D4B" w:rsidRPr="006D1B5B">
          <w:rPr>
            <w:b/>
            <w:noProof/>
            <w:webHidden/>
          </w:rPr>
          <w:tab/>
        </w:r>
        <w:r w:rsidR="007B5D4B" w:rsidRPr="006D1B5B">
          <w:rPr>
            <w:b/>
            <w:noProof/>
            <w:webHidden/>
          </w:rPr>
          <w:fldChar w:fldCharType="begin"/>
        </w:r>
        <w:r w:rsidR="007B5D4B" w:rsidRPr="006D1B5B">
          <w:rPr>
            <w:b/>
            <w:noProof/>
            <w:webHidden/>
          </w:rPr>
          <w:instrText xml:space="preserve"> PAGEREF _Toc486400053 \h </w:instrText>
        </w:r>
        <w:r w:rsidR="007B5D4B" w:rsidRPr="006D1B5B">
          <w:rPr>
            <w:b/>
            <w:noProof/>
            <w:webHidden/>
          </w:rPr>
        </w:r>
        <w:r w:rsidR="007B5D4B" w:rsidRPr="006D1B5B">
          <w:rPr>
            <w:b/>
            <w:noProof/>
            <w:webHidden/>
          </w:rPr>
          <w:fldChar w:fldCharType="separate"/>
        </w:r>
        <w:r w:rsidR="00454387">
          <w:rPr>
            <w:b/>
            <w:noProof/>
            <w:webHidden/>
          </w:rPr>
          <w:t>20</w:t>
        </w:r>
        <w:r w:rsidR="007B5D4B" w:rsidRPr="006D1B5B">
          <w:rPr>
            <w:b/>
            <w:noProof/>
            <w:webHidden/>
          </w:rPr>
          <w:fldChar w:fldCharType="end"/>
        </w:r>
      </w:hyperlink>
    </w:p>
    <w:p w14:paraId="672288FE" w14:textId="77777777" w:rsidR="007B5D4B" w:rsidRPr="00EA191B" w:rsidRDefault="00D47380">
      <w:pPr>
        <w:pStyle w:val="Sommario6"/>
        <w:rPr>
          <w:rFonts w:asciiTheme="minorHAnsi" w:eastAsiaTheme="minorEastAsia" w:hAnsiTheme="minorHAnsi" w:cstheme="minorBidi"/>
          <w:noProof/>
          <w:sz w:val="22"/>
          <w:szCs w:val="22"/>
        </w:rPr>
      </w:pPr>
      <w:hyperlink w:anchor="_Toc486400054" w:history="1">
        <w:r w:rsidR="007B5D4B" w:rsidRPr="00EA191B">
          <w:rPr>
            <w:rStyle w:val="Collegamentoipertestuale"/>
            <w:noProof/>
          </w:rPr>
          <w:t>3.52.4.1.3.1 Folder Subscription Option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_Toc486400054 \h </w:instrText>
        </w:r>
        <w:r w:rsidR="007B5D4B" w:rsidRPr="00EA191B">
          <w:rPr>
            <w:noProof/>
            <w:webHidden/>
          </w:rPr>
        </w:r>
        <w:r w:rsidR="007B5D4B" w:rsidRPr="00EA191B">
          <w:rPr>
            <w:noProof/>
            <w:webHidden/>
          </w:rPr>
          <w:fldChar w:fldCharType="separate"/>
        </w:r>
        <w:r w:rsidR="00454387">
          <w:rPr>
            <w:noProof/>
            <w:webHidden/>
          </w:rPr>
          <w:t>20</w:t>
        </w:r>
        <w:r w:rsidR="007B5D4B" w:rsidRPr="00EA191B">
          <w:rPr>
            <w:noProof/>
            <w:webHidden/>
          </w:rPr>
          <w:fldChar w:fldCharType="end"/>
        </w:r>
      </w:hyperlink>
    </w:p>
    <w:p w14:paraId="32EE59E8" w14:textId="77777777" w:rsidR="007B5D4B" w:rsidRPr="00EA191B" w:rsidRDefault="00D47380">
      <w:pPr>
        <w:pStyle w:val="Sommario5"/>
        <w:rPr>
          <w:rFonts w:asciiTheme="minorHAnsi" w:eastAsiaTheme="minorEastAsia" w:hAnsiTheme="minorHAnsi" w:cstheme="minorBidi"/>
          <w:noProof/>
          <w:sz w:val="22"/>
          <w:szCs w:val="22"/>
        </w:rPr>
      </w:pPr>
      <w:hyperlink w:anchor="_Toc486400055" w:history="1">
        <w:r w:rsidR="007B5D4B" w:rsidRPr="00EA191B">
          <w:rPr>
            <w:rStyle w:val="Collegamentoipertestuale"/>
            <w:noProof/>
          </w:rPr>
          <w:t>3.52.5.1.4 ihe:FolderMetadata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_Toc486400055 \h </w:instrText>
        </w:r>
        <w:r w:rsidR="007B5D4B" w:rsidRPr="00EA191B">
          <w:rPr>
            <w:noProof/>
            <w:webHidden/>
          </w:rPr>
        </w:r>
        <w:r w:rsidR="007B5D4B" w:rsidRPr="00EA191B">
          <w:rPr>
            <w:noProof/>
            <w:webHidden/>
          </w:rPr>
          <w:fldChar w:fldCharType="separate"/>
        </w:r>
        <w:r w:rsidR="00454387">
          <w:rPr>
            <w:noProof/>
            <w:webHidden/>
          </w:rPr>
          <w:t>20</w:t>
        </w:r>
        <w:r w:rsidR="007B5D4B" w:rsidRPr="00EA191B">
          <w:rPr>
            <w:noProof/>
            <w:webHidden/>
          </w:rPr>
          <w:fldChar w:fldCharType="end"/>
        </w:r>
      </w:hyperlink>
    </w:p>
    <w:p w14:paraId="7CFBE6C1" w14:textId="77777777" w:rsidR="007B5D4B" w:rsidRPr="00EA191B" w:rsidRDefault="00D47380">
      <w:pPr>
        <w:pStyle w:val="Sommario4"/>
        <w:rPr>
          <w:rFonts w:asciiTheme="minorHAnsi" w:eastAsiaTheme="minorEastAsia" w:hAnsiTheme="minorHAnsi" w:cstheme="minorBidi"/>
          <w:noProof/>
          <w:sz w:val="22"/>
          <w:szCs w:val="22"/>
        </w:rPr>
      </w:pPr>
      <w:hyperlink w:anchor="_Toc486400056" w:history="1">
        <w:r w:rsidR="007B5D4B" w:rsidRPr="00EA191B">
          <w:rPr>
            <w:rStyle w:val="Collegamentoipertestuale"/>
            <w:noProof/>
          </w:rPr>
          <w:t>3.52.5.2 Building Filter Expressions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_Toc486400056 \h </w:instrText>
        </w:r>
        <w:r w:rsidR="007B5D4B" w:rsidRPr="00EA191B">
          <w:rPr>
            <w:noProof/>
            <w:webHidden/>
          </w:rPr>
        </w:r>
        <w:r w:rsidR="007B5D4B" w:rsidRPr="00EA191B">
          <w:rPr>
            <w:noProof/>
            <w:webHidden/>
          </w:rPr>
          <w:fldChar w:fldCharType="separate"/>
        </w:r>
        <w:r w:rsidR="00454387">
          <w:rPr>
            <w:noProof/>
            <w:webHidden/>
          </w:rPr>
          <w:t>20</w:t>
        </w:r>
        <w:r w:rsidR="007B5D4B" w:rsidRPr="00EA191B">
          <w:rPr>
            <w:noProof/>
            <w:webHidden/>
          </w:rPr>
          <w:fldChar w:fldCharType="end"/>
        </w:r>
      </w:hyperlink>
    </w:p>
    <w:p w14:paraId="66D07345" w14:textId="77777777" w:rsidR="007B5D4B" w:rsidRPr="00EA191B" w:rsidRDefault="00D47380">
      <w:pPr>
        <w:pStyle w:val="Sommario5"/>
        <w:rPr>
          <w:rFonts w:asciiTheme="minorHAnsi" w:eastAsiaTheme="minorEastAsia" w:hAnsiTheme="minorHAnsi" w:cstheme="minorBidi"/>
          <w:noProof/>
          <w:sz w:val="22"/>
          <w:szCs w:val="22"/>
        </w:rPr>
      </w:pPr>
      <w:hyperlink w:anchor="_Toc486400057" w:history="1">
        <w:r w:rsidR="007B5D4B" w:rsidRPr="00EA191B">
          <w:rPr>
            <w:rStyle w:val="Collegamentoipertestuale"/>
            <w:noProof/>
            <w:lang w:eastAsia="it-IT"/>
          </w:rPr>
          <w:t>3.52.5.2.3 Subscriptions for folders 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_Toc486400057 \h </w:instrText>
        </w:r>
        <w:r w:rsidR="007B5D4B" w:rsidRPr="00EA191B">
          <w:rPr>
            <w:noProof/>
            <w:webHidden/>
          </w:rPr>
        </w:r>
        <w:r w:rsidR="007B5D4B" w:rsidRPr="00EA191B">
          <w:rPr>
            <w:noProof/>
            <w:webHidden/>
          </w:rPr>
          <w:fldChar w:fldCharType="separate"/>
        </w:r>
        <w:r w:rsidR="00454387">
          <w:rPr>
            <w:noProof/>
            <w:webHidden/>
          </w:rPr>
          <w:t>21</w:t>
        </w:r>
        <w:r w:rsidR="007B5D4B" w:rsidRPr="00EA191B">
          <w:rPr>
            <w:noProof/>
            <w:webHidden/>
          </w:rPr>
          <w:fldChar w:fldCharType="end"/>
        </w:r>
      </w:hyperlink>
    </w:p>
    <w:p w14:paraId="65E31354" w14:textId="77777777" w:rsidR="007B5D4B" w:rsidRPr="00EA191B" w:rsidRDefault="00D47380">
      <w:pPr>
        <w:pStyle w:val="Sommario5"/>
        <w:rPr>
          <w:rFonts w:asciiTheme="minorHAnsi" w:eastAsiaTheme="minorEastAsia" w:hAnsiTheme="minorHAnsi" w:cstheme="minorBidi"/>
          <w:noProof/>
          <w:sz w:val="22"/>
          <w:szCs w:val="22"/>
        </w:rPr>
      </w:pPr>
      <w:hyperlink w:anchor="_Toc486400058" w:history="1">
        <w:r w:rsidR="007B5D4B" w:rsidRPr="00EA191B">
          <w:rPr>
            <w:rStyle w:val="Collegamentoipertestuale"/>
            <w:noProof/>
            <w:lang w:eastAsia="it-IT"/>
          </w:rPr>
          <w:t>3.52.5.2.4 Patient-Independent Subscriptions for Document 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_Toc486400058 \h </w:instrText>
        </w:r>
        <w:r w:rsidR="007B5D4B" w:rsidRPr="00EA191B">
          <w:rPr>
            <w:noProof/>
            <w:webHidden/>
          </w:rPr>
        </w:r>
        <w:r w:rsidR="007B5D4B" w:rsidRPr="00EA191B">
          <w:rPr>
            <w:noProof/>
            <w:webHidden/>
          </w:rPr>
          <w:fldChar w:fldCharType="separate"/>
        </w:r>
        <w:r w:rsidR="00454387">
          <w:rPr>
            <w:noProof/>
            <w:webHidden/>
          </w:rPr>
          <w:t>22</w:t>
        </w:r>
        <w:r w:rsidR="007B5D4B" w:rsidRPr="00EA191B">
          <w:rPr>
            <w:noProof/>
            <w:webHidden/>
          </w:rPr>
          <w:fldChar w:fldCharType="end"/>
        </w:r>
      </w:hyperlink>
    </w:p>
    <w:p w14:paraId="5369619E" w14:textId="77777777" w:rsidR="007B5D4B" w:rsidRPr="00EA191B" w:rsidRDefault="00D47380">
      <w:pPr>
        <w:pStyle w:val="Sommario3"/>
        <w:rPr>
          <w:rFonts w:asciiTheme="minorHAnsi" w:eastAsiaTheme="minorEastAsia" w:hAnsiTheme="minorHAnsi" w:cstheme="minorBidi"/>
          <w:noProof/>
          <w:sz w:val="22"/>
          <w:szCs w:val="22"/>
        </w:rPr>
      </w:pPr>
      <w:hyperlink w:anchor="_Toc486400059" w:history="1">
        <w:r w:rsidR="007B5D4B" w:rsidRPr="00EA191B">
          <w:rPr>
            <w:rStyle w:val="Collegamentoipertestuale"/>
            <w:noProof/>
          </w:rPr>
          <w:t>3.52.6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_Toc486400059 \h </w:instrText>
        </w:r>
        <w:r w:rsidR="007B5D4B" w:rsidRPr="00EA191B">
          <w:rPr>
            <w:noProof/>
            <w:webHidden/>
          </w:rPr>
        </w:r>
        <w:r w:rsidR="007B5D4B" w:rsidRPr="00EA191B">
          <w:rPr>
            <w:noProof/>
            <w:webHidden/>
          </w:rPr>
          <w:fldChar w:fldCharType="separate"/>
        </w:r>
        <w:r w:rsidR="00454387">
          <w:rPr>
            <w:noProof/>
            <w:webHidden/>
          </w:rPr>
          <w:t>26</w:t>
        </w:r>
        <w:r w:rsidR="007B5D4B" w:rsidRPr="00EA191B">
          <w:rPr>
            <w:noProof/>
            <w:webHidden/>
          </w:rPr>
          <w:fldChar w:fldCharType="end"/>
        </w:r>
      </w:hyperlink>
    </w:p>
    <w:p w14:paraId="0CD2DE04" w14:textId="77777777" w:rsidR="007B5D4B" w:rsidRPr="00EA191B" w:rsidRDefault="00D47380">
      <w:pPr>
        <w:pStyle w:val="Sommario5"/>
        <w:rPr>
          <w:rFonts w:asciiTheme="minorHAnsi" w:eastAsiaTheme="minorEastAsia" w:hAnsiTheme="minorHAnsi" w:cstheme="minorBidi"/>
          <w:noProof/>
          <w:sz w:val="22"/>
          <w:szCs w:val="22"/>
        </w:rPr>
      </w:pPr>
      <w:hyperlink w:anchor="_Toc486400060" w:history="1">
        <w:r w:rsidR="007B5D4B" w:rsidRPr="00EA191B">
          <w:rPr>
            <w:rStyle w:val="Collegamentoipertestuale"/>
            <w:noProof/>
          </w:rPr>
          <w:t>3.53.4.1.2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_Toc486400060 \h </w:instrText>
        </w:r>
        <w:r w:rsidR="007B5D4B" w:rsidRPr="00EA191B">
          <w:rPr>
            <w:noProof/>
            <w:webHidden/>
          </w:rPr>
        </w:r>
        <w:r w:rsidR="007B5D4B" w:rsidRPr="00EA191B">
          <w:rPr>
            <w:noProof/>
            <w:webHidden/>
          </w:rPr>
          <w:fldChar w:fldCharType="separate"/>
        </w:r>
        <w:r w:rsidR="00454387">
          <w:rPr>
            <w:noProof/>
            <w:webHidden/>
          </w:rPr>
          <w:t>27</w:t>
        </w:r>
        <w:r w:rsidR="007B5D4B" w:rsidRPr="00EA191B">
          <w:rPr>
            <w:noProof/>
            <w:webHidden/>
          </w:rPr>
          <w:fldChar w:fldCharType="end"/>
        </w:r>
      </w:hyperlink>
    </w:p>
    <w:p w14:paraId="109BFD59" w14:textId="77777777" w:rsidR="007B5D4B" w:rsidRPr="00EA191B" w:rsidRDefault="00D47380">
      <w:pPr>
        <w:pStyle w:val="Sommario5"/>
        <w:rPr>
          <w:rFonts w:asciiTheme="minorHAnsi" w:eastAsiaTheme="minorEastAsia" w:hAnsiTheme="minorHAnsi" w:cstheme="minorBidi"/>
          <w:noProof/>
          <w:sz w:val="22"/>
          <w:szCs w:val="22"/>
        </w:rPr>
      </w:pPr>
      <w:hyperlink w:anchor="_Toc486400061" w:history="1">
        <w:r w:rsidR="007B5D4B" w:rsidRPr="00EA191B">
          <w:rPr>
            <w:rStyle w:val="Collegamentoipertestuale"/>
            <w:noProof/>
          </w:rPr>
          <w:t>3.53.4.1.3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_Toc486400061 \h </w:instrText>
        </w:r>
        <w:r w:rsidR="007B5D4B" w:rsidRPr="00EA191B">
          <w:rPr>
            <w:noProof/>
            <w:webHidden/>
          </w:rPr>
        </w:r>
        <w:r w:rsidR="007B5D4B" w:rsidRPr="00EA191B">
          <w:rPr>
            <w:noProof/>
            <w:webHidden/>
          </w:rPr>
          <w:fldChar w:fldCharType="separate"/>
        </w:r>
        <w:r w:rsidR="00454387">
          <w:rPr>
            <w:noProof/>
            <w:webHidden/>
          </w:rPr>
          <w:t>29</w:t>
        </w:r>
        <w:r w:rsidR="007B5D4B" w:rsidRPr="00EA191B">
          <w:rPr>
            <w:noProof/>
            <w:webHidden/>
          </w:rPr>
          <w:fldChar w:fldCharType="end"/>
        </w:r>
      </w:hyperlink>
    </w:p>
    <w:p w14:paraId="4B52F428" w14:textId="77777777" w:rsidR="007B5D4B" w:rsidRPr="00EA191B" w:rsidRDefault="00D47380">
      <w:pPr>
        <w:pStyle w:val="Sommario6"/>
        <w:rPr>
          <w:rFonts w:asciiTheme="minorHAnsi" w:eastAsiaTheme="minorEastAsia" w:hAnsiTheme="minorHAnsi" w:cstheme="minorBidi"/>
          <w:noProof/>
          <w:sz w:val="22"/>
          <w:szCs w:val="22"/>
        </w:rPr>
      </w:pPr>
      <w:hyperlink w:anchor="_Toc486400062" w:history="1">
        <w:r w:rsidR="007B5D4B" w:rsidRPr="00EA191B">
          <w:rPr>
            <w:rStyle w:val="Collegamentoipertestuale"/>
            <w:noProof/>
          </w:rPr>
          <w:t>3.53.4.1.4.4 Folder Notification Example (ihe:FolderMetadata)</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_Toc486400062 \h </w:instrText>
        </w:r>
        <w:r w:rsidR="007B5D4B" w:rsidRPr="00EA191B">
          <w:rPr>
            <w:noProof/>
            <w:webHidden/>
          </w:rPr>
        </w:r>
        <w:r w:rsidR="007B5D4B" w:rsidRPr="00EA191B">
          <w:rPr>
            <w:noProof/>
            <w:webHidden/>
          </w:rPr>
          <w:fldChar w:fldCharType="separate"/>
        </w:r>
        <w:r w:rsidR="00454387">
          <w:rPr>
            <w:noProof/>
            <w:webHidden/>
          </w:rPr>
          <w:t>29</w:t>
        </w:r>
        <w:r w:rsidR="007B5D4B" w:rsidRPr="00EA191B">
          <w:rPr>
            <w:noProof/>
            <w:webHidden/>
          </w:rPr>
          <w:fldChar w:fldCharType="end"/>
        </w:r>
      </w:hyperlink>
    </w:p>
    <w:p w14:paraId="486D7E8B" w14:textId="77777777" w:rsidR="007B5D4B" w:rsidRPr="00EA191B" w:rsidRDefault="00D47380">
      <w:pPr>
        <w:pStyle w:val="Sommario5"/>
        <w:rPr>
          <w:rFonts w:asciiTheme="minorHAnsi" w:eastAsiaTheme="minorEastAsia" w:hAnsiTheme="minorHAnsi" w:cstheme="minorBidi"/>
          <w:noProof/>
          <w:sz w:val="22"/>
          <w:szCs w:val="22"/>
        </w:rPr>
      </w:pPr>
      <w:hyperlink w:anchor="_Toc486400063" w:history="1">
        <w:r w:rsidR="007B5D4B" w:rsidRPr="00EA191B">
          <w:rPr>
            <w:rStyle w:val="Collegamentoipertestuale"/>
            <w:noProof/>
          </w:rPr>
          <w:t>3.54.4.1.1 Trigger</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_Toc486400063 \h </w:instrText>
        </w:r>
        <w:r w:rsidR="007B5D4B" w:rsidRPr="00EA191B">
          <w:rPr>
            <w:noProof/>
            <w:webHidden/>
          </w:rPr>
        </w:r>
        <w:r w:rsidR="007B5D4B" w:rsidRPr="00EA191B">
          <w:rPr>
            <w:noProof/>
            <w:webHidden/>
          </w:rPr>
          <w:fldChar w:fldCharType="separate"/>
        </w:r>
        <w:r w:rsidR="00454387">
          <w:rPr>
            <w:noProof/>
            <w:webHidden/>
          </w:rPr>
          <w:t>32</w:t>
        </w:r>
        <w:r w:rsidR="007B5D4B" w:rsidRPr="00EA191B">
          <w:rPr>
            <w:noProof/>
            <w:webHidden/>
          </w:rPr>
          <w:fldChar w:fldCharType="end"/>
        </w:r>
      </w:hyperlink>
    </w:p>
    <w:p w14:paraId="2B9C766F" w14:textId="77777777" w:rsidR="007B5D4B" w:rsidRPr="00EA191B" w:rsidRDefault="00D47380">
      <w:pPr>
        <w:pStyle w:val="Sommario5"/>
        <w:rPr>
          <w:rFonts w:asciiTheme="minorHAnsi" w:eastAsiaTheme="minorEastAsia" w:hAnsiTheme="minorHAnsi" w:cstheme="minorBidi"/>
          <w:noProof/>
          <w:sz w:val="22"/>
          <w:szCs w:val="22"/>
        </w:rPr>
      </w:pPr>
      <w:hyperlink w:anchor="_Toc486400064" w:history="1">
        <w:r w:rsidR="007B5D4B" w:rsidRPr="00EA191B">
          <w:rPr>
            <w:rStyle w:val="Collegamentoipertestuale"/>
            <w:noProof/>
          </w:rPr>
          <w:t>3.54.4.1.2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_Toc486400064 \h </w:instrText>
        </w:r>
        <w:r w:rsidR="007B5D4B" w:rsidRPr="00EA191B">
          <w:rPr>
            <w:noProof/>
            <w:webHidden/>
          </w:rPr>
        </w:r>
        <w:r w:rsidR="007B5D4B" w:rsidRPr="00EA191B">
          <w:rPr>
            <w:noProof/>
            <w:webHidden/>
          </w:rPr>
          <w:fldChar w:fldCharType="separate"/>
        </w:r>
        <w:r w:rsidR="00454387">
          <w:rPr>
            <w:noProof/>
            <w:webHidden/>
          </w:rPr>
          <w:t>33</w:t>
        </w:r>
        <w:r w:rsidR="007B5D4B" w:rsidRPr="00EA191B">
          <w:rPr>
            <w:noProof/>
            <w:webHidden/>
          </w:rPr>
          <w:fldChar w:fldCharType="end"/>
        </w:r>
      </w:hyperlink>
    </w:p>
    <w:p w14:paraId="2C78554B" w14:textId="77777777" w:rsidR="007B5D4B" w:rsidRPr="00EA191B" w:rsidRDefault="00D47380">
      <w:pPr>
        <w:pStyle w:val="Sommario5"/>
        <w:rPr>
          <w:rFonts w:asciiTheme="minorHAnsi" w:eastAsiaTheme="minorEastAsia" w:hAnsiTheme="minorHAnsi" w:cstheme="minorBidi"/>
          <w:noProof/>
          <w:sz w:val="22"/>
          <w:szCs w:val="22"/>
        </w:rPr>
      </w:pPr>
      <w:hyperlink w:anchor="_Toc486400065" w:history="1">
        <w:r w:rsidR="007B5D4B" w:rsidRPr="00EA191B">
          <w:rPr>
            <w:rStyle w:val="Collegamentoipertestuale"/>
            <w:noProof/>
          </w:rPr>
          <w:t>3.54.5.1.1 Document Metadata Publisher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_Toc486400065 \h </w:instrText>
        </w:r>
        <w:r w:rsidR="007B5D4B" w:rsidRPr="00EA191B">
          <w:rPr>
            <w:noProof/>
            <w:webHidden/>
          </w:rPr>
        </w:r>
        <w:r w:rsidR="007B5D4B" w:rsidRPr="00EA191B">
          <w:rPr>
            <w:noProof/>
            <w:webHidden/>
          </w:rPr>
          <w:fldChar w:fldCharType="separate"/>
        </w:r>
        <w:r w:rsidR="00454387">
          <w:rPr>
            <w:noProof/>
            <w:webHidden/>
          </w:rPr>
          <w:t>33</w:t>
        </w:r>
        <w:r w:rsidR="007B5D4B" w:rsidRPr="00EA191B">
          <w:rPr>
            <w:noProof/>
            <w:webHidden/>
          </w:rPr>
          <w:fldChar w:fldCharType="end"/>
        </w:r>
      </w:hyperlink>
    </w:p>
    <w:p w14:paraId="1F6CF757" w14:textId="77777777" w:rsidR="007B5D4B" w:rsidRPr="00EA191B" w:rsidRDefault="00D47380">
      <w:pPr>
        <w:pStyle w:val="Sommario5"/>
        <w:rPr>
          <w:rFonts w:asciiTheme="minorHAnsi" w:eastAsiaTheme="minorEastAsia" w:hAnsiTheme="minorHAnsi" w:cstheme="minorBidi"/>
          <w:noProof/>
          <w:sz w:val="22"/>
          <w:szCs w:val="22"/>
        </w:rPr>
      </w:pPr>
      <w:hyperlink w:anchor="_Toc486400066" w:history="1">
        <w:r w:rsidR="007B5D4B" w:rsidRPr="00EA191B">
          <w:rPr>
            <w:rStyle w:val="Collegamentoipertestuale"/>
            <w:noProof/>
          </w:rPr>
          <w:t>3.54.5.1.2 Document Metadata Notification Broker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_Toc486400066 \h </w:instrText>
        </w:r>
        <w:r w:rsidR="007B5D4B" w:rsidRPr="00EA191B">
          <w:rPr>
            <w:noProof/>
            <w:webHidden/>
          </w:rPr>
        </w:r>
        <w:r w:rsidR="007B5D4B" w:rsidRPr="00EA191B">
          <w:rPr>
            <w:noProof/>
            <w:webHidden/>
          </w:rPr>
          <w:fldChar w:fldCharType="separate"/>
        </w:r>
        <w:r w:rsidR="00454387">
          <w:rPr>
            <w:noProof/>
            <w:webHidden/>
          </w:rPr>
          <w:t>34</w:t>
        </w:r>
        <w:r w:rsidR="007B5D4B" w:rsidRPr="00EA191B">
          <w:rPr>
            <w:noProof/>
            <w:webHidden/>
          </w:rPr>
          <w:fldChar w:fldCharType="end"/>
        </w:r>
      </w:hyperlink>
    </w:p>
    <w:p w14:paraId="325976F5" w14:textId="76CE8C1A" w:rsidR="007B5D4B" w:rsidRPr="006D1B5B" w:rsidRDefault="00D47380">
      <w:pPr>
        <w:pStyle w:val="Sommario1"/>
        <w:rPr>
          <w:rFonts w:asciiTheme="minorHAnsi" w:eastAsiaTheme="minorEastAsia" w:hAnsiTheme="minorHAnsi" w:cstheme="minorBidi"/>
          <w:b/>
          <w:noProof/>
          <w:sz w:val="22"/>
          <w:szCs w:val="22"/>
        </w:rPr>
      </w:pPr>
      <w:hyperlink w:anchor="_Toc486400067" w:history="1">
        <w:r w:rsidR="007B5D4B" w:rsidRPr="006D1B5B">
          <w:rPr>
            <w:rStyle w:val="Collegamentoipertestuale"/>
            <w:b/>
            <w:noProof/>
          </w:rPr>
          <w:t>Volume 2c – Transactions</w:t>
        </w:r>
        <w:r w:rsidR="007B5D4B" w:rsidRPr="006D1B5B">
          <w:rPr>
            <w:b/>
            <w:noProof/>
            <w:webHidden/>
          </w:rPr>
          <w:tab/>
        </w:r>
        <w:r w:rsidR="007B5D4B" w:rsidRPr="006D1B5B">
          <w:rPr>
            <w:b/>
            <w:noProof/>
            <w:webHidden/>
          </w:rPr>
          <w:fldChar w:fldCharType="begin"/>
        </w:r>
        <w:r w:rsidR="007B5D4B" w:rsidRPr="006D1B5B">
          <w:rPr>
            <w:b/>
            <w:noProof/>
            <w:webHidden/>
          </w:rPr>
          <w:instrText xml:space="preserve"> PAGEREF _Toc486400067 \h </w:instrText>
        </w:r>
        <w:r w:rsidR="007B5D4B" w:rsidRPr="006D1B5B">
          <w:rPr>
            <w:b/>
            <w:noProof/>
            <w:webHidden/>
          </w:rPr>
        </w:r>
        <w:r w:rsidR="007B5D4B" w:rsidRPr="006D1B5B">
          <w:rPr>
            <w:b/>
            <w:noProof/>
            <w:webHidden/>
          </w:rPr>
          <w:fldChar w:fldCharType="separate"/>
        </w:r>
        <w:r w:rsidR="00454387">
          <w:rPr>
            <w:b/>
            <w:noProof/>
            <w:webHidden/>
          </w:rPr>
          <w:t>36</w:t>
        </w:r>
        <w:r w:rsidR="007B5D4B" w:rsidRPr="006D1B5B">
          <w:rPr>
            <w:b/>
            <w:noProof/>
            <w:webHidden/>
          </w:rPr>
          <w:fldChar w:fldCharType="end"/>
        </w:r>
      </w:hyperlink>
    </w:p>
    <w:p w14:paraId="2D35713E" w14:textId="77777777" w:rsidR="007B5D4B" w:rsidRPr="00EA191B" w:rsidRDefault="00D47380">
      <w:pPr>
        <w:pStyle w:val="Sommario2"/>
        <w:rPr>
          <w:rFonts w:asciiTheme="minorHAnsi" w:eastAsiaTheme="minorEastAsia" w:hAnsiTheme="minorHAnsi" w:cstheme="minorBidi"/>
          <w:noProof/>
          <w:sz w:val="22"/>
          <w:szCs w:val="22"/>
        </w:rPr>
      </w:pPr>
      <w:hyperlink w:anchor="_Toc486400068" w:history="1">
        <w:r w:rsidR="007B5D4B" w:rsidRPr="00EA191B">
          <w:rPr>
            <w:rStyle w:val="Collegamentoipertestuale"/>
            <w:noProof/>
          </w:rPr>
          <w:t>3.69 Create Destroy Pull Point</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_Toc486400068 \h </w:instrText>
        </w:r>
        <w:r w:rsidR="007B5D4B" w:rsidRPr="00EA191B">
          <w:rPr>
            <w:noProof/>
            <w:webHidden/>
          </w:rPr>
        </w:r>
        <w:r w:rsidR="007B5D4B" w:rsidRPr="00EA191B">
          <w:rPr>
            <w:noProof/>
            <w:webHidden/>
          </w:rPr>
          <w:fldChar w:fldCharType="separate"/>
        </w:r>
        <w:r w:rsidR="00454387">
          <w:rPr>
            <w:noProof/>
            <w:webHidden/>
          </w:rPr>
          <w:t>36</w:t>
        </w:r>
        <w:r w:rsidR="007B5D4B" w:rsidRPr="00EA191B">
          <w:rPr>
            <w:noProof/>
            <w:webHidden/>
          </w:rPr>
          <w:fldChar w:fldCharType="end"/>
        </w:r>
      </w:hyperlink>
    </w:p>
    <w:p w14:paraId="76462200" w14:textId="77777777" w:rsidR="007B5D4B" w:rsidRPr="00EA191B" w:rsidRDefault="00D47380">
      <w:pPr>
        <w:pStyle w:val="Sommario3"/>
        <w:rPr>
          <w:rFonts w:asciiTheme="minorHAnsi" w:eastAsiaTheme="minorEastAsia" w:hAnsiTheme="minorHAnsi" w:cstheme="minorBidi"/>
          <w:noProof/>
          <w:sz w:val="22"/>
          <w:szCs w:val="22"/>
        </w:rPr>
      </w:pPr>
      <w:hyperlink w:anchor="_Toc486400069" w:history="1">
        <w:r w:rsidR="007B5D4B" w:rsidRPr="00EA191B">
          <w:rPr>
            <w:rStyle w:val="Collegamentoipertestuale"/>
            <w:noProof/>
          </w:rPr>
          <w:t>3.69.1 Scope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_Toc486400069 \h </w:instrText>
        </w:r>
        <w:r w:rsidR="007B5D4B" w:rsidRPr="00EA191B">
          <w:rPr>
            <w:noProof/>
            <w:webHidden/>
          </w:rPr>
        </w:r>
        <w:r w:rsidR="007B5D4B" w:rsidRPr="00EA191B">
          <w:rPr>
            <w:noProof/>
            <w:webHidden/>
          </w:rPr>
          <w:fldChar w:fldCharType="separate"/>
        </w:r>
        <w:r w:rsidR="00454387">
          <w:rPr>
            <w:noProof/>
            <w:webHidden/>
          </w:rPr>
          <w:t>36</w:t>
        </w:r>
        <w:r w:rsidR="007B5D4B" w:rsidRPr="00EA191B">
          <w:rPr>
            <w:noProof/>
            <w:webHidden/>
          </w:rPr>
          <w:fldChar w:fldCharType="end"/>
        </w:r>
      </w:hyperlink>
    </w:p>
    <w:p w14:paraId="7B9348F7" w14:textId="77777777" w:rsidR="007B5D4B" w:rsidRPr="00EA191B" w:rsidRDefault="00D47380">
      <w:pPr>
        <w:pStyle w:val="Sommario3"/>
        <w:rPr>
          <w:rFonts w:asciiTheme="minorHAnsi" w:eastAsiaTheme="minorEastAsia" w:hAnsiTheme="minorHAnsi" w:cstheme="minorBidi"/>
          <w:noProof/>
          <w:sz w:val="22"/>
          <w:szCs w:val="22"/>
        </w:rPr>
      </w:pPr>
      <w:hyperlink w:anchor="_Toc486400070" w:history="1">
        <w:r w:rsidR="007B5D4B" w:rsidRPr="00EA191B">
          <w:rPr>
            <w:rStyle w:val="Collegamentoipertestuale"/>
            <w:noProof/>
          </w:rPr>
          <w:t>3.69.2 Actor Roles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_Toc486400070 \h </w:instrText>
        </w:r>
        <w:r w:rsidR="007B5D4B" w:rsidRPr="00EA191B">
          <w:rPr>
            <w:noProof/>
            <w:webHidden/>
          </w:rPr>
        </w:r>
        <w:r w:rsidR="007B5D4B" w:rsidRPr="00EA191B">
          <w:rPr>
            <w:noProof/>
            <w:webHidden/>
          </w:rPr>
          <w:fldChar w:fldCharType="separate"/>
        </w:r>
        <w:r w:rsidR="00454387">
          <w:rPr>
            <w:noProof/>
            <w:webHidden/>
          </w:rPr>
          <w:t>36</w:t>
        </w:r>
        <w:r w:rsidR="007B5D4B" w:rsidRPr="00EA191B">
          <w:rPr>
            <w:noProof/>
            <w:webHidden/>
          </w:rPr>
          <w:fldChar w:fldCharType="end"/>
        </w:r>
      </w:hyperlink>
    </w:p>
    <w:p w14:paraId="5C632C62" w14:textId="77777777" w:rsidR="007B5D4B" w:rsidRPr="00EA191B" w:rsidRDefault="00D47380">
      <w:pPr>
        <w:pStyle w:val="Sommario3"/>
        <w:rPr>
          <w:rFonts w:asciiTheme="minorHAnsi" w:eastAsiaTheme="minorEastAsia" w:hAnsiTheme="minorHAnsi" w:cstheme="minorBidi"/>
          <w:noProof/>
          <w:sz w:val="22"/>
          <w:szCs w:val="22"/>
        </w:rPr>
      </w:pPr>
      <w:hyperlink w:anchor="_Toc486400071" w:history="1">
        <w:r w:rsidR="007B5D4B" w:rsidRPr="00EA191B">
          <w:rPr>
            <w:rStyle w:val="Collegamentoipertestuale"/>
            <w:noProof/>
          </w:rPr>
          <w:t>3.69.3 Referenced Standards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_Toc486400071 \h </w:instrText>
        </w:r>
        <w:r w:rsidR="007B5D4B" w:rsidRPr="00EA191B">
          <w:rPr>
            <w:noProof/>
            <w:webHidden/>
          </w:rPr>
        </w:r>
        <w:r w:rsidR="007B5D4B" w:rsidRPr="00EA191B">
          <w:rPr>
            <w:noProof/>
            <w:webHidden/>
          </w:rPr>
          <w:fldChar w:fldCharType="separate"/>
        </w:r>
        <w:r w:rsidR="00454387">
          <w:rPr>
            <w:noProof/>
            <w:webHidden/>
          </w:rPr>
          <w:t>37</w:t>
        </w:r>
        <w:r w:rsidR="007B5D4B" w:rsidRPr="00EA191B">
          <w:rPr>
            <w:noProof/>
            <w:webHidden/>
          </w:rPr>
          <w:fldChar w:fldCharType="end"/>
        </w:r>
      </w:hyperlink>
    </w:p>
    <w:p w14:paraId="63AA80CB" w14:textId="77777777" w:rsidR="007B5D4B" w:rsidRPr="00EA191B" w:rsidRDefault="00D47380">
      <w:pPr>
        <w:pStyle w:val="Sommario3"/>
        <w:rPr>
          <w:rFonts w:asciiTheme="minorHAnsi" w:eastAsiaTheme="minorEastAsia" w:hAnsiTheme="minorHAnsi" w:cstheme="minorBidi"/>
          <w:noProof/>
          <w:sz w:val="22"/>
          <w:szCs w:val="22"/>
        </w:rPr>
      </w:pPr>
      <w:hyperlink w:anchor="_Toc486400072" w:history="1">
        <w:r w:rsidR="007B5D4B" w:rsidRPr="00EA191B">
          <w:rPr>
            <w:rStyle w:val="Collegamentoipertestuale"/>
            <w:noProof/>
          </w:rPr>
          <w:t>3.69.4 Interaction Diagram</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_Toc486400072 \h </w:instrText>
        </w:r>
        <w:r w:rsidR="007B5D4B" w:rsidRPr="00EA191B">
          <w:rPr>
            <w:noProof/>
            <w:webHidden/>
          </w:rPr>
        </w:r>
        <w:r w:rsidR="007B5D4B" w:rsidRPr="00EA191B">
          <w:rPr>
            <w:noProof/>
            <w:webHidden/>
          </w:rPr>
          <w:fldChar w:fldCharType="separate"/>
        </w:r>
        <w:r w:rsidR="00454387">
          <w:rPr>
            <w:noProof/>
            <w:webHidden/>
          </w:rPr>
          <w:t>37</w:t>
        </w:r>
        <w:r w:rsidR="007B5D4B" w:rsidRPr="00EA191B">
          <w:rPr>
            <w:noProof/>
            <w:webHidden/>
          </w:rPr>
          <w:fldChar w:fldCharType="end"/>
        </w:r>
      </w:hyperlink>
    </w:p>
    <w:p w14:paraId="1F1BD9BE" w14:textId="77777777" w:rsidR="007B5D4B" w:rsidRPr="00EA191B" w:rsidRDefault="00D47380">
      <w:pPr>
        <w:pStyle w:val="Sommario4"/>
        <w:rPr>
          <w:rFonts w:asciiTheme="minorHAnsi" w:eastAsiaTheme="minorEastAsia" w:hAnsiTheme="minorHAnsi" w:cstheme="minorBidi"/>
          <w:noProof/>
          <w:sz w:val="22"/>
          <w:szCs w:val="22"/>
        </w:rPr>
      </w:pPr>
      <w:hyperlink w:anchor="_Toc486400073" w:history="1">
        <w:r w:rsidR="007B5D4B" w:rsidRPr="00EA191B">
          <w:rPr>
            <w:rStyle w:val="Collegamentoipertestuale"/>
            <w:noProof/>
          </w:rPr>
          <w:t>3.69.4.1 CreatePullPoint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_Toc486400073 \h </w:instrText>
        </w:r>
        <w:r w:rsidR="007B5D4B" w:rsidRPr="00EA191B">
          <w:rPr>
            <w:noProof/>
            <w:webHidden/>
          </w:rPr>
        </w:r>
        <w:r w:rsidR="007B5D4B" w:rsidRPr="00EA191B">
          <w:rPr>
            <w:noProof/>
            <w:webHidden/>
          </w:rPr>
          <w:fldChar w:fldCharType="separate"/>
        </w:r>
        <w:r w:rsidR="00454387">
          <w:rPr>
            <w:noProof/>
            <w:webHidden/>
          </w:rPr>
          <w:t>37</w:t>
        </w:r>
        <w:r w:rsidR="007B5D4B" w:rsidRPr="00EA191B">
          <w:rPr>
            <w:noProof/>
            <w:webHidden/>
          </w:rPr>
          <w:fldChar w:fldCharType="end"/>
        </w:r>
      </w:hyperlink>
    </w:p>
    <w:p w14:paraId="0A7D1A61" w14:textId="77777777" w:rsidR="007B5D4B" w:rsidRPr="00EA191B" w:rsidRDefault="00D47380">
      <w:pPr>
        <w:pStyle w:val="Sommario5"/>
        <w:rPr>
          <w:rFonts w:asciiTheme="minorHAnsi" w:eastAsiaTheme="minorEastAsia" w:hAnsiTheme="minorHAnsi" w:cstheme="minorBidi"/>
          <w:noProof/>
          <w:sz w:val="22"/>
          <w:szCs w:val="22"/>
        </w:rPr>
      </w:pPr>
      <w:hyperlink w:anchor="_Toc486400074" w:history="1">
        <w:r w:rsidR="007B5D4B" w:rsidRPr="00EA191B">
          <w:rPr>
            <w:rStyle w:val="Collegamentoipertestuale"/>
            <w:noProof/>
          </w:rPr>
          <w:t>3.69.4.1.1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_Toc486400074 \h </w:instrText>
        </w:r>
        <w:r w:rsidR="007B5D4B" w:rsidRPr="00EA191B">
          <w:rPr>
            <w:noProof/>
            <w:webHidden/>
          </w:rPr>
        </w:r>
        <w:r w:rsidR="007B5D4B" w:rsidRPr="00EA191B">
          <w:rPr>
            <w:noProof/>
            <w:webHidden/>
          </w:rPr>
          <w:fldChar w:fldCharType="separate"/>
        </w:r>
        <w:r w:rsidR="00454387">
          <w:rPr>
            <w:noProof/>
            <w:webHidden/>
          </w:rPr>
          <w:t>39</w:t>
        </w:r>
        <w:r w:rsidR="007B5D4B" w:rsidRPr="00EA191B">
          <w:rPr>
            <w:noProof/>
            <w:webHidden/>
          </w:rPr>
          <w:fldChar w:fldCharType="end"/>
        </w:r>
      </w:hyperlink>
    </w:p>
    <w:p w14:paraId="7C69B23B" w14:textId="77777777" w:rsidR="007B5D4B" w:rsidRPr="00EA191B" w:rsidRDefault="00D47380">
      <w:pPr>
        <w:pStyle w:val="Sommario5"/>
        <w:rPr>
          <w:rFonts w:asciiTheme="minorHAnsi" w:eastAsiaTheme="minorEastAsia" w:hAnsiTheme="minorHAnsi" w:cstheme="minorBidi"/>
          <w:noProof/>
          <w:sz w:val="22"/>
          <w:szCs w:val="22"/>
        </w:rPr>
      </w:pPr>
      <w:hyperlink w:anchor="_Toc486400075" w:history="1">
        <w:r w:rsidR="007B5D4B" w:rsidRPr="00EA191B">
          <w:rPr>
            <w:rStyle w:val="Collegamentoipertestuale"/>
            <w:noProof/>
          </w:rPr>
          <w:t>3.69.4.1.2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_Toc486400075 \h </w:instrText>
        </w:r>
        <w:r w:rsidR="007B5D4B" w:rsidRPr="00EA191B">
          <w:rPr>
            <w:noProof/>
            <w:webHidden/>
          </w:rPr>
        </w:r>
        <w:r w:rsidR="007B5D4B" w:rsidRPr="00EA191B">
          <w:rPr>
            <w:noProof/>
            <w:webHidden/>
          </w:rPr>
          <w:fldChar w:fldCharType="separate"/>
        </w:r>
        <w:r w:rsidR="00454387">
          <w:rPr>
            <w:noProof/>
            <w:webHidden/>
          </w:rPr>
          <w:t>39</w:t>
        </w:r>
        <w:r w:rsidR="007B5D4B" w:rsidRPr="00EA191B">
          <w:rPr>
            <w:noProof/>
            <w:webHidden/>
          </w:rPr>
          <w:fldChar w:fldCharType="end"/>
        </w:r>
      </w:hyperlink>
    </w:p>
    <w:p w14:paraId="7DE78E12" w14:textId="77777777" w:rsidR="007B5D4B" w:rsidRPr="00EA191B" w:rsidRDefault="00D47380">
      <w:pPr>
        <w:pStyle w:val="Sommario5"/>
        <w:rPr>
          <w:rFonts w:asciiTheme="minorHAnsi" w:eastAsiaTheme="minorEastAsia" w:hAnsiTheme="minorHAnsi" w:cstheme="minorBidi"/>
          <w:noProof/>
          <w:sz w:val="22"/>
          <w:szCs w:val="22"/>
        </w:rPr>
      </w:pPr>
      <w:hyperlink w:anchor="_Toc486400076" w:history="1">
        <w:r w:rsidR="007B5D4B" w:rsidRPr="00EA191B">
          <w:rPr>
            <w:rStyle w:val="Collegamentoipertestuale"/>
            <w:noProof/>
          </w:rPr>
          <w:t>3.69.4.1.3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_Toc486400076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3742467F" w14:textId="77777777" w:rsidR="007B5D4B" w:rsidRPr="00EA191B" w:rsidRDefault="00D47380">
      <w:pPr>
        <w:pStyle w:val="Sommario5"/>
        <w:rPr>
          <w:rFonts w:asciiTheme="minorHAnsi" w:eastAsiaTheme="minorEastAsia" w:hAnsiTheme="minorHAnsi" w:cstheme="minorBidi"/>
          <w:noProof/>
          <w:sz w:val="22"/>
          <w:szCs w:val="22"/>
        </w:rPr>
      </w:pPr>
      <w:hyperlink w:anchor="_Toc486400077" w:history="1">
        <w:r w:rsidR="007B5D4B" w:rsidRPr="00EA191B">
          <w:rPr>
            <w:rStyle w:val="Collegamentoipertestuale"/>
            <w:noProof/>
          </w:rPr>
          <w:t>3.69.4.1.4 Example SOAP Encoding of the CreatePullPoint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_Toc486400077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049736A7" w14:textId="77777777" w:rsidR="007B5D4B" w:rsidRPr="00EA191B" w:rsidRDefault="00D47380">
      <w:pPr>
        <w:pStyle w:val="Sommario4"/>
        <w:rPr>
          <w:rFonts w:asciiTheme="minorHAnsi" w:eastAsiaTheme="minorEastAsia" w:hAnsiTheme="minorHAnsi" w:cstheme="minorBidi"/>
          <w:noProof/>
          <w:sz w:val="22"/>
          <w:szCs w:val="22"/>
        </w:rPr>
      </w:pPr>
      <w:hyperlink w:anchor="_Toc486400078" w:history="1">
        <w:r w:rsidR="007B5D4B" w:rsidRPr="00EA191B">
          <w:rPr>
            <w:rStyle w:val="Collegamentoipertestuale"/>
            <w:noProof/>
          </w:rPr>
          <w:t>3.69.4.2 CreatePullPoint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_Toc486400078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38186735" w14:textId="77777777" w:rsidR="007B5D4B" w:rsidRPr="00EA191B" w:rsidRDefault="00D47380">
      <w:pPr>
        <w:pStyle w:val="Sommario5"/>
        <w:rPr>
          <w:rFonts w:asciiTheme="minorHAnsi" w:eastAsiaTheme="minorEastAsia" w:hAnsiTheme="minorHAnsi" w:cstheme="minorBidi"/>
          <w:noProof/>
          <w:sz w:val="22"/>
          <w:szCs w:val="22"/>
        </w:rPr>
      </w:pPr>
      <w:hyperlink w:anchor="_Toc486400079" w:history="1">
        <w:r w:rsidR="007B5D4B" w:rsidRPr="00EA191B">
          <w:rPr>
            <w:rStyle w:val="Collegamentoipertestuale"/>
            <w:noProof/>
          </w:rPr>
          <w:t>3.69.4.2.1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_Toc486400079 \h </w:instrText>
        </w:r>
        <w:r w:rsidR="007B5D4B" w:rsidRPr="00EA191B">
          <w:rPr>
            <w:noProof/>
            <w:webHidden/>
          </w:rPr>
        </w:r>
        <w:r w:rsidR="007B5D4B" w:rsidRPr="00EA191B">
          <w:rPr>
            <w:noProof/>
            <w:webHidden/>
          </w:rPr>
          <w:fldChar w:fldCharType="separate"/>
        </w:r>
        <w:r w:rsidR="00454387">
          <w:rPr>
            <w:noProof/>
            <w:webHidden/>
          </w:rPr>
          <w:t>40</w:t>
        </w:r>
        <w:r w:rsidR="007B5D4B" w:rsidRPr="00EA191B">
          <w:rPr>
            <w:noProof/>
            <w:webHidden/>
          </w:rPr>
          <w:fldChar w:fldCharType="end"/>
        </w:r>
      </w:hyperlink>
    </w:p>
    <w:p w14:paraId="1B3C1B1F" w14:textId="77777777" w:rsidR="007B5D4B" w:rsidRPr="00EA191B" w:rsidRDefault="00D47380">
      <w:pPr>
        <w:pStyle w:val="Sommario5"/>
        <w:rPr>
          <w:rFonts w:asciiTheme="minorHAnsi" w:eastAsiaTheme="minorEastAsia" w:hAnsiTheme="minorHAnsi" w:cstheme="minorBidi"/>
          <w:noProof/>
          <w:sz w:val="22"/>
          <w:szCs w:val="22"/>
        </w:rPr>
      </w:pPr>
      <w:hyperlink w:anchor="_Toc486400080" w:history="1">
        <w:r w:rsidR="007B5D4B" w:rsidRPr="00EA191B">
          <w:rPr>
            <w:rStyle w:val="Collegamentoipertestuale"/>
            <w:noProof/>
          </w:rPr>
          <w:t>3.69.4.2.2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_Toc486400080 \h </w:instrText>
        </w:r>
        <w:r w:rsidR="007B5D4B" w:rsidRPr="00EA191B">
          <w:rPr>
            <w:noProof/>
            <w:webHidden/>
          </w:rPr>
        </w:r>
        <w:r w:rsidR="007B5D4B" w:rsidRPr="00EA191B">
          <w:rPr>
            <w:noProof/>
            <w:webHidden/>
          </w:rPr>
          <w:fldChar w:fldCharType="separate"/>
        </w:r>
        <w:r w:rsidR="00454387">
          <w:rPr>
            <w:noProof/>
            <w:webHidden/>
          </w:rPr>
          <w:t>41</w:t>
        </w:r>
        <w:r w:rsidR="007B5D4B" w:rsidRPr="00EA191B">
          <w:rPr>
            <w:noProof/>
            <w:webHidden/>
          </w:rPr>
          <w:fldChar w:fldCharType="end"/>
        </w:r>
      </w:hyperlink>
    </w:p>
    <w:p w14:paraId="6BE936F2" w14:textId="77777777" w:rsidR="007B5D4B" w:rsidRPr="00EA191B" w:rsidRDefault="00D47380">
      <w:pPr>
        <w:pStyle w:val="Sommario5"/>
        <w:rPr>
          <w:rFonts w:asciiTheme="minorHAnsi" w:eastAsiaTheme="minorEastAsia" w:hAnsiTheme="minorHAnsi" w:cstheme="minorBidi"/>
          <w:noProof/>
          <w:sz w:val="22"/>
          <w:szCs w:val="22"/>
        </w:rPr>
      </w:pPr>
      <w:hyperlink w:anchor="_Toc486400081" w:history="1">
        <w:r w:rsidR="007B5D4B" w:rsidRPr="00EA191B">
          <w:rPr>
            <w:rStyle w:val="Collegamentoipertestuale"/>
            <w:noProof/>
          </w:rPr>
          <w:t>3.69.4.2.3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_Toc486400081 \h </w:instrText>
        </w:r>
        <w:r w:rsidR="007B5D4B" w:rsidRPr="00EA191B">
          <w:rPr>
            <w:noProof/>
            <w:webHidden/>
          </w:rPr>
        </w:r>
        <w:r w:rsidR="007B5D4B" w:rsidRPr="00EA191B">
          <w:rPr>
            <w:noProof/>
            <w:webHidden/>
          </w:rPr>
          <w:fldChar w:fldCharType="separate"/>
        </w:r>
        <w:r w:rsidR="00454387">
          <w:rPr>
            <w:noProof/>
            <w:webHidden/>
          </w:rPr>
          <w:t>41</w:t>
        </w:r>
        <w:r w:rsidR="007B5D4B" w:rsidRPr="00EA191B">
          <w:rPr>
            <w:noProof/>
            <w:webHidden/>
          </w:rPr>
          <w:fldChar w:fldCharType="end"/>
        </w:r>
      </w:hyperlink>
    </w:p>
    <w:p w14:paraId="6CEDD514" w14:textId="77777777" w:rsidR="007B5D4B" w:rsidRPr="00EA191B" w:rsidRDefault="00D47380">
      <w:pPr>
        <w:pStyle w:val="Sommario5"/>
        <w:rPr>
          <w:rFonts w:asciiTheme="minorHAnsi" w:eastAsiaTheme="minorEastAsia" w:hAnsiTheme="minorHAnsi" w:cstheme="minorBidi"/>
          <w:noProof/>
          <w:sz w:val="22"/>
          <w:szCs w:val="22"/>
        </w:rPr>
      </w:pPr>
      <w:hyperlink w:anchor="_Toc486400082" w:history="1">
        <w:r w:rsidR="007B5D4B" w:rsidRPr="00EA191B">
          <w:rPr>
            <w:rStyle w:val="Collegamentoipertestuale"/>
            <w:noProof/>
          </w:rPr>
          <w:t>3.69.4.2.4 Example SOAP Encoding of the CreatePullPoint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_Toc486400082 \h </w:instrText>
        </w:r>
        <w:r w:rsidR="007B5D4B" w:rsidRPr="00EA191B">
          <w:rPr>
            <w:noProof/>
            <w:webHidden/>
          </w:rPr>
        </w:r>
        <w:r w:rsidR="007B5D4B" w:rsidRPr="00EA191B">
          <w:rPr>
            <w:noProof/>
            <w:webHidden/>
          </w:rPr>
          <w:fldChar w:fldCharType="separate"/>
        </w:r>
        <w:r w:rsidR="00454387">
          <w:rPr>
            <w:noProof/>
            <w:webHidden/>
          </w:rPr>
          <w:t>41</w:t>
        </w:r>
        <w:r w:rsidR="007B5D4B" w:rsidRPr="00EA191B">
          <w:rPr>
            <w:noProof/>
            <w:webHidden/>
          </w:rPr>
          <w:fldChar w:fldCharType="end"/>
        </w:r>
      </w:hyperlink>
    </w:p>
    <w:p w14:paraId="7B144125" w14:textId="77777777" w:rsidR="007B5D4B" w:rsidRPr="00EA191B" w:rsidRDefault="00D47380">
      <w:pPr>
        <w:pStyle w:val="Sommario4"/>
        <w:rPr>
          <w:rFonts w:asciiTheme="minorHAnsi" w:eastAsiaTheme="minorEastAsia" w:hAnsiTheme="minorHAnsi" w:cstheme="minorBidi"/>
          <w:noProof/>
          <w:sz w:val="22"/>
          <w:szCs w:val="22"/>
        </w:rPr>
      </w:pPr>
      <w:hyperlink w:anchor="_Toc486400083" w:history="1">
        <w:r w:rsidR="007B5D4B" w:rsidRPr="00EA191B">
          <w:rPr>
            <w:rStyle w:val="Collegamentoipertestuale"/>
            <w:noProof/>
          </w:rPr>
          <w:t>3.69.4.3 DestroyPullPoint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_Toc486400083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53142366" w14:textId="77777777" w:rsidR="007B5D4B" w:rsidRPr="00EA191B" w:rsidRDefault="00D47380">
      <w:pPr>
        <w:pStyle w:val="Sommario5"/>
        <w:rPr>
          <w:rFonts w:asciiTheme="minorHAnsi" w:eastAsiaTheme="minorEastAsia" w:hAnsiTheme="minorHAnsi" w:cstheme="minorBidi"/>
          <w:noProof/>
          <w:sz w:val="22"/>
          <w:szCs w:val="22"/>
        </w:rPr>
      </w:pPr>
      <w:hyperlink w:anchor="_Toc486400084" w:history="1">
        <w:r w:rsidR="007B5D4B" w:rsidRPr="00EA191B">
          <w:rPr>
            <w:rStyle w:val="Collegamentoipertestuale"/>
            <w:noProof/>
          </w:rPr>
          <w:t>3.69.4.3.1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_Toc486400084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469EDCBE" w14:textId="77777777" w:rsidR="007B5D4B" w:rsidRPr="00EA191B" w:rsidRDefault="00D47380">
      <w:pPr>
        <w:pStyle w:val="Sommario5"/>
        <w:rPr>
          <w:rFonts w:asciiTheme="minorHAnsi" w:eastAsiaTheme="minorEastAsia" w:hAnsiTheme="minorHAnsi" w:cstheme="minorBidi"/>
          <w:noProof/>
          <w:sz w:val="22"/>
          <w:szCs w:val="22"/>
        </w:rPr>
      </w:pPr>
      <w:hyperlink w:anchor="_Toc486400085" w:history="1">
        <w:r w:rsidR="007B5D4B" w:rsidRPr="00EA191B">
          <w:rPr>
            <w:rStyle w:val="Collegamentoipertestuale"/>
            <w:noProof/>
          </w:rPr>
          <w:t>3.69.4.3.2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_Toc486400085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578732F3" w14:textId="77777777" w:rsidR="007B5D4B" w:rsidRPr="00EA191B" w:rsidRDefault="00D47380">
      <w:pPr>
        <w:pStyle w:val="Sommario5"/>
        <w:rPr>
          <w:rFonts w:asciiTheme="minorHAnsi" w:eastAsiaTheme="minorEastAsia" w:hAnsiTheme="minorHAnsi" w:cstheme="minorBidi"/>
          <w:noProof/>
          <w:sz w:val="22"/>
          <w:szCs w:val="22"/>
        </w:rPr>
      </w:pPr>
      <w:hyperlink w:anchor="_Toc486400086" w:history="1">
        <w:r w:rsidR="007B5D4B" w:rsidRPr="00EA191B">
          <w:rPr>
            <w:rStyle w:val="Collegamentoipertestuale"/>
            <w:noProof/>
          </w:rPr>
          <w:t>3.69.4.3.3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_Toc486400086 \h </w:instrText>
        </w:r>
        <w:r w:rsidR="007B5D4B" w:rsidRPr="00EA191B">
          <w:rPr>
            <w:noProof/>
            <w:webHidden/>
          </w:rPr>
        </w:r>
        <w:r w:rsidR="007B5D4B" w:rsidRPr="00EA191B">
          <w:rPr>
            <w:noProof/>
            <w:webHidden/>
          </w:rPr>
          <w:fldChar w:fldCharType="separate"/>
        </w:r>
        <w:r w:rsidR="00454387">
          <w:rPr>
            <w:noProof/>
            <w:webHidden/>
          </w:rPr>
          <w:t>42</w:t>
        </w:r>
        <w:r w:rsidR="007B5D4B" w:rsidRPr="00EA191B">
          <w:rPr>
            <w:noProof/>
            <w:webHidden/>
          </w:rPr>
          <w:fldChar w:fldCharType="end"/>
        </w:r>
      </w:hyperlink>
    </w:p>
    <w:p w14:paraId="78BA6A84" w14:textId="77777777" w:rsidR="007B5D4B" w:rsidRPr="00EA191B" w:rsidRDefault="00D47380">
      <w:pPr>
        <w:pStyle w:val="Sommario5"/>
        <w:rPr>
          <w:rFonts w:asciiTheme="minorHAnsi" w:eastAsiaTheme="minorEastAsia" w:hAnsiTheme="minorHAnsi" w:cstheme="minorBidi"/>
          <w:noProof/>
          <w:sz w:val="22"/>
          <w:szCs w:val="22"/>
        </w:rPr>
      </w:pPr>
      <w:hyperlink w:anchor="_Toc486400087" w:history="1">
        <w:r w:rsidR="007B5D4B" w:rsidRPr="00EA191B">
          <w:rPr>
            <w:rStyle w:val="Collegamentoipertestuale"/>
            <w:noProof/>
          </w:rPr>
          <w:t>3.69.4.3.4 Example SOAP Encoding of the DestroyPullPoint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_Toc486400087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22954CC8" w14:textId="77777777" w:rsidR="007B5D4B" w:rsidRPr="00EA191B" w:rsidRDefault="00D47380">
      <w:pPr>
        <w:pStyle w:val="Sommario4"/>
        <w:rPr>
          <w:rFonts w:asciiTheme="minorHAnsi" w:eastAsiaTheme="minorEastAsia" w:hAnsiTheme="minorHAnsi" w:cstheme="minorBidi"/>
          <w:noProof/>
          <w:sz w:val="22"/>
          <w:szCs w:val="22"/>
        </w:rPr>
      </w:pPr>
      <w:hyperlink w:anchor="_Toc486400088" w:history="1">
        <w:r w:rsidR="007B5D4B" w:rsidRPr="00EA191B">
          <w:rPr>
            <w:rStyle w:val="Collegamentoipertestuale"/>
            <w:noProof/>
          </w:rPr>
          <w:t>3.69.4.4 DestroyPullPoint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_Toc486400088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54AF4DD3" w14:textId="77777777" w:rsidR="007B5D4B" w:rsidRPr="00EA191B" w:rsidRDefault="00D47380">
      <w:pPr>
        <w:pStyle w:val="Sommario5"/>
        <w:rPr>
          <w:rFonts w:asciiTheme="minorHAnsi" w:eastAsiaTheme="minorEastAsia" w:hAnsiTheme="minorHAnsi" w:cstheme="minorBidi"/>
          <w:noProof/>
          <w:sz w:val="22"/>
          <w:szCs w:val="22"/>
        </w:rPr>
      </w:pPr>
      <w:hyperlink w:anchor="_Toc486400089" w:history="1">
        <w:r w:rsidR="007B5D4B" w:rsidRPr="00EA191B">
          <w:rPr>
            <w:rStyle w:val="Collegamentoipertestuale"/>
            <w:noProof/>
          </w:rPr>
          <w:t>3.69.4.4.1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_Toc486400089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64498831" w14:textId="77777777" w:rsidR="007B5D4B" w:rsidRPr="00EA191B" w:rsidRDefault="00D47380">
      <w:pPr>
        <w:pStyle w:val="Sommario5"/>
        <w:rPr>
          <w:rFonts w:asciiTheme="minorHAnsi" w:eastAsiaTheme="minorEastAsia" w:hAnsiTheme="minorHAnsi" w:cstheme="minorBidi"/>
          <w:noProof/>
          <w:sz w:val="22"/>
          <w:szCs w:val="22"/>
        </w:rPr>
      </w:pPr>
      <w:hyperlink w:anchor="_Toc486400090" w:history="1">
        <w:r w:rsidR="007B5D4B" w:rsidRPr="00EA191B">
          <w:rPr>
            <w:rStyle w:val="Collegamentoipertestuale"/>
            <w:noProof/>
          </w:rPr>
          <w:t>3.69.4.4.2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_Toc486400090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73FAB942" w14:textId="77777777" w:rsidR="007B5D4B" w:rsidRPr="00EA191B" w:rsidRDefault="00D47380">
      <w:pPr>
        <w:pStyle w:val="Sommario5"/>
        <w:rPr>
          <w:rFonts w:asciiTheme="minorHAnsi" w:eastAsiaTheme="minorEastAsia" w:hAnsiTheme="minorHAnsi" w:cstheme="minorBidi"/>
          <w:noProof/>
          <w:sz w:val="22"/>
          <w:szCs w:val="22"/>
        </w:rPr>
      </w:pPr>
      <w:hyperlink w:anchor="_Toc486400091" w:history="1">
        <w:r w:rsidR="007B5D4B" w:rsidRPr="00EA191B">
          <w:rPr>
            <w:rStyle w:val="Collegamentoipertestuale"/>
            <w:noProof/>
          </w:rPr>
          <w:t>3.69.4.4.3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_Toc486400091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74A203AC" w14:textId="77777777" w:rsidR="007B5D4B" w:rsidRPr="00EA191B" w:rsidRDefault="00D47380">
      <w:pPr>
        <w:pStyle w:val="Sommario5"/>
        <w:rPr>
          <w:rFonts w:asciiTheme="minorHAnsi" w:eastAsiaTheme="minorEastAsia" w:hAnsiTheme="minorHAnsi" w:cstheme="minorBidi"/>
          <w:noProof/>
          <w:sz w:val="22"/>
          <w:szCs w:val="22"/>
        </w:rPr>
      </w:pPr>
      <w:hyperlink w:anchor="_Toc486400092" w:history="1">
        <w:r w:rsidR="007B5D4B" w:rsidRPr="00EA191B">
          <w:rPr>
            <w:rStyle w:val="Collegamentoipertestuale"/>
            <w:noProof/>
          </w:rPr>
          <w:t>3.69.4.4.4 Example SOAP Encoding of the DestroyPullPoint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_Toc486400092 \h </w:instrText>
        </w:r>
        <w:r w:rsidR="007B5D4B" w:rsidRPr="00EA191B">
          <w:rPr>
            <w:noProof/>
            <w:webHidden/>
          </w:rPr>
        </w:r>
        <w:r w:rsidR="007B5D4B" w:rsidRPr="00EA191B">
          <w:rPr>
            <w:noProof/>
            <w:webHidden/>
          </w:rPr>
          <w:fldChar w:fldCharType="separate"/>
        </w:r>
        <w:r w:rsidR="00454387">
          <w:rPr>
            <w:noProof/>
            <w:webHidden/>
          </w:rPr>
          <w:t>43</w:t>
        </w:r>
        <w:r w:rsidR="007B5D4B" w:rsidRPr="00EA191B">
          <w:rPr>
            <w:noProof/>
            <w:webHidden/>
          </w:rPr>
          <w:fldChar w:fldCharType="end"/>
        </w:r>
      </w:hyperlink>
    </w:p>
    <w:p w14:paraId="0673D081" w14:textId="77777777" w:rsidR="007B5D4B" w:rsidRPr="00EA191B" w:rsidRDefault="00D47380">
      <w:pPr>
        <w:pStyle w:val="Sommario3"/>
        <w:rPr>
          <w:rFonts w:asciiTheme="minorHAnsi" w:eastAsiaTheme="minorEastAsia" w:hAnsiTheme="minorHAnsi" w:cstheme="minorBidi"/>
          <w:noProof/>
          <w:sz w:val="22"/>
          <w:szCs w:val="22"/>
        </w:rPr>
      </w:pPr>
      <w:hyperlink w:anchor="_Toc486400093" w:history="1">
        <w:r w:rsidR="007B5D4B" w:rsidRPr="00EA191B">
          <w:rPr>
            <w:rStyle w:val="Collegamentoipertestuale"/>
            <w:noProof/>
          </w:rPr>
          <w:t>3.69.5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_Toc486400093 \h </w:instrText>
        </w:r>
        <w:r w:rsidR="007B5D4B" w:rsidRPr="00EA191B">
          <w:rPr>
            <w:noProof/>
            <w:webHidden/>
          </w:rPr>
        </w:r>
        <w:r w:rsidR="007B5D4B" w:rsidRPr="00EA191B">
          <w:rPr>
            <w:noProof/>
            <w:webHidden/>
          </w:rPr>
          <w:fldChar w:fldCharType="separate"/>
        </w:r>
        <w:r w:rsidR="00454387">
          <w:rPr>
            <w:noProof/>
            <w:webHidden/>
          </w:rPr>
          <w:t>44</w:t>
        </w:r>
        <w:r w:rsidR="007B5D4B" w:rsidRPr="00EA191B">
          <w:rPr>
            <w:noProof/>
            <w:webHidden/>
          </w:rPr>
          <w:fldChar w:fldCharType="end"/>
        </w:r>
      </w:hyperlink>
    </w:p>
    <w:p w14:paraId="24129173" w14:textId="77777777" w:rsidR="007B5D4B" w:rsidRPr="00EA191B" w:rsidRDefault="00D47380">
      <w:pPr>
        <w:pStyle w:val="Sommario4"/>
        <w:rPr>
          <w:rFonts w:asciiTheme="minorHAnsi" w:eastAsiaTheme="minorEastAsia" w:hAnsiTheme="minorHAnsi" w:cstheme="minorBidi"/>
          <w:noProof/>
          <w:sz w:val="22"/>
          <w:szCs w:val="22"/>
        </w:rPr>
      </w:pPr>
      <w:hyperlink w:anchor="_Toc486400094" w:history="1">
        <w:r w:rsidR="007B5D4B" w:rsidRPr="00EA191B">
          <w:rPr>
            <w:rStyle w:val="Collegamentoipertestuale"/>
            <w:noProof/>
          </w:rPr>
          <w:t>3.69.5.1 Security Audit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_Toc486400094 \h </w:instrText>
        </w:r>
        <w:r w:rsidR="007B5D4B" w:rsidRPr="00EA191B">
          <w:rPr>
            <w:noProof/>
            <w:webHidden/>
          </w:rPr>
        </w:r>
        <w:r w:rsidR="007B5D4B" w:rsidRPr="00EA191B">
          <w:rPr>
            <w:noProof/>
            <w:webHidden/>
          </w:rPr>
          <w:fldChar w:fldCharType="separate"/>
        </w:r>
        <w:r w:rsidR="00454387">
          <w:rPr>
            <w:noProof/>
            <w:webHidden/>
          </w:rPr>
          <w:t>44</w:t>
        </w:r>
        <w:r w:rsidR="007B5D4B" w:rsidRPr="00EA191B">
          <w:rPr>
            <w:noProof/>
            <w:webHidden/>
          </w:rPr>
          <w:fldChar w:fldCharType="end"/>
        </w:r>
      </w:hyperlink>
    </w:p>
    <w:p w14:paraId="77629F2C" w14:textId="77777777" w:rsidR="007B5D4B" w:rsidRPr="00EA191B" w:rsidRDefault="00D47380">
      <w:pPr>
        <w:pStyle w:val="Sommario5"/>
        <w:rPr>
          <w:rFonts w:asciiTheme="minorHAnsi" w:eastAsiaTheme="minorEastAsia" w:hAnsiTheme="minorHAnsi" w:cstheme="minorBidi"/>
          <w:noProof/>
          <w:sz w:val="22"/>
          <w:szCs w:val="22"/>
        </w:rPr>
      </w:pPr>
      <w:hyperlink w:anchor="_Toc486400095" w:history="1">
        <w:r w:rsidR="007B5D4B" w:rsidRPr="00EA191B">
          <w:rPr>
            <w:rStyle w:val="Collegamentoipertestuale"/>
            <w:noProof/>
          </w:rPr>
          <w:t>3.69.5.1.1 Notification Pull Point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_Toc486400095 \h </w:instrText>
        </w:r>
        <w:r w:rsidR="007B5D4B" w:rsidRPr="00EA191B">
          <w:rPr>
            <w:noProof/>
            <w:webHidden/>
          </w:rPr>
        </w:r>
        <w:r w:rsidR="007B5D4B" w:rsidRPr="00EA191B">
          <w:rPr>
            <w:noProof/>
            <w:webHidden/>
          </w:rPr>
          <w:fldChar w:fldCharType="separate"/>
        </w:r>
        <w:r w:rsidR="00454387">
          <w:rPr>
            <w:noProof/>
            <w:webHidden/>
          </w:rPr>
          <w:t>44</w:t>
        </w:r>
        <w:r w:rsidR="007B5D4B" w:rsidRPr="00EA191B">
          <w:rPr>
            <w:noProof/>
            <w:webHidden/>
          </w:rPr>
          <w:fldChar w:fldCharType="end"/>
        </w:r>
      </w:hyperlink>
    </w:p>
    <w:p w14:paraId="1D81563E" w14:textId="77777777" w:rsidR="007B5D4B" w:rsidRPr="00EA191B" w:rsidRDefault="00D47380">
      <w:pPr>
        <w:pStyle w:val="Sommario5"/>
        <w:rPr>
          <w:rFonts w:asciiTheme="minorHAnsi" w:eastAsiaTheme="minorEastAsia" w:hAnsiTheme="minorHAnsi" w:cstheme="minorBidi"/>
          <w:noProof/>
          <w:sz w:val="22"/>
          <w:szCs w:val="22"/>
        </w:rPr>
      </w:pPr>
      <w:hyperlink w:anchor="_Toc486400096" w:history="1">
        <w:r w:rsidR="007B5D4B" w:rsidRPr="00EA191B">
          <w:rPr>
            <w:rStyle w:val="Collegamentoipertestuale"/>
            <w:noProof/>
          </w:rPr>
          <w:t>3.69.5.1.2 Notification Puller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_Toc486400096 \h </w:instrText>
        </w:r>
        <w:r w:rsidR="007B5D4B" w:rsidRPr="00EA191B">
          <w:rPr>
            <w:noProof/>
            <w:webHidden/>
          </w:rPr>
        </w:r>
        <w:r w:rsidR="007B5D4B" w:rsidRPr="00EA191B">
          <w:rPr>
            <w:noProof/>
            <w:webHidden/>
          </w:rPr>
          <w:fldChar w:fldCharType="separate"/>
        </w:r>
        <w:r w:rsidR="00454387">
          <w:rPr>
            <w:noProof/>
            <w:webHidden/>
          </w:rPr>
          <w:t>46</w:t>
        </w:r>
        <w:r w:rsidR="007B5D4B" w:rsidRPr="00EA191B">
          <w:rPr>
            <w:noProof/>
            <w:webHidden/>
          </w:rPr>
          <w:fldChar w:fldCharType="end"/>
        </w:r>
      </w:hyperlink>
    </w:p>
    <w:p w14:paraId="05D65AB9" w14:textId="77777777" w:rsidR="007B5D4B" w:rsidRPr="00EA191B" w:rsidRDefault="00D47380">
      <w:pPr>
        <w:pStyle w:val="Sommario5"/>
        <w:rPr>
          <w:rFonts w:asciiTheme="minorHAnsi" w:eastAsiaTheme="minorEastAsia" w:hAnsiTheme="minorHAnsi" w:cstheme="minorBidi"/>
          <w:noProof/>
          <w:sz w:val="22"/>
          <w:szCs w:val="22"/>
        </w:rPr>
      </w:pPr>
      <w:hyperlink w:anchor="_Toc486400097" w:history="1">
        <w:r w:rsidR="007B5D4B" w:rsidRPr="00EA191B">
          <w:rPr>
            <w:rStyle w:val="Collegamentoipertestuale"/>
            <w:noProof/>
          </w:rPr>
          <w:t>3.69.5.1.3 Notification Pull Point Actor Specific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_Toc486400097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0B6328A7" w14:textId="77777777" w:rsidR="007B5D4B" w:rsidRPr="00EA191B" w:rsidRDefault="00D47380">
      <w:pPr>
        <w:pStyle w:val="Sommario2"/>
        <w:rPr>
          <w:rFonts w:asciiTheme="minorHAnsi" w:eastAsiaTheme="minorEastAsia" w:hAnsiTheme="minorHAnsi" w:cstheme="minorBidi"/>
          <w:noProof/>
          <w:sz w:val="22"/>
          <w:szCs w:val="22"/>
        </w:rPr>
      </w:pPr>
      <w:hyperlink w:anchor="_Toc486400098" w:history="1">
        <w:r w:rsidR="007B5D4B" w:rsidRPr="00EA191B">
          <w:rPr>
            <w:rStyle w:val="Collegamentoipertestuale"/>
            <w:noProof/>
          </w:rPr>
          <w:t>3.70 Pull Notification</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_Toc486400098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761B400B" w14:textId="77777777" w:rsidR="007B5D4B" w:rsidRPr="00EA191B" w:rsidRDefault="00D47380">
      <w:pPr>
        <w:pStyle w:val="Sommario3"/>
        <w:rPr>
          <w:rFonts w:asciiTheme="minorHAnsi" w:eastAsiaTheme="minorEastAsia" w:hAnsiTheme="minorHAnsi" w:cstheme="minorBidi"/>
          <w:noProof/>
          <w:sz w:val="22"/>
          <w:szCs w:val="22"/>
        </w:rPr>
      </w:pPr>
      <w:hyperlink w:anchor="_Toc486400099" w:history="1">
        <w:r w:rsidR="007B5D4B" w:rsidRPr="00EA191B">
          <w:rPr>
            <w:rStyle w:val="Collegamentoipertestuale"/>
            <w:noProof/>
          </w:rPr>
          <w:t>3.70.1 Scope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_Toc486400099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0E74DABD" w14:textId="77777777" w:rsidR="007B5D4B" w:rsidRPr="00EA191B" w:rsidRDefault="00D47380">
      <w:pPr>
        <w:pStyle w:val="Sommario3"/>
        <w:rPr>
          <w:rFonts w:asciiTheme="minorHAnsi" w:eastAsiaTheme="minorEastAsia" w:hAnsiTheme="minorHAnsi" w:cstheme="minorBidi"/>
          <w:noProof/>
          <w:sz w:val="22"/>
          <w:szCs w:val="22"/>
        </w:rPr>
      </w:pPr>
      <w:hyperlink w:anchor="_Toc486400100" w:history="1">
        <w:r w:rsidR="007B5D4B" w:rsidRPr="00EA191B">
          <w:rPr>
            <w:rStyle w:val="Collegamentoipertestuale"/>
            <w:noProof/>
          </w:rPr>
          <w:t>3.70.2 Actor Roles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_Toc486400100 \h </w:instrText>
        </w:r>
        <w:r w:rsidR="007B5D4B" w:rsidRPr="00EA191B">
          <w:rPr>
            <w:noProof/>
            <w:webHidden/>
          </w:rPr>
        </w:r>
        <w:r w:rsidR="007B5D4B" w:rsidRPr="00EA191B">
          <w:rPr>
            <w:noProof/>
            <w:webHidden/>
          </w:rPr>
          <w:fldChar w:fldCharType="separate"/>
        </w:r>
        <w:r w:rsidR="00454387">
          <w:rPr>
            <w:noProof/>
            <w:webHidden/>
          </w:rPr>
          <w:t>48</w:t>
        </w:r>
        <w:r w:rsidR="007B5D4B" w:rsidRPr="00EA191B">
          <w:rPr>
            <w:noProof/>
            <w:webHidden/>
          </w:rPr>
          <w:fldChar w:fldCharType="end"/>
        </w:r>
      </w:hyperlink>
    </w:p>
    <w:p w14:paraId="33F83823" w14:textId="77777777" w:rsidR="007B5D4B" w:rsidRPr="00EA191B" w:rsidRDefault="00D47380">
      <w:pPr>
        <w:pStyle w:val="Sommario3"/>
        <w:rPr>
          <w:rFonts w:asciiTheme="minorHAnsi" w:eastAsiaTheme="minorEastAsia" w:hAnsiTheme="minorHAnsi" w:cstheme="minorBidi"/>
          <w:noProof/>
          <w:sz w:val="22"/>
          <w:szCs w:val="22"/>
        </w:rPr>
      </w:pPr>
      <w:hyperlink w:anchor="_Toc486400101" w:history="1">
        <w:r w:rsidR="007B5D4B" w:rsidRPr="00EA191B">
          <w:rPr>
            <w:rStyle w:val="Collegamentoipertestuale"/>
            <w:noProof/>
          </w:rPr>
          <w:t>3.70.3 Referenced Standards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_Toc486400101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548E6863" w14:textId="77777777" w:rsidR="007B5D4B" w:rsidRPr="00EA191B" w:rsidRDefault="00D47380">
      <w:pPr>
        <w:pStyle w:val="Sommario3"/>
        <w:rPr>
          <w:rFonts w:asciiTheme="minorHAnsi" w:eastAsiaTheme="minorEastAsia" w:hAnsiTheme="minorHAnsi" w:cstheme="minorBidi"/>
          <w:noProof/>
          <w:sz w:val="22"/>
          <w:szCs w:val="22"/>
        </w:rPr>
      </w:pPr>
      <w:hyperlink w:anchor="_Toc486400102" w:history="1">
        <w:r w:rsidR="007B5D4B" w:rsidRPr="00EA191B">
          <w:rPr>
            <w:rStyle w:val="Collegamentoipertestuale"/>
            <w:noProof/>
          </w:rPr>
          <w:t>3.70.4 Interaction Diagram</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_Toc486400102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7647775A" w14:textId="77777777" w:rsidR="007B5D4B" w:rsidRPr="00EA191B" w:rsidRDefault="00D47380">
      <w:pPr>
        <w:pStyle w:val="Sommario4"/>
        <w:rPr>
          <w:rFonts w:asciiTheme="minorHAnsi" w:eastAsiaTheme="minorEastAsia" w:hAnsiTheme="minorHAnsi" w:cstheme="minorBidi"/>
          <w:noProof/>
          <w:sz w:val="22"/>
          <w:szCs w:val="22"/>
        </w:rPr>
      </w:pPr>
      <w:hyperlink w:anchor="_Toc486400103" w:history="1">
        <w:r w:rsidR="007B5D4B" w:rsidRPr="00EA191B">
          <w:rPr>
            <w:rStyle w:val="Collegamentoipertestuale"/>
            <w:noProof/>
          </w:rPr>
          <w:t>3.70.4.1 GetMessages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_Toc486400103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2EBAAC49" w14:textId="77777777" w:rsidR="007B5D4B" w:rsidRPr="00EA191B" w:rsidRDefault="00D47380">
      <w:pPr>
        <w:pStyle w:val="Sommario5"/>
        <w:rPr>
          <w:rFonts w:asciiTheme="minorHAnsi" w:eastAsiaTheme="minorEastAsia" w:hAnsiTheme="minorHAnsi" w:cstheme="minorBidi"/>
          <w:noProof/>
          <w:sz w:val="22"/>
          <w:szCs w:val="22"/>
        </w:rPr>
      </w:pPr>
      <w:hyperlink w:anchor="_Toc486400104" w:history="1">
        <w:r w:rsidR="007B5D4B" w:rsidRPr="00EA191B">
          <w:rPr>
            <w:rStyle w:val="Collegamentoipertestuale"/>
            <w:noProof/>
          </w:rPr>
          <w:t>3.70.4.1.1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_Toc486400104 \h </w:instrText>
        </w:r>
        <w:r w:rsidR="007B5D4B" w:rsidRPr="00EA191B">
          <w:rPr>
            <w:noProof/>
            <w:webHidden/>
          </w:rPr>
        </w:r>
        <w:r w:rsidR="007B5D4B" w:rsidRPr="00EA191B">
          <w:rPr>
            <w:noProof/>
            <w:webHidden/>
          </w:rPr>
          <w:fldChar w:fldCharType="separate"/>
        </w:r>
        <w:r w:rsidR="00454387">
          <w:rPr>
            <w:noProof/>
            <w:webHidden/>
          </w:rPr>
          <w:t>49</w:t>
        </w:r>
        <w:r w:rsidR="007B5D4B" w:rsidRPr="00EA191B">
          <w:rPr>
            <w:noProof/>
            <w:webHidden/>
          </w:rPr>
          <w:fldChar w:fldCharType="end"/>
        </w:r>
      </w:hyperlink>
    </w:p>
    <w:p w14:paraId="4A703846" w14:textId="77777777" w:rsidR="007B5D4B" w:rsidRPr="00EA191B" w:rsidRDefault="00D47380">
      <w:pPr>
        <w:pStyle w:val="Sommario5"/>
        <w:rPr>
          <w:rFonts w:asciiTheme="minorHAnsi" w:eastAsiaTheme="minorEastAsia" w:hAnsiTheme="minorHAnsi" w:cstheme="minorBidi"/>
          <w:noProof/>
          <w:sz w:val="22"/>
          <w:szCs w:val="22"/>
        </w:rPr>
      </w:pPr>
      <w:hyperlink w:anchor="_Toc486400105" w:history="1">
        <w:r w:rsidR="007B5D4B" w:rsidRPr="00EA191B">
          <w:rPr>
            <w:rStyle w:val="Collegamentoipertestuale"/>
            <w:noProof/>
          </w:rPr>
          <w:t>3.70.4.1.2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_Toc486400105 \h </w:instrText>
        </w:r>
        <w:r w:rsidR="007B5D4B" w:rsidRPr="00EA191B">
          <w:rPr>
            <w:noProof/>
            <w:webHidden/>
          </w:rPr>
        </w:r>
        <w:r w:rsidR="007B5D4B" w:rsidRPr="00EA191B">
          <w:rPr>
            <w:noProof/>
            <w:webHidden/>
          </w:rPr>
          <w:fldChar w:fldCharType="separate"/>
        </w:r>
        <w:r w:rsidR="00454387">
          <w:rPr>
            <w:noProof/>
            <w:webHidden/>
          </w:rPr>
          <w:t>50</w:t>
        </w:r>
        <w:r w:rsidR="007B5D4B" w:rsidRPr="00EA191B">
          <w:rPr>
            <w:noProof/>
            <w:webHidden/>
          </w:rPr>
          <w:fldChar w:fldCharType="end"/>
        </w:r>
      </w:hyperlink>
    </w:p>
    <w:p w14:paraId="4E2BA168" w14:textId="77777777" w:rsidR="007B5D4B" w:rsidRPr="00EA191B" w:rsidRDefault="00D47380">
      <w:pPr>
        <w:pStyle w:val="Sommario5"/>
        <w:rPr>
          <w:rFonts w:asciiTheme="minorHAnsi" w:eastAsiaTheme="minorEastAsia" w:hAnsiTheme="minorHAnsi" w:cstheme="minorBidi"/>
          <w:noProof/>
          <w:sz w:val="22"/>
          <w:szCs w:val="22"/>
        </w:rPr>
      </w:pPr>
      <w:hyperlink w:anchor="_Toc486400106" w:history="1">
        <w:r w:rsidR="007B5D4B" w:rsidRPr="00EA191B">
          <w:rPr>
            <w:rStyle w:val="Collegamentoipertestuale"/>
            <w:noProof/>
          </w:rPr>
          <w:t>3.70.4.1.3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_Toc486400106 \h </w:instrText>
        </w:r>
        <w:r w:rsidR="007B5D4B" w:rsidRPr="00EA191B">
          <w:rPr>
            <w:noProof/>
            <w:webHidden/>
          </w:rPr>
        </w:r>
        <w:r w:rsidR="007B5D4B" w:rsidRPr="00EA191B">
          <w:rPr>
            <w:noProof/>
            <w:webHidden/>
          </w:rPr>
          <w:fldChar w:fldCharType="separate"/>
        </w:r>
        <w:r w:rsidR="00454387">
          <w:rPr>
            <w:noProof/>
            <w:webHidden/>
          </w:rPr>
          <w:t>50</w:t>
        </w:r>
        <w:r w:rsidR="007B5D4B" w:rsidRPr="00EA191B">
          <w:rPr>
            <w:noProof/>
            <w:webHidden/>
          </w:rPr>
          <w:fldChar w:fldCharType="end"/>
        </w:r>
      </w:hyperlink>
    </w:p>
    <w:p w14:paraId="7ADBF3A9" w14:textId="77777777" w:rsidR="007B5D4B" w:rsidRPr="00EA191B" w:rsidRDefault="00D47380">
      <w:pPr>
        <w:pStyle w:val="Sommario5"/>
        <w:rPr>
          <w:rFonts w:asciiTheme="minorHAnsi" w:eastAsiaTheme="minorEastAsia" w:hAnsiTheme="minorHAnsi" w:cstheme="minorBidi"/>
          <w:noProof/>
          <w:sz w:val="22"/>
          <w:szCs w:val="22"/>
        </w:rPr>
      </w:pPr>
      <w:hyperlink w:anchor="_Toc486400107" w:history="1">
        <w:r w:rsidR="007B5D4B" w:rsidRPr="00EA191B">
          <w:rPr>
            <w:rStyle w:val="Collegamentoipertestuale"/>
            <w:bCs/>
            <w:noProof/>
          </w:rPr>
          <w:t>3.70.4.1.4 Example SOAP Encoding of the GetMessages Request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_Toc486400107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631F9546" w14:textId="77777777" w:rsidR="007B5D4B" w:rsidRPr="00EA191B" w:rsidRDefault="00D47380">
      <w:pPr>
        <w:pStyle w:val="Sommario4"/>
        <w:rPr>
          <w:rFonts w:asciiTheme="minorHAnsi" w:eastAsiaTheme="minorEastAsia" w:hAnsiTheme="minorHAnsi" w:cstheme="minorBidi"/>
          <w:noProof/>
          <w:sz w:val="22"/>
          <w:szCs w:val="22"/>
        </w:rPr>
      </w:pPr>
      <w:hyperlink w:anchor="_Toc486400108" w:history="1">
        <w:r w:rsidR="007B5D4B" w:rsidRPr="00EA191B">
          <w:rPr>
            <w:rStyle w:val="Collegamentoipertestuale"/>
            <w:noProof/>
          </w:rPr>
          <w:t>3.70.4.2 GetMessages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_Toc486400108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4DAE9A6F" w14:textId="77777777" w:rsidR="007B5D4B" w:rsidRPr="00EA191B" w:rsidRDefault="00D47380">
      <w:pPr>
        <w:pStyle w:val="Sommario5"/>
        <w:rPr>
          <w:rFonts w:asciiTheme="minorHAnsi" w:eastAsiaTheme="minorEastAsia" w:hAnsiTheme="minorHAnsi" w:cstheme="minorBidi"/>
          <w:noProof/>
          <w:sz w:val="22"/>
          <w:szCs w:val="22"/>
        </w:rPr>
      </w:pPr>
      <w:hyperlink w:anchor="_Toc486400109" w:history="1">
        <w:r w:rsidR="007B5D4B" w:rsidRPr="00EA191B">
          <w:rPr>
            <w:rStyle w:val="Collegamentoipertestuale"/>
            <w:noProof/>
          </w:rPr>
          <w:t>3.70.4.2.1 Trigger Events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_Toc486400109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3E6785C4" w14:textId="77777777" w:rsidR="007B5D4B" w:rsidRPr="00EA191B" w:rsidRDefault="00D47380">
      <w:pPr>
        <w:pStyle w:val="Sommario5"/>
        <w:rPr>
          <w:rFonts w:asciiTheme="minorHAnsi" w:eastAsiaTheme="minorEastAsia" w:hAnsiTheme="minorHAnsi" w:cstheme="minorBidi"/>
          <w:noProof/>
          <w:sz w:val="22"/>
          <w:szCs w:val="22"/>
        </w:rPr>
      </w:pPr>
      <w:hyperlink w:anchor="_Toc486400110" w:history="1">
        <w:r w:rsidR="007B5D4B" w:rsidRPr="00EA191B">
          <w:rPr>
            <w:rStyle w:val="Collegamentoipertestuale"/>
            <w:noProof/>
          </w:rPr>
          <w:t>3.70.4.2.2 Message Semantics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_Toc486400110 \h </w:instrText>
        </w:r>
        <w:r w:rsidR="007B5D4B" w:rsidRPr="00EA191B">
          <w:rPr>
            <w:noProof/>
            <w:webHidden/>
          </w:rPr>
        </w:r>
        <w:r w:rsidR="007B5D4B" w:rsidRPr="00EA191B">
          <w:rPr>
            <w:noProof/>
            <w:webHidden/>
          </w:rPr>
          <w:fldChar w:fldCharType="separate"/>
        </w:r>
        <w:r w:rsidR="00454387">
          <w:rPr>
            <w:noProof/>
            <w:webHidden/>
          </w:rPr>
          <w:t>51</w:t>
        </w:r>
        <w:r w:rsidR="007B5D4B" w:rsidRPr="00EA191B">
          <w:rPr>
            <w:noProof/>
            <w:webHidden/>
          </w:rPr>
          <w:fldChar w:fldCharType="end"/>
        </w:r>
      </w:hyperlink>
    </w:p>
    <w:p w14:paraId="24838A32" w14:textId="77777777" w:rsidR="007B5D4B" w:rsidRPr="00EA191B" w:rsidRDefault="00D47380">
      <w:pPr>
        <w:pStyle w:val="Sommario5"/>
        <w:rPr>
          <w:rFonts w:asciiTheme="minorHAnsi" w:eastAsiaTheme="minorEastAsia" w:hAnsiTheme="minorHAnsi" w:cstheme="minorBidi"/>
          <w:noProof/>
          <w:sz w:val="22"/>
          <w:szCs w:val="22"/>
        </w:rPr>
      </w:pPr>
      <w:hyperlink w:anchor="_Toc486400111" w:history="1">
        <w:r w:rsidR="007B5D4B" w:rsidRPr="00EA191B">
          <w:rPr>
            <w:rStyle w:val="Collegamentoipertestuale"/>
            <w:noProof/>
          </w:rPr>
          <w:t>3.70.4.2.3 Expected Actions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_Toc486400111 \h </w:instrText>
        </w:r>
        <w:r w:rsidR="007B5D4B" w:rsidRPr="00EA191B">
          <w:rPr>
            <w:noProof/>
            <w:webHidden/>
          </w:rPr>
        </w:r>
        <w:r w:rsidR="007B5D4B" w:rsidRPr="00EA191B">
          <w:rPr>
            <w:noProof/>
            <w:webHidden/>
          </w:rPr>
          <w:fldChar w:fldCharType="separate"/>
        </w:r>
        <w:r w:rsidR="00454387">
          <w:rPr>
            <w:noProof/>
            <w:webHidden/>
          </w:rPr>
          <w:t>52</w:t>
        </w:r>
        <w:r w:rsidR="007B5D4B" w:rsidRPr="00EA191B">
          <w:rPr>
            <w:noProof/>
            <w:webHidden/>
          </w:rPr>
          <w:fldChar w:fldCharType="end"/>
        </w:r>
      </w:hyperlink>
    </w:p>
    <w:p w14:paraId="65595968" w14:textId="77777777" w:rsidR="007B5D4B" w:rsidRPr="00EA191B" w:rsidRDefault="00D47380">
      <w:pPr>
        <w:pStyle w:val="Sommario5"/>
        <w:rPr>
          <w:rFonts w:asciiTheme="minorHAnsi" w:eastAsiaTheme="minorEastAsia" w:hAnsiTheme="minorHAnsi" w:cstheme="minorBidi"/>
          <w:noProof/>
          <w:sz w:val="22"/>
          <w:szCs w:val="22"/>
        </w:rPr>
      </w:pPr>
      <w:hyperlink w:anchor="_Toc486400112" w:history="1">
        <w:r w:rsidR="007B5D4B" w:rsidRPr="00EA191B">
          <w:rPr>
            <w:rStyle w:val="Collegamentoipertestuale"/>
            <w:noProof/>
          </w:rPr>
          <w:t>3.70.4.2.4 Example SOAP Encoding of the GetMessage Response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_Toc486400112 \h </w:instrText>
        </w:r>
        <w:r w:rsidR="007B5D4B" w:rsidRPr="00EA191B">
          <w:rPr>
            <w:noProof/>
            <w:webHidden/>
          </w:rPr>
        </w:r>
        <w:r w:rsidR="007B5D4B" w:rsidRPr="00EA191B">
          <w:rPr>
            <w:noProof/>
            <w:webHidden/>
          </w:rPr>
          <w:fldChar w:fldCharType="separate"/>
        </w:r>
        <w:r w:rsidR="00454387">
          <w:rPr>
            <w:noProof/>
            <w:webHidden/>
          </w:rPr>
          <w:t>52</w:t>
        </w:r>
        <w:r w:rsidR="007B5D4B" w:rsidRPr="00EA191B">
          <w:rPr>
            <w:noProof/>
            <w:webHidden/>
          </w:rPr>
          <w:fldChar w:fldCharType="end"/>
        </w:r>
      </w:hyperlink>
    </w:p>
    <w:p w14:paraId="2FC7E24B" w14:textId="77777777" w:rsidR="007B5D4B" w:rsidRPr="00EA191B" w:rsidRDefault="00D47380">
      <w:pPr>
        <w:pStyle w:val="Sommario3"/>
        <w:rPr>
          <w:rFonts w:asciiTheme="minorHAnsi" w:eastAsiaTheme="minorEastAsia" w:hAnsiTheme="minorHAnsi" w:cstheme="minorBidi"/>
          <w:noProof/>
          <w:sz w:val="22"/>
          <w:szCs w:val="22"/>
        </w:rPr>
      </w:pPr>
      <w:hyperlink w:anchor="_Toc486400113" w:history="1">
        <w:r w:rsidR="007B5D4B" w:rsidRPr="00EA191B">
          <w:rPr>
            <w:rStyle w:val="Collegamentoipertestuale"/>
            <w:noProof/>
          </w:rPr>
          <w:t>3.70.5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_Toc486400113 \h </w:instrText>
        </w:r>
        <w:r w:rsidR="007B5D4B" w:rsidRPr="00EA191B">
          <w:rPr>
            <w:noProof/>
            <w:webHidden/>
          </w:rPr>
        </w:r>
        <w:r w:rsidR="007B5D4B" w:rsidRPr="00EA191B">
          <w:rPr>
            <w:noProof/>
            <w:webHidden/>
          </w:rPr>
          <w:fldChar w:fldCharType="separate"/>
        </w:r>
        <w:r w:rsidR="00454387">
          <w:rPr>
            <w:noProof/>
            <w:webHidden/>
          </w:rPr>
          <w:t>52</w:t>
        </w:r>
        <w:r w:rsidR="007B5D4B" w:rsidRPr="00EA191B">
          <w:rPr>
            <w:noProof/>
            <w:webHidden/>
          </w:rPr>
          <w:fldChar w:fldCharType="end"/>
        </w:r>
      </w:hyperlink>
    </w:p>
    <w:p w14:paraId="22412639" w14:textId="77777777" w:rsidR="007B5D4B" w:rsidRPr="00EA191B" w:rsidRDefault="00D47380">
      <w:pPr>
        <w:pStyle w:val="Sommario4"/>
        <w:rPr>
          <w:rFonts w:asciiTheme="minorHAnsi" w:eastAsiaTheme="minorEastAsia" w:hAnsiTheme="minorHAnsi" w:cstheme="minorBidi"/>
          <w:noProof/>
          <w:sz w:val="22"/>
          <w:szCs w:val="22"/>
        </w:rPr>
      </w:pPr>
      <w:hyperlink w:anchor="_Toc486400114" w:history="1">
        <w:r w:rsidR="007B5D4B" w:rsidRPr="00EA191B">
          <w:rPr>
            <w:rStyle w:val="Collegamentoipertestuale"/>
            <w:noProof/>
          </w:rPr>
          <w:t>3.70.5.1 Security Audit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_Toc486400114 \h </w:instrText>
        </w:r>
        <w:r w:rsidR="007B5D4B" w:rsidRPr="00EA191B">
          <w:rPr>
            <w:noProof/>
            <w:webHidden/>
          </w:rPr>
        </w:r>
        <w:r w:rsidR="007B5D4B" w:rsidRPr="00EA191B">
          <w:rPr>
            <w:noProof/>
            <w:webHidden/>
          </w:rPr>
          <w:fldChar w:fldCharType="separate"/>
        </w:r>
        <w:r w:rsidR="00454387">
          <w:rPr>
            <w:noProof/>
            <w:webHidden/>
          </w:rPr>
          <w:t>53</w:t>
        </w:r>
        <w:r w:rsidR="007B5D4B" w:rsidRPr="00EA191B">
          <w:rPr>
            <w:noProof/>
            <w:webHidden/>
          </w:rPr>
          <w:fldChar w:fldCharType="end"/>
        </w:r>
      </w:hyperlink>
    </w:p>
    <w:p w14:paraId="38641D6B" w14:textId="77777777" w:rsidR="007B5D4B" w:rsidRPr="00EA191B" w:rsidRDefault="00D47380">
      <w:pPr>
        <w:pStyle w:val="Sommario5"/>
        <w:rPr>
          <w:rFonts w:asciiTheme="minorHAnsi" w:eastAsiaTheme="minorEastAsia" w:hAnsiTheme="minorHAnsi" w:cstheme="minorBidi"/>
          <w:noProof/>
          <w:sz w:val="22"/>
          <w:szCs w:val="22"/>
        </w:rPr>
      </w:pPr>
      <w:hyperlink w:anchor="_Toc486400115" w:history="1">
        <w:r w:rsidR="007B5D4B" w:rsidRPr="00EA191B">
          <w:rPr>
            <w:rStyle w:val="Collegamentoipertestuale"/>
            <w:noProof/>
          </w:rPr>
          <w:t>3.70.5.1.1 Notification Puller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_Toc486400115 \h </w:instrText>
        </w:r>
        <w:r w:rsidR="007B5D4B" w:rsidRPr="00EA191B">
          <w:rPr>
            <w:noProof/>
            <w:webHidden/>
          </w:rPr>
        </w:r>
        <w:r w:rsidR="007B5D4B" w:rsidRPr="00EA191B">
          <w:rPr>
            <w:noProof/>
            <w:webHidden/>
          </w:rPr>
          <w:fldChar w:fldCharType="separate"/>
        </w:r>
        <w:r w:rsidR="00454387">
          <w:rPr>
            <w:noProof/>
            <w:webHidden/>
          </w:rPr>
          <w:t>53</w:t>
        </w:r>
        <w:r w:rsidR="007B5D4B" w:rsidRPr="00EA191B">
          <w:rPr>
            <w:noProof/>
            <w:webHidden/>
          </w:rPr>
          <w:fldChar w:fldCharType="end"/>
        </w:r>
      </w:hyperlink>
    </w:p>
    <w:p w14:paraId="73C95B00" w14:textId="77777777" w:rsidR="007B5D4B" w:rsidRPr="00EA191B" w:rsidRDefault="00D47380">
      <w:pPr>
        <w:pStyle w:val="Sommario5"/>
        <w:rPr>
          <w:rFonts w:asciiTheme="minorHAnsi" w:eastAsiaTheme="minorEastAsia" w:hAnsiTheme="minorHAnsi" w:cstheme="minorBidi"/>
          <w:noProof/>
          <w:sz w:val="22"/>
          <w:szCs w:val="22"/>
        </w:rPr>
      </w:pPr>
      <w:hyperlink w:anchor="_Toc486400116" w:history="1">
        <w:r w:rsidR="007B5D4B" w:rsidRPr="00EA191B">
          <w:rPr>
            <w:rStyle w:val="Collegamentoipertestuale"/>
            <w:noProof/>
          </w:rPr>
          <w:t>3.70.5.1.2 Notification Pull Point audit message</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_Toc486400116 \h </w:instrText>
        </w:r>
        <w:r w:rsidR="007B5D4B" w:rsidRPr="00EA191B">
          <w:rPr>
            <w:noProof/>
            <w:webHidden/>
          </w:rPr>
        </w:r>
        <w:r w:rsidR="007B5D4B" w:rsidRPr="00EA191B">
          <w:rPr>
            <w:noProof/>
            <w:webHidden/>
          </w:rPr>
          <w:fldChar w:fldCharType="separate"/>
        </w:r>
        <w:r w:rsidR="00454387">
          <w:rPr>
            <w:noProof/>
            <w:webHidden/>
          </w:rPr>
          <w:t>55</w:t>
        </w:r>
        <w:r w:rsidR="007B5D4B" w:rsidRPr="00EA191B">
          <w:rPr>
            <w:noProof/>
            <w:webHidden/>
          </w:rPr>
          <w:fldChar w:fldCharType="end"/>
        </w:r>
      </w:hyperlink>
    </w:p>
    <w:p w14:paraId="0EB4F3A2" w14:textId="77777777" w:rsidR="007B5D4B" w:rsidRPr="00EA191B" w:rsidRDefault="00D47380">
      <w:pPr>
        <w:pStyle w:val="Sommario5"/>
        <w:rPr>
          <w:rFonts w:asciiTheme="minorHAnsi" w:eastAsiaTheme="minorEastAsia" w:hAnsiTheme="minorHAnsi" w:cstheme="minorBidi"/>
          <w:noProof/>
          <w:sz w:val="22"/>
          <w:szCs w:val="22"/>
        </w:rPr>
      </w:pPr>
      <w:hyperlink w:anchor="_Toc486400117" w:history="1">
        <w:r w:rsidR="007B5D4B" w:rsidRPr="00EA191B">
          <w:rPr>
            <w:rStyle w:val="Collegamentoipertestuale"/>
            <w:bCs/>
            <w:noProof/>
          </w:rPr>
          <w:t>3.70.5.1.3 Metadata Notification Pull Point Specific Security Considerations</w:t>
        </w:r>
        <w:r w:rsidR="007B5D4B" w:rsidRPr="00EA191B">
          <w:rPr>
            <w:noProof/>
            <w:webHidden/>
          </w:rPr>
          <w:tab/>
        </w:r>
        <w:r w:rsidR="007B5D4B" w:rsidRPr="00EA191B">
          <w:rPr>
            <w:noProof/>
            <w:webHidden/>
          </w:rPr>
          <w:fldChar w:fldCharType="begin"/>
        </w:r>
        <w:r w:rsidR="007B5D4B" w:rsidRPr="00EA191B">
          <w:rPr>
            <w:noProof/>
            <w:webHidden/>
          </w:rPr>
          <w:instrText xml:space="preserve"> PAGEREF _Toc486400117 \h </w:instrText>
        </w:r>
        <w:r w:rsidR="007B5D4B" w:rsidRPr="00EA191B">
          <w:rPr>
            <w:noProof/>
            <w:webHidden/>
          </w:rPr>
        </w:r>
        <w:r w:rsidR="007B5D4B" w:rsidRPr="00EA191B">
          <w:rPr>
            <w:noProof/>
            <w:webHidden/>
          </w:rPr>
          <w:fldChar w:fldCharType="separate"/>
        </w:r>
        <w:r w:rsidR="00454387">
          <w:rPr>
            <w:noProof/>
            <w:webHidden/>
          </w:rPr>
          <w:t>57</w:t>
        </w:r>
        <w:r w:rsidR="007B5D4B" w:rsidRPr="00EA191B">
          <w:rPr>
            <w:noProof/>
            <w:webHidden/>
          </w:rPr>
          <w:fldChar w:fldCharType="end"/>
        </w:r>
      </w:hyperlink>
    </w:p>
    <w:p w14:paraId="7905B038" w14:textId="77777777" w:rsidR="00EC6B47" w:rsidRPr="00EA191B" w:rsidRDefault="00EC6B47" w:rsidP="00EC6B47">
      <w:pPr>
        <w:pStyle w:val="AuthorInstructions"/>
      </w:pPr>
      <w:r w:rsidRPr="00EA191B">
        <w:rPr>
          <w:i w:val="0"/>
        </w:rPr>
        <w:fldChar w:fldCharType="end"/>
      </w:r>
    </w:p>
    <w:p w14:paraId="6A463B5E" w14:textId="77777777" w:rsidR="00EC6B47" w:rsidRPr="00EA191B" w:rsidRDefault="00EC6B47" w:rsidP="00EC6B47">
      <w:pPr>
        <w:pStyle w:val="Corpotesto"/>
        <w:rPr>
          <w:rFonts w:ascii="Arial" w:hAnsi="Arial"/>
          <w:noProof w:val="0"/>
          <w:kern w:val="28"/>
          <w:sz w:val="28"/>
        </w:rPr>
      </w:pPr>
      <w:bookmarkStart w:id="9" w:name="_Toc201058865"/>
      <w:bookmarkStart w:id="10" w:name="_Toc201058970"/>
      <w:bookmarkStart w:id="11" w:name="_Toc504625752"/>
      <w:bookmarkStart w:id="12" w:name="_Toc530206505"/>
      <w:bookmarkStart w:id="13" w:name="_Toc1388425"/>
      <w:bookmarkStart w:id="14" w:name="_Toc1388579"/>
      <w:bookmarkStart w:id="15" w:name="_Toc1456606"/>
      <w:bookmarkStart w:id="16" w:name="_Toc37034630"/>
      <w:bookmarkStart w:id="17" w:name="_Toc38846108"/>
      <w:bookmarkEnd w:id="9"/>
      <w:bookmarkEnd w:id="10"/>
      <w:r w:rsidRPr="00EA191B">
        <w:rPr>
          <w:noProof w:val="0"/>
        </w:rPr>
        <w:br w:type="page"/>
      </w:r>
    </w:p>
    <w:p w14:paraId="20ABE831" w14:textId="77777777" w:rsidR="00D218F6" w:rsidRPr="00EA191B" w:rsidRDefault="00D218F6" w:rsidP="00D218F6">
      <w:pPr>
        <w:pStyle w:val="Titolo1"/>
        <w:numPr>
          <w:ilvl w:val="0"/>
          <w:numId w:val="0"/>
        </w:numPr>
        <w:rPr>
          <w:noProof w:val="0"/>
        </w:rPr>
      </w:pPr>
      <w:bookmarkStart w:id="18" w:name="_Toc486400031"/>
      <w:bookmarkEnd w:id="11"/>
      <w:bookmarkEnd w:id="12"/>
      <w:bookmarkEnd w:id="13"/>
      <w:bookmarkEnd w:id="14"/>
      <w:bookmarkEnd w:id="15"/>
      <w:bookmarkEnd w:id="16"/>
      <w:bookmarkEnd w:id="17"/>
      <w:r w:rsidRPr="00EA191B">
        <w:rPr>
          <w:noProof w:val="0"/>
        </w:rPr>
        <w:lastRenderedPageBreak/>
        <w:t>Introduction</w:t>
      </w:r>
      <w:bookmarkEnd w:id="2"/>
      <w:bookmarkEnd w:id="3"/>
      <w:bookmarkEnd w:id="4"/>
      <w:r w:rsidRPr="00EA191B">
        <w:rPr>
          <w:noProof w:val="0"/>
        </w:rPr>
        <w:t xml:space="preserve"> to this Supplement</w:t>
      </w:r>
      <w:bookmarkEnd w:id="5"/>
      <w:bookmarkEnd w:id="6"/>
      <w:bookmarkEnd w:id="18"/>
    </w:p>
    <w:p w14:paraId="703E2677" w14:textId="336F05F8" w:rsidR="000F538D" w:rsidRPr="00EA191B" w:rsidRDefault="00557DA5" w:rsidP="007F53F0">
      <w:pPr>
        <w:pStyle w:val="Corpotesto"/>
        <w:rPr>
          <w:noProof w:val="0"/>
        </w:rPr>
      </w:pPr>
      <w:r w:rsidRPr="00EA191B">
        <w:rPr>
          <w:noProof w:val="0"/>
        </w:rPr>
        <w:t xml:space="preserve">This </w:t>
      </w:r>
      <w:r w:rsidR="00CF560B" w:rsidRPr="00EA191B">
        <w:rPr>
          <w:noProof w:val="0"/>
        </w:rPr>
        <w:t>t</w:t>
      </w:r>
      <w:r w:rsidRPr="00EA191B">
        <w:rPr>
          <w:noProof w:val="0"/>
        </w:rPr>
        <w:t xml:space="preserve">rial </w:t>
      </w:r>
      <w:r w:rsidR="00CF560B" w:rsidRPr="00EA191B">
        <w:rPr>
          <w:noProof w:val="0"/>
        </w:rPr>
        <w:t>i</w:t>
      </w:r>
      <w:r w:rsidRPr="00EA191B">
        <w:rPr>
          <w:noProof w:val="0"/>
        </w:rPr>
        <w:t>mpleme</w:t>
      </w:r>
      <w:r w:rsidR="00B24C7F" w:rsidRPr="00EA191B">
        <w:rPr>
          <w:noProof w:val="0"/>
        </w:rPr>
        <w:t>n</w:t>
      </w:r>
      <w:r w:rsidRPr="00EA191B">
        <w:rPr>
          <w:noProof w:val="0"/>
        </w:rPr>
        <w:t>tation</w:t>
      </w:r>
      <w:r w:rsidR="007F53F0" w:rsidRPr="00EA191B">
        <w:rPr>
          <w:noProof w:val="0"/>
        </w:rPr>
        <w:t xml:space="preserve"> </w:t>
      </w:r>
      <w:r w:rsidR="000F538D" w:rsidRPr="00EA191B">
        <w:rPr>
          <w:noProof w:val="0"/>
        </w:rPr>
        <w:t>supplement</w:t>
      </w:r>
      <w:r w:rsidR="007F53F0" w:rsidRPr="00EA191B">
        <w:rPr>
          <w:noProof w:val="0"/>
        </w:rPr>
        <w:t xml:space="preserve"> </w:t>
      </w:r>
      <w:r w:rsidR="000F538D" w:rsidRPr="00EA191B">
        <w:rPr>
          <w:noProof w:val="0"/>
        </w:rPr>
        <w:t xml:space="preserve">extends the </w:t>
      </w:r>
      <w:r w:rsidR="007F53F0" w:rsidRPr="00EA191B">
        <w:rPr>
          <w:noProof w:val="0"/>
        </w:rPr>
        <w:t>notification</w:t>
      </w:r>
      <w:r w:rsidR="000F538D" w:rsidRPr="00EA191B">
        <w:rPr>
          <w:noProof w:val="0"/>
        </w:rPr>
        <w:t xml:space="preserve"> infrastructure defined in the DSUB </w:t>
      </w:r>
      <w:r w:rsidR="00A873FD" w:rsidRPr="00EA191B">
        <w:rPr>
          <w:noProof w:val="0"/>
        </w:rPr>
        <w:t>Profile</w:t>
      </w:r>
      <w:r w:rsidR="000F538D" w:rsidRPr="00EA191B">
        <w:rPr>
          <w:noProof w:val="0"/>
        </w:rPr>
        <w:t xml:space="preserve"> (integrated in Final Text in September 2016) adding the following functionalities: </w:t>
      </w:r>
    </w:p>
    <w:p w14:paraId="652A921B" w14:textId="4C61D770" w:rsidR="000F538D" w:rsidRPr="00EA191B" w:rsidRDefault="000F538D" w:rsidP="00075C19">
      <w:pPr>
        <w:pStyle w:val="Numeroelenco2"/>
      </w:pPr>
      <w:r w:rsidRPr="00EA191B">
        <w:t xml:space="preserve">Subscription </w:t>
      </w:r>
      <w:r w:rsidR="0002082C" w:rsidRPr="00EA191B">
        <w:t>to</w:t>
      </w:r>
      <w:r w:rsidRPr="00EA191B">
        <w:t xml:space="preserve"> Folders</w:t>
      </w:r>
      <w:r w:rsidR="0002082C" w:rsidRPr="00EA191B">
        <w:t xml:space="preserve"> objects and F</w:t>
      </w:r>
      <w:r w:rsidRPr="00EA191B">
        <w:t>older’s updates</w:t>
      </w:r>
      <w:r w:rsidR="0002082C" w:rsidRPr="00EA191B">
        <w:t xml:space="preserve"> (ITI TF-1: 26.2.2 </w:t>
      </w:r>
      <w:r w:rsidR="00557DA5" w:rsidRPr="00EA191B">
        <w:t>see “Folder Subscri</w:t>
      </w:r>
      <w:r w:rsidR="0002082C" w:rsidRPr="00EA191B">
        <w:t>ption Option”)</w:t>
      </w:r>
      <w:r w:rsidR="00B313EF" w:rsidRPr="00EA191B">
        <w:t xml:space="preserve">. </w:t>
      </w:r>
    </w:p>
    <w:p w14:paraId="167E1E01" w14:textId="103EEC74" w:rsidR="0002082C" w:rsidRPr="00EA191B" w:rsidRDefault="0002082C" w:rsidP="00075C19">
      <w:pPr>
        <w:pStyle w:val="Numeroelenco2"/>
      </w:pPr>
      <w:r w:rsidRPr="00EA191B">
        <w:t xml:space="preserve">Patient independent subscriptions for </w:t>
      </w:r>
      <w:proofErr w:type="spellStart"/>
      <w:r w:rsidRPr="00EA191B">
        <w:t>DocumentEntry</w:t>
      </w:r>
      <w:proofErr w:type="spellEnd"/>
      <w:r w:rsidRPr="00EA191B">
        <w:t xml:space="preserve"> and </w:t>
      </w:r>
      <w:proofErr w:type="spellStart"/>
      <w:r w:rsidRPr="00EA191B">
        <w:t>SubmissionSet</w:t>
      </w:r>
      <w:proofErr w:type="spellEnd"/>
      <w:r w:rsidRPr="00EA191B">
        <w:t xml:space="preserve"> objects (see ITI TF-1: 26.2.3 “Patient-Independent Subscription Option”)</w:t>
      </w:r>
      <w:r w:rsidR="00B313EF" w:rsidRPr="00EA191B">
        <w:t>.</w:t>
      </w:r>
    </w:p>
    <w:p w14:paraId="2AE26B7D" w14:textId="48B8047B" w:rsidR="007F53F0" w:rsidRPr="00EA191B" w:rsidRDefault="0002082C" w:rsidP="00075C19">
      <w:pPr>
        <w:pStyle w:val="Numeroelenco2"/>
      </w:pPr>
      <w:r w:rsidRPr="00EA191B">
        <w:t>Pull-style notification approach (</w:t>
      </w:r>
      <w:r w:rsidRPr="00EA191B">
        <w:rPr>
          <w:rStyle w:val="InsertText"/>
          <w:b w:val="0"/>
          <w:u w:val="none"/>
        </w:rPr>
        <w:t>as defined in WS-</w:t>
      </w:r>
      <w:proofErr w:type="spellStart"/>
      <w:r w:rsidRPr="00EA191B">
        <w:rPr>
          <w:rStyle w:val="InsertText"/>
          <w:b w:val="0"/>
          <w:u w:val="none"/>
        </w:rPr>
        <w:t>BaseNotification</w:t>
      </w:r>
      <w:proofErr w:type="spellEnd"/>
      <w:r w:rsidRPr="00EA191B">
        <w:rPr>
          <w:rStyle w:val="InsertText"/>
          <w:b w:val="0"/>
          <w:u w:val="none"/>
        </w:rPr>
        <w:t xml:space="preserve"> standard </w:t>
      </w:r>
      <w:r w:rsidR="00A873FD" w:rsidRPr="00EA191B">
        <w:rPr>
          <w:rStyle w:val="InsertText"/>
          <w:b w:val="0"/>
          <w:u w:val="none"/>
        </w:rPr>
        <w:t>Section</w:t>
      </w:r>
      <w:r w:rsidRPr="00EA191B">
        <w:rPr>
          <w:rStyle w:val="InsertText"/>
          <w:b w:val="0"/>
          <w:u w:val="none"/>
        </w:rPr>
        <w:t xml:space="preserve"> 5 "Pull-Style Notification"</w:t>
      </w:r>
      <w:r w:rsidRPr="00EA191B">
        <w:t>).</w:t>
      </w:r>
      <w:r w:rsidR="00B313EF" w:rsidRPr="00EA191B">
        <w:t xml:space="preserve"> </w:t>
      </w:r>
      <w:r w:rsidR="00B313EF" w:rsidRPr="00EA191B">
        <w:rPr>
          <w:rStyle w:val="InsertText"/>
          <w:b w:val="0"/>
          <w:u w:val="none"/>
        </w:rPr>
        <w:t>T</w:t>
      </w:r>
      <w:r w:rsidR="007F53F0" w:rsidRPr="00EA191B">
        <w:rPr>
          <w:rStyle w:val="InsertText"/>
          <w:b w:val="0"/>
          <w:u w:val="none"/>
        </w:rPr>
        <w:t>here are certain circumstances in which the basic “push-style” of notification message delivery is not appropriate. For example, certain Document Metadata Notification Recipients are behind a firewall such that the Document Metadata Notification Broker cannot initiate a message exchange to send the notification. A similar circumstance exists for Document Metadata Notification Recipient that is unable or unwilling to provide an endpoint to which the Notification Broker can send notification messages. In other situations, the Notification Recipient prefers to control the timing of receipt of notification messages, instead of receiving notification messages at unpredictable intervals, it may prefer to “pull” (retrieve) the notification messages at a time of its own choosing.</w:t>
      </w:r>
      <w:r w:rsidR="00B313EF" w:rsidRPr="00EA191B">
        <w:rPr>
          <w:rStyle w:val="InsertText"/>
          <w:b w:val="0"/>
          <w:u w:val="none"/>
        </w:rPr>
        <w:t xml:space="preserve"> </w:t>
      </w:r>
      <w:r w:rsidR="007F53F0" w:rsidRPr="00EA191B">
        <w:rPr>
          <w:rStyle w:val="InsertText"/>
          <w:b w:val="0"/>
          <w:u w:val="none"/>
        </w:rPr>
        <w:t>In the “Pull-style” method, a Notification Puller creates a Pull Point resource able to store notification generated by the Document Metadata Notification Broker. This Pull Point resource is</w:t>
      </w:r>
      <w:r w:rsidR="007F53F0" w:rsidRPr="00EA191B">
        <w:t xml:space="preserve"> a resource managed by the Pull Point that allows the storing of notification targeted to a specific recipient</w:t>
      </w:r>
      <w:r w:rsidR="007F53F0" w:rsidRPr="00EA191B">
        <w:rPr>
          <w:rStyle w:val="InsertText"/>
          <w:b w:val="0"/>
          <w:u w:val="none"/>
        </w:rPr>
        <w:t xml:space="preserve">. </w:t>
      </w:r>
      <w:r w:rsidR="007F53F0" w:rsidRPr="00EA191B">
        <w:t>Notifications stored in the Pull Point can be retrieved by the Notification Puller using a specific transaction.</w:t>
      </w:r>
    </w:p>
    <w:p w14:paraId="0B4F836E" w14:textId="3D58CF54" w:rsidR="00EC6B47" w:rsidRPr="00EA191B" w:rsidRDefault="00EC6B47" w:rsidP="00EC6B47">
      <w:pPr>
        <w:pStyle w:val="Titolo2"/>
        <w:numPr>
          <w:ilvl w:val="0"/>
          <w:numId w:val="0"/>
        </w:numPr>
        <w:rPr>
          <w:noProof w:val="0"/>
        </w:rPr>
      </w:pPr>
      <w:r w:rsidRPr="00EA191B">
        <w:rPr>
          <w:noProof w:val="0"/>
        </w:rPr>
        <w:t xml:space="preserve"> </w:t>
      </w:r>
      <w:bookmarkStart w:id="19" w:name="_Toc486400032"/>
      <w:r w:rsidRPr="00EA191B">
        <w:rPr>
          <w:noProof w:val="0"/>
        </w:rPr>
        <w:t>Open Issues and Questions</w:t>
      </w:r>
      <w:bookmarkEnd w:id="19"/>
    </w:p>
    <w:p w14:paraId="12805EAF" w14:textId="77777777" w:rsidR="00EC6B47" w:rsidRPr="00EA191B" w:rsidRDefault="00EC6B47" w:rsidP="00EC6B47">
      <w:pPr>
        <w:pStyle w:val="Corpotesto"/>
        <w:rPr>
          <w:iCs/>
          <w:noProof w:val="0"/>
        </w:rPr>
      </w:pPr>
      <w:r w:rsidRPr="00EA191B">
        <w:rPr>
          <w:noProof w:val="0"/>
        </w:rPr>
        <w:t>None</w:t>
      </w:r>
    </w:p>
    <w:p w14:paraId="28C6F979" w14:textId="77777777" w:rsidR="00EC6B47" w:rsidRPr="00EA191B" w:rsidRDefault="00EC6B47" w:rsidP="00EC6B47">
      <w:pPr>
        <w:pStyle w:val="Titolo2"/>
        <w:numPr>
          <w:ilvl w:val="0"/>
          <w:numId w:val="0"/>
        </w:numPr>
        <w:rPr>
          <w:noProof w:val="0"/>
        </w:rPr>
      </w:pPr>
      <w:bookmarkStart w:id="20" w:name="_Toc486400033"/>
      <w:r w:rsidRPr="00EA191B">
        <w:rPr>
          <w:noProof w:val="0"/>
        </w:rPr>
        <w:t>Closed Issues</w:t>
      </w:r>
      <w:bookmarkEnd w:id="20"/>
    </w:p>
    <w:p w14:paraId="745D60D5" w14:textId="77777777" w:rsidR="00EC6B47" w:rsidRPr="00EA191B" w:rsidRDefault="00EC6B47" w:rsidP="00EC6B47">
      <w:pPr>
        <w:pStyle w:val="Corpotesto"/>
        <w:rPr>
          <w:iCs/>
          <w:noProof w:val="0"/>
        </w:rPr>
      </w:pPr>
      <w:r w:rsidRPr="00EA191B">
        <w:rPr>
          <w:noProof w:val="0"/>
        </w:rPr>
        <w:t>None</w:t>
      </w:r>
    </w:p>
    <w:p w14:paraId="4B427167" w14:textId="77777777" w:rsidR="00D218F6" w:rsidRPr="00EA191B" w:rsidRDefault="00D218F6" w:rsidP="00D218F6">
      <w:pPr>
        <w:pStyle w:val="Numeroelenco2"/>
        <w:numPr>
          <w:ilvl w:val="0"/>
          <w:numId w:val="0"/>
        </w:numPr>
        <w:ind w:left="720" w:hanging="360"/>
      </w:pPr>
    </w:p>
    <w:p w14:paraId="0563578F" w14:textId="77777777" w:rsidR="00EC6B47" w:rsidRPr="00EA191B" w:rsidRDefault="00EC6B47" w:rsidP="00EC6B47">
      <w:pPr>
        <w:pStyle w:val="PartTitle"/>
      </w:pPr>
      <w:bookmarkStart w:id="21" w:name="_Toc486400034"/>
      <w:r w:rsidRPr="00EA191B">
        <w:lastRenderedPageBreak/>
        <w:t>Volume 1 – Profiles</w:t>
      </w:r>
      <w:bookmarkEnd w:id="21"/>
    </w:p>
    <w:p w14:paraId="4F22C8B6" w14:textId="77777777" w:rsidR="00EC6B47" w:rsidRPr="00EA191B" w:rsidRDefault="00EC6B47" w:rsidP="00EC6B47">
      <w:pPr>
        <w:pStyle w:val="Titolo2"/>
        <w:numPr>
          <w:ilvl w:val="0"/>
          <w:numId w:val="0"/>
        </w:numPr>
        <w:rPr>
          <w:noProof w:val="0"/>
        </w:rPr>
      </w:pPr>
      <w:bookmarkStart w:id="22" w:name="_Toc486400035"/>
      <w:bookmarkStart w:id="23" w:name="_Toc530206507"/>
      <w:bookmarkStart w:id="24" w:name="_Toc1388427"/>
      <w:bookmarkStart w:id="25" w:name="_Toc1388581"/>
      <w:bookmarkStart w:id="26" w:name="_Toc1456608"/>
      <w:bookmarkStart w:id="27" w:name="_Toc37034633"/>
      <w:bookmarkStart w:id="28" w:name="_Toc38846111"/>
      <w:r w:rsidRPr="00EA191B">
        <w:rPr>
          <w:noProof w:val="0"/>
        </w:rPr>
        <w:t>Copyright Permission</w:t>
      </w:r>
      <w:bookmarkEnd w:id="22"/>
    </w:p>
    <w:p w14:paraId="047ADE10" w14:textId="77777777" w:rsidR="00EC6B47" w:rsidRPr="00EA191B" w:rsidRDefault="00EC6B47" w:rsidP="003048FC">
      <w:pPr>
        <w:pStyle w:val="Corpotesto"/>
        <w:rPr>
          <w:noProof w:val="0"/>
        </w:rPr>
      </w:pPr>
      <w:r w:rsidRPr="00EA191B">
        <w:rPr>
          <w:noProof w:val="0"/>
        </w:rPr>
        <w:t>None</w:t>
      </w:r>
    </w:p>
    <w:p w14:paraId="0BCA72FC" w14:textId="77777777" w:rsidR="00EC6B47" w:rsidRPr="00EA191B" w:rsidRDefault="00EC6B47" w:rsidP="00EC6B47">
      <w:pPr>
        <w:pStyle w:val="Titolo2"/>
        <w:numPr>
          <w:ilvl w:val="0"/>
          <w:numId w:val="0"/>
        </w:numPr>
        <w:rPr>
          <w:noProof w:val="0"/>
        </w:rPr>
      </w:pPr>
      <w:bookmarkStart w:id="29" w:name="_Toc486400036"/>
      <w:r w:rsidRPr="00EA191B">
        <w:rPr>
          <w:noProof w:val="0"/>
        </w:rPr>
        <w:t>Domain-specific additions</w:t>
      </w:r>
      <w:bookmarkEnd w:id="29"/>
    </w:p>
    <w:bookmarkEnd w:id="23"/>
    <w:bookmarkEnd w:id="24"/>
    <w:bookmarkEnd w:id="25"/>
    <w:bookmarkEnd w:id="26"/>
    <w:bookmarkEnd w:id="27"/>
    <w:bookmarkEnd w:id="28"/>
    <w:p w14:paraId="70A9F733" w14:textId="77777777" w:rsidR="00EC6B47" w:rsidRPr="00EA191B" w:rsidRDefault="00EC6B47" w:rsidP="003048FC">
      <w:pPr>
        <w:pStyle w:val="Corpotesto"/>
        <w:rPr>
          <w:noProof w:val="0"/>
        </w:rPr>
      </w:pPr>
      <w:r w:rsidRPr="00EA191B">
        <w:rPr>
          <w:noProof w:val="0"/>
        </w:rPr>
        <w:t>None</w:t>
      </w:r>
    </w:p>
    <w:p w14:paraId="7B8A581D" w14:textId="77777777" w:rsidR="00EC6B47" w:rsidRPr="00EA191B" w:rsidRDefault="00EC6B47" w:rsidP="00075C19">
      <w:pPr>
        <w:pStyle w:val="Corpotesto"/>
        <w:rPr>
          <w:noProof w:val="0"/>
        </w:rPr>
      </w:pPr>
    </w:p>
    <w:p w14:paraId="64CC715A" w14:textId="4330870A" w:rsidR="00B313EF" w:rsidRPr="00EA191B" w:rsidRDefault="00B313EF" w:rsidP="006C1CFC">
      <w:pPr>
        <w:pStyle w:val="EditorInstructions"/>
        <w:rPr>
          <w:noProof w:val="0"/>
        </w:rPr>
      </w:pPr>
      <w:r w:rsidRPr="00EA191B">
        <w:rPr>
          <w:noProof w:val="0"/>
        </w:rPr>
        <w:t>Editor: Add the following actor definitions in Appendix A</w:t>
      </w:r>
    </w:p>
    <w:p w14:paraId="304027EC" w14:textId="651469E8" w:rsidR="00EC6B47" w:rsidRPr="00EA191B" w:rsidRDefault="00EC6B47" w:rsidP="00075C19">
      <w:pPr>
        <w:pStyle w:val="Corpotesto"/>
        <w:rPr>
          <w:noProof w:val="0"/>
        </w:rPr>
      </w:pPr>
    </w:p>
    <w:p w14:paraId="76BD0D21" w14:textId="77777777" w:rsidR="00B313EF" w:rsidRPr="00EA191B" w:rsidRDefault="00B313EF" w:rsidP="00075C1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EA191B" w14:paraId="7A7AFEEC" w14:textId="77777777" w:rsidTr="00D218F6">
        <w:tc>
          <w:tcPr>
            <w:tcW w:w="3078" w:type="dxa"/>
            <w:shd w:val="clear" w:color="auto" w:fill="D9D9D9"/>
          </w:tcPr>
          <w:p w14:paraId="1A215B48" w14:textId="77777777" w:rsidR="00D218F6" w:rsidRPr="00EA191B" w:rsidRDefault="00D218F6" w:rsidP="00D218F6">
            <w:pPr>
              <w:pStyle w:val="TableEntryHeader"/>
              <w:rPr>
                <w:noProof w:val="0"/>
              </w:rPr>
            </w:pPr>
            <w:r w:rsidRPr="00EA191B">
              <w:rPr>
                <w:noProof w:val="0"/>
              </w:rPr>
              <w:t>Actor</w:t>
            </w:r>
          </w:p>
        </w:tc>
        <w:tc>
          <w:tcPr>
            <w:tcW w:w="6498" w:type="dxa"/>
            <w:shd w:val="clear" w:color="auto" w:fill="D9D9D9"/>
          </w:tcPr>
          <w:p w14:paraId="0CB79926" w14:textId="77777777" w:rsidR="00D218F6" w:rsidRPr="00EA191B" w:rsidRDefault="00D218F6" w:rsidP="00D218F6">
            <w:pPr>
              <w:pStyle w:val="TableEntryHeader"/>
              <w:rPr>
                <w:noProof w:val="0"/>
              </w:rPr>
            </w:pPr>
            <w:r w:rsidRPr="00EA191B">
              <w:rPr>
                <w:noProof w:val="0"/>
              </w:rPr>
              <w:t>Definition</w:t>
            </w:r>
          </w:p>
        </w:tc>
      </w:tr>
      <w:tr w:rsidR="00D218F6" w:rsidRPr="00296DAF" w14:paraId="43EFCB94" w14:textId="77777777" w:rsidTr="00D218F6">
        <w:tc>
          <w:tcPr>
            <w:tcW w:w="3078" w:type="dxa"/>
            <w:shd w:val="clear" w:color="auto" w:fill="auto"/>
          </w:tcPr>
          <w:p w14:paraId="5B92A5CF" w14:textId="77777777" w:rsidR="00D218F6" w:rsidRPr="00EA191B" w:rsidRDefault="00D218F6" w:rsidP="00D218F6">
            <w:pPr>
              <w:pStyle w:val="TableEntry"/>
              <w:rPr>
                <w:noProof w:val="0"/>
              </w:rPr>
            </w:pPr>
            <w:r w:rsidRPr="00EA191B">
              <w:rPr>
                <w:noProof w:val="0"/>
              </w:rPr>
              <w:t>Notification Pull Point</w:t>
            </w:r>
          </w:p>
        </w:tc>
        <w:tc>
          <w:tcPr>
            <w:tcW w:w="6498" w:type="dxa"/>
            <w:shd w:val="clear" w:color="auto" w:fill="auto"/>
          </w:tcPr>
          <w:p w14:paraId="23EFDCA1" w14:textId="77777777" w:rsidR="00D218F6" w:rsidRPr="00EA191B" w:rsidRDefault="00D218F6" w:rsidP="00D218F6">
            <w:pPr>
              <w:pStyle w:val="TableEntry"/>
              <w:rPr>
                <w:noProof w:val="0"/>
              </w:rPr>
            </w:pPr>
            <w:r w:rsidRPr="00EA191B">
              <w:rPr>
                <w:noProof w:val="0"/>
              </w:rPr>
              <w:t>The Notification Pull Point is the actor that stores notifications targeted to a specific Document Metadata Notification Recipient that cannot be directly notified. This actor delivers notifications to the Notification Puller when requested.</w:t>
            </w:r>
          </w:p>
        </w:tc>
      </w:tr>
      <w:tr w:rsidR="00D218F6" w:rsidRPr="00296DAF" w14:paraId="439E82DA" w14:textId="77777777" w:rsidTr="00D218F6">
        <w:tc>
          <w:tcPr>
            <w:tcW w:w="3078" w:type="dxa"/>
            <w:shd w:val="clear" w:color="auto" w:fill="auto"/>
          </w:tcPr>
          <w:p w14:paraId="6161C45B" w14:textId="77777777" w:rsidR="00D218F6" w:rsidRPr="00EA191B" w:rsidRDefault="00D218F6" w:rsidP="00D218F6">
            <w:pPr>
              <w:pStyle w:val="TableEntry"/>
              <w:rPr>
                <w:noProof w:val="0"/>
              </w:rPr>
            </w:pPr>
            <w:r w:rsidRPr="00EA191B">
              <w:rPr>
                <w:noProof w:val="0"/>
              </w:rPr>
              <w:t>Notification Puller</w:t>
            </w:r>
          </w:p>
        </w:tc>
        <w:tc>
          <w:tcPr>
            <w:tcW w:w="6498" w:type="dxa"/>
            <w:shd w:val="clear" w:color="auto" w:fill="auto"/>
          </w:tcPr>
          <w:p w14:paraId="7EB6BDDB" w14:textId="77777777" w:rsidR="00D218F6" w:rsidRPr="00EA191B" w:rsidRDefault="00D218F6" w:rsidP="00D218F6">
            <w:pPr>
              <w:pStyle w:val="TableEntry"/>
              <w:rPr>
                <w:noProof w:val="0"/>
              </w:rPr>
            </w:pPr>
            <w:r w:rsidRPr="00EA191B">
              <w:rPr>
                <w:noProof w:val="0"/>
              </w:rPr>
              <w:t>The Notification Puller is the actor that can create a pull point resource for the storing of notifications. It pulls notifications stored in a Notification Pull Point when requested.</w:t>
            </w:r>
          </w:p>
        </w:tc>
      </w:tr>
    </w:tbl>
    <w:p w14:paraId="330ECE9F" w14:textId="77777777" w:rsidR="00D218F6" w:rsidRPr="00EA191B" w:rsidRDefault="00D218F6" w:rsidP="00075C19">
      <w:pPr>
        <w:pStyle w:val="Corpotesto"/>
        <w:rPr>
          <w:noProof w:val="0"/>
        </w:rPr>
      </w:pPr>
    </w:p>
    <w:p w14:paraId="5A3503AA" w14:textId="6191664C" w:rsidR="00B313EF" w:rsidRPr="00EA191B" w:rsidRDefault="00B313EF" w:rsidP="006C1CFC">
      <w:pPr>
        <w:pStyle w:val="EditorInstructions"/>
        <w:rPr>
          <w:noProof w:val="0"/>
        </w:rPr>
      </w:pPr>
      <w:r w:rsidRPr="00EA191B">
        <w:rPr>
          <w:noProof w:val="0"/>
        </w:rPr>
        <w:t>Editor: Add the following transaction definitions in Appendix B</w:t>
      </w:r>
    </w:p>
    <w:p w14:paraId="5A19730A" w14:textId="77777777" w:rsidR="00D218F6" w:rsidRPr="00EA191B" w:rsidRDefault="00D218F6" w:rsidP="00075C19">
      <w:pPr>
        <w:pStyle w:val="Corpotesto"/>
        <w:rPr>
          <w:noProof w:val="0"/>
        </w:rPr>
      </w:pPr>
    </w:p>
    <w:p w14:paraId="607DEE8A" w14:textId="1CE421A5" w:rsidR="00B313EF" w:rsidRPr="00EA191B" w:rsidRDefault="00B313EF" w:rsidP="00075C1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EA191B" w14:paraId="5E89E0CC" w14:textId="77777777" w:rsidTr="00D218F6">
        <w:trPr>
          <w:tblHeader/>
        </w:trPr>
        <w:tc>
          <w:tcPr>
            <w:tcW w:w="3078" w:type="dxa"/>
            <w:shd w:val="clear" w:color="auto" w:fill="D9D9D9"/>
          </w:tcPr>
          <w:p w14:paraId="1D5F3933" w14:textId="77777777" w:rsidR="00D218F6" w:rsidRPr="00EA191B" w:rsidRDefault="00D218F6" w:rsidP="00D218F6">
            <w:pPr>
              <w:pStyle w:val="TableEntryHeader"/>
              <w:rPr>
                <w:noProof w:val="0"/>
              </w:rPr>
            </w:pPr>
            <w:r w:rsidRPr="00EA191B">
              <w:rPr>
                <w:noProof w:val="0"/>
              </w:rPr>
              <w:t>Transaction</w:t>
            </w:r>
          </w:p>
        </w:tc>
        <w:tc>
          <w:tcPr>
            <w:tcW w:w="6498" w:type="dxa"/>
            <w:shd w:val="clear" w:color="auto" w:fill="D9D9D9"/>
          </w:tcPr>
          <w:p w14:paraId="692228F3" w14:textId="77777777" w:rsidR="00D218F6" w:rsidRPr="00EA191B" w:rsidRDefault="00D218F6" w:rsidP="00D218F6">
            <w:pPr>
              <w:pStyle w:val="TableEntryHeader"/>
              <w:rPr>
                <w:noProof w:val="0"/>
              </w:rPr>
            </w:pPr>
            <w:r w:rsidRPr="00EA191B">
              <w:rPr>
                <w:noProof w:val="0"/>
              </w:rPr>
              <w:t>Definition</w:t>
            </w:r>
          </w:p>
        </w:tc>
      </w:tr>
      <w:tr w:rsidR="00D218F6" w:rsidRPr="00296DAF" w14:paraId="09562027" w14:textId="77777777" w:rsidTr="00D218F6">
        <w:tc>
          <w:tcPr>
            <w:tcW w:w="3078" w:type="dxa"/>
            <w:shd w:val="clear" w:color="auto" w:fill="auto"/>
          </w:tcPr>
          <w:p w14:paraId="6A81C8E0" w14:textId="5FD5BC1A" w:rsidR="00D218F6" w:rsidRPr="00EA191B" w:rsidRDefault="00D218F6" w:rsidP="00D218F6">
            <w:pPr>
              <w:pStyle w:val="TableEntry"/>
              <w:rPr>
                <w:noProof w:val="0"/>
                <w:szCs w:val="18"/>
              </w:rPr>
            </w:pPr>
            <w:r w:rsidRPr="00EA191B">
              <w:rPr>
                <w:noProof w:val="0"/>
                <w:szCs w:val="18"/>
              </w:rPr>
              <w:t>Create Destroy Pull Point</w:t>
            </w:r>
            <w:r w:rsidR="00440170" w:rsidRPr="00EA191B">
              <w:rPr>
                <w:noProof w:val="0"/>
                <w:szCs w:val="18"/>
              </w:rPr>
              <w:t xml:space="preserve"> [ITI-69]</w:t>
            </w:r>
          </w:p>
        </w:tc>
        <w:tc>
          <w:tcPr>
            <w:tcW w:w="6498" w:type="dxa"/>
            <w:shd w:val="clear" w:color="auto" w:fill="auto"/>
          </w:tcPr>
          <w:p w14:paraId="10042041" w14:textId="77777777" w:rsidR="00D218F6" w:rsidRPr="00EA191B" w:rsidRDefault="00D218F6" w:rsidP="00D218F6">
            <w:pPr>
              <w:pStyle w:val="TableEntry"/>
              <w:rPr>
                <w:noProof w:val="0"/>
                <w:szCs w:val="18"/>
              </w:rPr>
            </w:pPr>
            <w:r w:rsidRPr="00EA191B">
              <w:rPr>
                <w:noProof w:val="0"/>
              </w:rPr>
              <w:t>This transaction is used to create a pull point resource. This resource is used for the creation of subscriptions and for the pulling of the notifications stored. This transaction is also used to destroy the pull point resource when it is no longer needed.</w:t>
            </w:r>
          </w:p>
        </w:tc>
      </w:tr>
      <w:tr w:rsidR="00D218F6" w:rsidRPr="00296DAF" w14:paraId="031581CF" w14:textId="77777777" w:rsidTr="00D218F6">
        <w:tc>
          <w:tcPr>
            <w:tcW w:w="3078" w:type="dxa"/>
            <w:shd w:val="clear" w:color="auto" w:fill="auto"/>
          </w:tcPr>
          <w:p w14:paraId="481C3708" w14:textId="5708CA43" w:rsidR="00D218F6" w:rsidRPr="00EA191B" w:rsidRDefault="000334F7" w:rsidP="00D218F6">
            <w:pPr>
              <w:pStyle w:val="TableEntry"/>
              <w:rPr>
                <w:noProof w:val="0"/>
                <w:szCs w:val="18"/>
              </w:rPr>
            </w:pPr>
            <w:r>
              <w:rPr>
                <w:noProof w:val="0"/>
                <w:szCs w:val="18"/>
              </w:rPr>
              <w:t>P</w:t>
            </w:r>
            <w:r w:rsidR="00D218F6" w:rsidRPr="00EA191B">
              <w:rPr>
                <w:noProof w:val="0"/>
                <w:szCs w:val="18"/>
              </w:rPr>
              <w:t>ull Notification</w:t>
            </w:r>
            <w:r w:rsidR="00440170" w:rsidRPr="00EA191B">
              <w:rPr>
                <w:noProof w:val="0"/>
                <w:szCs w:val="18"/>
              </w:rPr>
              <w:t xml:space="preserve"> [ITI-70]</w:t>
            </w:r>
          </w:p>
        </w:tc>
        <w:tc>
          <w:tcPr>
            <w:tcW w:w="6498" w:type="dxa"/>
            <w:shd w:val="clear" w:color="auto" w:fill="auto"/>
          </w:tcPr>
          <w:p w14:paraId="7D7816F4" w14:textId="77777777" w:rsidR="00D218F6" w:rsidRPr="00EA191B" w:rsidRDefault="00D218F6" w:rsidP="00D218F6">
            <w:pPr>
              <w:pStyle w:val="TableEntry"/>
              <w:rPr>
                <w:noProof w:val="0"/>
              </w:rPr>
            </w:pPr>
            <w:r w:rsidRPr="00EA191B">
              <w:rPr>
                <w:noProof w:val="0"/>
              </w:rPr>
              <w:t xml:space="preserve">This transaction is used to retrieve pending notifications. </w:t>
            </w:r>
          </w:p>
        </w:tc>
      </w:tr>
    </w:tbl>
    <w:p w14:paraId="0386135F" w14:textId="77777777" w:rsidR="00D218F6" w:rsidRPr="00EA191B" w:rsidRDefault="00D218F6" w:rsidP="00075C19">
      <w:pPr>
        <w:pStyle w:val="Corpotesto"/>
        <w:rPr>
          <w:noProof w:val="0"/>
        </w:rPr>
      </w:pPr>
    </w:p>
    <w:p w14:paraId="29AE4FA4" w14:textId="1B7F54C9" w:rsidR="00B313EF" w:rsidRPr="00EA191B" w:rsidRDefault="00B313EF" w:rsidP="006C1CFC">
      <w:pPr>
        <w:pStyle w:val="EditorInstructions"/>
        <w:rPr>
          <w:noProof w:val="0"/>
        </w:rPr>
      </w:pPr>
      <w:r w:rsidRPr="00EA191B">
        <w:rPr>
          <w:noProof w:val="0"/>
        </w:rPr>
        <w:t>Editor: Add the following terms in the Glossary</w:t>
      </w:r>
    </w:p>
    <w:p w14:paraId="12D30D9E" w14:textId="77777777" w:rsidR="00B313EF" w:rsidRPr="00EA191B" w:rsidRDefault="00B313EF" w:rsidP="00075C19">
      <w:pPr>
        <w:pStyle w:val="Corpotesto"/>
        <w:rPr>
          <w:noProof w:val="0"/>
        </w:rPr>
      </w:pPr>
    </w:p>
    <w:p w14:paraId="16595FDD" w14:textId="77777777" w:rsidR="005265C7" w:rsidRPr="00EA191B" w:rsidRDefault="005265C7" w:rsidP="00075C1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18F6" w:rsidRPr="00EA191B" w14:paraId="79DE96F1" w14:textId="77777777" w:rsidTr="00D218F6">
        <w:tc>
          <w:tcPr>
            <w:tcW w:w="3078" w:type="dxa"/>
            <w:shd w:val="clear" w:color="auto" w:fill="D9D9D9"/>
          </w:tcPr>
          <w:p w14:paraId="49A1C381" w14:textId="77777777" w:rsidR="00D218F6" w:rsidRPr="00EA191B" w:rsidRDefault="00D218F6" w:rsidP="00D218F6">
            <w:pPr>
              <w:pStyle w:val="TableEntryHeader"/>
              <w:rPr>
                <w:noProof w:val="0"/>
              </w:rPr>
            </w:pPr>
            <w:r w:rsidRPr="00EA191B">
              <w:rPr>
                <w:noProof w:val="0"/>
              </w:rPr>
              <w:t>Glossary Term</w:t>
            </w:r>
          </w:p>
        </w:tc>
        <w:tc>
          <w:tcPr>
            <w:tcW w:w="6498" w:type="dxa"/>
            <w:shd w:val="clear" w:color="auto" w:fill="D9D9D9"/>
          </w:tcPr>
          <w:p w14:paraId="5DD61B35" w14:textId="77777777" w:rsidR="00D218F6" w:rsidRPr="00EA191B" w:rsidRDefault="00D218F6" w:rsidP="00D218F6">
            <w:pPr>
              <w:pStyle w:val="TableEntryHeader"/>
              <w:rPr>
                <w:noProof w:val="0"/>
              </w:rPr>
            </w:pPr>
            <w:r w:rsidRPr="00EA191B">
              <w:rPr>
                <w:noProof w:val="0"/>
              </w:rPr>
              <w:t>Definition</w:t>
            </w:r>
          </w:p>
        </w:tc>
      </w:tr>
      <w:tr w:rsidR="00D218F6" w:rsidRPr="00296DAF" w14:paraId="372BD5A1" w14:textId="77777777" w:rsidTr="00D218F6">
        <w:tc>
          <w:tcPr>
            <w:tcW w:w="3078" w:type="dxa"/>
            <w:shd w:val="clear" w:color="auto" w:fill="auto"/>
          </w:tcPr>
          <w:p w14:paraId="6B51A1D2" w14:textId="77777777" w:rsidR="00D218F6" w:rsidRPr="00EA191B" w:rsidRDefault="00D218F6" w:rsidP="00D218F6">
            <w:pPr>
              <w:pStyle w:val="TableEntry"/>
              <w:rPr>
                <w:bCs/>
                <w:noProof w:val="0"/>
              </w:rPr>
            </w:pPr>
            <w:r w:rsidRPr="00EA191B">
              <w:rPr>
                <w:bCs/>
                <w:noProof w:val="0"/>
              </w:rPr>
              <w:t>Pull Point resource</w:t>
            </w:r>
          </w:p>
        </w:tc>
        <w:tc>
          <w:tcPr>
            <w:tcW w:w="6498" w:type="dxa"/>
            <w:shd w:val="clear" w:color="auto" w:fill="auto"/>
          </w:tcPr>
          <w:p w14:paraId="35B9E250" w14:textId="77777777" w:rsidR="00D218F6" w:rsidRPr="00EA191B" w:rsidRDefault="00D218F6" w:rsidP="00D218F6">
            <w:pPr>
              <w:pStyle w:val="TableEntry"/>
              <w:rPr>
                <w:noProof w:val="0"/>
              </w:rPr>
            </w:pPr>
            <w:r w:rsidRPr="00EA191B">
              <w:rPr>
                <w:noProof w:val="0"/>
              </w:rPr>
              <w:t xml:space="preserve">A resource managed by the Pull Point that allows the storing of notification targeted to a specific recipient. </w:t>
            </w:r>
          </w:p>
        </w:tc>
      </w:tr>
    </w:tbl>
    <w:p w14:paraId="0B69AD0C" w14:textId="6CBA427B" w:rsidR="00D218F6" w:rsidRPr="00EA191B" w:rsidRDefault="00D218F6" w:rsidP="006C1CFC">
      <w:pPr>
        <w:pStyle w:val="EditorInstructions"/>
        <w:rPr>
          <w:noProof w:val="0"/>
        </w:rPr>
      </w:pPr>
      <w:r w:rsidRPr="00EA191B">
        <w:rPr>
          <w:noProof w:val="0"/>
        </w:rPr>
        <w:lastRenderedPageBreak/>
        <w:t xml:space="preserve">Editor: make the following changes in </w:t>
      </w:r>
      <w:r w:rsidR="00A873FD" w:rsidRPr="00EA191B">
        <w:rPr>
          <w:noProof w:val="0"/>
        </w:rPr>
        <w:t>Section</w:t>
      </w:r>
      <w:r w:rsidRPr="00EA191B">
        <w:rPr>
          <w:noProof w:val="0"/>
        </w:rPr>
        <w:t xml:space="preserve"> 26</w:t>
      </w:r>
    </w:p>
    <w:p w14:paraId="70205E4D" w14:textId="77777777" w:rsidR="00D218F6" w:rsidRPr="00EA191B" w:rsidRDefault="00D218F6" w:rsidP="00D218F6">
      <w:pPr>
        <w:pStyle w:val="Titolo1"/>
        <w:pageBreakBefore w:val="0"/>
        <w:numPr>
          <w:ilvl w:val="0"/>
          <w:numId w:val="0"/>
        </w:numPr>
        <w:rPr>
          <w:noProof w:val="0"/>
        </w:rPr>
      </w:pPr>
      <w:bookmarkStart w:id="30" w:name="_Toc231117667"/>
      <w:bookmarkStart w:id="31" w:name="_Toc237684744"/>
      <w:bookmarkStart w:id="32" w:name="_Toc237767170"/>
      <w:bookmarkStart w:id="33" w:name="_Toc363802970"/>
      <w:bookmarkStart w:id="34" w:name="_Toc428454118"/>
      <w:bookmarkStart w:id="35" w:name="_Toc486400037"/>
      <w:r w:rsidRPr="00EA191B">
        <w:rPr>
          <w:noProof w:val="0"/>
        </w:rPr>
        <w:t>26 Document Metadata Subscription Integration Profile</w:t>
      </w:r>
      <w:bookmarkEnd w:id="30"/>
      <w:bookmarkEnd w:id="31"/>
      <w:bookmarkEnd w:id="32"/>
      <w:bookmarkEnd w:id="33"/>
      <w:bookmarkEnd w:id="34"/>
      <w:bookmarkEnd w:id="35"/>
    </w:p>
    <w:p w14:paraId="24CEB1FA" w14:textId="00AFF42C" w:rsidR="00D218F6" w:rsidRPr="00EA191B" w:rsidRDefault="00D218F6" w:rsidP="00D218F6">
      <w:pPr>
        <w:pStyle w:val="Corpotesto"/>
        <w:rPr>
          <w:noProof w:val="0"/>
        </w:rPr>
      </w:pPr>
      <w:r w:rsidRPr="00EA191B">
        <w:rPr>
          <w:iCs/>
          <w:noProof w:val="0"/>
        </w:rPr>
        <w:t>This profile describes the use of subscription and notification mechanism for use within an XDS Affinity Domain and across communities. The subscription allows for the matching of metadata during the publication of a new document for a given patient, and results in the delivery of a notification. This profile is based on the OASIS WS-</w:t>
      </w:r>
      <w:proofErr w:type="spellStart"/>
      <w:r w:rsidRPr="00EA191B">
        <w:rPr>
          <w:iCs/>
          <w:noProof w:val="0"/>
        </w:rPr>
        <w:t>BaseNotification</w:t>
      </w:r>
      <w:proofErr w:type="spellEnd"/>
      <w:r w:rsidRPr="00EA191B">
        <w:rPr>
          <w:iCs/>
          <w:noProof w:val="0"/>
        </w:rPr>
        <w:t xml:space="preserve"> standard and</w:t>
      </w:r>
      <w:r w:rsidRPr="00EA191B">
        <w:rPr>
          <w:b/>
          <w:iCs/>
          <w:noProof w:val="0"/>
          <w:u w:val="single"/>
        </w:rPr>
        <w:t xml:space="preserve"> defines two a methods of subscription and notification</w:t>
      </w:r>
      <w:r w:rsidRPr="00EA191B">
        <w:rPr>
          <w:iCs/>
          <w:noProof w:val="0"/>
        </w:rPr>
        <w:t xml:space="preserve">: </w:t>
      </w:r>
      <w:r w:rsidRPr="00EA191B">
        <w:rPr>
          <w:noProof w:val="0"/>
        </w:rPr>
        <w:t xml:space="preserve"> </w:t>
      </w:r>
    </w:p>
    <w:p w14:paraId="288E7CFE" w14:textId="77777777" w:rsidR="00D218F6" w:rsidRPr="00EA191B" w:rsidRDefault="00D218F6" w:rsidP="00075C19">
      <w:pPr>
        <w:pStyle w:val="Numeroelenco2"/>
        <w:numPr>
          <w:ilvl w:val="0"/>
          <w:numId w:val="35"/>
        </w:numPr>
      </w:pPr>
      <w:r w:rsidRPr="00EA191B">
        <w:rPr>
          <w:b/>
          <w:u w:val="single"/>
        </w:rPr>
        <w:t>In the</w:t>
      </w:r>
      <w:r w:rsidRPr="00EA191B">
        <w:t xml:space="preserve"> </w:t>
      </w:r>
      <w:r w:rsidRPr="00EA191B">
        <w:rPr>
          <w:b/>
          <w:strike/>
        </w:rPr>
        <w:t>defines a</w:t>
      </w:r>
      <w:r w:rsidRPr="00EA191B">
        <w:t xml:space="preserve"> “Push-style” method </w:t>
      </w:r>
      <w:r w:rsidRPr="00EA191B">
        <w:rPr>
          <w:b/>
          <w:strike/>
        </w:rPr>
        <w:t xml:space="preserve">for notification. </w:t>
      </w:r>
      <w:r w:rsidRPr="00EA191B">
        <w:rPr>
          <w:b/>
          <w:u w:val="single"/>
        </w:rPr>
        <w:t>, a</w:t>
      </w:r>
      <w:r w:rsidRPr="00EA191B">
        <w:rPr>
          <w:b/>
        </w:rPr>
        <w:t xml:space="preserve"> </w:t>
      </w:r>
      <w:r w:rsidRPr="00EA191B">
        <w:rPr>
          <w:b/>
          <w:strike/>
        </w:rPr>
        <w:t>Using a push-style method of notification, the</w:t>
      </w:r>
      <w:r w:rsidRPr="00EA191B">
        <w:rPr>
          <w:b/>
        </w:rPr>
        <w:t xml:space="preserve"> </w:t>
      </w:r>
      <w:r w:rsidRPr="00EA191B">
        <w:t>Document Metadata Subscriber may subscribe on behalf of the Document Metadata Notification Recipient to receive notifications about the availability of documents based on specific criteria. A Document Metadata Notification Broker keeps track of the subscriptions and sends the appropriate notifications based on the registration of objects in an XDS Document Registry. Subscriptions exist for a certain period of time and can be cancelled.</w:t>
      </w:r>
    </w:p>
    <w:p w14:paraId="7D5DE673" w14:textId="0744431C" w:rsidR="00D218F6" w:rsidRPr="00EA191B" w:rsidRDefault="00D218F6" w:rsidP="00D218F6">
      <w:pPr>
        <w:pStyle w:val="Numeroelenco2"/>
        <w:rPr>
          <w:u w:val="single"/>
        </w:rPr>
      </w:pPr>
      <w:r w:rsidRPr="00EA191B">
        <w:rPr>
          <w:rStyle w:val="InsertText"/>
        </w:rPr>
        <w:t>In the “Pull-style” method, a Notification Puller creates a Pull Point resource able to store notification generated by the Document Metadata Notification Broker. This Pull Point resource is</w:t>
      </w:r>
      <w:r w:rsidRPr="006D1B5B">
        <w:rPr>
          <w:b/>
          <w:bCs/>
          <w:u w:val="single"/>
        </w:rPr>
        <w:t xml:space="preserve"> a resource managed by the </w:t>
      </w:r>
      <w:r w:rsidR="00253CA6" w:rsidRPr="006D1B5B">
        <w:rPr>
          <w:b/>
          <w:bCs/>
          <w:u w:val="single"/>
        </w:rPr>
        <w:t xml:space="preserve">Notification </w:t>
      </w:r>
      <w:r w:rsidRPr="006D1B5B">
        <w:rPr>
          <w:b/>
          <w:bCs/>
          <w:u w:val="single"/>
        </w:rPr>
        <w:t>Pull Point that allows the storing of notification targeted to a specific recipient</w:t>
      </w:r>
      <w:r w:rsidR="00CF560B" w:rsidRPr="00EA191B">
        <w:rPr>
          <w:rStyle w:val="InsertText"/>
          <w:b w:val="0"/>
        </w:rPr>
        <w:t xml:space="preserve">. </w:t>
      </w:r>
      <w:r w:rsidRPr="00EA191B">
        <w:rPr>
          <w:b/>
          <w:u w:val="single"/>
        </w:rPr>
        <w:t xml:space="preserve">Notifications stored in the </w:t>
      </w:r>
      <w:r w:rsidR="00253CA6" w:rsidRPr="00EA191B">
        <w:rPr>
          <w:b/>
          <w:u w:val="single"/>
        </w:rPr>
        <w:t xml:space="preserve">Notification </w:t>
      </w:r>
      <w:r w:rsidRPr="00EA191B">
        <w:rPr>
          <w:b/>
          <w:u w:val="single"/>
        </w:rPr>
        <w:t>Pull Point can be retrieved by the Notification Puller using a specific transaction.</w:t>
      </w:r>
    </w:p>
    <w:p w14:paraId="165EC33D" w14:textId="77777777" w:rsidR="00D218F6" w:rsidRPr="00EA191B" w:rsidRDefault="00D218F6" w:rsidP="00075C19">
      <w:pPr>
        <w:pStyle w:val="Corpotesto"/>
        <w:rPr>
          <w:noProof w:val="0"/>
        </w:rPr>
      </w:pPr>
    </w:p>
    <w:p w14:paraId="4C74BF92" w14:textId="02DF52C6" w:rsidR="00D218F6" w:rsidRPr="00EA191B" w:rsidRDefault="00D218F6" w:rsidP="006C1CFC">
      <w:pPr>
        <w:pStyle w:val="EditorInstructions"/>
        <w:rPr>
          <w:noProof w:val="0"/>
        </w:rPr>
      </w:pPr>
      <w:r w:rsidRPr="00EA191B">
        <w:rPr>
          <w:noProof w:val="0"/>
        </w:rPr>
        <w:t xml:space="preserve">Editor: Replace </w:t>
      </w:r>
      <w:r w:rsidR="00A873FD" w:rsidRPr="00EA191B">
        <w:rPr>
          <w:noProof w:val="0"/>
        </w:rPr>
        <w:t>F</w:t>
      </w:r>
      <w:r w:rsidR="006C1CFC" w:rsidRPr="00EA191B">
        <w:rPr>
          <w:noProof w:val="0"/>
        </w:rPr>
        <w:t>i</w:t>
      </w:r>
      <w:r w:rsidR="00A873FD" w:rsidRPr="00EA191B">
        <w:rPr>
          <w:noProof w:val="0"/>
        </w:rPr>
        <w:t>gure</w:t>
      </w:r>
      <w:r w:rsidRPr="00EA191B">
        <w:rPr>
          <w:noProof w:val="0"/>
        </w:rPr>
        <w:t xml:space="preserve"> 26.1-1 with the following:</w:t>
      </w:r>
    </w:p>
    <w:bookmarkStart w:id="36" w:name="_MON_1404575787"/>
    <w:bookmarkEnd w:id="36"/>
    <w:p w14:paraId="35E617A9" w14:textId="77777777" w:rsidR="00D218F6" w:rsidRPr="00EA191B" w:rsidRDefault="00A0307B" w:rsidP="00B83CBC">
      <w:pPr>
        <w:pStyle w:val="Corpotesto"/>
        <w:jc w:val="center"/>
        <w:rPr>
          <w:noProof w:val="0"/>
        </w:rPr>
      </w:pPr>
      <w:r w:rsidRPr="00EA191B">
        <w:object w:dxaOrig="7918" w:dyaOrig="6160" w14:anchorId="5E533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pt;height:308.25pt;mso-width-percent:0;mso-height-percent:0;mso-width-percent:0;mso-height-percent:0" o:ole="">
            <v:imagedata r:id="rId17" o:title=""/>
          </v:shape>
          <o:OLEObject Type="Embed" ProgID="Word.Document.12" ShapeID="_x0000_i1025" DrawAspect="Content" ObjectID="_1620112477" r:id="rId18">
            <o:FieldCodes>\s</o:FieldCodes>
          </o:OLEObject>
        </w:object>
      </w:r>
    </w:p>
    <w:p w14:paraId="57267D25" w14:textId="77777777" w:rsidR="00D218F6" w:rsidRPr="00EA191B" w:rsidRDefault="00D218F6" w:rsidP="00075C19">
      <w:pPr>
        <w:pStyle w:val="Corpotesto"/>
        <w:rPr>
          <w:noProof w:val="0"/>
        </w:rPr>
      </w:pPr>
    </w:p>
    <w:p w14:paraId="7A9BCA9B" w14:textId="7557F4D5" w:rsidR="00D218F6" w:rsidRPr="00EA191B" w:rsidRDefault="00D218F6" w:rsidP="006C1CFC">
      <w:pPr>
        <w:pStyle w:val="EditorInstructions"/>
        <w:rPr>
          <w:noProof w:val="0"/>
        </w:rPr>
      </w:pPr>
      <w:r w:rsidRPr="00EA191B">
        <w:rPr>
          <w:noProof w:val="0"/>
        </w:rPr>
        <w:t xml:space="preserve">Editor: Apply the following updates to </w:t>
      </w:r>
      <w:r w:rsidR="00A873FD" w:rsidRPr="00EA191B">
        <w:rPr>
          <w:noProof w:val="0"/>
        </w:rPr>
        <w:t>Table</w:t>
      </w:r>
      <w:r w:rsidRPr="00EA191B">
        <w:rPr>
          <w:noProof w:val="0"/>
        </w:rPr>
        <w:t xml:space="preserve"> 26.1-1:</w:t>
      </w:r>
    </w:p>
    <w:p w14:paraId="382008F1" w14:textId="5FF1E818" w:rsidR="00D218F6" w:rsidRPr="00EA191B" w:rsidRDefault="00D218F6" w:rsidP="00D218F6">
      <w:pPr>
        <w:pStyle w:val="TableTitle"/>
        <w:rPr>
          <w:noProof w:val="0"/>
        </w:rPr>
      </w:pPr>
      <w:r w:rsidRPr="00EA191B">
        <w:rPr>
          <w:noProof w:val="0"/>
        </w:rPr>
        <w:t>Table 26.1-1: Document Metadata Subscription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2861"/>
        <w:gridCol w:w="1541"/>
        <w:gridCol w:w="1530"/>
      </w:tblGrid>
      <w:tr w:rsidR="00D218F6" w:rsidRPr="00EA191B" w14:paraId="406BE3A3" w14:textId="77777777" w:rsidTr="006D1B5B">
        <w:trPr>
          <w:tblHeader/>
          <w:jc w:val="center"/>
        </w:trPr>
        <w:tc>
          <w:tcPr>
            <w:tcW w:w="2731" w:type="dxa"/>
            <w:shd w:val="clear" w:color="auto" w:fill="D8D8D8"/>
          </w:tcPr>
          <w:p w14:paraId="4003E04A" w14:textId="77777777" w:rsidR="00D218F6" w:rsidRPr="00EA191B" w:rsidRDefault="00D218F6" w:rsidP="00D218F6">
            <w:pPr>
              <w:pStyle w:val="TableEntryHeader"/>
              <w:snapToGrid w:val="0"/>
              <w:rPr>
                <w:noProof w:val="0"/>
              </w:rPr>
            </w:pPr>
            <w:r w:rsidRPr="00EA191B">
              <w:rPr>
                <w:noProof w:val="0"/>
              </w:rPr>
              <w:t>Actors</w:t>
            </w:r>
          </w:p>
        </w:tc>
        <w:tc>
          <w:tcPr>
            <w:tcW w:w="2861" w:type="dxa"/>
            <w:shd w:val="clear" w:color="auto" w:fill="D8D8D8"/>
          </w:tcPr>
          <w:p w14:paraId="6FC04F72" w14:textId="77777777" w:rsidR="00D218F6" w:rsidRPr="00EA191B" w:rsidRDefault="00D218F6" w:rsidP="00D218F6">
            <w:pPr>
              <w:pStyle w:val="TableEntryHeader"/>
              <w:snapToGrid w:val="0"/>
              <w:rPr>
                <w:noProof w:val="0"/>
              </w:rPr>
            </w:pPr>
            <w:r w:rsidRPr="00EA191B">
              <w:rPr>
                <w:noProof w:val="0"/>
              </w:rPr>
              <w:t xml:space="preserve">Transactions </w:t>
            </w:r>
          </w:p>
        </w:tc>
        <w:tc>
          <w:tcPr>
            <w:tcW w:w="1541" w:type="dxa"/>
            <w:shd w:val="clear" w:color="auto" w:fill="D8D8D8"/>
          </w:tcPr>
          <w:p w14:paraId="3FB4BD14" w14:textId="77777777" w:rsidR="00D218F6" w:rsidRPr="00EA191B" w:rsidRDefault="00D218F6" w:rsidP="00D218F6">
            <w:pPr>
              <w:pStyle w:val="TableEntryHeader"/>
              <w:rPr>
                <w:noProof w:val="0"/>
              </w:rPr>
            </w:pPr>
            <w:r w:rsidRPr="00EA191B">
              <w:rPr>
                <w:noProof w:val="0"/>
              </w:rPr>
              <w:t>Optionality</w:t>
            </w:r>
          </w:p>
        </w:tc>
        <w:tc>
          <w:tcPr>
            <w:tcW w:w="1530" w:type="dxa"/>
            <w:shd w:val="clear" w:color="auto" w:fill="D8D8D8"/>
          </w:tcPr>
          <w:p w14:paraId="13C67B10" w14:textId="77777777" w:rsidR="00D218F6" w:rsidRPr="00EA191B" w:rsidRDefault="00D218F6" w:rsidP="00D218F6">
            <w:pPr>
              <w:pStyle w:val="TableEntryHeader"/>
              <w:rPr>
                <w:noProof w:val="0"/>
              </w:rPr>
            </w:pPr>
            <w:r w:rsidRPr="00EA191B">
              <w:rPr>
                <w:noProof w:val="0"/>
              </w:rPr>
              <w:t xml:space="preserve">Reference </w:t>
            </w:r>
          </w:p>
        </w:tc>
      </w:tr>
      <w:tr w:rsidR="00D218F6" w:rsidRPr="00EA191B" w14:paraId="4E541E5D" w14:textId="77777777" w:rsidTr="006D1B5B">
        <w:trPr>
          <w:trHeight w:hRule="exact" w:val="577"/>
          <w:jc w:val="center"/>
        </w:trPr>
        <w:tc>
          <w:tcPr>
            <w:tcW w:w="2731" w:type="dxa"/>
            <w:vMerge w:val="restart"/>
          </w:tcPr>
          <w:p w14:paraId="0608C15B" w14:textId="77777777" w:rsidR="00D218F6" w:rsidRPr="00EA191B" w:rsidRDefault="00D218F6" w:rsidP="00D218F6">
            <w:pPr>
              <w:pStyle w:val="TableEntry"/>
              <w:snapToGrid w:val="0"/>
              <w:rPr>
                <w:noProof w:val="0"/>
              </w:rPr>
            </w:pPr>
            <w:r w:rsidRPr="00EA191B">
              <w:rPr>
                <w:noProof w:val="0"/>
              </w:rPr>
              <w:t>Document Metadata Notification Broker</w:t>
            </w:r>
          </w:p>
        </w:tc>
        <w:tc>
          <w:tcPr>
            <w:tcW w:w="2861" w:type="dxa"/>
          </w:tcPr>
          <w:p w14:paraId="18EE6B12" w14:textId="77777777" w:rsidR="00D218F6" w:rsidRPr="00EA191B" w:rsidRDefault="00D218F6" w:rsidP="00D218F6">
            <w:pPr>
              <w:pStyle w:val="TableEntry"/>
              <w:snapToGrid w:val="0"/>
              <w:rPr>
                <w:noProof w:val="0"/>
              </w:rPr>
            </w:pPr>
            <w:r w:rsidRPr="00EA191B">
              <w:rPr>
                <w:noProof w:val="0"/>
              </w:rPr>
              <w:t>Document Metadata Subscribe</w:t>
            </w:r>
          </w:p>
        </w:tc>
        <w:tc>
          <w:tcPr>
            <w:tcW w:w="1541" w:type="dxa"/>
          </w:tcPr>
          <w:p w14:paraId="0D8E4F0F"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277BAACC" w14:textId="77777777" w:rsidR="00D218F6" w:rsidRPr="00EA191B" w:rsidRDefault="00D218F6" w:rsidP="00D218F6">
            <w:pPr>
              <w:pStyle w:val="TableEntry"/>
              <w:snapToGrid w:val="0"/>
              <w:rPr>
                <w:noProof w:val="0"/>
              </w:rPr>
            </w:pPr>
            <w:r w:rsidRPr="00EA191B">
              <w:rPr>
                <w:noProof w:val="0"/>
              </w:rPr>
              <w:t>ITI TF-2b:3.52</w:t>
            </w:r>
          </w:p>
        </w:tc>
      </w:tr>
      <w:tr w:rsidR="00D218F6" w:rsidRPr="00EA191B" w14:paraId="4E1C966E" w14:textId="77777777" w:rsidTr="006D1B5B">
        <w:trPr>
          <w:jc w:val="center"/>
        </w:trPr>
        <w:tc>
          <w:tcPr>
            <w:tcW w:w="2731" w:type="dxa"/>
            <w:vMerge/>
          </w:tcPr>
          <w:p w14:paraId="0C1DAFDA" w14:textId="77777777" w:rsidR="00D218F6" w:rsidRPr="00EA191B" w:rsidRDefault="00D218F6" w:rsidP="00D218F6">
            <w:pPr>
              <w:rPr>
                <w:lang w:val="en-US"/>
              </w:rPr>
            </w:pPr>
          </w:p>
        </w:tc>
        <w:tc>
          <w:tcPr>
            <w:tcW w:w="2861" w:type="dxa"/>
          </w:tcPr>
          <w:p w14:paraId="69EFFE68" w14:textId="259E1A32" w:rsidR="00D218F6" w:rsidRPr="00EA191B" w:rsidRDefault="00D218F6" w:rsidP="00D218F6">
            <w:pPr>
              <w:pStyle w:val="TableEntry"/>
              <w:snapToGrid w:val="0"/>
              <w:rPr>
                <w:noProof w:val="0"/>
              </w:rPr>
            </w:pPr>
            <w:r w:rsidRPr="00EA191B">
              <w:rPr>
                <w:noProof w:val="0"/>
              </w:rPr>
              <w:t>Document Metadata</w:t>
            </w:r>
            <w:r w:rsidRPr="00EA191B" w:rsidDel="001E4ED6">
              <w:rPr>
                <w:noProof w:val="0"/>
              </w:rPr>
              <w:t xml:space="preserve"> </w:t>
            </w:r>
            <w:r w:rsidRPr="00EA191B">
              <w:rPr>
                <w:noProof w:val="0"/>
              </w:rPr>
              <w:t>Notify</w:t>
            </w:r>
          </w:p>
        </w:tc>
        <w:tc>
          <w:tcPr>
            <w:tcW w:w="1541" w:type="dxa"/>
          </w:tcPr>
          <w:p w14:paraId="36FFCF2C"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0EBB9A56" w14:textId="77777777" w:rsidR="00D218F6" w:rsidRPr="00EA191B" w:rsidRDefault="00D218F6" w:rsidP="00D218F6">
            <w:pPr>
              <w:pStyle w:val="TableEntry"/>
              <w:snapToGrid w:val="0"/>
              <w:rPr>
                <w:noProof w:val="0"/>
              </w:rPr>
            </w:pPr>
            <w:r w:rsidRPr="00EA191B">
              <w:rPr>
                <w:noProof w:val="0"/>
              </w:rPr>
              <w:t>ITI TF-2b:3.53</w:t>
            </w:r>
          </w:p>
        </w:tc>
      </w:tr>
      <w:tr w:rsidR="00D218F6" w:rsidRPr="00EA191B" w14:paraId="08577B3B" w14:textId="77777777" w:rsidTr="006D1B5B">
        <w:trPr>
          <w:jc w:val="center"/>
        </w:trPr>
        <w:tc>
          <w:tcPr>
            <w:tcW w:w="2731" w:type="dxa"/>
            <w:vMerge/>
          </w:tcPr>
          <w:p w14:paraId="39C3D4DA" w14:textId="77777777" w:rsidR="00D218F6" w:rsidRPr="00EA191B" w:rsidRDefault="00D218F6" w:rsidP="00D218F6">
            <w:pPr>
              <w:rPr>
                <w:lang w:val="en-US"/>
              </w:rPr>
            </w:pPr>
          </w:p>
        </w:tc>
        <w:tc>
          <w:tcPr>
            <w:tcW w:w="2861" w:type="dxa"/>
          </w:tcPr>
          <w:p w14:paraId="28C96F56" w14:textId="77777777" w:rsidR="00D218F6" w:rsidRPr="00EA191B" w:rsidDel="0073019A" w:rsidRDefault="00D218F6" w:rsidP="00D218F6">
            <w:pPr>
              <w:pStyle w:val="TableEntry"/>
              <w:snapToGrid w:val="0"/>
              <w:rPr>
                <w:noProof w:val="0"/>
              </w:rPr>
            </w:pPr>
            <w:r w:rsidRPr="00EA191B">
              <w:rPr>
                <w:noProof w:val="0"/>
              </w:rPr>
              <w:t>Document Metadata Publish</w:t>
            </w:r>
          </w:p>
        </w:tc>
        <w:tc>
          <w:tcPr>
            <w:tcW w:w="1541" w:type="dxa"/>
          </w:tcPr>
          <w:p w14:paraId="52C0FC4D" w14:textId="77777777" w:rsidR="00D218F6" w:rsidRPr="00EA191B" w:rsidRDefault="00D218F6" w:rsidP="00D218F6">
            <w:pPr>
              <w:pStyle w:val="TableEntry"/>
              <w:snapToGrid w:val="0"/>
              <w:jc w:val="center"/>
              <w:rPr>
                <w:noProof w:val="0"/>
              </w:rPr>
            </w:pPr>
            <w:r w:rsidRPr="00EA191B">
              <w:rPr>
                <w:noProof w:val="0"/>
              </w:rPr>
              <w:t>O</w:t>
            </w:r>
          </w:p>
        </w:tc>
        <w:tc>
          <w:tcPr>
            <w:tcW w:w="1530" w:type="dxa"/>
          </w:tcPr>
          <w:p w14:paraId="509BE971" w14:textId="77777777" w:rsidR="00D218F6" w:rsidRPr="00EA191B" w:rsidRDefault="00D218F6" w:rsidP="00D218F6">
            <w:pPr>
              <w:pStyle w:val="TableEntry"/>
              <w:snapToGrid w:val="0"/>
              <w:rPr>
                <w:noProof w:val="0"/>
              </w:rPr>
            </w:pPr>
            <w:r w:rsidRPr="00EA191B">
              <w:rPr>
                <w:noProof w:val="0"/>
              </w:rPr>
              <w:t>ITI TF-2b:3.54</w:t>
            </w:r>
          </w:p>
        </w:tc>
      </w:tr>
      <w:tr w:rsidR="00D218F6" w:rsidRPr="00EA191B" w14:paraId="3712A66E" w14:textId="77777777" w:rsidTr="006D1B5B">
        <w:trPr>
          <w:trHeight w:hRule="exact" w:val="604"/>
          <w:jc w:val="center"/>
        </w:trPr>
        <w:tc>
          <w:tcPr>
            <w:tcW w:w="2731" w:type="dxa"/>
          </w:tcPr>
          <w:p w14:paraId="1F1F3E7B" w14:textId="77777777" w:rsidR="00D218F6" w:rsidRPr="00EA191B" w:rsidRDefault="00D218F6" w:rsidP="00D218F6">
            <w:pPr>
              <w:pStyle w:val="TableEntry"/>
              <w:snapToGrid w:val="0"/>
              <w:rPr>
                <w:noProof w:val="0"/>
              </w:rPr>
            </w:pPr>
            <w:r w:rsidRPr="00EA191B">
              <w:rPr>
                <w:noProof w:val="0"/>
              </w:rPr>
              <w:t>Document Metadata Subscriber</w:t>
            </w:r>
          </w:p>
        </w:tc>
        <w:tc>
          <w:tcPr>
            <w:tcW w:w="2861" w:type="dxa"/>
          </w:tcPr>
          <w:p w14:paraId="0CACC96E" w14:textId="77777777" w:rsidR="00D218F6" w:rsidRPr="00EA191B" w:rsidRDefault="00D218F6" w:rsidP="00D218F6">
            <w:pPr>
              <w:pStyle w:val="TableEntry"/>
              <w:snapToGrid w:val="0"/>
              <w:rPr>
                <w:noProof w:val="0"/>
              </w:rPr>
            </w:pPr>
            <w:r w:rsidRPr="00EA191B">
              <w:rPr>
                <w:noProof w:val="0"/>
              </w:rPr>
              <w:t>Document Metadata Subscribe</w:t>
            </w:r>
          </w:p>
        </w:tc>
        <w:tc>
          <w:tcPr>
            <w:tcW w:w="1541" w:type="dxa"/>
          </w:tcPr>
          <w:p w14:paraId="5BB84525"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47418185" w14:textId="77777777" w:rsidR="00D218F6" w:rsidRPr="00EA191B" w:rsidRDefault="00D218F6" w:rsidP="00D218F6">
            <w:pPr>
              <w:pStyle w:val="TableEntry"/>
              <w:snapToGrid w:val="0"/>
              <w:rPr>
                <w:noProof w:val="0"/>
              </w:rPr>
            </w:pPr>
            <w:r w:rsidRPr="00EA191B">
              <w:rPr>
                <w:noProof w:val="0"/>
              </w:rPr>
              <w:t>ITI TF-2b:3.52</w:t>
            </w:r>
          </w:p>
        </w:tc>
      </w:tr>
      <w:tr w:rsidR="00D218F6" w:rsidRPr="00EA191B" w14:paraId="42E2AC72" w14:textId="77777777" w:rsidTr="006D1B5B">
        <w:trPr>
          <w:trHeight w:hRule="exact" w:val="496"/>
          <w:jc w:val="center"/>
        </w:trPr>
        <w:tc>
          <w:tcPr>
            <w:tcW w:w="2731" w:type="dxa"/>
          </w:tcPr>
          <w:p w14:paraId="61879F01" w14:textId="77777777" w:rsidR="00D218F6" w:rsidRPr="00EA191B" w:rsidRDefault="00D218F6" w:rsidP="00D218F6">
            <w:pPr>
              <w:pStyle w:val="TableEntry"/>
              <w:snapToGrid w:val="0"/>
              <w:rPr>
                <w:noProof w:val="0"/>
              </w:rPr>
            </w:pPr>
            <w:r w:rsidRPr="00EA191B">
              <w:rPr>
                <w:noProof w:val="0"/>
              </w:rPr>
              <w:t>Document Metadata Publisher</w:t>
            </w:r>
          </w:p>
        </w:tc>
        <w:tc>
          <w:tcPr>
            <w:tcW w:w="2861" w:type="dxa"/>
          </w:tcPr>
          <w:p w14:paraId="2AEBC96C" w14:textId="77777777" w:rsidR="00D218F6" w:rsidRPr="00EA191B" w:rsidRDefault="00D218F6" w:rsidP="00D218F6">
            <w:pPr>
              <w:pStyle w:val="TableEntry"/>
              <w:snapToGrid w:val="0"/>
              <w:rPr>
                <w:noProof w:val="0"/>
              </w:rPr>
            </w:pPr>
            <w:r w:rsidRPr="00EA191B">
              <w:rPr>
                <w:noProof w:val="0"/>
              </w:rPr>
              <w:t>Document Metadata Publish</w:t>
            </w:r>
          </w:p>
        </w:tc>
        <w:tc>
          <w:tcPr>
            <w:tcW w:w="1541" w:type="dxa"/>
          </w:tcPr>
          <w:p w14:paraId="329B08D4"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00AE89A2" w14:textId="77777777" w:rsidR="00D218F6" w:rsidRPr="00EA191B" w:rsidRDefault="00D218F6" w:rsidP="00D218F6">
            <w:pPr>
              <w:pStyle w:val="TableEntry"/>
              <w:snapToGrid w:val="0"/>
              <w:rPr>
                <w:noProof w:val="0"/>
              </w:rPr>
            </w:pPr>
            <w:r w:rsidRPr="00EA191B">
              <w:rPr>
                <w:noProof w:val="0"/>
              </w:rPr>
              <w:t>ITI TF-2b:3.54</w:t>
            </w:r>
          </w:p>
        </w:tc>
      </w:tr>
      <w:tr w:rsidR="00D218F6" w:rsidRPr="00EA191B" w14:paraId="60D2D85E" w14:textId="77777777" w:rsidTr="006D1B5B">
        <w:trPr>
          <w:trHeight w:hRule="exact" w:val="613"/>
          <w:jc w:val="center"/>
        </w:trPr>
        <w:tc>
          <w:tcPr>
            <w:tcW w:w="2731" w:type="dxa"/>
          </w:tcPr>
          <w:p w14:paraId="0CFE6BC8" w14:textId="77777777" w:rsidR="00D218F6" w:rsidRPr="00EA191B" w:rsidRDefault="00D218F6" w:rsidP="00D218F6">
            <w:pPr>
              <w:pStyle w:val="TableEntry"/>
              <w:snapToGrid w:val="0"/>
              <w:rPr>
                <w:noProof w:val="0"/>
              </w:rPr>
            </w:pPr>
            <w:r w:rsidRPr="00EA191B">
              <w:rPr>
                <w:noProof w:val="0"/>
              </w:rPr>
              <w:t>Document Metadata Notification Recipient</w:t>
            </w:r>
          </w:p>
        </w:tc>
        <w:tc>
          <w:tcPr>
            <w:tcW w:w="2861" w:type="dxa"/>
          </w:tcPr>
          <w:p w14:paraId="177998D9" w14:textId="77777777" w:rsidR="00D218F6" w:rsidRPr="00EA191B" w:rsidRDefault="00D218F6" w:rsidP="00D218F6">
            <w:pPr>
              <w:pStyle w:val="TableEntry"/>
              <w:snapToGrid w:val="0"/>
              <w:rPr>
                <w:noProof w:val="0"/>
              </w:rPr>
            </w:pPr>
            <w:r w:rsidRPr="00EA191B">
              <w:rPr>
                <w:noProof w:val="0"/>
              </w:rPr>
              <w:t>Document Metadata Notify</w:t>
            </w:r>
          </w:p>
        </w:tc>
        <w:tc>
          <w:tcPr>
            <w:tcW w:w="1541" w:type="dxa"/>
          </w:tcPr>
          <w:p w14:paraId="2EE9715C" w14:textId="77777777" w:rsidR="00D218F6" w:rsidRPr="00EA191B" w:rsidRDefault="00D218F6" w:rsidP="00D218F6">
            <w:pPr>
              <w:pStyle w:val="TableEntry"/>
              <w:snapToGrid w:val="0"/>
              <w:jc w:val="center"/>
              <w:rPr>
                <w:noProof w:val="0"/>
              </w:rPr>
            </w:pPr>
            <w:r w:rsidRPr="00EA191B">
              <w:rPr>
                <w:noProof w:val="0"/>
              </w:rPr>
              <w:t>R</w:t>
            </w:r>
          </w:p>
        </w:tc>
        <w:tc>
          <w:tcPr>
            <w:tcW w:w="1530" w:type="dxa"/>
          </w:tcPr>
          <w:p w14:paraId="4CAE968F" w14:textId="77777777" w:rsidR="00D218F6" w:rsidRPr="00EA191B" w:rsidRDefault="00D218F6" w:rsidP="00D218F6">
            <w:pPr>
              <w:pStyle w:val="TableEntry"/>
              <w:snapToGrid w:val="0"/>
              <w:rPr>
                <w:noProof w:val="0"/>
              </w:rPr>
            </w:pPr>
            <w:r w:rsidRPr="00EA191B">
              <w:rPr>
                <w:noProof w:val="0"/>
              </w:rPr>
              <w:t>ITI TF-2b:3.53</w:t>
            </w:r>
          </w:p>
        </w:tc>
      </w:tr>
      <w:tr w:rsidR="00D218F6" w:rsidRPr="00EA191B" w14:paraId="261A39D0" w14:textId="77777777" w:rsidTr="006D1B5B">
        <w:trPr>
          <w:trHeight w:hRule="exact" w:val="613"/>
          <w:jc w:val="center"/>
        </w:trPr>
        <w:tc>
          <w:tcPr>
            <w:tcW w:w="2731" w:type="dxa"/>
            <w:vMerge w:val="restart"/>
          </w:tcPr>
          <w:p w14:paraId="13C387FC" w14:textId="77777777" w:rsidR="00D218F6" w:rsidRPr="00EA191B" w:rsidRDefault="00D218F6" w:rsidP="00D218F6">
            <w:pPr>
              <w:pStyle w:val="TableEntry"/>
              <w:snapToGrid w:val="0"/>
              <w:rPr>
                <w:b/>
                <w:noProof w:val="0"/>
                <w:u w:val="single"/>
              </w:rPr>
            </w:pPr>
            <w:r w:rsidRPr="00EA191B">
              <w:rPr>
                <w:b/>
                <w:noProof w:val="0"/>
                <w:u w:val="single"/>
              </w:rPr>
              <w:t>Notification Puller</w:t>
            </w:r>
          </w:p>
        </w:tc>
        <w:tc>
          <w:tcPr>
            <w:tcW w:w="2861" w:type="dxa"/>
          </w:tcPr>
          <w:p w14:paraId="4F448F5C" w14:textId="77777777" w:rsidR="00D218F6" w:rsidRPr="00EA191B" w:rsidRDefault="00D218F6" w:rsidP="00D218F6">
            <w:pPr>
              <w:pStyle w:val="TableEntry"/>
              <w:snapToGrid w:val="0"/>
              <w:rPr>
                <w:b/>
                <w:noProof w:val="0"/>
                <w:u w:val="single"/>
              </w:rPr>
            </w:pPr>
            <w:r w:rsidRPr="00EA191B">
              <w:rPr>
                <w:b/>
                <w:noProof w:val="0"/>
                <w:u w:val="single"/>
              </w:rPr>
              <w:t>Pull Notification</w:t>
            </w:r>
          </w:p>
        </w:tc>
        <w:tc>
          <w:tcPr>
            <w:tcW w:w="1541" w:type="dxa"/>
          </w:tcPr>
          <w:p w14:paraId="143C9AD6" w14:textId="77777777" w:rsidR="00D218F6" w:rsidRPr="00EA191B" w:rsidRDefault="00D218F6" w:rsidP="00D218F6">
            <w:pPr>
              <w:pStyle w:val="TableEntry"/>
              <w:snapToGrid w:val="0"/>
              <w:jc w:val="center"/>
              <w:rPr>
                <w:b/>
                <w:noProof w:val="0"/>
                <w:u w:val="single"/>
              </w:rPr>
            </w:pPr>
            <w:r w:rsidRPr="00EA191B">
              <w:rPr>
                <w:b/>
                <w:noProof w:val="0"/>
                <w:u w:val="single"/>
              </w:rPr>
              <w:t>R</w:t>
            </w:r>
          </w:p>
        </w:tc>
        <w:tc>
          <w:tcPr>
            <w:tcW w:w="1530" w:type="dxa"/>
          </w:tcPr>
          <w:p w14:paraId="740CB21F" w14:textId="77777777" w:rsidR="00D218F6" w:rsidRPr="00EA191B" w:rsidRDefault="00D218F6" w:rsidP="00D218F6">
            <w:pPr>
              <w:pStyle w:val="TableEntry"/>
              <w:snapToGrid w:val="0"/>
              <w:rPr>
                <w:b/>
                <w:noProof w:val="0"/>
                <w:u w:val="single"/>
              </w:rPr>
            </w:pPr>
            <w:r w:rsidRPr="00EA191B">
              <w:rPr>
                <w:b/>
                <w:noProof w:val="0"/>
                <w:u w:val="single"/>
              </w:rPr>
              <w:t>ITI TF-2c:3.70</w:t>
            </w:r>
          </w:p>
        </w:tc>
      </w:tr>
      <w:tr w:rsidR="00D218F6" w:rsidRPr="00EA191B" w14:paraId="01C510F4" w14:textId="77777777" w:rsidTr="006D1B5B">
        <w:trPr>
          <w:trHeight w:hRule="exact" w:val="613"/>
          <w:jc w:val="center"/>
        </w:trPr>
        <w:tc>
          <w:tcPr>
            <w:tcW w:w="2731" w:type="dxa"/>
            <w:vMerge/>
          </w:tcPr>
          <w:p w14:paraId="57289F6D" w14:textId="77777777" w:rsidR="00D218F6" w:rsidRPr="00EA191B" w:rsidRDefault="00D218F6" w:rsidP="00D218F6">
            <w:pPr>
              <w:pStyle w:val="TableEntry"/>
              <w:snapToGrid w:val="0"/>
              <w:rPr>
                <w:b/>
                <w:noProof w:val="0"/>
                <w:u w:val="single"/>
              </w:rPr>
            </w:pPr>
          </w:p>
        </w:tc>
        <w:tc>
          <w:tcPr>
            <w:tcW w:w="2861" w:type="dxa"/>
          </w:tcPr>
          <w:p w14:paraId="4C7901A6" w14:textId="77777777" w:rsidR="00D218F6" w:rsidRPr="00EA191B" w:rsidRDefault="00D218F6" w:rsidP="00D218F6">
            <w:pPr>
              <w:pStyle w:val="TableEntry"/>
              <w:snapToGrid w:val="0"/>
              <w:rPr>
                <w:b/>
                <w:noProof w:val="0"/>
                <w:u w:val="single"/>
              </w:rPr>
            </w:pPr>
            <w:r w:rsidRPr="00EA191B">
              <w:rPr>
                <w:b/>
                <w:noProof w:val="0"/>
                <w:u w:val="single"/>
              </w:rPr>
              <w:t>Create Destroy Pull Point</w:t>
            </w:r>
          </w:p>
        </w:tc>
        <w:tc>
          <w:tcPr>
            <w:tcW w:w="1541" w:type="dxa"/>
          </w:tcPr>
          <w:p w14:paraId="59410A1B" w14:textId="77777777" w:rsidR="00D218F6" w:rsidRPr="00EA191B" w:rsidRDefault="00D218F6" w:rsidP="00D218F6">
            <w:pPr>
              <w:pStyle w:val="TableEntry"/>
              <w:snapToGrid w:val="0"/>
              <w:jc w:val="center"/>
              <w:rPr>
                <w:b/>
                <w:noProof w:val="0"/>
                <w:u w:val="single"/>
              </w:rPr>
            </w:pPr>
            <w:r w:rsidRPr="00EA191B">
              <w:rPr>
                <w:b/>
                <w:noProof w:val="0"/>
                <w:u w:val="single"/>
              </w:rPr>
              <w:t>O</w:t>
            </w:r>
          </w:p>
        </w:tc>
        <w:tc>
          <w:tcPr>
            <w:tcW w:w="1530" w:type="dxa"/>
          </w:tcPr>
          <w:p w14:paraId="2F2D8E9E" w14:textId="77777777" w:rsidR="00D218F6" w:rsidRPr="00EA191B" w:rsidRDefault="00D218F6" w:rsidP="00D218F6">
            <w:pPr>
              <w:pStyle w:val="TableEntry"/>
              <w:snapToGrid w:val="0"/>
              <w:rPr>
                <w:b/>
                <w:noProof w:val="0"/>
                <w:u w:val="single"/>
              </w:rPr>
            </w:pPr>
            <w:r w:rsidRPr="00EA191B">
              <w:rPr>
                <w:b/>
                <w:noProof w:val="0"/>
                <w:u w:val="single"/>
              </w:rPr>
              <w:t>ITI TF-2c:3.69</w:t>
            </w:r>
          </w:p>
        </w:tc>
      </w:tr>
      <w:tr w:rsidR="00D218F6" w:rsidRPr="00EA191B" w14:paraId="73857088" w14:textId="77777777" w:rsidTr="006D1B5B">
        <w:trPr>
          <w:trHeight w:hRule="exact" w:val="613"/>
          <w:jc w:val="center"/>
        </w:trPr>
        <w:tc>
          <w:tcPr>
            <w:tcW w:w="2731" w:type="dxa"/>
            <w:vMerge w:val="restart"/>
          </w:tcPr>
          <w:p w14:paraId="0028140C" w14:textId="77777777" w:rsidR="00D218F6" w:rsidRPr="00EA191B" w:rsidRDefault="00D218F6" w:rsidP="00D218F6">
            <w:pPr>
              <w:pStyle w:val="TableEntry"/>
              <w:snapToGrid w:val="0"/>
              <w:rPr>
                <w:b/>
                <w:noProof w:val="0"/>
                <w:u w:val="single"/>
              </w:rPr>
            </w:pPr>
            <w:r w:rsidRPr="00EA191B">
              <w:rPr>
                <w:b/>
                <w:noProof w:val="0"/>
                <w:u w:val="single"/>
              </w:rPr>
              <w:t xml:space="preserve">Notification Pull Point </w:t>
            </w:r>
          </w:p>
        </w:tc>
        <w:tc>
          <w:tcPr>
            <w:tcW w:w="2861" w:type="dxa"/>
          </w:tcPr>
          <w:p w14:paraId="1C95B4B4" w14:textId="77777777" w:rsidR="00D218F6" w:rsidRPr="00EA191B" w:rsidRDefault="00D218F6" w:rsidP="00D218F6">
            <w:pPr>
              <w:pStyle w:val="TableEntry"/>
              <w:snapToGrid w:val="0"/>
              <w:rPr>
                <w:b/>
                <w:noProof w:val="0"/>
                <w:u w:val="single"/>
              </w:rPr>
            </w:pPr>
            <w:r w:rsidRPr="00EA191B">
              <w:rPr>
                <w:b/>
                <w:noProof w:val="0"/>
                <w:u w:val="single"/>
              </w:rPr>
              <w:t>Pull Notification</w:t>
            </w:r>
          </w:p>
        </w:tc>
        <w:tc>
          <w:tcPr>
            <w:tcW w:w="1541" w:type="dxa"/>
          </w:tcPr>
          <w:p w14:paraId="36422B89" w14:textId="77777777" w:rsidR="00D218F6" w:rsidRPr="00EA191B" w:rsidRDefault="00D218F6" w:rsidP="00D218F6">
            <w:pPr>
              <w:pStyle w:val="TableEntry"/>
              <w:snapToGrid w:val="0"/>
              <w:jc w:val="center"/>
              <w:rPr>
                <w:b/>
                <w:noProof w:val="0"/>
                <w:u w:val="single"/>
              </w:rPr>
            </w:pPr>
            <w:r w:rsidRPr="00EA191B">
              <w:rPr>
                <w:b/>
                <w:noProof w:val="0"/>
                <w:u w:val="single"/>
              </w:rPr>
              <w:t>R</w:t>
            </w:r>
          </w:p>
        </w:tc>
        <w:tc>
          <w:tcPr>
            <w:tcW w:w="1530" w:type="dxa"/>
          </w:tcPr>
          <w:p w14:paraId="238D01A9" w14:textId="77777777" w:rsidR="00D218F6" w:rsidRPr="00EA191B" w:rsidRDefault="00D218F6" w:rsidP="00D218F6">
            <w:pPr>
              <w:pStyle w:val="TableEntry"/>
              <w:snapToGrid w:val="0"/>
              <w:rPr>
                <w:b/>
                <w:noProof w:val="0"/>
                <w:u w:val="single"/>
              </w:rPr>
            </w:pPr>
            <w:r w:rsidRPr="00EA191B">
              <w:rPr>
                <w:b/>
                <w:noProof w:val="0"/>
                <w:u w:val="single"/>
              </w:rPr>
              <w:t>ITI TF-2c:3.70</w:t>
            </w:r>
          </w:p>
        </w:tc>
      </w:tr>
      <w:tr w:rsidR="00D218F6" w:rsidRPr="00EA191B" w14:paraId="1491A9D9" w14:textId="77777777" w:rsidTr="006D1B5B">
        <w:trPr>
          <w:trHeight w:hRule="exact" w:val="613"/>
          <w:jc w:val="center"/>
        </w:trPr>
        <w:tc>
          <w:tcPr>
            <w:tcW w:w="2731" w:type="dxa"/>
            <w:vMerge/>
          </w:tcPr>
          <w:p w14:paraId="613AFDD3" w14:textId="77777777" w:rsidR="00D218F6" w:rsidRPr="00EA191B" w:rsidRDefault="00D218F6" w:rsidP="00D218F6">
            <w:pPr>
              <w:pStyle w:val="TableEntry"/>
              <w:snapToGrid w:val="0"/>
              <w:rPr>
                <w:b/>
                <w:noProof w:val="0"/>
                <w:u w:val="single"/>
              </w:rPr>
            </w:pPr>
          </w:p>
        </w:tc>
        <w:tc>
          <w:tcPr>
            <w:tcW w:w="2861" w:type="dxa"/>
          </w:tcPr>
          <w:p w14:paraId="2F288190" w14:textId="77777777" w:rsidR="00D218F6" w:rsidRPr="00EA191B" w:rsidRDefault="00D218F6" w:rsidP="00D218F6">
            <w:pPr>
              <w:pStyle w:val="TableEntry"/>
              <w:snapToGrid w:val="0"/>
              <w:rPr>
                <w:b/>
                <w:noProof w:val="0"/>
                <w:u w:val="single"/>
              </w:rPr>
            </w:pPr>
            <w:r w:rsidRPr="00EA191B">
              <w:rPr>
                <w:b/>
                <w:noProof w:val="0"/>
                <w:u w:val="single"/>
              </w:rPr>
              <w:t>Create Destroy Pull Point</w:t>
            </w:r>
          </w:p>
        </w:tc>
        <w:tc>
          <w:tcPr>
            <w:tcW w:w="1541" w:type="dxa"/>
          </w:tcPr>
          <w:p w14:paraId="3FFF3918" w14:textId="77777777" w:rsidR="00D218F6" w:rsidRPr="00EA191B" w:rsidRDefault="00D218F6" w:rsidP="00D218F6">
            <w:pPr>
              <w:pStyle w:val="TableEntry"/>
              <w:snapToGrid w:val="0"/>
              <w:jc w:val="center"/>
              <w:rPr>
                <w:b/>
                <w:noProof w:val="0"/>
                <w:u w:val="single"/>
              </w:rPr>
            </w:pPr>
            <w:r w:rsidRPr="00EA191B">
              <w:rPr>
                <w:b/>
                <w:noProof w:val="0"/>
                <w:u w:val="single"/>
              </w:rPr>
              <w:t>O</w:t>
            </w:r>
          </w:p>
        </w:tc>
        <w:tc>
          <w:tcPr>
            <w:tcW w:w="1530" w:type="dxa"/>
          </w:tcPr>
          <w:p w14:paraId="3D3E2802" w14:textId="77777777" w:rsidR="00D218F6" w:rsidRPr="00EA191B" w:rsidRDefault="00D218F6" w:rsidP="00D218F6">
            <w:pPr>
              <w:pStyle w:val="TableEntry"/>
              <w:snapToGrid w:val="0"/>
              <w:rPr>
                <w:b/>
                <w:noProof w:val="0"/>
                <w:u w:val="single"/>
              </w:rPr>
            </w:pPr>
            <w:r w:rsidRPr="00EA191B">
              <w:rPr>
                <w:b/>
                <w:noProof w:val="0"/>
                <w:u w:val="single"/>
              </w:rPr>
              <w:t>ITI TF-2c:3.69</w:t>
            </w:r>
          </w:p>
        </w:tc>
      </w:tr>
    </w:tbl>
    <w:p w14:paraId="332DAA7F" w14:textId="77777777" w:rsidR="00D218F6" w:rsidRPr="00EA191B" w:rsidRDefault="00D218F6" w:rsidP="00075C19">
      <w:pPr>
        <w:pStyle w:val="Corpotesto"/>
        <w:rPr>
          <w:noProof w:val="0"/>
        </w:rPr>
      </w:pPr>
    </w:p>
    <w:p w14:paraId="79F29A9B" w14:textId="60CF49AF" w:rsidR="00193558" w:rsidRPr="00EA191B" w:rsidRDefault="00193558" w:rsidP="006C1CFC">
      <w:pPr>
        <w:pStyle w:val="EditorInstructions"/>
        <w:rPr>
          <w:noProof w:val="0"/>
        </w:rPr>
      </w:pPr>
      <w:r w:rsidRPr="00EA191B">
        <w:rPr>
          <w:noProof w:val="0"/>
        </w:rPr>
        <w:t xml:space="preserve">Editor: Add </w:t>
      </w:r>
      <w:r w:rsidR="009A30BA" w:rsidRPr="00EA191B">
        <w:rPr>
          <w:noProof w:val="0"/>
        </w:rPr>
        <w:t>Section</w:t>
      </w:r>
      <w:r w:rsidRPr="00EA191B">
        <w:rPr>
          <w:noProof w:val="0"/>
        </w:rPr>
        <w:t>s 26.1.1.5 and 26.1.1.6</w:t>
      </w:r>
    </w:p>
    <w:p w14:paraId="6B222FA8" w14:textId="77777777" w:rsidR="00193558" w:rsidRPr="00EA191B" w:rsidRDefault="00193558" w:rsidP="00075C19">
      <w:pPr>
        <w:pStyle w:val="Corpotesto"/>
        <w:rPr>
          <w:noProof w:val="0"/>
        </w:rPr>
      </w:pPr>
    </w:p>
    <w:p w14:paraId="198B29E8" w14:textId="77777777" w:rsidR="00D218F6" w:rsidRPr="00EA191B" w:rsidRDefault="00D218F6" w:rsidP="00D218F6">
      <w:pPr>
        <w:pStyle w:val="Titolo4"/>
        <w:numPr>
          <w:ilvl w:val="0"/>
          <w:numId w:val="0"/>
        </w:numPr>
        <w:rPr>
          <w:noProof w:val="0"/>
        </w:rPr>
      </w:pPr>
      <w:bookmarkStart w:id="37" w:name="_Toc363802977"/>
      <w:bookmarkStart w:id="38" w:name="_Toc428454125"/>
      <w:bookmarkStart w:id="39" w:name="_Toc486400038"/>
      <w:r w:rsidRPr="00EA191B">
        <w:rPr>
          <w:bCs/>
          <w:noProof w:val="0"/>
        </w:rPr>
        <w:t>26.1.1.5 Notification Puller</w:t>
      </w:r>
      <w:bookmarkEnd w:id="37"/>
      <w:bookmarkEnd w:id="38"/>
      <w:bookmarkEnd w:id="39"/>
    </w:p>
    <w:p w14:paraId="0AD37616" w14:textId="4B53D620" w:rsidR="00D218F6" w:rsidRPr="00EA191B" w:rsidRDefault="00D218F6" w:rsidP="003048FC">
      <w:pPr>
        <w:pStyle w:val="Corpotesto"/>
        <w:rPr>
          <w:noProof w:val="0"/>
        </w:rPr>
      </w:pPr>
      <w:r w:rsidRPr="00EA191B">
        <w:rPr>
          <w:noProof w:val="0"/>
        </w:rPr>
        <w:t xml:space="preserve">The Notification Puller is the actor that is involved in a notification system using a pull-style approach. This actor “activates” the Notification Pull Point using the Create Destroy Pull Point </w:t>
      </w:r>
      <w:r w:rsidR="00557DA5" w:rsidRPr="00EA191B">
        <w:rPr>
          <w:noProof w:val="0"/>
        </w:rPr>
        <w:t xml:space="preserve">[ITI-69] </w:t>
      </w:r>
      <w:r w:rsidRPr="00EA191B">
        <w:rPr>
          <w:noProof w:val="0"/>
        </w:rPr>
        <w:t>transaction to create (and destroy) the Pull Point resource.</w:t>
      </w:r>
    </w:p>
    <w:p w14:paraId="6D65E46F" w14:textId="77777777" w:rsidR="00D218F6" w:rsidRPr="00EA191B" w:rsidRDefault="00D218F6" w:rsidP="00343E71">
      <w:pPr>
        <w:pStyle w:val="Corpotesto"/>
        <w:rPr>
          <w:noProof w:val="0"/>
        </w:rPr>
      </w:pPr>
      <w:r w:rsidRPr="00EA191B">
        <w:rPr>
          <w:noProof w:val="0"/>
        </w:rPr>
        <w:t>The Notification Puller SHALL be grouped with a Document Metadata Subscriber.</w:t>
      </w:r>
    </w:p>
    <w:p w14:paraId="78F96A3C" w14:textId="77777777" w:rsidR="00D218F6" w:rsidRPr="00EA191B" w:rsidRDefault="00D218F6" w:rsidP="00F52DE3">
      <w:pPr>
        <w:pStyle w:val="Corpotesto"/>
        <w:rPr>
          <w:rStyle w:val="InsertText"/>
          <w:b w:val="0"/>
          <w:noProof w:val="0"/>
          <w:u w:val="none"/>
        </w:rPr>
      </w:pPr>
      <w:r w:rsidRPr="00EA191B">
        <w:rPr>
          <w:rStyle w:val="InsertText"/>
          <w:b w:val="0"/>
          <w:noProof w:val="0"/>
          <w:u w:val="none"/>
        </w:rPr>
        <w:t>When using the “pull-style” method of notification, the order of the transactions SHALL be:</w:t>
      </w:r>
    </w:p>
    <w:p w14:paraId="136D8001" w14:textId="72A9C0CE" w:rsidR="00D218F6" w:rsidRPr="00EA191B" w:rsidRDefault="00D218F6" w:rsidP="00075C19">
      <w:pPr>
        <w:pStyle w:val="Numeroelenco2"/>
        <w:numPr>
          <w:ilvl w:val="0"/>
          <w:numId w:val="33"/>
        </w:numPr>
      </w:pPr>
      <w:r w:rsidRPr="00EA191B">
        <w:t xml:space="preserve">The Notification Puller (grouped with a Document Metadata Subscriber) sends the Create Destroy Pull Point </w:t>
      </w:r>
      <w:r w:rsidR="00557DA5" w:rsidRPr="00EA191B">
        <w:t xml:space="preserve">[ITI-69] </w:t>
      </w:r>
      <w:r w:rsidRPr="00EA191B">
        <w:t xml:space="preserve">transaction. In </w:t>
      </w:r>
      <w:r w:rsidR="00B83CBC" w:rsidRPr="00EA191B">
        <w:t>response,</w:t>
      </w:r>
      <w:r w:rsidRPr="00EA191B">
        <w:t xml:space="preserve"> the Notification Pull Point (grouped with the Document Metadata Notification Recipient) returns the endpoint of the Pull Point resource. The Notification Puller/Document Metadata Subscriber now knows from where to “pull” notifications.</w:t>
      </w:r>
    </w:p>
    <w:p w14:paraId="6AD451BF" w14:textId="77777777" w:rsidR="00D218F6" w:rsidRPr="00EA191B" w:rsidRDefault="00D218F6" w:rsidP="00D218F6">
      <w:pPr>
        <w:pStyle w:val="Numeroelenco2"/>
      </w:pPr>
      <w:r w:rsidRPr="00EA191B">
        <w:t xml:space="preserve">The Document Metadata Subscriber/Notification Puller sends the Document Metadata Subscribe [ITI-52] transaction to the Document Metadata Notification Broker, identifying the endpoint where the notification is to be sent (the Notification Pull Point/Document Metadata Notification Recipient). </w:t>
      </w:r>
    </w:p>
    <w:p w14:paraId="6E50ECBE" w14:textId="77777777" w:rsidR="00D218F6" w:rsidRPr="00EA191B" w:rsidRDefault="00D218F6" w:rsidP="00D218F6">
      <w:pPr>
        <w:pStyle w:val="Numeroelenco2"/>
      </w:pPr>
      <w:r w:rsidRPr="00EA191B">
        <w:t>Over time, the Notification Pull Point/Document Metadata Notification Recipient will receive notifications via Document Metadata Notify [ITI-53].</w:t>
      </w:r>
    </w:p>
    <w:p w14:paraId="319725A4" w14:textId="3C1127D1" w:rsidR="00D218F6" w:rsidRPr="00EA191B" w:rsidRDefault="00D218F6" w:rsidP="00D218F6">
      <w:pPr>
        <w:pStyle w:val="Numeroelenco2"/>
        <w:rPr>
          <w:rStyle w:val="InsertText"/>
          <w:b w:val="0"/>
          <w:u w:val="none"/>
        </w:rPr>
      </w:pPr>
      <w:r w:rsidRPr="00EA191B">
        <w:t xml:space="preserve">Later, the Notification Puller sends the </w:t>
      </w:r>
      <w:r w:rsidR="00557DA5" w:rsidRPr="00EA191B">
        <w:t xml:space="preserve">Pull Notification [ITI-70] </w:t>
      </w:r>
      <w:r w:rsidRPr="00EA191B">
        <w:t>transaction to the Notification Pull Point/Document Metadata Notification Recipient to retrieve notifications it subscribed to.</w:t>
      </w:r>
    </w:p>
    <w:p w14:paraId="0E8BDEB8" w14:textId="77777777" w:rsidR="00D218F6" w:rsidRPr="00EA191B" w:rsidRDefault="00D218F6" w:rsidP="00D218F6">
      <w:pPr>
        <w:pStyle w:val="Numeroelenco"/>
        <w:numPr>
          <w:ilvl w:val="0"/>
          <w:numId w:val="0"/>
        </w:numPr>
        <w:rPr>
          <w:rStyle w:val="InsertText"/>
          <w:b w:val="0"/>
          <w:u w:val="none"/>
        </w:rPr>
      </w:pPr>
      <w:r w:rsidRPr="00EA191B">
        <w:rPr>
          <w:rStyle w:val="InsertText"/>
          <w:b w:val="0"/>
          <w:u w:val="none"/>
        </w:rPr>
        <w:t>The order of the transaction for the destroy of the Pull Point resource SHALL be:</w:t>
      </w:r>
    </w:p>
    <w:p w14:paraId="26EC0007" w14:textId="77777777" w:rsidR="00D218F6" w:rsidRPr="00EA191B" w:rsidRDefault="00D218F6" w:rsidP="006D1B5B">
      <w:pPr>
        <w:pStyle w:val="Numeroelenco2"/>
        <w:numPr>
          <w:ilvl w:val="0"/>
          <w:numId w:val="42"/>
        </w:numPr>
      </w:pPr>
      <w:r w:rsidRPr="00EA191B">
        <w:t>The Notification Puller (grouped with a Document Metadata Subscriber) sends unsubscribe Requests (Document Metadata Subscribe [ITI-52] transaction) to delete all subscriptions created using the endpoint of the Pull Point resource that needs to be destroyed.</w:t>
      </w:r>
    </w:p>
    <w:p w14:paraId="46C9D573" w14:textId="79315257" w:rsidR="00D218F6" w:rsidRPr="00EA191B" w:rsidRDefault="00D218F6" w:rsidP="003048FC">
      <w:pPr>
        <w:pStyle w:val="Numeroelenco2"/>
      </w:pPr>
      <w:r w:rsidRPr="00EA191B">
        <w:lastRenderedPageBreak/>
        <w:t xml:space="preserve">The Notification Puller can proceed with the destroying of the Pull Point resource using Create Destroy Pull Point </w:t>
      </w:r>
      <w:r w:rsidR="00557DA5" w:rsidRPr="00EA191B">
        <w:t xml:space="preserve">[ITI-69] </w:t>
      </w:r>
      <w:r w:rsidRPr="00EA191B">
        <w:t>transaction</w:t>
      </w:r>
      <w:r w:rsidR="00557DA5" w:rsidRPr="00EA191B">
        <w:t>.</w:t>
      </w:r>
      <w:r w:rsidRPr="00EA191B">
        <w:t xml:space="preserve"> </w:t>
      </w:r>
    </w:p>
    <w:p w14:paraId="480E6C80" w14:textId="77777777" w:rsidR="00D218F6" w:rsidRPr="00EA191B" w:rsidRDefault="00D218F6" w:rsidP="003048FC">
      <w:pPr>
        <w:pStyle w:val="Corpotesto"/>
        <w:rPr>
          <w:noProof w:val="0"/>
        </w:rPr>
      </w:pPr>
      <w:r w:rsidRPr="00EA191B">
        <w:rPr>
          <w:noProof w:val="0"/>
        </w:rPr>
        <w:t>If the Notification Puller does not support the optional Create Destroy Pull Point [ITI-69] transaction, it SHALL be able to support the following configuration requirements:</w:t>
      </w:r>
    </w:p>
    <w:p w14:paraId="6C654E87" w14:textId="77777777" w:rsidR="00D218F6" w:rsidRPr="00EA191B" w:rsidRDefault="00D218F6" w:rsidP="00D218F6">
      <w:pPr>
        <w:pStyle w:val="Puntoelenco2"/>
      </w:pPr>
      <w:r w:rsidRPr="00EA191B">
        <w:t xml:space="preserve">It SHALL be configurable with the endpoints for the Pull Point resources already created for it. </w:t>
      </w:r>
    </w:p>
    <w:p w14:paraId="05827DB1" w14:textId="7430D681" w:rsidR="00D218F6" w:rsidRPr="00EA191B" w:rsidRDefault="00D218F6" w:rsidP="00D218F6">
      <w:pPr>
        <w:pStyle w:val="Puntoelenco2"/>
      </w:pPr>
      <w:r w:rsidRPr="00EA191B">
        <w:t xml:space="preserve">It SHALL configure the endpoint for </w:t>
      </w:r>
      <w:r w:rsidR="00557DA5" w:rsidRPr="00EA191B">
        <w:t xml:space="preserve">Pull </w:t>
      </w:r>
      <w:r w:rsidRPr="00EA191B">
        <w:t xml:space="preserve">Notification </w:t>
      </w:r>
      <w:r w:rsidR="00557DA5" w:rsidRPr="00EA191B">
        <w:t xml:space="preserve">[ITI-70] </w:t>
      </w:r>
      <w:r w:rsidRPr="00EA191B">
        <w:t>transaction.</w:t>
      </w:r>
    </w:p>
    <w:p w14:paraId="7A1CB176" w14:textId="77777777" w:rsidR="00D218F6" w:rsidRPr="00EA191B" w:rsidRDefault="00D218F6" w:rsidP="00D218F6">
      <w:pPr>
        <w:pStyle w:val="Titolo4"/>
        <w:numPr>
          <w:ilvl w:val="0"/>
          <w:numId w:val="0"/>
        </w:numPr>
        <w:rPr>
          <w:bCs/>
          <w:noProof w:val="0"/>
        </w:rPr>
      </w:pPr>
      <w:bookmarkStart w:id="40" w:name="_Toc363802978"/>
      <w:bookmarkStart w:id="41" w:name="_Toc428454126"/>
      <w:bookmarkStart w:id="42" w:name="_Toc486400039"/>
      <w:r w:rsidRPr="00EA191B">
        <w:rPr>
          <w:bCs/>
          <w:noProof w:val="0"/>
        </w:rPr>
        <w:t>26.1.1.6 Notification Pull Point</w:t>
      </w:r>
      <w:bookmarkEnd w:id="40"/>
      <w:bookmarkEnd w:id="41"/>
      <w:bookmarkEnd w:id="42"/>
    </w:p>
    <w:p w14:paraId="39D0E49E" w14:textId="77777777" w:rsidR="00D218F6" w:rsidRPr="00EA191B" w:rsidRDefault="00D218F6" w:rsidP="00075C19">
      <w:pPr>
        <w:pStyle w:val="Corpotesto"/>
        <w:rPr>
          <w:noProof w:val="0"/>
        </w:rPr>
      </w:pPr>
      <w:r w:rsidRPr="00EA191B">
        <w:rPr>
          <w:noProof w:val="0"/>
        </w:rPr>
        <w:t xml:space="preserve">The Notification Pull Point is the actor that stores notifications targeted to systems which cannot be directly notified. The intended recipient for the notifications received by the Notification Pull Point is the Notification Puller that creates a Pull Point resource using the Create Destroy Pull Point transaction. A Pull Point resource is created in response to each Create Pull Point request (it is possible to have many Pull Point resources for the same Notification Puller) and is used to collect all notifications destined for the requesting Notification Puller. </w:t>
      </w:r>
    </w:p>
    <w:p w14:paraId="1DDF58D8" w14:textId="4A07B22F" w:rsidR="00D218F6" w:rsidRPr="00EA191B" w:rsidRDefault="00D218F6" w:rsidP="00075C19">
      <w:pPr>
        <w:pStyle w:val="Corpotesto"/>
        <w:rPr>
          <w:noProof w:val="0"/>
        </w:rPr>
      </w:pPr>
      <w:r w:rsidRPr="00EA191B">
        <w:rPr>
          <w:noProof w:val="0"/>
        </w:rPr>
        <w:t xml:space="preserve">The Notification Pull Point can manage Pull Point resources created by many different Notification Puller </w:t>
      </w:r>
      <w:r w:rsidR="009A30BA" w:rsidRPr="00EA191B">
        <w:rPr>
          <w:noProof w:val="0"/>
        </w:rPr>
        <w:t>Actor</w:t>
      </w:r>
      <w:r w:rsidRPr="00EA191B">
        <w:rPr>
          <w:noProof w:val="0"/>
        </w:rPr>
        <w:t>s.</w:t>
      </w:r>
    </w:p>
    <w:p w14:paraId="1C6008F9" w14:textId="77777777" w:rsidR="00D218F6" w:rsidRPr="00EA191B" w:rsidRDefault="00D218F6" w:rsidP="00075C19">
      <w:pPr>
        <w:pStyle w:val="Corpotesto"/>
        <w:rPr>
          <w:noProof w:val="0"/>
        </w:rPr>
      </w:pPr>
      <w:r w:rsidRPr="00EA191B">
        <w:rPr>
          <w:noProof w:val="0"/>
        </w:rPr>
        <w:t xml:space="preserve">The Notification Pull Point SHALL be grouped with a Document Metadata Notification Recipient in order to receive notifications from a Document Metadata Notification Broker. </w:t>
      </w:r>
    </w:p>
    <w:p w14:paraId="2B44FC45" w14:textId="77777777" w:rsidR="00D218F6" w:rsidRPr="00EA191B" w:rsidRDefault="00D218F6" w:rsidP="00075C19">
      <w:pPr>
        <w:pStyle w:val="Corpotesto"/>
        <w:rPr>
          <w:noProof w:val="0"/>
        </w:rPr>
      </w:pPr>
      <w:r w:rsidRPr="00EA191B">
        <w:rPr>
          <w:noProof w:val="0"/>
        </w:rPr>
        <w:t xml:space="preserve">In order to not lose nor duplicate notifications: </w:t>
      </w:r>
    </w:p>
    <w:p w14:paraId="108EA54E" w14:textId="77777777" w:rsidR="00D218F6" w:rsidRPr="00EA191B" w:rsidRDefault="00D218F6" w:rsidP="00D218F6">
      <w:pPr>
        <w:pStyle w:val="Puntoelenco2"/>
      </w:pPr>
      <w:r w:rsidRPr="00EA191B">
        <w:t xml:space="preserve">After the creation of a Pull Point resource, the Notification Pull Point receives and stores all notifications in the target Pull Point resource. The Notification Puller can then retrieve the notifications stored in a target Pull Point resource. </w:t>
      </w:r>
    </w:p>
    <w:p w14:paraId="4B686AB1" w14:textId="77777777" w:rsidR="00D218F6" w:rsidRPr="00EA191B" w:rsidRDefault="00D218F6" w:rsidP="00D218F6">
      <w:pPr>
        <w:pStyle w:val="Puntoelenco2"/>
      </w:pPr>
      <w:r w:rsidRPr="00EA191B">
        <w:t>Notifications returned to the Notification Puller are deleted from the Pull Point resource in accordance to the WS-</w:t>
      </w:r>
      <w:proofErr w:type="spellStart"/>
      <w:r w:rsidRPr="00EA191B">
        <w:t>BaseNotification</w:t>
      </w:r>
      <w:proofErr w:type="spellEnd"/>
      <w:r w:rsidRPr="00EA191B">
        <w:t xml:space="preserve"> standard. </w:t>
      </w:r>
    </w:p>
    <w:p w14:paraId="7FD1DB78" w14:textId="77777777" w:rsidR="00D218F6" w:rsidRPr="00EA191B" w:rsidRDefault="00D218F6" w:rsidP="00D218F6">
      <w:pPr>
        <w:pStyle w:val="Corpotesto"/>
        <w:rPr>
          <w:noProof w:val="0"/>
        </w:rPr>
      </w:pPr>
      <w:r w:rsidRPr="00EA191B">
        <w:rPr>
          <w:noProof w:val="0"/>
        </w:rPr>
        <w:t xml:space="preserve">If the Notification Pull Point does not support the optional Create Destroy Pull Point [ITI-69] transaction, it SHALL be able to support the following configuration requirements: </w:t>
      </w:r>
    </w:p>
    <w:p w14:paraId="30DD7C43" w14:textId="77777777" w:rsidR="00193558" w:rsidRPr="00EA191B" w:rsidRDefault="00D218F6" w:rsidP="00193558">
      <w:pPr>
        <w:pStyle w:val="Puntoelenco2"/>
        <w:rPr>
          <w:u w:val="single"/>
        </w:rPr>
      </w:pPr>
      <w:r w:rsidRPr="00EA191B">
        <w:t>At least one Pull Point resource needs to be pre-created for each Notification Puller involved in the notification system.</w:t>
      </w:r>
    </w:p>
    <w:p w14:paraId="3BF4DEF2" w14:textId="77777777" w:rsidR="00D218F6" w:rsidRPr="00EA191B" w:rsidRDefault="00D218F6" w:rsidP="00193558">
      <w:pPr>
        <w:pStyle w:val="Puntoelenco2"/>
        <w:rPr>
          <w:u w:val="single"/>
        </w:rPr>
      </w:pPr>
      <w:r w:rsidRPr="00EA191B">
        <w:t>The endpoints of these Pull Point resources need to be disclosed to the correct Notification Puller.</w:t>
      </w:r>
    </w:p>
    <w:p w14:paraId="3C19C421" w14:textId="77777777" w:rsidR="00D218F6" w:rsidRPr="00EA191B" w:rsidRDefault="00D218F6" w:rsidP="00075C19">
      <w:pPr>
        <w:pStyle w:val="Corpotesto"/>
        <w:rPr>
          <w:noProof w:val="0"/>
        </w:rPr>
      </w:pPr>
    </w:p>
    <w:p w14:paraId="138431A5" w14:textId="444DD706" w:rsidR="00921013" w:rsidRPr="00EA191B" w:rsidRDefault="00921013" w:rsidP="00730CC2">
      <w:pPr>
        <w:pStyle w:val="EditorInstructions"/>
        <w:rPr>
          <w:noProof w:val="0"/>
        </w:rPr>
      </w:pPr>
      <w:r w:rsidRPr="00EA191B">
        <w:rPr>
          <w:noProof w:val="0"/>
        </w:rPr>
        <w:t xml:space="preserve">Editor: apply the following changes in </w:t>
      </w:r>
      <w:r w:rsidR="00A873FD" w:rsidRPr="00EA191B">
        <w:rPr>
          <w:noProof w:val="0"/>
        </w:rPr>
        <w:t>Table</w:t>
      </w:r>
      <w:r w:rsidRPr="00EA191B">
        <w:rPr>
          <w:noProof w:val="0"/>
        </w:rPr>
        <w:t xml:space="preserve"> 26.2-1</w:t>
      </w:r>
    </w:p>
    <w:p w14:paraId="2F655AC6" w14:textId="77777777" w:rsidR="005265C7" w:rsidRPr="00EA191B" w:rsidRDefault="005265C7" w:rsidP="005265C7">
      <w:pPr>
        <w:pStyle w:val="Corpotesto"/>
        <w:rPr>
          <w:noProof w:val="0"/>
        </w:rPr>
      </w:pPr>
    </w:p>
    <w:p w14:paraId="14398311" w14:textId="244B9E20" w:rsidR="00730CC2" w:rsidRPr="00EA191B" w:rsidRDefault="00730CC2" w:rsidP="00075C19">
      <w:pPr>
        <w:pStyle w:val="TableTitle"/>
        <w:rPr>
          <w:noProof w:val="0"/>
        </w:rPr>
      </w:pPr>
      <w:r w:rsidRPr="00EA191B">
        <w:rPr>
          <w:noProof w:val="0"/>
        </w:rPr>
        <w:lastRenderedPageBreak/>
        <w:t xml:space="preserve">Table 26.2-1: Document </w:t>
      </w:r>
      <w:r w:rsidR="007B5D4B" w:rsidRPr="00EA191B">
        <w:rPr>
          <w:noProof w:val="0"/>
        </w:rPr>
        <w:t xml:space="preserve">Metadata </w:t>
      </w:r>
      <w:r w:rsidRPr="00EA191B">
        <w:rPr>
          <w:noProof w:val="0"/>
        </w:rPr>
        <w:t>Subscription – Actors and Options</w:t>
      </w:r>
    </w:p>
    <w:tbl>
      <w:tblPr>
        <w:tblStyle w:val="Grigliatabella"/>
        <w:tblW w:w="0" w:type="auto"/>
        <w:tblLook w:val="04A0" w:firstRow="1" w:lastRow="0" w:firstColumn="1" w:lastColumn="0" w:noHBand="0" w:noVBand="1"/>
      </w:tblPr>
      <w:tblGrid>
        <w:gridCol w:w="3325"/>
        <w:gridCol w:w="3870"/>
        <w:gridCol w:w="2155"/>
      </w:tblGrid>
      <w:tr w:rsidR="00730CC2" w:rsidRPr="00EA191B" w14:paraId="185167E0" w14:textId="77777777" w:rsidTr="00075C19">
        <w:tc>
          <w:tcPr>
            <w:tcW w:w="3325" w:type="dxa"/>
            <w:shd w:val="clear" w:color="auto" w:fill="D9D9D9" w:themeFill="background1" w:themeFillShade="D9"/>
          </w:tcPr>
          <w:p w14:paraId="783D95A2" w14:textId="3D55922B" w:rsidR="00730CC2" w:rsidRPr="00EA191B" w:rsidRDefault="00730CC2" w:rsidP="00075C19">
            <w:pPr>
              <w:pStyle w:val="TableEntryHeader"/>
              <w:rPr>
                <w:noProof w:val="0"/>
              </w:rPr>
            </w:pPr>
            <w:r w:rsidRPr="00EA191B">
              <w:rPr>
                <w:noProof w:val="0"/>
              </w:rPr>
              <w:t>Actor</w:t>
            </w:r>
          </w:p>
        </w:tc>
        <w:tc>
          <w:tcPr>
            <w:tcW w:w="3870" w:type="dxa"/>
            <w:shd w:val="clear" w:color="auto" w:fill="D9D9D9" w:themeFill="background1" w:themeFillShade="D9"/>
          </w:tcPr>
          <w:p w14:paraId="6DA26128" w14:textId="16D5461A" w:rsidR="00730CC2" w:rsidRPr="00EA191B" w:rsidRDefault="00730CC2" w:rsidP="00075C19">
            <w:pPr>
              <w:pStyle w:val="TableEntryHeader"/>
              <w:rPr>
                <w:noProof w:val="0"/>
              </w:rPr>
            </w:pPr>
            <w:r w:rsidRPr="00EA191B">
              <w:rPr>
                <w:noProof w:val="0"/>
              </w:rPr>
              <w:t>Option Name</w:t>
            </w:r>
          </w:p>
        </w:tc>
        <w:tc>
          <w:tcPr>
            <w:tcW w:w="2155" w:type="dxa"/>
            <w:shd w:val="clear" w:color="auto" w:fill="D9D9D9" w:themeFill="background1" w:themeFillShade="D9"/>
          </w:tcPr>
          <w:p w14:paraId="09763EBC" w14:textId="0EEF1C0E" w:rsidR="00730CC2" w:rsidRPr="00EA191B" w:rsidRDefault="00730CC2" w:rsidP="00075C19">
            <w:pPr>
              <w:pStyle w:val="TableEntryHeader"/>
              <w:rPr>
                <w:noProof w:val="0"/>
              </w:rPr>
            </w:pPr>
            <w:r w:rsidRPr="00EA191B">
              <w:rPr>
                <w:noProof w:val="0"/>
              </w:rPr>
              <w:t>Reference</w:t>
            </w:r>
          </w:p>
        </w:tc>
      </w:tr>
      <w:tr w:rsidR="00730CC2" w:rsidRPr="00EA191B" w14:paraId="20129DAE" w14:textId="77777777" w:rsidTr="00784BBB">
        <w:tc>
          <w:tcPr>
            <w:tcW w:w="3325" w:type="dxa"/>
            <w:vMerge w:val="restart"/>
          </w:tcPr>
          <w:p w14:paraId="060AAAFC" w14:textId="1DDEDBE2" w:rsidR="00730CC2" w:rsidRPr="00EA191B" w:rsidRDefault="00730CC2" w:rsidP="00075C19">
            <w:pPr>
              <w:pStyle w:val="TableEntry"/>
              <w:rPr>
                <w:noProof w:val="0"/>
              </w:rPr>
            </w:pPr>
            <w:r w:rsidRPr="00EA191B">
              <w:rPr>
                <w:noProof w:val="0"/>
              </w:rPr>
              <w:t>Document Metadata Notification Broker</w:t>
            </w:r>
          </w:p>
        </w:tc>
        <w:tc>
          <w:tcPr>
            <w:tcW w:w="3870" w:type="dxa"/>
          </w:tcPr>
          <w:p w14:paraId="624E3846" w14:textId="09A62740" w:rsidR="00730CC2" w:rsidRPr="00EA191B" w:rsidRDefault="00730CC2" w:rsidP="00075C19">
            <w:pPr>
              <w:pStyle w:val="TableEntry"/>
              <w:rPr>
                <w:noProof w:val="0"/>
              </w:rPr>
            </w:pPr>
            <w:r w:rsidRPr="00EA191B">
              <w:rPr>
                <w:noProof w:val="0"/>
              </w:rPr>
              <w:t xml:space="preserve">Document Metadata Publish Recipient </w:t>
            </w:r>
          </w:p>
        </w:tc>
        <w:tc>
          <w:tcPr>
            <w:tcW w:w="2155" w:type="dxa"/>
          </w:tcPr>
          <w:p w14:paraId="6DD1AE24" w14:textId="463C73ED" w:rsidR="00730CC2" w:rsidRPr="00EA191B" w:rsidRDefault="00730CC2" w:rsidP="00075C19">
            <w:pPr>
              <w:pStyle w:val="TableEntry"/>
              <w:rPr>
                <w:noProof w:val="0"/>
              </w:rPr>
            </w:pPr>
            <w:r w:rsidRPr="00EA191B">
              <w:rPr>
                <w:noProof w:val="0"/>
              </w:rPr>
              <w:t>ITI TF-1: 26.2.1</w:t>
            </w:r>
          </w:p>
        </w:tc>
      </w:tr>
      <w:tr w:rsidR="00730CC2" w:rsidRPr="00EA191B" w14:paraId="7066487D" w14:textId="77777777" w:rsidTr="00784BBB">
        <w:tc>
          <w:tcPr>
            <w:tcW w:w="3325" w:type="dxa"/>
            <w:vMerge/>
          </w:tcPr>
          <w:p w14:paraId="0537E6C5" w14:textId="77777777" w:rsidR="00730CC2" w:rsidRPr="00EA191B" w:rsidRDefault="00730CC2" w:rsidP="00075C19">
            <w:pPr>
              <w:pStyle w:val="TableEntry"/>
              <w:rPr>
                <w:noProof w:val="0"/>
              </w:rPr>
            </w:pPr>
          </w:p>
        </w:tc>
        <w:tc>
          <w:tcPr>
            <w:tcW w:w="3870" w:type="dxa"/>
          </w:tcPr>
          <w:p w14:paraId="4C9CBCC7" w14:textId="18383559" w:rsidR="00730CC2" w:rsidRPr="00EA191B" w:rsidRDefault="00730CC2" w:rsidP="00075C19">
            <w:pPr>
              <w:pStyle w:val="TableEntry"/>
              <w:rPr>
                <w:noProof w:val="0"/>
              </w:rPr>
            </w:pPr>
            <w:r w:rsidRPr="00EA191B">
              <w:rPr>
                <w:b/>
                <w:noProof w:val="0"/>
                <w:u w:val="single"/>
              </w:rPr>
              <w:t xml:space="preserve">Folder Subscription  </w:t>
            </w:r>
          </w:p>
        </w:tc>
        <w:tc>
          <w:tcPr>
            <w:tcW w:w="2155" w:type="dxa"/>
          </w:tcPr>
          <w:p w14:paraId="3402F463" w14:textId="3F63608A" w:rsidR="00730CC2" w:rsidRPr="00EA191B" w:rsidRDefault="00730CC2" w:rsidP="00075C19">
            <w:pPr>
              <w:pStyle w:val="TableEntry"/>
              <w:rPr>
                <w:noProof w:val="0"/>
              </w:rPr>
            </w:pPr>
            <w:r w:rsidRPr="00EA191B">
              <w:rPr>
                <w:b/>
                <w:noProof w:val="0"/>
                <w:u w:val="single"/>
              </w:rPr>
              <w:t>ITI TF-1: 26.2.2</w:t>
            </w:r>
          </w:p>
        </w:tc>
      </w:tr>
      <w:tr w:rsidR="00730CC2" w:rsidRPr="00EA191B" w14:paraId="45BDFD0D" w14:textId="77777777" w:rsidTr="00784BBB">
        <w:tc>
          <w:tcPr>
            <w:tcW w:w="3325" w:type="dxa"/>
            <w:vMerge/>
          </w:tcPr>
          <w:p w14:paraId="1EF7CB0A" w14:textId="77777777" w:rsidR="00730CC2" w:rsidRPr="00EA191B" w:rsidRDefault="00730CC2" w:rsidP="00075C19">
            <w:pPr>
              <w:pStyle w:val="TableEntry"/>
              <w:rPr>
                <w:noProof w:val="0"/>
              </w:rPr>
            </w:pPr>
          </w:p>
        </w:tc>
        <w:tc>
          <w:tcPr>
            <w:tcW w:w="3870" w:type="dxa"/>
          </w:tcPr>
          <w:p w14:paraId="2334FA34" w14:textId="03FDFE6E" w:rsidR="00730CC2" w:rsidRPr="00EA191B" w:rsidRDefault="00730CC2" w:rsidP="00075C19">
            <w:pPr>
              <w:pStyle w:val="TableEntry"/>
              <w:rPr>
                <w:noProof w:val="0"/>
              </w:rPr>
            </w:pPr>
            <w:r w:rsidRPr="00EA191B">
              <w:rPr>
                <w:b/>
                <w:noProof w:val="0"/>
                <w:u w:val="single"/>
              </w:rPr>
              <w:t>Patient-Independent Subscription</w:t>
            </w:r>
          </w:p>
        </w:tc>
        <w:tc>
          <w:tcPr>
            <w:tcW w:w="2155" w:type="dxa"/>
          </w:tcPr>
          <w:p w14:paraId="426F5FE0" w14:textId="303A10B2" w:rsidR="00730CC2" w:rsidRPr="00EA191B" w:rsidRDefault="00730CC2" w:rsidP="00075C19">
            <w:pPr>
              <w:pStyle w:val="TableEntry"/>
              <w:rPr>
                <w:noProof w:val="0"/>
              </w:rPr>
            </w:pPr>
            <w:bookmarkStart w:id="43" w:name="OLE_LINK25"/>
            <w:bookmarkStart w:id="44" w:name="OLE_LINK26"/>
            <w:bookmarkStart w:id="45" w:name="OLE_LINK27"/>
            <w:r w:rsidRPr="00EA191B">
              <w:rPr>
                <w:b/>
                <w:noProof w:val="0"/>
                <w:u w:val="single"/>
              </w:rPr>
              <w:t>ITI TF-1: 26.2.3</w:t>
            </w:r>
            <w:bookmarkEnd w:id="43"/>
            <w:bookmarkEnd w:id="44"/>
            <w:bookmarkEnd w:id="45"/>
          </w:p>
        </w:tc>
      </w:tr>
      <w:tr w:rsidR="00730CC2" w:rsidRPr="00EA191B" w14:paraId="2EDB32E2" w14:textId="77777777" w:rsidTr="00075C19">
        <w:tc>
          <w:tcPr>
            <w:tcW w:w="3325" w:type="dxa"/>
          </w:tcPr>
          <w:p w14:paraId="213BCBF8" w14:textId="4982119C" w:rsidR="00730CC2" w:rsidRPr="00EA191B" w:rsidRDefault="00730CC2" w:rsidP="00730CC2">
            <w:pPr>
              <w:pStyle w:val="TableEntry"/>
              <w:rPr>
                <w:noProof w:val="0"/>
              </w:rPr>
            </w:pPr>
            <w:r w:rsidRPr="00EA191B">
              <w:rPr>
                <w:noProof w:val="0"/>
              </w:rPr>
              <w:t>Document Metadata Subscriber</w:t>
            </w:r>
          </w:p>
        </w:tc>
        <w:tc>
          <w:tcPr>
            <w:tcW w:w="3870" w:type="dxa"/>
          </w:tcPr>
          <w:p w14:paraId="0E0C9E5F" w14:textId="42167C68" w:rsidR="00730CC2" w:rsidRPr="00EA191B" w:rsidRDefault="00730CC2" w:rsidP="00730CC2">
            <w:pPr>
              <w:pStyle w:val="TableEntry"/>
              <w:rPr>
                <w:noProof w:val="0"/>
              </w:rPr>
            </w:pPr>
            <w:r w:rsidRPr="00EA191B">
              <w:rPr>
                <w:b/>
                <w:i/>
                <w:strike/>
                <w:noProof w:val="0"/>
              </w:rPr>
              <w:t>No options defined</w:t>
            </w:r>
            <w:r w:rsidRPr="00EA191B">
              <w:rPr>
                <w:i/>
                <w:noProof w:val="0"/>
              </w:rPr>
              <w:t xml:space="preserve"> </w:t>
            </w:r>
            <w:r w:rsidRPr="00EA191B">
              <w:rPr>
                <w:b/>
                <w:noProof w:val="0"/>
                <w:u w:val="single"/>
              </w:rPr>
              <w:t>Patient-Independent Subscription</w:t>
            </w:r>
          </w:p>
        </w:tc>
        <w:tc>
          <w:tcPr>
            <w:tcW w:w="2155" w:type="dxa"/>
          </w:tcPr>
          <w:p w14:paraId="15245B9C" w14:textId="7CDC87E6" w:rsidR="00730CC2" w:rsidRPr="00EA191B" w:rsidRDefault="00730CC2" w:rsidP="00730CC2">
            <w:pPr>
              <w:pStyle w:val="TableEntry"/>
              <w:rPr>
                <w:noProof w:val="0"/>
              </w:rPr>
            </w:pPr>
            <w:r w:rsidRPr="00EA191B">
              <w:rPr>
                <w:b/>
                <w:noProof w:val="0"/>
                <w:u w:val="single"/>
              </w:rPr>
              <w:t>ITI TF-1: 26.2.3</w:t>
            </w:r>
          </w:p>
        </w:tc>
      </w:tr>
      <w:tr w:rsidR="00730CC2" w:rsidRPr="00EA191B" w14:paraId="0410F637" w14:textId="77777777" w:rsidTr="00075C19">
        <w:tc>
          <w:tcPr>
            <w:tcW w:w="3325" w:type="dxa"/>
          </w:tcPr>
          <w:p w14:paraId="2A3BDF52" w14:textId="1DEA5F1F" w:rsidR="00730CC2" w:rsidRPr="00EA191B" w:rsidRDefault="00730CC2" w:rsidP="00730CC2">
            <w:pPr>
              <w:pStyle w:val="TableEntry"/>
              <w:rPr>
                <w:noProof w:val="0"/>
              </w:rPr>
            </w:pPr>
            <w:r w:rsidRPr="00EA191B">
              <w:rPr>
                <w:noProof w:val="0"/>
              </w:rPr>
              <w:t>Document Metadata Publisher</w:t>
            </w:r>
          </w:p>
        </w:tc>
        <w:tc>
          <w:tcPr>
            <w:tcW w:w="3870" w:type="dxa"/>
          </w:tcPr>
          <w:p w14:paraId="55F310BF" w14:textId="30B02072" w:rsidR="00730CC2" w:rsidRPr="000334F7" w:rsidRDefault="00730CC2" w:rsidP="00730CC2">
            <w:pPr>
              <w:pStyle w:val="TableEntry"/>
              <w:rPr>
                <w:noProof w:val="0"/>
              </w:rPr>
            </w:pPr>
            <w:r w:rsidRPr="006D1B5B">
              <w:rPr>
                <w:noProof w:val="0"/>
              </w:rPr>
              <w:t xml:space="preserve">No options defined </w:t>
            </w:r>
          </w:p>
        </w:tc>
        <w:tc>
          <w:tcPr>
            <w:tcW w:w="2155" w:type="dxa"/>
          </w:tcPr>
          <w:p w14:paraId="68D665EC" w14:textId="25DC74CD" w:rsidR="00730CC2" w:rsidRPr="00EA191B" w:rsidRDefault="00730CC2" w:rsidP="00730CC2">
            <w:pPr>
              <w:pStyle w:val="TableEntry"/>
              <w:rPr>
                <w:noProof w:val="0"/>
              </w:rPr>
            </w:pPr>
            <w:r w:rsidRPr="00EA191B">
              <w:rPr>
                <w:noProof w:val="0"/>
              </w:rPr>
              <w:t>- -</w:t>
            </w:r>
          </w:p>
        </w:tc>
      </w:tr>
      <w:tr w:rsidR="00730CC2" w:rsidRPr="00EA191B" w14:paraId="26027DAA" w14:textId="77777777" w:rsidTr="00075C19">
        <w:tc>
          <w:tcPr>
            <w:tcW w:w="3325" w:type="dxa"/>
          </w:tcPr>
          <w:p w14:paraId="24A1AC0C" w14:textId="434FECBF" w:rsidR="00730CC2" w:rsidRPr="00EA191B" w:rsidRDefault="00730CC2" w:rsidP="00075C19">
            <w:pPr>
              <w:pStyle w:val="TableEntry"/>
              <w:rPr>
                <w:noProof w:val="0"/>
              </w:rPr>
            </w:pPr>
            <w:r w:rsidRPr="00EA191B">
              <w:rPr>
                <w:noProof w:val="0"/>
              </w:rPr>
              <w:t>Document Metadata Notification Recipient</w:t>
            </w:r>
          </w:p>
        </w:tc>
        <w:tc>
          <w:tcPr>
            <w:tcW w:w="3870" w:type="dxa"/>
          </w:tcPr>
          <w:p w14:paraId="69521768" w14:textId="6FD97999" w:rsidR="00730CC2" w:rsidRPr="000334F7" w:rsidRDefault="00730CC2" w:rsidP="00075C19">
            <w:pPr>
              <w:pStyle w:val="TableEntry"/>
              <w:rPr>
                <w:noProof w:val="0"/>
              </w:rPr>
            </w:pPr>
            <w:r w:rsidRPr="006D1B5B">
              <w:rPr>
                <w:noProof w:val="0"/>
              </w:rPr>
              <w:t>No options defined</w:t>
            </w:r>
          </w:p>
        </w:tc>
        <w:tc>
          <w:tcPr>
            <w:tcW w:w="2155" w:type="dxa"/>
          </w:tcPr>
          <w:p w14:paraId="0D58E2D3" w14:textId="1579B591" w:rsidR="00730CC2" w:rsidRPr="00EA191B" w:rsidRDefault="00730CC2" w:rsidP="00075C19">
            <w:pPr>
              <w:pStyle w:val="TableEntry"/>
              <w:rPr>
                <w:noProof w:val="0"/>
              </w:rPr>
            </w:pPr>
            <w:r w:rsidRPr="00EA191B">
              <w:rPr>
                <w:noProof w:val="0"/>
              </w:rPr>
              <w:t>- -</w:t>
            </w:r>
          </w:p>
        </w:tc>
      </w:tr>
      <w:tr w:rsidR="00730CC2" w:rsidRPr="00EA191B" w14:paraId="5D74B8FC" w14:textId="77777777" w:rsidTr="00075C19">
        <w:tc>
          <w:tcPr>
            <w:tcW w:w="3325" w:type="dxa"/>
          </w:tcPr>
          <w:p w14:paraId="489BA166" w14:textId="74E633BD" w:rsidR="00730CC2" w:rsidRPr="00EA191B" w:rsidRDefault="00730CC2" w:rsidP="00075C19">
            <w:pPr>
              <w:pStyle w:val="TableEntry"/>
              <w:rPr>
                <w:noProof w:val="0"/>
              </w:rPr>
            </w:pPr>
            <w:r w:rsidRPr="00EA191B">
              <w:rPr>
                <w:b/>
                <w:noProof w:val="0"/>
                <w:u w:val="single"/>
              </w:rPr>
              <w:t>Notification Pull Point</w:t>
            </w:r>
          </w:p>
        </w:tc>
        <w:tc>
          <w:tcPr>
            <w:tcW w:w="3870" w:type="dxa"/>
          </w:tcPr>
          <w:p w14:paraId="158B9A34" w14:textId="051AC7AA" w:rsidR="00730CC2" w:rsidRPr="000334F7" w:rsidRDefault="00730CC2" w:rsidP="00075C19">
            <w:pPr>
              <w:pStyle w:val="TableEntry"/>
              <w:rPr>
                <w:noProof w:val="0"/>
              </w:rPr>
            </w:pPr>
            <w:r w:rsidRPr="006D1B5B">
              <w:rPr>
                <w:b/>
                <w:noProof w:val="0"/>
                <w:u w:val="single"/>
              </w:rPr>
              <w:t>No options defined</w:t>
            </w:r>
          </w:p>
        </w:tc>
        <w:tc>
          <w:tcPr>
            <w:tcW w:w="2155" w:type="dxa"/>
          </w:tcPr>
          <w:p w14:paraId="27A76FB2" w14:textId="79372E06" w:rsidR="00730CC2" w:rsidRPr="00EA191B" w:rsidRDefault="00730CC2" w:rsidP="00075C19">
            <w:pPr>
              <w:pStyle w:val="TableEntry"/>
              <w:rPr>
                <w:noProof w:val="0"/>
              </w:rPr>
            </w:pPr>
            <w:r w:rsidRPr="00EA191B">
              <w:rPr>
                <w:b/>
                <w:noProof w:val="0"/>
                <w:u w:val="single"/>
              </w:rPr>
              <w:t>- -</w:t>
            </w:r>
          </w:p>
        </w:tc>
      </w:tr>
      <w:tr w:rsidR="00730CC2" w:rsidRPr="00EA191B" w14:paraId="3B67D24C" w14:textId="77777777" w:rsidTr="00075C19">
        <w:tc>
          <w:tcPr>
            <w:tcW w:w="3325" w:type="dxa"/>
          </w:tcPr>
          <w:p w14:paraId="0B94A00A" w14:textId="4AF832DF" w:rsidR="00730CC2" w:rsidRPr="00EA191B" w:rsidRDefault="00730CC2" w:rsidP="00075C19">
            <w:pPr>
              <w:pStyle w:val="TableEntry"/>
              <w:rPr>
                <w:noProof w:val="0"/>
              </w:rPr>
            </w:pPr>
            <w:r w:rsidRPr="00EA191B">
              <w:rPr>
                <w:b/>
                <w:noProof w:val="0"/>
                <w:u w:val="single"/>
              </w:rPr>
              <w:t>Notification Puller</w:t>
            </w:r>
          </w:p>
        </w:tc>
        <w:tc>
          <w:tcPr>
            <w:tcW w:w="3870" w:type="dxa"/>
          </w:tcPr>
          <w:p w14:paraId="5FCC52CF" w14:textId="62C72524" w:rsidR="00730CC2" w:rsidRPr="000334F7" w:rsidRDefault="00730CC2" w:rsidP="00075C19">
            <w:pPr>
              <w:pStyle w:val="TableEntry"/>
              <w:rPr>
                <w:noProof w:val="0"/>
              </w:rPr>
            </w:pPr>
            <w:r w:rsidRPr="006D1B5B">
              <w:rPr>
                <w:b/>
                <w:noProof w:val="0"/>
                <w:u w:val="single"/>
              </w:rPr>
              <w:t>No options defined</w:t>
            </w:r>
          </w:p>
        </w:tc>
        <w:tc>
          <w:tcPr>
            <w:tcW w:w="2155" w:type="dxa"/>
          </w:tcPr>
          <w:p w14:paraId="3C91AB5D" w14:textId="3AF12936" w:rsidR="00730CC2" w:rsidRPr="00EA191B" w:rsidRDefault="00730CC2" w:rsidP="00075C19">
            <w:pPr>
              <w:pStyle w:val="TableEntry"/>
              <w:rPr>
                <w:noProof w:val="0"/>
              </w:rPr>
            </w:pPr>
            <w:r w:rsidRPr="00EA191B">
              <w:rPr>
                <w:b/>
                <w:noProof w:val="0"/>
                <w:u w:val="single"/>
              </w:rPr>
              <w:t>- -</w:t>
            </w:r>
          </w:p>
        </w:tc>
      </w:tr>
    </w:tbl>
    <w:p w14:paraId="0FEAE6C7" w14:textId="77777777" w:rsidR="00730CC2" w:rsidRPr="00EA191B" w:rsidRDefault="00730CC2" w:rsidP="00075C19">
      <w:pPr>
        <w:pStyle w:val="Corpotesto"/>
        <w:rPr>
          <w:noProof w:val="0"/>
        </w:rPr>
      </w:pPr>
    </w:p>
    <w:p w14:paraId="3B308DA4" w14:textId="73AF6F54" w:rsidR="00921013" w:rsidRPr="00EA191B" w:rsidRDefault="00921013">
      <w:pPr>
        <w:pStyle w:val="EditorInstructions"/>
        <w:rPr>
          <w:noProof w:val="0"/>
        </w:rPr>
      </w:pPr>
      <w:r w:rsidRPr="00EA191B">
        <w:rPr>
          <w:noProof w:val="0"/>
        </w:rPr>
        <w:t xml:space="preserve">Editor: add </w:t>
      </w:r>
      <w:r w:rsidR="009A30BA" w:rsidRPr="00EA191B">
        <w:rPr>
          <w:noProof w:val="0"/>
        </w:rPr>
        <w:t>Section</w:t>
      </w:r>
      <w:r w:rsidRPr="00EA191B">
        <w:rPr>
          <w:noProof w:val="0"/>
        </w:rPr>
        <w:t>s 26.2.2 and 26.2.3</w:t>
      </w:r>
    </w:p>
    <w:p w14:paraId="3FC5090A" w14:textId="77777777" w:rsidR="00921013" w:rsidRPr="00EA191B" w:rsidRDefault="00921013" w:rsidP="00921013">
      <w:pPr>
        <w:pStyle w:val="Numeroelenco2"/>
        <w:numPr>
          <w:ilvl w:val="0"/>
          <w:numId w:val="0"/>
        </w:numPr>
        <w:rPr>
          <w:u w:val="single"/>
        </w:rPr>
      </w:pPr>
    </w:p>
    <w:p w14:paraId="530960ED" w14:textId="77777777" w:rsidR="00921013" w:rsidRPr="00EA191B" w:rsidRDefault="00921013" w:rsidP="00075C19">
      <w:pPr>
        <w:pStyle w:val="Titolo3"/>
        <w:numPr>
          <w:ilvl w:val="0"/>
          <w:numId w:val="0"/>
        </w:numPr>
        <w:rPr>
          <w:noProof w:val="0"/>
        </w:rPr>
      </w:pPr>
      <w:bookmarkStart w:id="46" w:name="_Toc486400040"/>
      <w:r w:rsidRPr="00EA191B">
        <w:rPr>
          <w:noProof w:val="0"/>
        </w:rPr>
        <w:t>26.2.2 Folder Subscription Option</w:t>
      </w:r>
      <w:bookmarkEnd w:id="46"/>
    </w:p>
    <w:p w14:paraId="31EB6480" w14:textId="6234C95B" w:rsidR="00921013" w:rsidRPr="00EA191B" w:rsidRDefault="00921013" w:rsidP="00343E71">
      <w:pPr>
        <w:pStyle w:val="Corpotesto"/>
        <w:rPr>
          <w:noProof w:val="0"/>
        </w:rPr>
      </w:pPr>
      <w:r w:rsidRPr="00EA191B">
        <w:rPr>
          <w:noProof w:val="0"/>
        </w:rPr>
        <w:t xml:space="preserve">The Document Metadata Notification Broker that supports this option shall accept and process subscriptions that use Folder metadata as filter parameters and shall be able to send notifications when the content of the folder changes. A notification is sent if a new document is added to an existing folder or if a document in an existing folder is replaced. Refer to ITI TF-2b:3.52.4.1.3.1 and 3.52.5.2.2 and 3.53.4.1.2 for details. It is likely that the Document Metadata Notification Broker will maintain status of existing folders rather than making </w:t>
      </w:r>
      <w:proofErr w:type="spellStart"/>
      <w:r w:rsidRPr="00EA191B">
        <w:rPr>
          <w:noProof w:val="0"/>
        </w:rPr>
        <w:t>GetFolders</w:t>
      </w:r>
      <w:proofErr w:type="spellEnd"/>
      <w:r w:rsidRPr="00EA191B">
        <w:rPr>
          <w:noProof w:val="0"/>
        </w:rPr>
        <w:t xml:space="preserve"> queries </w:t>
      </w:r>
      <w:r w:rsidR="00557DA5" w:rsidRPr="00EA191B">
        <w:rPr>
          <w:noProof w:val="0"/>
        </w:rPr>
        <w:t xml:space="preserve">from the Register Stored Query </w:t>
      </w:r>
      <w:r w:rsidRPr="00EA191B">
        <w:rPr>
          <w:noProof w:val="0"/>
        </w:rPr>
        <w:t>[ITI-18]</w:t>
      </w:r>
      <w:r w:rsidR="00557DA5" w:rsidRPr="00EA191B">
        <w:rPr>
          <w:noProof w:val="0"/>
        </w:rPr>
        <w:t xml:space="preserve"> transaction</w:t>
      </w:r>
      <w:r w:rsidRPr="00EA191B">
        <w:rPr>
          <w:noProof w:val="0"/>
        </w:rPr>
        <w:t xml:space="preserve"> to determine folder status.</w:t>
      </w:r>
    </w:p>
    <w:p w14:paraId="6A81B2B1" w14:textId="77777777" w:rsidR="00921013" w:rsidRPr="006D1B5B" w:rsidRDefault="00921013" w:rsidP="00075C19">
      <w:pPr>
        <w:pStyle w:val="Titolo3"/>
        <w:numPr>
          <w:ilvl w:val="0"/>
          <w:numId w:val="0"/>
        </w:numPr>
        <w:rPr>
          <w:noProof w:val="0"/>
        </w:rPr>
      </w:pPr>
      <w:bookmarkStart w:id="47" w:name="_Toc486400041"/>
      <w:r w:rsidRPr="00EA191B">
        <w:rPr>
          <w:noProof w:val="0"/>
        </w:rPr>
        <w:t>26.2.3 Patient-Independent Subscription Option</w:t>
      </w:r>
      <w:bookmarkEnd w:id="47"/>
    </w:p>
    <w:p w14:paraId="0CB10DF7" w14:textId="77777777" w:rsidR="00921013" w:rsidRPr="00EA191B" w:rsidRDefault="00921013" w:rsidP="00921013">
      <w:pPr>
        <w:pStyle w:val="Corpotesto"/>
        <w:rPr>
          <w:noProof w:val="0"/>
        </w:rPr>
      </w:pPr>
      <w:r w:rsidRPr="00EA191B">
        <w:rPr>
          <w:noProof w:val="0"/>
        </w:rPr>
        <w:t xml:space="preserve">A Patient-Independent Subscription does not specify a </w:t>
      </w:r>
      <w:proofErr w:type="spellStart"/>
      <w:r w:rsidRPr="00EA191B">
        <w:rPr>
          <w:noProof w:val="0"/>
        </w:rPr>
        <w:t>patientId</w:t>
      </w:r>
      <w:proofErr w:type="spellEnd"/>
      <w:r w:rsidRPr="00EA191B">
        <w:rPr>
          <w:noProof w:val="0"/>
        </w:rPr>
        <w:t xml:space="preserve"> parameter. This type of subscription may be applied to </w:t>
      </w:r>
      <w:proofErr w:type="spellStart"/>
      <w:r w:rsidRPr="00EA191B">
        <w:rPr>
          <w:noProof w:val="0"/>
        </w:rPr>
        <w:t>DocumentEntry</w:t>
      </w:r>
      <w:proofErr w:type="spellEnd"/>
      <w:r w:rsidRPr="00EA191B">
        <w:rPr>
          <w:noProof w:val="0"/>
        </w:rPr>
        <w:t xml:space="preserve"> objects or </w:t>
      </w:r>
      <w:proofErr w:type="spellStart"/>
      <w:r w:rsidRPr="00EA191B">
        <w:rPr>
          <w:noProof w:val="0"/>
        </w:rPr>
        <w:t>SubmissionSets</w:t>
      </w:r>
      <w:proofErr w:type="spellEnd"/>
      <w:r w:rsidRPr="00EA191B">
        <w:rPr>
          <w:noProof w:val="0"/>
        </w:rPr>
        <w:t>.</w:t>
      </w:r>
    </w:p>
    <w:p w14:paraId="7F717227" w14:textId="77777777" w:rsidR="00921013" w:rsidRPr="00EA191B" w:rsidRDefault="00921013" w:rsidP="00921013">
      <w:pPr>
        <w:pStyle w:val="Corpotesto"/>
        <w:rPr>
          <w:noProof w:val="0"/>
        </w:rPr>
      </w:pPr>
      <w:r w:rsidRPr="00EA191B">
        <w:rPr>
          <w:noProof w:val="0"/>
        </w:rPr>
        <w:t xml:space="preserve">A Document Metadata Subscriber that supports this option shall be able to create patient-independent subscription filters. </w:t>
      </w:r>
    </w:p>
    <w:p w14:paraId="3E352F90" w14:textId="77777777" w:rsidR="00921013" w:rsidRPr="00EA191B" w:rsidRDefault="00921013" w:rsidP="00921013">
      <w:pPr>
        <w:pStyle w:val="Corpotesto"/>
        <w:rPr>
          <w:noProof w:val="0"/>
        </w:rPr>
      </w:pPr>
      <w:r w:rsidRPr="00EA191B">
        <w:rPr>
          <w:noProof w:val="0"/>
        </w:rPr>
        <w:t xml:space="preserve">A Document Metadata Notification Broker that supports this option shall be able to accept patient-independent subscriptions. </w:t>
      </w:r>
    </w:p>
    <w:p w14:paraId="04F8ACC9" w14:textId="30E57169" w:rsidR="00921013" w:rsidRPr="00EA191B" w:rsidRDefault="00921013" w:rsidP="00075C19">
      <w:pPr>
        <w:pStyle w:val="Corpotesto"/>
        <w:rPr>
          <w:noProof w:val="0"/>
          <w:u w:val="single"/>
        </w:rPr>
      </w:pPr>
      <w:r w:rsidRPr="00EA191B">
        <w:rPr>
          <w:noProof w:val="0"/>
        </w:rPr>
        <w:t>See ITI TF-2b:3.52.5.2.4 and</w:t>
      </w:r>
      <w:r w:rsidR="00E128F4" w:rsidRPr="00EA191B">
        <w:rPr>
          <w:noProof w:val="0"/>
        </w:rPr>
        <w:t xml:space="preserve"> </w:t>
      </w:r>
      <w:r w:rsidRPr="00EA191B">
        <w:rPr>
          <w:noProof w:val="0"/>
        </w:rPr>
        <w:t>3.52.5.2.5 for use cases related to patient-independent subscriptions.</w:t>
      </w:r>
    </w:p>
    <w:p w14:paraId="4E64B1A7" w14:textId="77777777" w:rsidR="00921013" w:rsidRPr="00EA191B" w:rsidRDefault="00921013" w:rsidP="00075C19">
      <w:pPr>
        <w:pStyle w:val="Corpotesto"/>
        <w:rPr>
          <w:noProof w:val="0"/>
        </w:rPr>
      </w:pPr>
    </w:p>
    <w:p w14:paraId="54C4A1FD" w14:textId="77777777" w:rsidR="00CA3D92" w:rsidRPr="00EA191B" w:rsidRDefault="00CA3D92" w:rsidP="00075C19">
      <w:pPr>
        <w:pStyle w:val="Corpotesto"/>
        <w:rPr>
          <w:noProof w:val="0"/>
        </w:rPr>
      </w:pPr>
    </w:p>
    <w:p w14:paraId="74161C3F" w14:textId="77777777" w:rsidR="00CA3D92" w:rsidRPr="00EA191B" w:rsidRDefault="00CA3D92" w:rsidP="00075C19">
      <w:pPr>
        <w:pStyle w:val="Corpotesto"/>
        <w:rPr>
          <w:noProof w:val="0"/>
        </w:rPr>
      </w:pPr>
    </w:p>
    <w:p w14:paraId="725EACF3" w14:textId="0FBC89DB" w:rsidR="00921013" w:rsidRPr="00EA191B" w:rsidRDefault="00921013" w:rsidP="006C1CFC">
      <w:pPr>
        <w:pStyle w:val="EditorInstructions"/>
        <w:rPr>
          <w:noProof w:val="0"/>
        </w:rPr>
      </w:pPr>
      <w:r w:rsidRPr="00EA191B">
        <w:rPr>
          <w:noProof w:val="0"/>
        </w:rPr>
        <w:lastRenderedPageBreak/>
        <w:t xml:space="preserve">Editor: apply the following changes to </w:t>
      </w:r>
      <w:r w:rsidR="00A873FD" w:rsidRPr="00EA191B">
        <w:rPr>
          <w:noProof w:val="0"/>
        </w:rPr>
        <w:t>Table</w:t>
      </w:r>
      <w:r w:rsidRPr="00EA191B">
        <w:rPr>
          <w:noProof w:val="0"/>
        </w:rPr>
        <w:t xml:space="preserve"> 26.3-1</w:t>
      </w:r>
    </w:p>
    <w:p w14:paraId="2D793755" w14:textId="77777777" w:rsidR="00921013" w:rsidRPr="00EA191B" w:rsidRDefault="00921013" w:rsidP="006D1B5B">
      <w:pPr>
        <w:pStyle w:val="TableTitle"/>
        <w:rPr>
          <w:noProof w:val="0"/>
        </w:rPr>
      </w:pPr>
      <w:r w:rsidRPr="00EA191B">
        <w:rPr>
          <w:noProof w:val="0"/>
        </w:rPr>
        <w:t>Table 26.3-1: DSUB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33"/>
        <w:gridCol w:w="1973"/>
        <w:gridCol w:w="2160"/>
      </w:tblGrid>
      <w:tr w:rsidR="00921013" w:rsidRPr="00EA191B" w14:paraId="7DCE95DF" w14:textId="77777777" w:rsidTr="00075C19">
        <w:trPr>
          <w:cantSplit/>
          <w:tblHeader/>
          <w:jc w:val="center"/>
        </w:trPr>
        <w:tc>
          <w:tcPr>
            <w:tcW w:w="2333" w:type="dxa"/>
            <w:shd w:val="pct15" w:color="auto" w:fill="FFFFFF"/>
          </w:tcPr>
          <w:p w14:paraId="1E4C74B9" w14:textId="77777777" w:rsidR="00921013" w:rsidRPr="00EA191B" w:rsidRDefault="00921013" w:rsidP="002C2C4B">
            <w:pPr>
              <w:pStyle w:val="TableEntryHeader"/>
              <w:rPr>
                <w:noProof w:val="0"/>
              </w:rPr>
            </w:pPr>
            <w:r w:rsidRPr="00EA191B">
              <w:rPr>
                <w:noProof w:val="0"/>
              </w:rPr>
              <w:t>DSUB Actor</w:t>
            </w:r>
          </w:p>
        </w:tc>
        <w:tc>
          <w:tcPr>
            <w:tcW w:w="1973" w:type="dxa"/>
            <w:shd w:val="pct15" w:color="auto" w:fill="FFFFFF"/>
          </w:tcPr>
          <w:p w14:paraId="7626A390" w14:textId="77777777" w:rsidR="00921013" w:rsidRPr="00EA191B" w:rsidRDefault="00921013" w:rsidP="002C2C4B">
            <w:pPr>
              <w:pStyle w:val="TableEntryHeader"/>
              <w:rPr>
                <w:noProof w:val="0"/>
              </w:rPr>
            </w:pPr>
            <w:r w:rsidRPr="00EA191B">
              <w:rPr>
                <w:noProof w:val="0"/>
              </w:rPr>
              <w:t>Profile/Actor to be grouped with</w:t>
            </w:r>
          </w:p>
        </w:tc>
        <w:tc>
          <w:tcPr>
            <w:tcW w:w="2160" w:type="dxa"/>
            <w:shd w:val="pct15" w:color="auto" w:fill="FFFFFF"/>
          </w:tcPr>
          <w:p w14:paraId="435DBAA8" w14:textId="77777777" w:rsidR="00921013" w:rsidRPr="00EA191B" w:rsidRDefault="00921013" w:rsidP="002C2C4B">
            <w:pPr>
              <w:pStyle w:val="TableEntryHeader"/>
              <w:rPr>
                <w:noProof w:val="0"/>
              </w:rPr>
            </w:pPr>
            <w:r w:rsidRPr="00EA191B">
              <w:rPr>
                <w:noProof w:val="0"/>
              </w:rPr>
              <w:t>Reference</w:t>
            </w:r>
          </w:p>
        </w:tc>
      </w:tr>
      <w:tr w:rsidR="00921013" w:rsidRPr="00EA191B" w14:paraId="3C4EE2A6" w14:textId="77777777" w:rsidTr="00075C19">
        <w:trPr>
          <w:cantSplit/>
          <w:trHeight w:val="332"/>
          <w:jc w:val="center"/>
        </w:trPr>
        <w:tc>
          <w:tcPr>
            <w:tcW w:w="2333" w:type="dxa"/>
            <w:vMerge w:val="restart"/>
          </w:tcPr>
          <w:p w14:paraId="795879DA" w14:textId="77777777" w:rsidR="00921013" w:rsidRPr="00EA191B" w:rsidRDefault="00921013" w:rsidP="002C2C4B">
            <w:pPr>
              <w:pStyle w:val="TableEntry"/>
              <w:rPr>
                <w:noProof w:val="0"/>
              </w:rPr>
            </w:pPr>
            <w:r w:rsidRPr="00EA191B">
              <w:rPr>
                <w:noProof w:val="0"/>
              </w:rPr>
              <w:t>Document Metadata Notification Broker</w:t>
            </w:r>
          </w:p>
        </w:tc>
        <w:tc>
          <w:tcPr>
            <w:tcW w:w="1973" w:type="dxa"/>
          </w:tcPr>
          <w:p w14:paraId="5247AB7C" w14:textId="77777777" w:rsidR="00921013" w:rsidRPr="00EA191B" w:rsidRDefault="00921013" w:rsidP="002C2C4B">
            <w:pPr>
              <w:pStyle w:val="TableEntry"/>
              <w:rPr>
                <w:noProof w:val="0"/>
              </w:rPr>
            </w:pPr>
            <w:r w:rsidRPr="00EA191B">
              <w:rPr>
                <w:noProof w:val="0"/>
              </w:rPr>
              <w:t>ATNA / Secure Node or Secure Application</w:t>
            </w:r>
          </w:p>
        </w:tc>
        <w:tc>
          <w:tcPr>
            <w:tcW w:w="2160" w:type="dxa"/>
          </w:tcPr>
          <w:p w14:paraId="228AA7AA" w14:textId="77777777" w:rsidR="00921013" w:rsidRPr="00EA191B" w:rsidRDefault="00921013" w:rsidP="002C2C4B">
            <w:pPr>
              <w:pStyle w:val="TableEntry"/>
              <w:rPr>
                <w:noProof w:val="0"/>
              </w:rPr>
            </w:pPr>
            <w:r w:rsidRPr="00EA191B">
              <w:rPr>
                <w:noProof w:val="0"/>
              </w:rPr>
              <w:t>ITI TF-1:9.4</w:t>
            </w:r>
          </w:p>
        </w:tc>
      </w:tr>
      <w:tr w:rsidR="00921013" w:rsidRPr="00EA191B" w14:paraId="7487EBF8" w14:textId="77777777" w:rsidTr="00075C19">
        <w:trPr>
          <w:cantSplit/>
          <w:trHeight w:val="332"/>
          <w:jc w:val="center"/>
        </w:trPr>
        <w:tc>
          <w:tcPr>
            <w:tcW w:w="2333" w:type="dxa"/>
            <w:vMerge/>
          </w:tcPr>
          <w:p w14:paraId="3959D57E" w14:textId="77777777" w:rsidR="00921013" w:rsidRPr="00EA191B" w:rsidRDefault="00921013" w:rsidP="002C2C4B">
            <w:pPr>
              <w:pStyle w:val="TableEntry"/>
              <w:rPr>
                <w:noProof w:val="0"/>
              </w:rPr>
            </w:pPr>
          </w:p>
        </w:tc>
        <w:tc>
          <w:tcPr>
            <w:tcW w:w="1973" w:type="dxa"/>
          </w:tcPr>
          <w:p w14:paraId="46601EC9" w14:textId="77777777" w:rsidR="00921013" w:rsidRPr="00EA191B" w:rsidRDefault="00921013" w:rsidP="002C2C4B">
            <w:pPr>
              <w:pStyle w:val="TableEntry"/>
              <w:rPr>
                <w:noProof w:val="0"/>
              </w:rPr>
            </w:pPr>
            <w:r w:rsidRPr="00EA191B">
              <w:rPr>
                <w:noProof w:val="0"/>
              </w:rPr>
              <w:t>CT / Time Client</w:t>
            </w:r>
          </w:p>
        </w:tc>
        <w:tc>
          <w:tcPr>
            <w:tcW w:w="2160" w:type="dxa"/>
          </w:tcPr>
          <w:p w14:paraId="7089E0F4" w14:textId="77777777" w:rsidR="00921013" w:rsidRPr="00EA191B" w:rsidRDefault="00921013" w:rsidP="002C2C4B">
            <w:pPr>
              <w:pStyle w:val="TableEntry"/>
              <w:rPr>
                <w:noProof w:val="0"/>
              </w:rPr>
            </w:pPr>
            <w:r w:rsidRPr="00EA191B">
              <w:rPr>
                <w:noProof w:val="0"/>
              </w:rPr>
              <w:t>ITI TF-1:7.1</w:t>
            </w:r>
          </w:p>
        </w:tc>
      </w:tr>
      <w:tr w:rsidR="00921013" w:rsidRPr="00EA191B" w14:paraId="023F325B" w14:textId="77777777" w:rsidTr="00075C19">
        <w:trPr>
          <w:cantSplit/>
          <w:trHeight w:val="332"/>
          <w:jc w:val="center"/>
        </w:trPr>
        <w:tc>
          <w:tcPr>
            <w:tcW w:w="2333" w:type="dxa"/>
            <w:vMerge w:val="restart"/>
          </w:tcPr>
          <w:p w14:paraId="1D7488B3" w14:textId="77777777" w:rsidR="00921013" w:rsidRPr="00EA191B" w:rsidRDefault="00921013" w:rsidP="002C2C4B">
            <w:pPr>
              <w:pStyle w:val="TableEntry"/>
              <w:rPr>
                <w:noProof w:val="0"/>
              </w:rPr>
            </w:pPr>
            <w:r w:rsidRPr="00EA191B">
              <w:rPr>
                <w:noProof w:val="0"/>
              </w:rPr>
              <w:t>Document Metadata Subscriber</w:t>
            </w:r>
          </w:p>
        </w:tc>
        <w:tc>
          <w:tcPr>
            <w:tcW w:w="1973" w:type="dxa"/>
          </w:tcPr>
          <w:p w14:paraId="1AACFB65" w14:textId="77777777" w:rsidR="00921013" w:rsidRPr="00EA191B" w:rsidRDefault="00921013" w:rsidP="002C2C4B">
            <w:pPr>
              <w:pStyle w:val="TableEntry"/>
              <w:rPr>
                <w:noProof w:val="0"/>
              </w:rPr>
            </w:pPr>
            <w:r w:rsidRPr="00EA191B">
              <w:rPr>
                <w:noProof w:val="0"/>
              </w:rPr>
              <w:t>ATNA / Secure Node or Secure Application</w:t>
            </w:r>
          </w:p>
        </w:tc>
        <w:tc>
          <w:tcPr>
            <w:tcW w:w="2160" w:type="dxa"/>
          </w:tcPr>
          <w:p w14:paraId="7935064A" w14:textId="77777777" w:rsidR="00921013" w:rsidRPr="00EA191B" w:rsidRDefault="00921013" w:rsidP="002C2C4B">
            <w:pPr>
              <w:pStyle w:val="TableEntry"/>
              <w:rPr>
                <w:noProof w:val="0"/>
              </w:rPr>
            </w:pPr>
            <w:r w:rsidRPr="00EA191B">
              <w:rPr>
                <w:noProof w:val="0"/>
              </w:rPr>
              <w:t>ITI TF-1:9.4</w:t>
            </w:r>
          </w:p>
        </w:tc>
      </w:tr>
      <w:tr w:rsidR="00921013" w:rsidRPr="00EA191B" w14:paraId="363405E9" w14:textId="77777777" w:rsidTr="00075C19">
        <w:trPr>
          <w:cantSplit/>
          <w:trHeight w:val="332"/>
          <w:jc w:val="center"/>
        </w:trPr>
        <w:tc>
          <w:tcPr>
            <w:tcW w:w="2333" w:type="dxa"/>
            <w:vMerge/>
          </w:tcPr>
          <w:p w14:paraId="4D7B8F12" w14:textId="77777777" w:rsidR="00921013" w:rsidRPr="00EA191B" w:rsidRDefault="00921013" w:rsidP="002C2C4B">
            <w:pPr>
              <w:pStyle w:val="TableEntry"/>
              <w:rPr>
                <w:noProof w:val="0"/>
              </w:rPr>
            </w:pPr>
          </w:p>
        </w:tc>
        <w:tc>
          <w:tcPr>
            <w:tcW w:w="1973" w:type="dxa"/>
          </w:tcPr>
          <w:p w14:paraId="182C805B" w14:textId="77777777" w:rsidR="00921013" w:rsidRPr="00EA191B" w:rsidRDefault="00921013" w:rsidP="002C2C4B">
            <w:pPr>
              <w:pStyle w:val="TableEntry"/>
              <w:rPr>
                <w:noProof w:val="0"/>
              </w:rPr>
            </w:pPr>
            <w:r w:rsidRPr="00EA191B">
              <w:rPr>
                <w:noProof w:val="0"/>
              </w:rPr>
              <w:t>CT / Time Client</w:t>
            </w:r>
          </w:p>
        </w:tc>
        <w:tc>
          <w:tcPr>
            <w:tcW w:w="2160" w:type="dxa"/>
          </w:tcPr>
          <w:p w14:paraId="7E44F33A" w14:textId="77777777" w:rsidR="00921013" w:rsidRPr="00EA191B" w:rsidRDefault="00921013" w:rsidP="002C2C4B">
            <w:pPr>
              <w:pStyle w:val="TableEntry"/>
              <w:rPr>
                <w:noProof w:val="0"/>
              </w:rPr>
            </w:pPr>
            <w:r w:rsidRPr="00EA191B">
              <w:rPr>
                <w:noProof w:val="0"/>
              </w:rPr>
              <w:t>ITI TF-1:7.1</w:t>
            </w:r>
          </w:p>
        </w:tc>
      </w:tr>
      <w:tr w:rsidR="00921013" w:rsidRPr="00EA191B" w14:paraId="3F0B9735" w14:textId="77777777" w:rsidTr="00075C19">
        <w:trPr>
          <w:cantSplit/>
          <w:trHeight w:val="332"/>
          <w:jc w:val="center"/>
        </w:trPr>
        <w:tc>
          <w:tcPr>
            <w:tcW w:w="2333" w:type="dxa"/>
            <w:vMerge w:val="restart"/>
          </w:tcPr>
          <w:p w14:paraId="04D38FA5" w14:textId="77777777" w:rsidR="00921013" w:rsidRPr="00EA191B" w:rsidRDefault="00921013" w:rsidP="002C2C4B">
            <w:pPr>
              <w:pStyle w:val="TableEntry"/>
              <w:rPr>
                <w:noProof w:val="0"/>
              </w:rPr>
            </w:pPr>
            <w:r w:rsidRPr="00EA191B">
              <w:rPr>
                <w:noProof w:val="0"/>
              </w:rPr>
              <w:t>Document Metadata Publisher</w:t>
            </w:r>
          </w:p>
        </w:tc>
        <w:tc>
          <w:tcPr>
            <w:tcW w:w="1973" w:type="dxa"/>
          </w:tcPr>
          <w:p w14:paraId="433A51CE" w14:textId="77777777" w:rsidR="00921013" w:rsidRPr="00EA191B" w:rsidRDefault="00921013" w:rsidP="002C2C4B">
            <w:pPr>
              <w:pStyle w:val="TableEntry"/>
              <w:rPr>
                <w:noProof w:val="0"/>
              </w:rPr>
            </w:pPr>
            <w:r w:rsidRPr="00EA191B">
              <w:rPr>
                <w:noProof w:val="0"/>
              </w:rPr>
              <w:t>ATNA / Secure Node or Secure Application</w:t>
            </w:r>
          </w:p>
        </w:tc>
        <w:tc>
          <w:tcPr>
            <w:tcW w:w="2160" w:type="dxa"/>
          </w:tcPr>
          <w:p w14:paraId="2F6133C3" w14:textId="77777777" w:rsidR="00921013" w:rsidRPr="00EA191B" w:rsidRDefault="00921013" w:rsidP="002C2C4B">
            <w:pPr>
              <w:pStyle w:val="TableEntry"/>
              <w:rPr>
                <w:noProof w:val="0"/>
              </w:rPr>
            </w:pPr>
            <w:r w:rsidRPr="00EA191B">
              <w:rPr>
                <w:noProof w:val="0"/>
              </w:rPr>
              <w:t>ITI TF-1:9.4</w:t>
            </w:r>
          </w:p>
        </w:tc>
      </w:tr>
      <w:tr w:rsidR="00921013" w:rsidRPr="00EA191B" w14:paraId="45A60493" w14:textId="77777777" w:rsidTr="00075C19">
        <w:trPr>
          <w:cantSplit/>
          <w:trHeight w:val="332"/>
          <w:jc w:val="center"/>
        </w:trPr>
        <w:tc>
          <w:tcPr>
            <w:tcW w:w="2333" w:type="dxa"/>
            <w:vMerge/>
          </w:tcPr>
          <w:p w14:paraId="3AB49E27" w14:textId="77777777" w:rsidR="00921013" w:rsidRPr="00EA191B" w:rsidRDefault="00921013" w:rsidP="002C2C4B">
            <w:pPr>
              <w:pStyle w:val="TableEntry"/>
              <w:ind w:left="0"/>
              <w:rPr>
                <w:noProof w:val="0"/>
              </w:rPr>
            </w:pPr>
          </w:p>
        </w:tc>
        <w:tc>
          <w:tcPr>
            <w:tcW w:w="1973" w:type="dxa"/>
          </w:tcPr>
          <w:p w14:paraId="3E240619" w14:textId="77777777" w:rsidR="00921013" w:rsidRPr="00EA191B" w:rsidRDefault="00921013" w:rsidP="002C2C4B">
            <w:pPr>
              <w:pStyle w:val="TableEntry"/>
              <w:rPr>
                <w:noProof w:val="0"/>
              </w:rPr>
            </w:pPr>
            <w:r w:rsidRPr="00EA191B">
              <w:rPr>
                <w:noProof w:val="0"/>
              </w:rPr>
              <w:t>CT / Time Client</w:t>
            </w:r>
          </w:p>
        </w:tc>
        <w:tc>
          <w:tcPr>
            <w:tcW w:w="2160" w:type="dxa"/>
          </w:tcPr>
          <w:p w14:paraId="070AD550" w14:textId="77777777" w:rsidR="00921013" w:rsidRPr="00EA191B" w:rsidRDefault="00921013" w:rsidP="002C2C4B">
            <w:pPr>
              <w:pStyle w:val="TableEntry"/>
              <w:rPr>
                <w:noProof w:val="0"/>
              </w:rPr>
            </w:pPr>
            <w:r w:rsidRPr="00EA191B">
              <w:rPr>
                <w:noProof w:val="0"/>
              </w:rPr>
              <w:t>ITI TF-1:7.1</w:t>
            </w:r>
          </w:p>
        </w:tc>
      </w:tr>
      <w:tr w:rsidR="001A686F" w:rsidRPr="00EA191B" w14:paraId="39859B87" w14:textId="77777777" w:rsidTr="00075C19">
        <w:trPr>
          <w:cantSplit/>
          <w:trHeight w:val="332"/>
          <w:jc w:val="center"/>
        </w:trPr>
        <w:tc>
          <w:tcPr>
            <w:tcW w:w="2333" w:type="dxa"/>
            <w:vMerge w:val="restart"/>
          </w:tcPr>
          <w:p w14:paraId="0D0A632E" w14:textId="77777777" w:rsidR="001A686F" w:rsidRPr="00EA191B" w:rsidRDefault="001A686F" w:rsidP="002C2C4B">
            <w:pPr>
              <w:pStyle w:val="TableEntry"/>
              <w:rPr>
                <w:noProof w:val="0"/>
              </w:rPr>
            </w:pPr>
            <w:r w:rsidRPr="00EA191B">
              <w:rPr>
                <w:noProof w:val="0"/>
              </w:rPr>
              <w:t>Document Metadata Notification Recipient</w:t>
            </w:r>
          </w:p>
        </w:tc>
        <w:tc>
          <w:tcPr>
            <w:tcW w:w="1973" w:type="dxa"/>
          </w:tcPr>
          <w:p w14:paraId="628BA524" w14:textId="77777777" w:rsidR="001A686F" w:rsidRPr="00EA191B" w:rsidRDefault="001A686F" w:rsidP="002C2C4B">
            <w:pPr>
              <w:pStyle w:val="TableEntry"/>
              <w:rPr>
                <w:noProof w:val="0"/>
              </w:rPr>
            </w:pPr>
            <w:r w:rsidRPr="00EA191B">
              <w:rPr>
                <w:noProof w:val="0"/>
              </w:rPr>
              <w:t>ATNA / Secure Node or Secure Application</w:t>
            </w:r>
          </w:p>
        </w:tc>
        <w:tc>
          <w:tcPr>
            <w:tcW w:w="2160" w:type="dxa"/>
          </w:tcPr>
          <w:p w14:paraId="224B3038" w14:textId="77777777" w:rsidR="001A686F" w:rsidRPr="00EA191B" w:rsidRDefault="001A686F" w:rsidP="002C2C4B">
            <w:pPr>
              <w:pStyle w:val="TableEntry"/>
              <w:rPr>
                <w:noProof w:val="0"/>
              </w:rPr>
            </w:pPr>
            <w:r w:rsidRPr="00EA191B">
              <w:rPr>
                <w:noProof w:val="0"/>
              </w:rPr>
              <w:t>ITI TF-1:9.4</w:t>
            </w:r>
          </w:p>
        </w:tc>
      </w:tr>
      <w:tr w:rsidR="001A686F" w:rsidRPr="00EA191B" w14:paraId="327AF131" w14:textId="77777777" w:rsidTr="00075C19">
        <w:trPr>
          <w:cantSplit/>
          <w:trHeight w:val="332"/>
          <w:jc w:val="center"/>
        </w:trPr>
        <w:tc>
          <w:tcPr>
            <w:tcW w:w="2333" w:type="dxa"/>
            <w:vMerge/>
          </w:tcPr>
          <w:p w14:paraId="55AC52F2" w14:textId="77777777" w:rsidR="001A686F" w:rsidRPr="00EA191B" w:rsidRDefault="001A686F" w:rsidP="002C2C4B">
            <w:pPr>
              <w:pStyle w:val="TableEntry"/>
              <w:rPr>
                <w:noProof w:val="0"/>
              </w:rPr>
            </w:pPr>
          </w:p>
        </w:tc>
        <w:tc>
          <w:tcPr>
            <w:tcW w:w="1973" w:type="dxa"/>
          </w:tcPr>
          <w:p w14:paraId="4EF70400" w14:textId="77777777" w:rsidR="001A686F" w:rsidRPr="00EA191B" w:rsidRDefault="001A686F" w:rsidP="002C2C4B">
            <w:pPr>
              <w:pStyle w:val="TableEntry"/>
              <w:rPr>
                <w:noProof w:val="0"/>
              </w:rPr>
            </w:pPr>
            <w:r w:rsidRPr="00EA191B">
              <w:rPr>
                <w:noProof w:val="0"/>
              </w:rPr>
              <w:t>CT / Time Client</w:t>
            </w:r>
          </w:p>
        </w:tc>
        <w:tc>
          <w:tcPr>
            <w:tcW w:w="2160" w:type="dxa"/>
          </w:tcPr>
          <w:p w14:paraId="75615807" w14:textId="77777777" w:rsidR="001A686F" w:rsidRPr="00EA191B" w:rsidRDefault="001A686F" w:rsidP="002C2C4B">
            <w:pPr>
              <w:pStyle w:val="TableEntry"/>
              <w:rPr>
                <w:noProof w:val="0"/>
              </w:rPr>
            </w:pPr>
            <w:r w:rsidRPr="00EA191B">
              <w:rPr>
                <w:noProof w:val="0"/>
              </w:rPr>
              <w:t>ITI TF-1:7.1</w:t>
            </w:r>
          </w:p>
        </w:tc>
      </w:tr>
      <w:tr w:rsidR="00921013" w:rsidRPr="00EA191B" w14:paraId="79A914BA" w14:textId="77777777" w:rsidTr="00075C19">
        <w:trPr>
          <w:cantSplit/>
          <w:trHeight w:val="332"/>
          <w:jc w:val="center"/>
        </w:trPr>
        <w:tc>
          <w:tcPr>
            <w:tcW w:w="2333" w:type="dxa"/>
          </w:tcPr>
          <w:p w14:paraId="3183A6F7" w14:textId="77777777" w:rsidR="00921013" w:rsidRPr="00EA191B" w:rsidRDefault="00921013" w:rsidP="002C2C4B">
            <w:pPr>
              <w:pStyle w:val="TableEntry"/>
              <w:rPr>
                <w:b/>
                <w:noProof w:val="0"/>
                <w:u w:val="single"/>
              </w:rPr>
            </w:pPr>
            <w:r w:rsidRPr="00EA191B">
              <w:rPr>
                <w:b/>
                <w:noProof w:val="0"/>
                <w:u w:val="single"/>
              </w:rPr>
              <w:t>Notification Pull Point</w:t>
            </w:r>
          </w:p>
        </w:tc>
        <w:tc>
          <w:tcPr>
            <w:tcW w:w="1973" w:type="dxa"/>
          </w:tcPr>
          <w:p w14:paraId="22A9141E" w14:textId="77777777" w:rsidR="00921013" w:rsidRPr="00296DAF" w:rsidRDefault="00921013" w:rsidP="002C2C4B">
            <w:pPr>
              <w:pStyle w:val="TableEntry"/>
              <w:rPr>
                <w:b/>
                <w:noProof w:val="0"/>
                <w:u w:val="single"/>
                <w:lang w:val="it-IT"/>
              </w:rPr>
            </w:pPr>
            <w:r w:rsidRPr="00296DAF">
              <w:rPr>
                <w:b/>
                <w:noProof w:val="0"/>
                <w:u w:val="single"/>
                <w:lang w:val="it-IT"/>
              </w:rPr>
              <w:t xml:space="preserve">DSUB / </w:t>
            </w:r>
            <w:proofErr w:type="spellStart"/>
            <w:r w:rsidRPr="00296DAF">
              <w:rPr>
                <w:b/>
                <w:noProof w:val="0"/>
                <w:u w:val="single"/>
                <w:lang w:val="it-IT"/>
              </w:rPr>
              <w:t>Document</w:t>
            </w:r>
            <w:proofErr w:type="spellEnd"/>
            <w:r w:rsidRPr="00296DAF">
              <w:rPr>
                <w:b/>
                <w:noProof w:val="0"/>
                <w:u w:val="single"/>
                <w:lang w:val="it-IT"/>
              </w:rPr>
              <w:t xml:space="preserve"> Metadata Notification </w:t>
            </w:r>
            <w:proofErr w:type="spellStart"/>
            <w:r w:rsidRPr="00296DAF">
              <w:rPr>
                <w:b/>
                <w:noProof w:val="0"/>
                <w:u w:val="single"/>
                <w:lang w:val="it-IT"/>
              </w:rPr>
              <w:t>Recipient</w:t>
            </w:r>
            <w:proofErr w:type="spellEnd"/>
          </w:p>
        </w:tc>
        <w:tc>
          <w:tcPr>
            <w:tcW w:w="2160" w:type="dxa"/>
          </w:tcPr>
          <w:p w14:paraId="4B759A31" w14:textId="77777777" w:rsidR="00921013" w:rsidRPr="00EA191B" w:rsidRDefault="00921013" w:rsidP="002C2C4B">
            <w:pPr>
              <w:pStyle w:val="TableEntry"/>
              <w:rPr>
                <w:b/>
                <w:noProof w:val="0"/>
                <w:u w:val="single"/>
              </w:rPr>
            </w:pPr>
            <w:r w:rsidRPr="00EA191B">
              <w:rPr>
                <w:b/>
                <w:noProof w:val="0"/>
                <w:u w:val="single"/>
              </w:rPr>
              <w:t>ITI TF-1:26.1</w:t>
            </w:r>
          </w:p>
        </w:tc>
      </w:tr>
      <w:tr w:rsidR="00921013" w:rsidRPr="00EA191B" w14:paraId="6E80630C" w14:textId="77777777" w:rsidTr="00075C19">
        <w:trPr>
          <w:cantSplit/>
          <w:trHeight w:val="332"/>
          <w:jc w:val="center"/>
        </w:trPr>
        <w:tc>
          <w:tcPr>
            <w:tcW w:w="2333" w:type="dxa"/>
          </w:tcPr>
          <w:p w14:paraId="668D15FC" w14:textId="77777777" w:rsidR="00921013" w:rsidRPr="00EA191B" w:rsidRDefault="00921013" w:rsidP="002C2C4B">
            <w:pPr>
              <w:pStyle w:val="TableEntry"/>
              <w:rPr>
                <w:b/>
                <w:noProof w:val="0"/>
                <w:u w:val="single"/>
              </w:rPr>
            </w:pPr>
            <w:r w:rsidRPr="00EA191B">
              <w:rPr>
                <w:b/>
                <w:noProof w:val="0"/>
                <w:u w:val="single"/>
              </w:rPr>
              <w:t>Notification Puller</w:t>
            </w:r>
          </w:p>
        </w:tc>
        <w:tc>
          <w:tcPr>
            <w:tcW w:w="1973" w:type="dxa"/>
          </w:tcPr>
          <w:p w14:paraId="4D914C79" w14:textId="77777777" w:rsidR="00921013" w:rsidRPr="00EA191B" w:rsidRDefault="00921013" w:rsidP="002C2C4B">
            <w:pPr>
              <w:pStyle w:val="TableEntry"/>
              <w:rPr>
                <w:b/>
                <w:noProof w:val="0"/>
                <w:u w:val="single"/>
              </w:rPr>
            </w:pPr>
            <w:r w:rsidRPr="00EA191B">
              <w:rPr>
                <w:b/>
                <w:noProof w:val="0"/>
                <w:u w:val="single"/>
              </w:rPr>
              <w:t>DSUB / Document Metadata Subscriber</w:t>
            </w:r>
          </w:p>
        </w:tc>
        <w:tc>
          <w:tcPr>
            <w:tcW w:w="2160" w:type="dxa"/>
          </w:tcPr>
          <w:p w14:paraId="5A2F9552" w14:textId="77777777" w:rsidR="00921013" w:rsidRPr="00EA191B" w:rsidRDefault="00921013" w:rsidP="002C2C4B">
            <w:pPr>
              <w:pStyle w:val="TableEntry"/>
              <w:rPr>
                <w:b/>
                <w:noProof w:val="0"/>
                <w:u w:val="single"/>
              </w:rPr>
            </w:pPr>
            <w:r w:rsidRPr="00EA191B">
              <w:rPr>
                <w:b/>
                <w:noProof w:val="0"/>
                <w:u w:val="single"/>
              </w:rPr>
              <w:t>ITI TF-1:26.1</w:t>
            </w:r>
          </w:p>
        </w:tc>
      </w:tr>
    </w:tbl>
    <w:p w14:paraId="20E3FB1D" w14:textId="77777777" w:rsidR="00193558" w:rsidRPr="00EA191B" w:rsidRDefault="00193558" w:rsidP="00075C19">
      <w:pPr>
        <w:pStyle w:val="Corpotesto"/>
        <w:rPr>
          <w:noProof w:val="0"/>
        </w:rPr>
      </w:pPr>
    </w:p>
    <w:p w14:paraId="69C6A8FD" w14:textId="41CFBB82" w:rsidR="00506573" w:rsidRPr="00EA191B" w:rsidRDefault="00506573" w:rsidP="006C1CFC">
      <w:pPr>
        <w:pStyle w:val="EditorInstructions"/>
        <w:rPr>
          <w:noProof w:val="0"/>
        </w:rPr>
      </w:pPr>
      <w:r w:rsidRPr="00EA191B">
        <w:rPr>
          <w:noProof w:val="0"/>
        </w:rPr>
        <w:t xml:space="preserve">Editor: make the following changes to </w:t>
      </w:r>
      <w:r w:rsidR="00A873FD" w:rsidRPr="00EA191B">
        <w:rPr>
          <w:noProof w:val="0"/>
        </w:rPr>
        <w:t>Section</w:t>
      </w:r>
      <w:r w:rsidRPr="00EA191B">
        <w:rPr>
          <w:noProof w:val="0"/>
        </w:rPr>
        <w:t xml:space="preserve"> 26.4.1</w:t>
      </w:r>
    </w:p>
    <w:p w14:paraId="65253936" w14:textId="77777777" w:rsidR="00193558" w:rsidRPr="00EA191B" w:rsidRDefault="00193558" w:rsidP="00075C19">
      <w:pPr>
        <w:pStyle w:val="Corpotesto"/>
        <w:rPr>
          <w:noProof w:val="0"/>
        </w:rPr>
      </w:pPr>
    </w:p>
    <w:p w14:paraId="55D9A2B7" w14:textId="77777777" w:rsidR="00506573" w:rsidRPr="00EA191B" w:rsidRDefault="00506573" w:rsidP="00506573">
      <w:pPr>
        <w:pStyle w:val="Titolo3"/>
        <w:keepNext w:val="0"/>
        <w:numPr>
          <w:ilvl w:val="0"/>
          <w:numId w:val="0"/>
        </w:numPr>
        <w:rPr>
          <w:bCs/>
          <w:noProof w:val="0"/>
        </w:rPr>
      </w:pPr>
      <w:bookmarkStart w:id="48" w:name="_Toc363802983"/>
      <w:bookmarkStart w:id="49" w:name="_Toc428454131"/>
      <w:bookmarkStart w:id="50" w:name="_Toc486400042"/>
      <w:r w:rsidRPr="00EA191B">
        <w:rPr>
          <w:bCs/>
          <w:noProof w:val="0"/>
        </w:rPr>
        <w:t>26.4.1 Concepts</w:t>
      </w:r>
      <w:bookmarkEnd w:id="48"/>
      <w:bookmarkEnd w:id="49"/>
      <w:bookmarkEnd w:id="50"/>
    </w:p>
    <w:p w14:paraId="1944275E" w14:textId="77777777" w:rsidR="00506573" w:rsidRPr="00EA191B" w:rsidRDefault="00506573" w:rsidP="00506573">
      <w:pPr>
        <w:pStyle w:val="Corpotesto"/>
        <w:rPr>
          <w:noProof w:val="0"/>
        </w:rPr>
      </w:pPr>
      <w:r w:rsidRPr="00EA191B">
        <w:rPr>
          <w:noProof w:val="0"/>
        </w:rPr>
        <w:t xml:space="preserve">This profile describes the use of subscription and notification mechanisms for use within an XDS Affinity Domain and across communities. The subscription allows for the matching of metadata during the publication of a new document for a given patient, and results in the delivery of a notification. </w:t>
      </w:r>
    </w:p>
    <w:p w14:paraId="66A6EF4D" w14:textId="77777777" w:rsidR="00506573" w:rsidRPr="00EA191B" w:rsidRDefault="00506573" w:rsidP="00506573">
      <w:pPr>
        <w:pStyle w:val="Corpotesto"/>
        <w:rPr>
          <w:noProof w:val="0"/>
        </w:rPr>
      </w:pPr>
      <w:r w:rsidRPr="00EA191B">
        <w:rPr>
          <w:noProof w:val="0"/>
        </w:rPr>
        <w:t>If a system can implement the Document Metadata Notification Recipient, it can be directly notified using a push-style method.</w:t>
      </w:r>
    </w:p>
    <w:p w14:paraId="2D3758FB" w14:textId="77777777" w:rsidR="00506573" w:rsidRPr="00EA191B" w:rsidRDefault="00506573" w:rsidP="00506573">
      <w:pPr>
        <w:pStyle w:val="Corpotesto"/>
        <w:rPr>
          <w:b/>
          <w:noProof w:val="0"/>
          <w:u w:val="single"/>
        </w:rPr>
      </w:pPr>
      <w:r w:rsidRPr="00EA191B">
        <w:rPr>
          <w:b/>
          <w:noProof w:val="0"/>
          <w:u w:val="single"/>
        </w:rPr>
        <w:t>In other scenarios, a system that cannot be notified using the push-style delivery approach implements the pull-style approach because, for example,</w:t>
      </w:r>
    </w:p>
    <w:p w14:paraId="3F5D6043" w14:textId="77777777" w:rsidR="00506573" w:rsidRPr="00EA191B" w:rsidRDefault="00506573" w:rsidP="00506573">
      <w:pPr>
        <w:pStyle w:val="Puntoelenco2"/>
        <w:rPr>
          <w:b/>
          <w:u w:val="single"/>
        </w:rPr>
      </w:pPr>
      <w:r w:rsidRPr="00EA191B">
        <w:rPr>
          <w:b/>
          <w:u w:val="single"/>
        </w:rPr>
        <w:t xml:space="preserve">a system that receives notifications is behind a firewall </w:t>
      </w:r>
    </w:p>
    <w:p w14:paraId="7C42C453" w14:textId="77777777" w:rsidR="00506573" w:rsidRPr="00EA191B" w:rsidRDefault="00506573" w:rsidP="00506573">
      <w:pPr>
        <w:pStyle w:val="Puntoelenco2"/>
        <w:rPr>
          <w:b/>
          <w:u w:val="single"/>
        </w:rPr>
      </w:pPr>
      <w:r w:rsidRPr="00EA191B">
        <w:rPr>
          <w:b/>
          <w:u w:val="single"/>
        </w:rPr>
        <w:lastRenderedPageBreak/>
        <w:t xml:space="preserve">a system is unable or unwilling to provide an endpoint to which the Document Metadata Notification Broker can send notifications. </w:t>
      </w:r>
    </w:p>
    <w:p w14:paraId="2872AA20" w14:textId="77777777" w:rsidR="00506573" w:rsidRPr="00EA191B" w:rsidRDefault="00506573" w:rsidP="00506573">
      <w:pPr>
        <w:pStyle w:val="Puntoelenco2"/>
        <w:rPr>
          <w:b/>
          <w:u w:val="single"/>
        </w:rPr>
      </w:pPr>
      <w:r w:rsidRPr="00EA191B">
        <w:rPr>
          <w:b/>
          <w:u w:val="single"/>
        </w:rPr>
        <w:t xml:space="preserve">a system doesn’t want to be notified at unpredictable times but rather at a time of its own choosing. </w:t>
      </w:r>
    </w:p>
    <w:p w14:paraId="51F55EC6" w14:textId="2C4EE9A5" w:rsidR="00506573" w:rsidRPr="00EA191B" w:rsidRDefault="00506573" w:rsidP="00506573">
      <w:pPr>
        <w:pStyle w:val="Corpotesto"/>
        <w:rPr>
          <w:noProof w:val="0"/>
        </w:rPr>
      </w:pPr>
      <w:r w:rsidRPr="00EA191B">
        <w:rPr>
          <w:b/>
          <w:noProof w:val="0"/>
          <w:u w:val="single"/>
        </w:rPr>
        <w:t>The use</w:t>
      </w:r>
      <w:r w:rsidR="005265C7" w:rsidRPr="00EA191B">
        <w:rPr>
          <w:b/>
          <w:noProof w:val="0"/>
          <w:u w:val="single"/>
        </w:rPr>
        <w:t xml:space="preserve"> </w:t>
      </w:r>
      <w:r w:rsidRPr="00EA191B">
        <w:rPr>
          <w:b/>
          <w:noProof w:val="0"/>
          <w:u w:val="single"/>
        </w:rPr>
        <w:t>cases below describe both of these scenarios.</w:t>
      </w:r>
    </w:p>
    <w:p w14:paraId="2BD0912A" w14:textId="77777777" w:rsidR="00506573" w:rsidRPr="00EA191B" w:rsidRDefault="00506573" w:rsidP="00075C19">
      <w:pPr>
        <w:pStyle w:val="Corpotesto"/>
        <w:rPr>
          <w:noProof w:val="0"/>
        </w:rPr>
      </w:pPr>
    </w:p>
    <w:p w14:paraId="6014E1A9" w14:textId="626CE64A" w:rsidR="00E47E80" w:rsidRPr="00EA191B" w:rsidRDefault="00E47E80" w:rsidP="006C1CFC">
      <w:pPr>
        <w:pStyle w:val="EditorInstructions"/>
        <w:rPr>
          <w:noProof w:val="0"/>
        </w:rPr>
      </w:pPr>
      <w:r w:rsidRPr="00EA191B">
        <w:rPr>
          <w:noProof w:val="0"/>
        </w:rPr>
        <w:t xml:space="preserve">Editor: add </w:t>
      </w:r>
      <w:r w:rsidR="00555EE3" w:rsidRPr="00EA191B">
        <w:rPr>
          <w:noProof w:val="0"/>
        </w:rPr>
        <w:t>S</w:t>
      </w:r>
      <w:r w:rsidRPr="00EA191B">
        <w:rPr>
          <w:noProof w:val="0"/>
        </w:rPr>
        <w:t>ections 26.4.2.6, 24.4.2.7 and 24.2.4.8</w:t>
      </w:r>
    </w:p>
    <w:p w14:paraId="7B5DBAF1" w14:textId="77777777" w:rsidR="00506573" w:rsidRPr="00EA191B" w:rsidRDefault="00506573" w:rsidP="00075C19">
      <w:pPr>
        <w:pStyle w:val="Corpotesto"/>
        <w:rPr>
          <w:noProof w:val="0"/>
        </w:rPr>
      </w:pPr>
    </w:p>
    <w:p w14:paraId="18B23DD6" w14:textId="73419CCE" w:rsidR="00E47E80" w:rsidRPr="00EA191B" w:rsidRDefault="00E47E80" w:rsidP="00E47E80">
      <w:pPr>
        <w:pStyle w:val="Titolo4"/>
        <w:numPr>
          <w:ilvl w:val="0"/>
          <w:numId w:val="0"/>
        </w:numPr>
        <w:ind w:left="864" w:hanging="864"/>
        <w:rPr>
          <w:noProof w:val="0"/>
        </w:rPr>
      </w:pPr>
      <w:bookmarkStart w:id="51" w:name="_Toc428454137"/>
      <w:bookmarkStart w:id="52" w:name="_Toc486400043"/>
      <w:r w:rsidRPr="00EA191B">
        <w:rPr>
          <w:noProof w:val="0"/>
        </w:rPr>
        <w:t>26.4.2.6 Use Case #6: Folder subscription</w:t>
      </w:r>
      <w:bookmarkEnd w:id="51"/>
      <w:bookmarkEnd w:id="52"/>
      <w:r w:rsidRPr="00EA191B">
        <w:rPr>
          <w:noProof w:val="0"/>
        </w:rPr>
        <w:t xml:space="preserve"> </w:t>
      </w:r>
    </w:p>
    <w:p w14:paraId="08FB090C" w14:textId="777C1C1C" w:rsidR="00E47E80" w:rsidRPr="00EA191B" w:rsidRDefault="00E47E80" w:rsidP="00E47E80">
      <w:pPr>
        <w:pStyle w:val="Corpotesto"/>
        <w:rPr>
          <w:noProof w:val="0"/>
        </w:rPr>
      </w:pPr>
      <w:r w:rsidRPr="00EA191B">
        <w:rPr>
          <w:noProof w:val="0"/>
        </w:rPr>
        <w:t xml:space="preserve">This use case recognizes that it is often not possible to identify in advance the type of document that will be produced during a clinical event, so a subscription using the </w:t>
      </w:r>
      <w:proofErr w:type="spellStart"/>
      <w:r w:rsidRPr="00EA191B">
        <w:rPr>
          <w:noProof w:val="0"/>
        </w:rPr>
        <w:t>findDocuments</w:t>
      </w:r>
      <w:proofErr w:type="spellEnd"/>
      <w:r w:rsidRPr="00EA191B">
        <w:rPr>
          <w:noProof w:val="0"/>
        </w:rPr>
        <w:t xml:space="preserve"> filter expression is useless. In many </w:t>
      </w:r>
      <w:r w:rsidR="00555EE3" w:rsidRPr="00EA191B">
        <w:rPr>
          <w:noProof w:val="0"/>
        </w:rPr>
        <w:t>cases,</w:t>
      </w:r>
      <w:r w:rsidRPr="00EA191B">
        <w:rPr>
          <w:noProof w:val="0"/>
        </w:rPr>
        <w:t xml:space="preserve"> it is only possible to identify the specific clinical event of interest (e.g., Hospitalization, Clinical Day Service, etc.). </w:t>
      </w:r>
    </w:p>
    <w:p w14:paraId="2196BDB8" w14:textId="50630965" w:rsidR="00E47E80" w:rsidRPr="00EA191B" w:rsidRDefault="00E47E80" w:rsidP="00E47E80">
      <w:pPr>
        <w:pStyle w:val="Titolo5"/>
        <w:numPr>
          <w:ilvl w:val="0"/>
          <w:numId w:val="0"/>
        </w:numPr>
        <w:rPr>
          <w:noProof w:val="0"/>
        </w:rPr>
      </w:pPr>
      <w:bookmarkStart w:id="53" w:name="_Toc228781994"/>
      <w:bookmarkStart w:id="54" w:name="_Toc363802998"/>
      <w:bookmarkStart w:id="55" w:name="_Toc486400044"/>
      <w:r w:rsidRPr="00EA191B">
        <w:rPr>
          <w:noProof w:val="0"/>
        </w:rPr>
        <w:t>26.4.2.6.1 Folder subscription Use Case</w:t>
      </w:r>
      <w:bookmarkEnd w:id="53"/>
      <w:r w:rsidRPr="00EA191B">
        <w:rPr>
          <w:noProof w:val="0"/>
        </w:rPr>
        <w:t xml:space="preserve"> Description</w:t>
      </w:r>
      <w:bookmarkEnd w:id="54"/>
      <w:bookmarkEnd w:id="55"/>
    </w:p>
    <w:p w14:paraId="2EF903B4" w14:textId="77777777" w:rsidR="00E47E80" w:rsidRPr="00EA191B" w:rsidRDefault="00E47E80" w:rsidP="00E47E80">
      <w:pPr>
        <w:pStyle w:val="Corpotesto"/>
        <w:rPr>
          <w:noProof w:val="0"/>
        </w:rPr>
      </w:pPr>
      <w:r w:rsidRPr="00EA191B">
        <w:rPr>
          <w:noProof w:val="0"/>
        </w:rPr>
        <w:t xml:space="preserve">Mr. White is admitted in hospital for a complex diagnostic study pathway. Dr. Brown is the clinician responsible for the “Day Service” of this patient. Any document produced by LIS, RIS, and ward Informative Systems should be collected in a Folder object used for keeping and for managing the evolution of the clinical pathway. Dr. Brown wants to be notified of any content published in this folder. The Dr. Brown’s system can create a subscription selecting as filter parameter the </w:t>
      </w:r>
      <w:proofErr w:type="spellStart"/>
      <w:r w:rsidRPr="00EA191B">
        <w:rPr>
          <w:noProof w:val="0"/>
        </w:rPr>
        <w:t>XDSFolder.uniqueId</w:t>
      </w:r>
      <w:proofErr w:type="spellEnd"/>
      <w:r w:rsidRPr="00EA191B">
        <w:rPr>
          <w:noProof w:val="0"/>
        </w:rPr>
        <w:t xml:space="preserve"> of the folder just created. </w:t>
      </w:r>
    </w:p>
    <w:p w14:paraId="220FCB49" w14:textId="77777777" w:rsidR="00E47E80" w:rsidRPr="00EA191B" w:rsidRDefault="00E47E80" w:rsidP="00E47E80">
      <w:pPr>
        <w:pStyle w:val="Corpotesto"/>
        <w:rPr>
          <w:noProof w:val="0"/>
        </w:rPr>
      </w:pPr>
      <w:r w:rsidRPr="00EA191B">
        <w:rPr>
          <w:noProof w:val="0"/>
        </w:rPr>
        <w:t xml:space="preserve">During the “Day Service”, a Laboratory Report and a Radiology Report are produced. Both the documents are submitted into the folder created for the clinical event. Each publishing event results in a match with the subscription created by Dr. Brown’s system. The Document Metadata Notification Broker creates two notifications and they are sent to the Document Metadata Notification Recipient referenced in the subscription (i.e., Dr. Brown’s system). The Dr. Brown is kept up to date during the clinical processes. </w:t>
      </w:r>
    </w:p>
    <w:p w14:paraId="52F68084" w14:textId="103A17A4" w:rsidR="00E47E80" w:rsidRPr="00EA191B" w:rsidRDefault="00E47E80" w:rsidP="00E47E80">
      <w:pPr>
        <w:pStyle w:val="Titolo5"/>
        <w:numPr>
          <w:ilvl w:val="0"/>
          <w:numId w:val="0"/>
        </w:numPr>
        <w:rPr>
          <w:noProof w:val="0"/>
        </w:rPr>
      </w:pPr>
      <w:bookmarkStart w:id="56" w:name="_Toc228781995"/>
      <w:bookmarkStart w:id="57" w:name="_Toc363802999"/>
      <w:bookmarkStart w:id="58" w:name="_Toc486400045"/>
      <w:r w:rsidRPr="00EA191B">
        <w:rPr>
          <w:noProof w:val="0"/>
        </w:rPr>
        <w:lastRenderedPageBreak/>
        <w:t>26.4.2.6.2. Folder subscription Process Flow</w:t>
      </w:r>
      <w:bookmarkEnd w:id="56"/>
      <w:bookmarkEnd w:id="57"/>
      <w:bookmarkEnd w:id="58"/>
    </w:p>
    <w:p w14:paraId="55AD2F5A" w14:textId="77777777" w:rsidR="00E47E80" w:rsidRPr="00EA191B" w:rsidRDefault="00E47E80" w:rsidP="00E47E80">
      <w:pPr>
        <w:pStyle w:val="Corpotesto"/>
        <w:jc w:val="center"/>
        <w:rPr>
          <w:noProof w:val="0"/>
          <w:u w:val="single"/>
        </w:rPr>
      </w:pPr>
      <w:r w:rsidRPr="00EA191B">
        <w:rPr>
          <w:u w:val="single"/>
        </w:rPr>
        <w:drawing>
          <wp:inline distT="0" distB="0" distL="0" distR="0" wp14:anchorId="11F4D279" wp14:editId="783B316A">
            <wp:extent cx="5949696" cy="5252056"/>
            <wp:effectExtent l="0" t="0" r="0" b="6350"/>
            <wp:docPr id="8" name="Immagine 8" descr="ProcessFlow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sFlowFolder"/>
                    <pic:cNvPicPr>
                      <a:picLocks noChangeAspect="1" noChangeArrowheads="1"/>
                    </pic:cNvPicPr>
                  </pic:nvPicPr>
                  <pic:blipFill>
                    <a:blip r:embed="rId19">
                      <a:extLst>
                        <a:ext uri="{28A0092B-C50C-407E-A947-70E740481C1C}">
                          <a14:useLocalDpi xmlns:a14="http://schemas.microsoft.com/office/drawing/2010/main" val="0"/>
                        </a:ext>
                      </a:extLst>
                    </a:blip>
                    <a:srcRect b="9174"/>
                    <a:stretch>
                      <a:fillRect/>
                    </a:stretch>
                  </pic:blipFill>
                  <pic:spPr bwMode="auto">
                    <a:xfrm>
                      <a:off x="0" y="0"/>
                      <a:ext cx="5949696" cy="5252056"/>
                    </a:xfrm>
                    <a:prstGeom prst="rect">
                      <a:avLst/>
                    </a:prstGeom>
                    <a:noFill/>
                    <a:ln>
                      <a:noFill/>
                    </a:ln>
                  </pic:spPr>
                </pic:pic>
              </a:graphicData>
            </a:graphic>
          </wp:inline>
        </w:drawing>
      </w:r>
    </w:p>
    <w:p w14:paraId="685B7C08" w14:textId="47EC1095" w:rsidR="00E47E80" w:rsidRPr="00EA191B" w:rsidRDefault="00E47E80" w:rsidP="006C1CFC">
      <w:pPr>
        <w:pStyle w:val="FigureTitle"/>
        <w:rPr>
          <w:noProof w:val="0"/>
        </w:rPr>
      </w:pPr>
      <w:r w:rsidRPr="00EA191B">
        <w:rPr>
          <w:noProof w:val="0"/>
        </w:rPr>
        <w:t>Figure 26.4.2.6.2-1: Interaction Diagram for Folder subscription Use Case</w:t>
      </w:r>
    </w:p>
    <w:p w14:paraId="36558757" w14:textId="77777777" w:rsidR="00E47E80" w:rsidRPr="00EA191B" w:rsidRDefault="00E47E80" w:rsidP="00E47E80">
      <w:pPr>
        <w:pStyle w:val="Titolo4"/>
        <w:numPr>
          <w:ilvl w:val="0"/>
          <w:numId w:val="0"/>
        </w:numPr>
        <w:rPr>
          <w:noProof w:val="0"/>
        </w:rPr>
      </w:pPr>
      <w:bookmarkStart w:id="59" w:name="_Toc353971789"/>
      <w:bookmarkStart w:id="60" w:name="_Toc363803004"/>
      <w:bookmarkStart w:id="61" w:name="_Toc428454139"/>
      <w:bookmarkStart w:id="62" w:name="_Toc486400046"/>
      <w:r w:rsidRPr="00EA191B">
        <w:rPr>
          <w:noProof w:val="0"/>
        </w:rPr>
        <w:t>26.4.2.7 Use Case #7: GP’s EHR notification</w:t>
      </w:r>
      <w:bookmarkEnd w:id="59"/>
      <w:bookmarkEnd w:id="60"/>
      <w:bookmarkEnd w:id="61"/>
      <w:bookmarkEnd w:id="62"/>
      <w:r w:rsidRPr="00EA191B">
        <w:rPr>
          <w:noProof w:val="0"/>
        </w:rPr>
        <w:t xml:space="preserve"> </w:t>
      </w:r>
    </w:p>
    <w:p w14:paraId="0A35E83B" w14:textId="2E066AA3" w:rsidR="00E47E80" w:rsidRPr="00EA191B" w:rsidRDefault="00E47E80" w:rsidP="00E47E80">
      <w:pPr>
        <w:pStyle w:val="Corpotesto"/>
        <w:rPr>
          <w:noProof w:val="0"/>
        </w:rPr>
      </w:pPr>
      <w:r w:rsidRPr="00EA191B">
        <w:rPr>
          <w:noProof w:val="0"/>
        </w:rPr>
        <w:t>This use</w:t>
      </w:r>
      <w:r w:rsidR="005265C7" w:rsidRPr="00EA191B">
        <w:rPr>
          <w:noProof w:val="0"/>
        </w:rPr>
        <w:t xml:space="preserve"> </w:t>
      </w:r>
      <w:r w:rsidRPr="00EA191B">
        <w:rPr>
          <w:noProof w:val="0"/>
        </w:rPr>
        <w:t>case describes the scenario in which a General Practitioner (GP) would like to be notified for hospitalizations of patients assisted, even though the GP’s EHR system is on-line only for a restricted time interval.</w:t>
      </w:r>
    </w:p>
    <w:p w14:paraId="511AC7D2" w14:textId="77777777" w:rsidR="00E47E80" w:rsidRPr="00EA191B" w:rsidRDefault="00E47E80" w:rsidP="00075C19">
      <w:pPr>
        <w:pStyle w:val="Titolo5"/>
        <w:numPr>
          <w:ilvl w:val="0"/>
          <w:numId w:val="0"/>
        </w:numPr>
        <w:rPr>
          <w:bCs/>
          <w:noProof w:val="0"/>
        </w:rPr>
      </w:pPr>
      <w:bookmarkStart w:id="63" w:name="_Toc363803005"/>
      <w:bookmarkStart w:id="64" w:name="_Toc486400047"/>
      <w:r w:rsidRPr="00EA191B">
        <w:rPr>
          <w:bCs/>
          <w:noProof w:val="0"/>
        </w:rPr>
        <w:t>26.4.2.7.1 GP’s EHR notification Use Case Description</w:t>
      </w:r>
      <w:bookmarkEnd w:id="63"/>
      <w:bookmarkEnd w:id="64"/>
    </w:p>
    <w:p w14:paraId="0B709976" w14:textId="77777777" w:rsidR="00E47E80" w:rsidRPr="00EA191B" w:rsidRDefault="00E47E80" w:rsidP="00E47E80">
      <w:pPr>
        <w:pStyle w:val="Corpotesto"/>
        <w:rPr>
          <w:iCs/>
          <w:noProof w:val="0"/>
        </w:rPr>
      </w:pPr>
      <w:r w:rsidRPr="00EA191B">
        <w:rPr>
          <w:iCs/>
          <w:noProof w:val="0"/>
        </w:rPr>
        <w:t xml:space="preserve">Dr. Brown is a GP. He assists many patients and he is very interested in receiving notifications of their eventual hospitalization. This ready acknowledgment and the direct communication </w:t>
      </w:r>
      <w:r w:rsidRPr="00EA191B">
        <w:rPr>
          <w:iCs/>
          <w:noProof w:val="0"/>
        </w:rPr>
        <w:lastRenderedPageBreak/>
        <w:t>between the GP and the hospital can be fundamental for granting a complete and secure clinical approach in solving the health problems of the patient.</w:t>
      </w:r>
    </w:p>
    <w:p w14:paraId="79BBF2FE" w14:textId="4E32FFF4" w:rsidR="00E47E80" w:rsidRPr="00EA191B" w:rsidRDefault="00E47E80" w:rsidP="00E47E80">
      <w:pPr>
        <w:pStyle w:val="Corpotesto"/>
        <w:rPr>
          <w:iCs/>
          <w:noProof w:val="0"/>
        </w:rPr>
      </w:pPr>
      <w:r w:rsidRPr="00EA191B">
        <w:rPr>
          <w:iCs/>
          <w:noProof w:val="0"/>
        </w:rPr>
        <w:t>The GP’s EHR is not on-line when a clinical event occurs such as a hospitalization. When a pull-style EHR goes on-line</w:t>
      </w:r>
      <w:r w:rsidR="00555EE3" w:rsidRPr="00EA191B">
        <w:rPr>
          <w:iCs/>
          <w:noProof w:val="0"/>
        </w:rPr>
        <w:t>,</w:t>
      </w:r>
      <w:r w:rsidRPr="00EA191B">
        <w:rPr>
          <w:iCs/>
          <w:noProof w:val="0"/>
        </w:rPr>
        <w:t xml:space="preserve"> it can immediately retrieve outstanding notifications. When a push-style EHR goes on-line it</w:t>
      </w:r>
      <w:r w:rsidR="00555EE3" w:rsidRPr="00EA191B">
        <w:rPr>
          <w:iCs/>
          <w:noProof w:val="0"/>
        </w:rPr>
        <w:t>,</w:t>
      </w:r>
      <w:r w:rsidRPr="00EA191B">
        <w:rPr>
          <w:iCs/>
          <w:noProof w:val="0"/>
        </w:rPr>
        <w:t xml:space="preserve"> must wait until the Document Metadata Notification Broker retries a push. This retry might not be in time before the EHR goes off-line again. </w:t>
      </w:r>
    </w:p>
    <w:p w14:paraId="3A660424" w14:textId="4735AEFB" w:rsidR="00E47E80" w:rsidRPr="00EA191B" w:rsidRDefault="00E47E80" w:rsidP="00E47E80">
      <w:pPr>
        <w:pStyle w:val="Corpotesto"/>
        <w:rPr>
          <w:iCs/>
          <w:noProof w:val="0"/>
        </w:rPr>
      </w:pPr>
      <w:r w:rsidRPr="00EA191B">
        <w:rPr>
          <w:iCs/>
          <w:noProof w:val="0"/>
        </w:rPr>
        <w:t>In this use</w:t>
      </w:r>
      <w:r w:rsidR="005265C7" w:rsidRPr="00EA191B">
        <w:rPr>
          <w:iCs/>
          <w:noProof w:val="0"/>
        </w:rPr>
        <w:t xml:space="preserve"> </w:t>
      </w:r>
      <w:r w:rsidRPr="00EA191B">
        <w:rPr>
          <w:iCs/>
          <w:noProof w:val="0"/>
        </w:rPr>
        <w:t>case</w:t>
      </w:r>
      <w:r w:rsidR="00555EE3" w:rsidRPr="00EA191B">
        <w:rPr>
          <w:iCs/>
          <w:noProof w:val="0"/>
        </w:rPr>
        <w:t>,</w:t>
      </w:r>
      <w:r w:rsidRPr="00EA191B">
        <w:rPr>
          <w:iCs/>
          <w:noProof w:val="0"/>
        </w:rPr>
        <w:t xml:space="preserve"> the GP’s EHR creates a Pull Point resource able to store notifications on behalf of his EHR. The EHR receives in the Response message the endpoint of the pull point resource just created. The EHR system can use this endpoint for any of the supported subscription. </w:t>
      </w:r>
    </w:p>
    <w:p w14:paraId="76B9BB4E" w14:textId="4E678249" w:rsidR="00E47E80" w:rsidRPr="00EA191B" w:rsidRDefault="00E47E80" w:rsidP="00E47E80">
      <w:pPr>
        <w:pStyle w:val="Corpotesto"/>
        <w:rPr>
          <w:iCs/>
          <w:noProof w:val="0"/>
        </w:rPr>
      </w:pPr>
      <w:r w:rsidRPr="00EA191B">
        <w:rPr>
          <w:iCs/>
          <w:noProof w:val="0"/>
        </w:rPr>
        <w:t>Mr. White is one of the Dr. Brown patients. During the night</w:t>
      </w:r>
      <w:r w:rsidR="00555EE3" w:rsidRPr="00EA191B">
        <w:rPr>
          <w:iCs/>
          <w:noProof w:val="0"/>
        </w:rPr>
        <w:t>,</w:t>
      </w:r>
      <w:r w:rsidRPr="00EA191B">
        <w:rPr>
          <w:iCs/>
          <w:noProof w:val="0"/>
        </w:rPr>
        <w:t xml:space="preserve"> he becomes sick and he is hospitalized. A diagnosis for the admission of the patient is formulated, and a document is created by the Emergency Department Information System and registered in XDS Document Registry. The Document Metadata Notification Broker discovers a match with a subscription created by the Dr. Brown’s EHR, and sends a notification to the Document Metadata Notification Recipient grouped with the Notification Pull Point referenced in the subscription. The Notification Pull Point stores this and other notifications. The next morning Dr. Brown’s EHR pulls all pending notifications. The EHR receives the notification that was created after the publication of the Admission Document. Dr. Brown reads the Admission Document and analyzes notes gathered during the last weeks and discovers some symptoms or findings that can be useful for focusing the diagnostic and therapeutic phases during the current hospitalization. </w:t>
      </w:r>
    </w:p>
    <w:p w14:paraId="4E53A48F" w14:textId="77777777" w:rsidR="00E47E80" w:rsidRPr="00EA191B" w:rsidRDefault="00E47E80" w:rsidP="00E47E80">
      <w:pPr>
        <w:pStyle w:val="Titolo5"/>
        <w:numPr>
          <w:ilvl w:val="0"/>
          <w:numId w:val="0"/>
        </w:numPr>
        <w:rPr>
          <w:noProof w:val="0"/>
        </w:rPr>
      </w:pPr>
      <w:bookmarkStart w:id="65" w:name="_Toc363803006"/>
      <w:bookmarkStart w:id="66" w:name="_Toc486400048"/>
      <w:r w:rsidRPr="00EA191B">
        <w:rPr>
          <w:iCs/>
          <w:noProof w:val="0"/>
        </w:rPr>
        <w:t>26.4</w:t>
      </w:r>
      <w:r w:rsidRPr="00EA191B">
        <w:rPr>
          <w:noProof w:val="0"/>
        </w:rPr>
        <w:t xml:space="preserve">.2.7.2 GP’s </w:t>
      </w:r>
      <w:r w:rsidRPr="00EA191B">
        <w:rPr>
          <w:bCs/>
          <w:noProof w:val="0"/>
        </w:rPr>
        <w:t xml:space="preserve">EHR notification </w:t>
      </w:r>
      <w:r w:rsidRPr="00EA191B">
        <w:rPr>
          <w:noProof w:val="0"/>
        </w:rPr>
        <w:t>Process Flow</w:t>
      </w:r>
      <w:bookmarkEnd w:id="65"/>
      <w:bookmarkEnd w:id="66"/>
    </w:p>
    <w:p w14:paraId="79DCDA49" w14:textId="77777777" w:rsidR="00E47E80" w:rsidRPr="00EA191B" w:rsidRDefault="00E47E80" w:rsidP="00E47E80">
      <w:pPr>
        <w:pStyle w:val="Corpotesto"/>
        <w:jc w:val="center"/>
        <w:rPr>
          <w:noProof w:val="0"/>
        </w:rPr>
      </w:pPr>
      <w:r w:rsidRPr="00EA191B">
        <w:drawing>
          <wp:inline distT="0" distB="0" distL="0" distR="0" wp14:anchorId="3D3AEFB3" wp14:editId="048DF92A">
            <wp:extent cx="6498336" cy="2125701"/>
            <wp:effectExtent l="0" t="0" r="0" b="8255"/>
            <wp:docPr id="110" name="Immagin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ocessFlow"/>
                    <pic:cNvPicPr>
                      <a:picLocks noChangeAspect="1" noChangeArrowheads="1"/>
                    </pic:cNvPicPr>
                  </pic:nvPicPr>
                  <pic:blipFill rotWithShape="1">
                    <a:blip r:embed="rId20">
                      <a:extLst>
                        <a:ext uri="{28A0092B-C50C-407E-A947-70E740481C1C}">
                          <a14:useLocalDpi xmlns:a14="http://schemas.microsoft.com/office/drawing/2010/main" val="0"/>
                        </a:ext>
                      </a:extLst>
                    </a:blip>
                    <a:srcRect b="21158"/>
                    <a:stretch/>
                  </pic:blipFill>
                  <pic:spPr bwMode="auto">
                    <a:xfrm>
                      <a:off x="0" y="0"/>
                      <a:ext cx="6498336" cy="212570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8EE6731" w14:textId="77777777" w:rsidR="00CF560B" w:rsidRPr="00EA191B" w:rsidRDefault="00CF560B" w:rsidP="006D1B5B">
      <w:pPr>
        <w:pStyle w:val="Corpotesto"/>
        <w:rPr>
          <w:noProof w:val="0"/>
        </w:rPr>
      </w:pPr>
    </w:p>
    <w:p w14:paraId="28AF28A5" w14:textId="77777777" w:rsidR="00E47E80" w:rsidRPr="00EA191B" w:rsidRDefault="00E47E80" w:rsidP="006C1CFC">
      <w:pPr>
        <w:pStyle w:val="FigureTitle"/>
        <w:rPr>
          <w:noProof w:val="0"/>
        </w:rPr>
      </w:pPr>
      <w:r w:rsidRPr="00EA191B">
        <w:rPr>
          <w:noProof w:val="0"/>
        </w:rPr>
        <w:t>Figure 26.4.2.7.2-1: Sequence Diagram for GP’s EHR notification</w:t>
      </w:r>
    </w:p>
    <w:p w14:paraId="20C0D23C" w14:textId="6D3CA7B4" w:rsidR="00E47E80" w:rsidRPr="00EA191B" w:rsidRDefault="00E47E80" w:rsidP="00E47E80">
      <w:pPr>
        <w:pStyle w:val="Corpotesto"/>
        <w:rPr>
          <w:noProof w:val="0"/>
        </w:rPr>
      </w:pPr>
      <w:r w:rsidRPr="00EA191B">
        <w:rPr>
          <w:noProof w:val="0"/>
        </w:rPr>
        <w:t>The Document Metadata Subscriber that is grouped with the Notification Puller creates the pull point resource by the Create Destroy Pull Point</w:t>
      </w:r>
      <w:r w:rsidR="00E128F4" w:rsidRPr="00EA191B">
        <w:rPr>
          <w:noProof w:val="0"/>
        </w:rPr>
        <w:t xml:space="preserve"> [ITI-69]</w:t>
      </w:r>
      <w:r w:rsidRPr="00EA191B">
        <w:rPr>
          <w:noProof w:val="0"/>
        </w:rPr>
        <w:t xml:space="preserve"> transaction. The response message of </w:t>
      </w:r>
      <w:r w:rsidRPr="00EA191B">
        <w:rPr>
          <w:noProof w:val="0"/>
        </w:rPr>
        <w:lastRenderedPageBreak/>
        <w:t xml:space="preserve">this transaction contains the endpoint of the Document Metadata Notification Recipient grouped with the Notification Pull Point. </w:t>
      </w:r>
    </w:p>
    <w:p w14:paraId="204E0504" w14:textId="2AC3E8E8" w:rsidR="00E47E80" w:rsidRPr="00EA191B" w:rsidRDefault="00E47E80" w:rsidP="00E47E80">
      <w:pPr>
        <w:pStyle w:val="Corpotesto"/>
        <w:rPr>
          <w:noProof w:val="0"/>
        </w:rPr>
      </w:pPr>
      <w:r w:rsidRPr="00EA191B">
        <w:rPr>
          <w:noProof w:val="0"/>
        </w:rPr>
        <w:t xml:space="preserve">The Document Metadata Subscriber creates a subscription for a specific patient with the Document Metadata Subscribe </w:t>
      </w:r>
      <w:r w:rsidR="00E128F4" w:rsidRPr="00EA191B">
        <w:rPr>
          <w:noProof w:val="0"/>
        </w:rPr>
        <w:t xml:space="preserve">[ITI-52] </w:t>
      </w:r>
      <w:r w:rsidRPr="00EA191B">
        <w:rPr>
          <w:noProof w:val="0"/>
        </w:rPr>
        <w:t>transaction identifying the Document Metadata Notification Recipient/Notification Pull Point as target for notifications created</w:t>
      </w:r>
      <w:r w:rsidR="00CF560B" w:rsidRPr="00EA191B">
        <w:rPr>
          <w:noProof w:val="0"/>
        </w:rPr>
        <w:t xml:space="preserve">. </w:t>
      </w:r>
    </w:p>
    <w:p w14:paraId="6C232D49" w14:textId="5C52679B" w:rsidR="00E47E80" w:rsidRPr="00EA191B" w:rsidRDefault="00E47E80" w:rsidP="00E47E80">
      <w:pPr>
        <w:pStyle w:val="Corpotesto"/>
        <w:rPr>
          <w:noProof w:val="0"/>
        </w:rPr>
      </w:pPr>
      <w:r w:rsidRPr="00EA191B">
        <w:rPr>
          <w:noProof w:val="0"/>
        </w:rPr>
        <w:t>A document published in the XDS environment (using the transactions Provide and Register Document Set-b [ITI-41] and Register Document Set-b [ITI-42]) matches with a subscription already created. The Document Metadata Notification Broker creates and sends a notification to the Document Metadata Notification Recipient/Notification Pull Point</w:t>
      </w:r>
      <w:r w:rsidRPr="00EA191B" w:rsidDel="00535055">
        <w:rPr>
          <w:noProof w:val="0"/>
        </w:rPr>
        <w:t xml:space="preserve"> </w:t>
      </w:r>
      <w:r w:rsidRPr="00EA191B">
        <w:rPr>
          <w:noProof w:val="0"/>
        </w:rPr>
        <w:t>using the Document Metadata Notify transaction [ITI-53]</w:t>
      </w:r>
      <w:r w:rsidR="00CF560B" w:rsidRPr="00EA191B">
        <w:rPr>
          <w:noProof w:val="0"/>
        </w:rPr>
        <w:t xml:space="preserve">. </w:t>
      </w:r>
    </w:p>
    <w:p w14:paraId="1C8D4AA0" w14:textId="081C9FEC" w:rsidR="00E47E80" w:rsidRPr="00EA191B" w:rsidRDefault="00E47E80" w:rsidP="00E47E80">
      <w:pPr>
        <w:pStyle w:val="Corpotesto"/>
        <w:rPr>
          <w:noProof w:val="0"/>
        </w:rPr>
      </w:pPr>
      <w:r w:rsidRPr="00EA191B">
        <w:rPr>
          <w:noProof w:val="0"/>
        </w:rPr>
        <w:t>Without any specific trigger event, the Notification Puller can pull notifications stored in the Notification Pull Point using a Pull Notification</w:t>
      </w:r>
      <w:r w:rsidR="00557DA5" w:rsidRPr="00EA191B">
        <w:rPr>
          <w:noProof w:val="0"/>
        </w:rPr>
        <w:t xml:space="preserve"> [ITI-70]</w:t>
      </w:r>
      <w:r w:rsidRPr="00EA191B">
        <w:rPr>
          <w:noProof w:val="0"/>
        </w:rPr>
        <w:t xml:space="preserve"> transaction</w:t>
      </w:r>
      <w:r w:rsidR="00557DA5" w:rsidRPr="00EA191B">
        <w:rPr>
          <w:noProof w:val="0"/>
        </w:rPr>
        <w:t>.</w:t>
      </w:r>
      <w:r w:rsidRPr="00EA191B">
        <w:rPr>
          <w:noProof w:val="0"/>
        </w:rPr>
        <w:t xml:space="preserve"> </w:t>
      </w:r>
    </w:p>
    <w:p w14:paraId="73748E66" w14:textId="77777777" w:rsidR="00E47E80" w:rsidRPr="00EA191B" w:rsidRDefault="00E47E80" w:rsidP="00E47E80">
      <w:pPr>
        <w:pStyle w:val="Corpotesto"/>
        <w:rPr>
          <w:noProof w:val="0"/>
        </w:rPr>
      </w:pPr>
      <w:r w:rsidRPr="00EA191B">
        <w:rPr>
          <w:noProof w:val="0"/>
        </w:rPr>
        <w:t>The notification payload might then be used for querying and retrieving documents using the XDS transactions Register Stored Query [ITI-18] and Retrieve Document Set-b [ITI-43].</w:t>
      </w:r>
    </w:p>
    <w:p w14:paraId="5987DAAF" w14:textId="77777777" w:rsidR="00E47E80" w:rsidRPr="00EA191B" w:rsidRDefault="00E47E80" w:rsidP="00E47E80">
      <w:pPr>
        <w:pStyle w:val="Titolo4"/>
        <w:numPr>
          <w:ilvl w:val="0"/>
          <w:numId w:val="0"/>
        </w:numPr>
        <w:rPr>
          <w:noProof w:val="0"/>
        </w:rPr>
      </w:pPr>
      <w:bookmarkStart w:id="67" w:name="_Toc367275408"/>
      <w:bookmarkStart w:id="68" w:name="_Toc486400049"/>
      <w:bookmarkStart w:id="69" w:name="_Toc428454140"/>
      <w:r w:rsidRPr="00EA191B">
        <w:rPr>
          <w:noProof w:val="0"/>
        </w:rPr>
        <w:t>26.4.2.8 Use Case #8:</w:t>
      </w:r>
      <w:bookmarkEnd w:id="67"/>
      <w:r w:rsidRPr="00EA191B">
        <w:rPr>
          <w:noProof w:val="0"/>
        </w:rPr>
        <w:t xml:space="preserve"> Patient-independent tele-consultant notification</w:t>
      </w:r>
      <w:bookmarkEnd w:id="68"/>
      <w:r w:rsidRPr="00EA191B">
        <w:rPr>
          <w:noProof w:val="0"/>
        </w:rPr>
        <w:t xml:space="preserve"> </w:t>
      </w:r>
      <w:bookmarkEnd w:id="69"/>
    </w:p>
    <w:p w14:paraId="4BDD60B0" w14:textId="627341E7" w:rsidR="00E47E80" w:rsidRPr="00EA191B" w:rsidRDefault="00E47E80" w:rsidP="006D1B5B">
      <w:pPr>
        <w:pStyle w:val="Corpotesto"/>
      </w:pPr>
      <w:r w:rsidRPr="00EA191B">
        <w:rPr>
          <w:noProof w:val="0"/>
        </w:rPr>
        <w:t xml:space="preserve">In this use case, a system used to provide tele-consulting services would be notified about Consult Requests published by Consult Requester systems. It is not possible to know in advance the patient for whom the consulting process is started and there are many </w:t>
      </w:r>
      <w:r w:rsidR="00555EE3" w:rsidRPr="00EA191B">
        <w:rPr>
          <w:noProof w:val="0"/>
        </w:rPr>
        <w:t>c</w:t>
      </w:r>
      <w:r w:rsidRPr="00EA191B">
        <w:rPr>
          <w:noProof w:val="0"/>
        </w:rPr>
        <w:t>onsultants that can participate in the workflow. The consulting system can create just one patient-independent subscription for Consult Request documents.</w:t>
      </w:r>
    </w:p>
    <w:p w14:paraId="06D3161C" w14:textId="77777777" w:rsidR="00E47E80" w:rsidRPr="00EA191B" w:rsidRDefault="00E47E80" w:rsidP="00E47E80">
      <w:pPr>
        <w:pStyle w:val="Titolo5"/>
        <w:numPr>
          <w:ilvl w:val="0"/>
          <w:numId w:val="0"/>
        </w:numPr>
        <w:rPr>
          <w:noProof w:val="0"/>
        </w:rPr>
      </w:pPr>
      <w:bookmarkStart w:id="70" w:name="_Toc486400050"/>
      <w:r w:rsidRPr="00EA191B">
        <w:rPr>
          <w:noProof w:val="0"/>
        </w:rPr>
        <w:t>26.4.2.8.1 Patient-independent tele-consultant scenario</w:t>
      </w:r>
      <w:bookmarkEnd w:id="70"/>
    </w:p>
    <w:p w14:paraId="6B03DF4D" w14:textId="77777777" w:rsidR="00E47E80" w:rsidRPr="00EA191B" w:rsidRDefault="00E47E80" w:rsidP="00E47E80">
      <w:pPr>
        <w:pStyle w:val="Corpotesto"/>
        <w:rPr>
          <w:noProof w:val="0"/>
        </w:rPr>
      </w:pPr>
      <w:r w:rsidRPr="00EA191B">
        <w:rPr>
          <w:noProof w:val="0"/>
        </w:rPr>
        <w:t>Dr. Green is the clinician in charge of the consulting process. Dr. Green submits a subscription for documents with a document type of "Consult Request".</w:t>
      </w:r>
    </w:p>
    <w:p w14:paraId="0E9A707B" w14:textId="77777777" w:rsidR="00E47E80" w:rsidRPr="00EA191B" w:rsidRDefault="00E47E80" w:rsidP="00E47E80">
      <w:pPr>
        <w:pStyle w:val="Corpotesto"/>
        <w:rPr>
          <w:noProof w:val="0"/>
        </w:rPr>
      </w:pPr>
      <w:r w:rsidRPr="00EA191B">
        <w:rPr>
          <w:noProof w:val="0"/>
        </w:rPr>
        <w:t xml:space="preserve">Dr. Brown is a Clinician who works for the Hope Clinic, a regional hospital specializing in neurological surgery treatment. This hospital and some other clinics provide tele-consulting services to many local hospitals. </w:t>
      </w:r>
    </w:p>
    <w:p w14:paraId="55D9DA8D" w14:textId="77777777" w:rsidR="00E47E80" w:rsidRPr="00EA191B" w:rsidRDefault="00E47E80" w:rsidP="00E47E80">
      <w:pPr>
        <w:pStyle w:val="Corpotesto"/>
        <w:rPr>
          <w:noProof w:val="0"/>
        </w:rPr>
      </w:pPr>
      <w:r w:rsidRPr="00EA191B">
        <w:rPr>
          <w:noProof w:val="0"/>
        </w:rPr>
        <w:t xml:space="preserve">Mr. White, after a car accident, is admitted to the Emergency Department in a local hospital. This hospital is not equipped with a Neurological ward so the ER physician, Dr. Young, decides to ask for a consult by a specialist. Using a Consult Requester system, Dr. Young publishes a Consult Request, looking for an available Consultant. This is done by publishing a Subscription for Consult Request document with a subscription expiration time that covers the whole work shift of the clinician and that has a "Consult Request" </w:t>
      </w:r>
      <w:proofErr w:type="spellStart"/>
      <w:r w:rsidRPr="00EA191B">
        <w:rPr>
          <w:noProof w:val="0"/>
        </w:rPr>
        <w:t>documentType</w:t>
      </w:r>
      <w:proofErr w:type="spellEnd"/>
      <w:r w:rsidRPr="00EA191B">
        <w:rPr>
          <w:noProof w:val="0"/>
        </w:rPr>
        <w:t>.</w:t>
      </w:r>
    </w:p>
    <w:p w14:paraId="21A23216" w14:textId="77777777" w:rsidR="00E47E80" w:rsidRPr="00EA191B" w:rsidRDefault="00E47E80" w:rsidP="00E47E80">
      <w:pPr>
        <w:pStyle w:val="Corpotesto"/>
        <w:rPr>
          <w:noProof w:val="0"/>
        </w:rPr>
      </w:pPr>
      <w:r w:rsidRPr="00EA191B">
        <w:rPr>
          <w:noProof w:val="0"/>
        </w:rPr>
        <w:t>When Dr. Young’s Consult Request is published, the Notification Broker identifies a match with a patient-independent subscription and sends a notification to Dr. Green.</w:t>
      </w:r>
    </w:p>
    <w:p w14:paraId="44CC751C" w14:textId="77777777" w:rsidR="00E47E80" w:rsidRPr="00EA191B" w:rsidRDefault="00E47E80" w:rsidP="00E47E80">
      <w:pPr>
        <w:pStyle w:val="Titolo5"/>
        <w:numPr>
          <w:ilvl w:val="0"/>
          <w:numId w:val="0"/>
        </w:numPr>
        <w:rPr>
          <w:noProof w:val="0"/>
        </w:rPr>
      </w:pPr>
      <w:bookmarkStart w:id="71" w:name="_Toc486400051"/>
      <w:r w:rsidRPr="00EA191B">
        <w:rPr>
          <w:noProof w:val="0"/>
        </w:rPr>
        <w:lastRenderedPageBreak/>
        <w:t>26.4.2.8.2 Tele-Consultant patient-independent notification Process Flow</w:t>
      </w:r>
      <w:bookmarkEnd w:id="71"/>
    </w:p>
    <w:p w14:paraId="72B59A7F" w14:textId="77777777" w:rsidR="00E47E80" w:rsidRPr="00EA191B" w:rsidRDefault="00E47E80" w:rsidP="00E47E80">
      <w:pPr>
        <w:pStyle w:val="Corpotesto"/>
        <w:jc w:val="center"/>
        <w:rPr>
          <w:noProof w:val="0"/>
        </w:rPr>
      </w:pPr>
      <w:r w:rsidRPr="00EA191B">
        <w:drawing>
          <wp:inline distT="0" distB="0" distL="0" distR="0" wp14:anchorId="41CCE559" wp14:editId="6C876058">
            <wp:extent cx="6172099" cy="2209165"/>
            <wp:effectExtent l="0" t="0" r="635" b="635"/>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Flow.png"/>
                    <pic:cNvPicPr/>
                  </pic:nvPicPr>
                  <pic:blipFill rotWithShape="1">
                    <a:blip r:embed="rId21">
                      <a:extLst>
                        <a:ext uri="{28A0092B-C50C-407E-A947-70E740481C1C}">
                          <a14:useLocalDpi xmlns:a14="http://schemas.microsoft.com/office/drawing/2010/main" val="0"/>
                        </a:ext>
                      </a:extLst>
                    </a:blip>
                    <a:srcRect b="34468"/>
                    <a:stretch/>
                  </pic:blipFill>
                  <pic:spPr bwMode="auto">
                    <a:xfrm>
                      <a:off x="0" y="0"/>
                      <a:ext cx="6176086" cy="221059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BF4E67C" w14:textId="77777777" w:rsidR="00E47E80" w:rsidRPr="00EA191B" w:rsidRDefault="00E47E80" w:rsidP="006D1B5B">
      <w:pPr>
        <w:pStyle w:val="FigureTitle"/>
        <w:rPr>
          <w:noProof w:val="0"/>
        </w:rPr>
      </w:pPr>
      <w:r w:rsidRPr="00EA191B">
        <w:rPr>
          <w:noProof w:val="0"/>
        </w:rPr>
        <w:t>Figure 26.4.2.8.2-1: Interaction Diagram for patient-independent subscription</w:t>
      </w:r>
    </w:p>
    <w:p w14:paraId="71133C79" w14:textId="2D1C7097" w:rsidR="00443D8D" w:rsidRPr="00EA191B" w:rsidRDefault="00443D8D" w:rsidP="006C1CFC">
      <w:pPr>
        <w:pStyle w:val="EditorInstructions"/>
        <w:rPr>
          <w:noProof w:val="0"/>
        </w:rPr>
      </w:pPr>
      <w:r w:rsidRPr="00EA191B">
        <w:rPr>
          <w:noProof w:val="0"/>
        </w:rPr>
        <w:t xml:space="preserve">Editor: apply the following changes to </w:t>
      </w:r>
      <w:r w:rsidR="00A873FD" w:rsidRPr="00EA191B">
        <w:rPr>
          <w:noProof w:val="0"/>
        </w:rPr>
        <w:t>Section</w:t>
      </w:r>
      <w:r w:rsidRPr="00EA191B">
        <w:rPr>
          <w:noProof w:val="0"/>
        </w:rPr>
        <w:t xml:space="preserve"> 26.5</w:t>
      </w:r>
    </w:p>
    <w:p w14:paraId="5020A8C2" w14:textId="77777777" w:rsidR="00443D8D" w:rsidRPr="00EA191B" w:rsidRDefault="00443D8D" w:rsidP="00075C19">
      <w:pPr>
        <w:pStyle w:val="Corpotesto"/>
        <w:rPr>
          <w:noProof w:val="0"/>
        </w:rPr>
      </w:pPr>
    </w:p>
    <w:p w14:paraId="651F7C7D" w14:textId="77777777" w:rsidR="00443D8D" w:rsidRPr="00EA191B" w:rsidRDefault="00443D8D" w:rsidP="00443D8D">
      <w:pPr>
        <w:pStyle w:val="Titolo2"/>
        <w:numPr>
          <w:ilvl w:val="0"/>
          <w:numId w:val="0"/>
        </w:numPr>
        <w:rPr>
          <w:bCs/>
          <w:noProof w:val="0"/>
        </w:rPr>
      </w:pPr>
      <w:bookmarkStart w:id="72" w:name="_Toc231117685"/>
      <w:bookmarkStart w:id="73" w:name="_Toc237684755"/>
      <w:bookmarkStart w:id="74" w:name="_Toc237767181"/>
      <w:bookmarkStart w:id="75" w:name="_Toc363803007"/>
      <w:bookmarkStart w:id="76" w:name="_Toc428454141"/>
      <w:bookmarkStart w:id="77" w:name="_Toc486400052"/>
      <w:r w:rsidRPr="00EA191B">
        <w:rPr>
          <w:bCs/>
          <w:noProof w:val="0"/>
        </w:rPr>
        <w:t>26.5 DSUB Security Considerations</w:t>
      </w:r>
      <w:bookmarkEnd w:id="72"/>
      <w:bookmarkEnd w:id="73"/>
      <w:bookmarkEnd w:id="74"/>
      <w:bookmarkEnd w:id="75"/>
      <w:bookmarkEnd w:id="76"/>
      <w:bookmarkEnd w:id="77"/>
    </w:p>
    <w:p w14:paraId="03F7BAF4" w14:textId="77777777" w:rsidR="00443D8D" w:rsidRPr="00EA191B" w:rsidRDefault="00443D8D" w:rsidP="00443D8D">
      <w:pPr>
        <w:pStyle w:val="Corpotesto"/>
        <w:rPr>
          <w:noProof w:val="0"/>
          <w:szCs w:val="24"/>
        </w:rPr>
      </w:pPr>
      <w:r w:rsidRPr="00EA191B">
        <w:rPr>
          <w:noProof w:val="0"/>
          <w:szCs w:val="24"/>
        </w:rPr>
        <w:t xml:space="preserve">The risk analysis for this profile enumerates assets, threats, and mitigations. The risk assessment spreadsheet is stored and available from IHE at </w:t>
      </w:r>
      <w:hyperlink r:id="rId22" w:history="1">
        <w:r w:rsidRPr="00EA191B">
          <w:rPr>
            <w:rStyle w:val="Collegamentoipertestuale"/>
            <w:noProof w:val="0"/>
            <w:szCs w:val="24"/>
          </w:rPr>
          <w:t>http://wiki.ihe.net/images/4/46/DSUB_risk_assesment.xls</w:t>
        </w:r>
      </w:hyperlink>
      <w:r w:rsidRPr="00EA191B">
        <w:rPr>
          <w:noProof w:val="0"/>
          <w:szCs w:val="24"/>
        </w:rPr>
        <w:t xml:space="preserve">. </w:t>
      </w:r>
    </w:p>
    <w:p w14:paraId="51CBD990" w14:textId="77777777" w:rsidR="00443D8D" w:rsidRPr="00EA191B" w:rsidRDefault="00443D8D" w:rsidP="00443D8D">
      <w:pPr>
        <w:pStyle w:val="Corpotesto"/>
        <w:rPr>
          <w:noProof w:val="0"/>
          <w:szCs w:val="24"/>
        </w:rPr>
      </w:pPr>
      <w:r w:rsidRPr="00EA191B">
        <w:rPr>
          <w:noProof w:val="0"/>
          <w:szCs w:val="24"/>
        </w:rPr>
        <w:t>The purpose of this risk assessment is to notify implementers of some of the risks that they need to consider in implementing DSUB actors. For general IHE risks and threats please see ITI TF-1: Appendix L. The implementers are also advised that many risks cannot be mitigated by the IHE profile and instead the responsibility for mitigation is transferred to the implementer, and occasionally to the XDS Affinity Domain and enterprises. In these instances, IHE’s responsibility to notify affected parties is fulfilled through the following section.</w:t>
      </w:r>
    </w:p>
    <w:p w14:paraId="146648A0" w14:textId="27063B8E" w:rsidR="00443D8D" w:rsidRPr="00EA191B" w:rsidRDefault="00443D8D" w:rsidP="00443D8D">
      <w:pPr>
        <w:pStyle w:val="Corpotesto"/>
        <w:rPr>
          <w:noProof w:val="0"/>
          <w:szCs w:val="24"/>
        </w:rPr>
      </w:pPr>
      <w:r w:rsidRPr="00EA191B">
        <w:rPr>
          <w:noProof w:val="0"/>
          <w:szCs w:val="24"/>
        </w:rPr>
        <w:t>A policy decision can be made during the Subscribe transaction whether the subscription is an authorized subscription and whether a notification/type of notification is authorized. (This could be based on the XUA identity, the consumer address value, etc.)</w:t>
      </w:r>
    </w:p>
    <w:p w14:paraId="32FCD766" w14:textId="77777777" w:rsidR="00443D8D" w:rsidRPr="00EA191B" w:rsidRDefault="00443D8D" w:rsidP="00443D8D">
      <w:pPr>
        <w:pStyle w:val="Corpotesto"/>
        <w:rPr>
          <w:noProof w:val="0"/>
        </w:rPr>
      </w:pPr>
      <w:r w:rsidRPr="00EA191B">
        <w:rPr>
          <w:noProof w:val="0"/>
        </w:rPr>
        <w:t xml:space="preserve">This profile does not include the solution to changes of policy between the subscribe time and notify time (which can be substantial). The recommendation is that the policy is enforced conservatively (i.e., the length of subscription can be determined by the Document Metadata Notification Broker). </w:t>
      </w:r>
      <w:r w:rsidRPr="00EA191B">
        <w:rPr>
          <w:b/>
          <w:noProof w:val="0"/>
          <w:u w:val="single"/>
        </w:rPr>
        <w:t xml:space="preserve">The need to convey </w:t>
      </w:r>
      <w:proofErr w:type="spellStart"/>
      <w:r w:rsidRPr="00EA191B">
        <w:rPr>
          <w:b/>
          <w:noProof w:val="0"/>
          <w:u w:val="single"/>
        </w:rPr>
        <w:t>submissionSet</w:t>
      </w:r>
      <w:proofErr w:type="spellEnd"/>
      <w:r w:rsidRPr="00EA191B">
        <w:rPr>
          <w:b/>
          <w:noProof w:val="0"/>
          <w:u w:val="single"/>
        </w:rPr>
        <w:t xml:space="preserve"> metadata or Folder metadata can be related to access policies to content published</w:t>
      </w:r>
      <w:r w:rsidRPr="00EA191B">
        <w:rPr>
          <w:noProof w:val="0"/>
        </w:rPr>
        <w:t xml:space="preserve">. An approach allows the access of content published in accordance to consent given by the patient. The consent is dynamic and can change during time. The availability of content can be discovered only asking the document-sharing infrastructure. The creation of subscription is not dependent to access policies rules. If the </w:t>
      </w:r>
      <w:r w:rsidRPr="00EA191B">
        <w:rPr>
          <w:noProof w:val="0"/>
        </w:rPr>
        <w:lastRenderedPageBreak/>
        <w:t xml:space="preserve">Document Metadata Notification Broker sends the references, than the control of access policies is in query/retrieve transactions of the Document Metadata Notification Recipient. </w:t>
      </w:r>
      <w:r w:rsidRPr="00EA191B">
        <w:rPr>
          <w:b/>
          <w:noProof w:val="0"/>
          <w:u w:val="single"/>
        </w:rPr>
        <w:t xml:space="preserve">It is suggested to use </w:t>
      </w:r>
      <w:proofErr w:type="spellStart"/>
      <w:r w:rsidRPr="00EA191B">
        <w:rPr>
          <w:b/>
          <w:noProof w:val="0"/>
          <w:u w:val="single"/>
        </w:rPr>
        <w:t>ihe:FolderMetadata</w:t>
      </w:r>
      <w:proofErr w:type="spellEnd"/>
      <w:r w:rsidRPr="00EA191B">
        <w:rPr>
          <w:b/>
          <w:noProof w:val="0"/>
          <w:u w:val="single"/>
        </w:rPr>
        <w:t xml:space="preserve"> topic or </w:t>
      </w:r>
      <w:proofErr w:type="spellStart"/>
      <w:r w:rsidRPr="00EA191B">
        <w:rPr>
          <w:b/>
          <w:noProof w:val="0"/>
          <w:u w:val="single"/>
        </w:rPr>
        <w:t>ihe:SubmissionSetMetadata</w:t>
      </w:r>
      <w:proofErr w:type="spellEnd"/>
      <w:r w:rsidRPr="00EA191B">
        <w:rPr>
          <w:b/>
          <w:noProof w:val="0"/>
          <w:u w:val="single"/>
        </w:rPr>
        <w:t xml:space="preserve"> topics when it is not desirable to convey more sensible content (wrapped in </w:t>
      </w:r>
      <w:proofErr w:type="spellStart"/>
      <w:r w:rsidRPr="00EA191B">
        <w:rPr>
          <w:b/>
          <w:noProof w:val="0"/>
          <w:u w:val="single"/>
        </w:rPr>
        <w:t>documentEntry</w:t>
      </w:r>
      <w:proofErr w:type="spellEnd"/>
      <w:r w:rsidRPr="00EA191B">
        <w:rPr>
          <w:b/>
          <w:noProof w:val="0"/>
          <w:u w:val="single"/>
        </w:rPr>
        <w:t xml:space="preserve"> metadata) using notification.</w:t>
      </w:r>
      <w:r w:rsidRPr="00EA191B">
        <w:rPr>
          <w:noProof w:val="0"/>
        </w:rPr>
        <w:t xml:space="preserve"> </w:t>
      </w:r>
    </w:p>
    <w:p w14:paraId="28E04384" w14:textId="77777777" w:rsidR="00443D8D" w:rsidRPr="00EA191B" w:rsidRDefault="00443D8D" w:rsidP="00443D8D">
      <w:pPr>
        <w:pStyle w:val="Corpotesto"/>
        <w:rPr>
          <w:noProof w:val="0"/>
        </w:rPr>
      </w:pPr>
      <w:r w:rsidRPr="00EA191B">
        <w:rPr>
          <w:noProof w:val="0"/>
        </w:rPr>
        <w:t>Specific security considerations are presented in the Security Considerations section of each transaction in Volume 2.</w:t>
      </w:r>
    </w:p>
    <w:p w14:paraId="0FF70733" w14:textId="77777777" w:rsidR="00443D8D" w:rsidRPr="00EA191B" w:rsidRDefault="00443D8D" w:rsidP="00075C19">
      <w:pPr>
        <w:pStyle w:val="Corpotesto"/>
        <w:rPr>
          <w:noProof w:val="0"/>
        </w:rPr>
      </w:pPr>
    </w:p>
    <w:p w14:paraId="72D32EA8" w14:textId="6914200E" w:rsidR="00EC6B47" w:rsidRPr="00EA191B" w:rsidRDefault="00EC6B47" w:rsidP="00EC6B47">
      <w:pPr>
        <w:pStyle w:val="PartTitle"/>
      </w:pPr>
      <w:bookmarkStart w:id="78" w:name="_Toc486400053"/>
      <w:r w:rsidRPr="00EA191B">
        <w:lastRenderedPageBreak/>
        <w:t>Volume 2b – Transactions</w:t>
      </w:r>
      <w:bookmarkEnd w:id="78"/>
    </w:p>
    <w:p w14:paraId="172B4A6E" w14:textId="77777777" w:rsidR="00EC6B47" w:rsidRPr="00EA191B" w:rsidRDefault="00EC6B47" w:rsidP="00075C19">
      <w:pPr>
        <w:pStyle w:val="Corpotesto"/>
        <w:rPr>
          <w:noProof w:val="0"/>
        </w:rPr>
      </w:pPr>
    </w:p>
    <w:p w14:paraId="32DF14F5" w14:textId="002B0788" w:rsidR="002C2C4B" w:rsidRPr="00EA191B" w:rsidRDefault="002C2C4B" w:rsidP="006C1CFC">
      <w:pPr>
        <w:pStyle w:val="EditorInstructions"/>
        <w:rPr>
          <w:noProof w:val="0"/>
        </w:rPr>
      </w:pPr>
      <w:r w:rsidRPr="00EA191B">
        <w:rPr>
          <w:noProof w:val="0"/>
        </w:rPr>
        <w:t xml:space="preserve">Editor: Add </w:t>
      </w:r>
      <w:r w:rsidR="00A873FD" w:rsidRPr="00EA191B">
        <w:rPr>
          <w:noProof w:val="0"/>
        </w:rPr>
        <w:t>S</w:t>
      </w:r>
      <w:r w:rsidRPr="00EA191B">
        <w:rPr>
          <w:noProof w:val="0"/>
        </w:rPr>
        <w:t>ection 3.52.4.1.3.1</w:t>
      </w:r>
    </w:p>
    <w:p w14:paraId="12DBF883" w14:textId="77777777" w:rsidR="00443D8D" w:rsidRPr="00EA191B" w:rsidRDefault="00443D8D" w:rsidP="00075C19">
      <w:pPr>
        <w:pStyle w:val="Corpotesto"/>
        <w:rPr>
          <w:noProof w:val="0"/>
        </w:rPr>
      </w:pPr>
    </w:p>
    <w:p w14:paraId="758CBC78" w14:textId="77777777" w:rsidR="002C2C4B" w:rsidRPr="00EA191B" w:rsidRDefault="002C2C4B" w:rsidP="002C2C4B">
      <w:pPr>
        <w:pStyle w:val="Titolo6"/>
        <w:numPr>
          <w:ilvl w:val="0"/>
          <w:numId w:val="0"/>
        </w:numPr>
        <w:rPr>
          <w:noProof w:val="0"/>
        </w:rPr>
      </w:pPr>
      <w:bookmarkStart w:id="79" w:name="_Toc363803019"/>
      <w:bookmarkStart w:id="80" w:name="_Toc486400054"/>
      <w:r w:rsidRPr="00EA191B">
        <w:rPr>
          <w:noProof w:val="0"/>
        </w:rPr>
        <w:t>3.52.4.1.3.1 Folder Subscription Option</w:t>
      </w:r>
      <w:bookmarkEnd w:id="79"/>
      <w:bookmarkEnd w:id="80"/>
    </w:p>
    <w:p w14:paraId="43462881" w14:textId="33273F1B" w:rsidR="002C2C4B" w:rsidRPr="00EA191B" w:rsidRDefault="002C2C4B" w:rsidP="002C2C4B">
      <w:pPr>
        <w:pStyle w:val="Corpotesto"/>
        <w:rPr>
          <w:noProof w:val="0"/>
        </w:rPr>
      </w:pPr>
      <w:r w:rsidRPr="00EA191B">
        <w:rPr>
          <w:noProof w:val="0"/>
        </w:rPr>
        <w:t>A Document Metadata Notification Broker supporting the Folder Subscription Option shall accept and understand a subscription created for an existing folder.</w:t>
      </w:r>
    </w:p>
    <w:p w14:paraId="1BD969EC" w14:textId="77777777" w:rsidR="00443D8D" w:rsidRPr="00EA191B" w:rsidRDefault="00443D8D" w:rsidP="00075C19">
      <w:pPr>
        <w:pStyle w:val="Corpotesto"/>
        <w:rPr>
          <w:noProof w:val="0"/>
        </w:rPr>
      </w:pPr>
    </w:p>
    <w:p w14:paraId="0E3045E8" w14:textId="2EBD784B" w:rsidR="00E0452C" w:rsidRPr="00EA191B" w:rsidRDefault="00E0452C" w:rsidP="006C1CFC">
      <w:pPr>
        <w:pStyle w:val="EditorInstructions"/>
        <w:rPr>
          <w:noProof w:val="0"/>
        </w:rPr>
      </w:pPr>
      <w:r w:rsidRPr="00EA191B">
        <w:rPr>
          <w:noProof w:val="0"/>
        </w:rPr>
        <w:t xml:space="preserve">Editor: Add </w:t>
      </w:r>
      <w:r w:rsidR="00A873FD" w:rsidRPr="00EA191B">
        <w:rPr>
          <w:noProof w:val="0"/>
        </w:rPr>
        <w:t>S</w:t>
      </w:r>
      <w:r w:rsidRPr="00EA191B">
        <w:rPr>
          <w:noProof w:val="0"/>
        </w:rPr>
        <w:t>ection 3.52</w:t>
      </w:r>
      <w:r w:rsidR="00D83F7A" w:rsidRPr="00EA191B">
        <w:rPr>
          <w:noProof w:val="0"/>
        </w:rPr>
        <w:t>.5.1.4</w:t>
      </w:r>
    </w:p>
    <w:p w14:paraId="264CE59D" w14:textId="77777777" w:rsidR="00E0452C" w:rsidRPr="00EA191B" w:rsidRDefault="00E0452C" w:rsidP="00075C19">
      <w:pPr>
        <w:pStyle w:val="Corpotesto"/>
        <w:rPr>
          <w:noProof w:val="0"/>
        </w:rPr>
      </w:pPr>
    </w:p>
    <w:p w14:paraId="669153BE" w14:textId="6D2F6C3B" w:rsidR="00E0452C" w:rsidRPr="00EA191B" w:rsidRDefault="00E0452C" w:rsidP="00E0452C">
      <w:pPr>
        <w:pStyle w:val="Titolo5"/>
        <w:numPr>
          <w:ilvl w:val="0"/>
          <w:numId w:val="0"/>
        </w:numPr>
        <w:rPr>
          <w:noProof w:val="0"/>
        </w:rPr>
      </w:pPr>
      <w:bookmarkStart w:id="81" w:name="_Toc363803040"/>
      <w:bookmarkStart w:id="82" w:name="_Toc486400055"/>
      <w:bookmarkStart w:id="83" w:name="_Toc228781999"/>
      <w:r w:rsidRPr="00EA191B">
        <w:rPr>
          <w:noProof w:val="0"/>
        </w:rPr>
        <w:t>3.52.5.1.</w:t>
      </w:r>
      <w:r w:rsidR="00D83F7A" w:rsidRPr="00EA191B">
        <w:rPr>
          <w:noProof w:val="0"/>
        </w:rPr>
        <w:t>4</w:t>
      </w:r>
      <w:r w:rsidRPr="00EA191B">
        <w:rPr>
          <w:noProof w:val="0"/>
        </w:rPr>
        <w:t xml:space="preserve"> </w:t>
      </w:r>
      <w:proofErr w:type="spellStart"/>
      <w:r w:rsidRPr="00EA191B">
        <w:rPr>
          <w:noProof w:val="0"/>
        </w:rPr>
        <w:t>ihe:FolderMetadata</w:t>
      </w:r>
      <w:bookmarkEnd w:id="81"/>
      <w:bookmarkEnd w:id="82"/>
      <w:proofErr w:type="spellEnd"/>
    </w:p>
    <w:bookmarkEnd w:id="83"/>
    <w:p w14:paraId="70467FEE" w14:textId="1E739E6F" w:rsidR="00E0452C" w:rsidRPr="00EA191B" w:rsidRDefault="00E0452C" w:rsidP="00E0452C">
      <w:pPr>
        <w:pStyle w:val="Corpotesto"/>
        <w:rPr>
          <w:noProof w:val="0"/>
        </w:rPr>
      </w:pPr>
      <w:r w:rsidRPr="00EA191B">
        <w:rPr>
          <w:noProof w:val="0"/>
        </w:rPr>
        <w:t xml:space="preserve">This topic indicates that the events for which the subscription is made shall be creating or updating a Folder, and that the notification shall contain the full metadata describing each matching Folder object, as described in the Document Metadata Notify transaction in </w:t>
      </w:r>
      <w:r w:rsidR="00440170" w:rsidRPr="00EA191B">
        <w:rPr>
          <w:noProof w:val="0"/>
        </w:rPr>
        <w:t>Section</w:t>
      </w:r>
      <w:r w:rsidRPr="00EA191B">
        <w:rPr>
          <w:noProof w:val="0"/>
        </w:rPr>
        <w:t xml:space="preserve"> 3.53.4.1.2.</w:t>
      </w:r>
    </w:p>
    <w:p w14:paraId="7EC13C47" w14:textId="77777777" w:rsidR="00443D8D" w:rsidRPr="00EA191B" w:rsidRDefault="00443D8D" w:rsidP="00075C19">
      <w:pPr>
        <w:pStyle w:val="Corpotesto"/>
        <w:rPr>
          <w:noProof w:val="0"/>
        </w:rPr>
      </w:pPr>
    </w:p>
    <w:p w14:paraId="669A6F86" w14:textId="79F3A4C7" w:rsidR="00D83F7A" w:rsidRPr="00EA191B" w:rsidRDefault="00D83F7A" w:rsidP="006C1CFC">
      <w:pPr>
        <w:pStyle w:val="EditorInstructions"/>
        <w:rPr>
          <w:noProof w:val="0"/>
        </w:rPr>
      </w:pPr>
      <w:r w:rsidRPr="00EA191B">
        <w:rPr>
          <w:noProof w:val="0"/>
        </w:rPr>
        <w:t xml:space="preserve">Editor: Apply the following changes in </w:t>
      </w:r>
      <w:r w:rsidR="00A873FD" w:rsidRPr="00EA191B">
        <w:rPr>
          <w:noProof w:val="0"/>
        </w:rPr>
        <w:t>S</w:t>
      </w:r>
      <w:r w:rsidRPr="00EA191B">
        <w:rPr>
          <w:noProof w:val="0"/>
        </w:rPr>
        <w:t>ection 3.52.5.2</w:t>
      </w:r>
    </w:p>
    <w:p w14:paraId="5091E360" w14:textId="77777777" w:rsidR="00D83F7A" w:rsidRPr="00EA191B" w:rsidRDefault="00D83F7A" w:rsidP="00075C19">
      <w:pPr>
        <w:pStyle w:val="Corpotesto"/>
        <w:rPr>
          <w:noProof w:val="0"/>
        </w:rPr>
      </w:pPr>
    </w:p>
    <w:p w14:paraId="558FA8B3" w14:textId="77777777" w:rsidR="00D83F7A" w:rsidRPr="00EA191B" w:rsidRDefault="00D83F7A" w:rsidP="00D83F7A">
      <w:pPr>
        <w:pStyle w:val="Titolo4"/>
        <w:numPr>
          <w:ilvl w:val="0"/>
          <w:numId w:val="0"/>
        </w:numPr>
        <w:rPr>
          <w:noProof w:val="0"/>
        </w:rPr>
      </w:pPr>
      <w:bookmarkStart w:id="84" w:name="_Toc363803042"/>
      <w:bookmarkStart w:id="85" w:name="_Toc428454155"/>
      <w:bookmarkStart w:id="86" w:name="_Toc486400056"/>
      <w:r w:rsidRPr="00EA191B">
        <w:rPr>
          <w:noProof w:val="0"/>
        </w:rPr>
        <w:t>3.52.5.2 Building Filter Expressions</w:t>
      </w:r>
      <w:bookmarkEnd w:id="84"/>
      <w:bookmarkEnd w:id="85"/>
      <w:bookmarkEnd w:id="86"/>
    </w:p>
    <w:p w14:paraId="0347C282" w14:textId="798D4EB9" w:rsidR="00D83F7A" w:rsidRPr="00EA191B" w:rsidRDefault="00D83F7A" w:rsidP="00D83F7A">
      <w:pPr>
        <w:pStyle w:val="Corpotesto"/>
        <w:rPr>
          <w:noProof w:val="0"/>
          <w:szCs w:val="24"/>
          <w:lang w:eastAsia="it-IT"/>
        </w:rPr>
      </w:pPr>
      <w:r w:rsidRPr="00EA191B">
        <w:rPr>
          <w:noProof w:val="0"/>
        </w:rPr>
        <w:t xml:space="preserve">The XDS metadata, specified in ITI TF-3: 4.1, describes the objects which are used in a document registration. The Registry Stored Query </w:t>
      </w:r>
      <w:r w:rsidR="00440170" w:rsidRPr="00EA191B">
        <w:rPr>
          <w:noProof w:val="0"/>
        </w:rPr>
        <w:t xml:space="preserve">[ITI-18] </w:t>
      </w:r>
      <w:r w:rsidRPr="00EA191B">
        <w:rPr>
          <w:noProof w:val="0"/>
        </w:rPr>
        <w:t>transaction uses a subset of the metadata to build a list of queries available to a XDS Document Consumer to search for documents with specific characteristics. The list of queries is in ITI TF-2a: 3.18.4.1.2.3.7</w:t>
      </w:r>
      <w:r w:rsidRPr="00EA191B">
        <w:rPr>
          <w:noProof w:val="0"/>
          <w:szCs w:val="24"/>
          <w:lang w:eastAsia="it-IT"/>
        </w:rPr>
        <w:t xml:space="preserve">. The transaction Document Metadata Subscribe uses the syntax of the Registry Stored Query [ITI-18] transaction for the creation of the filtering expression. </w:t>
      </w:r>
    </w:p>
    <w:p w14:paraId="72FDA2C8" w14:textId="66811494" w:rsidR="00D83F7A" w:rsidRPr="00EA191B" w:rsidRDefault="00D83F7A" w:rsidP="00D83F7A">
      <w:pPr>
        <w:pStyle w:val="Corpotesto"/>
        <w:rPr>
          <w:noProof w:val="0"/>
          <w:szCs w:val="24"/>
          <w:lang w:eastAsia="it-IT"/>
        </w:rPr>
      </w:pPr>
      <w:r w:rsidRPr="00EA191B">
        <w:rPr>
          <w:noProof w:val="0"/>
          <w:szCs w:val="24"/>
          <w:lang w:eastAsia="it-IT"/>
        </w:rPr>
        <w:t xml:space="preserve">Filters can be created using the parameters of the </w:t>
      </w:r>
      <w:proofErr w:type="spellStart"/>
      <w:r w:rsidRPr="00EA191B">
        <w:rPr>
          <w:noProof w:val="0"/>
          <w:szCs w:val="24"/>
          <w:lang w:eastAsia="it-IT"/>
        </w:rPr>
        <w:t>FindDocuments</w:t>
      </w:r>
      <w:proofErr w:type="spellEnd"/>
      <w:r w:rsidRPr="00EA191B">
        <w:rPr>
          <w:noProof w:val="0"/>
          <w:szCs w:val="24"/>
          <w:lang w:eastAsia="it-IT"/>
        </w:rPr>
        <w:t xml:space="preserve">, </w:t>
      </w:r>
      <w:proofErr w:type="spellStart"/>
      <w:r w:rsidRPr="00EA191B">
        <w:rPr>
          <w:noProof w:val="0"/>
          <w:szCs w:val="24"/>
          <w:lang w:eastAsia="it-IT"/>
        </w:rPr>
        <w:t>FindDocumentsByReferenceId</w:t>
      </w:r>
      <w:proofErr w:type="spellEnd"/>
      <w:r w:rsidRPr="00EA191B">
        <w:rPr>
          <w:noProof w:val="0"/>
          <w:szCs w:val="24"/>
          <w:lang w:eastAsia="it-IT"/>
        </w:rPr>
        <w:t xml:space="preserve">, </w:t>
      </w:r>
      <w:proofErr w:type="spellStart"/>
      <w:r w:rsidRPr="00EA191B">
        <w:rPr>
          <w:b/>
          <w:noProof w:val="0"/>
          <w:szCs w:val="24"/>
          <w:u w:val="single"/>
          <w:lang w:eastAsia="it-IT"/>
        </w:rPr>
        <w:t>GetFolders</w:t>
      </w:r>
      <w:proofErr w:type="spellEnd"/>
      <w:r w:rsidRPr="00EA191B">
        <w:rPr>
          <w:b/>
          <w:noProof w:val="0"/>
          <w:szCs w:val="24"/>
          <w:u w:val="single"/>
          <w:lang w:eastAsia="it-IT"/>
        </w:rPr>
        <w:t xml:space="preserve">, </w:t>
      </w:r>
      <w:proofErr w:type="spellStart"/>
      <w:r w:rsidRPr="00EA191B">
        <w:rPr>
          <w:b/>
          <w:noProof w:val="0"/>
          <w:szCs w:val="24"/>
          <w:u w:val="single"/>
          <w:lang w:eastAsia="it-IT"/>
        </w:rPr>
        <w:t>FindFolders</w:t>
      </w:r>
      <w:proofErr w:type="spellEnd"/>
      <w:r w:rsidRPr="00EA191B">
        <w:rPr>
          <w:b/>
          <w:noProof w:val="0"/>
          <w:szCs w:val="24"/>
          <w:u w:val="single"/>
          <w:lang w:eastAsia="it-IT"/>
        </w:rPr>
        <w:t>,</w:t>
      </w:r>
      <w:r w:rsidRPr="00EA191B">
        <w:rPr>
          <w:noProof w:val="0"/>
          <w:szCs w:val="24"/>
          <w:lang w:eastAsia="it-IT"/>
        </w:rPr>
        <w:t xml:space="preserve"> </w:t>
      </w:r>
      <w:proofErr w:type="spellStart"/>
      <w:r w:rsidRPr="00EA191B">
        <w:rPr>
          <w:noProof w:val="0"/>
          <w:szCs w:val="24"/>
          <w:lang w:eastAsia="it-IT"/>
        </w:rPr>
        <w:t>FindSubmissionSet</w:t>
      </w:r>
      <w:proofErr w:type="spellEnd"/>
      <w:r w:rsidRPr="00EA191B">
        <w:rPr>
          <w:noProof w:val="0"/>
          <w:szCs w:val="24"/>
          <w:lang w:eastAsia="it-IT"/>
        </w:rPr>
        <w:t xml:space="preserve"> queries defined within the Registry Stored Query transaction and use the syntax of the </w:t>
      </w:r>
      <w:proofErr w:type="spellStart"/>
      <w:r w:rsidRPr="00EA191B">
        <w:rPr>
          <w:noProof w:val="0"/>
          <w:szCs w:val="24"/>
          <w:lang w:eastAsia="it-IT"/>
        </w:rPr>
        <w:t>FindDocuments</w:t>
      </w:r>
      <w:proofErr w:type="spellEnd"/>
      <w:r w:rsidRPr="00EA191B">
        <w:rPr>
          <w:noProof w:val="0"/>
          <w:szCs w:val="24"/>
          <w:lang w:eastAsia="it-IT"/>
        </w:rPr>
        <w:t xml:space="preserve"> </w:t>
      </w:r>
      <w:proofErr w:type="spellStart"/>
      <w:r w:rsidRPr="00EA191B">
        <w:rPr>
          <w:noProof w:val="0"/>
          <w:szCs w:val="24"/>
          <w:lang w:eastAsia="it-IT"/>
        </w:rPr>
        <w:t>FindDocumentsByReferenceId</w:t>
      </w:r>
      <w:proofErr w:type="spellEnd"/>
      <w:r w:rsidRPr="00EA191B">
        <w:rPr>
          <w:noProof w:val="0"/>
          <w:szCs w:val="24"/>
          <w:lang w:eastAsia="it-IT"/>
        </w:rPr>
        <w:t xml:space="preserve">, </w:t>
      </w:r>
      <w:r w:rsidR="00BB0F56" w:rsidRPr="00EA191B">
        <w:rPr>
          <w:b/>
          <w:strike/>
          <w:noProof w:val="0"/>
          <w:szCs w:val="24"/>
          <w:lang w:eastAsia="it-IT"/>
        </w:rPr>
        <w:t>or</w:t>
      </w:r>
      <w:r w:rsidR="00BB0F56" w:rsidRPr="00EA191B">
        <w:rPr>
          <w:noProof w:val="0"/>
          <w:szCs w:val="24"/>
          <w:lang w:eastAsia="it-IT"/>
        </w:rPr>
        <w:t xml:space="preserve"> </w:t>
      </w:r>
      <w:proofErr w:type="spellStart"/>
      <w:r w:rsidRPr="00EA191B">
        <w:rPr>
          <w:noProof w:val="0"/>
          <w:szCs w:val="24"/>
          <w:lang w:eastAsia="it-IT"/>
        </w:rPr>
        <w:t>FindSubmissionSets</w:t>
      </w:r>
      <w:proofErr w:type="spellEnd"/>
      <w:r w:rsidRPr="00EA191B">
        <w:rPr>
          <w:noProof w:val="0"/>
          <w:szCs w:val="24"/>
          <w:lang w:eastAsia="it-IT"/>
        </w:rPr>
        <w:t xml:space="preserve">, </w:t>
      </w:r>
      <w:proofErr w:type="spellStart"/>
      <w:r w:rsidR="00BB0F56" w:rsidRPr="00EA191B">
        <w:rPr>
          <w:b/>
          <w:noProof w:val="0"/>
          <w:szCs w:val="24"/>
          <w:u w:val="single"/>
          <w:lang w:eastAsia="it-IT"/>
        </w:rPr>
        <w:t>GetFolders</w:t>
      </w:r>
      <w:proofErr w:type="spellEnd"/>
      <w:r w:rsidR="00BB0F56" w:rsidRPr="00EA191B">
        <w:rPr>
          <w:b/>
          <w:noProof w:val="0"/>
          <w:szCs w:val="24"/>
          <w:u w:val="single"/>
          <w:lang w:eastAsia="it-IT"/>
        </w:rPr>
        <w:t xml:space="preserve"> or</w:t>
      </w:r>
      <w:r w:rsidRPr="00EA191B">
        <w:rPr>
          <w:b/>
          <w:noProof w:val="0"/>
          <w:szCs w:val="24"/>
          <w:u w:val="single"/>
          <w:lang w:eastAsia="it-IT"/>
        </w:rPr>
        <w:t xml:space="preserve"> </w:t>
      </w:r>
      <w:proofErr w:type="spellStart"/>
      <w:r w:rsidRPr="00EA191B">
        <w:rPr>
          <w:b/>
          <w:noProof w:val="0"/>
          <w:szCs w:val="24"/>
          <w:u w:val="single"/>
          <w:lang w:eastAsia="it-IT"/>
        </w:rPr>
        <w:t>FindFolders</w:t>
      </w:r>
      <w:proofErr w:type="spellEnd"/>
      <w:r w:rsidRPr="00EA191B">
        <w:rPr>
          <w:noProof w:val="0"/>
          <w:szCs w:val="24"/>
          <w:lang w:eastAsia="it-IT"/>
        </w:rPr>
        <w:t xml:space="preserve"> queries to express the filter. </w:t>
      </w:r>
    </w:p>
    <w:p w14:paraId="075ABD49" w14:textId="77777777" w:rsidR="00D83F7A" w:rsidRPr="00EA191B" w:rsidRDefault="00D83F7A" w:rsidP="00D83F7A">
      <w:pPr>
        <w:pStyle w:val="Corpotesto"/>
        <w:rPr>
          <w:noProof w:val="0"/>
          <w:szCs w:val="24"/>
          <w:lang w:eastAsia="it-IT"/>
        </w:rPr>
      </w:pPr>
      <w:r w:rsidRPr="00EA191B">
        <w:rPr>
          <w:noProof w:val="0"/>
          <w:szCs w:val="24"/>
          <w:lang w:eastAsia="it-IT"/>
        </w:rPr>
        <w:t>The evaluation of filter expressions is based on the XDS metadata model. In this transaction, the stream of events for which subscriptions are possible is limited to events representing the</w:t>
      </w:r>
      <w:r w:rsidRPr="00EA191B">
        <w:rPr>
          <w:b/>
          <w:noProof w:val="0"/>
          <w:szCs w:val="24"/>
          <w:lang w:eastAsia="it-IT"/>
        </w:rPr>
        <w:t xml:space="preserve"> </w:t>
      </w:r>
      <w:r w:rsidRPr="00EA191B">
        <w:rPr>
          <w:noProof w:val="0"/>
          <w:szCs w:val="24"/>
          <w:lang w:eastAsia="it-IT"/>
        </w:rPr>
        <w:lastRenderedPageBreak/>
        <w:t xml:space="preserve">existence of </w:t>
      </w:r>
      <w:r w:rsidRPr="00EA191B">
        <w:rPr>
          <w:b/>
          <w:noProof w:val="0"/>
          <w:szCs w:val="24"/>
          <w:u w:val="single"/>
          <w:lang w:eastAsia="it-IT"/>
        </w:rPr>
        <w:t>Folder</w:t>
      </w:r>
      <w:r w:rsidRPr="00EA191B">
        <w:rPr>
          <w:noProof w:val="0"/>
          <w:szCs w:val="24"/>
          <w:lang w:eastAsia="it-IT"/>
        </w:rPr>
        <w:t xml:space="preserve">, </w:t>
      </w:r>
      <w:proofErr w:type="spellStart"/>
      <w:r w:rsidRPr="00EA191B">
        <w:rPr>
          <w:noProof w:val="0"/>
          <w:szCs w:val="24"/>
          <w:lang w:eastAsia="it-IT"/>
        </w:rPr>
        <w:t>SubmissionSet</w:t>
      </w:r>
      <w:proofErr w:type="spellEnd"/>
      <w:r w:rsidRPr="00EA191B">
        <w:rPr>
          <w:noProof w:val="0"/>
          <w:szCs w:val="24"/>
          <w:lang w:eastAsia="it-IT"/>
        </w:rPr>
        <w:t xml:space="preserve"> and </w:t>
      </w:r>
      <w:proofErr w:type="spellStart"/>
      <w:r w:rsidRPr="00EA191B">
        <w:rPr>
          <w:noProof w:val="0"/>
          <w:szCs w:val="24"/>
          <w:lang w:eastAsia="it-IT"/>
        </w:rPr>
        <w:t>documentEntry</w:t>
      </w:r>
      <w:proofErr w:type="spellEnd"/>
      <w:r w:rsidRPr="00EA191B">
        <w:rPr>
          <w:noProof w:val="0"/>
          <w:szCs w:val="24"/>
          <w:lang w:eastAsia="it-IT"/>
        </w:rPr>
        <w:t xml:space="preserve"> Objects. The Document Metadata Notification Broker becomes aware of such events either via a Document Metadata Publish transaction [ITI-54], or via other mechanisms not specified by IHE. The Document Metadata Notification Broker shall determine if there is a subscription which matches any of the Document Entry Objects</w:t>
      </w:r>
      <w:r w:rsidRPr="00EA191B">
        <w:rPr>
          <w:b/>
          <w:noProof w:val="0"/>
          <w:szCs w:val="24"/>
          <w:u w:val="single"/>
          <w:lang w:eastAsia="it-IT"/>
        </w:rPr>
        <w:t>, Folder Objects</w:t>
      </w:r>
      <w:r w:rsidRPr="00EA191B">
        <w:rPr>
          <w:noProof w:val="0"/>
          <w:szCs w:val="24"/>
          <w:lang w:eastAsia="it-IT"/>
        </w:rPr>
        <w:t xml:space="preserve"> or </w:t>
      </w:r>
      <w:proofErr w:type="spellStart"/>
      <w:r w:rsidRPr="00EA191B">
        <w:rPr>
          <w:noProof w:val="0"/>
          <w:szCs w:val="24"/>
          <w:lang w:eastAsia="it-IT"/>
        </w:rPr>
        <w:t>SubmissionSet</w:t>
      </w:r>
      <w:proofErr w:type="spellEnd"/>
      <w:r w:rsidRPr="00EA191B">
        <w:rPr>
          <w:noProof w:val="0"/>
          <w:szCs w:val="24"/>
          <w:lang w:eastAsia="it-IT"/>
        </w:rPr>
        <w:t xml:space="preserve"> Object in an event.</w:t>
      </w:r>
    </w:p>
    <w:p w14:paraId="3F1C4FD8" w14:textId="77B203DB" w:rsidR="00D83F7A" w:rsidRPr="00EA191B" w:rsidRDefault="00D83F7A" w:rsidP="00D83F7A">
      <w:pPr>
        <w:pStyle w:val="Corpotesto"/>
        <w:rPr>
          <w:noProof w:val="0"/>
          <w:lang w:eastAsia="it-IT"/>
        </w:rPr>
      </w:pPr>
      <w:r w:rsidRPr="00EA191B">
        <w:rPr>
          <w:noProof w:val="0"/>
          <w:lang w:eastAsia="it-IT"/>
        </w:rPr>
        <w:t xml:space="preserve">A match means that if a Registry Stored Query, with the same parameters as the filter expression in the subscription, were sent to a XDS Document Registry containing the Document Entry Objects, </w:t>
      </w:r>
      <w:r w:rsidR="00BB0F56" w:rsidRPr="00EA191B">
        <w:rPr>
          <w:b/>
          <w:strike/>
          <w:noProof w:val="0"/>
          <w:lang w:eastAsia="it-IT"/>
        </w:rPr>
        <w:t>or</w:t>
      </w:r>
      <w:r w:rsidR="00BB0F56" w:rsidRPr="00EA191B">
        <w:rPr>
          <w:noProof w:val="0"/>
          <w:lang w:eastAsia="it-IT"/>
        </w:rPr>
        <w:t xml:space="preserve"> </w:t>
      </w:r>
      <w:proofErr w:type="spellStart"/>
      <w:r w:rsidRPr="00EA191B">
        <w:rPr>
          <w:noProof w:val="0"/>
          <w:lang w:eastAsia="it-IT"/>
        </w:rPr>
        <w:t>SubmissionSet</w:t>
      </w:r>
      <w:proofErr w:type="spellEnd"/>
      <w:r w:rsidRPr="00EA191B">
        <w:rPr>
          <w:noProof w:val="0"/>
          <w:lang w:eastAsia="it-IT"/>
        </w:rPr>
        <w:t xml:space="preserve"> Object </w:t>
      </w:r>
      <w:r w:rsidRPr="00EA191B">
        <w:rPr>
          <w:b/>
          <w:noProof w:val="0"/>
          <w:u w:val="single"/>
          <w:lang w:eastAsia="it-IT"/>
        </w:rPr>
        <w:t>or Folder Object</w:t>
      </w:r>
      <w:r w:rsidRPr="00EA191B">
        <w:rPr>
          <w:noProof w:val="0"/>
          <w:lang w:eastAsia="it-IT"/>
        </w:rPr>
        <w:t xml:space="preserve"> from the event, the result of this Stored Query would contain one or more of these Objects.</w:t>
      </w:r>
    </w:p>
    <w:p w14:paraId="3C2FDF65" w14:textId="77777777" w:rsidR="00D83F7A" w:rsidRPr="00EA191B" w:rsidRDefault="00D83F7A" w:rsidP="00D83F7A">
      <w:pPr>
        <w:pStyle w:val="Corpotesto"/>
        <w:rPr>
          <w:noProof w:val="0"/>
        </w:rPr>
      </w:pPr>
      <w:r w:rsidRPr="00EA191B">
        <w:rPr>
          <w:noProof w:val="0"/>
        </w:rPr>
        <w:t>In an XDS Affinity Domain context, the applicable events are likely to be Register Document Set [ITI-42] transaction containing one or more Document Entry objects. In this case, the Document Metadata Notification Broker may have to map between the model within which the events took place, and the XDS metadata model.</w:t>
      </w:r>
    </w:p>
    <w:p w14:paraId="07CCC434" w14:textId="1399FBF0" w:rsidR="00D83F7A" w:rsidRPr="00EA191B" w:rsidRDefault="00D83F7A" w:rsidP="00BB0F56">
      <w:pPr>
        <w:pStyle w:val="Corpotesto"/>
        <w:rPr>
          <w:noProof w:val="0"/>
        </w:rPr>
      </w:pPr>
      <w:r w:rsidRPr="00EA191B">
        <w:rPr>
          <w:noProof w:val="0"/>
        </w:rPr>
        <w:t>A good understanding of the Registry Stored Query transaction and the XDS metadata is necessary to understand how the filter expressions work. For example, if the filter expression below were implemented as a stored query on the registry</w:t>
      </w:r>
    </w:p>
    <w:p w14:paraId="45716BBA" w14:textId="77777777" w:rsidR="00E3783A" w:rsidRPr="00EA191B" w:rsidRDefault="00E3783A" w:rsidP="00BB0F56">
      <w:pPr>
        <w:pStyle w:val="Corpotesto"/>
        <w:rPr>
          <w:noProof w:val="0"/>
        </w:rPr>
      </w:pPr>
    </w:p>
    <w:p w14:paraId="7F59275D" w14:textId="22CC2511" w:rsidR="000466FB" w:rsidRPr="00EA191B" w:rsidRDefault="000466FB" w:rsidP="006C1CFC">
      <w:pPr>
        <w:pStyle w:val="EditorInstructions"/>
        <w:rPr>
          <w:noProof w:val="0"/>
        </w:rPr>
      </w:pPr>
      <w:r w:rsidRPr="00EA191B">
        <w:rPr>
          <w:noProof w:val="0"/>
        </w:rPr>
        <w:t xml:space="preserve">Editor: Add </w:t>
      </w:r>
      <w:r w:rsidR="006D75F4" w:rsidRPr="00EA191B">
        <w:rPr>
          <w:noProof w:val="0"/>
        </w:rPr>
        <w:t>S</w:t>
      </w:r>
      <w:r w:rsidRPr="00EA191B">
        <w:rPr>
          <w:noProof w:val="0"/>
        </w:rPr>
        <w:t xml:space="preserve">ections </w:t>
      </w:r>
      <w:r w:rsidR="00CA3D92" w:rsidRPr="00EA191B">
        <w:rPr>
          <w:noProof w:val="0"/>
        </w:rPr>
        <w:t>3.52.5.2.3,</w:t>
      </w:r>
      <w:r w:rsidRPr="00EA191B">
        <w:rPr>
          <w:noProof w:val="0"/>
        </w:rPr>
        <w:t xml:space="preserve"> 3.52.5.2.4, 3.52.5.2.5</w:t>
      </w:r>
    </w:p>
    <w:p w14:paraId="2A64512F" w14:textId="77777777" w:rsidR="000466FB" w:rsidRPr="00EA191B" w:rsidRDefault="000466FB" w:rsidP="000466FB">
      <w:pPr>
        <w:pStyle w:val="Numeroelenco2"/>
        <w:numPr>
          <w:ilvl w:val="0"/>
          <w:numId w:val="0"/>
        </w:numPr>
        <w:rPr>
          <w:u w:val="single"/>
        </w:rPr>
      </w:pPr>
    </w:p>
    <w:p w14:paraId="29881593" w14:textId="3034A398" w:rsidR="000466FB" w:rsidRPr="00EA191B" w:rsidRDefault="000466FB" w:rsidP="000466FB">
      <w:pPr>
        <w:pStyle w:val="Titolo5"/>
        <w:numPr>
          <w:ilvl w:val="0"/>
          <w:numId w:val="0"/>
        </w:numPr>
        <w:ind w:left="1008" w:hanging="1008"/>
        <w:rPr>
          <w:noProof w:val="0"/>
          <w:lang w:eastAsia="it-IT"/>
        </w:rPr>
      </w:pPr>
      <w:bookmarkStart w:id="87" w:name="_Toc228782002"/>
      <w:bookmarkStart w:id="88" w:name="_Toc363803044"/>
      <w:bookmarkStart w:id="89" w:name="_Toc486400057"/>
      <w:r w:rsidRPr="00EA191B">
        <w:rPr>
          <w:noProof w:val="0"/>
          <w:lang w:eastAsia="it-IT"/>
        </w:rPr>
        <w:t>3.52.5.2.3 Subscriptions for folders metadata</w:t>
      </w:r>
      <w:bookmarkEnd w:id="87"/>
      <w:bookmarkEnd w:id="88"/>
      <w:bookmarkEnd w:id="89"/>
    </w:p>
    <w:p w14:paraId="64B06DA2" w14:textId="35A149CA" w:rsidR="000466FB" w:rsidRPr="00EA191B" w:rsidRDefault="000466FB" w:rsidP="000466FB">
      <w:pPr>
        <w:pStyle w:val="Corpotesto"/>
        <w:rPr>
          <w:b/>
          <w:noProof w:val="0"/>
          <w:u w:val="single"/>
          <w:lang w:eastAsia="it-IT"/>
        </w:rPr>
      </w:pPr>
      <w:r w:rsidRPr="00EA191B">
        <w:rPr>
          <w:noProof w:val="0"/>
          <w:lang w:eastAsia="it-IT"/>
        </w:rPr>
        <w:t xml:space="preserve">This type of filter shall be accepted by a Document Metadata Notification Broker that supports the Folder Subscription Option. Document Metadata Notification Broker that accepts a Subscribe Request containing a filter expression based on the </w:t>
      </w:r>
      <w:proofErr w:type="spellStart"/>
      <w:r w:rsidRPr="00EA191B">
        <w:rPr>
          <w:noProof w:val="0"/>
          <w:lang w:eastAsia="it-IT"/>
        </w:rPr>
        <w:t>GetFolders</w:t>
      </w:r>
      <w:proofErr w:type="spellEnd"/>
      <w:r w:rsidRPr="00EA191B">
        <w:rPr>
          <w:noProof w:val="0"/>
          <w:lang w:eastAsia="it-IT"/>
        </w:rPr>
        <w:t xml:space="preserve"> and </w:t>
      </w:r>
      <w:proofErr w:type="spellStart"/>
      <w:r w:rsidRPr="00EA191B">
        <w:rPr>
          <w:noProof w:val="0"/>
          <w:lang w:eastAsia="it-IT"/>
        </w:rPr>
        <w:t>FindFolders</w:t>
      </w:r>
      <w:proofErr w:type="spellEnd"/>
      <w:r w:rsidRPr="00EA191B">
        <w:rPr>
          <w:noProof w:val="0"/>
          <w:lang w:eastAsia="it-IT"/>
        </w:rPr>
        <w:t xml:space="preserve"> stored queries shall yield a match as described in </w:t>
      </w:r>
      <w:r w:rsidR="00BC17A1" w:rsidRPr="00EA191B">
        <w:rPr>
          <w:noProof w:val="0"/>
          <w:lang w:eastAsia="it-IT"/>
        </w:rPr>
        <w:t>S</w:t>
      </w:r>
      <w:r w:rsidRPr="00EA191B">
        <w:rPr>
          <w:noProof w:val="0"/>
          <w:lang w:eastAsia="it-IT"/>
        </w:rPr>
        <w:t xml:space="preserve">ection 3.52.5.2. A Document Metadata Subscriber MAY be able to create a filter expression that includes </w:t>
      </w:r>
      <w:proofErr w:type="spellStart"/>
      <w:r w:rsidRPr="00EA191B">
        <w:rPr>
          <w:noProof w:val="0"/>
          <w:lang w:eastAsia="it-IT"/>
        </w:rPr>
        <w:t>XDSFolder.uniqueId</w:t>
      </w:r>
      <w:proofErr w:type="spellEnd"/>
      <w:r w:rsidRPr="00EA191B">
        <w:rPr>
          <w:noProof w:val="0"/>
          <w:lang w:eastAsia="it-IT"/>
        </w:rPr>
        <w:t xml:space="preserve">, </w:t>
      </w:r>
      <w:proofErr w:type="spellStart"/>
      <w:r w:rsidRPr="00EA191B">
        <w:rPr>
          <w:noProof w:val="0"/>
          <w:lang w:eastAsia="it-IT"/>
        </w:rPr>
        <w:t>XDSFolder.patientId</w:t>
      </w:r>
      <w:proofErr w:type="spellEnd"/>
      <w:r w:rsidRPr="00EA191B">
        <w:rPr>
          <w:noProof w:val="0"/>
          <w:lang w:eastAsia="it-IT"/>
        </w:rPr>
        <w:t xml:space="preserve">, </w:t>
      </w:r>
      <w:proofErr w:type="spellStart"/>
      <w:r w:rsidRPr="00EA191B">
        <w:rPr>
          <w:noProof w:val="0"/>
          <w:lang w:eastAsia="it-IT"/>
        </w:rPr>
        <w:t>XDSFolder.codeList</w:t>
      </w:r>
      <w:proofErr w:type="spellEnd"/>
      <w:r w:rsidRPr="00EA191B">
        <w:rPr>
          <w:noProof w:val="0"/>
          <w:lang w:eastAsia="it-IT"/>
        </w:rPr>
        <w:t xml:space="preserve">. Parameters that can be used for creating the filter expression are described below: </w:t>
      </w:r>
    </w:p>
    <w:p w14:paraId="5F6AD9C2" w14:textId="77777777" w:rsidR="000466FB" w:rsidRPr="00EA191B" w:rsidRDefault="000466FB" w:rsidP="00203D12">
      <w:pPr>
        <w:pStyle w:val="Numeroelenco2"/>
        <w:numPr>
          <w:ilvl w:val="0"/>
          <w:numId w:val="18"/>
        </w:numPr>
        <w:rPr>
          <w:lang w:eastAsia="it-IT"/>
        </w:rPr>
      </w:pPr>
      <w:r w:rsidRPr="00EA191B">
        <w:rPr>
          <w:b/>
          <w:lang w:eastAsia="it-IT"/>
        </w:rPr>
        <w:t>$</w:t>
      </w:r>
      <w:proofErr w:type="spellStart"/>
      <w:r w:rsidRPr="00EA191B">
        <w:rPr>
          <w:b/>
          <w:lang w:eastAsia="it-IT"/>
        </w:rPr>
        <w:t>XDSFolderPatientId</w:t>
      </w:r>
      <w:proofErr w:type="spellEnd"/>
      <w:r w:rsidRPr="00EA191B">
        <w:rPr>
          <w:lang w:eastAsia="it-IT"/>
        </w:rPr>
        <w:t xml:space="preserve">: this is a required parameter that matches with the metadata </w:t>
      </w:r>
      <w:proofErr w:type="spellStart"/>
      <w:r w:rsidRPr="00EA191B">
        <w:rPr>
          <w:lang w:eastAsia="it-IT"/>
        </w:rPr>
        <w:t>XDSFolder.patientId</w:t>
      </w:r>
      <w:proofErr w:type="spellEnd"/>
      <w:r w:rsidRPr="00EA191B">
        <w:rPr>
          <w:lang w:eastAsia="it-IT"/>
        </w:rPr>
        <w:t>;</w:t>
      </w:r>
    </w:p>
    <w:p w14:paraId="2130D5A0" w14:textId="04E5910B" w:rsidR="000466FB" w:rsidRPr="00EA191B" w:rsidRDefault="000466FB" w:rsidP="000466FB">
      <w:pPr>
        <w:pStyle w:val="Numeroelenco2"/>
        <w:rPr>
          <w:lang w:eastAsia="it-IT"/>
        </w:rPr>
      </w:pPr>
      <w:r w:rsidRPr="00EA191B">
        <w:rPr>
          <w:b/>
          <w:lang w:eastAsia="it-IT"/>
        </w:rPr>
        <w:t>$</w:t>
      </w:r>
      <w:proofErr w:type="spellStart"/>
      <w:r w:rsidRPr="00EA191B">
        <w:rPr>
          <w:b/>
          <w:lang w:eastAsia="it-IT"/>
        </w:rPr>
        <w:t>XDSFolderUniqueId</w:t>
      </w:r>
      <w:proofErr w:type="spellEnd"/>
      <w:r w:rsidRPr="00EA191B">
        <w:rPr>
          <w:b/>
          <w:lang w:eastAsia="it-IT"/>
        </w:rPr>
        <w:t xml:space="preserve">: </w:t>
      </w:r>
      <w:r w:rsidRPr="00EA191B">
        <w:rPr>
          <w:lang w:eastAsia="it-IT"/>
        </w:rPr>
        <w:t xml:space="preserve">this parameter matches with the metadata </w:t>
      </w:r>
      <w:proofErr w:type="spellStart"/>
      <w:r w:rsidRPr="00EA191B">
        <w:rPr>
          <w:lang w:eastAsia="it-IT"/>
        </w:rPr>
        <w:t>XDSFolder.uniqueId</w:t>
      </w:r>
      <w:proofErr w:type="spellEnd"/>
      <w:r w:rsidRPr="00EA191B">
        <w:rPr>
          <w:lang w:eastAsia="it-IT"/>
        </w:rPr>
        <w:t xml:space="preserve">. This is an optional parameter that contains the identifier defined for the Folder Object </w:t>
      </w:r>
      <w:commentRangeStart w:id="90"/>
      <w:r w:rsidRPr="00EA191B">
        <w:rPr>
          <w:lang w:eastAsia="it-IT"/>
        </w:rPr>
        <w:t>subscribed</w:t>
      </w:r>
      <w:ins w:id="91" w:author="Gregorio Canal" w:date="2019-05-23T10:21:00Z">
        <w:r w:rsidR="00296DAF">
          <w:rPr>
            <w:lang w:eastAsia="it-IT"/>
          </w:rPr>
          <w:t>. This parameter may be multi-valued</w:t>
        </w:r>
      </w:ins>
      <w:r w:rsidRPr="00EA191B">
        <w:rPr>
          <w:lang w:eastAsia="it-IT"/>
        </w:rPr>
        <w:t xml:space="preserve">; </w:t>
      </w:r>
      <w:commentRangeEnd w:id="90"/>
      <w:r w:rsidR="00296DAF">
        <w:rPr>
          <w:rStyle w:val="Rimandocommento"/>
        </w:rPr>
        <w:commentReference w:id="90"/>
      </w:r>
    </w:p>
    <w:p w14:paraId="69800F0C" w14:textId="3289C551" w:rsidR="000466FB" w:rsidRPr="006D1B5B" w:rsidRDefault="000466FB" w:rsidP="000466FB">
      <w:pPr>
        <w:pStyle w:val="Numeroelenco2"/>
      </w:pPr>
      <w:r w:rsidRPr="00EA191B">
        <w:rPr>
          <w:b/>
          <w:lang w:eastAsia="it-IT"/>
        </w:rPr>
        <w:t>$</w:t>
      </w:r>
      <w:proofErr w:type="spellStart"/>
      <w:r w:rsidRPr="00EA191B">
        <w:rPr>
          <w:b/>
          <w:lang w:eastAsia="it-IT"/>
        </w:rPr>
        <w:t>XDSFolderCodeList</w:t>
      </w:r>
      <w:proofErr w:type="spellEnd"/>
      <w:r w:rsidRPr="00EA191B">
        <w:rPr>
          <w:lang w:eastAsia="it-IT"/>
        </w:rPr>
        <w:t xml:space="preserve">: this parameter matches with the metadata </w:t>
      </w:r>
      <w:proofErr w:type="spellStart"/>
      <w:r w:rsidRPr="00EA191B">
        <w:rPr>
          <w:lang w:eastAsia="it-IT"/>
        </w:rPr>
        <w:t>XDSFolder.codeList</w:t>
      </w:r>
      <w:proofErr w:type="spellEnd"/>
      <w:r w:rsidRPr="00EA191B">
        <w:rPr>
          <w:lang w:eastAsia="it-IT"/>
        </w:rPr>
        <w:t xml:space="preserve">. This allows creating a filter specifying the type of clinical activity that resulted in placing XDS Documents in an </w:t>
      </w:r>
      <w:proofErr w:type="spellStart"/>
      <w:r w:rsidRPr="00EA191B">
        <w:rPr>
          <w:lang w:eastAsia="it-IT"/>
        </w:rPr>
        <w:t>XDSFolder</w:t>
      </w:r>
      <w:proofErr w:type="spellEnd"/>
      <w:r w:rsidRPr="00EA191B">
        <w:rPr>
          <w:lang w:eastAsia="it-IT"/>
        </w:rPr>
        <w:t>.</w:t>
      </w:r>
      <w:ins w:id="92" w:author="Gregorio Canal" w:date="2019-05-23T10:22:00Z">
        <w:r w:rsidR="00296DAF">
          <w:rPr>
            <w:lang w:eastAsia="it-IT"/>
          </w:rPr>
          <w:t xml:space="preserve"> </w:t>
        </w:r>
        <w:commentRangeStart w:id="93"/>
        <w:r w:rsidR="00296DAF">
          <w:rPr>
            <w:lang w:eastAsia="it-IT"/>
          </w:rPr>
          <w:t>This parameter may be multi-valued</w:t>
        </w:r>
        <w:r w:rsidR="00296DAF">
          <w:rPr>
            <w:lang w:eastAsia="it-IT"/>
          </w:rPr>
          <w:t>;</w:t>
        </w:r>
        <w:commentRangeEnd w:id="93"/>
        <w:r w:rsidR="00296DAF">
          <w:rPr>
            <w:rStyle w:val="Rimandocommento"/>
          </w:rPr>
          <w:commentReference w:id="93"/>
        </w:r>
      </w:ins>
    </w:p>
    <w:p w14:paraId="70CE3AD7" w14:textId="77777777" w:rsidR="000466FB" w:rsidRPr="00EA191B" w:rsidRDefault="000466FB" w:rsidP="006C1CFC">
      <w:pPr>
        <w:pStyle w:val="Corpotesto"/>
        <w:rPr>
          <w:noProof w:val="0"/>
        </w:rPr>
      </w:pPr>
      <w:r w:rsidRPr="00EA191B">
        <w:rPr>
          <w:noProof w:val="0"/>
        </w:rPr>
        <w:t xml:space="preserve">The </w:t>
      </w:r>
      <w:proofErr w:type="spellStart"/>
      <w:r w:rsidRPr="00EA191B">
        <w:rPr>
          <w:noProof w:val="0"/>
        </w:rPr>
        <w:t>AdHocQuery</w:t>
      </w:r>
      <w:proofErr w:type="spellEnd"/>
      <w:r w:rsidRPr="00EA191B">
        <w:rPr>
          <w:noProof w:val="0"/>
        </w:rPr>
        <w:t xml:space="preserve">/@id attribute SHALL contain an identifier specific for the type of filter used in creating the subscription. The UUID that identifies subscriptions for Folder’s metadata is: </w:t>
      </w:r>
    </w:p>
    <w:p w14:paraId="32B43122" w14:textId="77777777" w:rsidR="000466FB" w:rsidRPr="00EA191B" w:rsidRDefault="000466FB" w:rsidP="006C1CFC">
      <w:pPr>
        <w:pStyle w:val="Corpotesto"/>
        <w:rPr>
          <w:noProof w:val="0"/>
        </w:rPr>
      </w:pPr>
      <w:r w:rsidRPr="00EA191B">
        <w:rPr>
          <w:noProof w:val="0"/>
        </w:rPr>
        <w:lastRenderedPageBreak/>
        <w:t>“urn:uuid:9376254e-da05-41f5-9af3-ac56d63d8ebd”</w:t>
      </w:r>
    </w:p>
    <w:p w14:paraId="45CDB5E6" w14:textId="77777777" w:rsidR="000466FB" w:rsidRPr="00EA191B" w:rsidRDefault="000466FB" w:rsidP="006C1CFC">
      <w:pPr>
        <w:pStyle w:val="Corpotesto"/>
        <w:rPr>
          <w:noProof w:val="0"/>
        </w:rPr>
      </w:pPr>
      <w:r w:rsidRPr="00EA191B">
        <w:rPr>
          <w:noProof w:val="0"/>
        </w:rPr>
        <w:t>An example of subscription on a folder filter is presented below:</w:t>
      </w:r>
    </w:p>
    <w:p w14:paraId="7FC81C81" w14:textId="77777777" w:rsidR="000466FB" w:rsidRPr="00EA191B" w:rsidRDefault="000466FB" w:rsidP="000466FB">
      <w:pPr>
        <w:pStyle w:val="Corpotesto"/>
        <w:rPr>
          <w:noProof w:val="0"/>
          <w:lang w:eastAsia="it-IT"/>
        </w:rPr>
      </w:pPr>
    </w:p>
    <w:p w14:paraId="3AFA8CE8"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&lt;?xml version="1.0" encoding="UTF-8"?&gt;</w:t>
      </w:r>
    </w:p>
    <w:p w14:paraId="38FC667D"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spellStart"/>
      <w:r w:rsidRPr="00EA191B">
        <w:rPr>
          <w:noProof w:val="0"/>
          <w:sz w:val="16"/>
          <w:szCs w:val="16"/>
        </w:rPr>
        <w:t>s:Envelope</w:t>
      </w:r>
      <w:proofErr w:type="spellEnd"/>
      <w:r w:rsidRPr="00EA191B">
        <w:rPr>
          <w:noProof w:val="0"/>
          <w:sz w:val="16"/>
          <w:szCs w:val="16"/>
        </w:rPr>
        <w:t xml:space="preserve"> </w:t>
      </w:r>
      <w:proofErr w:type="spellStart"/>
      <w:r w:rsidRPr="00EA191B">
        <w:rPr>
          <w:noProof w:val="0"/>
          <w:sz w:val="16"/>
          <w:szCs w:val="16"/>
        </w:rPr>
        <w:t>xmlns:s</w:t>
      </w:r>
      <w:proofErr w:type="spellEnd"/>
      <w:r w:rsidRPr="00EA191B">
        <w:rPr>
          <w:noProof w:val="0"/>
          <w:sz w:val="16"/>
          <w:szCs w:val="16"/>
        </w:rPr>
        <w:t>="</w:t>
      </w:r>
      <w:hyperlink r:id="rId26" w:history="1">
        <w:r w:rsidRPr="00EA191B">
          <w:rPr>
            <w:noProof w:val="0"/>
            <w:sz w:val="16"/>
            <w:szCs w:val="16"/>
          </w:rPr>
          <w:t>http://www.w3.org/2003/05/soap-envelope</w:t>
        </w:r>
      </w:hyperlink>
      <w:r w:rsidRPr="00EA191B">
        <w:rPr>
          <w:noProof w:val="0"/>
          <w:sz w:val="16"/>
          <w:szCs w:val="16"/>
        </w:rPr>
        <w:t>"</w:t>
      </w:r>
    </w:p>
    <w:p w14:paraId="45F4AAD1"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xmlns:a</w:t>
      </w:r>
      <w:proofErr w:type="spellEnd"/>
      <w:r w:rsidRPr="00EA191B">
        <w:rPr>
          <w:noProof w:val="0"/>
          <w:sz w:val="16"/>
          <w:szCs w:val="16"/>
        </w:rPr>
        <w:t>="</w:t>
      </w:r>
      <w:hyperlink r:id="rId27" w:history="1">
        <w:r w:rsidRPr="00EA191B">
          <w:rPr>
            <w:noProof w:val="0"/>
            <w:sz w:val="16"/>
            <w:szCs w:val="16"/>
          </w:rPr>
          <w:t>http://www.w3.org/2005/08/addressing</w:t>
        </w:r>
      </w:hyperlink>
      <w:r w:rsidRPr="00EA191B">
        <w:rPr>
          <w:noProof w:val="0"/>
          <w:sz w:val="16"/>
          <w:szCs w:val="16"/>
        </w:rPr>
        <w:t>"</w:t>
      </w:r>
    </w:p>
    <w:p w14:paraId="5649F2DC"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xmlns:xsi</w:t>
      </w:r>
      <w:proofErr w:type="spellEnd"/>
      <w:r w:rsidRPr="00EA191B">
        <w:rPr>
          <w:noProof w:val="0"/>
          <w:sz w:val="16"/>
          <w:szCs w:val="16"/>
        </w:rPr>
        <w:t>="</w:t>
      </w:r>
      <w:hyperlink r:id="rId28" w:history="1">
        <w:r w:rsidRPr="00EA191B">
          <w:rPr>
            <w:noProof w:val="0"/>
            <w:sz w:val="16"/>
            <w:szCs w:val="16"/>
          </w:rPr>
          <w:t>http://www.w3.org/2001/XMLSchema-instance</w:t>
        </w:r>
      </w:hyperlink>
      <w:r w:rsidRPr="00EA191B">
        <w:rPr>
          <w:noProof w:val="0"/>
          <w:sz w:val="16"/>
          <w:szCs w:val="16"/>
        </w:rPr>
        <w:t>"</w:t>
      </w:r>
    </w:p>
    <w:p w14:paraId="6DF6C114"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xmlns:wsnt</w:t>
      </w:r>
      <w:proofErr w:type="spellEnd"/>
      <w:r w:rsidRPr="00EA191B">
        <w:rPr>
          <w:noProof w:val="0"/>
          <w:sz w:val="16"/>
          <w:szCs w:val="16"/>
        </w:rPr>
        <w:t>="</w:t>
      </w:r>
      <w:hyperlink r:id="rId29" w:history="1">
        <w:r w:rsidRPr="00EA191B">
          <w:rPr>
            <w:noProof w:val="0"/>
            <w:sz w:val="16"/>
            <w:szCs w:val="16"/>
          </w:rPr>
          <w:t>http://docs.oasis-open.org/wsn/b-2</w:t>
        </w:r>
      </w:hyperlink>
      <w:r w:rsidRPr="00EA191B">
        <w:rPr>
          <w:noProof w:val="0"/>
          <w:sz w:val="16"/>
          <w:szCs w:val="16"/>
        </w:rPr>
        <w:t>"</w:t>
      </w:r>
    </w:p>
    <w:p w14:paraId="2E5A1055"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xmlns:rim</w:t>
      </w:r>
      <w:proofErr w:type="spellEnd"/>
      <w:r w:rsidRPr="00EA191B">
        <w:rPr>
          <w:noProof w:val="0"/>
          <w:sz w:val="16"/>
          <w:szCs w:val="16"/>
        </w:rPr>
        <w:t>="urn:oasis:names:tc:ebxml-regrep:xsd:rim:3.0"</w:t>
      </w:r>
    </w:p>
    <w:p w14:paraId="50314E4A"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xsi:schemaLocation</w:t>
      </w:r>
      <w:proofErr w:type="spellEnd"/>
      <w:r w:rsidRPr="00EA191B">
        <w:rPr>
          <w:noProof w:val="0"/>
          <w:sz w:val="16"/>
          <w:szCs w:val="16"/>
        </w:rPr>
        <w:t>="</w:t>
      </w:r>
      <w:hyperlink r:id="rId30" w:history="1">
        <w:r w:rsidRPr="00EA191B">
          <w:rPr>
            <w:noProof w:val="0"/>
            <w:sz w:val="16"/>
            <w:szCs w:val="16"/>
          </w:rPr>
          <w:t>http://www.w3.org/2003/05/soap-envelope</w:t>
        </w:r>
      </w:hyperlink>
      <w:r w:rsidRPr="00EA191B">
        <w:rPr>
          <w:noProof w:val="0"/>
          <w:sz w:val="16"/>
          <w:szCs w:val="16"/>
        </w:rPr>
        <w:t xml:space="preserve"> </w:t>
      </w:r>
      <w:hyperlink r:id="rId31" w:history="1">
        <w:r w:rsidRPr="00EA191B">
          <w:rPr>
            <w:noProof w:val="0"/>
            <w:sz w:val="16"/>
            <w:szCs w:val="16"/>
          </w:rPr>
          <w:t>http://www.w3.org/2003/05/soap-envelope</w:t>
        </w:r>
      </w:hyperlink>
      <w:r w:rsidRPr="00EA191B">
        <w:rPr>
          <w:noProof w:val="0"/>
          <w:sz w:val="16"/>
          <w:szCs w:val="16"/>
        </w:rPr>
        <w:t xml:space="preserve"> </w:t>
      </w:r>
      <w:hyperlink r:id="rId32" w:history="1">
        <w:r w:rsidRPr="00EA191B">
          <w:rPr>
            <w:noProof w:val="0"/>
            <w:sz w:val="16"/>
            <w:szCs w:val="16"/>
          </w:rPr>
          <w:t>http://www.w3.org/2005/08/addressing</w:t>
        </w:r>
      </w:hyperlink>
      <w:r w:rsidRPr="00EA191B">
        <w:rPr>
          <w:noProof w:val="0"/>
          <w:sz w:val="16"/>
          <w:szCs w:val="16"/>
        </w:rPr>
        <w:t xml:space="preserve"> </w:t>
      </w:r>
      <w:hyperlink r:id="rId33" w:history="1">
        <w:r w:rsidRPr="00EA191B">
          <w:rPr>
            <w:noProof w:val="0"/>
            <w:sz w:val="16"/>
            <w:szCs w:val="16"/>
          </w:rPr>
          <w:t>http://www.w3.org/2005/08/addressing/ws-addr.xsd</w:t>
        </w:r>
      </w:hyperlink>
      <w:r w:rsidRPr="00EA191B">
        <w:rPr>
          <w:noProof w:val="0"/>
          <w:sz w:val="16"/>
          <w:szCs w:val="16"/>
        </w:rPr>
        <w:t xml:space="preserve"> </w:t>
      </w:r>
      <w:hyperlink r:id="rId34" w:history="1">
        <w:r w:rsidRPr="00EA191B">
          <w:rPr>
            <w:noProof w:val="0"/>
            <w:sz w:val="16"/>
            <w:szCs w:val="16"/>
          </w:rPr>
          <w:t>http://docs.oasis-open.org/wsn/b-2</w:t>
        </w:r>
      </w:hyperlink>
      <w:r w:rsidRPr="00EA191B">
        <w:rPr>
          <w:noProof w:val="0"/>
          <w:sz w:val="16"/>
          <w:szCs w:val="16"/>
        </w:rPr>
        <w:t xml:space="preserve"> </w:t>
      </w:r>
      <w:hyperlink r:id="rId35" w:history="1">
        <w:r w:rsidRPr="00EA191B">
          <w:rPr>
            <w:noProof w:val="0"/>
            <w:sz w:val="16"/>
            <w:szCs w:val="16"/>
          </w:rPr>
          <w:t>http://docs.oasis-open.org/wsn/b-2.xsd</w:t>
        </w:r>
      </w:hyperlink>
      <w:r w:rsidRPr="00EA191B">
        <w:rPr>
          <w:noProof w:val="0"/>
          <w:sz w:val="16"/>
          <w:szCs w:val="16"/>
        </w:rPr>
        <w:t xml:space="preserve"> urn:oasis:names:tc:ebxml-regrep:xsd:rim:3.0 ../schema/</w:t>
      </w:r>
      <w:proofErr w:type="spellStart"/>
      <w:r w:rsidRPr="00EA191B">
        <w:rPr>
          <w:noProof w:val="0"/>
          <w:sz w:val="16"/>
          <w:szCs w:val="16"/>
        </w:rPr>
        <w:t>ebRS</w:t>
      </w:r>
      <w:proofErr w:type="spellEnd"/>
      <w:r w:rsidRPr="00EA191B">
        <w:rPr>
          <w:noProof w:val="0"/>
          <w:sz w:val="16"/>
          <w:szCs w:val="16"/>
        </w:rPr>
        <w:t>/rim.xsd"&gt;</w:t>
      </w:r>
    </w:p>
    <w:p w14:paraId="0E955CAE"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s:Header</w:t>
      </w:r>
      <w:proofErr w:type="spellEnd"/>
      <w:r w:rsidRPr="00EA191B">
        <w:rPr>
          <w:noProof w:val="0"/>
          <w:sz w:val="16"/>
          <w:szCs w:val="16"/>
        </w:rPr>
        <w:t>&gt;</w:t>
      </w:r>
    </w:p>
    <w:p w14:paraId="131132FD"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&lt;a:Action&gt;</w:t>
      </w:r>
      <w:hyperlink r:id="rId36" w:history="1">
        <w:r w:rsidRPr="00EA191B">
          <w:rPr>
            <w:noProof w:val="0"/>
            <w:sz w:val="16"/>
            <w:szCs w:val="16"/>
          </w:rPr>
          <w:t>http://docs.oasis-open.org/wsn/bw-2/NotificationProducer/SubscribeRequest</w:t>
        </w:r>
      </w:hyperlink>
      <w:r w:rsidRPr="00EA191B">
        <w:rPr>
          <w:noProof w:val="0"/>
          <w:sz w:val="16"/>
          <w:szCs w:val="16"/>
        </w:rPr>
        <w:t>&lt;/a:Action&gt;</w:t>
      </w:r>
    </w:p>
    <w:p w14:paraId="15DDDB18" w14:textId="77777777" w:rsidR="000466FB" w:rsidRPr="00296DAF"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r w:rsidRPr="00EA191B">
        <w:rPr>
          <w:noProof w:val="0"/>
          <w:sz w:val="16"/>
          <w:szCs w:val="16"/>
        </w:rPr>
        <w:t xml:space="preserve">        </w:t>
      </w:r>
      <w:r w:rsidRPr="00296DAF">
        <w:rPr>
          <w:noProof w:val="0"/>
          <w:sz w:val="16"/>
          <w:szCs w:val="16"/>
          <w:lang w:val="it-IT"/>
        </w:rPr>
        <w:t>&lt;</w:t>
      </w:r>
      <w:proofErr w:type="spellStart"/>
      <w:r w:rsidRPr="00296DAF">
        <w:rPr>
          <w:noProof w:val="0"/>
          <w:sz w:val="16"/>
          <w:szCs w:val="16"/>
          <w:lang w:val="it-IT"/>
        </w:rPr>
        <w:t>a:MessageID</w:t>
      </w:r>
      <w:proofErr w:type="spellEnd"/>
      <w:r w:rsidRPr="00296DAF">
        <w:rPr>
          <w:noProof w:val="0"/>
          <w:sz w:val="16"/>
          <w:szCs w:val="16"/>
          <w:lang w:val="it-IT"/>
        </w:rPr>
        <w:t>&gt;382dcdc7-8e84-9fdc-8443-48fd83bca938&lt;/</w:t>
      </w:r>
      <w:proofErr w:type="spellStart"/>
      <w:r w:rsidRPr="00296DAF">
        <w:rPr>
          <w:noProof w:val="0"/>
          <w:sz w:val="16"/>
          <w:szCs w:val="16"/>
          <w:lang w:val="it-IT"/>
        </w:rPr>
        <w:t>a:MessageID</w:t>
      </w:r>
      <w:proofErr w:type="spellEnd"/>
      <w:r w:rsidRPr="00296DAF">
        <w:rPr>
          <w:noProof w:val="0"/>
          <w:sz w:val="16"/>
          <w:szCs w:val="16"/>
          <w:lang w:val="it-IT"/>
        </w:rPr>
        <w:t>&gt;</w:t>
      </w:r>
    </w:p>
    <w:p w14:paraId="7B2AF09F"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296DAF">
        <w:rPr>
          <w:noProof w:val="0"/>
          <w:sz w:val="16"/>
          <w:szCs w:val="16"/>
          <w:lang w:val="it-IT"/>
        </w:rPr>
        <w:t>        </w:t>
      </w:r>
      <w:r w:rsidRPr="00EA191B">
        <w:rPr>
          <w:noProof w:val="0"/>
          <w:sz w:val="16"/>
          <w:szCs w:val="16"/>
        </w:rPr>
        <w:t>&lt;</w:t>
      </w:r>
      <w:proofErr w:type="spellStart"/>
      <w:r w:rsidRPr="00EA191B">
        <w:rPr>
          <w:noProof w:val="0"/>
          <w:sz w:val="16"/>
          <w:szCs w:val="16"/>
        </w:rPr>
        <w:t>a:To</w:t>
      </w:r>
      <w:proofErr w:type="spellEnd"/>
      <w:r w:rsidRPr="00EA191B">
        <w:rPr>
          <w:noProof w:val="0"/>
          <w:sz w:val="16"/>
          <w:szCs w:val="16"/>
        </w:rPr>
        <w:t xml:space="preserve"> s:mustUnderstand="1"&gt;</w:t>
      </w:r>
      <w:hyperlink r:id="rId37" w:history="1">
        <w:r w:rsidRPr="00EA191B">
          <w:rPr>
            <w:noProof w:val="0"/>
            <w:sz w:val="16"/>
            <w:szCs w:val="16"/>
          </w:rPr>
          <w:t>http://localhost:8080/services/initiatingGateway/query&lt;/a:To</w:t>
        </w:r>
      </w:hyperlink>
      <w:r w:rsidRPr="00EA191B">
        <w:rPr>
          <w:noProof w:val="0"/>
          <w:sz w:val="16"/>
          <w:szCs w:val="16"/>
        </w:rPr>
        <w:t>&gt;</w:t>
      </w:r>
    </w:p>
    <w:p w14:paraId="395DF9D9"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s:Header</w:t>
      </w:r>
      <w:proofErr w:type="spellEnd"/>
      <w:r w:rsidRPr="00EA191B">
        <w:rPr>
          <w:noProof w:val="0"/>
          <w:sz w:val="16"/>
          <w:szCs w:val="16"/>
        </w:rPr>
        <w:t>&gt;</w:t>
      </w:r>
    </w:p>
    <w:p w14:paraId="6546DDDC"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s:Body</w:t>
      </w:r>
      <w:proofErr w:type="spellEnd"/>
      <w:r w:rsidRPr="00EA191B">
        <w:rPr>
          <w:noProof w:val="0"/>
          <w:sz w:val="16"/>
          <w:szCs w:val="16"/>
        </w:rPr>
        <w:t>&gt;</w:t>
      </w:r>
    </w:p>
    <w:p w14:paraId="6ABA2D91"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wsnt:Subscribe</w:t>
      </w:r>
      <w:proofErr w:type="spellEnd"/>
      <w:r w:rsidRPr="00EA191B">
        <w:rPr>
          <w:noProof w:val="0"/>
          <w:sz w:val="16"/>
          <w:szCs w:val="16"/>
        </w:rPr>
        <w:t>&gt;</w:t>
      </w:r>
    </w:p>
    <w:p w14:paraId="0372FC0E"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 The Recipient on whose behalf the subscription is requested - the address where the notification is to be sent --&gt;</w:t>
      </w:r>
    </w:p>
    <w:p w14:paraId="6D3C5989"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wsnt:ConsumerReference</w:t>
      </w:r>
      <w:proofErr w:type="spellEnd"/>
      <w:r w:rsidRPr="00EA191B">
        <w:rPr>
          <w:noProof w:val="0"/>
          <w:sz w:val="16"/>
          <w:szCs w:val="16"/>
        </w:rPr>
        <w:t>&gt;</w:t>
      </w:r>
    </w:p>
    <w:p w14:paraId="3F43BC4E"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&lt;a:Address&gt;</w:t>
      </w:r>
      <w:hyperlink r:id="rId38" w:history="1">
        <w:r w:rsidRPr="00EA191B">
          <w:rPr>
            <w:noProof w:val="0"/>
            <w:sz w:val="16"/>
            <w:szCs w:val="16"/>
          </w:rPr>
          <w:t>https://NotificationRecipientServer/xdsBnotification</w:t>
        </w:r>
      </w:hyperlink>
      <w:r w:rsidRPr="00EA191B">
        <w:rPr>
          <w:noProof w:val="0"/>
          <w:sz w:val="16"/>
          <w:szCs w:val="16"/>
        </w:rPr>
        <w:t>&lt;/a:Address&gt;</w:t>
      </w:r>
    </w:p>
    <w:p w14:paraId="249BC698"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wsnt:ConsumerReference</w:t>
      </w:r>
      <w:proofErr w:type="spellEnd"/>
      <w:r w:rsidRPr="00EA191B">
        <w:rPr>
          <w:noProof w:val="0"/>
          <w:sz w:val="16"/>
          <w:szCs w:val="16"/>
        </w:rPr>
        <w:t>&gt;</w:t>
      </w:r>
    </w:p>
    <w:p w14:paraId="071E68EC"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wsnt:Filter</w:t>
      </w:r>
      <w:proofErr w:type="spellEnd"/>
      <w:r w:rsidRPr="00EA191B">
        <w:rPr>
          <w:noProof w:val="0"/>
          <w:sz w:val="16"/>
          <w:szCs w:val="16"/>
        </w:rPr>
        <w:t>&gt;</w:t>
      </w:r>
    </w:p>
    <w:p w14:paraId="34ABE5F3"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wsnt:TopicExpression</w:t>
      </w:r>
      <w:proofErr w:type="spellEnd"/>
      <w:r w:rsidRPr="00EA191B">
        <w:rPr>
          <w:noProof w:val="0"/>
          <w:sz w:val="16"/>
          <w:szCs w:val="16"/>
        </w:rPr>
        <w:t xml:space="preserve"> Dialect="</w:t>
      </w:r>
      <w:hyperlink r:id="rId39" w:history="1">
        <w:r w:rsidRPr="00EA191B">
          <w:rPr>
            <w:noProof w:val="0"/>
            <w:sz w:val="16"/>
            <w:szCs w:val="16"/>
          </w:rPr>
          <w:t>http://docs.oasis-open.org/wsn/t-1/TopicExpression/Simple</w:t>
        </w:r>
      </w:hyperlink>
      <w:r w:rsidRPr="00EA191B">
        <w:rPr>
          <w:noProof w:val="0"/>
          <w:sz w:val="16"/>
          <w:szCs w:val="16"/>
        </w:rPr>
        <w:t>"&gt;ihe:FolderMetadata&lt;/wsnt:TopicExpression&gt;</w:t>
      </w:r>
    </w:p>
    <w:p w14:paraId="41A1684E"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rim:AdhocQuery</w:t>
      </w:r>
      <w:proofErr w:type="spellEnd"/>
      <w:r w:rsidRPr="00EA191B">
        <w:rPr>
          <w:noProof w:val="0"/>
          <w:sz w:val="16"/>
          <w:szCs w:val="16"/>
        </w:rPr>
        <w:t xml:space="preserve"> id="urn:uuid:9376254e-da05-41f5-9af3-ac56d63d8ebd"&gt; </w:t>
      </w:r>
    </w:p>
    <w:p w14:paraId="682B47AF" w14:textId="77777777" w:rsidR="000466FB" w:rsidRPr="00296DAF"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EA191B">
        <w:rPr>
          <w:noProof w:val="0"/>
          <w:sz w:val="16"/>
          <w:szCs w:val="16"/>
        </w:rPr>
        <w:t>                    </w:t>
      </w:r>
      <w:r w:rsidRPr="00296DAF">
        <w:rPr>
          <w:noProof w:val="0"/>
          <w:sz w:val="16"/>
          <w:szCs w:val="16"/>
          <w:lang w:val="nl-NL"/>
        </w:rPr>
        <w:t>&lt;</w:t>
      </w:r>
      <w:proofErr w:type="spellStart"/>
      <w:r w:rsidRPr="00296DAF">
        <w:rPr>
          <w:noProof w:val="0"/>
          <w:sz w:val="16"/>
          <w:szCs w:val="16"/>
          <w:lang w:val="nl-NL"/>
        </w:rPr>
        <w:t>rim:Slot</w:t>
      </w:r>
      <w:proofErr w:type="spellEnd"/>
      <w:r w:rsidRPr="00296DAF">
        <w:rPr>
          <w:noProof w:val="0"/>
          <w:sz w:val="16"/>
          <w:szCs w:val="16"/>
          <w:lang w:val="nl-NL"/>
        </w:rPr>
        <w:t xml:space="preserve"> name="$</w:t>
      </w:r>
      <w:proofErr w:type="spellStart"/>
      <w:r w:rsidRPr="00296DAF">
        <w:rPr>
          <w:noProof w:val="0"/>
          <w:sz w:val="16"/>
          <w:szCs w:val="16"/>
          <w:lang w:val="nl-NL"/>
        </w:rPr>
        <w:t>XDSFolderPatientId</w:t>
      </w:r>
      <w:proofErr w:type="spellEnd"/>
      <w:r w:rsidRPr="00296DAF">
        <w:rPr>
          <w:noProof w:val="0"/>
          <w:sz w:val="16"/>
          <w:szCs w:val="16"/>
          <w:lang w:val="nl-NL"/>
        </w:rPr>
        <w:t>"&gt;</w:t>
      </w:r>
    </w:p>
    <w:p w14:paraId="5F69EC20" w14:textId="77777777" w:rsidR="000466FB" w:rsidRPr="00296DAF"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296DAF">
        <w:rPr>
          <w:noProof w:val="0"/>
          <w:sz w:val="16"/>
          <w:szCs w:val="16"/>
          <w:lang w:val="nl-NL"/>
        </w:rPr>
        <w:t>                        &lt;</w:t>
      </w:r>
      <w:proofErr w:type="spellStart"/>
      <w:r w:rsidRPr="00296DAF">
        <w:rPr>
          <w:noProof w:val="0"/>
          <w:sz w:val="16"/>
          <w:szCs w:val="16"/>
          <w:lang w:val="nl-NL"/>
        </w:rPr>
        <w:t>rim:ValueList</w:t>
      </w:r>
      <w:proofErr w:type="spellEnd"/>
      <w:r w:rsidRPr="00296DAF">
        <w:rPr>
          <w:noProof w:val="0"/>
          <w:sz w:val="16"/>
          <w:szCs w:val="16"/>
          <w:lang w:val="nl-NL"/>
        </w:rPr>
        <w:t>&gt;</w:t>
      </w:r>
    </w:p>
    <w:p w14:paraId="7D946282"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296DAF">
        <w:rPr>
          <w:noProof w:val="0"/>
          <w:sz w:val="16"/>
          <w:szCs w:val="16"/>
          <w:lang w:val="nl-NL"/>
        </w:rPr>
        <w:t xml:space="preserve">                            </w:t>
      </w:r>
      <w:r w:rsidRPr="00EA191B">
        <w:rPr>
          <w:noProof w:val="0"/>
          <w:sz w:val="16"/>
          <w:szCs w:val="16"/>
        </w:rPr>
        <w:t>&lt;rim:Value&gt;'st3498702^^^&amp;amp;1.3.6.1.4.1.21367.2005.3.7&amp;amp;ISO'&lt;/rim:Value&gt;</w:t>
      </w:r>
    </w:p>
    <w:p w14:paraId="40942218" w14:textId="77777777" w:rsidR="000466FB" w:rsidRPr="00296DAF"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EA191B">
        <w:rPr>
          <w:noProof w:val="0"/>
          <w:sz w:val="16"/>
          <w:szCs w:val="16"/>
        </w:rPr>
        <w:t xml:space="preserve">                        </w:t>
      </w:r>
      <w:r w:rsidRPr="00296DAF">
        <w:rPr>
          <w:noProof w:val="0"/>
          <w:sz w:val="16"/>
          <w:szCs w:val="16"/>
          <w:lang w:val="nl-NL"/>
        </w:rPr>
        <w:t>&lt;/</w:t>
      </w:r>
      <w:proofErr w:type="spellStart"/>
      <w:r w:rsidRPr="00296DAF">
        <w:rPr>
          <w:noProof w:val="0"/>
          <w:sz w:val="16"/>
          <w:szCs w:val="16"/>
          <w:lang w:val="nl-NL"/>
        </w:rPr>
        <w:t>rim:ValueList</w:t>
      </w:r>
      <w:proofErr w:type="spellEnd"/>
      <w:r w:rsidRPr="00296DAF">
        <w:rPr>
          <w:noProof w:val="0"/>
          <w:sz w:val="16"/>
          <w:szCs w:val="16"/>
          <w:lang w:val="nl-NL"/>
        </w:rPr>
        <w:t>&gt;</w:t>
      </w:r>
    </w:p>
    <w:p w14:paraId="0DECB8C8" w14:textId="77777777" w:rsidR="000466FB" w:rsidRPr="00296DAF"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296DAF">
        <w:rPr>
          <w:noProof w:val="0"/>
          <w:sz w:val="16"/>
          <w:szCs w:val="16"/>
          <w:lang w:val="nl-NL"/>
        </w:rPr>
        <w:t>                    &lt;/</w:t>
      </w:r>
      <w:proofErr w:type="spellStart"/>
      <w:r w:rsidRPr="00296DAF">
        <w:rPr>
          <w:noProof w:val="0"/>
          <w:sz w:val="16"/>
          <w:szCs w:val="16"/>
          <w:lang w:val="nl-NL"/>
        </w:rPr>
        <w:t>rim:Slot</w:t>
      </w:r>
      <w:proofErr w:type="spellEnd"/>
      <w:r w:rsidRPr="00296DAF">
        <w:rPr>
          <w:noProof w:val="0"/>
          <w:sz w:val="16"/>
          <w:szCs w:val="16"/>
          <w:lang w:val="nl-NL"/>
        </w:rPr>
        <w:t>&gt;</w:t>
      </w:r>
    </w:p>
    <w:p w14:paraId="4D797DC3" w14:textId="77777777" w:rsidR="000466FB" w:rsidRPr="00296DAF"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296DAF">
        <w:rPr>
          <w:noProof w:val="0"/>
          <w:sz w:val="16"/>
          <w:szCs w:val="16"/>
          <w:lang w:val="nl-NL"/>
        </w:rPr>
        <w:t>                    &lt;</w:t>
      </w:r>
      <w:proofErr w:type="spellStart"/>
      <w:r w:rsidRPr="00296DAF">
        <w:rPr>
          <w:noProof w:val="0"/>
          <w:sz w:val="16"/>
          <w:szCs w:val="16"/>
          <w:lang w:val="nl-NL"/>
        </w:rPr>
        <w:t>rim:Slot</w:t>
      </w:r>
      <w:proofErr w:type="spellEnd"/>
      <w:r w:rsidRPr="00296DAF">
        <w:rPr>
          <w:noProof w:val="0"/>
          <w:sz w:val="16"/>
          <w:szCs w:val="16"/>
          <w:lang w:val="nl-NL"/>
        </w:rPr>
        <w:t xml:space="preserve"> name="$</w:t>
      </w:r>
      <w:proofErr w:type="spellStart"/>
      <w:r w:rsidRPr="00296DAF">
        <w:rPr>
          <w:noProof w:val="0"/>
          <w:sz w:val="16"/>
          <w:szCs w:val="16"/>
          <w:lang w:val="nl-NL"/>
        </w:rPr>
        <w:t>XDSFolderCodeList</w:t>
      </w:r>
      <w:proofErr w:type="spellEnd"/>
      <w:r w:rsidRPr="00296DAF">
        <w:rPr>
          <w:noProof w:val="0"/>
          <w:sz w:val="16"/>
          <w:szCs w:val="16"/>
          <w:lang w:val="nl-NL"/>
        </w:rPr>
        <w:t>"&gt;</w:t>
      </w:r>
    </w:p>
    <w:p w14:paraId="48DA8904" w14:textId="77777777" w:rsidR="000466FB" w:rsidRPr="00296DAF"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296DAF">
        <w:rPr>
          <w:noProof w:val="0"/>
          <w:sz w:val="16"/>
          <w:szCs w:val="16"/>
          <w:lang w:val="nl-NL"/>
        </w:rPr>
        <w:t>                        &lt;</w:t>
      </w:r>
      <w:proofErr w:type="spellStart"/>
      <w:r w:rsidRPr="00296DAF">
        <w:rPr>
          <w:noProof w:val="0"/>
          <w:sz w:val="16"/>
          <w:szCs w:val="16"/>
          <w:lang w:val="nl-NL"/>
        </w:rPr>
        <w:t>rim:ValueList</w:t>
      </w:r>
      <w:proofErr w:type="spellEnd"/>
      <w:r w:rsidRPr="00296DAF">
        <w:rPr>
          <w:noProof w:val="0"/>
          <w:sz w:val="16"/>
          <w:szCs w:val="16"/>
          <w:lang w:val="nl-NL"/>
        </w:rPr>
        <w:t>&gt;</w:t>
      </w:r>
    </w:p>
    <w:p w14:paraId="02C73CDE" w14:textId="77777777" w:rsidR="000466FB" w:rsidRPr="00296DAF"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lang w:val="nl-NL"/>
        </w:rPr>
      </w:pPr>
      <w:r w:rsidRPr="00296DAF">
        <w:rPr>
          <w:noProof w:val="0"/>
          <w:sz w:val="16"/>
          <w:szCs w:val="16"/>
          <w:lang w:val="nl-NL"/>
        </w:rPr>
        <w:t>                            &lt;rim:Value&gt;('FolderCodeExample^^folderCodeListCodingScheme')&lt;/rim:Value&gt;</w:t>
      </w:r>
    </w:p>
    <w:p w14:paraId="3076BF08" w14:textId="77777777" w:rsidR="000466FB" w:rsidRPr="00EA191B"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296DAF">
        <w:rPr>
          <w:noProof w:val="0"/>
          <w:sz w:val="16"/>
          <w:szCs w:val="16"/>
          <w:lang w:val="nl-NL"/>
        </w:rPr>
        <w:t xml:space="preserve">                        </w:t>
      </w:r>
      <w:r w:rsidRPr="00EA191B">
        <w:rPr>
          <w:noProof w:val="0"/>
          <w:sz w:val="16"/>
          <w:szCs w:val="16"/>
        </w:rPr>
        <w:t>&lt;/</w:t>
      </w:r>
      <w:proofErr w:type="spellStart"/>
      <w:r w:rsidRPr="00EA191B">
        <w:rPr>
          <w:noProof w:val="0"/>
          <w:sz w:val="16"/>
          <w:szCs w:val="16"/>
        </w:rPr>
        <w:t>rim:ValueList</w:t>
      </w:r>
      <w:proofErr w:type="spellEnd"/>
      <w:r w:rsidRPr="00EA191B">
        <w:rPr>
          <w:noProof w:val="0"/>
          <w:sz w:val="16"/>
          <w:szCs w:val="16"/>
        </w:rPr>
        <w:t>&gt;</w:t>
      </w:r>
    </w:p>
    <w:p w14:paraId="568B5A18" w14:textId="77777777" w:rsidR="000466FB" w:rsidRPr="00EA191B"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rim:Slot</w:t>
      </w:r>
      <w:proofErr w:type="spellEnd"/>
      <w:r w:rsidRPr="00EA191B">
        <w:rPr>
          <w:noProof w:val="0"/>
          <w:sz w:val="16"/>
          <w:szCs w:val="16"/>
        </w:rPr>
        <w:t>&gt;</w:t>
      </w:r>
    </w:p>
    <w:p w14:paraId="3B0C2070" w14:textId="77777777" w:rsidR="000466FB" w:rsidRPr="00EA191B"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rim:AdhocQuery</w:t>
      </w:r>
      <w:proofErr w:type="spellEnd"/>
      <w:r w:rsidRPr="00EA191B">
        <w:rPr>
          <w:noProof w:val="0"/>
          <w:sz w:val="16"/>
          <w:szCs w:val="16"/>
        </w:rPr>
        <w:t>&gt;</w:t>
      </w:r>
    </w:p>
    <w:p w14:paraId="5B453ABC"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wsnt:Filter</w:t>
      </w:r>
      <w:proofErr w:type="spellEnd"/>
      <w:r w:rsidRPr="00EA191B">
        <w:rPr>
          <w:noProof w:val="0"/>
          <w:sz w:val="16"/>
          <w:szCs w:val="16"/>
        </w:rPr>
        <w:t>&gt;</w:t>
      </w:r>
    </w:p>
    <w:p w14:paraId="09EB142B"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&lt;wsnt:InitialTerminationTime&gt;2010-05-31T00:00:00.00000Z&lt;/wsnt:InitialTerminationTime&gt;</w:t>
      </w:r>
    </w:p>
    <w:p w14:paraId="1A716F3E" w14:textId="77777777" w:rsidR="000466FB" w:rsidRPr="00EA191B" w:rsidRDefault="000466FB" w:rsidP="006C1CFC">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wsnt:Subscribe</w:t>
      </w:r>
      <w:proofErr w:type="spellEnd"/>
      <w:r w:rsidRPr="00EA191B">
        <w:rPr>
          <w:noProof w:val="0"/>
          <w:sz w:val="16"/>
          <w:szCs w:val="16"/>
        </w:rPr>
        <w:t>&gt;</w:t>
      </w:r>
    </w:p>
    <w:p w14:paraId="0CC56B27"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s:Body</w:t>
      </w:r>
      <w:proofErr w:type="spellEnd"/>
      <w:r w:rsidRPr="00EA191B">
        <w:rPr>
          <w:noProof w:val="0"/>
          <w:sz w:val="16"/>
          <w:szCs w:val="16"/>
        </w:rPr>
        <w:t>&gt;</w:t>
      </w:r>
    </w:p>
    <w:p w14:paraId="0CAC718A"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spellStart"/>
      <w:r w:rsidRPr="00EA191B">
        <w:rPr>
          <w:noProof w:val="0"/>
          <w:sz w:val="16"/>
          <w:szCs w:val="16"/>
        </w:rPr>
        <w:t>s:Envelope</w:t>
      </w:r>
      <w:proofErr w:type="spellEnd"/>
      <w:r w:rsidRPr="00EA191B">
        <w:rPr>
          <w:noProof w:val="0"/>
          <w:sz w:val="16"/>
          <w:szCs w:val="16"/>
        </w:rPr>
        <w:t>&gt;</w:t>
      </w:r>
    </w:p>
    <w:p w14:paraId="658B3BF5" w14:textId="77777777" w:rsidR="000466FB" w:rsidRPr="00EA191B" w:rsidRDefault="000466FB" w:rsidP="00075C19">
      <w:pPr>
        <w:pStyle w:val="Corpotesto"/>
        <w:rPr>
          <w:noProof w:val="0"/>
        </w:rPr>
      </w:pPr>
    </w:p>
    <w:p w14:paraId="44A14044" w14:textId="77777777" w:rsidR="000466FB" w:rsidRPr="00EA191B" w:rsidRDefault="000466FB" w:rsidP="00075C19">
      <w:pPr>
        <w:pStyle w:val="Titolo5"/>
        <w:numPr>
          <w:ilvl w:val="0"/>
          <w:numId w:val="0"/>
        </w:numPr>
        <w:ind w:left="1008" w:hanging="1008"/>
        <w:rPr>
          <w:noProof w:val="0"/>
          <w:lang w:eastAsia="it-IT"/>
        </w:rPr>
      </w:pPr>
      <w:bookmarkStart w:id="94" w:name="_Toc486400058"/>
      <w:r w:rsidRPr="00EA191B">
        <w:rPr>
          <w:noProof w:val="0"/>
          <w:lang w:eastAsia="it-IT"/>
        </w:rPr>
        <w:t>3.52.5.2.4 Patient-Independent Subscriptions for Document metadata</w:t>
      </w:r>
      <w:bookmarkEnd w:id="94"/>
    </w:p>
    <w:p w14:paraId="792B58A0" w14:textId="77777777" w:rsidR="000466FB" w:rsidRPr="00EA191B" w:rsidRDefault="000466FB" w:rsidP="000466FB">
      <w:pPr>
        <w:pStyle w:val="Corpotesto"/>
        <w:rPr>
          <w:noProof w:val="0"/>
          <w:lang w:eastAsia="it-IT"/>
        </w:rPr>
      </w:pPr>
      <w:r w:rsidRPr="00EA191B">
        <w:rPr>
          <w:noProof w:val="0"/>
          <w:lang w:eastAsia="it-IT"/>
        </w:rPr>
        <w:t xml:space="preserve">A Document Metadata Subscriber that supports the Patient-Independent Subscription Option shall be able to create subscriptions in accordance with the filter semantics defined in this section. </w:t>
      </w:r>
    </w:p>
    <w:p w14:paraId="0EF3EFDC" w14:textId="77777777" w:rsidR="000466FB" w:rsidRPr="00EA191B" w:rsidRDefault="000466FB" w:rsidP="000466FB">
      <w:pPr>
        <w:pStyle w:val="Corpotesto"/>
        <w:rPr>
          <w:noProof w:val="0"/>
          <w:lang w:eastAsia="it-IT"/>
        </w:rPr>
      </w:pPr>
      <w:r w:rsidRPr="00EA191B">
        <w:rPr>
          <w:noProof w:val="0"/>
          <w:lang w:eastAsia="it-IT"/>
        </w:rPr>
        <w:t xml:space="preserve">A Document Metadata Notification Broker that supports Patient-Independent Subscription Option shall accept subscription filters defined in this section. </w:t>
      </w:r>
    </w:p>
    <w:p w14:paraId="3F45769B" w14:textId="7E571402" w:rsidR="000466FB" w:rsidRPr="00EA191B" w:rsidRDefault="000466FB" w:rsidP="000466FB">
      <w:pPr>
        <w:pStyle w:val="Corpotesto"/>
        <w:rPr>
          <w:noProof w:val="0"/>
        </w:rPr>
      </w:pPr>
      <w:r w:rsidRPr="00EA191B">
        <w:rPr>
          <w:noProof w:val="0"/>
          <w:lang w:eastAsia="it-IT"/>
        </w:rPr>
        <w:lastRenderedPageBreak/>
        <w:t xml:space="preserve">This section defines a filter semantics that allow the subscription for patient-independent </w:t>
      </w:r>
      <w:proofErr w:type="spellStart"/>
      <w:r w:rsidRPr="00EA191B">
        <w:rPr>
          <w:noProof w:val="0"/>
          <w:lang w:eastAsia="it-IT"/>
        </w:rPr>
        <w:t>DocumentEntry</w:t>
      </w:r>
      <w:proofErr w:type="spellEnd"/>
      <w:r w:rsidRPr="00EA191B">
        <w:rPr>
          <w:noProof w:val="0"/>
          <w:lang w:eastAsia="it-IT"/>
        </w:rPr>
        <w:t xml:space="preserve"> metadata. Each filter parameter described below is optional; however, at least one of $</w:t>
      </w:r>
      <w:proofErr w:type="spellStart"/>
      <w:r w:rsidRPr="00EA191B">
        <w:rPr>
          <w:noProof w:val="0"/>
          <w:lang w:eastAsia="it-IT"/>
        </w:rPr>
        <w:t>XDSDocumentEntryClassCode</w:t>
      </w:r>
      <w:proofErr w:type="spellEnd"/>
      <w:r w:rsidRPr="00EA191B">
        <w:rPr>
          <w:noProof w:val="0"/>
          <w:lang w:eastAsia="it-IT"/>
        </w:rPr>
        <w:t>, $</w:t>
      </w:r>
      <w:proofErr w:type="spellStart"/>
      <w:r w:rsidRPr="00EA191B">
        <w:rPr>
          <w:noProof w:val="0"/>
          <w:lang w:eastAsia="it-IT"/>
        </w:rPr>
        <w:t>XDSDocumentEntryTypeCode</w:t>
      </w:r>
      <w:proofErr w:type="spellEnd"/>
      <w:r w:rsidRPr="00EA191B">
        <w:rPr>
          <w:noProof w:val="0"/>
          <w:lang w:eastAsia="it-IT"/>
        </w:rPr>
        <w:t>, $</w:t>
      </w:r>
      <w:proofErr w:type="spellStart"/>
      <w:r w:rsidRPr="00EA191B">
        <w:rPr>
          <w:noProof w:val="0"/>
          <w:lang w:eastAsia="it-IT"/>
        </w:rPr>
        <w:t>XDSDocumentEntryPracticeSettingCode</w:t>
      </w:r>
      <w:proofErr w:type="spellEnd"/>
      <w:r w:rsidRPr="00EA191B">
        <w:rPr>
          <w:noProof w:val="0"/>
          <w:lang w:eastAsia="it-IT"/>
        </w:rPr>
        <w:t xml:space="preserve"> or $</w:t>
      </w:r>
      <w:proofErr w:type="spellStart"/>
      <w:r w:rsidRPr="00EA191B">
        <w:rPr>
          <w:noProof w:val="0"/>
          <w:lang w:eastAsia="it-IT"/>
        </w:rPr>
        <w:t>XDSDocumentEntryHealthcareFacilityTypeCode</w:t>
      </w:r>
      <w:proofErr w:type="spellEnd"/>
      <w:r w:rsidRPr="00EA191B">
        <w:rPr>
          <w:noProof w:val="0"/>
          <w:lang w:eastAsia="it-IT"/>
        </w:rPr>
        <w:t xml:space="preserve"> shall be specified. </w:t>
      </w:r>
      <w:commentRangeStart w:id="95"/>
      <w:ins w:id="96" w:author="Gregorio Canal" w:date="2019-05-23T10:22:00Z">
        <w:r w:rsidR="00296DAF">
          <w:rPr>
            <w:noProof w:val="0"/>
            <w:lang w:eastAsia="it-IT"/>
          </w:rPr>
          <w:t>All parameters may be multi-valued.</w:t>
        </w:r>
      </w:ins>
      <w:commentRangeEnd w:id="95"/>
      <w:ins w:id="97" w:author="Gregorio Canal" w:date="2019-05-23T10:23:00Z">
        <w:r w:rsidR="00296DAF">
          <w:rPr>
            <w:rStyle w:val="Rimandocommento"/>
            <w:noProof w:val="0"/>
          </w:rPr>
          <w:commentReference w:id="95"/>
        </w:r>
      </w:ins>
    </w:p>
    <w:p w14:paraId="66E3EE2D" w14:textId="77777777" w:rsidR="000466FB" w:rsidRPr="00EA191B" w:rsidRDefault="000466FB" w:rsidP="000466FB">
      <w:pPr>
        <w:pStyle w:val="Default"/>
        <w:rPr>
          <w:u w:val="single"/>
          <w:lang w:eastAsia="it-IT"/>
        </w:rPr>
      </w:pPr>
    </w:p>
    <w:p w14:paraId="51351454" w14:textId="77777777" w:rsidR="000466FB" w:rsidRPr="00EA191B" w:rsidRDefault="000466FB" w:rsidP="00203D12">
      <w:pPr>
        <w:pStyle w:val="Numeroelenco2"/>
        <w:numPr>
          <w:ilvl w:val="0"/>
          <w:numId w:val="19"/>
        </w:numPr>
        <w:rPr>
          <w:b/>
          <w:u w:val="single"/>
        </w:rPr>
      </w:pPr>
      <w:r w:rsidRPr="00EA191B">
        <w:rPr>
          <w:b/>
          <w:bCs/>
        </w:rPr>
        <w:t>$</w:t>
      </w:r>
      <w:proofErr w:type="spellStart"/>
      <w:r w:rsidRPr="00EA191B">
        <w:rPr>
          <w:b/>
          <w:bCs/>
        </w:rPr>
        <w:t>XDSDocumentEntryClassCode</w:t>
      </w:r>
      <w:proofErr w:type="spellEnd"/>
      <w:r w:rsidRPr="00EA191B">
        <w:rPr>
          <w:lang w:eastAsia="it-IT"/>
        </w:rPr>
        <w:t xml:space="preserve">: this parameter is optional and matches against the </w:t>
      </w:r>
      <w:proofErr w:type="spellStart"/>
      <w:r w:rsidRPr="00EA191B">
        <w:rPr>
          <w:lang w:eastAsia="it-IT"/>
        </w:rPr>
        <w:t>XDSDocumentEntry.classCode</w:t>
      </w:r>
      <w:proofErr w:type="spellEnd"/>
      <w:r w:rsidRPr="00EA191B">
        <w:rPr>
          <w:lang w:eastAsia="it-IT"/>
        </w:rPr>
        <w:t xml:space="preserve"> metadata elements in a given registry submission</w:t>
      </w:r>
      <w:r w:rsidRPr="00EA191B">
        <w:rPr>
          <w:b/>
          <w:u w:val="single"/>
        </w:rPr>
        <w:t xml:space="preserve"> </w:t>
      </w:r>
    </w:p>
    <w:p w14:paraId="7C59CE80" w14:textId="77777777" w:rsidR="000466FB" w:rsidRPr="00EA191B" w:rsidRDefault="000466FB" w:rsidP="000466FB">
      <w:pPr>
        <w:pStyle w:val="Numeroelenco2"/>
        <w:rPr>
          <w:lang w:eastAsia="it-IT"/>
        </w:rPr>
      </w:pPr>
      <w:r w:rsidRPr="00EA191B">
        <w:rPr>
          <w:b/>
          <w:bCs/>
        </w:rPr>
        <w:t>$</w:t>
      </w:r>
      <w:proofErr w:type="spellStart"/>
      <w:r w:rsidRPr="00EA191B">
        <w:rPr>
          <w:b/>
          <w:bCs/>
        </w:rPr>
        <w:t>XDSDocumentEntryTypeCode</w:t>
      </w:r>
      <w:proofErr w:type="spellEnd"/>
      <w:r w:rsidRPr="00EA191B">
        <w:rPr>
          <w:b/>
          <w:bCs/>
        </w:rPr>
        <w:t>:</w:t>
      </w:r>
      <w:r w:rsidRPr="00EA191B">
        <w:rPr>
          <w:b/>
          <w:u w:val="single"/>
          <w:lang w:eastAsia="it-IT"/>
        </w:rPr>
        <w:t xml:space="preserve"> </w:t>
      </w:r>
      <w:r w:rsidRPr="00EA191B">
        <w:rPr>
          <w:lang w:eastAsia="it-IT"/>
        </w:rPr>
        <w:t xml:space="preserve">this parameter is optional and matches against the </w:t>
      </w:r>
      <w:proofErr w:type="spellStart"/>
      <w:r w:rsidRPr="00EA191B">
        <w:rPr>
          <w:lang w:eastAsia="it-IT"/>
        </w:rPr>
        <w:t>XDSDocumentEntry.typeCode</w:t>
      </w:r>
      <w:proofErr w:type="spellEnd"/>
      <w:r w:rsidRPr="00EA191B">
        <w:rPr>
          <w:lang w:eastAsia="it-IT"/>
        </w:rPr>
        <w:t xml:space="preserve"> metadata elements in a given registry submission </w:t>
      </w:r>
    </w:p>
    <w:p w14:paraId="1C540B99" w14:textId="77777777" w:rsidR="000466FB" w:rsidRPr="00EA191B" w:rsidRDefault="000466FB" w:rsidP="000466FB">
      <w:pPr>
        <w:pStyle w:val="Numeroelenco2"/>
        <w:rPr>
          <w:b/>
          <w:u w:val="single"/>
        </w:rPr>
      </w:pPr>
      <w:r w:rsidRPr="00EA191B">
        <w:rPr>
          <w:b/>
          <w:bCs/>
        </w:rPr>
        <w:t>$</w:t>
      </w:r>
      <w:proofErr w:type="spellStart"/>
      <w:r w:rsidRPr="00EA191B">
        <w:rPr>
          <w:b/>
          <w:bCs/>
        </w:rPr>
        <w:t>XDSDocumentEntryPracticeSettingCode</w:t>
      </w:r>
      <w:proofErr w:type="spellEnd"/>
      <w:r w:rsidRPr="00EA191B">
        <w:rPr>
          <w:b/>
          <w:bCs/>
        </w:rPr>
        <w:t>:</w:t>
      </w:r>
      <w:r w:rsidRPr="00EA191B">
        <w:rPr>
          <w:b/>
          <w:u w:val="single"/>
        </w:rPr>
        <w:t xml:space="preserve"> </w:t>
      </w:r>
      <w:r w:rsidRPr="00EA191B">
        <w:rPr>
          <w:lang w:eastAsia="it-IT"/>
        </w:rPr>
        <w:t xml:space="preserve">this parameter is optional and matches against the </w:t>
      </w:r>
      <w:proofErr w:type="spellStart"/>
      <w:r w:rsidRPr="00EA191B">
        <w:rPr>
          <w:lang w:eastAsia="it-IT"/>
        </w:rPr>
        <w:t>XDSDocumentEntry.practiceSettingCode</w:t>
      </w:r>
      <w:proofErr w:type="spellEnd"/>
      <w:r w:rsidRPr="00EA191B">
        <w:rPr>
          <w:lang w:eastAsia="it-IT"/>
        </w:rPr>
        <w:t xml:space="preserve"> metadata elements in a given registry submission</w:t>
      </w:r>
      <w:r w:rsidRPr="00EA191B">
        <w:rPr>
          <w:b/>
          <w:u w:val="single"/>
        </w:rPr>
        <w:t xml:space="preserve"> </w:t>
      </w:r>
    </w:p>
    <w:p w14:paraId="5F4DB33D" w14:textId="77777777" w:rsidR="000466FB" w:rsidRPr="00EA191B" w:rsidRDefault="000466FB" w:rsidP="000466FB">
      <w:pPr>
        <w:pStyle w:val="Numeroelenco2"/>
        <w:rPr>
          <w:b/>
          <w:u w:val="single"/>
        </w:rPr>
      </w:pPr>
      <w:r w:rsidRPr="00EA191B">
        <w:rPr>
          <w:b/>
          <w:bCs/>
        </w:rPr>
        <w:t>$</w:t>
      </w:r>
      <w:proofErr w:type="spellStart"/>
      <w:r w:rsidRPr="00EA191B">
        <w:rPr>
          <w:b/>
          <w:bCs/>
        </w:rPr>
        <w:t>XDSDocumentEntryHealthcareFacilityTypeCode</w:t>
      </w:r>
      <w:proofErr w:type="spellEnd"/>
      <w:r w:rsidRPr="00EA191B">
        <w:rPr>
          <w:b/>
        </w:rPr>
        <w:t xml:space="preserve">: </w:t>
      </w:r>
      <w:r w:rsidRPr="00EA191B">
        <w:rPr>
          <w:lang w:eastAsia="it-IT"/>
        </w:rPr>
        <w:t xml:space="preserve">this parameter is optional and  matches against the </w:t>
      </w:r>
      <w:proofErr w:type="spellStart"/>
      <w:r w:rsidRPr="00EA191B">
        <w:rPr>
          <w:lang w:eastAsia="it-IT"/>
        </w:rPr>
        <w:t>XDSDocumentEntry.healthcareFacilityTypeCode</w:t>
      </w:r>
      <w:proofErr w:type="spellEnd"/>
      <w:r w:rsidRPr="00EA191B">
        <w:rPr>
          <w:lang w:eastAsia="it-IT"/>
        </w:rPr>
        <w:t xml:space="preserve"> metadata elements in a given registry submission</w:t>
      </w:r>
      <w:r w:rsidRPr="00EA191B">
        <w:rPr>
          <w:b/>
          <w:u w:val="single"/>
        </w:rPr>
        <w:t xml:space="preserve"> </w:t>
      </w:r>
    </w:p>
    <w:p w14:paraId="42E21004" w14:textId="77777777" w:rsidR="000466FB" w:rsidRPr="00EA191B" w:rsidRDefault="000466FB" w:rsidP="000466FB">
      <w:pPr>
        <w:pStyle w:val="Numeroelenco2"/>
        <w:rPr>
          <w:lang w:eastAsia="it-IT"/>
        </w:rPr>
      </w:pPr>
      <w:r w:rsidRPr="00EA191B">
        <w:rPr>
          <w:b/>
          <w:bCs/>
        </w:rPr>
        <w:t>$</w:t>
      </w:r>
      <w:proofErr w:type="spellStart"/>
      <w:r w:rsidRPr="00EA191B">
        <w:rPr>
          <w:b/>
          <w:bCs/>
        </w:rPr>
        <w:t>XDSDocumentEntryEventCodeList</w:t>
      </w:r>
      <w:proofErr w:type="spellEnd"/>
      <w:r w:rsidRPr="00EA191B">
        <w:rPr>
          <w:b/>
          <w:bCs/>
        </w:rPr>
        <w:t>:</w:t>
      </w:r>
      <w:r w:rsidRPr="00EA191B">
        <w:rPr>
          <w:b/>
          <w:u w:val="single"/>
        </w:rPr>
        <w:t xml:space="preserve"> </w:t>
      </w:r>
      <w:r w:rsidRPr="00EA191B">
        <w:rPr>
          <w:lang w:eastAsia="it-IT"/>
        </w:rPr>
        <w:t xml:space="preserve">this parameter is optional and matches against the </w:t>
      </w:r>
      <w:proofErr w:type="spellStart"/>
      <w:r w:rsidRPr="00EA191B">
        <w:rPr>
          <w:lang w:eastAsia="it-IT"/>
        </w:rPr>
        <w:t>XDSDocumentEntry.eventCodeList</w:t>
      </w:r>
      <w:proofErr w:type="spellEnd"/>
      <w:r w:rsidRPr="00EA191B">
        <w:rPr>
          <w:lang w:eastAsia="it-IT"/>
        </w:rPr>
        <w:t xml:space="preserve"> metadata elements in a given registry submission </w:t>
      </w:r>
    </w:p>
    <w:p w14:paraId="758D2FA8" w14:textId="77777777" w:rsidR="000466FB" w:rsidRPr="00EA191B" w:rsidRDefault="000466FB" w:rsidP="000466FB">
      <w:pPr>
        <w:pStyle w:val="Numeroelenco2"/>
        <w:rPr>
          <w:lang w:eastAsia="it-IT"/>
        </w:rPr>
      </w:pPr>
      <w:r w:rsidRPr="00EA191B">
        <w:rPr>
          <w:b/>
          <w:bCs/>
        </w:rPr>
        <w:t>$</w:t>
      </w:r>
      <w:proofErr w:type="spellStart"/>
      <w:r w:rsidRPr="00EA191B">
        <w:rPr>
          <w:b/>
          <w:bCs/>
        </w:rPr>
        <w:t>XDSDocumentEntryConfidentialityCode</w:t>
      </w:r>
      <w:proofErr w:type="spellEnd"/>
      <w:r w:rsidRPr="00EA191B">
        <w:rPr>
          <w:b/>
        </w:rPr>
        <w:t xml:space="preserve">: </w:t>
      </w:r>
      <w:r w:rsidRPr="00EA191B">
        <w:rPr>
          <w:lang w:eastAsia="it-IT"/>
        </w:rPr>
        <w:t xml:space="preserve">this parameter is optional and matches against the </w:t>
      </w:r>
      <w:proofErr w:type="spellStart"/>
      <w:r w:rsidRPr="00EA191B">
        <w:rPr>
          <w:lang w:eastAsia="it-IT"/>
        </w:rPr>
        <w:t>XDSDocumentEntry.confidentialityCode</w:t>
      </w:r>
      <w:proofErr w:type="spellEnd"/>
      <w:r w:rsidRPr="00EA191B">
        <w:rPr>
          <w:lang w:eastAsia="it-IT"/>
        </w:rPr>
        <w:t xml:space="preserve"> metadata elements in a given registry submission </w:t>
      </w:r>
    </w:p>
    <w:p w14:paraId="446A47CD" w14:textId="77777777" w:rsidR="000466FB" w:rsidRPr="00EA191B" w:rsidRDefault="000466FB" w:rsidP="000466FB">
      <w:pPr>
        <w:pStyle w:val="Numeroelenco2"/>
        <w:rPr>
          <w:lang w:eastAsia="it-IT"/>
        </w:rPr>
      </w:pPr>
      <w:r w:rsidRPr="00EA191B">
        <w:rPr>
          <w:b/>
          <w:bCs/>
        </w:rPr>
        <w:t>$</w:t>
      </w:r>
      <w:proofErr w:type="spellStart"/>
      <w:r w:rsidRPr="00EA191B">
        <w:rPr>
          <w:b/>
          <w:bCs/>
        </w:rPr>
        <w:t>XDSDocumentEntryFormatCode</w:t>
      </w:r>
      <w:proofErr w:type="spellEnd"/>
      <w:r w:rsidRPr="00EA191B">
        <w:rPr>
          <w:b/>
          <w:bCs/>
        </w:rPr>
        <w:t>:</w:t>
      </w:r>
      <w:r w:rsidRPr="00EA191B">
        <w:rPr>
          <w:b/>
          <w:u w:val="single"/>
        </w:rPr>
        <w:t xml:space="preserve"> </w:t>
      </w:r>
      <w:r w:rsidRPr="00EA191B">
        <w:rPr>
          <w:lang w:eastAsia="it-IT"/>
        </w:rPr>
        <w:t xml:space="preserve">this parameter is optional and matches against the </w:t>
      </w:r>
      <w:proofErr w:type="spellStart"/>
      <w:r w:rsidRPr="00EA191B">
        <w:rPr>
          <w:lang w:eastAsia="it-IT"/>
        </w:rPr>
        <w:t>XDSDocumentEntry.formatCode</w:t>
      </w:r>
      <w:proofErr w:type="spellEnd"/>
      <w:r w:rsidRPr="00EA191B">
        <w:rPr>
          <w:lang w:eastAsia="it-IT"/>
        </w:rPr>
        <w:t xml:space="preserve"> metadata elements in a given registry submission</w:t>
      </w:r>
    </w:p>
    <w:p w14:paraId="3C516268" w14:textId="77777777" w:rsidR="000466FB" w:rsidRPr="00EA191B" w:rsidRDefault="000466FB" w:rsidP="000466FB">
      <w:pPr>
        <w:pStyle w:val="Numeroelenco2"/>
        <w:rPr>
          <w:lang w:eastAsia="it-IT"/>
        </w:rPr>
      </w:pPr>
      <w:r w:rsidRPr="00EA191B">
        <w:rPr>
          <w:b/>
          <w:bCs/>
        </w:rPr>
        <w:t>$</w:t>
      </w:r>
      <w:proofErr w:type="spellStart"/>
      <w:r w:rsidRPr="00EA191B">
        <w:rPr>
          <w:b/>
          <w:bCs/>
        </w:rPr>
        <w:t>XDSDocumentEntryAuthorPerson</w:t>
      </w:r>
      <w:proofErr w:type="spellEnd"/>
      <w:r w:rsidRPr="00EA191B">
        <w:rPr>
          <w:b/>
          <w:bCs/>
        </w:rPr>
        <w:t>:</w:t>
      </w:r>
      <w:r w:rsidRPr="00EA191B">
        <w:rPr>
          <w:b/>
          <w:u w:val="single"/>
        </w:rPr>
        <w:t xml:space="preserve"> </w:t>
      </w:r>
      <w:r w:rsidRPr="00EA191B">
        <w:rPr>
          <w:lang w:eastAsia="it-IT"/>
        </w:rPr>
        <w:t xml:space="preserve">this parameter is optional and matches against the </w:t>
      </w:r>
      <w:proofErr w:type="spellStart"/>
      <w:r w:rsidRPr="00EA191B">
        <w:rPr>
          <w:lang w:eastAsia="it-IT"/>
        </w:rPr>
        <w:t>XDSDocumentEntry.author</w:t>
      </w:r>
      <w:proofErr w:type="spellEnd"/>
      <w:r w:rsidRPr="00EA191B">
        <w:rPr>
          <w:lang w:eastAsia="it-IT"/>
        </w:rPr>
        <w:t xml:space="preserve"> metadata elements in a given registry submission. All properties of this parameter specified in ITI TF-2a: 3.18.4.1.2.3.7.1 are applicable in this transaction.</w:t>
      </w:r>
    </w:p>
    <w:p w14:paraId="3CFF0140" w14:textId="77777777" w:rsidR="000466FB" w:rsidRPr="00EA191B" w:rsidRDefault="000466FB" w:rsidP="000466FB">
      <w:pPr>
        <w:pStyle w:val="Corpotesto"/>
        <w:rPr>
          <w:noProof w:val="0"/>
          <w:lang w:eastAsia="it-IT"/>
        </w:rPr>
      </w:pPr>
      <w:r w:rsidRPr="00EA191B">
        <w:rPr>
          <w:noProof w:val="0"/>
          <w:lang w:eastAsia="it-IT"/>
        </w:rPr>
        <w:t xml:space="preserve">The </w:t>
      </w:r>
      <w:proofErr w:type="spellStart"/>
      <w:r w:rsidRPr="00EA191B">
        <w:rPr>
          <w:noProof w:val="0"/>
          <w:lang w:eastAsia="it-IT"/>
        </w:rPr>
        <w:t>AdHocQuery</w:t>
      </w:r>
      <w:proofErr w:type="spellEnd"/>
      <w:r w:rsidRPr="00EA191B">
        <w:rPr>
          <w:noProof w:val="0"/>
          <w:lang w:eastAsia="it-IT"/>
        </w:rPr>
        <w:t>/@id attribute SHALL be “urn:uuid:742790e0-aba6-43d6-9f1f-e43ed9790b79”.</w:t>
      </w:r>
    </w:p>
    <w:p w14:paraId="1DDFDBF4" w14:textId="77777777" w:rsidR="000466FB" w:rsidRPr="00EA191B" w:rsidRDefault="000466FB" w:rsidP="000466FB">
      <w:pPr>
        <w:pStyle w:val="Corpotesto"/>
        <w:rPr>
          <w:noProof w:val="0"/>
          <w:lang w:eastAsia="it-IT"/>
        </w:rPr>
      </w:pPr>
    </w:p>
    <w:p w14:paraId="33B5CDAE" w14:textId="77777777" w:rsidR="00E3783A" w:rsidRPr="00EA191B" w:rsidRDefault="00E3783A" w:rsidP="000466FB">
      <w:pPr>
        <w:pStyle w:val="Corpotesto"/>
        <w:rPr>
          <w:noProof w:val="0"/>
          <w:lang w:eastAsia="it-IT"/>
        </w:rPr>
      </w:pPr>
    </w:p>
    <w:p w14:paraId="4631D31A" w14:textId="77777777" w:rsidR="00E3783A" w:rsidRPr="00EA191B" w:rsidRDefault="00E3783A" w:rsidP="000466FB">
      <w:pPr>
        <w:pStyle w:val="Corpotesto"/>
        <w:rPr>
          <w:noProof w:val="0"/>
          <w:lang w:eastAsia="it-IT"/>
        </w:rPr>
      </w:pPr>
    </w:p>
    <w:p w14:paraId="4412511C" w14:textId="77777777" w:rsidR="00E3783A" w:rsidRPr="00EA191B" w:rsidRDefault="00E3783A" w:rsidP="000466FB">
      <w:pPr>
        <w:pStyle w:val="Corpotesto"/>
        <w:rPr>
          <w:noProof w:val="0"/>
          <w:lang w:eastAsia="it-IT"/>
        </w:rPr>
      </w:pPr>
    </w:p>
    <w:p w14:paraId="17B00081" w14:textId="77777777" w:rsidR="00E3783A" w:rsidRPr="00EA191B" w:rsidRDefault="00E3783A" w:rsidP="000466FB">
      <w:pPr>
        <w:pStyle w:val="Corpotesto"/>
        <w:rPr>
          <w:noProof w:val="0"/>
          <w:lang w:eastAsia="it-IT"/>
        </w:rPr>
      </w:pPr>
    </w:p>
    <w:p w14:paraId="3005E21A" w14:textId="77777777" w:rsidR="000466FB" w:rsidRPr="00EA191B" w:rsidRDefault="000466FB" w:rsidP="000466FB">
      <w:pPr>
        <w:pStyle w:val="Corpotesto"/>
        <w:rPr>
          <w:noProof w:val="0"/>
          <w:lang w:eastAsia="it-IT"/>
        </w:rPr>
      </w:pPr>
      <w:r w:rsidRPr="00EA191B">
        <w:rPr>
          <w:noProof w:val="0"/>
          <w:lang w:eastAsia="it-IT"/>
        </w:rPr>
        <w:t xml:space="preserve">An example of patient-independent subscription for documents is presented below: </w:t>
      </w:r>
    </w:p>
    <w:p w14:paraId="6CBFDDB4" w14:textId="77777777" w:rsidR="000466FB" w:rsidRPr="00EA191B" w:rsidRDefault="000466FB" w:rsidP="000466FB">
      <w:pPr>
        <w:pStyle w:val="Corpotesto"/>
        <w:rPr>
          <w:noProof w:val="0"/>
          <w:lang w:eastAsia="it-IT"/>
        </w:rPr>
      </w:pPr>
    </w:p>
    <w:p w14:paraId="17A92F90"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&lt;?xml version="1.0" encoding="UTF-8"?&gt;</w:t>
      </w:r>
    </w:p>
    <w:p w14:paraId="509273D0"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spellStart"/>
      <w:r w:rsidRPr="00EA191B">
        <w:rPr>
          <w:noProof w:val="0"/>
          <w:sz w:val="16"/>
          <w:szCs w:val="16"/>
        </w:rPr>
        <w:t>s:Envelope</w:t>
      </w:r>
      <w:proofErr w:type="spellEnd"/>
      <w:r w:rsidRPr="00EA191B">
        <w:rPr>
          <w:noProof w:val="0"/>
          <w:sz w:val="16"/>
          <w:szCs w:val="16"/>
        </w:rPr>
        <w:t xml:space="preserve"> </w:t>
      </w:r>
      <w:proofErr w:type="spellStart"/>
      <w:r w:rsidRPr="00EA191B">
        <w:rPr>
          <w:noProof w:val="0"/>
          <w:sz w:val="16"/>
          <w:szCs w:val="16"/>
        </w:rPr>
        <w:t>xmlns:s</w:t>
      </w:r>
      <w:proofErr w:type="spellEnd"/>
      <w:r w:rsidRPr="00EA191B">
        <w:rPr>
          <w:noProof w:val="0"/>
          <w:sz w:val="16"/>
          <w:szCs w:val="16"/>
        </w:rPr>
        <w:t>="</w:t>
      </w:r>
      <w:hyperlink r:id="rId40" w:history="1">
        <w:r w:rsidRPr="00EA191B">
          <w:rPr>
            <w:noProof w:val="0"/>
            <w:sz w:val="16"/>
            <w:szCs w:val="16"/>
          </w:rPr>
          <w:t>http://www.w3.org/2003/05/soap-envelope</w:t>
        </w:r>
      </w:hyperlink>
      <w:r w:rsidRPr="00EA191B">
        <w:rPr>
          <w:noProof w:val="0"/>
          <w:sz w:val="16"/>
          <w:szCs w:val="16"/>
        </w:rPr>
        <w:t>"</w:t>
      </w:r>
    </w:p>
    <w:p w14:paraId="1D71DDDD"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xmlns:a</w:t>
      </w:r>
      <w:proofErr w:type="spellEnd"/>
      <w:r w:rsidRPr="00EA191B">
        <w:rPr>
          <w:noProof w:val="0"/>
          <w:sz w:val="16"/>
          <w:szCs w:val="16"/>
        </w:rPr>
        <w:t>="</w:t>
      </w:r>
      <w:hyperlink r:id="rId41" w:history="1">
        <w:r w:rsidRPr="00EA191B">
          <w:rPr>
            <w:noProof w:val="0"/>
            <w:sz w:val="16"/>
            <w:szCs w:val="16"/>
          </w:rPr>
          <w:t>http://www.w3.org/2005/08/addressing</w:t>
        </w:r>
      </w:hyperlink>
      <w:r w:rsidRPr="00EA191B">
        <w:rPr>
          <w:noProof w:val="0"/>
          <w:sz w:val="16"/>
          <w:szCs w:val="16"/>
        </w:rPr>
        <w:t>"</w:t>
      </w:r>
    </w:p>
    <w:p w14:paraId="34591EF5"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xmlns:xsi</w:t>
      </w:r>
      <w:proofErr w:type="spellEnd"/>
      <w:r w:rsidRPr="00EA191B">
        <w:rPr>
          <w:noProof w:val="0"/>
          <w:sz w:val="16"/>
          <w:szCs w:val="16"/>
        </w:rPr>
        <w:t>="</w:t>
      </w:r>
      <w:hyperlink r:id="rId42" w:history="1">
        <w:r w:rsidRPr="00EA191B">
          <w:rPr>
            <w:noProof w:val="0"/>
            <w:sz w:val="16"/>
            <w:szCs w:val="16"/>
          </w:rPr>
          <w:t>http://www.w3.org/2001/XMLSchema-instance</w:t>
        </w:r>
      </w:hyperlink>
      <w:r w:rsidRPr="00EA191B">
        <w:rPr>
          <w:noProof w:val="0"/>
          <w:sz w:val="16"/>
          <w:szCs w:val="16"/>
        </w:rPr>
        <w:t>"</w:t>
      </w:r>
    </w:p>
    <w:p w14:paraId="5A057545"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xmlns:wsnt</w:t>
      </w:r>
      <w:proofErr w:type="spellEnd"/>
      <w:r w:rsidRPr="00EA191B">
        <w:rPr>
          <w:noProof w:val="0"/>
          <w:sz w:val="16"/>
          <w:szCs w:val="16"/>
        </w:rPr>
        <w:t>="</w:t>
      </w:r>
      <w:hyperlink r:id="rId43" w:history="1">
        <w:r w:rsidRPr="00EA191B">
          <w:rPr>
            <w:noProof w:val="0"/>
            <w:sz w:val="16"/>
            <w:szCs w:val="16"/>
          </w:rPr>
          <w:t>http://docs.oasis-open.org/wsn/b-2</w:t>
        </w:r>
      </w:hyperlink>
      <w:r w:rsidRPr="00EA191B">
        <w:rPr>
          <w:noProof w:val="0"/>
          <w:sz w:val="16"/>
          <w:szCs w:val="16"/>
        </w:rPr>
        <w:t>"</w:t>
      </w:r>
    </w:p>
    <w:p w14:paraId="1E70B0DC"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xmlns:rim</w:t>
      </w:r>
      <w:proofErr w:type="spellEnd"/>
      <w:r w:rsidRPr="00EA191B">
        <w:rPr>
          <w:noProof w:val="0"/>
          <w:sz w:val="16"/>
          <w:szCs w:val="16"/>
        </w:rPr>
        <w:t>="urn:oasis:names:tc:ebxml-regrep:xsd:rim:3.0"</w:t>
      </w:r>
    </w:p>
    <w:p w14:paraId="643DA4C3"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xsi:schemaLocation</w:t>
      </w:r>
      <w:proofErr w:type="spellEnd"/>
      <w:r w:rsidRPr="00EA191B">
        <w:rPr>
          <w:noProof w:val="0"/>
          <w:sz w:val="16"/>
          <w:szCs w:val="16"/>
        </w:rPr>
        <w:t>="</w:t>
      </w:r>
      <w:hyperlink r:id="rId44" w:history="1">
        <w:r w:rsidRPr="00EA191B">
          <w:rPr>
            <w:noProof w:val="0"/>
            <w:sz w:val="16"/>
            <w:szCs w:val="16"/>
          </w:rPr>
          <w:t>http://www.w3.org/2003/05/soap-envelope</w:t>
        </w:r>
      </w:hyperlink>
      <w:r w:rsidRPr="00EA191B">
        <w:rPr>
          <w:noProof w:val="0"/>
          <w:sz w:val="16"/>
          <w:szCs w:val="16"/>
        </w:rPr>
        <w:t xml:space="preserve"> </w:t>
      </w:r>
      <w:hyperlink r:id="rId45" w:history="1">
        <w:r w:rsidRPr="00EA191B">
          <w:rPr>
            <w:noProof w:val="0"/>
            <w:sz w:val="16"/>
            <w:szCs w:val="16"/>
          </w:rPr>
          <w:t>http://www.w3.org/2003/05/soap-envelope</w:t>
        </w:r>
      </w:hyperlink>
      <w:r w:rsidRPr="00EA191B">
        <w:rPr>
          <w:noProof w:val="0"/>
          <w:sz w:val="16"/>
          <w:szCs w:val="16"/>
        </w:rPr>
        <w:t xml:space="preserve"> </w:t>
      </w:r>
      <w:hyperlink r:id="rId46" w:history="1">
        <w:r w:rsidRPr="00EA191B">
          <w:rPr>
            <w:noProof w:val="0"/>
            <w:sz w:val="16"/>
            <w:szCs w:val="16"/>
          </w:rPr>
          <w:t>http://www.w3.org/2005/08/addressing</w:t>
        </w:r>
      </w:hyperlink>
      <w:r w:rsidRPr="00EA191B">
        <w:rPr>
          <w:noProof w:val="0"/>
          <w:sz w:val="16"/>
          <w:szCs w:val="16"/>
        </w:rPr>
        <w:t xml:space="preserve"> </w:t>
      </w:r>
      <w:hyperlink r:id="rId47" w:history="1">
        <w:r w:rsidRPr="00EA191B">
          <w:rPr>
            <w:noProof w:val="0"/>
            <w:sz w:val="16"/>
            <w:szCs w:val="16"/>
          </w:rPr>
          <w:t>http://www.w3.org/2005/08/addressing/ws-addr.xsd</w:t>
        </w:r>
      </w:hyperlink>
      <w:r w:rsidRPr="00EA191B">
        <w:rPr>
          <w:noProof w:val="0"/>
          <w:sz w:val="16"/>
          <w:szCs w:val="16"/>
        </w:rPr>
        <w:t xml:space="preserve"> </w:t>
      </w:r>
      <w:hyperlink r:id="rId48" w:history="1">
        <w:r w:rsidRPr="00EA191B">
          <w:rPr>
            <w:noProof w:val="0"/>
            <w:sz w:val="16"/>
            <w:szCs w:val="16"/>
          </w:rPr>
          <w:t>http://docs.oasis-open.org/wsn/b-2</w:t>
        </w:r>
      </w:hyperlink>
      <w:r w:rsidRPr="00EA191B">
        <w:rPr>
          <w:noProof w:val="0"/>
          <w:sz w:val="16"/>
          <w:szCs w:val="16"/>
        </w:rPr>
        <w:t xml:space="preserve"> </w:t>
      </w:r>
      <w:hyperlink r:id="rId49" w:history="1">
        <w:r w:rsidRPr="00EA191B">
          <w:rPr>
            <w:noProof w:val="0"/>
            <w:sz w:val="16"/>
            <w:szCs w:val="16"/>
          </w:rPr>
          <w:t>http://docs.oasis-open.org/wsn/b-2.xsd</w:t>
        </w:r>
      </w:hyperlink>
      <w:r w:rsidRPr="00EA191B">
        <w:rPr>
          <w:noProof w:val="0"/>
          <w:sz w:val="16"/>
          <w:szCs w:val="16"/>
        </w:rPr>
        <w:t xml:space="preserve"> urn:oasis:names:tc:ebxml-regrep:xsd:rim:3.0 ../schema/</w:t>
      </w:r>
      <w:proofErr w:type="spellStart"/>
      <w:r w:rsidRPr="00EA191B">
        <w:rPr>
          <w:noProof w:val="0"/>
          <w:sz w:val="16"/>
          <w:szCs w:val="16"/>
        </w:rPr>
        <w:t>ebRS</w:t>
      </w:r>
      <w:proofErr w:type="spellEnd"/>
      <w:r w:rsidRPr="00EA191B">
        <w:rPr>
          <w:noProof w:val="0"/>
          <w:sz w:val="16"/>
          <w:szCs w:val="16"/>
        </w:rPr>
        <w:t>/rim.xsd"&gt;</w:t>
      </w:r>
    </w:p>
    <w:p w14:paraId="2BE6B990"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s:Header</w:t>
      </w:r>
      <w:proofErr w:type="spellEnd"/>
      <w:r w:rsidRPr="00EA191B">
        <w:rPr>
          <w:noProof w:val="0"/>
          <w:sz w:val="16"/>
          <w:szCs w:val="16"/>
        </w:rPr>
        <w:t>&gt;</w:t>
      </w:r>
    </w:p>
    <w:p w14:paraId="4D69924B"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&lt;a:Action&gt;</w:t>
      </w:r>
      <w:hyperlink r:id="rId50" w:history="1">
        <w:r w:rsidRPr="00EA191B">
          <w:rPr>
            <w:noProof w:val="0"/>
            <w:sz w:val="16"/>
            <w:szCs w:val="16"/>
          </w:rPr>
          <w:t>http://docs.oasis-open.org/wsn/bw-2/NotificationProducer/SubscribeRequest</w:t>
        </w:r>
      </w:hyperlink>
      <w:r w:rsidRPr="00EA191B">
        <w:rPr>
          <w:noProof w:val="0"/>
          <w:sz w:val="16"/>
          <w:szCs w:val="16"/>
        </w:rPr>
        <w:t>&lt;/a:Action&gt;</w:t>
      </w:r>
    </w:p>
    <w:p w14:paraId="661E1DF0" w14:textId="77777777" w:rsidR="000466FB" w:rsidRPr="00296DAF"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r w:rsidRPr="00EA191B">
        <w:rPr>
          <w:noProof w:val="0"/>
          <w:sz w:val="16"/>
          <w:szCs w:val="16"/>
        </w:rPr>
        <w:t xml:space="preserve">        </w:t>
      </w:r>
      <w:r w:rsidRPr="00296DAF">
        <w:rPr>
          <w:noProof w:val="0"/>
          <w:sz w:val="16"/>
          <w:szCs w:val="16"/>
          <w:lang w:val="it-IT"/>
        </w:rPr>
        <w:t>&lt;</w:t>
      </w:r>
      <w:proofErr w:type="spellStart"/>
      <w:r w:rsidRPr="00296DAF">
        <w:rPr>
          <w:noProof w:val="0"/>
          <w:sz w:val="16"/>
          <w:szCs w:val="16"/>
          <w:lang w:val="it-IT"/>
        </w:rPr>
        <w:t>a:MessageID</w:t>
      </w:r>
      <w:proofErr w:type="spellEnd"/>
      <w:r w:rsidRPr="00296DAF">
        <w:rPr>
          <w:noProof w:val="0"/>
          <w:sz w:val="16"/>
          <w:szCs w:val="16"/>
          <w:lang w:val="it-IT"/>
        </w:rPr>
        <w:t>&gt;382dcdc7-8e84-9fdc-8443-48fd83bca938&lt;/</w:t>
      </w:r>
      <w:proofErr w:type="spellStart"/>
      <w:r w:rsidRPr="00296DAF">
        <w:rPr>
          <w:noProof w:val="0"/>
          <w:sz w:val="16"/>
          <w:szCs w:val="16"/>
          <w:lang w:val="it-IT"/>
        </w:rPr>
        <w:t>a:MessageID</w:t>
      </w:r>
      <w:proofErr w:type="spellEnd"/>
      <w:r w:rsidRPr="00296DAF">
        <w:rPr>
          <w:noProof w:val="0"/>
          <w:sz w:val="16"/>
          <w:szCs w:val="16"/>
          <w:lang w:val="it-IT"/>
        </w:rPr>
        <w:t>&gt;</w:t>
      </w:r>
    </w:p>
    <w:p w14:paraId="2C6F6019"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296DAF">
        <w:rPr>
          <w:noProof w:val="0"/>
          <w:sz w:val="16"/>
          <w:szCs w:val="16"/>
          <w:lang w:val="it-IT"/>
        </w:rPr>
        <w:t>        </w:t>
      </w:r>
      <w:r w:rsidRPr="00EA191B">
        <w:rPr>
          <w:noProof w:val="0"/>
          <w:sz w:val="16"/>
          <w:szCs w:val="16"/>
        </w:rPr>
        <w:t>&lt;</w:t>
      </w:r>
      <w:proofErr w:type="spellStart"/>
      <w:r w:rsidRPr="00EA191B">
        <w:rPr>
          <w:noProof w:val="0"/>
          <w:sz w:val="16"/>
          <w:szCs w:val="16"/>
        </w:rPr>
        <w:t>a:To</w:t>
      </w:r>
      <w:proofErr w:type="spellEnd"/>
      <w:r w:rsidRPr="00EA191B">
        <w:rPr>
          <w:noProof w:val="0"/>
          <w:sz w:val="16"/>
          <w:szCs w:val="16"/>
        </w:rPr>
        <w:t xml:space="preserve"> s:mustUnderstand="1"&gt;</w:t>
      </w:r>
      <w:r w:rsidRPr="00EA191B">
        <w:rPr>
          <w:noProof w:val="0"/>
        </w:rPr>
        <w:t>http://notificationBroker/ad45m6o5493a&lt;/a:To</w:t>
      </w:r>
      <w:r w:rsidRPr="00EA191B">
        <w:rPr>
          <w:noProof w:val="0"/>
          <w:sz w:val="16"/>
          <w:szCs w:val="16"/>
        </w:rPr>
        <w:t>&gt;</w:t>
      </w:r>
    </w:p>
    <w:p w14:paraId="47C665BD"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s:Header</w:t>
      </w:r>
      <w:proofErr w:type="spellEnd"/>
      <w:r w:rsidRPr="00EA191B">
        <w:rPr>
          <w:noProof w:val="0"/>
          <w:sz w:val="16"/>
          <w:szCs w:val="16"/>
        </w:rPr>
        <w:t>&gt;</w:t>
      </w:r>
    </w:p>
    <w:p w14:paraId="2139E884"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s:Body</w:t>
      </w:r>
      <w:proofErr w:type="spellEnd"/>
      <w:r w:rsidRPr="00EA191B">
        <w:rPr>
          <w:noProof w:val="0"/>
          <w:sz w:val="16"/>
          <w:szCs w:val="16"/>
        </w:rPr>
        <w:t>&gt;</w:t>
      </w:r>
    </w:p>
    <w:p w14:paraId="4599D629"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wsnt:Subscribe</w:t>
      </w:r>
      <w:proofErr w:type="spellEnd"/>
      <w:r w:rsidRPr="00EA191B">
        <w:rPr>
          <w:noProof w:val="0"/>
          <w:sz w:val="16"/>
          <w:szCs w:val="16"/>
        </w:rPr>
        <w:t>&gt;</w:t>
      </w:r>
    </w:p>
    <w:p w14:paraId="39B9C44D"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 The Recipient on whose behalf the subscription is requested - the address where the notification is to be sent --&gt;</w:t>
      </w:r>
    </w:p>
    <w:p w14:paraId="26AC9CE9"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wsnt:ConsumerReference</w:t>
      </w:r>
      <w:proofErr w:type="spellEnd"/>
      <w:r w:rsidRPr="00EA191B">
        <w:rPr>
          <w:noProof w:val="0"/>
          <w:sz w:val="16"/>
          <w:szCs w:val="16"/>
        </w:rPr>
        <w:t>&gt;</w:t>
      </w:r>
    </w:p>
    <w:p w14:paraId="470C4F71"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&lt;a:Address&gt;</w:t>
      </w:r>
      <w:hyperlink r:id="rId51" w:history="1">
        <w:r w:rsidRPr="00EA191B">
          <w:rPr>
            <w:noProof w:val="0"/>
            <w:sz w:val="16"/>
            <w:szCs w:val="16"/>
          </w:rPr>
          <w:t>https://NotificationRecipientServer/xdsBnotification</w:t>
        </w:r>
      </w:hyperlink>
      <w:r w:rsidRPr="00EA191B">
        <w:rPr>
          <w:noProof w:val="0"/>
          <w:sz w:val="16"/>
          <w:szCs w:val="16"/>
        </w:rPr>
        <w:t>&lt;/a:Address&gt;</w:t>
      </w:r>
    </w:p>
    <w:p w14:paraId="3E506FC0"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wsnt:ConsumerReference</w:t>
      </w:r>
      <w:proofErr w:type="spellEnd"/>
      <w:r w:rsidRPr="00EA191B">
        <w:rPr>
          <w:noProof w:val="0"/>
          <w:sz w:val="16"/>
          <w:szCs w:val="16"/>
        </w:rPr>
        <w:t>&gt;</w:t>
      </w:r>
    </w:p>
    <w:p w14:paraId="2EDC0074"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wsnt:Filter</w:t>
      </w:r>
      <w:proofErr w:type="spellEnd"/>
      <w:r w:rsidRPr="00EA191B">
        <w:rPr>
          <w:noProof w:val="0"/>
          <w:sz w:val="16"/>
          <w:szCs w:val="16"/>
        </w:rPr>
        <w:t>&gt;</w:t>
      </w:r>
    </w:p>
    <w:p w14:paraId="490A249A" w14:textId="77777777" w:rsidR="000466FB" w:rsidRPr="00EA191B"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wsnt:TopicExpression</w:t>
      </w:r>
      <w:proofErr w:type="spellEnd"/>
      <w:r w:rsidRPr="00EA191B">
        <w:rPr>
          <w:noProof w:val="0"/>
          <w:sz w:val="16"/>
          <w:szCs w:val="16"/>
        </w:rPr>
        <w:t xml:space="preserve"> Dialect="</w:t>
      </w:r>
      <w:hyperlink r:id="rId52" w:history="1">
        <w:r w:rsidRPr="00EA191B">
          <w:rPr>
            <w:noProof w:val="0"/>
            <w:sz w:val="16"/>
            <w:szCs w:val="16"/>
          </w:rPr>
          <w:t>http://docs.oasis-open.org/wsn/t-1/TopicExpression/Simple</w:t>
        </w:r>
      </w:hyperlink>
      <w:r w:rsidRPr="00EA191B">
        <w:rPr>
          <w:noProof w:val="0"/>
          <w:sz w:val="16"/>
          <w:szCs w:val="16"/>
        </w:rPr>
        <w:t>"&gt;ihe:MinimalDocumentEntry&lt;/wsnt:TopicExpression&gt;</w:t>
      </w:r>
    </w:p>
    <w:p w14:paraId="252B0635" w14:textId="77777777" w:rsidR="000466FB" w:rsidRPr="00296DAF"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r w:rsidRPr="00EA191B">
        <w:rPr>
          <w:noProof w:val="0"/>
          <w:sz w:val="16"/>
          <w:szCs w:val="16"/>
        </w:rPr>
        <w:t xml:space="preserve">                </w:t>
      </w:r>
      <w:r w:rsidRPr="00296DAF">
        <w:rPr>
          <w:noProof w:val="0"/>
          <w:sz w:val="16"/>
          <w:szCs w:val="16"/>
          <w:lang w:val="it-IT"/>
        </w:rPr>
        <w:t>&lt;</w:t>
      </w:r>
      <w:proofErr w:type="spellStart"/>
      <w:r w:rsidRPr="00296DAF">
        <w:rPr>
          <w:noProof w:val="0"/>
          <w:sz w:val="16"/>
          <w:szCs w:val="16"/>
          <w:lang w:val="it-IT"/>
        </w:rPr>
        <w:t>rim:AdhocQuery</w:t>
      </w:r>
      <w:proofErr w:type="spellEnd"/>
      <w:r w:rsidRPr="00296DAF">
        <w:rPr>
          <w:noProof w:val="0"/>
          <w:sz w:val="16"/>
          <w:szCs w:val="16"/>
          <w:lang w:val="it-IT"/>
        </w:rPr>
        <w:t xml:space="preserve"> id="urn:uuid:742790e0-aba6-43d6-9f1f-e43ed9790b79"&gt; </w:t>
      </w:r>
    </w:p>
    <w:p w14:paraId="7E99E60F" w14:textId="77777777" w:rsidR="000466FB" w:rsidRPr="00296DAF" w:rsidRDefault="000466FB" w:rsidP="006D1B5B">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r w:rsidRPr="00296DAF">
        <w:rPr>
          <w:noProof w:val="0"/>
          <w:sz w:val="16"/>
          <w:szCs w:val="16"/>
          <w:lang w:val="it-IT"/>
        </w:rPr>
        <w:t>                    &lt;</w:t>
      </w:r>
      <w:proofErr w:type="spellStart"/>
      <w:r w:rsidRPr="00296DAF">
        <w:rPr>
          <w:noProof w:val="0"/>
          <w:sz w:val="16"/>
          <w:szCs w:val="16"/>
          <w:lang w:val="it-IT"/>
        </w:rPr>
        <w:t>rim:Slot</w:t>
      </w:r>
      <w:proofErr w:type="spellEnd"/>
      <w:r w:rsidRPr="00296DAF">
        <w:rPr>
          <w:noProof w:val="0"/>
          <w:sz w:val="16"/>
          <w:szCs w:val="16"/>
          <w:lang w:val="it-IT"/>
        </w:rPr>
        <w:t xml:space="preserve"> name="$</w:t>
      </w:r>
      <w:proofErr w:type="spellStart"/>
      <w:r w:rsidRPr="00296DAF">
        <w:rPr>
          <w:noProof w:val="0"/>
          <w:sz w:val="16"/>
          <w:szCs w:val="16"/>
          <w:lang w:val="it-IT"/>
        </w:rPr>
        <w:t>XDSDocumentEntryHealthcareFacilityTypeCode</w:t>
      </w:r>
      <w:proofErr w:type="spellEnd"/>
      <w:r w:rsidRPr="00296DAF">
        <w:rPr>
          <w:noProof w:val="0"/>
          <w:sz w:val="16"/>
          <w:szCs w:val="16"/>
          <w:lang w:val="it-IT"/>
        </w:rPr>
        <w:t>"&gt;</w:t>
      </w:r>
    </w:p>
    <w:p w14:paraId="711BC03D" w14:textId="77777777" w:rsidR="000466FB" w:rsidRPr="00296DAF"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bookmarkStart w:id="98" w:name="OLE_LINK34"/>
      <w:bookmarkStart w:id="99" w:name="OLE_LINK35"/>
      <w:r w:rsidRPr="00296DAF">
        <w:rPr>
          <w:noProof w:val="0"/>
          <w:sz w:val="16"/>
          <w:szCs w:val="16"/>
          <w:lang w:val="it-IT"/>
        </w:rPr>
        <w:t>                        &lt;</w:t>
      </w:r>
      <w:proofErr w:type="spellStart"/>
      <w:r w:rsidRPr="00296DAF">
        <w:rPr>
          <w:noProof w:val="0"/>
          <w:sz w:val="16"/>
          <w:szCs w:val="16"/>
          <w:lang w:val="it-IT"/>
        </w:rPr>
        <w:t>rim:ValueList</w:t>
      </w:r>
      <w:proofErr w:type="spellEnd"/>
      <w:r w:rsidRPr="00296DAF">
        <w:rPr>
          <w:noProof w:val="0"/>
          <w:sz w:val="16"/>
          <w:szCs w:val="16"/>
          <w:lang w:val="it-IT"/>
        </w:rPr>
        <w:t>&gt;</w:t>
      </w:r>
    </w:p>
    <w:p w14:paraId="50AAC87D" w14:textId="77777777" w:rsidR="000466FB" w:rsidRPr="00296DAF"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r w:rsidRPr="00296DAF">
        <w:rPr>
          <w:noProof w:val="0"/>
          <w:sz w:val="16"/>
          <w:szCs w:val="16"/>
          <w:lang w:val="it-IT"/>
        </w:rPr>
        <w:t>                            &lt;</w:t>
      </w:r>
      <w:proofErr w:type="spellStart"/>
      <w:r w:rsidRPr="00296DAF">
        <w:rPr>
          <w:noProof w:val="0"/>
          <w:sz w:val="16"/>
          <w:szCs w:val="16"/>
          <w:lang w:val="it-IT"/>
        </w:rPr>
        <w:t>rim:Value</w:t>
      </w:r>
      <w:proofErr w:type="spellEnd"/>
      <w:r w:rsidRPr="00296DAF">
        <w:rPr>
          <w:noProof w:val="0"/>
          <w:sz w:val="16"/>
          <w:szCs w:val="16"/>
          <w:lang w:val="it-IT"/>
        </w:rPr>
        <w:t>&gt;('Emergency Department^^</w:t>
      </w:r>
      <w:proofErr w:type="spellStart"/>
      <w:r w:rsidRPr="00296DAF">
        <w:rPr>
          <w:noProof w:val="0"/>
          <w:sz w:val="16"/>
          <w:szCs w:val="16"/>
          <w:lang w:val="it-IT"/>
        </w:rPr>
        <w:t>healthcareFacilityCodingScheme</w:t>
      </w:r>
      <w:proofErr w:type="spellEnd"/>
      <w:r w:rsidRPr="00296DAF">
        <w:rPr>
          <w:noProof w:val="0"/>
          <w:sz w:val="16"/>
          <w:szCs w:val="16"/>
          <w:lang w:val="it-IT"/>
        </w:rPr>
        <w:t>')&lt;/</w:t>
      </w:r>
      <w:proofErr w:type="spellStart"/>
      <w:r w:rsidRPr="00296DAF">
        <w:rPr>
          <w:noProof w:val="0"/>
          <w:sz w:val="16"/>
          <w:szCs w:val="16"/>
          <w:lang w:val="it-IT"/>
        </w:rPr>
        <w:t>rim:Value</w:t>
      </w:r>
      <w:proofErr w:type="spellEnd"/>
      <w:r w:rsidRPr="00296DAF">
        <w:rPr>
          <w:noProof w:val="0"/>
          <w:sz w:val="16"/>
          <w:szCs w:val="16"/>
          <w:lang w:val="it-IT"/>
        </w:rPr>
        <w:t>&gt;</w:t>
      </w:r>
    </w:p>
    <w:p w14:paraId="42DA45A4"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296DAF">
        <w:rPr>
          <w:noProof w:val="0"/>
          <w:sz w:val="16"/>
          <w:szCs w:val="16"/>
          <w:lang w:val="it-IT"/>
        </w:rPr>
        <w:t xml:space="preserve">                        </w:t>
      </w:r>
      <w:r w:rsidRPr="00EA191B">
        <w:rPr>
          <w:noProof w:val="0"/>
          <w:sz w:val="16"/>
          <w:szCs w:val="16"/>
        </w:rPr>
        <w:t>&lt;/</w:t>
      </w:r>
      <w:proofErr w:type="spellStart"/>
      <w:r w:rsidRPr="00EA191B">
        <w:rPr>
          <w:noProof w:val="0"/>
          <w:sz w:val="16"/>
          <w:szCs w:val="16"/>
        </w:rPr>
        <w:t>rim:ValueList</w:t>
      </w:r>
      <w:proofErr w:type="spellEnd"/>
      <w:r w:rsidRPr="00EA191B">
        <w:rPr>
          <w:noProof w:val="0"/>
          <w:sz w:val="16"/>
          <w:szCs w:val="16"/>
        </w:rPr>
        <w:t>&gt;</w:t>
      </w:r>
    </w:p>
    <w:p w14:paraId="4AAE8370"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rim:Slot</w:t>
      </w:r>
      <w:proofErr w:type="spellEnd"/>
      <w:r w:rsidRPr="00EA191B">
        <w:rPr>
          <w:noProof w:val="0"/>
          <w:sz w:val="16"/>
          <w:szCs w:val="16"/>
        </w:rPr>
        <w:t>&gt;</w:t>
      </w:r>
    </w:p>
    <w:p w14:paraId="23F537E1"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rim:AdhocQuery</w:t>
      </w:r>
      <w:proofErr w:type="spellEnd"/>
      <w:r w:rsidRPr="00EA191B">
        <w:rPr>
          <w:noProof w:val="0"/>
          <w:sz w:val="16"/>
          <w:szCs w:val="16"/>
        </w:rPr>
        <w:t>&gt;</w:t>
      </w:r>
    </w:p>
    <w:p w14:paraId="116D8490"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wsnt:Filter</w:t>
      </w:r>
      <w:proofErr w:type="spellEnd"/>
      <w:r w:rsidRPr="00EA191B">
        <w:rPr>
          <w:noProof w:val="0"/>
          <w:sz w:val="16"/>
          <w:szCs w:val="16"/>
        </w:rPr>
        <w:t>&gt;</w:t>
      </w:r>
    </w:p>
    <w:p w14:paraId="31834947"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&lt;wsnt:InitialTerminationTime&gt;2010-05-31T00:00:00.00000Z&lt;/wsnt:InitialTerminationTime&gt;</w:t>
      </w:r>
    </w:p>
    <w:p w14:paraId="149EEEC7"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wsnt:Subscribe</w:t>
      </w:r>
      <w:proofErr w:type="spellEnd"/>
      <w:r w:rsidRPr="00EA191B">
        <w:rPr>
          <w:noProof w:val="0"/>
          <w:sz w:val="16"/>
          <w:szCs w:val="16"/>
        </w:rPr>
        <w:t>&gt;</w:t>
      </w:r>
    </w:p>
    <w:p w14:paraId="303B14CC"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s:Body</w:t>
      </w:r>
      <w:proofErr w:type="spellEnd"/>
      <w:r w:rsidRPr="00EA191B">
        <w:rPr>
          <w:noProof w:val="0"/>
          <w:sz w:val="16"/>
          <w:szCs w:val="16"/>
        </w:rPr>
        <w:t>&gt;</w:t>
      </w:r>
    </w:p>
    <w:p w14:paraId="65999B0B" w14:textId="77777777" w:rsidR="000466FB" w:rsidRPr="00EA191B" w:rsidRDefault="000466FB" w:rsidP="00E3783A">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spellStart"/>
      <w:r w:rsidRPr="00EA191B">
        <w:rPr>
          <w:noProof w:val="0"/>
          <w:sz w:val="16"/>
          <w:szCs w:val="16"/>
        </w:rPr>
        <w:t>s:Envelope</w:t>
      </w:r>
      <w:proofErr w:type="spellEnd"/>
      <w:r w:rsidRPr="00EA191B">
        <w:rPr>
          <w:noProof w:val="0"/>
          <w:sz w:val="16"/>
          <w:szCs w:val="16"/>
        </w:rPr>
        <w:t>&gt;</w:t>
      </w:r>
    </w:p>
    <w:bookmarkEnd w:id="98"/>
    <w:bookmarkEnd w:id="99"/>
    <w:p w14:paraId="50DDD308" w14:textId="77777777" w:rsidR="000466FB" w:rsidRPr="00EA191B" w:rsidRDefault="000466FB" w:rsidP="000466FB">
      <w:pPr>
        <w:pStyle w:val="Corpotesto"/>
        <w:rPr>
          <w:noProof w:val="0"/>
        </w:rPr>
      </w:pPr>
    </w:p>
    <w:p w14:paraId="68F5B22B" w14:textId="77777777" w:rsidR="000466FB" w:rsidRPr="00EA191B" w:rsidRDefault="000466FB" w:rsidP="000466FB">
      <w:pPr>
        <w:pStyle w:val="Corpotesto"/>
        <w:rPr>
          <w:rFonts w:ascii="Arial" w:hAnsi="Arial"/>
          <w:b/>
          <w:noProof w:val="0"/>
          <w:kern w:val="28"/>
        </w:rPr>
      </w:pPr>
      <w:r w:rsidRPr="00EA191B">
        <w:rPr>
          <w:rFonts w:ascii="Arial" w:hAnsi="Arial"/>
          <w:b/>
          <w:noProof w:val="0"/>
          <w:kern w:val="28"/>
        </w:rPr>
        <w:t xml:space="preserve">3.52.5.2.5 Patient-Independent Subscriptions for </w:t>
      </w:r>
      <w:proofErr w:type="spellStart"/>
      <w:r w:rsidRPr="00EA191B">
        <w:rPr>
          <w:rFonts w:ascii="Arial" w:hAnsi="Arial"/>
          <w:b/>
          <w:noProof w:val="0"/>
          <w:kern w:val="28"/>
        </w:rPr>
        <w:t>SubmissionSet</w:t>
      </w:r>
      <w:proofErr w:type="spellEnd"/>
      <w:r w:rsidRPr="00EA191B">
        <w:rPr>
          <w:rFonts w:ascii="Arial" w:hAnsi="Arial"/>
          <w:b/>
          <w:noProof w:val="0"/>
          <w:kern w:val="28"/>
        </w:rPr>
        <w:t xml:space="preserve"> metadata</w:t>
      </w:r>
    </w:p>
    <w:p w14:paraId="34C11AC7" w14:textId="77777777" w:rsidR="000466FB" w:rsidRPr="006D1B5B" w:rsidRDefault="000466FB" w:rsidP="002045D5">
      <w:pPr>
        <w:pStyle w:val="Corpotesto"/>
        <w:rPr>
          <w:noProof w:val="0"/>
        </w:rPr>
      </w:pPr>
      <w:r w:rsidRPr="006D1B5B">
        <w:rPr>
          <w:noProof w:val="0"/>
        </w:rPr>
        <w:t xml:space="preserve">A Document Metadata Subscriber that supports Patient-Independent Subscription Option shall be able to create subscriptions in accordance with the filter semantics defined in this section. </w:t>
      </w:r>
    </w:p>
    <w:p w14:paraId="2C916213" w14:textId="733DFDA2" w:rsidR="000466FB" w:rsidRPr="006D1B5B" w:rsidRDefault="000466FB" w:rsidP="00CA3D92">
      <w:pPr>
        <w:pStyle w:val="Corpotesto"/>
        <w:rPr>
          <w:noProof w:val="0"/>
        </w:rPr>
      </w:pPr>
      <w:r w:rsidRPr="006D1B5B">
        <w:rPr>
          <w:noProof w:val="0"/>
        </w:rPr>
        <w:t xml:space="preserve">A Document Metadata Notification Broker that supports Patient-Independent Subscription Option shall accept subscription filters defined in this section. </w:t>
      </w:r>
    </w:p>
    <w:p w14:paraId="606C3BF5" w14:textId="77777777" w:rsidR="000466FB" w:rsidRPr="006D1B5B" w:rsidRDefault="000466FB" w:rsidP="00CA3D92">
      <w:pPr>
        <w:pStyle w:val="Corpotesto"/>
        <w:rPr>
          <w:rFonts w:eastAsiaTheme="minorEastAsia"/>
          <w:noProof w:val="0"/>
        </w:rPr>
      </w:pPr>
      <w:r w:rsidRPr="00EA191B">
        <w:rPr>
          <w:noProof w:val="0"/>
        </w:rPr>
        <w:t xml:space="preserve">This section defines a filter semantic that allows the subscription for patient-independent </w:t>
      </w:r>
      <w:proofErr w:type="spellStart"/>
      <w:r w:rsidRPr="00EA191B">
        <w:rPr>
          <w:noProof w:val="0"/>
        </w:rPr>
        <w:t>SubmissionSet</w:t>
      </w:r>
      <w:proofErr w:type="spellEnd"/>
      <w:r w:rsidRPr="00EA191B">
        <w:rPr>
          <w:noProof w:val="0"/>
        </w:rPr>
        <w:t xml:space="preserve"> metadata. Each filter parameter described below is optional; however, at least one of $</w:t>
      </w:r>
      <w:proofErr w:type="spellStart"/>
      <w:r w:rsidRPr="00EA191B">
        <w:rPr>
          <w:noProof w:val="0"/>
        </w:rPr>
        <w:t>XDSSubmissionSetSourceId</w:t>
      </w:r>
      <w:proofErr w:type="spellEnd"/>
      <w:r w:rsidRPr="00EA191B">
        <w:rPr>
          <w:noProof w:val="0"/>
        </w:rPr>
        <w:t>, $</w:t>
      </w:r>
      <w:proofErr w:type="spellStart"/>
      <w:r w:rsidRPr="00EA191B">
        <w:rPr>
          <w:noProof w:val="0"/>
        </w:rPr>
        <w:t>XDSSubmissionSetAuthor</w:t>
      </w:r>
      <w:proofErr w:type="spellEnd"/>
      <w:r w:rsidRPr="00EA191B">
        <w:rPr>
          <w:noProof w:val="0"/>
        </w:rPr>
        <w:t xml:space="preserve"> or $</w:t>
      </w:r>
      <w:proofErr w:type="spellStart"/>
      <w:r w:rsidRPr="00EA191B">
        <w:rPr>
          <w:noProof w:val="0"/>
        </w:rPr>
        <w:t>XDSSubmissionSetIntendedRecipient</w:t>
      </w:r>
      <w:proofErr w:type="spellEnd"/>
      <w:r w:rsidRPr="00EA191B">
        <w:rPr>
          <w:noProof w:val="0"/>
        </w:rPr>
        <w:t xml:space="preserve"> shall be specified.</w:t>
      </w:r>
    </w:p>
    <w:p w14:paraId="79AA6C8B" w14:textId="3F2DE487" w:rsidR="000466FB" w:rsidRPr="00EA191B" w:rsidRDefault="000466FB" w:rsidP="00203D12">
      <w:pPr>
        <w:pStyle w:val="Numeroelenco2"/>
        <w:numPr>
          <w:ilvl w:val="0"/>
          <w:numId w:val="20"/>
        </w:numPr>
        <w:rPr>
          <w:u w:val="single"/>
          <w:lang w:eastAsia="it-IT"/>
        </w:rPr>
      </w:pPr>
      <w:r w:rsidRPr="00EA191B">
        <w:rPr>
          <w:b/>
          <w:lang w:eastAsia="it-IT"/>
        </w:rPr>
        <w:t>$</w:t>
      </w:r>
      <w:proofErr w:type="spellStart"/>
      <w:r w:rsidRPr="00EA191B">
        <w:rPr>
          <w:b/>
          <w:lang w:eastAsia="it-IT"/>
        </w:rPr>
        <w:t>XDSSubmissionSetSourceId</w:t>
      </w:r>
      <w:commentRangeStart w:id="100"/>
      <w:proofErr w:type="spellEnd"/>
      <w:r w:rsidRPr="00296DAF">
        <w:rPr>
          <w:lang w:eastAsia="it-IT"/>
          <w:rPrChange w:id="101" w:author="Gregorio Canal" w:date="2019-05-23T10:23:00Z">
            <w:rPr>
              <w:u w:val="single"/>
              <w:lang w:eastAsia="it-IT"/>
            </w:rPr>
          </w:rPrChange>
        </w:rPr>
        <w:t xml:space="preserve">: </w:t>
      </w:r>
      <w:commentRangeEnd w:id="100"/>
      <w:r w:rsidR="00296DAF">
        <w:rPr>
          <w:rStyle w:val="Rimandocommento"/>
        </w:rPr>
        <w:commentReference w:id="100"/>
      </w:r>
      <w:r w:rsidRPr="00EA191B">
        <w:rPr>
          <w:lang w:eastAsia="it-IT"/>
        </w:rPr>
        <w:t xml:space="preserve">this optional parameter identifies the source of the content published by the submission and represent the value of the </w:t>
      </w:r>
      <w:proofErr w:type="spellStart"/>
      <w:r w:rsidRPr="00EA191B">
        <w:rPr>
          <w:lang w:eastAsia="it-IT"/>
        </w:rPr>
        <w:t>XDSSubmissionSets.sourceId</w:t>
      </w:r>
      <w:proofErr w:type="spellEnd"/>
      <w:r w:rsidRPr="00EA191B">
        <w:rPr>
          <w:lang w:eastAsia="it-IT"/>
        </w:rPr>
        <w:t xml:space="preserve"> metadata</w:t>
      </w:r>
      <w:commentRangeStart w:id="102"/>
      <w:ins w:id="103" w:author="Gregorio Canal" w:date="2019-05-23T10:25:00Z">
        <w:r w:rsidR="00296DAF">
          <w:rPr>
            <w:lang w:eastAsia="it-IT"/>
          </w:rPr>
          <w:t>.</w:t>
        </w:r>
      </w:ins>
      <w:ins w:id="104" w:author="Gregorio Canal" w:date="2019-05-23T10:24:00Z">
        <w:r w:rsidR="00296DAF">
          <w:rPr>
            <w:lang w:eastAsia="it-IT"/>
          </w:rPr>
          <w:t xml:space="preserve"> This parameter m</w:t>
        </w:r>
        <w:bookmarkStart w:id="105" w:name="_GoBack"/>
        <w:bookmarkEnd w:id="105"/>
        <w:r w:rsidR="00296DAF">
          <w:rPr>
            <w:lang w:eastAsia="it-IT"/>
          </w:rPr>
          <w:t>ay be multi-valued;</w:t>
        </w:r>
      </w:ins>
      <w:del w:id="106" w:author="Gregorio Canal" w:date="2019-05-23T10:25:00Z">
        <w:r w:rsidRPr="00EA191B" w:rsidDel="00296DAF">
          <w:rPr>
            <w:u w:val="single"/>
            <w:lang w:eastAsia="it-IT"/>
          </w:rPr>
          <w:delText xml:space="preserve"> </w:delText>
        </w:r>
      </w:del>
      <w:commentRangeEnd w:id="102"/>
      <w:r w:rsidR="00296DAF">
        <w:rPr>
          <w:rStyle w:val="Rimandocommento"/>
        </w:rPr>
        <w:commentReference w:id="102"/>
      </w:r>
    </w:p>
    <w:p w14:paraId="1A12FDE5" w14:textId="77777777" w:rsidR="000466FB" w:rsidRPr="00EA191B" w:rsidRDefault="000466FB" w:rsidP="000466FB">
      <w:pPr>
        <w:pStyle w:val="Numeroelenco2"/>
        <w:rPr>
          <w:u w:val="single"/>
          <w:lang w:eastAsia="it-IT"/>
        </w:rPr>
      </w:pPr>
      <w:r w:rsidRPr="00EA191B">
        <w:rPr>
          <w:b/>
          <w:lang w:eastAsia="it-IT"/>
        </w:rPr>
        <w:lastRenderedPageBreak/>
        <w:t>$</w:t>
      </w:r>
      <w:proofErr w:type="spellStart"/>
      <w:r w:rsidRPr="00EA191B">
        <w:rPr>
          <w:b/>
          <w:lang w:eastAsia="it-IT"/>
        </w:rPr>
        <w:t>XDSSubmissionSetAuthor</w:t>
      </w:r>
      <w:proofErr w:type="spellEnd"/>
      <w:r w:rsidRPr="00EA191B">
        <w:rPr>
          <w:b/>
          <w:lang w:eastAsia="it-IT"/>
        </w:rPr>
        <w:t>:</w:t>
      </w:r>
      <w:r w:rsidRPr="00EA191B">
        <w:rPr>
          <w:u w:val="single"/>
          <w:lang w:eastAsia="it-IT"/>
        </w:rPr>
        <w:t xml:space="preserve"> </w:t>
      </w:r>
      <w:r w:rsidRPr="00EA191B">
        <w:rPr>
          <w:lang w:eastAsia="it-IT"/>
        </w:rPr>
        <w:t xml:space="preserve">this optional parameter identifies the author person of the content published by the submission and represents the value of the </w:t>
      </w:r>
      <w:proofErr w:type="spellStart"/>
      <w:r w:rsidRPr="00EA191B">
        <w:rPr>
          <w:lang w:eastAsia="it-IT"/>
        </w:rPr>
        <w:t>XDSSubmissionSets.author</w:t>
      </w:r>
      <w:proofErr w:type="spellEnd"/>
      <w:r w:rsidRPr="00EA191B">
        <w:rPr>
          <w:lang w:eastAsia="it-IT"/>
        </w:rPr>
        <w:t xml:space="preserve"> metadata. This parameter may be multi-valued;</w:t>
      </w:r>
      <w:r w:rsidRPr="00EA191B">
        <w:rPr>
          <w:u w:val="single"/>
          <w:lang w:eastAsia="it-IT"/>
        </w:rPr>
        <w:t xml:space="preserve"> </w:t>
      </w:r>
    </w:p>
    <w:p w14:paraId="6D406902" w14:textId="3D1205F8" w:rsidR="006D75F4" w:rsidRPr="00EA191B" w:rsidRDefault="000466FB" w:rsidP="001E12BE">
      <w:pPr>
        <w:pStyle w:val="Numeroelenco2"/>
      </w:pPr>
      <w:r w:rsidRPr="00EA191B">
        <w:rPr>
          <w:b/>
          <w:lang w:eastAsia="it-IT"/>
        </w:rPr>
        <w:t>$</w:t>
      </w:r>
      <w:proofErr w:type="spellStart"/>
      <w:r w:rsidRPr="00EA191B">
        <w:rPr>
          <w:b/>
          <w:lang w:eastAsia="it-IT"/>
        </w:rPr>
        <w:t>XDSSubmissionSetIntendedRecipient</w:t>
      </w:r>
      <w:proofErr w:type="spellEnd"/>
      <w:r w:rsidRPr="00EA191B">
        <w:rPr>
          <w:lang w:eastAsia="it-IT"/>
        </w:rPr>
        <w:t>: this is an optional parameter for the subscription. A Document Metadata Subscriber shall be able to subscribe to this parameter in addition to other parameters that have direct correspondence with query parameters in</w:t>
      </w:r>
      <w:r w:rsidR="00B1364F" w:rsidRPr="00EA191B">
        <w:rPr>
          <w:lang w:eastAsia="it-IT"/>
        </w:rPr>
        <w:t xml:space="preserve"> the Registry Stored Query</w:t>
      </w:r>
      <w:r w:rsidRPr="00EA191B">
        <w:rPr>
          <w:lang w:eastAsia="it-IT"/>
        </w:rPr>
        <w:t xml:space="preserve"> [ITI-18]</w:t>
      </w:r>
      <w:r w:rsidR="00B1364F" w:rsidRPr="00EA191B">
        <w:rPr>
          <w:lang w:eastAsia="it-IT"/>
        </w:rPr>
        <w:t xml:space="preserve"> transaction</w:t>
      </w:r>
      <w:r w:rsidRPr="00EA191B">
        <w:rPr>
          <w:lang w:eastAsia="it-IT"/>
        </w:rPr>
        <w:t xml:space="preserve">. This parameter represents the value of the </w:t>
      </w:r>
      <w:proofErr w:type="spellStart"/>
      <w:r w:rsidRPr="00EA191B">
        <w:rPr>
          <w:lang w:eastAsia="it-IT"/>
        </w:rPr>
        <w:t>XDSSubmissionSet.intendedRecipient</w:t>
      </w:r>
      <w:proofErr w:type="spellEnd"/>
      <w:r w:rsidRPr="00EA191B">
        <w:rPr>
          <w:lang w:eastAsia="it-IT"/>
        </w:rPr>
        <w:t xml:space="preserve"> metadata. This parameter may be multi-valued</w:t>
      </w:r>
      <w:r w:rsidRPr="00EA191B">
        <w:t>.</w:t>
      </w:r>
      <w:r w:rsidRPr="00EA191B">
        <w:rPr>
          <w:b/>
        </w:rPr>
        <w:t xml:space="preserve"> </w:t>
      </w:r>
    </w:p>
    <w:p w14:paraId="37A3FDDC" w14:textId="77777777" w:rsidR="000466FB" w:rsidRPr="00EA191B" w:rsidRDefault="000466FB" w:rsidP="00440170">
      <w:pPr>
        <w:pStyle w:val="Note"/>
      </w:pPr>
      <w:r w:rsidRPr="00EA191B">
        <w:t xml:space="preserve">Note: </w:t>
      </w:r>
      <w:proofErr w:type="spellStart"/>
      <w:r w:rsidRPr="00EA191B">
        <w:t>intendedRecipient</w:t>
      </w:r>
      <w:proofErr w:type="spellEnd"/>
      <w:r w:rsidRPr="00EA191B">
        <w:t xml:space="preserve"> attribute is optional. If the parameter is specified, the filter matches only </w:t>
      </w:r>
      <w:proofErr w:type="spellStart"/>
      <w:r w:rsidRPr="00EA191B">
        <w:t>SubmissionSets</w:t>
      </w:r>
      <w:proofErr w:type="spellEnd"/>
      <w:r w:rsidRPr="00EA191B">
        <w:t xml:space="preserve"> where the </w:t>
      </w:r>
      <w:proofErr w:type="spellStart"/>
      <w:r w:rsidRPr="00EA191B">
        <w:t>intendedRecipient</w:t>
      </w:r>
      <w:proofErr w:type="spellEnd"/>
      <w:r w:rsidRPr="00EA191B">
        <w:t xml:space="preserve"> contains the value conveyed in the parameter.</w:t>
      </w:r>
    </w:p>
    <w:p w14:paraId="294EC434" w14:textId="77777777" w:rsidR="000466FB" w:rsidRPr="00EA191B" w:rsidRDefault="000466FB" w:rsidP="003048FC">
      <w:pPr>
        <w:pStyle w:val="Corpotesto"/>
        <w:rPr>
          <w:noProof w:val="0"/>
        </w:rPr>
      </w:pPr>
    </w:p>
    <w:p w14:paraId="4DC9CC37" w14:textId="77777777" w:rsidR="000466FB" w:rsidRPr="00EA191B" w:rsidRDefault="000466FB" w:rsidP="00343E71">
      <w:pPr>
        <w:pStyle w:val="Corpotesto"/>
        <w:rPr>
          <w:noProof w:val="0"/>
        </w:rPr>
      </w:pPr>
      <w:r w:rsidRPr="00EA191B">
        <w:rPr>
          <w:noProof w:val="0"/>
        </w:rPr>
        <w:t xml:space="preserve">The </w:t>
      </w:r>
      <w:proofErr w:type="spellStart"/>
      <w:r w:rsidRPr="00EA191B">
        <w:rPr>
          <w:noProof w:val="0"/>
        </w:rPr>
        <w:t>AdHocQuery</w:t>
      </w:r>
      <w:proofErr w:type="spellEnd"/>
      <w:r w:rsidRPr="00EA191B">
        <w:rPr>
          <w:noProof w:val="0"/>
        </w:rPr>
        <w:t xml:space="preserve">/@id attribute SHALL contain </w:t>
      </w:r>
    </w:p>
    <w:p w14:paraId="51AC4534" w14:textId="77777777" w:rsidR="000466FB" w:rsidRPr="00EA191B" w:rsidRDefault="000466FB" w:rsidP="00F52DE3">
      <w:pPr>
        <w:pStyle w:val="Corpotesto"/>
        <w:rPr>
          <w:noProof w:val="0"/>
        </w:rPr>
      </w:pPr>
      <w:r w:rsidRPr="00EA191B">
        <w:rPr>
          <w:noProof w:val="0"/>
        </w:rPr>
        <w:t>“urn:uuid:868cad3d-ec09-4565-b66c-1be10d034399”.</w:t>
      </w:r>
    </w:p>
    <w:p w14:paraId="58E7B2F5" w14:textId="77777777" w:rsidR="000466FB" w:rsidRPr="00EA191B" w:rsidRDefault="000466FB" w:rsidP="00A873FD">
      <w:pPr>
        <w:pStyle w:val="Corpotesto"/>
        <w:rPr>
          <w:noProof w:val="0"/>
        </w:rPr>
      </w:pPr>
    </w:p>
    <w:p w14:paraId="4BC93D64" w14:textId="77777777" w:rsidR="000466FB" w:rsidRPr="00EA191B" w:rsidRDefault="000466FB">
      <w:pPr>
        <w:pStyle w:val="Corpotesto"/>
        <w:rPr>
          <w:noProof w:val="0"/>
        </w:rPr>
      </w:pPr>
      <w:r w:rsidRPr="00EA191B">
        <w:rPr>
          <w:noProof w:val="0"/>
        </w:rPr>
        <w:t xml:space="preserve">An example of patient-independent subscription for </w:t>
      </w:r>
      <w:proofErr w:type="spellStart"/>
      <w:r w:rsidRPr="00EA191B">
        <w:rPr>
          <w:noProof w:val="0"/>
        </w:rPr>
        <w:t>SubmissionSet</w:t>
      </w:r>
      <w:proofErr w:type="spellEnd"/>
      <w:r w:rsidRPr="00EA191B">
        <w:rPr>
          <w:noProof w:val="0"/>
        </w:rPr>
        <w:t xml:space="preserve"> metadata is presented below:</w:t>
      </w:r>
    </w:p>
    <w:p w14:paraId="0244FDBF" w14:textId="77777777" w:rsidR="000466FB" w:rsidRPr="00EA191B" w:rsidRDefault="000466FB">
      <w:pPr>
        <w:pStyle w:val="Corpotesto"/>
        <w:rPr>
          <w:noProof w:val="0"/>
        </w:rPr>
      </w:pPr>
    </w:p>
    <w:p w14:paraId="2BC748C0"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&lt;?xml version="1.0" encoding="UTF-8"?&gt;</w:t>
      </w:r>
    </w:p>
    <w:p w14:paraId="173EC8B8"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spellStart"/>
      <w:r w:rsidRPr="00EA191B">
        <w:rPr>
          <w:noProof w:val="0"/>
          <w:sz w:val="16"/>
          <w:szCs w:val="16"/>
        </w:rPr>
        <w:t>s:Envelope</w:t>
      </w:r>
      <w:proofErr w:type="spellEnd"/>
      <w:r w:rsidRPr="00EA191B">
        <w:rPr>
          <w:noProof w:val="0"/>
          <w:sz w:val="16"/>
          <w:szCs w:val="16"/>
        </w:rPr>
        <w:t xml:space="preserve"> </w:t>
      </w:r>
      <w:proofErr w:type="spellStart"/>
      <w:r w:rsidRPr="00EA191B">
        <w:rPr>
          <w:noProof w:val="0"/>
          <w:sz w:val="16"/>
          <w:szCs w:val="16"/>
        </w:rPr>
        <w:t>xmlns:s</w:t>
      </w:r>
      <w:proofErr w:type="spellEnd"/>
      <w:r w:rsidRPr="00EA191B">
        <w:rPr>
          <w:noProof w:val="0"/>
          <w:sz w:val="16"/>
          <w:szCs w:val="16"/>
        </w:rPr>
        <w:t>="</w:t>
      </w:r>
      <w:hyperlink r:id="rId53" w:history="1">
        <w:r w:rsidRPr="00EA191B">
          <w:rPr>
            <w:noProof w:val="0"/>
            <w:sz w:val="16"/>
            <w:szCs w:val="16"/>
          </w:rPr>
          <w:t>http://www.w3.org/2003/05/soap-envelope</w:t>
        </w:r>
      </w:hyperlink>
      <w:r w:rsidRPr="00EA191B">
        <w:rPr>
          <w:noProof w:val="0"/>
          <w:sz w:val="16"/>
          <w:szCs w:val="16"/>
        </w:rPr>
        <w:t>"</w:t>
      </w:r>
    </w:p>
    <w:p w14:paraId="5EA6F297"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xmlns:a</w:t>
      </w:r>
      <w:proofErr w:type="spellEnd"/>
      <w:r w:rsidRPr="00EA191B">
        <w:rPr>
          <w:noProof w:val="0"/>
          <w:sz w:val="16"/>
          <w:szCs w:val="16"/>
        </w:rPr>
        <w:t>="</w:t>
      </w:r>
      <w:hyperlink r:id="rId54" w:history="1">
        <w:r w:rsidRPr="00EA191B">
          <w:rPr>
            <w:noProof w:val="0"/>
            <w:sz w:val="16"/>
            <w:szCs w:val="16"/>
          </w:rPr>
          <w:t>http://www.w3.org/2005/08/addressing</w:t>
        </w:r>
      </w:hyperlink>
      <w:r w:rsidRPr="00EA191B">
        <w:rPr>
          <w:noProof w:val="0"/>
          <w:sz w:val="16"/>
          <w:szCs w:val="16"/>
        </w:rPr>
        <w:t>"</w:t>
      </w:r>
    </w:p>
    <w:p w14:paraId="45B56A17"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xmlns:xsi</w:t>
      </w:r>
      <w:proofErr w:type="spellEnd"/>
      <w:r w:rsidRPr="00EA191B">
        <w:rPr>
          <w:noProof w:val="0"/>
          <w:sz w:val="16"/>
          <w:szCs w:val="16"/>
        </w:rPr>
        <w:t>="</w:t>
      </w:r>
      <w:hyperlink r:id="rId55" w:history="1">
        <w:r w:rsidRPr="00EA191B">
          <w:rPr>
            <w:noProof w:val="0"/>
            <w:sz w:val="16"/>
            <w:szCs w:val="16"/>
          </w:rPr>
          <w:t>http://www.w3.org/2001/XMLSchema-instance</w:t>
        </w:r>
      </w:hyperlink>
      <w:r w:rsidRPr="00EA191B">
        <w:rPr>
          <w:noProof w:val="0"/>
          <w:sz w:val="16"/>
          <w:szCs w:val="16"/>
        </w:rPr>
        <w:t>"</w:t>
      </w:r>
    </w:p>
    <w:p w14:paraId="5BB3C906"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xmlns:wsnt</w:t>
      </w:r>
      <w:proofErr w:type="spellEnd"/>
      <w:r w:rsidRPr="00EA191B">
        <w:rPr>
          <w:noProof w:val="0"/>
          <w:sz w:val="16"/>
          <w:szCs w:val="16"/>
        </w:rPr>
        <w:t>="</w:t>
      </w:r>
      <w:hyperlink r:id="rId56" w:history="1">
        <w:r w:rsidRPr="00EA191B">
          <w:rPr>
            <w:noProof w:val="0"/>
            <w:sz w:val="16"/>
            <w:szCs w:val="16"/>
          </w:rPr>
          <w:t>http://docs.oasis-open.org/wsn/b-2</w:t>
        </w:r>
      </w:hyperlink>
      <w:r w:rsidRPr="00EA191B">
        <w:rPr>
          <w:noProof w:val="0"/>
          <w:sz w:val="16"/>
          <w:szCs w:val="16"/>
        </w:rPr>
        <w:t>"</w:t>
      </w:r>
    </w:p>
    <w:p w14:paraId="1B33CEC3"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xmlns:rim</w:t>
      </w:r>
      <w:proofErr w:type="spellEnd"/>
      <w:r w:rsidRPr="00EA191B">
        <w:rPr>
          <w:noProof w:val="0"/>
          <w:sz w:val="16"/>
          <w:szCs w:val="16"/>
        </w:rPr>
        <w:t>="urn:oasis:names:tc:ebxml-regrep:xsd:rim:3.0"</w:t>
      </w:r>
    </w:p>
    <w:p w14:paraId="2D8FD1AD"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xml:space="preserve">    </w:t>
      </w:r>
      <w:proofErr w:type="spellStart"/>
      <w:r w:rsidRPr="00EA191B">
        <w:rPr>
          <w:noProof w:val="0"/>
          <w:sz w:val="16"/>
          <w:szCs w:val="16"/>
        </w:rPr>
        <w:t>xsi:schemaLocation</w:t>
      </w:r>
      <w:proofErr w:type="spellEnd"/>
      <w:r w:rsidRPr="00EA191B">
        <w:rPr>
          <w:noProof w:val="0"/>
          <w:sz w:val="16"/>
          <w:szCs w:val="16"/>
        </w:rPr>
        <w:t>="</w:t>
      </w:r>
      <w:hyperlink r:id="rId57" w:history="1">
        <w:r w:rsidRPr="00EA191B">
          <w:rPr>
            <w:noProof w:val="0"/>
            <w:sz w:val="16"/>
            <w:szCs w:val="16"/>
          </w:rPr>
          <w:t>http://www.w3.org/2003/05/soap-envelope</w:t>
        </w:r>
      </w:hyperlink>
      <w:r w:rsidRPr="00EA191B">
        <w:rPr>
          <w:noProof w:val="0"/>
          <w:sz w:val="16"/>
          <w:szCs w:val="16"/>
        </w:rPr>
        <w:t xml:space="preserve"> </w:t>
      </w:r>
      <w:hyperlink r:id="rId58" w:history="1">
        <w:r w:rsidRPr="00EA191B">
          <w:rPr>
            <w:noProof w:val="0"/>
            <w:sz w:val="16"/>
            <w:szCs w:val="16"/>
          </w:rPr>
          <w:t>http://www.w3.org/2003/05/soap-envelope</w:t>
        </w:r>
      </w:hyperlink>
      <w:r w:rsidRPr="00EA191B">
        <w:rPr>
          <w:noProof w:val="0"/>
          <w:sz w:val="16"/>
          <w:szCs w:val="16"/>
        </w:rPr>
        <w:t xml:space="preserve"> </w:t>
      </w:r>
      <w:hyperlink r:id="rId59" w:history="1">
        <w:r w:rsidRPr="00EA191B">
          <w:rPr>
            <w:noProof w:val="0"/>
            <w:sz w:val="16"/>
            <w:szCs w:val="16"/>
          </w:rPr>
          <w:t>http://www.w3.org/2005/08/addressing</w:t>
        </w:r>
      </w:hyperlink>
      <w:r w:rsidRPr="00EA191B">
        <w:rPr>
          <w:noProof w:val="0"/>
          <w:sz w:val="16"/>
          <w:szCs w:val="16"/>
        </w:rPr>
        <w:t xml:space="preserve"> </w:t>
      </w:r>
      <w:hyperlink r:id="rId60" w:history="1">
        <w:r w:rsidRPr="00EA191B">
          <w:rPr>
            <w:noProof w:val="0"/>
            <w:sz w:val="16"/>
            <w:szCs w:val="16"/>
          </w:rPr>
          <w:t>http://www.w3.org/2005/08/addressing/ws-addr.xsd</w:t>
        </w:r>
      </w:hyperlink>
      <w:r w:rsidRPr="00EA191B">
        <w:rPr>
          <w:noProof w:val="0"/>
          <w:sz w:val="16"/>
          <w:szCs w:val="16"/>
        </w:rPr>
        <w:t xml:space="preserve"> </w:t>
      </w:r>
      <w:hyperlink r:id="rId61" w:history="1">
        <w:r w:rsidRPr="00EA191B">
          <w:rPr>
            <w:noProof w:val="0"/>
            <w:sz w:val="16"/>
            <w:szCs w:val="16"/>
          </w:rPr>
          <w:t>http://docs.oasis-open.org/wsn/b-2</w:t>
        </w:r>
      </w:hyperlink>
      <w:r w:rsidRPr="00EA191B">
        <w:rPr>
          <w:noProof w:val="0"/>
          <w:sz w:val="16"/>
          <w:szCs w:val="16"/>
        </w:rPr>
        <w:t xml:space="preserve"> </w:t>
      </w:r>
      <w:hyperlink r:id="rId62" w:history="1">
        <w:r w:rsidRPr="00EA191B">
          <w:rPr>
            <w:noProof w:val="0"/>
            <w:sz w:val="16"/>
            <w:szCs w:val="16"/>
          </w:rPr>
          <w:t>http://docs.oasis-open.org/wsn/b-2.xsd</w:t>
        </w:r>
      </w:hyperlink>
      <w:r w:rsidRPr="00EA191B">
        <w:rPr>
          <w:noProof w:val="0"/>
          <w:sz w:val="16"/>
          <w:szCs w:val="16"/>
        </w:rPr>
        <w:t xml:space="preserve"> urn:oasis:names:tc:ebxml-regrep:xsd:rim:3.0 ../schema/</w:t>
      </w:r>
      <w:proofErr w:type="spellStart"/>
      <w:r w:rsidRPr="00EA191B">
        <w:rPr>
          <w:noProof w:val="0"/>
          <w:sz w:val="16"/>
          <w:szCs w:val="16"/>
        </w:rPr>
        <w:t>ebRS</w:t>
      </w:r>
      <w:proofErr w:type="spellEnd"/>
      <w:r w:rsidRPr="00EA191B">
        <w:rPr>
          <w:noProof w:val="0"/>
          <w:sz w:val="16"/>
          <w:szCs w:val="16"/>
        </w:rPr>
        <w:t>/rim.xsd"&gt;</w:t>
      </w:r>
    </w:p>
    <w:p w14:paraId="016BB497"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s:Header</w:t>
      </w:r>
      <w:proofErr w:type="spellEnd"/>
      <w:r w:rsidRPr="00EA191B">
        <w:rPr>
          <w:noProof w:val="0"/>
          <w:sz w:val="16"/>
          <w:szCs w:val="16"/>
        </w:rPr>
        <w:t>&gt;</w:t>
      </w:r>
    </w:p>
    <w:p w14:paraId="1BFBB70F"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&lt;a:Action&gt;</w:t>
      </w:r>
      <w:hyperlink r:id="rId63" w:history="1">
        <w:r w:rsidRPr="00EA191B">
          <w:rPr>
            <w:noProof w:val="0"/>
            <w:sz w:val="16"/>
            <w:szCs w:val="16"/>
          </w:rPr>
          <w:t>http://docs.oasis-open.org/wsn/bw-2/NotificationProducer/SubscribeRequest</w:t>
        </w:r>
      </w:hyperlink>
      <w:r w:rsidRPr="00EA191B">
        <w:rPr>
          <w:noProof w:val="0"/>
          <w:sz w:val="16"/>
          <w:szCs w:val="16"/>
        </w:rPr>
        <w:t>&lt;/a:Action&gt;</w:t>
      </w:r>
    </w:p>
    <w:p w14:paraId="22AA88C1" w14:textId="77777777" w:rsidR="000466FB" w:rsidRPr="00296DAF"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lang w:val="it-IT"/>
        </w:rPr>
      </w:pPr>
      <w:r w:rsidRPr="00EA191B">
        <w:rPr>
          <w:noProof w:val="0"/>
          <w:sz w:val="16"/>
          <w:szCs w:val="16"/>
        </w:rPr>
        <w:t xml:space="preserve">        </w:t>
      </w:r>
      <w:r w:rsidRPr="00296DAF">
        <w:rPr>
          <w:noProof w:val="0"/>
          <w:sz w:val="16"/>
          <w:szCs w:val="16"/>
          <w:lang w:val="it-IT"/>
        </w:rPr>
        <w:t>&lt;</w:t>
      </w:r>
      <w:proofErr w:type="spellStart"/>
      <w:r w:rsidRPr="00296DAF">
        <w:rPr>
          <w:noProof w:val="0"/>
          <w:sz w:val="16"/>
          <w:szCs w:val="16"/>
          <w:lang w:val="it-IT"/>
        </w:rPr>
        <w:t>a:MessageID</w:t>
      </w:r>
      <w:proofErr w:type="spellEnd"/>
      <w:r w:rsidRPr="00296DAF">
        <w:rPr>
          <w:noProof w:val="0"/>
          <w:sz w:val="16"/>
          <w:szCs w:val="16"/>
          <w:lang w:val="it-IT"/>
        </w:rPr>
        <w:t>&gt;382dcdc7-8e84-9fdc-8443-48fd83bca938&lt;/</w:t>
      </w:r>
      <w:proofErr w:type="spellStart"/>
      <w:r w:rsidRPr="00296DAF">
        <w:rPr>
          <w:noProof w:val="0"/>
          <w:sz w:val="16"/>
          <w:szCs w:val="16"/>
          <w:lang w:val="it-IT"/>
        </w:rPr>
        <w:t>a:MessageID</w:t>
      </w:r>
      <w:proofErr w:type="spellEnd"/>
      <w:r w:rsidRPr="00296DAF">
        <w:rPr>
          <w:noProof w:val="0"/>
          <w:sz w:val="16"/>
          <w:szCs w:val="16"/>
          <w:lang w:val="it-IT"/>
        </w:rPr>
        <w:t>&gt;</w:t>
      </w:r>
    </w:p>
    <w:p w14:paraId="034D0BFA"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296DAF">
        <w:rPr>
          <w:noProof w:val="0"/>
          <w:sz w:val="16"/>
          <w:szCs w:val="16"/>
          <w:lang w:val="it-IT"/>
        </w:rPr>
        <w:t>        </w:t>
      </w:r>
      <w:r w:rsidRPr="00EA191B">
        <w:rPr>
          <w:noProof w:val="0"/>
          <w:sz w:val="16"/>
          <w:szCs w:val="16"/>
        </w:rPr>
        <w:t>&lt;</w:t>
      </w:r>
      <w:proofErr w:type="spellStart"/>
      <w:r w:rsidRPr="00EA191B">
        <w:rPr>
          <w:noProof w:val="0"/>
          <w:sz w:val="16"/>
          <w:szCs w:val="16"/>
        </w:rPr>
        <w:t>a:To</w:t>
      </w:r>
      <w:proofErr w:type="spellEnd"/>
      <w:r w:rsidRPr="00EA191B">
        <w:rPr>
          <w:noProof w:val="0"/>
          <w:sz w:val="16"/>
          <w:szCs w:val="16"/>
        </w:rPr>
        <w:t xml:space="preserve"> s:mustUnderstand="1"&gt;</w:t>
      </w:r>
      <w:r w:rsidRPr="00EA191B">
        <w:rPr>
          <w:rStyle w:val="Collegamentoipertestuale"/>
          <w:noProof w:val="0"/>
          <w:sz w:val="16"/>
          <w:szCs w:val="16"/>
          <w:u w:val="none"/>
        </w:rPr>
        <w:t>http://notificationBroker/qiwmen34dekE&lt;/a:To</w:t>
      </w:r>
      <w:r w:rsidRPr="00EA191B">
        <w:rPr>
          <w:noProof w:val="0"/>
          <w:sz w:val="16"/>
          <w:szCs w:val="16"/>
        </w:rPr>
        <w:t>&gt;</w:t>
      </w:r>
    </w:p>
    <w:p w14:paraId="3DD125F6"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s:Header</w:t>
      </w:r>
      <w:proofErr w:type="spellEnd"/>
      <w:r w:rsidRPr="00EA191B">
        <w:rPr>
          <w:noProof w:val="0"/>
          <w:sz w:val="16"/>
          <w:szCs w:val="16"/>
        </w:rPr>
        <w:t>&gt;</w:t>
      </w:r>
    </w:p>
    <w:p w14:paraId="1BAA300B"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s:Body</w:t>
      </w:r>
      <w:proofErr w:type="spellEnd"/>
      <w:r w:rsidRPr="00EA191B">
        <w:rPr>
          <w:noProof w:val="0"/>
          <w:sz w:val="16"/>
          <w:szCs w:val="16"/>
        </w:rPr>
        <w:t>&gt;</w:t>
      </w:r>
    </w:p>
    <w:p w14:paraId="6B01C460"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wsnt:Subscribe</w:t>
      </w:r>
      <w:proofErr w:type="spellEnd"/>
      <w:r w:rsidRPr="00EA191B">
        <w:rPr>
          <w:noProof w:val="0"/>
          <w:sz w:val="16"/>
          <w:szCs w:val="16"/>
        </w:rPr>
        <w:t>&gt;</w:t>
      </w:r>
    </w:p>
    <w:p w14:paraId="3DD7816C"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 The Recipient on whose behalf the subscription is requested - the address where the notification is to be sent --&gt;</w:t>
      </w:r>
    </w:p>
    <w:p w14:paraId="0F8CF177"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wsnt:ConsumerReference</w:t>
      </w:r>
      <w:proofErr w:type="spellEnd"/>
      <w:r w:rsidRPr="00EA191B">
        <w:rPr>
          <w:noProof w:val="0"/>
          <w:sz w:val="16"/>
          <w:szCs w:val="16"/>
        </w:rPr>
        <w:t>&gt;</w:t>
      </w:r>
    </w:p>
    <w:p w14:paraId="2D1824EB"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&lt;a:Address&gt;https://NotificationRecipientServer/xdsBnotification&lt;/a:Address&gt;</w:t>
      </w:r>
    </w:p>
    <w:p w14:paraId="124D182D"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wsnt:ConsumerReference</w:t>
      </w:r>
      <w:proofErr w:type="spellEnd"/>
      <w:r w:rsidRPr="00EA191B">
        <w:rPr>
          <w:noProof w:val="0"/>
          <w:sz w:val="16"/>
          <w:szCs w:val="16"/>
        </w:rPr>
        <w:t>&gt;</w:t>
      </w:r>
    </w:p>
    <w:p w14:paraId="32A530CB"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wsnt:Filter</w:t>
      </w:r>
      <w:proofErr w:type="spellEnd"/>
      <w:r w:rsidRPr="00EA191B">
        <w:rPr>
          <w:noProof w:val="0"/>
          <w:sz w:val="16"/>
          <w:szCs w:val="16"/>
        </w:rPr>
        <w:t>&gt;</w:t>
      </w:r>
    </w:p>
    <w:p w14:paraId="064DA94D"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wsnt:TopicExpression</w:t>
      </w:r>
      <w:proofErr w:type="spellEnd"/>
      <w:r w:rsidRPr="00EA191B">
        <w:rPr>
          <w:noProof w:val="0"/>
          <w:sz w:val="16"/>
          <w:szCs w:val="16"/>
        </w:rPr>
        <w:t xml:space="preserve"> Dialect="</w:t>
      </w:r>
      <w:hyperlink r:id="rId64" w:history="1">
        <w:r w:rsidRPr="00EA191B">
          <w:rPr>
            <w:noProof w:val="0"/>
            <w:sz w:val="16"/>
            <w:szCs w:val="16"/>
          </w:rPr>
          <w:t>http://docs.oasis-open.org/wsn/t-1/TopicExpression/Simple</w:t>
        </w:r>
      </w:hyperlink>
      <w:r w:rsidRPr="00EA191B">
        <w:rPr>
          <w:noProof w:val="0"/>
          <w:sz w:val="16"/>
          <w:szCs w:val="16"/>
        </w:rPr>
        <w:t>"&gt;ihe:SubmissionSetMetadata&lt;/wsnt:TopicExpression&gt;</w:t>
      </w:r>
    </w:p>
    <w:p w14:paraId="6C64A25F"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rim:AdhocQuery</w:t>
      </w:r>
      <w:proofErr w:type="spellEnd"/>
      <w:r w:rsidRPr="00EA191B">
        <w:rPr>
          <w:noProof w:val="0"/>
          <w:sz w:val="16"/>
          <w:szCs w:val="16"/>
        </w:rPr>
        <w:t xml:space="preserve"> id="urn:uuid:868cad3d-ec09-4565-b66c-1be10d034399"&gt; </w:t>
      </w:r>
    </w:p>
    <w:p w14:paraId="6BB60794"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rim:Slot</w:t>
      </w:r>
      <w:proofErr w:type="spellEnd"/>
      <w:r w:rsidRPr="00EA191B">
        <w:rPr>
          <w:noProof w:val="0"/>
          <w:sz w:val="16"/>
          <w:szCs w:val="16"/>
        </w:rPr>
        <w:t xml:space="preserve"> name="$</w:t>
      </w:r>
      <w:proofErr w:type="spellStart"/>
      <w:r w:rsidRPr="00EA191B">
        <w:rPr>
          <w:noProof w:val="0"/>
          <w:sz w:val="16"/>
          <w:szCs w:val="16"/>
        </w:rPr>
        <w:t>XDSSubmissionSetIntendedRecipient</w:t>
      </w:r>
      <w:proofErr w:type="spellEnd"/>
      <w:r w:rsidRPr="00EA191B">
        <w:rPr>
          <w:noProof w:val="0"/>
          <w:sz w:val="16"/>
          <w:szCs w:val="16"/>
        </w:rPr>
        <w:t>"&gt;</w:t>
      </w:r>
    </w:p>
    <w:p w14:paraId="414D965A"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rim:ValueList</w:t>
      </w:r>
      <w:proofErr w:type="spellEnd"/>
      <w:r w:rsidRPr="00EA191B">
        <w:rPr>
          <w:noProof w:val="0"/>
          <w:sz w:val="16"/>
          <w:szCs w:val="16"/>
        </w:rPr>
        <w:t>&gt;</w:t>
      </w:r>
    </w:p>
    <w:p w14:paraId="588DCF97"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rim:Value</w:t>
      </w:r>
      <w:proofErr w:type="spellEnd"/>
      <w:r w:rsidRPr="00EA191B">
        <w:rPr>
          <w:noProof w:val="0"/>
          <w:sz w:val="16"/>
          <w:szCs w:val="16"/>
        </w:rPr>
        <w:t>&gt;('Some Hospital%')&lt;/</w:t>
      </w:r>
      <w:proofErr w:type="spellStart"/>
      <w:r w:rsidRPr="00EA191B">
        <w:rPr>
          <w:noProof w:val="0"/>
          <w:sz w:val="16"/>
          <w:szCs w:val="16"/>
        </w:rPr>
        <w:t>rim:Value</w:t>
      </w:r>
      <w:proofErr w:type="spellEnd"/>
      <w:r w:rsidRPr="00EA191B">
        <w:rPr>
          <w:noProof w:val="0"/>
          <w:sz w:val="16"/>
          <w:szCs w:val="16"/>
        </w:rPr>
        <w:t>&gt;</w:t>
      </w:r>
    </w:p>
    <w:p w14:paraId="5361A5FA"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rim:Value</w:t>
      </w:r>
      <w:proofErr w:type="spellEnd"/>
      <w:r w:rsidRPr="00EA191B">
        <w:rPr>
          <w:noProof w:val="0"/>
          <w:sz w:val="16"/>
          <w:szCs w:val="16"/>
        </w:rPr>
        <w:t>&gt;('|</w:t>
      </w:r>
      <w:proofErr w:type="spellStart"/>
      <w:r w:rsidRPr="00EA191B">
        <w:rPr>
          <w:noProof w:val="0"/>
          <w:sz w:val="16"/>
          <w:szCs w:val="16"/>
        </w:rPr>
        <w:t>Welby</w:t>
      </w:r>
      <w:proofErr w:type="spellEnd"/>
      <w:r w:rsidRPr="00EA191B">
        <w:rPr>
          <w:noProof w:val="0"/>
          <w:sz w:val="16"/>
          <w:szCs w:val="16"/>
        </w:rPr>
        <w:t>%')&lt;/</w:t>
      </w:r>
      <w:proofErr w:type="spellStart"/>
      <w:r w:rsidRPr="00EA191B">
        <w:rPr>
          <w:noProof w:val="0"/>
          <w:sz w:val="16"/>
          <w:szCs w:val="16"/>
        </w:rPr>
        <w:t>rim:Value</w:t>
      </w:r>
      <w:proofErr w:type="spellEnd"/>
      <w:r w:rsidRPr="00EA191B">
        <w:rPr>
          <w:noProof w:val="0"/>
          <w:sz w:val="16"/>
          <w:szCs w:val="16"/>
        </w:rPr>
        <w:t>&gt;</w:t>
      </w:r>
    </w:p>
    <w:p w14:paraId="642944A8"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rim:ValueList</w:t>
      </w:r>
      <w:proofErr w:type="spellEnd"/>
      <w:r w:rsidRPr="00EA191B">
        <w:rPr>
          <w:noProof w:val="0"/>
          <w:sz w:val="16"/>
          <w:szCs w:val="16"/>
        </w:rPr>
        <w:t>&gt;</w:t>
      </w:r>
    </w:p>
    <w:p w14:paraId="1E3BBCE5"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rim:Slot</w:t>
      </w:r>
      <w:proofErr w:type="spellEnd"/>
      <w:r w:rsidRPr="00EA191B">
        <w:rPr>
          <w:noProof w:val="0"/>
          <w:sz w:val="16"/>
          <w:szCs w:val="16"/>
        </w:rPr>
        <w:t>&gt;</w:t>
      </w:r>
    </w:p>
    <w:p w14:paraId="74CA6B30"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rim:AdhocQuery</w:t>
      </w:r>
      <w:proofErr w:type="spellEnd"/>
      <w:r w:rsidRPr="00EA191B">
        <w:rPr>
          <w:noProof w:val="0"/>
          <w:sz w:val="16"/>
          <w:szCs w:val="16"/>
        </w:rPr>
        <w:t>&gt;</w:t>
      </w:r>
    </w:p>
    <w:p w14:paraId="147F1404"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lastRenderedPageBreak/>
        <w:t>            &lt;/</w:t>
      </w:r>
      <w:proofErr w:type="spellStart"/>
      <w:r w:rsidRPr="00EA191B">
        <w:rPr>
          <w:noProof w:val="0"/>
          <w:sz w:val="16"/>
          <w:szCs w:val="16"/>
        </w:rPr>
        <w:t>wsnt:Filter</w:t>
      </w:r>
      <w:proofErr w:type="spellEnd"/>
      <w:r w:rsidRPr="00EA191B">
        <w:rPr>
          <w:noProof w:val="0"/>
          <w:sz w:val="16"/>
          <w:szCs w:val="16"/>
        </w:rPr>
        <w:t>&gt;</w:t>
      </w:r>
    </w:p>
    <w:p w14:paraId="6A2F8F6E"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&lt;wsnt:InitialTerminationTime&gt;2010-05-31T00:00:00.00000Z&lt;/wsnt:InitialTerminationTime&gt;</w:t>
      </w:r>
    </w:p>
    <w:p w14:paraId="3D9E4EB8"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wsnt:Subscribe</w:t>
      </w:r>
      <w:proofErr w:type="spellEnd"/>
      <w:r w:rsidRPr="00EA191B">
        <w:rPr>
          <w:noProof w:val="0"/>
          <w:sz w:val="16"/>
          <w:szCs w:val="16"/>
        </w:rPr>
        <w:t>&gt;</w:t>
      </w:r>
    </w:p>
    <w:p w14:paraId="7D3EC7ED"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    &lt;/</w:t>
      </w:r>
      <w:proofErr w:type="spellStart"/>
      <w:r w:rsidRPr="00EA191B">
        <w:rPr>
          <w:noProof w:val="0"/>
          <w:sz w:val="16"/>
          <w:szCs w:val="16"/>
        </w:rPr>
        <w:t>s:Body</w:t>
      </w:r>
      <w:proofErr w:type="spellEnd"/>
      <w:r w:rsidRPr="00EA191B">
        <w:rPr>
          <w:noProof w:val="0"/>
          <w:sz w:val="16"/>
          <w:szCs w:val="16"/>
        </w:rPr>
        <w:t>&gt;</w:t>
      </w:r>
    </w:p>
    <w:p w14:paraId="6C88BC31" w14:textId="77777777" w:rsidR="000466FB" w:rsidRPr="00EA191B" w:rsidRDefault="000466FB" w:rsidP="000466FB">
      <w:pPr>
        <w:pStyle w:val="PreformattatoHTML"/>
        <w:pBdr>
          <w:top w:val="single" w:sz="4" w:space="1" w:color="auto"/>
          <w:left w:val="single" w:sz="4" w:space="4" w:color="auto"/>
          <w:bottom w:val="single" w:sz="4" w:space="1" w:color="auto"/>
          <w:right w:val="single" w:sz="4" w:space="4" w:color="auto"/>
        </w:pBdr>
        <w:rPr>
          <w:noProof w:val="0"/>
          <w:sz w:val="16"/>
          <w:szCs w:val="16"/>
        </w:rPr>
      </w:pPr>
      <w:r w:rsidRPr="00EA191B">
        <w:rPr>
          <w:noProof w:val="0"/>
          <w:sz w:val="16"/>
          <w:szCs w:val="16"/>
        </w:rPr>
        <w:t>&lt;/</w:t>
      </w:r>
      <w:proofErr w:type="spellStart"/>
      <w:r w:rsidRPr="00EA191B">
        <w:rPr>
          <w:noProof w:val="0"/>
          <w:sz w:val="16"/>
          <w:szCs w:val="16"/>
        </w:rPr>
        <w:t>s:Envelope</w:t>
      </w:r>
      <w:proofErr w:type="spellEnd"/>
      <w:r w:rsidRPr="00EA191B">
        <w:rPr>
          <w:noProof w:val="0"/>
          <w:sz w:val="16"/>
          <w:szCs w:val="16"/>
        </w:rPr>
        <w:t>&gt;</w:t>
      </w:r>
    </w:p>
    <w:p w14:paraId="69B6CAB2" w14:textId="77777777" w:rsidR="00BB0F56" w:rsidRPr="00EA191B" w:rsidRDefault="00BB0F56" w:rsidP="00075C19">
      <w:pPr>
        <w:pStyle w:val="Corpotesto"/>
        <w:rPr>
          <w:noProof w:val="0"/>
        </w:rPr>
      </w:pPr>
    </w:p>
    <w:p w14:paraId="70758CF7" w14:textId="3D3CC483" w:rsidR="00BF4A94" w:rsidRPr="00EA191B" w:rsidRDefault="00BF4A94" w:rsidP="006C1CFC">
      <w:pPr>
        <w:pStyle w:val="EditorInstructions"/>
        <w:rPr>
          <w:noProof w:val="0"/>
        </w:rPr>
      </w:pPr>
      <w:r w:rsidRPr="00EA191B">
        <w:rPr>
          <w:noProof w:val="0"/>
        </w:rPr>
        <w:t xml:space="preserve">Editor: Apply the following changes in </w:t>
      </w:r>
      <w:r w:rsidR="00A873FD" w:rsidRPr="00EA191B">
        <w:rPr>
          <w:noProof w:val="0"/>
        </w:rPr>
        <w:t>Table</w:t>
      </w:r>
      <w:r w:rsidRPr="00EA191B">
        <w:rPr>
          <w:noProof w:val="0"/>
        </w:rPr>
        <w:t xml:space="preserve"> 3.52.5.3-1</w:t>
      </w:r>
    </w:p>
    <w:p w14:paraId="66698B0D" w14:textId="77777777" w:rsidR="00BF4A94" w:rsidRPr="00EA191B" w:rsidRDefault="00BF4A94" w:rsidP="006C1CFC">
      <w:pPr>
        <w:pStyle w:val="TableTitle"/>
        <w:rPr>
          <w:noProof w:val="0"/>
        </w:rPr>
      </w:pPr>
      <w:r w:rsidRPr="00EA191B">
        <w:rPr>
          <w:noProof w:val="0"/>
        </w:rPr>
        <w:t>Table 3.52.5.3-1: Topics and Filter Expression Combinations</w:t>
      </w:r>
    </w:p>
    <w:tbl>
      <w:tblPr>
        <w:tblStyle w:val="Grigliatabella"/>
        <w:tblW w:w="0" w:type="auto"/>
        <w:tblInd w:w="1526" w:type="dxa"/>
        <w:tblLook w:val="04A0" w:firstRow="1" w:lastRow="0" w:firstColumn="1" w:lastColumn="0" w:noHBand="0" w:noVBand="1"/>
      </w:tblPr>
      <w:tblGrid>
        <w:gridCol w:w="3224"/>
        <w:gridCol w:w="3155"/>
      </w:tblGrid>
      <w:tr w:rsidR="00BF4A94" w:rsidRPr="00EA191B" w14:paraId="52827342" w14:textId="77777777" w:rsidTr="002F69C5">
        <w:tc>
          <w:tcPr>
            <w:tcW w:w="3224" w:type="dxa"/>
            <w:shd w:val="clear" w:color="auto" w:fill="D9D9D9" w:themeFill="background1" w:themeFillShade="D9"/>
          </w:tcPr>
          <w:p w14:paraId="7A08640F" w14:textId="77777777" w:rsidR="00BF4A94" w:rsidRPr="00EA191B" w:rsidRDefault="00BF4A94" w:rsidP="002F69C5">
            <w:pPr>
              <w:pStyle w:val="TableEntryHeader"/>
              <w:rPr>
                <w:noProof w:val="0"/>
              </w:rPr>
            </w:pPr>
            <w:r w:rsidRPr="00EA191B">
              <w:rPr>
                <w:noProof w:val="0"/>
              </w:rPr>
              <w:t>Filter Expression</w:t>
            </w:r>
          </w:p>
        </w:tc>
        <w:tc>
          <w:tcPr>
            <w:tcW w:w="3155" w:type="dxa"/>
            <w:shd w:val="clear" w:color="auto" w:fill="D9D9D9" w:themeFill="background1" w:themeFillShade="D9"/>
          </w:tcPr>
          <w:p w14:paraId="2EF39AB2" w14:textId="77777777" w:rsidR="00BF4A94" w:rsidRPr="00EA191B" w:rsidRDefault="00BF4A94" w:rsidP="002F69C5">
            <w:pPr>
              <w:pStyle w:val="TableEntryHeader"/>
              <w:rPr>
                <w:noProof w:val="0"/>
              </w:rPr>
            </w:pPr>
            <w:r w:rsidRPr="00EA191B">
              <w:rPr>
                <w:noProof w:val="0"/>
              </w:rPr>
              <w:t>Topic Expression</w:t>
            </w:r>
          </w:p>
        </w:tc>
      </w:tr>
      <w:tr w:rsidR="00BF4A94" w:rsidRPr="00EA191B" w14:paraId="58537000" w14:textId="77777777" w:rsidTr="002F69C5">
        <w:tc>
          <w:tcPr>
            <w:tcW w:w="3224" w:type="dxa"/>
            <w:vMerge w:val="restart"/>
          </w:tcPr>
          <w:p w14:paraId="718C8796" w14:textId="77777777" w:rsidR="00BF4A94" w:rsidRPr="00EA191B" w:rsidRDefault="00BF4A94" w:rsidP="002F69C5">
            <w:pPr>
              <w:pStyle w:val="TableEntry"/>
              <w:rPr>
                <w:noProof w:val="0"/>
              </w:rPr>
            </w:pPr>
            <w:r w:rsidRPr="00EA191B">
              <w:rPr>
                <w:noProof w:val="0"/>
              </w:rPr>
              <w:t xml:space="preserve">subscription for </w:t>
            </w:r>
            <w:proofErr w:type="spellStart"/>
            <w:r w:rsidRPr="00EA191B">
              <w:rPr>
                <w:noProof w:val="0"/>
              </w:rPr>
              <w:t>DocumentEntry</w:t>
            </w:r>
            <w:proofErr w:type="spellEnd"/>
          </w:p>
        </w:tc>
        <w:tc>
          <w:tcPr>
            <w:tcW w:w="3155" w:type="dxa"/>
          </w:tcPr>
          <w:p w14:paraId="373A72D0" w14:textId="77777777" w:rsidR="00BF4A94" w:rsidRPr="00EA191B" w:rsidRDefault="00BF4A94" w:rsidP="002F69C5">
            <w:pPr>
              <w:pStyle w:val="TableEntry"/>
              <w:rPr>
                <w:noProof w:val="0"/>
              </w:rPr>
            </w:pPr>
            <w:proofErr w:type="spellStart"/>
            <w:r w:rsidRPr="00EA191B">
              <w:rPr>
                <w:noProof w:val="0"/>
              </w:rPr>
              <w:t>ihe:FullDocumentEntry</w:t>
            </w:r>
            <w:proofErr w:type="spellEnd"/>
          </w:p>
        </w:tc>
      </w:tr>
      <w:tr w:rsidR="00BF4A94" w:rsidRPr="00EA191B" w14:paraId="7F1E623B" w14:textId="77777777" w:rsidTr="002F69C5">
        <w:tc>
          <w:tcPr>
            <w:tcW w:w="3224" w:type="dxa"/>
            <w:vMerge/>
          </w:tcPr>
          <w:p w14:paraId="13FC930F" w14:textId="77777777" w:rsidR="00BF4A94" w:rsidRPr="00EA191B" w:rsidRDefault="00BF4A94" w:rsidP="002F69C5">
            <w:pPr>
              <w:pStyle w:val="TableEntry"/>
              <w:rPr>
                <w:noProof w:val="0"/>
              </w:rPr>
            </w:pPr>
          </w:p>
        </w:tc>
        <w:tc>
          <w:tcPr>
            <w:tcW w:w="3155" w:type="dxa"/>
          </w:tcPr>
          <w:p w14:paraId="5BA25EDE" w14:textId="77777777" w:rsidR="00BF4A94" w:rsidRPr="00EA191B" w:rsidRDefault="00BF4A94" w:rsidP="002F69C5">
            <w:pPr>
              <w:pStyle w:val="TableEntry"/>
              <w:rPr>
                <w:noProof w:val="0"/>
              </w:rPr>
            </w:pPr>
            <w:proofErr w:type="spellStart"/>
            <w:r w:rsidRPr="00EA191B">
              <w:rPr>
                <w:noProof w:val="0"/>
              </w:rPr>
              <w:t>ihe:MinimalDocumentEntry</w:t>
            </w:r>
            <w:proofErr w:type="spellEnd"/>
          </w:p>
        </w:tc>
      </w:tr>
      <w:tr w:rsidR="00BF4A94" w:rsidRPr="00EA191B" w14:paraId="63A87A69" w14:textId="77777777" w:rsidTr="002F69C5">
        <w:tc>
          <w:tcPr>
            <w:tcW w:w="3224" w:type="dxa"/>
          </w:tcPr>
          <w:p w14:paraId="4BAB6DBD" w14:textId="77777777" w:rsidR="00BF4A94" w:rsidRPr="00EA191B" w:rsidRDefault="00BF4A94" w:rsidP="002F69C5">
            <w:pPr>
              <w:pStyle w:val="TableEntry"/>
              <w:rPr>
                <w:b/>
                <w:noProof w:val="0"/>
                <w:u w:val="single"/>
              </w:rPr>
            </w:pPr>
            <w:r w:rsidRPr="00EA191B">
              <w:rPr>
                <w:b/>
                <w:noProof w:val="0"/>
                <w:u w:val="single"/>
              </w:rPr>
              <w:t>subscription for Folders</w:t>
            </w:r>
          </w:p>
        </w:tc>
        <w:tc>
          <w:tcPr>
            <w:tcW w:w="3155" w:type="dxa"/>
          </w:tcPr>
          <w:p w14:paraId="0A9DD2B1" w14:textId="77777777" w:rsidR="00BF4A94" w:rsidRPr="00EA191B" w:rsidRDefault="00BF4A94" w:rsidP="002F69C5">
            <w:pPr>
              <w:pStyle w:val="TableEntry"/>
              <w:rPr>
                <w:b/>
                <w:noProof w:val="0"/>
                <w:u w:val="single"/>
              </w:rPr>
            </w:pPr>
            <w:proofErr w:type="spellStart"/>
            <w:r w:rsidRPr="00EA191B">
              <w:rPr>
                <w:b/>
                <w:noProof w:val="0"/>
                <w:u w:val="single"/>
              </w:rPr>
              <w:t>ihe:FolderMetadata</w:t>
            </w:r>
            <w:proofErr w:type="spellEnd"/>
          </w:p>
        </w:tc>
      </w:tr>
      <w:tr w:rsidR="00BF4A94" w:rsidRPr="00EA191B" w14:paraId="442D1D24" w14:textId="77777777" w:rsidTr="002F69C5">
        <w:tc>
          <w:tcPr>
            <w:tcW w:w="3224" w:type="dxa"/>
          </w:tcPr>
          <w:p w14:paraId="516CEB21" w14:textId="77777777" w:rsidR="00BF4A94" w:rsidRPr="00EA191B" w:rsidRDefault="00BF4A94" w:rsidP="002F69C5">
            <w:pPr>
              <w:pStyle w:val="TableEntry"/>
              <w:rPr>
                <w:noProof w:val="0"/>
              </w:rPr>
            </w:pPr>
            <w:r w:rsidRPr="00EA191B">
              <w:rPr>
                <w:noProof w:val="0"/>
              </w:rPr>
              <w:t xml:space="preserve">subscription for </w:t>
            </w:r>
            <w:proofErr w:type="spellStart"/>
            <w:r w:rsidRPr="00EA191B">
              <w:rPr>
                <w:noProof w:val="0"/>
              </w:rPr>
              <w:t>SubmissionSets</w:t>
            </w:r>
            <w:proofErr w:type="spellEnd"/>
          </w:p>
        </w:tc>
        <w:tc>
          <w:tcPr>
            <w:tcW w:w="3155" w:type="dxa"/>
          </w:tcPr>
          <w:p w14:paraId="5A853AC9" w14:textId="77777777" w:rsidR="00BF4A94" w:rsidRPr="00EA191B" w:rsidRDefault="00BF4A94" w:rsidP="002F69C5">
            <w:pPr>
              <w:pStyle w:val="TableEntry"/>
              <w:rPr>
                <w:noProof w:val="0"/>
              </w:rPr>
            </w:pPr>
            <w:proofErr w:type="spellStart"/>
            <w:r w:rsidRPr="00EA191B">
              <w:rPr>
                <w:noProof w:val="0"/>
              </w:rPr>
              <w:t>ihe:SubmissionSetMetadata</w:t>
            </w:r>
            <w:proofErr w:type="spellEnd"/>
          </w:p>
        </w:tc>
      </w:tr>
      <w:tr w:rsidR="00BF4A94" w:rsidRPr="00EA191B" w14:paraId="439AC35F" w14:textId="77777777" w:rsidTr="002F69C5">
        <w:tc>
          <w:tcPr>
            <w:tcW w:w="3224" w:type="dxa"/>
            <w:vMerge w:val="restart"/>
          </w:tcPr>
          <w:p w14:paraId="11C3CC0B" w14:textId="77777777" w:rsidR="00BF4A94" w:rsidRPr="00EA191B" w:rsidRDefault="00BF4A94" w:rsidP="002F69C5">
            <w:pPr>
              <w:pStyle w:val="TableEntry"/>
              <w:rPr>
                <w:b/>
                <w:noProof w:val="0"/>
                <w:u w:val="single"/>
              </w:rPr>
            </w:pPr>
            <w:r w:rsidRPr="00EA191B">
              <w:rPr>
                <w:b/>
                <w:noProof w:val="0"/>
                <w:u w:val="single"/>
              </w:rPr>
              <w:t xml:space="preserve">subscription for </w:t>
            </w:r>
            <w:proofErr w:type="spellStart"/>
            <w:r w:rsidRPr="00EA191B">
              <w:rPr>
                <w:b/>
                <w:noProof w:val="0"/>
                <w:u w:val="single"/>
              </w:rPr>
              <w:t>DocumentEntry</w:t>
            </w:r>
            <w:proofErr w:type="spellEnd"/>
            <w:r w:rsidRPr="00EA191B">
              <w:rPr>
                <w:b/>
                <w:noProof w:val="0"/>
                <w:u w:val="single"/>
              </w:rPr>
              <w:t xml:space="preserve"> (Patient-Independent)</w:t>
            </w:r>
          </w:p>
        </w:tc>
        <w:tc>
          <w:tcPr>
            <w:tcW w:w="3155" w:type="dxa"/>
          </w:tcPr>
          <w:p w14:paraId="1F776CEF" w14:textId="77777777" w:rsidR="00BF4A94" w:rsidRPr="00EA191B" w:rsidRDefault="00BF4A94" w:rsidP="002F69C5">
            <w:pPr>
              <w:pStyle w:val="TableEntry"/>
              <w:rPr>
                <w:b/>
                <w:noProof w:val="0"/>
                <w:u w:val="single"/>
              </w:rPr>
            </w:pPr>
            <w:proofErr w:type="spellStart"/>
            <w:r w:rsidRPr="00EA191B">
              <w:rPr>
                <w:b/>
                <w:noProof w:val="0"/>
                <w:u w:val="single"/>
              </w:rPr>
              <w:t>ihe:FullDocumentEntry</w:t>
            </w:r>
            <w:proofErr w:type="spellEnd"/>
          </w:p>
        </w:tc>
      </w:tr>
      <w:tr w:rsidR="00BF4A94" w:rsidRPr="00EA191B" w14:paraId="311EFD6B" w14:textId="77777777" w:rsidTr="002F69C5">
        <w:tc>
          <w:tcPr>
            <w:tcW w:w="3224" w:type="dxa"/>
            <w:vMerge/>
          </w:tcPr>
          <w:p w14:paraId="2345F658" w14:textId="77777777" w:rsidR="00BF4A94" w:rsidRPr="00EA191B" w:rsidRDefault="00BF4A94" w:rsidP="002F69C5">
            <w:pPr>
              <w:pStyle w:val="TableEntry"/>
              <w:rPr>
                <w:b/>
                <w:noProof w:val="0"/>
                <w:u w:val="single"/>
              </w:rPr>
            </w:pPr>
          </w:p>
        </w:tc>
        <w:tc>
          <w:tcPr>
            <w:tcW w:w="3155" w:type="dxa"/>
          </w:tcPr>
          <w:p w14:paraId="4E0857D9" w14:textId="77777777" w:rsidR="00BF4A94" w:rsidRPr="00EA191B" w:rsidRDefault="00BF4A94" w:rsidP="002F69C5">
            <w:pPr>
              <w:pStyle w:val="TableEntry"/>
              <w:rPr>
                <w:b/>
                <w:noProof w:val="0"/>
                <w:u w:val="single"/>
              </w:rPr>
            </w:pPr>
            <w:proofErr w:type="spellStart"/>
            <w:r w:rsidRPr="00EA191B">
              <w:rPr>
                <w:b/>
                <w:noProof w:val="0"/>
                <w:u w:val="single"/>
              </w:rPr>
              <w:t>ihe:MinimalDocumentEntry</w:t>
            </w:r>
            <w:proofErr w:type="spellEnd"/>
          </w:p>
        </w:tc>
      </w:tr>
      <w:tr w:rsidR="00BF4A94" w:rsidRPr="00EA191B" w14:paraId="7C822618" w14:textId="77777777" w:rsidTr="002F69C5">
        <w:tc>
          <w:tcPr>
            <w:tcW w:w="3224" w:type="dxa"/>
          </w:tcPr>
          <w:p w14:paraId="0CECC6B2" w14:textId="77777777" w:rsidR="00BF4A94" w:rsidRPr="00EA191B" w:rsidRDefault="00BF4A94" w:rsidP="002F69C5">
            <w:pPr>
              <w:pStyle w:val="TableEntry"/>
              <w:rPr>
                <w:b/>
                <w:noProof w:val="0"/>
                <w:u w:val="single"/>
              </w:rPr>
            </w:pPr>
            <w:r w:rsidRPr="00EA191B">
              <w:rPr>
                <w:b/>
                <w:noProof w:val="0"/>
                <w:u w:val="single"/>
              </w:rPr>
              <w:t xml:space="preserve">subscription for </w:t>
            </w:r>
            <w:proofErr w:type="spellStart"/>
            <w:r w:rsidRPr="00EA191B">
              <w:rPr>
                <w:b/>
                <w:noProof w:val="0"/>
                <w:u w:val="single"/>
              </w:rPr>
              <w:t>SubmissionSet</w:t>
            </w:r>
            <w:proofErr w:type="spellEnd"/>
            <w:r w:rsidRPr="00EA191B">
              <w:rPr>
                <w:b/>
                <w:noProof w:val="0"/>
                <w:u w:val="single"/>
              </w:rPr>
              <w:t xml:space="preserve"> (Patient-Independent)</w:t>
            </w:r>
          </w:p>
        </w:tc>
        <w:tc>
          <w:tcPr>
            <w:tcW w:w="3155" w:type="dxa"/>
          </w:tcPr>
          <w:p w14:paraId="728F3F73" w14:textId="77777777" w:rsidR="00BF4A94" w:rsidRPr="00EA191B" w:rsidRDefault="00BF4A94" w:rsidP="002F69C5">
            <w:pPr>
              <w:pStyle w:val="TableEntry"/>
              <w:rPr>
                <w:b/>
                <w:noProof w:val="0"/>
                <w:u w:val="single"/>
              </w:rPr>
            </w:pPr>
            <w:proofErr w:type="spellStart"/>
            <w:r w:rsidRPr="00EA191B">
              <w:rPr>
                <w:b/>
                <w:noProof w:val="0"/>
                <w:u w:val="single"/>
              </w:rPr>
              <w:t>ihe:SubmissionSetMetadata</w:t>
            </w:r>
            <w:proofErr w:type="spellEnd"/>
          </w:p>
        </w:tc>
      </w:tr>
    </w:tbl>
    <w:p w14:paraId="248AEB6E" w14:textId="77777777" w:rsidR="00BB0F56" w:rsidRPr="00EA191B" w:rsidRDefault="00BB0F56" w:rsidP="00075C19">
      <w:pPr>
        <w:pStyle w:val="Corpotesto"/>
        <w:rPr>
          <w:noProof w:val="0"/>
        </w:rPr>
      </w:pPr>
    </w:p>
    <w:p w14:paraId="06E98EF0" w14:textId="53B77DCB" w:rsidR="00BF4A94" w:rsidRPr="00EA191B" w:rsidRDefault="00BF4A94" w:rsidP="006C1CFC">
      <w:pPr>
        <w:pStyle w:val="EditorInstructions"/>
        <w:rPr>
          <w:noProof w:val="0"/>
        </w:rPr>
      </w:pPr>
      <w:r w:rsidRPr="00EA191B">
        <w:rPr>
          <w:noProof w:val="0"/>
        </w:rPr>
        <w:t xml:space="preserve">Editor: Apply the following changes in </w:t>
      </w:r>
      <w:r w:rsidR="00A873FD" w:rsidRPr="00EA191B">
        <w:rPr>
          <w:noProof w:val="0"/>
        </w:rPr>
        <w:t>Section</w:t>
      </w:r>
      <w:r w:rsidRPr="00EA191B">
        <w:rPr>
          <w:noProof w:val="0"/>
        </w:rPr>
        <w:t xml:space="preserve"> 3.52.6</w:t>
      </w:r>
    </w:p>
    <w:p w14:paraId="0076A080" w14:textId="77777777" w:rsidR="00BB0F56" w:rsidRPr="00EA191B" w:rsidRDefault="00BB0F56" w:rsidP="00075C19">
      <w:pPr>
        <w:pStyle w:val="Corpotesto"/>
        <w:rPr>
          <w:noProof w:val="0"/>
        </w:rPr>
      </w:pPr>
    </w:p>
    <w:p w14:paraId="161FBE7C" w14:textId="77777777" w:rsidR="00BF4A94" w:rsidRPr="00EA191B" w:rsidRDefault="00BF4A94" w:rsidP="00BF4A94">
      <w:pPr>
        <w:pStyle w:val="Titolo3"/>
        <w:numPr>
          <w:ilvl w:val="0"/>
          <w:numId w:val="0"/>
        </w:numPr>
        <w:rPr>
          <w:noProof w:val="0"/>
        </w:rPr>
      </w:pPr>
      <w:bookmarkStart w:id="107" w:name="_Toc231117726"/>
      <w:bookmarkStart w:id="108" w:name="_Toc237684762"/>
      <w:bookmarkStart w:id="109" w:name="_Toc237767188"/>
      <w:bookmarkStart w:id="110" w:name="_Toc363803047"/>
      <w:bookmarkStart w:id="111" w:name="_Toc428454157"/>
      <w:bookmarkStart w:id="112" w:name="_Toc486400059"/>
      <w:r w:rsidRPr="00EA191B">
        <w:rPr>
          <w:noProof w:val="0"/>
        </w:rPr>
        <w:t>3.52.6 Security Considerations</w:t>
      </w:r>
      <w:bookmarkEnd w:id="107"/>
      <w:bookmarkEnd w:id="108"/>
      <w:bookmarkEnd w:id="109"/>
      <w:bookmarkEnd w:id="110"/>
      <w:bookmarkEnd w:id="111"/>
      <w:bookmarkEnd w:id="112"/>
    </w:p>
    <w:p w14:paraId="5ADB6AB2" w14:textId="77777777" w:rsidR="00BF4A94" w:rsidRPr="00EA191B" w:rsidRDefault="00BF4A94" w:rsidP="00BF4A94">
      <w:pPr>
        <w:pStyle w:val="Corpotesto"/>
        <w:rPr>
          <w:noProof w:val="0"/>
        </w:rPr>
      </w:pPr>
      <w:r w:rsidRPr="00EA191B">
        <w:rPr>
          <w:noProof w:val="0"/>
        </w:rPr>
        <w:t>The risk assessment for the Document Metadata Subscribe transaction is described in t</w:t>
      </w:r>
      <w:r w:rsidRPr="00EA191B">
        <w:rPr>
          <w:noProof w:val="0"/>
          <w:szCs w:val="24"/>
        </w:rPr>
        <w:t xml:space="preserve">he risk assessment spreadsheet for the Document Metadata Subscription Profile, which is available from IHE at </w:t>
      </w:r>
      <w:hyperlink r:id="rId65" w:history="1">
        <w:r w:rsidRPr="00EA191B">
          <w:rPr>
            <w:rStyle w:val="Collegamentoipertestuale"/>
            <w:noProof w:val="0"/>
            <w:szCs w:val="24"/>
          </w:rPr>
          <w:t>http://wiki.ihe.net/images/4/46/DSUB_risk_assesment.xls</w:t>
        </w:r>
      </w:hyperlink>
      <w:r w:rsidRPr="00EA191B">
        <w:rPr>
          <w:noProof w:val="0"/>
          <w:szCs w:val="24"/>
        </w:rPr>
        <w:t xml:space="preserve">. </w:t>
      </w:r>
      <w:r w:rsidRPr="00EA191B">
        <w:rPr>
          <w:noProof w:val="0"/>
        </w:rPr>
        <w:t>The derived mitigations are as follows:</w:t>
      </w:r>
    </w:p>
    <w:p w14:paraId="2E990BBA" w14:textId="77777777" w:rsidR="00BF4A94" w:rsidRPr="00EA191B" w:rsidRDefault="00BF4A94" w:rsidP="00BF4A94">
      <w:pPr>
        <w:pStyle w:val="Puntoelenco2"/>
      </w:pPr>
      <w:r w:rsidRPr="00EA191B">
        <w:t>Document Metadata Subscriber and Document Metadata Notification Broker shall be grouped with an ATNA Secure Node or Secure Application for Node Authentication and Audit Trails</w:t>
      </w:r>
    </w:p>
    <w:p w14:paraId="4063A8F9" w14:textId="77777777" w:rsidR="00BF4A94" w:rsidRPr="00EA191B" w:rsidRDefault="00BF4A94" w:rsidP="00BF4A94">
      <w:pPr>
        <w:pStyle w:val="Puntoelenco2"/>
      </w:pPr>
      <w:r w:rsidRPr="00EA191B">
        <w:t>The use of encrypted TLS is recommended when the transmission is not otherwise secured (e.g., transmission over a secure network)</w:t>
      </w:r>
    </w:p>
    <w:p w14:paraId="4A564075" w14:textId="1B079604" w:rsidR="00BF4A94" w:rsidRPr="00EA191B" w:rsidRDefault="00BF4A94" w:rsidP="00BF4A94">
      <w:pPr>
        <w:pStyle w:val="Corpotesto"/>
        <w:rPr>
          <w:noProof w:val="0"/>
        </w:rPr>
      </w:pPr>
      <w:r w:rsidRPr="00EA191B">
        <w:rPr>
          <w:noProof w:val="0"/>
        </w:rPr>
        <w:t xml:space="preserve">As it is possible through the document metadata subscribe transaction to maliciously overload the Document Metadata Notification Recipient </w:t>
      </w:r>
      <w:r w:rsidR="009A30BA" w:rsidRPr="00EA191B">
        <w:rPr>
          <w:noProof w:val="0"/>
        </w:rPr>
        <w:t>Actor</w:t>
      </w:r>
      <w:r w:rsidRPr="00EA191B">
        <w:rPr>
          <w:noProof w:val="0"/>
        </w:rPr>
        <w:t>s, it is recommended that a strong authentication be used in combination with access rights enforcement and that authentication data should be conveyed through XUA. This recommendation also addresses the possibility of malicious cancellations of subscriptions.</w:t>
      </w:r>
    </w:p>
    <w:p w14:paraId="69F3A6D6" w14:textId="77777777" w:rsidR="00BF4A94" w:rsidRPr="00EA191B" w:rsidRDefault="00BF4A94" w:rsidP="00BF4A94">
      <w:pPr>
        <w:pStyle w:val="Corpotesto"/>
        <w:rPr>
          <w:noProof w:val="0"/>
        </w:rPr>
      </w:pPr>
      <w:r w:rsidRPr="00EA191B">
        <w:rPr>
          <w:noProof w:val="0"/>
        </w:rPr>
        <w:t>Additionally, it is recommended that organizational measures be taken to avoid:</w:t>
      </w:r>
    </w:p>
    <w:p w14:paraId="435453E2" w14:textId="77777777" w:rsidR="00BF4A94" w:rsidRPr="00EA191B" w:rsidRDefault="00BF4A94" w:rsidP="00BF4A94">
      <w:pPr>
        <w:pStyle w:val="Puntoelenco2"/>
      </w:pPr>
      <w:r w:rsidRPr="00EA191B">
        <w:lastRenderedPageBreak/>
        <w:t>overload of a Document Metadata Notification Recipient through subscription which cannot be cancelled because the subscription id has been lost e.g., through an administrative service allowing cancellation of subscription under well-defined circumstances</w:t>
      </w:r>
    </w:p>
    <w:p w14:paraId="1522CD69" w14:textId="77777777" w:rsidR="00BF4A94" w:rsidRPr="00EA191B" w:rsidRDefault="00BF4A94" w:rsidP="00BF4A94">
      <w:pPr>
        <w:pStyle w:val="Puntoelenco2"/>
      </w:pPr>
      <w:r w:rsidRPr="00EA191B">
        <w:t>cancellation of a subscription unnoticed by the intended document metadata notification recipient e.g., through an informative message (out of the scope of this profile) sent to the intended recipient</w:t>
      </w:r>
    </w:p>
    <w:p w14:paraId="732EF37B" w14:textId="19099441" w:rsidR="00BF4A94" w:rsidRPr="00EA191B" w:rsidRDefault="00BF4A94" w:rsidP="00BF4A94">
      <w:pPr>
        <w:pStyle w:val="Corpotesto"/>
        <w:rPr>
          <w:noProof w:val="0"/>
        </w:rPr>
      </w:pPr>
      <w:r w:rsidRPr="00EA191B">
        <w:rPr>
          <w:b/>
          <w:noProof w:val="0"/>
          <w:u w:val="single"/>
        </w:rPr>
        <w:t xml:space="preserve">The Document Metadata Subscriber that supports the Patient-Independent Subscription Option can create a subscription without specifying the </w:t>
      </w:r>
      <w:proofErr w:type="spellStart"/>
      <w:r w:rsidRPr="00EA191B">
        <w:rPr>
          <w:b/>
          <w:noProof w:val="0"/>
          <w:u w:val="single"/>
        </w:rPr>
        <w:t>patientId</w:t>
      </w:r>
      <w:proofErr w:type="spellEnd"/>
      <w:r w:rsidRPr="00EA191B">
        <w:rPr>
          <w:b/>
          <w:noProof w:val="0"/>
          <w:u w:val="single"/>
        </w:rPr>
        <w:t xml:space="preserve"> subscription parameter. This functionality increases risks connected with policy changes between subscription time and notification event. It is recommended to take organizational/technical measures to reduce this risk.</w:t>
      </w:r>
      <w:r w:rsidRPr="00EA191B">
        <w:rPr>
          <w:noProof w:val="0"/>
        </w:rPr>
        <w:t xml:space="preserve"> This profile provides the </w:t>
      </w:r>
      <w:proofErr w:type="spellStart"/>
      <w:r w:rsidRPr="00EA191B">
        <w:rPr>
          <w:noProof w:val="0"/>
        </w:rPr>
        <w:t>ihe:MinimalDocumentEntry</w:t>
      </w:r>
      <w:proofErr w:type="spellEnd"/>
      <w:r w:rsidRPr="00EA191B">
        <w:rPr>
          <w:noProof w:val="0"/>
        </w:rPr>
        <w:t xml:space="preserve"> topic expression to avoid disclosing sensitive information. Using this type of topic expression allows delegation of the access control decisions to the Document Sharing infrastructure.</w:t>
      </w:r>
    </w:p>
    <w:p w14:paraId="4742CFBE" w14:textId="77777777" w:rsidR="00BF4A94" w:rsidRPr="00EA191B" w:rsidRDefault="00BF4A94" w:rsidP="00075C19">
      <w:pPr>
        <w:pStyle w:val="Corpotesto"/>
        <w:rPr>
          <w:noProof w:val="0"/>
        </w:rPr>
      </w:pPr>
    </w:p>
    <w:p w14:paraId="1E5780D1" w14:textId="4E41B672" w:rsidR="002F69C5" w:rsidRPr="00EA191B" w:rsidRDefault="002F69C5" w:rsidP="006C1CFC">
      <w:pPr>
        <w:pStyle w:val="EditorInstructions"/>
        <w:rPr>
          <w:noProof w:val="0"/>
        </w:rPr>
      </w:pPr>
      <w:r w:rsidRPr="00EA191B">
        <w:rPr>
          <w:noProof w:val="0"/>
        </w:rPr>
        <w:t xml:space="preserve">Editor: Apply the following changes in </w:t>
      </w:r>
      <w:r w:rsidR="006D75F4" w:rsidRPr="00EA191B">
        <w:rPr>
          <w:noProof w:val="0"/>
        </w:rPr>
        <w:t>S</w:t>
      </w:r>
      <w:r w:rsidRPr="00EA191B">
        <w:rPr>
          <w:noProof w:val="0"/>
        </w:rPr>
        <w:t xml:space="preserve">ection 3.53.4.1.2. Note: </w:t>
      </w:r>
      <w:r w:rsidRPr="00EA191B">
        <w:rPr>
          <w:b/>
          <w:noProof w:val="0"/>
          <w:highlight w:val="yellow"/>
        </w:rPr>
        <w:t>highli</w:t>
      </w:r>
      <w:r w:rsidR="006D75F4" w:rsidRPr="00EA191B">
        <w:rPr>
          <w:b/>
          <w:noProof w:val="0"/>
          <w:highlight w:val="yellow"/>
        </w:rPr>
        <w:t>ghted</w:t>
      </w:r>
      <w:r w:rsidRPr="00EA191B">
        <w:rPr>
          <w:noProof w:val="0"/>
        </w:rPr>
        <w:t xml:space="preserve"> text shall be added </w:t>
      </w:r>
      <w:r w:rsidRPr="00EA191B">
        <w:rPr>
          <w:b/>
          <w:noProof w:val="0"/>
        </w:rPr>
        <w:t>bold</w:t>
      </w:r>
      <w:r w:rsidRPr="00EA191B">
        <w:rPr>
          <w:noProof w:val="0"/>
        </w:rPr>
        <w:t xml:space="preserve"> in the final text</w:t>
      </w:r>
      <w:r w:rsidR="003048FC" w:rsidRPr="00EA191B">
        <w:rPr>
          <w:noProof w:val="0"/>
        </w:rPr>
        <w:t xml:space="preserve">. </w:t>
      </w:r>
    </w:p>
    <w:p w14:paraId="4CB35E6F" w14:textId="77777777" w:rsidR="002F69C5" w:rsidRPr="00EA191B" w:rsidRDefault="002F69C5" w:rsidP="00075C19">
      <w:pPr>
        <w:pStyle w:val="Corpotesto"/>
        <w:rPr>
          <w:noProof w:val="0"/>
        </w:rPr>
      </w:pPr>
    </w:p>
    <w:p w14:paraId="0C629A97" w14:textId="77777777" w:rsidR="002F69C5" w:rsidRPr="00EA191B" w:rsidRDefault="002F69C5" w:rsidP="002F69C5">
      <w:pPr>
        <w:pStyle w:val="Titolo5"/>
        <w:numPr>
          <w:ilvl w:val="0"/>
          <w:numId w:val="0"/>
        </w:numPr>
        <w:rPr>
          <w:noProof w:val="0"/>
        </w:rPr>
      </w:pPr>
      <w:bookmarkStart w:id="113" w:name="_Toc228782005"/>
      <w:bookmarkStart w:id="114" w:name="_Toc363803058"/>
      <w:bookmarkStart w:id="115" w:name="_Toc486400060"/>
      <w:bookmarkStart w:id="116" w:name="_Toc231117737"/>
      <w:r w:rsidRPr="00EA191B">
        <w:rPr>
          <w:noProof w:val="0"/>
        </w:rPr>
        <w:t>3.53.4.1.2 Message Semantics</w:t>
      </w:r>
      <w:bookmarkEnd w:id="113"/>
      <w:bookmarkEnd w:id="114"/>
      <w:bookmarkEnd w:id="115"/>
    </w:p>
    <w:p w14:paraId="3DD1559E" w14:textId="77777777" w:rsidR="002F69C5" w:rsidRPr="00EA191B" w:rsidRDefault="002F69C5" w:rsidP="002F69C5">
      <w:pPr>
        <w:pStyle w:val="Corpotesto"/>
        <w:rPr>
          <w:noProof w:val="0"/>
        </w:rPr>
      </w:pPr>
      <w:r w:rsidRPr="00EA191B">
        <w:rPr>
          <w:noProof w:val="0"/>
        </w:rPr>
        <w:t>The Notify message shall comply with the requirements in the WS-</w:t>
      </w:r>
      <w:proofErr w:type="spellStart"/>
      <w:r w:rsidRPr="00EA191B">
        <w:rPr>
          <w:noProof w:val="0"/>
        </w:rPr>
        <w:t>BaseNotification</w:t>
      </w:r>
      <w:proofErr w:type="spellEnd"/>
      <w:r w:rsidRPr="00EA191B">
        <w:rPr>
          <w:noProof w:val="0"/>
        </w:rPr>
        <w:t xml:space="preserve"> standard. Note that the value of the WS-Addressing Action element is prescribed in the standard, and differs from the requirements of ITI TF-2x:Appendix V. </w:t>
      </w:r>
    </w:p>
    <w:p w14:paraId="22CE622C" w14:textId="77777777" w:rsidR="002F69C5" w:rsidRPr="00EA191B" w:rsidRDefault="002F69C5" w:rsidP="002F69C5">
      <w:pPr>
        <w:pStyle w:val="Corpotesto"/>
        <w:rPr>
          <w:noProof w:val="0"/>
          <w:lang w:eastAsia="it-IT"/>
        </w:rPr>
      </w:pPr>
      <w:r w:rsidRPr="00EA191B">
        <w:rPr>
          <w:noProof w:val="0"/>
        </w:rPr>
        <w:t xml:space="preserve">The Notify message convey in the </w:t>
      </w:r>
      <w:proofErr w:type="spellStart"/>
      <w:r w:rsidRPr="00EA191B">
        <w:rPr>
          <w:i/>
          <w:noProof w:val="0"/>
        </w:rPr>
        <w:t>wsnt:Notify</w:t>
      </w:r>
      <w:proofErr w:type="spellEnd"/>
      <w:r w:rsidRPr="00EA191B">
        <w:rPr>
          <w:i/>
          <w:noProof w:val="0"/>
        </w:rPr>
        <w:t>/</w:t>
      </w:r>
      <w:proofErr w:type="spellStart"/>
      <w:r w:rsidRPr="00EA191B">
        <w:rPr>
          <w:i/>
          <w:noProof w:val="0"/>
        </w:rPr>
        <w:t>wsnt:NotificationMessage</w:t>
      </w:r>
      <w:proofErr w:type="spellEnd"/>
      <w:r w:rsidRPr="00EA191B">
        <w:rPr>
          <w:i/>
          <w:noProof w:val="0"/>
        </w:rPr>
        <w:t>/</w:t>
      </w:r>
      <w:proofErr w:type="spellStart"/>
      <w:r w:rsidRPr="00EA191B">
        <w:rPr>
          <w:i/>
          <w:noProof w:val="0"/>
        </w:rPr>
        <w:t>wsnt:Message</w:t>
      </w:r>
      <w:proofErr w:type="spellEnd"/>
      <w:r w:rsidRPr="00EA191B">
        <w:rPr>
          <w:noProof w:val="0"/>
        </w:rPr>
        <w:t xml:space="preserve"> the event that matched with a subscription. </w:t>
      </w:r>
      <w:r w:rsidRPr="00EA191B">
        <w:rPr>
          <w:noProof w:val="0"/>
          <w:lang w:eastAsia="it-IT"/>
        </w:rPr>
        <w:t xml:space="preserve">Depending on the event which triggered the notification, there may be one or more Document Entry Objects, </w:t>
      </w:r>
      <w:r w:rsidRPr="00EA191B">
        <w:rPr>
          <w:b/>
          <w:noProof w:val="0"/>
          <w:u w:val="single"/>
          <w:lang w:eastAsia="it-IT"/>
        </w:rPr>
        <w:t>Folder Objects,</w:t>
      </w:r>
      <w:r w:rsidRPr="00EA191B">
        <w:rPr>
          <w:noProof w:val="0"/>
          <w:lang w:eastAsia="it-IT"/>
        </w:rPr>
        <w:t xml:space="preserve"> or </w:t>
      </w:r>
      <w:proofErr w:type="spellStart"/>
      <w:r w:rsidRPr="00EA191B">
        <w:rPr>
          <w:noProof w:val="0"/>
          <w:lang w:eastAsia="it-IT"/>
        </w:rPr>
        <w:t>SubmissionSet</w:t>
      </w:r>
      <w:proofErr w:type="spellEnd"/>
      <w:r w:rsidRPr="00EA191B">
        <w:rPr>
          <w:noProof w:val="0"/>
          <w:lang w:eastAsia="it-IT"/>
        </w:rPr>
        <w:t xml:space="preserve"> Objects</w:t>
      </w:r>
      <w:r w:rsidRPr="00EA191B">
        <w:rPr>
          <w:b/>
          <w:noProof w:val="0"/>
          <w:lang w:eastAsia="it-IT"/>
        </w:rPr>
        <w:t xml:space="preserve"> </w:t>
      </w:r>
      <w:r w:rsidRPr="00EA191B">
        <w:rPr>
          <w:noProof w:val="0"/>
          <w:lang w:eastAsia="it-IT"/>
        </w:rPr>
        <w:t xml:space="preserve">whose metadata matches the filter conditions of any particular subscription. This transaction defines the following structures for conveying a Notify message: </w:t>
      </w:r>
    </w:p>
    <w:p w14:paraId="6298E84E" w14:textId="77777777" w:rsidR="002F69C5" w:rsidRPr="00EA191B" w:rsidRDefault="002F69C5" w:rsidP="002F69C5">
      <w:pPr>
        <w:pStyle w:val="Elenco2"/>
      </w:pPr>
      <w:r w:rsidRPr="00EA191B">
        <w:rPr>
          <w:b/>
        </w:rPr>
        <w:t>A Full Notification</w:t>
      </w:r>
      <w:r w:rsidRPr="00EA191B">
        <w:t xml:space="preserve">, which shall be sent if the subscription request included the topic </w:t>
      </w:r>
      <w:proofErr w:type="spellStart"/>
      <w:r w:rsidRPr="00EA191B">
        <w:t>ihe:FullDocumentEntry</w:t>
      </w:r>
      <w:proofErr w:type="spellEnd"/>
      <w:r w:rsidRPr="00EA191B">
        <w:t xml:space="preserve"> (see ITI TF-2b: 3.52.5.1). In this case, the notification shall consist of parts of the payload of a Register Document Set-b Transaction as defined in ITI TF-2b: 3.42.4.1. The &lt;</w:t>
      </w:r>
      <w:proofErr w:type="spellStart"/>
      <w:r w:rsidRPr="00EA191B">
        <w:t>lcm:SubmitObjectsRequest</w:t>
      </w:r>
      <w:proofErr w:type="spellEnd"/>
      <w:r w:rsidRPr="00EA191B">
        <w:t xml:space="preserve">&gt; element is the only child of the </w:t>
      </w:r>
      <w:proofErr w:type="spellStart"/>
      <w:r w:rsidRPr="00EA191B">
        <w:t>wsnt:Notify</w:t>
      </w:r>
      <w:proofErr w:type="spellEnd"/>
      <w:r w:rsidRPr="00EA191B">
        <w:t>/</w:t>
      </w:r>
      <w:proofErr w:type="spellStart"/>
      <w:r w:rsidRPr="00EA191B">
        <w:t>wsnt:NotificationMessage</w:t>
      </w:r>
      <w:proofErr w:type="spellEnd"/>
      <w:r w:rsidRPr="00EA191B">
        <w:t>/</w:t>
      </w:r>
      <w:proofErr w:type="spellStart"/>
      <w:r w:rsidRPr="00EA191B">
        <w:t>wsnt:Message</w:t>
      </w:r>
      <w:proofErr w:type="spellEnd"/>
      <w:r w:rsidRPr="00EA191B">
        <w:t xml:space="preserve"> element in this message. The &lt;</w:t>
      </w:r>
      <w:proofErr w:type="spellStart"/>
      <w:r w:rsidRPr="00EA191B">
        <w:t>rim:RegistryObjectList</w:t>
      </w:r>
      <w:proofErr w:type="spellEnd"/>
      <w:r w:rsidRPr="00EA191B">
        <w:t>&gt; element shall be the only child of the &lt;</w:t>
      </w:r>
      <w:proofErr w:type="spellStart"/>
      <w:r w:rsidRPr="00EA191B">
        <w:t>lcm:SubmitObjectsRequest</w:t>
      </w:r>
      <w:proofErr w:type="spellEnd"/>
      <w:r w:rsidRPr="00EA191B">
        <w:t>&gt; element. Only &lt;</w:t>
      </w:r>
      <w:proofErr w:type="spellStart"/>
      <w:r w:rsidRPr="00EA191B">
        <w:t>rim:ExtrinsicObject</w:t>
      </w:r>
      <w:proofErr w:type="spellEnd"/>
      <w:r w:rsidRPr="00EA191B">
        <w:t>&gt; elements representing Document Entries shall be sent within the &lt;</w:t>
      </w:r>
      <w:proofErr w:type="spellStart"/>
      <w:r w:rsidRPr="00EA191B">
        <w:t>rim:RegistryObjectList</w:t>
      </w:r>
      <w:proofErr w:type="spellEnd"/>
      <w:r w:rsidRPr="00EA191B">
        <w:t xml:space="preserve">&gt; element. </w:t>
      </w:r>
    </w:p>
    <w:p w14:paraId="1F14ECA1" w14:textId="77777777" w:rsidR="002F69C5" w:rsidRPr="00EA191B" w:rsidRDefault="002F69C5" w:rsidP="002F69C5">
      <w:pPr>
        <w:pStyle w:val="Elenco2"/>
      </w:pPr>
      <w:r w:rsidRPr="00EA191B">
        <w:rPr>
          <w:b/>
        </w:rPr>
        <w:lastRenderedPageBreak/>
        <w:t>A Minimal Notification</w:t>
      </w:r>
      <w:r w:rsidRPr="00EA191B">
        <w:t xml:space="preserve">, which shall be sent if the subscription request included the topic </w:t>
      </w:r>
      <w:proofErr w:type="spellStart"/>
      <w:r w:rsidRPr="00EA191B">
        <w:t>ihe:MinimalDocumentEntry</w:t>
      </w:r>
      <w:proofErr w:type="spellEnd"/>
      <w:r w:rsidRPr="00EA191B">
        <w:t>. In this case, the notification shall consist of parts of the payload of a Register Document Set-b Transaction as defined in ITI TF-2b: 3.42.4.1. The &lt;</w:t>
      </w:r>
      <w:proofErr w:type="spellStart"/>
      <w:r w:rsidRPr="00EA191B">
        <w:t>lcm:SubmitObjectsRequest</w:t>
      </w:r>
      <w:proofErr w:type="spellEnd"/>
      <w:r w:rsidRPr="00EA191B">
        <w:t xml:space="preserve">&gt; element is the only child of the </w:t>
      </w:r>
      <w:proofErr w:type="spellStart"/>
      <w:r w:rsidRPr="00EA191B">
        <w:t>wsnt:Notify</w:t>
      </w:r>
      <w:proofErr w:type="spellEnd"/>
      <w:r w:rsidRPr="00EA191B">
        <w:t>/</w:t>
      </w:r>
      <w:proofErr w:type="spellStart"/>
      <w:r w:rsidRPr="00EA191B">
        <w:t>wsnt:NotificationMessage</w:t>
      </w:r>
      <w:proofErr w:type="spellEnd"/>
      <w:r w:rsidRPr="00EA191B">
        <w:t>/</w:t>
      </w:r>
      <w:proofErr w:type="spellStart"/>
      <w:r w:rsidRPr="00EA191B">
        <w:t>wsnt:Message</w:t>
      </w:r>
      <w:proofErr w:type="spellEnd"/>
      <w:r w:rsidRPr="00EA191B">
        <w:t xml:space="preserve"> element in this message. The &lt;</w:t>
      </w:r>
      <w:proofErr w:type="spellStart"/>
      <w:r w:rsidRPr="00EA191B">
        <w:t>rim:RegistryObjectList</w:t>
      </w:r>
      <w:proofErr w:type="spellEnd"/>
      <w:r w:rsidRPr="00EA191B">
        <w:t>&gt; element shall be the only child of the &lt;</w:t>
      </w:r>
      <w:proofErr w:type="spellStart"/>
      <w:r w:rsidRPr="00EA191B">
        <w:t>lcm:SubmitObjectsRequest</w:t>
      </w:r>
      <w:proofErr w:type="spellEnd"/>
      <w:r w:rsidRPr="00EA191B">
        <w:t>&gt; element. Only &lt;</w:t>
      </w:r>
      <w:proofErr w:type="spellStart"/>
      <w:r w:rsidRPr="00EA191B">
        <w:t>rim:ObjectRef</w:t>
      </w:r>
      <w:proofErr w:type="spellEnd"/>
      <w:r w:rsidRPr="00EA191B">
        <w:t>&gt; elements representing Document Entries shall be sent within the &lt;</w:t>
      </w:r>
      <w:proofErr w:type="spellStart"/>
      <w:r w:rsidRPr="00EA191B">
        <w:t>rim:RegistryObjectList</w:t>
      </w:r>
      <w:proofErr w:type="spellEnd"/>
      <w:r w:rsidRPr="00EA191B">
        <w:t xml:space="preserve">&gt; element. </w:t>
      </w:r>
    </w:p>
    <w:p w14:paraId="00C68C5F" w14:textId="671BA6F0" w:rsidR="002F69C5" w:rsidRPr="006D1B5B" w:rsidRDefault="002F69C5" w:rsidP="002F69C5">
      <w:pPr>
        <w:pStyle w:val="Elenco2"/>
      </w:pPr>
      <w:r w:rsidRPr="00EA191B">
        <w:rPr>
          <w:b/>
          <w:highlight w:val="yellow"/>
          <w:u w:val="single"/>
        </w:rPr>
        <w:t>A Folder Notification</w:t>
      </w:r>
      <w:r w:rsidRPr="00EA191B">
        <w:rPr>
          <w:b/>
          <w:u w:val="single"/>
        </w:rPr>
        <w:t xml:space="preserve">, which shall be sent if the subscription request included the topic </w:t>
      </w:r>
      <w:proofErr w:type="spellStart"/>
      <w:r w:rsidRPr="00EA191B">
        <w:rPr>
          <w:b/>
          <w:u w:val="single"/>
        </w:rPr>
        <w:t>ihe:FolderMetadata</w:t>
      </w:r>
      <w:proofErr w:type="spellEnd"/>
      <w:r w:rsidRPr="00EA191B">
        <w:rPr>
          <w:b/>
          <w:u w:val="single"/>
        </w:rPr>
        <w:t>. A Document Metadata Notification Broker that supports Folder Subscription Option shall be able to create this type of notification. In this case, the response consists of parts of the payload of a Register Document Set-b Transaction as defined in ITI TF-2b:</w:t>
      </w:r>
      <w:r w:rsidR="00B1364F" w:rsidRPr="00EA191B">
        <w:rPr>
          <w:b/>
          <w:u w:val="single"/>
        </w:rPr>
        <w:t xml:space="preserve"> </w:t>
      </w:r>
      <w:r w:rsidRPr="00EA191B">
        <w:rPr>
          <w:b/>
          <w:u w:val="single"/>
        </w:rPr>
        <w:t>3.42.4.1. The &lt;</w:t>
      </w:r>
      <w:proofErr w:type="spellStart"/>
      <w:r w:rsidRPr="00EA191B">
        <w:rPr>
          <w:b/>
          <w:u w:val="single"/>
        </w:rPr>
        <w:t>lcm:SubmitObjectsRequest</w:t>
      </w:r>
      <w:proofErr w:type="spellEnd"/>
      <w:r w:rsidRPr="00EA191B">
        <w:rPr>
          <w:b/>
          <w:u w:val="single"/>
        </w:rPr>
        <w:t xml:space="preserve">&gt; element is the only child of the </w:t>
      </w:r>
      <w:proofErr w:type="spellStart"/>
      <w:r w:rsidRPr="00EA191B">
        <w:rPr>
          <w:b/>
          <w:u w:val="single"/>
        </w:rPr>
        <w:t>wsnt:Notify</w:t>
      </w:r>
      <w:proofErr w:type="spellEnd"/>
      <w:r w:rsidRPr="00EA191B">
        <w:rPr>
          <w:b/>
          <w:u w:val="single"/>
        </w:rPr>
        <w:t>/</w:t>
      </w:r>
      <w:proofErr w:type="spellStart"/>
      <w:r w:rsidRPr="00EA191B">
        <w:rPr>
          <w:b/>
          <w:u w:val="single"/>
        </w:rPr>
        <w:t>wsnt:NotificationMessage</w:t>
      </w:r>
      <w:proofErr w:type="spellEnd"/>
      <w:r w:rsidRPr="00EA191B">
        <w:rPr>
          <w:b/>
          <w:u w:val="single"/>
        </w:rPr>
        <w:t>/</w:t>
      </w:r>
      <w:proofErr w:type="spellStart"/>
      <w:r w:rsidRPr="00EA191B">
        <w:rPr>
          <w:b/>
          <w:u w:val="single"/>
        </w:rPr>
        <w:t>wsnt:Message</w:t>
      </w:r>
      <w:proofErr w:type="spellEnd"/>
      <w:r w:rsidRPr="00EA191B">
        <w:rPr>
          <w:b/>
          <w:u w:val="single"/>
        </w:rPr>
        <w:t xml:space="preserve"> element in this message. The &lt;</w:t>
      </w:r>
      <w:proofErr w:type="spellStart"/>
      <w:r w:rsidRPr="00EA191B">
        <w:rPr>
          <w:b/>
          <w:u w:val="single"/>
        </w:rPr>
        <w:t>rim:RegistryObjectList</w:t>
      </w:r>
      <w:proofErr w:type="spellEnd"/>
      <w:r w:rsidRPr="00EA191B">
        <w:rPr>
          <w:b/>
          <w:u w:val="single"/>
        </w:rPr>
        <w:t>&gt; element shall be the only child of the &lt;</w:t>
      </w:r>
      <w:proofErr w:type="spellStart"/>
      <w:r w:rsidRPr="00EA191B">
        <w:rPr>
          <w:b/>
          <w:u w:val="single"/>
        </w:rPr>
        <w:t>lcm:SubmitObjectsRequest</w:t>
      </w:r>
      <w:proofErr w:type="spellEnd"/>
      <w:r w:rsidRPr="00EA191B">
        <w:rPr>
          <w:b/>
          <w:u w:val="single"/>
        </w:rPr>
        <w:t>&gt; element. Only one &lt;</w:t>
      </w:r>
      <w:proofErr w:type="spellStart"/>
      <w:r w:rsidRPr="00EA191B">
        <w:rPr>
          <w:b/>
          <w:u w:val="single"/>
        </w:rPr>
        <w:t>rim:RegistryPackage</w:t>
      </w:r>
      <w:proofErr w:type="spellEnd"/>
      <w:r w:rsidRPr="00EA191B">
        <w:rPr>
          <w:b/>
          <w:u w:val="single"/>
        </w:rPr>
        <w:t>&gt; element representing the folder object shall be sent within the &lt;</w:t>
      </w:r>
      <w:proofErr w:type="spellStart"/>
      <w:r w:rsidRPr="00EA191B">
        <w:rPr>
          <w:b/>
          <w:u w:val="single"/>
        </w:rPr>
        <w:t>rim:RegistryObjectList</w:t>
      </w:r>
      <w:proofErr w:type="spellEnd"/>
      <w:r w:rsidRPr="00EA191B">
        <w:rPr>
          <w:b/>
          <w:u w:val="single"/>
        </w:rPr>
        <w:t>&gt; element and shall be characterized by classification scheme: classificationScheme="urn:uuid:d9d542f3-6cc4-48b6-8870-ea235fbc94c2" (that represents an object of Folder type).</w:t>
      </w:r>
    </w:p>
    <w:p w14:paraId="5C03CE9C" w14:textId="77777777" w:rsidR="002F69C5" w:rsidRPr="006D1B5B" w:rsidRDefault="002F69C5" w:rsidP="002F69C5">
      <w:pPr>
        <w:pStyle w:val="Elenco2"/>
      </w:pPr>
      <w:r w:rsidRPr="00EA191B">
        <w:rPr>
          <w:b/>
        </w:rPr>
        <w:t xml:space="preserve">A </w:t>
      </w:r>
      <w:proofErr w:type="spellStart"/>
      <w:r w:rsidRPr="00EA191B">
        <w:rPr>
          <w:b/>
        </w:rPr>
        <w:t>submissionSet</w:t>
      </w:r>
      <w:proofErr w:type="spellEnd"/>
      <w:r w:rsidRPr="00EA191B">
        <w:rPr>
          <w:b/>
        </w:rPr>
        <w:t xml:space="preserve"> Notification</w:t>
      </w:r>
      <w:r w:rsidRPr="00EA191B">
        <w:t xml:space="preserve">, which shall be sent if the subscription request included the topic </w:t>
      </w:r>
      <w:proofErr w:type="spellStart"/>
      <w:r w:rsidRPr="00EA191B">
        <w:t>ihe:SubmissionSetMetadata</w:t>
      </w:r>
      <w:proofErr w:type="spellEnd"/>
      <w:r w:rsidRPr="00EA191B">
        <w:t>. In this case the response consists of parts of the payload of a Register Document Set-b Transaction as defined in ITI TF-2b:3.42.4.1. The &lt;</w:t>
      </w:r>
      <w:proofErr w:type="spellStart"/>
      <w:r w:rsidRPr="00EA191B">
        <w:t>lcm:SubmitObjectsRequest</w:t>
      </w:r>
      <w:proofErr w:type="spellEnd"/>
      <w:r w:rsidRPr="00EA191B">
        <w:t xml:space="preserve">&gt; element is the only child of the </w:t>
      </w:r>
      <w:proofErr w:type="spellStart"/>
      <w:r w:rsidRPr="00EA191B">
        <w:t>wsnt:Notify</w:t>
      </w:r>
      <w:proofErr w:type="spellEnd"/>
      <w:r w:rsidRPr="00EA191B">
        <w:t>/</w:t>
      </w:r>
      <w:proofErr w:type="spellStart"/>
      <w:r w:rsidRPr="00EA191B">
        <w:t>wsnt:NotificationMessage</w:t>
      </w:r>
      <w:proofErr w:type="spellEnd"/>
      <w:r w:rsidRPr="00EA191B">
        <w:t>/</w:t>
      </w:r>
      <w:proofErr w:type="spellStart"/>
      <w:r w:rsidRPr="00EA191B">
        <w:t>wsnt:Message</w:t>
      </w:r>
      <w:proofErr w:type="spellEnd"/>
      <w:r w:rsidRPr="00EA191B">
        <w:t xml:space="preserve"> element in this message. The &lt;</w:t>
      </w:r>
      <w:proofErr w:type="spellStart"/>
      <w:r w:rsidRPr="00EA191B">
        <w:t>rim:RegistryObjectList</w:t>
      </w:r>
      <w:proofErr w:type="spellEnd"/>
      <w:r w:rsidRPr="00EA191B">
        <w:t>&gt; element shall be the only child of the &lt;</w:t>
      </w:r>
      <w:proofErr w:type="spellStart"/>
      <w:r w:rsidRPr="00EA191B">
        <w:t>lcm:SubmitObjectsRequest</w:t>
      </w:r>
      <w:proofErr w:type="spellEnd"/>
      <w:r w:rsidRPr="00EA191B">
        <w:t>&gt; element. Only one &lt;</w:t>
      </w:r>
      <w:proofErr w:type="spellStart"/>
      <w:r w:rsidRPr="00EA191B">
        <w:t>rim:RegistryPackage</w:t>
      </w:r>
      <w:proofErr w:type="spellEnd"/>
      <w:r w:rsidRPr="00EA191B">
        <w:t xml:space="preserve">&gt; element representing the </w:t>
      </w:r>
      <w:proofErr w:type="spellStart"/>
      <w:r w:rsidRPr="00EA191B">
        <w:t>submissionSet</w:t>
      </w:r>
      <w:proofErr w:type="spellEnd"/>
      <w:r w:rsidRPr="00EA191B">
        <w:t xml:space="preserve"> object shall be sent within the &lt;</w:t>
      </w:r>
      <w:proofErr w:type="spellStart"/>
      <w:r w:rsidRPr="00EA191B">
        <w:t>rim:RegistryObjectList</w:t>
      </w:r>
      <w:proofErr w:type="spellEnd"/>
      <w:r w:rsidRPr="00EA191B">
        <w:t xml:space="preserve">&gt; element and shall be characterized by classification scheme: classificationScheme="urn:uuid:a54d6aa5-d40d-43f9-88c5-b4633d873bdd" (that represents an object of </w:t>
      </w:r>
      <w:proofErr w:type="spellStart"/>
      <w:r w:rsidRPr="00EA191B">
        <w:t>submissionSet</w:t>
      </w:r>
      <w:proofErr w:type="spellEnd"/>
      <w:r w:rsidRPr="00EA191B">
        <w:t xml:space="preserve"> type).</w:t>
      </w:r>
    </w:p>
    <w:p w14:paraId="191A160F" w14:textId="77777777" w:rsidR="002F69C5" w:rsidRPr="00EA191B" w:rsidRDefault="002F69C5" w:rsidP="002F69C5">
      <w:pPr>
        <w:pStyle w:val="Corpotesto"/>
        <w:rPr>
          <w:noProof w:val="0"/>
          <w:lang w:eastAsia="it-IT"/>
        </w:rPr>
      </w:pPr>
    </w:p>
    <w:p w14:paraId="18CD0529" w14:textId="77777777" w:rsidR="002F69C5" w:rsidRPr="00EA191B" w:rsidRDefault="002F69C5" w:rsidP="002F69C5">
      <w:pPr>
        <w:pStyle w:val="Corpotesto"/>
        <w:rPr>
          <w:noProof w:val="0"/>
        </w:rPr>
      </w:pPr>
      <w:r w:rsidRPr="00EA191B">
        <w:rPr>
          <w:noProof w:val="0"/>
          <w:lang w:eastAsia="it-IT"/>
        </w:rPr>
        <w:t xml:space="preserve">There shall be a single </w:t>
      </w:r>
      <w:proofErr w:type="spellStart"/>
      <w:r w:rsidRPr="00EA191B">
        <w:rPr>
          <w:i/>
          <w:noProof w:val="0"/>
          <w:lang w:eastAsia="it-IT"/>
        </w:rPr>
        <w:t>wsnt:Notify</w:t>
      </w:r>
      <w:proofErr w:type="spellEnd"/>
      <w:r w:rsidRPr="00EA191B">
        <w:rPr>
          <w:i/>
          <w:noProof w:val="0"/>
          <w:lang w:eastAsia="it-IT"/>
        </w:rPr>
        <w:t>/</w:t>
      </w:r>
      <w:proofErr w:type="spellStart"/>
      <w:r w:rsidRPr="00EA191B">
        <w:rPr>
          <w:i/>
          <w:noProof w:val="0"/>
          <w:lang w:eastAsia="it-IT"/>
        </w:rPr>
        <w:t>wsnt:NotificationMessage</w:t>
      </w:r>
      <w:proofErr w:type="spellEnd"/>
      <w:r w:rsidRPr="00EA191B">
        <w:rPr>
          <w:i/>
          <w:noProof w:val="0"/>
          <w:lang w:eastAsia="it-IT"/>
        </w:rPr>
        <w:t>/</w:t>
      </w:r>
      <w:proofErr w:type="spellStart"/>
      <w:r w:rsidRPr="00EA191B">
        <w:rPr>
          <w:i/>
          <w:noProof w:val="0"/>
          <w:lang w:eastAsia="it-IT"/>
        </w:rPr>
        <w:t>wsnt:Message</w:t>
      </w:r>
      <w:proofErr w:type="spellEnd"/>
      <w:r w:rsidRPr="00EA191B">
        <w:rPr>
          <w:noProof w:val="0"/>
          <w:lang w:eastAsia="it-IT"/>
        </w:rPr>
        <w:t xml:space="preserve"> element in this transaction. If multiple objects need to be represented in a single notification, the WS-</w:t>
      </w:r>
      <w:proofErr w:type="spellStart"/>
      <w:r w:rsidRPr="00EA191B">
        <w:rPr>
          <w:noProof w:val="0"/>
          <w:lang w:eastAsia="it-IT"/>
        </w:rPr>
        <w:t>BaseNotification</w:t>
      </w:r>
      <w:proofErr w:type="spellEnd"/>
      <w:r w:rsidRPr="00EA191B">
        <w:rPr>
          <w:noProof w:val="0"/>
          <w:lang w:eastAsia="it-IT"/>
        </w:rPr>
        <w:t xml:space="preserve"> standard allows this to be </w:t>
      </w:r>
      <w:r w:rsidRPr="00EA191B">
        <w:rPr>
          <w:noProof w:val="0"/>
        </w:rPr>
        <w:t>done.</w:t>
      </w:r>
    </w:p>
    <w:bookmarkEnd w:id="116"/>
    <w:p w14:paraId="4FDFA3D4" w14:textId="77777777" w:rsidR="002F69C5" w:rsidRPr="00EA191B" w:rsidRDefault="002F69C5" w:rsidP="00075C19">
      <w:pPr>
        <w:pStyle w:val="Corpotesto"/>
        <w:rPr>
          <w:noProof w:val="0"/>
        </w:rPr>
      </w:pPr>
    </w:p>
    <w:p w14:paraId="412FFCE2" w14:textId="77777777" w:rsidR="00A352D6" w:rsidRPr="006D1B5B" w:rsidRDefault="00A352D6" w:rsidP="006D1B5B">
      <w:pPr>
        <w:pStyle w:val="EditorInstructions"/>
        <w:rPr>
          <w:noProof w:val="0"/>
        </w:rPr>
      </w:pPr>
      <w:r w:rsidRPr="00EA191B">
        <w:rPr>
          <w:noProof w:val="0"/>
        </w:rPr>
        <w:t>Editor: Update Vol 2b Section 3.53.4.1.3 as follows</w:t>
      </w:r>
    </w:p>
    <w:p w14:paraId="69052EA9" w14:textId="77777777" w:rsidR="00A352D6" w:rsidRPr="00EA191B" w:rsidRDefault="00A352D6" w:rsidP="00A352D6">
      <w:pPr>
        <w:pStyle w:val="Titolo5"/>
        <w:numPr>
          <w:ilvl w:val="0"/>
          <w:numId w:val="0"/>
        </w:numPr>
        <w:rPr>
          <w:noProof w:val="0"/>
        </w:rPr>
      </w:pPr>
      <w:bookmarkStart w:id="117" w:name="_Toc231117738"/>
      <w:bookmarkStart w:id="118" w:name="_Toc363803059"/>
      <w:bookmarkStart w:id="119" w:name="_Toc486400061"/>
      <w:r w:rsidRPr="00EA191B">
        <w:rPr>
          <w:noProof w:val="0"/>
        </w:rPr>
        <w:lastRenderedPageBreak/>
        <w:t>3.53.4.1.3 Expected Actions</w:t>
      </w:r>
      <w:bookmarkEnd w:id="117"/>
      <w:bookmarkEnd w:id="118"/>
      <w:bookmarkEnd w:id="119"/>
    </w:p>
    <w:p w14:paraId="06DBEAF4" w14:textId="77777777" w:rsidR="00A352D6" w:rsidRPr="00EA191B" w:rsidRDefault="00A352D6" w:rsidP="00A352D6">
      <w:pPr>
        <w:pStyle w:val="Corpotesto"/>
        <w:rPr>
          <w:strike/>
          <w:noProof w:val="0"/>
          <w:szCs w:val="24"/>
        </w:rPr>
      </w:pPr>
      <w:r w:rsidRPr="00EA191B">
        <w:rPr>
          <w:noProof w:val="0"/>
        </w:rPr>
        <w:t xml:space="preserve">The Document Metadata Notification Recipient shall accept the Notify message. The Notify message shall be processed according to the configuration and business logic of the actor. Possibilities include conveying the notification information to other systems and/or users. </w:t>
      </w:r>
    </w:p>
    <w:p w14:paraId="3DD15926" w14:textId="65DDE2B7" w:rsidR="00A352D6" w:rsidRPr="00EA191B" w:rsidRDefault="00A352D6" w:rsidP="00CA3D92">
      <w:pPr>
        <w:pStyle w:val="Corpotesto"/>
        <w:rPr>
          <w:noProof w:val="0"/>
        </w:rPr>
      </w:pPr>
      <w:r w:rsidRPr="00EA191B">
        <w:rPr>
          <w:noProof w:val="0"/>
        </w:rPr>
        <w:t xml:space="preserve">The Document Metadata Notification Broker may send the filter conditions of the subscription, and/or the address </w:t>
      </w:r>
      <w:r w:rsidRPr="006D1B5B">
        <w:rPr>
          <w:noProof w:val="0"/>
        </w:rPr>
        <w:t xml:space="preserve">(either a logical identifier or a service address </w:t>
      </w:r>
      <w:proofErr w:type="spellStart"/>
      <w:r w:rsidRPr="006D1B5B">
        <w:rPr>
          <w:noProof w:val="0"/>
        </w:rPr>
        <w:t>url</w:t>
      </w:r>
      <w:proofErr w:type="spellEnd"/>
      <w:r w:rsidRPr="006D1B5B">
        <w:rPr>
          <w:noProof w:val="0"/>
        </w:rPr>
        <w:t>)</w:t>
      </w:r>
      <w:r w:rsidR="00491E68" w:rsidRPr="00EA191B">
        <w:rPr>
          <w:noProof w:val="0"/>
        </w:rPr>
        <w:t xml:space="preserve"> </w:t>
      </w:r>
      <w:r w:rsidRPr="00EA191B">
        <w:rPr>
          <w:noProof w:val="0"/>
        </w:rPr>
        <w:t>of the Notification Broker</w:t>
      </w:r>
      <w:r w:rsidR="009A30BA" w:rsidRPr="00EA191B">
        <w:rPr>
          <w:noProof w:val="0"/>
        </w:rPr>
        <w:t xml:space="preserve"> t</w:t>
      </w:r>
      <w:r w:rsidRPr="00EA191B">
        <w:rPr>
          <w:noProof w:val="0"/>
        </w:rPr>
        <w:t xml:space="preserve">hat produces the notification. Both of these alternatives increase certain security risks, their use should be determined by local policy for security and confidentiality. </w:t>
      </w:r>
    </w:p>
    <w:p w14:paraId="2355DDB9" w14:textId="77777777" w:rsidR="00A352D6" w:rsidRPr="00EA191B" w:rsidRDefault="00A352D6" w:rsidP="00A352D6">
      <w:pPr>
        <w:pStyle w:val="Corpotesto"/>
        <w:rPr>
          <w:b/>
          <w:noProof w:val="0"/>
          <w:u w:val="single"/>
        </w:rPr>
      </w:pPr>
      <w:r w:rsidRPr="00EA191B">
        <w:rPr>
          <w:b/>
          <w:noProof w:val="0"/>
          <w:u w:val="single"/>
        </w:rPr>
        <w:t xml:space="preserve">If the Document Metadata Notification Recipient is grouped with a Notification Pull Point, the notification received SHALL be stored in the related Pull Point resource. </w:t>
      </w:r>
    </w:p>
    <w:p w14:paraId="193F2BBC" w14:textId="77777777" w:rsidR="00A352D6" w:rsidRPr="00EA191B" w:rsidRDefault="00A352D6" w:rsidP="00075C19">
      <w:pPr>
        <w:pStyle w:val="Corpotesto"/>
        <w:rPr>
          <w:noProof w:val="0"/>
        </w:rPr>
      </w:pPr>
    </w:p>
    <w:p w14:paraId="35663A93" w14:textId="7835EAC0" w:rsidR="00535507" w:rsidRPr="00EA191B" w:rsidRDefault="00535507" w:rsidP="006C1CFC">
      <w:pPr>
        <w:pStyle w:val="EditorInstructions"/>
        <w:rPr>
          <w:noProof w:val="0"/>
        </w:rPr>
      </w:pPr>
      <w:r w:rsidRPr="00EA191B">
        <w:rPr>
          <w:noProof w:val="0"/>
        </w:rPr>
        <w:t xml:space="preserve">Editor: add </w:t>
      </w:r>
      <w:r w:rsidR="00A873FD" w:rsidRPr="00EA191B">
        <w:rPr>
          <w:noProof w:val="0"/>
        </w:rPr>
        <w:t>Section</w:t>
      </w:r>
      <w:r w:rsidRPr="00EA191B">
        <w:rPr>
          <w:noProof w:val="0"/>
        </w:rPr>
        <w:t xml:space="preserve"> 3.53.4.1.4.4  </w:t>
      </w:r>
    </w:p>
    <w:p w14:paraId="36D421BA" w14:textId="77777777" w:rsidR="002F69C5" w:rsidRPr="00EA191B" w:rsidRDefault="002F69C5" w:rsidP="002F69C5">
      <w:pPr>
        <w:pStyle w:val="Titolo6"/>
        <w:numPr>
          <w:ilvl w:val="0"/>
          <w:numId w:val="0"/>
        </w:numPr>
        <w:rPr>
          <w:noProof w:val="0"/>
        </w:rPr>
      </w:pPr>
      <w:bookmarkStart w:id="120" w:name="_Toc363803064"/>
      <w:bookmarkStart w:id="121" w:name="_Toc486400062"/>
      <w:r w:rsidRPr="00EA191B">
        <w:rPr>
          <w:noProof w:val="0"/>
        </w:rPr>
        <w:t>3.53.4.1.4.4 Folder Notification Example (</w:t>
      </w:r>
      <w:proofErr w:type="spellStart"/>
      <w:r w:rsidRPr="00EA191B">
        <w:rPr>
          <w:noProof w:val="0"/>
        </w:rPr>
        <w:t>ihe:FolderMetadata</w:t>
      </w:r>
      <w:proofErr w:type="spellEnd"/>
      <w:r w:rsidRPr="00EA191B">
        <w:rPr>
          <w:noProof w:val="0"/>
        </w:rPr>
        <w:t>)</w:t>
      </w:r>
      <w:bookmarkEnd w:id="120"/>
      <w:bookmarkEnd w:id="121"/>
    </w:p>
    <w:p w14:paraId="031EBA4F" w14:textId="77777777" w:rsidR="002F69C5" w:rsidRPr="00EA191B" w:rsidRDefault="002F69C5" w:rsidP="002F69C5">
      <w:pPr>
        <w:pStyle w:val="Corpotesto"/>
        <w:rPr>
          <w:noProof w:val="0"/>
        </w:rPr>
      </w:pPr>
    </w:p>
    <w:p w14:paraId="4CDE2517" w14:textId="1455FC80" w:rsidR="002F69C5" w:rsidRPr="00EA191B" w:rsidRDefault="002F69C5" w:rsidP="002F69C5">
      <w:pPr>
        <w:pStyle w:val="PreformattatoHTML"/>
        <w:pBdr>
          <w:top w:val="single" w:sz="4" w:space="1" w:color="auto"/>
          <w:left w:val="single" w:sz="4" w:space="4" w:color="auto"/>
          <w:bottom w:val="single" w:sz="4" w:space="1" w:color="auto"/>
          <w:right w:val="single" w:sz="4" w:space="4" w:color="auto"/>
        </w:pBdr>
        <w:rPr>
          <w:noProof w:val="0"/>
        </w:rPr>
      </w:pPr>
      <w:r w:rsidRPr="00EA191B">
        <w:rPr>
          <w:noProof w:val="0"/>
          <w:sz w:val="16"/>
          <w:szCs w:val="16"/>
        </w:rPr>
        <w:t>&lt;?xml version="1.0" encoding="UTF-8"?&gt;</w:t>
      </w:r>
      <w:r w:rsidRPr="00EA191B">
        <w:rPr>
          <w:noProof w:val="0"/>
          <w:sz w:val="16"/>
          <w:szCs w:val="16"/>
        </w:rPr>
        <w:br/>
        <w:t>&lt;</w:t>
      </w:r>
      <w:proofErr w:type="spellStart"/>
      <w:r w:rsidRPr="00EA191B">
        <w:rPr>
          <w:noProof w:val="0"/>
          <w:sz w:val="16"/>
          <w:szCs w:val="16"/>
        </w:rPr>
        <w:t>s:Envelope</w:t>
      </w:r>
      <w:proofErr w:type="spellEnd"/>
      <w:r w:rsidRPr="00EA191B">
        <w:rPr>
          <w:noProof w:val="0"/>
          <w:sz w:val="16"/>
          <w:szCs w:val="16"/>
        </w:rPr>
        <w:t xml:space="preserve"> </w:t>
      </w:r>
      <w:proofErr w:type="spellStart"/>
      <w:r w:rsidRPr="00EA191B">
        <w:rPr>
          <w:noProof w:val="0"/>
          <w:sz w:val="16"/>
          <w:szCs w:val="16"/>
        </w:rPr>
        <w:t>xmlns:s</w:t>
      </w:r>
      <w:proofErr w:type="spellEnd"/>
      <w:r w:rsidRPr="00EA191B">
        <w:rPr>
          <w:noProof w:val="0"/>
          <w:sz w:val="16"/>
          <w:szCs w:val="16"/>
        </w:rPr>
        <w:t>="http://www.w3.org/2003/05/soap-envelope"</w:t>
      </w:r>
      <w:r w:rsidRPr="00EA191B">
        <w:rPr>
          <w:noProof w:val="0"/>
          <w:sz w:val="16"/>
          <w:szCs w:val="16"/>
        </w:rPr>
        <w:br/>
        <w:t xml:space="preserve">    </w:t>
      </w:r>
      <w:proofErr w:type="spellStart"/>
      <w:r w:rsidRPr="00EA191B">
        <w:rPr>
          <w:noProof w:val="0"/>
          <w:sz w:val="16"/>
          <w:szCs w:val="16"/>
        </w:rPr>
        <w:t>xmlns:a</w:t>
      </w:r>
      <w:proofErr w:type="spellEnd"/>
      <w:r w:rsidRPr="00EA191B">
        <w:rPr>
          <w:noProof w:val="0"/>
          <w:sz w:val="16"/>
          <w:szCs w:val="16"/>
        </w:rPr>
        <w:t>="http://www.w3.org/2005/08/addressing"</w:t>
      </w:r>
      <w:r w:rsidRPr="00EA191B">
        <w:rPr>
          <w:noProof w:val="0"/>
          <w:sz w:val="16"/>
          <w:szCs w:val="16"/>
        </w:rPr>
        <w:br/>
        <w:t xml:space="preserve">    </w:t>
      </w:r>
      <w:proofErr w:type="spellStart"/>
      <w:r w:rsidRPr="00EA191B">
        <w:rPr>
          <w:noProof w:val="0"/>
          <w:sz w:val="16"/>
          <w:szCs w:val="16"/>
        </w:rPr>
        <w:t>xmlns:xsi</w:t>
      </w:r>
      <w:proofErr w:type="spellEnd"/>
      <w:r w:rsidRPr="00EA191B">
        <w:rPr>
          <w:noProof w:val="0"/>
          <w:sz w:val="16"/>
          <w:szCs w:val="16"/>
        </w:rPr>
        <w:t>="http://www.w3.org/2001/XMLSchema-instance"</w:t>
      </w:r>
      <w:r w:rsidRPr="00EA191B">
        <w:rPr>
          <w:noProof w:val="0"/>
          <w:sz w:val="16"/>
          <w:szCs w:val="16"/>
        </w:rPr>
        <w:br/>
        <w:t xml:space="preserve">    </w:t>
      </w:r>
      <w:proofErr w:type="spellStart"/>
      <w:r w:rsidRPr="00EA191B">
        <w:rPr>
          <w:noProof w:val="0"/>
          <w:sz w:val="16"/>
          <w:szCs w:val="16"/>
        </w:rPr>
        <w:t>xmlns:wsnt</w:t>
      </w:r>
      <w:proofErr w:type="spellEnd"/>
      <w:r w:rsidRPr="00EA191B">
        <w:rPr>
          <w:noProof w:val="0"/>
          <w:sz w:val="16"/>
          <w:szCs w:val="16"/>
        </w:rPr>
        <w:t>="http://docs.oasis-open.org/</w:t>
      </w:r>
      <w:proofErr w:type="spellStart"/>
      <w:r w:rsidRPr="00EA191B">
        <w:rPr>
          <w:noProof w:val="0"/>
          <w:sz w:val="16"/>
          <w:szCs w:val="16"/>
        </w:rPr>
        <w:t>wsn</w:t>
      </w:r>
      <w:proofErr w:type="spellEnd"/>
      <w:r w:rsidRPr="00EA191B">
        <w:rPr>
          <w:noProof w:val="0"/>
          <w:sz w:val="16"/>
          <w:szCs w:val="16"/>
        </w:rPr>
        <w:t>/b-2"</w:t>
      </w:r>
      <w:r w:rsidRPr="00EA191B">
        <w:rPr>
          <w:noProof w:val="0"/>
          <w:sz w:val="16"/>
          <w:szCs w:val="16"/>
        </w:rPr>
        <w:br/>
        <w:t xml:space="preserve">    </w:t>
      </w:r>
      <w:proofErr w:type="spellStart"/>
      <w:r w:rsidRPr="00EA191B">
        <w:rPr>
          <w:noProof w:val="0"/>
          <w:sz w:val="16"/>
          <w:szCs w:val="16"/>
        </w:rPr>
        <w:t>xmlns:lcm</w:t>
      </w:r>
      <w:proofErr w:type="spellEnd"/>
      <w:r w:rsidRPr="00EA191B">
        <w:rPr>
          <w:noProof w:val="0"/>
          <w:sz w:val="16"/>
          <w:szCs w:val="16"/>
        </w:rPr>
        <w:t>="urn:oasis:names:tc:ebxml-regrep:xsd:lcm:3.0"</w:t>
      </w:r>
      <w:r w:rsidRPr="00EA191B">
        <w:rPr>
          <w:noProof w:val="0"/>
          <w:sz w:val="16"/>
          <w:szCs w:val="16"/>
        </w:rPr>
        <w:br/>
        <w:t xml:space="preserve">    </w:t>
      </w:r>
      <w:proofErr w:type="spellStart"/>
      <w:r w:rsidRPr="00EA191B">
        <w:rPr>
          <w:noProof w:val="0"/>
          <w:sz w:val="16"/>
          <w:szCs w:val="16"/>
        </w:rPr>
        <w:t>xmlns:rim</w:t>
      </w:r>
      <w:proofErr w:type="spellEnd"/>
      <w:r w:rsidRPr="00EA191B">
        <w:rPr>
          <w:noProof w:val="0"/>
          <w:sz w:val="16"/>
          <w:szCs w:val="16"/>
        </w:rPr>
        <w:t xml:space="preserve">="urn:oasis:names:tc:ebxml-regrep:xsd:rim:3.0" </w:t>
      </w:r>
      <w:r w:rsidRPr="00EA191B">
        <w:rPr>
          <w:noProof w:val="0"/>
          <w:sz w:val="16"/>
          <w:szCs w:val="16"/>
        </w:rPr>
        <w:br/>
        <w:t xml:space="preserve">    </w:t>
      </w:r>
      <w:proofErr w:type="spellStart"/>
      <w:r w:rsidRPr="00EA191B">
        <w:rPr>
          <w:noProof w:val="0"/>
          <w:sz w:val="16"/>
          <w:szCs w:val="16"/>
        </w:rPr>
        <w:t>xsi:schemaLocation</w:t>
      </w:r>
      <w:proofErr w:type="spellEnd"/>
      <w:r w:rsidRPr="00EA191B">
        <w:rPr>
          <w:noProof w:val="0"/>
          <w:sz w:val="16"/>
          <w:szCs w:val="16"/>
        </w:rPr>
        <w:t>="http://www.w3.org/2003/05/soap-envelope http://www.w3.org/2003/05/soap-envelope http://www.w3.org/2005/08/addressing http://www.w3.org/2005/08/addressing/ws-addr.xsd http://docs.oasis-open.org/wsn/b-2 http://docs.oasis-open.org/wsn/b-2.xsd  urn:oasis:names:tc:ebxml-regrep:xsd:rim:3.0 ../schema/</w:t>
      </w:r>
      <w:proofErr w:type="spellStart"/>
      <w:r w:rsidRPr="00EA191B">
        <w:rPr>
          <w:noProof w:val="0"/>
          <w:sz w:val="16"/>
          <w:szCs w:val="16"/>
        </w:rPr>
        <w:t>ebRS</w:t>
      </w:r>
      <w:proofErr w:type="spellEnd"/>
      <w:r w:rsidRPr="00EA191B">
        <w:rPr>
          <w:noProof w:val="0"/>
          <w:sz w:val="16"/>
          <w:szCs w:val="16"/>
        </w:rPr>
        <w:t>/rim.xsd" urn:oasis:names:tc:ebxml-regrep:xsd:lcm:3.0 ../schema/</w:t>
      </w:r>
      <w:proofErr w:type="spellStart"/>
      <w:r w:rsidRPr="00EA191B">
        <w:rPr>
          <w:noProof w:val="0"/>
          <w:sz w:val="16"/>
          <w:szCs w:val="16"/>
        </w:rPr>
        <w:t>ebRS</w:t>
      </w:r>
      <w:proofErr w:type="spellEnd"/>
      <w:r w:rsidRPr="00EA191B">
        <w:rPr>
          <w:noProof w:val="0"/>
          <w:sz w:val="16"/>
          <w:szCs w:val="16"/>
        </w:rPr>
        <w:t>/lcm.xsd"&gt;</w:t>
      </w:r>
      <w:r w:rsidRPr="00EA191B">
        <w:rPr>
          <w:noProof w:val="0"/>
          <w:sz w:val="16"/>
          <w:szCs w:val="16"/>
        </w:rPr>
        <w:br/>
        <w:t xml:space="preserve">    &lt;</w:t>
      </w:r>
      <w:proofErr w:type="spellStart"/>
      <w:r w:rsidRPr="00EA191B">
        <w:rPr>
          <w:noProof w:val="0"/>
          <w:sz w:val="16"/>
          <w:szCs w:val="16"/>
        </w:rPr>
        <w:t>s:Header</w:t>
      </w:r>
      <w:proofErr w:type="spellEnd"/>
      <w:r w:rsidRPr="00EA191B">
        <w:rPr>
          <w:noProof w:val="0"/>
          <w:sz w:val="16"/>
          <w:szCs w:val="16"/>
        </w:rPr>
        <w:t>&gt;</w:t>
      </w:r>
      <w:r w:rsidRPr="00EA191B">
        <w:rPr>
          <w:noProof w:val="0"/>
          <w:sz w:val="16"/>
          <w:szCs w:val="16"/>
        </w:rPr>
        <w:br/>
        <w:t xml:space="preserve">        &lt;a:Action&gt;http://docs.oasis-open.org/wsn/bw-2/NotificationConsumer/Notify&lt;/a:Action&gt;</w:t>
      </w:r>
      <w:r w:rsidRPr="00EA191B">
        <w:rPr>
          <w:noProof w:val="0"/>
          <w:sz w:val="16"/>
          <w:szCs w:val="16"/>
        </w:rPr>
        <w:br/>
        <w:t xml:space="preserve">        &lt;</w:t>
      </w:r>
      <w:proofErr w:type="spellStart"/>
      <w:r w:rsidRPr="00EA191B">
        <w:rPr>
          <w:noProof w:val="0"/>
          <w:sz w:val="16"/>
          <w:szCs w:val="16"/>
        </w:rPr>
        <w:t>a:MessageID</w:t>
      </w:r>
      <w:proofErr w:type="spellEnd"/>
      <w:r w:rsidRPr="00EA191B">
        <w:rPr>
          <w:noProof w:val="0"/>
          <w:sz w:val="16"/>
          <w:szCs w:val="16"/>
        </w:rPr>
        <w:t>&gt;382dcdca-8e87-9fdf-8446-48fd83bca93b&lt;/</w:t>
      </w:r>
      <w:proofErr w:type="spellStart"/>
      <w:r w:rsidRPr="00EA191B">
        <w:rPr>
          <w:noProof w:val="0"/>
          <w:sz w:val="16"/>
          <w:szCs w:val="16"/>
        </w:rPr>
        <w:t>a:MessageID</w:t>
      </w:r>
      <w:proofErr w:type="spellEnd"/>
      <w:r w:rsidRPr="00EA191B">
        <w:rPr>
          <w:noProof w:val="0"/>
          <w:sz w:val="16"/>
          <w:szCs w:val="16"/>
        </w:rPr>
        <w:t>&gt;</w:t>
      </w:r>
      <w:r w:rsidRPr="00EA191B">
        <w:rPr>
          <w:noProof w:val="0"/>
          <w:sz w:val="16"/>
          <w:szCs w:val="16"/>
        </w:rPr>
        <w:br/>
        <w:t xml:space="preserve">        &lt;a:To&gt;https://NotificationRecipientServer/xdsBnotification&lt;/a:To&gt;</w:t>
      </w:r>
      <w:r w:rsidRPr="00EA191B">
        <w:rPr>
          <w:noProof w:val="0"/>
          <w:sz w:val="16"/>
          <w:szCs w:val="16"/>
        </w:rPr>
        <w:br/>
        <w:t xml:space="preserve">    &lt;/</w:t>
      </w:r>
      <w:proofErr w:type="spellStart"/>
      <w:r w:rsidRPr="00EA191B">
        <w:rPr>
          <w:noProof w:val="0"/>
          <w:sz w:val="16"/>
          <w:szCs w:val="16"/>
        </w:rPr>
        <w:t>s:Header</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s:Body</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wsnt:Notify</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wsnt:NotificationMessage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wsnt:SubscriptionReference</w:t>
      </w:r>
      <w:proofErr w:type="spellEnd"/>
      <w:r w:rsidRPr="00EA191B">
        <w:rPr>
          <w:noProof w:val="0"/>
          <w:sz w:val="16"/>
          <w:szCs w:val="16"/>
        </w:rPr>
        <w:t>&gt;</w:t>
      </w:r>
      <w:r w:rsidRPr="00EA191B">
        <w:rPr>
          <w:noProof w:val="0"/>
          <w:sz w:val="16"/>
          <w:szCs w:val="16"/>
        </w:rPr>
        <w:br/>
        <w:t xml:space="preserve">                    &lt;a:Address&gt;https://NotificationBrokerServer/Subscription/382dcdc7-8e84-9fdc-8443-48fd83bca938&lt;/a:Address&gt;</w:t>
      </w:r>
      <w:r w:rsidRPr="00EA191B">
        <w:rPr>
          <w:noProof w:val="0"/>
          <w:sz w:val="16"/>
          <w:szCs w:val="16"/>
        </w:rPr>
        <w:br/>
        <w:t xml:space="preserve">                &lt;/</w:t>
      </w:r>
      <w:proofErr w:type="spellStart"/>
      <w:r w:rsidRPr="00EA191B">
        <w:rPr>
          <w:noProof w:val="0"/>
          <w:sz w:val="16"/>
          <w:szCs w:val="16"/>
        </w:rPr>
        <w:t>wsnt:SubscriptionReference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wsnt:Topic</w:t>
      </w:r>
      <w:proofErr w:type="spellEnd"/>
      <w:r w:rsidRPr="00EA191B">
        <w:rPr>
          <w:noProof w:val="0"/>
          <w:sz w:val="16"/>
          <w:szCs w:val="16"/>
        </w:rPr>
        <w:t xml:space="preserve"> Dialect="http://docs.oasis-open.org/wsn/t-1/TopicExpression/Simple"</w:t>
      </w:r>
      <w:r w:rsidRPr="00EA191B">
        <w:rPr>
          <w:noProof w:val="0"/>
          <w:sz w:val="16"/>
          <w:szCs w:val="16"/>
        </w:rPr>
        <w:br/>
        <w:t xml:space="preserve">                    &gt;</w:t>
      </w:r>
      <w:proofErr w:type="spellStart"/>
      <w:r w:rsidRPr="00EA191B">
        <w:rPr>
          <w:noProof w:val="0"/>
          <w:sz w:val="16"/>
          <w:szCs w:val="16"/>
        </w:rPr>
        <w:t>ihe:FolderMetadata</w:t>
      </w:r>
      <w:proofErr w:type="spellEnd"/>
      <w:r w:rsidRPr="00EA191B">
        <w:rPr>
          <w:noProof w:val="0"/>
          <w:sz w:val="16"/>
          <w:szCs w:val="16"/>
        </w:rPr>
        <w:t>&lt;/</w:t>
      </w:r>
      <w:proofErr w:type="spellStart"/>
      <w:r w:rsidRPr="00EA191B">
        <w:rPr>
          <w:noProof w:val="0"/>
          <w:sz w:val="16"/>
          <w:szCs w:val="16"/>
        </w:rPr>
        <w:t>wsnt:Topic</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wsnt:ProducerReference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a:Address</w:t>
      </w:r>
      <w:proofErr w:type="spellEnd"/>
      <w:r w:rsidRPr="00EA191B">
        <w:rPr>
          <w:noProof w:val="0"/>
          <w:sz w:val="16"/>
          <w:szCs w:val="16"/>
        </w:rPr>
        <w:t>&gt;https://ProducerReference&lt;/a:Address&gt;</w:t>
      </w:r>
      <w:r w:rsidRPr="00EA191B">
        <w:rPr>
          <w:noProof w:val="0"/>
          <w:sz w:val="16"/>
          <w:szCs w:val="16"/>
        </w:rPr>
        <w:br/>
        <w:t xml:space="preserve">                &lt;/</w:t>
      </w:r>
      <w:proofErr w:type="spellStart"/>
      <w:r w:rsidRPr="00EA191B">
        <w:rPr>
          <w:noProof w:val="0"/>
          <w:sz w:val="16"/>
          <w:szCs w:val="16"/>
        </w:rPr>
        <w:t>wsnt:ProducerReference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wsnt:Message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lcm:SubmitObjectsRequest</w:t>
      </w:r>
      <w:proofErr w:type="spellEnd"/>
      <w:r w:rsidRPr="00EA191B">
        <w:rPr>
          <w:noProof w:val="0"/>
          <w:sz w:val="16"/>
          <w:szCs w:val="16"/>
        </w:rPr>
        <w:br/>
        <w:t xml:space="preserve">                        </w:t>
      </w:r>
      <w:proofErr w:type="spellStart"/>
      <w:r w:rsidRPr="00EA191B">
        <w:rPr>
          <w:noProof w:val="0"/>
          <w:sz w:val="16"/>
          <w:szCs w:val="16"/>
        </w:rPr>
        <w:t>xsi:schemaLocation</w:t>
      </w:r>
      <w:proofErr w:type="spellEnd"/>
      <w:r w:rsidRPr="00EA191B">
        <w:rPr>
          <w:noProof w:val="0"/>
          <w:sz w:val="16"/>
          <w:szCs w:val="16"/>
        </w:rPr>
        <w:t>="urn:oasis:names:tc:ebxml-regrep:xsd:lcm:3.0 ../../schema/</w:t>
      </w:r>
      <w:proofErr w:type="spellStart"/>
      <w:r w:rsidRPr="00EA191B">
        <w:rPr>
          <w:noProof w:val="0"/>
          <w:sz w:val="16"/>
          <w:szCs w:val="16"/>
        </w:rPr>
        <w:t>ebRS</w:t>
      </w:r>
      <w:proofErr w:type="spellEnd"/>
      <w:r w:rsidRPr="00EA191B">
        <w:rPr>
          <w:noProof w:val="0"/>
          <w:sz w:val="16"/>
          <w:szCs w:val="16"/>
        </w:rPr>
        <w:t>/lcm.xsd"</w:t>
      </w:r>
      <w:r w:rsidRPr="00EA191B">
        <w:rPr>
          <w:noProof w:val="0"/>
          <w:sz w:val="16"/>
          <w:szCs w:val="16"/>
        </w:rPr>
        <w:br/>
        <w:t xml:space="preserve">                        </w:t>
      </w:r>
      <w:proofErr w:type="spellStart"/>
      <w:r w:rsidRPr="00EA191B">
        <w:rPr>
          <w:noProof w:val="0"/>
          <w:sz w:val="16"/>
          <w:szCs w:val="16"/>
        </w:rPr>
        <w:t>xmlns:lcm</w:t>
      </w:r>
      <w:proofErr w:type="spellEnd"/>
      <w:r w:rsidRPr="00EA191B">
        <w:rPr>
          <w:noProof w:val="0"/>
          <w:sz w:val="16"/>
          <w:szCs w:val="16"/>
        </w:rPr>
        <w:t>="urn:oasis:names:tc:ebxml-regrep:xsd:lcm:3.0"</w:t>
      </w:r>
      <w:r w:rsidRPr="00EA191B">
        <w:rPr>
          <w:noProof w:val="0"/>
          <w:sz w:val="16"/>
          <w:szCs w:val="16"/>
        </w:rPr>
        <w:br/>
        <w:t xml:space="preserve">                        </w:t>
      </w:r>
      <w:proofErr w:type="spellStart"/>
      <w:r w:rsidRPr="00EA191B">
        <w:rPr>
          <w:noProof w:val="0"/>
          <w:sz w:val="16"/>
          <w:szCs w:val="16"/>
        </w:rPr>
        <w:t>xmlns:xsi</w:t>
      </w:r>
      <w:proofErr w:type="spellEnd"/>
      <w:r w:rsidRPr="00EA191B">
        <w:rPr>
          <w:noProof w:val="0"/>
          <w:sz w:val="16"/>
          <w:szCs w:val="16"/>
        </w:rPr>
        <w:t>="http://www.w3.org/2001/XMLSchema-instance"</w:t>
      </w:r>
      <w:r w:rsidRPr="00EA191B">
        <w:rPr>
          <w:noProof w:val="0"/>
          <w:sz w:val="16"/>
          <w:szCs w:val="16"/>
        </w:rPr>
        <w:br/>
        <w:t xml:space="preserve">                        </w:t>
      </w:r>
      <w:proofErr w:type="spellStart"/>
      <w:r w:rsidRPr="00EA191B">
        <w:rPr>
          <w:noProof w:val="0"/>
          <w:sz w:val="16"/>
          <w:szCs w:val="16"/>
        </w:rPr>
        <w:t>xmlns:rim</w:t>
      </w:r>
      <w:proofErr w:type="spellEnd"/>
      <w:r w:rsidRPr="00EA191B">
        <w:rPr>
          <w:noProof w:val="0"/>
          <w:sz w:val="16"/>
          <w:szCs w:val="16"/>
        </w:rPr>
        <w:t>="urn:oasis:names:tc:ebxml-regrep:xsd:rim:3.0"</w:t>
      </w:r>
      <w:r w:rsidRPr="00EA191B">
        <w:rPr>
          <w:noProof w:val="0"/>
          <w:sz w:val="16"/>
          <w:szCs w:val="16"/>
        </w:rPr>
        <w:br/>
        <w:t xml:space="preserve">                        </w:t>
      </w:r>
      <w:proofErr w:type="spellStart"/>
      <w:r w:rsidRPr="00EA191B">
        <w:rPr>
          <w:noProof w:val="0"/>
          <w:sz w:val="16"/>
          <w:szCs w:val="16"/>
        </w:rPr>
        <w:t>xmlns:rs</w:t>
      </w:r>
      <w:proofErr w:type="spellEnd"/>
      <w:r w:rsidRPr="00EA191B">
        <w:rPr>
          <w:noProof w:val="0"/>
          <w:sz w:val="16"/>
          <w:szCs w:val="16"/>
        </w:rPr>
        <w:t>="urn:oasis:names:tc:ebxml-regrep:xsd:rs:3.0"&gt;</w:t>
      </w:r>
      <w:r w:rsidRPr="00EA191B">
        <w:rPr>
          <w:noProof w:val="0"/>
          <w:sz w:val="16"/>
          <w:szCs w:val="16"/>
        </w:rPr>
        <w:br/>
        <w:t xml:space="preserve">                        &lt;</w:t>
      </w:r>
      <w:proofErr w:type="spellStart"/>
      <w:r w:rsidRPr="00EA191B">
        <w:rPr>
          <w:noProof w:val="0"/>
          <w:sz w:val="16"/>
          <w:szCs w:val="16"/>
        </w:rPr>
        <w:t>rim:RegistryObjectList</w:t>
      </w:r>
      <w:proofErr w:type="spellEnd"/>
      <w:r w:rsidRPr="00EA191B">
        <w:rPr>
          <w:noProof w:val="0"/>
          <w:sz w:val="16"/>
          <w:szCs w:val="16"/>
        </w:rPr>
        <w:t>&gt;</w:t>
      </w:r>
      <w:r w:rsidRPr="00EA191B">
        <w:rPr>
          <w:noProof w:val="0"/>
          <w:sz w:val="16"/>
          <w:szCs w:val="16"/>
        </w:rPr>
        <w:br/>
      </w:r>
      <w:r w:rsidRPr="00EA191B">
        <w:rPr>
          <w:noProof w:val="0"/>
          <w:sz w:val="16"/>
          <w:szCs w:val="16"/>
        </w:rPr>
        <w:lastRenderedPageBreak/>
        <w:t xml:space="preserve">                            &lt;</w:t>
      </w:r>
      <w:proofErr w:type="spellStart"/>
      <w:r w:rsidRPr="00EA191B">
        <w:rPr>
          <w:noProof w:val="0"/>
          <w:sz w:val="16"/>
          <w:szCs w:val="16"/>
        </w:rPr>
        <w:t>rim:RegistryPackage</w:t>
      </w:r>
      <w:proofErr w:type="spellEnd"/>
      <w:r w:rsidRPr="00EA191B">
        <w:rPr>
          <w:noProof w:val="0"/>
          <w:sz w:val="16"/>
          <w:szCs w:val="16"/>
        </w:rPr>
        <w:t xml:space="preserve"> id="Folder01"&gt;</w:t>
      </w:r>
      <w:r w:rsidRPr="00EA191B">
        <w:rPr>
          <w:noProof w:val="0"/>
          <w:sz w:val="16"/>
          <w:szCs w:val="16"/>
        </w:rPr>
        <w:br/>
        <w:t xml:space="preserve">                                </w:t>
      </w:r>
      <w:r w:rsidRPr="00EA191B">
        <w:rPr>
          <w:noProof w:val="0"/>
          <w:sz w:val="16"/>
          <w:szCs w:val="16"/>
        </w:rPr>
        <w:br/>
        <w:t xml:space="preserve">                                &lt;!-- here all the Folder metadata --&gt;</w:t>
      </w:r>
      <w:r w:rsidRPr="00EA191B">
        <w:rPr>
          <w:noProof w:val="0"/>
          <w:sz w:val="16"/>
          <w:szCs w:val="16"/>
        </w:rPr>
        <w:br/>
        <w:t xml:space="preserve">                                    </w:t>
      </w:r>
      <w:r w:rsidRPr="00EA191B">
        <w:rPr>
          <w:noProof w:val="0"/>
          <w:sz w:val="16"/>
          <w:szCs w:val="16"/>
        </w:rPr>
        <w:br/>
        <w:t xml:space="preserve">                            &lt;/</w:t>
      </w:r>
      <w:proofErr w:type="spellStart"/>
      <w:r w:rsidRPr="00EA191B">
        <w:rPr>
          <w:noProof w:val="0"/>
          <w:sz w:val="16"/>
          <w:szCs w:val="16"/>
        </w:rPr>
        <w:t>rim:RegistryPackage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rim:Classification</w:t>
      </w:r>
      <w:proofErr w:type="spellEnd"/>
      <w:r w:rsidRPr="00EA191B">
        <w:rPr>
          <w:noProof w:val="0"/>
          <w:sz w:val="16"/>
          <w:szCs w:val="16"/>
        </w:rPr>
        <w:t xml:space="preserve"> id="</w:t>
      </w:r>
      <w:proofErr w:type="spellStart"/>
      <w:r w:rsidRPr="00EA191B">
        <w:rPr>
          <w:noProof w:val="0"/>
          <w:sz w:val="16"/>
          <w:szCs w:val="16"/>
        </w:rPr>
        <w:t>Fol</w:t>
      </w:r>
      <w:proofErr w:type="spellEnd"/>
      <w:r w:rsidRPr="00EA191B">
        <w:rPr>
          <w:noProof w:val="0"/>
          <w:sz w:val="16"/>
          <w:szCs w:val="16"/>
        </w:rPr>
        <w:t xml:space="preserve">" </w:t>
      </w:r>
      <w:proofErr w:type="spellStart"/>
      <w:r w:rsidRPr="00EA191B">
        <w:rPr>
          <w:noProof w:val="0"/>
          <w:sz w:val="16"/>
          <w:szCs w:val="16"/>
        </w:rPr>
        <w:t>classifiedObject</w:t>
      </w:r>
      <w:proofErr w:type="spellEnd"/>
      <w:r w:rsidRPr="00EA191B">
        <w:rPr>
          <w:noProof w:val="0"/>
          <w:sz w:val="16"/>
          <w:szCs w:val="16"/>
        </w:rPr>
        <w:t>="Folder01"</w:t>
      </w:r>
      <w:r w:rsidRPr="00EA191B">
        <w:rPr>
          <w:noProof w:val="0"/>
          <w:sz w:val="16"/>
          <w:szCs w:val="16"/>
        </w:rPr>
        <w:br/>
        <w:t xml:space="preserve">                                classificationNode="urn:uuid:d9d542f3-6cc4-48b6-8870-ea235fbc94c2"/&gt;</w:t>
      </w:r>
      <w:r w:rsidRPr="00EA191B">
        <w:rPr>
          <w:noProof w:val="0"/>
          <w:sz w:val="16"/>
          <w:szCs w:val="16"/>
        </w:rPr>
        <w:br/>
        <w:t xml:space="preserve">                        &lt;/</w:t>
      </w:r>
      <w:proofErr w:type="spellStart"/>
      <w:r w:rsidRPr="00EA191B">
        <w:rPr>
          <w:noProof w:val="0"/>
          <w:sz w:val="16"/>
          <w:szCs w:val="16"/>
        </w:rPr>
        <w:t>rim:RegistryObjectList</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lcm:SubmitObjectsRequest</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wsnt:Message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wsnt:NotificationMessage</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wsnt:Notify</w:t>
      </w:r>
      <w:proofErr w:type="spellEnd"/>
      <w:r w:rsidRPr="00EA191B">
        <w:rPr>
          <w:noProof w:val="0"/>
          <w:sz w:val="16"/>
          <w:szCs w:val="16"/>
        </w:rPr>
        <w:t>&gt;</w:t>
      </w:r>
      <w:r w:rsidRPr="00EA191B">
        <w:rPr>
          <w:noProof w:val="0"/>
          <w:sz w:val="16"/>
          <w:szCs w:val="16"/>
        </w:rPr>
        <w:br/>
        <w:t xml:space="preserve">    &lt;/</w:t>
      </w:r>
      <w:proofErr w:type="spellStart"/>
      <w:r w:rsidRPr="00EA191B">
        <w:rPr>
          <w:noProof w:val="0"/>
          <w:sz w:val="16"/>
          <w:szCs w:val="16"/>
        </w:rPr>
        <w:t>s:Body</w:t>
      </w:r>
      <w:proofErr w:type="spellEnd"/>
      <w:r w:rsidRPr="00EA191B">
        <w:rPr>
          <w:noProof w:val="0"/>
          <w:sz w:val="16"/>
          <w:szCs w:val="16"/>
        </w:rPr>
        <w:t>&gt;</w:t>
      </w:r>
      <w:r w:rsidRPr="00EA191B">
        <w:rPr>
          <w:noProof w:val="0"/>
          <w:sz w:val="16"/>
          <w:szCs w:val="16"/>
        </w:rPr>
        <w:br/>
        <w:t>&lt;/</w:t>
      </w:r>
      <w:proofErr w:type="spellStart"/>
      <w:r w:rsidRPr="00EA191B">
        <w:rPr>
          <w:noProof w:val="0"/>
          <w:sz w:val="16"/>
          <w:szCs w:val="16"/>
        </w:rPr>
        <w:t>s:Envelope</w:t>
      </w:r>
      <w:proofErr w:type="spellEnd"/>
      <w:r w:rsidRPr="00EA191B">
        <w:rPr>
          <w:noProof w:val="0"/>
          <w:sz w:val="16"/>
          <w:szCs w:val="16"/>
        </w:rPr>
        <w:t>&gt;</w:t>
      </w:r>
      <w:r w:rsidRPr="00EA191B">
        <w:rPr>
          <w:noProof w:val="0"/>
          <w:sz w:val="16"/>
          <w:szCs w:val="16"/>
        </w:rPr>
        <w:br/>
      </w:r>
    </w:p>
    <w:p w14:paraId="519CEDFB" w14:textId="77777777" w:rsidR="002F69C5" w:rsidRPr="00EA191B" w:rsidRDefault="002F69C5" w:rsidP="00075C19">
      <w:pPr>
        <w:pStyle w:val="Corpotesto"/>
        <w:rPr>
          <w:noProof w:val="0"/>
        </w:rPr>
      </w:pPr>
    </w:p>
    <w:p w14:paraId="2B65F89A" w14:textId="6DF1FC5D" w:rsidR="005B7CA2" w:rsidRPr="00EA191B" w:rsidRDefault="005B7CA2" w:rsidP="00075C19">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3.53.5.1.1</w:t>
      </w:r>
    </w:p>
    <w:p w14:paraId="053940A6" w14:textId="77777777" w:rsidR="00036034" w:rsidRPr="00EA191B" w:rsidRDefault="00036034" w:rsidP="00036034">
      <w:pPr>
        <w:pStyle w:val="Corpotesto"/>
        <w:rPr>
          <w:b/>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880"/>
        <w:gridCol w:w="720"/>
        <w:gridCol w:w="4158"/>
      </w:tblGrid>
      <w:tr w:rsidR="00036034" w:rsidRPr="00EA191B" w14:paraId="10B39721" w14:textId="77777777" w:rsidTr="006D1B5B">
        <w:trPr>
          <w:cantSplit/>
        </w:trPr>
        <w:tc>
          <w:tcPr>
            <w:tcW w:w="1908" w:type="dxa"/>
            <w:tcBorders>
              <w:bottom w:val="single" w:sz="4" w:space="0" w:color="auto"/>
            </w:tcBorders>
            <w:textDirection w:val="btLr"/>
            <w:vAlign w:val="center"/>
          </w:tcPr>
          <w:p w14:paraId="0071C5C6" w14:textId="77777777" w:rsidR="00036034" w:rsidRPr="00EA191B" w:rsidRDefault="00036034" w:rsidP="006D1B5B">
            <w:pPr>
              <w:pStyle w:val="TableEntryHeader"/>
              <w:rPr>
                <w:noProof w:val="0"/>
              </w:rPr>
            </w:pPr>
          </w:p>
        </w:tc>
        <w:tc>
          <w:tcPr>
            <w:tcW w:w="2880" w:type="dxa"/>
            <w:tcBorders>
              <w:bottom w:val="single" w:sz="4" w:space="0" w:color="auto"/>
            </w:tcBorders>
            <w:vAlign w:val="center"/>
          </w:tcPr>
          <w:p w14:paraId="27BCE984"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1557235B" w14:textId="77777777" w:rsidR="00036034" w:rsidRPr="00EA191B" w:rsidRDefault="00036034" w:rsidP="00036034">
            <w:pPr>
              <w:pStyle w:val="TableEntryHeader"/>
              <w:rPr>
                <w:noProof w:val="0"/>
                <w:kern w:val="28"/>
              </w:rPr>
            </w:pPr>
            <w:proofErr w:type="spellStart"/>
            <w:r w:rsidRPr="00EA191B">
              <w:rPr>
                <w:noProof w:val="0"/>
              </w:rPr>
              <w:t>Opt</w:t>
            </w:r>
            <w:proofErr w:type="spellEnd"/>
          </w:p>
        </w:tc>
        <w:tc>
          <w:tcPr>
            <w:tcW w:w="4158" w:type="dxa"/>
            <w:tcBorders>
              <w:bottom w:val="single" w:sz="4" w:space="0" w:color="auto"/>
            </w:tcBorders>
            <w:vAlign w:val="center"/>
          </w:tcPr>
          <w:p w14:paraId="4AF41417"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25D7DDE5" w14:textId="77777777" w:rsidTr="006D1B5B">
        <w:trPr>
          <w:cantSplit/>
        </w:trPr>
        <w:tc>
          <w:tcPr>
            <w:tcW w:w="1908" w:type="dxa"/>
            <w:vMerge w:val="restart"/>
            <w:tcBorders>
              <w:top w:val="single" w:sz="4" w:space="0" w:color="auto"/>
            </w:tcBorders>
          </w:tcPr>
          <w:p w14:paraId="54B983D6" w14:textId="77777777" w:rsidR="00036034" w:rsidRPr="00EA191B" w:rsidRDefault="00036034" w:rsidP="00036034">
            <w:pPr>
              <w:pStyle w:val="TableEntryHeader"/>
              <w:rPr>
                <w:noProof w:val="0"/>
              </w:rPr>
            </w:pPr>
            <w:r w:rsidRPr="00EA191B">
              <w:rPr>
                <w:noProof w:val="0"/>
              </w:rPr>
              <w:t>Event</w:t>
            </w:r>
          </w:p>
          <w:p w14:paraId="6C038115" w14:textId="77777777" w:rsidR="00036034" w:rsidRPr="006D1B5B" w:rsidRDefault="00036034" w:rsidP="006D1B5B">
            <w:pPr>
              <w:pStyle w:val="TableEntryHeader"/>
              <w:rPr>
                <w:noProof w:val="0"/>
                <w:sz w:val="12"/>
                <w:szCs w:val="12"/>
              </w:rPr>
            </w:pPr>
            <w:proofErr w:type="spellStart"/>
            <w:r w:rsidRPr="00EA191B">
              <w:rPr>
                <w:noProof w:val="0"/>
                <w:sz w:val="12"/>
                <w:szCs w:val="12"/>
              </w:rPr>
              <w:t>AuditMessage</w:t>
            </w:r>
            <w:proofErr w:type="spellEnd"/>
            <w:r w:rsidRPr="00EA191B">
              <w:rPr>
                <w:noProof w:val="0"/>
                <w:sz w:val="12"/>
                <w:szCs w:val="12"/>
              </w:rPr>
              <w:t>/</w:t>
            </w:r>
            <w:r w:rsidRPr="00EA191B">
              <w:rPr>
                <w:noProof w:val="0"/>
                <w:sz w:val="12"/>
                <w:szCs w:val="12"/>
              </w:rPr>
              <w:br/>
            </w:r>
            <w:proofErr w:type="spellStart"/>
            <w:r w:rsidRPr="006D1B5B">
              <w:rPr>
                <w:noProof w:val="0"/>
                <w:sz w:val="12"/>
                <w:szCs w:val="12"/>
              </w:rPr>
              <w:t>EventIdentification</w:t>
            </w:r>
            <w:proofErr w:type="spellEnd"/>
          </w:p>
        </w:tc>
        <w:tc>
          <w:tcPr>
            <w:tcW w:w="2880" w:type="dxa"/>
            <w:tcBorders>
              <w:top w:val="single" w:sz="4" w:space="0" w:color="auto"/>
            </w:tcBorders>
            <w:vAlign w:val="center"/>
          </w:tcPr>
          <w:p w14:paraId="5D7BE263" w14:textId="77777777" w:rsidR="00036034" w:rsidRPr="00EA191B" w:rsidRDefault="00036034" w:rsidP="00036034">
            <w:pPr>
              <w:pStyle w:val="TableEntry"/>
              <w:rPr>
                <w:noProof w:val="0"/>
                <w:szCs w:val="18"/>
              </w:rPr>
            </w:pPr>
            <w:proofErr w:type="spellStart"/>
            <w:r w:rsidRPr="00EA191B">
              <w:rPr>
                <w:noProof w:val="0"/>
                <w:szCs w:val="18"/>
              </w:rPr>
              <w:t>EventID</w:t>
            </w:r>
            <w:proofErr w:type="spellEnd"/>
          </w:p>
        </w:tc>
        <w:tc>
          <w:tcPr>
            <w:tcW w:w="720" w:type="dxa"/>
            <w:tcBorders>
              <w:top w:val="single" w:sz="4" w:space="0" w:color="auto"/>
            </w:tcBorders>
            <w:vAlign w:val="center"/>
          </w:tcPr>
          <w:p w14:paraId="74A8CF32" w14:textId="77777777" w:rsidR="00036034" w:rsidRPr="00EA191B" w:rsidRDefault="00036034" w:rsidP="00036034">
            <w:pPr>
              <w:pStyle w:val="TableEntry"/>
              <w:jc w:val="center"/>
              <w:rPr>
                <w:noProof w:val="0"/>
                <w:szCs w:val="18"/>
              </w:rPr>
            </w:pPr>
            <w:r w:rsidRPr="00EA191B">
              <w:rPr>
                <w:noProof w:val="0"/>
                <w:szCs w:val="18"/>
              </w:rPr>
              <w:t>M</w:t>
            </w:r>
          </w:p>
        </w:tc>
        <w:tc>
          <w:tcPr>
            <w:tcW w:w="4158" w:type="dxa"/>
            <w:tcBorders>
              <w:top w:val="single" w:sz="4" w:space="0" w:color="auto"/>
            </w:tcBorders>
            <w:vAlign w:val="center"/>
          </w:tcPr>
          <w:p w14:paraId="0B21AC33" w14:textId="77777777" w:rsidR="00036034" w:rsidRPr="00EA191B" w:rsidRDefault="00036034" w:rsidP="00036034">
            <w:pPr>
              <w:pStyle w:val="TableEntry"/>
              <w:rPr>
                <w:noProof w:val="0"/>
                <w:szCs w:val="18"/>
              </w:rPr>
            </w:pPr>
            <w:r w:rsidRPr="00EA191B">
              <w:rPr>
                <w:noProof w:val="0"/>
                <w:szCs w:val="18"/>
              </w:rPr>
              <w:t>EV(110107, DCM, “Import”)</w:t>
            </w:r>
          </w:p>
        </w:tc>
      </w:tr>
      <w:tr w:rsidR="00036034" w:rsidRPr="00EA191B" w14:paraId="14447595" w14:textId="77777777" w:rsidTr="006D1B5B">
        <w:trPr>
          <w:cantSplit/>
        </w:trPr>
        <w:tc>
          <w:tcPr>
            <w:tcW w:w="1908" w:type="dxa"/>
            <w:vMerge/>
            <w:vAlign w:val="center"/>
          </w:tcPr>
          <w:p w14:paraId="65686AF6" w14:textId="77777777" w:rsidR="00036034" w:rsidRPr="00EA191B" w:rsidRDefault="00036034" w:rsidP="00036034">
            <w:pPr>
              <w:pStyle w:val="TableLabel"/>
              <w:rPr>
                <w:noProof w:val="0"/>
                <w:sz w:val="16"/>
              </w:rPr>
            </w:pPr>
          </w:p>
        </w:tc>
        <w:tc>
          <w:tcPr>
            <w:tcW w:w="2880" w:type="dxa"/>
            <w:vAlign w:val="center"/>
          </w:tcPr>
          <w:p w14:paraId="71DC5839" w14:textId="77777777" w:rsidR="00036034" w:rsidRPr="00EA191B" w:rsidRDefault="00036034" w:rsidP="00036034">
            <w:pPr>
              <w:pStyle w:val="TableEntry"/>
              <w:rPr>
                <w:noProof w:val="0"/>
                <w:szCs w:val="18"/>
              </w:rPr>
            </w:pPr>
            <w:proofErr w:type="spellStart"/>
            <w:r w:rsidRPr="00EA191B">
              <w:rPr>
                <w:noProof w:val="0"/>
                <w:szCs w:val="18"/>
              </w:rPr>
              <w:t>EventActionCode</w:t>
            </w:r>
            <w:proofErr w:type="spellEnd"/>
          </w:p>
        </w:tc>
        <w:tc>
          <w:tcPr>
            <w:tcW w:w="720" w:type="dxa"/>
            <w:vAlign w:val="center"/>
          </w:tcPr>
          <w:p w14:paraId="2D318263" w14:textId="77777777" w:rsidR="00036034" w:rsidRPr="00EA191B" w:rsidRDefault="00036034" w:rsidP="00036034">
            <w:pPr>
              <w:pStyle w:val="TableEntry"/>
              <w:jc w:val="center"/>
              <w:rPr>
                <w:noProof w:val="0"/>
                <w:szCs w:val="18"/>
              </w:rPr>
            </w:pPr>
            <w:r w:rsidRPr="00EA191B">
              <w:rPr>
                <w:noProof w:val="0"/>
                <w:szCs w:val="18"/>
              </w:rPr>
              <w:t>M</w:t>
            </w:r>
          </w:p>
        </w:tc>
        <w:tc>
          <w:tcPr>
            <w:tcW w:w="4158" w:type="dxa"/>
          </w:tcPr>
          <w:p w14:paraId="5F63D738" w14:textId="77777777" w:rsidR="00036034" w:rsidRPr="00EA191B" w:rsidRDefault="00036034" w:rsidP="00036034">
            <w:pPr>
              <w:pStyle w:val="TableEntry"/>
              <w:rPr>
                <w:noProof w:val="0"/>
                <w:szCs w:val="18"/>
              </w:rPr>
            </w:pPr>
            <w:r w:rsidRPr="00EA191B">
              <w:rPr>
                <w:noProof w:val="0"/>
                <w:szCs w:val="18"/>
              </w:rPr>
              <w:t xml:space="preserve">“C” (Create) </w:t>
            </w:r>
          </w:p>
        </w:tc>
      </w:tr>
      <w:tr w:rsidR="00036034" w:rsidRPr="00EA191B" w14:paraId="0E7AF6EE" w14:textId="77777777" w:rsidTr="006D1B5B">
        <w:trPr>
          <w:cantSplit/>
        </w:trPr>
        <w:tc>
          <w:tcPr>
            <w:tcW w:w="1908" w:type="dxa"/>
            <w:vMerge/>
            <w:vAlign w:val="center"/>
          </w:tcPr>
          <w:p w14:paraId="215FA0BC" w14:textId="77777777" w:rsidR="00036034" w:rsidRPr="00EA191B" w:rsidRDefault="00036034" w:rsidP="00036034">
            <w:pPr>
              <w:pStyle w:val="TableLabel"/>
              <w:rPr>
                <w:noProof w:val="0"/>
                <w:sz w:val="16"/>
              </w:rPr>
            </w:pPr>
          </w:p>
        </w:tc>
        <w:tc>
          <w:tcPr>
            <w:tcW w:w="2880" w:type="dxa"/>
            <w:vAlign w:val="center"/>
          </w:tcPr>
          <w:p w14:paraId="6CA60A56" w14:textId="77777777" w:rsidR="00036034" w:rsidRPr="00EA191B" w:rsidRDefault="00036034" w:rsidP="00036034">
            <w:pPr>
              <w:pStyle w:val="TableEntry"/>
              <w:rPr>
                <w:i/>
                <w:iCs/>
                <w:noProof w:val="0"/>
                <w:szCs w:val="18"/>
              </w:rPr>
            </w:pPr>
            <w:proofErr w:type="spellStart"/>
            <w:r w:rsidRPr="00EA191B">
              <w:rPr>
                <w:i/>
                <w:iCs/>
                <w:noProof w:val="0"/>
                <w:szCs w:val="18"/>
              </w:rPr>
              <w:t>EventDateTime</w:t>
            </w:r>
            <w:proofErr w:type="spellEnd"/>
          </w:p>
        </w:tc>
        <w:tc>
          <w:tcPr>
            <w:tcW w:w="720" w:type="dxa"/>
            <w:vAlign w:val="center"/>
          </w:tcPr>
          <w:p w14:paraId="38E76E5E"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158" w:type="dxa"/>
            <w:vAlign w:val="center"/>
          </w:tcPr>
          <w:p w14:paraId="2181DFFF"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1E550199" w14:textId="77777777" w:rsidTr="006D1B5B">
        <w:trPr>
          <w:cantSplit/>
        </w:trPr>
        <w:tc>
          <w:tcPr>
            <w:tcW w:w="1908" w:type="dxa"/>
            <w:vMerge/>
            <w:vAlign w:val="center"/>
          </w:tcPr>
          <w:p w14:paraId="1E5FD245" w14:textId="77777777" w:rsidR="00036034" w:rsidRPr="00EA191B" w:rsidRDefault="00036034" w:rsidP="00036034">
            <w:pPr>
              <w:pStyle w:val="TableLabel"/>
              <w:rPr>
                <w:noProof w:val="0"/>
                <w:sz w:val="16"/>
              </w:rPr>
            </w:pPr>
          </w:p>
        </w:tc>
        <w:tc>
          <w:tcPr>
            <w:tcW w:w="2880" w:type="dxa"/>
            <w:vAlign w:val="center"/>
          </w:tcPr>
          <w:p w14:paraId="5D125152" w14:textId="77777777" w:rsidR="00036034" w:rsidRPr="00EA191B" w:rsidRDefault="00036034" w:rsidP="00036034">
            <w:pPr>
              <w:pStyle w:val="TableEntry"/>
              <w:rPr>
                <w:i/>
                <w:iCs/>
                <w:noProof w:val="0"/>
                <w:szCs w:val="18"/>
              </w:rPr>
            </w:pPr>
            <w:proofErr w:type="spellStart"/>
            <w:r w:rsidRPr="00EA191B">
              <w:rPr>
                <w:i/>
                <w:iCs/>
                <w:noProof w:val="0"/>
                <w:szCs w:val="18"/>
              </w:rPr>
              <w:t>EventOutcomeIndicator</w:t>
            </w:r>
            <w:proofErr w:type="spellEnd"/>
          </w:p>
        </w:tc>
        <w:tc>
          <w:tcPr>
            <w:tcW w:w="720" w:type="dxa"/>
            <w:vAlign w:val="center"/>
          </w:tcPr>
          <w:p w14:paraId="22C68FBB"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158" w:type="dxa"/>
            <w:vAlign w:val="center"/>
          </w:tcPr>
          <w:p w14:paraId="3684C3B7"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0F9F9E8A" w14:textId="77777777" w:rsidTr="006D1B5B">
        <w:trPr>
          <w:cantSplit/>
        </w:trPr>
        <w:tc>
          <w:tcPr>
            <w:tcW w:w="1908" w:type="dxa"/>
            <w:vMerge/>
            <w:tcBorders>
              <w:bottom w:val="single" w:sz="4" w:space="0" w:color="auto"/>
            </w:tcBorders>
            <w:vAlign w:val="center"/>
          </w:tcPr>
          <w:p w14:paraId="3E2B1450" w14:textId="77777777" w:rsidR="00036034" w:rsidRPr="00EA191B" w:rsidRDefault="00036034" w:rsidP="00036034">
            <w:pPr>
              <w:pStyle w:val="TableLabel"/>
              <w:rPr>
                <w:noProof w:val="0"/>
                <w:sz w:val="16"/>
              </w:rPr>
            </w:pPr>
          </w:p>
        </w:tc>
        <w:tc>
          <w:tcPr>
            <w:tcW w:w="2880" w:type="dxa"/>
            <w:tcBorders>
              <w:bottom w:val="single" w:sz="4" w:space="0" w:color="auto"/>
            </w:tcBorders>
            <w:vAlign w:val="center"/>
          </w:tcPr>
          <w:p w14:paraId="15B710B7" w14:textId="77777777" w:rsidR="00036034" w:rsidRPr="00EA191B" w:rsidRDefault="00036034" w:rsidP="00036034">
            <w:pPr>
              <w:pStyle w:val="TableEntry"/>
              <w:rPr>
                <w:noProof w:val="0"/>
                <w:szCs w:val="18"/>
              </w:rPr>
            </w:pPr>
            <w:proofErr w:type="spellStart"/>
            <w:r w:rsidRPr="00EA191B">
              <w:rPr>
                <w:noProof w:val="0"/>
                <w:szCs w:val="18"/>
              </w:rPr>
              <w:t>EventTypeCode</w:t>
            </w:r>
            <w:proofErr w:type="spellEnd"/>
          </w:p>
        </w:tc>
        <w:tc>
          <w:tcPr>
            <w:tcW w:w="720" w:type="dxa"/>
            <w:tcBorders>
              <w:bottom w:val="single" w:sz="4" w:space="0" w:color="auto"/>
            </w:tcBorders>
            <w:vAlign w:val="center"/>
          </w:tcPr>
          <w:p w14:paraId="2B08F32E" w14:textId="77777777" w:rsidR="00036034" w:rsidRPr="00EA191B" w:rsidRDefault="00036034" w:rsidP="00036034">
            <w:pPr>
              <w:pStyle w:val="TableEntry"/>
              <w:jc w:val="center"/>
              <w:rPr>
                <w:noProof w:val="0"/>
                <w:szCs w:val="18"/>
              </w:rPr>
            </w:pPr>
            <w:r w:rsidRPr="00EA191B">
              <w:rPr>
                <w:noProof w:val="0"/>
                <w:szCs w:val="18"/>
              </w:rPr>
              <w:t>M</w:t>
            </w:r>
          </w:p>
        </w:tc>
        <w:tc>
          <w:tcPr>
            <w:tcW w:w="4158" w:type="dxa"/>
            <w:tcBorders>
              <w:bottom w:val="single" w:sz="4" w:space="0" w:color="auto"/>
            </w:tcBorders>
            <w:vAlign w:val="center"/>
          </w:tcPr>
          <w:p w14:paraId="1165F61E" w14:textId="77777777" w:rsidR="00036034" w:rsidRPr="00EA191B" w:rsidRDefault="00036034" w:rsidP="00036034">
            <w:pPr>
              <w:pStyle w:val="TableEntry"/>
              <w:rPr>
                <w:noProof w:val="0"/>
                <w:szCs w:val="18"/>
              </w:rPr>
            </w:pPr>
            <w:r w:rsidRPr="00EA191B">
              <w:rPr>
                <w:noProof w:val="0"/>
                <w:szCs w:val="18"/>
              </w:rPr>
              <w:t>EV(“ITI-53”, “IHE Transactions”, “Document Metadata Notify”)</w:t>
            </w:r>
          </w:p>
        </w:tc>
      </w:tr>
      <w:tr w:rsidR="00036034" w:rsidRPr="00EA191B" w14:paraId="694FF595" w14:textId="77777777" w:rsidTr="00036034">
        <w:trPr>
          <w:cantSplit/>
        </w:trPr>
        <w:tc>
          <w:tcPr>
            <w:tcW w:w="9666" w:type="dxa"/>
            <w:gridSpan w:val="4"/>
            <w:tcBorders>
              <w:bottom w:val="single" w:sz="4" w:space="0" w:color="auto"/>
            </w:tcBorders>
          </w:tcPr>
          <w:p w14:paraId="7991CC1A" w14:textId="77777777" w:rsidR="00036034" w:rsidRPr="00EA191B" w:rsidRDefault="00036034" w:rsidP="00036034">
            <w:pPr>
              <w:pStyle w:val="TableEntry"/>
              <w:rPr>
                <w:noProof w:val="0"/>
              </w:rPr>
            </w:pPr>
            <w:r w:rsidRPr="00EA191B">
              <w:rPr>
                <w:noProof w:val="0"/>
              </w:rPr>
              <w:t>Source (Document Metadata Notification Broker) (1)</w:t>
            </w:r>
          </w:p>
        </w:tc>
      </w:tr>
      <w:tr w:rsidR="00036034" w:rsidRPr="00EA191B" w14:paraId="35748D8E" w14:textId="77777777" w:rsidTr="00036034">
        <w:trPr>
          <w:cantSplit/>
        </w:trPr>
        <w:tc>
          <w:tcPr>
            <w:tcW w:w="9666" w:type="dxa"/>
            <w:gridSpan w:val="4"/>
            <w:tcBorders>
              <w:bottom w:val="single" w:sz="4" w:space="0" w:color="auto"/>
            </w:tcBorders>
          </w:tcPr>
          <w:p w14:paraId="3B8D43F3" w14:textId="77777777" w:rsidR="00036034" w:rsidRPr="00EA191B" w:rsidRDefault="00036034" w:rsidP="00036034">
            <w:pPr>
              <w:pStyle w:val="TableEntry"/>
              <w:rPr>
                <w:noProof w:val="0"/>
              </w:rPr>
            </w:pPr>
            <w:r w:rsidRPr="00EA191B">
              <w:rPr>
                <w:noProof w:val="0"/>
              </w:rPr>
              <w:t>Destination (Document Metadata Notification Recipient) (1)</w:t>
            </w:r>
          </w:p>
        </w:tc>
      </w:tr>
      <w:tr w:rsidR="00036034" w:rsidRPr="00EA191B" w14:paraId="3E809F38" w14:textId="77777777" w:rsidTr="00036034">
        <w:trPr>
          <w:cantSplit/>
        </w:trPr>
        <w:tc>
          <w:tcPr>
            <w:tcW w:w="9666" w:type="dxa"/>
            <w:gridSpan w:val="4"/>
            <w:tcBorders>
              <w:bottom w:val="single" w:sz="4" w:space="0" w:color="auto"/>
            </w:tcBorders>
          </w:tcPr>
          <w:p w14:paraId="536756FA" w14:textId="77777777" w:rsidR="00036034" w:rsidRPr="00EA191B" w:rsidRDefault="00036034" w:rsidP="00036034">
            <w:pPr>
              <w:pStyle w:val="TableEntry"/>
              <w:rPr>
                <w:noProof w:val="0"/>
              </w:rPr>
            </w:pPr>
            <w:r w:rsidRPr="00EA191B">
              <w:rPr>
                <w:noProof w:val="0"/>
              </w:rPr>
              <w:t>Human Requestor (0..n)</w:t>
            </w:r>
          </w:p>
        </w:tc>
      </w:tr>
      <w:tr w:rsidR="00036034" w:rsidRPr="00296DAF" w14:paraId="41F7BE67" w14:textId="77777777" w:rsidTr="00036034">
        <w:trPr>
          <w:cantSplit/>
        </w:trPr>
        <w:tc>
          <w:tcPr>
            <w:tcW w:w="9666" w:type="dxa"/>
            <w:gridSpan w:val="4"/>
            <w:tcBorders>
              <w:bottom w:val="single" w:sz="4" w:space="0" w:color="auto"/>
            </w:tcBorders>
          </w:tcPr>
          <w:p w14:paraId="6768FE7C" w14:textId="77777777" w:rsidR="00036034" w:rsidRPr="00296DAF" w:rsidRDefault="00036034" w:rsidP="00036034">
            <w:pPr>
              <w:pStyle w:val="TableEntry"/>
              <w:rPr>
                <w:noProof w:val="0"/>
                <w:lang w:val="fr-FR"/>
              </w:rPr>
            </w:pPr>
            <w:r w:rsidRPr="00296DAF">
              <w:rPr>
                <w:noProof w:val="0"/>
                <w:lang w:val="fr-FR"/>
              </w:rPr>
              <w:t xml:space="preserve">Audit Source (Document </w:t>
            </w:r>
            <w:proofErr w:type="spellStart"/>
            <w:r w:rsidRPr="00296DAF">
              <w:rPr>
                <w:noProof w:val="0"/>
                <w:lang w:val="fr-FR"/>
              </w:rPr>
              <w:t>Metadata</w:t>
            </w:r>
            <w:proofErr w:type="spellEnd"/>
            <w:r w:rsidRPr="00296DAF">
              <w:rPr>
                <w:noProof w:val="0"/>
                <w:lang w:val="fr-FR"/>
              </w:rPr>
              <w:t xml:space="preserve"> Notification </w:t>
            </w:r>
            <w:proofErr w:type="spellStart"/>
            <w:r w:rsidRPr="00296DAF">
              <w:rPr>
                <w:noProof w:val="0"/>
                <w:lang w:val="fr-FR"/>
              </w:rPr>
              <w:t>Recipient</w:t>
            </w:r>
            <w:proofErr w:type="spellEnd"/>
            <w:r w:rsidRPr="00296DAF">
              <w:rPr>
                <w:noProof w:val="0"/>
                <w:lang w:val="fr-FR"/>
              </w:rPr>
              <w:t>) (1)</w:t>
            </w:r>
          </w:p>
        </w:tc>
      </w:tr>
      <w:tr w:rsidR="00036034" w:rsidRPr="00EA191B" w14:paraId="1B28B239"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85049B6" w14:textId="77777777" w:rsidR="00036034" w:rsidRPr="00EA191B" w:rsidRDefault="00036034" w:rsidP="00036034">
            <w:pPr>
              <w:pStyle w:val="TableEntry"/>
              <w:rPr>
                <w:noProof w:val="0"/>
              </w:rPr>
            </w:pPr>
            <w:r w:rsidRPr="00EA191B">
              <w:rPr>
                <w:noProof w:val="0"/>
              </w:rPr>
              <w:t>Patient (0..1)</w:t>
            </w:r>
          </w:p>
        </w:tc>
      </w:tr>
      <w:tr w:rsidR="00036034" w:rsidRPr="00EA191B" w14:paraId="450128E2"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9E5CA" w14:textId="11D380FF" w:rsidR="00036034" w:rsidRPr="00EA191B" w:rsidRDefault="00036034">
            <w:pPr>
              <w:pStyle w:val="TableEntry"/>
              <w:rPr>
                <w:b/>
                <w:bCs/>
                <w:noProof w:val="0"/>
              </w:rPr>
            </w:pPr>
            <w:proofErr w:type="spellStart"/>
            <w:r w:rsidRPr="00EA191B">
              <w:rPr>
                <w:bCs/>
                <w:noProof w:val="0"/>
              </w:rPr>
              <w:t>DocumentEntry</w:t>
            </w:r>
            <w:proofErr w:type="spellEnd"/>
            <w:r w:rsidRPr="00EA191B">
              <w:rPr>
                <w:b/>
                <w:bCs/>
                <w:noProof w:val="0"/>
                <w:u w:val="single"/>
              </w:rPr>
              <w:t>/Folder</w:t>
            </w:r>
            <w:r w:rsidRPr="00EA191B">
              <w:rPr>
                <w:bCs/>
                <w:noProof w:val="0"/>
              </w:rPr>
              <w:t>/</w:t>
            </w:r>
            <w:proofErr w:type="spellStart"/>
            <w:r w:rsidR="001337ED" w:rsidRPr="00EA191B">
              <w:rPr>
                <w:bCs/>
                <w:noProof w:val="0"/>
              </w:rPr>
              <w:t>S</w:t>
            </w:r>
            <w:r w:rsidRPr="00EA191B">
              <w:rPr>
                <w:bCs/>
                <w:noProof w:val="0"/>
              </w:rPr>
              <w:t>ubmissionSet</w:t>
            </w:r>
            <w:proofErr w:type="spellEnd"/>
            <w:r w:rsidRPr="00EA191B">
              <w:rPr>
                <w:noProof w:val="0"/>
              </w:rPr>
              <w:t>(1..n)</w:t>
            </w:r>
          </w:p>
        </w:tc>
      </w:tr>
    </w:tbl>
    <w:p w14:paraId="588A5047" w14:textId="77777777" w:rsidR="00036034" w:rsidRPr="00EA191B" w:rsidRDefault="00036034" w:rsidP="00036034">
      <w:pPr>
        <w:rPr>
          <w:lang w:val="en-US"/>
        </w:rPr>
      </w:pPr>
    </w:p>
    <w:p w14:paraId="4D368D08" w14:textId="77777777" w:rsidR="00036034" w:rsidRPr="00EA191B" w:rsidRDefault="00036034" w:rsidP="00036034">
      <w:pPr>
        <w:rPr>
          <w:lang w:val="en-US"/>
        </w:rPr>
      </w:pPr>
      <w:r w:rsidRPr="00EA191B">
        <w:rPr>
          <w:lang w:val="en-US"/>
        </w:rPr>
        <w:t>…</w:t>
      </w:r>
    </w:p>
    <w:p w14:paraId="40CD528F" w14:textId="77777777" w:rsidR="00036034" w:rsidRPr="00EA191B" w:rsidRDefault="00036034" w:rsidP="006D1B5B">
      <w:pPr>
        <w:pStyle w:val="Corpotesto"/>
      </w:pPr>
    </w:p>
    <w:p w14:paraId="0BCC174C" w14:textId="77777777" w:rsidR="00491E68" w:rsidRPr="00EA191B" w:rsidRDefault="00491E68" w:rsidP="006D1B5B">
      <w:pPr>
        <w:pStyle w:val="Corpotesto"/>
      </w:pPr>
    </w:p>
    <w:p w14:paraId="6D5CA8EF" w14:textId="77777777" w:rsidR="00491E68" w:rsidRPr="00EA191B" w:rsidRDefault="00491E68" w:rsidP="006D1B5B">
      <w:pPr>
        <w:pStyle w:val="Corpotesto"/>
      </w:pPr>
    </w:p>
    <w:p w14:paraId="39C233D9" w14:textId="77777777" w:rsidR="00491E68" w:rsidRPr="00EA191B" w:rsidRDefault="00491E68" w:rsidP="006D1B5B">
      <w:pPr>
        <w:pStyle w:val="Corpotesto"/>
      </w:pPr>
    </w:p>
    <w:p w14:paraId="50CB2206" w14:textId="77777777" w:rsidR="00491E68" w:rsidRPr="00EA191B" w:rsidRDefault="00491E68" w:rsidP="006D1B5B">
      <w:pPr>
        <w:pStyle w:val="Corpotesto"/>
      </w:pPr>
    </w:p>
    <w:p w14:paraId="52A8E956" w14:textId="77777777" w:rsidR="00491E68" w:rsidRPr="00EA191B" w:rsidRDefault="00491E68" w:rsidP="006D1B5B">
      <w:pPr>
        <w:pStyle w:val="Corpotesto"/>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43"/>
        <w:gridCol w:w="657"/>
        <w:gridCol w:w="4158"/>
      </w:tblGrid>
      <w:tr w:rsidR="00036034" w:rsidRPr="00EA191B" w14:paraId="0871490D" w14:textId="77777777" w:rsidTr="006D1B5B">
        <w:trPr>
          <w:cantSplit/>
        </w:trPr>
        <w:tc>
          <w:tcPr>
            <w:tcW w:w="1908" w:type="dxa"/>
            <w:vMerge w:val="restart"/>
            <w:tcBorders>
              <w:top w:val="single" w:sz="4" w:space="0" w:color="auto"/>
            </w:tcBorders>
          </w:tcPr>
          <w:p w14:paraId="1FE50BF2" w14:textId="77777777" w:rsidR="00036034" w:rsidRPr="00EA191B" w:rsidRDefault="00036034" w:rsidP="00036034">
            <w:pPr>
              <w:pStyle w:val="TableEntryHeader"/>
              <w:rPr>
                <w:noProof w:val="0"/>
              </w:rPr>
            </w:pPr>
            <w:proofErr w:type="spellStart"/>
            <w:r w:rsidRPr="00EA191B">
              <w:rPr>
                <w:noProof w:val="0"/>
              </w:rPr>
              <w:t>DocumentEntry</w:t>
            </w:r>
            <w:proofErr w:type="spellEnd"/>
          </w:p>
          <w:p w14:paraId="31080E25" w14:textId="77777777" w:rsidR="00036034" w:rsidRPr="00EA191B" w:rsidRDefault="00036034" w:rsidP="00036034">
            <w:pPr>
              <w:pStyle w:val="TableEntryHeader"/>
              <w:rPr>
                <w:noProof w:val="0"/>
                <w:u w:val="single"/>
              </w:rPr>
            </w:pPr>
            <w:r w:rsidRPr="00EA191B">
              <w:rPr>
                <w:noProof w:val="0"/>
                <w:u w:val="single"/>
              </w:rPr>
              <w:t>Folder</w:t>
            </w:r>
          </w:p>
          <w:p w14:paraId="1D136302" w14:textId="77777777" w:rsidR="00036034" w:rsidRPr="00EA191B" w:rsidRDefault="00036034" w:rsidP="00036034">
            <w:pPr>
              <w:pStyle w:val="TableEntryHeader"/>
              <w:rPr>
                <w:noProof w:val="0"/>
              </w:rPr>
            </w:pPr>
            <w:proofErr w:type="spellStart"/>
            <w:r w:rsidRPr="00EA191B">
              <w:rPr>
                <w:noProof w:val="0"/>
              </w:rPr>
              <w:t>SubmissionSet</w:t>
            </w:r>
            <w:proofErr w:type="spellEnd"/>
          </w:p>
          <w:p w14:paraId="0BC9F4BC" w14:textId="77777777" w:rsidR="00036034" w:rsidRPr="006D1B5B" w:rsidRDefault="00036034" w:rsidP="006D1B5B">
            <w:pPr>
              <w:pStyle w:val="TableEntryHeader"/>
              <w:rPr>
                <w:bCs/>
                <w:noProof w:val="0"/>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ParticipantObjectIdentification</w:t>
            </w:r>
            <w:proofErr w:type="spellEnd"/>
            <w:r w:rsidRPr="006D1B5B">
              <w:rPr>
                <w:bCs/>
                <w:noProof w:val="0"/>
                <w:sz w:val="12"/>
              </w:rPr>
              <w:t>)</w:t>
            </w:r>
          </w:p>
        </w:tc>
        <w:tc>
          <w:tcPr>
            <w:tcW w:w="2943" w:type="dxa"/>
            <w:tcBorders>
              <w:top w:val="single" w:sz="4" w:space="0" w:color="auto"/>
            </w:tcBorders>
            <w:vAlign w:val="center"/>
          </w:tcPr>
          <w:p w14:paraId="5DBE7BD4" w14:textId="77777777" w:rsidR="00036034" w:rsidRPr="00EA191B" w:rsidRDefault="00036034" w:rsidP="006D1B5B">
            <w:pPr>
              <w:pStyle w:val="TableEntry"/>
              <w:rPr>
                <w:noProof w:val="0"/>
              </w:rPr>
            </w:pPr>
            <w:proofErr w:type="spellStart"/>
            <w:r w:rsidRPr="00EA191B">
              <w:rPr>
                <w:noProof w:val="0"/>
              </w:rPr>
              <w:t>ParticipantObjectTypeCode</w:t>
            </w:r>
            <w:proofErr w:type="spellEnd"/>
          </w:p>
        </w:tc>
        <w:tc>
          <w:tcPr>
            <w:tcW w:w="657" w:type="dxa"/>
            <w:tcBorders>
              <w:top w:val="single" w:sz="4" w:space="0" w:color="auto"/>
            </w:tcBorders>
            <w:vAlign w:val="center"/>
          </w:tcPr>
          <w:p w14:paraId="6FA1624F" w14:textId="77777777" w:rsidR="00036034" w:rsidRPr="00EA191B" w:rsidRDefault="00036034" w:rsidP="00036034">
            <w:pPr>
              <w:pStyle w:val="TableEntry"/>
              <w:jc w:val="center"/>
              <w:rPr>
                <w:iCs/>
                <w:noProof w:val="0"/>
                <w:szCs w:val="18"/>
              </w:rPr>
            </w:pPr>
            <w:r w:rsidRPr="00EA191B">
              <w:rPr>
                <w:iCs/>
                <w:noProof w:val="0"/>
                <w:szCs w:val="18"/>
              </w:rPr>
              <w:t>M</w:t>
            </w:r>
          </w:p>
        </w:tc>
        <w:tc>
          <w:tcPr>
            <w:tcW w:w="4158" w:type="dxa"/>
            <w:tcBorders>
              <w:top w:val="single" w:sz="4" w:space="0" w:color="auto"/>
            </w:tcBorders>
            <w:vAlign w:val="center"/>
          </w:tcPr>
          <w:p w14:paraId="1D4558ED" w14:textId="77777777" w:rsidR="00036034" w:rsidRPr="00EA191B" w:rsidRDefault="00036034" w:rsidP="006D1B5B">
            <w:pPr>
              <w:pStyle w:val="TableEntry"/>
              <w:rPr>
                <w:noProof w:val="0"/>
              </w:rPr>
            </w:pPr>
            <w:r w:rsidRPr="00EA191B">
              <w:rPr>
                <w:noProof w:val="0"/>
              </w:rPr>
              <w:t>“2</w:t>
            </w:r>
            <w:r w:rsidRPr="006D1B5B">
              <w:rPr>
                <w:noProof w:val="0"/>
              </w:rPr>
              <w:t xml:space="preserve">” </w:t>
            </w:r>
            <w:r w:rsidRPr="00EA191B">
              <w:rPr>
                <w:noProof w:val="0"/>
              </w:rPr>
              <w:t>(system object)</w:t>
            </w:r>
          </w:p>
        </w:tc>
      </w:tr>
      <w:tr w:rsidR="00036034" w:rsidRPr="00EA191B" w14:paraId="0C163A2E" w14:textId="77777777" w:rsidTr="006D1B5B">
        <w:trPr>
          <w:cantSplit/>
        </w:trPr>
        <w:tc>
          <w:tcPr>
            <w:tcW w:w="1908" w:type="dxa"/>
            <w:vMerge/>
            <w:vAlign w:val="center"/>
          </w:tcPr>
          <w:p w14:paraId="7D0C401A" w14:textId="77777777" w:rsidR="00036034" w:rsidRPr="00EA191B" w:rsidRDefault="00036034" w:rsidP="00036034">
            <w:pPr>
              <w:pStyle w:val="TableLabel"/>
              <w:rPr>
                <w:noProof w:val="0"/>
                <w:sz w:val="16"/>
              </w:rPr>
            </w:pPr>
          </w:p>
        </w:tc>
        <w:tc>
          <w:tcPr>
            <w:tcW w:w="2943" w:type="dxa"/>
            <w:vAlign w:val="center"/>
          </w:tcPr>
          <w:p w14:paraId="5A04111E" w14:textId="77777777" w:rsidR="00036034" w:rsidRPr="00EA191B" w:rsidRDefault="00036034" w:rsidP="006D1B5B">
            <w:pPr>
              <w:pStyle w:val="TableEntry"/>
              <w:rPr>
                <w:noProof w:val="0"/>
              </w:rPr>
            </w:pPr>
            <w:proofErr w:type="spellStart"/>
            <w:r w:rsidRPr="00EA191B">
              <w:rPr>
                <w:noProof w:val="0"/>
              </w:rPr>
              <w:t>ParticipantObjectTypeCodeRole</w:t>
            </w:r>
            <w:proofErr w:type="spellEnd"/>
          </w:p>
        </w:tc>
        <w:tc>
          <w:tcPr>
            <w:tcW w:w="657" w:type="dxa"/>
            <w:vAlign w:val="center"/>
          </w:tcPr>
          <w:p w14:paraId="6911867C" w14:textId="77777777" w:rsidR="00036034" w:rsidRPr="00EA191B" w:rsidRDefault="00036034" w:rsidP="00036034">
            <w:pPr>
              <w:pStyle w:val="TableEntry"/>
              <w:jc w:val="center"/>
              <w:rPr>
                <w:iCs/>
                <w:noProof w:val="0"/>
                <w:szCs w:val="18"/>
              </w:rPr>
            </w:pPr>
            <w:r w:rsidRPr="00EA191B">
              <w:rPr>
                <w:iCs/>
                <w:noProof w:val="0"/>
                <w:szCs w:val="18"/>
              </w:rPr>
              <w:t>M</w:t>
            </w:r>
          </w:p>
        </w:tc>
        <w:tc>
          <w:tcPr>
            <w:tcW w:w="4158" w:type="dxa"/>
            <w:vAlign w:val="center"/>
          </w:tcPr>
          <w:p w14:paraId="60613409" w14:textId="77777777" w:rsidR="00036034" w:rsidRPr="006D1B5B" w:rsidRDefault="00036034" w:rsidP="006D1B5B">
            <w:pPr>
              <w:pStyle w:val="TableEntry"/>
              <w:rPr>
                <w:noProof w:val="0"/>
              </w:rPr>
            </w:pPr>
            <w:r w:rsidRPr="00EA191B">
              <w:rPr>
                <w:noProof w:val="0"/>
              </w:rPr>
              <w:t>“3” (report)</w:t>
            </w:r>
          </w:p>
        </w:tc>
      </w:tr>
      <w:tr w:rsidR="00036034" w:rsidRPr="00EA191B" w14:paraId="72C23A23" w14:textId="77777777" w:rsidTr="006D1B5B">
        <w:trPr>
          <w:cantSplit/>
        </w:trPr>
        <w:tc>
          <w:tcPr>
            <w:tcW w:w="1908" w:type="dxa"/>
            <w:vMerge/>
            <w:vAlign w:val="center"/>
          </w:tcPr>
          <w:p w14:paraId="4BC2A252" w14:textId="77777777" w:rsidR="00036034" w:rsidRPr="00EA191B" w:rsidRDefault="00036034" w:rsidP="00036034">
            <w:pPr>
              <w:pStyle w:val="TableLabel"/>
              <w:rPr>
                <w:noProof w:val="0"/>
                <w:sz w:val="16"/>
              </w:rPr>
            </w:pPr>
          </w:p>
        </w:tc>
        <w:tc>
          <w:tcPr>
            <w:tcW w:w="2943" w:type="dxa"/>
            <w:vAlign w:val="center"/>
          </w:tcPr>
          <w:p w14:paraId="04D9F2B1" w14:textId="77777777" w:rsidR="00036034" w:rsidRPr="006D1B5B" w:rsidRDefault="00036034" w:rsidP="006D1B5B">
            <w:pPr>
              <w:pStyle w:val="TableEntry"/>
              <w:rPr>
                <w:i/>
                <w:iCs/>
                <w:noProof w:val="0"/>
              </w:rPr>
            </w:pPr>
            <w:proofErr w:type="spellStart"/>
            <w:r w:rsidRPr="006D1B5B">
              <w:rPr>
                <w:i/>
                <w:iCs/>
                <w:noProof w:val="0"/>
              </w:rPr>
              <w:t>ParticipantObjectDataLifeCycle</w:t>
            </w:r>
            <w:proofErr w:type="spellEnd"/>
          </w:p>
        </w:tc>
        <w:tc>
          <w:tcPr>
            <w:tcW w:w="657" w:type="dxa"/>
            <w:vAlign w:val="center"/>
          </w:tcPr>
          <w:p w14:paraId="38402E0B" w14:textId="77777777" w:rsidR="00036034" w:rsidRPr="006D1B5B" w:rsidRDefault="00036034" w:rsidP="00CA3D92">
            <w:pPr>
              <w:pStyle w:val="TableEntry"/>
              <w:jc w:val="center"/>
              <w:rPr>
                <w:i/>
                <w:iCs/>
                <w:noProof w:val="0"/>
              </w:rPr>
            </w:pPr>
            <w:r w:rsidRPr="006D1B5B">
              <w:rPr>
                <w:i/>
                <w:iCs/>
                <w:noProof w:val="0"/>
              </w:rPr>
              <w:t>U</w:t>
            </w:r>
          </w:p>
        </w:tc>
        <w:tc>
          <w:tcPr>
            <w:tcW w:w="4158" w:type="dxa"/>
            <w:vAlign w:val="center"/>
          </w:tcPr>
          <w:p w14:paraId="11332940" w14:textId="77777777" w:rsidR="00036034" w:rsidRPr="006D1B5B" w:rsidRDefault="00036034" w:rsidP="006D1B5B">
            <w:pPr>
              <w:pStyle w:val="TableEntry"/>
              <w:rPr>
                <w:i/>
                <w:iCs/>
                <w:noProof w:val="0"/>
              </w:rPr>
            </w:pPr>
            <w:r w:rsidRPr="006D1B5B">
              <w:rPr>
                <w:i/>
                <w:iCs/>
                <w:noProof w:val="0"/>
              </w:rPr>
              <w:t>not specialized</w:t>
            </w:r>
          </w:p>
        </w:tc>
      </w:tr>
      <w:tr w:rsidR="00036034" w:rsidRPr="00296DAF" w14:paraId="092BC581" w14:textId="77777777" w:rsidTr="006D1B5B">
        <w:trPr>
          <w:cantSplit/>
        </w:trPr>
        <w:tc>
          <w:tcPr>
            <w:tcW w:w="1908" w:type="dxa"/>
            <w:vMerge/>
            <w:vAlign w:val="center"/>
          </w:tcPr>
          <w:p w14:paraId="203D5245" w14:textId="77777777" w:rsidR="00036034" w:rsidRPr="00EA191B" w:rsidRDefault="00036034" w:rsidP="00036034">
            <w:pPr>
              <w:pStyle w:val="TableLabel"/>
              <w:rPr>
                <w:noProof w:val="0"/>
                <w:sz w:val="16"/>
              </w:rPr>
            </w:pPr>
          </w:p>
        </w:tc>
        <w:tc>
          <w:tcPr>
            <w:tcW w:w="2943" w:type="dxa"/>
            <w:vAlign w:val="center"/>
          </w:tcPr>
          <w:p w14:paraId="6B89D6CA" w14:textId="77777777" w:rsidR="00036034" w:rsidRPr="00EA191B" w:rsidRDefault="00036034" w:rsidP="006D1B5B">
            <w:pPr>
              <w:pStyle w:val="TableEntry"/>
              <w:rPr>
                <w:noProof w:val="0"/>
              </w:rPr>
            </w:pPr>
            <w:proofErr w:type="spellStart"/>
            <w:r w:rsidRPr="00EA191B">
              <w:rPr>
                <w:noProof w:val="0"/>
              </w:rPr>
              <w:t>ParticipantObjectIDTypeCode</w:t>
            </w:r>
            <w:proofErr w:type="spellEnd"/>
          </w:p>
        </w:tc>
        <w:tc>
          <w:tcPr>
            <w:tcW w:w="657" w:type="dxa"/>
            <w:vAlign w:val="center"/>
          </w:tcPr>
          <w:p w14:paraId="2201E64A" w14:textId="77777777" w:rsidR="00036034" w:rsidRPr="00EA191B" w:rsidRDefault="00036034" w:rsidP="00036034">
            <w:pPr>
              <w:pStyle w:val="TableEntry"/>
              <w:jc w:val="center"/>
              <w:rPr>
                <w:noProof w:val="0"/>
              </w:rPr>
            </w:pPr>
            <w:r w:rsidRPr="00EA191B">
              <w:rPr>
                <w:noProof w:val="0"/>
              </w:rPr>
              <w:t>M</w:t>
            </w:r>
          </w:p>
        </w:tc>
        <w:tc>
          <w:tcPr>
            <w:tcW w:w="4158" w:type="dxa"/>
            <w:vAlign w:val="center"/>
          </w:tcPr>
          <w:p w14:paraId="3DEC75BB" w14:textId="77777777" w:rsidR="00036034" w:rsidRPr="002C59B4" w:rsidRDefault="00036034" w:rsidP="006D1B5B">
            <w:pPr>
              <w:pStyle w:val="TableEntry"/>
              <w:rPr>
                <w:noProof w:val="0"/>
              </w:rPr>
            </w:pPr>
            <w:r w:rsidRPr="00EA191B">
              <w:rPr>
                <w:noProof w:val="0"/>
              </w:rPr>
              <w:t xml:space="preserve">The Document Metadata Notification Recipient shall include one of the following values, depending on the specific object </w:t>
            </w:r>
            <w:r w:rsidRPr="002C59B4">
              <w:rPr>
                <w:noProof w:val="0"/>
              </w:rPr>
              <w:t>in the message:</w:t>
            </w:r>
          </w:p>
          <w:p w14:paraId="336D6066" w14:textId="77777777" w:rsidR="00036034" w:rsidRPr="002C59B4" w:rsidRDefault="00036034" w:rsidP="006D1B5B">
            <w:pPr>
              <w:pStyle w:val="TableEntry"/>
              <w:rPr>
                <w:noProof w:val="0"/>
              </w:rPr>
            </w:pPr>
            <w:r w:rsidRPr="002C59B4">
              <w:rPr>
                <w:noProof w:val="0"/>
              </w:rPr>
              <w:t>EV("urn:uuid:7edca82f-054d-47f2-a032-9b2a5b5186c1”, “IHE XDS Metadata”, “document entry object type”)</w:t>
            </w:r>
          </w:p>
          <w:p w14:paraId="0617FE41" w14:textId="77777777" w:rsidR="00036034" w:rsidRPr="002C59B4" w:rsidRDefault="00036034" w:rsidP="006D1B5B">
            <w:pPr>
              <w:pStyle w:val="TableEntry"/>
              <w:rPr>
                <w:noProof w:val="0"/>
              </w:rPr>
            </w:pPr>
            <w:r w:rsidRPr="002C59B4">
              <w:rPr>
                <w:noProof w:val="0"/>
              </w:rPr>
              <w:t>EV(“urn:uuid:34268e47-fdf5-41a6-ba33-82133c465248”, “IHE XDS Metadata”, “on-demand document entry object type”)</w:t>
            </w:r>
          </w:p>
          <w:p w14:paraId="6181A4E1" w14:textId="77777777" w:rsidR="00036034" w:rsidRPr="006D1B5B" w:rsidRDefault="00036034" w:rsidP="006D1B5B">
            <w:pPr>
              <w:pStyle w:val="TableEntry"/>
              <w:rPr>
                <w:b/>
                <w:bCs/>
                <w:noProof w:val="0"/>
                <w:u w:val="single"/>
              </w:rPr>
            </w:pPr>
            <w:r w:rsidRPr="006D1B5B">
              <w:rPr>
                <w:b/>
                <w:bCs/>
                <w:noProof w:val="0"/>
                <w:u w:val="single"/>
              </w:rPr>
              <w:t>EV("urn:uuid:d9d542f3-6cc4-48b6-8870-ea235fbc94c2”, “IHE XDS Metadata”, “folder classification node”)</w:t>
            </w:r>
          </w:p>
          <w:p w14:paraId="459F3E74" w14:textId="77777777" w:rsidR="00036034" w:rsidRPr="006D1B5B" w:rsidRDefault="00036034" w:rsidP="006D1B5B">
            <w:pPr>
              <w:pStyle w:val="TableEntry"/>
              <w:rPr>
                <w:noProof w:val="0"/>
              </w:rPr>
            </w:pPr>
            <w:r w:rsidRPr="00EA191B">
              <w:rPr>
                <w:noProof w:val="0"/>
              </w:rPr>
              <w:t>EV(urn:uuid:a54d6aa5-d40d-43f9-88c5-b4633d873bdd”, “IHE XDS Metadata”, ”submission set classification node”)</w:t>
            </w:r>
          </w:p>
        </w:tc>
      </w:tr>
      <w:tr w:rsidR="00036034" w:rsidRPr="00EA191B" w14:paraId="5BB32720" w14:textId="77777777" w:rsidTr="006D1B5B">
        <w:trPr>
          <w:cantSplit/>
        </w:trPr>
        <w:tc>
          <w:tcPr>
            <w:tcW w:w="1908" w:type="dxa"/>
            <w:vMerge/>
            <w:vAlign w:val="center"/>
          </w:tcPr>
          <w:p w14:paraId="6F44A5C6" w14:textId="77777777" w:rsidR="00036034" w:rsidRPr="00EA191B" w:rsidRDefault="00036034" w:rsidP="00036034">
            <w:pPr>
              <w:pStyle w:val="TableLabel"/>
              <w:rPr>
                <w:noProof w:val="0"/>
                <w:sz w:val="16"/>
              </w:rPr>
            </w:pPr>
          </w:p>
        </w:tc>
        <w:tc>
          <w:tcPr>
            <w:tcW w:w="2943" w:type="dxa"/>
            <w:vAlign w:val="center"/>
          </w:tcPr>
          <w:p w14:paraId="37989ACF" w14:textId="77777777" w:rsidR="00036034" w:rsidRPr="006D1B5B" w:rsidRDefault="00036034" w:rsidP="006D1B5B">
            <w:pPr>
              <w:pStyle w:val="TableEntry"/>
              <w:rPr>
                <w:i/>
                <w:iCs/>
                <w:noProof w:val="0"/>
              </w:rPr>
            </w:pPr>
            <w:proofErr w:type="spellStart"/>
            <w:r w:rsidRPr="006D1B5B">
              <w:rPr>
                <w:i/>
                <w:iCs/>
                <w:noProof w:val="0"/>
              </w:rPr>
              <w:t>ParticipantObjectSensitivity</w:t>
            </w:r>
            <w:proofErr w:type="spellEnd"/>
          </w:p>
        </w:tc>
        <w:tc>
          <w:tcPr>
            <w:tcW w:w="657" w:type="dxa"/>
            <w:vAlign w:val="center"/>
          </w:tcPr>
          <w:p w14:paraId="7477D708" w14:textId="77777777" w:rsidR="00036034" w:rsidRPr="00EA191B" w:rsidRDefault="00036034" w:rsidP="00036034">
            <w:pPr>
              <w:pStyle w:val="TableEntry"/>
              <w:jc w:val="center"/>
              <w:rPr>
                <w:i/>
                <w:iCs/>
                <w:noProof w:val="0"/>
                <w:szCs w:val="18"/>
              </w:rPr>
            </w:pPr>
            <w:r w:rsidRPr="00EA191B">
              <w:rPr>
                <w:i/>
                <w:iCs/>
                <w:noProof w:val="0"/>
                <w:szCs w:val="18"/>
              </w:rPr>
              <w:t>U</w:t>
            </w:r>
          </w:p>
        </w:tc>
        <w:tc>
          <w:tcPr>
            <w:tcW w:w="4158" w:type="dxa"/>
            <w:vAlign w:val="center"/>
          </w:tcPr>
          <w:p w14:paraId="348133F6" w14:textId="77777777" w:rsidR="00036034" w:rsidRPr="006D1B5B" w:rsidRDefault="00036034" w:rsidP="006D1B5B">
            <w:pPr>
              <w:pStyle w:val="TableEntry"/>
              <w:rPr>
                <w:i/>
                <w:iCs/>
                <w:noProof w:val="0"/>
              </w:rPr>
            </w:pPr>
            <w:r w:rsidRPr="006D1B5B">
              <w:rPr>
                <w:i/>
                <w:iCs/>
                <w:noProof w:val="0"/>
              </w:rPr>
              <w:t>not specialized</w:t>
            </w:r>
          </w:p>
        </w:tc>
      </w:tr>
      <w:tr w:rsidR="00036034" w:rsidRPr="00296DAF" w14:paraId="096E5122" w14:textId="77777777" w:rsidTr="006D1B5B">
        <w:trPr>
          <w:cantSplit/>
        </w:trPr>
        <w:tc>
          <w:tcPr>
            <w:tcW w:w="1908" w:type="dxa"/>
            <w:vMerge/>
            <w:vAlign w:val="center"/>
          </w:tcPr>
          <w:p w14:paraId="02F0F0C3" w14:textId="77777777" w:rsidR="00036034" w:rsidRPr="00EA191B" w:rsidRDefault="00036034" w:rsidP="00036034">
            <w:pPr>
              <w:pStyle w:val="AppendixHeading3"/>
              <w:numPr>
                <w:ilvl w:val="0"/>
                <w:numId w:val="0"/>
              </w:numPr>
              <w:tabs>
                <w:tab w:val="num" w:pos="1980"/>
              </w:tabs>
              <w:rPr>
                <w:noProof w:val="0"/>
                <w:sz w:val="16"/>
              </w:rPr>
            </w:pPr>
          </w:p>
        </w:tc>
        <w:tc>
          <w:tcPr>
            <w:tcW w:w="2943" w:type="dxa"/>
            <w:vAlign w:val="center"/>
          </w:tcPr>
          <w:p w14:paraId="70511F29" w14:textId="77777777" w:rsidR="00036034" w:rsidRPr="00EA191B" w:rsidRDefault="00036034" w:rsidP="006D1B5B">
            <w:pPr>
              <w:pStyle w:val="TableEntry"/>
            </w:pPr>
            <w:proofErr w:type="spellStart"/>
            <w:r w:rsidRPr="00EA191B">
              <w:rPr>
                <w:noProof w:val="0"/>
              </w:rPr>
              <w:t>ParticipantObjectID</w:t>
            </w:r>
            <w:proofErr w:type="spellEnd"/>
          </w:p>
        </w:tc>
        <w:tc>
          <w:tcPr>
            <w:tcW w:w="657" w:type="dxa"/>
            <w:vAlign w:val="center"/>
          </w:tcPr>
          <w:p w14:paraId="73255C2F" w14:textId="77777777" w:rsidR="00036034" w:rsidRPr="00EA191B" w:rsidRDefault="00036034" w:rsidP="00036034">
            <w:pPr>
              <w:pStyle w:val="TableEntry"/>
              <w:jc w:val="center"/>
              <w:rPr>
                <w:iCs/>
                <w:noProof w:val="0"/>
                <w:szCs w:val="18"/>
              </w:rPr>
            </w:pPr>
            <w:r w:rsidRPr="00EA191B">
              <w:rPr>
                <w:iCs/>
                <w:noProof w:val="0"/>
                <w:szCs w:val="18"/>
              </w:rPr>
              <w:t>M</w:t>
            </w:r>
          </w:p>
        </w:tc>
        <w:tc>
          <w:tcPr>
            <w:tcW w:w="4158" w:type="dxa"/>
          </w:tcPr>
          <w:p w14:paraId="7B4E6464" w14:textId="77777777" w:rsidR="00036034" w:rsidRPr="00EA191B" w:rsidRDefault="00036034" w:rsidP="006D1B5B">
            <w:pPr>
              <w:pStyle w:val="TableEntry"/>
              <w:rPr>
                <w:noProof w:val="0"/>
              </w:rPr>
            </w:pPr>
            <w:r w:rsidRPr="00EA191B">
              <w:rPr>
                <w:noProof w:val="0"/>
              </w:rPr>
              <w:t xml:space="preserve">The value of the object's </w:t>
            </w:r>
            <w:proofErr w:type="spellStart"/>
            <w:r w:rsidRPr="00EA191B">
              <w:rPr>
                <w:noProof w:val="0"/>
              </w:rPr>
              <w:t>EntryUUID</w:t>
            </w:r>
            <w:proofErr w:type="spellEnd"/>
            <w:r w:rsidRPr="00EA191B">
              <w:rPr>
                <w:noProof w:val="0"/>
              </w:rPr>
              <w:t xml:space="preserve"> attribute.</w:t>
            </w:r>
          </w:p>
        </w:tc>
      </w:tr>
      <w:tr w:rsidR="00036034" w:rsidRPr="00EA191B" w14:paraId="29E35188" w14:textId="77777777" w:rsidTr="006D1B5B">
        <w:tblPrEx>
          <w:tblLook w:val="04A0" w:firstRow="1" w:lastRow="0" w:firstColumn="1" w:lastColumn="0" w:noHBand="0" w:noVBand="1"/>
        </w:tblPrEx>
        <w:tc>
          <w:tcPr>
            <w:tcW w:w="1908" w:type="dxa"/>
            <w:vMerge/>
          </w:tcPr>
          <w:p w14:paraId="682B421E" w14:textId="77777777" w:rsidR="00036034" w:rsidRPr="00EA191B" w:rsidRDefault="00036034" w:rsidP="00036034">
            <w:pPr>
              <w:pStyle w:val="TableEntry"/>
              <w:rPr>
                <w:b/>
                <w:strike/>
                <w:noProof w:val="0"/>
                <w:szCs w:val="18"/>
              </w:rPr>
            </w:pPr>
          </w:p>
        </w:tc>
        <w:tc>
          <w:tcPr>
            <w:tcW w:w="2943" w:type="dxa"/>
            <w:shd w:val="clear" w:color="auto" w:fill="auto"/>
            <w:vAlign w:val="center"/>
          </w:tcPr>
          <w:p w14:paraId="5E945EA6" w14:textId="77777777" w:rsidR="00036034" w:rsidRPr="006D1B5B" w:rsidRDefault="00036034" w:rsidP="006D1B5B">
            <w:pPr>
              <w:pStyle w:val="TableEntry"/>
              <w:rPr>
                <w:i/>
                <w:iCs/>
                <w:noProof w:val="0"/>
              </w:rPr>
            </w:pPr>
            <w:proofErr w:type="spellStart"/>
            <w:r w:rsidRPr="006D1B5B">
              <w:rPr>
                <w:i/>
                <w:iCs/>
                <w:noProof w:val="0"/>
              </w:rPr>
              <w:t>ParticipantObjectName</w:t>
            </w:r>
            <w:proofErr w:type="spellEnd"/>
          </w:p>
        </w:tc>
        <w:tc>
          <w:tcPr>
            <w:tcW w:w="657" w:type="dxa"/>
            <w:shd w:val="clear" w:color="auto" w:fill="auto"/>
            <w:vAlign w:val="center"/>
          </w:tcPr>
          <w:p w14:paraId="7CFFF9C4" w14:textId="77777777" w:rsidR="00036034" w:rsidRPr="00EA191B" w:rsidRDefault="00036034" w:rsidP="00036034">
            <w:pPr>
              <w:pStyle w:val="TableEntry"/>
              <w:jc w:val="center"/>
              <w:rPr>
                <w:i/>
                <w:strike/>
                <w:noProof w:val="0"/>
              </w:rPr>
            </w:pPr>
            <w:r w:rsidRPr="00EA191B">
              <w:rPr>
                <w:i/>
                <w:iCs/>
                <w:noProof w:val="0"/>
                <w:szCs w:val="18"/>
              </w:rPr>
              <w:t>U</w:t>
            </w:r>
          </w:p>
        </w:tc>
        <w:tc>
          <w:tcPr>
            <w:tcW w:w="4158" w:type="dxa"/>
            <w:shd w:val="clear" w:color="auto" w:fill="auto"/>
            <w:vAlign w:val="center"/>
          </w:tcPr>
          <w:p w14:paraId="031DD0E3"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4C0E2D8B" w14:textId="77777777" w:rsidTr="006D1B5B">
        <w:tblPrEx>
          <w:tblLook w:val="04A0" w:firstRow="1" w:lastRow="0" w:firstColumn="1" w:lastColumn="0" w:noHBand="0" w:noVBand="1"/>
        </w:tblPrEx>
        <w:tc>
          <w:tcPr>
            <w:tcW w:w="1908" w:type="dxa"/>
            <w:vMerge/>
          </w:tcPr>
          <w:p w14:paraId="10BBA9AD" w14:textId="77777777" w:rsidR="00036034" w:rsidRPr="00EA191B" w:rsidRDefault="00036034" w:rsidP="00036034">
            <w:pPr>
              <w:pStyle w:val="ColorfulGrid-Accent11"/>
              <w:rPr>
                <w:sz w:val="18"/>
                <w:szCs w:val="18"/>
              </w:rPr>
            </w:pPr>
          </w:p>
        </w:tc>
        <w:tc>
          <w:tcPr>
            <w:tcW w:w="2943" w:type="dxa"/>
            <w:shd w:val="clear" w:color="auto" w:fill="auto"/>
            <w:vAlign w:val="center"/>
          </w:tcPr>
          <w:p w14:paraId="0A68FF1C" w14:textId="77777777" w:rsidR="00036034" w:rsidRPr="006D1B5B" w:rsidRDefault="00036034" w:rsidP="006D1B5B">
            <w:pPr>
              <w:pStyle w:val="TableEntry"/>
              <w:rPr>
                <w:i/>
                <w:iCs/>
                <w:noProof w:val="0"/>
              </w:rPr>
            </w:pPr>
            <w:proofErr w:type="spellStart"/>
            <w:r w:rsidRPr="006D1B5B">
              <w:rPr>
                <w:i/>
                <w:iCs/>
                <w:noProof w:val="0"/>
              </w:rPr>
              <w:t>ParticipantObjectQuery</w:t>
            </w:r>
            <w:proofErr w:type="spellEnd"/>
          </w:p>
        </w:tc>
        <w:tc>
          <w:tcPr>
            <w:tcW w:w="657" w:type="dxa"/>
            <w:shd w:val="clear" w:color="auto" w:fill="auto"/>
            <w:vAlign w:val="center"/>
          </w:tcPr>
          <w:p w14:paraId="790F7D8E" w14:textId="77777777" w:rsidR="00036034" w:rsidRPr="00EA191B" w:rsidRDefault="00036034" w:rsidP="006D1B5B">
            <w:pPr>
              <w:pStyle w:val="TableEntry"/>
              <w:jc w:val="center"/>
              <w:rPr>
                <w:i/>
                <w:iCs/>
                <w:noProof w:val="0"/>
              </w:rPr>
            </w:pPr>
            <w:r w:rsidRPr="00EA191B">
              <w:rPr>
                <w:i/>
                <w:iCs/>
                <w:noProof w:val="0"/>
              </w:rPr>
              <w:t>U</w:t>
            </w:r>
          </w:p>
        </w:tc>
        <w:tc>
          <w:tcPr>
            <w:tcW w:w="4158" w:type="dxa"/>
            <w:shd w:val="clear" w:color="auto" w:fill="auto"/>
            <w:vAlign w:val="center"/>
          </w:tcPr>
          <w:p w14:paraId="6250AD1D" w14:textId="77777777" w:rsidR="00036034" w:rsidRPr="006D1B5B" w:rsidRDefault="00036034" w:rsidP="006D1B5B">
            <w:pPr>
              <w:pStyle w:val="TableEntry"/>
              <w:rPr>
                <w:i/>
                <w:iCs/>
                <w:noProof w:val="0"/>
              </w:rPr>
            </w:pPr>
            <w:r w:rsidRPr="006D1B5B">
              <w:rPr>
                <w:i/>
                <w:iCs/>
                <w:noProof w:val="0"/>
              </w:rPr>
              <w:t>not specialized</w:t>
            </w:r>
          </w:p>
        </w:tc>
      </w:tr>
      <w:tr w:rsidR="00036034" w:rsidRPr="00296DAF" w14:paraId="3085C138" w14:textId="77777777" w:rsidTr="006D1B5B">
        <w:tblPrEx>
          <w:tblLook w:val="04A0" w:firstRow="1" w:lastRow="0" w:firstColumn="1" w:lastColumn="0" w:noHBand="0" w:noVBand="1"/>
        </w:tblPrEx>
        <w:tc>
          <w:tcPr>
            <w:tcW w:w="1908" w:type="dxa"/>
            <w:vMerge/>
          </w:tcPr>
          <w:p w14:paraId="56F5F893" w14:textId="77777777" w:rsidR="00036034" w:rsidRPr="00EA191B" w:rsidRDefault="00036034" w:rsidP="00036034">
            <w:pPr>
              <w:pStyle w:val="TableEntry"/>
              <w:ind w:left="0"/>
              <w:rPr>
                <w:b/>
                <w:i/>
                <w:iCs/>
                <w:strike/>
                <w:noProof w:val="0"/>
              </w:rPr>
            </w:pPr>
          </w:p>
        </w:tc>
        <w:tc>
          <w:tcPr>
            <w:tcW w:w="2943" w:type="dxa"/>
            <w:shd w:val="clear" w:color="auto" w:fill="auto"/>
          </w:tcPr>
          <w:p w14:paraId="354DF964" w14:textId="77777777" w:rsidR="00036034" w:rsidRPr="006D1B5B" w:rsidRDefault="00036034" w:rsidP="006D1B5B">
            <w:pPr>
              <w:pStyle w:val="TableEntry"/>
              <w:rPr>
                <w:noProof w:val="0"/>
              </w:rPr>
            </w:pPr>
            <w:proofErr w:type="spellStart"/>
            <w:r w:rsidRPr="00EA191B">
              <w:rPr>
                <w:noProof w:val="0"/>
              </w:rPr>
              <w:t>ParticipantObjectDetail</w:t>
            </w:r>
            <w:proofErr w:type="spellEnd"/>
          </w:p>
        </w:tc>
        <w:tc>
          <w:tcPr>
            <w:tcW w:w="657" w:type="dxa"/>
            <w:shd w:val="clear" w:color="auto" w:fill="auto"/>
          </w:tcPr>
          <w:p w14:paraId="0B6550F1" w14:textId="77777777" w:rsidR="00036034" w:rsidRPr="00EA191B" w:rsidRDefault="00036034" w:rsidP="006D1B5B">
            <w:pPr>
              <w:pStyle w:val="TableEntry"/>
              <w:jc w:val="center"/>
              <w:rPr>
                <w:strike/>
                <w:noProof w:val="0"/>
              </w:rPr>
            </w:pPr>
            <w:r w:rsidRPr="00EA191B">
              <w:rPr>
                <w:noProof w:val="0"/>
              </w:rPr>
              <w:t>C</w:t>
            </w:r>
          </w:p>
        </w:tc>
        <w:tc>
          <w:tcPr>
            <w:tcW w:w="4158" w:type="dxa"/>
            <w:shd w:val="clear" w:color="auto" w:fill="auto"/>
          </w:tcPr>
          <w:p w14:paraId="48DED856" w14:textId="77777777" w:rsidR="00036034" w:rsidRPr="00EA191B" w:rsidRDefault="00036034" w:rsidP="006D1B5B">
            <w:pPr>
              <w:pStyle w:val="TableEntry"/>
              <w:rPr>
                <w:noProof w:val="0"/>
              </w:rPr>
            </w:pPr>
            <w:r w:rsidRPr="00EA191B">
              <w:rPr>
                <w:noProof w:val="0"/>
              </w:rPr>
              <w:t>This element is required, if known:</w:t>
            </w:r>
          </w:p>
          <w:p w14:paraId="281E2A38" w14:textId="77777777" w:rsidR="00036034" w:rsidRPr="00EA191B" w:rsidRDefault="00036034" w:rsidP="006D1B5B">
            <w:pPr>
              <w:pStyle w:val="TableEntry"/>
              <w:rPr>
                <w:noProof w:val="0"/>
              </w:rPr>
            </w:pPr>
            <w:r w:rsidRPr="00EA191B">
              <w:rPr>
                <w:noProof w:val="0"/>
              </w:rPr>
              <w:t>Type: “urn:ihe:iti:xca:2010:homeCommunityId” (literal string)</w:t>
            </w:r>
          </w:p>
          <w:p w14:paraId="28466B0E" w14:textId="77777777" w:rsidR="00036034" w:rsidRPr="00EA191B" w:rsidRDefault="00036034" w:rsidP="006D1B5B">
            <w:pPr>
              <w:pStyle w:val="TableEntry"/>
              <w:rPr>
                <w:strike/>
                <w:noProof w:val="0"/>
              </w:rPr>
            </w:pPr>
            <w:r w:rsidRPr="00EA191B">
              <w:rPr>
                <w:noProof w:val="0"/>
              </w:rPr>
              <w:t xml:space="preserve">Value: value of the </w:t>
            </w:r>
            <w:proofErr w:type="spellStart"/>
            <w:r w:rsidRPr="00EA191B">
              <w:rPr>
                <w:noProof w:val="0"/>
              </w:rPr>
              <w:t>homeCommunityId</w:t>
            </w:r>
            <w:proofErr w:type="spellEnd"/>
          </w:p>
        </w:tc>
      </w:tr>
    </w:tbl>
    <w:p w14:paraId="4C140028" w14:textId="77777777" w:rsidR="006D75F4" w:rsidRPr="00EA191B" w:rsidRDefault="006D75F4" w:rsidP="00075C19">
      <w:pPr>
        <w:pStyle w:val="Corpotesto"/>
        <w:rPr>
          <w:noProof w:val="0"/>
        </w:rPr>
      </w:pPr>
    </w:p>
    <w:p w14:paraId="5835A247" w14:textId="6E0C6227" w:rsidR="00A7006A" w:rsidRPr="00EA191B" w:rsidRDefault="00A7006A" w:rsidP="006C1CFC">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3.53.5.1.2</w:t>
      </w:r>
    </w:p>
    <w:p w14:paraId="1880A8B3" w14:textId="77777777" w:rsidR="00036034" w:rsidRPr="00EA191B" w:rsidRDefault="00036034" w:rsidP="00075C19">
      <w:pPr>
        <w:pStyle w:val="Corpotesto"/>
        <w:rPr>
          <w:noProof w:val="0"/>
        </w:rPr>
      </w:pPr>
    </w:p>
    <w:p w14:paraId="5C281CFB" w14:textId="77777777" w:rsidR="00036034" w:rsidRPr="00EA191B" w:rsidRDefault="00036034" w:rsidP="00036034">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970"/>
        <w:gridCol w:w="720"/>
        <w:gridCol w:w="4068"/>
      </w:tblGrid>
      <w:tr w:rsidR="00036034" w:rsidRPr="00EA191B" w14:paraId="24F6CD1A" w14:textId="77777777" w:rsidTr="006D1B5B">
        <w:trPr>
          <w:cantSplit/>
        </w:trPr>
        <w:tc>
          <w:tcPr>
            <w:tcW w:w="1908" w:type="dxa"/>
            <w:tcBorders>
              <w:bottom w:val="single" w:sz="4" w:space="0" w:color="auto"/>
            </w:tcBorders>
            <w:textDirection w:val="btLr"/>
            <w:vAlign w:val="center"/>
          </w:tcPr>
          <w:p w14:paraId="09ECADE4" w14:textId="77777777" w:rsidR="00036034" w:rsidRPr="00EA191B" w:rsidRDefault="00036034" w:rsidP="00036034">
            <w:pPr>
              <w:pStyle w:val="TableLabel"/>
              <w:rPr>
                <w:noProof w:val="0"/>
                <w:sz w:val="16"/>
              </w:rPr>
            </w:pPr>
          </w:p>
        </w:tc>
        <w:tc>
          <w:tcPr>
            <w:tcW w:w="2970" w:type="dxa"/>
            <w:tcBorders>
              <w:bottom w:val="single" w:sz="4" w:space="0" w:color="auto"/>
            </w:tcBorders>
            <w:vAlign w:val="center"/>
          </w:tcPr>
          <w:p w14:paraId="57D7BC19"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0A57F4BC" w14:textId="77777777" w:rsidR="00036034" w:rsidRPr="00EA191B" w:rsidRDefault="00036034" w:rsidP="00036034">
            <w:pPr>
              <w:pStyle w:val="TableEntryHeader"/>
              <w:rPr>
                <w:noProof w:val="0"/>
                <w:kern w:val="28"/>
              </w:rPr>
            </w:pPr>
            <w:proofErr w:type="spellStart"/>
            <w:r w:rsidRPr="00EA191B">
              <w:rPr>
                <w:noProof w:val="0"/>
              </w:rPr>
              <w:t>Opt</w:t>
            </w:r>
            <w:proofErr w:type="spellEnd"/>
          </w:p>
        </w:tc>
        <w:tc>
          <w:tcPr>
            <w:tcW w:w="4068" w:type="dxa"/>
            <w:tcBorders>
              <w:bottom w:val="single" w:sz="4" w:space="0" w:color="auto"/>
            </w:tcBorders>
            <w:vAlign w:val="center"/>
          </w:tcPr>
          <w:p w14:paraId="6B54881E"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57164430" w14:textId="77777777" w:rsidTr="006D1B5B">
        <w:trPr>
          <w:cantSplit/>
        </w:trPr>
        <w:tc>
          <w:tcPr>
            <w:tcW w:w="1908" w:type="dxa"/>
            <w:vMerge w:val="restart"/>
            <w:tcBorders>
              <w:top w:val="single" w:sz="4" w:space="0" w:color="auto"/>
            </w:tcBorders>
          </w:tcPr>
          <w:p w14:paraId="2B272EFF" w14:textId="77777777" w:rsidR="00036034" w:rsidRPr="00EA191B" w:rsidRDefault="00036034" w:rsidP="00036034">
            <w:pPr>
              <w:pStyle w:val="TableEntryHeader"/>
              <w:rPr>
                <w:noProof w:val="0"/>
              </w:rPr>
            </w:pPr>
            <w:r w:rsidRPr="00EA191B">
              <w:rPr>
                <w:noProof w:val="0"/>
              </w:rPr>
              <w:t>Event</w:t>
            </w:r>
          </w:p>
          <w:p w14:paraId="1942AA3B" w14:textId="77777777" w:rsidR="00036034" w:rsidRPr="006D1B5B" w:rsidRDefault="00036034" w:rsidP="006D1B5B">
            <w:pPr>
              <w:pStyle w:val="TableEntryHeader"/>
              <w:rPr>
                <w:bCs/>
                <w:noProof w:val="0"/>
                <w:sz w:val="12"/>
              </w:rPr>
            </w:pP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EventIdentification</w:t>
            </w:r>
            <w:proofErr w:type="spellEnd"/>
          </w:p>
        </w:tc>
        <w:tc>
          <w:tcPr>
            <w:tcW w:w="2970" w:type="dxa"/>
            <w:tcBorders>
              <w:top w:val="single" w:sz="4" w:space="0" w:color="auto"/>
            </w:tcBorders>
            <w:vAlign w:val="center"/>
          </w:tcPr>
          <w:p w14:paraId="2D8958C0" w14:textId="77777777" w:rsidR="00036034" w:rsidRPr="00EA191B" w:rsidRDefault="00036034" w:rsidP="00036034">
            <w:pPr>
              <w:pStyle w:val="TableEntry"/>
              <w:rPr>
                <w:noProof w:val="0"/>
              </w:rPr>
            </w:pPr>
            <w:proofErr w:type="spellStart"/>
            <w:r w:rsidRPr="00EA191B">
              <w:rPr>
                <w:noProof w:val="0"/>
              </w:rPr>
              <w:t>EventID</w:t>
            </w:r>
            <w:proofErr w:type="spellEnd"/>
          </w:p>
        </w:tc>
        <w:tc>
          <w:tcPr>
            <w:tcW w:w="720" w:type="dxa"/>
            <w:tcBorders>
              <w:top w:val="single" w:sz="4" w:space="0" w:color="auto"/>
            </w:tcBorders>
            <w:vAlign w:val="center"/>
          </w:tcPr>
          <w:p w14:paraId="091E83E3" w14:textId="77777777" w:rsidR="00036034" w:rsidRPr="00EA191B" w:rsidRDefault="00036034" w:rsidP="00036034">
            <w:pPr>
              <w:pStyle w:val="TableEntry"/>
              <w:jc w:val="center"/>
              <w:rPr>
                <w:noProof w:val="0"/>
                <w:szCs w:val="18"/>
              </w:rPr>
            </w:pPr>
            <w:r w:rsidRPr="00EA191B">
              <w:rPr>
                <w:noProof w:val="0"/>
                <w:szCs w:val="18"/>
              </w:rPr>
              <w:t>M</w:t>
            </w:r>
          </w:p>
        </w:tc>
        <w:tc>
          <w:tcPr>
            <w:tcW w:w="4068" w:type="dxa"/>
            <w:tcBorders>
              <w:top w:val="single" w:sz="4" w:space="0" w:color="auto"/>
            </w:tcBorders>
            <w:vAlign w:val="center"/>
          </w:tcPr>
          <w:p w14:paraId="72B64F8A" w14:textId="77777777" w:rsidR="00036034" w:rsidRPr="00EA191B" w:rsidRDefault="00036034" w:rsidP="00036034">
            <w:pPr>
              <w:pStyle w:val="TableEntry"/>
              <w:rPr>
                <w:noProof w:val="0"/>
              </w:rPr>
            </w:pPr>
            <w:r w:rsidRPr="00EA191B">
              <w:rPr>
                <w:noProof w:val="0"/>
              </w:rPr>
              <w:t>EV(110106, DCM, “Export”)</w:t>
            </w:r>
          </w:p>
        </w:tc>
      </w:tr>
      <w:tr w:rsidR="00036034" w:rsidRPr="00EA191B" w14:paraId="74E41D9F" w14:textId="77777777" w:rsidTr="006D1B5B">
        <w:trPr>
          <w:cantSplit/>
        </w:trPr>
        <w:tc>
          <w:tcPr>
            <w:tcW w:w="1908" w:type="dxa"/>
            <w:vMerge/>
            <w:vAlign w:val="center"/>
          </w:tcPr>
          <w:p w14:paraId="0C42C460" w14:textId="77777777" w:rsidR="00036034" w:rsidRPr="00EA191B" w:rsidRDefault="00036034" w:rsidP="00036034">
            <w:pPr>
              <w:pStyle w:val="TableLabel"/>
              <w:rPr>
                <w:noProof w:val="0"/>
                <w:sz w:val="16"/>
              </w:rPr>
            </w:pPr>
          </w:p>
        </w:tc>
        <w:tc>
          <w:tcPr>
            <w:tcW w:w="2970" w:type="dxa"/>
            <w:vAlign w:val="center"/>
          </w:tcPr>
          <w:p w14:paraId="78744FAB" w14:textId="77777777" w:rsidR="00036034" w:rsidRPr="00EA191B" w:rsidRDefault="00036034" w:rsidP="00036034">
            <w:pPr>
              <w:pStyle w:val="TableEntry"/>
              <w:rPr>
                <w:noProof w:val="0"/>
              </w:rPr>
            </w:pPr>
            <w:proofErr w:type="spellStart"/>
            <w:r w:rsidRPr="00EA191B">
              <w:rPr>
                <w:noProof w:val="0"/>
              </w:rPr>
              <w:t>EventActionCode</w:t>
            </w:r>
            <w:proofErr w:type="spellEnd"/>
          </w:p>
        </w:tc>
        <w:tc>
          <w:tcPr>
            <w:tcW w:w="720" w:type="dxa"/>
            <w:vAlign w:val="center"/>
          </w:tcPr>
          <w:p w14:paraId="21214730" w14:textId="77777777" w:rsidR="00036034" w:rsidRPr="00EA191B" w:rsidRDefault="00036034" w:rsidP="00036034">
            <w:pPr>
              <w:pStyle w:val="TableEntry"/>
              <w:jc w:val="center"/>
              <w:rPr>
                <w:noProof w:val="0"/>
                <w:szCs w:val="18"/>
              </w:rPr>
            </w:pPr>
            <w:r w:rsidRPr="00EA191B">
              <w:rPr>
                <w:noProof w:val="0"/>
                <w:szCs w:val="18"/>
              </w:rPr>
              <w:t>M</w:t>
            </w:r>
          </w:p>
        </w:tc>
        <w:tc>
          <w:tcPr>
            <w:tcW w:w="4068" w:type="dxa"/>
          </w:tcPr>
          <w:p w14:paraId="14B4BDDA" w14:textId="77777777" w:rsidR="00036034" w:rsidRPr="00EA191B" w:rsidRDefault="00036034" w:rsidP="00036034">
            <w:pPr>
              <w:pStyle w:val="TableEntry"/>
              <w:rPr>
                <w:noProof w:val="0"/>
              </w:rPr>
            </w:pPr>
            <w:r w:rsidRPr="00EA191B">
              <w:rPr>
                <w:noProof w:val="0"/>
              </w:rPr>
              <w:t xml:space="preserve">“R” (Read) </w:t>
            </w:r>
          </w:p>
        </w:tc>
      </w:tr>
      <w:tr w:rsidR="00036034" w:rsidRPr="00EA191B" w14:paraId="3B9EAD12" w14:textId="77777777" w:rsidTr="006D1B5B">
        <w:trPr>
          <w:cantSplit/>
        </w:trPr>
        <w:tc>
          <w:tcPr>
            <w:tcW w:w="1908" w:type="dxa"/>
            <w:vMerge/>
            <w:vAlign w:val="center"/>
          </w:tcPr>
          <w:p w14:paraId="6E515D43" w14:textId="77777777" w:rsidR="00036034" w:rsidRPr="00EA191B" w:rsidRDefault="00036034" w:rsidP="00036034">
            <w:pPr>
              <w:pStyle w:val="TableLabel"/>
              <w:rPr>
                <w:noProof w:val="0"/>
                <w:sz w:val="16"/>
              </w:rPr>
            </w:pPr>
          </w:p>
        </w:tc>
        <w:tc>
          <w:tcPr>
            <w:tcW w:w="2970" w:type="dxa"/>
            <w:vAlign w:val="center"/>
          </w:tcPr>
          <w:p w14:paraId="4273C0F6" w14:textId="77777777" w:rsidR="00036034" w:rsidRPr="00EA191B" w:rsidRDefault="00036034" w:rsidP="00036034">
            <w:pPr>
              <w:pStyle w:val="TableEntry"/>
              <w:rPr>
                <w:i/>
                <w:iCs/>
                <w:noProof w:val="0"/>
              </w:rPr>
            </w:pPr>
            <w:proofErr w:type="spellStart"/>
            <w:r w:rsidRPr="00EA191B">
              <w:rPr>
                <w:i/>
                <w:iCs/>
                <w:noProof w:val="0"/>
              </w:rPr>
              <w:t>EventDateTime</w:t>
            </w:r>
            <w:proofErr w:type="spellEnd"/>
          </w:p>
        </w:tc>
        <w:tc>
          <w:tcPr>
            <w:tcW w:w="720" w:type="dxa"/>
            <w:vAlign w:val="center"/>
          </w:tcPr>
          <w:p w14:paraId="6DBE6D50"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068" w:type="dxa"/>
            <w:vAlign w:val="center"/>
          </w:tcPr>
          <w:p w14:paraId="3D748EFF"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1590ABB9" w14:textId="77777777" w:rsidTr="006D1B5B">
        <w:trPr>
          <w:cantSplit/>
        </w:trPr>
        <w:tc>
          <w:tcPr>
            <w:tcW w:w="1908" w:type="dxa"/>
            <w:vMerge/>
            <w:vAlign w:val="center"/>
          </w:tcPr>
          <w:p w14:paraId="51625C9C" w14:textId="77777777" w:rsidR="00036034" w:rsidRPr="00EA191B" w:rsidRDefault="00036034" w:rsidP="00036034">
            <w:pPr>
              <w:pStyle w:val="TableLabel"/>
              <w:rPr>
                <w:noProof w:val="0"/>
                <w:sz w:val="16"/>
              </w:rPr>
            </w:pPr>
          </w:p>
        </w:tc>
        <w:tc>
          <w:tcPr>
            <w:tcW w:w="2970" w:type="dxa"/>
            <w:vAlign w:val="center"/>
          </w:tcPr>
          <w:p w14:paraId="4587BB0B" w14:textId="77777777" w:rsidR="00036034" w:rsidRPr="00EA191B" w:rsidRDefault="00036034" w:rsidP="00036034">
            <w:pPr>
              <w:pStyle w:val="TableEntry"/>
              <w:rPr>
                <w:i/>
                <w:iCs/>
                <w:noProof w:val="0"/>
              </w:rPr>
            </w:pPr>
            <w:proofErr w:type="spellStart"/>
            <w:r w:rsidRPr="00EA191B">
              <w:rPr>
                <w:i/>
                <w:iCs/>
                <w:noProof w:val="0"/>
              </w:rPr>
              <w:t>EventOutcomeIndicator</w:t>
            </w:r>
            <w:proofErr w:type="spellEnd"/>
          </w:p>
        </w:tc>
        <w:tc>
          <w:tcPr>
            <w:tcW w:w="720" w:type="dxa"/>
            <w:vAlign w:val="center"/>
          </w:tcPr>
          <w:p w14:paraId="031F5DD5"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068" w:type="dxa"/>
            <w:vAlign w:val="center"/>
          </w:tcPr>
          <w:p w14:paraId="655F56C5"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63B43FB2" w14:textId="77777777" w:rsidTr="006D1B5B">
        <w:trPr>
          <w:cantSplit/>
        </w:trPr>
        <w:tc>
          <w:tcPr>
            <w:tcW w:w="1908" w:type="dxa"/>
            <w:vMerge/>
            <w:tcBorders>
              <w:bottom w:val="single" w:sz="4" w:space="0" w:color="auto"/>
            </w:tcBorders>
            <w:vAlign w:val="center"/>
          </w:tcPr>
          <w:p w14:paraId="6A188EC1" w14:textId="77777777" w:rsidR="00036034" w:rsidRPr="00EA191B" w:rsidRDefault="00036034" w:rsidP="00036034">
            <w:pPr>
              <w:pStyle w:val="TableLabel"/>
              <w:rPr>
                <w:noProof w:val="0"/>
                <w:sz w:val="16"/>
              </w:rPr>
            </w:pPr>
          </w:p>
        </w:tc>
        <w:tc>
          <w:tcPr>
            <w:tcW w:w="2970" w:type="dxa"/>
            <w:tcBorders>
              <w:bottom w:val="single" w:sz="4" w:space="0" w:color="auto"/>
            </w:tcBorders>
            <w:vAlign w:val="center"/>
          </w:tcPr>
          <w:p w14:paraId="4B2964F1" w14:textId="77777777" w:rsidR="00036034" w:rsidRPr="00EA191B" w:rsidRDefault="00036034" w:rsidP="00036034">
            <w:pPr>
              <w:pStyle w:val="TableEntry"/>
              <w:rPr>
                <w:noProof w:val="0"/>
              </w:rPr>
            </w:pPr>
            <w:proofErr w:type="spellStart"/>
            <w:r w:rsidRPr="00EA191B">
              <w:rPr>
                <w:noProof w:val="0"/>
              </w:rPr>
              <w:t>EventTypeCode</w:t>
            </w:r>
            <w:proofErr w:type="spellEnd"/>
          </w:p>
        </w:tc>
        <w:tc>
          <w:tcPr>
            <w:tcW w:w="720" w:type="dxa"/>
            <w:tcBorders>
              <w:bottom w:val="single" w:sz="4" w:space="0" w:color="auto"/>
            </w:tcBorders>
            <w:vAlign w:val="center"/>
          </w:tcPr>
          <w:p w14:paraId="0E1261CC" w14:textId="77777777" w:rsidR="00036034" w:rsidRPr="00EA191B" w:rsidRDefault="00036034" w:rsidP="00036034">
            <w:pPr>
              <w:pStyle w:val="TableEntry"/>
              <w:jc w:val="center"/>
              <w:rPr>
                <w:noProof w:val="0"/>
                <w:szCs w:val="18"/>
              </w:rPr>
            </w:pPr>
            <w:r w:rsidRPr="00EA191B">
              <w:rPr>
                <w:noProof w:val="0"/>
                <w:szCs w:val="18"/>
              </w:rPr>
              <w:t>M</w:t>
            </w:r>
          </w:p>
        </w:tc>
        <w:tc>
          <w:tcPr>
            <w:tcW w:w="4068" w:type="dxa"/>
            <w:tcBorders>
              <w:bottom w:val="single" w:sz="4" w:space="0" w:color="auto"/>
            </w:tcBorders>
            <w:vAlign w:val="center"/>
          </w:tcPr>
          <w:p w14:paraId="723E8654" w14:textId="77777777" w:rsidR="00036034" w:rsidRPr="00EA191B" w:rsidRDefault="00036034" w:rsidP="00036034">
            <w:pPr>
              <w:pStyle w:val="TableEntry"/>
              <w:rPr>
                <w:noProof w:val="0"/>
              </w:rPr>
            </w:pPr>
            <w:r w:rsidRPr="00EA191B">
              <w:rPr>
                <w:noProof w:val="0"/>
              </w:rPr>
              <w:t>EV(“ITI-53”, “IHE Transactions”, “Document Metadata Notify”)</w:t>
            </w:r>
          </w:p>
        </w:tc>
      </w:tr>
      <w:tr w:rsidR="00036034" w:rsidRPr="00EA191B" w14:paraId="35F4A2AB" w14:textId="77777777" w:rsidTr="00036034">
        <w:trPr>
          <w:cantSplit/>
        </w:trPr>
        <w:tc>
          <w:tcPr>
            <w:tcW w:w="9666" w:type="dxa"/>
            <w:gridSpan w:val="4"/>
            <w:tcBorders>
              <w:bottom w:val="single" w:sz="4" w:space="0" w:color="auto"/>
            </w:tcBorders>
          </w:tcPr>
          <w:p w14:paraId="14FC812F" w14:textId="77777777" w:rsidR="00036034" w:rsidRPr="00EA191B" w:rsidRDefault="00036034" w:rsidP="00036034">
            <w:pPr>
              <w:pStyle w:val="TableEntry"/>
              <w:rPr>
                <w:noProof w:val="0"/>
              </w:rPr>
            </w:pPr>
            <w:r w:rsidRPr="00EA191B">
              <w:rPr>
                <w:noProof w:val="0"/>
              </w:rPr>
              <w:t>Source (Document Metadata Notification Broker) (1)</w:t>
            </w:r>
          </w:p>
        </w:tc>
      </w:tr>
      <w:tr w:rsidR="00036034" w:rsidRPr="00EA191B" w14:paraId="050E1333" w14:textId="77777777" w:rsidTr="00036034">
        <w:trPr>
          <w:cantSplit/>
        </w:trPr>
        <w:tc>
          <w:tcPr>
            <w:tcW w:w="9666" w:type="dxa"/>
            <w:gridSpan w:val="4"/>
            <w:tcBorders>
              <w:bottom w:val="single" w:sz="4" w:space="0" w:color="auto"/>
            </w:tcBorders>
          </w:tcPr>
          <w:p w14:paraId="0511559D" w14:textId="77777777" w:rsidR="00036034" w:rsidRPr="00EA191B" w:rsidRDefault="00036034" w:rsidP="00036034">
            <w:pPr>
              <w:pStyle w:val="TableEntry"/>
              <w:rPr>
                <w:noProof w:val="0"/>
              </w:rPr>
            </w:pPr>
            <w:r w:rsidRPr="00EA191B">
              <w:rPr>
                <w:noProof w:val="0"/>
              </w:rPr>
              <w:t>Destination (Document Metadata Notification Recipient) (1)</w:t>
            </w:r>
          </w:p>
        </w:tc>
      </w:tr>
      <w:tr w:rsidR="00036034" w:rsidRPr="00EA191B" w14:paraId="7D6CF3DD" w14:textId="77777777" w:rsidTr="00036034">
        <w:trPr>
          <w:cantSplit/>
        </w:trPr>
        <w:tc>
          <w:tcPr>
            <w:tcW w:w="9666" w:type="dxa"/>
            <w:gridSpan w:val="4"/>
            <w:tcBorders>
              <w:bottom w:val="single" w:sz="4" w:space="0" w:color="auto"/>
            </w:tcBorders>
          </w:tcPr>
          <w:p w14:paraId="0803309F" w14:textId="77777777" w:rsidR="00036034" w:rsidRPr="00EA191B" w:rsidRDefault="00036034" w:rsidP="00036034">
            <w:pPr>
              <w:pStyle w:val="TableEntry"/>
              <w:rPr>
                <w:noProof w:val="0"/>
              </w:rPr>
            </w:pPr>
            <w:r w:rsidRPr="00EA191B">
              <w:rPr>
                <w:noProof w:val="0"/>
              </w:rPr>
              <w:t>Audit Source (Document Metadata Notification Broker) (1)</w:t>
            </w:r>
          </w:p>
        </w:tc>
      </w:tr>
      <w:tr w:rsidR="00036034" w:rsidRPr="00EA191B" w14:paraId="080D17C4"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7D456A7" w14:textId="7A087220" w:rsidR="00036034" w:rsidRPr="00EA191B" w:rsidRDefault="00036034" w:rsidP="00036034">
            <w:pPr>
              <w:pStyle w:val="TableEntry"/>
              <w:rPr>
                <w:b/>
                <w:bCs/>
                <w:noProof w:val="0"/>
              </w:rPr>
            </w:pPr>
            <w:proofErr w:type="spellStart"/>
            <w:r w:rsidRPr="00EA191B">
              <w:rPr>
                <w:bCs/>
                <w:noProof w:val="0"/>
              </w:rPr>
              <w:t>DocumentEntry</w:t>
            </w:r>
            <w:proofErr w:type="spellEnd"/>
            <w:r w:rsidRPr="00EA191B">
              <w:rPr>
                <w:b/>
                <w:bCs/>
                <w:noProof w:val="0"/>
                <w:u w:val="single"/>
              </w:rPr>
              <w:t>/Folder</w:t>
            </w:r>
            <w:r w:rsidRPr="00EA191B">
              <w:rPr>
                <w:bCs/>
                <w:noProof w:val="0"/>
              </w:rPr>
              <w:t>/</w:t>
            </w:r>
            <w:proofErr w:type="spellStart"/>
            <w:r w:rsidRPr="00EA191B">
              <w:rPr>
                <w:bCs/>
                <w:noProof w:val="0"/>
              </w:rPr>
              <w:t>SubmissionSet</w:t>
            </w:r>
            <w:proofErr w:type="spellEnd"/>
            <w:r w:rsidRPr="00EA191B">
              <w:rPr>
                <w:bCs/>
                <w:noProof w:val="0"/>
              </w:rPr>
              <w:t xml:space="preserve"> </w:t>
            </w:r>
            <w:r w:rsidRPr="00EA191B">
              <w:rPr>
                <w:noProof w:val="0"/>
              </w:rPr>
              <w:t>(1..n)</w:t>
            </w:r>
          </w:p>
        </w:tc>
      </w:tr>
    </w:tbl>
    <w:p w14:paraId="79557E89" w14:textId="77777777" w:rsidR="00036034" w:rsidRPr="00EA191B" w:rsidRDefault="00036034" w:rsidP="00036034">
      <w:pPr>
        <w:pStyle w:val="Corpotesto"/>
        <w:rPr>
          <w:b/>
          <w:noProof w:val="0"/>
          <w:szCs w:val="18"/>
        </w:rPr>
      </w:pPr>
    </w:p>
    <w:p w14:paraId="5FE440C8" w14:textId="77777777" w:rsidR="00036034" w:rsidRPr="006D1B5B" w:rsidRDefault="00036034" w:rsidP="009A30BA">
      <w:pPr>
        <w:pStyle w:val="Corpotesto"/>
        <w:rPr>
          <w:b/>
          <w:bCs/>
          <w:noProof w:val="0"/>
        </w:rPr>
      </w:pPr>
      <w:r w:rsidRPr="006D1B5B">
        <w:rPr>
          <w:b/>
          <w:bCs/>
          <w:noProof w:val="0"/>
        </w:rPr>
        <w:t>…</w:t>
      </w:r>
    </w:p>
    <w:p w14:paraId="529631F7" w14:textId="77777777" w:rsidR="00036034" w:rsidRPr="006D1B5B" w:rsidRDefault="00036034" w:rsidP="006D1B5B"/>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2993"/>
        <w:gridCol w:w="630"/>
        <w:gridCol w:w="4117"/>
      </w:tblGrid>
      <w:tr w:rsidR="00036034" w:rsidRPr="00EA191B" w14:paraId="45979162" w14:textId="77777777" w:rsidTr="006D1B5B">
        <w:trPr>
          <w:cantSplit/>
        </w:trPr>
        <w:tc>
          <w:tcPr>
            <w:tcW w:w="1975" w:type="dxa"/>
            <w:vMerge w:val="restart"/>
          </w:tcPr>
          <w:p w14:paraId="6707AD7D" w14:textId="77777777" w:rsidR="00036034" w:rsidRPr="00EA191B" w:rsidRDefault="00036034" w:rsidP="009A30BA">
            <w:pPr>
              <w:pStyle w:val="TableEntryHeader"/>
              <w:rPr>
                <w:noProof w:val="0"/>
              </w:rPr>
            </w:pPr>
            <w:proofErr w:type="spellStart"/>
            <w:r w:rsidRPr="00EA191B">
              <w:rPr>
                <w:noProof w:val="0"/>
              </w:rPr>
              <w:t>DocumentEntry</w:t>
            </w:r>
            <w:proofErr w:type="spellEnd"/>
          </w:p>
          <w:p w14:paraId="2C978FAB" w14:textId="77777777" w:rsidR="00036034" w:rsidRPr="00EA191B" w:rsidRDefault="00036034" w:rsidP="009A30BA">
            <w:pPr>
              <w:pStyle w:val="TableEntryHeader"/>
              <w:rPr>
                <w:bCs/>
                <w:noProof w:val="0"/>
                <w:u w:val="single"/>
              </w:rPr>
            </w:pPr>
            <w:r w:rsidRPr="00EA191B">
              <w:rPr>
                <w:bCs/>
                <w:noProof w:val="0"/>
                <w:u w:val="single"/>
              </w:rPr>
              <w:t>Folder</w:t>
            </w:r>
          </w:p>
          <w:p w14:paraId="4D6F653E" w14:textId="77777777" w:rsidR="00036034" w:rsidRPr="00EA191B" w:rsidRDefault="00036034" w:rsidP="009A30BA">
            <w:pPr>
              <w:pStyle w:val="TableEntryHeader"/>
              <w:rPr>
                <w:noProof w:val="0"/>
              </w:rPr>
            </w:pPr>
            <w:proofErr w:type="spellStart"/>
            <w:r w:rsidRPr="00EA191B">
              <w:rPr>
                <w:noProof w:val="0"/>
              </w:rPr>
              <w:t>SubmissionSet</w:t>
            </w:r>
            <w:proofErr w:type="spellEnd"/>
            <w:r w:rsidRPr="00EA191B">
              <w:rPr>
                <w:noProof w:val="0"/>
              </w:rPr>
              <w:t xml:space="preserve"> </w:t>
            </w:r>
          </w:p>
          <w:p w14:paraId="458BD85C" w14:textId="77777777" w:rsidR="00036034" w:rsidRPr="006D1B5B" w:rsidRDefault="00036034" w:rsidP="006D1B5B">
            <w:pPr>
              <w:pStyle w:val="TableEntryHeader"/>
              <w:rPr>
                <w:bCs/>
                <w:noProof w:val="0"/>
                <w:sz w:val="12"/>
              </w:rPr>
            </w:pPr>
            <w:r w:rsidRPr="00EA191B">
              <w:rPr>
                <w:noProof w:val="0"/>
              </w:rPr>
              <w:t xml:space="preserve"> </w:t>
            </w: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ParticipantObjectIdentification</w:t>
            </w:r>
            <w:proofErr w:type="spellEnd"/>
            <w:r w:rsidRPr="006D1B5B">
              <w:rPr>
                <w:bCs/>
                <w:noProof w:val="0"/>
                <w:sz w:val="12"/>
              </w:rPr>
              <w:t>)</w:t>
            </w:r>
          </w:p>
        </w:tc>
        <w:tc>
          <w:tcPr>
            <w:tcW w:w="2993" w:type="dxa"/>
            <w:vAlign w:val="center"/>
          </w:tcPr>
          <w:p w14:paraId="20F81D49" w14:textId="77777777" w:rsidR="00036034" w:rsidRPr="00EA191B" w:rsidRDefault="00036034" w:rsidP="006D1B5B">
            <w:pPr>
              <w:pStyle w:val="TableEntry"/>
              <w:rPr>
                <w:noProof w:val="0"/>
              </w:rPr>
            </w:pPr>
            <w:proofErr w:type="spellStart"/>
            <w:r w:rsidRPr="00EA191B">
              <w:rPr>
                <w:noProof w:val="0"/>
              </w:rPr>
              <w:t>ParticipantObjectTypeCode</w:t>
            </w:r>
            <w:proofErr w:type="spellEnd"/>
          </w:p>
        </w:tc>
        <w:tc>
          <w:tcPr>
            <w:tcW w:w="630" w:type="dxa"/>
            <w:vAlign w:val="center"/>
          </w:tcPr>
          <w:p w14:paraId="69884785" w14:textId="77777777" w:rsidR="00036034" w:rsidRPr="00EA191B" w:rsidRDefault="00036034" w:rsidP="009A30BA">
            <w:pPr>
              <w:pStyle w:val="TableEntry"/>
              <w:rPr>
                <w:noProof w:val="0"/>
              </w:rPr>
            </w:pPr>
            <w:r w:rsidRPr="00EA191B">
              <w:rPr>
                <w:noProof w:val="0"/>
              </w:rPr>
              <w:t>M</w:t>
            </w:r>
          </w:p>
        </w:tc>
        <w:tc>
          <w:tcPr>
            <w:tcW w:w="4117" w:type="dxa"/>
            <w:vAlign w:val="center"/>
          </w:tcPr>
          <w:p w14:paraId="2C2C9687" w14:textId="77777777" w:rsidR="00036034" w:rsidRPr="00EA191B" w:rsidRDefault="00036034" w:rsidP="009A30BA">
            <w:pPr>
              <w:pStyle w:val="TableEntry"/>
              <w:rPr>
                <w:noProof w:val="0"/>
              </w:rPr>
            </w:pPr>
            <w:r w:rsidRPr="00EA191B">
              <w:rPr>
                <w:noProof w:val="0"/>
              </w:rPr>
              <w:t>“2” (system object)</w:t>
            </w:r>
          </w:p>
        </w:tc>
      </w:tr>
      <w:tr w:rsidR="00036034" w:rsidRPr="00EA191B" w14:paraId="2A2BAE1B" w14:textId="77777777" w:rsidTr="006D1B5B">
        <w:trPr>
          <w:cantSplit/>
        </w:trPr>
        <w:tc>
          <w:tcPr>
            <w:tcW w:w="1975" w:type="dxa"/>
            <w:vMerge/>
            <w:vAlign w:val="center"/>
          </w:tcPr>
          <w:p w14:paraId="62B13C5C" w14:textId="77777777" w:rsidR="00036034" w:rsidRPr="006D1B5B" w:rsidRDefault="00036034" w:rsidP="006D1B5B"/>
        </w:tc>
        <w:tc>
          <w:tcPr>
            <w:tcW w:w="2993" w:type="dxa"/>
            <w:vAlign w:val="center"/>
          </w:tcPr>
          <w:p w14:paraId="44657482" w14:textId="77777777" w:rsidR="00036034" w:rsidRPr="00EA191B" w:rsidRDefault="00036034" w:rsidP="006D1B5B">
            <w:pPr>
              <w:pStyle w:val="TableEntry"/>
              <w:rPr>
                <w:noProof w:val="0"/>
              </w:rPr>
            </w:pPr>
            <w:proofErr w:type="spellStart"/>
            <w:r w:rsidRPr="00EA191B">
              <w:rPr>
                <w:noProof w:val="0"/>
              </w:rPr>
              <w:t>ParticipantObjectTypeCodeRole</w:t>
            </w:r>
            <w:proofErr w:type="spellEnd"/>
          </w:p>
        </w:tc>
        <w:tc>
          <w:tcPr>
            <w:tcW w:w="630" w:type="dxa"/>
            <w:vAlign w:val="center"/>
          </w:tcPr>
          <w:p w14:paraId="033365F7" w14:textId="77777777" w:rsidR="00036034" w:rsidRPr="00EA191B" w:rsidRDefault="00036034" w:rsidP="009A30BA">
            <w:pPr>
              <w:pStyle w:val="TableEntry"/>
              <w:rPr>
                <w:noProof w:val="0"/>
              </w:rPr>
            </w:pPr>
            <w:r w:rsidRPr="00EA191B">
              <w:rPr>
                <w:noProof w:val="0"/>
              </w:rPr>
              <w:t>M</w:t>
            </w:r>
          </w:p>
        </w:tc>
        <w:tc>
          <w:tcPr>
            <w:tcW w:w="4117" w:type="dxa"/>
            <w:vAlign w:val="center"/>
          </w:tcPr>
          <w:p w14:paraId="65DB53D3" w14:textId="77777777" w:rsidR="00036034" w:rsidRPr="00EA191B" w:rsidRDefault="00036034" w:rsidP="009A30BA">
            <w:pPr>
              <w:pStyle w:val="TableEntry"/>
              <w:rPr>
                <w:noProof w:val="0"/>
              </w:rPr>
            </w:pPr>
            <w:r w:rsidRPr="00EA191B">
              <w:rPr>
                <w:noProof w:val="0"/>
              </w:rPr>
              <w:t>“3” (report)</w:t>
            </w:r>
          </w:p>
        </w:tc>
      </w:tr>
      <w:tr w:rsidR="00036034" w:rsidRPr="00EA191B" w14:paraId="6F4A61B0" w14:textId="77777777" w:rsidTr="006D1B5B">
        <w:trPr>
          <w:cantSplit/>
        </w:trPr>
        <w:tc>
          <w:tcPr>
            <w:tcW w:w="1975" w:type="dxa"/>
            <w:vMerge/>
            <w:vAlign w:val="center"/>
          </w:tcPr>
          <w:p w14:paraId="68C3143A" w14:textId="77777777" w:rsidR="00036034" w:rsidRPr="006D1B5B" w:rsidRDefault="00036034" w:rsidP="006D1B5B"/>
        </w:tc>
        <w:tc>
          <w:tcPr>
            <w:tcW w:w="2993" w:type="dxa"/>
            <w:vAlign w:val="center"/>
          </w:tcPr>
          <w:p w14:paraId="1EEBEDC8" w14:textId="77777777" w:rsidR="00036034" w:rsidRPr="006D1B5B" w:rsidRDefault="00036034" w:rsidP="006D1B5B">
            <w:pPr>
              <w:pStyle w:val="TableEntry"/>
              <w:rPr>
                <w:i/>
                <w:iCs/>
                <w:noProof w:val="0"/>
              </w:rPr>
            </w:pPr>
            <w:proofErr w:type="spellStart"/>
            <w:r w:rsidRPr="006D1B5B">
              <w:rPr>
                <w:i/>
                <w:iCs/>
                <w:noProof w:val="0"/>
              </w:rPr>
              <w:t>ParticipantObjectDataLifeCycle</w:t>
            </w:r>
            <w:proofErr w:type="spellEnd"/>
          </w:p>
        </w:tc>
        <w:tc>
          <w:tcPr>
            <w:tcW w:w="630" w:type="dxa"/>
            <w:vAlign w:val="center"/>
          </w:tcPr>
          <w:p w14:paraId="5C0DDD08" w14:textId="77777777" w:rsidR="00036034" w:rsidRPr="00EA191B" w:rsidRDefault="00036034" w:rsidP="009A30BA">
            <w:pPr>
              <w:pStyle w:val="TableEntry"/>
              <w:rPr>
                <w:i/>
                <w:iCs/>
                <w:noProof w:val="0"/>
              </w:rPr>
            </w:pPr>
            <w:r w:rsidRPr="00EA191B">
              <w:rPr>
                <w:i/>
                <w:iCs/>
                <w:noProof w:val="0"/>
              </w:rPr>
              <w:t>U</w:t>
            </w:r>
          </w:p>
        </w:tc>
        <w:tc>
          <w:tcPr>
            <w:tcW w:w="4117" w:type="dxa"/>
            <w:vAlign w:val="center"/>
          </w:tcPr>
          <w:p w14:paraId="1AE571C5" w14:textId="77777777" w:rsidR="00036034" w:rsidRPr="006D1B5B" w:rsidRDefault="00036034" w:rsidP="009A30BA">
            <w:pPr>
              <w:pStyle w:val="TableEntry"/>
              <w:rPr>
                <w:i/>
                <w:iCs/>
                <w:noProof w:val="0"/>
              </w:rPr>
            </w:pPr>
            <w:r w:rsidRPr="00EA191B">
              <w:rPr>
                <w:i/>
                <w:iCs/>
                <w:noProof w:val="0"/>
              </w:rPr>
              <w:t>not specialized</w:t>
            </w:r>
          </w:p>
        </w:tc>
      </w:tr>
      <w:tr w:rsidR="00036034" w:rsidRPr="00296DAF" w14:paraId="285FFE36" w14:textId="77777777" w:rsidTr="006D1B5B">
        <w:trPr>
          <w:cantSplit/>
        </w:trPr>
        <w:tc>
          <w:tcPr>
            <w:tcW w:w="1975" w:type="dxa"/>
            <w:vMerge/>
            <w:vAlign w:val="center"/>
          </w:tcPr>
          <w:p w14:paraId="139295F3" w14:textId="77777777" w:rsidR="00036034" w:rsidRPr="006D1B5B" w:rsidRDefault="00036034" w:rsidP="006D1B5B"/>
        </w:tc>
        <w:tc>
          <w:tcPr>
            <w:tcW w:w="2993" w:type="dxa"/>
            <w:vAlign w:val="center"/>
          </w:tcPr>
          <w:p w14:paraId="798F4C3D" w14:textId="77777777" w:rsidR="00036034" w:rsidRPr="00EA191B" w:rsidRDefault="00036034" w:rsidP="006D1B5B">
            <w:pPr>
              <w:pStyle w:val="TableEntry"/>
              <w:rPr>
                <w:noProof w:val="0"/>
              </w:rPr>
            </w:pPr>
            <w:proofErr w:type="spellStart"/>
            <w:r w:rsidRPr="00EA191B">
              <w:rPr>
                <w:noProof w:val="0"/>
              </w:rPr>
              <w:t>ParticipantObjectIDTypeCode</w:t>
            </w:r>
            <w:proofErr w:type="spellEnd"/>
          </w:p>
        </w:tc>
        <w:tc>
          <w:tcPr>
            <w:tcW w:w="630" w:type="dxa"/>
            <w:vAlign w:val="center"/>
          </w:tcPr>
          <w:p w14:paraId="096CAC83" w14:textId="77777777" w:rsidR="00036034" w:rsidRPr="00EA191B" w:rsidRDefault="00036034" w:rsidP="009A30BA">
            <w:pPr>
              <w:pStyle w:val="TableEntry"/>
              <w:rPr>
                <w:noProof w:val="0"/>
              </w:rPr>
            </w:pPr>
            <w:r w:rsidRPr="00EA191B">
              <w:rPr>
                <w:noProof w:val="0"/>
              </w:rPr>
              <w:t>M</w:t>
            </w:r>
          </w:p>
        </w:tc>
        <w:tc>
          <w:tcPr>
            <w:tcW w:w="4117" w:type="dxa"/>
            <w:vAlign w:val="center"/>
          </w:tcPr>
          <w:p w14:paraId="2922C3E1" w14:textId="77777777" w:rsidR="00036034" w:rsidRPr="00EA191B" w:rsidRDefault="00036034" w:rsidP="009A30BA">
            <w:pPr>
              <w:pStyle w:val="TableEntry"/>
              <w:rPr>
                <w:noProof w:val="0"/>
              </w:rPr>
            </w:pPr>
            <w:r w:rsidRPr="00EA191B">
              <w:rPr>
                <w:noProof w:val="0"/>
              </w:rPr>
              <w:t>The Document Metadata Notification Broker shall include one of the following values, depending on the specific object in the message:</w:t>
            </w:r>
          </w:p>
          <w:p w14:paraId="35C1619C" w14:textId="77777777" w:rsidR="00036034" w:rsidRPr="00EA191B" w:rsidRDefault="00036034" w:rsidP="009A30BA">
            <w:pPr>
              <w:pStyle w:val="TableEntry"/>
              <w:rPr>
                <w:noProof w:val="0"/>
              </w:rPr>
            </w:pPr>
            <w:r w:rsidRPr="00EA191B">
              <w:rPr>
                <w:noProof w:val="0"/>
              </w:rPr>
              <w:t>EV("urn:uuid:7edca82f-054d-47f2-a032-9b2a5b5186c1”, “IHE XDS Metadata”, “document entry object type”)</w:t>
            </w:r>
          </w:p>
          <w:p w14:paraId="56CA7377" w14:textId="77777777" w:rsidR="00036034" w:rsidRPr="006D1B5B" w:rsidRDefault="00036034" w:rsidP="009A30BA">
            <w:pPr>
              <w:pStyle w:val="TableEntry"/>
              <w:rPr>
                <w:bCs/>
                <w:noProof w:val="0"/>
              </w:rPr>
            </w:pPr>
            <w:r w:rsidRPr="006D1B5B">
              <w:rPr>
                <w:bCs/>
                <w:noProof w:val="0"/>
              </w:rPr>
              <w:t>EV(“urn:uuid:34268e47-fdf5-41a6-ba33-82133c465248”, “IHE XDS Metadata”, “on-demand document entry object type”)</w:t>
            </w:r>
          </w:p>
          <w:p w14:paraId="2FBC753F" w14:textId="77777777" w:rsidR="00036034" w:rsidRPr="006D1B5B" w:rsidRDefault="00036034" w:rsidP="009A30BA">
            <w:pPr>
              <w:pStyle w:val="TableEntry"/>
              <w:rPr>
                <w:noProof w:val="0"/>
                <w:u w:val="single"/>
              </w:rPr>
            </w:pPr>
            <w:r w:rsidRPr="006D1B5B">
              <w:rPr>
                <w:b/>
                <w:bCs/>
                <w:noProof w:val="0"/>
                <w:u w:val="single"/>
              </w:rPr>
              <w:t>EV("urn:uuid:d9d542f3-6cc4-48b6-8870-ea235fbc94c2”, “IHE XDS Metadata”, “folder classification node”)</w:t>
            </w:r>
          </w:p>
          <w:p w14:paraId="6BEAC3A2" w14:textId="77777777" w:rsidR="00036034" w:rsidRPr="006D1B5B" w:rsidRDefault="00036034" w:rsidP="009A30BA">
            <w:pPr>
              <w:pStyle w:val="TableEntry"/>
              <w:rPr>
                <w:noProof w:val="0"/>
              </w:rPr>
            </w:pPr>
            <w:r w:rsidRPr="00EA191B">
              <w:rPr>
                <w:noProof w:val="0"/>
              </w:rPr>
              <w:t>EV(urn:uuid:a54d6aa5-d40d-43f9-88c5-b4633d873bdd”, “IHE XDS Metadata”, ”submission set classification node”)</w:t>
            </w:r>
          </w:p>
        </w:tc>
      </w:tr>
      <w:tr w:rsidR="00036034" w:rsidRPr="00EA191B" w14:paraId="2B6AAB78" w14:textId="77777777" w:rsidTr="006D1B5B">
        <w:trPr>
          <w:cantSplit/>
        </w:trPr>
        <w:tc>
          <w:tcPr>
            <w:tcW w:w="1975" w:type="dxa"/>
            <w:vMerge/>
            <w:vAlign w:val="center"/>
          </w:tcPr>
          <w:p w14:paraId="05A827E0" w14:textId="77777777" w:rsidR="00036034" w:rsidRPr="00296DAF" w:rsidRDefault="00036034" w:rsidP="006D1B5B">
            <w:pPr>
              <w:rPr>
                <w:lang w:val="en-US"/>
              </w:rPr>
            </w:pPr>
          </w:p>
        </w:tc>
        <w:tc>
          <w:tcPr>
            <w:tcW w:w="2993" w:type="dxa"/>
            <w:vAlign w:val="center"/>
          </w:tcPr>
          <w:p w14:paraId="1F0E7014" w14:textId="77777777" w:rsidR="00036034" w:rsidRPr="006D1B5B" w:rsidRDefault="00036034" w:rsidP="006D1B5B">
            <w:pPr>
              <w:pStyle w:val="TableEntry"/>
              <w:rPr>
                <w:i/>
                <w:iCs/>
                <w:noProof w:val="0"/>
              </w:rPr>
            </w:pPr>
            <w:proofErr w:type="spellStart"/>
            <w:r w:rsidRPr="006D1B5B">
              <w:rPr>
                <w:i/>
                <w:iCs/>
                <w:noProof w:val="0"/>
              </w:rPr>
              <w:t>ParticipantObjectSensitivity</w:t>
            </w:r>
            <w:proofErr w:type="spellEnd"/>
          </w:p>
        </w:tc>
        <w:tc>
          <w:tcPr>
            <w:tcW w:w="630" w:type="dxa"/>
            <w:vAlign w:val="center"/>
          </w:tcPr>
          <w:p w14:paraId="07EE6F7C" w14:textId="77777777" w:rsidR="00036034" w:rsidRPr="00EA191B" w:rsidRDefault="00036034" w:rsidP="009A30BA">
            <w:pPr>
              <w:pStyle w:val="TableEntry"/>
              <w:rPr>
                <w:i/>
                <w:iCs/>
                <w:noProof w:val="0"/>
              </w:rPr>
            </w:pPr>
            <w:r w:rsidRPr="00EA191B">
              <w:rPr>
                <w:i/>
                <w:iCs/>
                <w:noProof w:val="0"/>
              </w:rPr>
              <w:t>U</w:t>
            </w:r>
          </w:p>
        </w:tc>
        <w:tc>
          <w:tcPr>
            <w:tcW w:w="4117" w:type="dxa"/>
            <w:vAlign w:val="center"/>
          </w:tcPr>
          <w:p w14:paraId="61378EB5" w14:textId="77777777" w:rsidR="00036034" w:rsidRPr="006D1B5B" w:rsidRDefault="00036034" w:rsidP="009A30BA">
            <w:pPr>
              <w:pStyle w:val="TableEntry"/>
              <w:rPr>
                <w:i/>
                <w:iCs/>
                <w:noProof w:val="0"/>
              </w:rPr>
            </w:pPr>
            <w:r w:rsidRPr="00EA191B">
              <w:rPr>
                <w:i/>
                <w:iCs/>
                <w:noProof w:val="0"/>
              </w:rPr>
              <w:t>not specialized</w:t>
            </w:r>
          </w:p>
        </w:tc>
      </w:tr>
      <w:tr w:rsidR="00036034" w:rsidRPr="00296DAF" w14:paraId="365FBDEC" w14:textId="77777777" w:rsidTr="006D1B5B">
        <w:trPr>
          <w:cantSplit/>
        </w:trPr>
        <w:tc>
          <w:tcPr>
            <w:tcW w:w="1975" w:type="dxa"/>
            <w:vMerge/>
            <w:vAlign w:val="center"/>
          </w:tcPr>
          <w:p w14:paraId="3640DBC8" w14:textId="77777777" w:rsidR="00036034" w:rsidRPr="006D1B5B" w:rsidRDefault="00036034" w:rsidP="006D1B5B"/>
        </w:tc>
        <w:tc>
          <w:tcPr>
            <w:tcW w:w="2993" w:type="dxa"/>
            <w:vAlign w:val="center"/>
          </w:tcPr>
          <w:p w14:paraId="713C628B" w14:textId="77777777" w:rsidR="00036034" w:rsidRPr="00EA191B" w:rsidRDefault="00036034" w:rsidP="006D1B5B">
            <w:pPr>
              <w:pStyle w:val="TableEntry"/>
            </w:pPr>
            <w:proofErr w:type="spellStart"/>
            <w:r w:rsidRPr="00EA191B">
              <w:rPr>
                <w:noProof w:val="0"/>
              </w:rPr>
              <w:t>ParticipantObjectID</w:t>
            </w:r>
            <w:proofErr w:type="spellEnd"/>
          </w:p>
        </w:tc>
        <w:tc>
          <w:tcPr>
            <w:tcW w:w="630" w:type="dxa"/>
            <w:vAlign w:val="center"/>
          </w:tcPr>
          <w:p w14:paraId="349D5500" w14:textId="77777777" w:rsidR="00036034" w:rsidRPr="00EA191B" w:rsidRDefault="00036034" w:rsidP="009A30BA">
            <w:pPr>
              <w:pStyle w:val="TableEntry"/>
              <w:rPr>
                <w:noProof w:val="0"/>
              </w:rPr>
            </w:pPr>
            <w:r w:rsidRPr="00EA191B">
              <w:rPr>
                <w:noProof w:val="0"/>
              </w:rPr>
              <w:t>M</w:t>
            </w:r>
          </w:p>
        </w:tc>
        <w:tc>
          <w:tcPr>
            <w:tcW w:w="4117" w:type="dxa"/>
          </w:tcPr>
          <w:p w14:paraId="12D2A710" w14:textId="77777777" w:rsidR="00036034" w:rsidRPr="00EA191B" w:rsidRDefault="00036034" w:rsidP="009A30BA">
            <w:pPr>
              <w:pStyle w:val="TableEntry"/>
              <w:rPr>
                <w:noProof w:val="0"/>
              </w:rPr>
            </w:pPr>
            <w:r w:rsidRPr="00EA191B">
              <w:rPr>
                <w:noProof w:val="0"/>
              </w:rPr>
              <w:t xml:space="preserve">The value of the object's </w:t>
            </w:r>
            <w:proofErr w:type="spellStart"/>
            <w:r w:rsidRPr="00EA191B">
              <w:rPr>
                <w:noProof w:val="0"/>
              </w:rPr>
              <w:t>EntryUUID</w:t>
            </w:r>
            <w:proofErr w:type="spellEnd"/>
            <w:r w:rsidRPr="00EA191B">
              <w:rPr>
                <w:noProof w:val="0"/>
              </w:rPr>
              <w:t xml:space="preserve"> attribute.</w:t>
            </w:r>
          </w:p>
        </w:tc>
      </w:tr>
      <w:tr w:rsidR="00036034" w:rsidRPr="00EA191B" w14:paraId="3282E578" w14:textId="77777777" w:rsidTr="006D1B5B">
        <w:trPr>
          <w:cantSplit/>
        </w:trPr>
        <w:tc>
          <w:tcPr>
            <w:tcW w:w="1975" w:type="dxa"/>
            <w:vMerge/>
            <w:vAlign w:val="center"/>
          </w:tcPr>
          <w:p w14:paraId="1205C78D" w14:textId="77777777" w:rsidR="00036034" w:rsidRPr="00296DAF" w:rsidRDefault="00036034" w:rsidP="006D1B5B">
            <w:pPr>
              <w:rPr>
                <w:lang w:val="en-US"/>
              </w:rPr>
            </w:pPr>
          </w:p>
        </w:tc>
        <w:tc>
          <w:tcPr>
            <w:tcW w:w="2993" w:type="dxa"/>
            <w:shd w:val="clear" w:color="auto" w:fill="auto"/>
            <w:vAlign w:val="center"/>
          </w:tcPr>
          <w:p w14:paraId="02C52446" w14:textId="77777777" w:rsidR="00036034" w:rsidRPr="006D1B5B" w:rsidRDefault="00036034" w:rsidP="006D1B5B">
            <w:pPr>
              <w:pStyle w:val="TableEntry"/>
              <w:rPr>
                <w:i/>
                <w:iCs/>
                <w:noProof w:val="0"/>
              </w:rPr>
            </w:pPr>
            <w:proofErr w:type="spellStart"/>
            <w:r w:rsidRPr="006D1B5B">
              <w:rPr>
                <w:i/>
                <w:iCs/>
                <w:noProof w:val="0"/>
              </w:rPr>
              <w:t>ParticipantObjectName</w:t>
            </w:r>
            <w:proofErr w:type="spellEnd"/>
          </w:p>
        </w:tc>
        <w:tc>
          <w:tcPr>
            <w:tcW w:w="630" w:type="dxa"/>
            <w:shd w:val="clear" w:color="auto" w:fill="auto"/>
            <w:vAlign w:val="center"/>
          </w:tcPr>
          <w:p w14:paraId="600D3FCF" w14:textId="77777777" w:rsidR="00036034" w:rsidRPr="00EA191B" w:rsidRDefault="00036034" w:rsidP="009A30BA">
            <w:pPr>
              <w:pStyle w:val="TableEntry"/>
              <w:rPr>
                <w:i/>
                <w:iCs/>
                <w:noProof w:val="0"/>
              </w:rPr>
            </w:pPr>
            <w:r w:rsidRPr="00EA191B">
              <w:rPr>
                <w:i/>
                <w:iCs/>
                <w:noProof w:val="0"/>
              </w:rPr>
              <w:t>U</w:t>
            </w:r>
          </w:p>
        </w:tc>
        <w:tc>
          <w:tcPr>
            <w:tcW w:w="4117" w:type="dxa"/>
            <w:shd w:val="clear" w:color="auto" w:fill="auto"/>
            <w:vAlign w:val="center"/>
          </w:tcPr>
          <w:p w14:paraId="7755D2BF" w14:textId="77777777" w:rsidR="00036034" w:rsidRPr="00EA191B" w:rsidRDefault="00036034" w:rsidP="009A30BA">
            <w:pPr>
              <w:pStyle w:val="TableEntry"/>
              <w:rPr>
                <w:i/>
                <w:iCs/>
                <w:noProof w:val="0"/>
              </w:rPr>
            </w:pPr>
            <w:r w:rsidRPr="00EA191B">
              <w:rPr>
                <w:i/>
                <w:iCs/>
                <w:noProof w:val="0"/>
              </w:rPr>
              <w:t>not specialized</w:t>
            </w:r>
          </w:p>
        </w:tc>
      </w:tr>
      <w:tr w:rsidR="00036034" w:rsidRPr="00EA191B" w14:paraId="51C2B9F1" w14:textId="77777777" w:rsidTr="006D1B5B">
        <w:tblPrEx>
          <w:tblLook w:val="04A0" w:firstRow="1" w:lastRow="0" w:firstColumn="1" w:lastColumn="0" w:noHBand="0" w:noVBand="1"/>
        </w:tblPrEx>
        <w:tc>
          <w:tcPr>
            <w:tcW w:w="1975" w:type="dxa"/>
            <w:vMerge/>
          </w:tcPr>
          <w:p w14:paraId="62A9FEA3" w14:textId="77777777" w:rsidR="00036034" w:rsidRPr="006D1B5B" w:rsidRDefault="00036034" w:rsidP="006D1B5B"/>
        </w:tc>
        <w:tc>
          <w:tcPr>
            <w:tcW w:w="2993" w:type="dxa"/>
            <w:shd w:val="clear" w:color="auto" w:fill="auto"/>
            <w:vAlign w:val="center"/>
          </w:tcPr>
          <w:p w14:paraId="2E9AAF73" w14:textId="77777777" w:rsidR="00036034" w:rsidRPr="006D1B5B" w:rsidRDefault="00036034" w:rsidP="006D1B5B">
            <w:pPr>
              <w:pStyle w:val="TableEntry"/>
              <w:rPr>
                <w:i/>
                <w:iCs/>
                <w:noProof w:val="0"/>
              </w:rPr>
            </w:pPr>
            <w:proofErr w:type="spellStart"/>
            <w:r w:rsidRPr="006D1B5B">
              <w:rPr>
                <w:i/>
                <w:iCs/>
                <w:noProof w:val="0"/>
              </w:rPr>
              <w:t>ParticipantObjectQuery</w:t>
            </w:r>
            <w:proofErr w:type="spellEnd"/>
          </w:p>
        </w:tc>
        <w:tc>
          <w:tcPr>
            <w:tcW w:w="630" w:type="dxa"/>
            <w:shd w:val="clear" w:color="auto" w:fill="auto"/>
            <w:vAlign w:val="center"/>
          </w:tcPr>
          <w:p w14:paraId="7F498865" w14:textId="77777777" w:rsidR="00036034" w:rsidRPr="006D1B5B" w:rsidRDefault="00036034" w:rsidP="006D1B5B">
            <w:pPr>
              <w:pStyle w:val="TableEntry"/>
              <w:rPr>
                <w:i/>
                <w:iCs/>
                <w:noProof w:val="0"/>
              </w:rPr>
            </w:pPr>
            <w:r w:rsidRPr="006D1B5B">
              <w:rPr>
                <w:i/>
                <w:iCs/>
                <w:noProof w:val="0"/>
              </w:rPr>
              <w:t>U</w:t>
            </w:r>
          </w:p>
        </w:tc>
        <w:tc>
          <w:tcPr>
            <w:tcW w:w="4117" w:type="dxa"/>
            <w:shd w:val="clear" w:color="auto" w:fill="auto"/>
            <w:vAlign w:val="center"/>
          </w:tcPr>
          <w:p w14:paraId="43027EAE" w14:textId="77777777" w:rsidR="00036034" w:rsidRPr="00EA191B" w:rsidRDefault="00036034" w:rsidP="009A30BA">
            <w:pPr>
              <w:pStyle w:val="TableEntry"/>
              <w:rPr>
                <w:i/>
                <w:iCs/>
                <w:noProof w:val="0"/>
              </w:rPr>
            </w:pPr>
            <w:r w:rsidRPr="00EA191B">
              <w:rPr>
                <w:i/>
                <w:iCs/>
                <w:noProof w:val="0"/>
              </w:rPr>
              <w:t>not specialized</w:t>
            </w:r>
          </w:p>
        </w:tc>
      </w:tr>
      <w:tr w:rsidR="00036034" w:rsidRPr="00296DAF" w14:paraId="394C0566" w14:textId="77777777" w:rsidTr="006D1B5B">
        <w:tblPrEx>
          <w:tblLook w:val="04A0" w:firstRow="1" w:lastRow="0" w:firstColumn="1" w:lastColumn="0" w:noHBand="0" w:noVBand="1"/>
        </w:tblPrEx>
        <w:tc>
          <w:tcPr>
            <w:tcW w:w="1975" w:type="dxa"/>
            <w:vMerge/>
          </w:tcPr>
          <w:p w14:paraId="36643F7F" w14:textId="77777777" w:rsidR="00036034" w:rsidRPr="006D1B5B" w:rsidRDefault="00036034" w:rsidP="006D1B5B"/>
        </w:tc>
        <w:tc>
          <w:tcPr>
            <w:tcW w:w="2993" w:type="dxa"/>
            <w:shd w:val="clear" w:color="auto" w:fill="auto"/>
          </w:tcPr>
          <w:p w14:paraId="3EE4C906" w14:textId="77777777" w:rsidR="00036034" w:rsidRPr="00EA191B" w:rsidRDefault="00036034" w:rsidP="006D1B5B">
            <w:pPr>
              <w:pStyle w:val="TableEntry"/>
              <w:rPr>
                <w:noProof w:val="0"/>
              </w:rPr>
            </w:pPr>
            <w:proofErr w:type="spellStart"/>
            <w:r w:rsidRPr="00EA191B">
              <w:rPr>
                <w:noProof w:val="0"/>
              </w:rPr>
              <w:t>ParticipantObjectDetail</w:t>
            </w:r>
            <w:proofErr w:type="spellEnd"/>
          </w:p>
        </w:tc>
        <w:tc>
          <w:tcPr>
            <w:tcW w:w="630" w:type="dxa"/>
            <w:shd w:val="clear" w:color="auto" w:fill="auto"/>
          </w:tcPr>
          <w:p w14:paraId="6A00B582" w14:textId="77777777" w:rsidR="00036034" w:rsidRPr="00EA191B" w:rsidRDefault="00036034" w:rsidP="006D1B5B">
            <w:pPr>
              <w:pStyle w:val="TableEntry"/>
              <w:rPr>
                <w:noProof w:val="0"/>
              </w:rPr>
            </w:pPr>
            <w:r w:rsidRPr="00EA191B">
              <w:rPr>
                <w:noProof w:val="0"/>
              </w:rPr>
              <w:t>C</w:t>
            </w:r>
          </w:p>
        </w:tc>
        <w:tc>
          <w:tcPr>
            <w:tcW w:w="4117" w:type="dxa"/>
            <w:shd w:val="clear" w:color="auto" w:fill="auto"/>
          </w:tcPr>
          <w:p w14:paraId="38401D42" w14:textId="77777777" w:rsidR="00036034" w:rsidRPr="00EA191B" w:rsidRDefault="00036034" w:rsidP="009A30BA">
            <w:pPr>
              <w:pStyle w:val="TableEntry"/>
              <w:rPr>
                <w:noProof w:val="0"/>
              </w:rPr>
            </w:pPr>
            <w:r w:rsidRPr="00EA191B">
              <w:rPr>
                <w:noProof w:val="0"/>
              </w:rPr>
              <w:t>This element is required, if known:</w:t>
            </w:r>
          </w:p>
          <w:p w14:paraId="0EAF4F70" w14:textId="77777777" w:rsidR="00036034" w:rsidRPr="00EA191B" w:rsidRDefault="00036034" w:rsidP="009A30BA">
            <w:pPr>
              <w:pStyle w:val="TableEntry"/>
              <w:rPr>
                <w:noProof w:val="0"/>
              </w:rPr>
            </w:pPr>
            <w:r w:rsidRPr="00EA191B">
              <w:rPr>
                <w:noProof w:val="0"/>
              </w:rPr>
              <w:t>Type: “urn:ihe:iti:xca:2010:homeCommunityId” (literal string)</w:t>
            </w:r>
          </w:p>
          <w:p w14:paraId="768722B9" w14:textId="77777777" w:rsidR="00036034" w:rsidRPr="00EA191B" w:rsidRDefault="00036034" w:rsidP="009A30BA">
            <w:pPr>
              <w:pStyle w:val="TableEntry"/>
              <w:rPr>
                <w:noProof w:val="0"/>
              </w:rPr>
            </w:pPr>
            <w:r w:rsidRPr="00EA191B">
              <w:rPr>
                <w:noProof w:val="0"/>
              </w:rPr>
              <w:t xml:space="preserve">Value: value of the </w:t>
            </w:r>
            <w:proofErr w:type="spellStart"/>
            <w:r w:rsidRPr="00EA191B">
              <w:rPr>
                <w:noProof w:val="0"/>
              </w:rPr>
              <w:t>homeCommunityId</w:t>
            </w:r>
            <w:proofErr w:type="spellEnd"/>
          </w:p>
        </w:tc>
      </w:tr>
    </w:tbl>
    <w:p w14:paraId="67309827" w14:textId="77777777" w:rsidR="005B7CA2" w:rsidRPr="00296DAF" w:rsidRDefault="005B7CA2" w:rsidP="006D1B5B">
      <w:pPr>
        <w:rPr>
          <w:lang w:val="en-US"/>
        </w:rPr>
      </w:pPr>
    </w:p>
    <w:p w14:paraId="63836B1A" w14:textId="7B952360" w:rsidR="006C0B54" w:rsidRPr="00EA191B" w:rsidRDefault="006C0B54" w:rsidP="006C1CFC">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3.54.4.1.1</w:t>
      </w:r>
    </w:p>
    <w:p w14:paraId="1EBF53EF" w14:textId="77777777" w:rsidR="006C0B54" w:rsidRPr="00EA191B" w:rsidRDefault="006C0B54" w:rsidP="00075C19">
      <w:pPr>
        <w:pStyle w:val="Corpotesto"/>
        <w:rPr>
          <w:noProof w:val="0"/>
        </w:rPr>
      </w:pPr>
    </w:p>
    <w:p w14:paraId="3627C3B2" w14:textId="77777777" w:rsidR="006C0B54" w:rsidRPr="00EA191B" w:rsidRDefault="006C0B54" w:rsidP="006C0B54">
      <w:pPr>
        <w:pStyle w:val="Titolo5"/>
        <w:numPr>
          <w:ilvl w:val="0"/>
          <w:numId w:val="0"/>
        </w:numPr>
        <w:rPr>
          <w:noProof w:val="0"/>
        </w:rPr>
      </w:pPr>
      <w:bookmarkStart w:id="122" w:name="_Toc231117752"/>
      <w:bookmarkStart w:id="123" w:name="_Toc363803075"/>
      <w:bookmarkStart w:id="124" w:name="_Toc486400063"/>
      <w:r w:rsidRPr="00EA191B">
        <w:rPr>
          <w:noProof w:val="0"/>
        </w:rPr>
        <w:t>3.54.4.1.1 Trigger</w:t>
      </w:r>
      <w:bookmarkEnd w:id="122"/>
      <w:bookmarkEnd w:id="123"/>
      <w:bookmarkEnd w:id="124"/>
    </w:p>
    <w:p w14:paraId="4E4A07DE" w14:textId="2E8B6406" w:rsidR="005B7CA2" w:rsidRPr="00EA191B" w:rsidRDefault="006C0B54" w:rsidP="006C0B54">
      <w:pPr>
        <w:pStyle w:val="Corpotesto"/>
        <w:rPr>
          <w:noProof w:val="0"/>
          <w:lang w:eastAsia="it-IT"/>
        </w:rPr>
      </w:pPr>
      <w:r w:rsidRPr="00EA191B">
        <w:rPr>
          <w:noProof w:val="0"/>
          <w:lang w:eastAsia="it-IT"/>
        </w:rPr>
        <w:t xml:space="preserve">When an event occurs for which a subscription may exist, the Document Metadata Publisher will trigger a Notification message to the Document Metadata Notification Broker. Events that could trigger a notification are publication of or update to a </w:t>
      </w:r>
      <w:proofErr w:type="spellStart"/>
      <w:r w:rsidRPr="00EA191B">
        <w:rPr>
          <w:noProof w:val="0"/>
          <w:lang w:eastAsia="it-IT"/>
        </w:rPr>
        <w:t>DocumentEntry</w:t>
      </w:r>
      <w:proofErr w:type="spellEnd"/>
      <w:r w:rsidRPr="00EA191B">
        <w:rPr>
          <w:b/>
          <w:noProof w:val="0"/>
          <w:u w:val="single"/>
          <w:lang w:eastAsia="it-IT"/>
        </w:rPr>
        <w:t>, Folder</w:t>
      </w:r>
      <w:r w:rsidRPr="00EA191B">
        <w:rPr>
          <w:noProof w:val="0"/>
          <w:lang w:eastAsia="it-IT"/>
        </w:rPr>
        <w:t xml:space="preserve"> or </w:t>
      </w:r>
      <w:proofErr w:type="spellStart"/>
      <w:r w:rsidRPr="00EA191B">
        <w:rPr>
          <w:noProof w:val="0"/>
          <w:lang w:eastAsia="it-IT"/>
        </w:rPr>
        <w:t>SubmissionSet</w:t>
      </w:r>
      <w:proofErr w:type="spellEnd"/>
      <w:r w:rsidRPr="00EA191B">
        <w:rPr>
          <w:noProof w:val="0"/>
          <w:lang w:eastAsia="it-IT"/>
        </w:rPr>
        <w:t>.</w:t>
      </w:r>
    </w:p>
    <w:p w14:paraId="5B77E27C" w14:textId="77777777" w:rsidR="006C0B54" w:rsidRPr="00EA191B" w:rsidRDefault="006C0B54" w:rsidP="006C0B54">
      <w:pPr>
        <w:pStyle w:val="Corpotesto"/>
        <w:rPr>
          <w:noProof w:val="0"/>
          <w:lang w:eastAsia="it-IT"/>
        </w:rPr>
      </w:pPr>
    </w:p>
    <w:p w14:paraId="17CE2BED" w14:textId="1A39FCA7" w:rsidR="006C0B54" w:rsidRPr="00EA191B" w:rsidRDefault="006C0B54" w:rsidP="006C1CFC">
      <w:pPr>
        <w:pStyle w:val="EditorInstructions"/>
        <w:rPr>
          <w:noProof w:val="0"/>
        </w:rPr>
      </w:pPr>
      <w:r w:rsidRPr="00EA191B">
        <w:rPr>
          <w:noProof w:val="0"/>
        </w:rPr>
        <w:t xml:space="preserve">Editor: make the following changes in </w:t>
      </w:r>
      <w:r w:rsidR="00A873FD" w:rsidRPr="00EA191B">
        <w:rPr>
          <w:noProof w:val="0"/>
        </w:rPr>
        <w:t>Section</w:t>
      </w:r>
      <w:r w:rsidRPr="00EA191B">
        <w:rPr>
          <w:noProof w:val="0"/>
        </w:rPr>
        <w:t xml:space="preserve"> 3.54.4.1.2</w:t>
      </w:r>
    </w:p>
    <w:p w14:paraId="6FCCDB9E" w14:textId="77777777" w:rsidR="006C0B54" w:rsidRPr="00EA191B" w:rsidRDefault="006C0B54" w:rsidP="006C0B54">
      <w:pPr>
        <w:pStyle w:val="Corpotesto"/>
        <w:rPr>
          <w:noProof w:val="0"/>
          <w:lang w:eastAsia="it-IT"/>
        </w:rPr>
      </w:pPr>
    </w:p>
    <w:p w14:paraId="51448D5E" w14:textId="77777777" w:rsidR="006C0B54" w:rsidRPr="00EA191B" w:rsidRDefault="006C0B54" w:rsidP="006C0B54">
      <w:pPr>
        <w:pStyle w:val="Titolo5"/>
        <w:numPr>
          <w:ilvl w:val="0"/>
          <w:numId w:val="0"/>
        </w:numPr>
        <w:rPr>
          <w:noProof w:val="0"/>
        </w:rPr>
      </w:pPr>
      <w:bookmarkStart w:id="125" w:name="_Toc231117753"/>
      <w:bookmarkStart w:id="126" w:name="_Toc363803076"/>
      <w:bookmarkStart w:id="127" w:name="_Toc486400064"/>
      <w:r w:rsidRPr="00EA191B">
        <w:rPr>
          <w:noProof w:val="0"/>
        </w:rPr>
        <w:t>3.54.4.1.2 Message Semantics</w:t>
      </w:r>
      <w:bookmarkEnd w:id="125"/>
      <w:bookmarkEnd w:id="126"/>
      <w:bookmarkEnd w:id="127"/>
    </w:p>
    <w:p w14:paraId="4DF02F0E" w14:textId="0C4F62F2" w:rsidR="006C0B54" w:rsidRPr="00EA191B" w:rsidRDefault="006C0B54" w:rsidP="006C0B54">
      <w:pPr>
        <w:pStyle w:val="Corpotesto"/>
        <w:rPr>
          <w:noProof w:val="0"/>
        </w:rPr>
      </w:pPr>
      <w:r w:rsidRPr="00EA191B">
        <w:rPr>
          <w:noProof w:val="0"/>
        </w:rPr>
        <w:t xml:space="preserve">The Document Metadata Publisher shall use a Notify message to communicate published objects to the Document Metadata Notification Broker. </w:t>
      </w:r>
    </w:p>
    <w:p w14:paraId="124A191C" w14:textId="77777777" w:rsidR="006C0B54" w:rsidRPr="00EA191B" w:rsidRDefault="006C0B54" w:rsidP="006C0B54">
      <w:pPr>
        <w:pStyle w:val="Corpotesto"/>
        <w:rPr>
          <w:noProof w:val="0"/>
        </w:rPr>
      </w:pPr>
      <w:r w:rsidRPr="00EA191B">
        <w:rPr>
          <w:noProof w:val="0"/>
        </w:rPr>
        <w:lastRenderedPageBreak/>
        <w:t xml:space="preserve">This message shall have one </w:t>
      </w:r>
      <w:r w:rsidRPr="00EA191B">
        <w:rPr>
          <w:i/>
          <w:noProof w:val="0"/>
        </w:rPr>
        <w:t>&lt;</w:t>
      </w:r>
      <w:proofErr w:type="spellStart"/>
      <w:r w:rsidRPr="00EA191B">
        <w:rPr>
          <w:i/>
          <w:noProof w:val="0"/>
        </w:rPr>
        <w:t>NotificationMessage</w:t>
      </w:r>
      <w:proofErr w:type="spellEnd"/>
      <w:r w:rsidRPr="00EA191B">
        <w:rPr>
          <w:i/>
          <w:noProof w:val="0"/>
        </w:rPr>
        <w:t>&gt; element</w:t>
      </w:r>
      <w:r w:rsidRPr="00EA191B">
        <w:rPr>
          <w:noProof w:val="0"/>
        </w:rPr>
        <w:t xml:space="preserve">. </w:t>
      </w:r>
    </w:p>
    <w:p w14:paraId="3FB205AA" w14:textId="77777777" w:rsidR="006C0B54" w:rsidRPr="00EA191B" w:rsidRDefault="006C0B54" w:rsidP="006C0B54">
      <w:pPr>
        <w:pStyle w:val="Corpotesto"/>
        <w:rPr>
          <w:noProof w:val="0"/>
        </w:rPr>
      </w:pPr>
      <w:r w:rsidRPr="00EA191B">
        <w:rPr>
          <w:noProof w:val="0"/>
        </w:rPr>
        <w:t>This element SHALL have two child elements:</w:t>
      </w:r>
    </w:p>
    <w:p w14:paraId="2B9010F8" w14:textId="77777777" w:rsidR="006C0B54" w:rsidRPr="00EA191B" w:rsidRDefault="006C0B54" w:rsidP="006C0B54">
      <w:pPr>
        <w:pStyle w:val="Puntoelenco2"/>
      </w:pPr>
      <w:r w:rsidRPr="00EA191B">
        <w:rPr>
          <w:i/>
        </w:rPr>
        <w:t>&lt;</w:t>
      </w:r>
      <w:proofErr w:type="spellStart"/>
      <w:r w:rsidRPr="00EA191B">
        <w:rPr>
          <w:i/>
        </w:rPr>
        <w:t>ProducerReference</w:t>
      </w:r>
      <w:proofErr w:type="spellEnd"/>
      <w:r w:rsidRPr="00EA191B">
        <w:rPr>
          <w:i/>
        </w:rPr>
        <w:t xml:space="preserve">&gt; </w:t>
      </w:r>
      <w:r w:rsidRPr="00EA191B">
        <w:t xml:space="preserve">that identifies the source of the data published. </w:t>
      </w:r>
    </w:p>
    <w:p w14:paraId="50E7B523" w14:textId="77777777" w:rsidR="006C0B54" w:rsidRPr="00EA191B" w:rsidRDefault="006C0B54" w:rsidP="006C0B54">
      <w:pPr>
        <w:pStyle w:val="Puntoelenco2"/>
      </w:pPr>
      <w:r w:rsidRPr="00EA191B">
        <w:rPr>
          <w:i/>
        </w:rPr>
        <w:t>&lt;Message&gt;</w:t>
      </w:r>
      <w:r w:rsidRPr="00EA191B">
        <w:t xml:space="preserve"> that identifies published objects. This element shall have a single child element </w:t>
      </w:r>
      <w:r w:rsidRPr="00EA191B">
        <w:rPr>
          <w:i/>
        </w:rPr>
        <w:t>&lt;</w:t>
      </w:r>
      <w:proofErr w:type="spellStart"/>
      <w:r w:rsidRPr="00EA191B">
        <w:rPr>
          <w:i/>
        </w:rPr>
        <w:t>lcm:SubmitObjectsRequest</w:t>
      </w:r>
      <w:proofErr w:type="spellEnd"/>
      <w:r w:rsidRPr="00EA191B">
        <w:rPr>
          <w:i/>
        </w:rPr>
        <w:t>&gt;</w:t>
      </w:r>
      <w:r w:rsidRPr="00EA191B">
        <w:t xml:space="preserve"> that has only one child element </w:t>
      </w:r>
      <w:r w:rsidRPr="00EA191B">
        <w:rPr>
          <w:i/>
        </w:rPr>
        <w:t>&lt;</w:t>
      </w:r>
      <w:proofErr w:type="spellStart"/>
      <w:r w:rsidRPr="00EA191B">
        <w:rPr>
          <w:i/>
        </w:rPr>
        <w:t>rim:RegistryObjectList</w:t>
      </w:r>
      <w:proofErr w:type="spellEnd"/>
      <w:r w:rsidRPr="00EA191B">
        <w:rPr>
          <w:i/>
        </w:rPr>
        <w:t>&gt;.</w:t>
      </w:r>
      <w:r w:rsidRPr="00EA191B">
        <w:t xml:space="preserve"> This element conveys a list of </w:t>
      </w:r>
      <w:proofErr w:type="spellStart"/>
      <w:r w:rsidRPr="00EA191B">
        <w:t>SubmissionSet</w:t>
      </w:r>
      <w:proofErr w:type="spellEnd"/>
      <w:r w:rsidRPr="00EA191B">
        <w:t xml:space="preserve">, </w:t>
      </w:r>
      <w:r w:rsidRPr="00EA191B">
        <w:rPr>
          <w:b/>
          <w:u w:val="single"/>
        </w:rPr>
        <w:t>Folder,</w:t>
      </w:r>
      <w:r w:rsidRPr="00EA191B">
        <w:t xml:space="preserve"> and </w:t>
      </w:r>
      <w:proofErr w:type="spellStart"/>
      <w:r w:rsidRPr="00EA191B">
        <w:t>DocumentEntry</w:t>
      </w:r>
      <w:proofErr w:type="spellEnd"/>
      <w:r w:rsidRPr="00EA191B">
        <w:t xml:space="preserve"> objects.</w:t>
      </w:r>
    </w:p>
    <w:p w14:paraId="641CDEA6" w14:textId="77777777" w:rsidR="006C0B54" w:rsidRPr="00EA191B" w:rsidRDefault="006C0B54" w:rsidP="006C0B54">
      <w:pPr>
        <w:pStyle w:val="Note"/>
      </w:pPr>
      <w:r w:rsidRPr="00EA191B">
        <w:t xml:space="preserve">Note:  </w:t>
      </w:r>
      <w:proofErr w:type="spellStart"/>
      <w:r w:rsidRPr="00EA191B">
        <w:t>SubmissionSet</w:t>
      </w:r>
      <w:proofErr w:type="spellEnd"/>
      <w:r w:rsidRPr="00EA191B">
        <w:t xml:space="preserve"> </w:t>
      </w:r>
      <w:r w:rsidRPr="00EA191B">
        <w:rPr>
          <w:b/>
          <w:u w:val="single"/>
        </w:rPr>
        <w:t>and Folder</w:t>
      </w:r>
      <w:r w:rsidRPr="00EA191B">
        <w:t xml:space="preserve"> objects are constructed from </w:t>
      </w:r>
      <w:r w:rsidRPr="00EA191B">
        <w:rPr>
          <w:i/>
        </w:rPr>
        <w:t>&lt;</w:t>
      </w:r>
      <w:proofErr w:type="spellStart"/>
      <w:r w:rsidRPr="00EA191B">
        <w:rPr>
          <w:i/>
        </w:rPr>
        <w:t>rim:RegistryObject</w:t>
      </w:r>
      <w:proofErr w:type="spellEnd"/>
      <w:r w:rsidRPr="00EA191B">
        <w:rPr>
          <w:i/>
        </w:rPr>
        <w:t xml:space="preserve">&gt; </w:t>
      </w:r>
      <w:r w:rsidRPr="00EA191B">
        <w:t xml:space="preserve">elements and must include the </w:t>
      </w:r>
      <w:r w:rsidRPr="00EA191B">
        <w:rPr>
          <w:i/>
        </w:rPr>
        <w:t>&lt;</w:t>
      </w:r>
      <w:proofErr w:type="spellStart"/>
      <w:r w:rsidRPr="00EA191B">
        <w:rPr>
          <w:i/>
        </w:rPr>
        <w:t>rim:Classification</w:t>
      </w:r>
      <w:proofErr w:type="spellEnd"/>
      <w:r w:rsidRPr="00EA191B">
        <w:rPr>
          <w:i/>
        </w:rPr>
        <w:t>&gt;</w:t>
      </w:r>
      <w:r w:rsidRPr="00EA191B">
        <w:t xml:space="preserve"> </w:t>
      </w:r>
      <w:r w:rsidRPr="00EA191B">
        <w:rPr>
          <w:b/>
          <w:u w:val="single"/>
        </w:rPr>
        <w:t xml:space="preserve">that distinguishes </w:t>
      </w:r>
      <w:proofErr w:type="spellStart"/>
      <w:r w:rsidRPr="00EA191B">
        <w:rPr>
          <w:b/>
          <w:u w:val="single"/>
        </w:rPr>
        <w:t>SubmissionSet</w:t>
      </w:r>
      <w:proofErr w:type="spellEnd"/>
      <w:r w:rsidRPr="00EA191B">
        <w:rPr>
          <w:b/>
          <w:u w:val="single"/>
        </w:rPr>
        <w:t xml:space="preserve"> from Folder objects</w:t>
      </w:r>
      <w:r w:rsidRPr="00EA191B">
        <w:t>.</w:t>
      </w:r>
    </w:p>
    <w:p w14:paraId="21122C91" w14:textId="42966577" w:rsidR="006C0B54" w:rsidRPr="00EA191B" w:rsidRDefault="006C0B54" w:rsidP="006C0B54">
      <w:pPr>
        <w:pStyle w:val="Corpotesto"/>
        <w:rPr>
          <w:noProof w:val="0"/>
        </w:rPr>
      </w:pPr>
      <w:r w:rsidRPr="00EA191B">
        <w:rPr>
          <w:noProof w:val="0"/>
        </w:rPr>
        <w:t>Note that there is no subscription information in the Notify message in the Publish transaction.</w:t>
      </w:r>
    </w:p>
    <w:p w14:paraId="4DE16C25" w14:textId="77777777" w:rsidR="00036034" w:rsidRPr="00EA191B" w:rsidRDefault="00036034" w:rsidP="00036034">
      <w:pPr>
        <w:rPr>
          <w:lang w:val="en-US"/>
        </w:rPr>
      </w:pPr>
    </w:p>
    <w:p w14:paraId="5BFEAF97" w14:textId="77777777" w:rsidR="00036034" w:rsidRPr="00EA191B" w:rsidRDefault="00036034" w:rsidP="00036034">
      <w:pPr>
        <w:pStyle w:val="EditorInstructions"/>
        <w:ind w:right="-180"/>
        <w:rPr>
          <w:noProof w:val="0"/>
        </w:rPr>
      </w:pPr>
      <w:r w:rsidRPr="00EA191B">
        <w:rPr>
          <w:noProof w:val="0"/>
        </w:rPr>
        <w:t>Update Vol 2b Sec 3.54.5.1.1 as follows</w:t>
      </w:r>
    </w:p>
    <w:p w14:paraId="54A32020" w14:textId="77777777" w:rsidR="00036034" w:rsidRPr="00EA191B" w:rsidRDefault="00036034" w:rsidP="00036034">
      <w:pPr>
        <w:rPr>
          <w:lang w:val="en-US"/>
        </w:rPr>
      </w:pPr>
    </w:p>
    <w:p w14:paraId="11145786" w14:textId="77777777" w:rsidR="00036034" w:rsidRPr="00EA191B" w:rsidRDefault="00036034" w:rsidP="00036034">
      <w:pPr>
        <w:pStyle w:val="Titolo5"/>
        <w:numPr>
          <w:ilvl w:val="0"/>
          <w:numId w:val="0"/>
        </w:numPr>
        <w:rPr>
          <w:noProof w:val="0"/>
        </w:rPr>
      </w:pPr>
      <w:bookmarkStart w:id="128" w:name="_Toc486400065"/>
      <w:r w:rsidRPr="00EA191B">
        <w:rPr>
          <w:noProof w:val="0"/>
        </w:rPr>
        <w:t>3.54.5.1.1 Document Metadata Publisher Audit Message:</w:t>
      </w:r>
      <w:bookmarkEnd w:id="12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EA191B" w14:paraId="264AA4A0" w14:textId="77777777" w:rsidTr="00036034">
        <w:trPr>
          <w:cantSplit/>
        </w:trPr>
        <w:tc>
          <w:tcPr>
            <w:tcW w:w="1458" w:type="dxa"/>
            <w:tcBorders>
              <w:bottom w:val="single" w:sz="4" w:space="0" w:color="auto"/>
            </w:tcBorders>
            <w:textDirection w:val="btLr"/>
            <w:vAlign w:val="center"/>
          </w:tcPr>
          <w:p w14:paraId="546E78BC"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2D1AA1F5"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71C40FCA" w14:textId="77777777" w:rsidR="00036034" w:rsidRPr="00EA191B" w:rsidRDefault="00036034" w:rsidP="00036034">
            <w:pPr>
              <w:pStyle w:val="TableEntryHeader"/>
              <w:rPr>
                <w:noProof w:val="0"/>
                <w:kern w:val="28"/>
              </w:rPr>
            </w:pPr>
            <w:proofErr w:type="spellStart"/>
            <w:r w:rsidRPr="00EA191B">
              <w:rPr>
                <w:noProof w:val="0"/>
              </w:rPr>
              <w:t>Opt</w:t>
            </w:r>
            <w:proofErr w:type="spellEnd"/>
          </w:p>
        </w:tc>
        <w:tc>
          <w:tcPr>
            <w:tcW w:w="4878" w:type="dxa"/>
            <w:tcBorders>
              <w:bottom w:val="single" w:sz="4" w:space="0" w:color="auto"/>
            </w:tcBorders>
            <w:vAlign w:val="center"/>
          </w:tcPr>
          <w:p w14:paraId="099EA5C8"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578D1003" w14:textId="77777777" w:rsidTr="00036034">
        <w:trPr>
          <w:cantSplit/>
        </w:trPr>
        <w:tc>
          <w:tcPr>
            <w:tcW w:w="1458" w:type="dxa"/>
            <w:vMerge w:val="restart"/>
            <w:tcBorders>
              <w:top w:val="single" w:sz="4" w:space="0" w:color="auto"/>
            </w:tcBorders>
          </w:tcPr>
          <w:p w14:paraId="189A6618" w14:textId="77777777" w:rsidR="00036034" w:rsidRPr="00EA191B" w:rsidRDefault="00036034" w:rsidP="00036034">
            <w:pPr>
              <w:pStyle w:val="TableEntryHeader"/>
              <w:rPr>
                <w:noProof w:val="0"/>
              </w:rPr>
            </w:pPr>
            <w:r w:rsidRPr="00EA191B">
              <w:rPr>
                <w:noProof w:val="0"/>
              </w:rPr>
              <w:t>Event</w:t>
            </w:r>
          </w:p>
          <w:p w14:paraId="764B63A2" w14:textId="77777777" w:rsidR="00036034" w:rsidRPr="006D1B5B" w:rsidRDefault="00036034" w:rsidP="006D1B5B">
            <w:pPr>
              <w:pStyle w:val="TableEntryHeader"/>
              <w:rPr>
                <w:bCs/>
                <w:noProof w:val="0"/>
                <w:sz w:val="12"/>
              </w:rPr>
            </w:pP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EventIdentification</w:t>
            </w:r>
            <w:proofErr w:type="spellEnd"/>
          </w:p>
        </w:tc>
        <w:tc>
          <w:tcPr>
            <w:tcW w:w="2610" w:type="dxa"/>
            <w:tcBorders>
              <w:top w:val="single" w:sz="4" w:space="0" w:color="auto"/>
            </w:tcBorders>
            <w:vAlign w:val="center"/>
          </w:tcPr>
          <w:p w14:paraId="453A318A" w14:textId="77777777" w:rsidR="00036034" w:rsidRPr="00EA191B" w:rsidRDefault="00036034" w:rsidP="00036034">
            <w:pPr>
              <w:pStyle w:val="TableEntry"/>
              <w:rPr>
                <w:noProof w:val="0"/>
                <w:szCs w:val="18"/>
              </w:rPr>
            </w:pPr>
            <w:proofErr w:type="spellStart"/>
            <w:r w:rsidRPr="00EA191B">
              <w:rPr>
                <w:noProof w:val="0"/>
                <w:szCs w:val="18"/>
              </w:rPr>
              <w:t>EventID</w:t>
            </w:r>
            <w:proofErr w:type="spellEnd"/>
          </w:p>
        </w:tc>
        <w:tc>
          <w:tcPr>
            <w:tcW w:w="720" w:type="dxa"/>
            <w:tcBorders>
              <w:top w:val="single" w:sz="4" w:space="0" w:color="auto"/>
            </w:tcBorders>
            <w:vAlign w:val="center"/>
          </w:tcPr>
          <w:p w14:paraId="648B665A" w14:textId="77777777" w:rsidR="00036034" w:rsidRPr="00EA191B" w:rsidRDefault="00036034" w:rsidP="00036034">
            <w:pPr>
              <w:pStyle w:val="TableEntry"/>
              <w:jc w:val="center"/>
              <w:rPr>
                <w:noProof w:val="0"/>
                <w:szCs w:val="18"/>
              </w:rPr>
            </w:pPr>
            <w:r w:rsidRPr="00EA191B">
              <w:rPr>
                <w:noProof w:val="0"/>
                <w:szCs w:val="18"/>
              </w:rPr>
              <w:t>M</w:t>
            </w:r>
          </w:p>
        </w:tc>
        <w:tc>
          <w:tcPr>
            <w:tcW w:w="4878" w:type="dxa"/>
            <w:tcBorders>
              <w:top w:val="single" w:sz="4" w:space="0" w:color="auto"/>
            </w:tcBorders>
            <w:vAlign w:val="center"/>
          </w:tcPr>
          <w:p w14:paraId="52E28820" w14:textId="77777777" w:rsidR="00036034" w:rsidRPr="00EA191B" w:rsidRDefault="00036034" w:rsidP="00036034">
            <w:pPr>
              <w:pStyle w:val="TableEntry"/>
              <w:rPr>
                <w:noProof w:val="0"/>
                <w:szCs w:val="18"/>
              </w:rPr>
            </w:pPr>
            <w:r w:rsidRPr="00EA191B">
              <w:rPr>
                <w:noProof w:val="0"/>
                <w:szCs w:val="18"/>
              </w:rPr>
              <w:t>EV(110106, DCM, “Export”)</w:t>
            </w:r>
          </w:p>
        </w:tc>
      </w:tr>
      <w:tr w:rsidR="00036034" w:rsidRPr="00EA191B" w14:paraId="7C4BB2FD" w14:textId="77777777" w:rsidTr="00036034">
        <w:trPr>
          <w:cantSplit/>
        </w:trPr>
        <w:tc>
          <w:tcPr>
            <w:tcW w:w="1458" w:type="dxa"/>
            <w:vMerge/>
            <w:vAlign w:val="center"/>
          </w:tcPr>
          <w:p w14:paraId="59AC1B81" w14:textId="77777777" w:rsidR="00036034" w:rsidRPr="00EA191B" w:rsidRDefault="00036034" w:rsidP="00036034">
            <w:pPr>
              <w:pStyle w:val="TableLabel"/>
              <w:rPr>
                <w:noProof w:val="0"/>
                <w:sz w:val="16"/>
              </w:rPr>
            </w:pPr>
          </w:p>
        </w:tc>
        <w:tc>
          <w:tcPr>
            <w:tcW w:w="2610" w:type="dxa"/>
            <w:vAlign w:val="center"/>
          </w:tcPr>
          <w:p w14:paraId="3AA80A97" w14:textId="77777777" w:rsidR="00036034" w:rsidRPr="00EA191B" w:rsidRDefault="00036034" w:rsidP="00036034">
            <w:pPr>
              <w:pStyle w:val="TableEntry"/>
              <w:rPr>
                <w:noProof w:val="0"/>
                <w:szCs w:val="18"/>
              </w:rPr>
            </w:pPr>
            <w:proofErr w:type="spellStart"/>
            <w:r w:rsidRPr="00EA191B">
              <w:rPr>
                <w:noProof w:val="0"/>
                <w:szCs w:val="18"/>
              </w:rPr>
              <w:t>EventActionCode</w:t>
            </w:r>
            <w:proofErr w:type="spellEnd"/>
          </w:p>
        </w:tc>
        <w:tc>
          <w:tcPr>
            <w:tcW w:w="720" w:type="dxa"/>
            <w:vAlign w:val="center"/>
          </w:tcPr>
          <w:p w14:paraId="5BAB1DD1" w14:textId="77777777" w:rsidR="00036034" w:rsidRPr="00EA191B" w:rsidRDefault="00036034" w:rsidP="00036034">
            <w:pPr>
              <w:pStyle w:val="TableEntry"/>
              <w:jc w:val="center"/>
              <w:rPr>
                <w:noProof w:val="0"/>
                <w:szCs w:val="18"/>
              </w:rPr>
            </w:pPr>
            <w:r w:rsidRPr="00EA191B">
              <w:rPr>
                <w:noProof w:val="0"/>
                <w:szCs w:val="18"/>
              </w:rPr>
              <w:t>M</w:t>
            </w:r>
          </w:p>
        </w:tc>
        <w:tc>
          <w:tcPr>
            <w:tcW w:w="4878" w:type="dxa"/>
          </w:tcPr>
          <w:p w14:paraId="4EA3C865" w14:textId="77777777" w:rsidR="00036034" w:rsidRPr="00EA191B" w:rsidRDefault="00036034" w:rsidP="00036034">
            <w:pPr>
              <w:pStyle w:val="TableEntry"/>
              <w:rPr>
                <w:noProof w:val="0"/>
                <w:szCs w:val="18"/>
              </w:rPr>
            </w:pPr>
            <w:r w:rsidRPr="00EA191B">
              <w:rPr>
                <w:noProof w:val="0"/>
                <w:szCs w:val="18"/>
              </w:rPr>
              <w:t xml:space="preserve">“R” (Read) </w:t>
            </w:r>
          </w:p>
        </w:tc>
      </w:tr>
      <w:tr w:rsidR="00036034" w:rsidRPr="00EA191B" w14:paraId="5F5251F2" w14:textId="77777777" w:rsidTr="00036034">
        <w:trPr>
          <w:cantSplit/>
        </w:trPr>
        <w:tc>
          <w:tcPr>
            <w:tcW w:w="1458" w:type="dxa"/>
            <w:vMerge/>
            <w:vAlign w:val="center"/>
          </w:tcPr>
          <w:p w14:paraId="7F1E8E1D" w14:textId="77777777" w:rsidR="00036034" w:rsidRPr="00EA191B" w:rsidRDefault="00036034" w:rsidP="00036034">
            <w:pPr>
              <w:pStyle w:val="TableLabel"/>
              <w:rPr>
                <w:noProof w:val="0"/>
                <w:sz w:val="16"/>
              </w:rPr>
            </w:pPr>
          </w:p>
        </w:tc>
        <w:tc>
          <w:tcPr>
            <w:tcW w:w="2610" w:type="dxa"/>
            <w:vAlign w:val="center"/>
          </w:tcPr>
          <w:p w14:paraId="523EF8A1" w14:textId="77777777" w:rsidR="00036034" w:rsidRPr="00EA191B" w:rsidRDefault="00036034" w:rsidP="00036034">
            <w:pPr>
              <w:pStyle w:val="TableEntry"/>
              <w:rPr>
                <w:i/>
                <w:iCs/>
                <w:noProof w:val="0"/>
                <w:szCs w:val="18"/>
              </w:rPr>
            </w:pPr>
            <w:proofErr w:type="spellStart"/>
            <w:r w:rsidRPr="00EA191B">
              <w:rPr>
                <w:i/>
                <w:iCs/>
                <w:noProof w:val="0"/>
                <w:szCs w:val="18"/>
              </w:rPr>
              <w:t>EventDateTime</w:t>
            </w:r>
            <w:proofErr w:type="spellEnd"/>
          </w:p>
        </w:tc>
        <w:tc>
          <w:tcPr>
            <w:tcW w:w="720" w:type="dxa"/>
            <w:vAlign w:val="center"/>
          </w:tcPr>
          <w:p w14:paraId="54D50956"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878" w:type="dxa"/>
            <w:vAlign w:val="center"/>
          </w:tcPr>
          <w:p w14:paraId="0BD401B6"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6CFFF56A" w14:textId="77777777" w:rsidTr="00036034">
        <w:trPr>
          <w:cantSplit/>
        </w:trPr>
        <w:tc>
          <w:tcPr>
            <w:tcW w:w="1458" w:type="dxa"/>
            <w:vMerge/>
            <w:vAlign w:val="center"/>
          </w:tcPr>
          <w:p w14:paraId="741E9EE8" w14:textId="77777777" w:rsidR="00036034" w:rsidRPr="00EA191B" w:rsidRDefault="00036034" w:rsidP="00036034">
            <w:pPr>
              <w:pStyle w:val="TableLabel"/>
              <w:rPr>
                <w:noProof w:val="0"/>
                <w:sz w:val="16"/>
              </w:rPr>
            </w:pPr>
          </w:p>
        </w:tc>
        <w:tc>
          <w:tcPr>
            <w:tcW w:w="2610" w:type="dxa"/>
            <w:vAlign w:val="center"/>
          </w:tcPr>
          <w:p w14:paraId="55C31CFF" w14:textId="77777777" w:rsidR="00036034" w:rsidRPr="00EA191B" w:rsidRDefault="00036034" w:rsidP="00036034">
            <w:pPr>
              <w:pStyle w:val="TableEntry"/>
              <w:rPr>
                <w:i/>
                <w:iCs/>
                <w:noProof w:val="0"/>
                <w:szCs w:val="18"/>
              </w:rPr>
            </w:pPr>
            <w:proofErr w:type="spellStart"/>
            <w:r w:rsidRPr="00EA191B">
              <w:rPr>
                <w:i/>
                <w:iCs/>
                <w:noProof w:val="0"/>
                <w:szCs w:val="18"/>
              </w:rPr>
              <w:t>EventOutcomeIndicator</w:t>
            </w:r>
            <w:proofErr w:type="spellEnd"/>
          </w:p>
        </w:tc>
        <w:tc>
          <w:tcPr>
            <w:tcW w:w="720" w:type="dxa"/>
            <w:vAlign w:val="center"/>
          </w:tcPr>
          <w:p w14:paraId="393C4013" w14:textId="77777777" w:rsidR="00036034" w:rsidRPr="00EA191B" w:rsidRDefault="00036034" w:rsidP="00036034">
            <w:pPr>
              <w:pStyle w:val="TableEntry"/>
              <w:jc w:val="center"/>
              <w:rPr>
                <w:i/>
                <w:iCs/>
                <w:noProof w:val="0"/>
                <w:szCs w:val="18"/>
              </w:rPr>
            </w:pPr>
            <w:r w:rsidRPr="00EA191B">
              <w:rPr>
                <w:i/>
                <w:iCs/>
                <w:noProof w:val="0"/>
                <w:szCs w:val="18"/>
              </w:rPr>
              <w:t>M</w:t>
            </w:r>
          </w:p>
        </w:tc>
        <w:tc>
          <w:tcPr>
            <w:tcW w:w="4878" w:type="dxa"/>
            <w:vAlign w:val="center"/>
          </w:tcPr>
          <w:p w14:paraId="5772DFC9" w14:textId="77777777" w:rsidR="00036034" w:rsidRPr="00EA191B" w:rsidRDefault="00036034" w:rsidP="00036034">
            <w:pPr>
              <w:pStyle w:val="TableEntry"/>
              <w:rPr>
                <w:i/>
                <w:iCs/>
                <w:noProof w:val="0"/>
                <w:szCs w:val="18"/>
              </w:rPr>
            </w:pPr>
            <w:r w:rsidRPr="00EA191B">
              <w:rPr>
                <w:i/>
                <w:iCs/>
                <w:noProof w:val="0"/>
                <w:szCs w:val="18"/>
              </w:rPr>
              <w:t>not specialized</w:t>
            </w:r>
          </w:p>
        </w:tc>
      </w:tr>
      <w:tr w:rsidR="00036034" w:rsidRPr="00EA191B" w14:paraId="7C7B35B8" w14:textId="77777777" w:rsidTr="00036034">
        <w:trPr>
          <w:cantSplit/>
        </w:trPr>
        <w:tc>
          <w:tcPr>
            <w:tcW w:w="1458" w:type="dxa"/>
            <w:vMerge/>
            <w:tcBorders>
              <w:bottom w:val="single" w:sz="4" w:space="0" w:color="auto"/>
            </w:tcBorders>
            <w:vAlign w:val="center"/>
          </w:tcPr>
          <w:p w14:paraId="3276C3B8"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113F2604" w14:textId="77777777" w:rsidR="00036034" w:rsidRPr="00EA191B" w:rsidRDefault="00036034" w:rsidP="00036034">
            <w:pPr>
              <w:pStyle w:val="TableEntry"/>
              <w:rPr>
                <w:noProof w:val="0"/>
                <w:szCs w:val="18"/>
              </w:rPr>
            </w:pPr>
            <w:proofErr w:type="spellStart"/>
            <w:r w:rsidRPr="00EA191B">
              <w:rPr>
                <w:noProof w:val="0"/>
                <w:szCs w:val="18"/>
              </w:rPr>
              <w:t>EventTypeCode</w:t>
            </w:r>
            <w:proofErr w:type="spellEnd"/>
          </w:p>
        </w:tc>
        <w:tc>
          <w:tcPr>
            <w:tcW w:w="720" w:type="dxa"/>
            <w:tcBorders>
              <w:bottom w:val="single" w:sz="4" w:space="0" w:color="auto"/>
            </w:tcBorders>
            <w:vAlign w:val="center"/>
          </w:tcPr>
          <w:p w14:paraId="3EA21576" w14:textId="77777777" w:rsidR="00036034" w:rsidRPr="00EA191B" w:rsidRDefault="00036034" w:rsidP="00036034">
            <w:pPr>
              <w:pStyle w:val="TableEntry"/>
              <w:jc w:val="center"/>
              <w:rPr>
                <w:noProof w:val="0"/>
                <w:szCs w:val="18"/>
              </w:rPr>
            </w:pPr>
            <w:r w:rsidRPr="00EA191B">
              <w:rPr>
                <w:noProof w:val="0"/>
                <w:szCs w:val="18"/>
              </w:rPr>
              <w:t>M</w:t>
            </w:r>
          </w:p>
        </w:tc>
        <w:tc>
          <w:tcPr>
            <w:tcW w:w="4878" w:type="dxa"/>
            <w:tcBorders>
              <w:bottom w:val="single" w:sz="4" w:space="0" w:color="auto"/>
            </w:tcBorders>
            <w:vAlign w:val="center"/>
          </w:tcPr>
          <w:p w14:paraId="6B1E1792" w14:textId="77777777" w:rsidR="00036034" w:rsidRPr="00EA191B" w:rsidRDefault="00036034" w:rsidP="00036034">
            <w:pPr>
              <w:pStyle w:val="TableEntry"/>
              <w:rPr>
                <w:noProof w:val="0"/>
                <w:szCs w:val="18"/>
              </w:rPr>
            </w:pPr>
            <w:r w:rsidRPr="00EA191B">
              <w:rPr>
                <w:noProof w:val="0"/>
                <w:szCs w:val="18"/>
              </w:rPr>
              <w:t>EV(“ITI-54”, “IHE Transactions”, “Document Metadata Publish”)</w:t>
            </w:r>
          </w:p>
        </w:tc>
      </w:tr>
      <w:tr w:rsidR="00036034" w:rsidRPr="00EA191B" w14:paraId="3C64A324" w14:textId="77777777" w:rsidTr="00036034">
        <w:trPr>
          <w:cantSplit/>
        </w:trPr>
        <w:tc>
          <w:tcPr>
            <w:tcW w:w="9666" w:type="dxa"/>
            <w:gridSpan w:val="4"/>
            <w:tcBorders>
              <w:bottom w:val="single" w:sz="4" w:space="0" w:color="auto"/>
            </w:tcBorders>
          </w:tcPr>
          <w:p w14:paraId="1DC8D373" w14:textId="77777777" w:rsidR="00036034" w:rsidRPr="00EA191B" w:rsidRDefault="00036034" w:rsidP="00036034">
            <w:pPr>
              <w:pStyle w:val="TableEntry"/>
              <w:rPr>
                <w:noProof w:val="0"/>
              </w:rPr>
            </w:pPr>
            <w:r w:rsidRPr="00EA191B">
              <w:rPr>
                <w:noProof w:val="0"/>
              </w:rPr>
              <w:t>Source (Document Metadata Publisher) (1)</w:t>
            </w:r>
          </w:p>
        </w:tc>
      </w:tr>
      <w:tr w:rsidR="00036034" w:rsidRPr="00EA191B" w14:paraId="7A8AA81A" w14:textId="77777777" w:rsidTr="00036034">
        <w:trPr>
          <w:cantSplit/>
        </w:trPr>
        <w:tc>
          <w:tcPr>
            <w:tcW w:w="9666" w:type="dxa"/>
            <w:gridSpan w:val="4"/>
            <w:tcBorders>
              <w:bottom w:val="single" w:sz="4" w:space="0" w:color="auto"/>
            </w:tcBorders>
          </w:tcPr>
          <w:p w14:paraId="7BD3770A" w14:textId="77777777" w:rsidR="00036034" w:rsidRPr="00EA191B" w:rsidRDefault="00036034" w:rsidP="00036034">
            <w:pPr>
              <w:pStyle w:val="TableEntry"/>
              <w:rPr>
                <w:noProof w:val="0"/>
              </w:rPr>
            </w:pPr>
            <w:r w:rsidRPr="00EA191B">
              <w:rPr>
                <w:noProof w:val="0"/>
              </w:rPr>
              <w:t>Human Requestor (0..n)</w:t>
            </w:r>
          </w:p>
        </w:tc>
      </w:tr>
      <w:tr w:rsidR="00036034" w:rsidRPr="00EA191B" w14:paraId="5B9AB42D" w14:textId="77777777" w:rsidTr="00036034">
        <w:trPr>
          <w:cantSplit/>
        </w:trPr>
        <w:tc>
          <w:tcPr>
            <w:tcW w:w="9666" w:type="dxa"/>
            <w:gridSpan w:val="4"/>
            <w:tcBorders>
              <w:bottom w:val="single" w:sz="4" w:space="0" w:color="auto"/>
            </w:tcBorders>
          </w:tcPr>
          <w:p w14:paraId="345FD5D2" w14:textId="77777777" w:rsidR="00036034" w:rsidRPr="00EA191B" w:rsidRDefault="00036034" w:rsidP="00036034">
            <w:pPr>
              <w:pStyle w:val="TableEntry"/>
              <w:rPr>
                <w:noProof w:val="0"/>
              </w:rPr>
            </w:pPr>
            <w:r w:rsidRPr="00EA191B">
              <w:rPr>
                <w:noProof w:val="0"/>
              </w:rPr>
              <w:t xml:space="preserve">Destination (Document Metadata Notification Broker) (1) </w:t>
            </w:r>
          </w:p>
        </w:tc>
      </w:tr>
      <w:tr w:rsidR="00036034" w:rsidRPr="00EA191B" w14:paraId="4B035941" w14:textId="77777777" w:rsidTr="00036034">
        <w:trPr>
          <w:cantSplit/>
        </w:trPr>
        <w:tc>
          <w:tcPr>
            <w:tcW w:w="9666" w:type="dxa"/>
            <w:gridSpan w:val="4"/>
            <w:tcBorders>
              <w:bottom w:val="single" w:sz="4" w:space="0" w:color="auto"/>
            </w:tcBorders>
          </w:tcPr>
          <w:p w14:paraId="58FF08D9" w14:textId="77777777" w:rsidR="00036034" w:rsidRPr="00EA191B" w:rsidRDefault="00036034" w:rsidP="00036034">
            <w:pPr>
              <w:pStyle w:val="TableEntry"/>
              <w:rPr>
                <w:noProof w:val="0"/>
              </w:rPr>
            </w:pPr>
            <w:r w:rsidRPr="00EA191B">
              <w:rPr>
                <w:noProof w:val="0"/>
              </w:rPr>
              <w:t>Audit Source (Document Metadata Publisher) (1)</w:t>
            </w:r>
          </w:p>
        </w:tc>
      </w:tr>
      <w:tr w:rsidR="00036034" w:rsidRPr="00EA191B" w14:paraId="111E9ACF"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A83E615" w14:textId="77777777" w:rsidR="00036034" w:rsidRPr="00EA191B" w:rsidRDefault="00036034" w:rsidP="00036034">
            <w:pPr>
              <w:pStyle w:val="TableEntry"/>
              <w:rPr>
                <w:noProof w:val="0"/>
              </w:rPr>
            </w:pPr>
            <w:r w:rsidRPr="00EA191B">
              <w:rPr>
                <w:noProof w:val="0"/>
              </w:rPr>
              <w:t>Patient (0..1)</w:t>
            </w:r>
          </w:p>
        </w:tc>
      </w:tr>
      <w:tr w:rsidR="00036034" w:rsidRPr="00EA191B" w14:paraId="66C0D8A1"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5E25AF3E" w14:textId="30D88905" w:rsidR="00036034" w:rsidRPr="00EA191B" w:rsidRDefault="00036034">
            <w:pPr>
              <w:pStyle w:val="TableEntry"/>
              <w:rPr>
                <w:b/>
                <w:bCs/>
                <w:noProof w:val="0"/>
              </w:rPr>
            </w:pPr>
            <w:proofErr w:type="spellStart"/>
            <w:r w:rsidRPr="00EA191B">
              <w:rPr>
                <w:noProof w:val="0"/>
              </w:rPr>
              <w:t>DocumentEntry</w:t>
            </w:r>
            <w:proofErr w:type="spellEnd"/>
            <w:r w:rsidRPr="00EA191B">
              <w:rPr>
                <w:b/>
                <w:noProof w:val="0"/>
                <w:u w:val="single"/>
              </w:rPr>
              <w:t>/Folder</w:t>
            </w:r>
            <w:r w:rsidRPr="00EA191B">
              <w:rPr>
                <w:noProof w:val="0"/>
              </w:rPr>
              <w:t>/</w:t>
            </w:r>
            <w:proofErr w:type="spellStart"/>
            <w:r w:rsidRPr="00EA191B">
              <w:rPr>
                <w:noProof w:val="0"/>
              </w:rPr>
              <w:t>SubmissionSet</w:t>
            </w:r>
            <w:proofErr w:type="spellEnd"/>
            <w:r w:rsidRPr="00EA191B">
              <w:rPr>
                <w:noProof w:val="0"/>
              </w:rPr>
              <w:t>(1..n)</w:t>
            </w:r>
            <w:r w:rsidRPr="00EA191B">
              <w:rPr>
                <w:b/>
                <w:bCs/>
                <w:noProof w:val="0"/>
              </w:rPr>
              <w:t xml:space="preserve"> </w:t>
            </w:r>
          </w:p>
        </w:tc>
      </w:tr>
    </w:tbl>
    <w:p w14:paraId="0F43830A" w14:textId="77777777" w:rsidR="00036034" w:rsidRPr="00EA191B" w:rsidRDefault="00036034" w:rsidP="00036034">
      <w:pPr>
        <w:rPr>
          <w:lang w:val="en-US"/>
        </w:rPr>
      </w:pPr>
    </w:p>
    <w:p w14:paraId="2C06D559" w14:textId="77777777" w:rsidR="00036034" w:rsidRPr="00EA191B" w:rsidRDefault="00036034" w:rsidP="00036034">
      <w:pPr>
        <w:rPr>
          <w:lang w:val="en-US"/>
        </w:rPr>
      </w:pPr>
      <w:r w:rsidRPr="00EA191B">
        <w:rPr>
          <w:lang w:val="en-US"/>
        </w:rPr>
        <w:t>…</w:t>
      </w:r>
    </w:p>
    <w:p w14:paraId="1D339273" w14:textId="77777777" w:rsidR="00036034" w:rsidRPr="00EA191B" w:rsidRDefault="00036034" w:rsidP="00036034">
      <w:pPr>
        <w:rPr>
          <w:lang w:val="en-US"/>
        </w:rPr>
      </w:pPr>
    </w:p>
    <w:p w14:paraId="488B0CFF" w14:textId="77777777" w:rsidR="00782F09" w:rsidRPr="00EA191B" w:rsidRDefault="00782F09" w:rsidP="00036034">
      <w:pPr>
        <w:rPr>
          <w:lang w:val="en-US"/>
        </w:rPr>
      </w:pPr>
    </w:p>
    <w:p w14:paraId="4787AE26" w14:textId="77777777" w:rsidR="00782F09" w:rsidRPr="00EA191B" w:rsidRDefault="00782F09" w:rsidP="00036034">
      <w:pPr>
        <w:rPr>
          <w:lang w:val="en-US"/>
        </w:rPr>
      </w:pPr>
    </w:p>
    <w:p w14:paraId="0FBAFE02" w14:textId="77777777" w:rsidR="00782F09" w:rsidRPr="00EA191B" w:rsidRDefault="00782F09" w:rsidP="00036034">
      <w:pPr>
        <w:rPr>
          <w:lang w:val="en-US"/>
        </w:rPr>
      </w:pPr>
    </w:p>
    <w:p w14:paraId="2BEA9903" w14:textId="77777777" w:rsidR="00782F09" w:rsidRPr="00EA191B" w:rsidRDefault="00782F09" w:rsidP="00036034">
      <w:pPr>
        <w:rPr>
          <w:lang w:val="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746"/>
        <w:gridCol w:w="630"/>
        <w:gridCol w:w="4230"/>
      </w:tblGrid>
      <w:tr w:rsidR="00036034" w:rsidRPr="00EA191B" w14:paraId="3BE2CBD4" w14:textId="77777777" w:rsidTr="00036034">
        <w:tc>
          <w:tcPr>
            <w:tcW w:w="2019" w:type="dxa"/>
            <w:vMerge w:val="restart"/>
            <w:shd w:val="clear" w:color="auto" w:fill="auto"/>
          </w:tcPr>
          <w:p w14:paraId="5E85F475" w14:textId="77777777" w:rsidR="00036034" w:rsidRPr="00EA191B" w:rsidRDefault="00036034" w:rsidP="006D1B5B">
            <w:pPr>
              <w:pStyle w:val="TableEntryHeader"/>
            </w:pPr>
            <w:proofErr w:type="spellStart"/>
            <w:r w:rsidRPr="00EA191B">
              <w:rPr>
                <w:noProof w:val="0"/>
              </w:rPr>
              <w:t>DocumentEntry</w:t>
            </w:r>
            <w:proofErr w:type="spellEnd"/>
          </w:p>
          <w:p w14:paraId="54000C90" w14:textId="77777777" w:rsidR="00036034" w:rsidRPr="006D1B5B" w:rsidRDefault="00036034" w:rsidP="006D1B5B">
            <w:pPr>
              <w:pStyle w:val="TableEntryHeader"/>
              <w:rPr>
                <w:b w:val="0"/>
                <w:bCs/>
                <w:u w:val="single"/>
              </w:rPr>
            </w:pPr>
            <w:r w:rsidRPr="006D1B5B">
              <w:rPr>
                <w:bCs/>
                <w:noProof w:val="0"/>
                <w:u w:val="single"/>
              </w:rPr>
              <w:t>Folder</w:t>
            </w:r>
          </w:p>
          <w:p w14:paraId="20EEC4E9" w14:textId="77777777" w:rsidR="00036034" w:rsidRPr="00EA191B" w:rsidRDefault="00036034" w:rsidP="006D1B5B">
            <w:pPr>
              <w:pStyle w:val="TableEntryHeader"/>
            </w:pPr>
            <w:proofErr w:type="spellStart"/>
            <w:r w:rsidRPr="00EA191B">
              <w:rPr>
                <w:noProof w:val="0"/>
              </w:rPr>
              <w:t>SubmissionSet</w:t>
            </w:r>
            <w:proofErr w:type="spellEnd"/>
          </w:p>
          <w:p w14:paraId="0304D4E6" w14:textId="77777777" w:rsidR="00036034" w:rsidRPr="006D1B5B" w:rsidRDefault="00036034" w:rsidP="006D1B5B">
            <w:pPr>
              <w:pStyle w:val="TableEntryHeader"/>
              <w:rPr>
                <w:b w:val="0"/>
                <w:bCs/>
                <w:sz w:val="12"/>
              </w:rPr>
            </w:pPr>
            <w:r w:rsidRPr="006D1B5B">
              <w:rPr>
                <w:bCs/>
                <w:noProof w:val="0"/>
                <w:sz w:val="12"/>
              </w:rPr>
              <w:lastRenderedPageBreak/>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ParticipantObjectIdentification</w:t>
            </w:r>
            <w:proofErr w:type="spellEnd"/>
            <w:r w:rsidRPr="006D1B5B">
              <w:rPr>
                <w:bCs/>
                <w:noProof w:val="0"/>
                <w:sz w:val="12"/>
              </w:rPr>
              <w:t>)</w:t>
            </w:r>
          </w:p>
        </w:tc>
        <w:tc>
          <w:tcPr>
            <w:tcW w:w="2746" w:type="dxa"/>
            <w:shd w:val="clear" w:color="auto" w:fill="auto"/>
          </w:tcPr>
          <w:p w14:paraId="6B681C25" w14:textId="77777777" w:rsidR="00036034" w:rsidRPr="00EA191B" w:rsidRDefault="00036034" w:rsidP="006D1B5B">
            <w:pPr>
              <w:pStyle w:val="TableEntry"/>
            </w:pPr>
            <w:proofErr w:type="spellStart"/>
            <w:r w:rsidRPr="00EA191B">
              <w:rPr>
                <w:noProof w:val="0"/>
              </w:rPr>
              <w:lastRenderedPageBreak/>
              <w:t>ParticipantObjectTypeCode</w:t>
            </w:r>
            <w:proofErr w:type="spellEnd"/>
          </w:p>
        </w:tc>
        <w:tc>
          <w:tcPr>
            <w:tcW w:w="630" w:type="dxa"/>
            <w:shd w:val="clear" w:color="auto" w:fill="auto"/>
          </w:tcPr>
          <w:p w14:paraId="140CB82C" w14:textId="77777777" w:rsidR="00036034" w:rsidRPr="00EA191B" w:rsidRDefault="00036034" w:rsidP="006D1B5B">
            <w:pPr>
              <w:pStyle w:val="TableEntry"/>
              <w:jc w:val="center"/>
            </w:pPr>
            <w:r w:rsidRPr="00EA191B">
              <w:rPr>
                <w:noProof w:val="0"/>
              </w:rPr>
              <w:t>M</w:t>
            </w:r>
          </w:p>
        </w:tc>
        <w:tc>
          <w:tcPr>
            <w:tcW w:w="4230" w:type="dxa"/>
            <w:shd w:val="clear" w:color="auto" w:fill="auto"/>
          </w:tcPr>
          <w:p w14:paraId="47023CC9" w14:textId="77777777" w:rsidR="00036034" w:rsidRPr="00EA191B" w:rsidRDefault="00036034" w:rsidP="006D1B5B">
            <w:pPr>
              <w:pStyle w:val="TableEntry"/>
            </w:pPr>
            <w:r w:rsidRPr="00EA191B">
              <w:rPr>
                <w:noProof w:val="0"/>
              </w:rPr>
              <w:t>“2” (system object)</w:t>
            </w:r>
          </w:p>
        </w:tc>
      </w:tr>
      <w:tr w:rsidR="00036034" w:rsidRPr="00EA191B" w14:paraId="4D8C2A0E" w14:textId="77777777" w:rsidTr="00036034">
        <w:tc>
          <w:tcPr>
            <w:tcW w:w="2019" w:type="dxa"/>
            <w:vMerge/>
            <w:shd w:val="clear" w:color="auto" w:fill="auto"/>
          </w:tcPr>
          <w:p w14:paraId="06B25192" w14:textId="77777777" w:rsidR="00036034" w:rsidRPr="00EA191B" w:rsidRDefault="00036034" w:rsidP="00036034">
            <w:pPr>
              <w:pStyle w:val="ColorfulGrid-Accent11"/>
              <w:rPr>
                <w:sz w:val="16"/>
                <w:szCs w:val="16"/>
              </w:rPr>
            </w:pPr>
          </w:p>
        </w:tc>
        <w:tc>
          <w:tcPr>
            <w:tcW w:w="2746" w:type="dxa"/>
            <w:shd w:val="clear" w:color="auto" w:fill="auto"/>
          </w:tcPr>
          <w:p w14:paraId="01F00172" w14:textId="77777777" w:rsidR="00036034" w:rsidRPr="00EA191B" w:rsidRDefault="00036034" w:rsidP="006D1B5B">
            <w:pPr>
              <w:pStyle w:val="TableEntry"/>
            </w:pPr>
            <w:proofErr w:type="spellStart"/>
            <w:r w:rsidRPr="00EA191B">
              <w:rPr>
                <w:noProof w:val="0"/>
              </w:rPr>
              <w:t>ParticipantObjectTypeCodeRole</w:t>
            </w:r>
            <w:proofErr w:type="spellEnd"/>
          </w:p>
        </w:tc>
        <w:tc>
          <w:tcPr>
            <w:tcW w:w="630" w:type="dxa"/>
            <w:shd w:val="clear" w:color="auto" w:fill="auto"/>
          </w:tcPr>
          <w:p w14:paraId="6F7416C0" w14:textId="77777777" w:rsidR="00036034" w:rsidRPr="00EA191B" w:rsidRDefault="00036034" w:rsidP="006D1B5B">
            <w:pPr>
              <w:pStyle w:val="TableEntry"/>
              <w:jc w:val="center"/>
            </w:pPr>
            <w:r w:rsidRPr="00EA191B">
              <w:rPr>
                <w:noProof w:val="0"/>
              </w:rPr>
              <w:t>M</w:t>
            </w:r>
          </w:p>
        </w:tc>
        <w:tc>
          <w:tcPr>
            <w:tcW w:w="4230" w:type="dxa"/>
            <w:shd w:val="clear" w:color="auto" w:fill="auto"/>
          </w:tcPr>
          <w:p w14:paraId="5399C7A0" w14:textId="77777777" w:rsidR="00036034" w:rsidRPr="00EA191B" w:rsidRDefault="00036034" w:rsidP="006D1B5B">
            <w:pPr>
              <w:pStyle w:val="TableEntry"/>
            </w:pPr>
            <w:r w:rsidRPr="00EA191B">
              <w:rPr>
                <w:noProof w:val="0"/>
              </w:rPr>
              <w:t>“3” (report)</w:t>
            </w:r>
          </w:p>
        </w:tc>
      </w:tr>
      <w:tr w:rsidR="00036034" w:rsidRPr="00EA191B" w14:paraId="2CD2B1D4" w14:textId="77777777" w:rsidTr="00036034">
        <w:tc>
          <w:tcPr>
            <w:tcW w:w="2019" w:type="dxa"/>
            <w:vMerge/>
            <w:shd w:val="clear" w:color="auto" w:fill="auto"/>
          </w:tcPr>
          <w:p w14:paraId="15362844" w14:textId="77777777" w:rsidR="00036034" w:rsidRPr="00EA191B" w:rsidRDefault="00036034" w:rsidP="00036034">
            <w:pPr>
              <w:pStyle w:val="ColorfulGrid-Accent11"/>
              <w:rPr>
                <w:sz w:val="16"/>
                <w:szCs w:val="16"/>
              </w:rPr>
            </w:pPr>
          </w:p>
        </w:tc>
        <w:tc>
          <w:tcPr>
            <w:tcW w:w="2746" w:type="dxa"/>
            <w:shd w:val="clear" w:color="auto" w:fill="auto"/>
          </w:tcPr>
          <w:p w14:paraId="59B36FA0" w14:textId="77777777" w:rsidR="00036034" w:rsidRPr="00EA191B" w:rsidRDefault="00036034" w:rsidP="006D1B5B">
            <w:pPr>
              <w:pStyle w:val="TableEntry"/>
            </w:pPr>
            <w:proofErr w:type="spellStart"/>
            <w:r w:rsidRPr="006D1B5B">
              <w:rPr>
                <w:i/>
                <w:iCs/>
                <w:noProof w:val="0"/>
              </w:rPr>
              <w:t>ParticipantObjectDataLifeCycle</w:t>
            </w:r>
            <w:proofErr w:type="spellEnd"/>
          </w:p>
        </w:tc>
        <w:tc>
          <w:tcPr>
            <w:tcW w:w="630" w:type="dxa"/>
            <w:shd w:val="clear" w:color="auto" w:fill="auto"/>
          </w:tcPr>
          <w:p w14:paraId="53CE2C6F" w14:textId="77777777" w:rsidR="00036034" w:rsidRPr="00EA191B" w:rsidRDefault="00036034" w:rsidP="006D1B5B">
            <w:pPr>
              <w:pStyle w:val="TableEntry"/>
              <w:jc w:val="center"/>
            </w:pPr>
            <w:r w:rsidRPr="006D1B5B">
              <w:rPr>
                <w:i/>
                <w:iCs/>
                <w:noProof w:val="0"/>
              </w:rPr>
              <w:t>U</w:t>
            </w:r>
          </w:p>
        </w:tc>
        <w:tc>
          <w:tcPr>
            <w:tcW w:w="4230" w:type="dxa"/>
            <w:shd w:val="clear" w:color="auto" w:fill="auto"/>
          </w:tcPr>
          <w:p w14:paraId="278B79F7" w14:textId="77777777" w:rsidR="00036034" w:rsidRPr="00EA191B" w:rsidRDefault="00036034" w:rsidP="006D1B5B">
            <w:pPr>
              <w:pStyle w:val="TableEntry"/>
            </w:pPr>
            <w:r w:rsidRPr="006D1B5B">
              <w:rPr>
                <w:i/>
                <w:iCs/>
                <w:noProof w:val="0"/>
              </w:rPr>
              <w:t xml:space="preserve">not specialized </w:t>
            </w:r>
          </w:p>
        </w:tc>
      </w:tr>
      <w:tr w:rsidR="00036034" w:rsidRPr="00296DAF" w14:paraId="03AAAA16" w14:textId="77777777" w:rsidTr="00036034">
        <w:tc>
          <w:tcPr>
            <w:tcW w:w="2019" w:type="dxa"/>
            <w:vMerge/>
            <w:shd w:val="clear" w:color="auto" w:fill="auto"/>
          </w:tcPr>
          <w:p w14:paraId="29FCD53A" w14:textId="77777777" w:rsidR="00036034" w:rsidRPr="00EA191B" w:rsidRDefault="00036034" w:rsidP="00036034">
            <w:pPr>
              <w:pStyle w:val="ColorfulGrid-Accent11"/>
              <w:rPr>
                <w:sz w:val="16"/>
                <w:szCs w:val="16"/>
              </w:rPr>
            </w:pPr>
          </w:p>
        </w:tc>
        <w:tc>
          <w:tcPr>
            <w:tcW w:w="2746" w:type="dxa"/>
            <w:shd w:val="clear" w:color="auto" w:fill="auto"/>
          </w:tcPr>
          <w:p w14:paraId="638CE949" w14:textId="77777777" w:rsidR="00036034" w:rsidRPr="00EA191B" w:rsidRDefault="00036034" w:rsidP="006D1B5B">
            <w:pPr>
              <w:pStyle w:val="TableEntry"/>
              <w:rPr>
                <w:strike/>
                <w:noProof w:val="0"/>
              </w:rPr>
            </w:pPr>
            <w:proofErr w:type="spellStart"/>
            <w:r w:rsidRPr="00EA191B">
              <w:rPr>
                <w:noProof w:val="0"/>
              </w:rPr>
              <w:t>ParticipantObjectIDTypeCode</w:t>
            </w:r>
            <w:proofErr w:type="spellEnd"/>
          </w:p>
        </w:tc>
        <w:tc>
          <w:tcPr>
            <w:tcW w:w="630" w:type="dxa"/>
            <w:shd w:val="clear" w:color="auto" w:fill="auto"/>
          </w:tcPr>
          <w:p w14:paraId="2FDE7FD8" w14:textId="77777777" w:rsidR="00036034" w:rsidRPr="00EA191B" w:rsidRDefault="00036034" w:rsidP="000558A6">
            <w:pPr>
              <w:pStyle w:val="TableEntry"/>
              <w:jc w:val="center"/>
              <w:rPr>
                <w:i/>
                <w:strike/>
                <w:noProof w:val="0"/>
              </w:rPr>
            </w:pPr>
            <w:r w:rsidRPr="00EA191B">
              <w:rPr>
                <w:noProof w:val="0"/>
              </w:rPr>
              <w:t>M</w:t>
            </w:r>
          </w:p>
        </w:tc>
        <w:tc>
          <w:tcPr>
            <w:tcW w:w="4230" w:type="dxa"/>
            <w:shd w:val="clear" w:color="auto" w:fill="auto"/>
          </w:tcPr>
          <w:p w14:paraId="05DB51A5" w14:textId="5C9396EF" w:rsidR="00036034" w:rsidRPr="00EA191B" w:rsidRDefault="00036034" w:rsidP="006D1B5B">
            <w:pPr>
              <w:pStyle w:val="TableEntry"/>
              <w:rPr>
                <w:i/>
                <w:iCs/>
                <w:strike/>
                <w:noProof w:val="0"/>
              </w:rPr>
            </w:pPr>
            <w:r w:rsidRPr="00EA191B">
              <w:rPr>
                <w:noProof w:val="0"/>
              </w:rPr>
              <w:t xml:space="preserve">The Document Metadata Publisher shall include one of the following values, depending on the specific object </w:t>
            </w:r>
            <w:r w:rsidRPr="00EA191B">
              <w:rPr>
                <w:noProof w:val="0"/>
                <w:szCs w:val="18"/>
              </w:rPr>
              <w:t>in the message:</w:t>
            </w:r>
          </w:p>
          <w:p w14:paraId="49D7E80E" w14:textId="77777777" w:rsidR="00036034" w:rsidRPr="006D1B5B" w:rsidRDefault="00036034" w:rsidP="006D1B5B">
            <w:pPr>
              <w:pStyle w:val="TableEntry"/>
              <w:rPr>
                <w:szCs w:val="18"/>
              </w:rPr>
            </w:pPr>
            <w:r w:rsidRPr="006D1B5B">
              <w:rPr>
                <w:noProof w:val="0"/>
                <w:szCs w:val="18"/>
              </w:rPr>
              <w:t>EV("urn:uuid:7edca82f-054d-47f2-a032-9b2a5b5186c1”, “IHE XDS Metadata”, “document entry object type”)</w:t>
            </w:r>
          </w:p>
          <w:p w14:paraId="7AEE3501" w14:textId="77777777" w:rsidR="00036034" w:rsidRPr="006D1B5B" w:rsidRDefault="00036034" w:rsidP="006D1B5B">
            <w:pPr>
              <w:pStyle w:val="TableEntry"/>
              <w:rPr>
                <w:b/>
                <w:szCs w:val="18"/>
                <w:u w:val="single"/>
              </w:rPr>
            </w:pPr>
            <w:r w:rsidRPr="006D1B5B">
              <w:rPr>
                <w:noProof w:val="0"/>
                <w:szCs w:val="18"/>
              </w:rPr>
              <w:t>EV(“urn:uuid:34268e47-fdf5-41a6-ba33-82133c465248”, “IHE XDS Metadata”, “on-demand document entry object type”)</w:t>
            </w:r>
          </w:p>
          <w:p w14:paraId="1F7451FD" w14:textId="77777777" w:rsidR="00036034" w:rsidRPr="006D1B5B" w:rsidRDefault="00036034" w:rsidP="006D1B5B">
            <w:pPr>
              <w:pStyle w:val="TableEntry"/>
              <w:rPr>
                <w:b/>
                <w:bCs/>
                <w:i/>
                <w:u w:val="single"/>
              </w:rPr>
            </w:pPr>
            <w:r w:rsidRPr="006D1B5B">
              <w:rPr>
                <w:b/>
                <w:bCs/>
                <w:noProof w:val="0"/>
                <w:u w:val="single"/>
              </w:rPr>
              <w:t>EV("urn:uuid:d9d542f3-6cc4-48b6-8870-ea235fbc94c2”, “IHE XDS Metadata”, “folder classification node”)</w:t>
            </w:r>
          </w:p>
          <w:p w14:paraId="4C7A1CAB" w14:textId="77777777" w:rsidR="00036034" w:rsidRPr="00EA191B" w:rsidRDefault="00036034" w:rsidP="006D1B5B">
            <w:pPr>
              <w:pStyle w:val="TableEntry"/>
            </w:pPr>
            <w:r w:rsidRPr="00EA191B">
              <w:rPr>
                <w:noProof w:val="0"/>
              </w:rPr>
              <w:t>EV(urn:uuid:a54d6aa5-d40d-43f9-88c5-b4633d873bdd”, “IHE XDS Metadata”, ”submission set classification node”)</w:t>
            </w:r>
          </w:p>
        </w:tc>
      </w:tr>
      <w:tr w:rsidR="00036034" w:rsidRPr="00EA191B" w14:paraId="6564A199" w14:textId="77777777" w:rsidTr="00036034">
        <w:tc>
          <w:tcPr>
            <w:tcW w:w="2019" w:type="dxa"/>
            <w:vMerge/>
            <w:shd w:val="clear" w:color="auto" w:fill="auto"/>
          </w:tcPr>
          <w:p w14:paraId="454BB8ED" w14:textId="77777777" w:rsidR="00036034" w:rsidRPr="00EA191B" w:rsidRDefault="00036034" w:rsidP="00036034">
            <w:pPr>
              <w:pStyle w:val="ColorfulGrid-Accent11"/>
              <w:rPr>
                <w:sz w:val="16"/>
                <w:szCs w:val="16"/>
              </w:rPr>
            </w:pPr>
          </w:p>
        </w:tc>
        <w:tc>
          <w:tcPr>
            <w:tcW w:w="2746" w:type="dxa"/>
            <w:shd w:val="clear" w:color="auto" w:fill="auto"/>
          </w:tcPr>
          <w:p w14:paraId="05023903" w14:textId="77777777" w:rsidR="00036034" w:rsidRPr="006D1B5B" w:rsidRDefault="00036034" w:rsidP="006D1B5B">
            <w:pPr>
              <w:pStyle w:val="TableEntry"/>
              <w:rPr>
                <w:i/>
                <w:iCs/>
                <w:noProof w:val="0"/>
              </w:rPr>
            </w:pPr>
            <w:proofErr w:type="spellStart"/>
            <w:r w:rsidRPr="006D1B5B">
              <w:rPr>
                <w:i/>
                <w:iCs/>
                <w:noProof w:val="0"/>
              </w:rPr>
              <w:t>ParticipantObjectSensitivity</w:t>
            </w:r>
            <w:proofErr w:type="spellEnd"/>
          </w:p>
        </w:tc>
        <w:tc>
          <w:tcPr>
            <w:tcW w:w="630" w:type="dxa"/>
            <w:shd w:val="clear" w:color="auto" w:fill="auto"/>
          </w:tcPr>
          <w:p w14:paraId="4151E48F" w14:textId="77777777" w:rsidR="00036034" w:rsidRPr="00EA191B" w:rsidRDefault="00036034" w:rsidP="006D1B5B">
            <w:pPr>
              <w:pStyle w:val="TableEntry"/>
              <w:rPr>
                <w:i/>
                <w:iCs/>
                <w:noProof w:val="0"/>
              </w:rPr>
            </w:pPr>
            <w:r w:rsidRPr="00EA191B">
              <w:rPr>
                <w:i/>
                <w:iCs/>
                <w:noProof w:val="0"/>
              </w:rPr>
              <w:t>U</w:t>
            </w:r>
          </w:p>
        </w:tc>
        <w:tc>
          <w:tcPr>
            <w:tcW w:w="4230" w:type="dxa"/>
            <w:shd w:val="clear" w:color="auto" w:fill="auto"/>
          </w:tcPr>
          <w:p w14:paraId="7DBA0BD3" w14:textId="77777777" w:rsidR="00036034" w:rsidRPr="006D1B5B" w:rsidRDefault="00036034" w:rsidP="006D1B5B">
            <w:pPr>
              <w:pStyle w:val="TableEntry"/>
              <w:rPr>
                <w:i/>
                <w:iCs/>
                <w:noProof w:val="0"/>
              </w:rPr>
            </w:pPr>
            <w:r w:rsidRPr="006D1B5B">
              <w:rPr>
                <w:i/>
                <w:iCs/>
                <w:noProof w:val="0"/>
              </w:rPr>
              <w:t>not specialized</w:t>
            </w:r>
          </w:p>
        </w:tc>
      </w:tr>
      <w:tr w:rsidR="00036034" w:rsidRPr="00296DAF" w14:paraId="2FE2D571" w14:textId="77777777" w:rsidTr="00036034">
        <w:tc>
          <w:tcPr>
            <w:tcW w:w="2019" w:type="dxa"/>
            <w:vMerge/>
            <w:shd w:val="clear" w:color="auto" w:fill="auto"/>
          </w:tcPr>
          <w:p w14:paraId="609865D6" w14:textId="77777777" w:rsidR="00036034" w:rsidRPr="00EA191B" w:rsidRDefault="00036034" w:rsidP="00036034">
            <w:pPr>
              <w:pStyle w:val="ColorfulGrid-Accent11"/>
              <w:rPr>
                <w:sz w:val="16"/>
                <w:szCs w:val="16"/>
              </w:rPr>
            </w:pPr>
          </w:p>
        </w:tc>
        <w:tc>
          <w:tcPr>
            <w:tcW w:w="2746" w:type="dxa"/>
            <w:shd w:val="clear" w:color="auto" w:fill="auto"/>
          </w:tcPr>
          <w:p w14:paraId="5187BB3A" w14:textId="77777777" w:rsidR="00036034" w:rsidRPr="00EA191B" w:rsidRDefault="00036034" w:rsidP="006D1B5B">
            <w:pPr>
              <w:pStyle w:val="TableEntry"/>
              <w:rPr>
                <w:noProof w:val="0"/>
              </w:rPr>
            </w:pPr>
            <w:proofErr w:type="spellStart"/>
            <w:r w:rsidRPr="00EA191B">
              <w:rPr>
                <w:noProof w:val="0"/>
              </w:rPr>
              <w:t>ParticipantObjectID</w:t>
            </w:r>
            <w:proofErr w:type="spellEnd"/>
          </w:p>
        </w:tc>
        <w:tc>
          <w:tcPr>
            <w:tcW w:w="630" w:type="dxa"/>
            <w:shd w:val="clear" w:color="auto" w:fill="auto"/>
          </w:tcPr>
          <w:p w14:paraId="5F267CE8" w14:textId="77777777" w:rsidR="00036034" w:rsidRPr="00EA191B" w:rsidRDefault="00036034" w:rsidP="006D1B5B">
            <w:pPr>
              <w:pStyle w:val="TableEntry"/>
              <w:rPr>
                <w:noProof w:val="0"/>
              </w:rPr>
            </w:pPr>
            <w:r w:rsidRPr="00EA191B">
              <w:rPr>
                <w:noProof w:val="0"/>
              </w:rPr>
              <w:t>M</w:t>
            </w:r>
          </w:p>
        </w:tc>
        <w:tc>
          <w:tcPr>
            <w:tcW w:w="4230" w:type="dxa"/>
            <w:shd w:val="clear" w:color="auto" w:fill="auto"/>
          </w:tcPr>
          <w:p w14:paraId="6292AC24" w14:textId="77777777" w:rsidR="00036034" w:rsidRPr="00EA191B" w:rsidRDefault="00036034" w:rsidP="00036034">
            <w:pPr>
              <w:pStyle w:val="TableEntry"/>
              <w:ind w:left="0"/>
              <w:rPr>
                <w:noProof w:val="0"/>
              </w:rPr>
            </w:pPr>
            <w:r w:rsidRPr="00EA191B">
              <w:rPr>
                <w:noProof w:val="0"/>
              </w:rPr>
              <w:t xml:space="preserve">The value of the object's </w:t>
            </w:r>
            <w:proofErr w:type="spellStart"/>
            <w:r w:rsidRPr="00EA191B">
              <w:rPr>
                <w:noProof w:val="0"/>
              </w:rPr>
              <w:t>EntryUUID</w:t>
            </w:r>
            <w:proofErr w:type="spellEnd"/>
            <w:r w:rsidRPr="00EA191B">
              <w:rPr>
                <w:noProof w:val="0"/>
              </w:rPr>
              <w:t xml:space="preserve"> attribute.</w:t>
            </w:r>
          </w:p>
        </w:tc>
      </w:tr>
      <w:tr w:rsidR="00036034" w:rsidRPr="00EA191B" w14:paraId="07AA1972" w14:textId="77777777" w:rsidTr="00036034">
        <w:tblPrEx>
          <w:tblLook w:val="0000" w:firstRow="0" w:lastRow="0" w:firstColumn="0" w:lastColumn="0" w:noHBand="0" w:noVBand="0"/>
        </w:tblPrEx>
        <w:trPr>
          <w:cantSplit/>
        </w:trPr>
        <w:tc>
          <w:tcPr>
            <w:tcW w:w="2019" w:type="dxa"/>
            <w:vMerge/>
          </w:tcPr>
          <w:p w14:paraId="2C232D43" w14:textId="77777777" w:rsidR="00036034" w:rsidRPr="00EA191B" w:rsidRDefault="00036034" w:rsidP="00036034">
            <w:pPr>
              <w:pStyle w:val="TableEntry"/>
              <w:ind w:left="0"/>
              <w:rPr>
                <w:i/>
                <w:noProof w:val="0"/>
              </w:rPr>
            </w:pPr>
          </w:p>
        </w:tc>
        <w:tc>
          <w:tcPr>
            <w:tcW w:w="2746" w:type="dxa"/>
            <w:shd w:val="clear" w:color="auto" w:fill="auto"/>
            <w:vAlign w:val="center"/>
          </w:tcPr>
          <w:p w14:paraId="5C8C3BAE" w14:textId="77777777" w:rsidR="00036034" w:rsidRPr="006D1B5B" w:rsidRDefault="00036034" w:rsidP="006D1B5B">
            <w:pPr>
              <w:pStyle w:val="TableEntry"/>
              <w:rPr>
                <w:i/>
                <w:iCs/>
                <w:noProof w:val="0"/>
              </w:rPr>
            </w:pPr>
            <w:proofErr w:type="spellStart"/>
            <w:r w:rsidRPr="006D1B5B">
              <w:rPr>
                <w:i/>
                <w:iCs/>
                <w:noProof w:val="0"/>
              </w:rPr>
              <w:t>ParticipantObjectName</w:t>
            </w:r>
            <w:proofErr w:type="spellEnd"/>
          </w:p>
        </w:tc>
        <w:tc>
          <w:tcPr>
            <w:tcW w:w="630" w:type="dxa"/>
            <w:shd w:val="clear" w:color="auto" w:fill="auto"/>
            <w:vAlign w:val="center"/>
          </w:tcPr>
          <w:p w14:paraId="0ADA61F9" w14:textId="77777777" w:rsidR="00036034" w:rsidRPr="00EA191B" w:rsidRDefault="00036034" w:rsidP="006D1B5B">
            <w:pPr>
              <w:pStyle w:val="TableEntry"/>
              <w:rPr>
                <w:i/>
                <w:iCs/>
                <w:noProof w:val="0"/>
                <w:szCs w:val="18"/>
              </w:rPr>
            </w:pPr>
            <w:r w:rsidRPr="00EA191B">
              <w:rPr>
                <w:i/>
                <w:iCs/>
                <w:noProof w:val="0"/>
                <w:szCs w:val="18"/>
              </w:rPr>
              <w:t>U</w:t>
            </w:r>
          </w:p>
        </w:tc>
        <w:tc>
          <w:tcPr>
            <w:tcW w:w="4230" w:type="dxa"/>
            <w:shd w:val="clear" w:color="auto" w:fill="auto"/>
            <w:vAlign w:val="center"/>
          </w:tcPr>
          <w:p w14:paraId="76ED462D" w14:textId="77777777" w:rsidR="00036034" w:rsidRPr="006D1B5B" w:rsidRDefault="00036034" w:rsidP="006D1B5B">
            <w:pPr>
              <w:pStyle w:val="TableEntry"/>
              <w:rPr>
                <w:i/>
                <w:iCs/>
                <w:noProof w:val="0"/>
                <w:szCs w:val="18"/>
              </w:rPr>
            </w:pPr>
            <w:r w:rsidRPr="006D1B5B">
              <w:rPr>
                <w:i/>
                <w:iCs/>
                <w:noProof w:val="0"/>
              </w:rPr>
              <w:t>not specialized</w:t>
            </w:r>
          </w:p>
        </w:tc>
      </w:tr>
      <w:tr w:rsidR="00036034" w:rsidRPr="00EA191B" w14:paraId="65981A65" w14:textId="77777777" w:rsidTr="00036034">
        <w:tc>
          <w:tcPr>
            <w:tcW w:w="2019" w:type="dxa"/>
            <w:vMerge/>
          </w:tcPr>
          <w:p w14:paraId="239EEFE0" w14:textId="77777777" w:rsidR="00036034" w:rsidRPr="00EA191B" w:rsidRDefault="00036034" w:rsidP="00036034">
            <w:pPr>
              <w:pStyle w:val="TableEntry"/>
              <w:ind w:left="0"/>
              <w:rPr>
                <w:i/>
                <w:noProof w:val="0"/>
              </w:rPr>
            </w:pPr>
          </w:p>
        </w:tc>
        <w:tc>
          <w:tcPr>
            <w:tcW w:w="2746" w:type="dxa"/>
            <w:shd w:val="clear" w:color="auto" w:fill="auto"/>
            <w:vAlign w:val="center"/>
          </w:tcPr>
          <w:p w14:paraId="23652677" w14:textId="77777777" w:rsidR="00036034" w:rsidRPr="006D1B5B" w:rsidRDefault="00036034" w:rsidP="006D1B5B">
            <w:pPr>
              <w:pStyle w:val="TableEntry"/>
              <w:rPr>
                <w:i/>
                <w:iCs/>
                <w:noProof w:val="0"/>
              </w:rPr>
            </w:pPr>
            <w:proofErr w:type="spellStart"/>
            <w:r w:rsidRPr="006D1B5B">
              <w:rPr>
                <w:i/>
                <w:iCs/>
                <w:noProof w:val="0"/>
              </w:rPr>
              <w:t>ParticipantObjectQuery</w:t>
            </w:r>
            <w:proofErr w:type="spellEnd"/>
          </w:p>
        </w:tc>
        <w:tc>
          <w:tcPr>
            <w:tcW w:w="630" w:type="dxa"/>
            <w:shd w:val="clear" w:color="auto" w:fill="auto"/>
            <w:vAlign w:val="center"/>
          </w:tcPr>
          <w:p w14:paraId="7A815EA5" w14:textId="77777777" w:rsidR="00036034" w:rsidRPr="00EA191B" w:rsidRDefault="00036034" w:rsidP="006D1B5B">
            <w:pPr>
              <w:pStyle w:val="TableEntry"/>
              <w:rPr>
                <w:i/>
                <w:strike/>
                <w:noProof w:val="0"/>
              </w:rPr>
            </w:pPr>
            <w:r w:rsidRPr="00EA191B">
              <w:rPr>
                <w:i/>
                <w:noProof w:val="0"/>
              </w:rPr>
              <w:t>U</w:t>
            </w:r>
          </w:p>
        </w:tc>
        <w:tc>
          <w:tcPr>
            <w:tcW w:w="4230" w:type="dxa"/>
            <w:shd w:val="clear" w:color="auto" w:fill="auto"/>
            <w:vAlign w:val="center"/>
          </w:tcPr>
          <w:p w14:paraId="5018E1B7" w14:textId="77777777" w:rsidR="00036034" w:rsidRPr="006D1B5B" w:rsidRDefault="00036034" w:rsidP="006D1B5B">
            <w:pPr>
              <w:pStyle w:val="TableEntry"/>
              <w:rPr>
                <w:i/>
                <w:iCs/>
                <w:noProof w:val="0"/>
              </w:rPr>
            </w:pPr>
            <w:r w:rsidRPr="006D1B5B">
              <w:rPr>
                <w:i/>
                <w:iCs/>
                <w:noProof w:val="0"/>
              </w:rPr>
              <w:t>not specialized</w:t>
            </w:r>
          </w:p>
        </w:tc>
      </w:tr>
      <w:tr w:rsidR="00036034" w:rsidRPr="00296DAF" w14:paraId="32508D31" w14:textId="77777777" w:rsidTr="00036034">
        <w:tc>
          <w:tcPr>
            <w:tcW w:w="2019" w:type="dxa"/>
            <w:vMerge/>
          </w:tcPr>
          <w:p w14:paraId="17398AA2" w14:textId="77777777" w:rsidR="00036034" w:rsidRPr="00EA191B" w:rsidRDefault="00036034" w:rsidP="00036034">
            <w:pPr>
              <w:pStyle w:val="TableEntry"/>
              <w:ind w:left="0"/>
              <w:rPr>
                <w:noProof w:val="0"/>
              </w:rPr>
            </w:pPr>
          </w:p>
        </w:tc>
        <w:tc>
          <w:tcPr>
            <w:tcW w:w="2746" w:type="dxa"/>
            <w:shd w:val="clear" w:color="auto" w:fill="auto"/>
          </w:tcPr>
          <w:p w14:paraId="15881895" w14:textId="77777777" w:rsidR="00036034" w:rsidRPr="00EA191B" w:rsidRDefault="00036034" w:rsidP="006D1B5B">
            <w:pPr>
              <w:pStyle w:val="TableEntry"/>
              <w:rPr>
                <w:noProof w:val="0"/>
              </w:rPr>
            </w:pPr>
            <w:proofErr w:type="spellStart"/>
            <w:r w:rsidRPr="00EA191B">
              <w:rPr>
                <w:noProof w:val="0"/>
              </w:rPr>
              <w:t>ParticipantObjectDetail</w:t>
            </w:r>
            <w:proofErr w:type="spellEnd"/>
          </w:p>
        </w:tc>
        <w:tc>
          <w:tcPr>
            <w:tcW w:w="630" w:type="dxa"/>
            <w:shd w:val="clear" w:color="auto" w:fill="auto"/>
          </w:tcPr>
          <w:p w14:paraId="2123DAA8" w14:textId="77777777" w:rsidR="00036034" w:rsidRPr="00EA191B" w:rsidRDefault="00036034" w:rsidP="006D1B5B">
            <w:pPr>
              <w:pStyle w:val="TableEntry"/>
              <w:rPr>
                <w:noProof w:val="0"/>
              </w:rPr>
            </w:pPr>
            <w:r w:rsidRPr="00EA191B">
              <w:rPr>
                <w:noProof w:val="0"/>
              </w:rPr>
              <w:t>C</w:t>
            </w:r>
          </w:p>
        </w:tc>
        <w:tc>
          <w:tcPr>
            <w:tcW w:w="4230" w:type="dxa"/>
            <w:shd w:val="clear" w:color="auto" w:fill="auto"/>
          </w:tcPr>
          <w:p w14:paraId="7788204A" w14:textId="77777777" w:rsidR="00036034" w:rsidRPr="00EA191B" w:rsidRDefault="00036034" w:rsidP="006D1B5B">
            <w:pPr>
              <w:pStyle w:val="TableEntry"/>
              <w:rPr>
                <w:noProof w:val="0"/>
              </w:rPr>
            </w:pPr>
            <w:r w:rsidRPr="00EA191B">
              <w:rPr>
                <w:noProof w:val="0"/>
              </w:rPr>
              <w:t>This element is required, if known:</w:t>
            </w:r>
          </w:p>
          <w:p w14:paraId="3C4BBF1A" w14:textId="77777777" w:rsidR="00036034" w:rsidRPr="00EA191B" w:rsidRDefault="00036034" w:rsidP="006D1B5B">
            <w:pPr>
              <w:pStyle w:val="TableEntry"/>
              <w:rPr>
                <w:noProof w:val="0"/>
              </w:rPr>
            </w:pPr>
            <w:r w:rsidRPr="00EA191B">
              <w:rPr>
                <w:noProof w:val="0"/>
              </w:rPr>
              <w:t>Type: “urn:ihe:iti:xca:2010:homeCommunityId” (literal string)</w:t>
            </w:r>
          </w:p>
          <w:p w14:paraId="40EF2AFA" w14:textId="77777777" w:rsidR="00036034" w:rsidRPr="00EA191B" w:rsidRDefault="00036034" w:rsidP="006D1B5B">
            <w:pPr>
              <w:pStyle w:val="TableEntry"/>
              <w:rPr>
                <w:noProof w:val="0"/>
              </w:rPr>
            </w:pPr>
            <w:r w:rsidRPr="00EA191B">
              <w:rPr>
                <w:noProof w:val="0"/>
              </w:rPr>
              <w:t xml:space="preserve">Value: value of the </w:t>
            </w:r>
            <w:proofErr w:type="spellStart"/>
            <w:r w:rsidRPr="00EA191B">
              <w:rPr>
                <w:noProof w:val="0"/>
              </w:rPr>
              <w:t>homeCommunityId</w:t>
            </w:r>
            <w:proofErr w:type="spellEnd"/>
          </w:p>
        </w:tc>
      </w:tr>
    </w:tbl>
    <w:p w14:paraId="57455882" w14:textId="77777777" w:rsidR="00036034" w:rsidRPr="00EA191B" w:rsidRDefault="00036034" w:rsidP="00036034">
      <w:pPr>
        <w:pStyle w:val="Corpotesto"/>
        <w:rPr>
          <w:noProof w:val="0"/>
        </w:rPr>
      </w:pPr>
    </w:p>
    <w:p w14:paraId="1A61468D" w14:textId="77777777" w:rsidR="00036034" w:rsidRPr="00EA191B" w:rsidRDefault="00036034" w:rsidP="00036034">
      <w:pPr>
        <w:rPr>
          <w:lang w:val="en-US"/>
        </w:rPr>
      </w:pPr>
    </w:p>
    <w:p w14:paraId="20DC421A" w14:textId="77777777" w:rsidR="00036034" w:rsidRPr="00EA191B" w:rsidRDefault="00036034" w:rsidP="00036034">
      <w:pPr>
        <w:pStyle w:val="EditorInstructions"/>
        <w:ind w:right="-180"/>
        <w:rPr>
          <w:noProof w:val="0"/>
        </w:rPr>
      </w:pPr>
      <w:r w:rsidRPr="00EA191B">
        <w:rPr>
          <w:noProof w:val="0"/>
        </w:rPr>
        <w:t>Update Vol 2b Sec 3.54.5.1.2 as follows</w:t>
      </w:r>
    </w:p>
    <w:p w14:paraId="3CE09FBC" w14:textId="77777777" w:rsidR="00036034" w:rsidRPr="00EA191B" w:rsidRDefault="00036034" w:rsidP="00036034">
      <w:pPr>
        <w:pStyle w:val="Titolo5"/>
        <w:numPr>
          <w:ilvl w:val="0"/>
          <w:numId w:val="0"/>
        </w:numPr>
        <w:rPr>
          <w:noProof w:val="0"/>
        </w:rPr>
      </w:pPr>
      <w:bookmarkStart w:id="129" w:name="_Toc486400066"/>
      <w:r w:rsidRPr="00EA191B">
        <w:rPr>
          <w:noProof w:val="0"/>
        </w:rPr>
        <w:t>3.54.5.1.2 Document Metadata Notification Broker audit message:</w:t>
      </w:r>
      <w:bookmarkEnd w:id="12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036034" w:rsidRPr="00EA191B" w14:paraId="49DFFA7D" w14:textId="77777777" w:rsidTr="00036034">
        <w:trPr>
          <w:cantSplit/>
        </w:trPr>
        <w:tc>
          <w:tcPr>
            <w:tcW w:w="1458" w:type="dxa"/>
            <w:tcBorders>
              <w:bottom w:val="single" w:sz="4" w:space="0" w:color="auto"/>
            </w:tcBorders>
            <w:textDirection w:val="btLr"/>
            <w:vAlign w:val="center"/>
          </w:tcPr>
          <w:p w14:paraId="105CC34B"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51BCDF79" w14:textId="77777777" w:rsidR="00036034" w:rsidRPr="00EA191B" w:rsidRDefault="00036034" w:rsidP="00036034">
            <w:pPr>
              <w:pStyle w:val="TableEntryHeader"/>
              <w:rPr>
                <w:noProof w:val="0"/>
                <w:kern w:val="28"/>
              </w:rPr>
            </w:pPr>
            <w:r w:rsidRPr="00EA191B">
              <w:rPr>
                <w:noProof w:val="0"/>
              </w:rPr>
              <w:t>Field Name</w:t>
            </w:r>
          </w:p>
        </w:tc>
        <w:tc>
          <w:tcPr>
            <w:tcW w:w="720" w:type="dxa"/>
            <w:tcBorders>
              <w:bottom w:val="single" w:sz="4" w:space="0" w:color="auto"/>
            </w:tcBorders>
            <w:vAlign w:val="center"/>
          </w:tcPr>
          <w:p w14:paraId="55D60CE2" w14:textId="77777777" w:rsidR="00036034" w:rsidRPr="00EA191B" w:rsidRDefault="00036034" w:rsidP="00036034">
            <w:pPr>
              <w:pStyle w:val="TableEntryHeader"/>
              <w:rPr>
                <w:noProof w:val="0"/>
                <w:kern w:val="28"/>
              </w:rPr>
            </w:pPr>
            <w:proofErr w:type="spellStart"/>
            <w:r w:rsidRPr="00EA191B">
              <w:rPr>
                <w:noProof w:val="0"/>
              </w:rPr>
              <w:t>Opt</w:t>
            </w:r>
            <w:proofErr w:type="spellEnd"/>
          </w:p>
        </w:tc>
        <w:tc>
          <w:tcPr>
            <w:tcW w:w="4878" w:type="dxa"/>
            <w:tcBorders>
              <w:bottom w:val="single" w:sz="4" w:space="0" w:color="auto"/>
            </w:tcBorders>
            <w:vAlign w:val="center"/>
          </w:tcPr>
          <w:p w14:paraId="0FB91179" w14:textId="77777777" w:rsidR="00036034" w:rsidRPr="00EA191B" w:rsidRDefault="00036034" w:rsidP="00036034">
            <w:pPr>
              <w:pStyle w:val="TableEntryHeader"/>
              <w:rPr>
                <w:noProof w:val="0"/>
                <w:kern w:val="28"/>
              </w:rPr>
            </w:pPr>
            <w:r w:rsidRPr="00EA191B">
              <w:rPr>
                <w:noProof w:val="0"/>
              </w:rPr>
              <w:t>Value Constraints</w:t>
            </w:r>
          </w:p>
        </w:tc>
      </w:tr>
      <w:tr w:rsidR="00036034" w:rsidRPr="00EA191B" w14:paraId="25C0E4B7" w14:textId="77777777" w:rsidTr="00036034">
        <w:trPr>
          <w:cantSplit/>
        </w:trPr>
        <w:tc>
          <w:tcPr>
            <w:tcW w:w="1458" w:type="dxa"/>
            <w:vMerge w:val="restart"/>
            <w:tcBorders>
              <w:top w:val="single" w:sz="4" w:space="0" w:color="auto"/>
            </w:tcBorders>
          </w:tcPr>
          <w:p w14:paraId="30997BB5" w14:textId="77777777" w:rsidR="00036034" w:rsidRPr="00EA191B" w:rsidRDefault="00036034" w:rsidP="00036034">
            <w:pPr>
              <w:pStyle w:val="TableEntryHeader"/>
              <w:rPr>
                <w:noProof w:val="0"/>
              </w:rPr>
            </w:pPr>
            <w:r w:rsidRPr="00EA191B">
              <w:rPr>
                <w:noProof w:val="0"/>
              </w:rPr>
              <w:t>Event</w:t>
            </w:r>
          </w:p>
          <w:p w14:paraId="0B2B909F" w14:textId="77777777" w:rsidR="00036034" w:rsidRPr="006D1B5B" w:rsidRDefault="00036034" w:rsidP="006D1B5B">
            <w:pPr>
              <w:pStyle w:val="TableEntryHeader"/>
              <w:rPr>
                <w:bCs/>
                <w:noProof w:val="0"/>
                <w:sz w:val="12"/>
              </w:rPr>
            </w:pP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EventIdentification</w:t>
            </w:r>
            <w:proofErr w:type="spellEnd"/>
          </w:p>
        </w:tc>
        <w:tc>
          <w:tcPr>
            <w:tcW w:w="2610" w:type="dxa"/>
            <w:tcBorders>
              <w:top w:val="single" w:sz="4" w:space="0" w:color="auto"/>
            </w:tcBorders>
            <w:vAlign w:val="center"/>
          </w:tcPr>
          <w:p w14:paraId="2157CA47" w14:textId="77777777" w:rsidR="00036034" w:rsidRPr="00EA191B" w:rsidRDefault="00036034" w:rsidP="00036034">
            <w:pPr>
              <w:pStyle w:val="TableEntry"/>
              <w:rPr>
                <w:noProof w:val="0"/>
              </w:rPr>
            </w:pPr>
            <w:proofErr w:type="spellStart"/>
            <w:r w:rsidRPr="00EA191B">
              <w:rPr>
                <w:noProof w:val="0"/>
              </w:rPr>
              <w:t>EventID</w:t>
            </w:r>
            <w:proofErr w:type="spellEnd"/>
          </w:p>
        </w:tc>
        <w:tc>
          <w:tcPr>
            <w:tcW w:w="720" w:type="dxa"/>
            <w:tcBorders>
              <w:top w:val="single" w:sz="4" w:space="0" w:color="auto"/>
            </w:tcBorders>
            <w:vAlign w:val="center"/>
          </w:tcPr>
          <w:p w14:paraId="3FF7C735" w14:textId="77777777" w:rsidR="00036034" w:rsidRPr="00EA191B" w:rsidRDefault="00036034" w:rsidP="00036034">
            <w:pPr>
              <w:pStyle w:val="TableEntry"/>
              <w:rPr>
                <w:noProof w:val="0"/>
                <w:szCs w:val="18"/>
              </w:rPr>
            </w:pPr>
            <w:r w:rsidRPr="00EA191B">
              <w:rPr>
                <w:noProof w:val="0"/>
                <w:szCs w:val="18"/>
              </w:rPr>
              <w:t>M</w:t>
            </w:r>
          </w:p>
        </w:tc>
        <w:tc>
          <w:tcPr>
            <w:tcW w:w="4878" w:type="dxa"/>
            <w:tcBorders>
              <w:top w:val="single" w:sz="4" w:space="0" w:color="auto"/>
            </w:tcBorders>
            <w:vAlign w:val="center"/>
          </w:tcPr>
          <w:p w14:paraId="1FA205B0" w14:textId="77777777" w:rsidR="00036034" w:rsidRPr="00EA191B" w:rsidRDefault="00036034" w:rsidP="00036034">
            <w:pPr>
              <w:pStyle w:val="TableEntry"/>
              <w:rPr>
                <w:noProof w:val="0"/>
              </w:rPr>
            </w:pPr>
            <w:r w:rsidRPr="00EA191B">
              <w:rPr>
                <w:noProof w:val="0"/>
              </w:rPr>
              <w:t>EV(110107, DCM, “Import”)</w:t>
            </w:r>
          </w:p>
        </w:tc>
      </w:tr>
      <w:tr w:rsidR="00036034" w:rsidRPr="00EA191B" w14:paraId="3298B8A8" w14:textId="77777777" w:rsidTr="00036034">
        <w:trPr>
          <w:cantSplit/>
        </w:trPr>
        <w:tc>
          <w:tcPr>
            <w:tcW w:w="1458" w:type="dxa"/>
            <w:vMerge/>
            <w:vAlign w:val="center"/>
          </w:tcPr>
          <w:p w14:paraId="741307A9" w14:textId="77777777" w:rsidR="00036034" w:rsidRPr="00EA191B" w:rsidRDefault="00036034" w:rsidP="00036034">
            <w:pPr>
              <w:pStyle w:val="TableLabel"/>
              <w:rPr>
                <w:noProof w:val="0"/>
                <w:sz w:val="16"/>
              </w:rPr>
            </w:pPr>
          </w:p>
        </w:tc>
        <w:tc>
          <w:tcPr>
            <w:tcW w:w="2610" w:type="dxa"/>
            <w:vAlign w:val="center"/>
          </w:tcPr>
          <w:p w14:paraId="1919CDAA" w14:textId="77777777" w:rsidR="00036034" w:rsidRPr="00EA191B" w:rsidRDefault="00036034" w:rsidP="00036034">
            <w:pPr>
              <w:pStyle w:val="TableEntry"/>
              <w:rPr>
                <w:noProof w:val="0"/>
              </w:rPr>
            </w:pPr>
            <w:proofErr w:type="spellStart"/>
            <w:r w:rsidRPr="00EA191B">
              <w:rPr>
                <w:noProof w:val="0"/>
              </w:rPr>
              <w:t>EventActionCode</w:t>
            </w:r>
            <w:proofErr w:type="spellEnd"/>
          </w:p>
        </w:tc>
        <w:tc>
          <w:tcPr>
            <w:tcW w:w="720" w:type="dxa"/>
            <w:vAlign w:val="center"/>
          </w:tcPr>
          <w:p w14:paraId="0DF3C28F" w14:textId="77777777" w:rsidR="00036034" w:rsidRPr="00EA191B" w:rsidRDefault="00036034" w:rsidP="00036034">
            <w:pPr>
              <w:pStyle w:val="TableEntry"/>
              <w:rPr>
                <w:noProof w:val="0"/>
                <w:szCs w:val="18"/>
              </w:rPr>
            </w:pPr>
            <w:r w:rsidRPr="00EA191B">
              <w:rPr>
                <w:noProof w:val="0"/>
                <w:szCs w:val="18"/>
              </w:rPr>
              <w:t>M</w:t>
            </w:r>
          </w:p>
        </w:tc>
        <w:tc>
          <w:tcPr>
            <w:tcW w:w="4878" w:type="dxa"/>
          </w:tcPr>
          <w:p w14:paraId="5B7BAC95" w14:textId="77777777" w:rsidR="00036034" w:rsidRPr="00EA191B" w:rsidRDefault="00036034" w:rsidP="00036034">
            <w:pPr>
              <w:pStyle w:val="TableEntry"/>
              <w:rPr>
                <w:noProof w:val="0"/>
              </w:rPr>
            </w:pPr>
            <w:r w:rsidRPr="00EA191B">
              <w:rPr>
                <w:noProof w:val="0"/>
              </w:rPr>
              <w:t xml:space="preserve">“C” (Create) </w:t>
            </w:r>
          </w:p>
        </w:tc>
      </w:tr>
      <w:tr w:rsidR="00036034" w:rsidRPr="00EA191B" w14:paraId="3E5EA943" w14:textId="77777777" w:rsidTr="00036034">
        <w:trPr>
          <w:cantSplit/>
        </w:trPr>
        <w:tc>
          <w:tcPr>
            <w:tcW w:w="1458" w:type="dxa"/>
            <w:vMerge/>
            <w:vAlign w:val="center"/>
          </w:tcPr>
          <w:p w14:paraId="27F0C76B" w14:textId="77777777" w:rsidR="00036034" w:rsidRPr="00EA191B" w:rsidRDefault="00036034" w:rsidP="00036034">
            <w:pPr>
              <w:pStyle w:val="TableLabel"/>
              <w:rPr>
                <w:noProof w:val="0"/>
                <w:sz w:val="16"/>
              </w:rPr>
            </w:pPr>
          </w:p>
        </w:tc>
        <w:tc>
          <w:tcPr>
            <w:tcW w:w="2610" w:type="dxa"/>
            <w:vAlign w:val="center"/>
          </w:tcPr>
          <w:p w14:paraId="5B1F2B29" w14:textId="77777777" w:rsidR="00036034" w:rsidRPr="00EA191B" w:rsidRDefault="00036034" w:rsidP="00036034">
            <w:pPr>
              <w:pStyle w:val="TableEntry"/>
              <w:rPr>
                <w:i/>
                <w:iCs/>
                <w:noProof w:val="0"/>
              </w:rPr>
            </w:pPr>
            <w:proofErr w:type="spellStart"/>
            <w:r w:rsidRPr="00EA191B">
              <w:rPr>
                <w:i/>
                <w:iCs/>
                <w:noProof w:val="0"/>
              </w:rPr>
              <w:t>EventDateTime</w:t>
            </w:r>
            <w:proofErr w:type="spellEnd"/>
          </w:p>
        </w:tc>
        <w:tc>
          <w:tcPr>
            <w:tcW w:w="720" w:type="dxa"/>
            <w:vAlign w:val="center"/>
          </w:tcPr>
          <w:p w14:paraId="55C7B52F" w14:textId="77777777" w:rsidR="00036034" w:rsidRPr="00EA191B" w:rsidRDefault="00036034" w:rsidP="00036034">
            <w:pPr>
              <w:pStyle w:val="TableEntry"/>
              <w:rPr>
                <w:i/>
                <w:iCs/>
                <w:noProof w:val="0"/>
                <w:szCs w:val="18"/>
              </w:rPr>
            </w:pPr>
            <w:r w:rsidRPr="00EA191B">
              <w:rPr>
                <w:i/>
                <w:iCs/>
                <w:noProof w:val="0"/>
                <w:szCs w:val="18"/>
              </w:rPr>
              <w:t>M</w:t>
            </w:r>
          </w:p>
        </w:tc>
        <w:tc>
          <w:tcPr>
            <w:tcW w:w="4878" w:type="dxa"/>
            <w:vAlign w:val="center"/>
          </w:tcPr>
          <w:p w14:paraId="697EBE7D"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3D278EC2" w14:textId="77777777" w:rsidTr="00036034">
        <w:trPr>
          <w:cantSplit/>
        </w:trPr>
        <w:tc>
          <w:tcPr>
            <w:tcW w:w="1458" w:type="dxa"/>
            <w:vMerge/>
            <w:vAlign w:val="center"/>
          </w:tcPr>
          <w:p w14:paraId="50903FBD" w14:textId="77777777" w:rsidR="00036034" w:rsidRPr="00EA191B" w:rsidRDefault="00036034" w:rsidP="00036034">
            <w:pPr>
              <w:pStyle w:val="TableLabel"/>
              <w:rPr>
                <w:noProof w:val="0"/>
                <w:sz w:val="16"/>
              </w:rPr>
            </w:pPr>
          </w:p>
        </w:tc>
        <w:tc>
          <w:tcPr>
            <w:tcW w:w="2610" w:type="dxa"/>
            <w:vAlign w:val="center"/>
          </w:tcPr>
          <w:p w14:paraId="48EA0BAD" w14:textId="77777777" w:rsidR="00036034" w:rsidRPr="00EA191B" w:rsidRDefault="00036034" w:rsidP="00036034">
            <w:pPr>
              <w:pStyle w:val="TableEntry"/>
              <w:rPr>
                <w:i/>
                <w:iCs/>
                <w:noProof w:val="0"/>
              </w:rPr>
            </w:pPr>
            <w:proofErr w:type="spellStart"/>
            <w:r w:rsidRPr="00EA191B">
              <w:rPr>
                <w:i/>
                <w:iCs/>
                <w:noProof w:val="0"/>
              </w:rPr>
              <w:t>EventOutcomeIndicator</w:t>
            </w:r>
            <w:proofErr w:type="spellEnd"/>
          </w:p>
        </w:tc>
        <w:tc>
          <w:tcPr>
            <w:tcW w:w="720" w:type="dxa"/>
            <w:vAlign w:val="center"/>
          </w:tcPr>
          <w:p w14:paraId="55CED9C4" w14:textId="77777777" w:rsidR="00036034" w:rsidRPr="00EA191B" w:rsidRDefault="00036034" w:rsidP="00036034">
            <w:pPr>
              <w:pStyle w:val="TableEntry"/>
              <w:rPr>
                <w:i/>
                <w:iCs/>
                <w:noProof w:val="0"/>
                <w:szCs w:val="18"/>
              </w:rPr>
            </w:pPr>
            <w:r w:rsidRPr="00EA191B">
              <w:rPr>
                <w:i/>
                <w:iCs/>
                <w:noProof w:val="0"/>
                <w:szCs w:val="18"/>
              </w:rPr>
              <w:t>M</w:t>
            </w:r>
          </w:p>
        </w:tc>
        <w:tc>
          <w:tcPr>
            <w:tcW w:w="4878" w:type="dxa"/>
            <w:vAlign w:val="center"/>
          </w:tcPr>
          <w:p w14:paraId="7B851FF2" w14:textId="77777777" w:rsidR="00036034" w:rsidRPr="00EA191B" w:rsidRDefault="00036034" w:rsidP="00036034">
            <w:pPr>
              <w:pStyle w:val="TableEntry"/>
              <w:rPr>
                <w:i/>
                <w:iCs/>
                <w:noProof w:val="0"/>
              </w:rPr>
            </w:pPr>
            <w:r w:rsidRPr="00EA191B">
              <w:rPr>
                <w:i/>
                <w:iCs/>
                <w:noProof w:val="0"/>
              </w:rPr>
              <w:t>not specialized</w:t>
            </w:r>
          </w:p>
        </w:tc>
      </w:tr>
      <w:tr w:rsidR="00036034" w:rsidRPr="00EA191B" w14:paraId="55F193C1" w14:textId="77777777" w:rsidTr="00036034">
        <w:trPr>
          <w:cantSplit/>
        </w:trPr>
        <w:tc>
          <w:tcPr>
            <w:tcW w:w="1458" w:type="dxa"/>
            <w:vMerge/>
            <w:tcBorders>
              <w:bottom w:val="single" w:sz="4" w:space="0" w:color="auto"/>
            </w:tcBorders>
            <w:vAlign w:val="center"/>
          </w:tcPr>
          <w:p w14:paraId="319C8E75" w14:textId="77777777" w:rsidR="00036034" w:rsidRPr="00EA191B" w:rsidRDefault="00036034" w:rsidP="00036034">
            <w:pPr>
              <w:pStyle w:val="TableLabel"/>
              <w:rPr>
                <w:noProof w:val="0"/>
                <w:sz w:val="16"/>
              </w:rPr>
            </w:pPr>
          </w:p>
        </w:tc>
        <w:tc>
          <w:tcPr>
            <w:tcW w:w="2610" w:type="dxa"/>
            <w:tcBorders>
              <w:bottom w:val="single" w:sz="4" w:space="0" w:color="auto"/>
            </w:tcBorders>
            <w:vAlign w:val="center"/>
          </w:tcPr>
          <w:p w14:paraId="5E11DA25" w14:textId="77777777" w:rsidR="00036034" w:rsidRPr="00EA191B" w:rsidRDefault="00036034" w:rsidP="00036034">
            <w:pPr>
              <w:pStyle w:val="TableEntry"/>
              <w:rPr>
                <w:noProof w:val="0"/>
              </w:rPr>
            </w:pPr>
            <w:proofErr w:type="spellStart"/>
            <w:r w:rsidRPr="00EA191B">
              <w:rPr>
                <w:noProof w:val="0"/>
              </w:rPr>
              <w:t>EventTypeCode</w:t>
            </w:r>
            <w:proofErr w:type="spellEnd"/>
          </w:p>
        </w:tc>
        <w:tc>
          <w:tcPr>
            <w:tcW w:w="720" w:type="dxa"/>
            <w:tcBorders>
              <w:bottom w:val="single" w:sz="4" w:space="0" w:color="auto"/>
            </w:tcBorders>
            <w:vAlign w:val="center"/>
          </w:tcPr>
          <w:p w14:paraId="6DEAADC2" w14:textId="77777777" w:rsidR="00036034" w:rsidRPr="00EA191B" w:rsidRDefault="00036034" w:rsidP="00036034">
            <w:pPr>
              <w:pStyle w:val="TableEntry"/>
              <w:rPr>
                <w:noProof w:val="0"/>
                <w:szCs w:val="18"/>
              </w:rPr>
            </w:pPr>
            <w:r w:rsidRPr="00EA191B">
              <w:rPr>
                <w:noProof w:val="0"/>
                <w:szCs w:val="18"/>
              </w:rPr>
              <w:t>M</w:t>
            </w:r>
          </w:p>
        </w:tc>
        <w:tc>
          <w:tcPr>
            <w:tcW w:w="4878" w:type="dxa"/>
            <w:tcBorders>
              <w:bottom w:val="single" w:sz="4" w:space="0" w:color="auto"/>
            </w:tcBorders>
            <w:vAlign w:val="center"/>
          </w:tcPr>
          <w:p w14:paraId="5F18D007" w14:textId="77777777" w:rsidR="00036034" w:rsidRPr="00EA191B" w:rsidRDefault="00036034" w:rsidP="00036034">
            <w:pPr>
              <w:pStyle w:val="TableEntry"/>
              <w:rPr>
                <w:noProof w:val="0"/>
              </w:rPr>
            </w:pPr>
            <w:r w:rsidRPr="00EA191B">
              <w:rPr>
                <w:noProof w:val="0"/>
              </w:rPr>
              <w:t>EV(“ITI-54”, “IHE Transactions”, “Document Metadata Publish”)</w:t>
            </w:r>
          </w:p>
        </w:tc>
      </w:tr>
      <w:tr w:rsidR="00036034" w:rsidRPr="00EA191B" w14:paraId="2DC0FEF6" w14:textId="77777777" w:rsidTr="00036034">
        <w:trPr>
          <w:cantSplit/>
        </w:trPr>
        <w:tc>
          <w:tcPr>
            <w:tcW w:w="9666" w:type="dxa"/>
            <w:gridSpan w:val="4"/>
            <w:tcBorders>
              <w:bottom w:val="single" w:sz="4" w:space="0" w:color="auto"/>
            </w:tcBorders>
          </w:tcPr>
          <w:p w14:paraId="2FBE2C94" w14:textId="77777777" w:rsidR="00036034" w:rsidRPr="00EA191B" w:rsidRDefault="00036034" w:rsidP="00036034">
            <w:pPr>
              <w:pStyle w:val="TableEntry"/>
              <w:rPr>
                <w:noProof w:val="0"/>
              </w:rPr>
            </w:pPr>
            <w:r w:rsidRPr="00EA191B">
              <w:rPr>
                <w:noProof w:val="0"/>
              </w:rPr>
              <w:t>Source (Document Metadata Publisher) (1)</w:t>
            </w:r>
          </w:p>
        </w:tc>
      </w:tr>
      <w:tr w:rsidR="00036034" w:rsidRPr="00EA191B" w14:paraId="44A12B5A" w14:textId="77777777" w:rsidTr="00036034">
        <w:trPr>
          <w:cantSplit/>
        </w:trPr>
        <w:tc>
          <w:tcPr>
            <w:tcW w:w="9666" w:type="dxa"/>
            <w:gridSpan w:val="4"/>
            <w:tcBorders>
              <w:bottom w:val="single" w:sz="4" w:space="0" w:color="auto"/>
            </w:tcBorders>
          </w:tcPr>
          <w:p w14:paraId="6001EAFF" w14:textId="77777777" w:rsidR="00036034" w:rsidRPr="00EA191B" w:rsidRDefault="00036034" w:rsidP="00036034">
            <w:pPr>
              <w:pStyle w:val="TableEntry"/>
              <w:rPr>
                <w:noProof w:val="0"/>
              </w:rPr>
            </w:pPr>
            <w:r w:rsidRPr="00EA191B">
              <w:rPr>
                <w:noProof w:val="0"/>
              </w:rPr>
              <w:t>Destination (Document Metadata Notification Broker) (1)</w:t>
            </w:r>
          </w:p>
        </w:tc>
      </w:tr>
      <w:tr w:rsidR="00036034" w:rsidRPr="00EA191B" w14:paraId="5147745D" w14:textId="77777777" w:rsidTr="00036034">
        <w:trPr>
          <w:cantSplit/>
        </w:trPr>
        <w:tc>
          <w:tcPr>
            <w:tcW w:w="9666" w:type="dxa"/>
            <w:gridSpan w:val="4"/>
            <w:tcBorders>
              <w:bottom w:val="single" w:sz="4" w:space="0" w:color="auto"/>
            </w:tcBorders>
          </w:tcPr>
          <w:p w14:paraId="7608F90E" w14:textId="77777777" w:rsidR="00036034" w:rsidRPr="00EA191B" w:rsidRDefault="00036034" w:rsidP="00036034">
            <w:pPr>
              <w:pStyle w:val="TableEntry"/>
              <w:rPr>
                <w:noProof w:val="0"/>
              </w:rPr>
            </w:pPr>
            <w:r w:rsidRPr="00EA191B">
              <w:rPr>
                <w:noProof w:val="0"/>
              </w:rPr>
              <w:t>Audit Source (Document Metadata Notification Broker) (1)</w:t>
            </w:r>
          </w:p>
        </w:tc>
      </w:tr>
      <w:tr w:rsidR="00036034" w:rsidRPr="00EA191B" w14:paraId="0B1DA8AE" w14:textId="77777777" w:rsidTr="00036034">
        <w:trPr>
          <w:cantSplit/>
        </w:trPr>
        <w:tc>
          <w:tcPr>
            <w:tcW w:w="9666" w:type="dxa"/>
            <w:gridSpan w:val="4"/>
            <w:tcBorders>
              <w:top w:val="single" w:sz="4" w:space="0" w:color="auto"/>
              <w:left w:val="single" w:sz="4" w:space="0" w:color="auto"/>
              <w:bottom w:val="single" w:sz="4" w:space="0" w:color="auto"/>
              <w:right w:val="single" w:sz="4" w:space="0" w:color="auto"/>
            </w:tcBorders>
          </w:tcPr>
          <w:p w14:paraId="3D47EB60" w14:textId="618509BF" w:rsidR="00036034" w:rsidRPr="00EA191B" w:rsidRDefault="00036034">
            <w:pPr>
              <w:pStyle w:val="TableEntry"/>
              <w:rPr>
                <w:b/>
                <w:bCs/>
                <w:noProof w:val="0"/>
              </w:rPr>
            </w:pPr>
            <w:proofErr w:type="spellStart"/>
            <w:r w:rsidRPr="00EA191B">
              <w:rPr>
                <w:noProof w:val="0"/>
              </w:rPr>
              <w:t>DocumentEntry</w:t>
            </w:r>
            <w:proofErr w:type="spellEnd"/>
            <w:r w:rsidRPr="00EA191B">
              <w:rPr>
                <w:b/>
                <w:noProof w:val="0"/>
                <w:u w:val="single"/>
              </w:rPr>
              <w:t>/Folder</w:t>
            </w:r>
            <w:r w:rsidRPr="00EA191B">
              <w:rPr>
                <w:noProof w:val="0"/>
              </w:rPr>
              <w:t>/</w:t>
            </w:r>
            <w:proofErr w:type="spellStart"/>
            <w:r w:rsidRPr="00EA191B">
              <w:rPr>
                <w:noProof w:val="0"/>
              </w:rPr>
              <w:t>SubmissionSet</w:t>
            </w:r>
            <w:proofErr w:type="spellEnd"/>
            <w:r w:rsidRPr="00EA191B">
              <w:rPr>
                <w:noProof w:val="0"/>
              </w:rPr>
              <w:t>(1..n)</w:t>
            </w:r>
          </w:p>
        </w:tc>
      </w:tr>
    </w:tbl>
    <w:p w14:paraId="0BDCD6C8" w14:textId="77777777" w:rsidR="00036034" w:rsidRPr="00EA191B" w:rsidRDefault="00036034" w:rsidP="00036034">
      <w:pPr>
        <w:rPr>
          <w:lang w:val="en-US"/>
        </w:rPr>
      </w:pPr>
    </w:p>
    <w:p w14:paraId="322879A5" w14:textId="77777777" w:rsidR="00036034" w:rsidRPr="00EA191B" w:rsidRDefault="00036034" w:rsidP="00036034">
      <w:pPr>
        <w:rPr>
          <w:lang w:val="en-US"/>
        </w:rPr>
      </w:pPr>
      <w:r w:rsidRPr="00EA191B">
        <w:rPr>
          <w:lang w:val="en-US"/>
        </w:rPr>
        <w:t>…</w:t>
      </w:r>
    </w:p>
    <w:p w14:paraId="76E4555C" w14:textId="77777777" w:rsidR="00491E68" w:rsidRPr="00EA191B" w:rsidRDefault="00491E68" w:rsidP="00036034">
      <w:pPr>
        <w:pStyle w:val="Corpotesto"/>
        <w:rPr>
          <w:noProof w:val="0"/>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826"/>
        <w:gridCol w:w="621"/>
        <w:gridCol w:w="4077"/>
      </w:tblGrid>
      <w:tr w:rsidR="00036034" w:rsidRPr="00EA191B" w14:paraId="648EADAF" w14:textId="77777777" w:rsidTr="00036034">
        <w:tc>
          <w:tcPr>
            <w:tcW w:w="2018" w:type="dxa"/>
            <w:vMerge w:val="restart"/>
            <w:shd w:val="clear" w:color="auto" w:fill="auto"/>
          </w:tcPr>
          <w:p w14:paraId="12389AF1" w14:textId="77777777" w:rsidR="00036034" w:rsidRPr="00EA191B" w:rsidRDefault="00036034" w:rsidP="00036034">
            <w:pPr>
              <w:pStyle w:val="Default"/>
              <w:spacing w:before="40" w:after="40"/>
              <w:ind w:left="72" w:right="72"/>
              <w:jc w:val="center"/>
              <w:rPr>
                <w:rFonts w:ascii="Arial" w:hAnsi="Arial" w:cs="Arial"/>
                <w:b/>
                <w:bCs/>
                <w:color w:val="auto"/>
                <w:sz w:val="20"/>
                <w:szCs w:val="16"/>
              </w:rPr>
            </w:pPr>
            <w:proofErr w:type="spellStart"/>
            <w:r w:rsidRPr="00EA191B">
              <w:rPr>
                <w:rFonts w:ascii="Arial" w:hAnsi="Arial" w:cs="Arial"/>
                <w:b/>
                <w:bCs/>
                <w:color w:val="auto"/>
                <w:sz w:val="20"/>
                <w:szCs w:val="16"/>
              </w:rPr>
              <w:t>DocumentEntry</w:t>
            </w:r>
            <w:proofErr w:type="spellEnd"/>
          </w:p>
          <w:p w14:paraId="209CB83D" w14:textId="77777777" w:rsidR="00036034" w:rsidRPr="00EA191B" w:rsidRDefault="00036034" w:rsidP="00036034">
            <w:pPr>
              <w:pStyle w:val="Default"/>
              <w:spacing w:before="40" w:after="40"/>
              <w:ind w:left="72" w:right="72"/>
              <w:jc w:val="center"/>
              <w:rPr>
                <w:rFonts w:ascii="Arial" w:hAnsi="Arial" w:cs="Arial"/>
                <w:b/>
                <w:bCs/>
                <w:color w:val="auto"/>
                <w:sz w:val="20"/>
                <w:szCs w:val="16"/>
                <w:u w:val="single"/>
              </w:rPr>
            </w:pPr>
            <w:r w:rsidRPr="00EA191B">
              <w:rPr>
                <w:rFonts w:ascii="Arial" w:hAnsi="Arial" w:cs="Arial"/>
                <w:b/>
                <w:bCs/>
                <w:color w:val="auto"/>
                <w:sz w:val="20"/>
                <w:szCs w:val="16"/>
                <w:u w:val="single"/>
              </w:rPr>
              <w:t>Folder</w:t>
            </w:r>
          </w:p>
          <w:p w14:paraId="3754C7D7" w14:textId="77777777" w:rsidR="00036034" w:rsidRPr="00EA191B" w:rsidRDefault="00036034" w:rsidP="00036034">
            <w:pPr>
              <w:pStyle w:val="Default"/>
              <w:spacing w:before="40" w:after="40"/>
              <w:ind w:left="72" w:right="72"/>
              <w:jc w:val="center"/>
              <w:rPr>
                <w:rFonts w:ascii="Arial" w:hAnsi="Arial" w:cs="Arial"/>
                <w:b/>
                <w:bCs/>
                <w:color w:val="auto"/>
                <w:sz w:val="20"/>
              </w:rPr>
            </w:pPr>
            <w:proofErr w:type="spellStart"/>
            <w:r w:rsidRPr="00EA191B">
              <w:rPr>
                <w:rFonts w:ascii="Arial" w:hAnsi="Arial" w:cs="Arial"/>
                <w:b/>
                <w:bCs/>
                <w:color w:val="auto"/>
                <w:sz w:val="20"/>
                <w:szCs w:val="16"/>
              </w:rPr>
              <w:t>SubmissionSet</w:t>
            </w:r>
            <w:proofErr w:type="spellEnd"/>
          </w:p>
          <w:p w14:paraId="4A83481D" w14:textId="77777777" w:rsidR="00036034" w:rsidRPr="006D1B5B" w:rsidRDefault="00036034" w:rsidP="006D1B5B">
            <w:pPr>
              <w:pStyle w:val="TableEntryHeader"/>
              <w:rPr>
                <w:bCs/>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ParticipantObjectIdentification</w:t>
            </w:r>
            <w:proofErr w:type="spellEnd"/>
          </w:p>
        </w:tc>
        <w:tc>
          <w:tcPr>
            <w:tcW w:w="2837" w:type="dxa"/>
            <w:shd w:val="clear" w:color="auto" w:fill="auto"/>
          </w:tcPr>
          <w:p w14:paraId="2972658A" w14:textId="77777777" w:rsidR="00036034" w:rsidRPr="00EA191B" w:rsidRDefault="00036034" w:rsidP="006D1B5B">
            <w:pPr>
              <w:pStyle w:val="TableEntry"/>
            </w:pPr>
            <w:proofErr w:type="spellStart"/>
            <w:r w:rsidRPr="00EA191B">
              <w:rPr>
                <w:noProof w:val="0"/>
              </w:rPr>
              <w:t>ParticipantObjectTypeCode</w:t>
            </w:r>
            <w:proofErr w:type="spellEnd"/>
          </w:p>
        </w:tc>
        <w:tc>
          <w:tcPr>
            <w:tcW w:w="630" w:type="dxa"/>
            <w:shd w:val="clear" w:color="auto" w:fill="auto"/>
          </w:tcPr>
          <w:p w14:paraId="24AE3347" w14:textId="77777777" w:rsidR="00036034" w:rsidRPr="00EA191B" w:rsidRDefault="00036034" w:rsidP="006D1B5B">
            <w:pPr>
              <w:pStyle w:val="TableEntry"/>
            </w:pPr>
            <w:r w:rsidRPr="00EA191B">
              <w:rPr>
                <w:noProof w:val="0"/>
              </w:rPr>
              <w:t>M</w:t>
            </w:r>
          </w:p>
        </w:tc>
        <w:tc>
          <w:tcPr>
            <w:tcW w:w="4140" w:type="dxa"/>
            <w:shd w:val="clear" w:color="auto" w:fill="auto"/>
          </w:tcPr>
          <w:p w14:paraId="49F203F5" w14:textId="77777777" w:rsidR="00036034" w:rsidRPr="00EA191B" w:rsidRDefault="00036034" w:rsidP="006D1B5B">
            <w:pPr>
              <w:pStyle w:val="TableEntry"/>
            </w:pPr>
            <w:r w:rsidRPr="00EA191B">
              <w:rPr>
                <w:noProof w:val="0"/>
              </w:rPr>
              <w:t>“2” (System)</w:t>
            </w:r>
          </w:p>
        </w:tc>
      </w:tr>
      <w:tr w:rsidR="00036034" w:rsidRPr="00EA191B" w14:paraId="34A85AAD" w14:textId="77777777" w:rsidTr="00036034">
        <w:tc>
          <w:tcPr>
            <w:tcW w:w="2018" w:type="dxa"/>
            <w:vMerge/>
            <w:shd w:val="clear" w:color="auto" w:fill="auto"/>
          </w:tcPr>
          <w:p w14:paraId="50AA110D" w14:textId="77777777" w:rsidR="00036034" w:rsidRPr="00EA191B" w:rsidRDefault="00036034" w:rsidP="00036034">
            <w:pPr>
              <w:pStyle w:val="ColorfulGrid-Accent11"/>
              <w:rPr>
                <w:sz w:val="16"/>
              </w:rPr>
            </w:pPr>
          </w:p>
        </w:tc>
        <w:tc>
          <w:tcPr>
            <w:tcW w:w="2837" w:type="dxa"/>
            <w:shd w:val="clear" w:color="auto" w:fill="auto"/>
          </w:tcPr>
          <w:p w14:paraId="275D10F1" w14:textId="77777777" w:rsidR="00036034" w:rsidRPr="00EA191B" w:rsidRDefault="00036034" w:rsidP="006D1B5B">
            <w:pPr>
              <w:pStyle w:val="TableEntry"/>
            </w:pPr>
            <w:proofErr w:type="spellStart"/>
            <w:r w:rsidRPr="00EA191B">
              <w:rPr>
                <w:noProof w:val="0"/>
              </w:rPr>
              <w:t>ParticipantObjectTypeCodeRole</w:t>
            </w:r>
            <w:proofErr w:type="spellEnd"/>
          </w:p>
        </w:tc>
        <w:tc>
          <w:tcPr>
            <w:tcW w:w="630" w:type="dxa"/>
            <w:shd w:val="clear" w:color="auto" w:fill="auto"/>
          </w:tcPr>
          <w:p w14:paraId="385FB2A3" w14:textId="77777777" w:rsidR="00036034" w:rsidRPr="00EA191B" w:rsidRDefault="00036034" w:rsidP="006D1B5B">
            <w:pPr>
              <w:pStyle w:val="TableEntry"/>
            </w:pPr>
            <w:r w:rsidRPr="00EA191B">
              <w:rPr>
                <w:noProof w:val="0"/>
              </w:rPr>
              <w:t>M</w:t>
            </w:r>
          </w:p>
        </w:tc>
        <w:tc>
          <w:tcPr>
            <w:tcW w:w="4140" w:type="dxa"/>
            <w:shd w:val="clear" w:color="auto" w:fill="auto"/>
          </w:tcPr>
          <w:p w14:paraId="4A54DCD3" w14:textId="77777777" w:rsidR="00036034" w:rsidRPr="00EA191B" w:rsidRDefault="00036034" w:rsidP="006D1B5B">
            <w:pPr>
              <w:pStyle w:val="TableEntry"/>
            </w:pPr>
            <w:r w:rsidRPr="00EA191B">
              <w:rPr>
                <w:noProof w:val="0"/>
              </w:rPr>
              <w:t>“3” (report)</w:t>
            </w:r>
          </w:p>
        </w:tc>
      </w:tr>
      <w:tr w:rsidR="00036034" w:rsidRPr="00EA191B" w14:paraId="065D5FFE" w14:textId="77777777" w:rsidTr="00036034">
        <w:tc>
          <w:tcPr>
            <w:tcW w:w="2018" w:type="dxa"/>
            <w:vMerge/>
            <w:shd w:val="clear" w:color="auto" w:fill="auto"/>
          </w:tcPr>
          <w:p w14:paraId="39AB7863" w14:textId="77777777" w:rsidR="00036034" w:rsidRPr="00EA191B" w:rsidRDefault="00036034" w:rsidP="00036034">
            <w:pPr>
              <w:pStyle w:val="ColorfulGrid-Accent11"/>
              <w:rPr>
                <w:sz w:val="16"/>
              </w:rPr>
            </w:pPr>
          </w:p>
        </w:tc>
        <w:tc>
          <w:tcPr>
            <w:tcW w:w="2837" w:type="dxa"/>
            <w:shd w:val="clear" w:color="auto" w:fill="auto"/>
          </w:tcPr>
          <w:p w14:paraId="02364A21" w14:textId="77777777" w:rsidR="00036034" w:rsidRPr="00EA191B" w:rsidRDefault="00036034" w:rsidP="006D1B5B">
            <w:pPr>
              <w:pStyle w:val="TableEntry"/>
            </w:pPr>
            <w:proofErr w:type="spellStart"/>
            <w:r w:rsidRPr="006D1B5B">
              <w:rPr>
                <w:i/>
                <w:iCs/>
                <w:noProof w:val="0"/>
              </w:rPr>
              <w:t>ParticipantObjectDataLifeCycle</w:t>
            </w:r>
            <w:proofErr w:type="spellEnd"/>
          </w:p>
        </w:tc>
        <w:tc>
          <w:tcPr>
            <w:tcW w:w="630" w:type="dxa"/>
            <w:shd w:val="clear" w:color="auto" w:fill="auto"/>
          </w:tcPr>
          <w:p w14:paraId="77C6977F" w14:textId="77777777" w:rsidR="00036034" w:rsidRPr="00EA191B" w:rsidRDefault="00036034" w:rsidP="006D1B5B">
            <w:pPr>
              <w:pStyle w:val="TableEntry"/>
            </w:pPr>
            <w:r w:rsidRPr="006D1B5B">
              <w:rPr>
                <w:i/>
                <w:iCs/>
                <w:noProof w:val="0"/>
              </w:rPr>
              <w:t>U</w:t>
            </w:r>
          </w:p>
        </w:tc>
        <w:tc>
          <w:tcPr>
            <w:tcW w:w="4140" w:type="dxa"/>
            <w:shd w:val="clear" w:color="auto" w:fill="auto"/>
          </w:tcPr>
          <w:p w14:paraId="18AED63B" w14:textId="77777777" w:rsidR="00036034" w:rsidRPr="00EA191B" w:rsidRDefault="00036034" w:rsidP="006D1B5B">
            <w:pPr>
              <w:pStyle w:val="TableEntry"/>
            </w:pPr>
            <w:r w:rsidRPr="006D1B5B">
              <w:rPr>
                <w:i/>
                <w:iCs/>
                <w:noProof w:val="0"/>
              </w:rPr>
              <w:t xml:space="preserve">not specialized </w:t>
            </w:r>
          </w:p>
        </w:tc>
      </w:tr>
      <w:tr w:rsidR="00036034" w:rsidRPr="00296DAF" w14:paraId="032A48E0" w14:textId="77777777" w:rsidTr="00036034">
        <w:tc>
          <w:tcPr>
            <w:tcW w:w="2018" w:type="dxa"/>
            <w:vMerge/>
            <w:shd w:val="clear" w:color="auto" w:fill="auto"/>
          </w:tcPr>
          <w:p w14:paraId="47383C7C" w14:textId="77777777" w:rsidR="00036034" w:rsidRPr="00EA191B" w:rsidRDefault="00036034" w:rsidP="00036034">
            <w:pPr>
              <w:pStyle w:val="ColorfulGrid-Accent11"/>
              <w:rPr>
                <w:sz w:val="16"/>
              </w:rPr>
            </w:pPr>
          </w:p>
        </w:tc>
        <w:tc>
          <w:tcPr>
            <w:tcW w:w="2837" w:type="dxa"/>
            <w:shd w:val="clear" w:color="auto" w:fill="auto"/>
          </w:tcPr>
          <w:p w14:paraId="53753723" w14:textId="77777777" w:rsidR="00036034" w:rsidRPr="00EA191B" w:rsidRDefault="00036034" w:rsidP="006D1B5B">
            <w:pPr>
              <w:pStyle w:val="TableEntry"/>
            </w:pPr>
            <w:proofErr w:type="spellStart"/>
            <w:r w:rsidRPr="00EA191B">
              <w:rPr>
                <w:noProof w:val="0"/>
              </w:rPr>
              <w:t>ParticipantObjectIDTypeCode</w:t>
            </w:r>
            <w:proofErr w:type="spellEnd"/>
          </w:p>
        </w:tc>
        <w:tc>
          <w:tcPr>
            <w:tcW w:w="630" w:type="dxa"/>
            <w:shd w:val="clear" w:color="auto" w:fill="auto"/>
          </w:tcPr>
          <w:p w14:paraId="52D12E9A" w14:textId="77777777" w:rsidR="00036034" w:rsidRPr="00EA191B" w:rsidRDefault="00036034" w:rsidP="006D1B5B">
            <w:pPr>
              <w:pStyle w:val="TableEntry"/>
            </w:pPr>
            <w:r w:rsidRPr="00EA191B">
              <w:rPr>
                <w:noProof w:val="0"/>
              </w:rPr>
              <w:t>M</w:t>
            </w:r>
          </w:p>
        </w:tc>
        <w:tc>
          <w:tcPr>
            <w:tcW w:w="4140" w:type="dxa"/>
            <w:shd w:val="clear" w:color="auto" w:fill="auto"/>
          </w:tcPr>
          <w:p w14:paraId="3DF5B192" w14:textId="2512316F" w:rsidR="00036034" w:rsidRPr="00EA191B" w:rsidRDefault="00036034" w:rsidP="006D1B5B">
            <w:pPr>
              <w:pStyle w:val="TableEntry"/>
              <w:rPr>
                <w:iCs/>
                <w:strike/>
                <w:noProof w:val="0"/>
              </w:rPr>
            </w:pPr>
            <w:r w:rsidRPr="00EA191B">
              <w:rPr>
                <w:noProof w:val="0"/>
              </w:rPr>
              <w:t>The Document Metadata Publisher shall include one of the following values, depending on the specific object in the message:</w:t>
            </w:r>
          </w:p>
          <w:p w14:paraId="15AA0FE6" w14:textId="77777777" w:rsidR="00036034" w:rsidRPr="00EA191B" w:rsidRDefault="00036034" w:rsidP="006D1B5B">
            <w:pPr>
              <w:pStyle w:val="TableEntry"/>
            </w:pPr>
            <w:r w:rsidRPr="00EA191B">
              <w:rPr>
                <w:noProof w:val="0"/>
              </w:rPr>
              <w:t>EV("urn:uuid:7edca82f-054d-47f2-a032-9b2a5b5186c1”, “IHE XDS Metadata”, “document entry object type”)</w:t>
            </w:r>
          </w:p>
          <w:p w14:paraId="3830A693" w14:textId="77777777" w:rsidR="00036034" w:rsidRPr="00EA191B" w:rsidRDefault="00036034" w:rsidP="006D1B5B">
            <w:pPr>
              <w:pStyle w:val="TableEntry"/>
              <w:rPr>
                <w:b/>
                <w:u w:val="single"/>
              </w:rPr>
            </w:pPr>
            <w:r w:rsidRPr="00EA191B">
              <w:rPr>
                <w:noProof w:val="0"/>
              </w:rPr>
              <w:t>EV(“urn:uuid:34268e47-fdf5-41a6-ba33-82133c465248”, “IHE XDS Metadata”, “on-demand document entry object type”)</w:t>
            </w:r>
          </w:p>
          <w:p w14:paraId="3D731BD6" w14:textId="77777777" w:rsidR="00036034" w:rsidRPr="00EA191B" w:rsidRDefault="00036034" w:rsidP="006D1B5B">
            <w:pPr>
              <w:pStyle w:val="TableEntry"/>
              <w:rPr>
                <w:b/>
                <w:u w:val="single"/>
              </w:rPr>
            </w:pPr>
            <w:r w:rsidRPr="00EA191B">
              <w:rPr>
                <w:b/>
                <w:noProof w:val="0"/>
                <w:u w:val="single"/>
              </w:rPr>
              <w:t>EV("urn:uuid:d9d542f3-6cc4-48b6-8870-ea235fbc94c2”, “IHE XDS Metadata”, “folder classification node”)</w:t>
            </w:r>
          </w:p>
          <w:p w14:paraId="03FFB0B2" w14:textId="77777777" w:rsidR="00036034" w:rsidRPr="00EA191B" w:rsidRDefault="00036034" w:rsidP="006D1B5B">
            <w:pPr>
              <w:pStyle w:val="TableEntry"/>
            </w:pPr>
            <w:r w:rsidRPr="00EA191B">
              <w:rPr>
                <w:noProof w:val="0"/>
              </w:rPr>
              <w:t>EV(urn:uuid:a54d6aa5-d40d-43f9-88c5-b4633d873bdd”, “IHE XDS Metadata”, ”submission set classification node”)</w:t>
            </w:r>
          </w:p>
        </w:tc>
      </w:tr>
      <w:tr w:rsidR="00036034" w:rsidRPr="00EA191B" w14:paraId="3CC257BB" w14:textId="77777777" w:rsidTr="00036034">
        <w:tc>
          <w:tcPr>
            <w:tcW w:w="2018" w:type="dxa"/>
            <w:vMerge/>
            <w:shd w:val="clear" w:color="auto" w:fill="auto"/>
          </w:tcPr>
          <w:p w14:paraId="083A734C" w14:textId="77777777" w:rsidR="00036034" w:rsidRPr="00EA191B" w:rsidRDefault="00036034" w:rsidP="00036034">
            <w:pPr>
              <w:pStyle w:val="ColorfulGrid-Accent11"/>
              <w:rPr>
                <w:sz w:val="16"/>
              </w:rPr>
            </w:pPr>
          </w:p>
        </w:tc>
        <w:tc>
          <w:tcPr>
            <w:tcW w:w="2837" w:type="dxa"/>
            <w:shd w:val="clear" w:color="auto" w:fill="auto"/>
          </w:tcPr>
          <w:p w14:paraId="4565EDBF" w14:textId="77777777" w:rsidR="00036034" w:rsidRPr="00EA191B" w:rsidRDefault="00036034" w:rsidP="006D1B5B">
            <w:pPr>
              <w:pStyle w:val="TableEntry"/>
            </w:pPr>
            <w:proofErr w:type="spellStart"/>
            <w:r w:rsidRPr="006D1B5B">
              <w:rPr>
                <w:i/>
                <w:iCs/>
                <w:noProof w:val="0"/>
              </w:rPr>
              <w:t>ParticipantObjectSensitivity</w:t>
            </w:r>
            <w:proofErr w:type="spellEnd"/>
          </w:p>
        </w:tc>
        <w:tc>
          <w:tcPr>
            <w:tcW w:w="630" w:type="dxa"/>
            <w:shd w:val="clear" w:color="auto" w:fill="auto"/>
          </w:tcPr>
          <w:p w14:paraId="725E9FA0" w14:textId="77777777" w:rsidR="00036034" w:rsidRPr="00EA191B" w:rsidRDefault="00036034" w:rsidP="006D1B5B">
            <w:pPr>
              <w:pStyle w:val="TableEntry"/>
            </w:pPr>
            <w:r w:rsidRPr="006D1B5B">
              <w:rPr>
                <w:i/>
                <w:iCs/>
                <w:noProof w:val="0"/>
              </w:rPr>
              <w:t>U</w:t>
            </w:r>
          </w:p>
        </w:tc>
        <w:tc>
          <w:tcPr>
            <w:tcW w:w="4140" w:type="dxa"/>
            <w:shd w:val="clear" w:color="auto" w:fill="auto"/>
          </w:tcPr>
          <w:p w14:paraId="331EB995" w14:textId="77777777" w:rsidR="00036034" w:rsidRPr="00EA191B" w:rsidRDefault="00036034" w:rsidP="006D1B5B">
            <w:pPr>
              <w:pStyle w:val="TableEntry"/>
            </w:pPr>
            <w:r w:rsidRPr="006D1B5B">
              <w:rPr>
                <w:i/>
                <w:iCs/>
                <w:noProof w:val="0"/>
              </w:rPr>
              <w:t>not specialized</w:t>
            </w:r>
          </w:p>
        </w:tc>
      </w:tr>
      <w:tr w:rsidR="00036034" w:rsidRPr="00296DAF" w14:paraId="2EA480A2" w14:textId="77777777" w:rsidTr="00036034">
        <w:tc>
          <w:tcPr>
            <w:tcW w:w="2018" w:type="dxa"/>
            <w:vMerge/>
            <w:shd w:val="clear" w:color="auto" w:fill="auto"/>
          </w:tcPr>
          <w:p w14:paraId="06AC692B" w14:textId="77777777" w:rsidR="00036034" w:rsidRPr="00EA191B" w:rsidRDefault="00036034" w:rsidP="00036034">
            <w:pPr>
              <w:pStyle w:val="ColorfulGrid-Accent11"/>
              <w:rPr>
                <w:sz w:val="16"/>
              </w:rPr>
            </w:pPr>
          </w:p>
        </w:tc>
        <w:tc>
          <w:tcPr>
            <w:tcW w:w="2837" w:type="dxa"/>
            <w:shd w:val="clear" w:color="auto" w:fill="auto"/>
          </w:tcPr>
          <w:p w14:paraId="1F4B4DFF" w14:textId="77777777" w:rsidR="00036034" w:rsidRPr="00EA191B" w:rsidRDefault="00036034" w:rsidP="006D1B5B">
            <w:pPr>
              <w:pStyle w:val="TableEntry"/>
              <w:rPr>
                <w:noProof w:val="0"/>
              </w:rPr>
            </w:pPr>
            <w:proofErr w:type="spellStart"/>
            <w:r w:rsidRPr="00EA191B">
              <w:rPr>
                <w:noProof w:val="0"/>
              </w:rPr>
              <w:t>ParticipantObjectID</w:t>
            </w:r>
            <w:proofErr w:type="spellEnd"/>
          </w:p>
        </w:tc>
        <w:tc>
          <w:tcPr>
            <w:tcW w:w="630" w:type="dxa"/>
            <w:shd w:val="clear" w:color="auto" w:fill="auto"/>
          </w:tcPr>
          <w:p w14:paraId="26FBEC08" w14:textId="77777777" w:rsidR="00036034" w:rsidRPr="00EA191B" w:rsidRDefault="00036034" w:rsidP="006D1B5B">
            <w:pPr>
              <w:pStyle w:val="TableEntry"/>
              <w:rPr>
                <w:noProof w:val="0"/>
              </w:rPr>
            </w:pPr>
            <w:r w:rsidRPr="00EA191B">
              <w:rPr>
                <w:noProof w:val="0"/>
              </w:rPr>
              <w:t>M</w:t>
            </w:r>
          </w:p>
        </w:tc>
        <w:tc>
          <w:tcPr>
            <w:tcW w:w="4140" w:type="dxa"/>
            <w:shd w:val="clear" w:color="auto" w:fill="auto"/>
          </w:tcPr>
          <w:p w14:paraId="299AB1D2" w14:textId="77777777" w:rsidR="00036034" w:rsidRPr="00EA191B" w:rsidRDefault="00036034" w:rsidP="006D1B5B">
            <w:pPr>
              <w:pStyle w:val="TableEntry"/>
              <w:rPr>
                <w:noProof w:val="0"/>
              </w:rPr>
            </w:pPr>
            <w:r w:rsidRPr="00EA191B">
              <w:rPr>
                <w:noProof w:val="0"/>
              </w:rPr>
              <w:t xml:space="preserve">The value of the object's </w:t>
            </w:r>
            <w:proofErr w:type="spellStart"/>
            <w:r w:rsidRPr="00EA191B">
              <w:rPr>
                <w:noProof w:val="0"/>
              </w:rPr>
              <w:t>EntryUUID</w:t>
            </w:r>
            <w:proofErr w:type="spellEnd"/>
            <w:r w:rsidRPr="00EA191B">
              <w:rPr>
                <w:noProof w:val="0"/>
              </w:rPr>
              <w:t xml:space="preserve"> attribute.</w:t>
            </w:r>
          </w:p>
        </w:tc>
      </w:tr>
      <w:tr w:rsidR="00036034" w:rsidRPr="00EA191B" w14:paraId="3C05F76A" w14:textId="77777777" w:rsidTr="00036034">
        <w:tblPrEx>
          <w:tblLook w:val="0000" w:firstRow="0" w:lastRow="0" w:firstColumn="0" w:lastColumn="0" w:noHBand="0" w:noVBand="0"/>
        </w:tblPrEx>
        <w:trPr>
          <w:cantSplit/>
        </w:trPr>
        <w:tc>
          <w:tcPr>
            <w:tcW w:w="2018" w:type="dxa"/>
            <w:vMerge/>
          </w:tcPr>
          <w:p w14:paraId="77E79B4B" w14:textId="77777777" w:rsidR="00036034" w:rsidRPr="00EA191B" w:rsidRDefault="00036034" w:rsidP="00036034">
            <w:pPr>
              <w:pStyle w:val="TableEntry"/>
              <w:ind w:left="0"/>
              <w:rPr>
                <w:i/>
                <w:noProof w:val="0"/>
              </w:rPr>
            </w:pPr>
          </w:p>
        </w:tc>
        <w:tc>
          <w:tcPr>
            <w:tcW w:w="2837" w:type="dxa"/>
            <w:shd w:val="clear" w:color="auto" w:fill="auto"/>
            <w:vAlign w:val="center"/>
          </w:tcPr>
          <w:p w14:paraId="0B3D814A" w14:textId="77777777" w:rsidR="00036034" w:rsidRPr="006D1B5B" w:rsidRDefault="00036034" w:rsidP="006D1B5B">
            <w:pPr>
              <w:pStyle w:val="TableEntry"/>
              <w:rPr>
                <w:i/>
                <w:iCs/>
                <w:noProof w:val="0"/>
              </w:rPr>
            </w:pPr>
            <w:proofErr w:type="spellStart"/>
            <w:r w:rsidRPr="006D1B5B">
              <w:rPr>
                <w:i/>
                <w:iCs/>
                <w:noProof w:val="0"/>
              </w:rPr>
              <w:t>ParticipantObjectName</w:t>
            </w:r>
            <w:proofErr w:type="spellEnd"/>
          </w:p>
        </w:tc>
        <w:tc>
          <w:tcPr>
            <w:tcW w:w="630" w:type="dxa"/>
            <w:shd w:val="clear" w:color="auto" w:fill="auto"/>
            <w:vAlign w:val="center"/>
          </w:tcPr>
          <w:p w14:paraId="51959CDE" w14:textId="77777777" w:rsidR="00036034" w:rsidRPr="006D1B5B" w:rsidRDefault="00036034" w:rsidP="006D1B5B">
            <w:pPr>
              <w:pStyle w:val="TableEntry"/>
              <w:rPr>
                <w:i/>
                <w:iCs/>
                <w:noProof w:val="0"/>
              </w:rPr>
            </w:pPr>
            <w:r w:rsidRPr="006D1B5B">
              <w:rPr>
                <w:i/>
                <w:iCs/>
                <w:noProof w:val="0"/>
              </w:rPr>
              <w:t>U</w:t>
            </w:r>
          </w:p>
        </w:tc>
        <w:tc>
          <w:tcPr>
            <w:tcW w:w="4140" w:type="dxa"/>
            <w:shd w:val="clear" w:color="auto" w:fill="auto"/>
            <w:vAlign w:val="center"/>
          </w:tcPr>
          <w:p w14:paraId="73AFD832" w14:textId="77777777" w:rsidR="00036034" w:rsidRPr="006D1B5B" w:rsidRDefault="00036034" w:rsidP="006D1B5B">
            <w:pPr>
              <w:pStyle w:val="TableEntry"/>
              <w:rPr>
                <w:i/>
                <w:iCs/>
                <w:noProof w:val="0"/>
              </w:rPr>
            </w:pPr>
            <w:r w:rsidRPr="006D1B5B">
              <w:rPr>
                <w:i/>
                <w:iCs/>
                <w:noProof w:val="0"/>
              </w:rPr>
              <w:t>not specialized</w:t>
            </w:r>
          </w:p>
        </w:tc>
      </w:tr>
      <w:tr w:rsidR="00036034" w:rsidRPr="00EA191B" w14:paraId="1DEA9217" w14:textId="77777777" w:rsidTr="00036034">
        <w:tc>
          <w:tcPr>
            <w:tcW w:w="2018" w:type="dxa"/>
            <w:vMerge/>
          </w:tcPr>
          <w:p w14:paraId="4BF18416" w14:textId="77777777" w:rsidR="00036034" w:rsidRPr="00EA191B" w:rsidRDefault="00036034" w:rsidP="00036034">
            <w:pPr>
              <w:pStyle w:val="TableEntry"/>
              <w:ind w:left="0"/>
              <w:rPr>
                <w:i/>
                <w:noProof w:val="0"/>
              </w:rPr>
            </w:pPr>
          </w:p>
        </w:tc>
        <w:tc>
          <w:tcPr>
            <w:tcW w:w="2837" w:type="dxa"/>
            <w:shd w:val="clear" w:color="auto" w:fill="auto"/>
            <w:vAlign w:val="center"/>
          </w:tcPr>
          <w:p w14:paraId="0B650D06" w14:textId="77777777" w:rsidR="00036034" w:rsidRPr="006D1B5B" w:rsidRDefault="00036034" w:rsidP="006D1B5B">
            <w:pPr>
              <w:pStyle w:val="TableEntry"/>
              <w:rPr>
                <w:i/>
                <w:iCs/>
                <w:noProof w:val="0"/>
              </w:rPr>
            </w:pPr>
            <w:proofErr w:type="spellStart"/>
            <w:r w:rsidRPr="006D1B5B">
              <w:rPr>
                <w:i/>
                <w:iCs/>
                <w:noProof w:val="0"/>
              </w:rPr>
              <w:t>ParticipantObjectQuery</w:t>
            </w:r>
            <w:proofErr w:type="spellEnd"/>
          </w:p>
        </w:tc>
        <w:tc>
          <w:tcPr>
            <w:tcW w:w="630" w:type="dxa"/>
            <w:shd w:val="clear" w:color="auto" w:fill="auto"/>
            <w:vAlign w:val="center"/>
          </w:tcPr>
          <w:p w14:paraId="3EB1482A" w14:textId="77777777" w:rsidR="00036034" w:rsidRPr="006D1B5B" w:rsidRDefault="00036034" w:rsidP="006D1B5B">
            <w:pPr>
              <w:pStyle w:val="TableEntry"/>
              <w:rPr>
                <w:i/>
                <w:iCs/>
                <w:noProof w:val="0"/>
              </w:rPr>
            </w:pPr>
            <w:r w:rsidRPr="006D1B5B">
              <w:rPr>
                <w:i/>
                <w:iCs/>
                <w:noProof w:val="0"/>
              </w:rPr>
              <w:t>U</w:t>
            </w:r>
          </w:p>
        </w:tc>
        <w:tc>
          <w:tcPr>
            <w:tcW w:w="4140" w:type="dxa"/>
            <w:shd w:val="clear" w:color="auto" w:fill="auto"/>
            <w:vAlign w:val="center"/>
          </w:tcPr>
          <w:p w14:paraId="322A5ACF" w14:textId="77777777" w:rsidR="00036034" w:rsidRPr="006D1B5B" w:rsidRDefault="00036034" w:rsidP="006D1B5B">
            <w:pPr>
              <w:pStyle w:val="TableEntry"/>
              <w:rPr>
                <w:i/>
                <w:iCs/>
                <w:noProof w:val="0"/>
              </w:rPr>
            </w:pPr>
            <w:r w:rsidRPr="006D1B5B">
              <w:rPr>
                <w:i/>
                <w:iCs/>
                <w:noProof w:val="0"/>
              </w:rPr>
              <w:t>not specialized</w:t>
            </w:r>
          </w:p>
        </w:tc>
      </w:tr>
      <w:tr w:rsidR="00036034" w:rsidRPr="00296DAF" w14:paraId="71643E8D" w14:textId="77777777" w:rsidTr="00036034">
        <w:trPr>
          <w:trHeight w:val="89"/>
        </w:trPr>
        <w:tc>
          <w:tcPr>
            <w:tcW w:w="2018" w:type="dxa"/>
            <w:vMerge/>
          </w:tcPr>
          <w:p w14:paraId="4AF33C7E" w14:textId="77777777" w:rsidR="00036034" w:rsidRPr="00EA191B" w:rsidRDefault="00036034" w:rsidP="00036034">
            <w:pPr>
              <w:pStyle w:val="TableEntry"/>
              <w:ind w:left="0"/>
              <w:rPr>
                <w:noProof w:val="0"/>
              </w:rPr>
            </w:pPr>
          </w:p>
        </w:tc>
        <w:tc>
          <w:tcPr>
            <w:tcW w:w="2837" w:type="dxa"/>
            <w:shd w:val="clear" w:color="auto" w:fill="auto"/>
          </w:tcPr>
          <w:p w14:paraId="70649A31" w14:textId="77777777" w:rsidR="00036034" w:rsidRPr="00EA191B" w:rsidRDefault="00036034" w:rsidP="006D1B5B">
            <w:pPr>
              <w:pStyle w:val="TableEntry"/>
              <w:rPr>
                <w:noProof w:val="0"/>
              </w:rPr>
            </w:pPr>
            <w:proofErr w:type="spellStart"/>
            <w:r w:rsidRPr="00EA191B">
              <w:rPr>
                <w:noProof w:val="0"/>
              </w:rPr>
              <w:t>ParticipantObjectDetail</w:t>
            </w:r>
            <w:proofErr w:type="spellEnd"/>
          </w:p>
        </w:tc>
        <w:tc>
          <w:tcPr>
            <w:tcW w:w="630" w:type="dxa"/>
            <w:shd w:val="clear" w:color="auto" w:fill="auto"/>
          </w:tcPr>
          <w:p w14:paraId="5E7C43A2" w14:textId="77777777" w:rsidR="00036034" w:rsidRPr="00EA191B" w:rsidRDefault="00036034" w:rsidP="006D1B5B">
            <w:pPr>
              <w:pStyle w:val="TableEntry"/>
              <w:rPr>
                <w:noProof w:val="0"/>
              </w:rPr>
            </w:pPr>
            <w:r w:rsidRPr="00EA191B">
              <w:rPr>
                <w:noProof w:val="0"/>
              </w:rPr>
              <w:t>C</w:t>
            </w:r>
          </w:p>
        </w:tc>
        <w:tc>
          <w:tcPr>
            <w:tcW w:w="4140" w:type="dxa"/>
            <w:shd w:val="clear" w:color="auto" w:fill="auto"/>
          </w:tcPr>
          <w:p w14:paraId="603B852D" w14:textId="77777777" w:rsidR="00036034" w:rsidRPr="00EA191B" w:rsidRDefault="00036034" w:rsidP="006D1B5B">
            <w:pPr>
              <w:pStyle w:val="TableEntry"/>
              <w:rPr>
                <w:noProof w:val="0"/>
              </w:rPr>
            </w:pPr>
            <w:r w:rsidRPr="00EA191B">
              <w:rPr>
                <w:noProof w:val="0"/>
              </w:rPr>
              <w:t>This element is required, if known:</w:t>
            </w:r>
          </w:p>
          <w:p w14:paraId="6670FBB1" w14:textId="77777777" w:rsidR="00036034" w:rsidRPr="00EA191B" w:rsidRDefault="00036034" w:rsidP="006D1B5B">
            <w:pPr>
              <w:pStyle w:val="TableEntry"/>
              <w:rPr>
                <w:noProof w:val="0"/>
              </w:rPr>
            </w:pPr>
            <w:r w:rsidRPr="00EA191B">
              <w:rPr>
                <w:noProof w:val="0"/>
              </w:rPr>
              <w:t>Type: “urn:ihe:iti:xca:2010:homeCommunityId” (literal string)</w:t>
            </w:r>
          </w:p>
          <w:p w14:paraId="1774A82B" w14:textId="77777777" w:rsidR="00036034" w:rsidRPr="00EA191B" w:rsidRDefault="00036034" w:rsidP="006D1B5B">
            <w:pPr>
              <w:pStyle w:val="TableEntry"/>
              <w:rPr>
                <w:noProof w:val="0"/>
              </w:rPr>
            </w:pPr>
            <w:r w:rsidRPr="00EA191B">
              <w:rPr>
                <w:noProof w:val="0"/>
              </w:rPr>
              <w:t xml:space="preserve">Value: value of the </w:t>
            </w:r>
            <w:proofErr w:type="spellStart"/>
            <w:r w:rsidRPr="00EA191B">
              <w:rPr>
                <w:noProof w:val="0"/>
              </w:rPr>
              <w:t>homeCommunityId</w:t>
            </w:r>
            <w:proofErr w:type="spellEnd"/>
          </w:p>
        </w:tc>
      </w:tr>
    </w:tbl>
    <w:p w14:paraId="3BF1C605" w14:textId="77777777" w:rsidR="00036034" w:rsidRPr="00EA191B" w:rsidRDefault="00036034" w:rsidP="006C0B54">
      <w:pPr>
        <w:pStyle w:val="Corpotesto"/>
        <w:rPr>
          <w:noProof w:val="0"/>
        </w:rPr>
      </w:pPr>
    </w:p>
    <w:p w14:paraId="54AFFEE6" w14:textId="6F34F8CD" w:rsidR="00805155" w:rsidRPr="00EA191B" w:rsidRDefault="00805155" w:rsidP="00805155">
      <w:pPr>
        <w:pStyle w:val="PartTitle"/>
      </w:pPr>
      <w:bookmarkStart w:id="130" w:name="_Toc486400067"/>
      <w:r w:rsidRPr="00EA191B">
        <w:lastRenderedPageBreak/>
        <w:t>Volume 2c – Transactions</w:t>
      </w:r>
      <w:bookmarkEnd w:id="130"/>
    </w:p>
    <w:p w14:paraId="61354BF6" w14:textId="77777777" w:rsidR="00805155" w:rsidRPr="00EA191B" w:rsidRDefault="00805155" w:rsidP="006C0B54">
      <w:pPr>
        <w:pStyle w:val="Corpotesto"/>
        <w:rPr>
          <w:noProof w:val="0"/>
        </w:rPr>
      </w:pPr>
    </w:p>
    <w:p w14:paraId="1196D46E" w14:textId="77777777" w:rsidR="004E2D89" w:rsidRPr="00EA191B" w:rsidRDefault="004E2D89" w:rsidP="006C1CFC">
      <w:pPr>
        <w:pStyle w:val="EditorInstructions"/>
        <w:rPr>
          <w:noProof w:val="0"/>
        </w:rPr>
      </w:pPr>
      <w:r w:rsidRPr="00EA191B">
        <w:rPr>
          <w:noProof w:val="0"/>
        </w:rPr>
        <w:t xml:space="preserve">Add Section 3.69 </w:t>
      </w:r>
    </w:p>
    <w:p w14:paraId="30B7F7C0" w14:textId="77777777" w:rsidR="004E2D89" w:rsidRPr="00EA191B" w:rsidRDefault="004E2D89" w:rsidP="006C0B54">
      <w:pPr>
        <w:pStyle w:val="Corpotesto"/>
        <w:rPr>
          <w:noProof w:val="0"/>
        </w:rPr>
      </w:pPr>
    </w:p>
    <w:p w14:paraId="7FEE93E1" w14:textId="27112D7B" w:rsidR="004E2D89" w:rsidRPr="00EA191B" w:rsidRDefault="004E2D89" w:rsidP="004E2D89">
      <w:pPr>
        <w:pStyle w:val="Titolo2"/>
        <w:numPr>
          <w:ilvl w:val="0"/>
          <w:numId w:val="0"/>
        </w:numPr>
        <w:rPr>
          <w:noProof w:val="0"/>
        </w:rPr>
      </w:pPr>
      <w:bookmarkStart w:id="131" w:name="_Toc353971795"/>
      <w:bookmarkStart w:id="132" w:name="_Toc363803083"/>
      <w:bookmarkStart w:id="133" w:name="_Toc428454175"/>
      <w:bookmarkStart w:id="134" w:name="_Toc486400068"/>
      <w:r w:rsidRPr="00EA191B">
        <w:rPr>
          <w:noProof w:val="0"/>
        </w:rPr>
        <w:t>3.69 Create Destroy Pull Point</w:t>
      </w:r>
      <w:bookmarkEnd w:id="131"/>
      <w:bookmarkEnd w:id="132"/>
      <w:bookmarkEnd w:id="133"/>
      <w:bookmarkEnd w:id="134"/>
      <w:r w:rsidR="00E757BF">
        <w:rPr>
          <w:noProof w:val="0"/>
        </w:rPr>
        <w:t xml:space="preserve"> [ITI-69]</w:t>
      </w:r>
    </w:p>
    <w:p w14:paraId="7EAC0935" w14:textId="77777777" w:rsidR="004E2D89" w:rsidRPr="00EA191B" w:rsidRDefault="004E2D89" w:rsidP="004E2D89">
      <w:pPr>
        <w:pStyle w:val="Corpotesto"/>
        <w:rPr>
          <w:noProof w:val="0"/>
        </w:rPr>
      </w:pPr>
      <w:r w:rsidRPr="00EA191B">
        <w:rPr>
          <w:noProof w:val="0"/>
        </w:rPr>
        <w:t xml:space="preserve">This section corresponds to the Transaction ITI-69 of the IHE IT Infrastructure Technical Framework. Transaction ITI-69 is used by the Notification Puller and by the Notification Pull Point. </w:t>
      </w:r>
    </w:p>
    <w:p w14:paraId="28EA3ACE" w14:textId="77777777" w:rsidR="004E2D89" w:rsidRPr="00EA191B" w:rsidRDefault="004E2D89" w:rsidP="004E2D89">
      <w:pPr>
        <w:pStyle w:val="Titolo3"/>
        <w:numPr>
          <w:ilvl w:val="0"/>
          <w:numId w:val="0"/>
        </w:numPr>
        <w:rPr>
          <w:noProof w:val="0"/>
        </w:rPr>
      </w:pPr>
      <w:bookmarkStart w:id="135" w:name="_Toc353971796"/>
      <w:bookmarkStart w:id="136" w:name="_Toc363803084"/>
      <w:bookmarkStart w:id="137" w:name="_Toc428454176"/>
      <w:bookmarkStart w:id="138" w:name="_Toc486400069"/>
      <w:r w:rsidRPr="00EA191B">
        <w:rPr>
          <w:noProof w:val="0"/>
        </w:rPr>
        <w:t>3.69.1 Scope</w:t>
      </w:r>
      <w:bookmarkEnd w:id="135"/>
      <w:bookmarkEnd w:id="136"/>
      <w:bookmarkEnd w:id="137"/>
      <w:bookmarkEnd w:id="138"/>
    </w:p>
    <w:p w14:paraId="3CDEB0C0" w14:textId="77777777" w:rsidR="004E2D89" w:rsidRPr="00EA191B" w:rsidRDefault="004E2D89" w:rsidP="004E7FD3">
      <w:pPr>
        <w:pStyle w:val="Corpotesto"/>
        <w:rPr>
          <w:noProof w:val="0"/>
        </w:rPr>
      </w:pPr>
      <w:r w:rsidRPr="00EA191B">
        <w:rPr>
          <w:noProof w:val="0"/>
        </w:rPr>
        <w:t xml:space="preserve">This transaction involves a Request by the Notification Puller to the Notification Pull Point to create a Pull Point resource, and a Response to convey the information that the Request was successfully processed. This Response identifies the endpoint where notifications are delivered. </w:t>
      </w:r>
    </w:p>
    <w:p w14:paraId="462F8D44" w14:textId="77777777" w:rsidR="004E2D89" w:rsidRPr="00EA191B" w:rsidRDefault="004E2D89" w:rsidP="004E7FD3">
      <w:pPr>
        <w:pStyle w:val="Corpotesto"/>
        <w:rPr>
          <w:noProof w:val="0"/>
        </w:rPr>
      </w:pPr>
      <w:r w:rsidRPr="00EA191B">
        <w:rPr>
          <w:noProof w:val="0"/>
        </w:rPr>
        <w:t xml:space="preserve">The Notification Puller also uses this transaction to destroy a Pull Point resource which is no longer needed. </w:t>
      </w:r>
    </w:p>
    <w:p w14:paraId="294B498A" w14:textId="77777777" w:rsidR="004E2D89" w:rsidRPr="00EA191B" w:rsidRDefault="004E2D89" w:rsidP="004E2D89">
      <w:pPr>
        <w:pStyle w:val="Titolo3"/>
        <w:numPr>
          <w:ilvl w:val="0"/>
          <w:numId w:val="0"/>
        </w:numPr>
        <w:rPr>
          <w:noProof w:val="0"/>
        </w:rPr>
      </w:pPr>
      <w:bookmarkStart w:id="139" w:name="_Toc353971797"/>
      <w:bookmarkStart w:id="140" w:name="_Toc363803085"/>
      <w:bookmarkStart w:id="141" w:name="_Toc428454177"/>
      <w:bookmarkStart w:id="142" w:name="_Toc486400070"/>
      <w:r w:rsidRPr="00EA191B">
        <w:rPr>
          <w:noProof w:val="0"/>
        </w:rPr>
        <w:t>3.69.2 Actor Roles</w:t>
      </w:r>
      <w:bookmarkEnd w:id="139"/>
      <w:bookmarkEnd w:id="140"/>
      <w:bookmarkEnd w:id="141"/>
      <w:bookmarkEnd w:id="142"/>
    </w:p>
    <w:p w14:paraId="4850F2D2" w14:textId="77777777" w:rsidR="004E2D89" w:rsidRPr="00EA191B" w:rsidRDefault="004E2D89" w:rsidP="004E2D89">
      <w:pPr>
        <w:pStyle w:val="Corpotesto"/>
        <w:rPr>
          <w:noProof w:val="0"/>
        </w:rPr>
      </w:pPr>
    </w:p>
    <w:p w14:paraId="64804B43" w14:textId="77777777" w:rsidR="004E2D89" w:rsidRPr="00EA191B" w:rsidRDefault="004E2D89" w:rsidP="004E2D89">
      <w:pPr>
        <w:pStyle w:val="Corpotesto"/>
        <w:jc w:val="center"/>
        <w:rPr>
          <w:noProof w:val="0"/>
        </w:rPr>
      </w:pPr>
      <w:r w:rsidRPr="00EA191B">
        <mc:AlternateContent>
          <mc:Choice Requires="wpg">
            <w:drawing>
              <wp:inline distT="0" distB="0" distL="0" distR="0" wp14:anchorId="5D5C8CD8" wp14:editId="42943008">
                <wp:extent cx="4780915" cy="2299970"/>
                <wp:effectExtent l="0" t="2540" r="0" b="0"/>
                <wp:docPr id="115" name="Group 1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0915" cy="2299970"/>
                          <a:chOff x="3906" y="7544"/>
                          <a:chExt cx="4514" cy="1865"/>
                        </a:xfrm>
                      </wpg:grpSpPr>
                      <wps:wsp>
                        <wps:cNvPr id="116" name="AutoShape 151"/>
                        <wps:cNvSpPr>
                          <a:spLocks noChangeAspect="1" noChangeArrowheads="1" noTextEdit="1"/>
                        </wps:cNvSpPr>
                        <wps:spPr bwMode="auto">
                          <a:xfrm>
                            <a:off x="3906" y="7544"/>
                            <a:ext cx="4514" cy="1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Oval 153"/>
                        <wps:cNvSpPr>
                          <a:spLocks noChangeArrowheads="1"/>
                        </wps:cNvSpPr>
                        <wps:spPr bwMode="auto">
                          <a:xfrm>
                            <a:off x="5401" y="8618"/>
                            <a:ext cx="1503" cy="536"/>
                          </a:xfrm>
                          <a:prstGeom prst="ellipse">
                            <a:avLst/>
                          </a:prstGeom>
                          <a:solidFill>
                            <a:srgbClr val="FFFFFF"/>
                          </a:solidFill>
                          <a:ln w="9525">
                            <a:solidFill>
                              <a:srgbClr val="000000"/>
                            </a:solidFill>
                            <a:round/>
                            <a:headEnd/>
                            <a:tailEnd/>
                          </a:ln>
                        </wps:spPr>
                        <wps:txbx>
                          <w:txbxContent>
                            <w:p w14:paraId="15642185" w14:textId="77777777" w:rsidR="002C59B4" w:rsidRDefault="002C59B4" w:rsidP="004E2D89">
                              <w:pPr>
                                <w:jc w:val="center"/>
                                <w:rPr>
                                  <w:sz w:val="18"/>
                                </w:rPr>
                              </w:pPr>
                              <w:r>
                                <w:rPr>
                                  <w:sz w:val="18"/>
                                </w:rPr>
                                <w:t>Create Destroy Pull Point</w:t>
                              </w:r>
                            </w:p>
                          </w:txbxContent>
                        </wps:txbx>
                        <wps:bodyPr rot="0" vert="horz" wrap="square" lIns="0" tIns="9144" rIns="0" bIns="9144" anchor="t" anchorCtr="0" upright="1">
                          <a:noAutofit/>
                        </wps:bodyPr>
                      </wps:wsp>
                      <wps:wsp>
                        <wps:cNvPr id="118" name="Text Box 154"/>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257C1CB2" w14:textId="77777777" w:rsidR="002C59B4" w:rsidRDefault="002C59B4" w:rsidP="004E2D89">
                              <w:pPr>
                                <w:rPr>
                                  <w:sz w:val="18"/>
                                </w:rPr>
                              </w:pPr>
                              <w:r>
                                <w:rPr>
                                  <w:sz w:val="18"/>
                                </w:rPr>
                                <w:t>Notification Puller</w:t>
                              </w:r>
                            </w:p>
                          </w:txbxContent>
                        </wps:txbx>
                        <wps:bodyPr rot="0" vert="horz" wrap="square" lIns="91440" tIns="45720" rIns="91440" bIns="45720" anchor="t" anchorCtr="0" upright="1">
                          <a:noAutofit/>
                        </wps:bodyPr>
                      </wps:wsp>
                      <wps:wsp>
                        <wps:cNvPr id="119" name="Line 155"/>
                        <wps:cNvCnPr/>
                        <wps:spPr bwMode="auto">
                          <a:xfrm>
                            <a:off x="5180" y="8284"/>
                            <a:ext cx="427" cy="41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0" name="Text Box 156"/>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460E381C" w14:textId="508B2FD2" w:rsidR="002C59B4" w:rsidRDefault="002C59B4" w:rsidP="004E2D89">
                              <w:pPr>
                                <w:rPr>
                                  <w:sz w:val="18"/>
                                </w:rPr>
                              </w:pPr>
                              <w:r>
                                <w:rPr>
                                  <w:sz w:val="18"/>
                                </w:rPr>
                                <w:t>Notification Pull Point</w:t>
                              </w:r>
                            </w:p>
                          </w:txbxContent>
                        </wps:txbx>
                        <wps:bodyPr rot="0" vert="horz" wrap="square" lIns="91440" tIns="45720" rIns="91440" bIns="45720" anchor="t" anchorCtr="0" upright="1">
                          <a:noAutofit/>
                        </wps:bodyPr>
                      </wps:wsp>
                      <wps:wsp>
                        <wps:cNvPr id="121" name="Line 157"/>
                        <wps:cNvCnPr/>
                        <wps:spPr bwMode="auto">
                          <a:xfrm flipH="1">
                            <a:off x="6691" y="8284"/>
                            <a:ext cx="381" cy="413"/>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D5C8CD8" id="Group 152" o:spid="_x0000_s1026" style="width:376.45pt;height:181.1pt;mso-position-horizontal-relative:char;mso-position-vertical-relative:line" coordorigin="3906,7544"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">
                <o:lock v:ext="edit" aspectratio="t"/>
                <v:rect id="AutoShape 151" o:spid="_x0000_s1027" style="position:absolute;left:3906;top:7544;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" filled="f" stroked="f">
                  <o:lock v:ext="edit" aspectratio="t" text="t"/>
                </v:rect>
                <v:oval id="Oval 153" o:spid="_x0000_s1028" style="position:absolute;left:5401;top:8618;width:1503;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">
                  <v:textbox inset="0,.72pt,0,.72pt">
                    <w:txbxContent>
                      <w:p w14:paraId="15642185" w14:textId="77777777" w:rsidR="002C59B4" w:rsidRDefault="002C59B4" w:rsidP="004E2D89">
                        <w:pPr>
                          <w:jc w:val="center"/>
                          <w:rPr>
                            <w:sz w:val="18"/>
                          </w:rPr>
                        </w:pPr>
                        <w:r>
                          <w:rPr>
                            <w:sz w:val="18"/>
                          </w:rPr>
                          <w:t>Create Destroy Pull Point</w:t>
                        </w:r>
                      </w:p>
                    </w:txbxContent>
                  </v:textbox>
                </v:oval>
                <v:shapetype id="_x0000_t202" coordsize="21600,21600" o:spt="202" path="m,l,21600r21600,l21600,xe">
                  <v:stroke joinstyle="miter"/>
                  <v:path gradientshapeok="t" o:connecttype="rect"/>
                </v:shapetype>
                <v:shape id="Text Box 154" o:spid="_x0000_s102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">
                  <v:textbox>
                    <w:txbxContent>
                      <w:p w14:paraId="257C1CB2" w14:textId="77777777" w:rsidR="002C59B4" w:rsidRDefault="002C59B4" w:rsidP="004E2D89">
                        <w:pPr>
                          <w:rPr>
                            <w:sz w:val="18"/>
                          </w:rPr>
                        </w:pPr>
                        <w:r>
                          <w:rPr>
                            <w:sz w:val="18"/>
                          </w:rPr>
                          <w:t>Notification Puller</w:t>
                        </w:r>
                      </w:p>
                    </w:txbxContent>
                  </v:textbox>
                </v:shape>
                <v:line id="Line 155" o:spid="_x0000_s103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"/>
                <v:shape id="Text Box 156" o:spid="_x0000_s103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">
                  <v:textbox>
                    <w:txbxContent>
                      <w:p w14:paraId="460E381C" w14:textId="508B2FD2" w:rsidR="002C59B4" w:rsidRDefault="002C59B4" w:rsidP="004E2D89">
                        <w:pPr>
                          <w:rPr>
                            <w:sz w:val="18"/>
                          </w:rPr>
                        </w:pPr>
                        <w:r>
                          <w:rPr>
                            <w:sz w:val="18"/>
                          </w:rPr>
                          <w:t>Notification Pull Point</w:t>
                        </w:r>
                      </w:p>
                    </w:txbxContent>
                  </v:textbox>
                </v:shape>
                <v:line id="Line 157" o:spid="_x0000_s103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"/>
                <w10:anchorlock/>
              </v:group>
            </w:pict>
          </mc:Fallback>
        </mc:AlternateContent>
      </w:r>
    </w:p>
    <w:p w14:paraId="28D4358A" w14:textId="77777777" w:rsidR="004E2D89" w:rsidRPr="00EA191B" w:rsidRDefault="004E2D89" w:rsidP="004E2D89">
      <w:pPr>
        <w:pStyle w:val="Corpotesto"/>
        <w:rPr>
          <w:noProof w:val="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EA191B" w14:paraId="2CC09D54" w14:textId="77777777" w:rsidTr="000F538D">
        <w:tc>
          <w:tcPr>
            <w:tcW w:w="1243" w:type="dxa"/>
            <w:shd w:val="clear" w:color="auto" w:fill="auto"/>
          </w:tcPr>
          <w:p w14:paraId="7016ADB2" w14:textId="77777777" w:rsidR="004E2D89" w:rsidRPr="00EA191B" w:rsidRDefault="004E2D89" w:rsidP="000F538D">
            <w:pPr>
              <w:pStyle w:val="Corpotesto"/>
              <w:jc w:val="right"/>
              <w:rPr>
                <w:b/>
                <w:noProof w:val="0"/>
              </w:rPr>
            </w:pPr>
            <w:r w:rsidRPr="00EA191B">
              <w:rPr>
                <w:b/>
                <w:noProof w:val="0"/>
              </w:rPr>
              <w:t>Actor:</w:t>
            </w:r>
          </w:p>
        </w:tc>
        <w:tc>
          <w:tcPr>
            <w:tcW w:w="7993" w:type="dxa"/>
            <w:shd w:val="clear" w:color="auto" w:fill="auto"/>
          </w:tcPr>
          <w:p w14:paraId="31127934" w14:textId="77777777" w:rsidR="004E2D89" w:rsidRPr="00EA191B" w:rsidRDefault="004E2D89" w:rsidP="000F538D">
            <w:pPr>
              <w:pStyle w:val="Corpotesto"/>
              <w:rPr>
                <w:noProof w:val="0"/>
              </w:rPr>
            </w:pPr>
            <w:r w:rsidRPr="00EA191B">
              <w:rPr>
                <w:noProof w:val="0"/>
              </w:rPr>
              <w:t xml:space="preserve">Notification Puller </w:t>
            </w:r>
          </w:p>
        </w:tc>
      </w:tr>
      <w:tr w:rsidR="004E2D89" w:rsidRPr="00296DAF" w14:paraId="457A5E0F" w14:textId="77777777" w:rsidTr="000F538D">
        <w:tc>
          <w:tcPr>
            <w:tcW w:w="1243" w:type="dxa"/>
            <w:shd w:val="clear" w:color="auto" w:fill="auto"/>
          </w:tcPr>
          <w:p w14:paraId="74606665" w14:textId="77777777" w:rsidR="004E2D89" w:rsidRPr="00EA191B" w:rsidRDefault="004E2D89" w:rsidP="000F538D">
            <w:pPr>
              <w:pStyle w:val="Corpotesto"/>
              <w:jc w:val="right"/>
              <w:rPr>
                <w:b/>
                <w:noProof w:val="0"/>
              </w:rPr>
            </w:pPr>
            <w:r w:rsidRPr="00EA191B">
              <w:rPr>
                <w:b/>
                <w:noProof w:val="0"/>
              </w:rPr>
              <w:t>Role:</w:t>
            </w:r>
          </w:p>
        </w:tc>
        <w:tc>
          <w:tcPr>
            <w:tcW w:w="7993" w:type="dxa"/>
            <w:shd w:val="clear" w:color="auto" w:fill="auto"/>
          </w:tcPr>
          <w:p w14:paraId="31452A73" w14:textId="77777777" w:rsidR="004E2D89" w:rsidRPr="00EA191B" w:rsidRDefault="004E2D89" w:rsidP="000F538D">
            <w:pPr>
              <w:pStyle w:val="Corpotesto"/>
              <w:rPr>
                <w:noProof w:val="0"/>
              </w:rPr>
            </w:pPr>
            <w:r w:rsidRPr="00EA191B">
              <w:rPr>
                <w:noProof w:val="0"/>
              </w:rPr>
              <w:t>Sends a request to create (or delete) a Pull Point resource,</w:t>
            </w:r>
            <w:r w:rsidRPr="00EA191B" w:rsidDel="004160FC">
              <w:rPr>
                <w:noProof w:val="0"/>
              </w:rPr>
              <w:t xml:space="preserve"> </w:t>
            </w:r>
          </w:p>
        </w:tc>
      </w:tr>
      <w:tr w:rsidR="004E2D89" w:rsidRPr="00EA191B" w14:paraId="00E15321" w14:textId="77777777" w:rsidTr="000F538D">
        <w:tc>
          <w:tcPr>
            <w:tcW w:w="1243" w:type="dxa"/>
            <w:shd w:val="clear" w:color="auto" w:fill="auto"/>
          </w:tcPr>
          <w:p w14:paraId="02774EF4" w14:textId="77777777" w:rsidR="004E2D89" w:rsidRPr="00EA191B" w:rsidRDefault="004E2D89" w:rsidP="000F538D">
            <w:pPr>
              <w:pStyle w:val="Corpotesto"/>
              <w:jc w:val="right"/>
              <w:rPr>
                <w:b/>
                <w:noProof w:val="0"/>
              </w:rPr>
            </w:pPr>
            <w:r w:rsidRPr="00EA191B">
              <w:rPr>
                <w:b/>
                <w:noProof w:val="0"/>
              </w:rPr>
              <w:t>Actor:</w:t>
            </w:r>
          </w:p>
        </w:tc>
        <w:tc>
          <w:tcPr>
            <w:tcW w:w="7993" w:type="dxa"/>
            <w:shd w:val="clear" w:color="auto" w:fill="auto"/>
          </w:tcPr>
          <w:p w14:paraId="361C9087" w14:textId="77777777" w:rsidR="004E2D89" w:rsidRPr="00EA191B" w:rsidRDefault="004E2D89" w:rsidP="000F538D">
            <w:pPr>
              <w:pStyle w:val="Corpotesto"/>
              <w:rPr>
                <w:noProof w:val="0"/>
              </w:rPr>
            </w:pPr>
            <w:r w:rsidRPr="00EA191B">
              <w:rPr>
                <w:noProof w:val="0"/>
              </w:rPr>
              <w:t xml:space="preserve"> Notification Pull Point</w:t>
            </w:r>
          </w:p>
        </w:tc>
      </w:tr>
      <w:tr w:rsidR="004E2D89" w:rsidRPr="00296DAF" w14:paraId="60758BDB" w14:textId="77777777" w:rsidTr="000F538D">
        <w:tc>
          <w:tcPr>
            <w:tcW w:w="1243" w:type="dxa"/>
            <w:shd w:val="clear" w:color="auto" w:fill="auto"/>
          </w:tcPr>
          <w:p w14:paraId="5F3ED96D" w14:textId="77777777" w:rsidR="004E2D89" w:rsidRPr="00EA191B" w:rsidRDefault="004E2D89" w:rsidP="000F538D">
            <w:pPr>
              <w:pStyle w:val="Corpotesto"/>
              <w:jc w:val="right"/>
              <w:rPr>
                <w:b/>
                <w:noProof w:val="0"/>
              </w:rPr>
            </w:pPr>
            <w:r w:rsidRPr="00EA191B">
              <w:rPr>
                <w:b/>
                <w:noProof w:val="0"/>
              </w:rPr>
              <w:lastRenderedPageBreak/>
              <w:t>Role:</w:t>
            </w:r>
          </w:p>
        </w:tc>
        <w:tc>
          <w:tcPr>
            <w:tcW w:w="7993" w:type="dxa"/>
            <w:shd w:val="clear" w:color="auto" w:fill="auto"/>
          </w:tcPr>
          <w:p w14:paraId="09280C89" w14:textId="77777777" w:rsidR="004E2D89" w:rsidRPr="00EA191B" w:rsidRDefault="004E2D89" w:rsidP="000F538D">
            <w:pPr>
              <w:pStyle w:val="Corpotesto"/>
              <w:rPr>
                <w:noProof w:val="0"/>
              </w:rPr>
            </w:pPr>
            <w:r w:rsidRPr="00EA191B">
              <w:rPr>
                <w:noProof w:val="0"/>
              </w:rPr>
              <w:t xml:space="preserve">Manages the creation or the destruction of the Pull Point resource. </w:t>
            </w:r>
          </w:p>
        </w:tc>
      </w:tr>
    </w:tbl>
    <w:p w14:paraId="18833138" w14:textId="77777777" w:rsidR="004E2D89" w:rsidRPr="00EA191B" w:rsidRDefault="004E2D89" w:rsidP="004E2D89">
      <w:pPr>
        <w:pStyle w:val="Corpotesto"/>
        <w:rPr>
          <w:noProof w:val="0"/>
        </w:rPr>
      </w:pPr>
    </w:p>
    <w:p w14:paraId="7C03F0F4" w14:textId="77777777" w:rsidR="004E2D89" w:rsidRPr="00EA191B" w:rsidRDefault="004E2D89" w:rsidP="004E2D89">
      <w:pPr>
        <w:pStyle w:val="Titolo3"/>
        <w:numPr>
          <w:ilvl w:val="0"/>
          <w:numId w:val="0"/>
        </w:numPr>
        <w:rPr>
          <w:noProof w:val="0"/>
        </w:rPr>
      </w:pPr>
      <w:bookmarkStart w:id="143" w:name="_Toc353971798"/>
      <w:bookmarkStart w:id="144" w:name="_Toc363803086"/>
      <w:bookmarkStart w:id="145" w:name="_Toc428454178"/>
      <w:bookmarkStart w:id="146" w:name="_Toc486400071"/>
      <w:r w:rsidRPr="00EA191B">
        <w:rPr>
          <w:noProof w:val="0"/>
        </w:rPr>
        <w:t>3.69.3 Referenced Standards</w:t>
      </w:r>
      <w:bookmarkEnd w:id="143"/>
      <w:bookmarkEnd w:id="144"/>
      <w:bookmarkEnd w:id="145"/>
      <w:bookmarkEnd w:id="146"/>
    </w:p>
    <w:p w14:paraId="3E3FC903" w14:textId="77777777" w:rsidR="004E2D89" w:rsidRPr="00EA191B" w:rsidRDefault="004E2D89" w:rsidP="004E2D89">
      <w:pPr>
        <w:pStyle w:val="Puntoelenco2"/>
      </w:pPr>
      <w:r w:rsidRPr="00EA191B">
        <w:t>OASIS Web Services Notification Family of standards</w:t>
      </w:r>
    </w:p>
    <w:p w14:paraId="300F420C" w14:textId="77777777" w:rsidR="004E2D89" w:rsidRPr="00EA191B" w:rsidRDefault="004E2D89" w:rsidP="004E2D89">
      <w:pPr>
        <w:pStyle w:val="Puntoelenco2"/>
      </w:pPr>
      <w:r w:rsidRPr="00EA191B">
        <w:t>WS-</w:t>
      </w:r>
      <w:proofErr w:type="spellStart"/>
      <w:r w:rsidRPr="00EA191B">
        <w:t>BaseNotification</w:t>
      </w:r>
      <w:proofErr w:type="spellEnd"/>
      <w:r w:rsidRPr="00EA191B">
        <w:t xml:space="preserve"> 1.3 OASIS standard</w:t>
      </w:r>
    </w:p>
    <w:p w14:paraId="5465848D" w14:textId="77777777" w:rsidR="004E2D89" w:rsidRPr="00EA191B" w:rsidRDefault="004E2D89" w:rsidP="004E2D89">
      <w:pPr>
        <w:pStyle w:val="Puntoelenco2"/>
      </w:pPr>
      <w:r w:rsidRPr="00EA191B">
        <w:t>WS-</w:t>
      </w:r>
      <w:proofErr w:type="spellStart"/>
      <w:r w:rsidRPr="00EA191B">
        <w:t>BrokeredNotification</w:t>
      </w:r>
      <w:proofErr w:type="spellEnd"/>
      <w:r w:rsidRPr="00EA191B">
        <w:t xml:space="preserve"> 1.3 OASIS Standard</w:t>
      </w:r>
    </w:p>
    <w:p w14:paraId="559AE5EB" w14:textId="77777777" w:rsidR="004E2D89" w:rsidRPr="00EA191B" w:rsidRDefault="004E2D89" w:rsidP="004E2D89">
      <w:pPr>
        <w:pStyle w:val="Puntoelenco2"/>
      </w:pPr>
      <w:r w:rsidRPr="00EA191B">
        <w:t>WS-Topics 1.3 OASIS Standard</w:t>
      </w:r>
    </w:p>
    <w:p w14:paraId="32735A43" w14:textId="77777777" w:rsidR="004E2D89" w:rsidRPr="00EA191B" w:rsidRDefault="004E2D89" w:rsidP="004E2D89">
      <w:pPr>
        <w:pStyle w:val="Puntoelenco2"/>
      </w:pPr>
      <w:r w:rsidRPr="00EA191B">
        <w:t>WS-</w:t>
      </w:r>
      <w:proofErr w:type="spellStart"/>
      <w:r w:rsidRPr="00EA191B">
        <w:t>BaseFaults</w:t>
      </w:r>
      <w:proofErr w:type="spellEnd"/>
    </w:p>
    <w:p w14:paraId="0E5A99C7" w14:textId="77777777" w:rsidR="004E2D89" w:rsidRPr="00EA191B" w:rsidRDefault="004E2D89" w:rsidP="004E2D89">
      <w:pPr>
        <w:pStyle w:val="Puntoelenco2"/>
      </w:pPr>
      <w:r w:rsidRPr="00EA191B">
        <w:t xml:space="preserve">IHE ITI TF-2x: Appendix V </w:t>
      </w:r>
    </w:p>
    <w:p w14:paraId="44CA2E2D" w14:textId="77777777" w:rsidR="004E2D89" w:rsidRPr="00EA191B" w:rsidRDefault="004E2D89" w:rsidP="004E2D89">
      <w:pPr>
        <w:pStyle w:val="Puntoelenco2"/>
      </w:pPr>
      <w:r w:rsidRPr="00EA191B">
        <w:t>WS-Addressing OASIS Standard</w:t>
      </w:r>
    </w:p>
    <w:p w14:paraId="1B5A47BF" w14:textId="77777777" w:rsidR="004E2D89" w:rsidRPr="00EA191B" w:rsidRDefault="004E2D89" w:rsidP="004E2D89">
      <w:pPr>
        <w:pStyle w:val="Titolo3"/>
        <w:numPr>
          <w:ilvl w:val="0"/>
          <w:numId w:val="0"/>
        </w:numPr>
        <w:rPr>
          <w:noProof w:val="0"/>
        </w:rPr>
      </w:pPr>
      <w:bookmarkStart w:id="147" w:name="_Toc353971799"/>
      <w:bookmarkStart w:id="148" w:name="_Toc363803087"/>
      <w:bookmarkStart w:id="149" w:name="_Toc428454179"/>
      <w:bookmarkStart w:id="150" w:name="_Toc486400072"/>
      <w:r w:rsidRPr="00EA191B">
        <w:rPr>
          <w:noProof w:val="0"/>
        </w:rPr>
        <w:t>3.69.4 Interaction Diagram</w:t>
      </w:r>
      <w:bookmarkEnd w:id="147"/>
      <w:bookmarkEnd w:id="148"/>
      <w:bookmarkEnd w:id="149"/>
      <w:bookmarkEnd w:id="150"/>
    </w:p>
    <w:p w14:paraId="717F243B" w14:textId="77777777" w:rsidR="004E2D89" w:rsidRPr="00EA191B" w:rsidRDefault="004E2D89" w:rsidP="004E2D89">
      <w:pPr>
        <w:pStyle w:val="Corpotesto"/>
        <w:rPr>
          <w:noProof w:val="0"/>
        </w:rPr>
      </w:pPr>
      <w:r w:rsidRPr="00EA191B">
        <mc:AlternateContent>
          <mc:Choice Requires="wps">
            <w:drawing>
              <wp:anchor distT="4294967294" distB="4294967294" distL="114300" distR="114300" simplePos="0" relativeHeight="251655168" behindDoc="0" locked="0" layoutInCell="1" allowOverlap="1" wp14:anchorId="4A037C85" wp14:editId="02CCDD73">
                <wp:simplePos x="0" y="0"/>
                <wp:positionH relativeFrom="column">
                  <wp:posOffset>1994535</wp:posOffset>
                </wp:positionH>
                <wp:positionV relativeFrom="paragraph">
                  <wp:posOffset>2355849</wp:posOffset>
                </wp:positionV>
                <wp:extent cx="2007870" cy="0"/>
                <wp:effectExtent l="0" t="76200" r="49530" b="101600"/>
                <wp:wrapNone/>
                <wp:docPr id="1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50166" id="Line 166" o:spid="_x0000_s1026" style="position:absolute;z-index:2516551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185.5pt" to="315.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">
                <v:stroke endarrow="block"/>
                <o:lock v:ext="edit" shapetype="f"/>
              </v:line>
            </w:pict>
          </mc:Fallback>
        </mc:AlternateContent>
      </w:r>
      <w:r w:rsidRPr="00EA191B">
        <mc:AlternateContent>
          <mc:Choice Requires="wps">
            <w:drawing>
              <wp:anchor distT="0" distB="0" distL="114300" distR="114300" simplePos="0" relativeHeight="251661312" behindDoc="0" locked="0" layoutInCell="1" allowOverlap="1" wp14:anchorId="0858442C" wp14:editId="3D3BF2BA">
                <wp:simplePos x="0" y="0"/>
                <wp:positionH relativeFrom="column">
                  <wp:posOffset>2108835</wp:posOffset>
                </wp:positionH>
                <wp:positionV relativeFrom="paragraph">
                  <wp:posOffset>2584450</wp:posOffset>
                </wp:positionV>
                <wp:extent cx="1828800" cy="571500"/>
                <wp:effectExtent l="0" t="0" r="0" b="12700"/>
                <wp:wrapNone/>
                <wp:docPr id="66" name="Casella di tes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a:extLst/>
                      </wps:spPr>
                      <wps:txbx>
                        <w:txbxContent>
                          <w:p w14:paraId="3FB9A213" w14:textId="77777777" w:rsidR="002C59B4" w:rsidRPr="00F27A28" w:rsidRDefault="002C59B4" w:rsidP="004E2D89">
                            <w:pPr>
                              <w:rPr>
                                <w:sz w:val="22"/>
                                <w:szCs w:val="22"/>
                              </w:rPr>
                            </w:pPr>
                            <w:r w:rsidRPr="00F27A28">
                              <w:rPr>
                                <w:sz w:val="22"/>
                                <w:szCs w:val="22"/>
                              </w:rPr>
                              <w:t>Destroy</w:t>
                            </w:r>
                            <w:r>
                              <w:rPr>
                                <w:sz w:val="22"/>
                                <w:szCs w:val="22"/>
                              </w:rPr>
                              <w:t>PullPoint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8442C" id="Casella di testo 66" o:spid="_x0000_s1033" type="#_x0000_t202" style="position:absolute;margin-left:166.05pt;margin-top:203.5pt;width:2in;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" filled="f" stroked="f">
                <v:textbox>
                  <w:txbxContent>
                    <w:p w14:paraId="3FB9A213" w14:textId="77777777" w:rsidR="002C59B4" w:rsidRPr="00F27A28" w:rsidRDefault="002C59B4" w:rsidP="004E2D89">
                      <w:pPr>
                        <w:rPr>
                          <w:sz w:val="22"/>
                          <w:szCs w:val="22"/>
                        </w:rPr>
                      </w:pPr>
                      <w:r w:rsidRPr="00F27A28">
                        <w:rPr>
                          <w:sz w:val="22"/>
                          <w:szCs w:val="22"/>
                        </w:rPr>
                        <w:t>Destroy</w:t>
                      </w:r>
                      <w:r>
                        <w:rPr>
                          <w:sz w:val="22"/>
                          <w:szCs w:val="22"/>
                        </w:rPr>
                        <w:t>PullPoint Response</w:t>
                      </w:r>
                    </w:p>
                  </w:txbxContent>
                </v:textbox>
              </v:shape>
            </w:pict>
          </mc:Fallback>
        </mc:AlternateContent>
      </w:r>
      <w:r w:rsidRPr="00EA191B">
        <mc:AlternateContent>
          <mc:Choice Requires="wps">
            <w:drawing>
              <wp:anchor distT="0" distB="0" distL="114300" distR="114300" simplePos="0" relativeHeight="251659264" behindDoc="0" locked="0" layoutInCell="1" allowOverlap="1" wp14:anchorId="3FDB9085" wp14:editId="65440965">
                <wp:simplePos x="0" y="0"/>
                <wp:positionH relativeFrom="column">
                  <wp:posOffset>2108835</wp:posOffset>
                </wp:positionH>
                <wp:positionV relativeFrom="paragraph">
                  <wp:posOffset>2012950</wp:posOffset>
                </wp:positionV>
                <wp:extent cx="1828800" cy="571500"/>
                <wp:effectExtent l="0" t="0" r="0" b="12700"/>
                <wp:wrapNone/>
                <wp:docPr id="113" name="Casella di tes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571500"/>
                        </a:xfrm>
                        <a:prstGeom prst="rect">
                          <a:avLst/>
                        </a:prstGeom>
                        <a:noFill/>
                        <a:ln>
                          <a:noFill/>
                        </a:ln>
                        <a:effectLst/>
                        <a:extLst/>
                      </wps:spPr>
                      <wps:txbx>
                        <w:txbxContent>
                          <w:p w14:paraId="360AF90F" w14:textId="77777777" w:rsidR="002C59B4" w:rsidRPr="00F27A28" w:rsidRDefault="002C59B4" w:rsidP="004E2D89">
                            <w:pPr>
                              <w:rPr>
                                <w:sz w:val="22"/>
                                <w:szCs w:val="22"/>
                              </w:rPr>
                            </w:pPr>
                            <w:r w:rsidRPr="00F27A28">
                              <w:rPr>
                                <w:sz w:val="22"/>
                                <w:szCs w:val="22"/>
                              </w:rPr>
                              <w:t>Destroy</w:t>
                            </w:r>
                            <w:r>
                              <w:rPr>
                                <w:sz w:val="22"/>
                                <w:szCs w:val="22"/>
                              </w:rPr>
                              <w:t>PullPoint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B9085" id="Casella di testo 28" o:spid="_x0000_s1034" type="#_x0000_t202" style="position:absolute;margin-left:166.05pt;margin-top:158.5pt;width:2in;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" filled="f" stroked="f">
                <v:textbox>
                  <w:txbxContent>
                    <w:p w14:paraId="360AF90F" w14:textId="77777777" w:rsidR="002C59B4" w:rsidRPr="00F27A28" w:rsidRDefault="002C59B4" w:rsidP="004E2D89">
                      <w:pPr>
                        <w:rPr>
                          <w:sz w:val="22"/>
                          <w:szCs w:val="22"/>
                        </w:rPr>
                      </w:pPr>
                      <w:r w:rsidRPr="00F27A28">
                        <w:rPr>
                          <w:sz w:val="22"/>
                          <w:szCs w:val="22"/>
                        </w:rPr>
                        <w:t>Destroy</w:t>
                      </w:r>
                      <w:r>
                        <w:rPr>
                          <w:sz w:val="22"/>
                          <w:szCs w:val="22"/>
                        </w:rPr>
                        <w:t>PullPoint Request</w:t>
                      </w:r>
                    </w:p>
                  </w:txbxContent>
                </v:textbox>
              </v:shape>
            </w:pict>
          </mc:Fallback>
        </mc:AlternateContent>
      </w:r>
      <w:r w:rsidRPr="00EA191B">
        <mc:AlternateContent>
          <mc:Choice Requires="wps">
            <w:drawing>
              <wp:anchor distT="4294967294" distB="4294967294" distL="114300" distR="114300" simplePos="0" relativeHeight="251656192" behindDoc="0" locked="0" layoutInCell="1" allowOverlap="1" wp14:anchorId="7E2941AD" wp14:editId="0FC98FD3">
                <wp:simplePos x="0" y="0"/>
                <wp:positionH relativeFrom="column">
                  <wp:posOffset>1994535</wp:posOffset>
                </wp:positionH>
                <wp:positionV relativeFrom="paragraph">
                  <wp:posOffset>2974339</wp:posOffset>
                </wp:positionV>
                <wp:extent cx="2007870" cy="0"/>
                <wp:effectExtent l="25400" t="76200" r="0" b="101600"/>
                <wp:wrapNone/>
                <wp:docPr id="11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FD1E" id="Line 168" o:spid="_x0000_s1026" style="position:absolute;flip:x;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57.05pt,234.2pt" to="315.15pt,2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">
                <v:stroke endarrow="block"/>
                <o:lock v:ext="edit" shapetype="f"/>
              </v:line>
            </w:pict>
          </mc:Fallback>
        </mc:AlternateContent>
      </w:r>
      <w:r w:rsidRPr="00EA191B">
        <mc:AlternateContent>
          <mc:Choice Requires="wpg">
            <w:drawing>
              <wp:inline distT="0" distB="0" distL="0" distR="0" wp14:anchorId="429F3C70" wp14:editId="71DE63A9">
                <wp:extent cx="5943600" cy="3083560"/>
                <wp:effectExtent l="0" t="0" r="0" b="15875"/>
                <wp:docPr id="99"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3083560"/>
                          <a:chOff x="1800" y="7932"/>
                          <a:chExt cx="9360" cy="4108"/>
                        </a:xfrm>
                      </wpg:grpSpPr>
                      <wps:wsp>
                        <wps:cNvPr id="100"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Text Box 160"/>
                        <wps:cNvSpPr txBox="1">
                          <a:spLocks noChangeArrowheads="1"/>
                        </wps:cNvSpPr>
                        <wps:spPr bwMode="auto">
                          <a:xfrm>
                            <a:off x="3681" y="8143"/>
                            <a:ext cx="2520" cy="6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20EE84" w14:textId="77777777" w:rsidR="002C59B4" w:rsidRPr="007C1AAC" w:rsidRDefault="002C59B4" w:rsidP="004E2D89">
                              <w:pPr>
                                <w:rPr>
                                  <w:sz w:val="22"/>
                                  <w:szCs w:val="22"/>
                                </w:rPr>
                              </w:pPr>
                              <w:r>
                                <w:rPr>
                                  <w:sz w:val="18"/>
                                </w:rPr>
                                <w:t>Notification Puller</w:t>
                              </w:r>
                            </w:p>
                          </w:txbxContent>
                        </wps:txbx>
                        <wps:bodyPr rot="0" vert="horz" wrap="square" lIns="91440" tIns="45720" rIns="91440" bIns="45720" anchor="t" anchorCtr="0" upright="1">
                          <a:noAutofit/>
                        </wps:bodyPr>
                      </wps:wsp>
                      <wps:wsp>
                        <wps:cNvPr id="102" name="Line 161"/>
                        <wps:cNvCnPr/>
                        <wps:spPr bwMode="auto">
                          <a:xfrm>
                            <a:off x="4761" y="9131"/>
                            <a:ext cx="0" cy="2904"/>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3" name="Text Box 162"/>
                        <wps:cNvSpPr txBox="1">
                          <a:spLocks noChangeArrowheads="1"/>
                        </wps:cNvSpPr>
                        <wps:spPr bwMode="auto">
                          <a:xfrm>
                            <a:off x="5301" y="9248"/>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B53AC44" w14:textId="77777777" w:rsidR="002C59B4" w:rsidRPr="007C1AAC" w:rsidRDefault="002C59B4" w:rsidP="004E2D89">
                              <w:pPr>
                                <w:rPr>
                                  <w:sz w:val="22"/>
                                  <w:szCs w:val="22"/>
                                </w:rPr>
                              </w:pPr>
                              <w:r>
                                <w:rPr>
                                  <w:sz w:val="22"/>
                                  <w:szCs w:val="22"/>
                                </w:rPr>
                                <w:t>CreatePullPoint Request</w:t>
                              </w:r>
                            </w:p>
                          </w:txbxContent>
                        </wps:txbx>
                        <wps:bodyPr rot="0" vert="horz" wrap="square" lIns="0" tIns="0" rIns="0" bIns="0" anchor="t" anchorCtr="0" upright="1">
                          <a:noAutofit/>
                        </wps:bodyPr>
                      </wps:wsp>
                      <wps:wsp>
                        <wps:cNvPr id="104" name="Line 163"/>
                        <wps:cNvCnPr/>
                        <wps:spPr bwMode="auto">
                          <a:xfrm>
                            <a:off x="8240" y="9095"/>
                            <a:ext cx="1" cy="294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5" name="Rectangle 164"/>
                        <wps:cNvSpPr>
                          <a:spLocks noChangeArrowheads="1"/>
                        </wps:cNvSpPr>
                        <wps:spPr bwMode="auto">
                          <a:xfrm>
                            <a:off x="4648" y="9380"/>
                            <a:ext cx="293"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Rectangle 165"/>
                        <wps:cNvSpPr>
                          <a:spLocks noChangeArrowheads="1"/>
                        </wps:cNvSpPr>
                        <wps:spPr bwMode="auto">
                          <a:xfrm>
                            <a:off x="8095" y="9380"/>
                            <a:ext cx="266" cy="25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Line 19"/>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8" name="Text Box 167"/>
                        <wps:cNvSpPr txBox="1">
                          <a:spLocks noChangeArrowheads="1"/>
                        </wps:cNvSpPr>
                        <wps:spPr bwMode="auto">
                          <a:xfrm>
                            <a:off x="7281" y="8076"/>
                            <a:ext cx="2334"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65D9CE" w14:textId="77777777" w:rsidR="002C59B4" w:rsidRPr="007C1AAC" w:rsidRDefault="002C59B4" w:rsidP="004E2D89">
                              <w:pPr>
                                <w:rPr>
                                  <w:sz w:val="22"/>
                                  <w:szCs w:val="22"/>
                                </w:rPr>
                              </w:pPr>
                              <w:r>
                                <w:rPr>
                                  <w:sz w:val="18"/>
                                </w:rPr>
                                <w:t>Notification Pull Point</w:t>
                              </w:r>
                            </w:p>
                          </w:txbxContent>
                        </wps:txbx>
                        <wps:bodyPr rot="0" vert="horz" wrap="square" lIns="91440" tIns="45720" rIns="91440" bIns="45720" anchor="t" anchorCtr="0" upright="1">
                          <a:noAutofit/>
                        </wps:bodyPr>
                      </wps:wsp>
                      <wps:wsp>
                        <wps:cNvPr id="109" name="Line 2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1"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32494F" w14:textId="77777777" w:rsidR="002C59B4" w:rsidRPr="007C1AAC" w:rsidRDefault="002C59B4" w:rsidP="004E2D89">
                              <w:pPr>
                                <w:rPr>
                                  <w:sz w:val="22"/>
                                  <w:szCs w:val="22"/>
                                </w:rPr>
                              </w:pPr>
                              <w:r>
                                <w:rPr>
                                  <w:sz w:val="22"/>
                                  <w:szCs w:val="22"/>
                                </w:rPr>
                                <w:t>CreatePullPoint Response</w:t>
                              </w:r>
                            </w:p>
                          </w:txbxContent>
                        </wps:txbx>
                        <wps:bodyPr rot="0" vert="horz" wrap="square" lIns="0" tIns="0" rIns="0" bIns="0" anchor="t" anchorCtr="0" upright="1">
                          <a:noAutofit/>
                        </wps:bodyPr>
                      </wps:wsp>
                    </wpg:wgp>
                  </a:graphicData>
                </a:graphic>
              </wp:inline>
            </w:drawing>
          </mc:Choice>
          <mc:Fallback>
            <w:pict>
              <v:group w14:anchorId="429F3C70" id="Group 159" o:spid="_x0000_s1035" style="width:468pt;height:242.8pt;mso-position-horizontal-relative:char;mso-position-vertical-relative:line" coordorigin="1800,7932" coordsize="9360,4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">
                <o:lock v:ext="edit" aspectratio="t"/>
                <v:rect id="AutoShape 158" o:spid="_x0000_s103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" filled="f" stroked="f">
                  <o:lock v:ext="edit" aspectratio="t" text="t"/>
                </v:rect>
                <v:shape id="Text Box 160" o:spid="_x0000_s1037" type="#_x0000_t202" style="position:absolute;left:3681;top:8143;width:2520;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" stroked="f">
                  <v:textbox>
                    <w:txbxContent>
                      <w:p w14:paraId="7E20EE84" w14:textId="77777777" w:rsidR="002C59B4" w:rsidRPr="007C1AAC" w:rsidRDefault="002C59B4" w:rsidP="004E2D89">
                        <w:pPr>
                          <w:rPr>
                            <w:sz w:val="22"/>
                            <w:szCs w:val="22"/>
                          </w:rPr>
                        </w:pPr>
                        <w:r>
                          <w:rPr>
                            <w:sz w:val="18"/>
                          </w:rPr>
                          <w:t>Notification Puller</w:t>
                        </w:r>
                      </w:p>
                    </w:txbxContent>
                  </v:textbox>
                </v:shape>
                <v:line id="Line 161" o:spid="_x0000_s1038" style="position:absolute;visibility:visible;mso-wrap-style:square" from="4761,9131" to="4761,12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">
                  <v:stroke dashstyle="dash"/>
                </v:line>
                <v:shape id="Text Box 162" o:spid="_x0000_s1039" type="#_x0000_t202" style="position:absolute;left:5301;top:9248;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" filled="f" stroked="f">
                  <v:textbox inset="0,0,0,0">
                    <w:txbxContent>
                      <w:p w14:paraId="3B53AC44" w14:textId="77777777" w:rsidR="002C59B4" w:rsidRPr="007C1AAC" w:rsidRDefault="002C59B4" w:rsidP="004E2D89">
                        <w:pPr>
                          <w:rPr>
                            <w:sz w:val="22"/>
                            <w:szCs w:val="22"/>
                          </w:rPr>
                        </w:pPr>
                        <w:r>
                          <w:rPr>
                            <w:sz w:val="22"/>
                            <w:szCs w:val="22"/>
                          </w:rPr>
                          <w:t>CreatePullPoint Request</w:t>
                        </w:r>
                      </w:p>
                    </w:txbxContent>
                  </v:textbox>
                </v:shape>
                <v:line id="Line 163" o:spid="_x0000_s1040" style="position:absolute;visibility:visible;mso-wrap-style:square" from="8240,9095" to="8241,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">
                  <v:stroke dashstyle="dash"/>
                </v:line>
                <v:rect id="Rectangle 164" o:spid="_x0000_s1041" style="position:absolute;left:4648;top:9380;width:293;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"/>
                <v:rect id="Rectangle 165" o:spid="_x0000_s1042" style="position:absolute;left:8095;top:9380;width:266;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"/>
                <v:line id="Line 19" o:spid="_x0000_s104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">
                  <v:stroke endarrow="block"/>
                </v:line>
                <v:shape id="Text Box 167" o:spid="_x0000_s1044" type="#_x0000_t202" style="position:absolute;left:7281;top:8076;width:2334;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" stroked="f">
                  <v:textbox>
                    <w:txbxContent>
                      <w:p w14:paraId="0965D9CE" w14:textId="77777777" w:rsidR="002C59B4" w:rsidRPr="007C1AAC" w:rsidRDefault="002C59B4" w:rsidP="004E2D89">
                        <w:pPr>
                          <w:rPr>
                            <w:sz w:val="22"/>
                            <w:szCs w:val="22"/>
                          </w:rPr>
                        </w:pPr>
                        <w:r>
                          <w:rPr>
                            <w:sz w:val="18"/>
                          </w:rPr>
                          <w:t>Notification Pull Point</w:t>
                        </w:r>
                      </w:p>
                    </w:txbxContent>
                  </v:textbox>
                </v:shape>
                <v:line id="Line 21" o:spid="_x0000_s104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">
                  <v:stroke endarrow="block"/>
                </v:line>
                <v:shape id="Text Box 169" o:spid="_x0000_s1046"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" filled="f" stroked="f">
                  <v:textbox inset="0,0,0,0">
                    <w:txbxContent>
                      <w:p w14:paraId="6C32494F" w14:textId="77777777" w:rsidR="002C59B4" w:rsidRPr="007C1AAC" w:rsidRDefault="002C59B4" w:rsidP="004E2D89">
                        <w:pPr>
                          <w:rPr>
                            <w:sz w:val="22"/>
                            <w:szCs w:val="22"/>
                          </w:rPr>
                        </w:pPr>
                        <w:r>
                          <w:rPr>
                            <w:sz w:val="22"/>
                            <w:szCs w:val="22"/>
                          </w:rPr>
                          <w:t>CreatePullPoint Response</w:t>
                        </w:r>
                      </w:p>
                    </w:txbxContent>
                  </v:textbox>
                </v:shape>
                <w10:anchorlock/>
              </v:group>
            </w:pict>
          </mc:Fallback>
        </mc:AlternateContent>
      </w:r>
    </w:p>
    <w:p w14:paraId="359DCDF7" w14:textId="77777777" w:rsidR="004E2D89" w:rsidRPr="00EA191B" w:rsidRDefault="004E2D89" w:rsidP="004E2D89">
      <w:pPr>
        <w:pStyle w:val="Corpotesto"/>
        <w:rPr>
          <w:noProof w:val="0"/>
        </w:rPr>
      </w:pPr>
      <w:bookmarkStart w:id="151" w:name="_Toc363803088"/>
    </w:p>
    <w:p w14:paraId="01F3512E" w14:textId="77777777" w:rsidR="004E2D89" w:rsidRPr="00EA191B" w:rsidRDefault="004E2D89" w:rsidP="004E2D89">
      <w:pPr>
        <w:pStyle w:val="Titolo4"/>
        <w:numPr>
          <w:ilvl w:val="0"/>
          <w:numId w:val="0"/>
        </w:numPr>
        <w:rPr>
          <w:noProof w:val="0"/>
        </w:rPr>
      </w:pPr>
      <w:bookmarkStart w:id="152" w:name="_Toc428454180"/>
      <w:bookmarkStart w:id="153" w:name="_Toc486400073"/>
      <w:r w:rsidRPr="00EA191B">
        <w:rPr>
          <w:noProof w:val="0"/>
        </w:rPr>
        <w:t xml:space="preserve">3.69.4.1 </w:t>
      </w:r>
      <w:proofErr w:type="spellStart"/>
      <w:r w:rsidRPr="00EA191B">
        <w:rPr>
          <w:noProof w:val="0"/>
        </w:rPr>
        <w:t>CreatePullPoint</w:t>
      </w:r>
      <w:proofErr w:type="spellEnd"/>
      <w:r w:rsidRPr="00EA191B">
        <w:rPr>
          <w:noProof w:val="0"/>
        </w:rPr>
        <w:t xml:space="preserve"> Request message</w:t>
      </w:r>
      <w:bookmarkEnd w:id="151"/>
      <w:bookmarkEnd w:id="152"/>
      <w:bookmarkEnd w:id="153"/>
    </w:p>
    <w:p w14:paraId="6E7DFA05" w14:textId="6820618E" w:rsidR="004E2D89" w:rsidRPr="00EA191B" w:rsidRDefault="004E2D89" w:rsidP="004E7FD3">
      <w:pPr>
        <w:pStyle w:val="Corpotesto"/>
        <w:rPr>
          <w:noProof w:val="0"/>
        </w:rPr>
      </w:pPr>
      <w:r w:rsidRPr="00EA191B">
        <w:rPr>
          <w:noProof w:val="0"/>
        </w:rPr>
        <w:t xml:space="preserve">A Notification Pull Point creates a Pull Point resource in response to each </w:t>
      </w:r>
      <w:proofErr w:type="spellStart"/>
      <w:r w:rsidRPr="00EA191B">
        <w:rPr>
          <w:noProof w:val="0"/>
        </w:rPr>
        <w:t>CreatePullPoint</w:t>
      </w:r>
      <w:proofErr w:type="spellEnd"/>
      <w:r w:rsidRPr="00EA191B">
        <w:rPr>
          <w:noProof w:val="0"/>
        </w:rPr>
        <w:t xml:space="preserve"> Request and collects all notifications destined for the requesting Notification Puller.</w:t>
      </w:r>
    </w:p>
    <w:p w14:paraId="71ED8761" w14:textId="77777777" w:rsidR="004E2D89" w:rsidRPr="00EA191B" w:rsidRDefault="004E2D89" w:rsidP="004E7FD3">
      <w:pPr>
        <w:pStyle w:val="Corpotesto"/>
        <w:rPr>
          <w:noProof w:val="0"/>
        </w:rPr>
      </w:pPr>
      <w:r w:rsidRPr="00EA191B">
        <w:rPr>
          <w:noProof w:val="0"/>
        </w:rPr>
        <w:lastRenderedPageBreak/>
        <w:t xml:space="preserve">Within the Notification Pull Point, each Pull Point resource allows the storing and managing of notifications. </w:t>
      </w:r>
    </w:p>
    <w:p w14:paraId="406F84DB" w14:textId="77777777" w:rsidR="004E2D89" w:rsidRPr="00EA191B" w:rsidRDefault="004E2D89" w:rsidP="004E7FD3">
      <w:pPr>
        <w:pStyle w:val="Corpotesto"/>
        <w:rPr>
          <w:noProof w:val="0"/>
        </w:rPr>
      </w:pPr>
      <w:r w:rsidRPr="00EA191B">
        <w:rPr>
          <w:noProof w:val="0"/>
        </w:rPr>
        <w:t>A Pull Point resource is associated with a Notification Puller. A Pull Point resource is an abstract concept that creates a relationship between a Notification Puller and notifications stored for that actor in the Pull Point.</w:t>
      </w:r>
    </w:p>
    <w:p w14:paraId="11489FB3" w14:textId="3D4B7EA5" w:rsidR="004E2D89" w:rsidRPr="00EA191B" w:rsidRDefault="004E2D89" w:rsidP="004E7FD3">
      <w:pPr>
        <w:pStyle w:val="Corpotesto"/>
        <w:rPr>
          <w:noProof w:val="0"/>
        </w:rPr>
      </w:pPr>
      <w:r w:rsidRPr="00EA191B">
        <w:rPr>
          <w:noProof w:val="0"/>
        </w:rPr>
        <w:t xml:space="preserve">The Notification Pull Point serves as a Pull Point resource “factory” in processing </w:t>
      </w:r>
      <w:proofErr w:type="spellStart"/>
      <w:r w:rsidRPr="00EA191B">
        <w:rPr>
          <w:noProof w:val="0"/>
        </w:rPr>
        <w:t>CreatePullPoint</w:t>
      </w:r>
      <w:proofErr w:type="spellEnd"/>
      <w:r w:rsidRPr="00EA191B">
        <w:rPr>
          <w:noProof w:val="0"/>
        </w:rPr>
        <w:t xml:space="preserve"> Request messages. It can be asked to create Pull Point resources by many Notification Puller </w:t>
      </w:r>
      <w:r w:rsidR="009A30BA" w:rsidRPr="00EA191B">
        <w:rPr>
          <w:noProof w:val="0"/>
        </w:rPr>
        <w:t>Actor</w:t>
      </w:r>
      <w:r w:rsidRPr="00EA191B">
        <w:rPr>
          <w:noProof w:val="0"/>
        </w:rPr>
        <w:t xml:space="preserve">s. The Notification Pull Point can manage many Pull Point resources for each Notification Puller. </w:t>
      </w:r>
    </w:p>
    <w:p w14:paraId="2A235D36" w14:textId="77777777" w:rsidR="004E2D89" w:rsidRPr="00EA191B" w:rsidRDefault="004E2D89" w:rsidP="004E7FD3">
      <w:pPr>
        <w:pStyle w:val="Corpotesto"/>
        <w:rPr>
          <w:noProof w:val="0"/>
        </w:rPr>
      </w:pPr>
      <w:r w:rsidRPr="00EA191B">
        <w:rPr>
          <w:noProof w:val="0"/>
        </w:rPr>
        <w:t>The creation of a Pull Point resource requires grouping the Notification Pull Point with a Document Metadata Notification Recipient for receiving notifications sent by the Document Metadata Notification Broker.</w:t>
      </w:r>
    </w:p>
    <w:p w14:paraId="29BBA986" w14:textId="69510670" w:rsidR="004E2D89" w:rsidRPr="00EA191B" w:rsidRDefault="004E2D89" w:rsidP="004E7FD3">
      <w:pPr>
        <w:pStyle w:val="Corpotesto"/>
        <w:rPr>
          <w:noProof w:val="0"/>
        </w:rPr>
      </w:pPr>
      <w:r w:rsidRPr="00EA191B">
        <w:rPr>
          <w:noProof w:val="0"/>
        </w:rPr>
        <w:t xml:space="preserve">If many Notification Puller </w:t>
      </w:r>
      <w:r w:rsidR="009A30BA" w:rsidRPr="00EA191B">
        <w:rPr>
          <w:noProof w:val="0"/>
        </w:rPr>
        <w:t>Actor</w:t>
      </w:r>
      <w:r w:rsidRPr="00EA191B">
        <w:rPr>
          <w:noProof w:val="0"/>
        </w:rPr>
        <w:t xml:space="preserve">s are involved in the notification system, the Notification Pull Point is grouped with many Document Metadata Notification Recipient </w:t>
      </w:r>
      <w:r w:rsidR="009A30BA" w:rsidRPr="00EA191B">
        <w:rPr>
          <w:noProof w:val="0"/>
        </w:rPr>
        <w:t>Actor</w:t>
      </w:r>
      <w:r w:rsidRPr="00EA191B">
        <w:rPr>
          <w:noProof w:val="0"/>
        </w:rPr>
        <w:t xml:space="preserve">s (see Figure 3.69.4.1-1). When a Notification Puller sends a </w:t>
      </w:r>
      <w:proofErr w:type="spellStart"/>
      <w:r w:rsidRPr="00EA191B">
        <w:rPr>
          <w:noProof w:val="0"/>
        </w:rPr>
        <w:t>CreatePullPoint</w:t>
      </w:r>
      <w:proofErr w:type="spellEnd"/>
      <w:r w:rsidRPr="00EA191B">
        <w:rPr>
          <w:noProof w:val="0"/>
        </w:rPr>
        <w:t xml:space="preserve"> Request message, the Notification Pull Point returns an endpoint in the </w:t>
      </w:r>
      <w:proofErr w:type="spellStart"/>
      <w:r w:rsidRPr="00EA191B">
        <w:rPr>
          <w:noProof w:val="0"/>
        </w:rPr>
        <w:t>CreatePullPoint</w:t>
      </w:r>
      <w:proofErr w:type="spellEnd"/>
      <w:r w:rsidRPr="00EA191B">
        <w:rPr>
          <w:noProof w:val="0"/>
        </w:rPr>
        <w:t xml:space="preserve"> Response message. This endpoint is associated with a Document Metadata Notification Recipient. The Document Metadata Notification Recipient SHALL store in the Pull Point resource the notifications received. This is an additional requirement for a Document Metadata Notification Recipient that is grouped with a Notification Pull Point.</w:t>
      </w:r>
    </w:p>
    <w:p w14:paraId="1F634968" w14:textId="77777777" w:rsidR="004E2D89" w:rsidRPr="00EA191B" w:rsidRDefault="004E2D89" w:rsidP="004E7FD3">
      <w:pPr>
        <w:pStyle w:val="Corpotesto"/>
        <w:rPr>
          <w:noProof w:val="0"/>
        </w:rPr>
      </w:pPr>
      <w:r w:rsidRPr="00EA191B">
        <w:rPr>
          <w:noProof w:val="0"/>
        </w:rPr>
        <w:t>The Notification Puller uses this endpoint for subsequent transactions (subscription requests, pulling of notifications and destroying of the Pull Point resource itself).</w:t>
      </w:r>
    </w:p>
    <w:p w14:paraId="3F03D873" w14:textId="77777777" w:rsidR="004E2D89" w:rsidRPr="00EA191B" w:rsidRDefault="004E2D89" w:rsidP="004E7FD3">
      <w:pPr>
        <w:pStyle w:val="Corpotesto"/>
        <w:rPr>
          <w:noProof w:val="0"/>
        </w:rPr>
      </w:pPr>
      <w:r w:rsidRPr="00EA191B">
        <w:rPr>
          <w:noProof w:val="0"/>
        </w:rPr>
        <w:t>The way to store notifications and how to associate notifications to the specific Pull Point resources are not described and are out of scope of this transaction.</w:t>
      </w:r>
    </w:p>
    <w:p w14:paraId="11937A10" w14:textId="2AF22329" w:rsidR="004E2D89" w:rsidRPr="00EA191B" w:rsidRDefault="004E2D89" w:rsidP="004E2D89">
      <w:pPr>
        <w:pStyle w:val="Corpotesto"/>
        <w:rPr>
          <w:noProof w:val="0"/>
        </w:rPr>
      </w:pPr>
    </w:p>
    <w:p w14:paraId="61BE79D3" w14:textId="77777777" w:rsidR="004E2D89" w:rsidRPr="00EA191B" w:rsidRDefault="004E2D89" w:rsidP="004E2D89">
      <w:pPr>
        <w:pStyle w:val="Corpotesto"/>
        <w:jc w:val="center"/>
        <w:rPr>
          <w:noProof w:val="0"/>
        </w:rPr>
      </w:pPr>
      <w:bookmarkStart w:id="154" w:name="_MON_1334248986"/>
      <w:bookmarkEnd w:id="154"/>
      <w:r w:rsidRPr="00EA191B">
        <w:lastRenderedPageBreak/>
        <w:drawing>
          <wp:inline distT="0" distB="0" distL="0" distR="0" wp14:anchorId="7BA23577" wp14:editId="79EB78CA">
            <wp:extent cx="5899558" cy="419153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99558" cy="4191535"/>
                    </a:xfrm>
                    <a:prstGeom prst="rect">
                      <a:avLst/>
                    </a:prstGeom>
                    <a:noFill/>
                    <a:ln>
                      <a:noFill/>
                    </a:ln>
                  </pic:spPr>
                </pic:pic>
              </a:graphicData>
            </a:graphic>
          </wp:inline>
        </w:drawing>
      </w:r>
      <w:bookmarkStart w:id="155" w:name="_MON_1310036990"/>
      <w:bookmarkEnd w:id="155"/>
    </w:p>
    <w:p w14:paraId="63546E77" w14:textId="77777777" w:rsidR="004E2D89" w:rsidRPr="00EA191B" w:rsidRDefault="004E2D89" w:rsidP="006C1CFC">
      <w:pPr>
        <w:pStyle w:val="FigureTitle"/>
        <w:rPr>
          <w:noProof w:val="0"/>
        </w:rPr>
      </w:pPr>
      <w:r w:rsidRPr="00EA191B">
        <w:rPr>
          <w:noProof w:val="0"/>
        </w:rPr>
        <w:t>Figure 3.69.4.1-1: Pull-style Notification Framework</w:t>
      </w:r>
    </w:p>
    <w:p w14:paraId="391EAAC4" w14:textId="77777777" w:rsidR="004E2D89" w:rsidRPr="00EA191B" w:rsidRDefault="004E2D89" w:rsidP="004E2D89">
      <w:pPr>
        <w:pStyle w:val="Titolo5"/>
        <w:numPr>
          <w:ilvl w:val="0"/>
          <w:numId w:val="0"/>
        </w:numPr>
        <w:rPr>
          <w:noProof w:val="0"/>
        </w:rPr>
      </w:pPr>
      <w:bookmarkStart w:id="156" w:name="_Toc363803089"/>
      <w:bookmarkStart w:id="157" w:name="_Toc486400074"/>
      <w:r w:rsidRPr="00EA191B">
        <w:rPr>
          <w:noProof w:val="0"/>
        </w:rPr>
        <w:t>3.69.4.1.1 Trigger Events</w:t>
      </w:r>
      <w:bookmarkEnd w:id="156"/>
      <w:bookmarkEnd w:id="157"/>
    </w:p>
    <w:p w14:paraId="6889EB61" w14:textId="77777777" w:rsidR="004E2D89" w:rsidRPr="00EA191B" w:rsidRDefault="004E2D89" w:rsidP="004E2D89">
      <w:pPr>
        <w:pStyle w:val="Corpotesto"/>
        <w:rPr>
          <w:noProof w:val="0"/>
        </w:rPr>
      </w:pPr>
      <w:r w:rsidRPr="00EA191B">
        <w:rPr>
          <w:noProof w:val="0"/>
          <w:szCs w:val="16"/>
        </w:rPr>
        <w:t>When the</w:t>
      </w:r>
      <w:r w:rsidRPr="00EA191B">
        <w:rPr>
          <w:noProof w:val="0"/>
        </w:rPr>
        <w:t xml:space="preserve"> Notification Puller wishes to create a new Pull Point resource, it SHALL send a </w:t>
      </w:r>
      <w:proofErr w:type="spellStart"/>
      <w:r w:rsidRPr="00EA191B">
        <w:rPr>
          <w:noProof w:val="0"/>
        </w:rPr>
        <w:t>CreatePullPoint</w:t>
      </w:r>
      <w:proofErr w:type="spellEnd"/>
      <w:r w:rsidRPr="00EA191B">
        <w:rPr>
          <w:noProof w:val="0"/>
        </w:rPr>
        <w:t xml:space="preserve"> Request to a Notification Pull Point.</w:t>
      </w:r>
    </w:p>
    <w:p w14:paraId="0E17E1B3" w14:textId="77777777" w:rsidR="004E2D89" w:rsidRPr="00EA191B" w:rsidRDefault="004E2D89" w:rsidP="004E2D89">
      <w:pPr>
        <w:pStyle w:val="Titolo5"/>
        <w:numPr>
          <w:ilvl w:val="0"/>
          <w:numId w:val="0"/>
        </w:numPr>
        <w:rPr>
          <w:noProof w:val="0"/>
        </w:rPr>
      </w:pPr>
      <w:bookmarkStart w:id="158" w:name="_Toc363803090"/>
      <w:bookmarkStart w:id="159" w:name="_Toc486400075"/>
      <w:r w:rsidRPr="00EA191B">
        <w:rPr>
          <w:noProof w:val="0"/>
        </w:rPr>
        <w:t>3.69.4.1.2 Message Semantics</w:t>
      </w:r>
      <w:bookmarkEnd w:id="158"/>
      <w:bookmarkEnd w:id="159"/>
    </w:p>
    <w:p w14:paraId="453A545D" w14:textId="77777777" w:rsidR="004E2D89" w:rsidRPr="00EA191B" w:rsidRDefault="004E2D89" w:rsidP="004E2D89">
      <w:pPr>
        <w:pStyle w:val="Corpotesto"/>
        <w:rPr>
          <w:iCs/>
          <w:noProof w:val="0"/>
        </w:rPr>
      </w:pPr>
      <w:r w:rsidRPr="00EA191B">
        <w:rPr>
          <w:iCs/>
          <w:noProof w:val="0"/>
        </w:rPr>
        <w:t xml:space="preserve">The </w:t>
      </w:r>
      <w:proofErr w:type="spellStart"/>
      <w:r w:rsidRPr="00EA191B">
        <w:rPr>
          <w:iCs/>
          <w:noProof w:val="0"/>
        </w:rPr>
        <w:t>CreatePullPoint</w:t>
      </w:r>
      <w:proofErr w:type="spellEnd"/>
      <w:r w:rsidRPr="00EA191B">
        <w:rPr>
          <w:iCs/>
          <w:noProof w:val="0"/>
        </w:rPr>
        <w:t xml:space="preserve"> Request shall comply with the requirements in the WS-</w:t>
      </w:r>
      <w:proofErr w:type="spellStart"/>
      <w:r w:rsidRPr="00EA191B">
        <w:rPr>
          <w:iCs/>
          <w:noProof w:val="0"/>
        </w:rPr>
        <w:t>BaseNotification</w:t>
      </w:r>
      <w:proofErr w:type="spellEnd"/>
      <w:r w:rsidRPr="00EA191B">
        <w:rPr>
          <w:iCs/>
          <w:noProof w:val="0"/>
        </w:rPr>
        <w:t xml:space="preserve"> standard. </w:t>
      </w:r>
    </w:p>
    <w:p w14:paraId="69C3406F" w14:textId="77777777" w:rsidR="004E2D89" w:rsidRPr="00EA191B" w:rsidRDefault="004E2D89" w:rsidP="004E2D89">
      <w:pPr>
        <w:pStyle w:val="Corpotesto"/>
        <w:rPr>
          <w:noProof w:val="0"/>
        </w:rPr>
      </w:pPr>
      <w:r w:rsidRPr="00EA191B">
        <w:rPr>
          <w:iCs/>
          <w:noProof w:val="0"/>
        </w:rPr>
        <w:t xml:space="preserve">This message does not convey information to the </w:t>
      </w:r>
      <w:r w:rsidRPr="00EA191B">
        <w:rPr>
          <w:noProof w:val="0"/>
        </w:rPr>
        <w:t xml:space="preserve">Notification Pull Point, but is used only as trigger for internal subsequent actions. </w:t>
      </w:r>
    </w:p>
    <w:p w14:paraId="028BDB90" w14:textId="77777777" w:rsidR="004E2D89" w:rsidRPr="00EA191B" w:rsidRDefault="004E2D89" w:rsidP="004E2D89">
      <w:pPr>
        <w:pStyle w:val="Corpotesto"/>
        <w:rPr>
          <w:noProof w:val="0"/>
        </w:rPr>
      </w:pPr>
      <w:r w:rsidRPr="00EA191B">
        <w:rPr>
          <w:noProof w:val="0"/>
        </w:rPr>
        <w:t xml:space="preserve">The WS-Addressing [action] Message Addressing Property MUST contain the URI </w:t>
      </w:r>
    </w:p>
    <w:p w14:paraId="4A72D2BE" w14:textId="77777777" w:rsidR="004E2D89" w:rsidRPr="00EA191B" w:rsidRDefault="004E2D89" w:rsidP="004E2D89">
      <w:pPr>
        <w:pStyle w:val="Corpotesto"/>
        <w:rPr>
          <w:noProof w:val="0"/>
        </w:rPr>
      </w:pPr>
      <w:r w:rsidRPr="00EA191B">
        <w:rPr>
          <w:noProof w:val="0"/>
        </w:rPr>
        <w:t>http://docs.oasis-open.org/wsn/bw-2/CreatePullPoint/CreatePullPointRequest.</w:t>
      </w:r>
    </w:p>
    <w:p w14:paraId="320B9C0B" w14:textId="77777777" w:rsidR="004E2D89" w:rsidRPr="00EA191B" w:rsidRDefault="004E2D89" w:rsidP="004E2D89">
      <w:pPr>
        <w:pStyle w:val="Titolo5"/>
        <w:numPr>
          <w:ilvl w:val="0"/>
          <w:numId w:val="0"/>
        </w:numPr>
        <w:rPr>
          <w:noProof w:val="0"/>
        </w:rPr>
      </w:pPr>
      <w:bookmarkStart w:id="160" w:name="_Toc363803091"/>
      <w:bookmarkStart w:id="161" w:name="_Toc486400076"/>
      <w:r w:rsidRPr="00EA191B">
        <w:rPr>
          <w:noProof w:val="0"/>
        </w:rPr>
        <w:lastRenderedPageBreak/>
        <w:t>3.69.4.1.3 Expected Actions</w:t>
      </w:r>
      <w:bookmarkEnd w:id="160"/>
      <w:bookmarkEnd w:id="161"/>
    </w:p>
    <w:p w14:paraId="026E1463" w14:textId="77777777" w:rsidR="004E2D89" w:rsidRPr="00EA191B" w:rsidRDefault="004E2D89" w:rsidP="004E2D89">
      <w:pPr>
        <w:pStyle w:val="Corpotesto"/>
        <w:rPr>
          <w:noProof w:val="0"/>
        </w:rPr>
      </w:pPr>
      <w:r w:rsidRPr="00EA191B">
        <w:rPr>
          <w:noProof w:val="0"/>
        </w:rPr>
        <w:t xml:space="preserve">Upon receipt of the </w:t>
      </w:r>
      <w:proofErr w:type="spellStart"/>
      <w:r w:rsidRPr="00EA191B">
        <w:rPr>
          <w:noProof w:val="0"/>
        </w:rPr>
        <w:t>CreatePullPoint</w:t>
      </w:r>
      <w:proofErr w:type="spellEnd"/>
      <w:r w:rsidRPr="00EA191B">
        <w:rPr>
          <w:noProof w:val="0"/>
        </w:rPr>
        <w:t xml:space="preserve"> Request, the Notification Pull Point SHALL create a new Pull Point resource. The Document Metadata Notification Recipient/Notification Pull Point can act in one of two ways:</w:t>
      </w:r>
    </w:p>
    <w:p w14:paraId="5410CAE4" w14:textId="2AE30638" w:rsidR="004E2D89" w:rsidRPr="00EA191B" w:rsidRDefault="004E2D89" w:rsidP="006D1B5B">
      <w:pPr>
        <w:pStyle w:val="Numeroelenco2"/>
        <w:numPr>
          <w:ilvl w:val="0"/>
          <w:numId w:val="40"/>
        </w:numPr>
      </w:pPr>
      <w:r w:rsidRPr="00EA191B">
        <w:t xml:space="preserve">If the </w:t>
      </w:r>
      <w:proofErr w:type="spellStart"/>
      <w:r w:rsidRPr="00EA191B">
        <w:t>CreatePullPoint</w:t>
      </w:r>
      <w:proofErr w:type="spellEnd"/>
      <w:r w:rsidRPr="00EA191B">
        <w:t xml:space="preserve"> Request message is successfully processed, the Notification Pull Point SHALL respond with </w:t>
      </w:r>
      <w:proofErr w:type="spellStart"/>
      <w:r w:rsidRPr="00EA191B">
        <w:t>CreatePullPoint</w:t>
      </w:r>
      <w:proofErr w:type="spellEnd"/>
      <w:r w:rsidRPr="00EA191B">
        <w:t xml:space="preserve"> Response message. The behavior of the Notification Pull Point when it is no longer capable of accumulating notifications is out of scope for this </w:t>
      </w:r>
      <w:r w:rsidR="00253CA6" w:rsidRPr="00EA191B">
        <w:t>transaction</w:t>
      </w:r>
      <w:r w:rsidRPr="00EA191B">
        <w:t xml:space="preserve">. </w:t>
      </w:r>
    </w:p>
    <w:p w14:paraId="23447E20" w14:textId="77777777" w:rsidR="004E2D89" w:rsidRPr="00EA191B" w:rsidRDefault="004E2D89" w:rsidP="006D1B5B">
      <w:pPr>
        <w:pStyle w:val="Numeroelenco2"/>
      </w:pPr>
      <w:r w:rsidRPr="00EA191B">
        <w:t xml:space="preserve">If the Notification Pull Point cannot respond to the </w:t>
      </w:r>
      <w:proofErr w:type="spellStart"/>
      <w:r w:rsidRPr="00EA191B">
        <w:t>CreatePullPoint</w:t>
      </w:r>
      <w:proofErr w:type="spellEnd"/>
      <w:r w:rsidRPr="00EA191B">
        <w:t xml:space="preserve"> Request message with the </w:t>
      </w:r>
      <w:proofErr w:type="spellStart"/>
      <w:r w:rsidRPr="00EA191B">
        <w:t>CreatePullPoint</w:t>
      </w:r>
      <w:proofErr w:type="spellEnd"/>
      <w:r w:rsidRPr="00EA191B">
        <w:t xml:space="preserve"> Response message for an application-level fault, then it SHALL send a SOAP fault in accordance to the WS-</w:t>
      </w:r>
      <w:proofErr w:type="spellStart"/>
      <w:r w:rsidRPr="00EA191B">
        <w:t>BaseFault</w:t>
      </w:r>
      <w:proofErr w:type="spellEnd"/>
      <w:r w:rsidRPr="00EA191B">
        <w:t xml:space="preserve"> specification. The WS-</w:t>
      </w:r>
      <w:proofErr w:type="spellStart"/>
      <w:r w:rsidRPr="00EA191B">
        <w:t>BaseNotification</w:t>
      </w:r>
      <w:proofErr w:type="spellEnd"/>
      <w:r w:rsidRPr="00EA191B">
        <w:t xml:space="preserve"> specification defines the following fault associated with failure to process the </w:t>
      </w:r>
      <w:proofErr w:type="spellStart"/>
      <w:r w:rsidRPr="00EA191B">
        <w:t>CreatePullPoint</w:t>
      </w:r>
      <w:proofErr w:type="spellEnd"/>
      <w:r w:rsidRPr="00EA191B">
        <w:t xml:space="preserve"> Request message:</w:t>
      </w:r>
    </w:p>
    <w:p w14:paraId="15A74E52" w14:textId="77777777" w:rsidR="004E2D89" w:rsidRPr="00EA191B" w:rsidRDefault="004E2D89" w:rsidP="00E612BC">
      <w:pPr>
        <w:pStyle w:val="Puntoelenco3"/>
      </w:pPr>
      <w:proofErr w:type="spellStart"/>
      <w:r w:rsidRPr="00EA191B">
        <w:t>UnableToCreatePullPointFault</w:t>
      </w:r>
      <w:proofErr w:type="spellEnd"/>
      <w:r w:rsidRPr="00EA191B">
        <w:t>.</w:t>
      </w:r>
    </w:p>
    <w:p w14:paraId="4E745836" w14:textId="77777777" w:rsidR="004E2D89" w:rsidRPr="00EA191B" w:rsidRDefault="004E2D89" w:rsidP="004E2D89">
      <w:pPr>
        <w:pStyle w:val="Titolo5"/>
        <w:numPr>
          <w:ilvl w:val="0"/>
          <w:numId w:val="0"/>
        </w:numPr>
        <w:rPr>
          <w:noProof w:val="0"/>
        </w:rPr>
      </w:pPr>
      <w:bookmarkStart w:id="162" w:name="_Toc363803092"/>
      <w:bookmarkStart w:id="163" w:name="_Toc486400077"/>
      <w:r w:rsidRPr="00EA191B">
        <w:rPr>
          <w:noProof w:val="0"/>
        </w:rPr>
        <w:t xml:space="preserve">3.69.4.1.4 Example SOAP Encoding of the </w:t>
      </w:r>
      <w:proofErr w:type="spellStart"/>
      <w:r w:rsidRPr="00EA191B">
        <w:rPr>
          <w:noProof w:val="0"/>
        </w:rPr>
        <w:t>CreatePullPoint</w:t>
      </w:r>
      <w:proofErr w:type="spellEnd"/>
      <w:r w:rsidRPr="00EA191B">
        <w:rPr>
          <w:noProof w:val="0"/>
        </w:rPr>
        <w:t xml:space="preserve"> Request Message</w:t>
      </w:r>
      <w:bookmarkEnd w:id="162"/>
      <w:bookmarkEnd w:id="163"/>
      <w:r w:rsidRPr="00EA191B">
        <w:rPr>
          <w:noProof w:val="0"/>
        </w:rPr>
        <w:t xml:space="preserve"> </w:t>
      </w:r>
    </w:p>
    <w:p w14:paraId="6068E0D6" w14:textId="77777777" w:rsidR="004E2D89" w:rsidRPr="00EA191B" w:rsidRDefault="004E2D89" w:rsidP="004E2D89">
      <w:pPr>
        <w:pStyle w:val="Corpotesto"/>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296DAF" w14:paraId="24965CFC" w14:textId="77777777" w:rsidTr="000F538D">
        <w:trPr>
          <w:trHeight w:val="360"/>
        </w:trPr>
        <w:tc>
          <w:tcPr>
            <w:tcW w:w="8811" w:type="dxa"/>
          </w:tcPr>
          <w:p w14:paraId="32866E0D"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 xml:space="preserve"> ... &gt; </w:t>
            </w:r>
          </w:p>
          <w:p w14:paraId="6A38A94F"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1AC42B9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72C83AC8"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http://docs.oasis-open.org/wsn/bw2/PullPoint/CreatePullPointRequest </w:t>
            </w:r>
          </w:p>
          <w:p w14:paraId="0683F41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0F3792FD"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620EA0B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66387E2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204C405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wsnt:CreatePullPoint</w:t>
            </w:r>
            <w:proofErr w:type="spellEnd"/>
            <w:r w:rsidRPr="00EA191B">
              <w:rPr>
                <w:lang w:eastAsia="it-IT"/>
              </w:rPr>
              <w:t xml:space="preserve">/&gt; </w:t>
            </w:r>
          </w:p>
          <w:p w14:paraId="284CF67D"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2B98EBAF"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&gt;</w:t>
            </w:r>
          </w:p>
        </w:tc>
      </w:tr>
    </w:tbl>
    <w:p w14:paraId="65400A83" w14:textId="77777777" w:rsidR="00784BBB" w:rsidRPr="00EA191B" w:rsidRDefault="00784BBB" w:rsidP="00075C19">
      <w:pPr>
        <w:pStyle w:val="Corpotesto"/>
        <w:rPr>
          <w:noProof w:val="0"/>
        </w:rPr>
      </w:pPr>
      <w:bookmarkStart w:id="164" w:name="_Toc363803093"/>
      <w:bookmarkStart w:id="165" w:name="_Toc428454181"/>
    </w:p>
    <w:p w14:paraId="377A032B" w14:textId="77777777" w:rsidR="004E2D89" w:rsidRPr="00EA191B" w:rsidRDefault="004E2D89" w:rsidP="004E2D89">
      <w:pPr>
        <w:pStyle w:val="Titolo4"/>
        <w:numPr>
          <w:ilvl w:val="0"/>
          <w:numId w:val="0"/>
        </w:numPr>
        <w:rPr>
          <w:noProof w:val="0"/>
        </w:rPr>
      </w:pPr>
      <w:bookmarkStart w:id="166" w:name="_Toc486400078"/>
      <w:r w:rsidRPr="00EA191B">
        <w:rPr>
          <w:noProof w:val="0"/>
        </w:rPr>
        <w:t xml:space="preserve">3.69.4.2 </w:t>
      </w:r>
      <w:proofErr w:type="spellStart"/>
      <w:r w:rsidRPr="00EA191B">
        <w:rPr>
          <w:noProof w:val="0"/>
        </w:rPr>
        <w:t>CreatePullPoint</w:t>
      </w:r>
      <w:proofErr w:type="spellEnd"/>
      <w:r w:rsidRPr="00EA191B">
        <w:rPr>
          <w:noProof w:val="0"/>
        </w:rPr>
        <w:t xml:space="preserve"> Response message</w:t>
      </w:r>
      <w:bookmarkEnd w:id="164"/>
      <w:bookmarkEnd w:id="165"/>
      <w:bookmarkEnd w:id="166"/>
    </w:p>
    <w:p w14:paraId="5ED8575F" w14:textId="77777777" w:rsidR="004E2D89" w:rsidRPr="00EA191B" w:rsidRDefault="004E2D89" w:rsidP="004E2D89">
      <w:pPr>
        <w:pStyle w:val="Corpotesto"/>
        <w:rPr>
          <w:i/>
          <w:iCs/>
          <w:noProof w:val="0"/>
        </w:rPr>
      </w:pPr>
      <w:r w:rsidRPr="00EA191B">
        <w:rPr>
          <w:noProof w:val="0"/>
        </w:rPr>
        <w:t xml:space="preserve">If the Notification Pull Point can create a Pull Point resource dedicated to the specific Notification Puller, the Notification Pull Point SHALL respond to the request received with a </w:t>
      </w:r>
      <w:proofErr w:type="spellStart"/>
      <w:r w:rsidRPr="00EA191B">
        <w:rPr>
          <w:noProof w:val="0"/>
        </w:rPr>
        <w:t>CreatePullPoint</w:t>
      </w:r>
      <w:proofErr w:type="spellEnd"/>
      <w:r w:rsidRPr="00EA191B">
        <w:rPr>
          <w:noProof w:val="0"/>
        </w:rPr>
        <w:t xml:space="preserve"> Response, as described in the WS-</w:t>
      </w:r>
      <w:proofErr w:type="spellStart"/>
      <w:r w:rsidRPr="00EA191B">
        <w:rPr>
          <w:noProof w:val="0"/>
        </w:rPr>
        <w:t>BaseNotification</w:t>
      </w:r>
      <w:proofErr w:type="spellEnd"/>
      <w:r w:rsidRPr="00EA191B">
        <w:rPr>
          <w:noProof w:val="0"/>
        </w:rPr>
        <w:t xml:space="preserve"> standard. </w:t>
      </w:r>
    </w:p>
    <w:p w14:paraId="2C9CADAE" w14:textId="77777777" w:rsidR="004E2D89" w:rsidRPr="00EA191B" w:rsidRDefault="004E2D89" w:rsidP="004E2D89">
      <w:pPr>
        <w:pStyle w:val="Titolo5"/>
        <w:numPr>
          <w:ilvl w:val="0"/>
          <w:numId w:val="0"/>
        </w:numPr>
        <w:rPr>
          <w:noProof w:val="0"/>
        </w:rPr>
      </w:pPr>
      <w:bookmarkStart w:id="167" w:name="_Toc363803094"/>
      <w:bookmarkStart w:id="168" w:name="_Toc486400079"/>
      <w:r w:rsidRPr="00EA191B">
        <w:rPr>
          <w:noProof w:val="0"/>
        </w:rPr>
        <w:t>3.69.4.2.1 Trigger Events</w:t>
      </w:r>
      <w:bookmarkEnd w:id="167"/>
      <w:bookmarkEnd w:id="168"/>
    </w:p>
    <w:p w14:paraId="11BFC1B5" w14:textId="77777777" w:rsidR="004E2D89" w:rsidRPr="00EA191B" w:rsidRDefault="004E2D89" w:rsidP="004E2D89">
      <w:pPr>
        <w:pStyle w:val="Corpotesto"/>
        <w:rPr>
          <w:i/>
          <w:iCs/>
          <w:noProof w:val="0"/>
        </w:rPr>
      </w:pPr>
      <w:r w:rsidRPr="00EA191B">
        <w:rPr>
          <w:iCs/>
          <w:noProof w:val="0"/>
        </w:rPr>
        <w:t>This message is created in response to a request of creation of a Pull Point resource that is successfully processed. The Response message can be created once the endpoint of the Pull Point resource is identified.</w:t>
      </w:r>
    </w:p>
    <w:p w14:paraId="0476F9E6" w14:textId="77777777" w:rsidR="004E2D89" w:rsidRPr="00EA191B" w:rsidRDefault="004E2D89" w:rsidP="004E2D89">
      <w:pPr>
        <w:pStyle w:val="Titolo5"/>
        <w:numPr>
          <w:ilvl w:val="0"/>
          <w:numId w:val="0"/>
        </w:numPr>
        <w:rPr>
          <w:noProof w:val="0"/>
        </w:rPr>
      </w:pPr>
      <w:bookmarkStart w:id="169" w:name="_Toc363803095"/>
      <w:bookmarkStart w:id="170" w:name="_Toc486400080"/>
      <w:r w:rsidRPr="00EA191B">
        <w:rPr>
          <w:noProof w:val="0"/>
        </w:rPr>
        <w:lastRenderedPageBreak/>
        <w:t>3.69.4.2.2 Message Semantics</w:t>
      </w:r>
      <w:bookmarkEnd w:id="169"/>
      <w:bookmarkEnd w:id="170"/>
    </w:p>
    <w:p w14:paraId="635DA86C" w14:textId="77777777" w:rsidR="004E2D89" w:rsidRPr="00EA191B" w:rsidRDefault="004E2D89" w:rsidP="004E2D89">
      <w:pPr>
        <w:pStyle w:val="Corpotesto"/>
        <w:rPr>
          <w:noProof w:val="0"/>
        </w:rPr>
      </w:pPr>
      <w:r w:rsidRPr="00EA191B">
        <w:rPr>
          <w:noProof w:val="0"/>
        </w:rPr>
        <w:t xml:space="preserve">The </w:t>
      </w:r>
      <w:proofErr w:type="spellStart"/>
      <w:r w:rsidRPr="00EA191B">
        <w:rPr>
          <w:noProof w:val="0"/>
        </w:rPr>
        <w:t>CreatePullPoint</w:t>
      </w:r>
      <w:proofErr w:type="spellEnd"/>
      <w:r w:rsidRPr="00EA191B">
        <w:rPr>
          <w:noProof w:val="0"/>
        </w:rPr>
        <w:t xml:space="preserve"> Response shall comply with the requirements in the WS-</w:t>
      </w:r>
      <w:proofErr w:type="spellStart"/>
      <w:r w:rsidRPr="00EA191B">
        <w:rPr>
          <w:noProof w:val="0"/>
        </w:rPr>
        <w:t>BaseNotification</w:t>
      </w:r>
      <w:proofErr w:type="spellEnd"/>
      <w:r w:rsidRPr="00EA191B">
        <w:rPr>
          <w:noProof w:val="0"/>
        </w:rPr>
        <w:t xml:space="preserve"> standard. </w:t>
      </w:r>
    </w:p>
    <w:p w14:paraId="1B131619" w14:textId="77777777" w:rsidR="004E2D89" w:rsidRPr="00EA191B" w:rsidRDefault="004E2D89" w:rsidP="004E2D89">
      <w:pPr>
        <w:pStyle w:val="Corpotesto"/>
        <w:rPr>
          <w:noProof w:val="0"/>
        </w:rPr>
      </w:pPr>
      <w:r w:rsidRPr="00EA191B">
        <w:rPr>
          <w:noProof w:val="0"/>
        </w:rPr>
        <w:t>This message, “The WS-Addressing [action] Message Addressing Property”, SHALL contain the URI:</w:t>
      </w:r>
    </w:p>
    <w:p w14:paraId="46436EE9" w14:textId="77777777" w:rsidR="004E2D89" w:rsidRPr="00EA191B" w:rsidRDefault="004E2D89" w:rsidP="004E2D89">
      <w:pPr>
        <w:pStyle w:val="Corpotesto"/>
        <w:rPr>
          <w:noProof w:val="0"/>
        </w:rPr>
      </w:pPr>
      <w:r w:rsidRPr="00EA191B">
        <w:rPr>
          <w:noProof w:val="0"/>
        </w:rPr>
        <w:t xml:space="preserve"> http://docs.oasis-open.org/wsn/bw-2/CreatePullPoint/CreatePullPointResponse. </w:t>
      </w:r>
    </w:p>
    <w:p w14:paraId="2402B278" w14:textId="77777777" w:rsidR="004E2D89" w:rsidRPr="00EA191B" w:rsidRDefault="004E2D89" w:rsidP="004E2D89">
      <w:pPr>
        <w:pStyle w:val="Corpotesto"/>
        <w:rPr>
          <w:noProof w:val="0"/>
        </w:rPr>
      </w:pPr>
      <w:r w:rsidRPr="00EA191B">
        <w:rPr>
          <w:noProof w:val="0"/>
        </w:rPr>
        <w:t xml:space="preserve">The </w:t>
      </w:r>
      <w:proofErr w:type="spellStart"/>
      <w:r w:rsidRPr="00EA191B">
        <w:rPr>
          <w:noProof w:val="0"/>
        </w:rPr>
        <w:t>CreatePullPoint</w:t>
      </w:r>
      <w:proofErr w:type="spellEnd"/>
      <w:r w:rsidRPr="00EA191B">
        <w:rPr>
          <w:noProof w:val="0"/>
        </w:rPr>
        <w:t xml:space="preserve"> response message SHALL contain the attribute: /</w:t>
      </w:r>
      <w:proofErr w:type="spellStart"/>
      <w:r w:rsidRPr="00EA191B">
        <w:rPr>
          <w:noProof w:val="0"/>
        </w:rPr>
        <w:t>wsnt:CreatePullPointResponse</w:t>
      </w:r>
      <w:proofErr w:type="spellEnd"/>
      <w:r w:rsidRPr="00EA191B">
        <w:rPr>
          <w:noProof w:val="0"/>
        </w:rPr>
        <w:t>/</w:t>
      </w:r>
      <w:proofErr w:type="spellStart"/>
      <w:r w:rsidRPr="00EA191B">
        <w:rPr>
          <w:noProof w:val="0"/>
        </w:rPr>
        <w:t>wsnt:PullPoint</w:t>
      </w:r>
      <w:proofErr w:type="spellEnd"/>
      <w:r w:rsidRPr="00EA191B">
        <w:rPr>
          <w:noProof w:val="0"/>
        </w:rPr>
        <w:t xml:space="preserve">. </w:t>
      </w:r>
    </w:p>
    <w:p w14:paraId="1685668F" w14:textId="77777777" w:rsidR="004E2D89" w:rsidRPr="00EA191B" w:rsidRDefault="004E2D89" w:rsidP="004E2D89">
      <w:pPr>
        <w:pStyle w:val="Puntoelenco2"/>
      </w:pPr>
      <w:r w:rsidRPr="00EA191B">
        <w:t xml:space="preserve">This component is an </w:t>
      </w:r>
      <w:proofErr w:type="spellStart"/>
      <w:r w:rsidRPr="00EA191B">
        <w:t>EndpointReference</w:t>
      </w:r>
      <w:proofErr w:type="spellEnd"/>
      <w:r w:rsidRPr="00EA191B">
        <w:t xml:space="preserve">, as defined by WS-Addressing, which is a reference to the Pull Point resource created during the processing of the </w:t>
      </w:r>
      <w:proofErr w:type="spellStart"/>
      <w:r w:rsidRPr="00EA191B">
        <w:t>CreatePullPoint</w:t>
      </w:r>
      <w:proofErr w:type="spellEnd"/>
      <w:r w:rsidRPr="00EA191B">
        <w:t xml:space="preserve"> Request message. </w:t>
      </w:r>
    </w:p>
    <w:p w14:paraId="16BC41EF" w14:textId="41C42C92" w:rsidR="004E2D89" w:rsidRPr="00EA191B" w:rsidRDefault="004E2D89" w:rsidP="004E2D89">
      <w:pPr>
        <w:pStyle w:val="Puntoelenco2"/>
      </w:pPr>
      <w:r w:rsidRPr="00EA191B">
        <w:t xml:space="preserve">This SHALL be the Web-Service endpoint for the Document Metadata Notify </w:t>
      </w:r>
      <w:r w:rsidR="00BC17A1" w:rsidRPr="00EA191B">
        <w:t xml:space="preserve">[ITI-53] </w:t>
      </w:r>
      <w:r w:rsidRPr="00EA191B">
        <w:t xml:space="preserve">transaction on the Document Metadata Notification Recipient that is grouped with the Notification Pull Point. </w:t>
      </w:r>
    </w:p>
    <w:p w14:paraId="4F3A3A53" w14:textId="77777777" w:rsidR="004E2D89" w:rsidRPr="00EA191B" w:rsidRDefault="004E2D89" w:rsidP="004E2D89">
      <w:pPr>
        <w:pStyle w:val="Titolo5"/>
        <w:numPr>
          <w:ilvl w:val="0"/>
          <w:numId w:val="0"/>
        </w:numPr>
        <w:rPr>
          <w:noProof w:val="0"/>
        </w:rPr>
      </w:pPr>
      <w:bookmarkStart w:id="171" w:name="_Toc363803096"/>
      <w:bookmarkStart w:id="172" w:name="_Toc486400081"/>
      <w:r w:rsidRPr="00EA191B">
        <w:rPr>
          <w:noProof w:val="0"/>
        </w:rPr>
        <w:t>3.69.4.2.3 Expected Actions</w:t>
      </w:r>
      <w:bookmarkEnd w:id="171"/>
      <w:bookmarkEnd w:id="172"/>
    </w:p>
    <w:p w14:paraId="07DC6D74" w14:textId="77777777" w:rsidR="004E2D89" w:rsidRPr="00EA191B" w:rsidRDefault="004E2D89" w:rsidP="004E2D89">
      <w:pPr>
        <w:pStyle w:val="Corpotesto"/>
        <w:rPr>
          <w:b/>
          <w:noProof w:val="0"/>
          <w:kern w:val="28"/>
        </w:rPr>
      </w:pPr>
      <w:r w:rsidRPr="00EA191B">
        <w:rPr>
          <w:noProof w:val="0"/>
        </w:rPr>
        <w:t xml:space="preserve">The </w:t>
      </w:r>
      <w:proofErr w:type="spellStart"/>
      <w:r w:rsidRPr="00EA191B">
        <w:rPr>
          <w:noProof w:val="0"/>
        </w:rPr>
        <w:t>CreatePullPoint</w:t>
      </w:r>
      <w:proofErr w:type="spellEnd"/>
      <w:r w:rsidRPr="00EA191B">
        <w:rPr>
          <w:noProof w:val="0"/>
        </w:rPr>
        <w:t xml:space="preserve"> Response message provides to the Notification Puller the endpoint needed for creating subscriptions to the Document Metadata Notification Broker. The same endpoint SHALL be used for the pulling of the notification stored by the Notification Pull Point and/or the destroying of the Pull Point resource itself as needed using this transaction.</w:t>
      </w:r>
    </w:p>
    <w:p w14:paraId="2E5FB2D0" w14:textId="77777777" w:rsidR="004E2D89" w:rsidRPr="00EA191B" w:rsidRDefault="004E2D89" w:rsidP="004E2D89">
      <w:pPr>
        <w:pStyle w:val="Titolo5"/>
        <w:numPr>
          <w:ilvl w:val="0"/>
          <w:numId w:val="0"/>
        </w:numPr>
        <w:rPr>
          <w:noProof w:val="0"/>
        </w:rPr>
      </w:pPr>
      <w:bookmarkStart w:id="173" w:name="_Toc363803097"/>
      <w:bookmarkStart w:id="174" w:name="_Toc486400082"/>
      <w:r w:rsidRPr="00EA191B">
        <w:rPr>
          <w:noProof w:val="0"/>
        </w:rPr>
        <w:t xml:space="preserve">3.69.4.2.4 Example SOAP Encoding of the </w:t>
      </w:r>
      <w:proofErr w:type="spellStart"/>
      <w:r w:rsidRPr="00EA191B">
        <w:rPr>
          <w:noProof w:val="0"/>
        </w:rPr>
        <w:t>CreatePullPoint</w:t>
      </w:r>
      <w:proofErr w:type="spellEnd"/>
      <w:r w:rsidRPr="00EA191B">
        <w:rPr>
          <w:noProof w:val="0"/>
        </w:rPr>
        <w:t xml:space="preserve"> Response Message</w:t>
      </w:r>
      <w:bookmarkEnd w:id="173"/>
      <w:bookmarkEnd w:id="174"/>
      <w:r w:rsidRPr="00EA191B">
        <w:rPr>
          <w:noProof w:val="0"/>
        </w:rPr>
        <w:t xml:space="preserve"> </w:t>
      </w:r>
    </w:p>
    <w:p w14:paraId="285BADD4" w14:textId="77777777" w:rsidR="004E2D89" w:rsidRPr="00EA191B" w:rsidRDefault="004E2D89" w:rsidP="004E2D89">
      <w:pPr>
        <w:pStyle w:val="Corpotesto"/>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EA191B" w14:paraId="64F72E99" w14:textId="77777777" w:rsidTr="000F538D">
        <w:trPr>
          <w:trHeight w:val="360"/>
        </w:trPr>
        <w:tc>
          <w:tcPr>
            <w:tcW w:w="9214" w:type="dxa"/>
          </w:tcPr>
          <w:p w14:paraId="602876CE"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 xml:space="preserve"> ... &gt; </w:t>
            </w:r>
          </w:p>
          <w:p w14:paraId="0B62A00B"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61A28C5A"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33EF480A"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http://docs.oasis-open.org/wsn/bw-2/PullPoint/CreatePullPointResponse</w:t>
            </w:r>
          </w:p>
          <w:p w14:paraId="7DAB7E5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371A1610"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7ECD2A7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1FE3227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67AD5C2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wsnt:CreatePullPointResponse</w:t>
            </w:r>
            <w:proofErr w:type="spellEnd"/>
            <w:r w:rsidRPr="00EA191B">
              <w:rPr>
                <w:lang w:eastAsia="it-IT"/>
              </w:rPr>
              <w:t xml:space="preserve">&gt; </w:t>
            </w:r>
          </w:p>
          <w:p w14:paraId="00B473B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wsnt:PullPoint</w:t>
            </w:r>
            <w:proofErr w:type="spellEnd"/>
            <w:r w:rsidRPr="00EA191B">
              <w:rPr>
                <w:lang w:eastAsia="it-IT"/>
              </w:rPr>
              <w:t xml:space="preserve">&gt; </w:t>
            </w:r>
          </w:p>
          <w:p w14:paraId="25C74A5C"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wsa:Address</w:t>
            </w:r>
            <w:proofErr w:type="spellEnd"/>
            <w:r w:rsidRPr="00EA191B">
              <w:rPr>
                <w:lang w:eastAsia="it-IT"/>
              </w:rPr>
              <w:t>&gt;...&lt;/</w:t>
            </w:r>
            <w:proofErr w:type="spellStart"/>
            <w:r w:rsidRPr="00EA191B">
              <w:rPr>
                <w:lang w:eastAsia="it-IT"/>
              </w:rPr>
              <w:t>wsa:Address</w:t>
            </w:r>
            <w:proofErr w:type="spellEnd"/>
            <w:r w:rsidRPr="00EA191B">
              <w:rPr>
                <w:lang w:eastAsia="it-IT"/>
              </w:rPr>
              <w:t xml:space="preserve">&gt; </w:t>
            </w:r>
          </w:p>
          <w:p w14:paraId="697C64F7"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643A504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wsnt:PullPoint</w:t>
            </w:r>
            <w:proofErr w:type="spellEnd"/>
            <w:r w:rsidRPr="00EA191B">
              <w:rPr>
                <w:lang w:eastAsia="it-IT"/>
              </w:rPr>
              <w:t xml:space="preserve">&gt; </w:t>
            </w:r>
          </w:p>
          <w:p w14:paraId="2C259ACA"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wsnt:CreatePullPointResponse</w:t>
            </w:r>
            <w:proofErr w:type="spellEnd"/>
            <w:r w:rsidRPr="00EA191B">
              <w:rPr>
                <w:lang w:eastAsia="it-IT"/>
              </w:rPr>
              <w:t xml:space="preserve">&gt; </w:t>
            </w:r>
          </w:p>
          <w:p w14:paraId="39B014AB"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3315C36E"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&gt;</w:t>
            </w:r>
          </w:p>
        </w:tc>
      </w:tr>
    </w:tbl>
    <w:p w14:paraId="79C3830A" w14:textId="77777777" w:rsidR="004E2D89" w:rsidRPr="00EA191B" w:rsidRDefault="004E2D89" w:rsidP="004E2D89">
      <w:pPr>
        <w:pStyle w:val="Corpotesto"/>
        <w:rPr>
          <w:noProof w:val="0"/>
        </w:rPr>
      </w:pPr>
    </w:p>
    <w:p w14:paraId="5C870035" w14:textId="77777777" w:rsidR="004E2D89" w:rsidRPr="00EA191B" w:rsidRDefault="004E2D89" w:rsidP="004E2D89">
      <w:pPr>
        <w:pStyle w:val="Titolo4"/>
        <w:numPr>
          <w:ilvl w:val="0"/>
          <w:numId w:val="0"/>
        </w:numPr>
        <w:ind w:left="864" w:hanging="864"/>
        <w:rPr>
          <w:noProof w:val="0"/>
        </w:rPr>
      </w:pPr>
      <w:bookmarkStart w:id="175" w:name="_Toc363803098"/>
      <w:bookmarkStart w:id="176" w:name="_Toc428454182"/>
      <w:bookmarkStart w:id="177" w:name="_Toc486400083"/>
      <w:r w:rsidRPr="00EA191B">
        <w:rPr>
          <w:noProof w:val="0"/>
        </w:rPr>
        <w:lastRenderedPageBreak/>
        <w:t xml:space="preserve">3.69.4.3 </w:t>
      </w:r>
      <w:proofErr w:type="spellStart"/>
      <w:r w:rsidRPr="00EA191B">
        <w:rPr>
          <w:noProof w:val="0"/>
        </w:rPr>
        <w:t>DestroyPullPoint</w:t>
      </w:r>
      <w:proofErr w:type="spellEnd"/>
      <w:r w:rsidRPr="00EA191B">
        <w:rPr>
          <w:noProof w:val="0"/>
        </w:rPr>
        <w:t xml:space="preserve"> Request message</w:t>
      </w:r>
      <w:bookmarkEnd w:id="175"/>
      <w:bookmarkEnd w:id="176"/>
      <w:bookmarkEnd w:id="177"/>
    </w:p>
    <w:p w14:paraId="421FC88C" w14:textId="77777777" w:rsidR="004E2D89" w:rsidRPr="00EA191B" w:rsidRDefault="004E2D89" w:rsidP="004E7FD3">
      <w:pPr>
        <w:pStyle w:val="Corpotesto"/>
        <w:rPr>
          <w:noProof w:val="0"/>
        </w:rPr>
      </w:pPr>
      <w:r w:rsidRPr="00EA191B">
        <w:rPr>
          <w:noProof w:val="0"/>
        </w:rPr>
        <w:t xml:space="preserve">If the Notification Puller wants to terminate the Pull Point resource it SHALL send a </w:t>
      </w:r>
      <w:proofErr w:type="spellStart"/>
      <w:r w:rsidRPr="00EA191B">
        <w:rPr>
          <w:noProof w:val="0"/>
        </w:rPr>
        <w:t>DestroyPullPoint</w:t>
      </w:r>
      <w:proofErr w:type="spellEnd"/>
      <w:r w:rsidRPr="00EA191B">
        <w:rPr>
          <w:noProof w:val="0"/>
        </w:rPr>
        <w:t xml:space="preserve"> Request message. The request of destruction is directly targeted to the endpoint of reference that identifies the Pull Point resource and the grouped Notification Pull Point/Document Metadata Notification Recipient. </w:t>
      </w:r>
    </w:p>
    <w:p w14:paraId="585D6DC9" w14:textId="77777777" w:rsidR="004E2D89" w:rsidRPr="00EA191B" w:rsidRDefault="004E2D89" w:rsidP="004E2D89">
      <w:pPr>
        <w:pStyle w:val="Titolo5"/>
        <w:numPr>
          <w:ilvl w:val="0"/>
          <w:numId w:val="0"/>
        </w:numPr>
        <w:rPr>
          <w:noProof w:val="0"/>
        </w:rPr>
      </w:pPr>
      <w:bookmarkStart w:id="178" w:name="_Toc363803099"/>
      <w:bookmarkStart w:id="179" w:name="_Toc486400084"/>
      <w:r w:rsidRPr="00EA191B">
        <w:rPr>
          <w:noProof w:val="0"/>
        </w:rPr>
        <w:t>3.69.4.3.1 Trigger Events</w:t>
      </w:r>
      <w:bookmarkEnd w:id="178"/>
      <w:bookmarkEnd w:id="179"/>
    </w:p>
    <w:p w14:paraId="1349AA70" w14:textId="77777777" w:rsidR="004E2D89" w:rsidRPr="00EA191B" w:rsidRDefault="004E2D89" w:rsidP="004E7FD3">
      <w:pPr>
        <w:pStyle w:val="Corpotesto"/>
        <w:rPr>
          <w:noProof w:val="0"/>
        </w:rPr>
      </w:pPr>
      <w:r w:rsidRPr="00EA191B">
        <w:rPr>
          <w:noProof w:val="0"/>
        </w:rPr>
        <w:t xml:space="preserve">This message is created when the Notification Puller does not want to be involved in a notification system, or when it is necessary to remove a Pull Point resource for organizational reasons. The Document Metadata Subscriber grouped with the Notification Puller starts the process for unsubscribe filters created using the Pull Point resource endpoint as target for notifications created before to start the destruction. </w:t>
      </w:r>
    </w:p>
    <w:p w14:paraId="0C1C4C2E" w14:textId="77777777" w:rsidR="004E2D89" w:rsidRPr="00EA191B" w:rsidRDefault="004E2D89" w:rsidP="004E2D89">
      <w:pPr>
        <w:pStyle w:val="Titolo5"/>
        <w:numPr>
          <w:ilvl w:val="0"/>
          <w:numId w:val="0"/>
        </w:numPr>
        <w:rPr>
          <w:noProof w:val="0"/>
        </w:rPr>
      </w:pPr>
      <w:bookmarkStart w:id="180" w:name="_Toc363803100"/>
      <w:bookmarkStart w:id="181" w:name="_Toc486400085"/>
      <w:r w:rsidRPr="00EA191B">
        <w:rPr>
          <w:noProof w:val="0"/>
        </w:rPr>
        <w:t>3.69.4.3.2 Message Semantics</w:t>
      </w:r>
      <w:bookmarkEnd w:id="180"/>
      <w:bookmarkEnd w:id="181"/>
    </w:p>
    <w:p w14:paraId="34A32ABF" w14:textId="77777777" w:rsidR="004E2D89" w:rsidRPr="00EA191B" w:rsidRDefault="004E2D89" w:rsidP="004E7FD3">
      <w:pPr>
        <w:pStyle w:val="Corpotesto"/>
        <w:rPr>
          <w:noProof w:val="0"/>
        </w:rPr>
      </w:pPr>
      <w:r w:rsidRPr="00EA191B">
        <w:rPr>
          <w:noProof w:val="0"/>
        </w:rPr>
        <w:t xml:space="preserve">The </w:t>
      </w:r>
      <w:proofErr w:type="spellStart"/>
      <w:r w:rsidRPr="00EA191B">
        <w:rPr>
          <w:noProof w:val="0"/>
        </w:rPr>
        <w:t>DestroyPullPoint</w:t>
      </w:r>
      <w:proofErr w:type="spellEnd"/>
      <w:r w:rsidRPr="00EA191B">
        <w:rPr>
          <w:noProof w:val="0"/>
        </w:rPr>
        <w:t xml:space="preserve"> Request shall comply with the requirements in the WS-</w:t>
      </w:r>
      <w:proofErr w:type="spellStart"/>
      <w:r w:rsidRPr="00EA191B">
        <w:rPr>
          <w:noProof w:val="0"/>
        </w:rPr>
        <w:t>BaseNotification</w:t>
      </w:r>
      <w:proofErr w:type="spellEnd"/>
      <w:r w:rsidRPr="00EA191B">
        <w:rPr>
          <w:noProof w:val="0"/>
        </w:rPr>
        <w:t xml:space="preserve"> standard. The WS-Addressing [action] Message Addressing Property SHALL contain the URI: </w:t>
      </w:r>
    </w:p>
    <w:p w14:paraId="72ABB767" w14:textId="77777777" w:rsidR="004E2D89" w:rsidRPr="00EA191B" w:rsidRDefault="004E2D89" w:rsidP="004E7FD3">
      <w:pPr>
        <w:pStyle w:val="Corpotesto"/>
        <w:rPr>
          <w:noProof w:val="0"/>
        </w:rPr>
      </w:pPr>
      <w:r w:rsidRPr="00EA191B">
        <w:rPr>
          <w:noProof w:val="0"/>
        </w:rPr>
        <w:t>http://docs.oasis-open.org/wsn/bw-2/PullPoint/DestroyPullPointRequest.</w:t>
      </w:r>
    </w:p>
    <w:p w14:paraId="40A7D857" w14:textId="77777777" w:rsidR="004E2D89" w:rsidRPr="00EA191B" w:rsidRDefault="004E2D89" w:rsidP="004E2D89">
      <w:pPr>
        <w:pStyle w:val="Titolo5"/>
        <w:numPr>
          <w:ilvl w:val="0"/>
          <w:numId w:val="0"/>
        </w:numPr>
        <w:rPr>
          <w:noProof w:val="0"/>
        </w:rPr>
      </w:pPr>
      <w:bookmarkStart w:id="182" w:name="_Toc363803101"/>
      <w:bookmarkStart w:id="183" w:name="_Toc486400086"/>
      <w:r w:rsidRPr="00EA191B">
        <w:rPr>
          <w:noProof w:val="0"/>
        </w:rPr>
        <w:t>3.69.4.3.3 Expected Actions</w:t>
      </w:r>
      <w:bookmarkEnd w:id="182"/>
      <w:bookmarkEnd w:id="183"/>
    </w:p>
    <w:p w14:paraId="02234711" w14:textId="77777777" w:rsidR="004E2D89" w:rsidRPr="00EA191B" w:rsidRDefault="004E2D89" w:rsidP="004E2D89">
      <w:pPr>
        <w:pStyle w:val="Corpotesto"/>
        <w:rPr>
          <w:noProof w:val="0"/>
        </w:rPr>
      </w:pPr>
      <w:r w:rsidRPr="00EA191B">
        <w:rPr>
          <w:noProof w:val="0"/>
        </w:rPr>
        <w:t xml:space="preserve">If the </w:t>
      </w:r>
      <w:proofErr w:type="spellStart"/>
      <w:r w:rsidRPr="00EA191B">
        <w:rPr>
          <w:noProof w:val="0"/>
        </w:rPr>
        <w:t>DestroyPullPoint</w:t>
      </w:r>
      <w:proofErr w:type="spellEnd"/>
      <w:r w:rsidRPr="00EA191B">
        <w:rPr>
          <w:noProof w:val="0"/>
        </w:rPr>
        <w:t xml:space="preserve"> Request is successfully processed, once this message is received by the Notification Pull Point, the Pull Point resource SHALL attempt to destroy itself, responding with the </w:t>
      </w:r>
      <w:proofErr w:type="spellStart"/>
      <w:r w:rsidRPr="00EA191B">
        <w:rPr>
          <w:noProof w:val="0"/>
        </w:rPr>
        <w:t>DestroyPullPoint</w:t>
      </w:r>
      <w:proofErr w:type="spellEnd"/>
      <w:r w:rsidRPr="00EA191B">
        <w:rPr>
          <w:noProof w:val="0"/>
        </w:rPr>
        <w:t xml:space="preserve"> Response message. The Pull Point SHALL discard all queued notifications. </w:t>
      </w:r>
    </w:p>
    <w:p w14:paraId="1E6A1944" w14:textId="77777777" w:rsidR="004E2D89" w:rsidRPr="00EA191B" w:rsidRDefault="004E2D89" w:rsidP="004E7FD3">
      <w:pPr>
        <w:pStyle w:val="Corpotesto"/>
        <w:rPr>
          <w:noProof w:val="0"/>
        </w:rPr>
      </w:pPr>
      <w:r w:rsidRPr="00EA191B">
        <w:rPr>
          <w:noProof w:val="0"/>
        </w:rPr>
        <w:t xml:space="preserve">If the Notification Pull Point does not respond to the </w:t>
      </w:r>
      <w:proofErr w:type="spellStart"/>
      <w:r w:rsidRPr="00EA191B">
        <w:rPr>
          <w:noProof w:val="0"/>
        </w:rPr>
        <w:t>DestroyPullPoint</w:t>
      </w:r>
      <w:proofErr w:type="spellEnd"/>
      <w:r w:rsidRPr="00EA191B">
        <w:rPr>
          <w:noProof w:val="0"/>
        </w:rPr>
        <w:t xml:space="preserve"> Request message with the </w:t>
      </w:r>
      <w:proofErr w:type="spellStart"/>
      <w:r w:rsidRPr="00EA191B">
        <w:rPr>
          <w:noProof w:val="0"/>
        </w:rPr>
        <w:t>DestroyPullPointResponse</w:t>
      </w:r>
      <w:proofErr w:type="spellEnd"/>
      <w:r w:rsidRPr="00EA191B">
        <w:rPr>
          <w:noProof w:val="0"/>
        </w:rPr>
        <w:t xml:space="preserve"> message, then it SHALL send a fault. The WS-</w:t>
      </w:r>
      <w:proofErr w:type="spellStart"/>
      <w:r w:rsidRPr="00EA191B">
        <w:rPr>
          <w:noProof w:val="0"/>
        </w:rPr>
        <w:t>BaseNotification</w:t>
      </w:r>
      <w:proofErr w:type="spellEnd"/>
      <w:r w:rsidRPr="00EA191B">
        <w:rPr>
          <w:noProof w:val="0"/>
        </w:rPr>
        <w:t xml:space="preserve"> specification defines the following faults associated with failure to process the </w:t>
      </w:r>
      <w:proofErr w:type="spellStart"/>
      <w:r w:rsidRPr="00EA191B">
        <w:rPr>
          <w:noProof w:val="0"/>
        </w:rPr>
        <w:t>DestroyPullPoint</w:t>
      </w:r>
      <w:proofErr w:type="spellEnd"/>
      <w:r w:rsidRPr="00EA191B">
        <w:rPr>
          <w:noProof w:val="0"/>
        </w:rPr>
        <w:t xml:space="preserve"> Request message: </w:t>
      </w:r>
    </w:p>
    <w:p w14:paraId="6758011F" w14:textId="77777777" w:rsidR="004E2D89" w:rsidRPr="00EA191B" w:rsidRDefault="004E2D89" w:rsidP="004E7FD3">
      <w:pPr>
        <w:pStyle w:val="Numeroelenco2"/>
        <w:numPr>
          <w:ilvl w:val="0"/>
          <w:numId w:val="15"/>
        </w:numPr>
      </w:pPr>
      <w:r w:rsidRPr="00EA191B">
        <w:t xml:space="preserve">If the Pull Point resource identified in the </w:t>
      </w:r>
      <w:proofErr w:type="spellStart"/>
      <w:r w:rsidRPr="00EA191B">
        <w:t>DestroyPullPoint</w:t>
      </w:r>
      <w:proofErr w:type="spellEnd"/>
      <w:r w:rsidRPr="00EA191B">
        <w:t xml:space="preserve"> Request message is not known to the Notification Pull Point, it SHALL send a fault specified by the WS-Resource [WS-Resource] specification: </w:t>
      </w:r>
    </w:p>
    <w:p w14:paraId="362FF4AE" w14:textId="77777777" w:rsidR="004E2D89" w:rsidRPr="00EA191B" w:rsidRDefault="004E2D89" w:rsidP="004E2D89">
      <w:pPr>
        <w:pStyle w:val="Puntoelenco3"/>
      </w:pPr>
      <w:proofErr w:type="spellStart"/>
      <w:r w:rsidRPr="00EA191B">
        <w:t>ResourceUnknownFault</w:t>
      </w:r>
      <w:proofErr w:type="spellEnd"/>
      <w:r w:rsidRPr="00EA191B">
        <w:t xml:space="preserve"> </w:t>
      </w:r>
    </w:p>
    <w:p w14:paraId="68CA78B2" w14:textId="77777777" w:rsidR="004E2D89" w:rsidRPr="00EA191B" w:rsidRDefault="004E2D89" w:rsidP="004E2D89">
      <w:pPr>
        <w:pStyle w:val="Numeroelenco2"/>
      </w:pPr>
      <w:r w:rsidRPr="00EA191B">
        <w:t>If the Notification Pull Point was unable to destroy the Pull Point resource for some reason, it SHALL send a fault specified by the WS-</w:t>
      </w:r>
      <w:proofErr w:type="spellStart"/>
      <w:r w:rsidRPr="00EA191B">
        <w:t>BaseNotification</w:t>
      </w:r>
      <w:proofErr w:type="spellEnd"/>
      <w:r w:rsidRPr="00EA191B">
        <w:t xml:space="preserve"> specification:</w:t>
      </w:r>
    </w:p>
    <w:p w14:paraId="3A853B6D" w14:textId="77777777" w:rsidR="004E2D89" w:rsidRPr="00EA191B" w:rsidRDefault="004E2D89" w:rsidP="004E2D89">
      <w:pPr>
        <w:pStyle w:val="Puntoelenco3"/>
      </w:pPr>
      <w:proofErr w:type="spellStart"/>
      <w:r w:rsidRPr="00EA191B">
        <w:t>UnableToDestroyPullPointFault</w:t>
      </w:r>
      <w:proofErr w:type="spellEnd"/>
      <w:r w:rsidRPr="00EA191B">
        <w:t xml:space="preserve">. </w:t>
      </w:r>
    </w:p>
    <w:p w14:paraId="126575DC" w14:textId="77777777" w:rsidR="006D75F4" w:rsidRPr="00EA191B" w:rsidRDefault="006D75F4" w:rsidP="00075C19">
      <w:pPr>
        <w:pStyle w:val="Corpotesto"/>
        <w:rPr>
          <w:noProof w:val="0"/>
        </w:rPr>
      </w:pPr>
    </w:p>
    <w:p w14:paraId="00A0BC89" w14:textId="77777777" w:rsidR="006D75F4" w:rsidRPr="00EA191B" w:rsidRDefault="006D75F4" w:rsidP="00075C19">
      <w:pPr>
        <w:pStyle w:val="Corpotesto"/>
        <w:rPr>
          <w:noProof w:val="0"/>
        </w:rPr>
      </w:pPr>
    </w:p>
    <w:p w14:paraId="1D4966F5" w14:textId="77777777" w:rsidR="004E2D89" w:rsidRPr="00EA191B" w:rsidRDefault="004E2D89" w:rsidP="003048FC">
      <w:pPr>
        <w:pStyle w:val="Titolo5"/>
        <w:numPr>
          <w:ilvl w:val="0"/>
          <w:numId w:val="0"/>
        </w:numPr>
        <w:rPr>
          <w:noProof w:val="0"/>
        </w:rPr>
      </w:pPr>
      <w:bookmarkStart w:id="184" w:name="_Toc363803102"/>
      <w:bookmarkStart w:id="185" w:name="_Toc486400087"/>
      <w:r w:rsidRPr="00EA191B">
        <w:rPr>
          <w:noProof w:val="0"/>
        </w:rPr>
        <w:lastRenderedPageBreak/>
        <w:t xml:space="preserve">3.69.4.3.4 Example SOAP Encoding of the </w:t>
      </w:r>
      <w:proofErr w:type="spellStart"/>
      <w:r w:rsidRPr="00EA191B">
        <w:rPr>
          <w:noProof w:val="0"/>
        </w:rPr>
        <w:t>DestroyPullPoint</w:t>
      </w:r>
      <w:proofErr w:type="spellEnd"/>
      <w:r w:rsidRPr="00EA191B">
        <w:rPr>
          <w:noProof w:val="0"/>
        </w:rPr>
        <w:t xml:space="preserve"> Request Message</w:t>
      </w:r>
      <w:bookmarkEnd w:id="184"/>
      <w:bookmarkEnd w:id="185"/>
    </w:p>
    <w:p w14:paraId="092137FB" w14:textId="77777777" w:rsidR="006D75F4" w:rsidRPr="00EA191B" w:rsidRDefault="006D75F4" w:rsidP="004E2D89">
      <w:pPr>
        <w:pStyle w:val="Corpotesto"/>
        <w:rPr>
          <w:noProof w:val="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0"/>
      </w:tblGrid>
      <w:tr w:rsidR="004E2D89" w:rsidRPr="00296DAF" w14:paraId="774105E0" w14:textId="77777777" w:rsidTr="000F538D">
        <w:tc>
          <w:tcPr>
            <w:tcW w:w="9900" w:type="dxa"/>
            <w:shd w:val="clear" w:color="auto" w:fill="auto"/>
          </w:tcPr>
          <w:p w14:paraId="1D6CD973" w14:textId="77777777" w:rsidR="004E2D89" w:rsidRPr="00EA191B" w:rsidRDefault="004E2D89" w:rsidP="000F538D">
            <w:pPr>
              <w:pStyle w:val="XMLExample"/>
              <w:rPr>
                <w:rFonts w:ascii="Arial" w:hAnsi="Arial"/>
                <w:b/>
                <w:kern w:val="28"/>
              </w:rPr>
            </w:pPr>
            <w:r w:rsidRPr="00EA191B">
              <w:rPr>
                <w:lang w:eastAsia="it-IT"/>
              </w:rPr>
              <w:t>&lt;</w:t>
            </w:r>
            <w:proofErr w:type="spellStart"/>
            <w:r w:rsidRPr="00EA191B">
              <w:rPr>
                <w:lang w:eastAsia="it-IT"/>
              </w:rPr>
              <w:t>s:Envelope</w:t>
            </w:r>
            <w:proofErr w:type="spellEnd"/>
            <w:r w:rsidRPr="00EA191B">
              <w:rPr>
                <w:lang w:eastAsia="it-IT"/>
              </w:rPr>
              <w:t xml:space="preserve"> ... &gt; </w:t>
            </w:r>
          </w:p>
          <w:p w14:paraId="73DED05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&gt;</w:t>
            </w:r>
          </w:p>
          <w:p w14:paraId="45EA8E77" w14:textId="77777777" w:rsidR="004E2D89" w:rsidRPr="00EA191B" w:rsidRDefault="004E2D89" w:rsidP="000F538D">
            <w:pPr>
              <w:pStyle w:val="XMLExample"/>
              <w:rPr>
                <w:rFonts w:ascii="Arial" w:hAnsi="Arial"/>
                <w:b/>
                <w:kern w:val="28"/>
              </w:rPr>
            </w:pPr>
            <w:r w:rsidRPr="00EA191B">
              <w:rPr>
                <w:lang w:eastAsia="it-IT"/>
              </w:rPr>
              <w:t xml:space="preserve">    &lt;wsa:Action&gt;http://docs.oasis-open.org/wsn/bw-2/PullPoint/DestroyPullPointRequest </w:t>
            </w:r>
          </w:p>
          <w:p w14:paraId="52683961" w14:textId="77777777" w:rsidR="004E2D89" w:rsidRPr="00EA191B" w:rsidRDefault="004E2D89" w:rsidP="000F538D">
            <w:pPr>
              <w:pStyle w:val="XMLExample"/>
              <w:rPr>
                <w:rFonts w:ascii="Arial" w:hAnsi="Arial"/>
                <w:b/>
                <w:kern w:val="28"/>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036E2964" w14:textId="77777777" w:rsidR="004E2D89" w:rsidRPr="00EA191B" w:rsidRDefault="004E2D89" w:rsidP="000F538D">
            <w:pPr>
              <w:pStyle w:val="XMLExample"/>
              <w:rPr>
                <w:rFonts w:ascii="Arial" w:hAnsi="Arial"/>
                <w:b/>
                <w:kern w:val="28"/>
              </w:rPr>
            </w:pPr>
            <w:r w:rsidRPr="00EA191B">
              <w:rPr>
                <w:lang w:eastAsia="it-IT"/>
              </w:rPr>
              <w:t xml:space="preserve">... </w:t>
            </w:r>
          </w:p>
          <w:p w14:paraId="34368B10" w14:textId="77777777" w:rsidR="004E2D89" w:rsidRPr="00EA191B" w:rsidRDefault="004E2D89" w:rsidP="000F538D">
            <w:pPr>
              <w:pStyle w:val="XMLExample"/>
              <w:rPr>
                <w:rFonts w:ascii="Arial" w:hAnsi="Arial"/>
                <w:b/>
                <w:kern w:val="28"/>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2B81C552" w14:textId="77777777" w:rsidR="004E2D89" w:rsidRPr="00EA191B" w:rsidRDefault="004E2D89" w:rsidP="000F538D">
            <w:pPr>
              <w:pStyle w:val="XMLExample"/>
              <w:rPr>
                <w:rFonts w:ascii="Arial" w:hAnsi="Arial"/>
                <w:b/>
                <w:kern w:val="28"/>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2C7BB2D5" w14:textId="77777777" w:rsidR="004E2D89" w:rsidRPr="00EA191B" w:rsidRDefault="004E2D89" w:rsidP="000F538D">
            <w:pPr>
              <w:pStyle w:val="XMLExample"/>
              <w:rPr>
                <w:rFonts w:ascii="Arial" w:hAnsi="Arial"/>
                <w:b/>
                <w:kern w:val="28"/>
              </w:rPr>
            </w:pPr>
            <w:r w:rsidRPr="00EA191B">
              <w:rPr>
                <w:lang w:eastAsia="it-IT"/>
              </w:rPr>
              <w:t xml:space="preserve">    &lt;</w:t>
            </w:r>
            <w:proofErr w:type="spellStart"/>
            <w:r w:rsidRPr="00EA191B">
              <w:rPr>
                <w:lang w:eastAsia="it-IT"/>
              </w:rPr>
              <w:t>wsnt:DestroyPullPoint</w:t>
            </w:r>
            <w:proofErr w:type="spellEnd"/>
            <w:r w:rsidRPr="00EA191B">
              <w:rPr>
                <w:lang w:eastAsia="it-IT"/>
              </w:rPr>
              <w:t xml:space="preserve">/&gt; </w:t>
            </w:r>
          </w:p>
          <w:p w14:paraId="20885944" w14:textId="77777777" w:rsidR="004E2D89" w:rsidRPr="00EA191B" w:rsidRDefault="004E2D89" w:rsidP="000F538D">
            <w:pPr>
              <w:pStyle w:val="XMLExample"/>
              <w:rPr>
                <w:rFonts w:ascii="Arial" w:hAnsi="Arial"/>
                <w:b/>
                <w:kern w:val="28"/>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29D54EE9" w14:textId="77777777" w:rsidR="004E2D89" w:rsidRPr="00EA191B" w:rsidRDefault="004E2D89" w:rsidP="000F538D">
            <w:pPr>
              <w:pStyle w:val="XMLExample"/>
              <w:rPr>
                <w:rFonts w:ascii="Arial" w:hAnsi="Arial"/>
                <w:b/>
                <w:kern w:val="28"/>
              </w:rPr>
            </w:pPr>
            <w:r w:rsidRPr="00EA191B">
              <w:rPr>
                <w:lang w:eastAsia="it-IT"/>
              </w:rPr>
              <w:t>&lt;/</w:t>
            </w:r>
            <w:proofErr w:type="spellStart"/>
            <w:r w:rsidRPr="00EA191B">
              <w:rPr>
                <w:lang w:eastAsia="it-IT"/>
              </w:rPr>
              <w:t>s:Envelope</w:t>
            </w:r>
            <w:proofErr w:type="spellEnd"/>
            <w:r w:rsidRPr="00EA191B">
              <w:rPr>
                <w:lang w:eastAsia="it-IT"/>
              </w:rPr>
              <w:t>&gt;</w:t>
            </w:r>
          </w:p>
        </w:tc>
      </w:tr>
    </w:tbl>
    <w:p w14:paraId="148B5C49" w14:textId="77777777" w:rsidR="004E2D89" w:rsidRPr="00EA191B" w:rsidRDefault="004E2D89" w:rsidP="004E2D89">
      <w:pPr>
        <w:pStyle w:val="Corpotesto"/>
        <w:rPr>
          <w:noProof w:val="0"/>
        </w:rPr>
      </w:pPr>
    </w:p>
    <w:p w14:paraId="41602460" w14:textId="77777777" w:rsidR="004E2D89" w:rsidRPr="00EA191B" w:rsidRDefault="004E2D89" w:rsidP="004E2D89">
      <w:pPr>
        <w:pStyle w:val="Titolo4"/>
        <w:numPr>
          <w:ilvl w:val="0"/>
          <w:numId w:val="0"/>
        </w:numPr>
        <w:ind w:left="864" w:hanging="864"/>
        <w:rPr>
          <w:noProof w:val="0"/>
        </w:rPr>
      </w:pPr>
      <w:bookmarkStart w:id="186" w:name="_Toc363803103"/>
      <w:bookmarkStart w:id="187" w:name="_Toc428454183"/>
      <w:bookmarkStart w:id="188" w:name="_Toc486400088"/>
      <w:r w:rsidRPr="00EA191B">
        <w:rPr>
          <w:noProof w:val="0"/>
        </w:rPr>
        <w:t xml:space="preserve">3.69.4.4 </w:t>
      </w:r>
      <w:proofErr w:type="spellStart"/>
      <w:r w:rsidRPr="00EA191B">
        <w:rPr>
          <w:noProof w:val="0"/>
        </w:rPr>
        <w:t>DestroyPullPoint</w:t>
      </w:r>
      <w:proofErr w:type="spellEnd"/>
      <w:r w:rsidRPr="00EA191B">
        <w:rPr>
          <w:noProof w:val="0"/>
        </w:rPr>
        <w:t xml:space="preserve"> Response message</w:t>
      </w:r>
      <w:bookmarkEnd w:id="186"/>
      <w:bookmarkEnd w:id="187"/>
      <w:bookmarkEnd w:id="188"/>
    </w:p>
    <w:p w14:paraId="20605822" w14:textId="77777777" w:rsidR="004E2D89" w:rsidRPr="00EA191B" w:rsidRDefault="004E2D89" w:rsidP="004E2D89">
      <w:pPr>
        <w:pStyle w:val="Corpotesto"/>
        <w:rPr>
          <w:noProof w:val="0"/>
        </w:rPr>
      </w:pPr>
      <w:r w:rsidRPr="00EA191B">
        <w:rPr>
          <w:noProof w:val="0"/>
        </w:rPr>
        <w:t xml:space="preserve">The Notification Pull Point responds to the Notification Puller creating a </w:t>
      </w:r>
      <w:proofErr w:type="spellStart"/>
      <w:r w:rsidRPr="00EA191B">
        <w:rPr>
          <w:noProof w:val="0"/>
        </w:rPr>
        <w:t>DestroyPullPoint</w:t>
      </w:r>
      <w:proofErr w:type="spellEnd"/>
      <w:r w:rsidRPr="00EA191B">
        <w:rPr>
          <w:noProof w:val="0"/>
        </w:rPr>
        <w:t xml:space="preserve"> Response that attests to the success of the destruction process. </w:t>
      </w:r>
    </w:p>
    <w:p w14:paraId="2B21E15A" w14:textId="77777777" w:rsidR="004E2D89" w:rsidRPr="00EA191B" w:rsidRDefault="004E2D89" w:rsidP="004E2D89">
      <w:pPr>
        <w:pStyle w:val="Titolo5"/>
        <w:numPr>
          <w:ilvl w:val="0"/>
          <w:numId w:val="0"/>
        </w:numPr>
        <w:rPr>
          <w:noProof w:val="0"/>
        </w:rPr>
      </w:pPr>
      <w:bookmarkStart w:id="189" w:name="_Toc363803104"/>
      <w:bookmarkStart w:id="190" w:name="_Toc486400089"/>
      <w:r w:rsidRPr="00EA191B">
        <w:rPr>
          <w:noProof w:val="0"/>
        </w:rPr>
        <w:t>3.69.4.4.1 Trigger Events</w:t>
      </w:r>
      <w:bookmarkEnd w:id="189"/>
      <w:bookmarkEnd w:id="190"/>
    </w:p>
    <w:p w14:paraId="4DCEFABC" w14:textId="77777777" w:rsidR="004E2D89" w:rsidRPr="00EA191B" w:rsidRDefault="004E2D89" w:rsidP="00075C19">
      <w:pPr>
        <w:pStyle w:val="Corpotesto"/>
        <w:rPr>
          <w:noProof w:val="0"/>
        </w:rPr>
      </w:pPr>
      <w:r w:rsidRPr="00EA191B">
        <w:rPr>
          <w:noProof w:val="0"/>
        </w:rPr>
        <w:t xml:space="preserve">If the </w:t>
      </w:r>
      <w:proofErr w:type="spellStart"/>
      <w:r w:rsidRPr="00EA191B">
        <w:rPr>
          <w:noProof w:val="0"/>
        </w:rPr>
        <w:t>DestroyPullPoint</w:t>
      </w:r>
      <w:proofErr w:type="spellEnd"/>
      <w:r w:rsidRPr="00EA191B">
        <w:rPr>
          <w:noProof w:val="0"/>
        </w:rPr>
        <w:t xml:space="preserve"> Request message is successfully processed, the Notification Pull Point SHALL respond with the </w:t>
      </w:r>
      <w:proofErr w:type="spellStart"/>
      <w:r w:rsidRPr="00EA191B">
        <w:rPr>
          <w:noProof w:val="0"/>
        </w:rPr>
        <w:t>DestoryPullPoint</w:t>
      </w:r>
      <w:proofErr w:type="spellEnd"/>
      <w:r w:rsidRPr="00EA191B">
        <w:rPr>
          <w:noProof w:val="0"/>
        </w:rPr>
        <w:t xml:space="preserve"> Response message.</w:t>
      </w:r>
    </w:p>
    <w:p w14:paraId="1875CB40" w14:textId="77777777" w:rsidR="004E2D89" w:rsidRPr="00EA191B" w:rsidRDefault="004E2D89" w:rsidP="004E2D89">
      <w:pPr>
        <w:pStyle w:val="Titolo5"/>
        <w:numPr>
          <w:ilvl w:val="0"/>
          <w:numId w:val="0"/>
        </w:numPr>
        <w:rPr>
          <w:noProof w:val="0"/>
        </w:rPr>
      </w:pPr>
      <w:bookmarkStart w:id="191" w:name="_Toc363803105"/>
      <w:bookmarkStart w:id="192" w:name="_Toc486400090"/>
      <w:r w:rsidRPr="00EA191B">
        <w:rPr>
          <w:noProof w:val="0"/>
        </w:rPr>
        <w:t>3.69.4.4.2 Message Semantics</w:t>
      </w:r>
      <w:bookmarkEnd w:id="191"/>
      <w:bookmarkEnd w:id="192"/>
    </w:p>
    <w:p w14:paraId="7A031EA1" w14:textId="77777777" w:rsidR="004E2D89" w:rsidRPr="00EA191B" w:rsidRDefault="004E2D89" w:rsidP="00075C19">
      <w:pPr>
        <w:pStyle w:val="Corpotesto"/>
        <w:rPr>
          <w:noProof w:val="0"/>
        </w:rPr>
      </w:pPr>
      <w:r w:rsidRPr="00EA191B">
        <w:rPr>
          <w:noProof w:val="0"/>
        </w:rPr>
        <w:t xml:space="preserve">The </w:t>
      </w:r>
      <w:proofErr w:type="spellStart"/>
      <w:r w:rsidRPr="00EA191B">
        <w:rPr>
          <w:noProof w:val="0"/>
        </w:rPr>
        <w:t>DestroyPullPoint</w:t>
      </w:r>
      <w:proofErr w:type="spellEnd"/>
      <w:r w:rsidRPr="00EA191B">
        <w:rPr>
          <w:noProof w:val="0"/>
        </w:rPr>
        <w:t xml:space="preserve"> Response shall comply with the requirements in the WS-</w:t>
      </w:r>
      <w:proofErr w:type="spellStart"/>
      <w:r w:rsidRPr="00EA191B">
        <w:rPr>
          <w:noProof w:val="0"/>
        </w:rPr>
        <w:t>BaseNotification</w:t>
      </w:r>
      <w:proofErr w:type="spellEnd"/>
      <w:r w:rsidRPr="00EA191B">
        <w:rPr>
          <w:noProof w:val="0"/>
        </w:rPr>
        <w:t xml:space="preserve"> standard.</w:t>
      </w:r>
      <w:r w:rsidRPr="00EA191B">
        <w:rPr>
          <w:rFonts w:ascii="Calibri" w:hAnsi="Calibri"/>
          <w:noProof w:val="0"/>
          <w:color w:val="000000"/>
        </w:rPr>
        <w:t xml:space="preserve"> </w:t>
      </w:r>
      <w:r w:rsidRPr="00EA191B">
        <w:rPr>
          <w:noProof w:val="0"/>
        </w:rPr>
        <w:t xml:space="preserve">The WS-Addressing [action] Message Addressing Property SHALL contain the URI: </w:t>
      </w:r>
    </w:p>
    <w:p w14:paraId="64BAF229" w14:textId="77777777" w:rsidR="004E2D89" w:rsidRPr="00EA191B" w:rsidRDefault="004E2D89" w:rsidP="00075C19">
      <w:pPr>
        <w:pStyle w:val="Corpotesto"/>
        <w:rPr>
          <w:noProof w:val="0"/>
        </w:rPr>
      </w:pPr>
      <w:r w:rsidRPr="00EA191B">
        <w:rPr>
          <w:noProof w:val="0"/>
        </w:rPr>
        <w:t>http://docs.oasis-open.org/wsn/bw-2/PullPoint/DestroyPullPointResponse.</w:t>
      </w:r>
    </w:p>
    <w:p w14:paraId="72E8E97B" w14:textId="77777777" w:rsidR="004E2D89" w:rsidRPr="00EA191B" w:rsidRDefault="004E2D89" w:rsidP="004E2D89">
      <w:pPr>
        <w:pStyle w:val="Titolo5"/>
        <w:numPr>
          <w:ilvl w:val="0"/>
          <w:numId w:val="0"/>
        </w:numPr>
        <w:rPr>
          <w:noProof w:val="0"/>
        </w:rPr>
      </w:pPr>
      <w:bookmarkStart w:id="193" w:name="_Toc363803106"/>
      <w:bookmarkStart w:id="194" w:name="_Toc486400091"/>
      <w:r w:rsidRPr="00EA191B">
        <w:rPr>
          <w:noProof w:val="0"/>
        </w:rPr>
        <w:t>3.69.4.4.3 Expected Actions</w:t>
      </w:r>
      <w:bookmarkEnd w:id="193"/>
      <w:bookmarkEnd w:id="194"/>
    </w:p>
    <w:p w14:paraId="6C5204AC" w14:textId="77777777" w:rsidR="004E2D89" w:rsidRPr="00EA191B" w:rsidRDefault="004E2D89" w:rsidP="00075C19">
      <w:pPr>
        <w:pStyle w:val="Corpotesto"/>
        <w:rPr>
          <w:noProof w:val="0"/>
        </w:rPr>
      </w:pPr>
      <w:r w:rsidRPr="00EA191B">
        <w:rPr>
          <w:noProof w:val="0"/>
        </w:rPr>
        <w:t xml:space="preserve">The Notification Puller should discard the endpoint of the Pull Point resources. </w:t>
      </w:r>
    </w:p>
    <w:p w14:paraId="218A3764" w14:textId="77777777" w:rsidR="004E2D89" w:rsidRPr="00EA191B" w:rsidRDefault="004E2D89" w:rsidP="004E2D89">
      <w:pPr>
        <w:pStyle w:val="Titolo5"/>
        <w:numPr>
          <w:ilvl w:val="0"/>
          <w:numId w:val="0"/>
        </w:numPr>
        <w:rPr>
          <w:noProof w:val="0"/>
        </w:rPr>
      </w:pPr>
      <w:bookmarkStart w:id="195" w:name="_Toc363803107"/>
      <w:bookmarkStart w:id="196" w:name="_Toc486400092"/>
      <w:r w:rsidRPr="00EA191B">
        <w:rPr>
          <w:noProof w:val="0"/>
        </w:rPr>
        <w:t xml:space="preserve">3.69.4.4.4 Example SOAP Encoding of the </w:t>
      </w:r>
      <w:proofErr w:type="spellStart"/>
      <w:r w:rsidRPr="00EA191B">
        <w:rPr>
          <w:noProof w:val="0"/>
        </w:rPr>
        <w:t>DestroyPullPoint</w:t>
      </w:r>
      <w:proofErr w:type="spellEnd"/>
      <w:r w:rsidRPr="00EA191B">
        <w:rPr>
          <w:noProof w:val="0"/>
        </w:rPr>
        <w:t xml:space="preserve"> Response Message</w:t>
      </w:r>
      <w:bookmarkEnd w:id="195"/>
      <w:bookmarkEnd w:id="196"/>
    </w:p>
    <w:p w14:paraId="4E7BC960" w14:textId="77777777" w:rsidR="004E2D89" w:rsidRPr="00EA191B" w:rsidRDefault="004E2D89"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0"/>
      </w:tblGrid>
      <w:tr w:rsidR="004E2D89" w:rsidRPr="00EA191B" w14:paraId="0B8E1443" w14:textId="77777777" w:rsidTr="000F538D">
        <w:tc>
          <w:tcPr>
            <w:tcW w:w="9160" w:type="dxa"/>
            <w:shd w:val="clear" w:color="auto" w:fill="auto"/>
          </w:tcPr>
          <w:p w14:paraId="7DE93DBD"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 xml:space="preserve"> ... &gt; </w:t>
            </w:r>
          </w:p>
          <w:p w14:paraId="77F28201"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2D72546E"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161DC160"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http://docs.oasis-open.org/wsn/bw- 2/</w:t>
            </w:r>
            <w:proofErr w:type="spellStart"/>
            <w:r w:rsidRPr="00EA191B">
              <w:rPr>
                <w:lang w:eastAsia="it-IT"/>
              </w:rPr>
              <w:t>PullPoint</w:t>
            </w:r>
            <w:proofErr w:type="spellEnd"/>
            <w:r w:rsidRPr="00EA191B">
              <w:rPr>
                <w:lang w:eastAsia="it-IT"/>
              </w:rPr>
              <w:t>/</w:t>
            </w:r>
            <w:proofErr w:type="spellStart"/>
            <w:r w:rsidRPr="00EA191B">
              <w:rPr>
                <w:lang w:eastAsia="it-IT"/>
              </w:rPr>
              <w:t>DestroyPullPointResponse</w:t>
            </w:r>
            <w:proofErr w:type="spellEnd"/>
            <w:r w:rsidRPr="00EA191B">
              <w:rPr>
                <w:lang w:eastAsia="it-IT"/>
              </w:rPr>
              <w:t xml:space="preserve"> </w:t>
            </w:r>
          </w:p>
          <w:p w14:paraId="0E90494F"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50590F79" w14:textId="77777777" w:rsidR="004E2D89" w:rsidRPr="00EA191B" w:rsidRDefault="004E2D89" w:rsidP="000F538D">
            <w:pPr>
              <w:pStyle w:val="XMLExample"/>
              <w:rPr>
                <w:rFonts w:ascii="Arial" w:hAnsi="Arial"/>
                <w:b/>
                <w:kern w:val="28"/>
                <w:lang w:eastAsia="it-IT"/>
              </w:rPr>
            </w:pPr>
            <w:r w:rsidRPr="00EA191B">
              <w:rPr>
                <w:lang w:eastAsia="it-IT"/>
              </w:rPr>
              <w:t xml:space="preserve">... </w:t>
            </w:r>
          </w:p>
          <w:p w14:paraId="03B3828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18A257C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270DF04B"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wsnt:DestroyPullPointResponse</w:t>
            </w:r>
            <w:proofErr w:type="spellEnd"/>
            <w:r w:rsidRPr="00EA191B">
              <w:rPr>
                <w:lang w:eastAsia="it-IT"/>
              </w:rPr>
              <w:t xml:space="preserve">/&gt; </w:t>
            </w:r>
          </w:p>
          <w:p w14:paraId="5CC82AE9" w14:textId="77777777" w:rsidR="004E2D89" w:rsidRPr="00EA191B" w:rsidRDefault="004E2D89" w:rsidP="000F538D">
            <w:pPr>
              <w:pStyle w:val="XMLExample"/>
              <w:rPr>
                <w:rFonts w:ascii="Arial" w:hAnsi="Arial"/>
                <w:b/>
                <w:kern w:val="28"/>
                <w:lang w:eastAsia="it-IT"/>
              </w:rPr>
            </w:pPr>
            <w:r w:rsidRPr="00EA191B">
              <w:rPr>
                <w:lang w:eastAsia="it-IT"/>
              </w:rPr>
              <w:lastRenderedPageBreak/>
              <w:t xml:space="preserve">  &lt;/</w:t>
            </w:r>
            <w:proofErr w:type="spellStart"/>
            <w:r w:rsidRPr="00EA191B">
              <w:rPr>
                <w:lang w:eastAsia="it-IT"/>
              </w:rPr>
              <w:t>s:Body</w:t>
            </w:r>
            <w:proofErr w:type="spellEnd"/>
            <w:r w:rsidRPr="00EA191B">
              <w:rPr>
                <w:lang w:eastAsia="it-IT"/>
              </w:rPr>
              <w:t xml:space="preserve">&gt; </w:t>
            </w:r>
          </w:p>
          <w:p w14:paraId="0623194B"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&gt;</w:t>
            </w:r>
          </w:p>
        </w:tc>
      </w:tr>
    </w:tbl>
    <w:p w14:paraId="64AC02CA" w14:textId="77777777" w:rsidR="004E2D89" w:rsidRPr="00EA191B" w:rsidRDefault="004E2D89" w:rsidP="004E2D89">
      <w:pPr>
        <w:pStyle w:val="Corpotesto"/>
        <w:rPr>
          <w:noProof w:val="0"/>
        </w:rPr>
      </w:pPr>
    </w:p>
    <w:p w14:paraId="35F3DEEB" w14:textId="77777777" w:rsidR="004E2D89" w:rsidRPr="00EA191B" w:rsidRDefault="004E2D89" w:rsidP="004E2D89">
      <w:pPr>
        <w:pStyle w:val="Titolo3"/>
        <w:numPr>
          <w:ilvl w:val="0"/>
          <w:numId w:val="0"/>
        </w:numPr>
        <w:rPr>
          <w:iCs/>
          <w:noProof w:val="0"/>
        </w:rPr>
      </w:pPr>
      <w:bookmarkStart w:id="197" w:name="_Toc353971800"/>
      <w:bookmarkStart w:id="198" w:name="_Toc363803108"/>
      <w:bookmarkStart w:id="199" w:name="_Toc428454184"/>
      <w:bookmarkStart w:id="200" w:name="_Toc486400093"/>
      <w:r w:rsidRPr="00EA191B">
        <w:rPr>
          <w:noProof w:val="0"/>
        </w:rPr>
        <w:t>3.69.5 Security Considerations</w:t>
      </w:r>
      <w:bookmarkEnd w:id="197"/>
      <w:bookmarkEnd w:id="198"/>
      <w:bookmarkEnd w:id="199"/>
      <w:bookmarkEnd w:id="200"/>
    </w:p>
    <w:p w14:paraId="67BBA78C" w14:textId="77777777" w:rsidR="004E2D89" w:rsidRPr="00EA191B" w:rsidRDefault="004E2D89" w:rsidP="003048FC">
      <w:pPr>
        <w:pStyle w:val="Corpotesto"/>
        <w:rPr>
          <w:noProof w:val="0"/>
        </w:rPr>
      </w:pPr>
      <w:r w:rsidRPr="00EA191B">
        <w:rPr>
          <w:noProof w:val="0"/>
        </w:rPr>
        <w:t xml:space="preserve">This section addresses security considerations related to the Create Destroy Pull Point transaction. </w:t>
      </w:r>
    </w:p>
    <w:p w14:paraId="25179F52" w14:textId="77777777" w:rsidR="004E2D89" w:rsidRPr="00EA191B" w:rsidRDefault="004E2D89" w:rsidP="00343E71">
      <w:pPr>
        <w:pStyle w:val="Corpotesto"/>
        <w:rPr>
          <w:noProof w:val="0"/>
        </w:rPr>
      </w:pPr>
      <w:r w:rsidRPr="00EA191B">
        <w:rPr>
          <w:noProof w:val="0"/>
        </w:rPr>
        <w:t xml:space="preserve">The risks connected to this transaction are: </w:t>
      </w:r>
    </w:p>
    <w:p w14:paraId="1647D120" w14:textId="77777777" w:rsidR="004E2D89" w:rsidRPr="00EA191B" w:rsidRDefault="004E2D89" w:rsidP="00075C19">
      <w:pPr>
        <w:pStyle w:val="Corpotesto"/>
        <w:ind w:left="360"/>
        <w:rPr>
          <w:noProof w:val="0"/>
        </w:rPr>
      </w:pPr>
      <w:r w:rsidRPr="00EA191B">
        <w:rPr>
          <w:noProof w:val="0"/>
        </w:rPr>
        <w:t xml:space="preserve">Authentication of the Notification Puller is required. This avoids requests made by not reputable actors. The endpoint has to be used by the Puller for the creation of subscriptions that can be sent to a recognized Notification Recipient. If the authentication of the Puller was not required, the notifications will be sent anyway to the grouped Notification Pull Point, because the Broker recognizes as a reputable actor the Document Metadata Notification Recipient. </w:t>
      </w:r>
    </w:p>
    <w:p w14:paraId="5C2E8546" w14:textId="77777777" w:rsidR="004E2D89" w:rsidRPr="00EA191B" w:rsidRDefault="004E2D89" w:rsidP="004E2D89">
      <w:pPr>
        <w:pStyle w:val="Puntoelenco2"/>
      </w:pPr>
      <w:r w:rsidRPr="00EA191B">
        <w:t xml:space="preserve">Mitigation: </w:t>
      </w:r>
    </w:p>
    <w:p w14:paraId="7FBBC7A9" w14:textId="77777777" w:rsidR="004E2D89" w:rsidRPr="00EA191B" w:rsidRDefault="004E2D89" w:rsidP="004E2D89">
      <w:pPr>
        <w:pStyle w:val="Puntoelenco3"/>
      </w:pPr>
      <w:r w:rsidRPr="00EA191B">
        <w:t xml:space="preserve">Node Authentication using ATNA: to assure that the requesting system is an authorized requesting system. </w:t>
      </w:r>
    </w:p>
    <w:p w14:paraId="61E79A8D" w14:textId="5359DD25" w:rsidR="004E2D89" w:rsidRPr="00EA191B" w:rsidRDefault="004E2D89" w:rsidP="004E2D89">
      <w:pPr>
        <w:pStyle w:val="Puntoelenco3"/>
      </w:pPr>
      <w:r w:rsidRPr="00EA191B">
        <w:t xml:space="preserve">User authentication using XUA: when it is necessary to know who the user is. </w:t>
      </w:r>
    </w:p>
    <w:p w14:paraId="0D20EC51" w14:textId="77777777" w:rsidR="004E2D89" w:rsidRPr="00EA191B" w:rsidRDefault="004E2D89" w:rsidP="004E2D89">
      <w:pPr>
        <w:pStyle w:val="Titolo4"/>
        <w:numPr>
          <w:ilvl w:val="0"/>
          <w:numId w:val="0"/>
        </w:numPr>
        <w:rPr>
          <w:noProof w:val="0"/>
        </w:rPr>
      </w:pPr>
      <w:bookmarkStart w:id="201" w:name="_Toc363803109"/>
      <w:bookmarkStart w:id="202" w:name="_Toc428454185"/>
      <w:bookmarkStart w:id="203" w:name="_Toc486400094"/>
      <w:r w:rsidRPr="00EA191B">
        <w:rPr>
          <w:noProof w:val="0"/>
        </w:rPr>
        <w:t>3.69.5.1 Security Audit Considerations</w:t>
      </w:r>
      <w:bookmarkEnd w:id="201"/>
      <w:bookmarkEnd w:id="202"/>
      <w:bookmarkEnd w:id="203"/>
    </w:p>
    <w:p w14:paraId="431691C7" w14:textId="4B91DDCF" w:rsidR="004E2D89" w:rsidRPr="00EA191B" w:rsidRDefault="004E2D89" w:rsidP="00075C19">
      <w:pPr>
        <w:pStyle w:val="Corpotesto"/>
        <w:rPr>
          <w:noProof w:val="0"/>
        </w:rPr>
      </w:pPr>
      <w:r w:rsidRPr="00EA191B">
        <w:rPr>
          <w:noProof w:val="0"/>
        </w:rPr>
        <w:t>If a Request of creation of Pull Point or a Request of destruction is processed, the Notification Pull Point and Notification Puller SHALL create an Audit Record in accordance to the structure defined below. These events are of type “Application Activity”</w:t>
      </w:r>
      <w:r w:rsidR="00B1364F" w:rsidRPr="00EA191B">
        <w:rPr>
          <w:noProof w:val="0"/>
        </w:rPr>
        <w:t xml:space="preserve"> as defined in ITI TF-2a: Table 3.20.4.1.1.1-1. The actors involved in the transaction SHALL create audit data in conformance with DICOM</w:t>
      </w:r>
      <w:r w:rsidR="006C1CFC" w:rsidRPr="00EA191B">
        <w:rPr>
          <w:noProof w:val="0"/>
          <w:vertAlign w:val="superscript"/>
        </w:rPr>
        <w:t>®</w:t>
      </w:r>
      <w:r w:rsidR="006C1CFC" w:rsidRPr="00EA191B">
        <w:rPr>
          <w:rStyle w:val="Rimandonotaapidipagina"/>
          <w:noProof w:val="0"/>
        </w:rPr>
        <w:footnoteReference w:id="1"/>
      </w:r>
      <w:r w:rsidR="00B1364F" w:rsidRPr="00EA191B">
        <w:rPr>
          <w:noProof w:val="0"/>
        </w:rPr>
        <w:t xml:space="preserve"> Part 15 “Application Activity”</w:t>
      </w:r>
      <w:r w:rsidRPr="00EA191B">
        <w:rPr>
          <w:noProof w:val="0"/>
        </w:rPr>
        <w:t>.</w:t>
      </w:r>
    </w:p>
    <w:p w14:paraId="53E35B87" w14:textId="7C03BB3C" w:rsidR="004E2D89" w:rsidRPr="00EA191B" w:rsidRDefault="004E2D89" w:rsidP="004E2D89">
      <w:pPr>
        <w:pStyle w:val="Titolo5"/>
        <w:numPr>
          <w:ilvl w:val="0"/>
          <w:numId w:val="0"/>
        </w:numPr>
        <w:rPr>
          <w:noProof w:val="0"/>
        </w:rPr>
      </w:pPr>
      <w:bookmarkStart w:id="204" w:name="_Toc363803110"/>
      <w:bookmarkStart w:id="205" w:name="_Toc486400095"/>
      <w:r w:rsidRPr="00EA191B">
        <w:rPr>
          <w:noProof w:val="0"/>
        </w:rPr>
        <w:t>3.69.5.1.1 Notification Pull Point audit message</w:t>
      </w:r>
      <w:bookmarkEnd w:id="204"/>
      <w:bookmarkEnd w:id="205"/>
    </w:p>
    <w:p w14:paraId="4FE694D1" w14:textId="77777777" w:rsidR="0086509A" w:rsidRPr="00EA191B" w:rsidRDefault="0086509A" w:rsidP="004E2D89">
      <w:pPr>
        <w:pStyle w:val="Corpotesto"/>
        <w:rPr>
          <w:noProof w:val="0"/>
          <w:highlight w:val="yellow"/>
        </w:rPr>
      </w:pPr>
    </w:p>
    <w:p w14:paraId="2E3302F4" w14:textId="77777777" w:rsidR="0086509A" w:rsidRPr="00EA191B" w:rsidRDefault="0086509A" w:rsidP="004E2D89">
      <w:pPr>
        <w:pStyle w:val="Corpotesto"/>
        <w:rPr>
          <w:noProof w:val="0"/>
          <w:highlight w:val="yellow"/>
        </w:rPr>
      </w:pPr>
    </w:p>
    <w:p w14:paraId="6D3CF12F" w14:textId="77777777" w:rsidR="0086509A" w:rsidRPr="00EA191B" w:rsidRDefault="0086509A" w:rsidP="004E2D89">
      <w:pPr>
        <w:pStyle w:val="Corpotesto"/>
        <w:rPr>
          <w:noProof w:val="0"/>
          <w:highlight w:val="yellow"/>
        </w:rPr>
      </w:pPr>
    </w:p>
    <w:p w14:paraId="7AED62F3" w14:textId="77777777" w:rsidR="0086509A" w:rsidRPr="00EA191B" w:rsidRDefault="0086509A" w:rsidP="004E2D89">
      <w:pPr>
        <w:pStyle w:val="Corpotesto"/>
        <w:rPr>
          <w:noProof w:val="0"/>
          <w:highlight w:val="yellow"/>
        </w:rPr>
      </w:pPr>
    </w:p>
    <w:p w14:paraId="7F7F4DF3" w14:textId="77777777" w:rsidR="0086509A" w:rsidRPr="00EA191B" w:rsidRDefault="0086509A" w:rsidP="004E2D89">
      <w:pPr>
        <w:pStyle w:val="Corpotesto"/>
        <w:rPr>
          <w:noProof w:val="0"/>
          <w:highlight w:val="yellow"/>
        </w:rPr>
      </w:pPr>
    </w:p>
    <w:p w14:paraId="7A7D2628" w14:textId="77777777" w:rsidR="0086509A" w:rsidRPr="00EA191B" w:rsidRDefault="0086509A" w:rsidP="004E2D89">
      <w:pPr>
        <w:pStyle w:val="Corpotesto"/>
        <w:rPr>
          <w:noProof w:val="0"/>
          <w:highlight w:val="yellow"/>
        </w:rPr>
      </w:pPr>
    </w:p>
    <w:p w14:paraId="1CFF00E6" w14:textId="77777777" w:rsidR="0086509A" w:rsidRPr="00EA191B" w:rsidRDefault="0086509A" w:rsidP="004E2D89">
      <w:pPr>
        <w:pStyle w:val="Corpotesto"/>
        <w:rPr>
          <w:noProof w:val="0"/>
          <w:highlight w:val="yellow"/>
        </w:rPr>
      </w:pPr>
    </w:p>
    <w:p w14:paraId="3F5DB101" w14:textId="77777777" w:rsidR="00784BBB" w:rsidRPr="00EA191B" w:rsidRDefault="00784BBB" w:rsidP="004E2D89">
      <w:pPr>
        <w:pStyle w:val="Corpotesto"/>
        <w:rPr>
          <w:noProof w:val="0"/>
        </w:rPr>
      </w:pPr>
    </w:p>
    <w:tbl>
      <w:tblPr>
        <w:tblpPr w:leftFromText="180" w:rightFromText="180" w:vertAnchor="text" w:horzAnchor="page" w:tblpX="1810" w:tblpY="-21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00"/>
        <w:gridCol w:w="810"/>
        <w:gridCol w:w="4608"/>
      </w:tblGrid>
      <w:tr w:rsidR="004E2D89" w:rsidRPr="00EA191B" w14:paraId="29A93C57" w14:textId="77777777" w:rsidTr="006D1B5B">
        <w:trPr>
          <w:cantSplit/>
        </w:trPr>
        <w:tc>
          <w:tcPr>
            <w:tcW w:w="1548" w:type="dxa"/>
            <w:tcBorders>
              <w:bottom w:val="single" w:sz="4" w:space="0" w:color="auto"/>
            </w:tcBorders>
          </w:tcPr>
          <w:p w14:paraId="4F27AD43" w14:textId="48BDBA1D" w:rsidR="004E2D89" w:rsidRPr="00EA191B" w:rsidRDefault="004E2D89" w:rsidP="000F538D">
            <w:pPr>
              <w:pStyle w:val="TableEntryHeader"/>
              <w:rPr>
                <w:noProof w:val="0"/>
              </w:rPr>
            </w:pPr>
          </w:p>
        </w:tc>
        <w:tc>
          <w:tcPr>
            <w:tcW w:w="2700" w:type="dxa"/>
            <w:tcBorders>
              <w:bottom w:val="single" w:sz="4" w:space="0" w:color="auto"/>
            </w:tcBorders>
            <w:vAlign w:val="center"/>
          </w:tcPr>
          <w:p w14:paraId="402ECE7D" w14:textId="77777777" w:rsidR="004E2D89" w:rsidRPr="00EA191B" w:rsidRDefault="004E2D89" w:rsidP="000F538D">
            <w:pPr>
              <w:pStyle w:val="TableEntryHeader"/>
              <w:rPr>
                <w:noProof w:val="0"/>
              </w:rPr>
            </w:pPr>
            <w:r w:rsidRPr="00EA191B">
              <w:rPr>
                <w:noProof w:val="0"/>
              </w:rPr>
              <w:t>Field Name</w:t>
            </w:r>
          </w:p>
        </w:tc>
        <w:tc>
          <w:tcPr>
            <w:tcW w:w="810" w:type="dxa"/>
            <w:tcBorders>
              <w:bottom w:val="single" w:sz="4" w:space="0" w:color="auto"/>
            </w:tcBorders>
            <w:vAlign w:val="center"/>
          </w:tcPr>
          <w:p w14:paraId="5EB46182" w14:textId="77777777" w:rsidR="004E2D89" w:rsidRPr="00EA191B" w:rsidRDefault="004E2D89" w:rsidP="000F538D">
            <w:pPr>
              <w:pStyle w:val="TableEntryHeader"/>
              <w:rPr>
                <w:noProof w:val="0"/>
              </w:rPr>
            </w:pPr>
            <w:r w:rsidRPr="00EA191B">
              <w:rPr>
                <w:noProof w:val="0"/>
              </w:rPr>
              <w:t>Opt.</w:t>
            </w:r>
          </w:p>
        </w:tc>
        <w:tc>
          <w:tcPr>
            <w:tcW w:w="4608" w:type="dxa"/>
            <w:tcBorders>
              <w:bottom w:val="single" w:sz="4" w:space="0" w:color="auto"/>
            </w:tcBorders>
            <w:vAlign w:val="center"/>
          </w:tcPr>
          <w:p w14:paraId="490D98BC" w14:textId="77777777" w:rsidR="004E2D89" w:rsidRPr="00EA191B" w:rsidRDefault="004E2D89" w:rsidP="000F538D">
            <w:pPr>
              <w:pStyle w:val="TableEntryHeader"/>
              <w:rPr>
                <w:noProof w:val="0"/>
              </w:rPr>
            </w:pPr>
            <w:r w:rsidRPr="00EA191B">
              <w:rPr>
                <w:noProof w:val="0"/>
              </w:rPr>
              <w:t>Value Constraints</w:t>
            </w:r>
          </w:p>
        </w:tc>
      </w:tr>
      <w:tr w:rsidR="004E2D89" w:rsidRPr="00EA191B" w14:paraId="0DDFE9A8" w14:textId="77777777" w:rsidTr="006D1B5B">
        <w:trPr>
          <w:cantSplit/>
        </w:trPr>
        <w:tc>
          <w:tcPr>
            <w:tcW w:w="1548" w:type="dxa"/>
            <w:vMerge w:val="restart"/>
            <w:tcBorders>
              <w:top w:val="single" w:sz="4" w:space="0" w:color="auto"/>
            </w:tcBorders>
          </w:tcPr>
          <w:p w14:paraId="5C7C997D" w14:textId="77777777" w:rsidR="004E2D89" w:rsidRPr="00EA191B" w:rsidRDefault="004E2D89" w:rsidP="000F538D">
            <w:pPr>
              <w:pStyle w:val="TableEntryHeader"/>
              <w:rPr>
                <w:noProof w:val="0"/>
              </w:rPr>
            </w:pPr>
            <w:r w:rsidRPr="00EA191B">
              <w:rPr>
                <w:noProof w:val="0"/>
              </w:rPr>
              <w:t>Event</w:t>
            </w:r>
          </w:p>
        </w:tc>
        <w:tc>
          <w:tcPr>
            <w:tcW w:w="2700" w:type="dxa"/>
            <w:tcBorders>
              <w:top w:val="single" w:sz="4" w:space="0" w:color="auto"/>
            </w:tcBorders>
            <w:vAlign w:val="center"/>
          </w:tcPr>
          <w:p w14:paraId="33193FFB" w14:textId="77777777" w:rsidR="004E2D89" w:rsidRPr="00EA191B" w:rsidRDefault="004E2D89" w:rsidP="000F538D">
            <w:pPr>
              <w:pStyle w:val="TableEntry"/>
              <w:rPr>
                <w:noProof w:val="0"/>
              </w:rPr>
            </w:pPr>
            <w:proofErr w:type="spellStart"/>
            <w:r w:rsidRPr="00EA191B">
              <w:rPr>
                <w:noProof w:val="0"/>
              </w:rPr>
              <w:t>EventID</w:t>
            </w:r>
            <w:proofErr w:type="spellEnd"/>
          </w:p>
        </w:tc>
        <w:tc>
          <w:tcPr>
            <w:tcW w:w="810" w:type="dxa"/>
            <w:tcBorders>
              <w:top w:val="single" w:sz="4" w:space="0" w:color="auto"/>
            </w:tcBorders>
            <w:vAlign w:val="center"/>
          </w:tcPr>
          <w:p w14:paraId="6AB8456A" w14:textId="77777777" w:rsidR="004E2D89" w:rsidRPr="00EA191B" w:rsidRDefault="004E2D89" w:rsidP="000F538D">
            <w:pPr>
              <w:pStyle w:val="TableEntry"/>
              <w:jc w:val="center"/>
              <w:rPr>
                <w:noProof w:val="0"/>
              </w:rPr>
            </w:pPr>
            <w:r w:rsidRPr="00EA191B">
              <w:rPr>
                <w:noProof w:val="0"/>
              </w:rPr>
              <w:t>M</w:t>
            </w:r>
          </w:p>
        </w:tc>
        <w:tc>
          <w:tcPr>
            <w:tcW w:w="4608" w:type="dxa"/>
            <w:tcBorders>
              <w:top w:val="single" w:sz="4" w:space="0" w:color="auto"/>
            </w:tcBorders>
            <w:vAlign w:val="center"/>
          </w:tcPr>
          <w:p w14:paraId="3A4BED6B" w14:textId="77777777" w:rsidR="004E2D89" w:rsidRPr="00EA191B" w:rsidRDefault="004E2D89" w:rsidP="000F538D">
            <w:pPr>
              <w:pStyle w:val="TableEntry"/>
              <w:rPr>
                <w:noProof w:val="0"/>
              </w:rPr>
            </w:pPr>
            <w:r w:rsidRPr="00EA191B">
              <w:rPr>
                <w:noProof w:val="0"/>
              </w:rPr>
              <w:t xml:space="preserve">EV (110100, </w:t>
            </w:r>
            <w:proofErr w:type="spellStart"/>
            <w:r w:rsidRPr="00EA191B">
              <w:rPr>
                <w:noProof w:val="0"/>
              </w:rPr>
              <w:t>DCM,”Application</w:t>
            </w:r>
            <w:proofErr w:type="spellEnd"/>
            <w:r w:rsidRPr="00EA191B">
              <w:rPr>
                <w:noProof w:val="0"/>
              </w:rPr>
              <w:t xml:space="preserve"> Activity”)</w:t>
            </w:r>
          </w:p>
        </w:tc>
      </w:tr>
      <w:tr w:rsidR="004E2D89" w:rsidRPr="00296DAF" w14:paraId="4FC806A6" w14:textId="77777777" w:rsidTr="006D1B5B">
        <w:trPr>
          <w:cantSplit/>
        </w:trPr>
        <w:tc>
          <w:tcPr>
            <w:tcW w:w="1548" w:type="dxa"/>
            <w:vMerge/>
          </w:tcPr>
          <w:p w14:paraId="621385F4" w14:textId="77777777" w:rsidR="004E2D89" w:rsidRPr="00EA191B" w:rsidRDefault="004E2D89" w:rsidP="000F538D">
            <w:pPr>
              <w:pStyle w:val="TableLabel"/>
              <w:rPr>
                <w:noProof w:val="0"/>
                <w:sz w:val="16"/>
              </w:rPr>
            </w:pPr>
          </w:p>
        </w:tc>
        <w:tc>
          <w:tcPr>
            <w:tcW w:w="2700" w:type="dxa"/>
            <w:vAlign w:val="center"/>
          </w:tcPr>
          <w:p w14:paraId="2206DD20" w14:textId="77777777" w:rsidR="004E2D89" w:rsidRPr="00EA191B" w:rsidRDefault="004E2D89" w:rsidP="000F538D">
            <w:pPr>
              <w:pStyle w:val="TableEntry"/>
              <w:rPr>
                <w:noProof w:val="0"/>
              </w:rPr>
            </w:pPr>
            <w:proofErr w:type="spellStart"/>
            <w:r w:rsidRPr="00EA191B">
              <w:rPr>
                <w:noProof w:val="0"/>
              </w:rPr>
              <w:t>EventActionCode</w:t>
            </w:r>
            <w:proofErr w:type="spellEnd"/>
          </w:p>
        </w:tc>
        <w:tc>
          <w:tcPr>
            <w:tcW w:w="810" w:type="dxa"/>
            <w:vAlign w:val="center"/>
          </w:tcPr>
          <w:p w14:paraId="7C5DD549" w14:textId="77777777" w:rsidR="004E2D89" w:rsidRPr="00EA191B" w:rsidRDefault="004E2D89" w:rsidP="000F538D">
            <w:pPr>
              <w:pStyle w:val="TableEntry"/>
              <w:jc w:val="center"/>
              <w:rPr>
                <w:noProof w:val="0"/>
              </w:rPr>
            </w:pPr>
            <w:r w:rsidRPr="00EA191B">
              <w:rPr>
                <w:noProof w:val="0"/>
              </w:rPr>
              <w:t>M</w:t>
            </w:r>
          </w:p>
        </w:tc>
        <w:tc>
          <w:tcPr>
            <w:tcW w:w="4608" w:type="dxa"/>
            <w:vAlign w:val="center"/>
          </w:tcPr>
          <w:p w14:paraId="36CC485B" w14:textId="77777777" w:rsidR="004E2D89" w:rsidRPr="00EA191B" w:rsidRDefault="004E2D89" w:rsidP="000F538D">
            <w:pPr>
              <w:pStyle w:val="TableEntry"/>
              <w:rPr>
                <w:noProof w:val="0"/>
              </w:rPr>
            </w:pPr>
            <w:r w:rsidRPr="00EA191B">
              <w:rPr>
                <w:noProof w:val="0"/>
              </w:rPr>
              <w:t>Enumerated Value</w:t>
            </w:r>
            <w:r w:rsidRPr="00EA191B">
              <w:rPr>
                <w:noProof w:val="0"/>
              </w:rPr>
              <w:br/>
            </w:r>
            <w:r w:rsidRPr="00EA191B">
              <w:rPr>
                <w:b/>
                <w:noProof w:val="0"/>
              </w:rPr>
              <w:t>C = Create</w:t>
            </w:r>
            <w:r w:rsidRPr="00EA191B">
              <w:rPr>
                <w:noProof w:val="0"/>
              </w:rPr>
              <w:t xml:space="preserve"> (in case of creation of the Pull Point)</w:t>
            </w:r>
          </w:p>
          <w:p w14:paraId="5600A832" w14:textId="77777777" w:rsidR="004E2D89" w:rsidRPr="00EA191B" w:rsidRDefault="004E2D89" w:rsidP="000F538D">
            <w:pPr>
              <w:pStyle w:val="TableEntry"/>
              <w:rPr>
                <w:noProof w:val="0"/>
              </w:rPr>
            </w:pPr>
            <w:r w:rsidRPr="00EA191B">
              <w:rPr>
                <w:noProof w:val="0"/>
              </w:rPr>
              <w:t>or</w:t>
            </w:r>
          </w:p>
          <w:p w14:paraId="72415789" w14:textId="77777777" w:rsidR="004E2D89" w:rsidRPr="00EA191B" w:rsidRDefault="004E2D89" w:rsidP="000F538D">
            <w:pPr>
              <w:pStyle w:val="TableEntry"/>
              <w:rPr>
                <w:noProof w:val="0"/>
              </w:rPr>
            </w:pPr>
            <w:r w:rsidRPr="00EA191B">
              <w:rPr>
                <w:b/>
                <w:noProof w:val="0"/>
              </w:rPr>
              <w:t>D= Delete</w:t>
            </w:r>
            <w:r w:rsidRPr="00EA191B">
              <w:rPr>
                <w:noProof w:val="0"/>
              </w:rPr>
              <w:t xml:space="preserve"> (in case of deletion of the Pull Point)</w:t>
            </w:r>
          </w:p>
        </w:tc>
      </w:tr>
      <w:tr w:rsidR="004E2D89" w:rsidRPr="00296DAF" w14:paraId="51333E42" w14:textId="77777777" w:rsidTr="006D1B5B">
        <w:trPr>
          <w:cantSplit/>
        </w:trPr>
        <w:tc>
          <w:tcPr>
            <w:tcW w:w="1548" w:type="dxa"/>
            <w:vMerge/>
          </w:tcPr>
          <w:p w14:paraId="47B3ED17" w14:textId="77777777" w:rsidR="004E2D89" w:rsidRPr="00EA191B" w:rsidRDefault="004E2D89" w:rsidP="000F538D">
            <w:pPr>
              <w:pStyle w:val="TableLabel"/>
              <w:rPr>
                <w:noProof w:val="0"/>
                <w:sz w:val="16"/>
              </w:rPr>
            </w:pPr>
          </w:p>
        </w:tc>
        <w:tc>
          <w:tcPr>
            <w:tcW w:w="2700" w:type="dxa"/>
            <w:vAlign w:val="center"/>
          </w:tcPr>
          <w:p w14:paraId="5C9B5C94" w14:textId="77777777" w:rsidR="004E2D89" w:rsidRPr="00EA191B" w:rsidRDefault="004E2D89" w:rsidP="000F538D">
            <w:pPr>
              <w:pStyle w:val="TableEntry"/>
              <w:rPr>
                <w:noProof w:val="0"/>
              </w:rPr>
            </w:pPr>
            <w:proofErr w:type="spellStart"/>
            <w:r w:rsidRPr="00EA191B">
              <w:rPr>
                <w:noProof w:val="0"/>
              </w:rPr>
              <w:t>EventDateTime</w:t>
            </w:r>
            <w:proofErr w:type="spellEnd"/>
          </w:p>
        </w:tc>
        <w:tc>
          <w:tcPr>
            <w:tcW w:w="810" w:type="dxa"/>
            <w:vAlign w:val="center"/>
          </w:tcPr>
          <w:p w14:paraId="4F3B6FB5" w14:textId="77777777" w:rsidR="004E2D89" w:rsidRPr="00EA191B" w:rsidRDefault="004E2D89" w:rsidP="000F538D">
            <w:pPr>
              <w:pStyle w:val="TableEntry"/>
              <w:jc w:val="center"/>
              <w:rPr>
                <w:noProof w:val="0"/>
              </w:rPr>
            </w:pPr>
            <w:r w:rsidRPr="00EA191B">
              <w:rPr>
                <w:noProof w:val="0"/>
              </w:rPr>
              <w:t>M</w:t>
            </w:r>
          </w:p>
        </w:tc>
        <w:tc>
          <w:tcPr>
            <w:tcW w:w="4608" w:type="dxa"/>
            <w:vAlign w:val="center"/>
          </w:tcPr>
          <w:p w14:paraId="363959B5" w14:textId="77777777" w:rsidR="004E2D89" w:rsidRPr="00EA191B" w:rsidRDefault="004E2D89" w:rsidP="000F538D">
            <w:pPr>
              <w:pStyle w:val="TableEntry"/>
              <w:rPr>
                <w:noProof w:val="0"/>
              </w:rPr>
            </w:pPr>
            <w:r w:rsidRPr="00EA191B">
              <w:rPr>
                <w:noProof w:val="0"/>
              </w:rPr>
              <w:t>time of creation or deletion  of the Pull Point resource</w:t>
            </w:r>
          </w:p>
        </w:tc>
      </w:tr>
      <w:tr w:rsidR="004E2D89" w:rsidRPr="00EA191B" w14:paraId="13CE5E1F" w14:textId="77777777" w:rsidTr="006D1B5B">
        <w:trPr>
          <w:cantSplit/>
        </w:trPr>
        <w:tc>
          <w:tcPr>
            <w:tcW w:w="1548" w:type="dxa"/>
            <w:vMerge/>
          </w:tcPr>
          <w:p w14:paraId="35E84B16" w14:textId="77777777" w:rsidR="004E2D89" w:rsidRPr="00EA191B" w:rsidRDefault="004E2D89" w:rsidP="000F538D">
            <w:pPr>
              <w:pStyle w:val="TableLabel"/>
              <w:rPr>
                <w:noProof w:val="0"/>
                <w:sz w:val="16"/>
              </w:rPr>
            </w:pPr>
          </w:p>
        </w:tc>
        <w:tc>
          <w:tcPr>
            <w:tcW w:w="2700" w:type="dxa"/>
            <w:vAlign w:val="center"/>
          </w:tcPr>
          <w:p w14:paraId="2B954E0E" w14:textId="77777777" w:rsidR="004E2D89" w:rsidRPr="00EA191B" w:rsidRDefault="004E2D89" w:rsidP="000F538D">
            <w:pPr>
              <w:pStyle w:val="TableEntry"/>
              <w:rPr>
                <w:i/>
                <w:iCs/>
                <w:noProof w:val="0"/>
              </w:rPr>
            </w:pPr>
            <w:proofErr w:type="spellStart"/>
            <w:r w:rsidRPr="00EA191B">
              <w:rPr>
                <w:i/>
                <w:iCs/>
                <w:noProof w:val="0"/>
              </w:rPr>
              <w:t>EventOutcomeIndicator</w:t>
            </w:r>
            <w:proofErr w:type="spellEnd"/>
          </w:p>
        </w:tc>
        <w:tc>
          <w:tcPr>
            <w:tcW w:w="810" w:type="dxa"/>
            <w:vAlign w:val="center"/>
          </w:tcPr>
          <w:p w14:paraId="19E0385E" w14:textId="77777777" w:rsidR="004E2D89" w:rsidRPr="00EA191B" w:rsidRDefault="004E2D89" w:rsidP="000F538D">
            <w:pPr>
              <w:pStyle w:val="TableEntry"/>
              <w:jc w:val="center"/>
              <w:rPr>
                <w:i/>
                <w:iCs/>
                <w:noProof w:val="0"/>
              </w:rPr>
            </w:pPr>
            <w:r w:rsidRPr="00EA191B">
              <w:rPr>
                <w:i/>
                <w:iCs/>
                <w:noProof w:val="0"/>
              </w:rPr>
              <w:t>M</w:t>
            </w:r>
          </w:p>
        </w:tc>
        <w:tc>
          <w:tcPr>
            <w:tcW w:w="4608" w:type="dxa"/>
            <w:vAlign w:val="center"/>
          </w:tcPr>
          <w:p w14:paraId="49DF3A5A" w14:textId="77777777" w:rsidR="004E2D89" w:rsidRPr="00EA191B" w:rsidRDefault="004E2D89" w:rsidP="000F538D">
            <w:pPr>
              <w:pStyle w:val="TableEntry"/>
              <w:rPr>
                <w:i/>
                <w:noProof w:val="0"/>
              </w:rPr>
            </w:pPr>
            <w:r w:rsidRPr="00EA191B">
              <w:rPr>
                <w:i/>
                <w:noProof w:val="0"/>
              </w:rPr>
              <w:t>not specialized</w:t>
            </w:r>
          </w:p>
        </w:tc>
      </w:tr>
      <w:tr w:rsidR="004E2D89" w:rsidRPr="00296DAF" w14:paraId="2B5BD7A0" w14:textId="77777777" w:rsidTr="006D1B5B">
        <w:trPr>
          <w:cantSplit/>
        </w:trPr>
        <w:tc>
          <w:tcPr>
            <w:tcW w:w="1548" w:type="dxa"/>
            <w:vMerge/>
          </w:tcPr>
          <w:p w14:paraId="6EFD936A" w14:textId="77777777" w:rsidR="004E2D89" w:rsidRPr="00EA191B" w:rsidRDefault="004E2D89" w:rsidP="000F538D">
            <w:pPr>
              <w:pStyle w:val="TableLabel"/>
              <w:rPr>
                <w:noProof w:val="0"/>
                <w:sz w:val="16"/>
              </w:rPr>
            </w:pPr>
          </w:p>
        </w:tc>
        <w:tc>
          <w:tcPr>
            <w:tcW w:w="2700" w:type="dxa"/>
            <w:vAlign w:val="center"/>
          </w:tcPr>
          <w:p w14:paraId="110D46A4" w14:textId="77777777" w:rsidR="004E2D89" w:rsidRPr="00EA191B" w:rsidRDefault="004E2D89" w:rsidP="000F538D">
            <w:pPr>
              <w:pStyle w:val="TableEntry"/>
              <w:rPr>
                <w:noProof w:val="0"/>
              </w:rPr>
            </w:pPr>
            <w:proofErr w:type="spellStart"/>
            <w:r w:rsidRPr="00EA191B">
              <w:rPr>
                <w:noProof w:val="0"/>
              </w:rPr>
              <w:t>EventTypeCode</w:t>
            </w:r>
            <w:proofErr w:type="spellEnd"/>
          </w:p>
        </w:tc>
        <w:tc>
          <w:tcPr>
            <w:tcW w:w="810" w:type="dxa"/>
            <w:vAlign w:val="center"/>
          </w:tcPr>
          <w:p w14:paraId="455BC23E" w14:textId="77777777" w:rsidR="004E2D89" w:rsidRPr="00EA191B" w:rsidRDefault="004E2D89" w:rsidP="000F538D">
            <w:pPr>
              <w:pStyle w:val="TableEntry"/>
              <w:jc w:val="center"/>
              <w:rPr>
                <w:noProof w:val="0"/>
              </w:rPr>
            </w:pPr>
            <w:r w:rsidRPr="00EA191B">
              <w:rPr>
                <w:noProof w:val="0"/>
              </w:rPr>
              <w:t>M</w:t>
            </w:r>
          </w:p>
        </w:tc>
        <w:tc>
          <w:tcPr>
            <w:tcW w:w="4608" w:type="dxa"/>
            <w:vAlign w:val="center"/>
          </w:tcPr>
          <w:p w14:paraId="6C3794FE" w14:textId="77777777" w:rsidR="004E2D89" w:rsidRPr="00EA191B" w:rsidRDefault="004E2D89" w:rsidP="000F538D">
            <w:pPr>
              <w:pStyle w:val="TableEntry"/>
              <w:rPr>
                <w:noProof w:val="0"/>
              </w:rPr>
            </w:pPr>
            <w:r w:rsidRPr="00EA191B">
              <w:rPr>
                <w:noProof w:val="0"/>
              </w:rPr>
              <w:t>EV(“ITI-69”, “IHE Transactions”, “Create Destroy Pull Point”)</w:t>
            </w:r>
          </w:p>
        </w:tc>
      </w:tr>
      <w:tr w:rsidR="004E2D89" w:rsidRPr="00EA191B" w14:paraId="2D62B1F1" w14:textId="77777777" w:rsidTr="000F538D">
        <w:trPr>
          <w:cantSplit/>
        </w:trPr>
        <w:tc>
          <w:tcPr>
            <w:tcW w:w="9666" w:type="dxa"/>
            <w:gridSpan w:val="4"/>
          </w:tcPr>
          <w:p w14:paraId="7D6BD8A2" w14:textId="77777777" w:rsidR="004E2D89" w:rsidRPr="00EA191B" w:rsidRDefault="004E2D89" w:rsidP="000F538D">
            <w:pPr>
              <w:pStyle w:val="TableEntry"/>
              <w:rPr>
                <w:noProof w:val="0"/>
              </w:rPr>
            </w:pPr>
            <w:r w:rsidRPr="00EA191B">
              <w:rPr>
                <w:noProof w:val="0"/>
              </w:rPr>
              <w:t>Source (Notification Puller) (1)</w:t>
            </w:r>
          </w:p>
        </w:tc>
      </w:tr>
      <w:tr w:rsidR="004E2D89" w:rsidRPr="00EA191B" w14:paraId="4EB98200" w14:textId="77777777" w:rsidTr="000F538D">
        <w:trPr>
          <w:cantSplit/>
        </w:trPr>
        <w:tc>
          <w:tcPr>
            <w:tcW w:w="9666" w:type="dxa"/>
            <w:gridSpan w:val="4"/>
          </w:tcPr>
          <w:p w14:paraId="3E514464" w14:textId="77777777" w:rsidR="004E2D89" w:rsidRPr="00EA191B" w:rsidRDefault="004E2D89" w:rsidP="000F538D">
            <w:pPr>
              <w:pStyle w:val="TableEntry"/>
              <w:rPr>
                <w:noProof w:val="0"/>
              </w:rPr>
            </w:pPr>
            <w:r w:rsidRPr="00EA191B">
              <w:rPr>
                <w:noProof w:val="0"/>
              </w:rPr>
              <w:t>Destination (Notification Pull Point ) (1)</w:t>
            </w:r>
          </w:p>
        </w:tc>
      </w:tr>
      <w:tr w:rsidR="004E2D89" w:rsidRPr="00EA191B" w14:paraId="1CC9B596" w14:textId="77777777" w:rsidTr="001E12BE">
        <w:trPr>
          <w:cantSplit/>
        </w:trPr>
        <w:tc>
          <w:tcPr>
            <w:tcW w:w="9666" w:type="dxa"/>
            <w:gridSpan w:val="4"/>
          </w:tcPr>
          <w:p w14:paraId="51B16056" w14:textId="77777777" w:rsidR="004E2D89" w:rsidRPr="00EA191B" w:rsidRDefault="004E2D89" w:rsidP="000F538D">
            <w:pPr>
              <w:pStyle w:val="TableEntry"/>
              <w:rPr>
                <w:noProof w:val="0"/>
              </w:rPr>
            </w:pPr>
            <w:r w:rsidRPr="00EA191B">
              <w:rPr>
                <w:noProof w:val="0"/>
              </w:rPr>
              <w:t>Human Requestor (0..1)</w:t>
            </w:r>
          </w:p>
        </w:tc>
      </w:tr>
      <w:tr w:rsidR="00036034" w:rsidRPr="00EA191B" w14:paraId="32FEAA5E" w14:textId="77777777" w:rsidTr="001E12BE">
        <w:trPr>
          <w:cantSplit/>
        </w:trPr>
        <w:tc>
          <w:tcPr>
            <w:tcW w:w="9666" w:type="dxa"/>
            <w:gridSpan w:val="4"/>
          </w:tcPr>
          <w:p w14:paraId="439129D5" w14:textId="3306B8C6" w:rsidR="00036034" w:rsidRPr="00EA191B" w:rsidRDefault="00036034" w:rsidP="000F538D">
            <w:pPr>
              <w:pStyle w:val="TableEntry"/>
              <w:rPr>
                <w:noProof w:val="0"/>
              </w:rPr>
            </w:pPr>
            <w:r w:rsidRPr="00EA191B">
              <w:rPr>
                <w:noProof w:val="0"/>
              </w:rPr>
              <w:t>Audit Source (Notification Pull Point) (1)</w:t>
            </w:r>
          </w:p>
        </w:tc>
      </w:tr>
      <w:tr w:rsidR="00036034" w:rsidRPr="00EA191B" w14:paraId="64742B86" w14:textId="77777777" w:rsidTr="000F538D">
        <w:trPr>
          <w:cantSplit/>
        </w:trPr>
        <w:tc>
          <w:tcPr>
            <w:tcW w:w="9666" w:type="dxa"/>
            <w:gridSpan w:val="4"/>
            <w:tcBorders>
              <w:bottom w:val="single" w:sz="4" w:space="0" w:color="auto"/>
            </w:tcBorders>
          </w:tcPr>
          <w:p w14:paraId="6254A614" w14:textId="203808A4" w:rsidR="00036034" w:rsidRPr="00EA191B" w:rsidRDefault="00036034" w:rsidP="000F538D">
            <w:pPr>
              <w:pStyle w:val="TableEntry"/>
              <w:rPr>
                <w:noProof w:val="0"/>
              </w:rPr>
            </w:pPr>
            <w:r w:rsidRPr="00EA191B">
              <w:rPr>
                <w:noProof w:val="0"/>
              </w:rPr>
              <w:t>Pull Point (1)</w:t>
            </w:r>
          </w:p>
        </w:tc>
      </w:tr>
    </w:tbl>
    <w:p w14:paraId="0147F604" w14:textId="5601380B" w:rsidR="004E2D89" w:rsidRPr="00EA191B" w:rsidRDefault="003732AA" w:rsidP="004E2D89">
      <w:pPr>
        <w:pStyle w:val="Corpotesto"/>
        <w:rPr>
          <w:noProof w:val="0"/>
        </w:rPr>
      </w:pPr>
      <w:r w:rsidRPr="00EA191B">
        <w:rPr>
          <w:noProof w:val="0"/>
        </w:rPr>
        <w:t>Where:</w:t>
      </w:r>
    </w:p>
    <w:tbl>
      <w:tblPr>
        <w:tblpPr w:leftFromText="180" w:rightFromText="180" w:vertAnchor="text" w:tblpX="18"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718"/>
        <w:gridCol w:w="810"/>
        <w:gridCol w:w="4590"/>
      </w:tblGrid>
      <w:tr w:rsidR="004E2D89" w:rsidRPr="00EA191B" w14:paraId="415BAC13" w14:textId="77777777" w:rsidTr="006D1B5B">
        <w:trPr>
          <w:cantSplit/>
        </w:trPr>
        <w:tc>
          <w:tcPr>
            <w:tcW w:w="1530" w:type="dxa"/>
            <w:vMerge w:val="restart"/>
          </w:tcPr>
          <w:p w14:paraId="40B5A59C" w14:textId="3199D3F6" w:rsidR="004E2D89" w:rsidRPr="00EA191B" w:rsidRDefault="004E2D89" w:rsidP="00CA3D92">
            <w:pPr>
              <w:pStyle w:val="TableEntryHeader"/>
              <w:rPr>
                <w:noProof w:val="0"/>
              </w:rPr>
            </w:pPr>
            <w:r w:rsidRPr="00EA191B">
              <w:rPr>
                <w:noProof w:val="0"/>
              </w:rPr>
              <w:t>Source</w:t>
            </w:r>
          </w:p>
          <w:p w14:paraId="139F2752" w14:textId="365454F6" w:rsidR="004E2D89" w:rsidRPr="006D1B5B" w:rsidRDefault="003732AA"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5BB424F7" w14:textId="75654DA5" w:rsidR="004E2D89" w:rsidRPr="006D1B5B" w:rsidRDefault="004E2D89" w:rsidP="006D1B5B">
            <w:pPr>
              <w:pStyle w:val="TableEntryHeader"/>
              <w:rPr>
                <w:bCs/>
                <w:noProof w:val="0"/>
                <w:sz w:val="12"/>
              </w:rPr>
            </w:pPr>
            <w:proofErr w:type="spellStart"/>
            <w:r w:rsidRPr="006D1B5B">
              <w:rPr>
                <w:bCs/>
                <w:noProof w:val="0"/>
                <w:sz w:val="12"/>
              </w:rPr>
              <w:t>ActiveParticipant</w:t>
            </w:r>
            <w:proofErr w:type="spellEnd"/>
            <w:r w:rsidRPr="006D1B5B">
              <w:rPr>
                <w:bCs/>
                <w:noProof w:val="0"/>
                <w:sz w:val="12"/>
              </w:rPr>
              <w:t>)</w:t>
            </w:r>
          </w:p>
          <w:p w14:paraId="28FB1011" w14:textId="77777777" w:rsidR="004E2D89" w:rsidRPr="00EA191B" w:rsidRDefault="004E2D89" w:rsidP="0086509A">
            <w:pPr>
              <w:pStyle w:val="TableEntry"/>
              <w:jc w:val="center"/>
              <w:rPr>
                <w:noProof w:val="0"/>
                <w:sz w:val="16"/>
              </w:rPr>
            </w:pPr>
          </w:p>
        </w:tc>
        <w:tc>
          <w:tcPr>
            <w:tcW w:w="2718" w:type="dxa"/>
            <w:vAlign w:val="center"/>
          </w:tcPr>
          <w:p w14:paraId="42A42B13" w14:textId="77777777" w:rsidR="004E2D89" w:rsidRPr="00EA191B" w:rsidRDefault="004E2D89" w:rsidP="0086509A">
            <w:pPr>
              <w:pStyle w:val="TableEntry"/>
              <w:rPr>
                <w:i/>
                <w:noProof w:val="0"/>
              </w:rPr>
            </w:pPr>
            <w:proofErr w:type="spellStart"/>
            <w:r w:rsidRPr="00EA191B">
              <w:rPr>
                <w:i/>
                <w:noProof w:val="0"/>
              </w:rPr>
              <w:t>UserID</w:t>
            </w:r>
            <w:proofErr w:type="spellEnd"/>
          </w:p>
        </w:tc>
        <w:tc>
          <w:tcPr>
            <w:tcW w:w="810" w:type="dxa"/>
            <w:vAlign w:val="center"/>
          </w:tcPr>
          <w:p w14:paraId="2F155C02"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617785FA" w14:textId="77777777" w:rsidR="004E2D89" w:rsidRPr="00EA191B" w:rsidRDefault="004E2D89" w:rsidP="0086509A">
            <w:pPr>
              <w:pStyle w:val="TableEntry"/>
              <w:rPr>
                <w:i/>
                <w:iCs/>
                <w:noProof w:val="0"/>
              </w:rPr>
            </w:pPr>
            <w:r w:rsidRPr="00EA191B">
              <w:rPr>
                <w:i/>
                <w:iCs/>
                <w:noProof w:val="0"/>
              </w:rPr>
              <w:t>not specialized</w:t>
            </w:r>
          </w:p>
        </w:tc>
      </w:tr>
      <w:tr w:rsidR="004E2D89" w:rsidRPr="00EA191B" w14:paraId="434D0E75" w14:textId="77777777" w:rsidTr="006D1B5B">
        <w:trPr>
          <w:cantSplit/>
        </w:trPr>
        <w:tc>
          <w:tcPr>
            <w:tcW w:w="1530" w:type="dxa"/>
            <w:vMerge/>
            <w:textDirection w:val="btLr"/>
            <w:vAlign w:val="center"/>
          </w:tcPr>
          <w:p w14:paraId="74E53016" w14:textId="77777777" w:rsidR="004E2D89" w:rsidRPr="00EA191B" w:rsidRDefault="004E2D89" w:rsidP="0086509A">
            <w:pPr>
              <w:pStyle w:val="TableLabel"/>
              <w:rPr>
                <w:noProof w:val="0"/>
                <w:sz w:val="16"/>
              </w:rPr>
            </w:pPr>
          </w:p>
        </w:tc>
        <w:tc>
          <w:tcPr>
            <w:tcW w:w="2718" w:type="dxa"/>
            <w:vAlign w:val="center"/>
          </w:tcPr>
          <w:p w14:paraId="1772BE5F" w14:textId="77777777" w:rsidR="004E2D89" w:rsidRPr="00EA191B" w:rsidRDefault="004E2D89" w:rsidP="0086509A">
            <w:pPr>
              <w:pStyle w:val="TableEntry"/>
              <w:rPr>
                <w:i/>
                <w:iCs/>
                <w:noProof w:val="0"/>
              </w:rPr>
            </w:pPr>
            <w:proofErr w:type="spellStart"/>
            <w:r w:rsidRPr="00EA191B">
              <w:rPr>
                <w:i/>
                <w:iCs/>
                <w:noProof w:val="0"/>
              </w:rPr>
              <w:t>AlternativeUserID</w:t>
            </w:r>
            <w:proofErr w:type="spellEnd"/>
          </w:p>
        </w:tc>
        <w:tc>
          <w:tcPr>
            <w:tcW w:w="810" w:type="dxa"/>
            <w:vAlign w:val="center"/>
          </w:tcPr>
          <w:p w14:paraId="27FDF816"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552338F6" w14:textId="77777777" w:rsidR="004E2D89" w:rsidRPr="00EA191B" w:rsidRDefault="004E2D89" w:rsidP="0086509A">
            <w:pPr>
              <w:pStyle w:val="TableEntry"/>
              <w:rPr>
                <w:i/>
                <w:noProof w:val="0"/>
              </w:rPr>
            </w:pPr>
            <w:r w:rsidRPr="00EA191B">
              <w:rPr>
                <w:i/>
                <w:noProof w:val="0"/>
              </w:rPr>
              <w:t>not specialized</w:t>
            </w:r>
          </w:p>
        </w:tc>
      </w:tr>
      <w:tr w:rsidR="004E2D89" w:rsidRPr="00EA191B" w14:paraId="282BC1E6" w14:textId="77777777" w:rsidTr="006D1B5B">
        <w:trPr>
          <w:cantSplit/>
        </w:trPr>
        <w:tc>
          <w:tcPr>
            <w:tcW w:w="1530" w:type="dxa"/>
            <w:vMerge/>
            <w:textDirection w:val="btLr"/>
            <w:vAlign w:val="center"/>
          </w:tcPr>
          <w:p w14:paraId="7E307737" w14:textId="77777777" w:rsidR="004E2D89" w:rsidRPr="00EA191B" w:rsidRDefault="004E2D89" w:rsidP="0086509A">
            <w:pPr>
              <w:pStyle w:val="TableLabel"/>
              <w:rPr>
                <w:noProof w:val="0"/>
                <w:sz w:val="16"/>
              </w:rPr>
            </w:pPr>
          </w:p>
        </w:tc>
        <w:tc>
          <w:tcPr>
            <w:tcW w:w="2718" w:type="dxa"/>
            <w:vAlign w:val="center"/>
          </w:tcPr>
          <w:p w14:paraId="245A7B95" w14:textId="77777777" w:rsidR="004E2D89" w:rsidRPr="00EA191B" w:rsidRDefault="004E2D89" w:rsidP="0086509A">
            <w:pPr>
              <w:pStyle w:val="TableEntry"/>
              <w:rPr>
                <w:i/>
                <w:noProof w:val="0"/>
              </w:rPr>
            </w:pPr>
            <w:proofErr w:type="spellStart"/>
            <w:r w:rsidRPr="00EA191B">
              <w:rPr>
                <w:i/>
                <w:noProof w:val="0"/>
              </w:rPr>
              <w:t>UserName</w:t>
            </w:r>
            <w:proofErr w:type="spellEnd"/>
          </w:p>
        </w:tc>
        <w:tc>
          <w:tcPr>
            <w:tcW w:w="810" w:type="dxa"/>
            <w:vAlign w:val="center"/>
          </w:tcPr>
          <w:p w14:paraId="3E43CDAF"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4A368226" w14:textId="77777777" w:rsidR="004E2D89" w:rsidRPr="00EA191B" w:rsidRDefault="004E2D89" w:rsidP="0086509A">
            <w:pPr>
              <w:pStyle w:val="TableEntry"/>
              <w:rPr>
                <w:i/>
                <w:noProof w:val="0"/>
              </w:rPr>
            </w:pPr>
            <w:r w:rsidRPr="00EA191B">
              <w:rPr>
                <w:i/>
                <w:noProof w:val="0"/>
              </w:rPr>
              <w:t>not specialized</w:t>
            </w:r>
          </w:p>
        </w:tc>
      </w:tr>
      <w:tr w:rsidR="004E2D89" w:rsidRPr="00EA191B" w14:paraId="4A340970" w14:textId="77777777" w:rsidTr="006D1B5B">
        <w:trPr>
          <w:cantSplit/>
        </w:trPr>
        <w:tc>
          <w:tcPr>
            <w:tcW w:w="1530" w:type="dxa"/>
            <w:vMerge/>
            <w:textDirection w:val="btLr"/>
            <w:vAlign w:val="center"/>
          </w:tcPr>
          <w:p w14:paraId="31BA6315" w14:textId="77777777" w:rsidR="004E2D89" w:rsidRPr="00EA191B" w:rsidRDefault="004E2D89" w:rsidP="0086509A">
            <w:pPr>
              <w:pStyle w:val="TableLabel"/>
              <w:rPr>
                <w:noProof w:val="0"/>
                <w:sz w:val="16"/>
              </w:rPr>
            </w:pPr>
          </w:p>
        </w:tc>
        <w:tc>
          <w:tcPr>
            <w:tcW w:w="2718" w:type="dxa"/>
            <w:vAlign w:val="center"/>
          </w:tcPr>
          <w:p w14:paraId="5677DDE4" w14:textId="77777777" w:rsidR="004E2D89" w:rsidRPr="00EA191B" w:rsidRDefault="004E2D89" w:rsidP="0086509A">
            <w:pPr>
              <w:pStyle w:val="TableEntry"/>
              <w:rPr>
                <w:i/>
                <w:noProof w:val="0"/>
              </w:rPr>
            </w:pPr>
            <w:proofErr w:type="spellStart"/>
            <w:r w:rsidRPr="00EA191B">
              <w:rPr>
                <w:i/>
                <w:noProof w:val="0"/>
              </w:rPr>
              <w:t>UserIsRequestor</w:t>
            </w:r>
            <w:proofErr w:type="spellEnd"/>
          </w:p>
        </w:tc>
        <w:tc>
          <w:tcPr>
            <w:tcW w:w="810" w:type="dxa"/>
            <w:vAlign w:val="center"/>
          </w:tcPr>
          <w:p w14:paraId="4F8855AF" w14:textId="77777777" w:rsidR="004E2D89" w:rsidRPr="00EA191B" w:rsidRDefault="004E2D89" w:rsidP="0086509A">
            <w:pPr>
              <w:pStyle w:val="TableEntry"/>
              <w:jc w:val="center"/>
              <w:rPr>
                <w:i/>
                <w:iCs/>
                <w:noProof w:val="0"/>
                <w:szCs w:val="18"/>
              </w:rPr>
            </w:pPr>
            <w:r w:rsidRPr="00EA191B">
              <w:rPr>
                <w:i/>
                <w:iCs/>
                <w:noProof w:val="0"/>
                <w:szCs w:val="18"/>
              </w:rPr>
              <w:t>U</w:t>
            </w:r>
          </w:p>
        </w:tc>
        <w:tc>
          <w:tcPr>
            <w:tcW w:w="4590" w:type="dxa"/>
            <w:vAlign w:val="center"/>
          </w:tcPr>
          <w:p w14:paraId="3C4BFCF5" w14:textId="77777777" w:rsidR="004E2D89" w:rsidRPr="00EA191B" w:rsidRDefault="004E2D89" w:rsidP="0086509A">
            <w:pPr>
              <w:pStyle w:val="TableEntry"/>
              <w:rPr>
                <w:i/>
                <w:iCs/>
                <w:noProof w:val="0"/>
              </w:rPr>
            </w:pPr>
            <w:r w:rsidRPr="00EA191B">
              <w:rPr>
                <w:i/>
                <w:iCs/>
                <w:noProof w:val="0"/>
              </w:rPr>
              <w:t>not specialized</w:t>
            </w:r>
          </w:p>
        </w:tc>
      </w:tr>
      <w:tr w:rsidR="004E2D89" w:rsidRPr="00EA191B" w14:paraId="08239835" w14:textId="77777777" w:rsidTr="006D1B5B">
        <w:trPr>
          <w:cantSplit/>
        </w:trPr>
        <w:tc>
          <w:tcPr>
            <w:tcW w:w="1530" w:type="dxa"/>
            <w:vMerge/>
            <w:textDirection w:val="btLr"/>
            <w:vAlign w:val="center"/>
          </w:tcPr>
          <w:p w14:paraId="495ADDA3" w14:textId="77777777" w:rsidR="004E2D89" w:rsidRPr="00EA191B" w:rsidRDefault="004E2D89" w:rsidP="0086509A">
            <w:pPr>
              <w:pStyle w:val="TableLabel"/>
              <w:rPr>
                <w:noProof w:val="0"/>
                <w:sz w:val="16"/>
              </w:rPr>
            </w:pPr>
          </w:p>
        </w:tc>
        <w:tc>
          <w:tcPr>
            <w:tcW w:w="2718" w:type="dxa"/>
            <w:vAlign w:val="center"/>
          </w:tcPr>
          <w:p w14:paraId="3DF588C9" w14:textId="77777777" w:rsidR="004E2D89" w:rsidRPr="00EA191B" w:rsidRDefault="004E2D89" w:rsidP="0086509A">
            <w:pPr>
              <w:pStyle w:val="TableEntry"/>
              <w:rPr>
                <w:noProof w:val="0"/>
              </w:rPr>
            </w:pPr>
            <w:proofErr w:type="spellStart"/>
            <w:r w:rsidRPr="00EA191B">
              <w:rPr>
                <w:noProof w:val="0"/>
              </w:rPr>
              <w:t>RoleIDCode</w:t>
            </w:r>
            <w:proofErr w:type="spellEnd"/>
          </w:p>
        </w:tc>
        <w:tc>
          <w:tcPr>
            <w:tcW w:w="810" w:type="dxa"/>
            <w:vAlign w:val="center"/>
          </w:tcPr>
          <w:p w14:paraId="0F8D674E" w14:textId="77777777" w:rsidR="004E2D89" w:rsidRPr="00EA191B" w:rsidRDefault="004E2D89" w:rsidP="0086509A">
            <w:pPr>
              <w:pStyle w:val="TableEntry"/>
              <w:jc w:val="center"/>
              <w:rPr>
                <w:noProof w:val="0"/>
                <w:szCs w:val="18"/>
              </w:rPr>
            </w:pPr>
            <w:r w:rsidRPr="00EA191B">
              <w:rPr>
                <w:noProof w:val="0"/>
                <w:szCs w:val="18"/>
              </w:rPr>
              <w:t>M</w:t>
            </w:r>
          </w:p>
        </w:tc>
        <w:tc>
          <w:tcPr>
            <w:tcW w:w="4590" w:type="dxa"/>
            <w:vAlign w:val="center"/>
          </w:tcPr>
          <w:p w14:paraId="3EC0DE79" w14:textId="77777777" w:rsidR="004E2D89" w:rsidRPr="00EA191B" w:rsidRDefault="004E2D89" w:rsidP="0086509A">
            <w:pPr>
              <w:pStyle w:val="TableEntry"/>
              <w:rPr>
                <w:noProof w:val="0"/>
              </w:rPr>
            </w:pPr>
            <w:r w:rsidRPr="00EA191B">
              <w:rPr>
                <w:noProof w:val="0"/>
              </w:rPr>
              <w:t>EV (110153, DCM, “Source”)</w:t>
            </w:r>
          </w:p>
        </w:tc>
      </w:tr>
      <w:tr w:rsidR="004E2D89" w:rsidRPr="00296DAF" w14:paraId="22B11AD7" w14:textId="77777777" w:rsidTr="006D1B5B">
        <w:trPr>
          <w:cantSplit/>
        </w:trPr>
        <w:tc>
          <w:tcPr>
            <w:tcW w:w="1530" w:type="dxa"/>
            <w:vMerge/>
            <w:textDirection w:val="btLr"/>
            <w:vAlign w:val="center"/>
          </w:tcPr>
          <w:p w14:paraId="5892F155" w14:textId="77777777" w:rsidR="004E2D89" w:rsidRPr="00EA191B" w:rsidRDefault="004E2D89" w:rsidP="0086509A">
            <w:pPr>
              <w:pStyle w:val="TableLabel"/>
              <w:rPr>
                <w:noProof w:val="0"/>
                <w:sz w:val="16"/>
              </w:rPr>
            </w:pPr>
          </w:p>
        </w:tc>
        <w:tc>
          <w:tcPr>
            <w:tcW w:w="2718" w:type="dxa"/>
            <w:vAlign w:val="center"/>
          </w:tcPr>
          <w:p w14:paraId="1841400B" w14:textId="77777777" w:rsidR="004E2D89" w:rsidRPr="00EA191B" w:rsidRDefault="004E2D89" w:rsidP="0086509A">
            <w:pPr>
              <w:pStyle w:val="TableEntry"/>
              <w:rPr>
                <w:noProof w:val="0"/>
              </w:rPr>
            </w:pPr>
            <w:proofErr w:type="spellStart"/>
            <w:r w:rsidRPr="00EA191B">
              <w:rPr>
                <w:noProof w:val="0"/>
              </w:rPr>
              <w:t>NetworkAccessPointTypeCode</w:t>
            </w:r>
            <w:proofErr w:type="spellEnd"/>
          </w:p>
        </w:tc>
        <w:tc>
          <w:tcPr>
            <w:tcW w:w="810" w:type="dxa"/>
            <w:vAlign w:val="center"/>
          </w:tcPr>
          <w:p w14:paraId="1A42AAA2" w14:textId="4A60A582" w:rsidR="004E2D89" w:rsidRPr="00EA191B" w:rsidRDefault="003732AA" w:rsidP="0086509A">
            <w:pPr>
              <w:pStyle w:val="TableEntry"/>
              <w:jc w:val="center"/>
              <w:rPr>
                <w:noProof w:val="0"/>
                <w:szCs w:val="18"/>
              </w:rPr>
            </w:pPr>
            <w:r w:rsidRPr="00EA191B">
              <w:rPr>
                <w:noProof w:val="0"/>
                <w:szCs w:val="18"/>
              </w:rPr>
              <w:t>M</w:t>
            </w:r>
          </w:p>
        </w:tc>
        <w:tc>
          <w:tcPr>
            <w:tcW w:w="4590" w:type="dxa"/>
            <w:vAlign w:val="center"/>
          </w:tcPr>
          <w:p w14:paraId="0A98CB04" w14:textId="77777777" w:rsidR="004E2D89" w:rsidRPr="00EA191B" w:rsidRDefault="004E2D89" w:rsidP="0086509A">
            <w:pPr>
              <w:pStyle w:val="TableEntry"/>
              <w:rPr>
                <w:noProof w:val="0"/>
              </w:rPr>
            </w:pPr>
            <w:r w:rsidRPr="00EA191B">
              <w:rPr>
                <w:noProof w:val="0"/>
              </w:rPr>
              <w:t>“1” for machine (DNS) name “2” for IP address</w:t>
            </w:r>
          </w:p>
        </w:tc>
      </w:tr>
      <w:tr w:rsidR="004E2D89" w:rsidRPr="00296DAF" w14:paraId="7095F139" w14:textId="77777777" w:rsidTr="006D1B5B">
        <w:trPr>
          <w:cantSplit/>
          <w:trHeight w:val="422"/>
        </w:trPr>
        <w:tc>
          <w:tcPr>
            <w:tcW w:w="1530" w:type="dxa"/>
            <w:vMerge/>
            <w:textDirection w:val="btLr"/>
            <w:vAlign w:val="center"/>
          </w:tcPr>
          <w:p w14:paraId="7F5F8165" w14:textId="77777777" w:rsidR="004E2D89" w:rsidRPr="00EA191B" w:rsidRDefault="004E2D89" w:rsidP="0086509A">
            <w:pPr>
              <w:pStyle w:val="TableLabel"/>
              <w:rPr>
                <w:noProof w:val="0"/>
                <w:sz w:val="16"/>
              </w:rPr>
            </w:pPr>
          </w:p>
        </w:tc>
        <w:tc>
          <w:tcPr>
            <w:tcW w:w="2718" w:type="dxa"/>
            <w:vAlign w:val="center"/>
          </w:tcPr>
          <w:p w14:paraId="0DF3F0FD" w14:textId="77777777" w:rsidR="004E2D89" w:rsidRPr="00EA191B" w:rsidRDefault="004E2D89" w:rsidP="0086509A">
            <w:pPr>
              <w:pStyle w:val="TableEntry"/>
              <w:rPr>
                <w:noProof w:val="0"/>
              </w:rPr>
            </w:pPr>
            <w:proofErr w:type="spellStart"/>
            <w:r w:rsidRPr="00EA191B">
              <w:rPr>
                <w:noProof w:val="0"/>
              </w:rPr>
              <w:t>NetworkAccessPointID</w:t>
            </w:r>
            <w:proofErr w:type="spellEnd"/>
          </w:p>
        </w:tc>
        <w:tc>
          <w:tcPr>
            <w:tcW w:w="810" w:type="dxa"/>
            <w:vAlign w:val="center"/>
          </w:tcPr>
          <w:p w14:paraId="6270BF99" w14:textId="78BA3BB9" w:rsidR="004E2D89" w:rsidRPr="00EA191B" w:rsidRDefault="003732AA" w:rsidP="0086509A">
            <w:pPr>
              <w:pStyle w:val="TableEntry"/>
              <w:jc w:val="center"/>
              <w:rPr>
                <w:noProof w:val="0"/>
                <w:szCs w:val="18"/>
              </w:rPr>
            </w:pPr>
            <w:r w:rsidRPr="00EA191B">
              <w:rPr>
                <w:noProof w:val="0"/>
                <w:szCs w:val="18"/>
              </w:rPr>
              <w:t>M</w:t>
            </w:r>
          </w:p>
        </w:tc>
        <w:tc>
          <w:tcPr>
            <w:tcW w:w="4590" w:type="dxa"/>
            <w:vAlign w:val="center"/>
          </w:tcPr>
          <w:p w14:paraId="1A73386F" w14:textId="77777777" w:rsidR="004E2D89" w:rsidRPr="00EA191B" w:rsidRDefault="004E2D89" w:rsidP="0086509A">
            <w:pPr>
              <w:pStyle w:val="TableEntry"/>
              <w:rPr>
                <w:noProof w:val="0"/>
              </w:rPr>
            </w:pPr>
            <w:r w:rsidRPr="00EA191B">
              <w:rPr>
                <w:noProof w:val="0"/>
              </w:rPr>
              <w:t>The machine name or IP address</w:t>
            </w:r>
          </w:p>
          <w:p w14:paraId="5148CAB9" w14:textId="77777777" w:rsidR="004E2D89" w:rsidRPr="00EA191B" w:rsidRDefault="004E2D89" w:rsidP="0086509A">
            <w:pPr>
              <w:pStyle w:val="TableEntry"/>
              <w:rPr>
                <w:noProof w:val="0"/>
              </w:rPr>
            </w:pPr>
          </w:p>
        </w:tc>
      </w:tr>
    </w:tbl>
    <w:p w14:paraId="435405A1" w14:textId="77777777" w:rsidR="004E2D89" w:rsidRPr="00EA191B" w:rsidRDefault="004E2D89" w:rsidP="004E2D89">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790"/>
        <w:gridCol w:w="810"/>
        <w:gridCol w:w="4518"/>
      </w:tblGrid>
      <w:tr w:rsidR="004E2D89" w:rsidRPr="00296DAF" w14:paraId="08DAF971" w14:textId="77777777" w:rsidTr="006D1B5B">
        <w:trPr>
          <w:cantSplit/>
        </w:trPr>
        <w:tc>
          <w:tcPr>
            <w:tcW w:w="1548" w:type="dxa"/>
            <w:vMerge w:val="restart"/>
          </w:tcPr>
          <w:p w14:paraId="0968B6F3" w14:textId="1B921DB2" w:rsidR="004E2D89" w:rsidRPr="00EA191B" w:rsidRDefault="004E2D89" w:rsidP="000F538D">
            <w:pPr>
              <w:pStyle w:val="TableEntryHeader"/>
              <w:rPr>
                <w:noProof w:val="0"/>
              </w:rPr>
            </w:pPr>
            <w:r w:rsidRPr="00EA191B">
              <w:rPr>
                <w:noProof w:val="0"/>
              </w:rPr>
              <w:t>Destination</w:t>
            </w:r>
          </w:p>
          <w:p w14:paraId="113F4A5E" w14:textId="45E5D47F" w:rsidR="004E2D89" w:rsidRPr="006D1B5B" w:rsidRDefault="003732AA"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4414B391" w14:textId="4F8A084F" w:rsidR="004E2D89" w:rsidRPr="00EA191B" w:rsidRDefault="004E2D89" w:rsidP="006D1B5B">
            <w:pPr>
              <w:pStyle w:val="TableEntryHeader"/>
              <w:rPr>
                <w:noProof w:val="0"/>
                <w:kern w:val="28"/>
                <w:sz w:val="16"/>
              </w:rPr>
            </w:pPr>
            <w:proofErr w:type="spellStart"/>
            <w:r w:rsidRPr="006D1B5B">
              <w:rPr>
                <w:bCs/>
                <w:noProof w:val="0"/>
                <w:sz w:val="12"/>
              </w:rPr>
              <w:t>ActiveParticipant</w:t>
            </w:r>
            <w:proofErr w:type="spellEnd"/>
            <w:r w:rsidRPr="006D1B5B">
              <w:rPr>
                <w:bCs/>
                <w:noProof w:val="0"/>
                <w:sz w:val="12"/>
              </w:rPr>
              <w:t>)</w:t>
            </w:r>
          </w:p>
        </w:tc>
        <w:tc>
          <w:tcPr>
            <w:tcW w:w="2790" w:type="dxa"/>
            <w:vAlign w:val="center"/>
          </w:tcPr>
          <w:p w14:paraId="69399D16" w14:textId="77777777" w:rsidR="004E2D89" w:rsidRPr="00EA191B" w:rsidRDefault="004E2D89" w:rsidP="000F538D">
            <w:pPr>
              <w:pStyle w:val="TableEntry"/>
              <w:rPr>
                <w:noProof w:val="0"/>
              </w:rPr>
            </w:pPr>
            <w:proofErr w:type="spellStart"/>
            <w:r w:rsidRPr="00EA191B">
              <w:rPr>
                <w:noProof w:val="0"/>
              </w:rPr>
              <w:t>UserID</w:t>
            </w:r>
            <w:proofErr w:type="spellEnd"/>
          </w:p>
        </w:tc>
        <w:tc>
          <w:tcPr>
            <w:tcW w:w="810" w:type="dxa"/>
            <w:vAlign w:val="center"/>
          </w:tcPr>
          <w:p w14:paraId="624C45E8" w14:textId="77777777" w:rsidR="004E2D89" w:rsidRPr="00EA191B" w:rsidRDefault="004E2D89" w:rsidP="000F538D">
            <w:pPr>
              <w:pStyle w:val="TableEntry"/>
              <w:jc w:val="center"/>
              <w:rPr>
                <w:noProof w:val="0"/>
                <w:szCs w:val="18"/>
              </w:rPr>
            </w:pPr>
            <w:r w:rsidRPr="00EA191B">
              <w:rPr>
                <w:noProof w:val="0"/>
                <w:szCs w:val="18"/>
              </w:rPr>
              <w:t>M</w:t>
            </w:r>
          </w:p>
        </w:tc>
        <w:tc>
          <w:tcPr>
            <w:tcW w:w="4518" w:type="dxa"/>
            <w:vAlign w:val="center"/>
          </w:tcPr>
          <w:p w14:paraId="2322CB38" w14:textId="77777777" w:rsidR="004E2D89" w:rsidRPr="00EA191B" w:rsidRDefault="004E2D89" w:rsidP="000F538D">
            <w:pPr>
              <w:pStyle w:val="TableEntry"/>
              <w:rPr>
                <w:noProof w:val="0"/>
              </w:rPr>
            </w:pPr>
            <w:r w:rsidRPr="00EA191B">
              <w:rPr>
                <w:noProof w:val="0"/>
              </w:rPr>
              <w:t>Metadata Notification Pull Point SOAP URI</w:t>
            </w:r>
          </w:p>
        </w:tc>
      </w:tr>
      <w:tr w:rsidR="004E2D89" w:rsidRPr="00296DAF" w14:paraId="42FFCC32" w14:textId="77777777" w:rsidTr="006D1B5B">
        <w:trPr>
          <w:cantSplit/>
        </w:trPr>
        <w:tc>
          <w:tcPr>
            <w:tcW w:w="1548" w:type="dxa"/>
            <w:vMerge/>
            <w:vAlign w:val="center"/>
          </w:tcPr>
          <w:p w14:paraId="53A00C36" w14:textId="77777777" w:rsidR="004E2D89" w:rsidRPr="00EA191B" w:rsidRDefault="004E2D89" w:rsidP="000F538D">
            <w:pPr>
              <w:pStyle w:val="TableLabel"/>
              <w:rPr>
                <w:noProof w:val="0"/>
                <w:sz w:val="16"/>
              </w:rPr>
            </w:pPr>
          </w:p>
        </w:tc>
        <w:tc>
          <w:tcPr>
            <w:tcW w:w="2790" w:type="dxa"/>
            <w:vAlign w:val="center"/>
          </w:tcPr>
          <w:p w14:paraId="3E015B3E" w14:textId="77777777" w:rsidR="004E2D89" w:rsidRPr="00EA191B" w:rsidRDefault="004E2D89" w:rsidP="000F538D">
            <w:pPr>
              <w:pStyle w:val="TableEntry"/>
              <w:rPr>
                <w:noProof w:val="0"/>
              </w:rPr>
            </w:pPr>
            <w:proofErr w:type="spellStart"/>
            <w:r w:rsidRPr="00EA191B">
              <w:rPr>
                <w:noProof w:val="0"/>
              </w:rPr>
              <w:t>AlternativeUserID</w:t>
            </w:r>
            <w:proofErr w:type="spellEnd"/>
          </w:p>
        </w:tc>
        <w:tc>
          <w:tcPr>
            <w:tcW w:w="810" w:type="dxa"/>
            <w:vAlign w:val="center"/>
          </w:tcPr>
          <w:p w14:paraId="55163B61" w14:textId="7D6DA5F2" w:rsidR="004E2D89" w:rsidRPr="00EA191B" w:rsidRDefault="003732AA" w:rsidP="000F538D">
            <w:pPr>
              <w:pStyle w:val="TableEntry"/>
              <w:jc w:val="center"/>
              <w:rPr>
                <w:noProof w:val="0"/>
                <w:szCs w:val="18"/>
              </w:rPr>
            </w:pPr>
            <w:r w:rsidRPr="00EA191B">
              <w:rPr>
                <w:noProof w:val="0"/>
                <w:szCs w:val="18"/>
              </w:rPr>
              <w:t>M</w:t>
            </w:r>
          </w:p>
        </w:tc>
        <w:tc>
          <w:tcPr>
            <w:tcW w:w="4518" w:type="dxa"/>
            <w:vAlign w:val="center"/>
          </w:tcPr>
          <w:p w14:paraId="50F0DA9E" w14:textId="77777777" w:rsidR="004E2D89" w:rsidRPr="00EA191B" w:rsidRDefault="004E2D89" w:rsidP="000F538D">
            <w:pPr>
              <w:pStyle w:val="TableEntry"/>
              <w:rPr>
                <w:noProof w:val="0"/>
              </w:rPr>
            </w:pPr>
            <w:r w:rsidRPr="00EA191B">
              <w:rPr>
                <w:noProof w:val="0"/>
              </w:rPr>
              <w:t>the process ID as used within the local operating system in the local system of logs</w:t>
            </w:r>
          </w:p>
        </w:tc>
      </w:tr>
      <w:tr w:rsidR="004E2D89" w:rsidRPr="00EA191B" w14:paraId="21A95DCF" w14:textId="77777777" w:rsidTr="006D1B5B">
        <w:trPr>
          <w:cantSplit/>
        </w:trPr>
        <w:tc>
          <w:tcPr>
            <w:tcW w:w="1548" w:type="dxa"/>
            <w:vMerge/>
            <w:vAlign w:val="center"/>
          </w:tcPr>
          <w:p w14:paraId="6A496A1C" w14:textId="77777777" w:rsidR="004E2D89" w:rsidRPr="00EA191B" w:rsidRDefault="004E2D89" w:rsidP="000F538D">
            <w:pPr>
              <w:pStyle w:val="TableLabel"/>
              <w:rPr>
                <w:noProof w:val="0"/>
                <w:sz w:val="16"/>
              </w:rPr>
            </w:pPr>
          </w:p>
        </w:tc>
        <w:tc>
          <w:tcPr>
            <w:tcW w:w="2790" w:type="dxa"/>
            <w:vAlign w:val="center"/>
          </w:tcPr>
          <w:p w14:paraId="1D78AD1C"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810" w:type="dxa"/>
            <w:vAlign w:val="center"/>
          </w:tcPr>
          <w:p w14:paraId="3995C518"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4518" w:type="dxa"/>
            <w:vAlign w:val="center"/>
          </w:tcPr>
          <w:p w14:paraId="41B6ECDB"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7988C4D" w14:textId="77777777" w:rsidTr="006D1B5B">
        <w:trPr>
          <w:cantSplit/>
        </w:trPr>
        <w:tc>
          <w:tcPr>
            <w:tcW w:w="1548" w:type="dxa"/>
            <w:vMerge/>
            <w:vAlign w:val="center"/>
          </w:tcPr>
          <w:p w14:paraId="79809647" w14:textId="77777777" w:rsidR="004E2D89" w:rsidRPr="00EA191B" w:rsidRDefault="004E2D89" w:rsidP="000F538D">
            <w:pPr>
              <w:pStyle w:val="TableLabel"/>
              <w:rPr>
                <w:noProof w:val="0"/>
                <w:sz w:val="16"/>
              </w:rPr>
            </w:pPr>
          </w:p>
        </w:tc>
        <w:tc>
          <w:tcPr>
            <w:tcW w:w="2790" w:type="dxa"/>
            <w:vAlign w:val="center"/>
          </w:tcPr>
          <w:p w14:paraId="551217F4"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810" w:type="dxa"/>
            <w:vAlign w:val="center"/>
          </w:tcPr>
          <w:p w14:paraId="322DD6B7"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4518" w:type="dxa"/>
            <w:vAlign w:val="center"/>
          </w:tcPr>
          <w:p w14:paraId="2392F39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7837B1E2" w14:textId="77777777" w:rsidTr="006D1B5B">
        <w:trPr>
          <w:cantSplit/>
        </w:trPr>
        <w:tc>
          <w:tcPr>
            <w:tcW w:w="1548" w:type="dxa"/>
            <w:vMerge/>
            <w:vAlign w:val="center"/>
          </w:tcPr>
          <w:p w14:paraId="124B3DA4" w14:textId="77777777" w:rsidR="004E2D89" w:rsidRPr="00EA191B" w:rsidRDefault="004E2D89" w:rsidP="000F538D">
            <w:pPr>
              <w:pStyle w:val="TableLabel"/>
              <w:rPr>
                <w:noProof w:val="0"/>
                <w:sz w:val="16"/>
              </w:rPr>
            </w:pPr>
          </w:p>
        </w:tc>
        <w:tc>
          <w:tcPr>
            <w:tcW w:w="2790" w:type="dxa"/>
            <w:vAlign w:val="center"/>
          </w:tcPr>
          <w:p w14:paraId="6B8883FC"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810" w:type="dxa"/>
            <w:vAlign w:val="center"/>
          </w:tcPr>
          <w:p w14:paraId="6F3C385B" w14:textId="77777777" w:rsidR="004E2D89" w:rsidRPr="00EA191B" w:rsidRDefault="004E2D89" w:rsidP="000F538D">
            <w:pPr>
              <w:pStyle w:val="TableEntry"/>
              <w:jc w:val="center"/>
              <w:rPr>
                <w:noProof w:val="0"/>
                <w:szCs w:val="18"/>
              </w:rPr>
            </w:pPr>
            <w:r w:rsidRPr="00EA191B">
              <w:rPr>
                <w:noProof w:val="0"/>
                <w:szCs w:val="18"/>
              </w:rPr>
              <w:t>M</w:t>
            </w:r>
          </w:p>
        </w:tc>
        <w:tc>
          <w:tcPr>
            <w:tcW w:w="4518" w:type="dxa"/>
            <w:vAlign w:val="center"/>
          </w:tcPr>
          <w:p w14:paraId="744AE4C8" w14:textId="77777777" w:rsidR="004E2D89" w:rsidRPr="00EA191B" w:rsidRDefault="004E2D89" w:rsidP="000F538D">
            <w:pPr>
              <w:pStyle w:val="TableEntry"/>
              <w:rPr>
                <w:noProof w:val="0"/>
              </w:rPr>
            </w:pPr>
            <w:r w:rsidRPr="00EA191B">
              <w:rPr>
                <w:noProof w:val="0"/>
              </w:rPr>
              <w:t>EV (110152, DCM, “Destination”)</w:t>
            </w:r>
          </w:p>
        </w:tc>
      </w:tr>
      <w:tr w:rsidR="004E2D89" w:rsidRPr="00296DAF" w14:paraId="7722FDAB" w14:textId="77777777" w:rsidTr="006D1B5B">
        <w:trPr>
          <w:cantSplit/>
        </w:trPr>
        <w:tc>
          <w:tcPr>
            <w:tcW w:w="1548" w:type="dxa"/>
            <w:vMerge/>
            <w:vAlign w:val="center"/>
          </w:tcPr>
          <w:p w14:paraId="0BB0143B" w14:textId="77777777" w:rsidR="004E2D89" w:rsidRPr="00EA191B" w:rsidRDefault="004E2D89" w:rsidP="000F538D">
            <w:pPr>
              <w:pStyle w:val="TableLabel"/>
              <w:rPr>
                <w:noProof w:val="0"/>
                <w:sz w:val="16"/>
              </w:rPr>
            </w:pPr>
          </w:p>
        </w:tc>
        <w:tc>
          <w:tcPr>
            <w:tcW w:w="2790" w:type="dxa"/>
            <w:vAlign w:val="center"/>
          </w:tcPr>
          <w:p w14:paraId="7D04C8E9" w14:textId="77777777" w:rsidR="004E2D89" w:rsidRPr="00EA191B" w:rsidRDefault="004E2D89" w:rsidP="000F538D">
            <w:pPr>
              <w:pStyle w:val="TableEntry"/>
              <w:rPr>
                <w:noProof w:val="0"/>
              </w:rPr>
            </w:pPr>
            <w:proofErr w:type="spellStart"/>
            <w:r w:rsidRPr="00EA191B">
              <w:rPr>
                <w:noProof w:val="0"/>
              </w:rPr>
              <w:t>NetworkAccessPointTypeCode</w:t>
            </w:r>
            <w:proofErr w:type="spellEnd"/>
          </w:p>
        </w:tc>
        <w:tc>
          <w:tcPr>
            <w:tcW w:w="810" w:type="dxa"/>
            <w:vAlign w:val="center"/>
          </w:tcPr>
          <w:p w14:paraId="3B9C9CAA" w14:textId="728440A7" w:rsidR="004E2D89" w:rsidRPr="00EA191B" w:rsidRDefault="003732AA" w:rsidP="000F538D">
            <w:pPr>
              <w:pStyle w:val="TableEntry"/>
              <w:jc w:val="center"/>
              <w:rPr>
                <w:noProof w:val="0"/>
                <w:szCs w:val="18"/>
              </w:rPr>
            </w:pPr>
            <w:r w:rsidRPr="00EA191B">
              <w:rPr>
                <w:noProof w:val="0"/>
                <w:szCs w:val="18"/>
              </w:rPr>
              <w:t>M</w:t>
            </w:r>
          </w:p>
        </w:tc>
        <w:tc>
          <w:tcPr>
            <w:tcW w:w="4518" w:type="dxa"/>
            <w:vAlign w:val="center"/>
          </w:tcPr>
          <w:p w14:paraId="0232EFB7" w14:textId="77777777" w:rsidR="004E2D89" w:rsidRPr="00EA191B" w:rsidRDefault="004E2D89" w:rsidP="000F538D">
            <w:pPr>
              <w:pStyle w:val="TableEntry"/>
              <w:rPr>
                <w:noProof w:val="0"/>
              </w:rPr>
            </w:pPr>
            <w:r w:rsidRPr="00EA191B">
              <w:rPr>
                <w:noProof w:val="0"/>
              </w:rPr>
              <w:t>“1” for machine (DNS) name “2” for IP address</w:t>
            </w:r>
          </w:p>
        </w:tc>
      </w:tr>
      <w:tr w:rsidR="004E2D89" w:rsidRPr="00296DAF" w14:paraId="104C5BB2" w14:textId="77777777" w:rsidTr="006D1B5B">
        <w:trPr>
          <w:cantSplit/>
        </w:trPr>
        <w:tc>
          <w:tcPr>
            <w:tcW w:w="1548" w:type="dxa"/>
            <w:vMerge/>
            <w:vAlign w:val="center"/>
          </w:tcPr>
          <w:p w14:paraId="146A8030" w14:textId="77777777" w:rsidR="004E2D89" w:rsidRPr="00EA191B" w:rsidRDefault="004E2D89" w:rsidP="000F538D">
            <w:pPr>
              <w:pStyle w:val="TableLabel"/>
              <w:rPr>
                <w:noProof w:val="0"/>
                <w:sz w:val="16"/>
              </w:rPr>
            </w:pPr>
          </w:p>
        </w:tc>
        <w:tc>
          <w:tcPr>
            <w:tcW w:w="2790" w:type="dxa"/>
            <w:vAlign w:val="center"/>
          </w:tcPr>
          <w:p w14:paraId="54C46D9B" w14:textId="77777777" w:rsidR="004E2D89" w:rsidRPr="00EA191B" w:rsidRDefault="004E2D89" w:rsidP="000F538D">
            <w:pPr>
              <w:pStyle w:val="TableEntry"/>
              <w:rPr>
                <w:noProof w:val="0"/>
              </w:rPr>
            </w:pPr>
            <w:proofErr w:type="spellStart"/>
            <w:r w:rsidRPr="00EA191B">
              <w:rPr>
                <w:noProof w:val="0"/>
              </w:rPr>
              <w:t>NetworkAccessPointID</w:t>
            </w:r>
            <w:proofErr w:type="spellEnd"/>
          </w:p>
        </w:tc>
        <w:tc>
          <w:tcPr>
            <w:tcW w:w="810" w:type="dxa"/>
            <w:vAlign w:val="center"/>
          </w:tcPr>
          <w:p w14:paraId="0EADA7AE" w14:textId="56B13DBA" w:rsidR="004E2D89" w:rsidRPr="00EA191B" w:rsidRDefault="003732AA" w:rsidP="000F538D">
            <w:pPr>
              <w:pStyle w:val="TableEntry"/>
              <w:jc w:val="center"/>
              <w:rPr>
                <w:noProof w:val="0"/>
                <w:szCs w:val="18"/>
              </w:rPr>
            </w:pPr>
            <w:r w:rsidRPr="00EA191B">
              <w:rPr>
                <w:noProof w:val="0"/>
                <w:szCs w:val="18"/>
              </w:rPr>
              <w:t>M</w:t>
            </w:r>
          </w:p>
        </w:tc>
        <w:tc>
          <w:tcPr>
            <w:tcW w:w="4518" w:type="dxa"/>
            <w:vAlign w:val="center"/>
          </w:tcPr>
          <w:p w14:paraId="370685EB" w14:textId="77777777" w:rsidR="004E2D89" w:rsidRPr="00EA191B" w:rsidRDefault="004E2D89" w:rsidP="000F538D">
            <w:pPr>
              <w:pStyle w:val="TableEntry"/>
              <w:rPr>
                <w:noProof w:val="0"/>
              </w:rPr>
            </w:pPr>
            <w:r w:rsidRPr="00EA191B">
              <w:rPr>
                <w:noProof w:val="0"/>
              </w:rPr>
              <w:t>The machine name or IP address</w:t>
            </w:r>
          </w:p>
        </w:tc>
      </w:tr>
    </w:tbl>
    <w:p w14:paraId="560C3058" w14:textId="77777777" w:rsidR="00CF560B" w:rsidRPr="00EA191B" w:rsidRDefault="00CF560B" w:rsidP="004E2D89">
      <w:pPr>
        <w:rPr>
          <w:lang w:val="en-US"/>
        </w:rPr>
      </w:pPr>
    </w:p>
    <w:p w14:paraId="19899E17" w14:textId="77777777" w:rsidR="00CF560B" w:rsidRPr="00EA191B" w:rsidRDefault="00CF560B" w:rsidP="004E2D89">
      <w:pPr>
        <w:rPr>
          <w:lang w:val="en-US"/>
        </w:rPr>
      </w:pPr>
    </w:p>
    <w:p w14:paraId="0A4543B4" w14:textId="77777777" w:rsidR="005265C7" w:rsidRPr="00EA191B" w:rsidRDefault="005265C7" w:rsidP="004E2D89">
      <w:pPr>
        <w:rPr>
          <w:lang w:val="en-US"/>
        </w:rPr>
      </w:pPr>
    </w:p>
    <w:p w14:paraId="6494286B" w14:textId="77777777" w:rsidR="00CF560B" w:rsidRPr="00EA191B" w:rsidRDefault="00CF560B" w:rsidP="004E2D89">
      <w:pPr>
        <w:rPr>
          <w:lang w:val="en-US"/>
        </w:rPr>
      </w:pPr>
    </w:p>
    <w:p w14:paraId="4ED80454" w14:textId="77777777" w:rsidR="00E47509" w:rsidRPr="00EA191B" w:rsidRDefault="00E4750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4E2D89" w:rsidRPr="00296DAF" w14:paraId="64EA433B" w14:textId="77777777" w:rsidTr="006D1B5B">
        <w:trPr>
          <w:cantSplit/>
        </w:trPr>
        <w:tc>
          <w:tcPr>
            <w:tcW w:w="1458" w:type="dxa"/>
            <w:vMerge w:val="restart"/>
          </w:tcPr>
          <w:p w14:paraId="0D153216" w14:textId="77777777" w:rsidR="004E2D89" w:rsidRPr="00EA191B" w:rsidRDefault="004E2D89" w:rsidP="000F538D">
            <w:pPr>
              <w:pStyle w:val="TableEntryHeader"/>
              <w:rPr>
                <w:noProof w:val="0"/>
              </w:rPr>
            </w:pPr>
            <w:r w:rsidRPr="00EA191B">
              <w:rPr>
                <w:noProof w:val="0"/>
              </w:rPr>
              <w:lastRenderedPageBreak/>
              <w:t>Human Requestor</w:t>
            </w:r>
          </w:p>
          <w:p w14:paraId="0825FFFA" w14:textId="762D3E2C" w:rsidR="004E2D89" w:rsidRPr="00EA191B" w:rsidRDefault="004E2D89" w:rsidP="003732AA">
            <w:pPr>
              <w:pStyle w:val="TableEntry"/>
              <w:jc w:val="center"/>
              <w:rPr>
                <w:noProof w:val="0"/>
                <w:kern w:val="28"/>
              </w:rPr>
            </w:pPr>
            <w:r w:rsidRPr="00EA191B">
              <w:rPr>
                <w:rFonts w:ascii="Arial" w:hAnsi="Arial" w:cs="Arial"/>
                <w:b/>
                <w:noProof w:val="0"/>
                <w:sz w:val="12"/>
                <w:szCs w:val="12"/>
              </w:rPr>
              <w:t>(</w:t>
            </w:r>
            <w:proofErr w:type="spellStart"/>
            <w:r w:rsidRPr="00EA191B">
              <w:rPr>
                <w:rFonts w:ascii="Arial" w:hAnsi="Arial" w:cs="Arial"/>
                <w:b/>
                <w:noProof w:val="0"/>
                <w:sz w:val="12"/>
                <w:szCs w:val="12"/>
              </w:rPr>
              <w:t>AuditMessage</w:t>
            </w:r>
            <w:proofErr w:type="spellEnd"/>
            <w:r w:rsidRPr="00EA191B">
              <w:rPr>
                <w:rFonts w:ascii="Arial" w:hAnsi="Arial" w:cs="Arial"/>
                <w:b/>
                <w:noProof w:val="0"/>
                <w:sz w:val="12"/>
                <w:szCs w:val="12"/>
              </w:rPr>
              <w:t>/</w:t>
            </w:r>
            <w:proofErr w:type="spellStart"/>
            <w:r w:rsidRPr="00EA191B">
              <w:rPr>
                <w:rFonts w:ascii="Arial" w:hAnsi="Arial" w:cs="Arial"/>
                <w:b/>
                <w:noProof w:val="0"/>
                <w:sz w:val="12"/>
                <w:szCs w:val="12"/>
              </w:rPr>
              <w:t>ActiveParticipant</w:t>
            </w:r>
            <w:proofErr w:type="spellEnd"/>
            <w:r w:rsidR="003732AA" w:rsidRPr="00EA191B">
              <w:rPr>
                <w:rFonts w:ascii="Arial" w:hAnsi="Arial" w:cs="Arial"/>
                <w:b/>
                <w:noProof w:val="0"/>
                <w:sz w:val="12"/>
                <w:szCs w:val="12"/>
              </w:rPr>
              <w:t>)</w:t>
            </w:r>
          </w:p>
        </w:tc>
        <w:tc>
          <w:tcPr>
            <w:tcW w:w="2970" w:type="dxa"/>
            <w:vAlign w:val="center"/>
          </w:tcPr>
          <w:p w14:paraId="34D9DBAF" w14:textId="77777777" w:rsidR="004E2D89" w:rsidRPr="00EA191B" w:rsidRDefault="004E2D89" w:rsidP="000F538D">
            <w:pPr>
              <w:pStyle w:val="TableEntry"/>
              <w:rPr>
                <w:noProof w:val="0"/>
              </w:rPr>
            </w:pPr>
            <w:proofErr w:type="spellStart"/>
            <w:r w:rsidRPr="00EA191B">
              <w:rPr>
                <w:noProof w:val="0"/>
              </w:rPr>
              <w:t>UserID</w:t>
            </w:r>
            <w:proofErr w:type="spellEnd"/>
          </w:p>
        </w:tc>
        <w:tc>
          <w:tcPr>
            <w:tcW w:w="720" w:type="dxa"/>
            <w:vAlign w:val="center"/>
          </w:tcPr>
          <w:p w14:paraId="24CDA0F4" w14:textId="77777777" w:rsidR="004E2D89" w:rsidRPr="00EA191B" w:rsidRDefault="004E2D89" w:rsidP="000F538D">
            <w:pPr>
              <w:pStyle w:val="TableEntry"/>
              <w:jc w:val="center"/>
              <w:rPr>
                <w:noProof w:val="0"/>
              </w:rPr>
            </w:pPr>
            <w:r w:rsidRPr="00EA191B">
              <w:rPr>
                <w:noProof w:val="0"/>
              </w:rPr>
              <w:t>M</w:t>
            </w:r>
          </w:p>
        </w:tc>
        <w:tc>
          <w:tcPr>
            <w:tcW w:w="4518" w:type="dxa"/>
            <w:vAlign w:val="center"/>
          </w:tcPr>
          <w:p w14:paraId="7FA480B3" w14:textId="77777777" w:rsidR="004E2D89" w:rsidRPr="00EA191B" w:rsidRDefault="004E2D89" w:rsidP="000F538D">
            <w:pPr>
              <w:pStyle w:val="TableEntry"/>
              <w:rPr>
                <w:noProof w:val="0"/>
              </w:rPr>
            </w:pPr>
            <w:r w:rsidRPr="00EA191B">
              <w:rPr>
                <w:noProof w:val="0"/>
              </w:rPr>
              <w:t>The person who wants to create (or destroying) a Pull Point resource</w:t>
            </w:r>
          </w:p>
        </w:tc>
      </w:tr>
      <w:tr w:rsidR="004E2D89" w:rsidRPr="00EA191B" w14:paraId="0E8BF5CA" w14:textId="77777777" w:rsidTr="006D1B5B">
        <w:trPr>
          <w:cantSplit/>
        </w:trPr>
        <w:tc>
          <w:tcPr>
            <w:tcW w:w="1458" w:type="dxa"/>
            <w:vMerge/>
            <w:vAlign w:val="center"/>
          </w:tcPr>
          <w:p w14:paraId="0A221BC2" w14:textId="77777777" w:rsidR="004E2D89" w:rsidRPr="00EA191B" w:rsidRDefault="004E2D89" w:rsidP="000F538D">
            <w:pPr>
              <w:pStyle w:val="TableLabel"/>
              <w:rPr>
                <w:noProof w:val="0"/>
                <w:sz w:val="16"/>
              </w:rPr>
            </w:pPr>
          </w:p>
        </w:tc>
        <w:tc>
          <w:tcPr>
            <w:tcW w:w="2970" w:type="dxa"/>
            <w:vAlign w:val="center"/>
          </w:tcPr>
          <w:p w14:paraId="598F957A" w14:textId="77777777" w:rsidR="004E2D89" w:rsidRPr="00EA191B" w:rsidRDefault="004E2D89" w:rsidP="000F538D">
            <w:pPr>
              <w:pStyle w:val="TableEntry"/>
              <w:rPr>
                <w:i/>
                <w:iCs/>
                <w:noProof w:val="0"/>
              </w:rPr>
            </w:pPr>
            <w:proofErr w:type="spellStart"/>
            <w:r w:rsidRPr="00EA191B">
              <w:rPr>
                <w:i/>
                <w:iCs/>
                <w:noProof w:val="0"/>
              </w:rPr>
              <w:t>AlternativeUserID</w:t>
            </w:r>
            <w:proofErr w:type="spellEnd"/>
          </w:p>
        </w:tc>
        <w:tc>
          <w:tcPr>
            <w:tcW w:w="720" w:type="dxa"/>
            <w:vAlign w:val="center"/>
          </w:tcPr>
          <w:p w14:paraId="74664568"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128189B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6639A76" w14:textId="77777777" w:rsidTr="006D1B5B">
        <w:trPr>
          <w:cantSplit/>
        </w:trPr>
        <w:tc>
          <w:tcPr>
            <w:tcW w:w="1458" w:type="dxa"/>
            <w:vMerge/>
            <w:vAlign w:val="center"/>
          </w:tcPr>
          <w:p w14:paraId="2A60F97C" w14:textId="77777777" w:rsidR="004E2D89" w:rsidRPr="00EA191B" w:rsidRDefault="004E2D89" w:rsidP="000F538D">
            <w:pPr>
              <w:pStyle w:val="TableLabel"/>
              <w:rPr>
                <w:noProof w:val="0"/>
                <w:sz w:val="16"/>
              </w:rPr>
            </w:pPr>
          </w:p>
        </w:tc>
        <w:tc>
          <w:tcPr>
            <w:tcW w:w="2970" w:type="dxa"/>
            <w:vAlign w:val="center"/>
          </w:tcPr>
          <w:p w14:paraId="654FDF3D"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720" w:type="dxa"/>
            <w:vAlign w:val="center"/>
          </w:tcPr>
          <w:p w14:paraId="44341528"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1D1C6BE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DFBF6DE" w14:textId="77777777" w:rsidTr="006D1B5B">
        <w:trPr>
          <w:cantSplit/>
        </w:trPr>
        <w:tc>
          <w:tcPr>
            <w:tcW w:w="1458" w:type="dxa"/>
            <w:vMerge/>
            <w:vAlign w:val="center"/>
          </w:tcPr>
          <w:p w14:paraId="16298726" w14:textId="77777777" w:rsidR="004E2D89" w:rsidRPr="00EA191B" w:rsidRDefault="004E2D89" w:rsidP="000F538D">
            <w:pPr>
              <w:pStyle w:val="TableLabel"/>
              <w:rPr>
                <w:noProof w:val="0"/>
                <w:sz w:val="16"/>
              </w:rPr>
            </w:pPr>
          </w:p>
        </w:tc>
        <w:tc>
          <w:tcPr>
            <w:tcW w:w="2970" w:type="dxa"/>
            <w:vAlign w:val="center"/>
          </w:tcPr>
          <w:p w14:paraId="52326DF5"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720" w:type="dxa"/>
            <w:vAlign w:val="center"/>
          </w:tcPr>
          <w:p w14:paraId="73B12FD6"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6F850ACB"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3B5AB28" w14:textId="77777777" w:rsidTr="006D1B5B">
        <w:trPr>
          <w:cantSplit/>
        </w:trPr>
        <w:tc>
          <w:tcPr>
            <w:tcW w:w="1458" w:type="dxa"/>
            <w:vMerge/>
            <w:vAlign w:val="center"/>
          </w:tcPr>
          <w:p w14:paraId="263A9CDC" w14:textId="77777777" w:rsidR="004E2D89" w:rsidRPr="00EA191B" w:rsidRDefault="004E2D89" w:rsidP="000F538D">
            <w:pPr>
              <w:pStyle w:val="TableLabel"/>
              <w:rPr>
                <w:noProof w:val="0"/>
                <w:sz w:val="16"/>
              </w:rPr>
            </w:pPr>
          </w:p>
        </w:tc>
        <w:tc>
          <w:tcPr>
            <w:tcW w:w="2970" w:type="dxa"/>
            <w:vAlign w:val="center"/>
          </w:tcPr>
          <w:p w14:paraId="31A06137" w14:textId="77777777" w:rsidR="004E2D89" w:rsidRPr="00EA191B" w:rsidRDefault="004E2D89" w:rsidP="000F538D">
            <w:pPr>
              <w:pStyle w:val="TableEntry"/>
              <w:rPr>
                <w:i/>
                <w:iCs/>
                <w:noProof w:val="0"/>
              </w:rPr>
            </w:pPr>
            <w:proofErr w:type="spellStart"/>
            <w:r w:rsidRPr="00EA191B">
              <w:rPr>
                <w:i/>
                <w:iCs/>
                <w:noProof w:val="0"/>
              </w:rPr>
              <w:t>RoleIDCode</w:t>
            </w:r>
            <w:proofErr w:type="spellEnd"/>
          </w:p>
        </w:tc>
        <w:tc>
          <w:tcPr>
            <w:tcW w:w="720" w:type="dxa"/>
            <w:vAlign w:val="center"/>
          </w:tcPr>
          <w:p w14:paraId="70BE44C8" w14:textId="40B7071C" w:rsidR="004E2D89" w:rsidRPr="00EA191B" w:rsidRDefault="003732AA" w:rsidP="000F538D">
            <w:pPr>
              <w:pStyle w:val="TableEntry"/>
              <w:jc w:val="center"/>
              <w:rPr>
                <w:i/>
                <w:iCs/>
                <w:noProof w:val="0"/>
              </w:rPr>
            </w:pPr>
            <w:r w:rsidRPr="00EA191B">
              <w:rPr>
                <w:i/>
                <w:iCs/>
                <w:noProof w:val="0"/>
              </w:rPr>
              <w:t>U</w:t>
            </w:r>
          </w:p>
        </w:tc>
        <w:tc>
          <w:tcPr>
            <w:tcW w:w="4518" w:type="dxa"/>
            <w:vAlign w:val="center"/>
          </w:tcPr>
          <w:p w14:paraId="4E61A9A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19F632A" w14:textId="77777777" w:rsidTr="006D1B5B">
        <w:trPr>
          <w:cantSplit/>
        </w:trPr>
        <w:tc>
          <w:tcPr>
            <w:tcW w:w="1458" w:type="dxa"/>
            <w:vMerge/>
            <w:vAlign w:val="center"/>
          </w:tcPr>
          <w:p w14:paraId="3B73E84F" w14:textId="77777777" w:rsidR="004E2D89" w:rsidRPr="00EA191B" w:rsidRDefault="004E2D89" w:rsidP="000F538D">
            <w:pPr>
              <w:pStyle w:val="TableLabel"/>
              <w:rPr>
                <w:noProof w:val="0"/>
                <w:sz w:val="16"/>
              </w:rPr>
            </w:pPr>
          </w:p>
        </w:tc>
        <w:tc>
          <w:tcPr>
            <w:tcW w:w="2970" w:type="dxa"/>
            <w:vAlign w:val="center"/>
          </w:tcPr>
          <w:p w14:paraId="68A4032D" w14:textId="77777777" w:rsidR="004E2D89" w:rsidRPr="00EA191B" w:rsidRDefault="004E2D89" w:rsidP="000F538D">
            <w:pPr>
              <w:pStyle w:val="TableEntry"/>
              <w:rPr>
                <w:i/>
                <w:iCs/>
                <w:noProof w:val="0"/>
              </w:rPr>
            </w:pPr>
            <w:proofErr w:type="spellStart"/>
            <w:r w:rsidRPr="00EA191B">
              <w:rPr>
                <w:i/>
                <w:iCs/>
                <w:noProof w:val="0"/>
              </w:rPr>
              <w:t>NetworkAccessPointTypeCode</w:t>
            </w:r>
            <w:proofErr w:type="spellEnd"/>
          </w:p>
        </w:tc>
        <w:tc>
          <w:tcPr>
            <w:tcW w:w="720" w:type="dxa"/>
            <w:vAlign w:val="center"/>
          </w:tcPr>
          <w:p w14:paraId="771AC570"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59154FB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F0CA74D" w14:textId="77777777" w:rsidTr="006D1B5B">
        <w:trPr>
          <w:cantSplit/>
        </w:trPr>
        <w:tc>
          <w:tcPr>
            <w:tcW w:w="1458" w:type="dxa"/>
            <w:vMerge/>
            <w:vAlign w:val="center"/>
          </w:tcPr>
          <w:p w14:paraId="7AAC13A0" w14:textId="77777777" w:rsidR="004E2D89" w:rsidRPr="00EA191B" w:rsidRDefault="004E2D89" w:rsidP="000F538D">
            <w:pPr>
              <w:pStyle w:val="TableLabel"/>
              <w:rPr>
                <w:noProof w:val="0"/>
                <w:sz w:val="16"/>
              </w:rPr>
            </w:pPr>
          </w:p>
        </w:tc>
        <w:tc>
          <w:tcPr>
            <w:tcW w:w="2970" w:type="dxa"/>
            <w:vAlign w:val="center"/>
          </w:tcPr>
          <w:p w14:paraId="3679EB5E" w14:textId="77777777" w:rsidR="004E2D89" w:rsidRPr="00EA191B" w:rsidRDefault="004E2D89" w:rsidP="000F538D">
            <w:pPr>
              <w:pStyle w:val="TableEntry"/>
              <w:rPr>
                <w:i/>
                <w:iCs/>
                <w:noProof w:val="0"/>
              </w:rPr>
            </w:pPr>
            <w:proofErr w:type="spellStart"/>
            <w:r w:rsidRPr="00EA191B">
              <w:rPr>
                <w:i/>
                <w:iCs/>
                <w:noProof w:val="0"/>
              </w:rPr>
              <w:t>NetworkAccessPointID</w:t>
            </w:r>
            <w:proofErr w:type="spellEnd"/>
          </w:p>
        </w:tc>
        <w:tc>
          <w:tcPr>
            <w:tcW w:w="720" w:type="dxa"/>
            <w:vAlign w:val="center"/>
          </w:tcPr>
          <w:p w14:paraId="7E4753EE" w14:textId="77777777" w:rsidR="004E2D89" w:rsidRPr="00EA191B" w:rsidRDefault="004E2D89" w:rsidP="000F538D">
            <w:pPr>
              <w:pStyle w:val="TableEntry"/>
              <w:jc w:val="center"/>
              <w:rPr>
                <w:i/>
                <w:iCs/>
                <w:noProof w:val="0"/>
              </w:rPr>
            </w:pPr>
            <w:r w:rsidRPr="00EA191B">
              <w:rPr>
                <w:i/>
                <w:iCs/>
                <w:noProof w:val="0"/>
              </w:rPr>
              <w:t>U</w:t>
            </w:r>
          </w:p>
        </w:tc>
        <w:tc>
          <w:tcPr>
            <w:tcW w:w="4518" w:type="dxa"/>
            <w:vAlign w:val="center"/>
          </w:tcPr>
          <w:p w14:paraId="116BC90D" w14:textId="77777777" w:rsidR="004E2D89" w:rsidRPr="00EA191B" w:rsidRDefault="004E2D89" w:rsidP="000F538D">
            <w:pPr>
              <w:pStyle w:val="TableEntry"/>
              <w:rPr>
                <w:i/>
                <w:iCs/>
                <w:noProof w:val="0"/>
              </w:rPr>
            </w:pPr>
            <w:r w:rsidRPr="00EA191B">
              <w:rPr>
                <w:i/>
                <w:iCs/>
                <w:noProof w:val="0"/>
              </w:rPr>
              <w:t>not specialized</w:t>
            </w:r>
          </w:p>
        </w:tc>
      </w:tr>
    </w:tbl>
    <w:p w14:paraId="537B1BEC" w14:textId="77777777" w:rsidR="004E2D89" w:rsidRPr="00EA191B" w:rsidRDefault="004E2D89" w:rsidP="004E2D89">
      <w:pPr>
        <w:pStyle w:val="Corpotesto"/>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970"/>
        <w:gridCol w:w="720"/>
        <w:gridCol w:w="4518"/>
      </w:tblGrid>
      <w:tr w:rsidR="003732AA" w:rsidRPr="00EA191B" w14:paraId="326ED930" w14:textId="77777777" w:rsidTr="006D1B5B">
        <w:trPr>
          <w:cantSplit/>
        </w:trPr>
        <w:tc>
          <w:tcPr>
            <w:tcW w:w="1458" w:type="dxa"/>
            <w:vMerge w:val="restart"/>
            <w:tcBorders>
              <w:top w:val="single" w:sz="4" w:space="0" w:color="auto"/>
            </w:tcBorders>
          </w:tcPr>
          <w:p w14:paraId="0719B7DF" w14:textId="77777777" w:rsidR="003732AA" w:rsidRPr="00EA191B" w:rsidRDefault="003732AA" w:rsidP="006D1B5B">
            <w:pPr>
              <w:pStyle w:val="TableEntryHeader"/>
              <w:rPr>
                <w:noProof w:val="0"/>
              </w:rPr>
            </w:pPr>
            <w:r w:rsidRPr="00EA191B">
              <w:rPr>
                <w:noProof w:val="0"/>
              </w:rPr>
              <w:t>Audit Source</w:t>
            </w:r>
          </w:p>
          <w:p w14:paraId="00AF9166" w14:textId="77777777" w:rsidR="003732AA" w:rsidRPr="006D1B5B" w:rsidRDefault="003732AA" w:rsidP="006D1B5B">
            <w:pPr>
              <w:pStyle w:val="TableEntryHeader"/>
              <w:rPr>
                <w:bCs/>
                <w:noProof w:val="0"/>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AuditSourceIdentification</w:t>
            </w:r>
            <w:proofErr w:type="spellEnd"/>
            <w:r w:rsidRPr="006D1B5B">
              <w:rPr>
                <w:bCs/>
                <w:noProof w:val="0"/>
                <w:sz w:val="12"/>
              </w:rPr>
              <w:t>)</w:t>
            </w:r>
          </w:p>
        </w:tc>
        <w:tc>
          <w:tcPr>
            <w:tcW w:w="2970" w:type="dxa"/>
            <w:tcBorders>
              <w:top w:val="single" w:sz="4" w:space="0" w:color="auto"/>
            </w:tcBorders>
            <w:vAlign w:val="center"/>
          </w:tcPr>
          <w:p w14:paraId="6A69B00C" w14:textId="77777777" w:rsidR="003732AA" w:rsidRPr="006D1B5B" w:rsidRDefault="003732AA" w:rsidP="006D1B5B">
            <w:pPr>
              <w:pStyle w:val="TableEntry"/>
              <w:rPr>
                <w:i/>
                <w:iCs/>
                <w:noProof w:val="0"/>
              </w:rPr>
            </w:pPr>
            <w:proofErr w:type="spellStart"/>
            <w:r w:rsidRPr="006D1B5B">
              <w:rPr>
                <w:i/>
                <w:iCs/>
                <w:noProof w:val="0"/>
              </w:rPr>
              <w:t>AuditSourceID</w:t>
            </w:r>
            <w:proofErr w:type="spellEnd"/>
          </w:p>
        </w:tc>
        <w:tc>
          <w:tcPr>
            <w:tcW w:w="720" w:type="dxa"/>
            <w:tcBorders>
              <w:top w:val="single" w:sz="4" w:space="0" w:color="auto"/>
            </w:tcBorders>
            <w:vAlign w:val="center"/>
          </w:tcPr>
          <w:p w14:paraId="7393ACD3" w14:textId="77777777" w:rsidR="003732AA" w:rsidRPr="006D1B5B" w:rsidRDefault="003732AA" w:rsidP="006D1B5B">
            <w:pPr>
              <w:pStyle w:val="TableEntry"/>
              <w:rPr>
                <w:i/>
                <w:iCs/>
                <w:noProof w:val="0"/>
                <w:szCs w:val="18"/>
              </w:rPr>
            </w:pPr>
            <w:r w:rsidRPr="006D1B5B">
              <w:rPr>
                <w:i/>
                <w:iCs/>
                <w:noProof w:val="0"/>
                <w:szCs w:val="18"/>
              </w:rPr>
              <w:t>U</w:t>
            </w:r>
          </w:p>
        </w:tc>
        <w:tc>
          <w:tcPr>
            <w:tcW w:w="4518" w:type="dxa"/>
            <w:tcBorders>
              <w:top w:val="single" w:sz="4" w:space="0" w:color="auto"/>
            </w:tcBorders>
            <w:vAlign w:val="center"/>
          </w:tcPr>
          <w:p w14:paraId="035A189C" w14:textId="77777777" w:rsidR="003732AA" w:rsidRPr="006D1B5B" w:rsidRDefault="003732AA" w:rsidP="006D1B5B">
            <w:pPr>
              <w:pStyle w:val="TableEntry"/>
              <w:rPr>
                <w:i/>
                <w:iCs/>
                <w:noProof w:val="0"/>
              </w:rPr>
            </w:pPr>
            <w:r w:rsidRPr="006D1B5B">
              <w:rPr>
                <w:i/>
                <w:iCs/>
                <w:noProof w:val="0"/>
              </w:rPr>
              <w:t>not specialized</w:t>
            </w:r>
          </w:p>
        </w:tc>
      </w:tr>
      <w:tr w:rsidR="003732AA" w:rsidRPr="00EA191B" w14:paraId="093055E9" w14:textId="77777777" w:rsidTr="006D1B5B">
        <w:trPr>
          <w:cantSplit/>
        </w:trPr>
        <w:tc>
          <w:tcPr>
            <w:tcW w:w="1458" w:type="dxa"/>
            <w:vMerge/>
            <w:textDirection w:val="btLr"/>
            <w:vAlign w:val="center"/>
          </w:tcPr>
          <w:p w14:paraId="618EC8F9" w14:textId="77777777" w:rsidR="003732AA" w:rsidRPr="00EA191B" w:rsidRDefault="003732AA" w:rsidP="000D2A84">
            <w:pPr>
              <w:pStyle w:val="TableLabel"/>
              <w:rPr>
                <w:noProof w:val="0"/>
                <w:sz w:val="16"/>
                <w:u w:val="single"/>
              </w:rPr>
            </w:pPr>
          </w:p>
        </w:tc>
        <w:tc>
          <w:tcPr>
            <w:tcW w:w="2970" w:type="dxa"/>
            <w:vAlign w:val="center"/>
          </w:tcPr>
          <w:p w14:paraId="3DC0DDB0" w14:textId="77777777" w:rsidR="003732AA" w:rsidRPr="006D1B5B" w:rsidRDefault="003732AA" w:rsidP="006D1B5B">
            <w:pPr>
              <w:pStyle w:val="TableEntry"/>
              <w:rPr>
                <w:i/>
                <w:iCs/>
                <w:noProof w:val="0"/>
              </w:rPr>
            </w:pPr>
            <w:proofErr w:type="spellStart"/>
            <w:r w:rsidRPr="006D1B5B">
              <w:rPr>
                <w:i/>
                <w:iCs/>
                <w:noProof w:val="0"/>
              </w:rPr>
              <w:t>AuditEnterpriseSiteID</w:t>
            </w:r>
            <w:proofErr w:type="spellEnd"/>
          </w:p>
        </w:tc>
        <w:tc>
          <w:tcPr>
            <w:tcW w:w="720" w:type="dxa"/>
            <w:vAlign w:val="center"/>
          </w:tcPr>
          <w:p w14:paraId="2B056BA0" w14:textId="77777777" w:rsidR="003732AA" w:rsidRPr="006D1B5B" w:rsidRDefault="003732AA" w:rsidP="006D1B5B">
            <w:pPr>
              <w:pStyle w:val="TableEntry"/>
              <w:rPr>
                <w:i/>
                <w:iCs/>
                <w:noProof w:val="0"/>
                <w:szCs w:val="18"/>
              </w:rPr>
            </w:pPr>
            <w:r w:rsidRPr="006D1B5B">
              <w:rPr>
                <w:i/>
                <w:iCs/>
                <w:noProof w:val="0"/>
                <w:szCs w:val="18"/>
              </w:rPr>
              <w:t>U</w:t>
            </w:r>
          </w:p>
        </w:tc>
        <w:tc>
          <w:tcPr>
            <w:tcW w:w="4518" w:type="dxa"/>
            <w:vAlign w:val="center"/>
          </w:tcPr>
          <w:p w14:paraId="09FEA5EE" w14:textId="77777777" w:rsidR="003732AA" w:rsidRPr="006D1B5B" w:rsidRDefault="003732AA" w:rsidP="006D1B5B">
            <w:pPr>
              <w:pStyle w:val="TableEntry"/>
              <w:rPr>
                <w:i/>
                <w:iCs/>
                <w:noProof w:val="0"/>
              </w:rPr>
            </w:pPr>
            <w:r w:rsidRPr="006D1B5B">
              <w:rPr>
                <w:i/>
                <w:iCs/>
                <w:noProof w:val="0"/>
              </w:rPr>
              <w:t>not specialized</w:t>
            </w:r>
          </w:p>
        </w:tc>
      </w:tr>
      <w:tr w:rsidR="003732AA" w:rsidRPr="00EA191B" w14:paraId="3D53977E" w14:textId="77777777" w:rsidTr="006D1B5B">
        <w:trPr>
          <w:cantSplit/>
        </w:trPr>
        <w:tc>
          <w:tcPr>
            <w:tcW w:w="1458" w:type="dxa"/>
            <w:vMerge/>
            <w:textDirection w:val="btLr"/>
            <w:vAlign w:val="center"/>
          </w:tcPr>
          <w:p w14:paraId="1E5C72D6" w14:textId="77777777" w:rsidR="003732AA" w:rsidRPr="00EA191B" w:rsidRDefault="003732AA" w:rsidP="000D2A84">
            <w:pPr>
              <w:pStyle w:val="TableLabel"/>
              <w:rPr>
                <w:noProof w:val="0"/>
                <w:sz w:val="16"/>
                <w:u w:val="single"/>
              </w:rPr>
            </w:pPr>
          </w:p>
        </w:tc>
        <w:tc>
          <w:tcPr>
            <w:tcW w:w="2970" w:type="dxa"/>
            <w:vAlign w:val="center"/>
          </w:tcPr>
          <w:p w14:paraId="5BAE2F24" w14:textId="77777777" w:rsidR="003732AA" w:rsidRPr="006D1B5B" w:rsidRDefault="003732AA" w:rsidP="006D1B5B">
            <w:pPr>
              <w:pStyle w:val="TableEntry"/>
              <w:rPr>
                <w:i/>
                <w:iCs/>
                <w:noProof w:val="0"/>
              </w:rPr>
            </w:pPr>
            <w:proofErr w:type="spellStart"/>
            <w:r w:rsidRPr="006D1B5B">
              <w:rPr>
                <w:i/>
                <w:iCs/>
                <w:noProof w:val="0"/>
              </w:rPr>
              <w:t>AuditSourceTypeCode</w:t>
            </w:r>
            <w:proofErr w:type="spellEnd"/>
          </w:p>
        </w:tc>
        <w:tc>
          <w:tcPr>
            <w:tcW w:w="720" w:type="dxa"/>
            <w:vAlign w:val="center"/>
          </w:tcPr>
          <w:p w14:paraId="44536925" w14:textId="77777777" w:rsidR="003732AA" w:rsidRPr="006D1B5B" w:rsidRDefault="003732AA" w:rsidP="006D1B5B">
            <w:pPr>
              <w:pStyle w:val="TableEntry"/>
              <w:rPr>
                <w:i/>
                <w:iCs/>
                <w:noProof w:val="0"/>
                <w:szCs w:val="18"/>
              </w:rPr>
            </w:pPr>
            <w:r w:rsidRPr="006D1B5B">
              <w:rPr>
                <w:i/>
                <w:iCs/>
                <w:noProof w:val="0"/>
                <w:szCs w:val="18"/>
              </w:rPr>
              <w:t>U</w:t>
            </w:r>
          </w:p>
        </w:tc>
        <w:tc>
          <w:tcPr>
            <w:tcW w:w="4518" w:type="dxa"/>
            <w:vAlign w:val="center"/>
          </w:tcPr>
          <w:p w14:paraId="4EF58DF4" w14:textId="77777777" w:rsidR="003732AA" w:rsidRPr="006D1B5B" w:rsidRDefault="003732AA" w:rsidP="006D1B5B">
            <w:pPr>
              <w:pStyle w:val="TableEntry"/>
              <w:rPr>
                <w:i/>
                <w:iCs/>
                <w:noProof w:val="0"/>
              </w:rPr>
            </w:pPr>
            <w:r w:rsidRPr="006D1B5B">
              <w:rPr>
                <w:i/>
                <w:iCs/>
                <w:noProof w:val="0"/>
              </w:rPr>
              <w:t>not specialized</w:t>
            </w:r>
          </w:p>
        </w:tc>
      </w:tr>
    </w:tbl>
    <w:p w14:paraId="2D3B75D8" w14:textId="77777777" w:rsidR="003732AA" w:rsidRPr="00EA191B" w:rsidRDefault="003732AA"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2880"/>
        <w:gridCol w:w="720"/>
        <w:gridCol w:w="4428"/>
      </w:tblGrid>
      <w:tr w:rsidR="004E2D89" w:rsidRPr="00EA191B" w14:paraId="74EC5B66" w14:textId="77777777" w:rsidTr="006D1B5B">
        <w:tc>
          <w:tcPr>
            <w:tcW w:w="1548" w:type="dxa"/>
            <w:vMerge w:val="restart"/>
            <w:shd w:val="clear" w:color="auto" w:fill="auto"/>
          </w:tcPr>
          <w:p w14:paraId="34EB1CC1" w14:textId="77777777" w:rsidR="004E2D89" w:rsidRPr="00EA191B" w:rsidRDefault="004E2D89" w:rsidP="000F538D">
            <w:pPr>
              <w:pStyle w:val="TableEntryHeader"/>
              <w:rPr>
                <w:noProof w:val="0"/>
              </w:rPr>
            </w:pPr>
            <w:r w:rsidRPr="00EA191B">
              <w:rPr>
                <w:noProof w:val="0"/>
              </w:rPr>
              <w:t>Pull Point</w:t>
            </w:r>
          </w:p>
          <w:p w14:paraId="3ABAE0CB" w14:textId="77777777" w:rsidR="004E2D89" w:rsidRPr="006D1B5B" w:rsidRDefault="004E2D89" w:rsidP="006D1B5B">
            <w:pPr>
              <w:pStyle w:val="TableEntryHeader"/>
              <w:rPr>
                <w:b w:val="0"/>
                <w:bCs/>
                <w:noProof w:val="0"/>
                <w:sz w:val="12"/>
              </w:rPr>
            </w:pPr>
            <w:r w:rsidRPr="006D1B5B">
              <w:rPr>
                <w:bCs/>
                <w:noProof w:val="0"/>
                <w:sz w:val="12"/>
              </w:rPr>
              <w:t>(</w:t>
            </w:r>
            <w:proofErr w:type="spellStart"/>
            <w:r w:rsidRPr="006D1B5B">
              <w:rPr>
                <w:bCs/>
                <w:noProof w:val="0"/>
                <w:sz w:val="12"/>
              </w:rPr>
              <w:t>AuditMessge</w:t>
            </w:r>
            <w:proofErr w:type="spellEnd"/>
            <w:r w:rsidRPr="006D1B5B">
              <w:rPr>
                <w:bCs/>
                <w:noProof w:val="0"/>
                <w:sz w:val="12"/>
              </w:rPr>
              <w:t>/</w:t>
            </w:r>
            <w:proofErr w:type="spellStart"/>
            <w:r w:rsidRPr="006D1B5B">
              <w:rPr>
                <w:bCs/>
                <w:noProof w:val="0"/>
                <w:sz w:val="12"/>
              </w:rPr>
              <w:t>ParticipantObjectIdentification</w:t>
            </w:r>
            <w:proofErr w:type="spellEnd"/>
            <w:r w:rsidRPr="006D1B5B">
              <w:rPr>
                <w:bCs/>
                <w:noProof w:val="0"/>
                <w:sz w:val="12"/>
              </w:rPr>
              <w:t>)</w:t>
            </w:r>
          </w:p>
        </w:tc>
        <w:tc>
          <w:tcPr>
            <w:tcW w:w="2880" w:type="dxa"/>
            <w:shd w:val="clear" w:color="auto" w:fill="auto"/>
          </w:tcPr>
          <w:p w14:paraId="2E4EACEE" w14:textId="77777777" w:rsidR="004E2D89" w:rsidRPr="00EA191B" w:rsidRDefault="004E2D89" w:rsidP="000F538D">
            <w:pPr>
              <w:pStyle w:val="TableEntry"/>
              <w:rPr>
                <w:noProof w:val="0"/>
              </w:rPr>
            </w:pPr>
            <w:proofErr w:type="spellStart"/>
            <w:r w:rsidRPr="00EA191B">
              <w:rPr>
                <w:noProof w:val="0"/>
              </w:rPr>
              <w:t>ParticipantObjectTypeCode</w:t>
            </w:r>
            <w:proofErr w:type="spellEnd"/>
          </w:p>
        </w:tc>
        <w:tc>
          <w:tcPr>
            <w:tcW w:w="720" w:type="dxa"/>
            <w:shd w:val="clear" w:color="auto" w:fill="auto"/>
          </w:tcPr>
          <w:p w14:paraId="1B4CF07E" w14:textId="77777777" w:rsidR="004E2D89" w:rsidRPr="00EA191B" w:rsidRDefault="004E2D89" w:rsidP="000F538D">
            <w:pPr>
              <w:pStyle w:val="TableEntry"/>
              <w:jc w:val="center"/>
              <w:rPr>
                <w:noProof w:val="0"/>
              </w:rPr>
            </w:pPr>
            <w:r w:rsidRPr="00EA191B">
              <w:rPr>
                <w:noProof w:val="0"/>
              </w:rPr>
              <w:t>M</w:t>
            </w:r>
          </w:p>
        </w:tc>
        <w:tc>
          <w:tcPr>
            <w:tcW w:w="4428" w:type="dxa"/>
            <w:shd w:val="clear" w:color="auto" w:fill="auto"/>
          </w:tcPr>
          <w:p w14:paraId="71B2D6EE" w14:textId="48989104" w:rsidR="004E2D89" w:rsidRPr="00EA191B" w:rsidRDefault="004E2D89" w:rsidP="003732AA">
            <w:pPr>
              <w:pStyle w:val="TableEntry"/>
              <w:rPr>
                <w:noProof w:val="0"/>
              </w:rPr>
            </w:pPr>
            <w:r w:rsidRPr="00EA191B">
              <w:rPr>
                <w:noProof w:val="0"/>
              </w:rPr>
              <w:t>“2” (</w:t>
            </w:r>
            <w:r w:rsidR="003732AA" w:rsidRPr="00EA191B">
              <w:rPr>
                <w:noProof w:val="0"/>
              </w:rPr>
              <w:t>system object</w:t>
            </w:r>
            <w:r w:rsidRPr="00EA191B">
              <w:rPr>
                <w:noProof w:val="0"/>
              </w:rPr>
              <w:t>)</w:t>
            </w:r>
          </w:p>
        </w:tc>
      </w:tr>
      <w:tr w:rsidR="004E2D89" w:rsidRPr="00EA191B" w14:paraId="087B6EE4" w14:textId="77777777" w:rsidTr="006D1B5B">
        <w:tc>
          <w:tcPr>
            <w:tcW w:w="1548" w:type="dxa"/>
            <w:vMerge/>
            <w:shd w:val="clear" w:color="auto" w:fill="auto"/>
          </w:tcPr>
          <w:p w14:paraId="2A7B4A79" w14:textId="77777777" w:rsidR="004E2D89" w:rsidRPr="00EA191B" w:rsidRDefault="004E2D89" w:rsidP="000F538D">
            <w:pPr>
              <w:pStyle w:val="Corpotesto"/>
              <w:rPr>
                <w:noProof w:val="0"/>
              </w:rPr>
            </w:pPr>
          </w:p>
        </w:tc>
        <w:tc>
          <w:tcPr>
            <w:tcW w:w="2880" w:type="dxa"/>
            <w:shd w:val="clear" w:color="auto" w:fill="auto"/>
          </w:tcPr>
          <w:p w14:paraId="56E4C585" w14:textId="77777777" w:rsidR="004E2D89" w:rsidRPr="00EA191B" w:rsidRDefault="004E2D89" w:rsidP="000F538D">
            <w:pPr>
              <w:pStyle w:val="TableEntry"/>
              <w:rPr>
                <w:noProof w:val="0"/>
              </w:rPr>
            </w:pPr>
            <w:proofErr w:type="spellStart"/>
            <w:r w:rsidRPr="00EA191B">
              <w:rPr>
                <w:noProof w:val="0"/>
              </w:rPr>
              <w:t>ParticipantObjectTypeCodeRole</w:t>
            </w:r>
            <w:proofErr w:type="spellEnd"/>
          </w:p>
        </w:tc>
        <w:tc>
          <w:tcPr>
            <w:tcW w:w="720" w:type="dxa"/>
            <w:shd w:val="clear" w:color="auto" w:fill="auto"/>
          </w:tcPr>
          <w:p w14:paraId="217A56AF" w14:textId="77777777" w:rsidR="004E2D89" w:rsidRPr="00EA191B" w:rsidRDefault="004E2D89" w:rsidP="000F538D">
            <w:pPr>
              <w:pStyle w:val="TableEntry"/>
              <w:jc w:val="center"/>
              <w:rPr>
                <w:noProof w:val="0"/>
              </w:rPr>
            </w:pPr>
            <w:r w:rsidRPr="00EA191B">
              <w:rPr>
                <w:noProof w:val="0"/>
              </w:rPr>
              <w:t>M</w:t>
            </w:r>
          </w:p>
        </w:tc>
        <w:tc>
          <w:tcPr>
            <w:tcW w:w="4428" w:type="dxa"/>
            <w:shd w:val="clear" w:color="auto" w:fill="auto"/>
          </w:tcPr>
          <w:p w14:paraId="6D5C4978" w14:textId="415C3DFA" w:rsidR="004E2D89" w:rsidRPr="00EA191B" w:rsidRDefault="004E2D89" w:rsidP="003732AA">
            <w:pPr>
              <w:pStyle w:val="TableEntry"/>
              <w:rPr>
                <w:noProof w:val="0"/>
              </w:rPr>
            </w:pPr>
            <w:r w:rsidRPr="00EA191B">
              <w:rPr>
                <w:noProof w:val="0"/>
              </w:rPr>
              <w:t>“</w:t>
            </w:r>
            <w:r w:rsidR="003732AA" w:rsidRPr="00EA191B">
              <w:rPr>
                <w:noProof w:val="0"/>
              </w:rPr>
              <w:t>20</w:t>
            </w:r>
            <w:r w:rsidRPr="00EA191B">
              <w:rPr>
                <w:noProof w:val="0"/>
              </w:rPr>
              <w:t>” (</w:t>
            </w:r>
            <w:r w:rsidR="003732AA" w:rsidRPr="00EA191B">
              <w:rPr>
                <w:noProof w:val="0"/>
              </w:rPr>
              <w:t>job</w:t>
            </w:r>
            <w:r w:rsidRPr="00EA191B">
              <w:rPr>
                <w:noProof w:val="0"/>
              </w:rPr>
              <w:t>)</w:t>
            </w:r>
          </w:p>
        </w:tc>
      </w:tr>
      <w:tr w:rsidR="004E2D89" w:rsidRPr="00EA191B" w14:paraId="2CEA0386" w14:textId="77777777" w:rsidTr="006D1B5B">
        <w:tc>
          <w:tcPr>
            <w:tcW w:w="1548" w:type="dxa"/>
            <w:vMerge/>
            <w:shd w:val="clear" w:color="auto" w:fill="auto"/>
          </w:tcPr>
          <w:p w14:paraId="0259E2B2" w14:textId="77777777" w:rsidR="004E2D89" w:rsidRPr="00EA191B" w:rsidRDefault="004E2D89" w:rsidP="000F538D">
            <w:pPr>
              <w:pStyle w:val="Corpotesto"/>
              <w:rPr>
                <w:noProof w:val="0"/>
              </w:rPr>
            </w:pPr>
          </w:p>
        </w:tc>
        <w:tc>
          <w:tcPr>
            <w:tcW w:w="2880" w:type="dxa"/>
            <w:shd w:val="clear" w:color="auto" w:fill="auto"/>
          </w:tcPr>
          <w:p w14:paraId="4D5A6D2D" w14:textId="77777777" w:rsidR="004E2D89" w:rsidRPr="00EA191B" w:rsidRDefault="004E2D89" w:rsidP="000F538D">
            <w:pPr>
              <w:pStyle w:val="TableEntry"/>
              <w:rPr>
                <w:i/>
                <w:iCs/>
                <w:noProof w:val="0"/>
              </w:rPr>
            </w:pPr>
            <w:proofErr w:type="spellStart"/>
            <w:r w:rsidRPr="00EA191B">
              <w:rPr>
                <w:i/>
                <w:iCs/>
                <w:noProof w:val="0"/>
              </w:rPr>
              <w:t>ParticipantObjectDataLifeCycle</w:t>
            </w:r>
            <w:proofErr w:type="spellEnd"/>
          </w:p>
        </w:tc>
        <w:tc>
          <w:tcPr>
            <w:tcW w:w="720" w:type="dxa"/>
            <w:shd w:val="clear" w:color="auto" w:fill="auto"/>
          </w:tcPr>
          <w:p w14:paraId="211B3F21"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2D518F0F"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09F1975" w14:textId="77777777" w:rsidTr="006D1B5B">
        <w:tc>
          <w:tcPr>
            <w:tcW w:w="1548" w:type="dxa"/>
            <w:vMerge/>
            <w:shd w:val="clear" w:color="auto" w:fill="auto"/>
          </w:tcPr>
          <w:p w14:paraId="2895F3B0" w14:textId="77777777" w:rsidR="004E2D89" w:rsidRPr="00EA191B" w:rsidRDefault="004E2D89" w:rsidP="000F538D">
            <w:pPr>
              <w:pStyle w:val="Corpotesto"/>
              <w:rPr>
                <w:noProof w:val="0"/>
              </w:rPr>
            </w:pPr>
          </w:p>
        </w:tc>
        <w:tc>
          <w:tcPr>
            <w:tcW w:w="2880" w:type="dxa"/>
            <w:shd w:val="clear" w:color="auto" w:fill="auto"/>
          </w:tcPr>
          <w:p w14:paraId="1BB26FC5" w14:textId="77777777" w:rsidR="004E2D89" w:rsidRPr="006D1B5B" w:rsidRDefault="004E2D89" w:rsidP="006D1B5B">
            <w:pPr>
              <w:pStyle w:val="TableEntry"/>
              <w:rPr>
                <w:i/>
                <w:iCs/>
                <w:noProof w:val="0"/>
              </w:rPr>
            </w:pPr>
            <w:proofErr w:type="spellStart"/>
            <w:r w:rsidRPr="006D1B5B">
              <w:rPr>
                <w:i/>
                <w:iCs/>
                <w:noProof w:val="0"/>
              </w:rPr>
              <w:t>ParticipantObjectIDTypeCode</w:t>
            </w:r>
            <w:proofErr w:type="spellEnd"/>
          </w:p>
        </w:tc>
        <w:tc>
          <w:tcPr>
            <w:tcW w:w="720" w:type="dxa"/>
            <w:shd w:val="clear" w:color="auto" w:fill="auto"/>
          </w:tcPr>
          <w:p w14:paraId="2776A153" w14:textId="0AC27671" w:rsidR="004E2D89" w:rsidRPr="006D1B5B" w:rsidRDefault="003732AA" w:rsidP="006D1B5B">
            <w:pPr>
              <w:pStyle w:val="TableEntry"/>
              <w:jc w:val="center"/>
              <w:rPr>
                <w:i/>
                <w:iCs/>
                <w:noProof w:val="0"/>
              </w:rPr>
            </w:pPr>
            <w:r w:rsidRPr="006D1B5B">
              <w:rPr>
                <w:i/>
                <w:iCs/>
                <w:noProof w:val="0"/>
              </w:rPr>
              <w:t>U</w:t>
            </w:r>
          </w:p>
        </w:tc>
        <w:tc>
          <w:tcPr>
            <w:tcW w:w="4428" w:type="dxa"/>
            <w:shd w:val="clear" w:color="auto" w:fill="auto"/>
          </w:tcPr>
          <w:p w14:paraId="0D17AEF1" w14:textId="77777777" w:rsidR="004E2D89" w:rsidRPr="006D1B5B" w:rsidRDefault="004E2D89" w:rsidP="00CA3D92">
            <w:pPr>
              <w:pStyle w:val="TableEntry"/>
              <w:rPr>
                <w:i/>
                <w:iCs/>
                <w:noProof w:val="0"/>
              </w:rPr>
            </w:pPr>
            <w:r w:rsidRPr="006D1B5B">
              <w:rPr>
                <w:i/>
                <w:iCs/>
                <w:noProof w:val="0"/>
              </w:rPr>
              <w:t>not specialized</w:t>
            </w:r>
          </w:p>
        </w:tc>
      </w:tr>
      <w:tr w:rsidR="004E2D89" w:rsidRPr="00EA191B" w14:paraId="39CAA536" w14:textId="77777777" w:rsidTr="006D1B5B">
        <w:tc>
          <w:tcPr>
            <w:tcW w:w="1548" w:type="dxa"/>
            <w:vMerge/>
            <w:shd w:val="clear" w:color="auto" w:fill="auto"/>
          </w:tcPr>
          <w:p w14:paraId="52A08966" w14:textId="77777777" w:rsidR="004E2D89" w:rsidRPr="00EA191B" w:rsidRDefault="004E2D89" w:rsidP="000F538D">
            <w:pPr>
              <w:pStyle w:val="Corpotesto"/>
              <w:rPr>
                <w:noProof w:val="0"/>
              </w:rPr>
            </w:pPr>
          </w:p>
        </w:tc>
        <w:tc>
          <w:tcPr>
            <w:tcW w:w="2880" w:type="dxa"/>
            <w:shd w:val="clear" w:color="auto" w:fill="auto"/>
          </w:tcPr>
          <w:p w14:paraId="73C3FD78" w14:textId="77777777" w:rsidR="004E2D89" w:rsidRPr="00EA191B" w:rsidRDefault="004E2D89" w:rsidP="000F538D">
            <w:pPr>
              <w:pStyle w:val="TableEntry"/>
              <w:rPr>
                <w:i/>
                <w:iCs/>
                <w:noProof w:val="0"/>
              </w:rPr>
            </w:pPr>
            <w:proofErr w:type="spellStart"/>
            <w:r w:rsidRPr="00EA191B">
              <w:rPr>
                <w:i/>
                <w:iCs/>
                <w:noProof w:val="0"/>
              </w:rPr>
              <w:t>ParticipantObjectSensitivity</w:t>
            </w:r>
            <w:proofErr w:type="spellEnd"/>
          </w:p>
        </w:tc>
        <w:tc>
          <w:tcPr>
            <w:tcW w:w="720" w:type="dxa"/>
            <w:shd w:val="clear" w:color="auto" w:fill="auto"/>
          </w:tcPr>
          <w:p w14:paraId="40DFE89E"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68EBD155"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4031D987" w14:textId="77777777" w:rsidTr="006D1B5B">
        <w:tc>
          <w:tcPr>
            <w:tcW w:w="1548" w:type="dxa"/>
            <w:vMerge/>
            <w:shd w:val="clear" w:color="auto" w:fill="auto"/>
          </w:tcPr>
          <w:p w14:paraId="2E30E1B5" w14:textId="77777777" w:rsidR="004E2D89" w:rsidRPr="00EA191B" w:rsidRDefault="004E2D89" w:rsidP="000F538D">
            <w:pPr>
              <w:pStyle w:val="Corpotesto"/>
              <w:rPr>
                <w:noProof w:val="0"/>
              </w:rPr>
            </w:pPr>
          </w:p>
        </w:tc>
        <w:tc>
          <w:tcPr>
            <w:tcW w:w="2880" w:type="dxa"/>
            <w:shd w:val="clear" w:color="auto" w:fill="auto"/>
          </w:tcPr>
          <w:p w14:paraId="244FB579" w14:textId="77777777" w:rsidR="004E2D89" w:rsidRPr="00EA191B" w:rsidRDefault="004E2D89" w:rsidP="000F538D">
            <w:pPr>
              <w:pStyle w:val="TableEntry"/>
              <w:rPr>
                <w:noProof w:val="0"/>
              </w:rPr>
            </w:pPr>
            <w:proofErr w:type="spellStart"/>
            <w:r w:rsidRPr="00EA191B">
              <w:rPr>
                <w:noProof w:val="0"/>
              </w:rPr>
              <w:t>ParticipantObjectID</w:t>
            </w:r>
            <w:proofErr w:type="spellEnd"/>
          </w:p>
        </w:tc>
        <w:tc>
          <w:tcPr>
            <w:tcW w:w="720" w:type="dxa"/>
            <w:shd w:val="clear" w:color="auto" w:fill="auto"/>
          </w:tcPr>
          <w:p w14:paraId="20F198D5" w14:textId="77777777" w:rsidR="004E2D89" w:rsidRPr="00EA191B" w:rsidRDefault="004E2D89" w:rsidP="000F538D">
            <w:pPr>
              <w:pStyle w:val="TableEntry"/>
              <w:jc w:val="center"/>
              <w:rPr>
                <w:noProof w:val="0"/>
              </w:rPr>
            </w:pPr>
            <w:r w:rsidRPr="00EA191B">
              <w:rPr>
                <w:noProof w:val="0"/>
              </w:rPr>
              <w:t>M</w:t>
            </w:r>
          </w:p>
        </w:tc>
        <w:tc>
          <w:tcPr>
            <w:tcW w:w="4428" w:type="dxa"/>
            <w:shd w:val="clear" w:color="auto" w:fill="auto"/>
          </w:tcPr>
          <w:p w14:paraId="6F80EDDB" w14:textId="77777777" w:rsidR="004E2D89" w:rsidRPr="00EA191B" w:rsidRDefault="004E2D89" w:rsidP="000F538D">
            <w:pPr>
              <w:pStyle w:val="TableEntry"/>
              <w:rPr>
                <w:noProof w:val="0"/>
              </w:rPr>
            </w:pPr>
            <w:r w:rsidRPr="00EA191B">
              <w:rPr>
                <w:noProof w:val="0"/>
              </w:rPr>
              <w:t>The URL of the Pull Point resource</w:t>
            </w:r>
          </w:p>
        </w:tc>
      </w:tr>
      <w:tr w:rsidR="004E2D89" w:rsidRPr="00EA191B" w14:paraId="02471A4B" w14:textId="77777777" w:rsidTr="006D1B5B">
        <w:tc>
          <w:tcPr>
            <w:tcW w:w="1548" w:type="dxa"/>
            <w:vMerge/>
            <w:shd w:val="clear" w:color="auto" w:fill="auto"/>
          </w:tcPr>
          <w:p w14:paraId="5372EA55" w14:textId="77777777" w:rsidR="004E2D89" w:rsidRPr="00EA191B" w:rsidRDefault="004E2D89" w:rsidP="000F538D">
            <w:pPr>
              <w:pStyle w:val="Corpotesto"/>
              <w:rPr>
                <w:noProof w:val="0"/>
              </w:rPr>
            </w:pPr>
          </w:p>
        </w:tc>
        <w:tc>
          <w:tcPr>
            <w:tcW w:w="2880" w:type="dxa"/>
            <w:shd w:val="clear" w:color="auto" w:fill="auto"/>
          </w:tcPr>
          <w:p w14:paraId="7A9493FF" w14:textId="77777777" w:rsidR="004E2D89" w:rsidRPr="00EA191B" w:rsidRDefault="004E2D89" w:rsidP="000F538D">
            <w:pPr>
              <w:pStyle w:val="TableEntry"/>
              <w:rPr>
                <w:i/>
                <w:iCs/>
                <w:noProof w:val="0"/>
              </w:rPr>
            </w:pPr>
            <w:proofErr w:type="spellStart"/>
            <w:r w:rsidRPr="00EA191B">
              <w:rPr>
                <w:i/>
                <w:iCs/>
                <w:noProof w:val="0"/>
              </w:rPr>
              <w:t>ParticipantObjectName</w:t>
            </w:r>
            <w:proofErr w:type="spellEnd"/>
          </w:p>
        </w:tc>
        <w:tc>
          <w:tcPr>
            <w:tcW w:w="720" w:type="dxa"/>
            <w:shd w:val="clear" w:color="auto" w:fill="auto"/>
          </w:tcPr>
          <w:p w14:paraId="30FE84AA"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2F343E4F"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F41A95B" w14:textId="77777777" w:rsidTr="006D1B5B">
        <w:tc>
          <w:tcPr>
            <w:tcW w:w="1548" w:type="dxa"/>
            <w:vMerge/>
            <w:shd w:val="clear" w:color="auto" w:fill="auto"/>
          </w:tcPr>
          <w:p w14:paraId="7CC86E8F" w14:textId="77777777" w:rsidR="004E2D89" w:rsidRPr="00EA191B" w:rsidRDefault="004E2D89" w:rsidP="000F538D">
            <w:pPr>
              <w:pStyle w:val="Corpotesto"/>
              <w:rPr>
                <w:noProof w:val="0"/>
              </w:rPr>
            </w:pPr>
          </w:p>
        </w:tc>
        <w:tc>
          <w:tcPr>
            <w:tcW w:w="2880" w:type="dxa"/>
            <w:shd w:val="clear" w:color="auto" w:fill="auto"/>
          </w:tcPr>
          <w:p w14:paraId="30465073" w14:textId="77777777" w:rsidR="004E2D89" w:rsidRPr="00EA191B" w:rsidRDefault="004E2D89" w:rsidP="000F538D">
            <w:pPr>
              <w:pStyle w:val="TableEntry"/>
              <w:rPr>
                <w:i/>
                <w:iCs/>
                <w:noProof w:val="0"/>
              </w:rPr>
            </w:pPr>
            <w:proofErr w:type="spellStart"/>
            <w:r w:rsidRPr="00EA191B">
              <w:rPr>
                <w:i/>
                <w:iCs/>
                <w:noProof w:val="0"/>
              </w:rPr>
              <w:t>ParticipantObjectQuery</w:t>
            </w:r>
            <w:proofErr w:type="spellEnd"/>
          </w:p>
        </w:tc>
        <w:tc>
          <w:tcPr>
            <w:tcW w:w="720" w:type="dxa"/>
            <w:shd w:val="clear" w:color="auto" w:fill="auto"/>
          </w:tcPr>
          <w:p w14:paraId="148916EF"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6A41896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0CBA071" w14:textId="77777777" w:rsidTr="006D1B5B">
        <w:tc>
          <w:tcPr>
            <w:tcW w:w="1548" w:type="dxa"/>
            <w:vMerge/>
            <w:shd w:val="clear" w:color="auto" w:fill="auto"/>
          </w:tcPr>
          <w:p w14:paraId="450AFFF2" w14:textId="77777777" w:rsidR="004E2D89" w:rsidRPr="00EA191B" w:rsidRDefault="004E2D89" w:rsidP="000F538D">
            <w:pPr>
              <w:pStyle w:val="Corpotesto"/>
              <w:rPr>
                <w:noProof w:val="0"/>
              </w:rPr>
            </w:pPr>
          </w:p>
        </w:tc>
        <w:tc>
          <w:tcPr>
            <w:tcW w:w="2880" w:type="dxa"/>
            <w:shd w:val="clear" w:color="auto" w:fill="auto"/>
          </w:tcPr>
          <w:p w14:paraId="5209B25E" w14:textId="77777777" w:rsidR="004E2D89" w:rsidRPr="00EA191B" w:rsidRDefault="004E2D89" w:rsidP="000F538D">
            <w:pPr>
              <w:pStyle w:val="TableEntry"/>
              <w:rPr>
                <w:i/>
                <w:iCs/>
                <w:noProof w:val="0"/>
              </w:rPr>
            </w:pPr>
            <w:proofErr w:type="spellStart"/>
            <w:r w:rsidRPr="00EA191B">
              <w:rPr>
                <w:i/>
                <w:iCs/>
                <w:noProof w:val="0"/>
              </w:rPr>
              <w:t>ParticipantObjectDetail</w:t>
            </w:r>
            <w:proofErr w:type="spellEnd"/>
          </w:p>
        </w:tc>
        <w:tc>
          <w:tcPr>
            <w:tcW w:w="720" w:type="dxa"/>
            <w:shd w:val="clear" w:color="auto" w:fill="auto"/>
          </w:tcPr>
          <w:p w14:paraId="590C969D" w14:textId="77777777" w:rsidR="004E2D89" w:rsidRPr="00EA191B" w:rsidRDefault="004E2D89" w:rsidP="000F538D">
            <w:pPr>
              <w:pStyle w:val="TableEntry"/>
              <w:jc w:val="center"/>
              <w:rPr>
                <w:i/>
                <w:iCs/>
                <w:noProof w:val="0"/>
              </w:rPr>
            </w:pPr>
            <w:r w:rsidRPr="00EA191B">
              <w:rPr>
                <w:i/>
                <w:iCs/>
                <w:noProof w:val="0"/>
              </w:rPr>
              <w:t>U</w:t>
            </w:r>
          </w:p>
        </w:tc>
        <w:tc>
          <w:tcPr>
            <w:tcW w:w="4428" w:type="dxa"/>
            <w:shd w:val="clear" w:color="auto" w:fill="auto"/>
          </w:tcPr>
          <w:p w14:paraId="52FAF667" w14:textId="77777777" w:rsidR="004E2D89" w:rsidRPr="00EA191B" w:rsidRDefault="004E2D89" w:rsidP="000F538D">
            <w:pPr>
              <w:pStyle w:val="TableEntry"/>
              <w:rPr>
                <w:i/>
                <w:iCs/>
                <w:noProof w:val="0"/>
              </w:rPr>
            </w:pPr>
            <w:r w:rsidRPr="00EA191B">
              <w:rPr>
                <w:i/>
                <w:iCs/>
                <w:noProof w:val="0"/>
              </w:rPr>
              <w:t>not specialized</w:t>
            </w:r>
          </w:p>
        </w:tc>
      </w:tr>
    </w:tbl>
    <w:p w14:paraId="316CF5A5" w14:textId="77777777" w:rsidR="004E2D89" w:rsidRPr="00EA191B" w:rsidRDefault="004E2D89" w:rsidP="004E2D89">
      <w:pPr>
        <w:pStyle w:val="Titolo5"/>
        <w:numPr>
          <w:ilvl w:val="0"/>
          <w:numId w:val="0"/>
        </w:numPr>
        <w:rPr>
          <w:noProof w:val="0"/>
        </w:rPr>
      </w:pPr>
      <w:bookmarkStart w:id="206" w:name="_Toc363803111"/>
      <w:bookmarkStart w:id="207" w:name="_Toc486400096"/>
      <w:r w:rsidRPr="00EA191B">
        <w:rPr>
          <w:noProof w:val="0"/>
        </w:rPr>
        <w:t>3.69.5.1.2 Notification Puller audit message</w:t>
      </w:r>
      <w:bookmarkEnd w:id="206"/>
      <w:bookmarkEnd w:id="207"/>
    </w:p>
    <w:tbl>
      <w:tblPr>
        <w:tblpPr w:leftFromText="180" w:rightFromText="180" w:vertAnchor="text" w:horzAnchor="page" w:tblpX="1810" w:tblpY="140"/>
        <w:tblOverlap w:val="neve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340"/>
        <w:gridCol w:w="810"/>
        <w:gridCol w:w="4429"/>
      </w:tblGrid>
      <w:tr w:rsidR="003732AA" w:rsidRPr="00EA191B" w14:paraId="61A6BB15" w14:textId="77777777" w:rsidTr="006D1B5B">
        <w:trPr>
          <w:cantSplit/>
        </w:trPr>
        <w:tc>
          <w:tcPr>
            <w:tcW w:w="2088" w:type="dxa"/>
            <w:tcBorders>
              <w:bottom w:val="single" w:sz="4" w:space="0" w:color="auto"/>
            </w:tcBorders>
          </w:tcPr>
          <w:p w14:paraId="1A94123E" w14:textId="77777777" w:rsidR="003732AA" w:rsidRPr="00EA191B" w:rsidRDefault="003732AA" w:rsidP="003732AA">
            <w:pPr>
              <w:pStyle w:val="TableEntryHeader"/>
              <w:jc w:val="left"/>
              <w:rPr>
                <w:noProof w:val="0"/>
              </w:rPr>
            </w:pPr>
          </w:p>
        </w:tc>
        <w:tc>
          <w:tcPr>
            <w:tcW w:w="2340" w:type="dxa"/>
            <w:tcBorders>
              <w:bottom w:val="single" w:sz="4" w:space="0" w:color="auto"/>
            </w:tcBorders>
            <w:vAlign w:val="center"/>
          </w:tcPr>
          <w:p w14:paraId="3D8C84DA" w14:textId="77777777" w:rsidR="003732AA" w:rsidRPr="00EA191B" w:rsidRDefault="003732AA" w:rsidP="003732AA">
            <w:pPr>
              <w:pStyle w:val="TableEntryHeader"/>
              <w:rPr>
                <w:noProof w:val="0"/>
              </w:rPr>
            </w:pPr>
            <w:r w:rsidRPr="00EA191B">
              <w:rPr>
                <w:noProof w:val="0"/>
              </w:rPr>
              <w:t>Field Name</w:t>
            </w:r>
          </w:p>
        </w:tc>
        <w:tc>
          <w:tcPr>
            <w:tcW w:w="810" w:type="dxa"/>
            <w:tcBorders>
              <w:bottom w:val="single" w:sz="4" w:space="0" w:color="auto"/>
            </w:tcBorders>
            <w:vAlign w:val="center"/>
          </w:tcPr>
          <w:p w14:paraId="52D17F1A" w14:textId="77777777" w:rsidR="003732AA" w:rsidRPr="00EA191B" w:rsidRDefault="003732AA" w:rsidP="003732AA">
            <w:pPr>
              <w:pStyle w:val="TableEntryHeader"/>
              <w:rPr>
                <w:noProof w:val="0"/>
              </w:rPr>
            </w:pPr>
            <w:r w:rsidRPr="00EA191B">
              <w:rPr>
                <w:noProof w:val="0"/>
              </w:rPr>
              <w:t>Opt.</w:t>
            </w:r>
          </w:p>
        </w:tc>
        <w:tc>
          <w:tcPr>
            <w:tcW w:w="4429" w:type="dxa"/>
            <w:tcBorders>
              <w:bottom w:val="single" w:sz="4" w:space="0" w:color="auto"/>
            </w:tcBorders>
            <w:vAlign w:val="center"/>
          </w:tcPr>
          <w:p w14:paraId="4A05F577" w14:textId="77777777" w:rsidR="003732AA" w:rsidRPr="00EA191B" w:rsidRDefault="003732AA" w:rsidP="003732AA">
            <w:pPr>
              <w:pStyle w:val="TableEntryHeader"/>
              <w:rPr>
                <w:noProof w:val="0"/>
              </w:rPr>
            </w:pPr>
            <w:r w:rsidRPr="00EA191B">
              <w:rPr>
                <w:noProof w:val="0"/>
              </w:rPr>
              <w:t>Value Constraints</w:t>
            </w:r>
          </w:p>
        </w:tc>
      </w:tr>
      <w:tr w:rsidR="003732AA" w:rsidRPr="00EA191B" w14:paraId="7EEE98E9" w14:textId="77777777" w:rsidTr="006D1B5B">
        <w:trPr>
          <w:cantSplit/>
        </w:trPr>
        <w:tc>
          <w:tcPr>
            <w:tcW w:w="2088" w:type="dxa"/>
            <w:vMerge w:val="restart"/>
            <w:tcBorders>
              <w:top w:val="single" w:sz="4" w:space="0" w:color="auto"/>
            </w:tcBorders>
          </w:tcPr>
          <w:p w14:paraId="54640133" w14:textId="77777777" w:rsidR="003732AA" w:rsidRPr="00EA191B" w:rsidRDefault="003732AA" w:rsidP="003732AA">
            <w:pPr>
              <w:pStyle w:val="TableEntryHeader"/>
              <w:rPr>
                <w:noProof w:val="0"/>
              </w:rPr>
            </w:pPr>
            <w:r w:rsidRPr="00EA191B">
              <w:rPr>
                <w:noProof w:val="0"/>
              </w:rPr>
              <w:t>Event</w:t>
            </w:r>
          </w:p>
        </w:tc>
        <w:tc>
          <w:tcPr>
            <w:tcW w:w="2340" w:type="dxa"/>
            <w:tcBorders>
              <w:top w:val="single" w:sz="4" w:space="0" w:color="auto"/>
            </w:tcBorders>
            <w:vAlign w:val="center"/>
          </w:tcPr>
          <w:p w14:paraId="1B8EE2F0" w14:textId="77777777" w:rsidR="003732AA" w:rsidRPr="00EA191B" w:rsidRDefault="003732AA" w:rsidP="003732AA">
            <w:pPr>
              <w:pStyle w:val="TableEntry"/>
              <w:rPr>
                <w:noProof w:val="0"/>
              </w:rPr>
            </w:pPr>
            <w:proofErr w:type="spellStart"/>
            <w:r w:rsidRPr="00EA191B">
              <w:rPr>
                <w:noProof w:val="0"/>
              </w:rPr>
              <w:t>EventID</w:t>
            </w:r>
            <w:proofErr w:type="spellEnd"/>
          </w:p>
        </w:tc>
        <w:tc>
          <w:tcPr>
            <w:tcW w:w="810" w:type="dxa"/>
            <w:tcBorders>
              <w:top w:val="single" w:sz="4" w:space="0" w:color="auto"/>
            </w:tcBorders>
            <w:vAlign w:val="center"/>
          </w:tcPr>
          <w:p w14:paraId="53A4C9C2" w14:textId="77777777" w:rsidR="003732AA" w:rsidRPr="00EA191B" w:rsidRDefault="003732AA" w:rsidP="003732AA">
            <w:pPr>
              <w:pStyle w:val="TableEntry"/>
              <w:jc w:val="center"/>
              <w:rPr>
                <w:noProof w:val="0"/>
                <w:szCs w:val="18"/>
              </w:rPr>
            </w:pPr>
            <w:r w:rsidRPr="00EA191B">
              <w:rPr>
                <w:noProof w:val="0"/>
                <w:szCs w:val="18"/>
              </w:rPr>
              <w:t>M</w:t>
            </w:r>
          </w:p>
        </w:tc>
        <w:tc>
          <w:tcPr>
            <w:tcW w:w="4429" w:type="dxa"/>
            <w:tcBorders>
              <w:top w:val="single" w:sz="4" w:space="0" w:color="auto"/>
            </w:tcBorders>
            <w:vAlign w:val="center"/>
          </w:tcPr>
          <w:p w14:paraId="73DCF6A2" w14:textId="77777777" w:rsidR="003732AA" w:rsidRPr="00EA191B" w:rsidRDefault="003732AA" w:rsidP="003732AA">
            <w:pPr>
              <w:pStyle w:val="TableEntry"/>
              <w:rPr>
                <w:noProof w:val="0"/>
              </w:rPr>
            </w:pPr>
            <w:r w:rsidRPr="00EA191B">
              <w:rPr>
                <w:noProof w:val="0"/>
              </w:rPr>
              <w:t xml:space="preserve">EV (110100, </w:t>
            </w:r>
            <w:proofErr w:type="spellStart"/>
            <w:r w:rsidRPr="00EA191B">
              <w:rPr>
                <w:noProof w:val="0"/>
              </w:rPr>
              <w:t>DCM,”Application</w:t>
            </w:r>
            <w:proofErr w:type="spellEnd"/>
            <w:r w:rsidRPr="00EA191B">
              <w:rPr>
                <w:noProof w:val="0"/>
              </w:rPr>
              <w:t xml:space="preserve"> Activity”)</w:t>
            </w:r>
          </w:p>
        </w:tc>
      </w:tr>
      <w:tr w:rsidR="003732AA" w:rsidRPr="00296DAF" w14:paraId="71085ED0" w14:textId="77777777" w:rsidTr="006D1B5B">
        <w:trPr>
          <w:cantSplit/>
        </w:trPr>
        <w:tc>
          <w:tcPr>
            <w:tcW w:w="2088" w:type="dxa"/>
            <w:vMerge/>
          </w:tcPr>
          <w:p w14:paraId="226D30C9" w14:textId="77777777" w:rsidR="003732AA" w:rsidRPr="00EA191B" w:rsidRDefault="003732AA" w:rsidP="003732AA">
            <w:pPr>
              <w:pStyle w:val="TableLabel"/>
              <w:rPr>
                <w:noProof w:val="0"/>
                <w:sz w:val="16"/>
              </w:rPr>
            </w:pPr>
          </w:p>
        </w:tc>
        <w:tc>
          <w:tcPr>
            <w:tcW w:w="2340" w:type="dxa"/>
            <w:vAlign w:val="center"/>
          </w:tcPr>
          <w:p w14:paraId="51F55886" w14:textId="77777777" w:rsidR="003732AA" w:rsidRPr="00EA191B" w:rsidRDefault="003732AA" w:rsidP="003732AA">
            <w:pPr>
              <w:pStyle w:val="TableEntry"/>
              <w:rPr>
                <w:noProof w:val="0"/>
              </w:rPr>
            </w:pPr>
            <w:proofErr w:type="spellStart"/>
            <w:r w:rsidRPr="00EA191B">
              <w:rPr>
                <w:noProof w:val="0"/>
              </w:rPr>
              <w:t>EventActionCode</w:t>
            </w:r>
            <w:proofErr w:type="spellEnd"/>
          </w:p>
        </w:tc>
        <w:tc>
          <w:tcPr>
            <w:tcW w:w="810" w:type="dxa"/>
            <w:vAlign w:val="center"/>
          </w:tcPr>
          <w:p w14:paraId="4C51EDC9" w14:textId="77777777" w:rsidR="003732AA" w:rsidRPr="00EA191B" w:rsidRDefault="003732AA" w:rsidP="003732AA">
            <w:pPr>
              <w:pStyle w:val="TableEntry"/>
              <w:jc w:val="center"/>
              <w:rPr>
                <w:noProof w:val="0"/>
                <w:szCs w:val="18"/>
              </w:rPr>
            </w:pPr>
            <w:r w:rsidRPr="00EA191B">
              <w:rPr>
                <w:noProof w:val="0"/>
                <w:szCs w:val="18"/>
              </w:rPr>
              <w:t>M</w:t>
            </w:r>
          </w:p>
        </w:tc>
        <w:tc>
          <w:tcPr>
            <w:tcW w:w="4429" w:type="dxa"/>
            <w:vAlign w:val="center"/>
          </w:tcPr>
          <w:p w14:paraId="7E1C2171" w14:textId="77777777" w:rsidR="003732AA" w:rsidRPr="00EA191B" w:rsidRDefault="003732AA" w:rsidP="003732AA">
            <w:pPr>
              <w:pStyle w:val="TableEntry"/>
              <w:rPr>
                <w:noProof w:val="0"/>
              </w:rPr>
            </w:pPr>
            <w:r w:rsidRPr="00EA191B">
              <w:rPr>
                <w:noProof w:val="0"/>
              </w:rPr>
              <w:t>Enumerated Value</w:t>
            </w:r>
            <w:r w:rsidRPr="00EA191B">
              <w:rPr>
                <w:noProof w:val="0"/>
              </w:rPr>
              <w:br/>
            </w:r>
            <w:r w:rsidRPr="00EA191B">
              <w:rPr>
                <w:b/>
                <w:noProof w:val="0"/>
              </w:rPr>
              <w:t xml:space="preserve">C = Create </w:t>
            </w:r>
            <w:r w:rsidRPr="00EA191B">
              <w:rPr>
                <w:noProof w:val="0"/>
              </w:rPr>
              <w:t>(in case of creation of the Pull Point)</w:t>
            </w:r>
          </w:p>
          <w:p w14:paraId="183BDBB2" w14:textId="77777777" w:rsidR="003732AA" w:rsidRPr="00EA191B" w:rsidRDefault="003732AA" w:rsidP="003732AA">
            <w:pPr>
              <w:pStyle w:val="TableEntry"/>
              <w:rPr>
                <w:noProof w:val="0"/>
              </w:rPr>
            </w:pPr>
            <w:r w:rsidRPr="00EA191B">
              <w:rPr>
                <w:noProof w:val="0"/>
              </w:rPr>
              <w:t>or</w:t>
            </w:r>
          </w:p>
          <w:p w14:paraId="4B680804" w14:textId="77777777" w:rsidR="003732AA" w:rsidRPr="00EA191B" w:rsidRDefault="003732AA" w:rsidP="003732AA">
            <w:pPr>
              <w:pStyle w:val="TableEntry"/>
              <w:rPr>
                <w:noProof w:val="0"/>
              </w:rPr>
            </w:pPr>
            <w:r w:rsidRPr="00EA191B">
              <w:rPr>
                <w:b/>
                <w:noProof w:val="0"/>
              </w:rPr>
              <w:t>D= Delete</w:t>
            </w:r>
            <w:r w:rsidRPr="00EA191B">
              <w:rPr>
                <w:noProof w:val="0"/>
              </w:rPr>
              <w:t xml:space="preserve"> (in case of deletion of the Pull Point)</w:t>
            </w:r>
          </w:p>
        </w:tc>
      </w:tr>
      <w:tr w:rsidR="003732AA" w:rsidRPr="00296DAF" w14:paraId="0B302652" w14:textId="77777777" w:rsidTr="006D1B5B">
        <w:trPr>
          <w:cantSplit/>
        </w:trPr>
        <w:tc>
          <w:tcPr>
            <w:tcW w:w="2088" w:type="dxa"/>
            <w:vMerge/>
          </w:tcPr>
          <w:p w14:paraId="692A37D6" w14:textId="77777777" w:rsidR="003732AA" w:rsidRPr="00EA191B" w:rsidRDefault="003732AA" w:rsidP="003732AA">
            <w:pPr>
              <w:pStyle w:val="TableLabel"/>
              <w:rPr>
                <w:noProof w:val="0"/>
                <w:sz w:val="16"/>
              </w:rPr>
            </w:pPr>
          </w:p>
        </w:tc>
        <w:tc>
          <w:tcPr>
            <w:tcW w:w="2340" w:type="dxa"/>
            <w:vAlign w:val="center"/>
          </w:tcPr>
          <w:p w14:paraId="13AD0AB3" w14:textId="77777777" w:rsidR="003732AA" w:rsidRPr="00EA191B" w:rsidRDefault="003732AA" w:rsidP="003732AA">
            <w:pPr>
              <w:pStyle w:val="TableEntry"/>
              <w:rPr>
                <w:noProof w:val="0"/>
              </w:rPr>
            </w:pPr>
            <w:proofErr w:type="spellStart"/>
            <w:r w:rsidRPr="00EA191B">
              <w:rPr>
                <w:noProof w:val="0"/>
              </w:rPr>
              <w:t>EventDateTime</w:t>
            </w:r>
            <w:proofErr w:type="spellEnd"/>
          </w:p>
        </w:tc>
        <w:tc>
          <w:tcPr>
            <w:tcW w:w="810" w:type="dxa"/>
            <w:vAlign w:val="center"/>
          </w:tcPr>
          <w:p w14:paraId="70803577" w14:textId="77777777" w:rsidR="003732AA" w:rsidRPr="00EA191B" w:rsidRDefault="003732AA" w:rsidP="003732AA">
            <w:pPr>
              <w:pStyle w:val="TableEntry"/>
              <w:jc w:val="center"/>
              <w:rPr>
                <w:iCs/>
                <w:noProof w:val="0"/>
                <w:szCs w:val="18"/>
              </w:rPr>
            </w:pPr>
            <w:r w:rsidRPr="00EA191B">
              <w:rPr>
                <w:iCs/>
                <w:noProof w:val="0"/>
                <w:szCs w:val="18"/>
              </w:rPr>
              <w:t>M</w:t>
            </w:r>
          </w:p>
        </w:tc>
        <w:tc>
          <w:tcPr>
            <w:tcW w:w="4429" w:type="dxa"/>
            <w:vAlign w:val="center"/>
          </w:tcPr>
          <w:p w14:paraId="018FF82A" w14:textId="77777777" w:rsidR="003732AA" w:rsidRPr="00EA191B" w:rsidRDefault="003732AA" w:rsidP="003732AA">
            <w:pPr>
              <w:pStyle w:val="TableEntry"/>
              <w:rPr>
                <w:noProof w:val="0"/>
              </w:rPr>
            </w:pPr>
            <w:r w:rsidRPr="00EA191B">
              <w:rPr>
                <w:noProof w:val="0"/>
              </w:rPr>
              <w:t>time of creation or deletion  of the Pull Point resource</w:t>
            </w:r>
          </w:p>
        </w:tc>
      </w:tr>
      <w:tr w:rsidR="003732AA" w:rsidRPr="00EA191B" w14:paraId="7DD6B9A8" w14:textId="77777777" w:rsidTr="006D1B5B">
        <w:trPr>
          <w:cantSplit/>
        </w:trPr>
        <w:tc>
          <w:tcPr>
            <w:tcW w:w="2088" w:type="dxa"/>
            <w:vMerge/>
          </w:tcPr>
          <w:p w14:paraId="513AE112" w14:textId="77777777" w:rsidR="003732AA" w:rsidRPr="00EA191B" w:rsidRDefault="003732AA" w:rsidP="003732AA">
            <w:pPr>
              <w:pStyle w:val="TableLabel"/>
              <w:rPr>
                <w:noProof w:val="0"/>
                <w:sz w:val="16"/>
              </w:rPr>
            </w:pPr>
          </w:p>
        </w:tc>
        <w:tc>
          <w:tcPr>
            <w:tcW w:w="2340" w:type="dxa"/>
            <w:vAlign w:val="center"/>
          </w:tcPr>
          <w:p w14:paraId="5AD9473E" w14:textId="77777777" w:rsidR="003732AA" w:rsidRPr="00EA191B" w:rsidRDefault="003732AA" w:rsidP="003732AA">
            <w:pPr>
              <w:pStyle w:val="TableEntry"/>
              <w:rPr>
                <w:i/>
                <w:iCs/>
                <w:noProof w:val="0"/>
              </w:rPr>
            </w:pPr>
            <w:proofErr w:type="spellStart"/>
            <w:r w:rsidRPr="00EA191B">
              <w:rPr>
                <w:i/>
                <w:iCs/>
                <w:noProof w:val="0"/>
              </w:rPr>
              <w:t>EventOutcomeIndicator</w:t>
            </w:r>
            <w:proofErr w:type="spellEnd"/>
          </w:p>
        </w:tc>
        <w:tc>
          <w:tcPr>
            <w:tcW w:w="810" w:type="dxa"/>
            <w:vAlign w:val="center"/>
          </w:tcPr>
          <w:p w14:paraId="5C8EF3A2" w14:textId="77777777" w:rsidR="003732AA" w:rsidRPr="00EA191B" w:rsidRDefault="003732AA" w:rsidP="003732AA">
            <w:pPr>
              <w:pStyle w:val="TableEntry"/>
              <w:jc w:val="center"/>
              <w:rPr>
                <w:i/>
                <w:iCs/>
                <w:noProof w:val="0"/>
                <w:szCs w:val="18"/>
              </w:rPr>
            </w:pPr>
            <w:r w:rsidRPr="00EA191B">
              <w:rPr>
                <w:i/>
                <w:iCs/>
                <w:noProof w:val="0"/>
                <w:szCs w:val="18"/>
              </w:rPr>
              <w:t>M</w:t>
            </w:r>
          </w:p>
        </w:tc>
        <w:tc>
          <w:tcPr>
            <w:tcW w:w="4429" w:type="dxa"/>
            <w:vAlign w:val="center"/>
          </w:tcPr>
          <w:p w14:paraId="73256D15" w14:textId="77777777" w:rsidR="003732AA" w:rsidRPr="00EA191B" w:rsidRDefault="003732AA" w:rsidP="003732AA">
            <w:pPr>
              <w:pStyle w:val="TableEntry"/>
              <w:rPr>
                <w:i/>
                <w:iCs/>
                <w:noProof w:val="0"/>
              </w:rPr>
            </w:pPr>
            <w:r w:rsidRPr="00EA191B">
              <w:rPr>
                <w:i/>
                <w:iCs/>
                <w:noProof w:val="0"/>
                <w:lang w:eastAsia="it-IT"/>
              </w:rPr>
              <w:t>not specialized</w:t>
            </w:r>
          </w:p>
        </w:tc>
      </w:tr>
      <w:tr w:rsidR="003732AA" w:rsidRPr="00296DAF" w14:paraId="6818C255" w14:textId="77777777" w:rsidTr="006D1B5B">
        <w:trPr>
          <w:cantSplit/>
        </w:trPr>
        <w:tc>
          <w:tcPr>
            <w:tcW w:w="2088" w:type="dxa"/>
            <w:vMerge/>
          </w:tcPr>
          <w:p w14:paraId="319D6C20" w14:textId="77777777" w:rsidR="003732AA" w:rsidRPr="00EA191B" w:rsidRDefault="003732AA" w:rsidP="003732AA">
            <w:pPr>
              <w:pStyle w:val="TableLabel"/>
              <w:rPr>
                <w:noProof w:val="0"/>
                <w:sz w:val="16"/>
              </w:rPr>
            </w:pPr>
          </w:p>
        </w:tc>
        <w:tc>
          <w:tcPr>
            <w:tcW w:w="2340" w:type="dxa"/>
            <w:vAlign w:val="center"/>
          </w:tcPr>
          <w:p w14:paraId="7F49D878" w14:textId="77777777" w:rsidR="003732AA" w:rsidRPr="00EA191B" w:rsidRDefault="003732AA" w:rsidP="003732AA">
            <w:pPr>
              <w:pStyle w:val="TableEntry"/>
              <w:rPr>
                <w:noProof w:val="0"/>
              </w:rPr>
            </w:pPr>
            <w:proofErr w:type="spellStart"/>
            <w:r w:rsidRPr="00EA191B">
              <w:rPr>
                <w:noProof w:val="0"/>
              </w:rPr>
              <w:t>EventTypeCode</w:t>
            </w:r>
            <w:proofErr w:type="spellEnd"/>
          </w:p>
        </w:tc>
        <w:tc>
          <w:tcPr>
            <w:tcW w:w="810" w:type="dxa"/>
            <w:vAlign w:val="center"/>
          </w:tcPr>
          <w:p w14:paraId="4F02736C" w14:textId="77777777" w:rsidR="003732AA" w:rsidRPr="00EA191B" w:rsidRDefault="003732AA" w:rsidP="003732AA">
            <w:pPr>
              <w:pStyle w:val="TableEntry"/>
              <w:jc w:val="center"/>
              <w:rPr>
                <w:noProof w:val="0"/>
                <w:szCs w:val="18"/>
              </w:rPr>
            </w:pPr>
            <w:r w:rsidRPr="00EA191B">
              <w:rPr>
                <w:noProof w:val="0"/>
                <w:szCs w:val="18"/>
              </w:rPr>
              <w:t>M</w:t>
            </w:r>
          </w:p>
        </w:tc>
        <w:tc>
          <w:tcPr>
            <w:tcW w:w="4429" w:type="dxa"/>
            <w:vAlign w:val="center"/>
          </w:tcPr>
          <w:p w14:paraId="2C12CB94" w14:textId="77777777" w:rsidR="003732AA" w:rsidRPr="00EA191B" w:rsidRDefault="003732AA" w:rsidP="003732AA">
            <w:pPr>
              <w:pStyle w:val="TableEntry"/>
              <w:rPr>
                <w:noProof w:val="0"/>
              </w:rPr>
            </w:pPr>
            <w:r w:rsidRPr="00EA191B">
              <w:rPr>
                <w:noProof w:val="0"/>
              </w:rPr>
              <w:t>EV(“ITI-69”, “IHE Transactions”, “Create Destroy Pull Point”)</w:t>
            </w:r>
          </w:p>
        </w:tc>
      </w:tr>
      <w:tr w:rsidR="003732AA" w:rsidRPr="00EA191B" w14:paraId="02E057CF" w14:textId="77777777" w:rsidTr="001E12BE">
        <w:trPr>
          <w:cantSplit/>
        </w:trPr>
        <w:tc>
          <w:tcPr>
            <w:tcW w:w="9667" w:type="dxa"/>
            <w:gridSpan w:val="4"/>
          </w:tcPr>
          <w:p w14:paraId="18E4215B" w14:textId="77777777" w:rsidR="003732AA" w:rsidRPr="00EA191B" w:rsidRDefault="003732AA" w:rsidP="003732AA">
            <w:pPr>
              <w:pStyle w:val="TableEntry"/>
              <w:rPr>
                <w:noProof w:val="0"/>
              </w:rPr>
            </w:pPr>
            <w:r w:rsidRPr="00EA191B">
              <w:rPr>
                <w:noProof w:val="0"/>
              </w:rPr>
              <w:t>Source (Notification Puller) (1)</w:t>
            </w:r>
          </w:p>
        </w:tc>
      </w:tr>
      <w:tr w:rsidR="003732AA" w:rsidRPr="00EA191B" w14:paraId="4386DC36" w14:textId="77777777" w:rsidTr="001E12BE">
        <w:trPr>
          <w:cantSplit/>
        </w:trPr>
        <w:tc>
          <w:tcPr>
            <w:tcW w:w="9667" w:type="dxa"/>
            <w:gridSpan w:val="4"/>
          </w:tcPr>
          <w:p w14:paraId="73955911" w14:textId="77777777" w:rsidR="003732AA" w:rsidRPr="00EA191B" w:rsidRDefault="003732AA" w:rsidP="003732AA">
            <w:pPr>
              <w:pStyle w:val="TableEntry"/>
              <w:rPr>
                <w:noProof w:val="0"/>
              </w:rPr>
            </w:pPr>
            <w:r w:rsidRPr="00EA191B">
              <w:rPr>
                <w:noProof w:val="0"/>
              </w:rPr>
              <w:t>Destination (Notification Pull Point ) (1)</w:t>
            </w:r>
          </w:p>
        </w:tc>
      </w:tr>
      <w:tr w:rsidR="003732AA" w:rsidRPr="00EA191B" w14:paraId="2936C7E2" w14:textId="77777777" w:rsidTr="001E12BE">
        <w:trPr>
          <w:cantSplit/>
        </w:trPr>
        <w:tc>
          <w:tcPr>
            <w:tcW w:w="9667" w:type="dxa"/>
            <w:gridSpan w:val="4"/>
          </w:tcPr>
          <w:p w14:paraId="1FFC32D5" w14:textId="77777777" w:rsidR="003732AA" w:rsidRPr="00EA191B" w:rsidRDefault="003732AA" w:rsidP="003732AA">
            <w:pPr>
              <w:pStyle w:val="TableEntry"/>
              <w:rPr>
                <w:noProof w:val="0"/>
              </w:rPr>
            </w:pPr>
            <w:r w:rsidRPr="00EA191B">
              <w:rPr>
                <w:noProof w:val="0"/>
              </w:rPr>
              <w:t>Human Requestor (0..1)</w:t>
            </w:r>
          </w:p>
        </w:tc>
      </w:tr>
      <w:tr w:rsidR="004776F8" w:rsidRPr="00EA191B" w14:paraId="20DD2B80" w14:textId="77777777" w:rsidTr="001E12BE">
        <w:trPr>
          <w:cantSplit/>
        </w:trPr>
        <w:tc>
          <w:tcPr>
            <w:tcW w:w="9667" w:type="dxa"/>
            <w:gridSpan w:val="4"/>
          </w:tcPr>
          <w:p w14:paraId="7E731AEE" w14:textId="4C50AAB2" w:rsidR="004776F8" w:rsidRPr="00EA191B" w:rsidRDefault="004776F8" w:rsidP="004776F8">
            <w:pPr>
              <w:pStyle w:val="TableEntry"/>
              <w:rPr>
                <w:noProof w:val="0"/>
              </w:rPr>
            </w:pPr>
            <w:r w:rsidRPr="00EA191B">
              <w:rPr>
                <w:noProof w:val="0"/>
              </w:rPr>
              <w:t>Audit Source (Notification Puller) (1)</w:t>
            </w:r>
          </w:p>
        </w:tc>
      </w:tr>
      <w:tr w:rsidR="004776F8" w:rsidRPr="00EA191B" w14:paraId="7D40A8BA" w14:textId="77777777" w:rsidTr="004776F8">
        <w:trPr>
          <w:cantSplit/>
        </w:trPr>
        <w:tc>
          <w:tcPr>
            <w:tcW w:w="9667" w:type="dxa"/>
            <w:gridSpan w:val="4"/>
            <w:tcBorders>
              <w:bottom w:val="single" w:sz="4" w:space="0" w:color="auto"/>
            </w:tcBorders>
          </w:tcPr>
          <w:p w14:paraId="7BBC2E14" w14:textId="101DFDE4" w:rsidR="004776F8" w:rsidRPr="00EA191B" w:rsidRDefault="004776F8" w:rsidP="004776F8">
            <w:pPr>
              <w:pStyle w:val="TableEntry"/>
              <w:rPr>
                <w:noProof w:val="0"/>
              </w:rPr>
            </w:pPr>
            <w:r w:rsidRPr="00EA191B">
              <w:rPr>
                <w:noProof w:val="0"/>
              </w:rPr>
              <w:t>Pull Point (1)</w:t>
            </w:r>
          </w:p>
        </w:tc>
      </w:tr>
    </w:tbl>
    <w:p w14:paraId="29C72D44" w14:textId="7333E34A" w:rsidR="004E2D89" w:rsidRPr="00EA191B" w:rsidRDefault="003732AA" w:rsidP="004E2D89">
      <w:pPr>
        <w:pStyle w:val="Corpotesto"/>
        <w:rPr>
          <w:noProof w:val="0"/>
        </w:rPr>
      </w:pPr>
      <w:r w:rsidRPr="00EA191B">
        <w:rPr>
          <w:noProof w:val="0"/>
        </w:rPr>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2880"/>
        <w:gridCol w:w="900"/>
        <w:gridCol w:w="3798"/>
      </w:tblGrid>
      <w:tr w:rsidR="004E2D89" w:rsidRPr="00EA191B" w14:paraId="33FBE83A" w14:textId="77777777" w:rsidTr="006D1B5B">
        <w:trPr>
          <w:cantSplit/>
        </w:trPr>
        <w:tc>
          <w:tcPr>
            <w:tcW w:w="2088" w:type="dxa"/>
            <w:vMerge w:val="restart"/>
          </w:tcPr>
          <w:p w14:paraId="59204053" w14:textId="61467FA0" w:rsidR="004E2D89" w:rsidRPr="00EA191B" w:rsidRDefault="004E2D89" w:rsidP="000F538D">
            <w:pPr>
              <w:pStyle w:val="TableEntryHeader"/>
              <w:rPr>
                <w:noProof w:val="0"/>
              </w:rPr>
            </w:pPr>
            <w:r w:rsidRPr="00EA191B">
              <w:rPr>
                <w:noProof w:val="0"/>
              </w:rPr>
              <w:t>Source</w:t>
            </w:r>
          </w:p>
          <w:p w14:paraId="455099F3" w14:textId="566E0476" w:rsidR="004E2D89" w:rsidRPr="006D1B5B" w:rsidRDefault="004776F8"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402EEB66" w14:textId="7A5E9AC2" w:rsidR="004E2D89" w:rsidRPr="00EA191B" w:rsidRDefault="004E2D89" w:rsidP="006D1B5B">
            <w:pPr>
              <w:pStyle w:val="TableEntryHeader"/>
              <w:rPr>
                <w:noProof w:val="0"/>
                <w:kern w:val="28"/>
              </w:rPr>
            </w:pPr>
            <w:proofErr w:type="spellStart"/>
            <w:r w:rsidRPr="006D1B5B">
              <w:rPr>
                <w:bCs/>
                <w:noProof w:val="0"/>
                <w:sz w:val="12"/>
              </w:rPr>
              <w:t>ActiveParticipant</w:t>
            </w:r>
            <w:proofErr w:type="spellEnd"/>
            <w:r w:rsidR="004776F8" w:rsidRPr="006D1B5B">
              <w:rPr>
                <w:bCs/>
                <w:noProof w:val="0"/>
                <w:sz w:val="12"/>
              </w:rPr>
              <w:t>)</w:t>
            </w:r>
          </w:p>
        </w:tc>
        <w:tc>
          <w:tcPr>
            <w:tcW w:w="2880" w:type="dxa"/>
            <w:vAlign w:val="center"/>
          </w:tcPr>
          <w:p w14:paraId="63098603" w14:textId="77777777" w:rsidR="004E2D89" w:rsidRPr="00EA191B" w:rsidRDefault="004E2D89" w:rsidP="000F538D">
            <w:pPr>
              <w:pStyle w:val="TableEntry"/>
              <w:rPr>
                <w:i/>
                <w:noProof w:val="0"/>
              </w:rPr>
            </w:pPr>
            <w:proofErr w:type="spellStart"/>
            <w:r w:rsidRPr="00EA191B">
              <w:rPr>
                <w:i/>
                <w:noProof w:val="0"/>
              </w:rPr>
              <w:t>UserID</w:t>
            </w:r>
            <w:proofErr w:type="spellEnd"/>
          </w:p>
        </w:tc>
        <w:tc>
          <w:tcPr>
            <w:tcW w:w="900" w:type="dxa"/>
            <w:vAlign w:val="center"/>
          </w:tcPr>
          <w:p w14:paraId="7F6718BF"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98" w:type="dxa"/>
            <w:vAlign w:val="center"/>
          </w:tcPr>
          <w:p w14:paraId="312D5AA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C310C66" w14:textId="77777777" w:rsidTr="006D1B5B">
        <w:trPr>
          <w:cantSplit/>
        </w:trPr>
        <w:tc>
          <w:tcPr>
            <w:tcW w:w="2088" w:type="dxa"/>
            <w:vMerge/>
            <w:vAlign w:val="center"/>
          </w:tcPr>
          <w:p w14:paraId="6208C2F3" w14:textId="77777777" w:rsidR="004E2D89" w:rsidRPr="00EA191B" w:rsidRDefault="004E2D89" w:rsidP="000F538D">
            <w:pPr>
              <w:pStyle w:val="TableLabel"/>
              <w:rPr>
                <w:noProof w:val="0"/>
                <w:sz w:val="16"/>
              </w:rPr>
            </w:pPr>
          </w:p>
        </w:tc>
        <w:tc>
          <w:tcPr>
            <w:tcW w:w="2880" w:type="dxa"/>
            <w:vAlign w:val="center"/>
          </w:tcPr>
          <w:p w14:paraId="052BC1DE" w14:textId="77777777" w:rsidR="004E2D89" w:rsidRPr="00EA191B" w:rsidRDefault="004E2D89" w:rsidP="000F538D">
            <w:pPr>
              <w:pStyle w:val="TableEntry"/>
              <w:rPr>
                <w:i/>
                <w:iCs/>
                <w:noProof w:val="0"/>
              </w:rPr>
            </w:pPr>
            <w:proofErr w:type="spellStart"/>
            <w:r w:rsidRPr="00EA191B">
              <w:rPr>
                <w:i/>
                <w:iCs/>
                <w:noProof w:val="0"/>
              </w:rPr>
              <w:t>AlternativeUserID</w:t>
            </w:r>
            <w:proofErr w:type="spellEnd"/>
          </w:p>
        </w:tc>
        <w:tc>
          <w:tcPr>
            <w:tcW w:w="900" w:type="dxa"/>
            <w:vAlign w:val="center"/>
          </w:tcPr>
          <w:p w14:paraId="7AB9101A" w14:textId="77777777" w:rsidR="004E2D89" w:rsidRPr="00EA191B" w:rsidRDefault="004E2D89" w:rsidP="000F538D">
            <w:pPr>
              <w:pStyle w:val="TableEntry"/>
              <w:jc w:val="center"/>
              <w:rPr>
                <w:i/>
                <w:noProof w:val="0"/>
                <w:szCs w:val="18"/>
              </w:rPr>
            </w:pPr>
            <w:r w:rsidRPr="00EA191B">
              <w:rPr>
                <w:i/>
                <w:noProof w:val="0"/>
                <w:szCs w:val="18"/>
              </w:rPr>
              <w:t>U</w:t>
            </w:r>
          </w:p>
        </w:tc>
        <w:tc>
          <w:tcPr>
            <w:tcW w:w="3798" w:type="dxa"/>
            <w:vAlign w:val="center"/>
          </w:tcPr>
          <w:p w14:paraId="28ABA6F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BEFCA2A" w14:textId="77777777" w:rsidTr="006D1B5B">
        <w:trPr>
          <w:cantSplit/>
        </w:trPr>
        <w:tc>
          <w:tcPr>
            <w:tcW w:w="2088" w:type="dxa"/>
            <w:vMerge/>
            <w:vAlign w:val="center"/>
          </w:tcPr>
          <w:p w14:paraId="60B58782" w14:textId="77777777" w:rsidR="004E2D89" w:rsidRPr="00EA191B" w:rsidRDefault="004E2D89" w:rsidP="000F538D">
            <w:pPr>
              <w:pStyle w:val="TableLabel"/>
              <w:rPr>
                <w:noProof w:val="0"/>
                <w:sz w:val="16"/>
              </w:rPr>
            </w:pPr>
          </w:p>
        </w:tc>
        <w:tc>
          <w:tcPr>
            <w:tcW w:w="2880" w:type="dxa"/>
            <w:vAlign w:val="center"/>
          </w:tcPr>
          <w:p w14:paraId="2F1C79FE"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900" w:type="dxa"/>
            <w:vAlign w:val="center"/>
          </w:tcPr>
          <w:p w14:paraId="7280D119"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98" w:type="dxa"/>
            <w:vAlign w:val="center"/>
          </w:tcPr>
          <w:p w14:paraId="52E2A564"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ACF6013" w14:textId="77777777" w:rsidTr="006D1B5B">
        <w:trPr>
          <w:cantSplit/>
        </w:trPr>
        <w:tc>
          <w:tcPr>
            <w:tcW w:w="2088" w:type="dxa"/>
            <w:vMerge/>
            <w:vAlign w:val="center"/>
          </w:tcPr>
          <w:p w14:paraId="192B891F" w14:textId="77777777" w:rsidR="004E2D89" w:rsidRPr="00EA191B" w:rsidRDefault="004E2D89" w:rsidP="000F538D">
            <w:pPr>
              <w:pStyle w:val="TableLabel"/>
              <w:rPr>
                <w:noProof w:val="0"/>
                <w:sz w:val="16"/>
              </w:rPr>
            </w:pPr>
          </w:p>
        </w:tc>
        <w:tc>
          <w:tcPr>
            <w:tcW w:w="2880" w:type="dxa"/>
            <w:vAlign w:val="center"/>
          </w:tcPr>
          <w:p w14:paraId="36383843"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900" w:type="dxa"/>
            <w:vAlign w:val="center"/>
          </w:tcPr>
          <w:p w14:paraId="25D33F8D"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98" w:type="dxa"/>
            <w:vAlign w:val="center"/>
          </w:tcPr>
          <w:p w14:paraId="3439DC9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A97B4B8" w14:textId="77777777" w:rsidTr="006D1B5B">
        <w:trPr>
          <w:cantSplit/>
        </w:trPr>
        <w:tc>
          <w:tcPr>
            <w:tcW w:w="2088" w:type="dxa"/>
            <w:vMerge/>
            <w:vAlign w:val="center"/>
          </w:tcPr>
          <w:p w14:paraId="70A5719F" w14:textId="77777777" w:rsidR="004E2D89" w:rsidRPr="00EA191B" w:rsidRDefault="004E2D89" w:rsidP="000F538D">
            <w:pPr>
              <w:pStyle w:val="TableLabel"/>
              <w:rPr>
                <w:noProof w:val="0"/>
                <w:sz w:val="16"/>
              </w:rPr>
            </w:pPr>
          </w:p>
        </w:tc>
        <w:tc>
          <w:tcPr>
            <w:tcW w:w="2880" w:type="dxa"/>
            <w:vAlign w:val="center"/>
          </w:tcPr>
          <w:p w14:paraId="1604CDDC"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900" w:type="dxa"/>
            <w:vAlign w:val="center"/>
          </w:tcPr>
          <w:p w14:paraId="515A3661" w14:textId="77777777" w:rsidR="004E2D89" w:rsidRPr="00EA191B" w:rsidRDefault="004E2D89" w:rsidP="000F538D">
            <w:pPr>
              <w:pStyle w:val="TableEntry"/>
              <w:jc w:val="center"/>
              <w:rPr>
                <w:noProof w:val="0"/>
                <w:szCs w:val="18"/>
              </w:rPr>
            </w:pPr>
            <w:r w:rsidRPr="00EA191B">
              <w:rPr>
                <w:noProof w:val="0"/>
                <w:szCs w:val="18"/>
              </w:rPr>
              <w:t>M</w:t>
            </w:r>
          </w:p>
        </w:tc>
        <w:tc>
          <w:tcPr>
            <w:tcW w:w="3798" w:type="dxa"/>
            <w:vAlign w:val="center"/>
          </w:tcPr>
          <w:p w14:paraId="0CE50FB1" w14:textId="77777777" w:rsidR="004E2D89" w:rsidRPr="00EA191B" w:rsidRDefault="004E2D89" w:rsidP="000F538D">
            <w:pPr>
              <w:pStyle w:val="TableEntry"/>
              <w:rPr>
                <w:noProof w:val="0"/>
              </w:rPr>
            </w:pPr>
            <w:r w:rsidRPr="00EA191B">
              <w:rPr>
                <w:noProof w:val="0"/>
              </w:rPr>
              <w:t>EV (110153, DCM, “Source”)</w:t>
            </w:r>
          </w:p>
        </w:tc>
      </w:tr>
      <w:tr w:rsidR="004E2D89" w:rsidRPr="00296DAF" w14:paraId="3F42C151" w14:textId="77777777" w:rsidTr="006D1B5B">
        <w:trPr>
          <w:cantSplit/>
        </w:trPr>
        <w:tc>
          <w:tcPr>
            <w:tcW w:w="2088" w:type="dxa"/>
            <w:vMerge/>
            <w:vAlign w:val="center"/>
          </w:tcPr>
          <w:p w14:paraId="38FCD242" w14:textId="77777777" w:rsidR="004E2D89" w:rsidRPr="00EA191B" w:rsidRDefault="004E2D89" w:rsidP="000F538D">
            <w:pPr>
              <w:pStyle w:val="TableLabel"/>
              <w:rPr>
                <w:noProof w:val="0"/>
                <w:sz w:val="16"/>
              </w:rPr>
            </w:pPr>
          </w:p>
        </w:tc>
        <w:tc>
          <w:tcPr>
            <w:tcW w:w="2880" w:type="dxa"/>
            <w:vAlign w:val="center"/>
          </w:tcPr>
          <w:p w14:paraId="561AF887" w14:textId="77777777" w:rsidR="004E2D89" w:rsidRPr="00EA191B" w:rsidRDefault="004E2D89" w:rsidP="000F538D">
            <w:pPr>
              <w:pStyle w:val="TableEntry"/>
              <w:rPr>
                <w:noProof w:val="0"/>
              </w:rPr>
            </w:pPr>
            <w:proofErr w:type="spellStart"/>
            <w:r w:rsidRPr="00EA191B">
              <w:rPr>
                <w:noProof w:val="0"/>
              </w:rPr>
              <w:t>NetworkAccessPointTypeCode</w:t>
            </w:r>
            <w:proofErr w:type="spellEnd"/>
          </w:p>
        </w:tc>
        <w:tc>
          <w:tcPr>
            <w:tcW w:w="900" w:type="dxa"/>
            <w:vAlign w:val="center"/>
          </w:tcPr>
          <w:p w14:paraId="63BD48FA" w14:textId="689B0E44" w:rsidR="004E2D89" w:rsidRPr="00EA191B" w:rsidRDefault="004776F8" w:rsidP="000F538D">
            <w:pPr>
              <w:pStyle w:val="TableEntry"/>
              <w:jc w:val="center"/>
              <w:rPr>
                <w:iCs/>
                <w:noProof w:val="0"/>
                <w:szCs w:val="18"/>
              </w:rPr>
            </w:pPr>
            <w:r w:rsidRPr="00EA191B">
              <w:rPr>
                <w:iCs/>
                <w:noProof w:val="0"/>
                <w:szCs w:val="18"/>
              </w:rPr>
              <w:t>M</w:t>
            </w:r>
          </w:p>
        </w:tc>
        <w:tc>
          <w:tcPr>
            <w:tcW w:w="3798" w:type="dxa"/>
            <w:vAlign w:val="center"/>
          </w:tcPr>
          <w:p w14:paraId="6FA59B46" w14:textId="77777777" w:rsidR="004E2D89" w:rsidRPr="00EA191B" w:rsidRDefault="004E2D89" w:rsidP="000F538D">
            <w:pPr>
              <w:pStyle w:val="TableEntry"/>
              <w:rPr>
                <w:noProof w:val="0"/>
              </w:rPr>
            </w:pPr>
            <w:r w:rsidRPr="00EA191B">
              <w:rPr>
                <w:noProof w:val="0"/>
              </w:rPr>
              <w:t>“1” for machine (DNS) name “2” for IP address</w:t>
            </w:r>
          </w:p>
        </w:tc>
      </w:tr>
      <w:tr w:rsidR="004E2D89" w:rsidRPr="00296DAF" w14:paraId="5CD1BBE3" w14:textId="77777777" w:rsidTr="006D1B5B">
        <w:trPr>
          <w:cantSplit/>
        </w:trPr>
        <w:tc>
          <w:tcPr>
            <w:tcW w:w="2088" w:type="dxa"/>
            <w:vMerge/>
            <w:vAlign w:val="center"/>
          </w:tcPr>
          <w:p w14:paraId="7EFF280C" w14:textId="77777777" w:rsidR="004E2D89" w:rsidRPr="00EA191B" w:rsidRDefault="004E2D89" w:rsidP="000F538D">
            <w:pPr>
              <w:pStyle w:val="TableLabel"/>
              <w:rPr>
                <w:noProof w:val="0"/>
                <w:sz w:val="16"/>
              </w:rPr>
            </w:pPr>
          </w:p>
        </w:tc>
        <w:tc>
          <w:tcPr>
            <w:tcW w:w="2880" w:type="dxa"/>
            <w:vAlign w:val="center"/>
          </w:tcPr>
          <w:p w14:paraId="1DB05C95" w14:textId="77777777" w:rsidR="004E2D89" w:rsidRPr="00EA191B" w:rsidRDefault="004E2D89" w:rsidP="000F538D">
            <w:pPr>
              <w:pStyle w:val="TableEntry"/>
              <w:rPr>
                <w:noProof w:val="0"/>
              </w:rPr>
            </w:pPr>
            <w:proofErr w:type="spellStart"/>
            <w:r w:rsidRPr="00EA191B">
              <w:rPr>
                <w:noProof w:val="0"/>
              </w:rPr>
              <w:t>NetworkAccessPointID</w:t>
            </w:r>
            <w:proofErr w:type="spellEnd"/>
          </w:p>
        </w:tc>
        <w:tc>
          <w:tcPr>
            <w:tcW w:w="900" w:type="dxa"/>
            <w:vAlign w:val="center"/>
          </w:tcPr>
          <w:p w14:paraId="11DC7C4D" w14:textId="1F7F2B2F" w:rsidR="004E2D89" w:rsidRPr="00EA191B" w:rsidRDefault="004776F8" w:rsidP="000F538D">
            <w:pPr>
              <w:pStyle w:val="TableEntry"/>
              <w:jc w:val="center"/>
              <w:rPr>
                <w:iCs/>
                <w:noProof w:val="0"/>
                <w:szCs w:val="18"/>
              </w:rPr>
            </w:pPr>
            <w:r w:rsidRPr="00EA191B">
              <w:rPr>
                <w:iCs/>
                <w:noProof w:val="0"/>
                <w:szCs w:val="18"/>
              </w:rPr>
              <w:t>M</w:t>
            </w:r>
          </w:p>
        </w:tc>
        <w:tc>
          <w:tcPr>
            <w:tcW w:w="3798" w:type="dxa"/>
            <w:vAlign w:val="center"/>
          </w:tcPr>
          <w:p w14:paraId="529943FA" w14:textId="77777777" w:rsidR="004E2D89" w:rsidRPr="00EA191B" w:rsidRDefault="004E2D89" w:rsidP="000F538D">
            <w:pPr>
              <w:pStyle w:val="TableEntry"/>
              <w:rPr>
                <w:noProof w:val="0"/>
              </w:rPr>
            </w:pPr>
            <w:r w:rsidRPr="00EA191B">
              <w:rPr>
                <w:noProof w:val="0"/>
              </w:rPr>
              <w:t>The machine name or IP address</w:t>
            </w:r>
          </w:p>
        </w:tc>
      </w:tr>
    </w:tbl>
    <w:p w14:paraId="7521ED25" w14:textId="77777777" w:rsidR="004E2D89" w:rsidRPr="00EA191B" w:rsidRDefault="004E2D89"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880"/>
        <w:gridCol w:w="900"/>
        <w:gridCol w:w="3708"/>
      </w:tblGrid>
      <w:tr w:rsidR="00B83CBC" w:rsidRPr="00296DAF" w14:paraId="6E7D6E07" w14:textId="77777777" w:rsidTr="006D1B5B">
        <w:tc>
          <w:tcPr>
            <w:tcW w:w="2088" w:type="dxa"/>
            <w:vMerge w:val="restart"/>
            <w:shd w:val="clear" w:color="auto" w:fill="auto"/>
          </w:tcPr>
          <w:p w14:paraId="3193A40C" w14:textId="6CA873CD" w:rsidR="004E2D89" w:rsidRPr="00EA191B" w:rsidRDefault="004E2D89" w:rsidP="000F538D">
            <w:pPr>
              <w:pStyle w:val="TableEntryHeader"/>
              <w:rPr>
                <w:noProof w:val="0"/>
              </w:rPr>
            </w:pPr>
            <w:r w:rsidRPr="00EA191B">
              <w:rPr>
                <w:noProof w:val="0"/>
              </w:rPr>
              <w:t>Destination</w:t>
            </w:r>
          </w:p>
          <w:p w14:paraId="080920BA" w14:textId="57CD02A5" w:rsidR="004E2D89" w:rsidRPr="006D1B5B" w:rsidRDefault="004776F8"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6139342B" w14:textId="156F757D" w:rsidR="004E2D89" w:rsidRPr="00EA191B" w:rsidRDefault="004E2D89" w:rsidP="006D1B5B">
            <w:pPr>
              <w:pStyle w:val="TableEntryHeader"/>
              <w:rPr>
                <w:noProof w:val="0"/>
                <w:kern w:val="28"/>
              </w:rPr>
            </w:pPr>
            <w:proofErr w:type="spellStart"/>
            <w:r w:rsidRPr="006D1B5B">
              <w:rPr>
                <w:bCs/>
                <w:noProof w:val="0"/>
                <w:sz w:val="12"/>
              </w:rPr>
              <w:t>ActiveParticipant</w:t>
            </w:r>
            <w:proofErr w:type="spellEnd"/>
            <w:r w:rsidRPr="006D1B5B">
              <w:rPr>
                <w:bCs/>
                <w:noProof w:val="0"/>
                <w:sz w:val="12"/>
              </w:rPr>
              <w:t>)</w:t>
            </w:r>
          </w:p>
        </w:tc>
        <w:tc>
          <w:tcPr>
            <w:tcW w:w="2880" w:type="dxa"/>
            <w:shd w:val="clear" w:color="auto" w:fill="auto"/>
            <w:vAlign w:val="center"/>
          </w:tcPr>
          <w:p w14:paraId="6A934317" w14:textId="77777777" w:rsidR="004E2D89" w:rsidRPr="00EA191B" w:rsidRDefault="004E2D89" w:rsidP="006D1B5B">
            <w:pPr>
              <w:pStyle w:val="TableEntry"/>
            </w:pPr>
            <w:proofErr w:type="spellStart"/>
            <w:r w:rsidRPr="00EA191B">
              <w:rPr>
                <w:noProof w:val="0"/>
              </w:rPr>
              <w:t>UserID</w:t>
            </w:r>
            <w:proofErr w:type="spellEnd"/>
          </w:p>
        </w:tc>
        <w:tc>
          <w:tcPr>
            <w:tcW w:w="900" w:type="dxa"/>
            <w:shd w:val="clear" w:color="auto" w:fill="auto"/>
            <w:vAlign w:val="center"/>
          </w:tcPr>
          <w:p w14:paraId="2E81B1A8" w14:textId="77777777" w:rsidR="004E2D89" w:rsidRPr="00EA191B" w:rsidRDefault="004E2D89" w:rsidP="00D52AF2">
            <w:pPr>
              <w:pStyle w:val="TableEntry"/>
              <w:jc w:val="center"/>
              <w:rPr>
                <w:noProof w:val="0"/>
              </w:rPr>
            </w:pPr>
            <w:r w:rsidRPr="00EA191B">
              <w:rPr>
                <w:noProof w:val="0"/>
              </w:rPr>
              <w:t>M</w:t>
            </w:r>
          </w:p>
        </w:tc>
        <w:tc>
          <w:tcPr>
            <w:tcW w:w="3708" w:type="dxa"/>
            <w:shd w:val="clear" w:color="auto" w:fill="auto"/>
            <w:vAlign w:val="center"/>
          </w:tcPr>
          <w:p w14:paraId="40894DE0" w14:textId="77777777" w:rsidR="004E2D89" w:rsidRPr="00EA191B" w:rsidRDefault="004E2D89" w:rsidP="006D1B5B">
            <w:pPr>
              <w:pStyle w:val="TableEntry"/>
            </w:pPr>
            <w:r w:rsidRPr="00EA191B">
              <w:rPr>
                <w:noProof w:val="0"/>
              </w:rPr>
              <w:t>Metadata Notification Pull Point SOAP URI</w:t>
            </w:r>
          </w:p>
        </w:tc>
      </w:tr>
      <w:tr w:rsidR="00B83CBC" w:rsidRPr="00EA191B" w14:paraId="610CACDE" w14:textId="77777777" w:rsidTr="006D1B5B">
        <w:tc>
          <w:tcPr>
            <w:tcW w:w="2088" w:type="dxa"/>
            <w:vMerge/>
            <w:shd w:val="clear" w:color="auto" w:fill="auto"/>
            <w:vAlign w:val="center"/>
          </w:tcPr>
          <w:p w14:paraId="5CF2F2B6" w14:textId="77777777" w:rsidR="004E2D89" w:rsidRPr="00EA191B" w:rsidRDefault="004E2D89" w:rsidP="000F538D">
            <w:pPr>
              <w:rPr>
                <w:lang w:val="en-US"/>
              </w:rPr>
            </w:pPr>
          </w:p>
        </w:tc>
        <w:tc>
          <w:tcPr>
            <w:tcW w:w="2880" w:type="dxa"/>
            <w:shd w:val="clear" w:color="auto" w:fill="auto"/>
            <w:vAlign w:val="center"/>
          </w:tcPr>
          <w:p w14:paraId="6F5606CF" w14:textId="77777777" w:rsidR="004E2D89" w:rsidRPr="00EA191B" w:rsidRDefault="004E2D89" w:rsidP="000F538D">
            <w:pPr>
              <w:pStyle w:val="TableEntry"/>
              <w:rPr>
                <w:i/>
                <w:iCs/>
                <w:noProof w:val="0"/>
                <w:szCs w:val="18"/>
              </w:rPr>
            </w:pPr>
            <w:proofErr w:type="spellStart"/>
            <w:r w:rsidRPr="00EA191B">
              <w:rPr>
                <w:i/>
                <w:iCs/>
                <w:noProof w:val="0"/>
                <w:szCs w:val="18"/>
              </w:rPr>
              <w:t>AlternativeUserID</w:t>
            </w:r>
            <w:proofErr w:type="spellEnd"/>
          </w:p>
        </w:tc>
        <w:tc>
          <w:tcPr>
            <w:tcW w:w="900" w:type="dxa"/>
            <w:shd w:val="clear" w:color="auto" w:fill="auto"/>
            <w:vAlign w:val="center"/>
          </w:tcPr>
          <w:p w14:paraId="5250131B" w14:textId="77777777" w:rsidR="004E2D89" w:rsidRPr="00EA191B" w:rsidRDefault="004E2D89" w:rsidP="00CA3D92">
            <w:pPr>
              <w:pStyle w:val="TableEntry"/>
              <w:jc w:val="center"/>
              <w:rPr>
                <w:i/>
                <w:iCs/>
                <w:noProof w:val="0"/>
                <w:szCs w:val="18"/>
              </w:rPr>
            </w:pPr>
            <w:r w:rsidRPr="00EA191B">
              <w:rPr>
                <w:i/>
                <w:iCs/>
                <w:noProof w:val="0"/>
                <w:szCs w:val="18"/>
              </w:rPr>
              <w:t>U</w:t>
            </w:r>
          </w:p>
        </w:tc>
        <w:tc>
          <w:tcPr>
            <w:tcW w:w="3708" w:type="dxa"/>
            <w:shd w:val="clear" w:color="auto" w:fill="auto"/>
            <w:vAlign w:val="center"/>
          </w:tcPr>
          <w:p w14:paraId="64F9DFD4" w14:textId="77777777" w:rsidR="004E2D89" w:rsidRPr="00EA191B" w:rsidRDefault="004E2D89" w:rsidP="000F538D">
            <w:pPr>
              <w:pStyle w:val="TableEntry"/>
              <w:rPr>
                <w:i/>
                <w:iCs/>
                <w:noProof w:val="0"/>
                <w:szCs w:val="18"/>
              </w:rPr>
            </w:pPr>
            <w:r w:rsidRPr="00EA191B">
              <w:rPr>
                <w:i/>
                <w:iCs/>
                <w:noProof w:val="0"/>
                <w:szCs w:val="18"/>
              </w:rPr>
              <w:t>not specialized</w:t>
            </w:r>
          </w:p>
        </w:tc>
      </w:tr>
      <w:tr w:rsidR="00B83CBC" w:rsidRPr="00EA191B" w14:paraId="2D7D0C00" w14:textId="77777777" w:rsidTr="006D1B5B">
        <w:tc>
          <w:tcPr>
            <w:tcW w:w="2088" w:type="dxa"/>
            <w:vMerge/>
            <w:shd w:val="clear" w:color="auto" w:fill="auto"/>
            <w:vAlign w:val="center"/>
          </w:tcPr>
          <w:p w14:paraId="3E50AD38" w14:textId="77777777" w:rsidR="004E2D89" w:rsidRPr="00EA191B" w:rsidRDefault="004E2D89" w:rsidP="000F538D">
            <w:pPr>
              <w:rPr>
                <w:lang w:val="en-US"/>
              </w:rPr>
            </w:pPr>
          </w:p>
        </w:tc>
        <w:tc>
          <w:tcPr>
            <w:tcW w:w="2880" w:type="dxa"/>
            <w:shd w:val="clear" w:color="auto" w:fill="auto"/>
            <w:vAlign w:val="center"/>
          </w:tcPr>
          <w:p w14:paraId="38121EC0" w14:textId="77777777" w:rsidR="004E2D89" w:rsidRPr="00EA191B" w:rsidRDefault="004E2D89" w:rsidP="000F538D">
            <w:pPr>
              <w:pStyle w:val="TableEntry"/>
              <w:rPr>
                <w:i/>
                <w:iCs/>
                <w:noProof w:val="0"/>
                <w:szCs w:val="18"/>
              </w:rPr>
            </w:pPr>
            <w:proofErr w:type="spellStart"/>
            <w:r w:rsidRPr="00EA191B">
              <w:rPr>
                <w:i/>
                <w:iCs/>
                <w:noProof w:val="0"/>
                <w:szCs w:val="18"/>
              </w:rPr>
              <w:t>UserName</w:t>
            </w:r>
            <w:proofErr w:type="spellEnd"/>
          </w:p>
        </w:tc>
        <w:tc>
          <w:tcPr>
            <w:tcW w:w="900" w:type="dxa"/>
            <w:shd w:val="clear" w:color="auto" w:fill="auto"/>
            <w:vAlign w:val="center"/>
          </w:tcPr>
          <w:p w14:paraId="2A328AB0" w14:textId="77777777" w:rsidR="004E2D89" w:rsidRPr="00EA191B" w:rsidRDefault="004E2D89" w:rsidP="00CA3D92">
            <w:pPr>
              <w:pStyle w:val="TableEntry"/>
              <w:jc w:val="center"/>
              <w:rPr>
                <w:i/>
                <w:iCs/>
                <w:noProof w:val="0"/>
                <w:szCs w:val="18"/>
              </w:rPr>
            </w:pPr>
            <w:r w:rsidRPr="00EA191B">
              <w:rPr>
                <w:i/>
                <w:iCs/>
                <w:noProof w:val="0"/>
                <w:szCs w:val="18"/>
              </w:rPr>
              <w:t>U</w:t>
            </w:r>
          </w:p>
        </w:tc>
        <w:tc>
          <w:tcPr>
            <w:tcW w:w="3708" w:type="dxa"/>
            <w:shd w:val="clear" w:color="auto" w:fill="auto"/>
            <w:vAlign w:val="center"/>
          </w:tcPr>
          <w:p w14:paraId="6FFF3ABB" w14:textId="77777777" w:rsidR="004E2D89" w:rsidRPr="00EA191B" w:rsidRDefault="004E2D89" w:rsidP="000F538D">
            <w:pPr>
              <w:pStyle w:val="TableEntry"/>
              <w:rPr>
                <w:i/>
                <w:iCs/>
                <w:noProof w:val="0"/>
                <w:szCs w:val="18"/>
              </w:rPr>
            </w:pPr>
            <w:r w:rsidRPr="00EA191B">
              <w:rPr>
                <w:i/>
                <w:iCs/>
                <w:noProof w:val="0"/>
                <w:szCs w:val="18"/>
              </w:rPr>
              <w:t>not specialized</w:t>
            </w:r>
          </w:p>
        </w:tc>
      </w:tr>
      <w:tr w:rsidR="00B83CBC" w:rsidRPr="00EA191B" w14:paraId="589981EE" w14:textId="77777777" w:rsidTr="006D1B5B">
        <w:tc>
          <w:tcPr>
            <w:tcW w:w="2088" w:type="dxa"/>
            <w:vMerge/>
            <w:shd w:val="clear" w:color="auto" w:fill="auto"/>
            <w:vAlign w:val="center"/>
          </w:tcPr>
          <w:p w14:paraId="31421D6A" w14:textId="77777777" w:rsidR="004E2D89" w:rsidRPr="00EA191B" w:rsidRDefault="004E2D89" w:rsidP="000F538D">
            <w:pPr>
              <w:rPr>
                <w:lang w:val="en-US"/>
              </w:rPr>
            </w:pPr>
          </w:p>
        </w:tc>
        <w:tc>
          <w:tcPr>
            <w:tcW w:w="2880" w:type="dxa"/>
            <w:shd w:val="clear" w:color="auto" w:fill="auto"/>
            <w:vAlign w:val="center"/>
          </w:tcPr>
          <w:p w14:paraId="506F34F0" w14:textId="77777777" w:rsidR="004E2D89" w:rsidRPr="00EA191B" w:rsidRDefault="004E2D89" w:rsidP="000F538D">
            <w:pPr>
              <w:pStyle w:val="TableEntry"/>
              <w:rPr>
                <w:i/>
                <w:iCs/>
                <w:noProof w:val="0"/>
                <w:szCs w:val="18"/>
              </w:rPr>
            </w:pPr>
            <w:proofErr w:type="spellStart"/>
            <w:r w:rsidRPr="00EA191B">
              <w:rPr>
                <w:i/>
                <w:iCs/>
                <w:noProof w:val="0"/>
                <w:szCs w:val="18"/>
              </w:rPr>
              <w:t>UserIsRequestor</w:t>
            </w:r>
            <w:proofErr w:type="spellEnd"/>
          </w:p>
        </w:tc>
        <w:tc>
          <w:tcPr>
            <w:tcW w:w="900" w:type="dxa"/>
            <w:shd w:val="clear" w:color="auto" w:fill="auto"/>
            <w:vAlign w:val="center"/>
          </w:tcPr>
          <w:p w14:paraId="554EB553" w14:textId="77777777" w:rsidR="004E2D89" w:rsidRPr="00EA191B" w:rsidRDefault="004E2D89" w:rsidP="00CA3D92">
            <w:pPr>
              <w:pStyle w:val="TableEntry"/>
              <w:jc w:val="center"/>
              <w:rPr>
                <w:i/>
                <w:iCs/>
                <w:noProof w:val="0"/>
                <w:szCs w:val="18"/>
              </w:rPr>
            </w:pPr>
            <w:r w:rsidRPr="00EA191B">
              <w:rPr>
                <w:i/>
                <w:iCs/>
                <w:noProof w:val="0"/>
                <w:szCs w:val="18"/>
              </w:rPr>
              <w:t>U</w:t>
            </w:r>
          </w:p>
        </w:tc>
        <w:tc>
          <w:tcPr>
            <w:tcW w:w="3708" w:type="dxa"/>
            <w:shd w:val="clear" w:color="auto" w:fill="auto"/>
            <w:vAlign w:val="center"/>
          </w:tcPr>
          <w:p w14:paraId="478F1EB3" w14:textId="77777777" w:rsidR="004E2D89" w:rsidRPr="00EA191B" w:rsidRDefault="004E2D89" w:rsidP="000F538D">
            <w:pPr>
              <w:pStyle w:val="TableEntry"/>
              <w:rPr>
                <w:i/>
                <w:iCs/>
                <w:noProof w:val="0"/>
                <w:szCs w:val="18"/>
              </w:rPr>
            </w:pPr>
            <w:r w:rsidRPr="00EA191B">
              <w:rPr>
                <w:i/>
                <w:iCs/>
                <w:noProof w:val="0"/>
                <w:szCs w:val="18"/>
              </w:rPr>
              <w:t>not specialized</w:t>
            </w:r>
          </w:p>
        </w:tc>
      </w:tr>
      <w:tr w:rsidR="00B83CBC" w:rsidRPr="00EA191B" w14:paraId="7200E3AB" w14:textId="77777777" w:rsidTr="006D1B5B">
        <w:tc>
          <w:tcPr>
            <w:tcW w:w="2088" w:type="dxa"/>
            <w:vMerge/>
            <w:shd w:val="clear" w:color="auto" w:fill="auto"/>
            <w:vAlign w:val="center"/>
          </w:tcPr>
          <w:p w14:paraId="141A7D8D" w14:textId="77777777" w:rsidR="004E2D89" w:rsidRPr="00EA191B" w:rsidRDefault="004E2D89" w:rsidP="000F538D">
            <w:pPr>
              <w:rPr>
                <w:lang w:val="en-US"/>
              </w:rPr>
            </w:pPr>
          </w:p>
        </w:tc>
        <w:tc>
          <w:tcPr>
            <w:tcW w:w="2880" w:type="dxa"/>
            <w:shd w:val="clear" w:color="auto" w:fill="auto"/>
            <w:vAlign w:val="center"/>
          </w:tcPr>
          <w:p w14:paraId="574F47E3" w14:textId="77777777" w:rsidR="004E2D89" w:rsidRPr="00EA191B" w:rsidRDefault="004E2D89" w:rsidP="00075C19">
            <w:pPr>
              <w:pStyle w:val="TableEntry"/>
              <w:rPr>
                <w:noProof w:val="0"/>
              </w:rPr>
            </w:pPr>
            <w:proofErr w:type="spellStart"/>
            <w:r w:rsidRPr="00EA191B">
              <w:rPr>
                <w:noProof w:val="0"/>
              </w:rPr>
              <w:t>RoleIDCode</w:t>
            </w:r>
            <w:proofErr w:type="spellEnd"/>
          </w:p>
        </w:tc>
        <w:tc>
          <w:tcPr>
            <w:tcW w:w="900" w:type="dxa"/>
            <w:shd w:val="clear" w:color="auto" w:fill="auto"/>
            <w:vAlign w:val="center"/>
          </w:tcPr>
          <w:p w14:paraId="1785BC1D" w14:textId="77777777" w:rsidR="004E2D89" w:rsidRPr="00EA191B" w:rsidRDefault="004E2D89" w:rsidP="006D1B5B">
            <w:pPr>
              <w:pStyle w:val="TableEntry"/>
              <w:jc w:val="center"/>
              <w:rPr>
                <w:b/>
                <w:noProof w:val="0"/>
                <w:kern w:val="28"/>
              </w:rPr>
            </w:pPr>
            <w:r w:rsidRPr="00EA191B">
              <w:rPr>
                <w:noProof w:val="0"/>
              </w:rPr>
              <w:t>M</w:t>
            </w:r>
          </w:p>
        </w:tc>
        <w:tc>
          <w:tcPr>
            <w:tcW w:w="3708" w:type="dxa"/>
            <w:shd w:val="clear" w:color="auto" w:fill="auto"/>
            <w:vAlign w:val="center"/>
          </w:tcPr>
          <w:p w14:paraId="008E668D" w14:textId="77777777" w:rsidR="004E2D89" w:rsidRPr="00EA191B" w:rsidRDefault="004E2D89" w:rsidP="00075C19">
            <w:pPr>
              <w:pStyle w:val="TableEntry"/>
              <w:rPr>
                <w:noProof w:val="0"/>
              </w:rPr>
            </w:pPr>
            <w:r w:rsidRPr="00EA191B">
              <w:rPr>
                <w:noProof w:val="0"/>
              </w:rPr>
              <w:t>EV (110152, DCM, “Destination”)</w:t>
            </w:r>
          </w:p>
        </w:tc>
      </w:tr>
      <w:tr w:rsidR="00B83CBC" w:rsidRPr="00296DAF" w14:paraId="43B93DEF" w14:textId="77777777" w:rsidTr="006D1B5B">
        <w:tc>
          <w:tcPr>
            <w:tcW w:w="2088" w:type="dxa"/>
            <w:vMerge/>
            <w:shd w:val="clear" w:color="auto" w:fill="auto"/>
            <w:vAlign w:val="center"/>
          </w:tcPr>
          <w:p w14:paraId="272B1D05" w14:textId="77777777" w:rsidR="004E2D89" w:rsidRPr="00EA191B" w:rsidRDefault="004E2D89" w:rsidP="000F538D">
            <w:pPr>
              <w:rPr>
                <w:lang w:val="en-US"/>
              </w:rPr>
            </w:pPr>
          </w:p>
        </w:tc>
        <w:tc>
          <w:tcPr>
            <w:tcW w:w="2880" w:type="dxa"/>
            <w:shd w:val="clear" w:color="auto" w:fill="auto"/>
            <w:vAlign w:val="center"/>
          </w:tcPr>
          <w:p w14:paraId="3C051E9C" w14:textId="77777777" w:rsidR="004E2D89" w:rsidRPr="00EA191B" w:rsidRDefault="004E2D89" w:rsidP="00075C19">
            <w:pPr>
              <w:pStyle w:val="TableEntry"/>
              <w:rPr>
                <w:noProof w:val="0"/>
              </w:rPr>
            </w:pPr>
            <w:proofErr w:type="spellStart"/>
            <w:r w:rsidRPr="00EA191B">
              <w:rPr>
                <w:iCs/>
                <w:noProof w:val="0"/>
              </w:rPr>
              <w:t>NetworkAccessPointTypeCode</w:t>
            </w:r>
            <w:proofErr w:type="spellEnd"/>
          </w:p>
        </w:tc>
        <w:tc>
          <w:tcPr>
            <w:tcW w:w="900" w:type="dxa"/>
            <w:shd w:val="clear" w:color="auto" w:fill="auto"/>
            <w:vAlign w:val="center"/>
          </w:tcPr>
          <w:p w14:paraId="2B741FB0" w14:textId="6FFAF32E" w:rsidR="004E2D89" w:rsidRPr="00EA191B" w:rsidRDefault="004776F8" w:rsidP="006D1B5B">
            <w:pPr>
              <w:pStyle w:val="TableEntry"/>
              <w:jc w:val="center"/>
              <w:rPr>
                <w:noProof w:val="0"/>
              </w:rPr>
            </w:pPr>
            <w:r w:rsidRPr="00EA191B">
              <w:rPr>
                <w:iCs/>
                <w:noProof w:val="0"/>
              </w:rPr>
              <w:t>M</w:t>
            </w:r>
          </w:p>
        </w:tc>
        <w:tc>
          <w:tcPr>
            <w:tcW w:w="3708" w:type="dxa"/>
            <w:shd w:val="clear" w:color="auto" w:fill="auto"/>
            <w:vAlign w:val="center"/>
          </w:tcPr>
          <w:p w14:paraId="20F074B0" w14:textId="77777777" w:rsidR="004E2D89" w:rsidRPr="00EA191B" w:rsidRDefault="004E2D89" w:rsidP="00075C19">
            <w:pPr>
              <w:pStyle w:val="TableEntry"/>
              <w:rPr>
                <w:noProof w:val="0"/>
              </w:rPr>
            </w:pPr>
            <w:r w:rsidRPr="00EA191B">
              <w:rPr>
                <w:iCs/>
                <w:noProof w:val="0"/>
              </w:rPr>
              <w:t>“1” for machine (DNS) name “2” for IP address</w:t>
            </w:r>
          </w:p>
        </w:tc>
      </w:tr>
      <w:tr w:rsidR="00B83CBC" w:rsidRPr="00296DAF" w14:paraId="4352D6FF" w14:textId="77777777" w:rsidTr="006D1B5B">
        <w:tc>
          <w:tcPr>
            <w:tcW w:w="2088" w:type="dxa"/>
            <w:vMerge/>
            <w:shd w:val="clear" w:color="auto" w:fill="auto"/>
            <w:vAlign w:val="center"/>
          </w:tcPr>
          <w:p w14:paraId="3489C3EE" w14:textId="77777777" w:rsidR="004E2D89" w:rsidRPr="00EA191B" w:rsidRDefault="004E2D89" w:rsidP="000F538D">
            <w:pPr>
              <w:rPr>
                <w:lang w:val="en-US"/>
              </w:rPr>
            </w:pPr>
          </w:p>
        </w:tc>
        <w:tc>
          <w:tcPr>
            <w:tcW w:w="2880" w:type="dxa"/>
            <w:shd w:val="clear" w:color="auto" w:fill="auto"/>
            <w:vAlign w:val="center"/>
          </w:tcPr>
          <w:p w14:paraId="242E4D97" w14:textId="77777777" w:rsidR="004E2D89" w:rsidRPr="00EA191B" w:rsidRDefault="004E2D89" w:rsidP="00075C19">
            <w:pPr>
              <w:pStyle w:val="TableEntry"/>
              <w:rPr>
                <w:noProof w:val="0"/>
              </w:rPr>
            </w:pPr>
            <w:proofErr w:type="spellStart"/>
            <w:r w:rsidRPr="00EA191B">
              <w:rPr>
                <w:iCs/>
                <w:noProof w:val="0"/>
              </w:rPr>
              <w:t>NetworkAccessPointID</w:t>
            </w:r>
            <w:proofErr w:type="spellEnd"/>
          </w:p>
        </w:tc>
        <w:tc>
          <w:tcPr>
            <w:tcW w:w="900" w:type="dxa"/>
            <w:shd w:val="clear" w:color="auto" w:fill="auto"/>
            <w:vAlign w:val="center"/>
          </w:tcPr>
          <w:p w14:paraId="1F636250" w14:textId="09502373" w:rsidR="004E2D89" w:rsidRPr="00EA191B" w:rsidRDefault="004776F8" w:rsidP="006D1B5B">
            <w:pPr>
              <w:pStyle w:val="TableEntry"/>
              <w:jc w:val="center"/>
              <w:rPr>
                <w:b/>
                <w:noProof w:val="0"/>
                <w:kern w:val="28"/>
              </w:rPr>
            </w:pPr>
            <w:r w:rsidRPr="00EA191B">
              <w:rPr>
                <w:iCs/>
                <w:noProof w:val="0"/>
              </w:rPr>
              <w:t>M</w:t>
            </w:r>
          </w:p>
        </w:tc>
        <w:tc>
          <w:tcPr>
            <w:tcW w:w="3708" w:type="dxa"/>
            <w:shd w:val="clear" w:color="auto" w:fill="auto"/>
            <w:vAlign w:val="center"/>
          </w:tcPr>
          <w:p w14:paraId="42BF6357" w14:textId="77777777" w:rsidR="004E2D89" w:rsidRPr="00EA191B" w:rsidRDefault="004E2D89" w:rsidP="00075C19">
            <w:pPr>
              <w:pStyle w:val="TableEntry"/>
              <w:rPr>
                <w:noProof w:val="0"/>
              </w:rPr>
            </w:pPr>
            <w:r w:rsidRPr="00EA191B">
              <w:rPr>
                <w:iCs/>
                <w:noProof w:val="0"/>
              </w:rPr>
              <w:t>The machine name or IP address</w:t>
            </w:r>
          </w:p>
        </w:tc>
      </w:tr>
    </w:tbl>
    <w:p w14:paraId="5C0EDF09" w14:textId="77777777" w:rsidR="004E2D89" w:rsidRPr="00EA191B"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E2D89" w:rsidRPr="00296DAF" w14:paraId="0C69EB4B" w14:textId="77777777" w:rsidTr="006D1B5B">
        <w:trPr>
          <w:cantSplit/>
        </w:trPr>
        <w:tc>
          <w:tcPr>
            <w:tcW w:w="2178" w:type="dxa"/>
            <w:vMerge w:val="restart"/>
          </w:tcPr>
          <w:p w14:paraId="418F3369" w14:textId="77777777" w:rsidR="004E2D89" w:rsidRPr="00EA191B" w:rsidRDefault="004E2D89" w:rsidP="000F538D">
            <w:pPr>
              <w:pStyle w:val="TableEntryHeader"/>
              <w:rPr>
                <w:noProof w:val="0"/>
              </w:rPr>
            </w:pPr>
            <w:r w:rsidRPr="00EA191B">
              <w:rPr>
                <w:noProof w:val="0"/>
              </w:rPr>
              <w:t>Human Requestor</w:t>
            </w:r>
          </w:p>
          <w:p w14:paraId="7335D0CB" w14:textId="7EB9CBB1" w:rsidR="004E2D89" w:rsidRPr="006D1B5B" w:rsidRDefault="004E2D89" w:rsidP="006D1B5B">
            <w:pPr>
              <w:pStyle w:val="TableEntryHeader"/>
              <w:rPr>
                <w:bCs/>
                <w:noProof w:val="0"/>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proofErr w:type="spellStart"/>
            <w:r w:rsidRPr="006D1B5B">
              <w:rPr>
                <w:bCs/>
                <w:noProof w:val="0"/>
                <w:sz w:val="12"/>
              </w:rPr>
              <w:t>ActiveParticipant</w:t>
            </w:r>
            <w:proofErr w:type="spellEnd"/>
            <w:r w:rsidR="004776F8" w:rsidRPr="006D1B5B">
              <w:rPr>
                <w:bCs/>
                <w:noProof w:val="0"/>
                <w:sz w:val="12"/>
              </w:rPr>
              <w:t>)</w:t>
            </w:r>
          </w:p>
        </w:tc>
        <w:tc>
          <w:tcPr>
            <w:tcW w:w="2790" w:type="dxa"/>
            <w:vAlign w:val="center"/>
          </w:tcPr>
          <w:p w14:paraId="7297E2D8" w14:textId="77777777" w:rsidR="004E2D89" w:rsidRPr="00EA191B" w:rsidRDefault="004E2D89" w:rsidP="000F538D">
            <w:pPr>
              <w:pStyle w:val="TableEntry"/>
              <w:rPr>
                <w:iCs/>
                <w:noProof w:val="0"/>
              </w:rPr>
            </w:pPr>
            <w:proofErr w:type="spellStart"/>
            <w:r w:rsidRPr="00EA191B">
              <w:rPr>
                <w:noProof w:val="0"/>
              </w:rPr>
              <w:t>UserID</w:t>
            </w:r>
            <w:proofErr w:type="spellEnd"/>
          </w:p>
        </w:tc>
        <w:tc>
          <w:tcPr>
            <w:tcW w:w="990" w:type="dxa"/>
            <w:vAlign w:val="center"/>
          </w:tcPr>
          <w:p w14:paraId="47E67646" w14:textId="77777777" w:rsidR="004E2D89" w:rsidRPr="00EA191B" w:rsidRDefault="004E2D89" w:rsidP="000F538D">
            <w:pPr>
              <w:pStyle w:val="TableEntry"/>
              <w:jc w:val="center"/>
              <w:rPr>
                <w:iCs/>
                <w:noProof w:val="0"/>
                <w:szCs w:val="18"/>
              </w:rPr>
            </w:pPr>
            <w:r w:rsidRPr="00EA191B">
              <w:rPr>
                <w:noProof w:val="0"/>
                <w:szCs w:val="18"/>
              </w:rPr>
              <w:t>M</w:t>
            </w:r>
          </w:p>
        </w:tc>
        <w:tc>
          <w:tcPr>
            <w:tcW w:w="3708" w:type="dxa"/>
            <w:vAlign w:val="center"/>
          </w:tcPr>
          <w:p w14:paraId="6F54345E" w14:textId="77777777" w:rsidR="004E2D89" w:rsidRPr="00EA191B" w:rsidRDefault="004E2D89" w:rsidP="000F538D">
            <w:pPr>
              <w:pStyle w:val="TableEntry"/>
              <w:rPr>
                <w:iCs/>
                <w:noProof w:val="0"/>
              </w:rPr>
            </w:pPr>
            <w:r w:rsidRPr="00EA191B">
              <w:rPr>
                <w:noProof w:val="0"/>
              </w:rPr>
              <w:t>The person that wants to create (or destroying) a Pull Point resource</w:t>
            </w:r>
          </w:p>
        </w:tc>
      </w:tr>
      <w:tr w:rsidR="004E2D89" w:rsidRPr="00EA191B" w14:paraId="6775F8DE" w14:textId="77777777" w:rsidTr="006D1B5B">
        <w:trPr>
          <w:cantSplit/>
        </w:trPr>
        <w:tc>
          <w:tcPr>
            <w:tcW w:w="2178" w:type="dxa"/>
            <w:vMerge/>
            <w:vAlign w:val="center"/>
          </w:tcPr>
          <w:p w14:paraId="56745A83" w14:textId="77777777" w:rsidR="004E2D89" w:rsidRPr="00EA191B" w:rsidRDefault="004E2D89" w:rsidP="000F538D">
            <w:pPr>
              <w:pStyle w:val="TableLabel"/>
              <w:rPr>
                <w:noProof w:val="0"/>
                <w:sz w:val="16"/>
              </w:rPr>
            </w:pPr>
          </w:p>
        </w:tc>
        <w:tc>
          <w:tcPr>
            <w:tcW w:w="2790" w:type="dxa"/>
            <w:vAlign w:val="center"/>
          </w:tcPr>
          <w:p w14:paraId="48C12B41" w14:textId="77777777" w:rsidR="004E2D89" w:rsidRPr="00EA191B" w:rsidRDefault="004E2D89" w:rsidP="000F538D">
            <w:pPr>
              <w:pStyle w:val="TableEntry"/>
              <w:rPr>
                <w:i/>
                <w:iCs/>
                <w:noProof w:val="0"/>
              </w:rPr>
            </w:pPr>
            <w:proofErr w:type="spellStart"/>
            <w:r w:rsidRPr="00EA191B">
              <w:rPr>
                <w:i/>
                <w:iCs/>
                <w:noProof w:val="0"/>
              </w:rPr>
              <w:t>AlternativeUserID</w:t>
            </w:r>
            <w:proofErr w:type="spellEnd"/>
          </w:p>
        </w:tc>
        <w:tc>
          <w:tcPr>
            <w:tcW w:w="990" w:type="dxa"/>
            <w:vAlign w:val="center"/>
          </w:tcPr>
          <w:p w14:paraId="35A54A62"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21236F6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8951E78" w14:textId="77777777" w:rsidTr="006D1B5B">
        <w:trPr>
          <w:cantSplit/>
        </w:trPr>
        <w:tc>
          <w:tcPr>
            <w:tcW w:w="2178" w:type="dxa"/>
            <w:vMerge/>
            <w:vAlign w:val="center"/>
          </w:tcPr>
          <w:p w14:paraId="33D941CD" w14:textId="77777777" w:rsidR="004E2D89" w:rsidRPr="00EA191B" w:rsidRDefault="004E2D89" w:rsidP="000F538D">
            <w:pPr>
              <w:pStyle w:val="TableLabel"/>
              <w:rPr>
                <w:noProof w:val="0"/>
                <w:sz w:val="16"/>
              </w:rPr>
            </w:pPr>
          </w:p>
        </w:tc>
        <w:tc>
          <w:tcPr>
            <w:tcW w:w="2790" w:type="dxa"/>
            <w:vAlign w:val="center"/>
          </w:tcPr>
          <w:p w14:paraId="30BE378E"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990" w:type="dxa"/>
            <w:vAlign w:val="center"/>
          </w:tcPr>
          <w:p w14:paraId="0C661383"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430742A9"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84CC380" w14:textId="77777777" w:rsidTr="006D1B5B">
        <w:trPr>
          <w:cantSplit/>
        </w:trPr>
        <w:tc>
          <w:tcPr>
            <w:tcW w:w="2178" w:type="dxa"/>
            <w:vMerge/>
            <w:vAlign w:val="center"/>
          </w:tcPr>
          <w:p w14:paraId="5BBEA999" w14:textId="77777777" w:rsidR="004E2D89" w:rsidRPr="00EA191B" w:rsidRDefault="004E2D89" w:rsidP="000F538D">
            <w:pPr>
              <w:pStyle w:val="TableLabel"/>
              <w:rPr>
                <w:noProof w:val="0"/>
                <w:sz w:val="16"/>
              </w:rPr>
            </w:pPr>
          </w:p>
        </w:tc>
        <w:tc>
          <w:tcPr>
            <w:tcW w:w="2790" w:type="dxa"/>
            <w:vAlign w:val="center"/>
          </w:tcPr>
          <w:p w14:paraId="3C7D41C7"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990" w:type="dxa"/>
            <w:vAlign w:val="center"/>
          </w:tcPr>
          <w:p w14:paraId="2C51380D"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42E00C83"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CB154DB" w14:textId="77777777" w:rsidTr="006D1B5B">
        <w:trPr>
          <w:cantSplit/>
        </w:trPr>
        <w:tc>
          <w:tcPr>
            <w:tcW w:w="2178" w:type="dxa"/>
            <w:vMerge/>
            <w:vAlign w:val="center"/>
          </w:tcPr>
          <w:p w14:paraId="23F4CB09" w14:textId="77777777" w:rsidR="004E2D89" w:rsidRPr="00EA191B" w:rsidRDefault="004E2D89" w:rsidP="000F538D">
            <w:pPr>
              <w:pStyle w:val="TableLabel"/>
              <w:rPr>
                <w:noProof w:val="0"/>
                <w:sz w:val="16"/>
              </w:rPr>
            </w:pPr>
          </w:p>
        </w:tc>
        <w:tc>
          <w:tcPr>
            <w:tcW w:w="2790" w:type="dxa"/>
            <w:vAlign w:val="center"/>
          </w:tcPr>
          <w:p w14:paraId="011DE154" w14:textId="77777777" w:rsidR="004E2D89" w:rsidRPr="00EA191B" w:rsidRDefault="004E2D89" w:rsidP="000F538D">
            <w:pPr>
              <w:pStyle w:val="TableEntry"/>
              <w:rPr>
                <w:i/>
                <w:iCs/>
                <w:noProof w:val="0"/>
              </w:rPr>
            </w:pPr>
            <w:proofErr w:type="spellStart"/>
            <w:r w:rsidRPr="00EA191B">
              <w:rPr>
                <w:i/>
                <w:iCs/>
                <w:noProof w:val="0"/>
              </w:rPr>
              <w:t>RoleIDCode</w:t>
            </w:r>
            <w:proofErr w:type="spellEnd"/>
          </w:p>
        </w:tc>
        <w:tc>
          <w:tcPr>
            <w:tcW w:w="990" w:type="dxa"/>
            <w:vAlign w:val="center"/>
          </w:tcPr>
          <w:p w14:paraId="035DA95B" w14:textId="39395EE6" w:rsidR="004E2D89" w:rsidRPr="00EA191B" w:rsidRDefault="004776F8" w:rsidP="00CA3D92">
            <w:pPr>
              <w:pStyle w:val="TableEntry"/>
              <w:jc w:val="center"/>
              <w:rPr>
                <w:i/>
                <w:iCs/>
                <w:noProof w:val="0"/>
                <w:szCs w:val="18"/>
              </w:rPr>
            </w:pPr>
            <w:r w:rsidRPr="00EA191B">
              <w:rPr>
                <w:i/>
                <w:iCs/>
                <w:noProof w:val="0"/>
                <w:szCs w:val="18"/>
              </w:rPr>
              <w:t>U</w:t>
            </w:r>
          </w:p>
        </w:tc>
        <w:tc>
          <w:tcPr>
            <w:tcW w:w="3708" w:type="dxa"/>
            <w:vAlign w:val="center"/>
          </w:tcPr>
          <w:p w14:paraId="3B36B458"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EEFB0CC" w14:textId="77777777" w:rsidTr="006D1B5B">
        <w:trPr>
          <w:cantSplit/>
        </w:trPr>
        <w:tc>
          <w:tcPr>
            <w:tcW w:w="2178" w:type="dxa"/>
            <w:vMerge/>
            <w:vAlign w:val="center"/>
          </w:tcPr>
          <w:p w14:paraId="7A113AEF" w14:textId="77777777" w:rsidR="004E2D89" w:rsidRPr="00EA191B" w:rsidRDefault="004E2D89" w:rsidP="000F538D">
            <w:pPr>
              <w:pStyle w:val="TableLabel"/>
              <w:rPr>
                <w:noProof w:val="0"/>
                <w:sz w:val="16"/>
              </w:rPr>
            </w:pPr>
          </w:p>
        </w:tc>
        <w:tc>
          <w:tcPr>
            <w:tcW w:w="2790" w:type="dxa"/>
            <w:vAlign w:val="center"/>
          </w:tcPr>
          <w:p w14:paraId="020ED9D0" w14:textId="77777777" w:rsidR="004E2D89" w:rsidRPr="00EA191B" w:rsidRDefault="004E2D89" w:rsidP="000F538D">
            <w:pPr>
              <w:pStyle w:val="TableEntry"/>
              <w:rPr>
                <w:i/>
                <w:iCs/>
                <w:noProof w:val="0"/>
              </w:rPr>
            </w:pPr>
            <w:proofErr w:type="spellStart"/>
            <w:r w:rsidRPr="00EA191B">
              <w:rPr>
                <w:i/>
                <w:iCs/>
                <w:noProof w:val="0"/>
              </w:rPr>
              <w:t>NetworkAccessPointTypeCode</w:t>
            </w:r>
            <w:proofErr w:type="spellEnd"/>
          </w:p>
        </w:tc>
        <w:tc>
          <w:tcPr>
            <w:tcW w:w="990" w:type="dxa"/>
            <w:vAlign w:val="center"/>
          </w:tcPr>
          <w:p w14:paraId="0EC6C520"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7A8517D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D6446F9" w14:textId="77777777" w:rsidTr="006D1B5B">
        <w:trPr>
          <w:cantSplit/>
        </w:trPr>
        <w:tc>
          <w:tcPr>
            <w:tcW w:w="2178" w:type="dxa"/>
            <w:vMerge/>
            <w:vAlign w:val="center"/>
          </w:tcPr>
          <w:p w14:paraId="2C5E7653" w14:textId="77777777" w:rsidR="004E2D89" w:rsidRPr="00EA191B" w:rsidRDefault="004E2D89" w:rsidP="000F538D">
            <w:pPr>
              <w:pStyle w:val="TableLabel"/>
              <w:rPr>
                <w:noProof w:val="0"/>
                <w:sz w:val="16"/>
              </w:rPr>
            </w:pPr>
          </w:p>
        </w:tc>
        <w:tc>
          <w:tcPr>
            <w:tcW w:w="2790" w:type="dxa"/>
            <w:vAlign w:val="center"/>
          </w:tcPr>
          <w:p w14:paraId="3EEE1D6D" w14:textId="77777777" w:rsidR="004E2D89" w:rsidRPr="00EA191B" w:rsidRDefault="004E2D89" w:rsidP="000F538D">
            <w:pPr>
              <w:pStyle w:val="TableEntry"/>
              <w:rPr>
                <w:i/>
                <w:iCs/>
                <w:noProof w:val="0"/>
              </w:rPr>
            </w:pPr>
            <w:proofErr w:type="spellStart"/>
            <w:r w:rsidRPr="00EA191B">
              <w:rPr>
                <w:i/>
                <w:iCs/>
                <w:noProof w:val="0"/>
              </w:rPr>
              <w:t>NetworkAccessPointID</w:t>
            </w:r>
            <w:proofErr w:type="spellEnd"/>
          </w:p>
        </w:tc>
        <w:tc>
          <w:tcPr>
            <w:tcW w:w="990" w:type="dxa"/>
            <w:vAlign w:val="center"/>
          </w:tcPr>
          <w:p w14:paraId="4FEBBF2E"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708" w:type="dxa"/>
            <w:vAlign w:val="center"/>
          </w:tcPr>
          <w:p w14:paraId="221226B9" w14:textId="77777777" w:rsidR="004E2D89" w:rsidRPr="00EA191B" w:rsidRDefault="004E2D89" w:rsidP="000F538D">
            <w:pPr>
              <w:pStyle w:val="TableEntry"/>
              <w:rPr>
                <w:i/>
                <w:iCs/>
                <w:noProof w:val="0"/>
              </w:rPr>
            </w:pPr>
            <w:r w:rsidRPr="00EA191B">
              <w:rPr>
                <w:i/>
                <w:iCs/>
                <w:noProof w:val="0"/>
              </w:rPr>
              <w:t>not specialized</w:t>
            </w:r>
          </w:p>
        </w:tc>
      </w:tr>
    </w:tbl>
    <w:p w14:paraId="7B038809" w14:textId="77777777" w:rsidR="004E2D89" w:rsidRPr="00EA191B"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2790"/>
        <w:gridCol w:w="990"/>
        <w:gridCol w:w="3708"/>
      </w:tblGrid>
      <w:tr w:rsidR="004776F8" w:rsidRPr="00EA191B" w14:paraId="3D399B86" w14:textId="77777777" w:rsidTr="006D1B5B">
        <w:trPr>
          <w:cantSplit/>
        </w:trPr>
        <w:tc>
          <w:tcPr>
            <w:tcW w:w="2178" w:type="dxa"/>
            <w:vMerge w:val="restart"/>
            <w:tcBorders>
              <w:top w:val="single" w:sz="4" w:space="0" w:color="auto"/>
            </w:tcBorders>
          </w:tcPr>
          <w:p w14:paraId="5715B375" w14:textId="77777777" w:rsidR="004776F8" w:rsidRPr="00EA191B" w:rsidRDefault="004776F8" w:rsidP="006D1B5B">
            <w:pPr>
              <w:pStyle w:val="TableEntryHeader"/>
              <w:rPr>
                <w:noProof w:val="0"/>
              </w:rPr>
            </w:pPr>
            <w:r w:rsidRPr="00EA191B">
              <w:rPr>
                <w:noProof w:val="0"/>
              </w:rPr>
              <w:t>Audit Source</w:t>
            </w:r>
          </w:p>
          <w:p w14:paraId="76926E96" w14:textId="77777777" w:rsidR="004776F8" w:rsidRPr="006D1B5B" w:rsidRDefault="004776F8" w:rsidP="006D1B5B">
            <w:pPr>
              <w:pStyle w:val="TableEntryHeader"/>
              <w:rPr>
                <w:bCs/>
                <w:noProof w:val="0"/>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AuditSourceIdentification</w:t>
            </w:r>
            <w:proofErr w:type="spellEnd"/>
            <w:r w:rsidRPr="006D1B5B">
              <w:rPr>
                <w:bCs/>
                <w:noProof w:val="0"/>
                <w:sz w:val="12"/>
              </w:rPr>
              <w:t>)</w:t>
            </w:r>
          </w:p>
        </w:tc>
        <w:tc>
          <w:tcPr>
            <w:tcW w:w="2790" w:type="dxa"/>
            <w:tcBorders>
              <w:top w:val="single" w:sz="4" w:space="0" w:color="auto"/>
            </w:tcBorders>
            <w:vAlign w:val="center"/>
          </w:tcPr>
          <w:p w14:paraId="6AA95D96" w14:textId="77777777" w:rsidR="004776F8" w:rsidRPr="006D1B5B" w:rsidRDefault="004776F8" w:rsidP="006D1B5B">
            <w:pPr>
              <w:pStyle w:val="TableEntry"/>
              <w:rPr>
                <w:i/>
                <w:iCs/>
                <w:noProof w:val="0"/>
              </w:rPr>
            </w:pPr>
            <w:proofErr w:type="spellStart"/>
            <w:r w:rsidRPr="006D1B5B">
              <w:rPr>
                <w:i/>
                <w:iCs/>
                <w:noProof w:val="0"/>
              </w:rPr>
              <w:t>AuditSourceID</w:t>
            </w:r>
            <w:proofErr w:type="spellEnd"/>
          </w:p>
        </w:tc>
        <w:tc>
          <w:tcPr>
            <w:tcW w:w="990" w:type="dxa"/>
            <w:tcBorders>
              <w:top w:val="single" w:sz="4" w:space="0" w:color="auto"/>
            </w:tcBorders>
            <w:vAlign w:val="center"/>
          </w:tcPr>
          <w:p w14:paraId="7E782F4F"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3708" w:type="dxa"/>
            <w:tcBorders>
              <w:top w:val="single" w:sz="4" w:space="0" w:color="auto"/>
            </w:tcBorders>
            <w:vAlign w:val="center"/>
          </w:tcPr>
          <w:p w14:paraId="63BBF883"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01D673BE" w14:textId="77777777" w:rsidTr="006D1B5B">
        <w:trPr>
          <w:cantSplit/>
        </w:trPr>
        <w:tc>
          <w:tcPr>
            <w:tcW w:w="2178" w:type="dxa"/>
            <w:vMerge/>
            <w:textDirection w:val="btLr"/>
            <w:vAlign w:val="center"/>
          </w:tcPr>
          <w:p w14:paraId="661026AA" w14:textId="77777777" w:rsidR="004776F8" w:rsidRPr="00EA191B" w:rsidRDefault="004776F8" w:rsidP="000D2A84">
            <w:pPr>
              <w:pStyle w:val="TableLabel"/>
              <w:rPr>
                <w:noProof w:val="0"/>
                <w:sz w:val="16"/>
                <w:u w:val="single"/>
              </w:rPr>
            </w:pPr>
          </w:p>
        </w:tc>
        <w:tc>
          <w:tcPr>
            <w:tcW w:w="2790" w:type="dxa"/>
            <w:vAlign w:val="center"/>
          </w:tcPr>
          <w:p w14:paraId="14A83070" w14:textId="77777777" w:rsidR="004776F8" w:rsidRPr="006D1B5B" w:rsidRDefault="004776F8" w:rsidP="006D1B5B">
            <w:pPr>
              <w:pStyle w:val="TableEntry"/>
              <w:rPr>
                <w:i/>
                <w:iCs/>
                <w:noProof w:val="0"/>
              </w:rPr>
            </w:pPr>
            <w:proofErr w:type="spellStart"/>
            <w:r w:rsidRPr="006D1B5B">
              <w:rPr>
                <w:i/>
                <w:iCs/>
                <w:noProof w:val="0"/>
              </w:rPr>
              <w:t>AuditEnterpriseSiteID</w:t>
            </w:r>
            <w:proofErr w:type="spellEnd"/>
          </w:p>
        </w:tc>
        <w:tc>
          <w:tcPr>
            <w:tcW w:w="990" w:type="dxa"/>
            <w:vAlign w:val="center"/>
          </w:tcPr>
          <w:p w14:paraId="1356E2A7"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3708" w:type="dxa"/>
            <w:vAlign w:val="center"/>
          </w:tcPr>
          <w:p w14:paraId="0741C95C"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139CB60E" w14:textId="77777777" w:rsidTr="006D1B5B">
        <w:trPr>
          <w:cantSplit/>
        </w:trPr>
        <w:tc>
          <w:tcPr>
            <w:tcW w:w="2178" w:type="dxa"/>
            <w:vMerge/>
            <w:textDirection w:val="btLr"/>
            <w:vAlign w:val="center"/>
          </w:tcPr>
          <w:p w14:paraId="1B22DEAC" w14:textId="77777777" w:rsidR="004776F8" w:rsidRPr="00EA191B" w:rsidRDefault="004776F8" w:rsidP="000D2A84">
            <w:pPr>
              <w:pStyle w:val="TableLabel"/>
              <w:rPr>
                <w:noProof w:val="0"/>
                <w:sz w:val="16"/>
                <w:u w:val="single"/>
              </w:rPr>
            </w:pPr>
          </w:p>
        </w:tc>
        <w:tc>
          <w:tcPr>
            <w:tcW w:w="2790" w:type="dxa"/>
            <w:vAlign w:val="center"/>
          </w:tcPr>
          <w:p w14:paraId="23C52B21" w14:textId="77777777" w:rsidR="004776F8" w:rsidRPr="006D1B5B" w:rsidRDefault="004776F8" w:rsidP="006D1B5B">
            <w:pPr>
              <w:pStyle w:val="TableEntry"/>
              <w:rPr>
                <w:i/>
                <w:iCs/>
                <w:noProof w:val="0"/>
              </w:rPr>
            </w:pPr>
            <w:proofErr w:type="spellStart"/>
            <w:r w:rsidRPr="006D1B5B">
              <w:rPr>
                <w:i/>
                <w:iCs/>
                <w:noProof w:val="0"/>
              </w:rPr>
              <w:t>AuditSourceTypeCode</w:t>
            </w:r>
            <w:proofErr w:type="spellEnd"/>
          </w:p>
        </w:tc>
        <w:tc>
          <w:tcPr>
            <w:tcW w:w="990" w:type="dxa"/>
            <w:vAlign w:val="center"/>
          </w:tcPr>
          <w:p w14:paraId="5E1455C5"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3708" w:type="dxa"/>
            <w:vAlign w:val="center"/>
          </w:tcPr>
          <w:p w14:paraId="4D2B5D07" w14:textId="77777777" w:rsidR="004776F8" w:rsidRPr="006D1B5B" w:rsidRDefault="004776F8" w:rsidP="006D1B5B">
            <w:pPr>
              <w:pStyle w:val="TableEntry"/>
              <w:rPr>
                <w:i/>
                <w:iCs/>
                <w:noProof w:val="0"/>
              </w:rPr>
            </w:pPr>
            <w:r w:rsidRPr="006D1B5B">
              <w:rPr>
                <w:i/>
                <w:iCs/>
                <w:noProof w:val="0"/>
              </w:rPr>
              <w:t>not specialized</w:t>
            </w:r>
          </w:p>
        </w:tc>
      </w:tr>
    </w:tbl>
    <w:p w14:paraId="74B1CD54" w14:textId="77777777" w:rsidR="00CA3D92" w:rsidRPr="00EA191B" w:rsidRDefault="00CA3D92"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EA191B" w14:paraId="7C709D84" w14:textId="77777777" w:rsidTr="006D1B5B">
        <w:tc>
          <w:tcPr>
            <w:tcW w:w="2178" w:type="dxa"/>
            <w:vMerge w:val="restart"/>
            <w:shd w:val="clear" w:color="auto" w:fill="auto"/>
          </w:tcPr>
          <w:p w14:paraId="5186A958" w14:textId="77777777" w:rsidR="004E2D89" w:rsidRPr="00EA191B" w:rsidRDefault="004E2D89" w:rsidP="000F538D">
            <w:pPr>
              <w:pStyle w:val="TableEntryHeader"/>
              <w:rPr>
                <w:noProof w:val="0"/>
              </w:rPr>
            </w:pPr>
            <w:r w:rsidRPr="00EA191B">
              <w:rPr>
                <w:noProof w:val="0"/>
              </w:rPr>
              <w:t>Pull Point</w:t>
            </w:r>
          </w:p>
          <w:p w14:paraId="361B7A59" w14:textId="77777777" w:rsidR="004E2D89" w:rsidRPr="006D1B5B" w:rsidRDefault="004E2D89" w:rsidP="006D1B5B">
            <w:pPr>
              <w:pStyle w:val="TableEntryHeader"/>
              <w:rPr>
                <w:b w:val="0"/>
                <w:bCs/>
                <w:noProof w:val="0"/>
                <w:sz w:val="12"/>
              </w:rPr>
            </w:pPr>
            <w:r w:rsidRPr="006D1B5B">
              <w:rPr>
                <w:bCs/>
                <w:noProof w:val="0"/>
                <w:sz w:val="12"/>
              </w:rPr>
              <w:t>(</w:t>
            </w:r>
            <w:proofErr w:type="spellStart"/>
            <w:r w:rsidRPr="006D1B5B">
              <w:rPr>
                <w:bCs/>
                <w:noProof w:val="0"/>
                <w:sz w:val="12"/>
              </w:rPr>
              <w:t>AuditMessge</w:t>
            </w:r>
            <w:proofErr w:type="spellEnd"/>
            <w:r w:rsidRPr="006D1B5B">
              <w:rPr>
                <w:bCs/>
                <w:noProof w:val="0"/>
                <w:sz w:val="12"/>
              </w:rPr>
              <w:t>/</w:t>
            </w:r>
            <w:proofErr w:type="spellStart"/>
            <w:r w:rsidRPr="006D1B5B">
              <w:rPr>
                <w:bCs/>
                <w:noProof w:val="0"/>
                <w:sz w:val="12"/>
              </w:rPr>
              <w:t>ParticipantObjectIdentification</w:t>
            </w:r>
            <w:proofErr w:type="spellEnd"/>
            <w:r w:rsidRPr="006D1B5B">
              <w:rPr>
                <w:bCs/>
                <w:noProof w:val="0"/>
                <w:sz w:val="12"/>
              </w:rPr>
              <w:t>)</w:t>
            </w:r>
          </w:p>
        </w:tc>
        <w:tc>
          <w:tcPr>
            <w:tcW w:w="2790" w:type="dxa"/>
            <w:shd w:val="clear" w:color="auto" w:fill="auto"/>
          </w:tcPr>
          <w:p w14:paraId="573178F4" w14:textId="77777777" w:rsidR="004E2D89" w:rsidRPr="00EA191B" w:rsidRDefault="004E2D89" w:rsidP="000F538D">
            <w:pPr>
              <w:pStyle w:val="TableEntry"/>
              <w:rPr>
                <w:noProof w:val="0"/>
              </w:rPr>
            </w:pPr>
            <w:proofErr w:type="spellStart"/>
            <w:r w:rsidRPr="00EA191B">
              <w:rPr>
                <w:noProof w:val="0"/>
              </w:rPr>
              <w:t>ParticipantObjectTypeCode</w:t>
            </w:r>
            <w:proofErr w:type="spellEnd"/>
          </w:p>
        </w:tc>
        <w:tc>
          <w:tcPr>
            <w:tcW w:w="990" w:type="dxa"/>
            <w:shd w:val="clear" w:color="auto" w:fill="auto"/>
          </w:tcPr>
          <w:p w14:paraId="1FFA1391" w14:textId="77777777" w:rsidR="004E2D89" w:rsidRPr="00EA191B" w:rsidRDefault="004E2D89" w:rsidP="00CA3D92">
            <w:pPr>
              <w:pStyle w:val="TableEntry"/>
              <w:jc w:val="center"/>
              <w:rPr>
                <w:noProof w:val="0"/>
              </w:rPr>
            </w:pPr>
            <w:r w:rsidRPr="00EA191B">
              <w:rPr>
                <w:noProof w:val="0"/>
              </w:rPr>
              <w:t>M</w:t>
            </w:r>
          </w:p>
        </w:tc>
        <w:tc>
          <w:tcPr>
            <w:tcW w:w="3618" w:type="dxa"/>
            <w:shd w:val="clear" w:color="auto" w:fill="auto"/>
          </w:tcPr>
          <w:p w14:paraId="57CD5CDE" w14:textId="784CDE85" w:rsidR="004E2D89" w:rsidRPr="00EA191B" w:rsidRDefault="004E2D89" w:rsidP="004776F8">
            <w:pPr>
              <w:pStyle w:val="TableEntry"/>
              <w:rPr>
                <w:noProof w:val="0"/>
              </w:rPr>
            </w:pPr>
            <w:r w:rsidRPr="00EA191B">
              <w:rPr>
                <w:noProof w:val="0"/>
              </w:rPr>
              <w:t>“2” (</w:t>
            </w:r>
            <w:r w:rsidR="004776F8" w:rsidRPr="00EA191B">
              <w:rPr>
                <w:noProof w:val="0"/>
              </w:rPr>
              <w:t>system object</w:t>
            </w:r>
            <w:r w:rsidRPr="00EA191B">
              <w:rPr>
                <w:noProof w:val="0"/>
              </w:rPr>
              <w:t>)</w:t>
            </w:r>
          </w:p>
        </w:tc>
      </w:tr>
      <w:tr w:rsidR="004E2D89" w:rsidRPr="00EA191B" w14:paraId="6AAC5909" w14:textId="77777777" w:rsidTr="006D1B5B">
        <w:tc>
          <w:tcPr>
            <w:tcW w:w="2178" w:type="dxa"/>
            <w:vMerge/>
            <w:shd w:val="clear" w:color="auto" w:fill="auto"/>
          </w:tcPr>
          <w:p w14:paraId="0757CE3D" w14:textId="77777777" w:rsidR="004E2D89" w:rsidRPr="00EA191B" w:rsidRDefault="004E2D89" w:rsidP="000F538D">
            <w:pPr>
              <w:pStyle w:val="Corpotesto"/>
              <w:rPr>
                <w:noProof w:val="0"/>
              </w:rPr>
            </w:pPr>
          </w:p>
        </w:tc>
        <w:tc>
          <w:tcPr>
            <w:tcW w:w="2790" w:type="dxa"/>
            <w:shd w:val="clear" w:color="auto" w:fill="auto"/>
          </w:tcPr>
          <w:p w14:paraId="4E8FA23F" w14:textId="77777777" w:rsidR="004E2D89" w:rsidRPr="00EA191B" w:rsidRDefault="004E2D89" w:rsidP="000F538D">
            <w:pPr>
              <w:pStyle w:val="TableEntry"/>
              <w:rPr>
                <w:noProof w:val="0"/>
              </w:rPr>
            </w:pPr>
            <w:proofErr w:type="spellStart"/>
            <w:r w:rsidRPr="00EA191B">
              <w:rPr>
                <w:noProof w:val="0"/>
              </w:rPr>
              <w:t>ParticipantObjectTypeCodeRole</w:t>
            </w:r>
            <w:proofErr w:type="spellEnd"/>
          </w:p>
        </w:tc>
        <w:tc>
          <w:tcPr>
            <w:tcW w:w="990" w:type="dxa"/>
            <w:shd w:val="clear" w:color="auto" w:fill="auto"/>
          </w:tcPr>
          <w:p w14:paraId="77502B8B" w14:textId="77777777" w:rsidR="004E2D89" w:rsidRPr="00EA191B" w:rsidRDefault="004E2D89" w:rsidP="00CA3D92">
            <w:pPr>
              <w:pStyle w:val="TableEntry"/>
              <w:jc w:val="center"/>
              <w:rPr>
                <w:noProof w:val="0"/>
              </w:rPr>
            </w:pPr>
            <w:r w:rsidRPr="00EA191B">
              <w:rPr>
                <w:noProof w:val="0"/>
              </w:rPr>
              <w:t>M</w:t>
            </w:r>
          </w:p>
        </w:tc>
        <w:tc>
          <w:tcPr>
            <w:tcW w:w="3618" w:type="dxa"/>
            <w:shd w:val="clear" w:color="auto" w:fill="auto"/>
          </w:tcPr>
          <w:p w14:paraId="59A35979" w14:textId="2BD19059" w:rsidR="004E2D89" w:rsidRPr="00EA191B" w:rsidRDefault="004E2D89" w:rsidP="004776F8">
            <w:pPr>
              <w:pStyle w:val="TableEntry"/>
              <w:rPr>
                <w:noProof w:val="0"/>
              </w:rPr>
            </w:pPr>
            <w:r w:rsidRPr="00EA191B">
              <w:rPr>
                <w:noProof w:val="0"/>
              </w:rPr>
              <w:t>“</w:t>
            </w:r>
            <w:r w:rsidR="004776F8" w:rsidRPr="00EA191B">
              <w:rPr>
                <w:noProof w:val="0"/>
              </w:rPr>
              <w:t>20</w:t>
            </w:r>
            <w:r w:rsidRPr="00EA191B">
              <w:rPr>
                <w:noProof w:val="0"/>
              </w:rPr>
              <w:t>” (</w:t>
            </w:r>
            <w:r w:rsidR="004776F8" w:rsidRPr="00EA191B">
              <w:rPr>
                <w:noProof w:val="0"/>
              </w:rPr>
              <w:t>job</w:t>
            </w:r>
            <w:r w:rsidRPr="00EA191B">
              <w:rPr>
                <w:noProof w:val="0"/>
              </w:rPr>
              <w:t>)</w:t>
            </w:r>
          </w:p>
        </w:tc>
      </w:tr>
      <w:tr w:rsidR="004E2D89" w:rsidRPr="00EA191B" w14:paraId="6B1A9B55" w14:textId="77777777" w:rsidTr="006D1B5B">
        <w:tc>
          <w:tcPr>
            <w:tcW w:w="2178" w:type="dxa"/>
            <w:vMerge/>
            <w:shd w:val="clear" w:color="auto" w:fill="auto"/>
          </w:tcPr>
          <w:p w14:paraId="70E0A58D" w14:textId="77777777" w:rsidR="004E2D89" w:rsidRPr="00EA191B" w:rsidRDefault="004E2D89" w:rsidP="000F538D">
            <w:pPr>
              <w:pStyle w:val="Corpotesto"/>
              <w:rPr>
                <w:noProof w:val="0"/>
              </w:rPr>
            </w:pPr>
          </w:p>
        </w:tc>
        <w:tc>
          <w:tcPr>
            <w:tcW w:w="2790" w:type="dxa"/>
            <w:shd w:val="clear" w:color="auto" w:fill="auto"/>
          </w:tcPr>
          <w:p w14:paraId="753C1904" w14:textId="77777777" w:rsidR="004E2D89" w:rsidRPr="00EA191B" w:rsidRDefault="004E2D89" w:rsidP="000F538D">
            <w:pPr>
              <w:pStyle w:val="TableEntry"/>
              <w:rPr>
                <w:i/>
                <w:iCs/>
                <w:noProof w:val="0"/>
              </w:rPr>
            </w:pPr>
            <w:proofErr w:type="spellStart"/>
            <w:r w:rsidRPr="00EA191B">
              <w:rPr>
                <w:i/>
                <w:iCs/>
                <w:noProof w:val="0"/>
              </w:rPr>
              <w:t>ParticipantObjectDataLifeCycle</w:t>
            </w:r>
            <w:proofErr w:type="spellEnd"/>
          </w:p>
        </w:tc>
        <w:tc>
          <w:tcPr>
            <w:tcW w:w="990" w:type="dxa"/>
            <w:shd w:val="clear" w:color="auto" w:fill="auto"/>
          </w:tcPr>
          <w:p w14:paraId="1D98A5F7"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0423C3C9"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AE9785C" w14:textId="77777777" w:rsidTr="006D1B5B">
        <w:tc>
          <w:tcPr>
            <w:tcW w:w="2178" w:type="dxa"/>
            <w:vMerge/>
            <w:shd w:val="clear" w:color="auto" w:fill="auto"/>
          </w:tcPr>
          <w:p w14:paraId="76C5F740" w14:textId="77777777" w:rsidR="004E2D89" w:rsidRPr="00EA191B" w:rsidRDefault="004E2D89" w:rsidP="000F538D">
            <w:pPr>
              <w:pStyle w:val="Corpotesto"/>
              <w:rPr>
                <w:noProof w:val="0"/>
              </w:rPr>
            </w:pPr>
          </w:p>
        </w:tc>
        <w:tc>
          <w:tcPr>
            <w:tcW w:w="2790" w:type="dxa"/>
            <w:shd w:val="clear" w:color="auto" w:fill="auto"/>
          </w:tcPr>
          <w:p w14:paraId="23AB3755" w14:textId="77777777" w:rsidR="004E2D89" w:rsidRPr="006D1B5B" w:rsidRDefault="004E2D89" w:rsidP="002045D5">
            <w:pPr>
              <w:pStyle w:val="TableEntry"/>
              <w:rPr>
                <w:i/>
                <w:iCs/>
                <w:noProof w:val="0"/>
              </w:rPr>
            </w:pPr>
            <w:proofErr w:type="spellStart"/>
            <w:r w:rsidRPr="006D1B5B">
              <w:rPr>
                <w:i/>
                <w:iCs/>
                <w:noProof w:val="0"/>
              </w:rPr>
              <w:t>ParticipantObjectIDTypeCode</w:t>
            </w:r>
            <w:proofErr w:type="spellEnd"/>
          </w:p>
        </w:tc>
        <w:tc>
          <w:tcPr>
            <w:tcW w:w="990" w:type="dxa"/>
            <w:shd w:val="clear" w:color="auto" w:fill="auto"/>
          </w:tcPr>
          <w:p w14:paraId="7A766CB3" w14:textId="219B79CE" w:rsidR="004E2D89" w:rsidRPr="006D1B5B" w:rsidRDefault="004776F8" w:rsidP="006D1B5B">
            <w:pPr>
              <w:pStyle w:val="TableEntry"/>
              <w:jc w:val="center"/>
              <w:rPr>
                <w:i/>
                <w:iCs/>
                <w:noProof w:val="0"/>
              </w:rPr>
            </w:pPr>
            <w:r w:rsidRPr="006D1B5B">
              <w:rPr>
                <w:i/>
                <w:iCs/>
                <w:noProof w:val="0"/>
              </w:rPr>
              <w:t>U</w:t>
            </w:r>
          </w:p>
        </w:tc>
        <w:tc>
          <w:tcPr>
            <w:tcW w:w="3618" w:type="dxa"/>
            <w:shd w:val="clear" w:color="auto" w:fill="auto"/>
          </w:tcPr>
          <w:p w14:paraId="2C351167" w14:textId="77777777" w:rsidR="004E2D89" w:rsidRPr="006D1B5B" w:rsidRDefault="004E2D89" w:rsidP="002045D5">
            <w:pPr>
              <w:pStyle w:val="TableEntry"/>
              <w:rPr>
                <w:i/>
                <w:iCs/>
                <w:noProof w:val="0"/>
              </w:rPr>
            </w:pPr>
            <w:r w:rsidRPr="006D1B5B">
              <w:rPr>
                <w:i/>
                <w:iCs/>
                <w:noProof w:val="0"/>
              </w:rPr>
              <w:t>not specialized</w:t>
            </w:r>
          </w:p>
        </w:tc>
      </w:tr>
      <w:tr w:rsidR="004E2D89" w:rsidRPr="00EA191B" w14:paraId="7862397C" w14:textId="77777777" w:rsidTr="006D1B5B">
        <w:tc>
          <w:tcPr>
            <w:tcW w:w="2178" w:type="dxa"/>
            <w:vMerge/>
            <w:shd w:val="clear" w:color="auto" w:fill="auto"/>
          </w:tcPr>
          <w:p w14:paraId="39BB1007" w14:textId="77777777" w:rsidR="004E2D89" w:rsidRPr="00EA191B" w:rsidRDefault="004E2D89" w:rsidP="000F538D">
            <w:pPr>
              <w:pStyle w:val="Corpotesto"/>
              <w:rPr>
                <w:noProof w:val="0"/>
              </w:rPr>
            </w:pPr>
          </w:p>
        </w:tc>
        <w:tc>
          <w:tcPr>
            <w:tcW w:w="2790" w:type="dxa"/>
            <w:shd w:val="clear" w:color="auto" w:fill="auto"/>
          </w:tcPr>
          <w:p w14:paraId="5862B5A2" w14:textId="77777777" w:rsidR="004E2D89" w:rsidRPr="00EA191B" w:rsidRDefault="004E2D89" w:rsidP="000F538D">
            <w:pPr>
              <w:pStyle w:val="TableEntry"/>
              <w:rPr>
                <w:i/>
                <w:iCs/>
                <w:noProof w:val="0"/>
              </w:rPr>
            </w:pPr>
            <w:proofErr w:type="spellStart"/>
            <w:r w:rsidRPr="00EA191B">
              <w:rPr>
                <w:i/>
                <w:iCs/>
                <w:noProof w:val="0"/>
              </w:rPr>
              <w:t>ParticipantObjectSensitivity</w:t>
            </w:r>
            <w:proofErr w:type="spellEnd"/>
          </w:p>
        </w:tc>
        <w:tc>
          <w:tcPr>
            <w:tcW w:w="990" w:type="dxa"/>
            <w:shd w:val="clear" w:color="auto" w:fill="auto"/>
          </w:tcPr>
          <w:p w14:paraId="5DDEE091"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4A59F6EA"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1205E82D" w14:textId="77777777" w:rsidTr="006D1B5B">
        <w:tc>
          <w:tcPr>
            <w:tcW w:w="2178" w:type="dxa"/>
            <w:vMerge/>
            <w:shd w:val="clear" w:color="auto" w:fill="auto"/>
          </w:tcPr>
          <w:p w14:paraId="6B443903" w14:textId="77777777" w:rsidR="004E2D89" w:rsidRPr="00EA191B" w:rsidRDefault="004E2D89" w:rsidP="000F538D">
            <w:pPr>
              <w:pStyle w:val="Corpotesto"/>
              <w:rPr>
                <w:noProof w:val="0"/>
              </w:rPr>
            </w:pPr>
          </w:p>
        </w:tc>
        <w:tc>
          <w:tcPr>
            <w:tcW w:w="2790" w:type="dxa"/>
            <w:shd w:val="clear" w:color="auto" w:fill="auto"/>
          </w:tcPr>
          <w:p w14:paraId="334C28BE" w14:textId="77777777" w:rsidR="004E2D89" w:rsidRPr="00EA191B" w:rsidRDefault="004E2D89" w:rsidP="000F538D">
            <w:pPr>
              <w:pStyle w:val="TableEntry"/>
              <w:rPr>
                <w:noProof w:val="0"/>
              </w:rPr>
            </w:pPr>
            <w:proofErr w:type="spellStart"/>
            <w:r w:rsidRPr="00EA191B">
              <w:rPr>
                <w:noProof w:val="0"/>
              </w:rPr>
              <w:t>ParticipantObjectID</w:t>
            </w:r>
            <w:proofErr w:type="spellEnd"/>
          </w:p>
        </w:tc>
        <w:tc>
          <w:tcPr>
            <w:tcW w:w="990" w:type="dxa"/>
            <w:shd w:val="clear" w:color="auto" w:fill="auto"/>
          </w:tcPr>
          <w:p w14:paraId="0BC3D638" w14:textId="77777777" w:rsidR="004E2D89" w:rsidRPr="00EA191B" w:rsidRDefault="004E2D89" w:rsidP="00CA3D92">
            <w:pPr>
              <w:pStyle w:val="TableEntry"/>
              <w:jc w:val="center"/>
              <w:rPr>
                <w:noProof w:val="0"/>
              </w:rPr>
            </w:pPr>
            <w:r w:rsidRPr="00EA191B">
              <w:rPr>
                <w:noProof w:val="0"/>
              </w:rPr>
              <w:t>M</w:t>
            </w:r>
          </w:p>
        </w:tc>
        <w:tc>
          <w:tcPr>
            <w:tcW w:w="3618" w:type="dxa"/>
            <w:shd w:val="clear" w:color="auto" w:fill="auto"/>
          </w:tcPr>
          <w:p w14:paraId="72FDE9F9" w14:textId="77777777" w:rsidR="004E2D89" w:rsidRPr="00EA191B" w:rsidRDefault="004E2D89" w:rsidP="000F538D">
            <w:pPr>
              <w:pStyle w:val="TableEntry"/>
              <w:rPr>
                <w:noProof w:val="0"/>
              </w:rPr>
            </w:pPr>
            <w:r w:rsidRPr="00EA191B">
              <w:rPr>
                <w:noProof w:val="0"/>
              </w:rPr>
              <w:t>The URL of the Pull Point resource</w:t>
            </w:r>
          </w:p>
        </w:tc>
      </w:tr>
      <w:tr w:rsidR="004E2D89" w:rsidRPr="00EA191B" w14:paraId="6DE32A8A" w14:textId="77777777" w:rsidTr="006D1B5B">
        <w:tc>
          <w:tcPr>
            <w:tcW w:w="2178" w:type="dxa"/>
            <w:vMerge/>
            <w:shd w:val="clear" w:color="auto" w:fill="auto"/>
          </w:tcPr>
          <w:p w14:paraId="07A8BD6C" w14:textId="77777777" w:rsidR="004E2D89" w:rsidRPr="00EA191B" w:rsidRDefault="004E2D89" w:rsidP="000F538D">
            <w:pPr>
              <w:pStyle w:val="Corpotesto"/>
              <w:rPr>
                <w:noProof w:val="0"/>
              </w:rPr>
            </w:pPr>
          </w:p>
        </w:tc>
        <w:tc>
          <w:tcPr>
            <w:tcW w:w="2790" w:type="dxa"/>
            <w:shd w:val="clear" w:color="auto" w:fill="auto"/>
          </w:tcPr>
          <w:p w14:paraId="6F779F1D" w14:textId="77777777" w:rsidR="004E2D89" w:rsidRPr="00EA191B" w:rsidRDefault="004E2D89" w:rsidP="000F538D">
            <w:pPr>
              <w:pStyle w:val="TableEntry"/>
              <w:rPr>
                <w:i/>
                <w:iCs/>
                <w:noProof w:val="0"/>
              </w:rPr>
            </w:pPr>
            <w:proofErr w:type="spellStart"/>
            <w:r w:rsidRPr="00EA191B">
              <w:rPr>
                <w:i/>
                <w:iCs/>
                <w:noProof w:val="0"/>
              </w:rPr>
              <w:t>ParticipantObjectName</w:t>
            </w:r>
            <w:proofErr w:type="spellEnd"/>
          </w:p>
        </w:tc>
        <w:tc>
          <w:tcPr>
            <w:tcW w:w="990" w:type="dxa"/>
            <w:shd w:val="clear" w:color="auto" w:fill="auto"/>
          </w:tcPr>
          <w:p w14:paraId="5B20154B"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78DDBE8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6BEBFE2" w14:textId="77777777" w:rsidTr="006D1B5B">
        <w:tc>
          <w:tcPr>
            <w:tcW w:w="2178" w:type="dxa"/>
            <w:vMerge/>
            <w:shd w:val="clear" w:color="auto" w:fill="auto"/>
          </w:tcPr>
          <w:p w14:paraId="3EE3E6BF" w14:textId="77777777" w:rsidR="004E2D89" w:rsidRPr="00EA191B" w:rsidRDefault="004E2D89" w:rsidP="000F538D">
            <w:pPr>
              <w:pStyle w:val="Corpotesto"/>
              <w:rPr>
                <w:noProof w:val="0"/>
              </w:rPr>
            </w:pPr>
          </w:p>
        </w:tc>
        <w:tc>
          <w:tcPr>
            <w:tcW w:w="2790" w:type="dxa"/>
            <w:shd w:val="clear" w:color="auto" w:fill="auto"/>
          </w:tcPr>
          <w:p w14:paraId="4817F58B" w14:textId="77777777" w:rsidR="004E2D89" w:rsidRPr="00EA191B" w:rsidRDefault="004E2D89" w:rsidP="000F538D">
            <w:pPr>
              <w:pStyle w:val="TableEntry"/>
              <w:rPr>
                <w:i/>
                <w:iCs/>
                <w:noProof w:val="0"/>
              </w:rPr>
            </w:pPr>
            <w:proofErr w:type="spellStart"/>
            <w:r w:rsidRPr="00EA191B">
              <w:rPr>
                <w:i/>
                <w:iCs/>
                <w:noProof w:val="0"/>
              </w:rPr>
              <w:t>ParticipantObjectQuery</w:t>
            </w:r>
            <w:proofErr w:type="spellEnd"/>
          </w:p>
        </w:tc>
        <w:tc>
          <w:tcPr>
            <w:tcW w:w="990" w:type="dxa"/>
            <w:shd w:val="clear" w:color="auto" w:fill="auto"/>
          </w:tcPr>
          <w:p w14:paraId="5A33AC43"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0B646D38"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7B533B64" w14:textId="77777777" w:rsidTr="006D1B5B">
        <w:tc>
          <w:tcPr>
            <w:tcW w:w="2178" w:type="dxa"/>
            <w:vMerge/>
            <w:shd w:val="clear" w:color="auto" w:fill="auto"/>
          </w:tcPr>
          <w:p w14:paraId="7ED3FFF7" w14:textId="77777777" w:rsidR="004E2D89" w:rsidRPr="00EA191B" w:rsidRDefault="004E2D89" w:rsidP="000F538D">
            <w:pPr>
              <w:pStyle w:val="Corpotesto"/>
              <w:rPr>
                <w:noProof w:val="0"/>
              </w:rPr>
            </w:pPr>
          </w:p>
        </w:tc>
        <w:tc>
          <w:tcPr>
            <w:tcW w:w="2790" w:type="dxa"/>
            <w:shd w:val="clear" w:color="auto" w:fill="auto"/>
          </w:tcPr>
          <w:p w14:paraId="260F8FC8" w14:textId="77777777" w:rsidR="004E2D89" w:rsidRPr="00EA191B" w:rsidRDefault="004E2D89" w:rsidP="000F538D">
            <w:pPr>
              <w:pStyle w:val="TableEntry"/>
              <w:rPr>
                <w:i/>
                <w:iCs/>
                <w:noProof w:val="0"/>
              </w:rPr>
            </w:pPr>
            <w:proofErr w:type="spellStart"/>
            <w:r w:rsidRPr="00EA191B">
              <w:rPr>
                <w:i/>
                <w:iCs/>
                <w:noProof w:val="0"/>
              </w:rPr>
              <w:t>ParticipantObjectDetail</w:t>
            </w:r>
            <w:proofErr w:type="spellEnd"/>
          </w:p>
        </w:tc>
        <w:tc>
          <w:tcPr>
            <w:tcW w:w="990" w:type="dxa"/>
            <w:shd w:val="clear" w:color="auto" w:fill="auto"/>
          </w:tcPr>
          <w:p w14:paraId="3E0BB89C" w14:textId="77777777" w:rsidR="004E2D89" w:rsidRPr="00EA191B" w:rsidRDefault="004E2D89" w:rsidP="00CA3D92">
            <w:pPr>
              <w:pStyle w:val="TableEntry"/>
              <w:jc w:val="center"/>
              <w:rPr>
                <w:i/>
                <w:iCs/>
                <w:noProof w:val="0"/>
              </w:rPr>
            </w:pPr>
            <w:r w:rsidRPr="00EA191B">
              <w:rPr>
                <w:i/>
                <w:iCs/>
                <w:noProof w:val="0"/>
              </w:rPr>
              <w:t>U</w:t>
            </w:r>
          </w:p>
        </w:tc>
        <w:tc>
          <w:tcPr>
            <w:tcW w:w="3618" w:type="dxa"/>
            <w:shd w:val="clear" w:color="auto" w:fill="auto"/>
          </w:tcPr>
          <w:p w14:paraId="62B6010D" w14:textId="77777777" w:rsidR="004E2D89" w:rsidRPr="00EA191B" w:rsidRDefault="004E2D89" w:rsidP="000F538D">
            <w:pPr>
              <w:pStyle w:val="TableEntry"/>
              <w:rPr>
                <w:i/>
                <w:iCs/>
                <w:noProof w:val="0"/>
              </w:rPr>
            </w:pPr>
            <w:r w:rsidRPr="00EA191B">
              <w:rPr>
                <w:i/>
                <w:iCs/>
                <w:noProof w:val="0"/>
              </w:rPr>
              <w:t>not specialized</w:t>
            </w:r>
          </w:p>
        </w:tc>
      </w:tr>
    </w:tbl>
    <w:p w14:paraId="431A6C34" w14:textId="77777777" w:rsidR="004E2D89" w:rsidRPr="00EA191B" w:rsidRDefault="004E2D89" w:rsidP="004E2D89">
      <w:pPr>
        <w:rPr>
          <w:lang w:val="en-US"/>
        </w:rPr>
      </w:pPr>
    </w:p>
    <w:p w14:paraId="67B5F0E9" w14:textId="77777777" w:rsidR="004E2D89" w:rsidRPr="00EA191B" w:rsidRDefault="004E2D89" w:rsidP="004E2D89">
      <w:pPr>
        <w:pStyle w:val="Titolo5"/>
        <w:numPr>
          <w:ilvl w:val="0"/>
          <w:numId w:val="0"/>
        </w:numPr>
        <w:rPr>
          <w:noProof w:val="0"/>
        </w:rPr>
      </w:pPr>
      <w:bookmarkStart w:id="208" w:name="_Toc363803112"/>
      <w:bookmarkStart w:id="209" w:name="_Toc486400097"/>
      <w:r w:rsidRPr="00EA191B">
        <w:rPr>
          <w:noProof w:val="0"/>
        </w:rPr>
        <w:t>3.69.5.1.3 Notification Pull Point Actor Specific Security Considerations</w:t>
      </w:r>
      <w:bookmarkEnd w:id="208"/>
      <w:bookmarkEnd w:id="209"/>
    </w:p>
    <w:p w14:paraId="49E81BAC" w14:textId="77777777" w:rsidR="004E2D89" w:rsidRPr="00EA191B" w:rsidRDefault="004E2D89" w:rsidP="004E2D89">
      <w:pPr>
        <w:pStyle w:val="Corpotesto"/>
        <w:rPr>
          <w:noProof w:val="0"/>
        </w:rPr>
      </w:pPr>
      <w:r w:rsidRPr="00EA191B">
        <w:rPr>
          <w:noProof w:val="0"/>
        </w:rPr>
        <w:t xml:space="preserve">For the receiving of notifications pushed by the Document Metadata Notification Broker, the grouped Document Metadata Notification Recipient/Notification Pull Point has to grant the requirement of Synchronous Web Services described in ITI TF-2x: Appendix V. </w:t>
      </w:r>
    </w:p>
    <w:p w14:paraId="687A6714" w14:textId="77777777" w:rsidR="004E2D89" w:rsidRPr="00EA191B" w:rsidRDefault="004E2D89" w:rsidP="004E2D89">
      <w:pPr>
        <w:pStyle w:val="Corpotesto"/>
        <w:rPr>
          <w:noProof w:val="0"/>
        </w:rPr>
      </w:pPr>
    </w:p>
    <w:p w14:paraId="3AD1630D" w14:textId="77777777" w:rsidR="004E2D89" w:rsidRPr="00EA191B" w:rsidRDefault="004E2D89" w:rsidP="00075C19">
      <w:pPr>
        <w:pStyle w:val="EditorInstructions"/>
        <w:rPr>
          <w:noProof w:val="0"/>
        </w:rPr>
      </w:pPr>
      <w:r w:rsidRPr="00EA191B">
        <w:rPr>
          <w:noProof w:val="0"/>
        </w:rPr>
        <w:t xml:space="preserve">Add Section 3.70 </w:t>
      </w:r>
    </w:p>
    <w:p w14:paraId="0DD1BC12" w14:textId="77777777" w:rsidR="004E2D89" w:rsidRPr="00EA191B" w:rsidRDefault="004E2D89" w:rsidP="004E2D89">
      <w:pPr>
        <w:pStyle w:val="Corpotesto"/>
        <w:rPr>
          <w:noProof w:val="0"/>
        </w:rPr>
      </w:pPr>
    </w:p>
    <w:p w14:paraId="4228C9EB" w14:textId="66FA6C40" w:rsidR="004E2D89" w:rsidRPr="00EA191B" w:rsidRDefault="004E2D89" w:rsidP="004E2D89">
      <w:pPr>
        <w:pStyle w:val="Titolo2"/>
        <w:numPr>
          <w:ilvl w:val="0"/>
          <w:numId w:val="0"/>
        </w:numPr>
        <w:rPr>
          <w:noProof w:val="0"/>
        </w:rPr>
      </w:pPr>
      <w:bookmarkStart w:id="210" w:name="_Toc353971801"/>
      <w:bookmarkStart w:id="211" w:name="_Toc363803113"/>
      <w:bookmarkStart w:id="212" w:name="_Toc428454186"/>
      <w:bookmarkStart w:id="213" w:name="_Toc486400098"/>
      <w:r w:rsidRPr="00EA191B">
        <w:rPr>
          <w:noProof w:val="0"/>
        </w:rPr>
        <w:t xml:space="preserve">3.70 </w:t>
      </w:r>
      <w:bookmarkEnd w:id="210"/>
      <w:r w:rsidRPr="00EA191B">
        <w:rPr>
          <w:noProof w:val="0"/>
        </w:rPr>
        <w:t>Pull Notification</w:t>
      </w:r>
      <w:bookmarkEnd w:id="211"/>
      <w:bookmarkEnd w:id="212"/>
      <w:bookmarkEnd w:id="213"/>
      <w:r w:rsidR="00E757BF">
        <w:rPr>
          <w:noProof w:val="0"/>
        </w:rPr>
        <w:t xml:space="preserve"> [ITI-70]</w:t>
      </w:r>
    </w:p>
    <w:p w14:paraId="31D70BDF" w14:textId="68FA5E5E" w:rsidR="004E2D89" w:rsidRPr="00EA191B" w:rsidRDefault="004E2D89" w:rsidP="004E2D89">
      <w:pPr>
        <w:pStyle w:val="Corpotesto"/>
        <w:rPr>
          <w:b/>
          <w:noProof w:val="0"/>
        </w:rPr>
      </w:pPr>
      <w:r w:rsidRPr="00EA191B">
        <w:rPr>
          <w:noProof w:val="0"/>
        </w:rPr>
        <w:t xml:space="preserve">This section corresponds to the Transaction ITI-70 of the IHE IT Infrastructure Technical Framework. Transaction ITI-70 is used by the Notification Puller and by the Notification Pull Point </w:t>
      </w:r>
      <w:r w:rsidR="009A30BA" w:rsidRPr="00EA191B">
        <w:rPr>
          <w:noProof w:val="0"/>
        </w:rPr>
        <w:t>Actor</w:t>
      </w:r>
      <w:r w:rsidRPr="00EA191B">
        <w:rPr>
          <w:noProof w:val="0"/>
        </w:rPr>
        <w:t>s.</w:t>
      </w:r>
    </w:p>
    <w:p w14:paraId="21EF3923" w14:textId="77777777" w:rsidR="004E2D89" w:rsidRPr="00EA191B" w:rsidRDefault="004E2D89" w:rsidP="004E2D89">
      <w:pPr>
        <w:pStyle w:val="Titolo3"/>
        <w:numPr>
          <w:ilvl w:val="0"/>
          <w:numId w:val="0"/>
        </w:numPr>
        <w:rPr>
          <w:noProof w:val="0"/>
        </w:rPr>
      </w:pPr>
      <w:bookmarkStart w:id="214" w:name="_Toc353971802"/>
      <w:bookmarkStart w:id="215" w:name="_Toc363803114"/>
      <w:bookmarkStart w:id="216" w:name="_Toc428454187"/>
      <w:bookmarkStart w:id="217" w:name="_Toc486400099"/>
      <w:r w:rsidRPr="00EA191B">
        <w:rPr>
          <w:noProof w:val="0"/>
        </w:rPr>
        <w:t>3.70.1 Scope</w:t>
      </w:r>
      <w:bookmarkEnd w:id="214"/>
      <w:bookmarkEnd w:id="215"/>
      <w:bookmarkEnd w:id="216"/>
      <w:bookmarkEnd w:id="217"/>
    </w:p>
    <w:p w14:paraId="716FC65C" w14:textId="77777777" w:rsidR="004E2D89" w:rsidRPr="00EA191B" w:rsidRDefault="004E2D89" w:rsidP="004E2D89">
      <w:pPr>
        <w:pStyle w:val="Corpotesto"/>
        <w:rPr>
          <w:noProof w:val="0"/>
        </w:rPr>
      </w:pPr>
      <w:r w:rsidRPr="00EA191B">
        <w:rPr>
          <w:noProof w:val="0"/>
        </w:rPr>
        <w:t xml:space="preserve">The Pull Notification transaction provides a message exchange to allow a Notification Puller to retrieve (or pull) notification messages from a Notification Pull Point. This transaction involves a Request by the Notification Puller for the retrieving of messages from Notification Pull Point and a response conveying pending notifications targeted to the Notification Puller. </w:t>
      </w:r>
    </w:p>
    <w:p w14:paraId="68199EAC" w14:textId="77777777" w:rsidR="004E2D89" w:rsidRPr="00EA191B" w:rsidRDefault="004E2D89" w:rsidP="004E2D89">
      <w:pPr>
        <w:pStyle w:val="Titolo3"/>
        <w:numPr>
          <w:ilvl w:val="0"/>
          <w:numId w:val="0"/>
        </w:numPr>
        <w:rPr>
          <w:noProof w:val="0"/>
        </w:rPr>
      </w:pPr>
      <w:bookmarkStart w:id="218" w:name="_Toc363803115"/>
      <w:bookmarkStart w:id="219" w:name="_Toc428454188"/>
      <w:bookmarkStart w:id="220" w:name="_Toc486400100"/>
      <w:bookmarkStart w:id="221" w:name="_Toc353971803"/>
      <w:r w:rsidRPr="00EA191B">
        <w:rPr>
          <w:noProof w:val="0"/>
        </w:rPr>
        <w:t>3.70.2 Actor Roles</w:t>
      </w:r>
      <w:bookmarkEnd w:id="218"/>
      <w:bookmarkEnd w:id="219"/>
      <w:bookmarkEnd w:id="220"/>
    </w:p>
    <w:p w14:paraId="29A8FF26" w14:textId="68031A8E" w:rsidR="002045D5" w:rsidRPr="00EA191B" w:rsidRDefault="002045D5" w:rsidP="006D1B5B">
      <w:pPr>
        <w:pStyle w:val="Corpotesto"/>
        <w:rPr>
          <w:noProof w:val="0"/>
        </w:rPr>
      </w:pPr>
      <w:bookmarkStart w:id="222" w:name="_Toc363744565"/>
      <w:bookmarkStart w:id="223" w:name="_Toc363744633"/>
      <w:bookmarkEnd w:id="221"/>
      <w:bookmarkEnd w:id="222"/>
      <w:bookmarkEnd w:id="223"/>
    </w:p>
    <w:p w14:paraId="284E5443" w14:textId="0C469784" w:rsidR="002045D5" w:rsidRPr="00EA191B" w:rsidRDefault="002045D5" w:rsidP="002045D5">
      <w:pPr>
        <w:pStyle w:val="Corpotesto"/>
        <w:jc w:val="center"/>
        <w:rPr>
          <w:noProof w:val="0"/>
        </w:rPr>
      </w:pPr>
      <w:r w:rsidRPr="00EA191B">
        <mc:AlternateContent>
          <mc:Choice Requires="wpc">
            <w:drawing>
              <wp:inline distT="0" distB="0" distL="0" distR="0" wp14:anchorId="0B2F5F46" wp14:editId="49C8D885">
                <wp:extent cx="5486400" cy="1990726"/>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Oval 49"/>
                        <wps:cNvSpPr>
                          <a:spLocks noChangeArrowheads="1"/>
                        </wps:cNvSpPr>
                        <wps:spPr bwMode="auto">
                          <a:xfrm>
                            <a:off x="1663360" y="1077256"/>
                            <a:ext cx="1677035" cy="696595"/>
                          </a:xfrm>
                          <a:prstGeom prst="ellipse">
                            <a:avLst/>
                          </a:prstGeom>
                          <a:solidFill>
                            <a:srgbClr val="FFFFFF"/>
                          </a:solidFill>
                          <a:ln w="9525">
                            <a:solidFill>
                              <a:srgbClr val="000000"/>
                            </a:solidFill>
                            <a:round/>
                            <a:headEnd/>
                            <a:tailEnd/>
                          </a:ln>
                        </wps:spPr>
                        <wps:txbx>
                          <w:txbxContent>
                            <w:p w14:paraId="60605E06" w14:textId="77777777" w:rsidR="002C59B4" w:rsidRPr="002045D5" w:rsidRDefault="002C59B4" w:rsidP="002045D5">
                              <w:pPr>
                                <w:pStyle w:val="NormaleWeb"/>
                                <w:spacing w:before="0" w:beforeAutospacing="0" w:after="0" w:afterAutospacing="0"/>
                                <w:jc w:val="center"/>
                              </w:pPr>
                              <w:r w:rsidRPr="002045D5">
                                <w:rPr>
                                  <w:rFonts w:ascii="Cambria" w:eastAsia="MS Mincho" w:hAnsi="Cambria"/>
                                  <w:sz w:val="18"/>
                                  <w:szCs w:val="18"/>
                                  <w:lang w:val="it-IT"/>
                                </w:rPr>
                                <w:t>Pull Notification</w:t>
                              </w:r>
                            </w:p>
                          </w:txbxContent>
                        </wps:txbx>
                        <wps:bodyPr rot="0" vert="horz" wrap="square" lIns="0" tIns="9144" rIns="0" bIns="9144" anchor="t" anchorCtr="0" upright="1">
                          <a:noAutofit/>
                        </wps:bodyPr>
                      </wps:wsp>
                      <wps:wsp>
                        <wps:cNvPr id="50" name="Text Box 154"/>
                        <wps:cNvSpPr txBox="1">
                          <a:spLocks noChangeArrowheads="1"/>
                        </wps:cNvSpPr>
                        <wps:spPr bwMode="auto">
                          <a:xfrm>
                            <a:off x="180000" y="190501"/>
                            <a:ext cx="1236345" cy="451780"/>
                          </a:xfrm>
                          <a:prstGeom prst="rect">
                            <a:avLst/>
                          </a:prstGeom>
                          <a:solidFill>
                            <a:srgbClr val="FFFFFF"/>
                          </a:solidFill>
                          <a:ln w="9525">
                            <a:solidFill>
                              <a:srgbClr val="000000"/>
                            </a:solidFill>
                            <a:miter lim="800000"/>
                            <a:headEnd/>
                            <a:tailEnd/>
                          </a:ln>
                        </wps:spPr>
                        <wps:txbx>
                          <w:txbxContent>
                            <w:p w14:paraId="717E7D05" w14:textId="77777777" w:rsidR="002C59B4" w:rsidRPr="002045D5" w:rsidRDefault="002C59B4" w:rsidP="002045D5">
                              <w:pPr>
                                <w:pStyle w:val="NormaleWeb"/>
                                <w:spacing w:before="0" w:beforeAutospacing="0" w:after="0" w:afterAutospacing="0"/>
                              </w:pPr>
                              <w:r w:rsidRPr="002045D5">
                                <w:rPr>
                                  <w:rFonts w:ascii="Cambria" w:eastAsia="MS Mincho" w:hAnsi="Cambria"/>
                                  <w:sz w:val="18"/>
                                  <w:szCs w:val="18"/>
                                  <w:lang w:val="it-IT"/>
                                </w:rPr>
                                <w:t>Notification Puller</w:t>
                              </w:r>
                            </w:p>
                          </w:txbxContent>
                        </wps:txbx>
                        <wps:bodyPr rot="0" vert="horz" wrap="square" lIns="91440" tIns="45720" rIns="91440" bIns="45720" anchor="t" anchorCtr="0" upright="1">
                          <a:noAutofit/>
                        </wps:bodyPr>
                      </wps:wsp>
                      <wps:wsp>
                        <wps:cNvPr id="51" name="Line 155"/>
                        <wps:cNvCnPr/>
                        <wps:spPr bwMode="auto">
                          <a:xfrm>
                            <a:off x="1416980" y="642916"/>
                            <a:ext cx="476250" cy="53657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56"/>
                        <wps:cNvSpPr txBox="1">
                          <a:spLocks noChangeArrowheads="1"/>
                        </wps:cNvSpPr>
                        <wps:spPr bwMode="auto">
                          <a:xfrm>
                            <a:off x="3528355" y="190501"/>
                            <a:ext cx="1348445" cy="451780"/>
                          </a:xfrm>
                          <a:prstGeom prst="rect">
                            <a:avLst/>
                          </a:prstGeom>
                          <a:solidFill>
                            <a:srgbClr val="FFFFFF"/>
                          </a:solidFill>
                          <a:ln w="9525">
                            <a:solidFill>
                              <a:srgbClr val="000000"/>
                            </a:solidFill>
                            <a:miter lim="800000"/>
                            <a:headEnd/>
                            <a:tailEnd/>
                          </a:ln>
                        </wps:spPr>
                        <wps:txbx>
                          <w:txbxContent>
                            <w:p w14:paraId="4D571198" w14:textId="77777777" w:rsidR="002C59B4" w:rsidRPr="002045D5" w:rsidRDefault="002C59B4" w:rsidP="002045D5">
                              <w:pPr>
                                <w:pStyle w:val="NormaleWeb"/>
                                <w:spacing w:before="0" w:beforeAutospacing="0" w:after="0" w:afterAutospacing="0"/>
                              </w:pPr>
                              <w:r w:rsidRPr="002045D5">
                                <w:rPr>
                                  <w:rFonts w:ascii="Cambria" w:eastAsia="MS Mincho" w:hAnsi="Cambria"/>
                                  <w:sz w:val="18"/>
                                  <w:szCs w:val="18"/>
                                  <w:lang w:val="it-IT"/>
                                </w:rPr>
                                <w:t>Notification Pull Point</w:t>
                              </w:r>
                            </w:p>
                          </w:txbxContent>
                        </wps:txbx>
                        <wps:bodyPr rot="0" vert="horz" wrap="square" lIns="91440" tIns="45720" rIns="91440" bIns="45720" anchor="t" anchorCtr="0" upright="1">
                          <a:noAutofit/>
                        </wps:bodyPr>
                      </wps:wsp>
                      <wps:wsp>
                        <wps:cNvPr id="53" name="Line 157"/>
                        <wps:cNvCnPr/>
                        <wps:spPr bwMode="auto">
                          <a:xfrm flipH="1">
                            <a:off x="3103540" y="642916"/>
                            <a:ext cx="424815" cy="536575"/>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0B2F5F46" id="Canvas 3" o:spid="_x0000_s1047" editas="canvas" style="width:6in;height:156.75pt;mso-position-horizontal-relative:char;mso-position-vertical-relative:line" coordsize="54864,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">
                <v:shape id="_x0000_s1048" type="#_x0000_t75" style="position:absolute;width:54864;height:19907;visibility:visible;mso-wrap-style:square">
                  <v:fill o:detectmouseclick="t"/>
                  <v:path o:connecttype="none"/>
                </v:shape>
                <v:oval id="Oval 49" o:spid="_x0000_s1049" style="position:absolute;left:16633;top:10772;width:16770;height:6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">
                  <v:textbox inset="0,.72pt,0,.72pt">
                    <w:txbxContent>
                      <w:p w14:paraId="60605E06" w14:textId="77777777" w:rsidR="002C59B4" w:rsidRPr="002045D5" w:rsidRDefault="002C59B4" w:rsidP="002045D5">
                        <w:pPr>
                          <w:pStyle w:val="NormalWeb"/>
                          <w:spacing w:before="0" w:beforeAutospacing="0" w:after="0" w:afterAutospacing="0"/>
                          <w:jc w:val="center"/>
                        </w:pPr>
                        <w:r w:rsidRPr="002045D5">
                          <w:rPr>
                            <w:rFonts w:ascii="Cambria" w:eastAsia="MS Mincho" w:hAnsi="Cambria"/>
                            <w:sz w:val="18"/>
                            <w:szCs w:val="18"/>
                            <w:lang w:val="it-IT"/>
                          </w:rPr>
                          <w:t>Pull Notification</w:t>
                        </w:r>
                      </w:p>
                    </w:txbxContent>
                  </v:textbox>
                </v:oval>
                <v:shape id="Text Box 154" o:spid="_x0000_s1050" type="#_x0000_t202" style="position:absolute;left:1800;top:1905;width:12363;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">
                  <v:textbox>
                    <w:txbxContent>
                      <w:p w14:paraId="717E7D05" w14:textId="77777777" w:rsidR="002C59B4" w:rsidRPr="002045D5" w:rsidRDefault="002C59B4" w:rsidP="002045D5">
                        <w:pPr>
                          <w:pStyle w:val="NormalWeb"/>
                          <w:spacing w:before="0" w:beforeAutospacing="0" w:after="0" w:afterAutospacing="0"/>
                        </w:pPr>
                        <w:r w:rsidRPr="002045D5">
                          <w:rPr>
                            <w:rFonts w:ascii="Cambria" w:eastAsia="MS Mincho" w:hAnsi="Cambria"/>
                            <w:sz w:val="18"/>
                            <w:szCs w:val="18"/>
                            <w:lang w:val="it-IT"/>
                          </w:rPr>
                          <w:t>Notification Puller</w:t>
                        </w:r>
                      </w:p>
                    </w:txbxContent>
                  </v:textbox>
                </v:shape>
                <v:line id="Line 155" o:spid="_x0000_s1051" style="position:absolute;visibility:visible;mso-wrap-style:square" from="14169,6429" to="18932,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"/>
                <v:shape id="Text Box 156" o:spid="_x0000_s1052" type="#_x0000_t202" style="position:absolute;left:35283;top:1905;width:13485;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">
                  <v:textbox>
                    <w:txbxContent>
                      <w:p w14:paraId="4D571198" w14:textId="77777777" w:rsidR="002C59B4" w:rsidRPr="002045D5" w:rsidRDefault="002C59B4" w:rsidP="002045D5">
                        <w:pPr>
                          <w:pStyle w:val="NormalWeb"/>
                          <w:spacing w:before="0" w:beforeAutospacing="0" w:after="0" w:afterAutospacing="0"/>
                        </w:pPr>
                        <w:r w:rsidRPr="002045D5">
                          <w:rPr>
                            <w:rFonts w:ascii="Cambria" w:eastAsia="MS Mincho" w:hAnsi="Cambria"/>
                            <w:sz w:val="18"/>
                            <w:szCs w:val="18"/>
                            <w:lang w:val="it-IT"/>
                          </w:rPr>
                          <w:t>Notification Pull Point</w:t>
                        </w:r>
                      </w:p>
                    </w:txbxContent>
                  </v:textbox>
                </v:shape>
                <v:line id="Line 157" o:spid="_x0000_s1053" style="position:absolute;flip:x;visibility:visible;mso-wrap-style:square" from="31035,6429" to="35283,1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"/>
                <w10:anchorlock/>
              </v:group>
            </w:pict>
          </mc:Fallback>
        </mc:AlternateContent>
      </w: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243"/>
        <w:gridCol w:w="7993"/>
      </w:tblGrid>
      <w:tr w:rsidR="004E2D89" w:rsidRPr="00EA191B" w14:paraId="6F011B05" w14:textId="77777777" w:rsidTr="000F538D">
        <w:trPr>
          <w:cantSplit/>
        </w:trPr>
        <w:tc>
          <w:tcPr>
            <w:tcW w:w="1243" w:type="dxa"/>
            <w:shd w:val="clear" w:color="auto" w:fill="auto"/>
          </w:tcPr>
          <w:p w14:paraId="614B51FC" w14:textId="77777777" w:rsidR="004E2D89" w:rsidRPr="00EA191B" w:rsidRDefault="004E2D89" w:rsidP="000F538D">
            <w:pPr>
              <w:pStyle w:val="Corpotesto"/>
              <w:jc w:val="right"/>
              <w:rPr>
                <w:b/>
                <w:noProof w:val="0"/>
              </w:rPr>
            </w:pPr>
            <w:r w:rsidRPr="00EA191B">
              <w:rPr>
                <w:b/>
                <w:noProof w:val="0"/>
              </w:rPr>
              <w:t>Actor:</w:t>
            </w:r>
          </w:p>
        </w:tc>
        <w:tc>
          <w:tcPr>
            <w:tcW w:w="7993" w:type="dxa"/>
            <w:shd w:val="clear" w:color="auto" w:fill="auto"/>
          </w:tcPr>
          <w:p w14:paraId="219512DB" w14:textId="77777777" w:rsidR="004E2D89" w:rsidRPr="00EA191B" w:rsidRDefault="004E2D89" w:rsidP="000F538D">
            <w:pPr>
              <w:pStyle w:val="Corpotesto"/>
              <w:rPr>
                <w:noProof w:val="0"/>
              </w:rPr>
            </w:pPr>
            <w:r w:rsidRPr="00EA191B">
              <w:rPr>
                <w:noProof w:val="0"/>
              </w:rPr>
              <w:t xml:space="preserve">Notification Puller </w:t>
            </w:r>
          </w:p>
        </w:tc>
      </w:tr>
      <w:tr w:rsidR="004E2D89" w:rsidRPr="00296DAF" w14:paraId="35146EF6" w14:textId="77777777" w:rsidTr="000F538D">
        <w:trPr>
          <w:cantSplit/>
        </w:trPr>
        <w:tc>
          <w:tcPr>
            <w:tcW w:w="1243" w:type="dxa"/>
            <w:shd w:val="clear" w:color="auto" w:fill="auto"/>
          </w:tcPr>
          <w:p w14:paraId="18768941" w14:textId="77777777" w:rsidR="004E2D89" w:rsidRPr="00EA191B" w:rsidRDefault="004E2D89" w:rsidP="000F538D">
            <w:pPr>
              <w:pStyle w:val="Corpotesto"/>
              <w:jc w:val="right"/>
              <w:rPr>
                <w:b/>
                <w:noProof w:val="0"/>
              </w:rPr>
            </w:pPr>
            <w:r w:rsidRPr="00EA191B">
              <w:rPr>
                <w:b/>
                <w:noProof w:val="0"/>
              </w:rPr>
              <w:t>Role:</w:t>
            </w:r>
          </w:p>
        </w:tc>
        <w:tc>
          <w:tcPr>
            <w:tcW w:w="7993" w:type="dxa"/>
            <w:shd w:val="clear" w:color="auto" w:fill="auto"/>
          </w:tcPr>
          <w:p w14:paraId="167C2E99" w14:textId="77777777" w:rsidR="004E2D89" w:rsidRPr="00EA191B" w:rsidRDefault="004E2D89" w:rsidP="000F538D">
            <w:pPr>
              <w:pStyle w:val="Corpotesto"/>
              <w:rPr>
                <w:noProof w:val="0"/>
              </w:rPr>
            </w:pPr>
            <w:r w:rsidRPr="00EA191B">
              <w:rPr>
                <w:noProof w:val="0"/>
              </w:rPr>
              <w:t>Sends a request to the Notification Pull Point</w:t>
            </w:r>
            <w:r w:rsidRPr="00EA191B" w:rsidDel="004160FC">
              <w:rPr>
                <w:noProof w:val="0"/>
              </w:rPr>
              <w:t xml:space="preserve"> </w:t>
            </w:r>
            <w:r w:rsidRPr="00EA191B">
              <w:rPr>
                <w:noProof w:val="0"/>
              </w:rPr>
              <w:t xml:space="preserve">for pending notifications stored in a Pull Point resource. </w:t>
            </w:r>
          </w:p>
        </w:tc>
      </w:tr>
      <w:tr w:rsidR="004E2D89" w:rsidRPr="00EA191B" w14:paraId="550B9793" w14:textId="77777777" w:rsidTr="000F538D">
        <w:trPr>
          <w:cantSplit/>
        </w:trPr>
        <w:tc>
          <w:tcPr>
            <w:tcW w:w="1243" w:type="dxa"/>
            <w:shd w:val="clear" w:color="auto" w:fill="auto"/>
          </w:tcPr>
          <w:p w14:paraId="6BF1A2DD" w14:textId="77777777" w:rsidR="004E2D89" w:rsidRPr="00EA191B" w:rsidRDefault="004E2D89" w:rsidP="000F538D">
            <w:pPr>
              <w:pStyle w:val="Corpotesto"/>
              <w:jc w:val="right"/>
              <w:rPr>
                <w:b/>
                <w:noProof w:val="0"/>
              </w:rPr>
            </w:pPr>
            <w:r w:rsidRPr="00EA191B">
              <w:rPr>
                <w:b/>
                <w:noProof w:val="0"/>
              </w:rPr>
              <w:lastRenderedPageBreak/>
              <w:t>Actor:</w:t>
            </w:r>
          </w:p>
        </w:tc>
        <w:tc>
          <w:tcPr>
            <w:tcW w:w="7993" w:type="dxa"/>
            <w:shd w:val="clear" w:color="auto" w:fill="auto"/>
          </w:tcPr>
          <w:p w14:paraId="3001EDC6" w14:textId="77777777" w:rsidR="004E2D89" w:rsidRPr="00EA191B" w:rsidRDefault="004E2D89" w:rsidP="000F538D">
            <w:pPr>
              <w:pStyle w:val="Corpotesto"/>
              <w:rPr>
                <w:noProof w:val="0"/>
              </w:rPr>
            </w:pPr>
            <w:r w:rsidRPr="00EA191B">
              <w:rPr>
                <w:noProof w:val="0"/>
              </w:rPr>
              <w:t>Notification Pull Point</w:t>
            </w:r>
          </w:p>
        </w:tc>
      </w:tr>
      <w:tr w:rsidR="004E2D89" w:rsidRPr="00296DAF" w14:paraId="6F3229FB" w14:textId="77777777" w:rsidTr="000F538D">
        <w:trPr>
          <w:cantSplit/>
        </w:trPr>
        <w:tc>
          <w:tcPr>
            <w:tcW w:w="1243" w:type="dxa"/>
            <w:shd w:val="clear" w:color="auto" w:fill="auto"/>
          </w:tcPr>
          <w:p w14:paraId="38C2C9A7" w14:textId="77777777" w:rsidR="004E2D89" w:rsidRPr="00EA191B" w:rsidRDefault="004E2D89" w:rsidP="000F538D">
            <w:pPr>
              <w:pStyle w:val="Corpotesto"/>
              <w:jc w:val="right"/>
              <w:rPr>
                <w:b/>
                <w:noProof w:val="0"/>
              </w:rPr>
            </w:pPr>
            <w:r w:rsidRPr="00EA191B">
              <w:rPr>
                <w:b/>
                <w:noProof w:val="0"/>
              </w:rPr>
              <w:t>Role:</w:t>
            </w:r>
          </w:p>
        </w:tc>
        <w:tc>
          <w:tcPr>
            <w:tcW w:w="7993" w:type="dxa"/>
            <w:shd w:val="clear" w:color="auto" w:fill="auto"/>
          </w:tcPr>
          <w:p w14:paraId="23BEF10C" w14:textId="77777777" w:rsidR="004E2D89" w:rsidRPr="00EA191B" w:rsidRDefault="004E2D89" w:rsidP="000F538D">
            <w:pPr>
              <w:pStyle w:val="Corpotesto"/>
              <w:rPr>
                <w:noProof w:val="0"/>
              </w:rPr>
            </w:pPr>
            <w:r w:rsidRPr="00EA191B">
              <w:rPr>
                <w:noProof w:val="0"/>
              </w:rPr>
              <w:t>Responds to the request to deliver pending messages for the Notification Puller.</w:t>
            </w:r>
          </w:p>
        </w:tc>
      </w:tr>
    </w:tbl>
    <w:p w14:paraId="72816D1A" w14:textId="77777777" w:rsidR="004E2D89" w:rsidRPr="00EA191B" w:rsidRDefault="004E2D89" w:rsidP="004E2D89">
      <w:pPr>
        <w:pStyle w:val="Corpotesto"/>
        <w:rPr>
          <w:noProof w:val="0"/>
        </w:rPr>
      </w:pPr>
    </w:p>
    <w:p w14:paraId="6A438670" w14:textId="77777777" w:rsidR="004E2D89" w:rsidRPr="00EA191B" w:rsidRDefault="004E2D89" w:rsidP="004E2D89">
      <w:pPr>
        <w:pStyle w:val="Titolo3"/>
        <w:numPr>
          <w:ilvl w:val="0"/>
          <w:numId w:val="0"/>
        </w:numPr>
        <w:rPr>
          <w:iCs/>
          <w:noProof w:val="0"/>
        </w:rPr>
      </w:pPr>
      <w:bookmarkStart w:id="224" w:name="_Toc353971804"/>
      <w:bookmarkStart w:id="225" w:name="_Toc363803116"/>
      <w:bookmarkStart w:id="226" w:name="_Toc428454189"/>
      <w:bookmarkStart w:id="227" w:name="_Toc486400101"/>
      <w:r w:rsidRPr="00EA191B">
        <w:rPr>
          <w:noProof w:val="0"/>
        </w:rPr>
        <w:t>3.70.3 Referenced Standards</w:t>
      </w:r>
      <w:bookmarkEnd w:id="224"/>
      <w:bookmarkEnd w:id="225"/>
      <w:bookmarkEnd w:id="226"/>
      <w:bookmarkEnd w:id="227"/>
    </w:p>
    <w:p w14:paraId="3B896A9A" w14:textId="77777777" w:rsidR="004E2D89" w:rsidRPr="00EA191B" w:rsidRDefault="004E2D89" w:rsidP="004E2D89">
      <w:pPr>
        <w:pStyle w:val="Puntoelenco2"/>
      </w:pPr>
      <w:r w:rsidRPr="00EA191B">
        <w:t>OASIS Web Services Notification Family of standards</w:t>
      </w:r>
    </w:p>
    <w:p w14:paraId="21CB6FB6" w14:textId="77777777" w:rsidR="004E2D89" w:rsidRPr="00EA191B" w:rsidRDefault="004E2D89" w:rsidP="004E2D89">
      <w:pPr>
        <w:pStyle w:val="Puntoelenco2"/>
      </w:pPr>
      <w:r w:rsidRPr="00EA191B">
        <w:t>WS-</w:t>
      </w:r>
      <w:proofErr w:type="spellStart"/>
      <w:r w:rsidRPr="00EA191B">
        <w:t>BaseNotification</w:t>
      </w:r>
      <w:proofErr w:type="spellEnd"/>
      <w:r w:rsidRPr="00EA191B">
        <w:t xml:space="preserve"> 1.3 OASIS standard</w:t>
      </w:r>
    </w:p>
    <w:p w14:paraId="148963D3" w14:textId="77777777" w:rsidR="004E2D89" w:rsidRPr="00EA191B" w:rsidRDefault="004E2D89" w:rsidP="004E2D89">
      <w:pPr>
        <w:pStyle w:val="Puntoelenco2"/>
      </w:pPr>
      <w:r w:rsidRPr="00EA191B">
        <w:t>WS-</w:t>
      </w:r>
      <w:proofErr w:type="spellStart"/>
      <w:r w:rsidRPr="00EA191B">
        <w:t>BrokeredNotification</w:t>
      </w:r>
      <w:proofErr w:type="spellEnd"/>
      <w:r w:rsidRPr="00EA191B">
        <w:t xml:space="preserve"> 1.3 OASIS Standard</w:t>
      </w:r>
    </w:p>
    <w:p w14:paraId="75C74CCC" w14:textId="77777777" w:rsidR="004E2D89" w:rsidRPr="00EA191B" w:rsidRDefault="004E2D89" w:rsidP="004E2D89">
      <w:pPr>
        <w:pStyle w:val="Puntoelenco2"/>
      </w:pPr>
      <w:r w:rsidRPr="00EA191B">
        <w:t>WS-</w:t>
      </w:r>
      <w:proofErr w:type="spellStart"/>
      <w:r w:rsidRPr="00EA191B">
        <w:t>BaseFaults</w:t>
      </w:r>
      <w:proofErr w:type="spellEnd"/>
    </w:p>
    <w:p w14:paraId="79DA2252" w14:textId="77777777" w:rsidR="004E2D89" w:rsidRPr="00EA191B" w:rsidRDefault="004E2D89" w:rsidP="004E2D89">
      <w:pPr>
        <w:pStyle w:val="Puntoelenco2"/>
      </w:pPr>
      <w:r w:rsidRPr="00EA191B">
        <w:t>WS-Topics 1.3 OASIS Standard</w:t>
      </w:r>
    </w:p>
    <w:p w14:paraId="40639980" w14:textId="77777777" w:rsidR="004E2D89" w:rsidRPr="00EA191B" w:rsidRDefault="004E2D89" w:rsidP="004E2D89">
      <w:pPr>
        <w:pStyle w:val="Puntoelenco2"/>
      </w:pPr>
      <w:r w:rsidRPr="00EA191B">
        <w:t xml:space="preserve">IHE ITI TF-2x: Appendix V </w:t>
      </w:r>
    </w:p>
    <w:p w14:paraId="4804AB20" w14:textId="77777777" w:rsidR="004E2D89" w:rsidRPr="00EA191B" w:rsidRDefault="004E2D89" w:rsidP="004E2D89">
      <w:pPr>
        <w:pStyle w:val="Puntoelenco2"/>
      </w:pPr>
      <w:r w:rsidRPr="00EA191B">
        <w:t>WS-Addressing OASIS Standard</w:t>
      </w:r>
    </w:p>
    <w:p w14:paraId="7625CC7A" w14:textId="77777777" w:rsidR="004E2D89" w:rsidRPr="00EA191B" w:rsidRDefault="004E2D89" w:rsidP="004E2D89">
      <w:pPr>
        <w:pStyle w:val="Titolo3"/>
        <w:numPr>
          <w:ilvl w:val="0"/>
          <w:numId w:val="0"/>
        </w:numPr>
        <w:rPr>
          <w:noProof w:val="0"/>
        </w:rPr>
      </w:pPr>
      <w:bookmarkStart w:id="228" w:name="_Toc353971805"/>
      <w:bookmarkStart w:id="229" w:name="_Toc363803117"/>
      <w:bookmarkStart w:id="230" w:name="_Toc428454190"/>
      <w:bookmarkStart w:id="231" w:name="_Toc486400102"/>
      <w:r w:rsidRPr="00EA191B">
        <w:rPr>
          <w:noProof w:val="0"/>
        </w:rPr>
        <w:t>3.70.4 Interaction Diagram</w:t>
      </w:r>
      <w:bookmarkEnd w:id="228"/>
      <w:bookmarkEnd w:id="229"/>
      <w:bookmarkEnd w:id="230"/>
      <w:bookmarkEnd w:id="231"/>
    </w:p>
    <w:p w14:paraId="23226D11" w14:textId="77777777" w:rsidR="004E2D89" w:rsidRPr="00EA191B" w:rsidRDefault="004E2D89" w:rsidP="004E2D89">
      <w:pPr>
        <w:pStyle w:val="Corpotesto"/>
        <w:rPr>
          <w:noProof w:val="0"/>
        </w:rPr>
      </w:pPr>
      <w:r w:rsidRPr="00EA191B">
        <mc:AlternateContent>
          <mc:Choice Requires="wpg">
            <w:drawing>
              <wp:inline distT="0" distB="0" distL="0" distR="0" wp14:anchorId="77DC40A4" wp14:editId="57A8D4AE">
                <wp:extent cx="5943600" cy="2400300"/>
                <wp:effectExtent l="0" t="2540" r="0" b="0"/>
                <wp:docPr id="15" name="Group 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81" y="8003"/>
                          <a:chExt cx="9360" cy="3780"/>
                        </a:xfrm>
                      </wpg:grpSpPr>
                      <wps:wsp>
                        <wps:cNvPr id="16" name="AutoShape 158"/>
                        <wps:cNvSpPr>
                          <a:spLocks noChangeAspect="1" noChangeArrowheads="1" noTextEdit="1"/>
                        </wps:cNvSpPr>
                        <wps:spPr bwMode="auto">
                          <a:xfrm>
                            <a:off x="1881" y="8003"/>
                            <a:ext cx="9360" cy="37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Text Box 160"/>
                        <wps:cNvSpPr txBox="1">
                          <a:spLocks noChangeArrowheads="1"/>
                        </wps:cNvSpPr>
                        <wps:spPr bwMode="auto">
                          <a:xfrm>
                            <a:off x="3681" y="8143"/>
                            <a:ext cx="2520" cy="110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A0C26E" w14:textId="06B67AB6" w:rsidR="002C59B4" w:rsidRPr="007C1AAC" w:rsidRDefault="002C59B4" w:rsidP="006D1B5B">
                              <w:pPr>
                                <w:rPr>
                                  <w:sz w:val="22"/>
                                  <w:szCs w:val="22"/>
                                </w:rPr>
                              </w:pPr>
                              <w:r>
                                <w:rPr>
                                  <w:sz w:val="18"/>
                                </w:rPr>
                                <w:t>Notification Puller</w:t>
                              </w:r>
                            </w:p>
                          </w:txbxContent>
                        </wps:txbx>
                        <wps:bodyPr rot="0" vert="horz" wrap="square" lIns="91440" tIns="45720" rIns="91440" bIns="45720" anchor="t" anchorCtr="0" upright="1">
                          <a:noAutofit/>
                        </wps:bodyPr>
                      </wps:wsp>
                      <wps:wsp>
                        <wps:cNvPr id="18" name="Line 16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Text Box 162"/>
                        <wps:cNvSpPr txBox="1">
                          <a:spLocks noChangeArrowheads="1"/>
                        </wps:cNvSpPr>
                        <wps:spPr bwMode="auto">
                          <a:xfrm>
                            <a:off x="5301" y="9263"/>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6C886" w14:textId="77777777" w:rsidR="002C59B4" w:rsidRPr="007C1AAC" w:rsidRDefault="002C59B4" w:rsidP="004E2D89">
                              <w:pPr>
                                <w:rPr>
                                  <w:sz w:val="22"/>
                                  <w:szCs w:val="22"/>
                                </w:rPr>
                              </w:pPr>
                              <w:r>
                                <w:rPr>
                                  <w:sz w:val="22"/>
                                  <w:szCs w:val="22"/>
                                </w:rPr>
                                <w:t>GetMessages Request</w:t>
                              </w:r>
                            </w:p>
                          </w:txbxContent>
                        </wps:txbx>
                        <wps:bodyPr rot="0" vert="horz" wrap="square" lIns="0" tIns="0" rIns="0" bIns="0" anchor="t" anchorCtr="0" upright="1">
                          <a:noAutofit/>
                        </wps:bodyPr>
                      </wps:wsp>
                      <wps:wsp>
                        <wps:cNvPr id="20" name="Line 163"/>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38"/>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7"/>
                        <wps:cNvSpPr txBox="1">
                          <a:spLocks noChangeArrowheads="1"/>
                        </wps:cNvSpPr>
                        <wps:spPr bwMode="auto">
                          <a:xfrm>
                            <a:off x="6921" y="8143"/>
                            <a:ext cx="2700" cy="84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F14789" w14:textId="218E4F6B" w:rsidR="002C59B4" w:rsidRPr="007C1AAC" w:rsidRDefault="002C59B4" w:rsidP="006D1B5B">
                              <w:pPr>
                                <w:rPr>
                                  <w:sz w:val="22"/>
                                  <w:szCs w:val="22"/>
                                </w:rPr>
                              </w:pPr>
                              <w:r>
                                <w:rPr>
                                  <w:sz w:val="18"/>
                                </w:rPr>
                                <w:t>Notification Pull Point</w:t>
                              </w:r>
                            </w:p>
                          </w:txbxContent>
                        </wps:txbx>
                        <wps:bodyPr rot="0" vert="horz" wrap="square" lIns="91440" tIns="45720" rIns="91440" bIns="45720" anchor="t" anchorCtr="0" upright="1">
                          <a:noAutofit/>
                        </wps:bodyPr>
                      </wps:wsp>
                      <wps:wsp>
                        <wps:cNvPr id="26" name="Line 40"/>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69"/>
                        <wps:cNvSpPr txBox="1">
                          <a:spLocks noChangeArrowheads="1"/>
                        </wps:cNvSpPr>
                        <wps:spPr bwMode="auto">
                          <a:xfrm>
                            <a:off x="5301" y="10040"/>
                            <a:ext cx="2700" cy="45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668FC4" w14:textId="77777777" w:rsidR="002C59B4" w:rsidRPr="007C1AAC" w:rsidRDefault="002C59B4" w:rsidP="004E2D89">
                              <w:pPr>
                                <w:rPr>
                                  <w:sz w:val="22"/>
                                  <w:szCs w:val="22"/>
                                </w:rPr>
                              </w:pPr>
                              <w:r>
                                <w:rPr>
                                  <w:sz w:val="22"/>
                                  <w:szCs w:val="22"/>
                                </w:rPr>
                                <w:t>GetMessages Response</w:t>
                              </w:r>
                            </w:p>
                          </w:txbxContent>
                        </wps:txbx>
                        <wps:bodyPr rot="0" vert="horz" wrap="square" lIns="0" tIns="0" rIns="0" bIns="0" anchor="t" anchorCtr="0" upright="1">
                          <a:noAutofit/>
                        </wps:bodyPr>
                      </wps:wsp>
                    </wpg:wgp>
                  </a:graphicData>
                </a:graphic>
              </wp:inline>
            </w:drawing>
          </mc:Choice>
          <mc:Fallback>
            <w:pict>
              <v:group w14:anchorId="77DC40A4" id="Group 30" o:spid="_x0000_s1054" style="width:468pt;height:189pt;mso-position-horizontal-relative:char;mso-position-vertical-relative:line" coordorigin="1881,8003"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">
                <o:lock v:ext="edit" aspectratio="t"/>
                <v:rect id="AutoShape 158" o:spid="_x0000_s1055" style="position:absolute;left:1881;top:8003;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" filled="f" stroked="f">
                  <o:lock v:ext="edit" aspectratio="t" text="t"/>
                </v:rect>
                <v:shape id="Text Box 160" o:spid="_x0000_s1056" type="#_x0000_t202" style="position:absolute;left:3681;top:8143;width:2520;height:1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" stroked="f">
                  <v:textbox>
                    <w:txbxContent>
                      <w:p w14:paraId="4EA0C26E" w14:textId="06B67AB6" w:rsidR="002C59B4" w:rsidRPr="007C1AAC" w:rsidRDefault="002C59B4" w:rsidP="006D1B5B">
                        <w:pPr>
                          <w:rPr>
                            <w:sz w:val="22"/>
                            <w:szCs w:val="22"/>
                          </w:rPr>
                        </w:pPr>
                        <w:r>
                          <w:rPr>
                            <w:sz w:val="18"/>
                          </w:rPr>
                          <w:t>Notification Puller</w:t>
                        </w:r>
                      </w:p>
                    </w:txbxContent>
                  </v:textbox>
                </v:shape>
                <v:line id="Line 161" o:spid="_x0000_s105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">
                  <v:stroke dashstyle="dash"/>
                </v:line>
                <v:shape id="Text Box 162" o:spid="_x0000_s1058" type="#_x0000_t202" style="position:absolute;left:5301;top:9263;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" filled="f" stroked="f">
                  <v:textbox inset="0,0,0,0">
                    <w:txbxContent>
                      <w:p w14:paraId="77E6C886" w14:textId="77777777" w:rsidR="002C59B4" w:rsidRPr="007C1AAC" w:rsidRDefault="002C59B4" w:rsidP="004E2D89">
                        <w:pPr>
                          <w:rPr>
                            <w:sz w:val="22"/>
                            <w:szCs w:val="22"/>
                          </w:rPr>
                        </w:pPr>
                        <w:r>
                          <w:rPr>
                            <w:sz w:val="22"/>
                            <w:szCs w:val="22"/>
                          </w:rPr>
                          <w:t>GetMessages Request</w:t>
                        </w:r>
                      </w:p>
                    </w:txbxContent>
                  </v:textbox>
                </v:shape>
                <v:line id="Line 163" o:spid="_x0000_s105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">
                  <v:stroke dashstyle="dash"/>
                </v:line>
                <v:rect id="Rectangle 164" o:spid="_x0000_s106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"/>
                <v:rect id="Rectangle 165" o:spid="_x0000_s106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"/>
                <v:line id="Line 38" o:spid="_x0000_s106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">
                  <v:stroke endarrow="block"/>
                </v:line>
                <v:shape id="Text Box 167" o:spid="_x0000_s1063" type="#_x0000_t202" style="position:absolute;left:6921;top:8143;width:270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" stroked="f">
                  <v:textbox>
                    <w:txbxContent>
                      <w:p w14:paraId="56F14789" w14:textId="218E4F6B" w:rsidR="002C59B4" w:rsidRPr="007C1AAC" w:rsidRDefault="002C59B4" w:rsidP="006D1B5B">
                        <w:pPr>
                          <w:rPr>
                            <w:sz w:val="22"/>
                            <w:szCs w:val="22"/>
                          </w:rPr>
                        </w:pPr>
                        <w:r>
                          <w:rPr>
                            <w:sz w:val="18"/>
                          </w:rPr>
                          <w:t>Notification Pull Point</w:t>
                        </w:r>
                      </w:p>
                    </w:txbxContent>
                  </v:textbox>
                </v:shape>
                <v:line id="Line 40" o:spid="_x0000_s106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">
                  <v:stroke endarrow="block"/>
                </v:line>
                <v:shape id="Text Box 169" o:spid="_x0000_s1065" type="#_x0000_t202" style="position:absolute;left:5301;top:10040;width:270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" filled="f" stroked="f">
                  <v:textbox inset="0,0,0,0">
                    <w:txbxContent>
                      <w:p w14:paraId="48668FC4" w14:textId="77777777" w:rsidR="002C59B4" w:rsidRPr="007C1AAC" w:rsidRDefault="002C59B4" w:rsidP="004E2D89">
                        <w:pPr>
                          <w:rPr>
                            <w:sz w:val="22"/>
                            <w:szCs w:val="22"/>
                          </w:rPr>
                        </w:pPr>
                        <w:r>
                          <w:rPr>
                            <w:sz w:val="22"/>
                            <w:szCs w:val="22"/>
                          </w:rPr>
                          <w:t>GetMessages Response</w:t>
                        </w:r>
                      </w:p>
                    </w:txbxContent>
                  </v:textbox>
                </v:shape>
                <w10:anchorlock/>
              </v:group>
            </w:pict>
          </mc:Fallback>
        </mc:AlternateContent>
      </w:r>
    </w:p>
    <w:p w14:paraId="7ABEEBAE" w14:textId="77777777" w:rsidR="004E2D89" w:rsidRPr="00EA191B" w:rsidRDefault="004E2D89" w:rsidP="004E2D89">
      <w:pPr>
        <w:pStyle w:val="Titolo4"/>
        <w:numPr>
          <w:ilvl w:val="0"/>
          <w:numId w:val="0"/>
        </w:numPr>
        <w:rPr>
          <w:noProof w:val="0"/>
        </w:rPr>
      </w:pPr>
      <w:bookmarkStart w:id="232" w:name="_Toc363803118"/>
      <w:bookmarkStart w:id="233" w:name="_Toc428454191"/>
      <w:bookmarkStart w:id="234" w:name="_Toc486400103"/>
      <w:r w:rsidRPr="00EA191B">
        <w:rPr>
          <w:noProof w:val="0"/>
        </w:rPr>
        <w:t xml:space="preserve">3.70.4.1 </w:t>
      </w:r>
      <w:proofErr w:type="spellStart"/>
      <w:r w:rsidRPr="00EA191B">
        <w:rPr>
          <w:noProof w:val="0"/>
        </w:rPr>
        <w:t>GetMessages</w:t>
      </w:r>
      <w:proofErr w:type="spellEnd"/>
      <w:r w:rsidRPr="00EA191B">
        <w:rPr>
          <w:noProof w:val="0"/>
        </w:rPr>
        <w:t xml:space="preserve"> Request message</w:t>
      </w:r>
      <w:bookmarkEnd w:id="232"/>
      <w:bookmarkEnd w:id="233"/>
      <w:bookmarkEnd w:id="234"/>
    </w:p>
    <w:p w14:paraId="09646F7F" w14:textId="77777777" w:rsidR="004E2D89" w:rsidRPr="00EA191B" w:rsidRDefault="004E2D89" w:rsidP="004E2D89">
      <w:pPr>
        <w:pStyle w:val="Corpotesto"/>
        <w:rPr>
          <w:noProof w:val="0"/>
        </w:rPr>
      </w:pPr>
      <w:r w:rsidRPr="00EA191B">
        <w:rPr>
          <w:noProof w:val="0"/>
        </w:rPr>
        <w:t xml:space="preserve">The Notification Puller asks for pending notifications on the Notification Pull Point using the endpoint obtained after the creation of the Pull Point resource. </w:t>
      </w:r>
    </w:p>
    <w:p w14:paraId="6D160339" w14:textId="77777777" w:rsidR="004E2D89" w:rsidRPr="00EA191B" w:rsidRDefault="004E2D89" w:rsidP="004E2D89">
      <w:pPr>
        <w:pStyle w:val="Titolo5"/>
        <w:numPr>
          <w:ilvl w:val="0"/>
          <w:numId w:val="0"/>
        </w:numPr>
        <w:rPr>
          <w:noProof w:val="0"/>
        </w:rPr>
      </w:pPr>
      <w:bookmarkStart w:id="235" w:name="_Toc363803119"/>
      <w:bookmarkStart w:id="236" w:name="_Toc486400104"/>
      <w:r w:rsidRPr="00EA191B">
        <w:rPr>
          <w:noProof w:val="0"/>
        </w:rPr>
        <w:t>3.70.4.1.1 Trigger Events</w:t>
      </w:r>
      <w:bookmarkEnd w:id="235"/>
      <w:bookmarkEnd w:id="236"/>
    </w:p>
    <w:p w14:paraId="0086825E" w14:textId="1DEEAF9D" w:rsidR="004E2D89" w:rsidRPr="00EA191B" w:rsidRDefault="004E2D89" w:rsidP="004E2D89">
      <w:pPr>
        <w:pStyle w:val="Corpotesto"/>
        <w:rPr>
          <w:noProof w:val="0"/>
        </w:rPr>
      </w:pPr>
      <w:r w:rsidRPr="00EA191B">
        <w:rPr>
          <w:noProof w:val="0"/>
        </w:rPr>
        <w:t xml:space="preserve">If the Notification Puller wishes to retrieve pending notifications from the Pull Point resource, it SHALL send a </w:t>
      </w:r>
      <w:proofErr w:type="spellStart"/>
      <w:r w:rsidRPr="00EA191B">
        <w:rPr>
          <w:noProof w:val="0"/>
        </w:rPr>
        <w:t>GetMessages</w:t>
      </w:r>
      <w:proofErr w:type="spellEnd"/>
      <w:r w:rsidRPr="00EA191B">
        <w:rPr>
          <w:noProof w:val="0"/>
        </w:rPr>
        <w:t xml:space="preserve"> request to the endpoint returned in the response to the Create Destroy Pull Point </w:t>
      </w:r>
      <w:r w:rsidR="0085056E" w:rsidRPr="00EA191B">
        <w:rPr>
          <w:noProof w:val="0"/>
        </w:rPr>
        <w:t xml:space="preserve">[ITI-69] </w:t>
      </w:r>
      <w:r w:rsidRPr="00EA191B">
        <w:rPr>
          <w:noProof w:val="0"/>
        </w:rPr>
        <w:t>transaction</w:t>
      </w:r>
      <w:r w:rsidR="0085056E" w:rsidRPr="00EA191B">
        <w:rPr>
          <w:noProof w:val="0"/>
        </w:rPr>
        <w:t>.</w:t>
      </w:r>
      <w:r w:rsidRPr="00EA191B">
        <w:rPr>
          <w:noProof w:val="0"/>
        </w:rPr>
        <w:t xml:space="preserve"> </w:t>
      </w:r>
    </w:p>
    <w:p w14:paraId="43440FEA" w14:textId="77777777" w:rsidR="004E2D89" w:rsidRPr="00EA191B" w:rsidRDefault="004E2D89" w:rsidP="004E2D89">
      <w:pPr>
        <w:pStyle w:val="Titolo5"/>
        <w:numPr>
          <w:ilvl w:val="0"/>
          <w:numId w:val="0"/>
        </w:numPr>
        <w:rPr>
          <w:noProof w:val="0"/>
        </w:rPr>
      </w:pPr>
      <w:bookmarkStart w:id="237" w:name="_Toc363803120"/>
      <w:bookmarkStart w:id="238" w:name="_Toc486400105"/>
      <w:r w:rsidRPr="00EA191B">
        <w:rPr>
          <w:noProof w:val="0"/>
        </w:rPr>
        <w:lastRenderedPageBreak/>
        <w:t>3.70.4.1.2 Message Semantics</w:t>
      </w:r>
      <w:bookmarkEnd w:id="237"/>
      <w:bookmarkEnd w:id="238"/>
    </w:p>
    <w:p w14:paraId="25234D97" w14:textId="77777777" w:rsidR="004E2D89" w:rsidRPr="00EA191B" w:rsidRDefault="004E2D89" w:rsidP="004E2D89">
      <w:pPr>
        <w:pStyle w:val="Corpotesto"/>
        <w:rPr>
          <w:iCs/>
          <w:noProof w:val="0"/>
        </w:rPr>
      </w:pPr>
      <w:r w:rsidRPr="00EA191B">
        <w:rPr>
          <w:iCs/>
          <w:noProof w:val="0"/>
        </w:rPr>
        <w:t xml:space="preserve">The </w:t>
      </w:r>
      <w:proofErr w:type="spellStart"/>
      <w:r w:rsidRPr="00EA191B">
        <w:rPr>
          <w:iCs/>
          <w:noProof w:val="0"/>
        </w:rPr>
        <w:t>GetMessages</w:t>
      </w:r>
      <w:proofErr w:type="spellEnd"/>
      <w:r w:rsidRPr="00EA191B">
        <w:rPr>
          <w:iCs/>
          <w:noProof w:val="0"/>
        </w:rPr>
        <w:t xml:space="preserve"> Request SHALL comply with the requirements in the WS-</w:t>
      </w:r>
      <w:proofErr w:type="spellStart"/>
      <w:r w:rsidRPr="00EA191B">
        <w:rPr>
          <w:iCs/>
          <w:noProof w:val="0"/>
        </w:rPr>
        <w:t>BaseNotification</w:t>
      </w:r>
      <w:proofErr w:type="spellEnd"/>
      <w:r w:rsidRPr="00EA191B">
        <w:rPr>
          <w:iCs/>
          <w:noProof w:val="0"/>
        </w:rPr>
        <w:t xml:space="preserve"> standard. </w:t>
      </w:r>
    </w:p>
    <w:p w14:paraId="56646708" w14:textId="77777777" w:rsidR="004E2D89" w:rsidRPr="00EA191B" w:rsidRDefault="004E2D89" w:rsidP="004E2D89">
      <w:pPr>
        <w:pStyle w:val="Corpotesto"/>
        <w:rPr>
          <w:noProof w:val="0"/>
        </w:rPr>
      </w:pPr>
      <w:r w:rsidRPr="00EA191B">
        <w:rPr>
          <w:iCs/>
          <w:noProof w:val="0"/>
        </w:rPr>
        <w:t xml:space="preserve">This is a request message to the </w:t>
      </w:r>
      <w:r w:rsidRPr="00EA191B">
        <w:rPr>
          <w:noProof w:val="0"/>
        </w:rPr>
        <w:t xml:space="preserve">Notification Pull Point that allows the pulling of pending notifications. </w:t>
      </w:r>
    </w:p>
    <w:p w14:paraId="64D17B31" w14:textId="77777777" w:rsidR="004E2D89" w:rsidRPr="00EA191B" w:rsidRDefault="004E2D89" w:rsidP="004E2D89">
      <w:pPr>
        <w:pStyle w:val="Corpotesto"/>
        <w:rPr>
          <w:noProof w:val="0"/>
        </w:rPr>
      </w:pPr>
      <w:r w:rsidRPr="00EA191B">
        <w:rPr>
          <w:noProof w:val="0"/>
        </w:rPr>
        <w:t>The WS-Addressing [action] Message Addressing Property MUST contain the URI:</w:t>
      </w:r>
    </w:p>
    <w:p w14:paraId="536FE61C" w14:textId="77777777" w:rsidR="004E2D89" w:rsidRPr="00EA191B" w:rsidRDefault="004E2D89" w:rsidP="004E2D89">
      <w:pPr>
        <w:pStyle w:val="Corpotesto"/>
        <w:rPr>
          <w:noProof w:val="0"/>
        </w:rPr>
      </w:pPr>
      <w:r w:rsidRPr="00EA191B">
        <w:rPr>
          <w:noProof w:val="0"/>
        </w:rPr>
        <w:t>http://docs.oasis-open.org/wsn/bw-2/PullPoint/GetMessagesRequest.</w:t>
      </w:r>
    </w:p>
    <w:p w14:paraId="06DB9BD0" w14:textId="77777777" w:rsidR="004E2D89" w:rsidRPr="00EA191B" w:rsidRDefault="004E2D89" w:rsidP="004E2D89">
      <w:pPr>
        <w:pStyle w:val="Corpotesto"/>
        <w:rPr>
          <w:noProof w:val="0"/>
        </w:rPr>
      </w:pPr>
      <w:r w:rsidRPr="00EA191B">
        <w:rPr>
          <w:noProof w:val="0"/>
        </w:rPr>
        <w:t xml:space="preserve">The components of the </w:t>
      </w:r>
      <w:proofErr w:type="spellStart"/>
      <w:r w:rsidRPr="00EA191B">
        <w:rPr>
          <w:noProof w:val="0"/>
        </w:rPr>
        <w:t>GetMessages</w:t>
      </w:r>
      <w:proofErr w:type="spellEnd"/>
      <w:r w:rsidRPr="00EA191B">
        <w:rPr>
          <w:noProof w:val="0"/>
        </w:rPr>
        <w:t xml:space="preserve"> request are: </w:t>
      </w:r>
    </w:p>
    <w:p w14:paraId="31F533A9" w14:textId="77777777" w:rsidR="004E2D89" w:rsidRPr="00EA191B" w:rsidRDefault="004E2D89" w:rsidP="004E2D89">
      <w:pPr>
        <w:pStyle w:val="Puntoelenco2"/>
      </w:pPr>
      <w:r w:rsidRPr="00EA191B">
        <w:rPr>
          <w:b/>
        </w:rPr>
        <w:t>/</w:t>
      </w:r>
      <w:proofErr w:type="spellStart"/>
      <w:r w:rsidRPr="00EA191B">
        <w:rPr>
          <w:b/>
        </w:rPr>
        <w:t>wsnt:GetMessages</w:t>
      </w:r>
      <w:proofErr w:type="spellEnd"/>
      <w:r w:rsidRPr="00EA191B">
        <w:rPr>
          <w:b/>
        </w:rPr>
        <w:t>:</w:t>
      </w:r>
      <w:r w:rsidRPr="00EA191B">
        <w:t xml:space="preserve"> This component, which is required, requests that notifications held by the Pull Point resource be returned. Once the </w:t>
      </w:r>
      <w:proofErr w:type="spellStart"/>
      <w:r w:rsidRPr="00EA191B">
        <w:t>GetMessages</w:t>
      </w:r>
      <w:proofErr w:type="spellEnd"/>
      <w:r w:rsidRPr="00EA191B">
        <w:t xml:space="preserve"> message is received by the Metadata Notification Pull Point the request message is processed. The Pull Point shall respond to the Notification Puller immediately when the request is processed, returning content stored at that time without waiting for other notifications to be accumulated. </w:t>
      </w:r>
    </w:p>
    <w:p w14:paraId="26CB9D9B" w14:textId="77777777" w:rsidR="004E2D89" w:rsidRPr="00EA191B" w:rsidRDefault="004E2D89" w:rsidP="004E2D89">
      <w:pPr>
        <w:pStyle w:val="Puntoelenco2"/>
      </w:pPr>
      <w:r w:rsidRPr="00EA191B">
        <w:rPr>
          <w:b/>
        </w:rPr>
        <w:t>/</w:t>
      </w:r>
      <w:proofErr w:type="spellStart"/>
      <w:r w:rsidRPr="00EA191B">
        <w:rPr>
          <w:b/>
        </w:rPr>
        <w:t>wsnt:GetMessages</w:t>
      </w:r>
      <w:proofErr w:type="spellEnd"/>
      <w:r w:rsidRPr="00EA191B">
        <w:rPr>
          <w:b/>
        </w:rPr>
        <w:t>/</w:t>
      </w:r>
      <w:proofErr w:type="spellStart"/>
      <w:r w:rsidRPr="00EA191B">
        <w:rPr>
          <w:b/>
        </w:rPr>
        <w:t>wsnt:MaximumNumber</w:t>
      </w:r>
      <w:proofErr w:type="spellEnd"/>
      <w:r w:rsidRPr="00EA191B">
        <w:rPr>
          <w:b/>
        </w:rPr>
        <w:t>:</w:t>
      </w:r>
      <w:r w:rsidRPr="00EA191B">
        <w:t xml:space="preserve"> This non-negative integer that indicates the maximum number of accumulated Notification Messages to be returned in the response message. This element is default set to “1”. This requirement is related to auditing reasons and allows that Response messages convey data related to only one patient. </w:t>
      </w:r>
    </w:p>
    <w:p w14:paraId="6C6A1A86" w14:textId="77777777" w:rsidR="004E2D89" w:rsidRPr="00EA191B" w:rsidRDefault="004E2D89" w:rsidP="004E2D89">
      <w:pPr>
        <w:pStyle w:val="Titolo5"/>
        <w:numPr>
          <w:ilvl w:val="0"/>
          <w:numId w:val="0"/>
        </w:numPr>
        <w:rPr>
          <w:noProof w:val="0"/>
        </w:rPr>
      </w:pPr>
      <w:bookmarkStart w:id="239" w:name="_Toc363803121"/>
      <w:bookmarkStart w:id="240" w:name="_Toc486400106"/>
      <w:r w:rsidRPr="00EA191B">
        <w:rPr>
          <w:noProof w:val="0"/>
        </w:rPr>
        <w:t>3.70.4.1.3 Expected Actions</w:t>
      </w:r>
      <w:bookmarkEnd w:id="239"/>
      <w:bookmarkEnd w:id="240"/>
    </w:p>
    <w:p w14:paraId="3D887101" w14:textId="77777777" w:rsidR="004E2D89" w:rsidRPr="00EA191B" w:rsidRDefault="004E2D89" w:rsidP="004E2D89">
      <w:pPr>
        <w:pStyle w:val="Corpotesto"/>
        <w:rPr>
          <w:noProof w:val="0"/>
        </w:rPr>
      </w:pPr>
      <w:r w:rsidRPr="00EA191B">
        <w:rPr>
          <w:noProof w:val="0"/>
        </w:rPr>
        <w:t xml:space="preserve">Once the </w:t>
      </w:r>
      <w:proofErr w:type="spellStart"/>
      <w:r w:rsidRPr="00EA191B">
        <w:rPr>
          <w:noProof w:val="0"/>
        </w:rPr>
        <w:t>GetMessages</w:t>
      </w:r>
      <w:proofErr w:type="spellEnd"/>
      <w:r w:rsidRPr="00EA191B">
        <w:rPr>
          <w:noProof w:val="0"/>
        </w:rPr>
        <w:t xml:space="preserve"> Request message is received by the Notification Pull Point, it processes the request message. There are three possibilities: </w:t>
      </w:r>
    </w:p>
    <w:p w14:paraId="3664039D" w14:textId="77777777" w:rsidR="004E2D89" w:rsidRPr="00EA191B" w:rsidRDefault="004E2D89" w:rsidP="00075C19">
      <w:pPr>
        <w:pStyle w:val="Numeroelenco2"/>
        <w:numPr>
          <w:ilvl w:val="0"/>
          <w:numId w:val="37"/>
        </w:numPr>
      </w:pPr>
      <w:r w:rsidRPr="00EA191B">
        <w:rPr>
          <w:b/>
          <w:i/>
        </w:rPr>
        <w:t>The Notification Pull Point resource has no notifications messages stored</w:t>
      </w:r>
      <w:r w:rsidRPr="00EA191B">
        <w:t xml:space="preserve">. The Notification Pull Point SHALL respond with a </w:t>
      </w:r>
      <w:proofErr w:type="spellStart"/>
      <w:r w:rsidRPr="00EA191B">
        <w:t>GetMessages</w:t>
      </w:r>
      <w:proofErr w:type="spellEnd"/>
      <w:r w:rsidRPr="00EA191B">
        <w:t xml:space="preserve"> Response message containing zero Notification Response Messages</w:t>
      </w:r>
    </w:p>
    <w:p w14:paraId="35EB661E" w14:textId="68D3D3F4" w:rsidR="004E2D89" w:rsidRPr="00EA191B" w:rsidRDefault="004E2D89" w:rsidP="004E2D89">
      <w:pPr>
        <w:pStyle w:val="Numeroelenco2"/>
      </w:pPr>
      <w:r w:rsidRPr="00EA191B">
        <w:rPr>
          <w:b/>
          <w:i/>
        </w:rPr>
        <w:t>The Notification Pull Point resource has one notification message stored</w:t>
      </w:r>
      <w:r w:rsidRPr="00EA191B">
        <w:t xml:space="preserve">. The Notification Pull Point SHALL respond with a </w:t>
      </w:r>
      <w:proofErr w:type="spellStart"/>
      <w:r w:rsidRPr="00EA191B">
        <w:t>GetMessage</w:t>
      </w:r>
      <w:proofErr w:type="spellEnd"/>
      <w:r w:rsidRPr="00EA191B">
        <w:t xml:space="preserve"> Response containing only one Notification Message into a </w:t>
      </w:r>
      <w:proofErr w:type="spellStart"/>
      <w:r w:rsidRPr="00EA191B">
        <w:t>GetMessages</w:t>
      </w:r>
      <w:proofErr w:type="spellEnd"/>
      <w:r w:rsidRPr="00EA191B">
        <w:t xml:space="preserve"> Response message. </w:t>
      </w:r>
    </w:p>
    <w:p w14:paraId="22B95CB3" w14:textId="77777777" w:rsidR="004E2D89" w:rsidRPr="00EA191B" w:rsidRDefault="004E2D89" w:rsidP="004E2D89">
      <w:pPr>
        <w:pStyle w:val="Numeroelenco2"/>
      </w:pPr>
      <w:r w:rsidRPr="00EA191B">
        <w:rPr>
          <w:b/>
          <w:i/>
        </w:rPr>
        <w:t>The Notification Pull Point resource stores more than one message</w:t>
      </w:r>
      <w:r w:rsidRPr="00EA191B">
        <w:t xml:space="preserve">. The Response message convey only one notification message but the Notification Puller is required to start another Notification Pull transaction in order to retrieve all notifications. </w:t>
      </w:r>
    </w:p>
    <w:p w14:paraId="3C2603AA" w14:textId="77777777" w:rsidR="004E2D89" w:rsidRPr="00EA191B" w:rsidRDefault="004E2D89" w:rsidP="004E2D89">
      <w:pPr>
        <w:pStyle w:val="Numeroelenco2"/>
      </w:pPr>
      <w:r w:rsidRPr="00EA191B">
        <w:rPr>
          <w:b/>
          <w:i/>
        </w:rPr>
        <w:t>The Pull Point resource is unable to respond to the request</w:t>
      </w:r>
      <w:r w:rsidRPr="00EA191B">
        <w:t xml:space="preserve">. The Notification Pull Point SHALL send one of these faults: </w:t>
      </w:r>
    </w:p>
    <w:p w14:paraId="196752EC" w14:textId="77777777" w:rsidR="004E2D89" w:rsidRPr="00EA191B" w:rsidRDefault="004E2D89" w:rsidP="004E2D89">
      <w:pPr>
        <w:pStyle w:val="Puntoelenco3"/>
      </w:pPr>
      <w:proofErr w:type="spellStart"/>
      <w:r w:rsidRPr="00EA191B">
        <w:t>ResourceUnknownFault</w:t>
      </w:r>
      <w:proofErr w:type="spellEnd"/>
      <w:r w:rsidRPr="00EA191B">
        <w:t xml:space="preserve"> - The Pull Point resource is acting as a WS-Resource, and the resource identified in the request message is not known to the Web service. This fault is specified by the WS-Resource [WS-Resource] specification. </w:t>
      </w:r>
      <w:proofErr w:type="spellStart"/>
      <w:r w:rsidRPr="00EA191B">
        <w:lastRenderedPageBreak/>
        <w:t>UnableToGetMessagesFault</w:t>
      </w:r>
      <w:proofErr w:type="spellEnd"/>
      <w:r w:rsidRPr="00EA191B">
        <w:t xml:space="preserve"> -The Notification Pull Point cannot return notifications messages for some unspecified reasons </w:t>
      </w:r>
    </w:p>
    <w:p w14:paraId="07F67E8F" w14:textId="77777777" w:rsidR="004E2D89" w:rsidRPr="00EA191B" w:rsidRDefault="004E2D89" w:rsidP="004E2D89">
      <w:pPr>
        <w:pStyle w:val="Titolo5"/>
        <w:numPr>
          <w:ilvl w:val="0"/>
          <w:numId w:val="0"/>
        </w:numPr>
        <w:rPr>
          <w:bCs/>
          <w:noProof w:val="0"/>
        </w:rPr>
      </w:pPr>
      <w:bookmarkStart w:id="241" w:name="_Toc363803122"/>
      <w:bookmarkStart w:id="242" w:name="_Toc486400107"/>
      <w:r w:rsidRPr="00EA191B">
        <w:rPr>
          <w:bCs/>
          <w:noProof w:val="0"/>
        </w:rPr>
        <w:t xml:space="preserve">3.70.4.1.4 Example SOAP Encoding of the </w:t>
      </w:r>
      <w:proofErr w:type="spellStart"/>
      <w:r w:rsidRPr="00EA191B">
        <w:rPr>
          <w:bCs/>
          <w:noProof w:val="0"/>
        </w:rPr>
        <w:t>GetMessages</w:t>
      </w:r>
      <w:proofErr w:type="spellEnd"/>
      <w:r w:rsidRPr="00EA191B">
        <w:rPr>
          <w:bCs/>
          <w:noProof w:val="0"/>
        </w:rPr>
        <w:t xml:space="preserve"> Request message</w:t>
      </w:r>
      <w:bookmarkEnd w:id="241"/>
      <w:bookmarkEnd w:id="242"/>
      <w:r w:rsidRPr="00EA191B">
        <w:rPr>
          <w:bCs/>
          <w:noProof w:val="0"/>
        </w:rPr>
        <w:t xml:space="preserve"> </w:t>
      </w:r>
    </w:p>
    <w:p w14:paraId="1661D884" w14:textId="77777777" w:rsidR="004E2D89" w:rsidRPr="00EA191B" w:rsidRDefault="004E2D89" w:rsidP="004E2D89">
      <w:pPr>
        <w:pStyle w:val="Corpotesto"/>
        <w:rPr>
          <w:noProof w:val="0"/>
        </w:rPr>
      </w:pPr>
    </w:p>
    <w:tbl>
      <w:tblPr>
        <w:tblW w:w="8811" w:type="dxa"/>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11"/>
      </w:tblGrid>
      <w:tr w:rsidR="004E2D89" w:rsidRPr="00296DAF" w14:paraId="2CB9E487" w14:textId="77777777" w:rsidTr="006D1B5B">
        <w:trPr>
          <w:trHeight w:val="360"/>
        </w:trPr>
        <w:tc>
          <w:tcPr>
            <w:tcW w:w="8811" w:type="dxa"/>
            <w:tcBorders>
              <w:top w:val="single" w:sz="4" w:space="0" w:color="auto"/>
              <w:left w:val="single" w:sz="4" w:space="0" w:color="auto"/>
              <w:bottom w:val="single" w:sz="4" w:space="0" w:color="auto"/>
              <w:right w:val="single" w:sz="4" w:space="0" w:color="auto"/>
            </w:tcBorders>
          </w:tcPr>
          <w:p w14:paraId="42BC0C01"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 xml:space="preserve"> ... &gt; </w:t>
            </w:r>
          </w:p>
          <w:p w14:paraId="43256A3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0D68906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7F77AF41" w14:textId="77777777" w:rsidR="004E2D89" w:rsidRPr="00EA191B" w:rsidRDefault="004E2D89" w:rsidP="000F538D">
            <w:pPr>
              <w:pStyle w:val="XMLExample"/>
              <w:rPr>
                <w:rFonts w:ascii="Arial" w:hAnsi="Arial"/>
                <w:b/>
                <w:kern w:val="28"/>
                <w:lang w:eastAsia="it-IT"/>
              </w:rPr>
            </w:pPr>
            <w:r w:rsidRPr="00EA191B">
              <w:rPr>
                <w:lang w:eastAsia="it-IT"/>
              </w:rPr>
              <w:t xml:space="preserve">      http://docs.oasis-open.org/wsn/bw-2/PullPoint/GetMessagesRequest </w:t>
            </w:r>
          </w:p>
          <w:p w14:paraId="2D8B3E89"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51EAD33A"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38B6408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42D61019"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29346A7F"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wsnt:GetMessages</w:t>
            </w:r>
            <w:proofErr w:type="spellEnd"/>
            <w:r w:rsidRPr="00EA191B">
              <w:rPr>
                <w:lang w:eastAsia="it-IT"/>
              </w:rPr>
              <w:t xml:space="preserve">&gt; </w:t>
            </w:r>
          </w:p>
          <w:p w14:paraId="5AE654B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wsnt:MaximumNumber</w:t>
            </w:r>
            <w:proofErr w:type="spellEnd"/>
            <w:r w:rsidRPr="00EA191B">
              <w:rPr>
                <w:lang w:eastAsia="it-IT"/>
              </w:rPr>
              <w:t>&gt;</w:t>
            </w:r>
            <w:r w:rsidRPr="00EA191B">
              <w:rPr>
                <w:b/>
                <w:lang w:eastAsia="it-IT"/>
              </w:rPr>
              <w:t>1</w:t>
            </w:r>
            <w:r w:rsidRPr="00EA191B">
              <w:rPr>
                <w:lang w:eastAsia="it-IT"/>
              </w:rPr>
              <w:t>&lt;/</w:t>
            </w:r>
            <w:proofErr w:type="spellStart"/>
            <w:r w:rsidRPr="00EA191B">
              <w:rPr>
                <w:lang w:eastAsia="it-IT"/>
              </w:rPr>
              <w:t>wsnt:MaximumNumber</w:t>
            </w:r>
            <w:proofErr w:type="spellEnd"/>
            <w:r w:rsidRPr="00EA191B">
              <w:rPr>
                <w:lang w:eastAsia="it-IT"/>
              </w:rPr>
              <w:t xml:space="preserve">&gt; </w:t>
            </w:r>
          </w:p>
          <w:p w14:paraId="514BD9E0"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wsnt:GetMessages</w:t>
            </w:r>
            <w:proofErr w:type="spellEnd"/>
            <w:r w:rsidRPr="00EA191B">
              <w:rPr>
                <w:lang w:eastAsia="it-IT"/>
              </w:rPr>
              <w:t>&gt;</w:t>
            </w:r>
          </w:p>
          <w:p w14:paraId="65F23C7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1906961F"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&gt;</w:t>
            </w:r>
          </w:p>
        </w:tc>
      </w:tr>
    </w:tbl>
    <w:p w14:paraId="66B511D0" w14:textId="77777777" w:rsidR="00D52AF2" w:rsidRPr="00EA191B" w:rsidRDefault="00D52AF2" w:rsidP="00D52AF2">
      <w:pPr>
        <w:pStyle w:val="Corpotesto"/>
        <w:rPr>
          <w:noProof w:val="0"/>
        </w:rPr>
      </w:pPr>
    </w:p>
    <w:p w14:paraId="51E6CC26" w14:textId="77777777" w:rsidR="004E2D89" w:rsidRPr="00EA191B" w:rsidRDefault="004E2D89" w:rsidP="004E2D89">
      <w:pPr>
        <w:pStyle w:val="Titolo4"/>
        <w:numPr>
          <w:ilvl w:val="0"/>
          <w:numId w:val="0"/>
        </w:numPr>
        <w:rPr>
          <w:noProof w:val="0"/>
        </w:rPr>
      </w:pPr>
      <w:bookmarkStart w:id="243" w:name="_Toc363803123"/>
      <w:bookmarkStart w:id="244" w:name="_Toc428454192"/>
      <w:bookmarkStart w:id="245" w:name="_Toc486400108"/>
      <w:r w:rsidRPr="00EA191B">
        <w:rPr>
          <w:noProof w:val="0"/>
        </w:rPr>
        <w:t xml:space="preserve">3.70.4.2 </w:t>
      </w:r>
      <w:proofErr w:type="spellStart"/>
      <w:r w:rsidRPr="00EA191B">
        <w:rPr>
          <w:noProof w:val="0"/>
        </w:rPr>
        <w:t>GetMessages</w:t>
      </w:r>
      <w:proofErr w:type="spellEnd"/>
      <w:r w:rsidRPr="00EA191B">
        <w:rPr>
          <w:noProof w:val="0"/>
        </w:rPr>
        <w:t xml:space="preserve"> Response message</w:t>
      </w:r>
      <w:bookmarkEnd w:id="243"/>
      <w:bookmarkEnd w:id="244"/>
      <w:bookmarkEnd w:id="245"/>
    </w:p>
    <w:p w14:paraId="1E32BAAE" w14:textId="77777777" w:rsidR="004E2D89" w:rsidRPr="00EA191B" w:rsidRDefault="004E2D89" w:rsidP="004E2D89">
      <w:pPr>
        <w:pStyle w:val="Corpotesto"/>
        <w:rPr>
          <w:noProof w:val="0"/>
        </w:rPr>
      </w:pPr>
      <w:r w:rsidRPr="00EA191B">
        <w:rPr>
          <w:noProof w:val="0"/>
        </w:rPr>
        <w:t xml:space="preserve">If the Notification Pull Point can process the request, it SHALL respond to the request received with a </w:t>
      </w:r>
      <w:proofErr w:type="spellStart"/>
      <w:r w:rsidRPr="00EA191B">
        <w:rPr>
          <w:noProof w:val="0"/>
        </w:rPr>
        <w:t>GetMessages</w:t>
      </w:r>
      <w:proofErr w:type="spellEnd"/>
      <w:r w:rsidRPr="00EA191B">
        <w:rPr>
          <w:noProof w:val="0"/>
        </w:rPr>
        <w:t xml:space="preserve"> Response, as described in the WS-</w:t>
      </w:r>
      <w:proofErr w:type="spellStart"/>
      <w:r w:rsidRPr="00EA191B">
        <w:rPr>
          <w:noProof w:val="0"/>
        </w:rPr>
        <w:t>BaseNotification</w:t>
      </w:r>
      <w:proofErr w:type="spellEnd"/>
      <w:r w:rsidRPr="00EA191B">
        <w:rPr>
          <w:noProof w:val="0"/>
        </w:rPr>
        <w:t xml:space="preserve"> standard. </w:t>
      </w:r>
    </w:p>
    <w:p w14:paraId="1B3055C4" w14:textId="77777777" w:rsidR="004E2D89" w:rsidRPr="00EA191B" w:rsidRDefault="004E2D89" w:rsidP="004E2D89">
      <w:pPr>
        <w:pStyle w:val="Titolo5"/>
        <w:numPr>
          <w:ilvl w:val="0"/>
          <w:numId w:val="0"/>
        </w:numPr>
        <w:rPr>
          <w:noProof w:val="0"/>
        </w:rPr>
      </w:pPr>
      <w:bookmarkStart w:id="246" w:name="_Toc363803124"/>
      <w:bookmarkStart w:id="247" w:name="_Toc486400109"/>
      <w:r w:rsidRPr="00EA191B">
        <w:rPr>
          <w:noProof w:val="0"/>
        </w:rPr>
        <w:t>3.70.4.2.1 Trigger Events</w:t>
      </w:r>
      <w:bookmarkEnd w:id="246"/>
      <w:bookmarkEnd w:id="247"/>
    </w:p>
    <w:p w14:paraId="28570EA8" w14:textId="77777777" w:rsidR="004E2D89" w:rsidRPr="00EA191B" w:rsidRDefault="004E2D89" w:rsidP="004E2D89">
      <w:pPr>
        <w:pStyle w:val="Corpotesto"/>
        <w:rPr>
          <w:iCs/>
          <w:noProof w:val="0"/>
        </w:rPr>
      </w:pPr>
      <w:r w:rsidRPr="00EA191B">
        <w:rPr>
          <w:iCs/>
          <w:noProof w:val="0"/>
        </w:rPr>
        <w:t xml:space="preserve">This message is created in response to a request of retrieving of notification messages stored in a specific Pull Point resource. A Pull Point resource is related to one </w:t>
      </w:r>
      <w:r w:rsidRPr="00EA191B">
        <w:rPr>
          <w:noProof w:val="0"/>
        </w:rPr>
        <w:t xml:space="preserve">Notification Puller. </w:t>
      </w:r>
    </w:p>
    <w:p w14:paraId="2ED9FD54" w14:textId="77777777" w:rsidR="004E2D89" w:rsidRPr="00EA191B" w:rsidRDefault="004E2D89" w:rsidP="004E2D89">
      <w:pPr>
        <w:pStyle w:val="Titolo5"/>
        <w:numPr>
          <w:ilvl w:val="0"/>
          <w:numId w:val="0"/>
        </w:numPr>
        <w:rPr>
          <w:noProof w:val="0"/>
        </w:rPr>
      </w:pPr>
      <w:bookmarkStart w:id="248" w:name="_Toc363803125"/>
      <w:bookmarkStart w:id="249" w:name="_Toc486400110"/>
      <w:r w:rsidRPr="00EA191B">
        <w:rPr>
          <w:noProof w:val="0"/>
        </w:rPr>
        <w:t>3.70.4.2.2 Message Semantics</w:t>
      </w:r>
      <w:bookmarkEnd w:id="248"/>
      <w:bookmarkEnd w:id="249"/>
    </w:p>
    <w:p w14:paraId="7BD83F20" w14:textId="77777777" w:rsidR="004E2D89" w:rsidRPr="00EA191B" w:rsidRDefault="004E2D89" w:rsidP="004E2D89">
      <w:pPr>
        <w:pStyle w:val="Corpotesto"/>
        <w:rPr>
          <w:noProof w:val="0"/>
        </w:rPr>
      </w:pPr>
      <w:r w:rsidRPr="00EA191B">
        <w:rPr>
          <w:noProof w:val="0"/>
        </w:rPr>
        <w:t xml:space="preserve">The WS-Addressing [action] element of the response of the </w:t>
      </w:r>
      <w:proofErr w:type="spellStart"/>
      <w:r w:rsidRPr="00EA191B">
        <w:rPr>
          <w:noProof w:val="0"/>
        </w:rPr>
        <w:t>GetMessages</w:t>
      </w:r>
      <w:proofErr w:type="spellEnd"/>
      <w:r w:rsidRPr="00EA191B">
        <w:rPr>
          <w:noProof w:val="0"/>
        </w:rPr>
        <w:t xml:space="preserve"> request message MUST contain the URI: </w:t>
      </w:r>
    </w:p>
    <w:p w14:paraId="31FAB6FF" w14:textId="77777777" w:rsidR="004E2D89" w:rsidRPr="00EA191B" w:rsidRDefault="004E2D89" w:rsidP="004E2D89">
      <w:pPr>
        <w:pStyle w:val="Corpotesto"/>
        <w:rPr>
          <w:noProof w:val="0"/>
        </w:rPr>
      </w:pPr>
      <w:r w:rsidRPr="00EA191B">
        <w:rPr>
          <w:noProof w:val="0"/>
        </w:rPr>
        <w:t xml:space="preserve">http://docs.oasis-open.org/wsn/bw-2/PullPoint/GetMessagesResponse. </w:t>
      </w:r>
    </w:p>
    <w:p w14:paraId="7A4B1E96" w14:textId="77777777" w:rsidR="004E2D89" w:rsidRPr="00EA191B" w:rsidRDefault="004E2D89" w:rsidP="004E2D89">
      <w:pPr>
        <w:pStyle w:val="Corpotesto"/>
        <w:rPr>
          <w:noProof w:val="0"/>
        </w:rPr>
      </w:pPr>
      <w:r w:rsidRPr="00EA191B">
        <w:rPr>
          <w:noProof w:val="0"/>
        </w:rPr>
        <w:t xml:space="preserve">The contents of the </w:t>
      </w:r>
      <w:proofErr w:type="spellStart"/>
      <w:r w:rsidRPr="00EA191B">
        <w:rPr>
          <w:noProof w:val="0"/>
        </w:rPr>
        <w:t>GetMessages</w:t>
      </w:r>
      <w:proofErr w:type="spellEnd"/>
      <w:r w:rsidRPr="00EA191B">
        <w:rPr>
          <w:noProof w:val="0"/>
        </w:rPr>
        <w:t xml:space="preserve"> response message are further described as follows: </w:t>
      </w:r>
    </w:p>
    <w:p w14:paraId="2EE16B69" w14:textId="77777777" w:rsidR="004E2D89" w:rsidRPr="00EA191B" w:rsidRDefault="004E2D89" w:rsidP="004E2D89">
      <w:pPr>
        <w:pStyle w:val="Puntoelenco2"/>
      </w:pPr>
      <w:r w:rsidRPr="00EA191B">
        <w:rPr>
          <w:b/>
        </w:rPr>
        <w:t>/</w:t>
      </w:r>
      <w:proofErr w:type="spellStart"/>
      <w:r w:rsidRPr="00EA191B">
        <w:rPr>
          <w:b/>
        </w:rPr>
        <w:t>wsnt:GetMessagesResponse</w:t>
      </w:r>
      <w:proofErr w:type="spellEnd"/>
      <w:r w:rsidRPr="00EA191B">
        <w:t xml:space="preserve">: This component contains one Notification Message. The number of messages appearing is limited by the </w:t>
      </w:r>
      <w:proofErr w:type="spellStart"/>
      <w:r w:rsidRPr="00EA191B">
        <w:t>wsnt:MaximumNumber</w:t>
      </w:r>
      <w:proofErr w:type="spellEnd"/>
      <w:r w:rsidRPr="00EA191B">
        <w:t xml:space="preserve"> component of the </w:t>
      </w:r>
      <w:proofErr w:type="spellStart"/>
      <w:r w:rsidRPr="00EA191B">
        <w:t>GetMessages</w:t>
      </w:r>
      <w:proofErr w:type="spellEnd"/>
      <w:r w:rsidRPr="00EA191B">
        <w:t xml:space="preserve"> request message (that SHALL be equal to 1). The Notification Message appearing in a </w:t>
      </w:r>
      <w:proofErr w:type="spellStart"/>
      <w:r w:rsidRPr="00EA191B">
        <w:t>GetMessagesResponse</w:t>
      </w:r>
      <w:proofErr w:type="spellEnd"/>
      <w:r w:rsidRPr="00EA191B">
        <w:t xml:space="preserve"> is “removed” from the </w:t>
      </w:r>
      <w:proofErr w:type="spellStart"/>
      <w:r w:rsidRPr="00EA191B">
        <w:t>PullPoint</w:t>
      </w:r>
      <w:proofErr w:type="spellEnd"/>
      <w:r w:rsidRPr="00EA191B">
        <w:t xml:space="preserve"> and SHALL NOT appear in the response message of subsequent </w:t>
      </w:r>
      <w:proofErr w:type="spellStart"/>
      <w:r w:rsidRPr="00EA191B">
        <w:t>GetMessages</w:t>
      </w:r>
      <w:proofErr w:type="spellEnd"/>
      <w:r w:rsidRPr="00EA191B">
        <w:t xml:space="preserve"> requests.</w:t>
      </w:r>
    </w:p>
    <w:p w14:paraId="18E26BFF" w14:textId="723F3253" w:rsidR="004E2D89" w:rsidRPr="00EA191B" w:rsidRDefault="004E2D89" w:rsidP="004E2D89">
      <w:pPr>
        <w:pStyle w:val="Puntoelenco2"/>
      </w:pPr>
      <w:r w:rsidRPr="00EA191B">
        <w:rPr>
          <w:b/>
        </w:rPr>
        <w:t>/</w:t>
      </w:r>
      <w:proofErr w:type="spellStart"/>
      <w:r w:rsidRPr="00EA191B">
        <w:rPr>
          <w:b/>
        </w:rPr>
        <w:t>wsnt:GetMessagesResponse</w:t>
      </w:r>
      <w:proofErr w:type="spellEnd"/>
      <w:r w:rsidRPr="00EA191B">
        <w:rPr>
          <w:b/>
        </w:rPr>
        <w:t>/</w:t>
      </w:r>
      <w:proofErr w:type="spellStart"/>
      <w:r w:rsidRPr="00EA191B">
        <w:rPr>
          <w:b/>
        </w:rPr>
        <w:t>wsnt:NotificationMessage</w:t>
      </w:r>
      <w:proofErr w:type="spellEnd"/>
      <w:r w:rsidRPr="00EA191B">
        <w:t xml:space="preserve">: The content of this component is a Notification Message. The Notification Message component is described as part of the Notify message defined in the Document Metadata Notify </w:t>
      </w:r>
      <w:r w:rsidR="0085056E" w:rsidRPr="00EA191B">
        <w:t xml:space="preserve">[ITI-53] </w:t>
      </w:r>
      <w:r w:rsidR="0085056E" w:rsidRPr="00EA191B">
        <w:lastRenderedPageBreak/>
        <w:t>t</w:t>
      </w:r>
      <w:r w:rsidRPr="00EA191B">
        <w:t>ransaction</w:t>
      </w:r>
      <w:r w:rsidR="00BC17A1" w:rsidRPr="00EA191B">
        <w:t>.</w:t>
      </w:r>
      <w:r w:rsidRPr="00EA191B">
        <w:t xml:space="preserve"> The </w:t>
      </w:r>
      <w:proofErr w:type="spellStart"/>
      <w:r w:rsidRPr="00EA191B">
        <w:t>GetMessagesResponse</w:t>
      </w:r>
      <w:proofErr w:type="spellEnd"/>
      <w:r w:rsidRPr="00EA191B">
        <w:t xml:space="preserve"> message does not define additional constraints on the Notification Message component. The content of the Notification Message is exactly the content of the Notification Message component of the accumulated Notify messages using the Document Metadata Notify [ITI-53] transaction.</w:t>
      </w:r>
    </w:p>
    <w:p w14:paraId="4155C8BD" w14:textId="77777777" w:rsidR="004E2D89" w:rsidRPr="00EA191B" w:rsidRDefault="004E2D89" w:rsidP="004E2D89">
      <w:pPr>
        <w:pStyle w:val="Corpotesto"/>
        <w:rPr>
          <w:noProof w:val="0"/>
        </w:rPr>
      </w:pPr>
      <w:r w:rsidRPr="00EA191B">
        <w:rPr>
          <w:noProof w:val="0"/>
        </w:rPr>
        <w:t xml:space="preserve">There shall be a single </w:t>
      </w:r>
      <w:proofErr w:type="spellStart"/>
      <w:r w:rsidRPr="00EA191B">
        <w:rPr>
          <w:noProof w:val="0"/>
        </w:rPr>
        <w:t>wsnt:Notify</w:t>
      </w:r>
      <w:proofErr w:type="spellEnd"/>
      <w:r w:rsidRPr="00EA191B">
        <w:rPr>
          <w:noProof w:val="0"/>
        </w:rPr>
        <w:t>/</w:t>
      </w:r>
      <w:proofErr w:type="spellStart"/>
      <w:r w:rsidRPr="00EA191B">
        <w:rPr>
          <w:noProof w:val="0"/>
        </w:rPr>
        <w:t>wsnt:NotificationMessage</w:t>
      </w:r>
      <w:proofErr w:type="spellEnd"/>
      <w:r w:rsidRPr="00EA191B">
        <w:rPr>
          <w:noProof w:val="0"/>
        </w:rPr>
        <w:t>/</w:t>
      </w:r>
      <w:proofErr w:type="spellStart"/>
      <w:r w:rsidRPr="00EA191B">
        <w:rPr>
          <w:noProof w:val="0"/>
        </w:rPr>
        <w:t>wsnt:Message</w:t>
      </w:r>
      <w:proofErr w:type="spellEnd"/>
      <w:r w:rsidRPr="00EA191B">
        <w:rPr>
          <w:noProof w:val="0"/>
        </w:rPr>
        <w:t xml:space="preserve"> element in this transaction. If multiple objects need to be represented in a single notification, the WS-</w:t>
      </w:r>
      <w:proofErr w:type="spellStart"/>
      <w:r w:rsidRPr="00EA191B">
        <w:rPr>
          <w:noProof w:val="0"/>
        </w:rPr>
        <w:t>BaseNotification</w:t>
      </w:r>
      <w:proofErr w:type="spellEnd"/>
      <w:r w:rsidRPr="00EA191B">
        <w:rPr>
          <w:noProof w:val="0"/>
        </w:rPr>
        <w:t xml:space="preserve"> standard allows this to be done.</w:t>
      </w:r>
    </w:p>
    <w:p w14:paraId="1302CFDB" w14:textId="77777777" w:rsidR="004E2D89" w:rsidRPr="00EA191B" w:rsidRDefault="004E2D89" w:rsidP="004E2D89">
      <w:pPr>
        <w:pStyle w:val="Titolo5"/>
        <w:numPr>
          <w:ilvl w:val="0"/>
          <w:numId w:val="0"/>
        </w:numPr>
        <w:rPr>
          <w:noProof w:val="0"/>
        </w:rPr>
      </w:pPr>
      <w:bookmarkStart w:id="250" w:name="_Toc363803126"/>
      <w:bookmarkStart w:id="251" w:name="_Toc486400111"/>
      <w:r w:rsidRPr="00EA191B">
        <w:rPr>
          <w:noProof w:val="0"/>
        </w:rPr>
        <w:t>3.70.4.2.3 Expected Actions</w:t>
      </w:r>
      <w:bookmarkEnd w:id="250"/>
      <w:bookmarkEnd w:id="251"/>
    </w:p>
    <w:p w14:paraId="6DECCC30" w14:textId="77777777" w:rsidR="004E2D89" w:rsidRPr="00EA191B" w:rsidRDefault="004E2D89" w:rsidP="004E2D89">
      <w:pPr>
        <w:pStyle w:val="Corpotesto"/>
        <w:rPr>
          <w:noProof w:val="0"/>
        </w:rPr>
      </w:pPr>
      <w:r w:rsidRPr="00EA191B">
        <w:rPr>
          <w:noProof w:val="0"/>
        </w:rPr>
        <w:t xml:space="preserve">The Notification Puller SHALL accept the </w:t>
      </w:r>
      <w:proofErr w:type="spellStart"/>
      <w:r w:rsidRPr="00EA191B">
        <w:rPr>
          <w:noProof w:val="0"/>
        </w:rPr>
        <w:t>GetMessages</w:t>
      </w:r>
      <w:proofErr w:type="spellEnd"/>
      <w:r w:rsidRPr="00EA191B">
        <w:rPr>
          <w:noProof w:val="0"/>
        </w:rPr>
        <w:t xml:space="preserve"> Response message and SHALL be able to manage the Notify Message contained in the response according to the configuration and business logic of the actor. Possibilities include conveying the notification information to other systems and/or users. </w:t>
      </w:r>
    </w:p>
    <w:p w14:paraId="30624027" w14:textId="77777777" w:rsidR="004E2D89" w:rsidRPr="00EA191B" w:rsidRDefault="004E2D89" w:rsidP="004E2D89">
      <w:pPr>
        <w:pStyle w:val="Titolo5"/>
        <w:numPr>
          <w:ilvl w:val="0"/>
          <w:numId w:val="0"/>
        </w:numPr>
        <w:rPr>
          <w:noProof w:val="0"/>
        </w:rPr>
      </w:pPr>
      <w:bookmarkStart w:id="252" w:name="_Toc363803127"/>
      <w:bookmarkStart w:id="253" w:name="_Toc486400112"/>
      <w:r w:rsidRPr="00EA191B">
        <w:rPr>
          <w:noProof w:val="0"/>
        </w:rPr>
        <w:t xml:space="preserve">3.70.4.2.4 Example SOAP Encoding of the </w:t>
      </w:r>
      <w:proofErr w:type="spellStart"/>
      <w:r w:rsidRPr="00EA191B">
        <w:rPr>
          <w:noProof w:val="0"/>
        </w:rPr>
        <w:t>GetMessage</w:t>
      </w:r>
      <w:proofErr w:type="spellEnd"/>
      <w:r w:rsidRPr="00EA191B">
        <w:rPr>
          <w:noProof w:val="0"/>
        </w:rPr>
        <w:t xml:space="preserve"> Response Message</w:t>
      </w:r>
      <w:bookmarkEnd w:id="252"/>
      <w:bookmarkEnd w:id="253"/>
      <w:r w:rsidRPr="00EA191B">
        <w:rPr>
          <w:noProof w:val="0"/>
        </w:rPr>
        <w:t xml:space="preserve"> </w:t>
      </w:r>
    </w:p>
    <w:p w14:paraId="6B364DC6" w14:textId="77777777" w:rsidR="00CA3D92" w:rsidRPr="00EA191B" w:rsidRDefault="00CA3D92" w:rsidP="004E2D89">
      <w:pPr>
        <w:pStyle w:val="Corpotesto"/>
        <w:rPr>
          <w:noProof w:val="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4"/>
      </w:tblGrid>
      <w:tr w:rsidR="004E2D89" w:rsidRPr="00EA191B" w14:paraId="3FA20729" w14:textId="77777777" w:rsidTr="000F538D">
        <w:trPr>
          <w:trHeight w:val="360"/>
        </w:trPr>
        <w:tc>
          <w:tcPr>
            <w:tcW w:w="9214" w:type="dxa"/>
          </w:tcPr>
          <w:p w14:paraId="7E320230"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 xml:space="preserve"> ... &gt; </w:t>
            </w:r>
          </w:p>
          <w:p w14:paraId="5F8AE53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6E878F7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6196F1E9" w14:textId="77777777" w:rsidR="004E2D89" w:rsidRPr="00EA191B" w:rsidRDefault="004E2D89" w:rsidP="000F538D">
            <w:pPr>
              <w:pStyle w:val="XMLExample"/>
              <w:rPr>
                <w:lang w:eastAsia="it-IT"/>
              </w:rPr>
            </w:pPr>
            <w:r w:rsidRPr="00EA191B">
              <w:rPr>
                <w:lang w:eastAsia="it-IT"/>
              </w:rPr>
              <w:t xml:space="preserve">      http://docs.oasis-open.org/wsn/bw-2/PullPoint/GetMessagesResponse </w:t>
            </w:r>
          </w:p>
          <w:p w14:paraId="76CB6E41"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wsa:Action</w:t>
            </w:r>
            <w:proofErr w:type="spellEnd"/>
            <w:r w:rsidRPr="00EA191B">
              <w:rPr>
                <w:lang w:eastAsia="it-IT"/>
              </w:rPr>
              <w:t xml:space="preserve">&gt; </w:t>
            </w:r>
          </w:p>
          <w:p w14:paraId="7551A20E"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57C2E96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s:Header</w:t>
            </w:r>
            <w:proofErr w:type="spellEnd"/>
            <w:r w:rsidRPr="00EA191B">
              <w:rPr>
                <w:lang w:eastAsia="it-IT"/>
              </w:rPr>
              <w:t xml:space="preserve">&gt; </w:t>
            </w:r>
          </w:p>
          <w:p w14:paraId="6B80C0B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456D7A47"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wsnt:GetMessagesResponse</w:t>
            </w:r>
            <w:proofErr w:type="spellEnd"/>
            <w:r w:rsidRPr="00EA191B">
              <w:rPr>
                <w:lang w:eastAsia="it-IT"/>
              </w:rPr>
              <w:t xml:space="preserve">&gt; </w:t>
            </w:r>
          </w:p>
          <w:p w14:paraId="13F8DB53"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wsnt:NotificationMessage</w:t>
            </w:r>
            <w:proofErr w:type="spellEnd"/>
            <w:r w:rsidRPr="00EA191B">
              <w:rPr>
                <w:lang w:eastAsia="it-IT"/>
              </w:rPr>
              <w:t xml:space="preserve">&gt; </w:t>
            </w:r>
          </w:p>
          <w:p w14:paraId="4D02B759" w14:textId="77777777" w:rsidR="004E2D89" w:rsidRPr="00EA191B" w:rsidRDefault="004E2D89" w:rsidP="000F538D">
            <w:pPr>
              <w:pStyle w:val="XMLExample"/>
              <w:rPr>
                <w:rFonts w:ascii="Arial" w:hAnsi="Arial"/>
                <w:b/>
                <w:kern w:val="28"/>
                <w:lang w:eastAsia="it-IT"/>
              </w:rPr>
            </w:pPr>
            <w:r w:rsidRPr="00EA191B">
              <w:rPr>
                <w:lang w:eastAsia="it-IT"/>
              </w:rPr>
              <w:t xml:space="preserve">          ... </w:t>
            </w:r>
          </w:p>
          <w:p w14:paraId="7C40B402"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wsnt:NotificationMessage</w:t>
            </w:r>
            <w:proofErr w:type="spellEnd"/>
            <w:r w:rsidRPr="00EA191B">
              <w:rPr>
                <w:lang w:eastAsia="it-IT"/>
              </w:rPr>
              <w:t>&gt;</w:t>
            </w:r>
          </w:p>
          <w:p w14:paraId="5946B965"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wsnt:GetMessagesResponse</w:t>
            </w:r>
            <w:proofErr w:type="spellEnd"/>
            <w:r w:rsidRPr="00EA191B">
              <w:rPr>
                <w:lang w:eastAsia="it-IT"/>
              </w:rPr>
              <w:t xml:space="preserve">&gt; </w:t>
            </w:r>
          </w:p>
          <w:p w14:paraId="09433D86" w14:textId="77777777" w:rsidR="004E2D89" w:rsidRPr="00EA191B" w:rsidRDefault="004E2D89" w:rsidP="000F538D">
            <w:pPr>
              <w:pStyle w:val="XMLExample"/>
              <w:rPr>
                <w:rFonts w:ascii="Arial" w:hAnsi="Arial"/>
                <w:b/>
                <w:kern w:val="28"/>
                <w:lang w:eastAsia="it-IT"/>
              </w:rPr>
            </w:pPr>
            <w:r w:rsidRPr="00EA191B">
              <w:rPr>
                <w:lang w:eastAsia="it-IT"/>
              </w:rPr>
              <w:t xml:space="preserve">  &lt;/</w:t>
            </w:r>
            <w:proofErr w:type="spellStart"/>
            <w:r w:rsidRPr="00EA191B">
              <w:rPr>
                <w:lang w:eastAsia="it-IT"/>
              </w:rPr>
              <w:t>s:Body</w:t>
            </w:r>
            <w:proofErr w:type="spellEnd"/>
            <w:r w:rsidRPr="00EA191B">
              <w:rPr>
                <w:lang w:eastAsia="it-IT"/>
              </w:rPr>
              <w:t xml:space="preserve">&gt; </w:t>
            </w:r>
          </w:p>
          <w:p w14:paraId="739BEB62" w14:textId="77777777" w:rsidR="004E2D89" w:rsidRPr="00EA191B" w:rsidRDefault="004E2D89" w:rsidP="000F538D">
            <w:pPr>
              <w:pStyle w:val="XMLExample"/>
              <w:rPr>
                <w:rFonts w:ascii="Arial" w:hAnsi="Arial"/>
                <w:b/>
                <w:kern w:val="28"/>
                <w:lang w:eastAsia="it-IT"/>
              </w:rPr>
            </w:pPr>
            <w:r w:rsidRPr="00EA191B">
              <w:rPr>
                <w:lang w:eastAsia="it-IT"/>
              </w:rPr>
              <w:t>&lt;/</w:t>
            </w:r>
            <w:proofErr w:type="spellStart"/>
            <w:r w:rsidRPr="00EA191B">
              <w:rPr>
                <w:lang w:eastAsia="it-IT"/>
              </w:rPr>
              <w:t>s:Envelope</w:t>
            </w:r>
            <w:proofErr w:type="spellEnd"/>
            <w:r w:rsidRPr="00EA191B">
              <w:rPr>
                <w:lang w:eastAsia="it-IT"/>
              </w:rPr>
              <w:t>&gt;</w:t>
            </w:r>
          </w:p>
        </w:tc>
      </w:tr>
    </w:tbl>
    <w:p w14:paraId="45F993C6" w14:textId="77777777" w:rsidR="004E2D89" w:rsidRPr="00EA191B" w:rsidRDefault="004E2D89" w:rsidP="004E2D89">
      <w:pPr>
        <w:pStyle w:val="Corpotesto"/>
        <w:rPr>
          <w:noProof w:val="0"/>
        </w:rPr>
      </w:pPr>
    </w:p>
    <w:p w14:paraId="12A6F1A4" w14:textId="77777777" w:rsidR="004E2D89" w:rsidRPr="00EA191B" w:rsidRDefault="004E2D89" w:rsidP="004E2D89">
      <w:pPr>
        <w:pStyle w:val="Titolo3"/>
        <w:numPr>
          <w:ilvl w:val="0"/>
          <w:numId w:val="0"/>
        </w:numPr>
        <w:rPr>
          <w:noProof w:val="0"/>
        </w:rPr>
      </w:pPr>
      <w:bookmarkStart w:id="254" w:name="_Toc353971806"/>
      <w:bookmarkStart w:id="255" w:name="_Toc363803128"/>
      <w:bookmarkStart w:id="256" w:name="_Toc428454193"/>
      <w:bookmarkStart w:id="257" w:name="_Toc486400113"/>
      <w:r w:rsidRPr="00EA191B">
        <w:rPr>
          <w:noProof w:val="0"/>
        </w:rPr>
        <w:t>3.70.5 Security Considerations</w:t>
      </w:r>
      <w:bookmarkEnd w:id="254"/>
      <w:bookmarkEnd w:id="255"/>
      <w:bookmarkEnd w:id="256"/>
      <w:bookmarkEnd w:id="257"/>
    </w:p>
    <w:p w14:paraId="2990EAD5" w14:textId="724C2AA1" w:rsidR="004E2D89" w:rsidRPr="00EA191B" w:rsidRDefault="004E2D89" w:rsidP="004E2D89">
      <w:pPr>
        <w:pStyle w:val="Corpotesto"/>
        <w:rPr>
          <w:noProof w:val="0"/>
          <w:lang w:eastAsia="it-IT"/>
        </w:rPr>
      </w:pPr>
      <w:r w:rsidRPr="00EA191B">
        <w:rPr>
          <w:noProof w:val="0"/>
          <w:lang w:eastAsia="it-IT"/>
        </w:rPr>
        <w:t xml:space="preserve">Notification Puller and Notification Pull Point </w:t>
      </w:r>
      <w:r w:rsidR="009A30BA" w:rsidRPr="00EA191B">
        <w:rPr>
          <w:noProof w:val="0"/>
          <w:lang w:eastAsia="it-IT"/>
        </w:rPr>
        <w:t>Actor</w:t>
      </w:r>
      <w:r w:rsidRPr="00EA191B">
        <w:rPr>
          <w:noProof w:val="0"/>
          <w:lang w:eastAsia="it-IT"/>
        </w:rPr>
        <w:t xml:space="preserve">s are required to log a "query" event associated to the Pull Notification transaction. The use of encrypted TLS is recommended when the transmission is not otherwise secured (e.g., transmission over a secure network) </w:t>
      </w:r>
    </w:p>
    <w:p w14:paraId="378DC772" w14:textId="77777777" w:rsidR="004E2D89" w:rsidRPr="00EA191B" w:rsidRDefault="004E2D89" w:rsidP="004E2D89">
      <w:pPr>
        <w:pStyle w:val="Corpotesto"/>
        <w:rPr>
          <w:i/>
          <w:iCs/>
          <w:noProof w:val="0"/>
        </w:rPr>
      </w:pPr>
      <w:r w:rsidRPr="00EA191B">
        <w:rPr>
          <w:noProof w:val="0"/>
          <w:lang w:eastAsia="it-IT"/>
        </w:rPr>
        <w:t xml:space="preserve">Additionally, it is recommended that the Notification Pull transaction be associated with a SAML assertion so that the Notification Puller can outline authorizations to access the notification content (for example, see the XUA Profile ITI TF-1: 13). Only the Notification Puller that has created the Pull Point resource can ask it for pulling notification messages stored. </w:t>
      </w:r>
    </w:p>
    <w:p w14:paraId="552920A0" w14:textId="77777777" w:rsidR="004E2D89" w:rsidRPr="00EA191B" w:rsidRDefault="004E2D89" w:rsidP="004E2D89">
      <w:pPr>
        <w:pStyle w:val="Titolo4"/>
        <w:numPr>
          <w:ilvl w:val="0"/>
          <w:numId w:val="0"/>
        </w:numPr>
        <w:rPr>
          <w:iCs/>
          <w:noProof w:val="0"/>
        </w:rPr>
      </w:pPr>
      <w:bookmarkStart w:id="258" w:name="_Toc363803129"/>
      <w:bookmarkStart w:id="259" w:name="_Toc428454194"/>
      <w:bookmarkStart w:id="260" w:name="_Toc486400114"/>
      <w:r w:rsidRPr="00EA191B">
        <w:rPr>
          <w:noProof w:val="0"/>
        </w:rPr>
        <w:lastRenderedPageBreak/>
        <w:t>3.70.5.1 Security Audit Considerations</w:t>
      </w:r>
      <w:bookmarkEnd w:id="258"/>
      <w:bookmarkEnd w:id="259"/>
      <w:bookmarkEnd w:id="260"/>
    </w:p>
    <w:p w14:paraId="25D58D84" w14:textId="7D7A8898" w:rsidR="004E2D89" w:rsidRPr="00EA191B" w:rsidRDefault="004E2D89" w:rsidP="004E2D89">
      <w:pPr>
        <w:pStyle w:val="Corpotesto"/>
        <w:rPr>
          <w:noProof w:val="0"/>
        </w:rPr>
      </w:pPr>
      <w:r w:rsidRPr="00EA191B">
        <w:rPr>
          <w:noProof w:val="0"/>
        </w:rPr>
        <w:t>The Pull Notification transaction is a Query event, as defined in ITI TF-2a: Table 3.20.</w:t>
      </w:r>
      <w:r w:rsidR="00B1364F" w:rsidRPr="00EA191B">
        <w:rPr>
          <w:noProof w:val="0"/>
        </w:rPr>
        <w:t>4.1.1.1</w:t>
      </w:r>
      <w:r w:rsidRPr="00EA191B">
        <w:rPr>
          <w:noProof w:val="0"/>
        </w:rPr>
        <w:t xml:space="preserve">-1. The actors involved in the transaction SHALL create audit data in conformance with DICOM Part 15 “Query” because the </w:t>
      </w:r>
      <w:proofErr w:type="spellStart"/>
      <w:r w:rsidRPr="00EA191B">
        <w:rPr>
          <w:noProof w:val="0"/>
        </w:rPr>
        <w:t>GetMessages</w:t>
      </w:r>
      <w:proofErr w:type="spellEnd"/>
      <w:r w:rsidRPr="00EA191B">
        <w:rPr>
          <w:noProof w:val="0"/>
        </w:rPr>
        <w:t xml:space="preserve"> Request message allows the Notification Puller to query for instances stored in the Pull Point resource.</w:t>
      </w:r>
    </w:p>
    <w:p w14:paraId="0CA2D04E" w14:textId="77777777" w:rsidR="004E2D89" w:rsidRPr="00EA191B" w:rsidRDefault="004E2D89" w:rsidP="004E2D89">
      <w:pPr>
        <w:pStyle w:val="Titolo5"/>
        <w:numPr>
          <w:ilvl w:val="0"/>
          <w:numId w:val="0"/>
        </w:numPr>
        <w:rPr>
          <w:noProof w:val="0"/>
        </w:rPr>
      </w:pPr>
      <w:bookmarkStart w:id="261" w:name="_Toc363803130"/>
      <w:bookmarkStart w:id="262" w:name="_Toc486400115"/>
      <w:r w:rsidRPr="00EA191B">
        <w:rPr>
          <w:noProof w:val="0"/>
        </w:rPr>
        <w:t>3.70.5.1.1 Notification Puller audit message</w:t>
      </w:r>
      <w:bookmarkEnd w:id="261"/>
      <w:bookmarkEnd w:id="262"/>
    </w:p>
    <w:p w14:paraId="5D1E0186" w14:textId="16467B3A" w:rsidR="004E2D89" w:rsidRPr="00EA191B" w:rsidRDefault="004E2D89" w:rsidP="003048FC">
      <w:pPr>
        <w:pStyle w:val="Corpotesto"/>
        <w:rPr>
          <w:noProof w:val="0"/>
        </w:rPr>
      </w:pPr>
      <w:r w:rsidRPr="00EA191B">
        <w:rPr>
          <w:noProof w:val="0"/>
        </w:rPr>
        <w:t xml:space="preserve">The Notification Puller MUST send an audit message for each </w:t>
      </w:r>
      <w:proofErr w:type="spellStart"/>
      <w:r w:rsidR="004776F8" w:rsidRPr="00EA191B">
        <w:rPr>
          <w:noProof w:val="0"/>
        </w:rPr>
        <w:t>D</w:t>
      </w:r>
      <w:r w:rsidRPr="00EA191B">
        <w:rPr>
          <w:noProof w:val="0"/>
        </w:rPr>
        <w:t>ocument</w:t>
      </w:r>
      <w:r w:rsidR="004776F8" w:rsidRPr="00EA191B">
        <w:rPr>
          <w:noProof w:val="0"/>
        </w:rPr>
        <w:t>Entry</w:t>
      </w:r>
      <w:proofErr w:type="spellEnd"/>
      <w:r w:rsidR="004776F8" w:rsidRPr="00EA191B">
        <w:rPr>
          <w:noProof w:val="0"/>
        </w:rPr>
        <w:t>/Folder/</w:t>
      </w:r>
      <w:proofErr w:type="spellStart"/>
      <w:r w:rsidR="004776F8" w:rsidRPr="00EA191B">
        <w:rPr>
          <w:noProof w:val="0"/>
        </w:rPr>
        <w:t>SubmissionSet</w:t>
      </w:r>
      <w:proofErr w:type="spellEnd"/>
      <w:r w:rsidRPr="00EA191B">
        <w:rPr>
          <w:noProof w:val="0"/>
        </w:rPr>
        <w:t xml:space="preserve"> conveyed in the </w:t>
      </w:r>
      <w:proofErr w:type="spellStart"/>
      <w:r w:rsidR="004776F8" w:rsidRPr="00EA191B">
        <w:rPr>
          <w:noProof w:val="0"/>
        </w:rPr>
        <w:t>N</w:t>
      </w:r>
      <w:r w:rsidRPr="00EA191B">
        <w:rPr>
          <w:noProof w:val="0"/>
        </w:rPr>
        <w:t>otificationMessage</w:t>
      </w:r>
      <w:proofErr w:type="spellEnd"/>
      <w:r w:rsidRPr="00EA191B">
        <w:rPr>
          <w:noProof w:val="0"/>
        </w:rPr>
        <w:t xml:space="preserve"> element of the </w:t>
      </w:r>
      <w:proofErr w:type="spellStart"/>
      <w:r w:rsidRPr="00EA191B">
        <w:rPr>
          <w:noProof w:val="0"/>
        </w:rPr>
        <w:t>GetMessageResponse</w:t>
      </w:r>
      <w:proofErr w:type="spellEnd"/>
      <w:r w:rsidRPr="00EA191B">
        <w:rPr>
          <w:noProof w:val="0"/>
        </w:rPr>
        <w:t xml:space="preserve"> message. </w:t>
      </w:r>
    </w:p>
    <w:p w14:paraId="348F6883" w14:textId="77777777" w:rsidR="006C54AE" w:rsidRPr="00EA191B" w:rsidRDefault="006C54AE" w:rsidP="00343E71">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3150"/>
        <w:gridCol w:w="810"/>
        <w:gridCol w:w="4248"/>
      </w:tblGrid>
      <w:tr w:rsidR="004E2D89" w:rsidRPr="00EA191B" w14:paraId="00BE33D4" w14:textId="77777777" w:rsidTr="006D1B5B">
        <w:trPr>
          <w:cantSplit/>
        </w:trPr>
        <w:tc>
          <w:tcPr>
            <w:tcW w:w="1458" w:type="dxa"/>
            <w:tcBorders>
              <w:bottom w:val="single" w:sz="4" w:space="0" w:color="auto"/>
            </w:tcBorders>
            <w:vAlign w:val="center"/>
          </w:tcPr>
          <w:p w14:paraId="5BDF3D2D" w14:textId="77777777" w:rsidR="004E2D89" w:rsidRPr="00EA191B" w:rsidRDefault="004E2D89" w:rsidP="000F538D">
            <w:pPr>
              <w:pStyle w:val="TableLabel"/>
              <w:rPr>
                <w:noProof w:val="0"/>
                <w:sz w:val="16"/>
              </w:rPr>
            </w:pPr>
          </w:p>
        </w:tc>
        <w:tc>
          <w:tcPr>
            <w:tcW w:w="3150" w:type="dxa"/>
            <w:tcBorders>
              <w:bottom w:val="single" w:sz="4" w:space="0" w:color="auto"/>
            </w:tcBorders>
            <w:vAlign w:val="center"/>
          </w:tcPr>
          <w:p w14:paraId="1E3AD3C5" w14:textId="77777777" w:rsidR="004E2D89" w:rsidRPr="00EA191B" w:rsidRDefault="004E2D89" w:rsidP="000F538D">
            <w:pPr>
              <w:pStyle w:val="TableEntryHeader"/>
              <w:rPr>
                <w:noProof w:val="0"/>
                <w:kern w:val="28"/>
              </w:rPr>
            </w:pPr>
            <w:r w:rsidRPr="00EA191B">
              <w:rPr>
                <w:noProof w:val="0"/>
              </w:rPr>
              <w:t>Field Name</w:t>
            </w:r>
          </w:p>
        </w:tc>
        <w:tc>
          <w:tcPr>
            <w:tcW w:w="810" w:type="dxa"/>
            <w:tcBorders>
              <w:bottom w:val="single" w:sz="4" w:space="0" w:color="auto"/>
            </w:tcBorders>
            <w:vAlign w:val="center"/>
          </w:tcPr>
          <w:p w14:paraId="51DB0009" w14:textId="77777777" w:rsidR="004E2D89" w:rsidRPr="00EA191B" w:rsidRDefault="004E2D89" w:rsidP="000F538D">
            <w:pPr>
              <w:pStyle w:val="TableEntryHeader"/>
              <w:rPr>
                <w:noProof w:val="0"/>
                <w:kern w:val="28"/>
              </w:rPr>
            </w:pPr>
            <w:proofErr w:type="spellStart"/>
            <w:r w:rsidRPr="00EA191B">
              <w:rPr>
                <w:noProof w:val="0"/>
              </w:rPr>
              <w:t>Opt</w:t>
            </w:r>
            <w:proofErr w:type="spellEnd"/>
          </w:p>
        </w:tc>
        <w:tc>
          <w:tcPr>
            <w:tcW w:w="4248" w:type="dxa"/>
            <w:tcBorders>
              <w:bottom w:val="single" w:sz="4" w:space="0" w:color="auto"/>
            </w:tcBorders>
            <w:vAlign w:val="center"/>
          </w:tcPr>
          <w:p w14:paraId="599D4072" w14:textId="77777777" w:rsidR="004E2D89" w:rsidRPr="00EA191B" w:rsidRDefault="004E2D89" w:rsidP="000F538D">
            <w:pPr>
              <w:pStyle w:val="TableEntryHeader"/>
              <w:rPr>
                <w:noProof w:val="0"/>
                <w:kern w:val="28"/>
              </w:rPr>
            </w:pPr>
            <w:r w:rsidRPr="00EA191B">
              <w:rPr>
                <w:noProof w:val="0"/>
              </w:rPr>
              <w:t>Value Constraints</w:t>
            </w:r>
          </w:p>
        </w:tc>
      </w:tr>
      <w:tr w:rsidR="004E2D89" w:rsidRPr="00EA191B" w14:paraId="2BC1E635" w14:textId="77777777" w:rsidTr="006D1B5B">
        <w:trPr>
          <w:cantSplit/>
        </w:trPr>
        <w:tc>
          <w:tcPr>
            <w:tcW w:w="1458" w:type="dxa"/>
            <w:vMerge w:val="restart"/>
            <w:tcBorders>
              <w:top w:val="single" w:sz="4" w:space="0" w:color="auto"/>
            </w:tcBorders>
          </w:tcPr>
          <w:p w14:paraId="1BD6FA66" w14:textId="77777777" w:rsidR="004E2D89" w:rsidRPr="00EA191B" w:rsidRDefault="004E2D89" w:rsidP="000F538D">
            <w:pPr>
              <w:pStyle w:val="TableEntryHeader"/>
              <w:rPr>
                <w:noProof w:val="0"/>
              </w:rPr>
            </w:pPr>
            <w:r w:rsidRPr="00EA191B">
              <w:rPr>
                <w:noProof w:val="0"/>
              </w:rPr>
              <w:t>Event</w:t>
            </w:r>
          </w:p>
          <w:p w14:paraId="7DC5D858" w14:textId="09726D67" w:rsidR="00E47509" w:rsidRPr="006D1B5B" w:rsidRDefault="004E2D89" w:rsidP="006D1B5B">
            <w:pPr>
              <w:pStyle w:val="TableEntryHeader"/>
              <w:rPr>
                <w:b w:val="0"/>
                <w:bCs/>
                <w:noProof w:val="0"/>
                <w:sz w:val="12"/>
              </w:rPr>
            </w:pPr>
            <w:proofErr w:type="spellStart"/>
            <w:r w:rsidRPr="006D1B5B">
              <w:rPr>
                <w:bCs/>
                <w:noProof w:val="0"/>
                <w:sz w:val="12"/>
              </w:rPr>
              <w:t>AuditMessage</w:t>
            </w:r>
            <w:proofErr w:type="spellEnd"/>
            <w:r w:rsidRPr="006D1B5B">
              <w:rPr>
                <w:bCs/>
                <w:noProof w:val="0"/>
                <w:sz w:val="12"/>
              </w:rPr>
              <w:t>/</w:t>
            </w:r>
          </w:p>
          <w:p w14:paraId="2150DF3E" w14:textId="2A09B296" w:rsidR="004E2D89" w:rsidRPr="00EA191B" w:rsidRDefault="004E2D89" w:rsidP="006D1B5B">
            <w:pPr>
              <w:pStyle w:val="TableEntryHeader"/>
              <w:rPr>
                <w:noProof w:val="0"/>
                <w:kern w:val="28"/>
              </w:rPr>
            </w:pPr>
            <w:proofErr w:type="spellStart"/>
            <w:r w:rsidRPr="006D1B5B">
              <w:rPr>
                <w:bCs/>
                <w:noProof w:val="0"/>
                <w:sz w:val="12"/>
              </w:rPr>
              <w:t>EventIdentification</w:t>
            </w:r>
            <w:proofErr w:type="spellEnd"/>
          </w:p>
        </w:tc>
        <w:tc>
          <w:tcPr>
            <w:tcW w:w="3150" w:type="dxa"/>
            <w:tcBorders>
              <w:top w:val="single" w:sz="4" w:space="0" w:color="auto"/>
            </w:tcBorders>
            <w:vAlign w:val="center"/>
          </w:tcPr>
          <w:p w14:paraId="369117BE" w14:textId="77777777" w:rsidR="004E2D89" w:rsidRPr="00EA191B" w:rsidRDefault="004E2D89" w:rsidP="000F538D">
            <w:pPr>
              <w:pStyle w:val="TableEntry"/>
              <w:rPr>
                <w:noProof w:val="0"/>
              </w:rPr>
            </w:pPr>
            <w:proofErr w:type="spellStart"/>
            <w:r w:rsidRPr="00EA191B">
              <w:rPr>
                <w:noProof w:val="0"/>
              </w:rPr>
              <w:t>EventID</w:t>
            </w:r>
            <w:proofErr w:type="spellEnd"/>
          </w:p>
        </w:tc>
        <w:tc>
          <w:tcPr>
            <w:tcW w:w="810" w:type="dxa"/>
            <w:tcBorders>
              <w:top w:val="single" w:sz="4" w:space="0" w:color="auto"/>
            </w:tcBorders>
            <w:vAlign w:val="center"/>
          </w:tcPr>
          <w:p w14:paraId="7748976B" w14:textId="77777777" w:rsidR="004E2D89" w:rsidRPr="00EA191B" w:rsidRDefault="004E2D89" w:rsidP="000F538D">
            <w:pPr>
              <w:pStyle w:val="TableEntry"/>
              <w:jc w:val="center"/>
              <w:rPr>
                <w:noProof w:val="0"/>
              </w:rPr>
            </w:pPr>
            <w:r w:rsidRPr="00EA191B">
              <w:rPr>
                <w:noProof w:val="0"/>
              </w:rPr>
              <w:t>M</w:t>
            </w:r>
          </w:p>
        </w:tc>
        <w:tc>
          <w:tcPr>
            <w:tcW w:w="4248" w:type="dxa"/>
            <w:tcBorders>
              <w:top w:val="single" w:sz="4" w:space="0" w:color="auto"/>
            </w:tcBorders>
            <w:vAlign w:val="center"/>
          </w:tcPr>
          <w:p w14:paraId="36E5DFA7" w14:textId="77777777" w:rsidR="004E2D89" w:rsidRPr="00EA191B" w:rsidRDefault="004E2D89" w:rsidP="000F538D">
            <w:pPr>
              <w:pStyle w:val="TableEntry"/>
              <w:rPr>
                <w:noProof w:val="0"/>
              </w:rPr>
            </w:pPr>
            <w:r w:rsidRPr="00EA191B">
              <w:rPr>
                <w:noProof w:val="0"/>
              </w:rPr>
              <w:t>EV(110112, DCM, “Query”)</w:t>
            </w:r>
          </w:p>
        </w:tc>
      </w:tr>
      <w:tr w:rsidR="004E2D89" w:rsidRPr="00EA191B" w14:paraId="15AC74FE" w14:textId="77777777" w:rsidTr="006D1B5B">
        <w:trPr>
          <w:cantSplit/>
        </w:trPr>
        <w:tc>
          <w:tcPr>
            <w:tcW w:w="1458" w:type="dxa"/>
            <w:vMerge/>
            <w:vAlign w:val="center"/>
          </w:tcPr>
          <w:p w14:paraId="48A93F3E" w14:textId="77777777" w:rsidR="004E2D89" w:rsidRPr="00EA191B" w:rsidRDefault="004E2D89" w:rsidP="000F538D">
            <w:pPr>
              <w:pStyle w:val="TableLabel"/>
              <w:rPr>
                <w:noProof w:val="0"/>
                <w:sz w:val="16"/>
              </w:rPr>
            </w:pPr>
          </w:p>
        </w:tc>
        <w:tc>
          <w:tcPr>
            <w:tcW w:w="3150" w:type="dxa"/>
            <w:vAlign w:val="center"/>
          </w:tcPr>
          <w:p w14:paraId="1FEC0C03" w14:textId="77777777" w:rsidR="004E2D89" w:rsidRPr="00EA191B" w:rsidRDefault="004E2D89" w:rsidP="000F538D">
            <w:pPr>
              <w:pStyle w:val="TableEntry"/>
              <w:rPr>
                <w:noProof w:val="0"/>
              </w:rPr>
            </w:pPr>
            <w:proofErr w:type="spellStart"/>
            <w:r w:rsidRPr="00EA191B">
              <w:rPr>
                <w:noProof w:val="0"/>
              </w:rPr>
              <w:t>EventActionCode</w:t>
            </w:r>
            <w:proofErr w:type="spellEnd"/>
          </w:p>
        </w:tc>
        <w:tc>
          <w:tcPr>
            <w:tcW w:w="810" w:type="dxa"/>
            <w:vAlign w:val="center"/>
          </w:tcPr>
          <w:p w14:paraId="3D958470" w14:textId="77777777" w:rsidR="004E2D89" w:rsidRPr="00EA191B" w:rsidRDefault="004E2D89" w:rsidP="000F538D">
            <w:pPr>
              <w:pStyle w:val="TableEntry"/>
              <w:jc w:val="center"/>
              <w:rPr>
                <w:noProof w:val="0"/>
              </w:rPr>
            </w:pPr>
            <w:r w:rsidRPr="00EA191B">
              <w:rPr>
                <w:noProof w:val="0"/>
              </w:rPr>
              <w:t>M</w:t>
            </w:r>
          </w:p>
        </w:tc>
        <w:tc>
          <w:tcPr>
            <w:tcW w:w="4248" w:type="dxa"/>
          </w:tcPr>
          <w:p w14:paraId="2C06A31E" w14:textId="77777777" w:rsidR="004E2D89" w:rsidRPr="00EA191B" w:rsidRDefault="004E2D89" w:rsidP="000F538D">
            <w:pPr>
              <w:pStyle w:val="TableEntry"/>
              <w:rPr>
                <w:noProof w:val="0"/>
              </w:rPr>
            </w:pPr>
            <w:r w:rsidRPr="00EA191B">
              <w:rPr>
                <w:noProof w:val="0"/>
              </w:rPr>
              <w:t xml:space="preserve">“E” (Execute) </w:t>
            </w:r>
          </w:p>
        </w:tc>
      </w:tr>
      <w:tr w:rsidR="004E2D89" w:rsidRPr="00EA191B" w14:paraId="60868560" w14:textId="77777777" w:rsidTr="006D1B5B">
        <w:trPr>
          <w:cantSplit/>
        </w:trPr>
        <w:tc>
          <w:tcPr>
            <w:tcW w:w="1458" w:type="dxa"/>
            <w:vMerge/>
            <w:vAlign w:val="center"/>
          </w:tcPr>
          <w:p w14:paraId="1410E581" w14:textId="77777777" w:rsidR="004E2D89" w:rsidRPr="00EA191B" w:rsidRDefault="004E2D89" w:rsidP="000F538D">
            <w:pPr>
              <w:pStyle w:val="TableLabel"/>
              <w:rPr>
                <w:noProof w:val="0"/>
                <w:sz w:val="16"/>
              </w:rPr>
            </w:pPr>
          </w:p>
        </w:tc>
        <w:tc>
          <w:tcPr>
            <w:tcW w:w="3150" w:type="dxa"/>
            <w:vAlign w:val="center"/>
          </w:tcPr>
          <w:p w14:paraId="6741464D" w14:textId="77777777" w:rsidR="004E2D89" w:rsidRPr="00EA191B" w:rsidRDefault="004E2D89" w:rsidP="000F538D">
            <w:pPr>
              <w:pStyle w:val="TableEntry"/>
              <w:rPr>
                <w:i/>
                <w:iCs/>
                <w:noProof w:val="0"/>
              </w:rPr>
            </w:pPr>
            <w:proofErr w:type="spellStart"/>
            <w:r w:rsidRPr="00EA191B">
              <w:rPr>
                <w:i/>
                <w:iCs/>
                <w:noProof w:val="0"/>
              </w:rPr>
              <w:t>EventDateTime</w:t>
            </w:r>
            <w:proofErr w:type="spellEnd"/>
          </w:p>
        </w:tc>
        <w:tc>
          <w:tcPr>
            <w:tcW w:w="810" w:type="dxa"/>
            <w:vAlign w:val="center"/>
          </w:tcPr>
          <w:p w14:paraId="4E32D9E7" w14:textId="77777777" w:rsidR="004E2D89" w:rsidRPr="00EA191B" w:rsidRDefault="004E2D89" w:rsidP="000F538D">
            <w:pPr>
              <w:pStyle w:val="TableEntry"/>
              <w:jc w:val="center"/>
              <w:rPr>
                <w:i/>
                <w:iCs/>
                <w:noProof w:val="0"/>
              </w:rPr>
            </w:pPr>
            <w:r w:rsidRPr="00EA191B">
              <w:rPr>
                <w:i/>
                <w:iCs/>
                <w:noProof w:val="0"/>
              </w:rPr>
              <w:t>M</w:t>
            </w:r>
          </w:p>
        </w:tc>
        <w:tc>
          <w:tcPr>
            <w:tcW w:w="4248" w:type="dxa"/>
            <w:vAlign w:val="center"/>
          </w:tcPr>
          <w:p w14:paraId="0FDE5C45"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577872A" w14:textId="77777777" w:rsidTr="006D1B5B">
        <w:trPr>
          <w:cantSplit/>
        </w:trPr>
        <w:tc>
          <w:tcPr>
            <w:tcW w:w="1458" w:type="dxa"/>
            <w:vMerge/>
            <w:vAlign w:val="center"/>
          </w:tcPr>
          <w:p w14:paraId="23B7AA90" w14:textId="77777777" w:rsidR="004E2D89" w:rsidRPr="00EA191B" w:rsidRDefault="004E2D89" w:rsidP="000F538D">
            <w:pPr>
              <w:pStyle w:val="TableLabel"/>
              <w:rPr>
                <w:noProof w:val="0"/>
                <w:sz w:val="16"/>
              </w:rPr>
            </w:pPr>
          </w:p>
        </w:tc>
        <w:tc>
          <w:tcPr>
            <w:tcW w:w="3150" w:type="dxa"/>
            <w:vAlign w:val="center"/>
          </w:tcPr>
          <w:p w14:paraId="5817255C" w14:textId="77777777" w:rsidR="004E2D89" w:rsidRPr="00EA191B" w:rsidRDefault="004E2D89" w:rsidP="000F538D">
            <w:pPr>
              <w:pStyle w:val="TableEntry"/>
              <w:rPr>
                <w:i/>
                <w:iCs/>
                <w:noProof w:val="0"/>
              </w:rPr>
            </w:pPr>
            <w:proofErr w:type="spellStart"/>
            <w:r w:rsidRPr="00EA191B">
              <w:rPr>
                <w:i/>
                <w:iCs/>
                <w:noProof w:val="0"/>
              </w:rPr>
              <w:t>EventOutcomeIndicator</w:t>
            </w:r>
            <w:proofErr w:type="spellEnd"/>
          </w:p>
        </w:tc>
        <w:tc>
          <w:tcPr>
            <w:tcW w:w="810" w:type="dxa"/>
            <w:vAlign w:val="center"/>
          </w:tcPr>
          <w:p w14:paraId="0B012C77" w14:textId="77777777" w:rsidR="004E2D89" w:rsidRPr="00EA191B" w:rsidRDefault="004E2D89" w:rsidP="000F538D">
            <w:pPr>
              <w:pStyle w:val="TableEntry"/>
              <w:jc w:val="center"/>
              <w:rPr>
                <w:i/>
                <w:iCs/>
                <w:noProof w:val="0"/>
              </w:rPr>
            </w:pPr>
            <w:r w:rsidRPr="00EA191B">
              <w:rPr>
                <w:i/>
                <w:iCs/>
                <w:noProof w:val="0"/>
              </w:rPr>
              <w:t>M</w:t>
            </w:r>
          </w:p>
        </w:tc>
        <w:tc>
          <w:tcPr>
            <w:tcW w:w="4248" w:type="dxa"/>
            <w:vAlign w:val="center"/>
          </w:tcPr>
          <w:p w14:paraId="4713963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278EB211" w14:textId="77777777" w:rsidTr="006D1B5B">
        <w:trPr>
          <w:cantSplit/>
        </w:trPr>
        <w:tc>
          <w:tcPr>
            <w:tcW w:w="1458" w:type="dxa"/>
            <w:vMerge/>
            <w:tcBorders>
              <w:bottom w:val="single" w:sz="4" w:space="0" w:color="auto"/>
            </w:tcBorders>
            <w:vAlign w:val="center"/>
          </w:tcPr>
          <w:p w14:paraId="65892A66" w14:textId="77777777" w:rsidR="004E2D89" w:rsidRPr="00EA191B" w:rsidRDefault="004E2D89" w:rsidP="000F538D">
            <w:pPr>
              <w:pStyle w:val="TableLabel"/>
              <w:rPr>
                <w:noProof w:val="0"/>
                <w:sz w:val="16"/>
              </w:rPr>
            </w:pPr>
          </w:p>
        </w:tc>
        <w:tc>
          <w:tcPr>
            <w:tcW w:w="3150" w:type="dxa"/>
            <w:tcBorders>
              <w:bottom w:val="single" w:sz="4" w:space="0" w:color="auto"/>
            </w:tcBorders>
            <w:vAlign w:val="center"/>
          </w:tcPr>
          <w:p w14:paraId="5A2C8A95" w14:textId="77777777" w:rsidR="004E2D89" w:rsidRPr="00EA191B" w:rsidRDefault="004E2D89" w:rsidP="000F538D">
            <w:pPr>
              <w:pStyle w:val="TableEntry"/>
              <w:rPr>
                <w:noProof w:val="0"/>
              </w:rPr>
            </w:pPr>
            <w:proofErr w:type="spellStart"/>
            <w:r w:rsidRPr="00EA191B">
              <w:rPr>
                <w:noProof w:val="0"/>
              </w:rPr>
              <w:t>EventTypeCode</w:t>
            </w:r>
            <w:proofErr w:type="spellEnd"/>
          </w:p>
        </w:tc>
        <w:tc>
          <w:tcPr>
            <w:tcW w:w="810" w:type="dxa"/>
            <w:tcBorders>
              <w:bottom w:val="single" w:sz="4" w:space="0" w:color="auto"/>
            </w:tcBorders>
            <w:vAlign w:val="center"/>
          </w:tcPr>
          <w:p w14:paraId="79CD55CF" w14:textId="77777777" w:rsidR="004E2D89" w:rsidRPr="00EA191B" w:rsidRDefault="004E2D89" w:rsidP="000F538D">
            <w:pPr>
              <w:pStyle w:val="TableEntry"/>
              <w:jc w:val="center"/>
              <w:rPr>
                <w:noProof w:val="0"/>
              </w:rPr>
            </w:pPr>
            <w:r w:rsidRPr="00EA191B">
              <w:rPr>
                <w:noProof w:val="0"/>
              </w:rPr>
              <w:t>M</w:t>
            </w:r>
          </w:p>
        </w:tc>
        <w:tc>
          <w:tcPr>
            <w:tcW w:w="4248" w:type="dxa"/>
            <w:tcBorders>
              <w:bottom w:val="single" w:sz="4" w:space="0" w:color="auto"/>
            </w:tcBorders>
            <w:vAlign w:val="center"/>
          </w:tcPr>
          <w:p w14:paraId="5561E4AD" w14:textId="77777777" w:rsidR="004E2D89" w:rsidRPr="00EA191B" w:rsidRDefault="004E2D89" w:rsidP="000F538D">
            <w:pPr>
              <w:pStyle w:val="TableEntry"/>
              <w:rPr>
                <w:noProof w:val="0"/>
              </w:rPr>
            </w:pPr>
            <w:r w:rsidRPr="00EA191B">
              <w:rPr>
                <w:noProof w:val="0"/>
              </w:rPr>
              <w:t>EV(“ITI-70”, “IHE Transactions”, “Pull Notification”)</w:t>
            </w:r>
          </w:p>
        </w:tc>
      </w:tr>
      <w:tr w:rsidR="004E2D89" w:rsidRPr="00EA191B" w14:paraId="6C20FEF2" w14:textId="77777777" w:rsidTr="000F538D">
        <w:trPr>
          <w:cantSplit/>
        </w:trPr>
        <w:tc>
          <w:tcPr>
            <w:tcW w:w="9666" w:type="dxa"/>
            <w:gridSpan w:val="4"/>
            <w:tcBorders>
              <w:bottom w:val="single" w:sz="4" w:space="0" w:color="auto"/>
            </w:tcBorders>
          </w:tcPr>
          <w:p w14:paraId="2851FB43" w14:textId="77777777" w:rsidR="004E2D89" w:rsidRPr="00EA191B" w:rsidRDefault="004E2D89" w:rsidP="000F538D">
            <w:pPr>
              <w:pStyle w:val="TableEntry"/>
              <w:rPr>
                <w:bCs/>
                <w:noProof w:val="0"/>
              </w:rPr>
            </w:pPr>
            <w:r w:rsidRPr="00EA191B">
              <w:rPr>
                <w:bCs/>
                <w:noProof w:val="0"/>
              </w:rPr>
              <w:t>Source (Notification Puller) (1)</w:t>
            </w:r>
          </w:p>
        </w:tc>
      </w:tr>
      <w:tr w:rsidR="004E2D89" w:rsidRPr="00EA191B" w14:paraId="0E03E384" w14:textId="77777777" w:rsidTr="000F538D">
        <w:trPr>
          <w:cantSplit/>
        </w:trPr>
        <w:tc>
          <w:tcPr>
            <w:tcW w:w="9666" w:type="dxa"/>
            <w:gridSpan w:val="4"/>
            <w:tcBorders>
              <w:bottom w:val="single" w:sz="4" w:space="0" w:color="auto"/>
            </w:tcBorders>
          </w:tcPr>
          <w:p w14:paraId="48E1804D" w14:textId="77777777" w:rsidR="004E2D89" w:rsidRPr="00EA191B" w:rsidRDefault="004E2D89" w:rsidP="000F538D">
            <w:pPr>
              <w:pStyle w:val="TableEntry"/>
              <w:rPr>
                <w:bCs/>
                <w:noProof w:val="0"/>
              </w:rPr>
            </w:pPr>
            <w:r w:rsidRPr="00EA191B">
              <w:rPr>
                <w:bCs/>
                <w:noProof w:val="0"/>
              </w:rPr>
              <w:t>Human Requestor (0..1)</w:t>
            </w:r>
          </w:p>
        </w:tc>
      </w:tr>
      <w:tr w:rsidR="004E2D89" w:rsidRPr="00EA191B" w14:paraId="052953A1" w14:textId="77777777" w:rsidTr="000F538D">
        <w:trPr>
          <w:cantSplit/>
        </w:trPr>
        <w:tc>
          <w:tcPr>
            <w:tcW w:w="9666" w:type="dxa"/>
            <w:gridSpan w:val="4"/>
            <w:tcBorders>
              <w:bottom w:val="single" w:sz="4" w:space="0" w:color="auto"/>
            </w:tcBorders>
          </w:tcPr>
          <w:p w14:paraId="463BF4C0" w14:textId="77777777" w:rsidR="004E2D89" w:rsidRPr="00EA191B" w:rsidRDefault="004E2D89" w:rsidP="000F538D">
            <w:pPr>
              <w:pStyle w:val="TableEntry"/>
              <w:rPr>
                <w:bCs/>
                <w:noProof w:val="0"/>
              </w:rPr>
            </w:pPr>
            <w:r w:rsidRPr="00EA191B">
              <w:rPr>
                <w:bCs/>
                <w:noProof w:val="0"/>
              </w:rPr>
              <w:t>Destination (Notification Pull Point) (1)</w:t>
            </w:r>
          </w:p>
        </w:tc>
      </w:tr>
      <w:tr w:rsidR="004776F8" w:rsidRPr="00EA191B" w14:paraId="4023CCA0" w14:textId="77777777" w:rsidTr="000F538D">
        <w:trPr>
          <w:cantSplit/>
        </w:trPr>
        <w:tc>
          <w:tcPr>
            <w:tcW w:w="9666" w:type="dxa"/>
            <w:gridSpan w:val="4"/>
            <w:tcBorders>
              <w:bottom w:val="single" w:sz="4" w:space="0" w:color="auto"/>
            </w:tcBorders>
          </w:tcPr>
          <w:p w14:paraId="65CB37AD" w14:textId="13A920B2" w:rsidR="004776F8" w:rsidRPr="00EA191B" w:rsidRDefault="004776F8" w:rsidP="006D1B5B">
            <w:pPr>
              <w:pStyle w:val="TableEntry"/>
              <w:rPr>
                <w:noProof w:val="0"/>
              </w:rPr>
            </w:pPr>
            <w:r w:rsidRPr="00EA191B">
              <w:rPr>
                <w:noProof w:val="0"/>
              </w:rPr>
              <w:t>Audit Source (Notification Puller)</w:t>
            </w:r>
          </w:p>
        </w:tc>
      </w:tr>
      <w:tr w:rsidR="004E2D89" w:rsidRPr="00EA191B" w14:paraId="69A69E08"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1D79EDDB" w14:textId="77777777" w:rsidR="004E2D89" w:rsidRPr="002C59B4" w:rsidRDefault="004E2D89" w:rsidP="00CA3D92">
            <w:pPr>
              <w:pStyle w:val="TableEntry"/>
              <w:rPr>
                <w:noProof w:val="0"/>
              </w:rPr>
            </w:pPr>
            <w:r w:rsidRPr="002C59B4">
              <w:rPr>
                <w:noProof w:val="0"/>
              </w:rPr>
              <w:t>Patient (0..1)</w:t>
            </w:r>
          </w:p>
        </w:tc>
      </w:tr>
      <w:tr w:rsidR="004E2D89" w:rsidRPr="00EA191B" w14:paraId="620A46F0" w14:textId="77777777" w:rsidTr="000F538D">
        <w:trPr>
          <w:cantSplit/>
        </w:trPr>
        <w:tc>
          <w:tcPr>
            <w:tcW w:w="9666" w:type="dxa"/>
            <w:gridSpan w:val="4"/>
            <w:tcBorders>
              <w:top w:val="single" w:sz="4" w:space="0" w:color="auto"/>
              <w:left w:val="single" w:sz="4" w:space="0" w:color="auto"/>
              <w:bottom w:val="single" w:sz="4" w:space="0" w:color="auto"/>
              <w:right w:val="single" w:sz="4" w:space="0" w:color="auto"/>
            </w:tcBorders>
          </w:tcPr>
          <w:p w14:paraId="380990F1" w14:textId="6C65B6B0" w:rsidR="004E2D89" w:rsidRPr="002C59B4" w:rsidRDefault="004776F8" w:rsidP="006D1B5B">
            <w:pPr>
              <w:pStyle w:val="TableEntry"/>
              <w:rPr>
                <w:noProof w:val="0"/>
              </w:rPr>
            </w:pPr>
            <w:proofErr w:type="spellStart"/>
            <w:r w:rsidRPr="00EA191B">
              <w:rPr>
                <w:noProof w:val="0"/>
              </w:rPr>
              <w:t>D</w:t>
            </w:r>
            <w:r w:rsidR="004E2D89" w:rsidRPr="00EA191B">
              <w:rPr>
                <w:noProof w:val="0"/>
              </w:rPr>
              <w:t>ocument</w:t>
            </w:r>
            <w:r w:rsidRPr="00EA191B">
              <w:rPr>
                <w:noProof w:val="0"/>
              </w:rPr>
              <w:t>Entry</w:t>
            </w:r>
            <w:proofErr w:type="spellEnd"/>
            <w:r w:rsidRPr="00EA191B">
              <w:rPr>
                <w:noProof w:val="0"/>
              </w:rPr>
              <w:t>/Folder/</w:t>
            </w:r>
            <w:proofErr w:type="spellStart"/>
            <w:r w:rsidRPr="00EA191B">
              <w:rPr>
                <w:noProof w:val="0"/>
              </w:rPr>
              <w:t>SubmissionSet</w:t>
            </w:r>
            <w:proofErr w:type="spellEnd"/>
            <w:r w:rsidR="004E2D89" w:rsidRPr="00EA191B">
              <w:rPr>
                <w:noProof w:val="0"/>
              </w:rPr>
              <w:t xml:space="preserve"> (</w:t>
            </w:r>
            <w:r w:rsidRPr="00EA191B">
              <w:rPr>
                <w:noProof w:val="0"/>
              </w:rPr>
              <w:t>0..n</w:t>
            </w:r>
            <w:r w:rsidR="004E2D89" w:rsidRPr="002C59B4">
              <w:rPr>
                <w:noProof w:val="0"/>
              </w:rPr>
              <w:t>)</w:t>
            </w:r>
          </w:p>
        </w:tc>
      </w:tr>
    </w:tbl>
    <w:p w14:paraId="0890F30D" w14:textId="77777777" w:rsidR="004E2D89" w:rsidRPr="00EA191B" w:rsidRDefault="004E2D89" w:rsidP="00075C19">
      <w:pPr>
        <w:pStyle w:val="Corpotesto"/>
        <w:rPr>
          <w:b/>
          <w:i/>
          <w:noProof w:val="0"/>
        </w:rPr>
      </w:pPr>
      <w:r w:rsidRPr="00EA191B">
        <w:rPr>
          <w:noProof w:val="0"/>
        </w:rPr>
        <w:t>Where:</w:t>
      </w: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EA191B" w14:paraId="1E54A7AE" w14:textId="77777777" w:rsidTr="006D1B5B">
        <w:trPr>
          <w:cantSplit/>
          <w:trHeight w:val="378"/>
        </w:trPr>
        <w:tc>
          <w:tcPr>
            <w:tcW w:w="1533" w:type="dxa"/>
            <w:vMerge w:val="restart"/>
            <w:noWrap/>
          </w:tcPr>
          <w:p w14:paraId="3BC8DF56" w14:textId="77777777" w:rsidR="004E2D89" w:rsidRPr="00EA191B" w:rsidRDefault="004E2D89" w:rsidP="000F538D">
            <w:pPr>
              <w:pStyle w:val="TableEntryHeader"/>
              <w:rPr>
                <w:noProof w:val="0"/>
              </w:rPr>
            </w:pPr>
            <w:r w:rsidRPr="00EA191B">
              <w:rPr>
                <w:noProof w:val="0"/>
              </w:rPr>
              <w:t>Source</w:t>
            </w:r>
          </w:p>
          <w:p w14:paraId="123A5F95" w14:textId="77777777" w:rsidR="00E47509" w:rsidRPr="006D1B5B" w:rsidRDefault="004E2D89" w:rsidP="006D1B5B">
            <w:pPr>
              <w:pStyle w:val="TableEntryHeader"/>
              <w:rPr>
                <w:b w:val="0"/>
                <w:bCs/>
                <w:noProof w:val="0"/>
                <w:sz w:val="12"/>
              </w:rPr>
            </w:pPr>
            <w:proofErr w:type="spellStart"/>
            <w:r w:rsidRPr="006D1B5B">
              <w:rPr>
                <w:bCs/>
                <w:noProof w:val="0"/>
                <w:sz w:val="12"/>
              </w:rPr>
              <w:t>AuditMessage</w:t>
            </w:r>
            <w:proofErr w:type="spellEnd"/>
            <w:r w:rsidRPr="006D1B5B">
              <w:rPr>
                <w:bCs/>
                <w:noProof w:val="0"/>
                <w:sz w:val="12"/>
              </w:rPr>
              <w:t>/</w:t>
            </w:r>
          </w:p>
          <w:p w14:paraId="242CC720" w14:textId="64718F06" w:rsidR="004E2D89" w:rsidRPr="00EA191B" w:rsidRDefault="004E2D89" w:rsidP="006D1B5B">
            <w:pPr>
              <w:pStyle w:val="TableEntryHeader"/>
              <w:rPr>
                <w:noProof w:val="0"/>
                <w:kern w:val="28"/>
              </w:rPr>
            </w:pPr>
            <w:proofErr w:type="spellStart"/>
            <w:r w:rsidRPr="006D1B5B">
              <w:rPr>
                <w:bCs/>
                <w:noProof w:val="0"/>
                <w:sz w:val="12"/>
              </w:rPr>
              <w:t>ActiveParticipant</w:t>
            </w:r>
            <w:proofErr w:type="spellEnd"/>
          </w:p>
        </w:tc>
        <w:tc>
          <w:tcPr>
            <w:tcW w:w="3075" w:type="dxa"/>
            <w:vAlign w:val="center"/>
          </w:tcPr>
          <w:p w14:paraId="64DFEB24" w14:textId="77777777" w:rsidR="004E2D89" w:rsidRPr="00EA191B" w:rsidRDefault="004E2D89" w:rsidP="000F538D">
            <w:pPr>
              <w:pStyle w:val="TableEntry"/>
              <w:rPr>
                <w:i/>
                <w:noProof w:val="0"/>
              </w:rPr>
            </w:pPr>
            <w:proofErr w:type="spellStart"/>
            <w:r w:rsidRPr="00EA191B">
              <w:rPr>
                <w:i/>
                <w:noProof w:val="0"/>
              </w:rPr>
              <w:t>UserID</w:t>
            </w:r>
            <w:proofErr w:type="spellEnd"/>
          </w:p>
        </w:tc>
        <w:tc>
          <w:tcPr>
            <w:tcW w:w="810" w:type="dxa"/>
            <w:vAlign w:val="center"/>
          </w:tcPr>
          <w:p w14:paraId="7D4CC015"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0471D713"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232D316F" w14:textId="77777777" w:rsidTr="006D1B5B">
        <w:trPr>
          <w:cantSplit/>
          <w:trHeight w:val="203"/>
        </w:trPr>
        <w:tc>
          <w:tcPr>
            <w:tcW w:w="1533" w:type="dxa"/>
            <w:vMerge/>
            <w:vAlign w:val="center"/>
          </w:tcPr>
          <w:p w14:paraId="30B18565" w14:textId="77777777" w:rsidR="004E2D89" w:rsidRPr="00EA191B" w:rsidRDefault="004E2D89" w:rsidP="000F538D">
            <w:pPr>
              <w:pStyle w:val="TableLabel"/>
              <w:rPr>
                <w:noProof w:val="0"/>
                <w:sz w:val="16"/>
              </w:rPr>
            </w:pPr>
          </w:p>
        </w:tc>
        <w:tc>
          <w:tcPr>
            <w:tcW w:w="3075" w:type="dxa"/>
            <w:vAlign w:val="center"/>
          </w:tcPr>
          <w:p w14:paraId="25573C99" w14:textId="77777777" w:rsidR="004E2D89" w:rsidRPr="00EA191B" w:rsidRDefault="004E2D89" w:rsidP="000F538D">
            <w:pPr>
              <w:pStyle w:val="TableEntry"/>
              <w:rPr>
                <w:noProof w:val="0"/>
              </w:rPr>
            </w:pPr>
            <w:proofErr w:type="spellStart"/>
            <w:r w:rsidRPr="00EA191B">
              <w:rPr>
                <w:noProof w:val="0"/>
              </w:rPr>
              <w:t>AlternativeUserID</w:t>
            </w:r>
            <w:proofErr w:type="spellEnd"/>
          </w:p>
        </w:tc>
        <w:tc>
          <w:tcPr>
            <w:tcW w:w="810" w:type="dxa"/>
            <w:vAlign w:val="center"/>
          </w:tcPr>
          <w:p w14:paraId="1EBC894F"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41EC595E" w14:textId="77777777" w:rsidR="004E2D89" w:rsidRPr="00EA191B" w:rsidRDefault="004E2D89" w:rsidP="000F538D">
            <w:pPr>
              <w:pStyle w:val="TableEntry"/>
              <w:rPr>
                <w:noProof w:val="0"/>
              </w:rPr>
            </w:pPr>
            <w:r w:rsidRPr="00EA191B">
              <w:rPr>
                <w:noProof w:val="0"/>
              </w:rPr>
              <w:t>The process ID as used within the local operating system in the local system logs.</w:t>
            </w:r>
          </w:p>
        </w:tc>
      </w:tr>
      <w:tr w:rsidR="004E2D89" w:rsidRPr="00EA191B" w14:paraId="7DA268A5" w14:textId="77777777" w:rsidTr="006D1B5B">
        <w:trPr>
          <w:cantSplit/>
          <w:trHeight w:val="203"/>
        </w:trPr>
        <w:tc>
          <w:tcPr>
            <w:tcW w:w="1533" w:type="dxa"/>
            <w:vMerge/>
            <w:vAlign w:val="center"/>
          </w:tcPr>
          <w:p w14:paraId="17CE3157" w14:textId="77777777" w:rsidR="004E2D89" w:rsidRPr="00EA191B" w:rsidRDefault="004E2D89" w:rsidP="000F538D">
            <w:pPr>
              <w:pStyle w:val="TableLabel"/>
              <w:rPr>
                <w:noProof w:val="0"/>
                <w:sz w:val="16"/>
              </w:rPr>
            </w:pPr>
          </w:p>
        </w:tc>
        <w:tc>
          <w:tcPr>
            <w:tcW w:w="3075" w:type="dxa"/>
            <w:vAlign w:val="center"/>
          </w:tcPr>
          <w:p w14:paraId="5C478B0E"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810" w:type="dxa"/>
            <w:vAlign w:val="center"/>
          </w:tcPr>
          <w:p w14:paraId="3FAE779F"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232FD8F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C8EFF01" w14:textId="77777777" w:rsidTr="006D1B5B">
        <w:trPr>
          <w:cantSplit/>
          <w:trHeight w:val="203"/>
        </w:trPr>
        <w:tc>
          <w:tcPr>
            <w:tcW w:w="1533" w:type="dxa"/>
            <w:vMerge/>
            <w:vAlign w:val="center"/>
          </w:tcPr>
          <w:p w14:paraId="5A956CA3" w14:textId="77777777" w:rsidR="004E2D89" w:rsidRPr="00EA191B" w:rsidRDefault="004E2D89" w:rsidP="000F538D">
            <w:pPr>
              <w:pStyle w:val="TableLabel"/>
              <w:rPr>
                <w:noProof w:val="0"/>
                <w:sz w:val="16"/>
              </w:rPr>
            </w:pPr>
          </w:p>
        </w:tc>
        <w:tc>
          <w:tcPr>
            <w:tcW w:w="3075" w:type="dxa"/>
            <w:vAlign w:val="center"/>
          </w:tcPr>
          <w:p w14:paraId="31759C3B"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810" w:type="dxa"/>
            <w:vAlign w:val="center"/>
          </w:tcPr>
          <w:p w14:paraId="07F7564F"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36B6C42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B519C4C" w14:textId="77777777" w:rsidTr="006D1B5B">
        <w:trPr>
          <w:cantSplit/>
          <w:trHeight w:val="203"/>
        </w:trPr>
        <w:tc>
          <w:tcPr>
            <w:tcW w:w="1533" w:type="dxa"/>
            <w:vMerge/>
            <w:vAlign w:val="center"/>
          </w:tcPr>
          <w:p w14:paraId="34D99B1C" w14:textId="77777777" w:rsidR="004E2D89" w:rsidRPr="00EA191B" w:rsidRDefault="004E2D89" w:rsidP="000F538D">
            <w:pPr>
              <w:pStyle w:val="TableLabel"/>
              <w:rPr>
                <w:noProof w:val="0"/>
                <w:sz w:val="16"/>
              </w:rPr>
            </w:pPr>
          </w:p>
        </w:tc>
        <w:tc>
          <w:tcPr>
            <w:tcW w:w="3075" w:type="dxa"/>
            <w:vAlign w:val="center"/>
          </w:tcPr>
          <w:p w14:paraId="1B206188"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810" w:type="dxa"/>
            <w:vAlign w:val="center"/>
          </w:tcPr>
          <w:p w14:paraId="444A6883"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759835B7" w14:textId="77777777" w:rsidR="004E2D89" w:rsidRPr="00EA191B" w:rsidRDefault="004E2D89" w:rsidP="000F538D">
            <w:pPr>
              <w:pStyle w:val="TableEntry"/>
              <w:rPr>
                <w:noProof w:val="0"/>
              </w:rPr>
            </w:pPr>
            <w:r w:rsidRPr="00EA191B">
              <w:rPr>
                <w:noProof w:val="0"/>
              </w:rPr>
              <w:t>EV(110153, DCM, “Source”)</w:t>
            </w:r>
          </w:p>
        </w:tc>
      </w:tr>
      <w:tr w:rsidR="004E2D89" w:rsidRPr="00296DAF" w14:paraId="1CBE890A" w14:textId="77777777" w:rsidTr="006D1B5B">
        <w:trPr>
          <w:cantSplit/>
          <w:trHeight w:val="203"/>
        </w:trPr>
        <w:tc>
          <w:tcPr>
            <w:tcW w:w="1533" w:type="dxa"/>
            <w:vMerge/>
            <w:vAlign w:val="center"/>
          </w:tcPr>
          <w:p w14:paraId="34E60253" w14:textId="77777777" w:rsidR="004E2D89" w:rsidRPr="00EA191B" w:rsidRDefault="004E2D89" w:rsidP="000F538D">
            <w:pPr>
              <w:pStyle w:val="TableLabel"/>
              <w:rPr>
                <w:noProof w:val="0"/>
                <w:sz w:val="16"/>
              </w:rPr>
            </w:pPr>
          </w:p>
        </w:tc>
        <w:tc>
          <w:tcPr>
            <w:tcW w:w="3075" w:type="dxa"/>
            <w:vAlign w:val="center"/>
          </w:tcPr>
          <w:p w14:paraId="76F40796" w14:textId="77777777" w:rsidR="004E2D89" w:rsidRPr="00EA191B" w:rsidRDefault="004E2D89" w:rsidP="000F538D">
            <w:pPr>
              <w:pStyle w:val="TableEntry"/>
              <w:rPr>
                <w:noProof w:val="0"/>
              </w:rPr>
            </w:pPr>
            <w:proofErr w:type="spellStart"/>
            <w:r w:rsidRPr="00EA191B">
              <w:rPr>
                <w:noProof w:val="0"/>
              </w:rPr>
              <w:t>NetworkAccessPointTypeCode</w:t>
            </w:r>
            <w:proofErr w:type="spellEnd"/>
          </w:p>
        </w:tc>
        <w:tc>
          <w:tcPr>
            <w:tcW w:w="810" w:type="dxa"/>
            <w:vAlign w:val="center"/>
          </w:tcPr>
          <w:p w14:paraId="0AD3F2BE"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00141036" w14:textId="77777777" w:rsidR="004E2D89" w:rsidRPr="00EA191B" w:rsidRDefault="004E2D89" w:rsidP="000F538D">
            <w:pPr>
              <w:pStyle w:val="TableEntry"/>
              <w:rPr>
                <w:noProof w:val="0"/>
              </w:rPr>
            </w:pPr>
            <w:r w:rsidRPr="00EA191B">
              <w:rPr>
                <w:noProof w:val="0"/>
              </w:rPr>
              <w:t>“1” for machine (DNS) name, “2” for IP address</w:t>
            </w:r>
          </w:p>
        </w:tc>
      </w:tr>
      <w:tr w:rsidR="004E2D89" w:rsidRPr="00296DAF" w14:paraId="2606128C" w14:textId="77777777" w:rsidTr="006D1B5B">
        <w:trPr>
          <w:cantSplit/>
          <w:trHeight w:val="308"/>
        </w:trPr>
        <w:tc>
          <w:tcPr>
            <w:tcW w:w="1533" w:type="dxa"/>
            <w:vMerge/>
            <w:vAlign w:val="center"/>
          </w:tcPr>
          <w:p w14:paraId="549BF88F" w14:textId="77777777" w:rsidR="004E2D89" w:rsidRPr="00EA191B" w:rsidRDefault="004E2D89" w:rsidP="000F538D">
            <w:pPr>
              <w:pStyle w:val="TableLabel"/>
              <w:rPr>
                <w:noProof w:val="0"/>
                <w:sz w:val="16"/>
              </w:rPr>
            </w:pPr>
          </w:p>
        </w:tc>
        <w:tc>
          <w:tcPr>
            <w:tcW w:w="3075" w:type="dxa"/>
            <w:vAlign w:val="center"/>
          </w:tcPr>
          <w:p w14:paraId="7E9B68B4" w14:textId="77777777" w:rsidR="004E2D89" w:rsidRPr="00EA191B" w:rsidRDefault="004E2D89" w:rsidP="000F538D">
            <w:pPr>
              <w:pStyle w:val="TableEntry"/>
              <w:rPr>
                <w:noProof w:val="0"/>
              </w:rPr>
            </w:pPr>
            <w:proofErr w:type="spellStart"/>
            <w:r w:rsidRPr="00EA191B">
              <w:rPr>
                <w:noProof w:val="0"/>
              </w:rPr>
              <w:t>NetworkAccessPointID</w:t>
            </w:r>
            <w:proofErr w:type="spellEnd"/>
          </w:p>
        </w:tc>
        <w:tc>
          <w:tcPr>
            <w:tcW w:w="810" w:type="dxa"/>
            <w:vAlign w:val="center"/>
          </w:tcPr>
          <w:p w14:paraId="2B0CAAAB"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1FFC1D8B" w14:textId="77777777" w:rsidR="004E2D89" w:rsidRPr="00EA191B" w:rsidRDefault="004E2D89" w:rsidP="000F538D">
            <w:pPr>
              <w:pStyle w:val="TableEntry"/>
              <w:rPr>
                <w:noProof w:val="0"/>
              </w:rPr>
            </w:pPr>
            <w:r w:rsidRPr="00EA191B">
              <w:rPr>
                <w:noProof w:val="0"/>
              </w:rPr>
              <w:t>The machine name or IP address</w:t>
            </w:r>
          </w:p>
        </w:tc>
      </w:tr>
    </w:tbl>
    <w:p w14:paraId="6963B2C1" w14:textId="77777777" w:rsidR="00E47509" w:rsidRPr="00EA191B" w:rsidRDefault="00E47509" w:rsidP="00075C19">
      <w:pPr>
        <w:pStyle w:val="Corpotesto"/>
        <w:rPr>
          <w:noProof w:val="0"/>
        </w:rPr>
      </w:pPr>
    </w:p>
    <w:tbl>
      <w:tblPr>
        <w:tblpPr w:leftFromText="180" w:rightFromText="180" w:vertAnchor="text" w:tblpY="1"/>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3"/>
        <w:gridCol w:w="3075"/>
        <w:gridCol w:w="810"/>
        <w:gridCol w:w="4153"/>
      </w:tblGrid>
      <w:tr w:rsidR="004E2D89" w:rsidRPr="00296DAF" w14:paraId="5D759837" w14:textId="77777777" w:rsidTr="006D1B5B">
        <w:trPr>
          <w:cantSplit/>
          <w:trHeight w:val="203"/>
        </w:trPr>
        <w:tc>
          <w:tcPr>
            <w:tcW w:w="1533" w:type="dxa"/>
            <w:vMerge w:val="restart"/>
          </w:tcPr>
          <w:p w14:paraId="3DAD6515" w14:textId="77777777" w:rsidR="004E2D89" w:rsidRPr="00EA191B" w:rsidRDefault="004E2D89" w:rsidP="006D1B5B">
            <w:pPr>
              <w:pStyle w:val="TableEntryHeader"/>
              <w:rPr>
                <w:noProof w:val="0"/>
              </w:rPr>
            </w:pPr>
            <w:r w:rsidRPr="00EA191B">
              <w:rPr>
                <w:noProof w:val="0"/>
              </w:rPr>
              <w:t>Human Requestor (f known)</w:t>
            </w:r>
          </w:p>
          <w:p w14:paraId="44FEE481" w14:textId="05DBC770" w:rsidR="00E47509" w:rsidRPr="006D1B5B" w:rsidRDefault="004E2D89" w:rsidP="006D1B5B">
            <w:pPr>
              <w:pStyle w:val="TableEntryHeader"/>
              <w:rPr>
                <w:b w:val="0"/>
                <w:bCs/>
                <w:noProof w:val="0"/>
                <w:sz w:val="12"/>
              </w:rPr>
            </w:pPr>
            <w:proofErr w:type="spellStart"/>
            <w:r w:rsidRPr="006D1B5B">
              <w:rPr>
                <w:bCs/>
                <w:noProof w:val="0"/>
                <w:sz w:val="12"/>
              </w:rPr>
              <w:t>AuditMessage</w:t>
            </w:r>
            <w:proofErr w:type="spellEnd"/>
            <w:r w:rsidRPr="006D1B5B">
              <w:rPr>
                <w:bCs/>
                <w:noProof w:val="0"/>
                <w:sz w:val="12"/>
              </w:rPr>
              <w:t>/</w:t>
            </w:r>
          </w:p>
          <w:p w14:paraId="400BACB9" w14:textId="0190F059" w:rsidR="004E2D89" w:rsidRPr="00EA191B" w:rsidRDefault="004E2D89" w:rsidP="006D1B5B">
            <w:pPr>
              <w:pStyle w:val="TableEntryHeader"/>
              <w:rPr>
                <w:noProof w:val="0"/>
                <w:kern w:val="28"/>
              </w:rPr>
            </w:pPr>
            <w:proofErr w:type="spellStart"/>
            <w:r w:rsidRPr="006D1B5B">
              <w:rPr>
                <w:bCs/>
                <w:noProof w:val="0"/>
                <w:sz w:val="12"/>
              </w:rPr>
              <w:t>ActiveParticipant</w:t>
            </w:r>
            <w:proofErr w:type="spellEnd"/>
          </w:p>
        </w:tc>
        <w:tc>
          <w:tcPr>
            <w:tcW w:w="3075" w:type="dxa"/>
            <w:vAlign w:val="center"/>
          </w:tcPr>
          <w:p w14:paraId="1AEE03BC" w14:textId="77777777" w:rsidR="004E2D89" w:rsidRPr="00EA191B" w:rsidRDefault="004E2D89" w:rsidP="000F538D">
            <w:pPr>
              <w:pStyle w:val="TableEntry"/>
              <w:rPr>
                <w:noProof w:val="0"/>
              </w:rPr>
            </w:pPr>
            <w:proofErr w:type="spellStart"/>
            <w:r w:rsidRPr="00EA191B">
              <w:rPr>
                <w:noProof w:val="0"/>
              </w:rPr>
              <w:t>UserID</w:t>
            </w:r>
            <w:proofErr w:type="spellEnd"/>
          </w:p>
        </w:tc>
        <w:tc>
          <w:tcPr>
            <w:tcW w:w="810" w:type="dxa"/>
            <w:vAlign w:val="center"/>
          </w:tcPr>
          <w:p w14:paraId="3812048F" w14:textId="77777777" w:rsidR="004E2D89" w:rsidRPr="00EA191B" w:rsidRDefault="004E2D89" w:rsidP="000F538D">
            <w:pPr>
              <w:pStyle w:val="TableEntry"/>
              <w:jc w:val="center"/>
              <w:rPr>
                <w:noProof w:val="0"/>
              </w:rPr>
            </w:pPr>
            <w:r w:rsidRPr="00EA191B">
              <w:rPr>
                <w:noProof w:val="0"/>
              </w:rPr>
              <w:t>M</w:t>
            </w:r>
          </w:p>
        </w:tc>
        <w:tc>
          <w:tcPr>
            <w:tcW w:w="4153" w:type="dxa"/>
            <w:vAlign w:val="center"/>
          </w:tcPr>
          <w:p w14:paraId="2645C3CF" w14:textId="77777777" w:rsidR="004E2D89" w:rsidRPr="00EA191B" w:rsidRDefault="004E2D89" w:rsidP="000F538D">
            <w:pPr>
              <w:pStyle w:val="TableEntry"/>
              <w:rPr>
                <w:noProof w:val="0"/>
              </w:rPr>
            </w:pPr>
            <w:r w:rsidRPr="00EA191B">
              <w:rPr>
                <w:noProof w:val="0"/>
              </w:rPr>
              <w:t>Identity of the human that initiated the transaction.</w:t>
            </w:r>
          </w:p>
        </w:tc>
      </w:tr>
      <w:tr w:rsidR="004E2D89" w:rsidRPr="00EA191B" w14:paraId="0AD4CF81" w14:textId="77777777" w:rsidTr="006D1B5B">
        <w:trPr>
          <w:cantSplit/>
          <w:trHeight w:val="203"/>
        </w:trPr>
        <w:tc>
          <w:tcPr>
            <w:tcW w:w="1533" w:type="dxa"/>
            <w:vMerge/>
            <w:textDirection w:val="btLr"/>
            <w:vAlign w:val="center"/>
          </w:tcPr>
          <w:p w14:paraId="035D62C8" w14:textId="77777777" w:rsidR="004E2D89" w:rsidRPr="00EA191B" w:rsidRDefault="004E2D89" w:rsidP="000F538D">
            <w:pPr>
              <w:pStyle w:val="TableLabel"/>
              <w:rPr>
                <w:noProof w:val="0"/>
                <w:sz w:val="16"/>
              </w:rPr>
            </w:pPr>
          </w:p>
        </w:tc>
        <w:tc>
          <w:tcPr>
            <w:tcW w:w="3075" w:type="dxa"/>
            <w:vAlign w:val="center"/>
          </w:tcPr>
          <w:p w14:paraId="30A33C3E" w14:textId="77777777" w:rsidR="004E2D89" w:rsidRPr="00EA191B" w:rsidRDefault="004E2D89" w:rsidP="000F538D">
            <w:pPr>
              <w:pStyle w:val="TableEntry"/>
              <w:rPr>
                <w:i/>
                <w:iCs/>
                <w:noProof w:val="0"/>
              </w:rPr>
            </w:pPr>
            <w:proofErr w:type="spellStart"/>
            <w:r w:rsidRPr="00EA191B">
              <w:rPr>
                <w:i/>
                <w:iCs/>
                <w:noProof w:val="0"/>
              </w:rPr>
              <w:t>AlternativeUserID</w:t>
            </w:r>
            <w:proofErr w:type="spellEnd"/>
          </w:p>
        </w:tc>
        <w:tc>
          <w:tcPr>
            <w:tcW w:w="810" w:type="dxa"/>
            <w:vAlign w:val="center"/>
          </w:tcPr>
          <w:p w14:paraId="014AE919"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31DD1E0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3144A592" w14:textId="77777777" w:rsidTr="006D1B5B">
        <w:trPr>
          <w:cantSplit/>
          <w:trHeight w:val="203"/>
        </w:trPr>
        <w:tc>
          <w:tcPr>
            <w:tcW w:w="1533" w:type="dxa"/>
            <w:vMerge/>
            <w:textDirection w:val="btLr"/>
            <w:vAlign w:val="center"/>
          </w:tcPr>
          <w:p w14:paraId="21293D40" w14:textId="77777777" w:rsidR="004E2D89" w:rsidRPr="00EA191B" w:rsidRDefault="004E2D89" w:rsidP="000F538D">
            <w:pPr>
              <w:pStyle w:val="TableLabel"/>
              <w:rPr>
                <w:noProof w:val="0"/>
                <w:sz w:val="16"/>
              </w:rPr>
            </w:pPr>
          </w:p>
        </w:tc>
        <w:tc>
          <w:tcPr>
            <w:tcW w:w="3075" w:type="dxa"/>
            <w:vAlign w:val="center"/>
          </w:tcPr>
          <w:p w14:paraId="461F96FB"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810" w:type="dxa"/>
            <w:vAlign w:val="center"/>
          </w:tcPr>
          <w:p w14:paraId="44EFEB65"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3265982"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768345B" w14:textId="77777777" w:rsidTr="006D1B5B">
        <w:trPr>
          <w:cantSplit/>
          <w:trHeight w:val="448"/>
        </w:trPr>
        <w:tc>
          <w:tcPr>
            <w:tcW w:w="1533" w:type="dxa"/>
            <w:vMerge/>
            <w:textDirection w:val="btLr"/>
            <w:vAlign w:val="center"/>
          </w:tcPr>
          <w:p w14:paraId="3190A79C" w14:textId="77777777" w:rsidR="004E2D89" w:rsidRPr="00EA191B" w:rsidRDefault="004E2D89" w:rsidP="000F538D">
            <w:pPr>
              <w:pStyle w:val="TableLabel"/>
              <w:rPr>
                <w:noProof w:val="0"/>
                <w:sz w:val="16"/>
              </w:rPr>
            </w:pPr>
          </w:p>
        </w:tc>
        <w:tc>
          <w:tcPr>
            <w:tcW w:w="3075" w:type="dxa"/>
            <w:vAlign w:val="center"/>
          </w:tcPr>
          <w:p w14:paraId="157ACFC9"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810" w:type="dxa"/>
            <w:vAlign w:val="center"/>
          </w:tcPr>
          <w:p w14:paraId="238209C5"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EBD8370"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304A5271" w14:textId="77777777" w:rsidTr="006D1B5B">
        <w:trPr>
          <w:cantSplit/>
          <w:trHeight w:val="588"/>
        </w:trPr>
        <w:tc>
          <w:tcPr>
            <w:tcW w:w="1533" w:type="dxa"/>
            <w:vMerge/>
            <w:textDirection w:val="btLr"/>
            <w:vAlign w:val="center"/>
          </w:tcPr>
          <w:p w14:paraId="53AD6AA3" w14:textId="77777777" w:rsidR="004E2D89" w:rsidRPr="00EA191B" w:rsidRDefault="004E2D89" w:rsidP="000F538D">
            <w:pPr>
              <w:pStyle w:val="TableLabel"/>
              <w:rPr>
                <w:noProof w:val="0"/>
                <w:sz w:val="16"/>
              </w:rPr>
            </w:pPr>
          </w:p>
        </w:tc>
        <w:tc>
          <w:tcPr>
            <w:tcW w:w="3075" w:type="dxa"/>
            <w:vAlign w:val="center"/>
          </w:tcPr>
          <w:p w14:paraId="3EE0D86A"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810" w:type="dxa"/>
            <w:vAlign w:val="center"/>
          </w:tcPr>
          <w:p w14:paraId="52DB353F" w14:textId="77777777" w:rsidR="004E2D89" w:rsidRPr="00EA191B" w:rsidRDefault="004E2D89" w:rsidP="000F538D">
            <w:pPr>
              <w:pStyle w:val="TableEntry"/>
              <w:jc w:val="center"/>
              <w:rPr>
                <w:rFonts w:ascii="Arial" w:hAnsi="Arial"/>
                <w:b/>
                <w:noProof w:val="0"/>
                <w:kern w:val="28"/>
              </w:rPr>
            </w:pPr>
            <w:r w:rsidRPr="00EA191B">
              <w:rPr>
                <w:noProof w:val="0"/>
              </w:rPr>
              <w:t>U</w:t>
            </w:r>
          </w:p>
        </w:tc>
        <w:tc>
          <w:tcPr>
            <w:tcW w:w="4153" w:type="dxa"/>
            <w:vAlign w:val="center"/>
          </w:tcPr>
          <w:p w14:paraId="3E968A74" w14:textId="77777777" w:rsidR="004E2D89" w:rsidRPr="00EA191B" w:rsidRDefault="004E2D89" w:rsidP="000F538D">
            <w:pPr>
              <w:pStyle w:val="TableEntry"/>
              <w:rPr>
                <w:noProof w:val="0"/>
              </w:rPr>
            </w:pPr>
            <w:r w:rsidRPr="00EA191B">
              <w:rPr>
                <w:noProof w:val="0"/>
              </w:rPr>
              <w:t>Access Control role(s) the user holds that allows this transaction.</w:t>
            </w:r>
          </w:p>
        </w:tc>
      </w:tr>
      <w:tr w:rsidR="004E2D89" w:rsidRPr="00EA191B" w14:paraId="3D4F0AC9" w14:textId="77777777" w:rsidTr="006D1B5B">
        <w:trPr>
          <w:cantSplit/>
          <w:trHeight w:val="203"/>
        </w:trPr>
        <w:tc>
          <w:tcPr>
            <w:tcW w:w="1533" w:type="dxa"/>
            <w:vMerge/>
            <w:textDirection w:val="btLr"/>
            <w:vAlign w:val="center"/>
          </w:tcPr>
          <w:p w14:paraId="2E498BC6" w14:textId="77777777" w:rsidR="004E2D89" w:rsidRPr="00EA191B" w:rsidRDefault="004E2D89" w:rsidP="000F538D">
            <w:pPr>
              <w:pStyle w:val="TableLabel"/>
              <w:rPr>
                <w:noProof w:val="0"/>
                <w:sz w:val="16"/>
              </w:rPr>
            </w:pPr>
          </w:p>
        </w:tc>
        <w:tc>
          <w:tcPr>
            <w:tcW w:w="3075" w:type="dxa"/>
            <w:vAlign w:val="center"/>
          </w:tcPr>
          <w:p w14:paraId="5683F2C9" w14:textId="77777777" w:rsidR="004E2D89" w:rsidRPr="00EA191B" w:rsidRDefault="004E2D89" w:rsidP="000F538D">
            <w:pPr>
              <w:pStyle w:val="TableEntry"/>
              <w:rPr>
                <w:i/>
                <w:iCs/>
                <w:noProof w:val="0"/>
              </w:rPr>
            </w:pPr>
            <w:proofErr w:type="spellStart"/>
            <w:r w:rsidRPr="00EA191B">
              <w:rPr>
                <w:i/>
                <w:iCs/>
                <w:noProof w:val="0"/>
              </w:rPr>
              <w:t>NetworkAccessPointTypeCode</w:t>
            </w:r>
            <w:proofErr w:type="spellEnd"/>
          </w:p>
        </w:tc>
        <w:tc>
          <w:tcPr>
            <w:tcW w:w="810" w:type="dxa"/>
            <w:vAlign w:val="center"/>
          </w:tcPr>
          <w:p w14:paraId="1F05EA47"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0F976CA"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77D8CD6" w14:textId="77777777" w:rsidTr="006D1B5B">
        <w:trPr>
          <w:cantSplit/>
          <w:trHeight w:val="203"/>
        </w:trPr>
        <w:tc>
          <w:tcPr>
            <w:tcW w:w="1533" w:type="dxa"/>
            <w:vMerge/>
            <w:textDirection w:val="btLr"/>
            <w:vAlign w:val="center"/>
          </w:tcPr>
          <w:p w14:paraId="1C5D8DF9" w14:textId="77777777" w:rsidR="004E2D89" w:rsidRPr="00EA191B" w:rsidRDefault="004E2D89" w:rsidP="000F538D">
            <w:pPr>
              <w:pStyle w:val="TableLabel"/>
              <w:rPr>
                <w:noProof w:val="0"/>
                <w:sz w:val="16"/>
              </w:rPr>
            </w:pPr>
          </w:p>
        </w:tc>
        <w:tc>
          <w:tcPr>
            <w:tcW w:w="3075" w:type="dxa"/>
            <w:vAlign w:val="center"/>
          </w:tcPr>
          <w:p w14:paraId="4C1C51D6" w14:textId="77777777" w:rsidR="004E2D89" w:rsidRPr="00EA191B" w:rsidRDefault="004E2D89" w:rsidP="000F538D">
            <w:pPr>
              <w:pStyle w:val="TableEntry"/>
              <w:rPr>
                <w:i/>
                <w:iCs/>
                <w:noProof w:val="0"/>
              </w:rPr>
            </w:pPr>
            <w:proofErr w:type="spellStart"/>
            <w:r w:rsidRPr="00EA191B">
              <w:rPr>
                <w:i/>
                <w:iCs/>
                <w:noProof w:val="0"/>
              </w:rPr>
              <w:t>NetworkAccessPointID</w:t>
            </w:r>
            <w:proofErr w:type="spellEnd"/>
          </w:p>
        </w:tc>
        <w:tc>
          <w:tcPr>
            <w:tcW w:w="810" w:type="dxa"/>
            <w:vAlign w:val="center"/>
          </w:tcPr>
          <w:p w14:paraId="757C6A69" w14:textId="77777777" w:rsidR="004E2D89" w:rsidRPr="00EA191B" w:rsidRDefault="004E2D89" w:rsidP="000F538D">
            <w:pPr>
              <w:pStyle w:val="TableEntry"/>
              <w:jc w:val="center"/>
              <w:rPr>
                <w:i/>
                <w:iCs/>
                <w:noProof w:val="0"/>
              </w:rPr>
            </w:pPr>
            <w:r w:rsidRPr="00EA191B">
              <w:rPr>
                <w:i/>
                <w:iCs/>
                <w:noProof w:val="0"/>
              </w:rPr>
              <w:t>U</w:t>
            </w:r>
          </w:p>
        </w:tc>
        <w:tc>
          <w:tcPr>
            <w:tcW w:w="4153" w:type="dxa"/>
            <w:vAlign w:val="center"/>
          </w:tcPr>
          <w:p w14:paraId="410B3F05" w14:textId="77777777" w:rsidR="004E2D89" w:rsidRPr="00EA191B" w:rsidRDefault="004E2D89" w:rsidP="000F538D">
            <w:pPr>
              <w:pStyle w:val="TableEntry"/>
              <w:rPr>
                <w:i/>
                <w:iCs/>
                <w:noProof w:val="0"/>
              </w:rPr>
            </w:pPr>
            <w:r w:rsidRPr="00EA191B">
              <w:rPr>
                <w:i/>
                <w:iCs/>
                <w:noProof w:val="0"/>
              </w:rPr>
              <w:t>not specialized</w:t>
            </w:r>
          </w:p>
        </w:tc>
      </w:tr>
    </w:tbl>
    <w:p w14:paraId="4BD30271" w14:textId="77777777" w:rsidR="006C54AE" w:rsidRPr="00EA191B" w:rsidRDefault="006C54AE" w:rsidP="00075C19">
      <w:pPr>
        <w:pStyle w:val="Corpotesto"/>
        <w:rPr>
          <w:noProof w:val="0"/>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060"/>
        <w:gridCol w:w="810"/>
        <w:gridCol w:w="4248"/>
      </w:tblGrid>
      <w:tr w:rsidR="004E2D89" w:rsidRPr="00EA191B" w14:paraId="21ED2694" w14:textId="77777777" w:rsidTr="006D1B5B">
        <w:tc>
          <w:tcPr>
            <w:tcW w:w="1548" w:type="dxa"/>
            <w:vMerge w:val="restart"/>
            <w:shd w:val="clear" w:color="auto" w:fill="auto"/>
          </w:tcPr>
          <w:p w14:paraId="1124CD2B" w14:textId="77777777" w:rsidR="004E2D89" w:rsidRPr="00EA191B" w:rsidRDefault="004E2D89" w:rsidP="000F538D">
            <w:pPr>
              <w:pStyle w:val="TableEntryHeader"/>
              <w:rPr>
                <w:noProof w:val="0"/>
              </w:rPr>
            </w:pPr>
            <w:r w:rsidRPr="00EA191B">
              <w:rPr>
                <w:noProof w:val="0"/>
              </w:rPr>
              <w:t>Destination</w:t>
            </w:r>
          </w:p>
          <w:p w14:paraId="59BDCF1C" w14:textId="2AAA169E" w:rsidR="000D2A84" w:rsidRPr="006D1B5B" w:rsidRDefault="000D2A84" w:rsidP="000D2A84">
            <w:pPr>
              <w:pStyle w:val="TableEntryHeader"/>
              <w:spacing w:before="0"/>
              <w:rPr>
                <w:bCs/>
                <w:noProof w:val="0"/>
                <w:sz w:val="12"/>
              </w:rPr>
            </w:pPr>
            <w:r w:rsidRPr="00EA191B">
              <w:rPr>
                <w:noProof w:val="0"/>
                <w:sz w:val="12"/>
                <w:szCs w:val="12"/>
                <w:u w:val="single"/>
              </w:rPr>
              <w:t>(</w:t>
            </w:r>
            <w:proofErr w:type="spellStart"/>
            <w:r w:rsidRPr="00EA191B">
              <w:rPr>
                <w:noProof w:val="0"/>
                <w:sz w:val="12"/>
                <w:szCs w:val="12"/>
                <w:u w:val="single"/>
              </w:rPr>
              <w:t>AuditMessage</w:t>
            </w:r>
            <w:proofErr w:type="spellEnd"/>
            <w:r w:rsidRPr="00EA191B">
              <w:rPr>
                <w:noProof w:val="0"/>
                <w:sz w:val="12"/>
                <w:szCs w:val="12"/>
                <w:u w:val="single"/>
              </w:rPr>
              <w:t>/</w:t>
            </w:r>
            <w:r w:rsidRPr="00EA191B">
              <w:rPr>
                <w:noProof w:val="0"/>
                <w:sz w:val="12"/>
                <w:szCs w:val="12"/>
                <w:u w:val="single"/>
              </w:rPr>
              <w:br/>
            </w:r>
            <w:proofErr w:type="spellStart"/>
            <w:r w:rsidRPr="00EA191B">
              <w:rPr>
                <w:noProof w:val="0"/>
                <w:sz w:val="12"/>
                <w:szCs w:val="12"/>
                <w:u w:val="single"/>
              </w:rPr>
              <w:t>ActiveParticipant</w:t>
            </w:r>
            <w:proofErr w:type="spellEnd"/>
            <w:r w:rsidRPr="00EA191B">
              <w:rPr>
                <w:noProof w:val="0"/>
                <w:sz w:val="12"/>
                <w:szCs w:val="12"/>
                <w:u w:val="single"/>
              </w:rPr>
              <w:t>)</w:t>
            </w:r>
          </w:p>
          <w:p w14:paraId="1D0B68BD" w14:textId="77777777" w:rsidR="000D2A84" w:rsidRPr="00EA191B" w:rsidRDefault="000D2A84" w:rsidP="000F538D">
            <w:pPr>
              <w:pStyle w:val="TableEntryHeader"/>
              <w:rPr>
                <w:noProof w:val="0"/>
              </w:rPr>
            </w:pPr>
          </w:p>
          <w:p w14:paraId="4BDF96AE" w14:textId="7D58D24B" w:rsidR="004E2D89" w:rsidRPr="00EA191B" w:rsidRDefault="004E2D89" w:rsidP="001E12BE">
            <w:pPr>
              <w:pStyle w:val="TableEntry"/>
              <w:jc w:val="center"/>
              <w:rPr>
                <w:b/>
                <w:noProof w:val="0"/>
                <w:kern w:val="28"/>
                <w:sz w:val="12"/>
                <w:szCs w:val="12"/>
              </w:rPr>
            </w:pPr>
          </w:p>
        </w:tc>
        <w:tc>
          <w:tcPr>
            <w:tcW w:w="3060" w:type="dxa"/>
            <w:shd w:val="clear" w:color="auto" w:fill="auto"/>
          </w:tcPr>
          <w:p w14:paraId="5BA4638E" w14:textId="77777777" w:rsidR="004E2D89" w:rsidRPr="00EA191B" w:rsidRDefault="004E2D89" w:rsidP="000F538D">
            <w:pPr>
              <w:pStyle w:val="TableEntry"/>
              <w:rPr>
                <w:noProof w:val="0"/>
              </w:rPr>
            </w:pPr>
            <w:proofErr w:type="spellStart"/>
            <w:r w:rsidRPr="00EA191B">
              <w:rPr>
                <w:noProof w:val="0"/>
              </w:rPr>
              <w:t>UserID</w:t>
            </w:r>
            <w:proofErr w:type="spellEnd"/>
          </w:p>
        </w:tc>
        <w:tc>
          <w:tcPr>
            <w:tcW w:w="810" w:type="dxa"/>
            <w:shd w:val="clear" w:color="auto" w:fill="auto"/>
          </w:tcPr>
          <w:p w14:paraId="4C8C3054"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3926D604" w14:textId="77777777" w:rsidR="004E2D89" w:rsidRPr="00EA191B" w:rsidRDefault="004E2D89" w:rsidP="000F538D">
            <w:pPr>
              <w:pStyle w:val="TableEntry"/>
              <w:rPr>
                <w:noProof w:val="0"/>
              </w:rPr>
            </w:pPr>
            <w:r w:rsidRPr="00EA191B">
              <w:rPr>
                <w:noProof w:val="0"/>
              </w:rPr>
              <w:t>SOAP endpoint URI.</w:t>
            </w:r>
          </w:p>
        </w:tc>
      </w:tr>
      <w:tr w:rsidR="004E2D89" w:rsidRPr="00EA191B" w14:paraId="11004BD2" w14:textId="77777777" w:rsidTr="006D1B5B">
        <w:tc>
          <w:tcPr>
            <w:tcW w:w="1548" w:type="dxa"/>
            <w:vMerge/>
            <w:shd w:val="clear" w:color="auto" w:fill="auto"/>
            <w:textDirection w:val="btLr"/>
          </w:tcPr>
          <w:p w14:paraId="21EDCE6A" w14:textId="77777777" w:rsidR="004E2D89" w:rsidRPr="00EA191B" w:rsidRDefault="004E2D89" w:rsidP="000F538D">
            <w:pPr>
              <w:pStyle w:val="TableLabel"/>
              <w:rPr>
                <w:noProof w:val="0"/>
                <w:sz w:val="16"/>
              </w:rPr>
            </w:pPr>
          </w:p>
        </w:tc>
        <w:tc>
          <w:tcPr>
            <w:tcW w:w="3060" w:type="dxa"/>
            <w:shd w:val="clear" w:color="auto" w:fill="auto"/>
          </w:tcPr>
          <w:p w14:paraId="3B147965" w14:textId="77777777" w:rsidR="004E2D89" w:rsidRPr="00EA191B" w:rsidRDefault="004E2D89" w:rsidP="000F538D">
            <w:pPr>
              <w:pStyle w:val="TableEntry"/>
              <w:rPr>
                <w:i/>
                <w:iCs/>
                <w:noProof w:val="0"/>
              </w:rPr>
            </w:pPr>
            <w:proofErr w:type="spellStart"/>
            <w:r w:rsidRPr="00EA191B">
              <w:rPr>
                <w:i/>
                <w:iCs/>
                <w:noProof w:val="0"/>
              </w:rPr>
              <w:t>AlternativeUserID</w:t>
            </w:r>
            <w:proofErr w:type="spellEnd"/>
          </w:p>
        </w:tc>
        <w:tc>
          <w:tcPr>
            <w:tcW w:w="810" w:type="dxa"/>
            <w:shd w:val="clear" w:color="auto" w:fill="auto"/>
          </w:tcPr>
          <w:p w14:paraId="1B81FD12" w14:textId="77777777" w:rsidR="004E2D89" w:rsidRPr="00EA191B" w:rsidRDefault="004E2D89" w:rsidP="000F538D">
            <w:pPr>
              <w:pStyle w:val="TableEntry"/>
              <w:jc w:val="center"/>
              <w:rPr>
                <w:i/>
                <w:iCs/>
                <w:noProof w:val="0"/>
              </w:rPr>
            </w:pPr>
            <w:r w:rsidRPr="00EA191B">
              <w:rPr>
                <w:i/>
                <w:iCs/>
                <w:noProof w:val="0"/>
              </w:rPr>
              <w:t>U</w:t>
            </w:r>
          </w:p>
        </w:tc>
        <w:tc>
          <w:tcPr>
            <w:tcW w:w="4248" w:type="dxa"/>
            <w:shd w:val="clear" w:color="auto" w:fill="auto"/>
          </w:tcPr>
          <w:p w14:paraId="64D66C29"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88FFBB8" w14:textId="77777777" w:rsidTr="006D1B5B">
        <w:tc>
          <w:tcPr>
            <w:tcW w:w="1548" w:type="dxa"/>
            <w:vMerge/>
            <w:shd w:val="clear" w:color="auto" w:fill="auto"/>
            <w:textDirection w:val="btLr"/>
          </w:tcPr>
          <w:p w14:paraId="5369727B" w14:textId="77777777" w:rsidR="004E2D89" w:rsidRPr="00EA191B" w:rsidRDefault="004E2D89" w:rsidP="000F538D">
            <w:pPr>
              <w:pStyle w:val="TableLabel"/>
              <w:rPr>
                <w:noProof w:val="0"/>
                <w:sz w:val="16"/>
              </w:rPr>
            </w:pPr>
          </w:p>
        </w:tc>
        <w:tc>
          <w:tcPr>
            <w:tcW w:w="3060" w:type="dxa"/>
            <w:shd w:val="clear" w:color="auto" w:fill="auto"/>
          </w:tcPr>
          <w:p w14:paraId="0F59C58F"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810" w:type="dxa"/>
            <w:shd w:val="clear" w:color="auto" w:fill="auto"/>
          </w:tcPr>
          <w:p w14:paraId="01FCAF82" w14:textId="77777777" w:rsidR="004E2D89" w:rsidRPr="00EA191B" w:rsidRDefault="004E2D89" w:rsidP="000F538D">
            <w:pPr>
              <w:pStyle w:val="TableEntry"/>
              <w:jc w:val="center"/>
              <w:rPr>
                <w:i/>
                <w:iCs/>
                <w:noProof w:val="0"/>
              </w:rPr>
            </w:pPr>
            <w:r w:rsidRPr="00EA191B">
              <w:rPr>
                <w:i/>
                <w:iCs/>
                <w:noProof w:val="0"/>
              </w:rPr>
              <w:t>U</w:t>
            </w:r>
          </w:p>
        </w:tc>
        <w:tc>
          <w:tcPr>
            <w:tcW w:w="4248" w:type="dxa"/>
            <w:shd w:val="clear" w:color="auto" w:fill="auto"/>
          </w:tcPr>
          <w:p w14:paraId="55E5B65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BFFCBAC" w14:textId="77777777" w:rsidTr="006D1B5B">
        <w:tc>
          <w:tcPr>
            <w:tcW w:w="1548" w:type="dxa"/>
            <w:vMerge/>
            <w:shd w:val="clear" w:color="auto" w:fill="auto"/>
            <w:textDirection w:val="btLr"/>
          </w:tcPr>
          <w:p w14:paraId="76B8BED2" w14:textId="77777777" w:rsidR="004E2D89" w:rsidRPr="00EA191B" w:rsidRDefault="004E2D89" w:rsidP="000F538D">
            <w:pPr>
              <w:pStyle w:val="TableLabel"/>
              <w:rPr>
                <w:noProof w:val="0"/>
                <w:sz w:val="16"/>
              </w:rPr>
            </w:pPr>
          </w:p>
        </w:tc>
        <w:tc>
          <w:tcPr>
            <w:tcW w:w="3060" w:type="dxa"/>
            <w:shd w:val="clear" w:color="auto" w:fill="auto"/>
          </w:tcPr>
          <w:p w14:paraId="287D7D98"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810" w:type="dxa"/>
            <w:shd w:val="clear" w:color="auto" w:fill="auto"/>
            <w:vAlign w:val="center"/>
          </w:tcPr>
          <w:p w14:paraId="7147FB12" w14:textId="77777777" w:rsidR="004E2D89" w:rsidRPr="00EA191B" w:rsidRDefault="004E2D89" w:rsidP="000F538D">
            <w:pPr>
              <w:pStyle w:val="TableEntry"/>
              <w:jc w:val="center"/>
              <w:rPr>
                <w:i/>
                <w:iCs/>
                <w:noProof w:val="0"/>
              </w:rPr>
            </w:pPr>
            <w:r w:rsidRPr="00EA191B">
              <w:rPr>
                <w:i/>
                <w:iCs/>
                <w:noProof w:val="0"/>
              </w:rPr>
              <w:t>U</w:t>
            </w:r>
          </w:p>
        </w:tc>
        <w:tc>
          <w:tcPr>
            <w:tcW w:w="4248" w:type="dxa"/>
            <w:shd w:val="clear" w:color="auto" w:fill="auto"/>
            <w:vAlign w:val="center"/>
          </w:tcPr>
          <w:p w14:paraId="7177CCF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1A4C612" w14:textId="77777777" w:rsidTr="006D1B5B">
        <w:tc>
          <w:tcPr>
            <w:tcW w:w="1548" w:type="dxa"/>
            <w:vMerge/>
            <w:shd w:val="clear" w:color="auto" w:fill="auto"/>
            <w:textDirection w:val="btLr"/>
          </w:tcPr>
          <w:p w14:paraId="3F353D28" w14:textId="77777777" w:rsidR="004E2D89" w:rsidRPr="00EA191B" w:rsidRDefault="004E2D89" w:rsidP="000F538D">
            <w:pPr>
              <w:pStyle w:val="TableLabel"/>
              <w:rPr>
                <w:noProof w:val="0"/>
                <w:sz w:val="16"/>
              </w:rPr>
            </w:pPr>
          </w:p>
        </w:tc>
        <w:tc>
          <w:tcPr>
            <w:tcW w:w="3060" w:type="dxa"/>
            <w:shd w:val="clear" w:color="auto" w:fill="auto"/>
          </w:tcPr>
          <w:p w14:paraId="7877FFCB"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810" w:type="dxa"/>
            <w:shd w:val="clear" w:color="auto" w:fill="auto"/>
          </w:tcPr>
          <w:p w14:paraId="2E9D0DE7"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5A2B13D5" w14:textId="77777777" w:rsidR="004E2D89" w:rsidRPr="00EA191B" w:rsidRDefault="004E2D89" w:rsidP="000F538D">
            <w:pPr>
              <w:pStyle w:val="TableEntry"/>
              <w:rPr>
                <w:noProof w:val="0"/>
              </w:rPr>
            </w:pPr>
            <w:r w:rsidRPr="00EA191B">
              <w:rPr>
                <w:noProof w:val="0"/>
              </w:rPr>
              <w:t>EV(110152, DCM, “Destination”)</w:t>
            </w:r>
          </w:p>
        </w:tc>
      </w:tr>
      <w:tr w:rsidR="004E2D89" w:rsidRPr="00296DAF" w14:paraId="6928AF91" w14:textId="77777777" w:rsidTr="006D1B5B">
        <w:tc>
          <w:tcPr>
            <w:tcW w:w="1548" w:type="dxa"/>
            <w:vMerge/>
            <w:shd w:val="clear" w:color="auto" w:fill="auto"/>
            <w:textDirection w:val="btLr"/>
          </w:tcPr>
          <w:p w14:paraId="694F6565" w14:textId="77777777" w:rsidR="004E2D89" w:rsidRPr="00EA191B" w:rsidRDefault="004E2D89" w:rsidP="000F538D">
            <w:pPr>
              <w:pStyle w:val="TableLabel"/>
              <w:rPr>
                <w:noProof w:val="0"/>
                <w:sz w:val="16"/>
              </w:rPr>
            </w:pPr>
          </w:p>
        </w:tc>
        <w:tc>
          <w:tcPr>
            <w:tcW w:w="3060" w:type="dxa"/>
            <w:shd w:val="clear" w:color="auto" w:fill="auto"/>
          </w:tcPr>
          <w:p w14:paraId="25F1D120" w14:textId="77777777" w:rsidR="004E2D89" w:rsidRPr="00EA191B" w:rsidRDefault="004E2D89" w:rsidP="000F538D">
            <w:pPr>
              <w:pStyle w:val="TableEntry"/>
              <w:rPr>
                <w:noProof w:val="0"/>
              </w:rPr>
            </w:pPr>
            <w:proofErr w:type="spellStart"/>
            <w:r w:rsidRPr="00EA191B">
              <w:rPr>
                <w:noProof w:val="0"/>
              </w:rPr>
              <w:t>NetworkAccessPointTypeCode</w:t>
            </w:r>
            <w:proofErr w:type="spellEnd"/>
          </w:p>
        </w:tc>
        <w:tc>
          <w:tcPr>
            <w:tcW w:w="810" w:type="dxa"/>
            <w:shd w:val="clear" w:color="auto" w:fill="auto"/>
          </w:tcPr>
          <w:p w14:paraId="48F06EA6"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4AD1AEB8" w14:textId="77777777" w:rsidR="004E2D89" w:rsidRPr="00EA191B" w:rsidRDefault="004E2D89" w:rsidP="000F538D">
            <w:pPr>
              <w:pStyle w:val="TableEntry"/>
              <w:rPr>
                <w:noProof w:val="0"/>
              </w:rPr>
            </w:pPr>
            <w:r w:rsidRPr="00EA191B">
              <w:rPr>
                <w:noProof w:val="0"/>
              </w:rPr>
              <w:t>“1” for machine (DNS) name, “2” for IP address</w:t>
            </w:r>
          </w:p>
        </w:tc>
      </w:tr>
      <w:tr w:rsidR="004E2D89" w:rsidRPr="00296DAF" w14:paraId="361A08ED" w14:textId="77777777" w:rsidTr="006D1B5B">
        <w:tc>
          <w:tcPr>
            <w:tcW w:w="1548" w:type="dxa"/>
            <w:vMerge/>
            <w:shd w:val="clear" w:color="auto" w:fill="auto"/>
            <w:textDirection w:val="btLr"/>
          </w:tcPr>
          <w:p w14:paraId="58E44F00" w14:textId="77777777" w:rsidR="004E2D89" w:rsidRPr="00EA191B" w:rsidRDefault="004E2D89" w:rsidP="000F538D">
            <w:pPr>
              <w:pStyle w:val="TableLabel"/>
              <w:rPr>
                <w:noProof w:val="0"/>
                <w:sz w:val="16"/>
              </w:rPr>
            </w:pPr>
          </w:p>
        </w:tc>
        <w:tc>
          <w:tcPr>
            <w:tcW w:w="3060" w:type="dxa"/>
            <w:shd w:val="clear" w:color="auto" w:fill="auto"/>
          </w:tcPr>
          <w:p w14:paraId="49B7A078" w14:textId="77777777" w:rsidR="004E2D89" w:rsidRPr="00EA191B" w:rsidRDefault="004E2D89" w:rsidP="000F538D">
            <w:pPr>
              <w:pStyle w:val="TableEntry"/>
              <w:rPr>
                <w:noProof w:val="0"/>
              </w:rPr>
            </w:pPr>
            <w:proofErr w:type="spellStart"/>
            <w:r w:rsidRPr="00EA191B">
              <w:rPr>
                <w:noProof w:val="0"/>
              </w:rPr>
              <w:t>NetworkAccessPointID</w:t>
            </w:r>
            <w:proofErr w:type="spellEnd"/>
          </w:p>
        </w:tc>
        <w:tc>
          <w:tcPr>
            <w:tcW w:w="810" w:type="dxa"/>
            <w:shd w:val="clear" w:color="auto" w:fill="auto"/>
          </w:tcPr>
          <w:p w14:paraId="249403E5" w14:textId="77777777" w:rsidR="004E2D89" w:rsidRPr="00EA191B" w:rsidRDefault="004E2D89" w:rsidP="000F538D">
            <w:pPr>
              <w:pStyle w:val="TableEntry"/>
              <w:jc w:val="center"/>
              <w:rPr>
                <w:noProof w:val="0"/>
              </w:rPr>
            </w:pPr>
            <w:r w:rsidRPr="00EA191B">
              <w:rPr>
                <w:noProof w:val="0"/>
              </w:rPr>
              <w:t>M</w:t>
            </w:r>
          </w:p>
        </w:tc>
        <w:tc>
          <w:tcPr>
            <w:tcW w:w="4248" w:type="dxa"/>
            <w:shd w:val="clear" w:color="auto" w:fill="auto"/>
          </w:tcPr>
          <w:p w14:paraId="5D663C09" w14:textId="77777777" w:rsidR="004E2D89" w:rsidRPr="00EA191B" w:rsidRDefault="004E2D89" w:rsidP="000F538D">
            <w:pPr>
              <w:pStyle w:val="TableEntry"/>
              <w:rPr>
                <w:noProof w:val="0"/>
              </w:rPr>
            </w:pPr>
            <w:r w:rsidRPr="00EA191B">
              <w:rPr>
                <w:noProof w:val="0"/>
              </w:rPr>
              <w:t>The machine name or IP address</w:t>
            </w:r>
          </w:p>
        </w:tc>
      </w:tr>
    </w:tbl>
    <w:p w14:paraId="1FD535E8" w14:textId="77777777" w:rsidR="004E2D89" w:rsidRPr="00EA191B" w:rsidRDefault="004E2D89" w:rsidP="003048FC">
      <w:pPr>
        <w:pStyle w:val="Corpotesto"/>
        <w:rPr>
          <w:noProof w:val="0"/>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363"/>
        <w:gridCol w:w="810"/>
        <w:gridCol w:w="4248"/>
      </w:tblGrid>
      <w:tr w:rsidR="004776F8" w:rsidRPr="00EA191B" w14:paraId="61D3C404" w14:textId="77777777" w:rsidTr="006D1B5B">
        <w:trPr>
          <w:cantSplit/>
        </w:trPr>
        <w:tc>
          <w:tcPr>
            <w:tcW w:w="2245" w:type="dxa"/>
            <w:vMerge w:val="restart"/>
            <w:tcBorders>
              <w:top w:val="single" w:sz="4" w:space="0" w:color="auto"/>
            </w:tcBorders>
          </w:tcPr>
          <w:p w14:paraId="25D7FD33" w14:textId="77777777" w:rsidR="004776F8" w:rsidRPr="00EA191B" w:rsidRDefault="004776F8" w:rsidP="006D1B5B">
            <w:pPr>
              <w:pStyle w:val="TableEntryHeader"/>
              <w:rPr>
                <w:noProof w:val="0"/>
              </w:rPr>
            </w:pPr>
            <w:r w:rsidRPr="00EA191B">
              <w:rPr>
                <w:noProof w:val="0"/>
              </w:rPr>
              <w:t>Audit Source</w:t>
            </w:r>
          </w:p>
          <w:p w14:paraId="6A194BDE" w14:textId="77777777" w:rsidR="004776F8" w:rsidRPr="006D1B5B" w:rsidRDefault="004776F8" w:rsidP="006D1B5B">
            <w:pPr>
              <w:pStyle w:val="TableEntryHeader"/>
              <w:rPr>
                <w:bCs/>
                <w:noProof w:val="0"/>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AuditSourceIdentification</w:t>
            </w:r>
            <w:proofErr w:type="spellEnd"/>
            <w:r w:rsidRPr="006D1B5B">
              <w:rPr>
                <w:bCs/>
                <w:noProof w:val="0"/>
                <w:sz w:val="12"/>
              </w:rPr>
              <w:t>)</w:t>
            </w:r>
          </w:p>
        </w:tc>
        <w:tc>
          <w:tcPr>
            <w:tcW w:w="2363" w:type="dxa"/>
            <w:tcBorders>
              <w:top w:val="single" w:sz="4" w:space="0" w:color="auto"/>
            </w:tcBorders>
            <w:vAlign w:val="center"/>
          </w:tcPr>
          <w:p w14:paraId="67806248" w14:textId="77777777" w:rsidR="004776F8" w:rsidRPr="006D1B5B" w:rsidRDefault="004776F8" w:rsidP="006D1B5B">
            <w:pPr>
              <w:pStyle w:val="TableEntry"/>
              <w:rPr>
                <w:i/>
                <w:iCs/>
                <w:noProof w:val="0"/>
              </w:rPr>
            </w:pPr>
            <w:proofErr w:type="spellStart"/>
            <w:r w:rsidRPr="006D1B5B">
              <w:rPr>
                <w:i/>
                <w:iCs/>
                <w:noProof w:val="0"/>
              </w:rPr>
              <w:t>AuditSourceID</w:t>
            </w:r>
            <w:proofErr w:type="spellEnd"/>
          </w:p>
        </w:tc>
        <w:tc>
          <w:tcPr>
            <w:tcW w:w="810" w:type="dxa"/>
            <w:tcBorders>
              <w:top w:val="single" w:sz="4" w:space="0" w:color="auto"/>
            </w:tcBorders>
            <w:vAlign w:val="center"/>
          </w:tcPr>
          <w:p w14:paraId="43474DCE"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4248" w:type="dxa"/>
            <w:tcBorders>
              <w:top w:val="single" w:sz="4" w:space="0" w:color="auto"/>
            </w:tcBorders>
            <w:vAlign w:val="center"/>
          </w:tcPr>
          <w:p w14:paraId="2180B606"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0F557B1A" w14:textId="77777777" w:rsidTr="006D1B5B">
        <w:trPr>
          <w:cantSplit/>
        </w:trPr>
        <w:tc>
          <w:tcPr>
            <w:tcW w:w="2245" w:type="dxa"/>
            <w:vMerge/>
            <w:textDirection w:val="btLr"/>
            <w:vAlign w:val="center"/>
          </w:tcPr>
          <w:p w14:paraId="1413C45E" w14:textId="77777777" w:rsidR="004776F8" w:rsidRPr="00EA191B" w:rsidRDefault="004776F8" w:rsidP="000D2A84">
            <w:pPr>
              <w:pStyle w:val="TableLabel"/>
              <w:rPr>
                <w:noProof w:val="0"/>
                <w:sz w:val="16"/>
                <w:u w:val="single"/>
              </w:rPr>
            </w:pPr>
          </w:p>
        </w:tc>
        <w:tc>
          <w:tcPr>
            <w:tcW w:w="2363" w:type="dxa"/>
            <w:vAlign w:val="center"/>
          </w:tcPr>
          <w:p w14:paraId="556107BD" w14:textId="77777777" w:rsidR="004776F8" w:rsidRPr="006D1B5B" w:rsidRDefault="004776F8" w:rsidP="006D1B5B">
            <w:pPr>
              <w:pStyle w:val="TableEntry"/>
              <w:rPr>
                <w:i/>
                <w:iCs/>
                <w:noProof w:val="0"/>
              </w:rPr>
            </w:pPr>
            <w:proofErr w:type="spellStart"/>
            <w:r w:rsidRPr="006D1B5B">
              <w:rPr>
                <w:i/>
                <w:iCs/>
                <w:noProof w:val="0"/>
              </w:rPr>
              <w:t>AuditEnterpriseSiteID</w:t>
            </w:r>
            <w:proofErr w:type="spellEnd"/>
          </w:p>
        </w:tc>
        <w:tc>
          <w:tcPr>
            <w:tcW w:w="810" w:type="dxa"/>
            <w:vAlign w:val="center"/>
          </w:tcPr>
          <w:p w14:paraId="0672C357"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4248" w:type="dxa"/>
            <w:vAlign w:val="center"/>
          </w:tcPr>
          <w:p w14:paraId="7BBCA6BC" w14:textId="77777777" w:rsidR="004776F8" w:rsidRPr="006D1B5B" w:rsidRDefault="004776F8" w:rsidP="006D1B5B">
            <w:pPr>
              <w:pStyle w:val="TableEntry"/>
              <w:rPr>
                <w:i/>
                <w:iCs/>
                <w:noProof w:val="0"/>
              </w:rPr>
            </w:pPr>
            <w:r w:rsidRPr="006D1B5B">
              <w:rPr>
                <w:i/>
                <w:iCs/>
                <w:noProof w:val="0"/>
              </w:rPr>
              <w:t>not specialized</w:t>
            </w:r>
          </w:p>
        </w:tc>
      </w:tr>
      <w:tr w:rsidR="004776F8" w:rsidRPr="00EA191B" w14:paraId="62474C20" w14:textId="77777777" w:rsidTr="006D1B5B">
        <w:trPr>
          <w:cantSplit/>
        </w:trPr>
        <w:tc>
          <w:tcPr>
            <w:tcW w:w="2245" w:type="dxa"/>
            <w:vMerge/>
            <w:textDirection w:val="btLr"/>
            <w:vAlign w:val="center"/>
          </w:tcPr>
          <w:p w14:paraId="5D605136" w14:textId="77777777" w:rsidR="004776F8" w:rsidRPr="00EA191B" w:rsidRDefault="004776F8" w:rsidP="000D2A84">
            <w:pPr>
              <w:pStyle w:val="TableLabel"/>
              <w:rPr>
                <w:noProof w:val="0"/>
                <w:sz w:val="16"/>
                <w:u w:val="single"/>
              </w:rPr>
            </w:pPr>
          </w:p>
        </w:tc>
        <w:tc>
          <w:tcPr>
            <w:tcW w:w="2363" w:type="dxa"/>
            <w:vAlign w:val="center"/>
          </w:tcPr>
          <w:p w14:paraId="53186A5E" w14:textId="77777777" w:rsidR="004776F8" w:rsidRPr="006D1B5B" w:rsidRDefault="004776F8" w:rsidP="006D1B5B">
            <w:pPr>
              <w:pStyle w:val="TableEntry"/>
              <w:rPr>
                <w:i/>
                <w:iCs/>
                <w:noProof w:val="0"/>
              </w:rPr>
            </w:pPr>
            <w:proofErr w:type="spellStart"/>
            <w:r w:rsidRPr="006D1B5B">
              <w:rPr>
                <w:i/>
                <w:iCs/>
                <w:noProof w:val="0"/>
              </w:rPr>
              <w:t>AuditSourceTypeCode</w:t>
            </w:r>
            <w:proofErr w:type="spellEnd"/>
          </w:p>
        </w:tc>
        <w:tc>
          <w:tcPr>
            <w:tcW w:w="810" w:type="dxa"/>
            <w:vAlign w:val="center"/>
          </w:tcPr>
          <w:p w14:paraId="6AB58B9C" w14:textId="77777777" w:rsidR="004776F8" w:rsidRPr="006D1B5B" w:rsidRDefault="004776F8" w:rsidP="006D1B5B">
            <w:pPr>
              <w:pStyle w:val="TableEntry"/>
              <w:jc w:val="center"/>
              <w:rPr>
                <w:i/>
                <w:iCs/>
                <w:noProof w:val="0"/>
                <w:szCs w:val="18"/>
              </w:rPr>
            </w:pPr>
            <w:r w:rsidRPr="006D1B5B">
              <w:rPr>
                <w:i/>
                <w:iCs/>
                <w:noProof w:val="0"/>
                <w:szCs w:val="18"/>
              </w:rPr>
              <w:t>U</w:t>
            </w:r>
          </w:p>
        </w:tc>
        <w:tc>
          <w:tcPr>
            <w:tcW w:w="4248" w:type="dxa"/>
            <w:vAlign w:val="center"/>
          </w:tcPr>
          <w:p w14:paraId="51B9DC5A" w14:textId="77777777" w:rsidR="004776F8" w:rsidRPr="006D1B5B" w:rsidRDefault="004776F8" w:rsidP="006D1B5B">
            <w:pPr>
              <w:pStyle w:val="TableEntry"/>
              <w:rPr>
                <w:i/>
                <w:iCs/>
                <w:noProof w:val="0"/>
              </w:rPr>
            </w:pPr>
            <w:r w:rsidRPr="006D1B5B">
              <w:rPr>
                <w:i/>
                <w:iCs/>
                <w:noProof w:val="0"/>
              </w:rPr>
              <w:t>not specialized</w:t>
            </w:r>
          </w:p>
        </w:tc>
      </w:tr>
    </w:tbl>
    <w:p w14:paraId="4A36C6D3" w14:textId="77777777" w:rsidR="004776F8" w:rsidRPr="00EA191B" w:rsidRDefault="004776F8" w:rsidP="003048FC">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161"/>
        <w:gridCol w:w="720"/>
        <w:gridCol w:w="4158"/>
      </w:tblGrid>
      <w:tr w:rsidR="004E2D89" w:rsidRPr="00EA191B" w14:paraId="1F5E0F6A" w14:textId="77777777" w:rsidTr="006D1B5B">
        <w:tc>
          <w:tcPr>
            <w:tcW w:w="1537" w:type="dxa"/>
            <w:vMerge w:val="restart"/>
            <w:shd w:val="clear" w:color="auto" w:fill="auto"/>
          </w:tcPr>
          <w:p w14:paraId="5181B589" w14:textId="77777777" w:rsidR="004E2D89" w:rsidRPr="00EA191B" w:rsidRDefault="004E2D89" w:rsidP="000F538D">
            <w:pPr>
              <w:pStyle w:val="TableEntryHeader"/>
              <w:rPr>
                <w:noProof w:val="0"/>
              </w:rPr>
            </w:pPr>
            <w:r w:rsidRPr="00EA191B">
              <w:rPr>
                <w:noProof w:val="0"/>
              </w:rPr>
              <w:t>Patient</w:t>
            </w:r>
          </w:p>
          <w:p w14:paraId="58DC89E2" w14:textId="66714A85" w:rsidR="004776F8" w:rsidRPr="00EA191B" w:rsidRDefault="004776F8" w:rsidP="000F538D">
            <w:pPr>
              <w:pStyle w:val="TableEntryHeader"/>
              <w:rPr>
                <w:noProof w:val="0"/>
              </w:rPr>
            </w:pPr>
            <w:r w:rsidRPr="00EA191B">
              <w:rPr>
                <w:noProof w:val="0"/>
              </w:rPr>
              <w:t>(if known)</w:t>
            </w:r>
          </w:p>
          <w:p w14:paraId="1694484C" w14:textId="36CECD6D" w:rsidR="00E47509" w:rsidRPr="006D1B5B" w:rsidRDefault="004776F8"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781E21B5" w14:textId="4E0ADA8D" w:rsidR="004E2D89" w:rsidRPr="00EA191B" w:rsidRDefault="004E2D89" w:rsidP="006D1B5B">
            <w:pPr>
              <w:pStyle w:val="TableEntryHeader"/>
              <w:rPr>
                <w:noProof w:val="0"/>
              </w:rPr>
            </w:pPr>
            <w:proofErr w:type="spellStart"/>
            <w:r w:rsidRPr="006D1B5B">
              <w:rPr>
                <w:bCs/>
                <w:noProof w:val="0"/>
                <w:sz w:val="12"/>
              </w:rPr>
              <w:t>Participant</w:t>
            </w:r>
            <w:r w:rsidR="00EB728E" w:rsidRPr="006D1B5B">
              <w:rPr>
                <w:bCs/>
                <w:noProof w:val="0"/>
                <w:sz w:val="12"/>
              </w:rPr>
              <w:t>ObjectIdentification</w:t>
            </w:r>
            <w:proofErr w:type="spellEnd"/>
            <w:r w:rsidR="004776F8" w:rsidRPr="006D1B5B">
              <w:rPr>
                <w:bCs/>
                <w:noProof w:val="0"/>
                <w:sz w:val="12"/>
              </w:rPr>
              <w:t>)</w:t>
            </w:r>
          </w:p>
        </w:tc>
        <w:tc>
          <w:tcPr>
            <w:tcW w:w="3161" w:type="dxa"/>
            <w:shd w:val="clear" w:color="auto" w:fill="auto"/>
          </w:tcPr>
          <w:p w14:paraId="37000DE6" w14:textId="77777777" w:rsidR="004E2D89" w:rsidRPr="00EA191B" w:rsidRDefault="004E2D89" w:rsidP="000F538D">
            <w:pPr>
              <w:pStyle w:val="TableEntry"/>
              <w:rPr>
                <w:noProof w:val="0"/>
              </w:rPr>
            </w:pPr>
            <w:proofErr w:type="spellStart"/>
            <w:r w:rsidRPr="00EA191B">
              <w:rPr>
                <w:noProof w:val="0"/>
              </w:rPr>
              <w:t>ParticipantObjectTypeCode</w:t>
            </w:r>
            <w:proofErr w:type="spellEnd"/>
          </w:p>
        </w:tc>
        <w:tc>
          <w:tcPr>
            <w:tcW w:w="720" w:type="dxa"/>
            <w:shd w:val="clear" w:color="auto" w:fill="auto"/>
          </w:tcPr>
          <w:p w14:paraId="1821EED3" w14:textId="77777777" w:rsidR="004E2D89" w:rsidRPr="00EA191B" w:rsidRDefault="004E2D89" w:rsidP="000F538D">
            <w:pPr>
              <w:pStyle w:val="TableEntry"/>
              <w:jc w:val="center"/>
              <w:rPr>
                <w:noProof w:val="0"/>
              </w:rPr>
            </w:pPr>
            <w:r w:rsidRPr="00EA191B">
              <w:rPr>
                <w:noProof w:val="0"/>
              </w:rPr>
              <w:t>M</w:t>
            </w:r>
          </w:p>
        </w:tc>
        <w:tc>
          <w:tcPr>
            <w:tcW w:w="4158" w:type="dxa"/>
            <w:shd w:val="clear" w:color="auto" w:fill="auto"/>
            <w:vAlign w:val="center"/>
          </w:tcPr>
          <w:p w14:paraId="68D3C5F4" w14:textId="77777777" w:rsidR="004E2D89" w:rsidRPr="00EA191B" w:rsidRDefault="004E2D89" w:rsidP="000F538D">
            <w:pPr>
              <w:pStyle w:val="TableEntry"/>
              <w:rPr>
                <w:noProof w:val="0"/>
              </w:rPr>
            </w:pPr>
            <w:r w:rsidRPr="00EA191B">
              <w:rPr>
                <w:noProof w:val="0"/>
              </w:rPr>
              <w:t>“1” (Person)</w:t>
            </w:r>
          </w:p>
        </w:tc>
      </w:tr>
      <w:tr w:rsidR="004E2D89" w:rsidRPr="00EA191B" w14:paraId="3D30E8C0" w14:textId="77777777" w:rsidTr="006D1B5B">
        <w:tc>
          <w:tcPr>
            <w:tcW w:w="1537" w:type="dxa"/>
            <w:vMerge/>
            <w:shd w:val="clear" w:color="auto" w:fill="auto"/>
          </w:tcPr>
          <w:p w14:paraId="76820CF4" w14:textId="77777777" w:rsidR="004E2D89" w:rsidRPr="00EA191B" w:rsidRDefault="004E2D89" w:rsidP="000F538D">
            <w:pPr>
              <w:rPr>
                <w:lang w:val="en-US"/>
              </w:rPr>
            </w:pPr>
          </w:p>
        </w:tc>
        <w:tc>
          <w:tcPr>
            <w:tcW w:w="3161" w:type="dxa"/>
            <w:shd w:val="clear" w:color="auto" w:fill="auto"/>
          </w:tcPr>
          <w:p w14:paraId="7637D65D" w14:textId="77777777" w:rsidR="004E2D89" w:rsidRPr="00EA191B" w:rsidRDefault="004E2D89" w:rsidP="000F538D">
            <w:pPr>
              <w:pStyle w:val="TableEntry"/>
              <w:rPr>
                <w:noProof w:val="0"/>
              </w:rPr>
            </w:pPr>
            <w:proofErr w:type="spellStart"/>
            <w:r w:rsidRPr="00EA191B">
              <w:rPr>
                <w:noProof w:val="0"/>
              </w:rPr>
              <w:t>ParticipantObjectTypeCodeRole</w:t>
            </w:r>
            <w:proofErr w:type="spellEnd"/>
          </w:p>
        </w:tc>
        <w:tc>
          <w:tcPr>
            <w:tcW w:w="720" w:type="dxa"/>
            <w:shd w:val="clear" w:color="auto" w:fill="auto"/>
          </w:tcPr>
          <w:p w14:paraId="57279303" w14:textId="77777777" w:rsidR="004E2D89" w:rsidRPr="00EA191B" w:rsidRDefault="004E2D89" w:rsidP="000F538D">
            <w:pPr>
              <w:pStyle w:val="TableEntry"/>
              <w:jc w:val="center"/>
              <w:rPr>
                <w:noProof w:val="0"/>
              </w:rPr>
            </w:pPr>
            <w:r w:rsidRPr="00EA191B">
              <w:rPr>
                <w:noProof w:val="0"/>
              </w:rPr>
              <w:t>M</w:t>
            </w:r>
          </w:p>
        </w:tc>
        <w:tc>
          <w:tcPr>
            <w:tcW w:w="4158" w:type="dxa"/>
            <w:shd w:val="clear" w:color="auto" w:fill="auto"/>
            <w:vAlign w:val="center"/>
          </w:tcPr>
          <w:p w14:paraId="243FC337" w14:textId="77777777" w:rsidR="004E2D89" w:rsidRPr="00EA191B" w:rsidRDefault="004E2D89" w:rsidP="000F538D">
            <w:pPr>
              <w:pStyle w:val="TableEntry"/>
              <w:rPr>
                <w:noProof w:val="0"/>
              </w:rPr>
            </w:pPr>
            <w:r w:rsidRPr="00EA191B">
              <w:rPr>
                <w:noProof w:val="0"/>
              </w:rPr>
              <w:t>“1” (Patient)</w:t>
            </w:r>
          </w:p>
        </w:tc>
      </w:tr>
      <w:tr w:rsidR="004E2D89" w:rsidRPr="00EA191B" w14:paraId="2F6C1A00" w14:textId="77777777" w:rsidTr="006D1B5B">
        <w:tc>
          <w:tcPr>
            <w:tcW w:w="1537" w:type="dxa"/>
            <w:vMerge/>
            <w:shd w:val="clear" w:color="auto" w:fill="auto"/>
          </w:tcPr>
          <w:p w14:paraId="185DEA70" w14:textId="77777777" w:rsidR="004E2D89" w:rsidRPr="00EA191B" w:rsidRDefault="004E2D89" w:rsidP="000F538D">
            <w:pPr>
              <w:rPr>
                <w:lang w:val="en-US"/>
              </w:rPr>
            </w:pPr>
          </w:p>
        </w:tc>
        <w:tc>
          <w:tcPr>
            <w:tcW w:w="3161" w:type="dxa"/>
            <w:shd w:val="clear" w:color="auto" w:fill="auto"/>
          </w:tcPr>
          <w:p w14:paraId="65F7989C" w14:textId="77777777" w:rsidR="004E2D89" w:rsidRPr="00EA191B" w:rsidRDefault="004E2D89" w:rsidP="000F538D">
            <w:pPr>
              <w:pStyle w:val="TableEntry"/>
              <w:rPr>
                <w:i/>
                <w:iCs/>
                <w:noProof w:val="0"/>
              </w:rPr>
            </w:pPr>
            <w:proofErr w:type="spellStart"/>
            <w:r w:rsidRPr="00EA191B">
              <w:rPr>
                <w:i/>
                <w:iCs/>
                <w:noProof w:val="0"/>
              </w:rPr>
              <w:t>ParticipantObjectDataLifeCycle</w:t>
            </w:r>
            <w:proofErr w:type="spellEnd"/>
          </w:p>
        </w:tc>
        <w:tc>
          <w:tcPr>
            <w:tcW w:w="720" w:type="dxa"/>
            <w:shd w:val="clear" w:color="auto" w:fill="auto"/>
          </w:tcPr>
          <w:p w14:paraId="66A69547"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1FB9A142"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BD76B8B" w14:textId="77777777" w:rsidTr="006D1B5B">
        <w:tc>
          <w:tcPr>
            <w:tcW w:w="1537" w:type="dxa"/>
            <w:vMerge/>
            <w:shd w:val="clear" w:color="auto" w:fill="auto"/>
          </w:tcPr>
          <w:p w14:paraId="612E2E3E" w14:textId="77777777" w:rsidR="004E2D89" w:rsidRPr="00EA191B" w:rsidRDefault="004E2D89" w:rsidP="000F538D">
            <w:pPr>
              <w:rPr>
                <w:lang w:val="en-US"/>
              </w:rPr>
            </w:pPr>
          </w:p>
        </w:tc>
        <w:tc>
          <w:tcPr>
            <w:tcW w:w="3161" w:type="dxa"/>
            <w:shd w:val="clear" w:color="auto" w:fill="auto"/>
          </w:tcPr>
          <w:p w14:paraId="43B0DBDC" w14:textId="77777777" w:rsidR="004E2D89" w:rsidRPr="00EA191B" w:rsidRDefault="004E2D89" w:rsidP="000F538D">
            <w:pPr>
              <w:pStyle w:val="TableEntry"/>
              <w:rPr>
                <w:i/>
                <w:noProof w:val="0"/>
              </w:rPr>
            </w:pPr>
            <w:proofErr w:type="spellStart"/>
            <w:r w:rsidRPr="00EA191B">
              <w:rPr>
                <w:i/>
                <w:noProof w:val="0"/>
              </w:rPr>
              <w:t>ParticipantObjectIDTypeCode</w:t>
            </w:r>
            <w:proofErr w:type="spellEnd"/>
          </w:p>
        </w:tc>
        <w:tc>
          <w:tcPr>
            <w:tcW w:w="720" w:type="dxa"/>
            <w:shd w:val="clear" w:color="auto" w:fill="auto"/>
          </w:tcPr>
          <w:p w14:paraId="72EF70DE" w14:textId="116F3349" w:rsidR="004E2D89" w:rsidRPr="00EA191B" w:rsidRDefault="00EB728E" w:rsidP="006D1B5B">
            <w:pPr>
              <w:pStyle w:val="TableEntry"/>
              <w:jc w:val="center"/>
              <w:rPr>
                <w:i/>
                <w:iCs/>
                <w:noProof w:val="0"/>
              </w:rPr>
            </w:pPr>
            <w:r w:rsidRPr="00EA191B">
              <w:rPr>
                <w:i/>
                <w:iCs/>
                <w:noProof w:val="0"/>
              </w:rPr>
              <w:t>U</w:t>
            </w:r>
          </w:p>
        </w:tc>
        <w:tc>
          <w:tcPr>
            <w:tcW w:w="4158" w:type="dxa"/>
            <w:shd w:val="clear" w:color="auto" w:fill="auto"/>
            <w:vAlign w:val="center"/>
          </w:tcPr>
          <w:p w14:paraId="66C9EEB4"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157FC7C7" w14:textId="77777777" w:rsidTr="006D1B5B">
        <w:tc>
          <w:tcPr>
            <w:tcW w:w="1537" w:type="dxa"/>
            <w:vMerge/>
            <w:shd w:val="clear" w:color="auto" w:fill="auto"/>
          </w:tcPr>
          <w:p w14:paraId="4245B2E0" w14:textId="77777777" w:rsidR="004E2D89" w:rsidRPr="00EA191B" w:rsidRDefault="004E2D89" w:rsidP="000F538D">
            <w:pPr>
              <w:rPr>
                <w:lang w:val="en-US"/>
              </w:rPr>
            </w:pPr>
          </w:p>
        </w:tc>
        <w:tc>
          <w:tcPr>
            <w:tcW w:w="3161" w:type="dxa"/>
            <w:shd w:val="clear" w:color="auto" w:fill="auto"/>
          </w:tcPr>
          <w:p w14:paraId="06EC0D20" w14:textId="77777777" w:rsidR="004E2D89" w:rsidRPr="00EA191B" w:rsidRDefault="004E2D89" w:rsidP="000F538D">
            <w:pPr>
              <w:pStyle w:val="TableEntry"/>
              <w:rPr>
                <w:i/>
                <w:iCs/>
                <w:noProof w:val="0"/>
              </w:rPr>
            </w:pPr>
            <w:proofErr w:type="spellStart"/>
            <w:r w:rsidRPr="00EA191B">
              <w:rPr>
                <w:i/>
                <w:iCs/>
                <w:noProof w:val="0"/>
              </w:rPr>
              <w:t>ParticipantObjectSensitivity</w:t>
            </w:r>
            <w:proofErr w:type="spellEnd"/>
          </w:p>
        </w:tc>
        <w:tc>
          <w:tcPr>
            <w:tcW w:w="720" w:type="dxa"/>
            <w:shd w:val="clear" w:color="auto" w:fill="auto"/>
          </w:tcPr>
          <w:p w14:paraId="28C03E9F"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722F23DD"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3C5B71B8" w14:textId="77777777" w:rsidTr="006D1B5B">
        <w:tc>
          <w:tcPr>
            <w:tcW w:w="1537" w:type="dxa"/>
            <w:vMerge/>
            <w:shd w:val="clear" w:color="auto" w:fill="auto"/>
          </w:tcPr>
          <w:p w14:paraId="621FE5BF" w14:textId="77777777" w:rsidR="004E2D89" w:rsidRPr="00EA191B" w:rsidRDefault="004E2D89" w:rsidP="000F538D">
            <w:pPr>
              <w:rPr>
                <w:lang w:val="en-US"/>
              </w:rPr>
            </w:pPr>
          </w:p>
        </w:tc>
        <w:tc>
          <w:tcPr>
            <w:tcW w:w="3161" w:type="dxa"/>
            <w:shd w:val="clear" w:color="auto" w:fill="auto"/>
          </w:tcPr>
          <w:p w14:paraId="7CBDC306" w14:textId="77777777" w:rsidR="004E2D89" w:rsidRPr="00EA191B" w:rsidRDefault="004E2D89" w:rsidP="000F538D">
            <w:pPr>
              <w:pStyle w:val="TableEntry"/>
              <w:rPr>
                <w:noProof w:val="0"/>
              </w:rPr>
            </w:pPr>
            <w:proofErr w:type="spellStart"/>
            <w:r w:rsidRPr="00EA191B">
              <w:rPr>
                <w:noProof w:val="0"/>
              </w:rPr>
              <w:t>ParticipantObjectID</w:t>
            </w:r>
            <w:proofErr w:type="spellEnd"/>
          </w:p>
        </w:tc>
        <w:tc>
          <w:tcPr>
            <w:tcW w:w="720" w:type="dxa"/>
            <w:shd w:val="clear" w:color="auto" w:fill="auto"/>
          </w:tcPr>
          <w:p w14:paraId="16EFB9F0" w14:textId="77777777" w:rsidR="004E2D89" w:rsidRPr="00EA191B" w:rsidRDefault="004E2D89" w:rsidP="000F538D">
            <w:pPr>
              <w:pStyle w:val="TableEntry"/>
              <w:jc w:val="center"/>
              <w:rPr>
                <w:noProof w:val="0"/>
              </w:rPr>
            </w:pPr>
            <w:r w:rsidRPr="00EA191B">
              <w:rPr>
                <w:noProof w:val="0"/>
              </w:rPr>
              <w:t>M</w:t>
            </w:r>
          </w:p>
        </w:tc>
        <w:tc>
          <w:tcPr>
            <w:tcW w:w="4158" w:type="dxa"/>
            <w:shd w:val="clear" w:color="auto" w:fill="auto"/>
          </w:tcPr>
          <w:p w14:paraId="05BCF04D" w14:textId="0917F838" w:rsidR="004E2D89" w:rsidRPr="00EA191B" w:rsidRDefault="004E2D89" w:rsidP="000F538D">
            <w:pPr>
              <w:pStyle w:val="TableEntry"/>
              <w:rPr>
                <w:noProof w:val="0"/>
              </w:rPr>
            </w:pPr>
            <w:r w:rsidRPr="00EA191B">
              <w:rPr>
                <w:noProof w:val="0"/>
              </w:rPr>
              <w:t>The patient ID in HL7</w:t>
            </w:r>
            <w:r w:rsidR="006C1CFC" w:rsidRPr="00EA191B">
              <w:rPr>
                <w:noProof w:val="0"/>
                <w:vertAlign w:val="superscript"/>
              </w:rPr>
              <w:t>®</w:t>
            </w:r>
            <w:r w:rsidR="006C1CFC" w:rsidRPr="00EA191B">
              <w:rPr>
                <w:rStyle w:val="Rimandonotaapidipagina"/>
                <w:noProof w:val="0"/>
              </w:rPr>
              <w:footnoteReference w:id="2"/>
            </w:r>
            <w:r w:rsidRPr="00EA191B">
              <w:rPr>
                <w:noProof w:val="0"/>
              </w:rPr>
              <w:t xml:space="preserve"> CX format. </w:t>
            </w:r>
          </w:p>
        </w:tc>
      </w:tr>
      <w:tr w:rsidR="004E2D89" w:rsidRPr="00EA191B" w14:paraId="184FA224" w14:textId="77777777" w:rsidTr="006D1B5B">
        <w:tc>
          <w:tcPr>
            <w:tcW w:w="1537" w:type="dxa"/>
            <w:vMerge/>
            <w:shd w:val="clear" w:color="auto" w:fill="auto"/>
          </w:tcPr>
          <w:p w14:paraId="1B267F15" w14:textId="77777777" w:rsidR="004E2D89" w:rsidRPr="00EA191B" w:rsidRDefault="004E2D89" w:rsidP="000F538D">
            <w:pPr>
              <w:rPr>
                <w:lang w:val="en-US"/>
              </w:rPr>
            </w:pPr>
          </w:p>
        </w:tc>
        <w:tc>
          <w:tcPr>
            <w:tcW w:w="3161" w:type="dxa"/>
            <w:shd w:val="clear" w:color="auto" w:fill="auto"/>
          </w:tcPr>
          <w:p w14:paraId="2EE5F6F0" w14:textId="77777777" w:rsidR="004E2D89" w:rsidRPr="00EA191B" w:rsidRDefault="004E2D89" w:rsidP="000F538D">
            <w:pPr>
              <w:pStyle w:val="TableEntry"/>
              <w:rPr>
                <w:i/>
                <w:iCs/>
                <w:noProof w:val="0"/>
              </w:rPr>
            </w:pPr>
            <w:proofErr w:type="spellStart"/>
            <w:r w:rsidRPr="00EA191B">
              <w:rPr>
                <w:i/>
                <w:iCs/>
                <w:noProof w:val="0"/>
              </w:rPr>
              <w:t>ParticipantObjectName</w:t>
            </w:r>
            <w:proofErr w:type="spellEnd"/>
          </w:p>
        </w:tc>
        <w:tc>
          <w:tcPr>
            <w:tcW w:w="720" w:type="dxa"/>
            <w:shd w:val="clear" w:color="auto" w:fill="auto"/>
          </w:tcPr>
          <w:p w14:paraId="473F1267"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59B1E29E"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2BE296E" w14:textId="77777777" w:rsidTr="006D1B5B">
        <w:tc>
          <w:tcPr>
            <w:tcW w:w="1537" w:type="dxa"/>
            <w:vMerge/>
            <w:shd w:val="clear" w:color="auto" w:fill="auto"/>
          </w:tcPr>
          <w:p w14:paraId="420BF148" w14:textId="77777777" w:rsidR="004E2D89" w:rsidRPr="00EA191B" w:rsidRDefault="004E2D89" w:rsidP="000F538D">
            <w:pPr>
              <w:rPr>
                <w:lang w:val="en-US"/>
              </w:rPr>
            </w:pPr>
          </w:p>
        </w:tc>
        <w:tc>
          <w:tcPr>
            <w:tcW w:w="3161" w:type="dxa"/>
            <w:shd w:val="clear" w:color="auto" w:fill="auto"/>
          </w:tcPr>
          <w:p w14:paraId="5F342574" w14:textId="77777777" w:rsidR="004E2D89" w:rsidRPr="00EA191B" w:rsidRDefault="004E2D89" w:rsidP="000F538D">
            <w:pPr>
              <w:pStyle w:val="TableEntry"/>
              <w:rPr>
                <w:i/>
                <w:iCs/>
                <w:noProof w:val="0"/>
              </w:rPr>
            </w:pPr>
            <w:proofErr w:type="spellStart"/>
            <w:r w:rsidRPr="00EA191B">
              <w:rPr>
                <w:i/>
                <w:iCs/>
                <w:noProof w:val="0"/>
              </w:rPr>
              <w:t>ParticipantObjectQuery</w:t>
            </w:r>
            <w:proofErr w:type="spellEnd"/>
          </w:p>
        </w:tc>
        <w:tc>
          <w:tcPr>
            <w:tcW w:w="720" w:type="dxa"/>
            <w:shd w:val="clear" w:color="auto" w:fill="auto"/>
          </w:tcPr>
          <w:p w14:paraId="6E8DCC39"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50E094ED"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15FC2D6" w14:textId="77777777" w:rsidTr="006D1B5B">
        <w:tc>
          <w:tcPr>
            <w:tcW w:w="1537" w:type="dxa"/>
            <w:vMerge/>
            <w:shd w:val="clear" w:color="auto" w:fill="auto"/>
          </w:tcPr>
          <w:p w14:paraId="644838ED" w14:textId="77777777" w:rsidR="004E2D89" w:rsidRPr="00EA191B" w:rsidRDefault="004E2D89" w:rsidP="000F538D">
            <w:pPr>
              <w:rPr>
                <w:lang w:val="en-US"/>
              </w:rPr>
            </w:pPr>
          </w:p>
        </w:tc>
        <w:tc>
          <w:tcPr>
            <w:tcW w:w="3161" w:type="dxa"/>
            <w:shd w:val="clear" w:color="auto" w:fill="auto"/>
          </w:tcPr>
          <w:p w14:paraId="41BCBF61" w14:textId="77777777" w:rsidR="004E2D89" w:rsidRPr="00EA191B" w:rsidRDefault="004E2D89" w:rsidP="000F538D">
            <w:pPr>
              <w:pStyle w:val="TableEntry"/>
              <w:rPr>
                <w:i/>
                <w:iCs/>
                <w:noProof w:val="0"/>
              </w:rPr>
            </w:pPr>
            <w:proofErr w:type="spellStart"/>
            <w:r w:rsidRPr="00EA191B">
              <w:rPr>
                <w:i/>
                <w:iCs/>
                <w:noProof w:val="0"/>
              </w:rPr>
              <w:t>ParticipantObjectDetail</w:t>
            </w:r>
            <w:proofErr w:type="spellEnd"/>
          </w:p>
        </w:tc>
        <w:tc>
          <w:tcPr>
            <w:tcW w:w="720" w:type="dxa"/>
            <w:shd w:val="clear" w:color="auto" w:fill="auto"/>
          </w:tcPr>
          <w:p w14:paraId="0106B992" w14:textId="77777777" w:rsidR="004E2D89" w:rsidRPr="00EA191B" w:rsidRDefault="004E2D89" w:rsidP="000F538D">
            <w:pPr>
              <w:pStyle w:val="TableEntry"/>
              <w:jc w:val="center"/>
              <w:rPr>
                <w:i/>
                <w:iCs/>
                <w:noProof w:val="0"/>
              </w:rPr>
            </w:pPr>
            <w:r w:rsidRPr="00EA191B">
              <w:rPr>
                <w:i/>
                <w:iCs/>
                <w:noProof w:val="0"/>
              </w:rPr>
              <w:t>U</w:t>
            </w:r>
          </w:p>
        </w:tc>
        <w:tc>
          <w:tcPr>
            <w:tcW w:w="4158" w:type="dxa"/>
            <w:shd w:val="clear" w:color="auto" w:fill="auto"/>
            <w:vAlign w:val="center"/>
          </w:tcPr>
          <w:p w14:paraId="7A09B488" w14:textId="77777777" w:rsidR="004E2D89" w:rsidRPr="00EA191B" w:rsidRDefault="004E2D89" w:rsidP="000F538D">
            <w:pPr>
              <w:pStyle w:val="TableEntry"/>
              <w:rPr>
                <w:i/>
                <w:iCs/>
                <w:noProof w:val="0"/>
              </w:rPr>
            </w:pPr>
            <w:r w:rsidRPr="00EA191B">
              <w:rPr>
                <w:i/>
                <w:iCs/>
                <w:noProof w:val="0"/>
              </w:rPr>
              <w:t>not specialized</w:t>
            </w:r>
          </w:p>
        </w:tc>
      </w:tr>
    </w:tbl>
    <w:p w14:paraId="73DC5108" w14:textId="77777777" w:rsidR="005265C7" w:rsidRPr="00EA191B" w:rsidRDefault="005265C7"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900"/>
        <w:gridCol w:w="3888"/>
      </w:tblGrid>
      <w:tr w:rsidR="004E2D89" w:rsidRPr="00EA191B" w14:paraId="5FFE20D5" w14:textId="77777777" w:rsidTr="006D1B5B">
        <w:tc>
          <w:tcPr>
            <w:tcW w:w="1998" w:type="dxa"/>
            <w:vMerge w:val="restart"/>
            <w:shd w:val="clear" w:color="auto" w:fill="auto"/>
          </w:tcPr>
          <w:p w14:paraId="0BDC3E7E" w14:textId="05F90E02" w:rsidR="004E2D89" w:rsidRPr="00EA191B" w:rsidRDefault="004E2D89" w:rsidP="000F538D">
            <w:pPr>
              <w:pStyle w:val="TableEntryHeader"/>
              <w:rPr>
                <w:noProof w:val="0"/>
              </w:rPr>
            </w:pPr>
            <w:proofErr w:type="spellStart"/>
            <w:r w:rsidRPr="00EA191B">
              <w:rPr>
                <w:noProof w:val="0"/>
              </w:rPr>
              <w:t>Document</w:t>
            </w:r>
            <w:r w:rsidR="00EB728E" w:rsidRPr="00EA191B">
              <w:rPr>
                <w:noProof w:val="0"/>
              </w:rPr>
              <w:t>Entry</w:t>
            </w:r>
            <w:proofErr w:type="spellEnd"/>
          </w:p>
          <w:p w14:paraId="2020475B" w14:textId="115E30D3" w:rsidR="00EB728E" w:rsidRPr="00EA191B" w:rsidRDefault="00EB728E" w:rsidP="000F538D">
            <w:pPr>
              <w:pStyle w:val="TableEntryHeader"/>
              <w:rPr>
                <w:noProof w:val="0"/>
              </w:rPr>
            </w:pPr>
            <w:r w:rsidRPr="00EA191B">
              <w:rPr>
                <w:noProof w:val="0"/>
              </w:rPr>
              <w:t>Folder</w:t>
            </w:r>
          </w:p>
          <w:p w14:paraId="638BD1B6" w14:textId="6963E898" w:rsidR="00EB728E" w:rsidRPr="00EA191B" w:rsidRDefault="00EB728E" w:rsidP="000F538D">
            <w:pPr>
              <w:pStyle w:val="TableEntryHeader"/>
              <w:rPr>
                <w:noProof w:val="0"/>
              </w:rPr>
            </w:pPr>
            <w:proofErr w:type="spellStart"/>
            <w:r w:rsidRPr="00EA191B">
              <w:rPr>
                <w:noProof w:val="0"/>
              </w:rPr>
              <w:t>SubmissionSet</w:t>
            </w:r>
            <w:proofErr w:type="spellEnd"/>
          </w:p>
          <w:p w14:paraId="365196EE" w14:textId="0581FAC8" w:rsidR="00E47509" w:rsidRPr="006D1B5B" w:rsidRDefault="00EB728E"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1B56134F" w14:textId="720F25BF" w:rsidR="004E2D89" w:rsidRPr="00EA191B" w:rsidRDefault="004E2D89" w:rsidP="006D1B5B">
            <w:pPr>
              <w:pStyle w:val="TableEntryHeader"/>
              <w:rPr>
                <w:noProof w:val="0"/>
              </w:rPr>
            </w:pPr>
            <w:proofErr w:type="spellStart"/>
            <w:r w:rsidRPr="006D1B5B">
              <w:rPr>
                <w:bCs/>
                <w:noProof w:val="0"/>
                <w:sz w:val="12"/>
              </w:rPr>
              <w:t>Participant</w:t>
            </w:r>
            <w:r w:rsidR="00EB728E" w:rsidRPr="006D1B5B">
              <w:rPr>
                <w:bCs/>
                <w:noProof w:val="0"/>
                <w:sz w:val="12"/>
              </w:rPr>
              <w:t>ObjectIdentification</w:t>
            </w:r>
            <w:proofErr w:type="spellEnd"/>
            <w:r w:rsidR="00EB728E" w:rsidRPr="006D1B5B">
              <w:rPr>
                <w:bCs/>
                <w:noProof w:val="0"/>
                <w:sz w:val="12"/>
              </w:rPr>
              <w:t>)</w:t>
            </w:r>
          </w:p>
        </w:tc>
        <w:tc>
          <w:tcPr>
            <w:tcW w:w="2790" w:type="dxa"/>
            <w:shd w:val="clear" w:color="auto" w:fill="auto"/>
            <w:vAlign w:val="center"/>
          </w:tcPr>
          <w:p w14:paraId="502F85A1" w14:textId="77777777" w:rsidR="004E2D89" w:rsidRPr="00EA191B" w:rsidRDefault="004E2D89" w:rsidP="000F538D">
            <w:pPr>
              <w:pStyle w:val="TableEntry"/>
              <w:rPr>
                <w:noProof w:val="0"/>
              </w:rPr>
            </w:pPr>
            <w:proofErr w:type="spellStart"/>
            <w:r w:rsidRPr="00EA191B">
              <w:rPr>
                <w:noProof w:val="0"/>
              </w:rPr>
              <w:t>ParticipantObjectTypeCode</w:t>
            </w:r>
            <w:proofErr w:type="spellEnd"/>
          </w:p>
        </w:tc>
        <w:tc>
          <w:tcPr>
            <w:tcW w:w="900" w:type="dxa"/>
            <w:shd w:val="clear" w:color="auto" w:fill="auto"/>
          </w:tcPr>
          <w:p w14:paraId="4A2659B7"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3C4C8E5C" w14:textId="77777777" w:rsidR="004E2D89" w:rsidRPr="00EA191B" w:rsidRDefault="004E2D89" w:rsidP="000F538D">
            <w:pPr>
              <w:pStyle w:val="TableEntry"/>
              <w:rPr>
                <w:noProof w:val="0"/>
              </w:rPr>
            </w:pPr>
            <w:r w:rsidRPr="00EA191B">
              <w:rPr>
                <w:noProof w:val="0"/>
              </w:rPr>
              <w:t>“2” (system object)</w:t>
            </w:r>
          </w:p>
        </w:tc>
      </w:tr>
      <w:tr w:rsidR="004E2D89" w:rsidRPr="00EA191B" w14:paraId="2A1AB85A" w14:textId="77777777" w:rsidTr="006D1B5B">
        <w:tc>
          <w:tcPr>
            <w:tcW w:w="1998" w:type="dxa"/>
            <w:vMerge/>
            <w:shd w:val="clear" w:color="auto" w:fill="auto"/>
          </w:tcPr>
          <w:p w14:paraId="333E7B2C" w14:textId="77777777" w:rsidR="004E2D89" w:rsidRPr="00EA191B" w:rsidRDefault="004E2D89" w:rsidP="000F538D">
            <w:pPr>
              <w:rPr>
                <w:lang w:val="en-US"/>
              </w:rPr>
            </w:pPr>
          </w:p>
        </w:tc>
        <w:tc>
          <w:tcPr>
            <w:tcW w:w="2790" w:type="dxa"/>
            <w:shd w:val="clear" w:color="auto" w:fill="auto"/>
            <w:vAlign w:val="center"/>
          </w:tcPr>
          <w:p w14:paraId="7F08211F" w14:textId="77777777" w:rsidR="004E2D89" w:rsidRPr="00EA191B" w:rsidRDefault="004E2D89" w:rsidP="000F538D">
            <w:pPr>
              <w:pStyle w:val="TableEntry"/>
              <w:rPr>
                <w:noProof w:val="0"/>
              </w:rPr>
            </w:pPr>
            <w:proofErr w:type="spellStart"/>
            <w:r w:rsidRPr="00EA191B">
              <w:rPr>
                <w:noProof w:val="0"/>
              </w:rPr>
              <w:t>ParticipantObjectTypeCodeRole</w:t>
            </w:r>
            <w:proofErr w:type="spellEnd"/>
          </w:p>
        </w:tc>
        <w:tc>
          <w:tcPr>
            <w:tcW w:w="900" w:type="dxa"/>
            <w:shd w:val="clear" w:color="auto" w:fill="auto"/>
          </w:tcPr>
          <w:p w14:paraId="75EB8FCE"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68F8C141" w14:textId="7E7B9DBD" w:rsidR="004E2D89" w:rsidRPr="00EA191B" w:rsidRDefault="004E2D89" w:rsidP="00EB728E">
            <w:pPr>
              <w:pStyle w:val="TableEntry"/>
              <w:rPr>
                <w:noProof w:val="0"/>
              </w:rPr>
            </w:pPr>
            <w:r w:rsidRPr="00EA191B">
              <w:rPr>
                <w:noProof w:val="0"/>
              </w:rPr>
              <w:t>“</w:t>
            </w:r>
            <w:r w:rsidR="00EB728E" w:rsidRPr="00EA191B">
              <w:rPr>
                <w:noProof w:val="0"/>
              </w:rPr>
              <w:t>3</w:t>
            </w:r>
            <w:r w:rsidRPr="00EA191B">
              <w:rPr>
                <w:noProof w:val="0"/>
              </w:rPr>
              <w:t>” (</w:t>
            </w:r>
            <w:r w:rsidR="00EB728E" w:rsidRPr="00EA191B">
              <w:rPr>
                <w:noProof w:val="0"/>
              </w:rPr>
              <w:t>report</w:t>
            </w:r>
            <w:r w:rsidRPr="00EA191B">
              <w:rPr>
                <w:noProof w:val="0"/>
              </w:rPr>
              <w:t>)</w:t>
            </w:r>
          </w:p>
        </w:tc>
      </w:tr>
      <w:tr w:rsidR="004E2D89" w:rsidRPr="00EA191B" w14:paraId="4437CB88" w14:textId="77777777" w:rsidTr="006D1B5B">
        <w:tc>
          <w:tcPr>
            <w:tcW w:w="1998" w:type="dxa"/>
            <w:vMerge/>
            <w:shd w:val="clear" w:color="auto" w:fill="auto"/>
          </w:tcPr>
          <w:p w14:paraId="5E1F1116" w14:textId="77777777" w:rsidR="004E2D89" w:rsidRPr="00EA191B" w:rsidRDefault="004E2D89" w:rsidP="000F538D">
            <w:pPr>
              <w:rPr>
                <w:lang w:val="en-US"/>
              </w:rPr>
            </w:pPr>
          </w:p>
        </w:tc>
        <w:tc>
          <w:tcPr>
            <w:tcW w:w="2790" w:type="dxa"/>
            <w:shd w:val="clear" w:color="auto" w:fill="auto"/>
            <w:vAlign w:val="center"/>
          </w:tcPr>
          <w:p w14:paraId="68DF6244" w14:textId="77777777" w:rsidR="004E2D89" w:rsidRPr="00EA191B" w:rsidRDefault="004E2D89" w:rsidP="000F538D">
            <w:pPr>
              <w:pStyle w:val="TableEntry"/>
              <w:rPr>
                <w:i/>
                <w:iCs/>
                <w:noProof w:val="0"/>
              </w:rPr>
            </w:pPr>
            <w:proofErr w:type="spellStart"/>
            <w:r w:rsidRPr="00EA191B">
              <w:rPr>
                <w:i/>
                <w:iCs/>
                <w:noProof w:val="0"/>
              </w:rPr>
              <w:t>ParticipantObjectDataLifeCycle</w:t>
            </w:r>
            <w:proofErr w:type="spellEnd"/>
          </w:p>
        </w:tc>
        <w:tc>
          <w:tcPr>
            <w:tcW w:w="900" w:type="dxa"/>
            <w:shd w:val="clear" w:color="auto" w:fill="auto"/>
          </w:tcPr>
          <w:p w14:paraId="5CC9AC68"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3FE80C97"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022F7EBD" w14:textId="77777777" w:rsidTr="006D1B5B">
        <w:tc>
          <w:tcPr>
            <w:tcW w:w="1998" w:type="dxa"/>
            <w:vMerge/>
            <w:shd w:val="clear" w:color="auto" w:fill="auto"/>
          </w:tcPr>
          <w:p w14:paraId="2B87EF9B" w14:textId="77777777" w:rsidR="004E2D89" w:rsidRPr="00EA191B" w:rsidRDefault="004E2D89" w:rsidP="000F538D">
            <w:pPr>
              <w:rPr>
                <w:lang w:val="en-US"/>
              </w:rPr>
            </w:pPr>
          </w:p>
        </w:tc>
        <w:tc>
          <w:tcPr>
            <w:tcW w:w="2790" w:type="dxa"/>
            <w:shd w:val="clear" w:color="auto" w:fill="auto"/>
            <w:vAlign w:val="center"/>
          </w:tcPr>
          <w:p w14:paraId="18FFE6ED" w14:textId="77777777" w:rsidR="004E2D89" w:rsidRPr="00EA191B" w:rsidRDefault="004E2D89" w:rsidP="000F538D">
            <w:pPr>
              <w:pStyle w:val="TableEntry"/>
              <w:rPr>
                <w:noProof w:val="0"/>
              </w:rPr>
            </w:pPr>
            <w:proofErr w:type="spellStart"/>
            <w:r w:rsidRPr="00EA191B">
              <w:rPr>
                <w:noProof w:val="0"/>
              </w:rPr>
              <w:t>ParticipantObjectIDTypeCode</w:t>
            </w:r>
            <w:proofErr w:type="spellEnd"/>
          </w:p>
        </w:tc>
        <w:tc>
          <w:tcPr>
            <w:tcW w:w="900" w:type="dxa"/>
            <w:shd w:val="clear" w:color="auto" w:fill="auto"/>
          </w:tcPr>
          <w:p w14:paraId="2C4ACEDE"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1F998228" w14:textId="77777777" w:rsidR="00EB728E" w:rsidRPr="006D1B5B" w:rsidRDefault="00EB728E" w:rsidP="006D1B5B">
            <w:pPr>
              <w:pStyle w:val="TableEntry"/>
              <w:rPr>
                <w:noProof w:val="0"/>
              </w:rPr>
            </w:pPr>
            <w:r w:rsidRPr="00EA191B">
              <w:rPr>
                <w:noProof w:val="0"/>
              </w:rPr>
              <w:t>The Notification Puller shall include one of the following values, depending on the specific object being received:</w:t>
            </w:r>
          </w:p>
          <w:p w14:paraId="5F22F6F2" w14:textId="77777777" w:rsidR="00EB728E" w:rsidRPr="00EA191B" w:rsidRDefault="00EB728E" w:rsidP="006D1B5B">
            <w:pPr>
              <w:pStyle w:val="TableEntry"/>
              <w:rPr>
                <w:noProof w:val="0"/>
              </w:rPr>
            </w:pPr>
            <w:r w:rsidRPr="00EA191B">
              <w:rPr>
                <w:noProof w:val="0"/>
              </w:rPr>
              <w:t>EV("urn:uuid:7edca82f-054d-47f2-a032-9b2a5b5186c1”, “IHE XDS Metadata”, “document entry object type”)</w:t>
            </w:r>
          </w:p>
          <w:p w14:paraId="5B688784" w14:textId="77777777" w:rsidR="00EB728E" w:rsidRPr="002C59B4" w:rsidRDefault="00EB728E" w:rsidP="006D1B5B">
            <w:pPr>
              <w:pStyle w:val="TableEntry"/>
              <w:rPr>
                <w:noProof w:val="0"/>
              </w:rPr>
            </w:pPr>
            <w:r w:rsidRPr="002C59B4">
              <w:rPr>
                <w:noProof w:val="0"/>
              </w:rPr>
              <w:lastRenderedPageBreak/>
              <w:t>EV(“urn:uuid:34268e47-fdf5-41a6-ba33-82133c465248”, “IHE XDS Metadata”, “on-demand document entry object type”)</w:t>
            </w:r>
          </w:p>
          <w:p w14:paraId="5423B87B" w14:textId="77777777" w:rsidR="00EB728E" w:rsidRPr="002C59B4" w:rsidRDefault="00EB728E" w:rsidP="006D1B5B">
            <w:pPr>
              <w:pStyle w:val="TableEntry"/>
              <w:rPr>
                <w:noProof w:val="0"/>
              </w:rPr>
            </w:pPr>
            <w:r w:rsidRPr="002C59B4">
              <w:rPr>
                <w:noProof w:val="0"/>
              </w:rPr>
              <w:t>EV("urn:uuid:d9d542f3-6cc4-48b6-8870-ea235fbc94c2”, “IHE XDS Metadata”, “folder classification node”)</w:t>
            </w:r>
          </w:p>
          <w:p w14:paraId="4CEEDA0A" w14:textId="675F5C63" w:rsidR="004E2D89" w:rsidRPr="00EA191B" w:rsidRDefault="00EB728E" w:rsidP="006D1B5B">
            <w:pPr>
              <w:pStyle w:val="TableEntry"/>
              <w:rPr>
                <w:noProof w:val="0"/>
              </w:rPr>
            </w:pPr>
            <w:r w:rsidRPr="002C59B4">
              <w:rPr>
                <w:noProof w:val="0"/>
              </w:rPr>
              <w:t>EV(urn:uuid:a54d6aa5-d40d-43f9-88c5-b4633d873bdd”, “IHE XDS Metadata”, ”submission set classification node”)</w:t>
            </w:r>
          </w:p>
        </w:tc>
      </w:tr>
      <w:tr w:rsidR="004E2D89" w:rsidRPr="00EA191B" w14:paraId="7D937E5C" w14:textId="77777777" w:rsidTr="006D1B5B">
        <w:tc>
          <w:tcPr>
            <w:tcW w:w="1998" w:type="dxa"/>
            <w:vMerge/>
            <w:shd w:val="clear" w:color="auto" w:fill="auto"/>
          </w:tcPr>
          <w:p w14:paraId="731DC89D" w14:textId="77777777" w:rsidR="004E2D89" w:rsidRPr="00EA191B" w:rsidRDefault="004E2D89" w:rsidP="000F538D">
            <w:pPr>
              <w:rPr>
                <w:lang w:val="en-US"/>
              </w:rPr>
            </w:pPr>
          </w:p>
        </w:tc>
        <w:tc>
          <w:tcPr>
            <w:tcW w:w="2790" w:type="dxa"/>
            <w:shd w:val="clear" w:color="auto" w:fill="auto"/>
            <w:vAlign w:val="center"/>
          </w:tcPr>
          <w:p w14:paraId="58A61277" w14:textId="77777777" w:rsidR="004E2D89" w:rsidRPr="00EA191B" w:rsidRDefault="004E2D89" w:rsidP="000F538D">
            <w:pPr>
              <w:pStyle w:val="TableEntry"/>
              <w:rPr>
                <w:i/>
                <w:iCs/>
                <w:noProof w:val="0"/>
              </w:rPr>
            </w:pPr>
            <w:proofErr w:type="spellStart"/>
            <w:r w:rsidRPr="00EA191B">
              <w:rPr>
                <w:i/>
                <w:iCs/>
                <w:noProof w:val="0"/>
              </w:rPr>
              <w:t>ParticipantObjectSensitivity</w:t>
            </w:r>
            <w:proofErr w:type="spellEnd"/>
          </w:p>
        </w:tc>
        <w:tc>
          <w:tcPr>
            <w:tcW w:w="900" w:type="dxa"/>
            <w:shd w:val="clear" w:color="auto" w:fill="auto"/>
          </w:tcPr>
          <w:p w14:paraId="761F517E"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2A864F0D"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34B0FEF6" w14:textId="77777777" w:rsidTr="006D1B5B">
        <w:tc>
          <w:tcPr>
            <w:tcW w:w="1998" w:type="dxa"/>
            <w:vMerge/>
            <w:shd w:val="clear" w:color="auto" w:fill="auto"/>
          </w:tcPr>
          <w:p w14:paraId="1E638B0E" w14:textId="77777777" w:rsidR="004E2D89" w:rsidRPr="00EA191B" w:rsidRDefault="004E2D89" w:rsidP="000F538D">
            <w:pPr>
              <w:rPr>
                <w:lang w:val="en-US"/>
              </w:rPr>
            </w:pPr>
          </w:p>
        </w:tc>
        <w:tc>
          <w:tcPr>
            <w:tcW w:w="2790" w:type="dxa"/>
            <w:shd w:val="clear" w:color="auto" w:fill="auto"/>
            <w:vAlign w:val="center"/>
          </w:tcPr>
          <w:p w14:paraId="6BDA66D5" w14:textId="77777777" w:rsidR="004E2D89" w:rsidRPr="00EA191B" w:rsidRDefault="004E2D89" w:rsidP="000F538D">
            <w:pPr>
              <w:pStyle w:val="TableEntry"/>
              <w:rPr>
                <w:noProof w:val="0"/>
              </w:rPr>
            </w:pPr>
            <w:proofErr w:type="spellStart"/>
            <w:r w:rsidRPr="00EA191B">
              <w:rPr>
                <w:noProof w:val="0"/>
              </w:rPr>
              <w:t>ParticipantObjectID</w:t>
            </w:r>
            <w:proofErr w:type="spellEnd"/>
          </w:p>
        </w:tc>
        <w:tc>
          <w:tcPr>
            <w:tcW w:w="900" w:type="dxa"/>
            <w:shd w:val="clear" w:color="auto" w:fill="auto"/>
          </w:tcPr>
          <w:p w14:paraId="34A7F5E9"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2A91C14A" w14:textId="50681E33" w:rsidR="004E2D89" w:rsidRPr="00EA191B" w:rsidRDefault="00EB728E" w:rsidP="000F538D">
            <w:pPr>
              <w:pStyle w:val="TableEntry"/>
              <w:rPr>
                <w:noProof w:val="0"/>
              </w:rPr>
            </w:pPr>
            <w:r w:rsidRPr="00EA191B">
              <w:rPr>
                <w:iCs/>
                <w:noProof w:val="0"/>
                <w:szCs w:val="18"/>
              </w:rPr>
              <w:t xml:space="preserve">The value of the object's </w:t>
            </w:r>
            <w:proofErr w:type="spellStart"/>
            <w:r w:rsidRPr="00EA191B">
              <w:rPr>
                <w:iCs/>
                <w:noProof w:val="0"/>
                <w:szCs w:val="18"/>
              </w:rPr>
              <w:t>EntryUUID</w:t>
            </w:r>
            <w:proofErr w:type="spellEnd"/>
            <w:r w:rsidRPr="00EA191B">
              <w:rPr>
                <w:iCs/>
                <w:noProof w:val="0"/>
                <w:szCs w:val="18"/>
              </w:rPr>
              <w:t xml:space="preserve"> attribute.</w:t>
            </w:r>
          </w:p>
        </w:tc>
      </w:tr>
      <w:tr w:rsidR="004E2D89" w:rsidRPr="00EA191B" w14:paraId="416608B5" w14:textId="77777777" w:rsidTr="006D1B5B">
        <w:tc>
          <w:tcPr>
            <w:tcW w:w="1998" w:type="dxa"/>
            <w:vMerge/>
            <w:shd w:val="clear" w:color="auto" w:fill="auto"/>
          </w:tcPr>
          <w:p w14:paraId="0531FD5C" w14:textId="77777777" w:rsidR="004E2D89" w:rsidRPr="00EA191B" w:rsidRDefault="004E2D89" w:rsidP="000F538D">
            <w:pPr>
              <w:rPr>
                <w:lang w:val="en-US"/>
              </w:rPr>
            </w:pPr>
          </w:p>
        </w:tc>
        <w:tc>
          <w:tcPr>
            <w:tcW w:w="2790" w:type="dxa"/>
            <w:shd w:val="clear" w:color="auto" w:fill="auto"/>
            <w:vAlign w:val="center"/>
          </w:tcPr>
          <w:p w14:paraId="69D16BAA" w14:textId="77777777" w:rsidR="004E2D89" w:rsidRPr="00EA191B" w:rsidRDefault="004E2D89" w:rsidP="000F538D">
            <w:pPr>
              <w:pStyle w:val="TableEntry"/>
              <w:rPr>
                <w:i/>
                <w:noProof w:val="0"/>
              </w:rPr>
            </w:pPr>
            <w:proofErr w:type="spellStart"/>
            <w:r w:rsidRPr="00EA191B">
              <w:rPr>
                <w:i/>
                <w:noProof w:val="0"/>
              </w:rPr>
              <w:t>ParticipantObjectName</w:t>
            </w:r>
            <w:proofErr w:type="spellEnd"/>
          </w:p>
        </w:tc>
        <w:tc>
          <w:tcPr>
            <w:tcW w:w="900" w:type="dxa"/>
            <w:shd w:val="clear" w:color="auto" w:fill="auto"/>
          </w:tcPr>
          <w:p w14:paraId="221C5045" w14:textId="455B7B5F" w:rsidR="004E2D89" w:rsidRPr="006D1B5B" w:rsidRDefault="00EB728E" w:rsidP="006D1B5B">
            <w:pPr>
              <w:pStyle w:val="TableEntry"/>
              <w:jc w:val="center"/>
              <w:rPr>
                <w:i/>
                <w:iCs/>
                <w:noProof w:val="0"/>
              </w:rPr>
            </w:pPr>
            <w:r w:rsidRPr="006D1B5B">
              <w:rPr>
                <w:i/>
                <w:iCs/>
                <w:noProof w:val="0"/>
              </w:rPr>
              <w:t>U</w:t>
            </w:r>
          </w:p>
        </w:tc>
        <w:tc>
          <w:tcPr>
            <w:tcW w:w="3888" w:type="dxa"/>
            <w:shd w:val="clear" w:color="auto" w:fill="auto"/>
          </w:tcPr>
          <w:p w14:paraId="3340360B" w14:textId="6198B41E" w:rsidR="004E2D89" w:rsidRPr="006D1B5B" w:rsidRDefault="00EB728E" w:rsidP="006D1B5B">
            <w:pPr>
              <w:pStyle w:val="TableEntry"/>
              <w:rPr>
                <w:i/>
                <w:iCs/>
                <w:noProof w:val="0"/>
              </w:rPr>
            </w:pPr>
            <w:r w:rsidRPr="006D1B5B">
              <w:rPr>
                <w:i/>
                <w:iCs/>
                <w:noProof w:val="0"/>
              </w:rPr>
              <w:t>not specialized</w:t>
            </w:r>
          </w:p>
        </w:tc>
      </w:tr>
      <w:tr w:rsidR="004E2D89" w:rsidRPr="00EA191B" w14:paraId="470F24CA" w14:textId="77777777" w:rsidTr="006D1B5B">
        <w:tc>
          <w:tcPr>
            <w:tcW w:w="1998" w:type="dxa"/>
            <w:vMerge/>
            <w:shd w:val="clear" w:color="auto" w:fill="auto"/>
          </w:tcPr>
          <w:p w14:paraId="0268D0E3" w14:textId="77777777" w:rsidR="004E2D89" w:rsidRPr="00EA191B" w:rsidRDefault="004E2D89" w:rsidP="000F538D">
            <w:pPr>
              <w:rPr>
                <w:lang w:val="en-US"/>
              </w:rPr>
            </w:pPr>
          </w:p>
        </w:tc>
        <w:tc>
          <w:tcPr>
            <w:tcW w:w="2790" w:type="dxa"/>
            <w:shd w:val="clear" w:color="auto" w:fill="auto"/>
            <w:vAlign w:val="center"/>
          </w:tcPr>
          <w:p w14:paraId="0A2252BC" w14:textId="77777777" w:rsidR="004E2D89" w:rsidRPr="00EA191B" w:rsidRDefault="004E2D89" w:rsidP="000F538D">
            <w:pPr>
              <w:pStyle w:val="TableEntry"/>
              <w:rPr>
                <w:i/>
                <w:iCs/>
                <w:noProof w:val="0"/>
              </w:rPr>
            </w:pPr>
            <w:proofErr w:type="spellStart"/>
            <w:r w:rsidRPr="00EA191B">
              <w:rPr>
                <w:i/>
                <w:iCs/>
                <w:noProof w:val="0"/>
              </w:rPr>
              <w:t>ParticipantObjectQuery</w:t>
            </w:r>
            <w:proofErr w:type="spellEnd"/>
          </w:p>
        </w:tc>
        <w:tc>
          <w:tcPr>
            <w:tcW w:w="900" w:type="dxa"/>
            <w:shd w:val="clear" w:color="auto" w:fill="auto"/>
          </w:tcPr>
          <w:p w14:paraId="61CCA79A" w14:textId="3A42BD1D" w:rsidR="004E2D89" w:rsidRPr="00EA191B" w:rsidRDefault="00EB728E" w:rsidP="000F538D">
            <w:pPr>
              <w:pStyle w:val="TableEntry"/>
              <w:jc w:val="center"/>
              <w:rPr>
                <w:i/>
                <w:iCs/>
                <w:noProof w:val="0"/>
              </w:rPr>
            </w:pPr>
            <w:r w:rsidRPr="00EA191B">
              <w:rPr>
                <w:i/>
                <w:iCs/>
                <w:noProof w:val="0"/>
              </w:rPr>
              <w:t>U</w:t>
            </w:r>
          </w:p>
        </w:tc>
        <w:tc>
          <w:tcPr>
            <w:tcW w:w="3888" w:type="dxa"/>
            <w:shd w:val="clear" w:color="auto" w:fill="auto"/>
            <w:vAlign w:val="center"/>
          </w:tcPr>
          <w:p w14:paraId="03469D5A"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64354A6F" w14:textId="77777777" w:rsidTr="006D1B5B">
        <w:tc>
          <w:tcPr>
            <w:tcW w:w="1998" w:type="dxa"/>
            <w:vMerge/>
            <w:shd w:val="clear" w:color="auto" w:fill="auto"/>
          </w:tcPr>
          <w:p w14:paraId="2B0341D6" w14:textId="77777777" w:rsidR="004E2D89" w:rsidRPr="00EA191B" w:rsidRDefault="004E2D89" w:rsidP="000F538D">
            <w:pPr>
              <w:rPr>
                <w:lang w:val="en-US"/>
              </w:rPr>
            </w:pPr>
          </w:p>
        </w:tc>
        <w:tc>
          <w:tcPr>
            <w:tcW w:w="2790" w:type="dxa"/>
            <w:shd w:val="clear" w:color="auto" w:fill="auto"/>
            <w:vAlign w:val="center"/>
          </w:tcPr>
          <w:p w14:paraId="3701812A" w14:textId="77777777" w:rsidR="004E2D89" w:rsidRPr="00EA191B" w:rsidRDefault="004E2D89" w:rsidP="000F538D">
            <w:pPr>
              <w:pStyle w:val="TableEntry"/>
              <w:rPr>
                <w:iCs/>
                <w:noProof w:val="0"/>
              </w:rPr>
            </w:pPr>
            <w:proofErr w:type="spellStart"/>
            <w:r w:rsidRPr="00EA191B">
              <w:rPr>
                <w:iCs/>
                <w:noProof w:val="0"/>
              </w:rPr>
              <w:t>ParticipantObjectDetail</w:t>
            </w:r>
            <w:proofErr w:type="spellEnd"/>
          </w:p>
        </w:tc>
        <w:tc>
          <w:tcPr>
            <w:tcW w:w="900" w:type="dxa"/>
            <w:shd w:val="clear" w:color="auto" w:fill="auto"/>
          </w:tcPr>
          <w:p w14:paraId="4FC4FA9A" w14:textId="77777777" w:rsidR="004E2D89" w:rsidRPr="00EA191B" w:rsidRDefault="004E2D89" w:rsidP="000F538D">
            <w:pPr>
              <w:pStyle w:val="TableEntry"/>
              <w:jc w:val="center"/>
              <w:rPr>
                <w:iCs/>
                <w:noProof w:val="0"/>
              </w:rPr>
            </w:pPr>
            <w:r w:rsidRPr="00EA191B">
              <w:rPr>
                <w:iCs/>
                <w:noProof w:val="0"/>
              </w:rPr>
              <w:t>C</w:t>
            </w:r>
          </w:p>
        </w:tc>
        <w:tc>
          <w:tcPr>
            <w:tcW w:w="3888" w:type="dxa"/>
            <w:shd w:val="clear" w:color="auto" w:fill="auto"/>
            <w:vAlign w:val="center"/>
          </w:tcPr>
          <w:p w14:paraId="79D7BAF8" w14:textId="77777777" w:rsidR="00EB728E" w:rsidRPr="00EA191B" w:rsidRDefault="00EB728E" w:rsidP="006D1B5B">
            <w:pPr>
              <w:pStyle w:val="TableEntry"/>
            </w:pPr>
            <w:r w:rsidRPr="00EA191B">
              <w:rPr>
                <w:noProof w:val="0"/>
              </w:rPr>
              <w:t>This element is required, if known:</w:t>
            </w:r>
          </w:p>
          <w:p w14:paraId="642CB840" w14:textId="77777777" w:rsidR="00EB728E" w:rsidRPr="00EA191B" w:rsidRDefault="00EB728E" w:rsidP="006D1B5B">
            <w:pPr>
              <w:pStyle w:val="TableEntry"/>
            </w:pPr>
            <w:r w:rsidRPr="00EA191B">
              <w:rPr>
                <w:noProof w:val="0"/>
              </w:rPr>
              <w:t>Type: “urn:ihe:iti:xca:2010:homeCommunityId” (literal string)</w:t>
            </w:r>
          </w:p>
          <w:p w14:paraId="52CED7B0" w14:textId="2D5DCFB0" w:rsidR="004E2D89" w:rsidRPr="00EA191B" w:rsidRDefault="00EB728E" w:rsidP="006D1B5B">
            <w:pPr>
              <w:pStyle w:val="TableEntry"/>
              <w:rPr>
                <w:iCs/>
                <w:noProof w:val="0"/>
              </w:rPr>
            </w:pPr>
            <w:r w:rsidRPr="00EA191B">
              <w:rPr>
                <w:noProof w:val="0"/>
              </w:rPr>
              <w:t xml:space="preserve">Value: value of the </w:t>
            </w:r>
            <w:proofErr w:type="spellStart"/>
            <w:r w:rsidRPr="00EA191B">
              <w:rPr>
                <w:noProof w:val="0"/>
              </w:rPr>
              <w:t>homeCommunityId</w:t>
            </w:r>
            <w:proofErr w:type="spellEnd"/>
          </w:p>
        </w:tc>
      </w:tr>
    </w:tbl>
    <w:p w14:paraId="6B7579CF" w14:textId="77777777" w:rsidR="004E2D89" w:rsidRPr="00EA191B" w:rsidRDefault="004E2D89" w:rsidP="004E2D89">
      <w:pPr>
        <w:pStyle w:val="Corpotesto"/>
        <w:rPr>
          <w:noProof w:val="0"/>
        </w:rPr>
      </w:pPr>
    </w:p>
    <w:p w14:paraId="14CEF336" w14:textId="77777777" w:rsidR="004E2D89" w:rsidRPr="00EA191B" w:rsidRDefault="004E2D89" w:rsidP="004E2D89">
      <w:pPr>
        <w:pStyle w:val="Titolo5"/>
        <w:numPr>
          <w:ilvl w:val="0"/>
          <w:numId w:val="0"/>
        </w:numPr>
        <w:rPr>
          <w:noProof w:val="0"/>
        </w:rPr>
      </w:pPr>
      <w:bookmarkStart w:id="263" w:name="_Toc363803131"/>
      <w:bookmarkStart w:id="264" w:name="_Toc486400116"/>
      <w:r w:rsidRPr="00EA191B">
        <w:rPr>
          <w:noProof w:val="0"/>
        </w:rPr>
        <w:t>3.70.5.1.2 Notification Pull Point audit message</w:t>
      </w:r>
      <w:bookmarkEnd w:id="263"/>
      <w:bookmarkEnd w:id="264"/>
    </w:p>
    <w:p w14:paraId="62551F94" w14:textId="3533667B" w:rsidR="004E2D89" w:rsidRPr="00EA191B" w:rsidRDefault="004E2D89" w:rsidP="004E2D89">
      <w:pPr>
        <w:pStyle w:val="Corpotesto"/>
        <w:rPr>
          <w:noProof w:val="0"/>
        </w:rPr>
      </w:pPr>
    </w:p>
    <w:tbl>
      <w:tblPr>
        <w:tblW w:w="96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3"/>
        <w:gridCol w:w="2790"/>
        <w:gridCol w:w="900"/>
        <w:gridCol w:w="3978"/>
      </w:tblGrid>
      <w:tr w:rsidR="004E2D89" w:rsidRPr="00EA191B" w14:paraId="19E4CA47" w14:textId="77777777" w:rsidTr="006D1B5B">
        <w:trPr>
          <w:cantSplit/>
        </w:trPr>
        <w:tc>
          <w:tcPr>
            <w:tcW w:w="2003" w:type="dxa"/>
            <w:tcBorders>
              <w:bottom w:val="single" w:sz="4" w:space="0" w:color="auto"/>
            </w:tcBorders>
            <w:vAlign w:val="center"/>
          </w:tcPr>
          <w:p w14:paraId="76A95D1C" w14:textId="77777777" w:rsidR="004E2D89" w:rsidRPr="00EA191B" w:rsidRDefault="004E2D89" w:rsidP="000F538D">
            <w:pPr>
              <w:pStyle w:val="TableLabel"/>
              <w:rPr>
                <w:noProof w:val="0"/>
                <w:sz w:val="16"/>
              </w:rPr>
            </w:pPr>
          </w:p>
        </w:tc>
        <w:tc>
          <w:tcPr>
            <w:tcW w:w="2790" w:type="dxa"/>
            <w:tcBorders>
              <w:bottom w:val="single" w:sz="4" w:space="0" w:color="auto"/>
            </w:tcBorders>
            <w:vAlign w:val="center"/>
          </w:tcPr>
          <w:p w14:paraId="5A65EE09" w14:textId="77777777" w:rsidR="004E2D89" w:rsidRPr="00EA191B" w:rsidRDefault="004E2D89" w:rsidP="000F538D">
            <w:pPr>
              <w:pStyle w:val="TableEntryHeader"/>
              <w:rPr>
                <w:noProof w:val="0"/>
                <w:kern w:val="28"/>
              </w:rPr>
            </w:pPr>
            <w:r w:rsidRPr="00EA191B">
              <w:rPr>
                <w:noProof w:val="0"/>
              </w:rPr>
              <w:t>Field Name</w:t>
            </w:r>
          </w:p>
        </w:tc>
        <w:tc>
          <w:tcPr>
            <w:tcW w:w="900" w:type="dxa"/>
            <w:tcBorders>
              <w:bottom w:val="single" w:sz="4" w:space="0" w:color="auto"/>
            </w:tcBorders>
            <w:vAlign w:val="center"/>
          </w:tcPr>
          <w:p w14:paraId="1369BAA5" w14:textId="77777777" w:rsidR="004E2D89" w:rsidRPr="00EA191B" w:rsidRDefault="004E2D89" w:rsidP="000F538D">
            <w:pPr>
              <w:pStyle w:val="TableEntryHeader"/>
              <w:rPr>
                <w:noProof w:val="0"/>
                <w:kern w:val="28"/>
              </w:rPr>
            </w:pPr>
            <w:proofErr w:type="spellStart"/>
            <w:r w:rsidRPr="00EA191B">
              <w:rPr>
                <w:noProof w:val="0"/>
              </w:rPr>
              <w:t>Opt</w:t>
            </w:r>
            <w:proofErr w:type="spellEnd"/>
          </w:p>
        </w:tc>
        <w:tc>
          <w:tcPr>
            <w:tcW w:w="3978" w:type="dxa"/>
            <w:tcBorders>
              <w:bottom w:val="single" w:sz="4" w:space="0" w:color="auto"/>
            </w:tcBorders>
            <w:vAlign w:val="center"/>
          </w:tcPr>
          <w:p w14:paraId="5A2A0A95" w14:textId="77777777" w:rsidR="004E2D89" w:rsidRPr="00EA191B" w:rsidRDefault="004E2D89" w:rsidP="000F538D">
            <w:pPr>
              <w:pStyle w:val="TableEntryHeader"/>
              <w:rPr>
                <w:noProof w:val="0"/>
                <w:kern w:val="28"/>
              </w:rPr>
            </w:pPr>
            <w:r w:rsidRPr="00EA191B">
              <w:rPr>
                <w:noProof w:val="0"/>
              </w:rPr>
              <w:t>Value Constraints</w:t>
            </w:r>
          </w:p>
        </w:tc>
      </w:tr>
      <w:tr w:rsidR="004E2D89" w:rsidRPr="00EA191B" w14:paraId="41201BEE" w14:textId="77777777" w:rsidTr="006D1B5B">
        <w:trPr>
          <w:cantSplit/>
        </w:trPr>
        <w:tc>
          <w:tcPr>
            <w:tcW w:w="2003" w:type="dxa"/>
            <w:vMerge w:val="restart"/>
            <w:tcBorders>
              <w:top w:val="single" w:sz="4" w:space="0" w:color="auto"/>
            </w:tcBorders>
          </w:tcPr>
          <w:p w14:paraId="7930B897" w14:textId="77777777" w:rsidR="004E2D89" w:rsidRPr="00EA191B" w:rsidRDefault="004E2D89" w:rsidP="000F538D">
            <w:pPr>
              <w:pStyle w:val="TableEntryHeader"/>
              <w:rPr>
                <w:noProof w:val="0"/>
              </w:rPr>
            </w:pPr>
            <w:r w:rsidRPr="00EA191B">
              <w:rPr>
                <w:noProof w:val="0"/>
              </w:rPr>
              <w:t>Event</w:t>
            </w:r>
          </w:p>
          <w:p w14:paraId="337309B5" w14:textId="02F557BA" w:rsidR="00EB728E" w:rsidRPr="006D1B5B" w:rsidRDefault="004E2D89" w:rsidP="006D1B5B">
            <w:pPr>
              <w:pStyle w:val="TableEntryHeader"/>
              <w:rPr>
                <w:b w:val="0"/>
                <w:bCs/>
                <w:noProof w:val="0"/>
                <w:sz w:val="12"/>
              </w:rPr>
            </w:pPr>
            <w:proofErr w:type="spellStart"/>
            <w:r w:rsidRPr="006D1B5B">
              <w:rPr>
                <w:bCs/>
                <w:noProof w:val="0"/>
                <w:sz w:val="12"/>
              </w:rPr>
              <w:t>AuditMessage</w:t>
            </w:r>
            <w:proofErr w:type="spellEnd"/>
            <w:r w:rsidRPr="006D1B5B">
              <w:rPr>
                <w:bCs/>
                <w:noProof w:val="0"/>
                <w:sz w:val="12"/>
              </w:rPr>
              <w:t>/</w:t>
            </w:r>
          </w:p>
          <w:p w14:paraId="5D267EE7" w14:textId="2FC4ED20" w:rsidR="004E2D89" w:rsidRPr="00EA191B" w:rsidRDefault="004E2D89" w:rsidP="006D1B5B">
            <w:pPr>
              <w:pStyle w:val="TableEntryHeader"/>
              <w:rPr>
                <w:noProof w:val="0"/>
                <w:kern w:val="28"/>
              </w:rPr>
            </w:pPr>
            <w:proofErr w:type="spellStart"/>
            <w:r w:rsidRPr="006D1B5B">
              <w:rPr>
                <w:bCs/>
                <w:noProof w:val="0"/>
                <w:sz w:val="12"/>
              </w:rPr>
              <w:t>EventIdentification</w:t>
            </w:r>
            <w:proofErr w:type="spellEnd"/>
          </w:p>
        </w:tc>
        <w:tc>
          <w:tcPr>
            <w:tcW w:w="2790" w:type="dxa"/>
            <w:tcBorders>
              <w:top w:val="single" w:sz="4" w:space="0" w:color="auto"/>
            </w:tcBorders>
            <w:vAlign w:val="center"/>
          </w:tcPr>
          <w:p w14:paraId="28DF3C1C" w14:textId="77777777" w:rsidR="004E2D89" w:rsidRPr="00EA191B" w:rsidRDefault="004E2D89" w:rsidP="000F538D">
            <w:pPr>
              <w:pStyle w:val="TableEntry"/>
              <w:rPr>
                <w:noProof w:val="0"/>
              </w:rPr>
            </w:pPr>
            <w:proofErr w:type="spellStart"/>
            <w:r w:rsidRPr="00EA191B">
              <w:rPr>
                <w:noProof w:val="0"/>
              </w:rPr>
              <w:t>EventID</w:t>
            </w:r>
            <w:proofErr w:type="spellEnd"/>
          </w:p>
        </w:tc>
        <w:tc>
          <w:tcPr>
            <w:tcW w:w="900" w:type="dxa"/>
            <w:tcBorders>
              <w:top w:val="single" w:sz="4" w:space="0" w:color="auto"/>
            </w:tcBorders>
            <w:vAlign w:val="center"/>
          </w:tcPr>
          <w:p w14:paraId="1711CFFF"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tcBorders>
              <w:top w:val="single" w:sz="4" w:space="0" w:color="auto"/>
            </w:tcBorders>
            <w:vAlign w:val="center"/>
          </w:tcPr>
          <w:p w14:paraId="21652A9A" w14:textId="77777777" w:rsidR="004E2D89" w:rsidRPr="00EA191B" w:rsidRDefault="004E2D89" w:rsidP="000F538D">
            <w:pPr>
              <w:pStyle w:val="TableEntry"/>
              <w:rPr>
                <w:noProof w:val="0"/>
              </w:rPr>
            </w:pPr>
            <w:r w:rsidRPr="00EA191B">
              <w:rPr>
                <w:noProof w:val="0"/>
              </w:rPr>
              <w:t>EV(110112, DCM, “Query”)</w:t>
            </w:r>
          </w:p>
        </w:tc>
      </w:tr>
      <w:tr w:rsidR="004E2D89" w:rsidRPr="00EA191B" w14:paraId="5D028BE1" w14:textId="77777777" w:rsidTr="006D1B5B">
        <w:trPr>
          <w:cantSplit/>
        </w:trPr>
        <w:tc>
          <w:tcPr>
            <w:tcW w:w="2003" w:type="dxa"/>
            <w:vMerge/>
            <w:vAlign w:val="center"/>
          </w:tcPr>
          <w:p w14:paraId="07DC45F7" w14:textId="77777777" w:rsidR="004E2D89" w:rsidRPr="00EA191B" w:rsidRDefault="004E2D89" w:rsidP="000F538D">
            <w:pPr>
              <w:pStyle w:val="TableLabel"/>
              <w:rPr>
                <w:noProof w:val="0"/>
                <w:sz w:val="16"/>
              </w:rPr>
            </w:pPr>
          </w:p>
        </w:tc>
        <w:tc>
          <w:tcPr>
            <w:tcW w:w="2790" w:type="dxa"/>
            <w:vAlign w:val="center"/>
          </w:tcPr>
          <w:p w14:paraId="2874D9AB" w14:textId="77777777" w:rsidR="004E2D89" w:rsidRPr="00EA191B" w:rsidRDefault="004E2D89" w:rsidP="000F538D">
            <w:pPr>
              <w:pStyle w:val="TableEntry"/>
              <w:rPr>
                <w:noProof w:val="0"/>
              </w:rPr>
            </w:pPr>
            <w:proofErr w:type="spellStart"/>
            <w:r w:rsidRPr="00EA191B">
              <w:rPr>
                <w:noProof w:val="0"/>
              </w:rPr>
              <w:t>EventActionCode</w:t>
            </w:r>
            <w:proofErr w:type="spellEnd"/>
          </w:p>
        </w:tc>
        <w:tc>
          <w:tcPr>
            <w:tcW w:w="900" w:type="dxa"/>
            <w:vAlign w:val="center"/>
          </w:tcPr>
          <w:p w14:paraId="25CF2CCB"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tcPr>
          <w:p w14:paraId="17F64004" w14:textId="77777777" w:rsidR="004E2D89" w:rsidRPr="00EA191B" w:rsidRDefault="004E2D89" w:rsidP="000F538D">
            <w:pPr>
              <w:pStyle w:val="TableEntry"/>
              <w:rPr>
                <w:noProof w:val="0"/>
              </w:rPr>
            </w:pPr>
            <w:r w:rsidRPr="00EA191B">
              <w:rPr>
                <w:noProof w:val="0"/>
              </w:rPr>
              <w:t xml:space="preserve">“E” (Execute) </w:t>
            </w:r>
          </w:p>
        </w:tc>
      </w:tr>
      <w:tr w:rsidR="004E2D89" w:rsidRPr="00EA191B" w14:paraId="1A63A3A8" w14:textId="77777777" w:rsidTr="006D1B5B">
        <w:trPr>
          <w:cantSplit/>
        </w:trPr>
        <w:tc>
          <w:tcPr>
            <w:tcW w:w="2003" w:type="dxa"/>
            <w:vMerge/>
            <w:vAlign w:val="center"/>
          </w:tcPr>
          <w:p w14:paraId="45BD19F1" w14:textId="77777777" w:rsidR="004E2D89" w:rsidRPr="00EA191B" w:rsidRDefault="004E2D89" w:rsidP="000F538D">
            <w:pPr>
              <w:pStyle w:val="TableLabel"/>
              <w:rPr>
                <w:noProof w:val="0"/>
                <w:sz w:val="16"/>
              </w:rPr>
            </w:pPr>
          </w:p>
        </w:tc>
        <w:tc>
          <w:tcPr>
            <w:tcW w:w="2790" w:type="dxa"/>
            <w:vAlign w:val="center"/>
          </w:tcPr>
          <w:p w14:paraId="02991F47" w14:textId="77777777" w:rsidR="004E2D89" w:rsidRPr="00EA191B" w:rsidRDefault="004E2D89" w:rsidP="000F538D">
            <w:pPr>
              <w:pStyle w:val="TableEntry"/>
              <w:rPr>
                <w:i/>
                <w:iCs/>
                <w:noProof w:val="0"/>
              </w:rPr>
            </w:pPr>
            <w:proofErr w:type="spellStart"/>
            <w:r w:rsidRPr="00EA191B">
              <w:rPr>
                <w:i/>
                <w:iCs/>
                <w:noProof w:val="0"/>
              </w:rPr>
              <w:t>EventDateTime</w:t>
            </w:r>
            <w:proofErr w:type="spellEnd"/>
          </w:p>
        </w:tc>
        <w:tc>
          <w:tcPr>
            <w:tcW w:w="900" w:type="dxa"/>
            <w:vAlign w:val="center"/>
          </w:tcPr>
          <w:p w14:paraId="47518969" w14:textId="77777777" w:rsidR="004E2D89" w:rsidRPr="00EA191B" w:rsidRDefault="004E2D89" w:rsidP="000F538D">
            <w:pPr>
              <w:pStyle w:val="TableEntry"/>
              <w:jc w:val="center"/>
              <w:rPr>
                <w:i/>
                <w:iCs/>
                <w:noProof w:val="0"/>
                <w:szCs w:val="18"/>
              </w:rPr>
            </w:pPr>
            <w:r w:rsidRPr="00EA191B">
              <w:rPr>
                <w:i/>
                <w:iCs/>
                <w:noProof w:val="0"/>
                <w:szCs w:val="18"/>
              </w:rPr>
              <w:t>M</w:t>
            </w:r>
          </w:p>
        </w:tc>
        <w:tc>
          <w:tcPr>
            <w:tcW w:w="3978" w:type="dxa"/>
            <w:vAlign w:val="center"/>
          </w:tcPr>
          <w:p w14:paraId="1E1157D7"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9E1AA68" w14:textId="77777777" w:rsidTr="006D1B5B">
        <w:trPr>
          <w:cantSplit/>
        </w:trPr>
        <w:tc>
          <w:tcPr>
            <w:tcW w:w="2003" w:type="dxa"/>
            <w:vMerge/>
            <w:vAlign w:val="center"/>
          </w:tcPr>
          <w:p w14:paraId="7B8A219E" w14:textId="77777777" w:rsidR="004E2D89" w:rsidRPr="00EA191B" w:rsidRDefault="004E2D89" w:rsidP="000F538D">
            <w:pPr>
              <w:pStyle w:val="TableLabel"/>
              <w:rPr>
                <w:noProof w:val="0"/>
                <w:sz w:val="16"/>
              </w:rPr>
            </w:pPr>
          </w:p>
        </w:tc>
        <w:tc>
          <w:tcPr>
            <w:tcW w:w="2790" w:type="dxa"/>
            <w:vAlign w:val="center"/>
          </w:tcPr>
          <w:p w14:paraId="7D38B670" w14:textId="77777777" w:rsidR="004E2D89" w:rsidRPr="00EA191B" w:rsidRDefault="004E2D89" w:rsidP="000F538D">
            <w:pPr>
              <w:pStyle w:val="TableEntry"/>
              <w:rPr>
                <w:i/>
                <w:iCs/>
                <w:noProof w:val="0"/>
              </w:rPr>
            </w:pPr>
            <w:proofErr w:type="spellStart"/>
            <w:r w:rsidRPr="00EA191B">
              <w:rPr>
                <w:i/>
                <w:iCs/>
                <w:noProof w:val="0"/>
              </w:rPr>
              <w:t>EventOutcomeIndicator</w:t>
            </w:r>
            <w:proofErr w:type="spellEnd"/>
          </w:p>
        </w:tc>
        <w:tc>
          <w:tcPr>
            <w:tcW w:w="900" w:type="dxa"/>
            <w:vAlign w:val="center"/>
          </w:tcPr>
          <w:p w14:paraId="03BBD343" w14:textId="77777777" w:rsidR="004E2D89" w:rsidRPr="00EA191B" w:rsidRDefault="004E2D89" w:rsidP="000F538D">
            <w:pPr>
              <w:pStyle w:val="TableEntry"/>
              <w:jc w:val="center"/>
              <w:rPr>
                <w:i/>
                <w:iCs/>
                <w:noProof w:val="0"/>
                <w:szCs w:val="18"/>
              </w:rPr>
            </w:pPr>
            <w:r w:rsidRPr="00EA191B">
              <w:rPr>
                <w:i/>
                <w:iCs/>
                <w:noProof w:val="0"/>
                <w:szCs w:val="18"/>
              </w:rPr>
              <w:t>M</w:t>
            </w:r>
          </w:p>
        </w:tc>
        <w:tc>
          <w:tcPr>
            <w:tcW w:w="3978" w:type="dxa"/>
            <w:vAlign w:val="center"/>
          </w:tcPr>
          <w:p w14:paraId="57A46C75"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43A44069" w14:textId="77777777" w:rsidTr="006D1B5B">
        <w:trPr>
          <w:cantSplit/>
        </w:trPr>
        <w:tc>
          <w:tcPr>
            <w:tcW w:w="2003" w:type="dxa"/>
            <w:vMerge/>
            <w:tcBorders>
              <w:bottom w:val="single" w:sz="4" w:space="0" w:color="auto"/>
            </w:tcBorders>
            <w:vAlign w:val="center"/>
          </w:tcPr>
          <w:p w14:paraId="415332D2" w14:textId="77777777" w:rsidR="004E2D89" w:rsidRPr="00EA191B" w:rsidRDefault="004E2D89" w:rsidP="000F538D">
            <w:pPr>
              <w:pStyle w:val="TableLabel"/>
              <w:rPr>
                <w:noProof w:val="0"/>
                <w:sz w:val="16"/>
              </w:rPr>
            </w:pPr>
          </w:p>
        </w:tc>
        <w:tc>
          <w:tcPr>
            <w:tcW w:w="2790" w:type="dxa"/>
            <w:tcBorders>
              <w:bottom w:val="single" w:sz="4" w:space="0" w:color="auto"/>
            </w:tcBorders>
            <w:vAlign w:val="center"/>
          </w:tcPr>
          <w:p w14:paraId="2FD1705E" w14:textId="77777777" w:rsidR="004E2D89" w:rsidRPr="00EA191B" w:rsidRDefault="004E2D89" w:rsidP="000F538D">
            <w:pPr>
              <w:pStyle w:val="TableEntry"/>
              <w:rPr>
                <w:noProof w:val="0"/>
              </w:rPr>
            </w:pPr>
            <w:proofErr w:type="spellStart"/>
            <w:r w:rsidRPr="00EA191B">
              <w:rPr>
                <w:noProof w:val="0"/>
              </w:rPr>
              <w:t>EventTypeCode</w:t>
            </w:r>
            <w:proofErr w:type="spellEnd"/>
          </w:p>
        </w:tc>
        <w:tc>
          <w:tcPr>
            <w:tcW w:w="900" w:type="dxa"/>
            <w:tcBorders>
              <w:bottom w:val="single" w:sz="4" w:space="0" w:color="auto"/>
            </w:tcBorders>
            <w:vAlign w:val="center"/>
          </w:tcPr>
          <w:p w14:paraId="10D083F8"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tcBorders>
              <w:bottom w:val="single" w:sz="4" w:space="0" w:color="auto"/>
            </w:tcBorders>
            <w:vAlign w:val="center"/>
          </w:tcPr>
          <w:p w14:paraId="2A636EF4" w14:textId="77777777" w:rsidR="004E2D89" w:rsidRPr="00EA191B" w:rsidRDefault="004E2D89" w:rsidP="000F538D">
            <w:pPr>
              <w:pStyle w:val="TableEntry"/>
              <w:rPr>
                <w:noProof w:val="0"/>
              </w:rPr>
            </w:pPr>
            <w:r w:rsidRPr="00EA191B">
              <w:rPr>
                <w:noProof w:val="0"/>
              </w:rPr>
              <w:t>EV(“ITI-70”, “IHE Transactions”, “Pull Notification”)</w:t>
            </w:r>
          </w:p>
        </w:tc>
      </w:tr>
      <w:tr w:rsidR="004E2D89" w:rsidRPr="00EA191B" w14:paraId="522B133E" w14:textId="77777777" w:rsidTr="00075C19">
        <w:trPr>
          <w:cantSplit/>
        </w:trPr>
        <w:tc>
          <w:tcPr>
            <w:tcW w:w="9671" w:type="dxa"/>
            <w:gridSpan w:val="4"/>
            <w:tcBorders>
              <w:bottom w:val="single" w:sz="4" w:space="0" w:color="auto"/>
            </w:tcBorders>
          </w:tcPr>
          <w:p w14:paraId="0F47D7B6" w14:textId="77777777" w:rsidR="004E2D89" w:rsidRPr="00EA191B" w:rsidRDefault="004E2D89" w:rsidP="000F538D">
            <w:pPr>
              <w:pStyle w:val="TableEntry"/>
              <w:rPr>
                <w:bCs/>
                <w:noProof w:val="0"/>
              </w:rPr>
            </w:pPr>
            <w:r w:rsidRPr="00EA191B">
              <w:rPr>
                <w:bCs/>
                <w:noProof w:val="0"/>
              </w:rPr>
              <w:t>Source (Notification Puller) (1)</w:t>
            </w:r>
          </w:p>
        </w:tc>
      </w:tr>
      <w:tr w:rsidR="004E2D89" w:rsidRPr="00EA191B" w14:paraId="3C507E30" w14:textId="77777777" w:rsidTr="00075C19">
        <w:trPr>
          <w:cantSplit/>
        </w:trPr>
        <w:tc>
          <w:tcPr>
            <w:tcW w:w="9671" w:type="dxa"/>
            <w:gridSpan w:val="4"/>
            <w:tcBorders>
              <w:bottom w:val="single" w:sz="4" w:space="0" w:color="auto"/>
            </w:tcBorders>
          </w:tcPr>
          <w:p w14:paraId="598E1F38" w14:textId="77777777" w:rsidR="004E2D89" w:rsidRPr="00EA191B" w:rsidRDefault="004E2D89" w:rsidP="000F538D">
            <w:pPr>
              <w:pStyle w:val="TableEntry"/>
              <w:rPr>
                <w:bCs/>
                <w:noProof w:val="0"/>
              </w:rPr>
            </w:pPr>
            <w:r w:rsidRPr="00EA191B">
              <w:rPr>
                <w:bCs/>
                <w:noProof w:val="0"/>
              </w:rPr>
              <w:t>Human Requestor (0..1)</w:t>
            </w:r>
          </w:p>
        </w:tc>
      </w:tr>
      <w:tr w:rsidR="004E2D89" w:rsidRPr="00EA191B" w14:paraId="327A2227" w14:textId="77777777" w:rsidTr="00075C19">
        <w:trPr>
          <w:cantSplit/>
        </w:trPr>
        <w:tc>
          <w:tcPr>
            <w:tcW w:w="9671" w:type="dxa"/>
            <w:gridSpan w:val="4"/>
            <w:tcBorders>
              <w:bottom w:val="single" w:sz="4" w:space="0" w:color="auto"/>
            </w:tcBorders>
          </w:tcPr>
          <w:p w14:paraId="7705BEEB" w14:textId="77777777" w:rsidR="004E2D89" w:rsidRPr="00EA191B" w:rsidRDefault="004E2D89" w:rsidP="000F538D">
            <w:pPr>
              <w:pStyle w:val="TableEntry"/>
              <w:rPr>
                <w:bCs/>
                <w:noProof w:val="0"/>
              </w:rPr>
            </w:pPr>
            <w:r w:rsidRPr="00EA191B">
              <w:rPr>
                <w:bCs/>
                <w:noProof w:val="0"/>
              </w:rPr>
              <w:t>Destination (Notification Pull Point) (1)</w:t>
            </w:r>
          </w:p>
        </w:tc>
      </w:tr>
      <w:tr w:rsidR="00EB728E" w:rsidRPr="00EA191B" w14:paraId="699A975D" w14:textId="77777777" w:rsidTr="00075C19">
        <w:trPr>
          <w:cantSplit/>
        </w:trPr>
        <w:tc>
          <w:tcPr>
            <w:tcW w:w="9671" w:type="dxa"/>
            <w:gridSpan w:val="4"/>
            <w:tcBorders>
              <w:bottom w:val="single" w:sz="4" w:space="0" w:color="auto"/>
            </w:tcBorders>
          </w:tcPr>
          <w:p w14:paraId="1190585D" w14:textId="1D14D417" w:rsidR="00EB728E" w:rsidRPr="00EA191B" w:rsidRDefault="00EB728E" w:rsidP="006D1B5B">
            <w:pPr>
              <w:pStyle w:val="TableEntry"/>
              <w:rPr>
                <w:noProof w:val="0"/>
              </w:rPr>
            </w:pPr>
            <w:r w:rsidRPr="00EA191B">
              <w:rPr>
                <w:noProof w:val="0"/>
              </w:rPr>
              <w:t>Audit Source (notification Pull Point)</w:t>
            </w:r>
          </w:p>
        </w:tc>
      </w:tr>
      <w:tr w:rsidR="004E2D89" w:rsidRPr="00EA191B" w14:paraId="5E48E82E"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127CF17C" w14:textId="77777777" w:rsidR="004E2D89" w:rsidRPr="00EA191B" w:rsidRDefault="004E2D89" w:rsidP="000F538D">
            <w:pPr>
              <w:pStyle w:val="TableEntry"/>
              <w:rPr>
                <w:bCs/>
                <w:noProof w:val="0"/>
              </w:rPr>
            </w:pPr>
            <w:r w:rsidRPr="00EA191B">
              <w:rPr>
                <w:bCs/>
                <w:noProof w:val="0"/>
              </w:rPr>
              <w:t>Patient (0..1)</w:t>
            </w:r>
          </w:p>
        </w:tc>
      </w:tr>
      <w:tr w:rsidR="004E2D89" w:rsidRPr="00EA191B" w14:paraId="521F1FDC" w14:textId="77777777" w:rsidTr="00075C19">
        <w:trPr>
          <w:cantSplit/>
        </w:trPr>
        <w:tc>
          <w:tcPr>
            <w:tcW w:w="9671" w:type="dxa"/>
            <w:gridSpan w:val="4"/>
            <w:tcBorders>
              <w:top w:val="single" w:sz="4" w:space="0" w:color="auto"/>
              <w:left w:val="single" w:sz="4" w:space="0" w:color="auto"/>
              <w:bottom w:val="single" w:sz="4" w:space="0" w:color="auto"/>
              <w:right w:val="single" w:sz="4" w:space="0" w:color="auto"/>
            </w:tcBorders>
          </w:tcPr>
          <w:p w14:paraId="2E000727" w14:textId="5A04A4D8" w:rsidR="004E2D89" w:rsidRPr="002C59B4" w:rsidRDefault="00EB728E" w:rsidP="006D1B5B">
            <w:pPr>
              <w:pStyle w:val="TableEntry"/>
              <w:rPr>
                <w:noProof w:val="0"/>
              </w:rPr>
            </w:pPr>
            <w:proofErr w:type="spellStart"/>
            <w:r w:rsidRPr="00EA191B">
              <w:rPr>
                <w:noProof w:val="0"/>
              </w:rPr>
              <w:t>D</w:t>
            </w:r>
            <w:r w:rsidR="004E2D89" w:rsidRPr="00EA191B">
              <w:rPr>
                <w:noProof w:val="0"/>
              </w:rPr>
              <w:t>ocument</w:t>
            </w:r>
            <w:r w:rsidRPr="00EA191B">
              <w:rPr>
                <w:noProof w:val="0"/>
              </w:rPr>
              <w:t>Entry</w:t>
            </w:r>
            <w:proofErr w:type="spellEnd"/>
            <w:r w:rsidRPr="00EA191B">
              <w:rPr>
                <w:noProof w:val="0"/>
              </w:rPr>
              <w:t>/Folder/</w:t>
            </w:r>
            <w:proofErr w:type="spellStart"/>
            <w:r w:rsidRPr="00EA191B">
              <w:rPr>
                <w:noProof w:val="0"/>
              </w:rPr>
              <w:t>SubmissionSet</w:t>
            </w:r>
            <w:proofErr w:type="spellEnd"/>
            <w:r w:rsidR="004E2D89" w:rsidRPr="00EA191B">
              <w:rPr>
                <w:noProof w:val="0"/>
              </w:rPr>
              <w:t xml:space="preserve"> (</w:t>
            </w:r>
            <w:r w:rsidRPr="00EA191B">
              <w:rPr>
                <w:noProof w:val="0"/>
              </w:rPr>
              <w:t>0..n</w:t>
            </w:r>
            <w:r w:rsidR="004E2D89" w:rsidRPr="002C59B4">
              <w:rPr>
                <w:noProof w:val="0"/>
              </w:rPr>
              <w:t>)</w:t>
            </w:r>
          </w:p>
        </w:tc>
      </w:tr>
    </w:tbl>
    <w:p w14:paraId="0F1619B6" w14:textId="77777777" w:rsidR="004E2D89" w:rsidRPr="00EA191B" w:rsidRDefault="004E2D89" w:rsidP="00075C19">
      <w:pPr>
        <w:pStyle w:val="Corpotesto"/>
        <w:rPr>
          <w:b/>
          <w:i/>
          <w:noProof w:val="0"/>
        </w:rPr>
      </w:pPr>
      <w:r w:rsidRPr="00EA191B">
        <w:rPr>
          <w:noProof w:val="0"/>
        </w:rPr>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150"/>
        <w:gridCol w:w="990"/>
        <w:gridCol w:w="3978"/>
      </w:tblGrid>
      <w:tr w:rsidR="004E2D89" w:rsidRPr="00EA191B" w14:paraId="7E84E95A" w14:textId="77777777" w:rsidTr="006D1B5B">
        <w:trPr>
          <w:cantSplit/>
        </w:trPr>
        <w:tc>
          <w:tcPr>
            <w:tcW w:w="1548" w:type="dxa"/>
            <w:vMerge w:val="restart"/>
          </w:tcPr>
          <w:p w14:paraId="5DE505FA" w14:textId="77777777" w:rsidR="004E2D89" w:rsidRPr="00EA191B" w:rsidRDefault="004E2D89" w:rsidP="00075C19">
            <w:pPr>
              <w:pStyle w:val="TableEntryHeader"/>
              <w:rPr>
                <w:noProof w:val="0"/>
              </w:rPr>
            </w:pPr>
            <w:r w:rsidRPr="00EA191B">
              <w:rPr>
                <w:noProof w:val="0"/>
              </w:rPr>
              <w:t>Source</w:t>
            </w:r>
          </w:p>
          <w:p w14:paraId="3EAAB476" w14:textId="1994372C" w:rsidR="00E47509" w:rsidRPr="006D1B5B" w:rsidRDefault="004E2D89" w:rsidP="006D1B5B">
            <w:pPr>
              <w:pStyle w:val="TableEntryHeader"/>
              <w:rPr>
                <w:b w:val="0"/>
                <w:bCs/>
                <w:noProof w:val="0"/>
                <w:sz w:val="12"/>
              </w:rPr>
            </w:pPr>
            <w:proofErr w:type="spellStart"/>
            <w:r w:rsidRPr="006D1B5B">
              <w:rPr>
                <w:bCs/>
                <w:noProof w:val="0"/>
                <w:sz w:val="12"/>
              </w:rPr>
              <w:t>AuditMessage</w:t>
            </w:r>
            <w:proofErr w:type="spellEnd"/>
            <w:r w:rsidRPr="006D1B5B">
              <w:rPr>
                <w:bCs/>
                <w:noProof w:val="0"/>
                <w:sz w:val="12"/>
              </w:rPr>
              <w:t>/</w:t>
            </w:r>
          </w:p>
          <w:p w14:paraId="36231DC4" w14:textId="60AF7CE0" w:rsidR="004E2D89" w:rsidRPr="00EA191B" w:rsidRDefault="004E2D89" w:rsidP="006D1B5B">
            <w:pPr>
              <w:pStyle w:val="TableEntryHeader"/>
              <w:rPr>
                <w:noProof w:val="0"/>
                <w:kern w:val="28"/>
              </w:rPr>
            </w:pPr>
            <w:proofErr w:type="spellStart"/>
            <w:r w:rsidRPr="006D1B5B">
              <w:rPr>
                <w:bCs/>
                <w:noProof w:val="0"/>
                <w:sz w:val="12"/>
              </w:rPr>
              <w:t>ActiveParticipant</w:t>
            </w:r>
            <w:proofErr w:type="spellEnd"/>
          </w:p>
        </w:tc>
        <w:tc>
          <w:tcPr>
            <w:tcW w:w="3150" w:type="dxa"/>
            <w:vAlign w:val="center"/>
          </w:tcPr>
          <w:p w14:paraId="7C39A8CA" w14:textId="77777777" w:rsidR="004E2D89" w:rsidRPr="00EA191B" w:rsidRDefault="004E2D89" w:rsidP="000F538D">
            <w:pPr>
              <w:pStyle w:val="TableEntry"/>
              <w:rPr>
                <w:i/>
                <w:noProof w:val="0"/>
              </w:rPr>
            </w:pPr>
            <w:proofErr w:type="spellStart"/>
            <w:r w:rsidRPr="00EA191B">
              <w:rPr>
                <w:i/>
                <w:noProof w:val="0"/>
              </w:rPr>
              <w:t>UserID</w:t>
            </w:r>
            <w:proofErr w:type="spellEnd"/>
          </w:p>
        </w:tc>
        <w:tc>
          <w:tcPr>
            <w:tcW w:w="990" w:type="dxa"/>
            <w:vAlign w:val="center"/>
          </w:tcPr>
          <w:p w14:paraId="4B0D3D40"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55F3A16E"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0100A3D6" w14:textId="77777777" w:rsidTr="006D1B5B">
        <w:trPr>
          <w:cantSplit/>
        </w:trPr>
        <w:tc>
          <w:tcPr>
            <w:tcW w:w="1548" w:type="dxa"/>
            <w:vMerge/>
            <w:vAlign w:val="center"/>
          </w:tcPr>
          <w:p w14:paraId="4BF90D38" w14:textId="77777777" w:rsidR="004E2D89" w:rsidRPr="00EA191B" w:rsidRDefault="004E2D89" w:rsidP="000F538D">
            <w:pPr>
              <w:pStyle w:val="TableLabel"/>
              <w:rPr>
                <w:noProof w:val="0"/>
                <w:sz w:val="16"/>
              </w:rPr>
            </w:pPr>
          </w:p>
        </w:tc>
        <w:tc>
          <w:tcPr>
            <w:tcW w:w="3150" w:type="dxa"/>
            <w:vAlign w:val="center"/>
          </w:tcPr>
          <w:p w14:paraId="2C7CE9FF" w14:textId="77777777" w:rsidR="004E2D89" w:rsidRPr="00EA191B" w:rsidRDefault="004E2D89" w:rsidP="000F538D">
            <w:pPr>
              <w:pStyle w:val="TableEntry"/>
              <w:rPr>
                <w:noProof w:val="0"/>
              </w:rPr>
            </w:pPr>
            <w:proofErr w:type="spellStart"/>
            <w:r w:rsidRPr="00EA191B">
              <w:rPr>
                <w:noProof w:val="0"/>
              </w:rPr>
              <w:t>AlternativeUserID</w:t>
            </w:r>
            <w:proofErr w:type="spellEnd"/>
          </w:p>
        </w:tc>
        <w:tc>
          <w:tcPr>
            <w:tcW w:w="990" w:type="dxa"/>
            <w:vAlign w:val="center"/>
          </w:tcPr>
          <w:p w14:paraId="4F29AE82"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0D188706" w14:textId="77777777" w:rsidR="004E2D89" w:rsidRPr="00EA191B" w:rsidRDefault="004E2D89" w:rsidP="000F538D">
            <w:pPr>
              <w:pStyle w:val="TableEntry"/>
              <w:rPr>
                <w:i/>
                <w:iCs/>
                <w:noProof w:val="0"/>
              </w:rPr>
            </w:pPr>
            <w:r w:rsidRPr="00EA191B">
              <w:rPr>
                <w:noProof w:val="0"/>
              </w:rPr>
              <w:t>The process ID as used within the local operating system in the local system logs.</w:t>
            </w:r>
          </w:p>
        </w:tc>
      </w:tr>
      <w:tr w:rsidR="004E2D89" w:rsidRPr="00EA191B" w14:paraId="58E7B296" w14:textId="77777777" w:rsidTr="006D1B5B">
        <w:trPr>
          <w:cantSplit/>
        </w:trPr>
        <w:tc>
          <w:tcPr>
            <w:tcW w:w="1548" w:type="dxa"/>
            <w:vMerge/>
            <w:vAlign w:val="center"/>
          </w:tcPr>
          <w:p w14:paraId="1099F421" w14:textId="77777777" w:rsidR="004E2D89" w:rsidRPr="00EA191B" w:rsidRDefault="004E2D89" w:rsidP="000F538D">
            <w:pPr>
              <w:pStyle w:val="TableLabel"/>
              <w:rPr>
                <w:noProof w:val="0"/>
                <w:sz w:val="16"/>
              </w:rPr>
            </w:pPr>
          </w:p>
        </w:tc>
        <w:tc>
          <w:tcPr>
            <w:tcW w:w="3150" w:type="dxa"/>
            <w:vAlign w:val="center"/>
          </w:tcPr>
          <w:p w14:paraId="7D374FFB"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990" w:type="dxa"/>
            <w:vAlign w:val="center"/>
          </w:tcPr>
          <w:p w14:paraId="4E044C27"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15EA4F0F"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942C89B" w14:textId="77777777" w:rsidTr="006D1B5B">
        <w:trPr>
          <w:cantSplit/>
        </w:trPr>
        <w:tc>
          <w:tcPr>
            <w:tcW w:w="1548" w:type="dxa"/>
            <w:vMerge/>
            <w:vAlign w:val="center"/>
          </w:tcPr>
          <w:p w14:paraId="4BBB10EA" w14:textId="77777777" w:rsidR="004E2D89" w:rsidRPr="00EA191B" w:rsidRDefault="004E2D89" w:rsidP="000F538D">
            <w:pPr>
              <w:pStyle w:val="TableLabel"/>
              <w:rPr>
                <w:noProof w:val="0"/>
                <w:sz w:val="16"/>
              </w:rPr>
            </w:pPr>
          </w:p>
        </w:tc>
        <w:tc>
          <w:tcPr>
            <w:tcW w:w="3150" w:type="dxa"/>
            <w:vAlign w:val="center"/>
          </w:tcPr>
          <w:p w14:paraId="6284B47A"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990" w:type="dxa"/>
            <w:vAlign w:val="center"/>
          </w:tcPr>
          <w:p w14:paraId="180C9380"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35834D8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6C41216" w14:textId="77777777" w:rsidTr="006D1B5B">
        <w:trPr>
          <w:cantSplit/>
        </w:trPr>
        <w:tc>
          <w:tcPr>
            <w:tcW w:w="1548" w:type="dxa"/>
            <w:vMerge/>
            <w:vAlign w:val="center"/>
          </w:tcPr>
          <w:p w14:paraId="6216A67E" w14:textId="77777777" w:rsidR="004E2D89" w:rsidRPr="00EA191B" w:rsidRDefault="004E2D89" w:rsidP="000F538D">
            <w:pPr>
              <w:pStyle w:val="TableLabel"/>
              <w:rPr>
                <w:noProof w:val="0"/>
                <w:sz w:val="16"/>
              </w:rPr>
            </w:pPr>
          </w:p>
        </w:tc>
        <w:tc>
          <w:tcPr>
            <w:tcW w:w="3150" w:type="dxa"/>
            <w:vAlign w:val="center"/>
          </w:tcPr>
          <w:p w14:paraId="19FE14DB"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990" w:type="dxa"/>
            <w:vAlign w:val="center"/>
          </w:tcPr>
          <w:p w14:paraId="4372CA4F"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25C80DBF" w14:textId="77777777" w:rsidR="004E2D89" w:rsidRPr="00EA191B" w:rsidRDefault="004E2D89" w:rsidP="000F538D">
            <w:pPr>
              <w:pStyle w:val="TableEntry"/>
              <w:rPr>
                <w:noProof w:val="0"/>
              </w:rPr>
            </w:pPr>
            <w:r w:rsidRPr="00EA191B">
              <w:rPr>
                <w:noProof w:val="0"/>
              </w:rPr>
              <w:t>EV(110153, DCM, “Source”)</w:t>
            </w:r>
          </w:p>
        </w:tc>
      </w:tr>
      <w:tr w:rsidR="004E2D89" w:rsidRPr="00296DAF" w14:paraId="3FEEEDD6" w14:textId="77777777" w:rsidTr="006D1B5B">
        <w:trPr>
          <w:cantSplit/>
        </w:trPr>
        <w:tc>
          <w:tcPr>
            <w:tcW w:w="1548" w:type="dxa"/>
            <w:vMerge/>
            <w:vAlign w:val="center"/>
          </w:tcPr>
          <w:p w14:paraId="2AF68439" w14:textId="77777777" w:rsidR="004E2D89" w:rsidRPr="00EA191B" w:rsidRDefault="004E2D89" w:rsidP="000F538D">
            <w:pPr>
              <w:pStyle w:val="TableLabel"/>
              <w:rPr>
                <w:noProof w:val="0"/>
                <w:sz w:val="16"/>
              </w:rPr>
            </w:pPr>
          </w:p>
        </w:tc>
        <w:tc>
          <w:tcPr>
            <w:tcW w:w="3150" w:type="dxa"/>
            <w:vAlign w:val="center"/>
          </w:tcPr>
          <w:p w14:paraId="4E3B5B51" w14:textId="77777777" w:rsidR="004E2D89" w:rsidRPr="00EA191B" w:rsidRDefault="004E2D89" w:rsidP="000F538D">
            <w:pPr>
              <w:pStyle w:val="TableEntry"/>
              <w:rPr>
                <w:noProof w:val="0"/>
              </w:rPr>
            </w:pPr>
            <w:proofErr w:type="spellStart"/>
            <w:r w:rsidRPr="00EA191B">
              <w:rPr>
                <w:noProof w:val="0"/>
              </w:rPr>
              <w:t>NetworkAccessPointTypeCode</w:t>
            </w:r>
            <w:proofErr w:type="spellEnd"/>
          </w:p>
        </w:tc>
        <w:tc>
          <w:tcPr>
            <w:tcW w:w="990" w:type="dxa"/>
            <w:vAlign w:val="center"/>
          </w:tcPr>
          <w:p w14:paraId="562B1FBF"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4F6DBCC0" w14:textId="77777777" w:rsidR="004E2D89" w:rsidRPr="00EA191B" w:rsidRDefault="004E2D89" w:rsidP="000F538D">
            <w:pPr>
              <w:pStyle w:val="TableEntry"/>
              <w:rPr>
                <w:noProof w:val="0"/>
              </w:rPr>
            </w:pPr>
            <w:r w:rsidRPr="00EA191B">
              <w:rPr>
                <w:noProof w:val="0"/>
              </w:rPr>
              <w:t>“1” for machine (DNS) name, “2” for IP address</w:t>
            </w:r>
          </w:p>
        </w:tc>
      </w:tr>
      <w:tr w:rsidR="004E2D89" w:rsidRPr="00296DAF" w14:paraId="762CCAFD" w14:textId="77777777" w:rsidTr="006D1B5B">
        <w:trPr>
          <w:cantSplit/>
        </w:trPr>
        <w:tc>
          <w:tcPr>
            <w:tcW w:w="1548" w:type="dxa"/>
            <w:vMerge/>
            <w:vAlign w:val="center"/>
          </w:tcPr>
          <w:p w14:paraId="4C270DA6" w14:textId="77777777" w:rsidR="004E2D89" w:rsidRPr="00EA191B" w:rsidRDefault="004E2D89" w:rsidP="000F538D">
            <w:pPr>
              <w:pStyle w:val="TableLabel"/>
              <w:rPr>
                <w:noProof w:val="0"/>
                <w:sz w:val="16"/>
              </w:rPr>
            </w:pPr>
          </w:p>
        </w:tc>
        <w:tc>
          <w:tcPr>
            <w:tcW w:w="3150" w:type="dxa"/>
            <w:vAlign w:val="center"/>
          </w:tcPr>
          <w:p w14:paraId="11436A28" w14:textId="77777777" w:rsidR="004E2D89" w:rsidRPr="00EA191B" w:rsidRDefault="004E2D89" w:rsidP="000F538D">
            <w:pPr>
              <w:pStyle w:val="TableEntry"/>
              <w:rPr>
                <w:noProof w:val="0"/>
              </w:rPr>
            </w:pPr>
            <w:proofErr w:type="spellStart"/>
            <w:r w:rsidRPr="00EA191B">
              <w:rPr>
                <w:noProof w:val="0"/>
              </w:rPr>
              <w:t>NetworkAccessPointID</w:t>
            </w:r>
            <w:proofErr w:type="spellEnd"/>
          </w:p>
        </w:tc>
        <w:tc>
          <w:tcPr>
            <w:tcW w:w="990" w:type="dxa"/>
            <w:vAlign w:val="center"/>
          </w:tcPr>
          <w:p w14:paraId="624C33A1"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2065A30C" w14:textId="77777777" w:rsidR="004E2D89" w:rsidRPr="00EA191B" w:rsidRDefault="004E2D89" w:rsidP="000F538D">
            <w:pPr>
              <w:pStyle w:val="TableEntry"/>
              <w:rPr>
                <w:noProof w:val="0"/>
              </w:rPr>
            </w:pPr>
            <w:r w:rsidRPr="00EA191B">
              <w:rPr>
                <w:noProof w:val="0"/>
              </w:rPr>
              <w:t>The machine name or IP address</w:t>
            </w:r>
          </w:p>
        </w:tc>
      </w:tr>
    </w:tbl>
    <w:p w14:paraId="35F2CAC9" w14:textId="77777777" w:rsidR="0086509A" w:rsidRPr="00EA191B" w:rsidRDefault="0086509A" w:rsidP="004E2D89">
      <w:pPr>
        <w:rPr>
          <w:lang w:val="en-US"/>
        </w:rPr>
      </w:pPr>
    </w:p>
    <w:tbl>
      <w:tblPr>
        <w:tblpPr w:leftFromText="180" w:rightFromText="180" w:vertAnchor="text" w:tblpX="-5" w:tblpY="1"/>
        <w:tblOverlap w:val="never"/>
        <w:tblW w:w="9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3145"/>
        <w:gridCol w:w="990"/>
        <w:gridCol w:w="3983"/>
      </w:tblGrid>
      <w:tr w:rsidR="004E2D89" w:rsidRPr="00296DAF" w14:paraId="30E62E2F" w14:textId="77777777" w:rsidTr="006D1B5B">
        <w:trPr>
          <w:cantSplit/>
        </w:trPr>
        <w:tc>
          <w:tcPr>
            <w:tcW w:w="1553" w:type="dxa"/>
            <w:vMerge w:val="restart"/>
          </w:tcPr>
          <w:p w14:paraId="19935D90" w14:textId="77777777" w:rsidR="004E2D89" w:rsidRPr="00EA191B" w:rsidRDefault="004E2D89" w:rsidP="00075C19">
            <w:pPr>
              <w:pStyle w:val="TableEntryHeader"/>
              <w:rPr>
                <w:noProof w:val="0"/>
              </w:rPr>
            </w:pPr>
            <w:r w:rsidRPr="00EA191B">
              <w:rPr>
                <w:noProof w:val="0"/>
              </w:rPr>
              <w:t>Human Requestor (if known)</w:t>
            </w:r>
          </w:p>
          <w:p w14:paraId="0D8F0510" w14:textId="6AE04859" w:rsidR="00E47509" w:rsidRPr="006D1B5B" w:rsidRDefault="004E2D89" w:rsidP="006D1B5B">
            <w:pPr>
              <w:pStyle w:val="TableEntryHeader"/>
              <w:rPr>
                <w:b w:val="0"/>
                <w:bCs/>
                <w:noProof w:val="0"/>
                <w:sz w:val="12"/>
              </w:rPr>
            </w:pPr>
            <w:proofErr w:type="spellStart"/>
            <w:r w:rsidRPr="006D1B5B">
              <w:rPr>
                <w:bCs/>
                <w:noProof w:val="0"/>
                <w:sz w:val="12"/>
              </w:rPr>
              <w:t>AuditMessage</w:t>
            </w:r>
            <w:proofErr w:type="spellEnd"/>
            <w:r w:rsidRPr="006D1B5B">
              <w:rPr>
                <w:bCs/>
                <w:noProof w:val="0"/>
                <w:sz w:val="12"/>
              </w:rPr>
              <w:t>/</w:t>
            </w:r>
          </w:p>
          <w:p w14:paraId="45792432" w14:textId="42C1E904" w:rsidR="004E2D89" w:rsidRPr="00EA191B" w:rsidRDefault="004E2D89" w:rsidP="006D1B5B">
            <w:pPr>
              <w:pStyle w:val="TableEntryHeader"/>
              <w:rPr>
                <w:noProof w:val="0"/>
              </w:rPr>
            </w:pPr>
            <w:proofErr w:type="spellStart"/>
            <w:r w:rsidRPr="006D1B5B">
              <w:rPr>
                <w:bCs/>
                <w:noProof w:val="0"/>
                <w:sz w:val="12"/>
              </w:rPr>
              <w:t>ActiveParticipant</w:t>
            </w:r>
            <w:proofErr w:type="spellEnd"/>
          </w:p>
        </w:tc>
        <w:tc>
          <w:tcPr>
            <w:tcW w:w="3145" w:type="dxa"/>
            <w:vAlign w:val="center"/>
          </w:tcPr>
          <w:p w14:paraId="536E658F" w14:textId="77777777" w:rsidR="004E2D89" w:rsidRPr="00EA191B" w:rsidRDefault="004E2D89" w:rsidP="00E3018F">
            <w:pPr>
              <w:pStyle w:val="TableEntry"/>
              <w:rPr>
                <w:noProof w:val="0"/>
              </w:rPr>
            </w:pPr>
            <w:proofErr w:type="spellStart"/>
            <w:r w:rsidRPr="00EA191B">
              <w:rPr>
                <w:noProof w:val="0"/>
              </w:rPr>
              <w:t>UserID</w:t>
            </w:r>
            <w:proofErr w:type="spellEnd"/>
          </w:p>
        </w:tc>
        <w:tc>
          <w:tcPr>
            <w:tcW w:w="990" w:type="dxa"/>
            <w:vAlign w:val="center"/>
          </w:tcPr>
          <w:p w14:paraId="4D3AFF28" w14:textId="77777777" w:rsidR="004E2D89" w:rsidRPr="00EA191B" w:rsidRDefault="004E2D89" w:rsidP="00E3018F">
            <w:pPr>
              <w:pStyle w:val="TableEntry"/>
              <w:jc w:val="center"/>
              <w:rPr>
                <w:noProof w:val="0"/>
                <w:szCs w:val="18"/>
              </w:rPr>
            </w:pPr>
            <w:r w:rsidRPr="00EA191B">
              <w:rPr>
                <w:noProof w:val="0"/>
                <w:szCs w:val="18"/>
              </w:rPr>
              <w:t>M</w:t>
            </w:r>
          </w:p>
        </w:tc>
        <w:tc>
          <w:tcPr>
            <w:tcW w:w="3983" w:type="dxa"/>
            <w:vAlign w:val="center"/>
          </w:tcPr>
          <w:p w14:paraId="6B5B840F" w14:textId="77777777" w:rsidR="004E2D89" w:rsidRPr="00EA191B" w:rsidRDefault="004E2D89" w:rsidP="00E3018F">
            <w:pPr>
              <w:pStyle w:val="TableEntry"/>
              <w:rPr>
                <w:noProof w:val="0"/>
              </w:rPr>
            </w:pPr>
            <w:r w:rsidRPr="00EA191B">
              <w:rPr>
                <w:noProof w:val="0"/>
              </w:rPr>
              <w:t>Identity of the human that initiated the transaction.</w:t>
            </w:r>
          </w:p>
        </w:tc>
      </w:tr>
      <w:tr w:rsidR="004E2D89" w:rsidRPr="00EA191B" w14:paraId="1B03052E" w14:textId="77777777" w:rsidTr="006D1B5B">
        <w:trPr>
          <w:cantSplit/>
        </w:trPr>
        <w:tc>
          <w:tcPr>
            <w:tcW w:w="1553" w:type="dxa"/>
            <w:vMerge/>
            <w:vAlign w:val="center"/>
          </w:tcPr>
          <w:p w14:paraId="098688EF" w14:textId="77777777" w:rsidR="004E2D89" w:rsidRPr="00EA191B" w:rsidRDefault="004E2D89" w:rsidP="00E3018F">
            <w:pPr>
              <w:pStyle w:val="TableLabel"/>
              <w:rPr>
                <w:noProof w:val="0"/>
                <w:sz w:val="16"/>
              </w:rPr>
            </w:pPr>
          </w:p>
        </w:tc>
        <w:tc>
          <w:tcPr>
            <w:tcW w:w="3145" w:type="dxa"/>
            <w:vAlign w:val="center"/>
          </w:tcPr>
          <w:p w14:paraId="093FF3B9" w14:textId="77777777" w:rsidR="004E2D89" w:rsidRPr="00EA191B" w:rsidRDefault="004E2D89" w:rsidP="00E3018F">
            <w:pPr>
              <w:pStyle w:val="TableEntry"/>
              <w:rPr>
                <w:i/>
                <w:iCs/>
                <w:noProof w:val="0"/>
              </w:rPr>
            </w:pPr>
            <w:proofErr w:type="spellStart"/>
            <w:r w:rsidRPr="00EA191B">
              <w:rPr>
                <w:i/>
                <w:iCs/>
                <w:noProof w:val="0"/>
              </w:rPr>
              <w:t>AlternativeUserID</w:t>
            </w:r>
            <w:proofErr w:type="spellEnd"/>
          </w:p>
        </w:tc>
        <w:tc>
          <w:tcPr>
            <w:tcW w:w="990" w:type="dxa"/>
            <w:vAlign w:val="center"/>
          </w:tcPr>
          <w:p w14:paraId="7575AAD7"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3E27E182"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145136D7" w14:textId="77777777" w:rsidTr="006D1B5B">
        <w:trPr>
          <w:cantSplit/>
        </w:trPr>
        <w:tc>
          <w:tcPr>
            <w:tcW w:w="1553" w:type="dxa"/>
            <w:vMerge/>
            <w:vAlign w:val="center"/>
          </w:tcPr>
          <w:p w14:paraId="5DEA7E17" w14:textId="77777777" w:rsidR="004E2D89" w:rsidRPr="00EA191B" w:rsidRDefault="004E2D89" w:rsidP="00E3018F">
            <w:pPr>
              <w:pStyle w:val="TableLabel"/>
              <w:rPr>
                <w:noProof w:val="0"/>
                <w:sz w:val="16"/>
              </w:rPr>
            </w:pPr>
          </w:p>
        </w:tc>
        <w:tc>
          <w:tcPr>
            <w:tcW w:w="3145" w:type="dxa"/>
            <w:vAlign w:val="center"/>
          </w:tcPr>
          <w:p w14:paraId="07F42408" w14:textId="77777777" w:rsidR="004E2D89" w:rsidRPr="00EA191B" w:rsidRDefault="004E2D89" w:rsidP="00E3018F">
            <w:pPr>
              <w:pStyle w:val="TableEntry"/>
              <w:rPr>
                <w:i/>
                <w:iCs/>
                <w:noProof w:val="0"/>
              </w:rPr>
            </w:pPr>
            <w:proofErr w:type="spellStart"/>
            <w:r w:rsidRPr="00EA191B">
              <w:rPr>
                <w:i/>
                <w:iCs/>
                <w:noProof w:val="0"/>
              </w:rPr>
              <w:t>UserName</w:t>
            </w:r>
            <w:proofErr w:type="spellEnd"/>
          </w:p>
        </w:tc>
        <w:tc>
          <w:tcPr>
            <w:tcW w:w="990" w:type="dxa"/>
            <w:vAlign w:val="center"/>
          </w:tcPr>
          <w:p w14:paraId="3C16FB0F"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58AA321C"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65A409E7" w14:textId="77777777" w:rsidTr="006D1B5B">
        <w:trPr>
          <w:cantSplit/>
        </w:trPr>
        <w:tc>
          <w:tcPr>
            <w:tcW w:w="1553" w:type="dxa"/>
            <w:vMerge/>
            <w:vAlign w:val="center"/>
          </w:tcPr>
          <w:p w14:paraId="0AB18158" w14:textId="77777777" w:rsidR="004E2D89" w:rsidRPr="00EA191B" w:rsidRDefault="004E2D89" w:rsidP="00E3018F">
            <w:pPr>
              <w:pStyle w:val="TableLabel"/>
              <w:rPr>
                <w:noProof w:val="0"/>
                <w:sz w:val="16"/>
              </w:rPr>
            </w:pPr>
          </w:p>
        </w:tc>
        <w:tc>
          <w:tcPr>
            <w:tcW w:w="3145" w:type="dxa"/>
            <w:vAlign w:val="center"/>
          </w:tcPr>
          <w:p w14:paraId="56BBB907" w14:textId="77777777" w:rsidR="004E2D89" w:rsidRPr="00EA191B" w:rsidRDefault="004E2D89" w:rsidP="00E3018F">
            <w:pPr>
              <w:pStyle w:val="TableEntry"/>
              <w:rPr>
                <w:i/>
                <w:iCs/>
                <w:noProof w:val="0"/>
              </w:rPr>
            </w:pPr>
            <w:proofErr w:type="spellStart"/>
            <w:r w:rsidRPr="00EA191B">
              <w:rPr>
                <w:i/>
                <w:iCs/>
                <w:noProof w:val="0"/>
              </w:rPr>
              <w:t>UserIsRequestor</w:t>
            </w:r>
            <w:proofErr w:type="spellEnd"/>
          </w:p>
        </w:tc>
        <w:tc>
          <w:tcPr>
            <w:tcW w:w="990" w:type="dxa"/>
            <w:vAlign w:val="center"/>
          </w:tcPr>
          <w:p w14:paraId="7AB613E3"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3625DD35" w14:textId="77777777" w:rsidR="004E2D89" w:rsidRPr="00EA191B" w:rsidRDefault="004E2D89" w:rsidP="00E3018F">
            <w:pPr>
              <w:pStyle w:val="TableEntry"/>
              <w:rPr>
                <w:i/>
                <w:iCs/>
                <w:noProof w:val="0"/>
              </w:rPr>
            </w:pPr>
            <w:r w:rsidRPr="00EA191B">
              <w:rPr>
                <w:i/>
                <w:iCs/>
                <w:noProof w:val="0"/>
              </w:rPr>
              <w:t>not specialized</w:t>
            </w:r>
          </w:p>
        </w:tc>
      </w:tr>
      <w:tr w:rsidR="004E2D89" w:rsidRPr="00296DAF" w14:paraId="3F00A406" w14:textId="77777777" w:rsidTr="006D1B5B">
        <w:trPr>
          <w:cantSplit/>
        </w:trPr>
        <w:tc>
          <w:tcPr>
            <w:tcW w:w="1553" w:type="dxa"/>
            <w:vMerge/>
            <w:vAlign w:val="center"/>
          </w:tcPr>
          <w:p w14:paraId="611CBFFA" w14:textId="77777777" w:rsidR="004E2D89" w:rsidRPr="00EA191B" w:rsidRDefault="004E2D89" w:rsidP="00E3018F">
            <w:pPr>
              <w:pStyle w:val="TableLabel"/>
              <w:rPr>
                <w:noProof w:val="0"/>
                <w:sz w:val="16"/>
              </w:rPr>
            </w:pPr>
          </w:p>
        </w:tc>
        <w:tc>
          <w:tcPr>
            <w:tcW w:w="3145" w:type="dxa"/>
            <w:vAlign w:val="center"/>
          </w:tcPr>
          <w:p w14:paraId="26FDCA97" w14:textId="77777777" w:rsidR="004E2D89" w:rsidRPr="00EA191B" w:rsidRDefault="004E2D89" w:rsidP="00E3018F">
            <w:pPr>
              <w:pStyle w:val="TableEntry"/>
              <w:rPr>
                <w:noProof w:val="0"/>
              </w:rPr>
            </w:pPr>
            <w:proofErr w:type="spellStart"/>
            <w:r w:rsidRPr="00EA191B">
              <w:rPr>
                <w:noProof w:val="0"/>
              </w:rPr>
              <w:t>RoleIDCode</w:t>
            </w:r>
            <w:proofErr w:type="spellEnd"/>
          </w:p>
        </w:tc>
        <w:tc>
          <w:tcPr>
            <w:tcW w:w="990" w:type="dxa"/>
            <w:vAlign w:val="center"/>
          </w:tcPr>
          <w:p w14:paraId="7151C47D" w14:textId="77777777" w:rsidR="004E2D89" w:rsidRPr="00EA191B" w:rsidRDefault="004E2D89" w:rsidP="00E3018F">
            <w:pPr>
              <w:pStyle w:val="TableEntry"/>
              <w:jc w:val="center"/>
              <w:rPr>
                <w:noProof w:val="0"/>
                <w:szCs w:val="18"/>
              </w:rPr>
            </w:pPr>
            <w:r w:rsidRPr="00EA191B">
              <w:rPr>
                <w:noProof w:val="0"/>
                <w:szCs w:val="18"/>
              </w:rPr>
              <w:t>U</w:t>
            </w:r>
          </w:p>
        </w:tc>
        <w:tc>
          <w:tcPr>
            <w:tcW w:w="3983" w:type="dxa"/>
            <w:vAlign w:val="center"/>
          </w:tcPr>
          <w:p w14:paraId="68EBF41B" w14:textId="77777777" w:rsidR="004E2D89" w:rsidRPr="00EA191B" w:rsidRDefault="004E2D89" w:rsidP="00E3018F">
            <w:pPr>
              <w:pStyle w:val="TableEntry"/>
              <w:rPr>
                <w:noProof w:val="0"/>
              </w:rPr>
            </w:pPr>
            <w:r w:rsidRPr="00EA191B">
              <w:rPr>
                <w:noProof w:val="0"/>
              </w:rPr>
              <w:t>Access Control role(s) the user holds that allows this transaction.</w:t>
            </w:r>
          </w:p>
        </w:tc>
      </w:tr>
      <w:tr w:rsidR="004E2D89" w:rsidRPr="00EA191B" w14:paraId="57614AC0" w14:textId="77777777" w:rsidTr="006D1B5B">
        <w:trPr>
          <w:cantSplit/>
        </w:trPr>
        <w:tc>
          <w:tcPr>
            <w:tcW w:w="1553" w:type="dxa"/>
            <w:vMerge/>
            <w:vAlign w:val="center"/>
          </w:tcPr>
          <w:p w14:paraId="16A14975" w14:textId="77777777" w:rsidR="004E2D89" w:rsidRPr="00EA191B" w:rsidRDefault="004E2D89" w:rsidP="00E3018F">
            <w:pPr>
              <w:pStyle w:val="TableLabel"/>
              <w:rPr>
                <w:noProof w:val="0"/>
                <w:sz w:val="16"/>
              </w:rPr>
            </w:pPr>
          </w:p>
        </w:tc>
        <w:tc>
          <w:tcPr>
            <w:tcW w:w="3145" w:type="dxa"/>
            <w:vAlign w:val="center"/>
          </w:tcPr>
          <w:p w14:paraId="448BC7B9" w14:textId="77777777" w:rsidR="004E2D89" w:rsidRPr="00EA191B" w:rsidRDefault="004E2D89" w:rsidP="00E3018F">
            <w:pPr>
              <w:pStyle w:val="TableEntry"/>
              <w:rPr>
                <w:i/>
                <w:iCs/>
                <w:noProof w:val="0"/>
              </w:rPr>
            </w:pPr>
            <w:proofErr w:type="spellStart"/>
            <w:r w:rsidRPr="00EA191B">
              <w:rPr>
                <w:i/>
                <w:iCs/>
                <w:noProof w:val="0"/>
              </w:rPr>
              <w:t>NetworkAccessPointTypeCode</w:t>
            </w:r>
            <w:proofErr w:type="spellEnd"/>
          </w:p>
        </w:tc>
        <w:tc>
          <w:tcPr>
            <w:tcW w:w="990" w:type="dxa"/>
            <w:vAlign w:val="center"/>
          </w:tcPr>
          <w:p w14:paraId="4179E337"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7C0E9B1B" w14:textId="77777777" w:rsidR="004E2D89" w:rsidRPr="00EA191B" w:rsidRDefault="004E2D89" w:rsidP="00E3018F">
            <w:pPr>
              <w:pStyle w:val="TableEntry"/>
              <w:rPr>
                <w:i/>
                <w:iCs/>
                <w:noProof w:val="0"/>
              </w:rPr>
            </w:pPr>
            <w:r w:rsidRPr="00EA191B">
              <w:rPr>
                <w:i/>
                <w:iCs/>
                <w:noProof w:val="0"/>
              </w:rPr>
              <w:t>not specialized</w:t>
            </w:r>
          </w:p>
        </w:tc>
      </w:tr>
      <w:tr w:rsidR="004E2D89" w:rsidRPr="00EA191B" w14:paraId="0EF062D3" w14:textId="77777777" w:rsidTr="006D1B5B">
        <w:trPr>
          <w:cantSplit/>
        </w:trPr>
        <w:tc>
          <w:tcPr>
            <w:tcW w:w="1553" w:type="dxa"/>
            <w:vMerge/>
            <w:vAlign w:val="center"/>
          </w:tcPr>
          <w:p w14:paraId="4A7D8FFA" w14:textId="77777777" w:rsidR="004E2D89" w:rsidRPr="00EA191B" w:rsidRDefault="004E2D89" w:rsidP="00E3018F">
            <w:pPr>
              <w:pStyle w:val="TableLabel"/>
              <w:rPr>
                <w:noProof w:val="0"/>
                <w:sz w:val="16"/>
              </w:rPr>
            </w:pPr>
          </w:p>
        </w:tc>
        <w:tc>
          <w:tcPr>
            <w:tcW w:w="3145" w:type="dxa"/>
            <w:vAlign w:val="center"/>
          </w:tcPr>
          <w:p w14:paraId="4E0936B2" w14:textId="77777777" w:rsidR="004E2D89" w:rsidRPr="00EA191B" w:rsidRDefault="004E2D89" w:rsidP="00E3018F">
            <w:pPr>
              <w:pStyle w:val="TableEntry"/>
              <w:rPr>
                <w:i/>
                <w:iCs/>
                <w:noProof w:val="0"/>
              </w:rPr>
            </w:pPr>
            <w:proofErr w:type="spellStart"/>
            <w:r w:rsidRPr="00EA191B">
              <w:rPr>
                <w:i/>
                <w:iCs/>
                <w:noProof w:val="0"/>
              </w:rPr>
              <w:t>NetworkAccessPointID</w:t>
            </w:r>
            <w:proofErr w:type="spellEnd"/>
          </w:p>
        </w:tc>
        <w:tc>
          <w:tcPr>
            <w:tcW w:w="990" w:type="dxa"/>
            <w:vAlign w:val="center"/>
          </w:tcPr>
          <w:p w14:paraId="52843270" w14:textId="77777777" w:rsidR="004E2D89" w:rsidRPr="00EA191B" w:rsidRDefault="004E2D89" w:rsidP="00E3018F">
            <w:pPr>
              <w:pStyle w:val="TableEntry"/>
              <w:jc w:val="center"/>
              <w:rPr>
                <w:i/>
                <w:iCs/>
                <w:noProof w:val="0"/>
                <w:szCs w:val="18"/>
              </w:rPr>
            </w:pPr>
            <w:r w:rsidRPr="00EA191B">
              <w:rPr>
                <w:i/>
                <w:iCs/>
                <w:noProof w:val="0"/>
                <w:szCs w:val="18"/>
              </w:rPr>
              <w:t>U</w:t>
            </w:r>
          </w:p>
        </w:tc>
        <w:tc>
          <w:tcPr>
            <w:tcW w:w="3983" w:type="dxa"/>
            <w:vAlign w:val="center"/>
          </w:tcPr>
          <w:p w14:paraId="348FE27B" w14:textId="77777777" w:rsidR="004E2D89" w:rsidRPr="00EA191B" w:rsidRDefault="004E2D89" w:rsidP="00E3018F">
            <w:pPr>
              <w:pStyle w:val="TableEntry"/>
              <w:rPr>
                <w:i/>
                <w:iCs/>
                <w:noProof w:val="0"/>
              </w:rPr>
            </w:pPr>
            <w:r w:rsidRPr="00EA191B">
              <w:rPr>
                <w:i/>
                <w:iCs/>
                <w:noProof w:val="0"/>
              </w:rPr>
              <w:t>not specialized</w:t>
            </w:r>
          </w:p>
        </w:tc>
      </w:tr>
    </w:tbl>
    <w:p w14:paraId="58EE9EC2" w14:textId="77777777" w:rsidR="004E2D89" w:rsidRPr="00EA191B" w:rsidRDefault="004E2D89" w:rsidP="004E2D89">
      <w:pPr>
        <w:rPr>
          <w:lang w:val="en-US"/>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3240"/>
        <w:gridCol w:w="900"/>
        <w:gridCol w:w="3978"/>
      </w:tblGrid>
      <w:tr w:rsidR="004E2D89" w:rsidRPr="00EA191B" w14:paraId="4D17A824" w14:textId="77777777" w:rsidTr="006D1B5B">
        <w:trPr>
          <w:cantSplit/>
        </w:trPr>
        <w:tc>
          <w:tcPr>
            <w:tcW w:w="1548" w:type="dxa"/>
            <w:vMerge w:val="restart"/>
          </w:tcPr>
          <w:p w14:paraId="554D67D2" w14:textId="32A9B43E" w:rsidR="004E2D89" w:rsidRPr="00EA191B" w:rsidRDefault="004E2D89" w:rsidP="00075C19">
            <w:pPr>
              <w:pStyle w:val="TableEntryHeader"/>
              <w:rPr>
                <w:noProof w:val="0"/>
              </w:rPr>
            </w:pPr>
            <w:r w:rsidRPr="00EA191B">
              <w:rPr>
                <w:noProof w:val="0"/>
              </w:rPr>
              <w:t>Destination</w:t>
            </w:r>
          </w:p>
          <w:p w14:paraId="155639EB" w14:textId="008D367E" w:rsidR="00E47509" w:rsidRPr="006D1B5B" w:rsidRDefault="00EB728E"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1594B9FC" w14:textId="127AB748" w:rsidR="004E2D89" w:rsidRPr="00EA191B" w:rsidRDefault="004E2D89" w:rsidP="006D1B5B">
            <w:pPr>
              <w:pStyle w:val="TableEntryHeader"/>
              <w:rPr>
                <w:noProof w:val="0"/>
                <w:kern w:val="28"/>
              </w:rPr>
            </w:pPr>
            <w:proofErr w:type="spellStart"/>
            <w:r w:rsidRPr="006D1B5B">
              <w:rPr>
                <w:bCs/>
                <w:noProof w:val="0"/>
                <w:sz w:val="12"/>
              </w:rPr>
              <w:t>ActiveParticipant</w:t>
            </w:r>
            <w:proofErr w:type="spellEnd"/>
            <w:r w:rsidR="00EB728E" w:rsidRPr="006D1B5B">
              <w:rPr>
                <w:bCs/>
                <w:noProof w:val="0"/>
                <w:sz w:val="12"/>
              </w:rPr>
              <w:t>)</w:t>
            </w:r>
          </w:p>
        </w:tc>
        <w:tc>
          <w:tcPr>
            <w:tcW w:w="3240" w:type="dxa"/>
            <w:vAlign w:val="center"/>
          </w:tcPr>
          <w:p w14:paraId="05AFB218" w14:textId="77777777" w:rsidR="004E2D89" w:rsidRPr="00EA191B" w:rsidRDefault="004E2D89" w:rsidP="000F538D">
            <w:pPr>
              <w:pStyle w:val="TableEntry"/>
              <w:rPr>
                <w:noProof w:val="0"/>
              </w:rPr>
            </w:pPr>
            <w:proofErr w:type="spellStart"/>
            <w:r w:rsidRPr="00EA191B">
              <w:rPr>
                <w:noProof w:val="0"/>
              </w:rPr>
              <w:t>UserID</w:t>
            </w:r>
            <w:proofErr w:type="spellEnd"/>
          </w:p>
        </w:tc>
        <w:tc>
          <w:tcPr>
            <w:tcW w:w="900" w:type="dxa"/>
            <w:vAlign w:val="center"/>
          </w:tcPr>
          <w:p w14:paraId="40500960"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59848CBA" w14:textId="77777777" w:rsidR="004E2D89" w:rsidRPr="00EA191B" w:rsidRDefault="004E2D89" w:rsidP="000F538D">
            <w:pPr>
              <w:pStyle w:val="TableEntry"/>
              <w:rPr>
                <w:noProof w:val="0"/>
              </w:rPr>
            </w:pPr>
            <w:r w:rsidRPr="00EA191B">
              <w:rPr>
                <w:noProof w:val="0"/>
              </w:rPr>
              <w:t>SOAP endpoint URI.</w:t>
            </w:r>
          </w:p>
        </w:tc>
      </w:tr>
      <w:tr w:rsidR="004E2D89" w:rsidRPr="00EA191B" w14:paraId="782B798F" w14:textId="77777777" w:rsidTr="006D1B5B">
        <w:trPr>
          <w:cantSplit/>
        </w:trPr>
        <w:tc>
          <w:tcPr>
            <w:tcW w:w="1548" w:type="dxa"/>
            <w:vMerge/>
            <w:textDirection w:val="btLr"/>
            <w:vAlign w:val="center"/>
          </w:tcPr>
          <w:p w14:paraId="1F9A4E7D" w14:textId="77777777" w:rsidR="004E2D89" w:rsidRPr="00EA191B" w:rsidRDefault="004E2D89" w:rsidP="000F538D">
            <w:pPr>
              <w:pStyle w:val="TableLabel"/>
              <w:rPr>
                <w:noProof w:val="0"/>
                <w:sz w:val="16"/>
              </w:rPr>
            </w:pPr>
          </w:p>
        </w:tc>
        <w:tc>
          <w:tcPr>
            <w:tcW w:w="3240" w:type="dxa"/>
            <w:vAlign w:val="center"/>
          </w:tcPr>
          <w:p w14:paraId="7DC1C9FA" w14:textId="77777777" w:rsidR="004E2D89" w:rsidRPr="00EA191B" w:rsidRDefault="004E2D89" w:rsidP="000F538D">
            <w:pPr>
              <w:pStyle w:val="TableEntry"/>
              <w:rPr>
                <w:i/>
                <w:iCs/>
                <w:noProof w:val="0"/>
              </w:rPr>
            </w:pPr>
            <w:proofErr w:type="spellStart"/>
            <w:r w:rsidRPr="00EA191B">
              <w:rPr>
                <w:i/>
                <w:iCs/>
                <w:noProof w:val="0"/>
              </w:rPr>
              <w:t>AlternativeUserID</w:t>
            </w:r>
            <w:proofErr w:type="spellEnd"/>
          </w:p>
        </w:tc>
        <w:tc>
          <w:tcPr>
            <w:tcW w:w="900" w:type="dxa"/>
            <w:vAlign w:val="center"/>
          </w:tcPr>
          <w:p w14:paraId="0E6E8159"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4064DAD2"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514F9F3" w14:textId="77777777" w:rsidTr="006D1B5B">
        <w:trPr>
          <w:cantSplit/>
        </w:trPr>
        <w:tc>
          <w:tcPr>
            <w:tcW w:w="1548" w:type="dxa"/>
            <w:vMerge/>
            <w:textDirection w:val="btLr"/>
            <w:vAlign w:val="center"/>
          </w:tcPr>
          <w:p w14:paraId="36E369E5" w14:textId="77777777" w:rsidR="004E2D89" w:rsidRPr="00EA191B" w:rsidRDefault="004E2D89" w:rsidP="000F538D">
            <w:pPr>
              <w:pStyle w:val="TableLabel"/>
              <w:rPr>
                <w:noProof w:val="0"/>
                <w:sz w:val="16"/>
              </w:rPr>
            </w:pPr>
          </w:p>
        </w:tc>
        <w:tc>
          <w:tcPr>
            <w:tcW w:w="3240" w:type="dxa"/>
            <w:vAlign w:val="center"/>
          </w:tcPr>
          <w:p w14:paraId="4D625546" w14:textId="77777777" w:rsidR="004E2D89" w:rsidRPr="00EA191B" w:rsidRDefault="004E2D89" w:rsidP="000F538D">
            <w:pPr>
              <w:pStyle w:val="TableEntry"/>
              <w:rPr>
                <w:i/>
                <w:iCs/>
                <w:noProof w:val="0"/>
              </w:rPr>
            </w:pPr>
            <w:proofErr w:type="spellStart"/>
            <w:r w:rsidRPr="00EA191B">
              <w:rPr>
                <w:i/>
                <w:iCs/>
                <w:noProof w:val="0"/>
              </w:rPr>
              <w:t>UserName</w:t>
            </w:r>
            <w:proofErr w:type="spellEnd"/>
          </w:p>
        </w:tc>
        <w:tc>
          <w:tcPr>
            <w:tcW w:w="900" w:type="dxa"/>
            <w:vAlign w:val="center"/>
          </w:tcPr>
          <w:p w14:paraId="506E4B86"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32543F8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00978F2E" w14:textId="77777777" w:rsidTr="006D1B5B">
        <w:trPr>
          <w:cantSplit/>
        </w:trPr>
        <w:tc>
          <w:tcPr>
            <w:tcW w:w="1548" w:type="dxa"/>
            <w:vMerge/>
            <w:textDirection w:val="btLr"/>
            <w:vAlign w:val="center"/>
          </w:tcPr>
          <w:p w14:paraId="70C5C10E" w14:textId="77777777" w:rsidR="004E2D89" w:rsidRPr="00EA191B" w:rsidRDefault="004E2D89" w:rsidP="000F538D">
            <w:pPr>
              <w:pStyle w:val="TableLabel"/>
              <w:rPr>
                <w:noProof w:val="0"/>
                <w:sz w:val="16"/>
              </w:rPr>
            </w:pPr>
          </w:p>
        </w:tc>
        <w:tc>
          <w:tcPr>
            <w:tcW w:w="3240" w:type="dxa"/>
            <w:vAlign w:val="center"/>
          </w:tcPr>
          <w:p w14:paraId="6D8C37DC" w14:textId="77777777" w:rsidR="004E2D89" w:rsidRPr="00EA191B" w:rsidRDefault="004E2D89" w:rsidP="000F538D">
            <w:pPr>
              <w:pStyle w:val="TableEntry"/>
              <w:rPr>
                <w:i/>
                <w:iCs/>
                <w:noProof w:val="0"/>
              </w:rPr>
            </w:pPr>
            <w:proofErr w:type="spellStart"/>
            <w:r w:rsidRPr="00EA191B">
              <w:rPr>
                <w:i/>
                <w:iCs/>
                <w:noProof w:val="0"/>
              </w:rPr>
              <w:t>UserIsRequestor</w:t>
            </w:r>
            <w:proofErr w:type="spellEnd"/>
          </w:p>
        </w:tc>
        <w:tc>
          <w:tcPr>
            <w:tcW w:w="900" w:type="dxa"/>
            <w:vAlign w:val="center"/>
          </w:tcPr>
          <w:p w14:paraId="3747E3D7" w14:textId="77777777" w:rsidR="004E2D89" w:rsidRPr="00EA191B" w:rsidRDefault="004E2D89" w:rsidP="000F538D">
            <w:pPr>
              <w:pStyle w:val="TableEntry"/>
              <w:jc w:val="center"/>
              <w:rPr>
                <w:i/>
                <w:iCs/>
                <w:noProof w:val="0"/>
                <w:szCs w:val="18"/>
              </w:rPr>
            </w:pPr>
            <w:r w:rsidRPr="00EA191B">
              <w:rPr>
                <w:i/>
                <w:iCs/>
                <w:noProof w:val="0"/>
                <w:szCs w:val="18"/>
              </w:rPr>
              <w:t>U</w:t>
            </w:r>
          </w:p>
        </w:tc>
        <w:tc>
          <w:tcPr>
            <w:tcW w:w="3978" w:type="dxa"/>
            <w:vAlign w:val="center"/>
          </w:tcPr>
          <w:p w14:paraId="5BFC7EC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98A3C24" w14:textId="77777777" w:rsidTr="006D1B5B">
        <w:trPr>
          <w:cantSplit/>
        </w:trPr>
        <w:tc>
          <w:tcPr>
            <w:tcW w:w="1548" w:type="dxa"/>
            <w:vMerge/>
            <w:textDirection w:val="btLr"/>
            <w:vAlign w:val="center"/>
          </w:tcPr>
          <w:p w14:paraId="515C7BC0" w14:textId="77777777" w:rsidR="004E2D89" w:rsidRPr="00EA191B" w:rsidRDefault="004E2D89" w:rsidP="000F538D">
            <w:pPr>
              <w:pStyle w:val="TableLabel"/>
              <w:rPr>
                <w:noProof w:val="0"/>
                <w:sz w:val="16"/>
              </w:rPr>
            </w:pPr>
          </w:p>
        </w:tc>
        <w:tc>
          <w:tcPr>
            <w:tcW w:w="3240" w:type="dxa"/>
            <w:vAlign w:val="center"/>
          </w:tcPr>
          <w:p w14:paraId="64045CC0" w14:textId="77777777" w:rsidR="004E2D89" w:rsidRPr="00EA191B" w:rsidRDefault="004E2D89" w:rsidP="000F538D">
            <w:pPr>
              <w:pStyle w:val="TableEntry"/>
              <w:rPr>
                <w:noProof w:val="0"/>
              </w:rPr>
            </w:pPr>
            <w:proofErr w:type="spellStart"/>
            <w:r w:rsidRPr="00EA191B">
              <w:rPr>
                <w:noProof w:val="0"/>
              </w:rPr>
              <w:t>RoleIDCode</w:t>
            </w:r>
            <w:proofErr w:type="spellEnd"/>
          </w:p>
        </w:tc>
        <w:tc>
          <w:tcPr>
            <w:tcW w:w="900" w:type="dxa"/>
            <w:vAlign w:val="center"/>
          </w:tcPr>
          <w:p w14:paraId="16671B8D" w14:textId="77777777" w:rsidR="004E2D89" w:rsidRPr="00EA191B" w:rsidRDefault="004E2D89" w:rsidP="000F538D">
            <w:pPr>
              <w:pStyle w:val="TableEntry"/>
              <w:jc w:val="center"/>
              <w:rPr>
                <w:noProof w:val="0"/>
                <w:szCs w:val="18"/>
              </w:rPr>
            </w:pPr>
            <w:r w:rsidRPr="00EA191B">
              <w:rPr>
                <w:noProof w:val="0"/>
                <w:szCs w:val="18"/>
              </w:rPr>
              <w:t>M</w:t>
            </w:r>
          </w:p>
        </w:tc>
        <w:tc>
          <w:tcPr>
            <w:tcW w:w="3978" w:type="dxa"/>
            <w:vAlign w:val="center"/>
          </w:tcPr>
          <w:p w14:paraId="0C98B5FC" w14:textId="77777777" w:rsidR="004E2D89" w:rsidRPr="00EA191B" w:rsidRDefault="004E2D89" w:rsidP="000F538D">
            <w:pPr>
              <w:pStyle w:val="TableEntry"/>
              <w:rPr>
                <w:noProof w:val="0"/>
              </w:rPr>
            </w:pPr>
            <w:r w:rsidRPr="00EA191B">
              <w:rPr>
                <w:noProof w:val="0"/>
              </w:rPr>
              <w:t>EV(110152, DCM, “Destination”)</w:t>
            </w:r>
          </w:p>
        </w:tc>
      </w:tr>
      <w:tr w:rsidR="004E2D89" w:rsidRPr="00296DAF" w14:paraId="6B829A69" w14:textId="77777777" w:rsidTr="006D1B5B">
        <w:trPr>
          <w:cantSplit/>
        </w:trPr>
        <w:tc>
          <w:tcPr>
            <w:tcW w:w="1548" w:type="dxa"/>
            <w:vMerge/>
            <w:textDirection w:val="btLr"/>
            <w:vAlign w:val="center"/>
          </w:tcPr>
          <w:p w14:paraId="273228BE" w14:textId="77777777" w:rsidR="004E2D89" w:rsidRPr="00EA191B" w:rsidRDefault="004E2D89" w:rsidP="000F538D">
            <w:pPr>
              <w:pStyle w:val="TableLabel"/>
              <w:rPr>
                <w:noProof w:val="0"/>
                <w:sz w:val="16"/>
              </w:rPr>
            </w:pPr>
          </w:p>
        </w:tc>
        <w:tc>
          <w:tcPr>
            <w:tcW w:w="3240" w:type="dxa"/>
            <w:vAlign w:val="center"/>
          </w:tcPr>
          <w:p w14:paraId="4A51B792" w14:textId="77777777" w:rsidR="004E2D89" w:rsidRPr="00EA191B" w:rsidRDefault="004E2D89" w:rsidP="000F538D">
            <w:pPr>
              <w:pStyle w:val="TableEntry"/>
              <w:rPr>
                <w:noProof w:val="0"/>
              </w:rPr>
            </w:pPr>
            <w:proofErr w:type="spellStart"/>
            <w:r w:rsidRPr="00EA191B">
              <w:rPr>
                <w:noProof w:val="0"/>
              </w:rPr>
              <w:t>NetworkAccessPointTypeCode</w:t>
            </w:r>
            <w:proofErr w:type="spellEnd"/>
          </w:p>
        </w:tc>
        <w:tc>
          <w:tcPr>
            <w:tcW w:w="900" w:type="dxa"/>
            <w:vAlign w:val="center"/>
          </w:tcPr>
          <w:p w14:paraId="3BFC3EDF"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5704BAE4" w14:textId="77777777" w:rsidR="004E2D89" w:rsidRPr="00EA191B" w:rsidRDefault="004E2D89" w:rsidP="000F538D">
            <w:pPr>
              <w:pStyle w:val="TableEntry"/>
              <w:rPr>
                <w:noProof w:val="0"/>
              </w:rPr>
            </w:pPr>
            <w:r w:rsidRPr="00EA191B">
              <w:rPr>
                <w:noProof w:val="0"/>
              </w:rPr>
              <w:t>“1” for machine (DNS) name, “2” for IP address</w:t>
            </w:r>
          </w:p>
        </w:tc>
      </w:tr>
      <w:tr w:rsidR="004E2D89" w:rsidRPr="00296DAF" w14:paraId="431FD660" w14:textId="77777777" w:rsidTr="006D1B5B">
        <w:trPr>
          <w:cantSplit/>
        </w:trPr>
        <w:tc>
          <w:tcPr>
            <w:tcW w:w="1548" w:type="dxa"/>
            <w:vMerge/>
            <w:textDirection w:val="btLr"/>
            <w:vAlign w:val="center"/>
          </w:tcPr>
          <w:p w14:paraId="0C6AA955" w14:textId="77777777" w:rsidR="004E2D89" w:rsidRPr="00EA191B" w:rsidRDefault="004E2D89" w:rsidP="000F538D">
            <w:pPr>
              <w:pStyle w:val="TableLabel"/>
              <w:rPr>
                <w:noProof w:val="0"/>
                <w:sz w:val="16"/>
              </w:rPr>
            </w:pPr>
          </w:p>
        </w:tc>
        <w:tc>
          <w:tcPr>
            <w:tcW w:w="3240" w:type="dxa"/>
            <w:vAlign w:val="center"/>
          </w:tcPr>
          <w:p w14:paraId="72EEC6AA" w14:textId="77777777" w:rsidR="004E2D89" w:rsidRPr="00EA191B" w:rsidRDefault="004E2D89" w:rsidP="000F538D">
            <w:pPr>
              <w:pStyle w:val="TableEntry"/>
              <w:rPr>
                <w:noProof w:val="0"/>
              </w:rPr>
            </w:pPr>
            <w:proofErr w:type="spellStart"/>
            <w:r w:rsidRPr="00EA191B">
              <w:rPr>
                <w:noProof w:val="0"/>
              </w:rPr>
              <w:t>NetworkAccessPointID</w:t>
            </w:r>
            <w:proofErr w:type="spellEnd"/>
          </w:p>
        </w:tc>
        <w:tc>
          <w:tcPr>
            <w:tcW w:w="900" w:type="dxa"/>
            <w:vAlign w:val="center"/>
          </w:tcPr>
          <w:p w14:paraId="4D486F14" w14:textId="77777777" w:rsidR="004E2D89" w:rsidRPr="00EA191B" w:rsidRDefault="004E2D89" w:rsidP="000F538D">
            <w:pPr>
              <w:pStyle w:val="TableEntry"/>
              <w:jc w:val="center"/>
              <w:rPr>
                <w:iCs/>
                <w:noProof w:val="0"/>
                <w:szCs w:val="18"/>
              </w:rPr>
            </w:pPr>
            <w:r w:rsidRPr="00EA191B">
              <w:rPr>
                <w:iCs/>
                <w:noProof w:val="0"/>
                <w:szCs w:val="18"/>
              </w:rPr>
              <w:t>M</w:t>
            </w:r>
          </w:p>
        </w:tc>
        <w:tc>
          <w:tcPr>
            <w:tcW w:w="3978" w:type="dxa"/>
            <w:vAlign w:val="center"/>
          </w:tcPr>
          <w:p w14:paraId="6EDA2DE7" w14:textId="77777777" w:rsidR="004E2D89" w:rsidRPr="00EA191B" w:rsidRDefault="004E2D89" w:rsidP="000F538D">
            <w:pPr>
              <w:pStyle w:val="TableEntry"/>
              <w:rPr>
                <w:noProof w:val="0"/>
              </w:rPr>
            </w:pPr>
            <w:r w:rsidRPr="00EA191B">
              <w:rPr>
                <w:noProof w:val="0"/>
              </w:rPr>
              <w:t>The machine name or IP address</w:t>
            </w:r>
          </w:p>
        </w:tc>
      </w:tr>
    </w:tbl>
    <w:p w14:paraId="37700A9A" w14:textId="77777777" w:rsidR="004E2D89" w:rsidRPr="00EA191B" w:rsidRDefault="004E2D89" w:rsidP="004E2D89">
      <w:pPr>
        <w:rPr>
          <w:lang w:val="en-US"/>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2633"/>
        <w:gridCol w:w="900"/>
        <w:gridCol w:w="3978"/>
      </w:tblGrid>
      <w:tr w:rsidR="00EB728E" w:rsidRPr="00EA191B" w14:paraId="7816D221" w14:textId="77777777" w:rsidTr="006D1B5B">
        <w:trPr>
          <w:cantSplit/>
        </w:trPr>
        <w:tc>
          <w:tcPr>
            <w:tcW w:w="2155" w:type="dxa"/>
            <w:vMerge w:val="restart"/>
            <w:tcBorders>
              <w:top w:val="single" w:sz="4" w:space="0" w:color="auto"/>
            </w:tcBorders>
          </w:tcPr>
          <w:p w14:paraId="20DC1C99" w14:textId="77777777" w:rsidR="00EB728E" w:rsidRPr="00EA191B" w:rsidRDefault="00EB728E" w:rsidP="006D1B5B">
            <w:pPr>
              <w:pStyle w:val="TableEntryHeader"/>
              <w:rPr>
                <w:noProof w:val="0"/>
              </w:rPr>
            </w:pPr>
            <w:r w:rsidRPr="00EA191B">
              <w:rPr>
                <w:noProof w:val="0"/>
              </w:rPr>
              <w:t>Audit Source</w:t>
            </w:r>
          </w:p>
          <w:p w14:paraId="3741DEF7" w14:textId="77777777" w:rsidR="00EB728E" w:rsidRPr="006D1B5B" w:rsidRDefault="00EB728E" w:rsidP="006D1B5B">
            <w:pPr>
              <w:pStyle w:val="TableEntryHeader"/>
              <w:rPr>
                <w:bCs/>
                <w:noProof w:val="0"/>
                <w:sz w:val="12"/>
              </w:rPr>
            </w:pPr>
            <w:r w:rsidRPr="006D1B5B">
              <w:rPr>
                <w:bCs/>
                <w:noProof w:val="0"/>
                <w:sz w:val="12"/>
              </w:rPr>
              <w:t>(</w:t>
            </w:r>
            <w:proofErr w:type="spellStart"/>
            <w:r w:rsidRPr="006D1B5B">
              <w:rPr>
                <w:bCs/>
                <w:noProof w:val="0"/>
                <w:sz w:val="12"/>
              </w:rPr>
              <w:t>AuditMessage</w:t>
            </w:r>
            <w:proofErr w:type="spellEnd"/>
            <w:r w:rsidRPr="006D1B5B">
              <w:rPr>
                <w:bCs/>
                <w:noProof w:val="0"/>
                <w:sz w:val="12"/>
              </w:rPr>
              <w:t>/</w:t>
            </w:r>
            <w:r w:rsidRPr="006D1B5B">
              <w:rPr>
                <w:bCs/>
                <w:noProof w:val="0"/>
                <w:sz w:val="12"/>
              </w:rPr>
              <w:br/>
            </w:r>
            <w:proofErr w:type="spellStart"/>
            <w:r w:rsidRPr="006D1B5B">
              <w:rPr>
                <w:bCs/>
                <w:noProof w:val="0"/>
                <w:sz w:val="12"/>
              </w:rPr>
              <w:t>AuditSourceIdentification</w:t>
            </w:r>
            <w:proofErr w:type="spellEnd"/>
            <w:r w:rsidRPr="006D1B5B">
              <w:rPr>
                <w:bCs/>
                <w:noProof w:val="0"/>
                <w:sz w:val="12"/>
              </w:rPr>
              <w:t>)</w:t>
            </w:r>
          </w:p>
        </w:tc>
        <w:tc>
          <w:tcPr>
            <w:tcW w:w="2633" w:type="dxa"/>
            <w:tcBorders>
              <w:top w:val="single" w:sz="4" w:space="0" w:color="auto"/>
            </w:tcBorders>
            <w:vAlign w:val="center"/>
          </w:tcPr>
          <w:p w14:paraId="75138B36" w14:textId="77777777" w:rsidR="00EB728E" w:rsidRPr="006D1B5B" w:rsidRDefault="00EB728E" w:rsidP="006D1B5B">
            <w:pPr>
              <w:pStyle w:val="TableEntry"/>
              <w:rPr>
                <w:i/>
                <w:iCs/>
                <w:noProof w:val="0"/>
              </w:rPr>
            </w:pPr>
            <w:proofErr w:type="spellStart"/>
            <w:r w:rsidRPr="006D1B5B">
              <w:rPr>
                <w:i/>
                <w:iCs/>
                <w:noProof w:val="0"/>
              </w:rPr>
              <w:t>AuditSourceID</w:t>
            </w:r>
            <w:proofErr w:type="spellEnd"/>
          </w:p>
        </w:tc>
        <w:tc>
          <w:tcPr>
            <w:tcW w:w="900" w:type="dxa"/>
            <w:tcBorders>
              <w:top w:val="single" w:sz="4" w:space="0" w:color="auto"/>
            </w:tcBorders>
            <w:vAlign w:val="center"/>
          </w:tcPr>
          <w:p w14:paraId="09D07C86" w14:textId="77777777" w:rsidR="00EB728E" w:rsidRPr="006D1B5B" w:rsidRDefault="00EB728E" w:rsidP="006D1B5B">
            <w:pPr>
              <w:pStyle w:val="TableEntry"/>
              <w:jc w:val="center"/>
              <w:rPr>
                <w:i/>
                <w:iCs/>
                <w:noProof w:val="0"/>
              </w:rPr>
            </w:pPr>
            <w:r w:rsidRPr="006D1B5B">
              <w:rPr>
                <w:i/>
                <w:iCs/>
                <w:noProof w:val="0"/>
              </w:rPr>
              <w:t>U</w:t>
            </w:r>
          </w:p>
        </w:tc>
        <w:tc>
          <w:tcPr>
            <w:tcW w:w="3978" w:type="dxa"/>
            <w:tcBorders>
              <w:top w:val="single" w:sz="4" w:space="0" w:color="auto"/>
            </w:tcBorders>
            <w:vAlign w:val="center"/>
          </w:tcPr>
          <w:p w14:paraId="1E45D55B" w14:textId="77777777" w:rsidR="00EB728E" w:rsidRPr="006D1B5B" w:rsidRDefault="00EB728E" w:rsidP="006D1B5B">
            <w:pPr>
              <w:pStyle w:val="TableEntry"/>
              <w:rPr>
                <w:i/>
                <w:iCs/>
                <w:noProof w:val="0"/>
              </w:rPr>
            </w:pPr>
            <w:r w:rsidRPr="006D1B5B">
              <w:rPr>
                <w:i/>
                <w:iCs/>
                <w:noProof w:val="0"/>
              </w:rPr>
              <w:t>not specialized</w:t>
            </w:r>
          </w:p>
        </w:tc>
      </w:tr>
      <w:tr w:rsidR="00EB728E" w:rsidRPr="00EA191B" w14:paraId="2A6592D4" w14:textId="77777777" w:rsidTr="006D1B5B">
        <w:trPr>
          <w:cantSplit/>
        </w:trPr>
        <w:tc>
          <w:tcPr>
            <w:tcW w:w="2155" w:type="dxa"/>
            <w:vMerge/>
            <w:textDirection w:val="btLr"/>
            <w:vAlign w:val="center"/>
          </w:tcPr>
          <w:p w14:paraId="1E884688" w14:textId="77777777" w:rsidR="00EB728E" w:rsidRPr="00EA191B" w:rsidRDefault="00EB728E" w:rsidP="000D2A84">
            <w:pPr>
              <w:pStyle w:val="TableLabel"/>
              <w:rPr>
                <w:noProof w:val="0"/>
                <w:sz w:val="16"/>
                <w:u w:val="single"/>
              </w:rPr>
            </w:pPr>
          </w:p>
        </w:tc>
        <w:tc>
          <w:tcPr>
            <w:tcW w:w="2633" w:type="dxa"/>
            <w:vAlign w:val="center"/>
          </w:tcPr>
          <w:p w14:paraId="6D06A3B3" w14:textId="77777777" w:rsidR="00EB728E" w:rsidRPr="006D1B5B" w:rsidRDefault="00EB728E" w:rsidP="00EA191B">
            <w:pPr>
              <w:pStyle w:val="TableEntry"/>
              <w:rPr>
                <w:i/>
                <w:iCs/>
                <w:noProof w:val="0"/>
              </w:rPr>
            </w:pPr>
            <w:proofErr w:type="spellStart"/>
            <w:r w:rsidRPr="006D1B5B">
              <w:rPr>
                <w:i/>
                <w:iCs/>
                <w:noProof w:val="0"/>
              </w:rPr>
              <w:t>AuditEnterpriseSiteID</w:t>
            </w:r>
            <w:proofErr w:type="spellEnd"/>
          </w:p>
        </w:tc>
        <w:tc>
          <w:tcPr>
            <w:tcW w:w="900" w:type="dxa"/>
            <w:vAlign w:val="center"/>
          </w:tcPr>
          <w:p w14:paraId="32C2F121" w14:textId="77777777" w:rsidR="00EB728E" w:rsidRPr="006D1B5B" w:rsidRDefault="00EB728E" w:rsidP="006D1B5B">
            <w:pPr>
              <w:pStyle w:val="TableEntry"/>
              <w:jc w:val="center"/>
              <w:rPr>
                <w:i/>
                <w:iCs/>
                <w:noProof w:val="0"/>
              </w:rPr>
            </w:pPr>
            <w:r w:rsidRPr="006D1B5B">
              <w:rPr>
                <w:i/>
                <w:iCs/>
                <w:noProof w:val="0"/>
              </w:rPr>
              <w:t>U</w:t>
            </w:r>
          </w:p>
        </w:tc>
        <w:tc>
          <w:tcPr>
            <w:tcW w:w="3978" w:type="dxa"/>
            <w:vAlign w:val="center"/>
          </w:tcPr>
          <w:p w14:paraId="7BA9566D" w14:textId="77777777" w:rsidR="00EB728E" w:rsidRPr="006D1B5B" w:rsidRDefault="00EB728E" w:rsidP="006D1B5B">
            <w:pPr>
              <w:pStyle w:val="TableEntry"/>
              <w:rPr>
                <w:i/>
                <w:iCs/>
                <w:noProof w:val="0"/>
              </w:rPr>
            </w:pPr>
            <w:r w:rsidRPr="006D1B5B">
              <w:rPr>
                <w:i/>
                <w:iCs/>
                <w:noProof w:val="0"/>
              </w:rPr>
              <w:t>not specialized</w:t>
            </w:r>
          </w:p>
        </w:tc>
      </w:tr>
      <w:tr w:rsidR="00EB728E" w:rsidRPr="00EA191B" w14:paraId="18569EBF" w14:textId="77777777" w:rsidTr="006D1B5B">
        <w:trPr>
          <w:cantSplit/>
        </w:trPr>
        <w:tc>
          <w:tcPr>
            <w:tcW w:w="2155" w:type="dxa"/>
            <w:vMerge/>
            <w:textDirection w:val="btLr"/>
            <w:vAlign w:val="center"/>
          </w:tcPr>
          <w:p w14:paraId="15BE92FA" w14:textId="77777777" w:rsidR="00EB728E" w:rsidRPr="00EA191B" w:rsidRDefault="00EB728E" w:rsidP="000D2A84">
            <w:pPr>
              <w:pStyle w:val="TableLabel"/>
              <w:rPr>
                <w:noProof w:val="0"/>
                <w:sz w:val="16"/>
                <w:u w:val="single"/>
              </w:rPr>
            </w:pPr>
          </w:p>
        </w:tc>
        <w:tc>
          <w:tcPr>
            <w:tcW w:w="2633" w:type="dxa"/>
            <w:vAlign w:val="center"/>
          </w:tcPr>
          <w:p w14:paraId="4B1950FE" w14:textId="77777777" w:rsidR="00EB728E" w:rsidRPr="006D1B5B" w:rsidRDefault="00EB728E" w:rsidP="006D1B5B">
            <w:pPr>
              <w:pStyle w:val="TableEntry"/>
              <w:rPr>
                <w:i/>
                <w:iCs/>
                <w:noProof w:val="0"/>
              </w:rPr>
            </w:pPr>
            <w:proofErr w:type="spellStart"/>
            <w:r w:rsidRPr="006D1B5B">
              <w:rPr>
                <w:i/>
                <w:iCs/>
                <w:noProof w:val="0"/>
              </w:rPr>
              <w:t>AuditSourceTypeCode</w:t>
            </w:r>
            <w:proofErr w:type="spellEnd"/>
          </w:p>
        </w:tc>
        <w:tc>
          <w:tcPr>
            <w:tcW w:w="900" w:type="dxa"/>
            <w:vAlign w:val="center"/>
          </w:tcPr>
          <w:p w14:paraId="254507C0" w14:textId="77777777" w:rsidR="00EB728E" w:rsidRPr="006D1B5B" w:rsidRDefault="00EB728E" w:rsidP="006D1B5B">
            <w:pPr>
              <w:pStyle w:val="TableEntry"/>
              <w:jc w:val="center"/>
              <w:rPr>
                <w:i/>
                <w:iCs/>
                <w:noProof w:val="0"/>
              </w:rPr>
            </w:pPr>
            <w:r w:rsidRPr="006D1B5B">
              <w:rPr>
                <w:i/>
                <w:iCs/>
                <w:noProof w:val="0"/>
              </w:rPr>
              <w:t>U</w:t>
            </w:r>
          </w:p>
        </w:tc>
        <w:tc>
          <w:tcPr>
            <w:tcW w:w="3978" w:type="dxa"/>
            <w:vAlign w:val="center"/>
          </w:tcPr>
          <w:p w14:paraId="644724AB" w14:textId="77777777" w:rsidR="00EB728E" w:rsidRPr="006D1B5B" w:rsidRDefault="00EB728E" w:rsidP="006D1B5B">
            <w:pPr>
              <w:pStyle w:val="TableEntry"/>
              <w:rPr>
                <w:i/>
                <w:iCs/>
                <w:noProof w:val="0"/>
              </w:rPr>
            </w:pPr>
            <w:r w:rsidRPr="006D1B5B">
              <w:rPr>
                <w:i/>
                <w:iCs/>
                <w:noProof w:val="0"/>
              </w:rPr>
              <w:t>not specialized</w:t>
            </w:r>
          </w:p>
        </w:tc>
      </w:tr>
    </w:tbl>
    <w:p w14:paraId="6A821C78" w14:textId="77777777" w:rsidR="00EB728E" w:rsidRPr="00EA191B" w:rsidRDefault="00EB728E" w:rsidP="004E2D8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7"/>
        <w:gridCol w:w="3251"/>
        <w:gridCol w:w="900"/>
        <w:gridCol w:w="3888"/>
      </w:tblGrid>
      <w:tr w:rsidR="004E2D89" w:rsidRPr="00EA191B" w14:paraId="13B954DD" w14:textId="77777777" w:rsidTr="006D1B5B">
        <w:tc>
          <w:tcPr>
            <w:tcW w:w="1537" w:type="dxa"/>
            <w:vMerge w:val="restart"/>
            <w:shd w:val="clear" w:color="auto" w:fill="auto"/>
          </w:tcPr>
          <w:p w14:paraId="605374BC" w14:textId="77777777" w:rsidR="004E2D89" w:rsidRPr="00EA191B" w:rsidRDefault="004E2D89" w:rsidP="000F538D">
            <w:pPr>
              <w:pStyle w:val="TableEntryHeader"/>
              <w:rPr>
                <w:noProof w:val="0"/>
              </w:rPr>
            </w:pPr>
            <w:r w:rsidRPr="00EA191B">
              <w:rPr>
                <w:noProof w:val="0"/>
              </w:rPr>
              <w:t>Patient</w:t>
            </w:r>
          </w:p>
          <w:p w14:paraId="56675BEE" w14:textId="39335C6B" w:rsidR="00A352D6" w:rsidRPr="00EA191B" w:rsidRDefault="00A352D6" w:rsidP="000F538D">
            <w:pPr>
              <w:pStyle w:val="TableEntryHeader"/>
              <w:rPr>
                <w:noProof w:val="0"/>
              </w:rPr>
            </w:pPr>
            <w:r w:rsidRPr="00EA191B">
              <w:rPr>
                <w:noProof w:val="0"/>
              </w:rPr>
              <w:t>(if known)</w:t>
            </w:r>
          </w:p>
          <w:p w14:paraId="11A17770" w14:textId="4A80D9D7" w:rsidR="00E47509" w:rsidRPr="006D1B5B" w:rsidRDefault="00A352D6"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7CB23260" w14:textId="7F34E182" w:rsidR="004E2D89" w:rsidRPr="00EA191B" w:rsidRDefault="004E2D89" w:rsidP="006D1B5B">
            <w:pPr>
              <w:pStyle w:val="TableEntryHeader"/>
              <w:rPr>
                <w:noProof w:val="0"/>
              </w:rPr>
            </w:pPr>
            <w:proofErr w:type="spellStart"/>
            <w:r w:rsidRPr="006D1B5B">
              <w:rPr>
                <w:bCs/>
                <w:noProof w:val="0"/>
                <w:sz w:val="12"/>
              </w:rPr>
              <w:t>Participant</w:t>
            </w:r>
            <w:r w:rsidR="00A352D6" w:rsidRPr="006D1B5B">
              <w:rPr>
                <w:bCs/>
                <w:noProof w:val="0"/>
                <w:sz w:val="12"/>
              </w:rPr>
              <w:t>ObjectIdentification</w:t>
            </w:r>
            <w:proofErr w:type="spellEnd"/>
            <w:r w:rsidR="00A352D6" w:rsidRPr="006D1B5B">
              <w:rPr>
                <w:bCs/>
                <w:noProof w:val="0"/>
                <w:sz w:val="12"/>
              </w:rPr>
              <w:t>)</w:t>
            </w:r>
          </w:p>
        </w:tc>
        <w:tc>
          <w:tcPr>
            <w:tcW w:w="3251" w:type="dxa"/>
            <w:shd w:val="clear" w:color="auto" w:fill="auto"/>
          </w:tcPr>
          <w:p w14:paraId="5B438429" w14:textId="77777777" w:rsidR="004E2D89" w:rsidRPr="00EA191B" w:rsidRDefault="004E2D89" w:rsidP="000F538D">
            <w:pPr>
              <w:pStyle w:val="TableEntry"/>
              <w:rPr>
                <w:noProof w:val="0"/>
              </w:rPr>
            </w:pPr>
            <w:proofErr w:type="spellStart"/>
            <w:r w:rsidRPr="00EA191B">
              <w:rPr>
                <w:noProof w:val="0"/>
              </w:rPr>
              <w:t>ParticipantObjectTypeCode</w:t>
            </w:r>
            <w:proofErr w:type="spellEnd"/>
          </w:p>
        </w:tc>
        <w:tc>
          <w:tcPr>
            <w:tcW w:w="900" w:type="dxa"/>
            <w:shd w:val="clear" w:color="auto" w:fill="auto"/>
          </w:tcPr>
          <w:p w14:paraId="4831F954"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vAlign w:val="center"/>
          </w:tcPr>
          <w:p w14:paraId="4036DC97" w14:textId="77777777" w:rsidR="004E2D89" w:rsidRPr="00EA191B" w:rsidRDefault="004E2D89" w:rsidP="000F538D">
            <w:pPr>
              <w:pStyle w:val="TableEntry"/>
              <w:rPr>
                <w:noProof w:val="0"/>
              </w:rPr>
            </w:pPr>
            <w:r w:rsidRPr="00EA191B">
              <w:rPr>
                <w:noProof w:val="0"/>
              </w:rPr>
              <w:t>“1” (Person)</w:t>
            </w:r>
          </w:p>
        </w:tc>
      </w:tr>
      <w:tr w:rsidR="004E2D89" w:rsidRPr="00EA191B" w14:paraId="77548C22" w14:textId="77777777" w:rsidTr="006D1B5B">
        <w:tc>
          <w:tcPr>
            <w:tcW w:w="1537" w:type="dxa"/>
            <w:vMerge/>
            <w:shd w:val="clear" w:color="auto" w:fill="auto"/>
          </w:tcPr>
          <w:p w14:paraId="47F96B1E" w14:textId="77777777" w:rsidR="004E2D89" w:rsidRPr="00EA191B" w:rsidRDefault="004E2D89" w:rsidP="000F538D">
            <w:pPr>
              <w:rPr>
                <w:lang w:val="en-US"/>
              </w:rPr>
            </w:pPr>
          </w:p>
        </w:tc>
        <w:tc>
          <w:tcPr>
            <w:tcW w:w="3251" w:type="dxa"/>
            <w:shd w:val="clear" w:color="auto" w:fill="auto"/>
          </w:tcPr>
          <w:p w14:paraId="468F26A7" w14:textId="77777777" w:rsidR="004E2D89" w:rsidRPr="00EA191B" w:rsidRDefault="004E2D89" w:rsidP="000F538D">
            <w:pPr>
              <w:pStyle w:val="TableEntry"/>
              <w:rPr>
                <w:noProof w:val="0"/>
              </w:rPr>
            </w:pPr>
            <w:proofErr w:type="spellStart"/>
            <w:r w:rsidRPr="00EA191B">
              <w:rPr>
                <w:noProof w:val="0"/>
              </w:rPr>
              <w:t>ParticipantObjectTypeCodeRole</w:t>
            </w:r>
            <w:proofErr w:type="spellEnd"/>
          </w:p>
        </w:tc>
        <w:tc>
          <w:tcPr>
            <w:tcW w:w="900" w:type="dxa"/>
            <w:shd w:val="clear" w:color="auto" w:fill="auto"/>
          </w:tcPr>
          <w:p w14:paraId="7CCABCD1"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vAlign w:val="center"/>
          </w:tcPr>
          <w:p w14:paraId="08BA8A33" w14:textId="77777777" w:rsidR="004E2D89" w:rsidRPr="00EA191B" w:rsidRDefault="004E2D89" w:rsidP="000F538D">
            <w:pPr>
              <w:pStyle w:val="TableEntry"/>
              <w:rPr>
                <w:noProof w:val="0"/>
              </w:rPr>
            </w:pPr>
            <w:r w:rsidRPr="00EA191B">
              <w:rPr>
                <w:noProof w:val="0"/>
              </w:rPr>
              <w:t>“1” (Patient)</w:t>
            </w:r>
          </w:p>
        </w:tc>
      </w:tr>
      <w:tr w:rsidR="004E2D89" w:rsidRPr="00EA191B" w14:paraId="003C1F7B" w14:textId="77777777" w:rsidTr="006D1B5B">
        <w:tc>
          <w:tcPr>
            <w:tcW w:w="1537" w:type="dxa"/>
            <w:vMerge/>
            <w:shd w:val="clear" w:color="auto" w:fill="auto"/>
          </w:tcPr>
          <w:p w14:paraId="0190EABE" w14:textId="77777777" w:rsidR="004E2D89" w:rsidRPr="00EA191B" w:rsidRDefault="004E2D89" w:rsidP="000F538D">
            <w:pPr>
              <w:rPr>
                <w:lang w:val="en-US"/>
              </w:rPr>
            </w:pPr>
          </w:p>
        </w:tc>
        <w:tc>
          <w:tcPr>
            <w:tcW w:w="3251" w:type="dxa"/>
            <w:shd w:val="clear" w:color="auto" w:fill="auto"/>
          </w:tcPr>
          <w:p w14:paraId="2F8A2E33" w14:textId="77777777" w:rsidR="004E2D89" w:rsidRPr="00EA191B" w:rsidRDefault="004E2D89" w:rsidP="000F538D">
            <w:pPr>
              <w:pStyle w:val="TableEntry"/>
              <w:rPr>
                <w:i/>
                <w:iCs/>
                <w:noProof w:val="0"/>
              </w:rPr>
            </w:pPr>
            <w:proofErr w:type="spellStart"/>
            <w:r w:rsidRPr="00EA191B">
              <w:rPr>
                <w:i/>
                <w:iCs/>
                <w:noProof w:val="0"/>
              </w:rPr>
              <w:t>ParticipantObjectDataLifeCycle</w:t>
            </w:r>
            <w:proofErr w:type="spellEnd"/>
          </w:p>
        </w:tc>
        <w:tc>
          <w:tcPr>
            <w:tcW w:w="900" w:type="dxa"/>
            <w:shd w:val="clear" w:color="auto" w:fill="auto"/>
          </w:tcPr>
          <w:p w14:paraId="631B36B0"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260DF351"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A2E2FE7" w14:textId="77777777" w:rsidTr="006D1B5B">
        <w:tc>
          <w:tcPr>
            <w:tcW w:w="1537" w:type="dxa"/>
            <w:vMerge/>
            <w:shd w:val="clear" w:color="auto" w:fill="auto"/>
          </w:tcPr>
          <w:p w14:paraId="1D9055E0" w14:textId="77777777" w:rsidR="004E2D89" w:rsidRPr="00EA191B" w:rsidRDefault="004E2D89" w:rsidP="000F538D">
            <w:pPr>
              <w:rPr>
                <w:lang w:val="en-US"/>
              </w:rPr>
            </w:pPr>
          </w:p>
        </w:tc>
        <w:tc>
          <w:tcPr>
            <w:tcW w:w="3251" w:type="dxa"/>
            <w:shd w:val="clear" w:color="auto" w:fill="auto"/>
          </w:tcPr>
          <w:p w14:paraId="453B41F3" w14:textId="77777777" w:rsidR="004E2D89" w:rsidRPr="00EA191B" w:rsidRDefault="004E2D89" w:rsidP="000F538D">
            <w:pPr>
              <w:pStyle w:val="TableEntry"/>
              <w:rPr>
                <w:i/>
                <w:noProof w:val="0"/>
              </w:rPr>
            </w:pPr>
            <w:proofErr w:type="spellStart"/>
            <w:r w:rsidRPr="00EA191B">
              <w:rPr>
                <w:i/>
                <w:noProof w:val="0"/>
              </w:rPr>
              <w:t>ParticipantObjectIDTypeCode</w:t>
            </w:r>
            <w:proofErr w:type="spellEnd"/>
          </w:p>
        </w:tc>
        <w:tc>
          <w:tcPr>
            <w:tcW w:w="900" w:type="dxa"/>
            <w:shd w:val="clear" w:color="auto" w:fill="auto"/>
          </w:tcPr>
          <w:p w14:paraId="0D5DEBC2" w14:textId="2ABC3FC6" w:rsidR="004E2D89" w:rsidRPr="00EA191B" w:rsidRDefault="00A352D6" w:rsidP="000F538D">
            <w:pPr>
              <w:pStyle w:val="TableEntry"/>
              <w:jc w:val="center"/>
              <w:rPr>
                <w:noProof w:val="0"/>
              </w:rPr>
            </w:pPr>
            <w:r w:rsidRPr="00EA191B">
              <w:rPr>
                <w:noProof w:val="0"/>
              </w:rPr>
              <w:t>U</w:t>
            </w:r>
          </w:p>
        </w:tc>
        <w:tc>
          <w:tcPr>
            <w:tcW w:w="3888" w:type="dxa"/>
            <w:shd w:val="clear" w:color="auto" w:fill="auto"/>
            <w:vAlign w:val="center"/>
          </w:tcPr>
          <w:p w14:paraId="672A3B34"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6ACDD205" w14:textId="77777777" w:rsidTr="006D1B5B">
        <w:tc>
          <w:tcPr>
            <w:tcW w:w="1537" w:type="dxa"/>
            <w:vMerge/>
            <w:shd w:val="clear" w:color="auto" w:fill="auto"/>
          </w:tcPr>
          <w:p w14:paraId="38F08DFB" w14:textId="77777777" w:rsidR="004E2D89" w:rsidRPr="00EA191B" w:rsidRDefault="004E2D89" w:rsidP="000F538D">
            <w:pPr>
              <w:rPr>
                <w:lang w:val="en-US"/>
              </w:rPr>
            </w:pPr>
          </w:p>
        </w:tc>
        <w:tc>
          <w:tcPr>
            <w:tcW w:w="3251" w:type="dxa"/>
            <w:shd w:val="clear" w:color="auto" w:fill="auto"/>
          </w:tcPr>
          <w:p w14:paraId="7F83A095" w14:textId="77777777" w:rsidR="004E2D89" w:rsidRPr="00EA191B" w:rsidRDefault="004E2D89" w:rsidP="000F538D">
            <w:pPr>
              <w:pStyle w:val="TableEntry"/>
              <w:rPr>
                <w:i/>
                <w:iCs/>
                <w:noProof w:val="0"/>
              </w:rPr>
            </w:pPr>
            <w:proofErr w:type="spellStart"/>
            <w:r w:rsidRPr="00EA191B">
              <w:rPr>
                <w:i/>
                <w:iCs/>
                <w:noProof w:val="0"/>
              </w:rPr>
              <w:t>ParticipantObjectSensitivity</w:t>
            </w:r>
            <w:proofErr w:type="spellEnd"/>
          </w:p>
        </w:tc>
        <w:tc>
          <w:tcPr>
            <w:tcW w:w="900" w:type="dxa"/>
            <w:shd w:val="clear" w:color="auto" w:fill="auto"/>
          </w:tcPr>
          <w:p w14:paraId="77B4827D"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62FEFA1B"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4AFECAEB" w14:textId="77777777" w:rsidTr="006D1B5B">
        <w:tc>
          <w:tcPr>
            <w:tcW w:w="1537" w:type="dxa"/>
            <w:vMerge/>
            <w:shd w:val="clear" w:color="auto" w:fill="auto"/>
          </w:tcPr>
          <w:p w14:paraId="74FEFF73" w14:textId="77777777" w:rsidR="004E2D89" w:rsidRPr="00EA191B" w:rsidRDefault="004E2D89" w:rsidP="000F538D">
            <w:pPr>
              <w:rPr>
                <w:lang w:val="en-US"/>
              </w:rPr>
            </w:pPr>
          </w:p>
        </w:tc>
        <w:tc>
          <w:tcPr>
            <w:tcW w:w="3251" w:type="dxa"/>
            <w:shd w:val="clear" w:color="auto" w:fill="auto"/>
          </w:tcPr>
          <w:p w14:paraId="759AE5DF" w14:textId="77777777" w:rsidR="004E2D89" w:rsidRPr="00EA191B" w:rsidRDefault="004E2D89" w:rsidP="000F538D">
            <w:pPr>
              <w:pStyle w:val="TableEntry"/>
              <w:rPr>
                <w:noProof w:val="0"/>
              </w:rPr>
            </w:pPr>
            <w:proofErr w:type="spellStart"/>
            <w:r w:rsidRPr="00EA191B">
              <w:rPr>
                <w:noProof w:val="0"/>
              </w:rPr>
              <w:t>ParticipantObjectID</w:t>
            </w:r>
            <w:proofErr w:type="spellEnd"/>
          </w:p>
        </w:tc>
        <w:tc>
          <w:tcPr>
            <w:tcW w:w="900" w:type="dxa"/>
            <w:shd w:val="clear" w:color="auto" w:fill="auto"/>
          </w:tcPr>
          <w:p w14:paraId="52718908" w14:textId="77777777" w:rsidR="004E2D89" w:rsidRPr="00EA191B" w:rsidRDefault="004E2D89" w:rsidP="000F538D">
            <w:pPr>
              <w:pStyle w:val="TableEntry"/>
              <w:jc w:val="center"/>
              <w:rPr>
                <w:noProof w:val="0"/>
              </w:rPr>
            </w:pPr>
            <w:r w:rsidRPr="00EA191B">
              <w:rPr>
                <w:noProof w:val="0"/>
              </w:rPr>
              <w:t>M</w:t>
            </w:r>
          </w:p>
        </w:tc>
        <w:tc>
          <w:tcPr>
            <w:tcW w:w="3888" w:type="dxa"/>
            <w:shd w:val="clear" w:color="auto" w:fill="auto"/>
          </w:tcPr>
          <w:p w14:paraId="68A2DCD5" w14:textId="77777777" w:rsidR="004E2D89" w:rsidRPr="00EA191B" w:rsidRDefault="004E2D89" w:rsidP="000F538D">
            <w:pPr>
              <w:pStyle w:val="TableEntry"/>
              <w:rPr>
                <w:noProof w:val="0"/>
              </w:rPr>
            </w:pPr>
            <w:r w:rsidRPr="00EA191B">
              <w:rPr>
                <w:noProof w:val="0"/>
              </w:rPr>
              <w:t xml:space="preserve">The patient ID in HL7 CX format. </w:t>
            </w:r>
          </w:p>
        </w:tc>
      </w:tr>
      <w:tr w:rsidR="004E2D89" w:rsidRPr="00EA191B" w14:paraId="025ECAC3" w14:textId="77777777" w:rsidTr="006D1B5B">
        <w:tc>
          <w:tcPr>
            <w:tcW w:w="1537" w:type="dxa"/>
            <w:vMerge/>
            <w:shd w:val="clear" w:color="auto" w:fill="auto"/>
          </w:tcPr>
          <w:p w14:paraId="2BBB76A9" w14:textId="77777777" w:rsidR="004E2D89" w:rsidRPr="00EA191B" w:rsidRDefault="004E2D89" w:rsidP="000F538D">
            <w:pPr>
              <w:rPr>
                <w:lang w:val="en-US"/>
              </w:rPr>
            </w:pPr>
          </w:p>
        </w:tc>
        <w:tc>
          <w:tcPr>
            <w:tcW w:w="3251" w:type="dxa"/>
            <w:shd w:val="clear" w:color="auto" w:fill="auto"/>
          </w:tcPr>
          <w:p w14:paraId="51C3EA57" w14:textId="77777777" w:rsidR="004E2D89" w:rsidRPr="00EA191B" w:rsidRDefault="004E2D89" w:rsidP="000F538D">
            <w:pPr>
              <w:pStyle w:val="TableEntry"/>
              <w:rPr>
                <w:i/>
                <w:iCs/>
                <w:noProof w:val="0"/>
              </w:rPr>
            </w:pPr>
            <w:proofErr w:type="spellStart"/>
            <w:r w:rsidRPr="00EA191B">
              <w:rPr>
                <w:i/>
                <w:iCs/>
                <w:noProof w:val="0"/>
              </w:rPr>
              <w:t>ParticipantObjectName</w:t>
            </w:r>
            <w:proofErr w:type="spellEnd"/>
          </w:p>
        </w:tc>
        <w:tc>
          <w:tcPr>
            <w:tcW w:w="900" w:type="dxa"/>
            <w:shd w:val="clear" w:color="auto" w:fill="auto"/>
          </w:tcPr>
          <w:p w14:paraId="6401E73E"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381114FC"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9057F28" w14:textId="77777777" w:rsidTr="006D1B5B">
        <w:tc>
          <w:tcPr>
            <w:tcW w:w="1537" w:type="dxa"/>
            <w:vMerge/>
            <w:shd w:val="clear" w:color="auto" w:fill="auto"/>
          </w:tcPr>
          <w:p w14:paraId="09954BB2" w14:textId="77777777" w:rsidR="004E2D89" w:rsidRPr="00EA191B" w:rsidRDefault="004E2D89" w:rsidP="000F538D">
            <w:pPr>
              <w:rPr>
                <w:lang w:val="en-US"/>
              </w:rPr>
            </w:pPr>
          </w:p>
        </w:tc>
        <w:tc>
          <w:tcPr>
            <w:tcW w:w="3251" w:type="dxa"/>
            <w:shd w:val="clear" w:color="auto" w:fill="auto"/>
          </w:tcPr>
          <w:p w14:paraId="3F85AFA0" w14:textId="77777777" w:rsidR="004E2D89" w:rsidRPr="00EA191B" w:rsidRDefault="004E2D89" w:rsidP="000F538D">
            <w:pPr>
              <w:pStyle w:val="TableEntry"/>
              <w:rPr>
                <w:i/>
                <w:iCs/>
                <w:noProof w:val="0"/>
              </w:rPr>
            </w:pPr>
            <w:proofErr w:type="spellStart"/>
            <w:r w:rsidRPr="00EA191B">
              <w:rPr>
                <w:i/>
                <w:iCs/>
                <w:noProof w:val="0"/>
              </w:rPr>
              <w:t>ParticipantObjectQuery</w:t>
            </w:r>
            <w:proofErr w:type="spellEnd"/>
          </w:p>
        </w:tc>
        <w:tc>
          <w:tcPr>
            <w:tcW w:w="900" w:type="dxa"/>
            <w:shd w:val="clear" w:color="auto" w:fill="auto"/>
          </w:tcPr>
          <w:p w14:paraId="06AF744C"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140D3060" w14:textId="77777777" w:rsidR="004E2D89" w:rsidRPr="00EA191B" w:rsidRDefault="004E2D89" w:rsidP="000F538D">
            <w:pPr>
              <w:pStyle w:val="TableEntry"/>
              <w:rPr>
                <w:i/>
                <w:iCs/>
                <w:noProof w:val="0"/>
              </w:rPr>
            </w:pPr>
            <w:r w:rsidRPr="00EA191B">
              <w:rPr>
                <w:i/>
                <w:iCs/>
                <w:noProof w:val="0"/>
              </w:rPr>
              <w:t>not specialized</w:t>
            </w:r>
          </w:p>
        </w:tc>
      </w:tr>
      <w:tr w:rsidR="004E2D89" w:rsidRPr="00EA191B" w14:paraId="5AF6574E" w14:textId="77777777" w:rsidTr="006D1B5B">
        <w:tc>
          <w:tcPr>
            <w:tcW w:w="1537" w:type="dxa"/>
            <w:vMerge/>
            <w:shd w:val="clear" w:color="auto" w:fill="auto"/>
          </w:tcPr>
          <w:p w14:paraId="42EC08C8" w14:textId="77777777" w:rsidR="004E2D89" w:rsidRPr="00EA191B" w:rsidRDefault="004E2D89" w:rsidP="000F538D">
            <w:pPr>
              <w:rPr>
                <w:lang w:val="en-US"/>
              </w:rPr>
            </w:pPr>
          </w:p>
        </w:tc>
        <w:tc>
          <w:tcPr>
            <w:tcW w:w="3251" w:type="dxa"/>
            <w:shd w:val="clear" w:color="auto" w:fill="auto"/>
          </w:tcPr>
          <w:p w14:paraId="7419C608" w14:textId="77777777" w:rsidR="004E2D89" w:rsidRPr="00EA191B" w:rsidRDefault="004E2D89" w:rsidP="000F538D">
            <w:pPr>
              <w:pStyle w:val="TableEntry"/>
              <w:rPr>
                <w:i/>
                <w:iCs/>
                <w:noProof w:val="0"/>
              </w:rPr>
            </w:pPr>
            <w:proofErr w:type="spellStart"/>
            <w:r w:rsidRPr="00EA191B">
              <w:rPr>
                <w:i/>
                <w:iCs/>
                <w:noProof w:val="0"/>
              </w:rPr>
              <w:t>ParticipantObjectDetail</w:t>
            </w:r>
            <w:proofErr w:type="spellEnd"/>
          </w:p>
        </w:tc>
        <w:tc>
          <w:tcPr>
            <w:tcW w:w="900" w:type="dxa"/>
            <w:shd w:val="clear" w:color="auto" w:fill="auto"/>
          </w:tcPr>
          <w:p w14:paraId="1BCF17E5" w14:textId="77777777" w:rsidR="004E2D89" w:rsidRPr="00EA191B" w:rsidRDefault="004E2D89" w:rsidP="000F538D">
            <w:pPr>
              <w:pStyle w:val="TableEntry"/>
              <w:jc w:val="center"/>
              <w:rPr>
                <w:i/>
                <w:iCs/>
                <w:noProof w:val="0"/>
              </w:rPr>
            </w:pPr>
            <w:r w:rsidRPr="00EA191B">
              <w:rPr>
                <w:i/>
                <w:iCs/>
                <w:noProof w:val="0"/>
              </w:rPr>
              <w:t>U</w:t>
            </w:r>
          </w:p>
        </w:tc>
        <w:tc>
          <w:tcPr>
            <w:tcW w:w="3888" w:type="dxa"/>
            <w:shd w:val="clear" w:color="auto" w:fill="auto"/>
            <w:vAlign w:val="center"/>
          </w:tcPr>
          <w:p w14:paraId="72D470BF" w14:textId="77777777" w:rsidR="004E2D89" w:rsidRPr="00EA191B" w:rsidRDefault="004E2D89" w:rsidP="000F538D">
            <w:pPr>
              <w:pStyle w:val="TableEntry"/>
              <w:rPr>
                <w:i/>
                <w:iCs/>
                <w:noProof w:val="0"/>
              </w:rPr>
            </w:pPr>
            <w:r w:rsidRPr="00EA191B">
              <w:rPr>
                <w:i/>
                <w:iCs/>
                <w:noProof w:val="0"/>
              </w:rPr>
              <w:t>not specialized</w:t>
            </w:r>
          </w:p>
        </w:tc>
      </w:tr>
    </w:tbl>
    <w:p w14:paraId="2DA6DF88" w14:textId="77777777" w:rsidR="0086509A" w:rsidRPr="00EA191B" w:rsidRDefault="0086509A" w:rsidP="004E2D89">
      <w:pPr>
        <w:pStyle w:val="Corpotesto"/>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990"/>
        <w:gridCol w:w="3618"/>
      </w:tblGrid>
      <w:tr w:rsidR="004E2D89" w:rsidRPr="00EA191B" w14:paraId="76AC612E" w14:textId="77777777" w:rsidTr="006D1B5B">
        <w:tc>
          <w:tcPr>
            <w:tcW w:w="2178" w:type="dxa"/>
            <w:vMerge w:val="restart"/>
            <w:shd w:val="clear" w:color="auto" w:fill="auto"/>
          </w:tcPr>
          <w:p w14:paraId="4CFEDFE9" w14:textId="279E9391" w:rsidR="004E2D89" w:rsidRPr="00EA191B" w:rsidRDefault="004E2D89" w:rsidP="000F538D">
            <w:pPr>
              <w:pStyle w:val="TableEntryHeader"/>
              <w:rPr>
                <w:noProof w:val="0"/>
              </w:rPr>
            </w:pPr>
            <w:proofErr w:type="spellStart"/>
            <w:r w:rsidRPr="00EA191B">
              <w:rPr>
                <w:noProof w:val="0"/>
              </w:rPr>
              <w:t>Document</w:t>
            </w:r>
            <w:r w:rsidR="00A352D6" w:rsidRPr="00EA191B">
              <w:rPr>
                <w:noProof w:val="0"/>
              </w:rPr>
              <w:t>Entry</w:t>
            </w:r>
            <w:proofErr w:type="spellEnd"/>
          </w:p>
          <w:p w14:paraId="5E6FFC0F" w14:textId="0925A764" w:rsidR="00A352D6" w:rsidRPr="00EA191B" w:rsidRDefault="00A352D6" w:rsidP="000F538D">
            <w:pPr>
              <w:pStyle w:val="TableEntryHeader"/>
              <w:rPr>
                <w:noProof w:val="0"/>
              </w:rPr>
            </w:pPr>
            <w:r w:rsidRPr="00EA191B">
              <w:rPr>
                <w:noProof w:val="0"/>
              </w:rPr>
              <w:t>Folder</w:t>
            </w:r>
          </w:p>
          <w:p w14:paraId="48C423CF" w14:textId="5C53F6BA" w:rsidR="00A352D6" w:rsidRPr="00EA191B" w:rsidRDefault="00A352D6" w:rsidP="000F538D">
            <w:pPr>
              <w:pStyle w:val="TableEntryHeader"/>
              <w:rPr>
                <w:noProof w:val="0"/>
              </w:rPr>
            </w:pPr>
            <w:proofErr w:type="spellStart"/>
            <w:r w:rsidRPr="00EA191B">
              <w:rPr>
                <w:noProof w:val="0"/>
              </w:rPr>
              <w:t>SubmissionSet</w:t>
            </w:r>
            <w:proofErr w:type="spellEnd"/>
          </w:p>
          <w:p w14:paraId="6F082DC9" w14:textId="71C9AF40" w:rsidR="00E47509" w:rsidRPr="006D1B5B" w:rsidRDefault="00A352D6" w:rsidP="006D1B5B">
            <w:pPr>
              <w:pStyle w:val="TableEntryHeader"/>
              <w:rPr>
                <w:b w:val="0"/>
                <w:bCs/>
                <w:noProof w:val="0"/>
                <w:sz w:val="12"/>
              </w:rPr>
            </w:pPr>
            <w:r w:rsidRPr="006D1B5B">
              <w:rPr>
                <w:bCs/>
                <w:noProof w:val="0"/>
                <w:sz w:val="12"/>
              </w:rPr>
              <w:t>(</w:t>
            </w:r>
            <w:proofErr w:type="spellStart"/>
            <w:r w:rsidR="004E2D89" w:rsidRPr="006D1B5B">
              <w:rPr>
                <w:bCs/>
                <w:noProof w:val="0"/>
                <w:sz w:val="12"/>
              </w:rPr>
              <w:t>AuditMessage</w:t>
            </w:r>
            <w:proofErr w:type="spellEnd"/>
            <w:r w:rsidR="004E2D89" w:rsidRPr="006D1B5B">
              <w:rPr>
                <w:bCs/>
                <w:noProof w:val="0"/>
                <w:sz w:val="12"/>
              </w:rPr>
              <w:t>/</w:t>
            </w:r>
          </w:p>
          <w:p w14:paraId="68E0DA37" w14:textId="12E75909" w:rsidR="004E2D89" w:rsidRPr="00EA191B" w:rsidRDefault="004E2D89" w:rsidP="006D1B5B">
            <w:pPr>
              <w:pStyle w:val="TableEntryHeader"/>
              <w:rPr>
                <w:noProof w:val="0"/>
              </w:rPr>
            </w:pPr>
            <w:proofErr w:type="spellStart"/>
            <w:r w:rsidRPr="006D1B5B">
              <w:rPr>
                <w:bCs/>
                <w:noProof w:val="0"/>
                <w:sz w:val="12"/>
              </w:rPr>
              <w:t>Participant</w:t>
            </w:r>
            <w:r w:rsidR="00A352D6" w:rsidRPr="006D1B5B">
              <w:rPr>
                <w:bCs/>
                <w:noProof w:val="0"/>
                <w:sz w:val="12"/>
              </w:rPr>
              <w:t>ObjectIdentification</w:t>
            </w:r>
            <w:proofErr w:type="spellEnd"/>
            <w:r w:rsidR="00A352D6" w:rsidRPr="006D1B5B">
              <w:rPr>
                <w:bCs/>
                <w:noProof w:val="0"/>
                <w:sz w:val="12"/>
              </w:rPr>
              <w:t>)</w:t>
            </w:r>
          </w:p>
        </w:tc>
        <w:tc>
          <w:tcPr>
            <w:tcW w:w="2790" w:type="dxa"/>
            <w:shd w:val="clear" w:color="auto" w:fill="auto"/>
            <w:vAlign w:val="center"/>
          </w:tcPr>
          <w:p w14:paraId="15205164" w14:textId="77777777" w:rsidR="004E2D89" w:rsidRPr="00EA191B" w:rsidRDefault="004E2D89" w:rsidP="000F538D">
            <w:pPr>
              <w:pStyle w:val="TableEntry"/>
              <w:rPr>
                <w:noProof w:val="0"/>
              </w:rPr>
            </w:pPr>
            <w:proofErr w:type="spellStart"/>
            <w:r w:rsidRPr="00EA191B">
              <w:rPr>
                <w:noProof w:val="0"/>
              </w:rPr>
              <w:t>ParticipantObjectTypeCode</w:t>
            </w:r>
            <w:proofErr w:type="spellEnd"/>
          </w:p>
        </w:tc>
        <w:tc>
          <w:tcPr>
            <w:tcW w:w="990" w:type="dxa"/>
            <w:shd w:val="clear" w:color="auto" w:fill="auto"/>
          </w:tcPr>
          <w:p w14:paraId="13DF21E7"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722453B6" w14:textId="77777777" w:rsidR="004E2D89" w:rsidRPr="00EA191B" w:rsidRDefault="004E2D89" w:rsidP="000F538D">
            <w:pPr>
              <w:pStyle w:val="TableEntry"/>
              <w:rPr>
                <w:noProof w:val="0"/>
              </w:rPr>
            </w:pPr>
            <w:r w:rsidRPr="00EA191B">
              <w:rPr>
                <w:noProof w:val="0"/>
              </w:rPr>
              <w:t>“2” (system object)</w:t>
            </w:r>
          </w:p>
        </w:tc>
      </w:tr>
      <w:tr w:rsidR="004E2D89" w:rsidRPr="00EA191B" w14:paraId="343832A6" w14:textId="77777777" w:rsidTr="006D1B5B">
        <w:tc>
          <w:tcPr>
            <w:tcW w:w="2178" w:type="dxa"/>
            <w:vMerge/>
            <w:shd w:val="clear" w:color="auto" w:fill="auto"/>
          </w:tcPr>
          <w:p w14:paraId="4E19097C" w14:textId="77777777" w:rsidR="004E2D89" w:rsidRPr="00EA191B" w:rsidRDefault="004E2D89" w:rsidP="000F538D">
            <w:pPr>
              <w:rPr>
                <w:lang w:val="en-US"/>
              </w:rPr>
            </w:pPr>
          </w:p>
        </w:tc>
        <w:tc>
          <w:tcPr>
            <w:tcW w:w="2790" w:type="dxa"/>
            <w:shd w:val="clear" w:color="auto" w:fill="auto"/>
            <w:vAlign w:val="center"/>
          </w:tcPr>
          <w:p w14:paraId="318DC9EB" w14:textId="77777777" w:rsidR="004E2D89" w:rsidRPr="00EA191B" w:rsidRDefault="004E2D89" w:rsidP="000F538D">
            <w:pPr>
              <w:pStyle w:val="TableEntry"/>
              <w:rPr>
                <w:noProof w:val="0"/>
              </w:rPr>
            </w:pPr>
            <w:proofErr w:type="spellStart"/>
            <w:r w:rsidRPr="00EA191B">
              <w:rPr>
                <w:noProof w:val="0"/>
              </w:rPr>
              <w:t>ParticipantObjectTypeCodeRole</w:t>
            </w:r>
            <w:proofErr w:type="spellEnd"/>
          </w:p>
        </w:tc>
        <w:tc>
          <w:tcPr>
            <w:tcW w:w="990" w:type="dxa"/>
            <w:shd w:val="clear" w:color="auto" w:fill="auto"/>
          </w:tcPr>
          <w:p w14:paraId="2787F71E"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261FFCF6" w14:textId="14176383" w:rsidR="004E2D89" w:rsidRPr="00EA191B" w:rsidRDefault="004E2D89" w:rsidP="00A352D6">
            <w:pPr>
              <w:pStyle w:val="TableEntry"/>
              <w:rPr>
                <w:noProof w:val="0"/>
              </w:rPr>
            </w:pPr>
            <w:r w:rsidRPr="00EA191B">
              <w:rPr>
                <w:noProof w:val="0"/>
              </w:rPr>
              <w:t>“</w:t>
            </w:r>
            <w:r w:rsidR="00A352D6" w:rsidRPr="00EA191B">
              <w:rPr>
                <w:noProof w:val="0"/>
              </w:rPr>
              <w:t>3</w:t>
            </w:r>
            <w:r w:rsidRPr="00EA191B">
              <w:rPr>
                <w:noProof w:val="0"/>
              </w:rPr>
              <w:t>” (</w:t>
            </w:r>
            <w:r w:rsidR="00A352D6" w:rsidRPr="00EA191B">
              <w:rPr>
                <w:noProof w:val="0"/>
              </w:rPr>
              <w:t>report</w:t>
            </w:r>
            <w:r w:rsidRPr="00EA191B">
              <w:rPr>
                <w:noProof w:val="0"/>
              </w:rPr>
              <w:t>)</w:t>
            </w:r>
          </w:p>
        </w:tc>
      </w:tr>
      <w:tr w:rsidR="004E2D89" w:rsidRPr="00EA191B" w14:paraId="298B56C0" w14:textId="77777777" w:rsidTr="006D1B5B">
        <w:tc>
          <w:tcPr>
            <w:tcW w:w="2178" w:type="dxa"/>
            <w:vMerge/>
            <w:shd w:val="clear" w:color="auto" w:fill="auto"/>
          </w:tcPr>
          <w:p w14:paraId="6AFBD681" w14:textId="77777777" w:rsidR="004E2D89" w:rsidRPr="00EA191B" w:rsidRDefault="004E2D89" w:rsidP="000F538D">
            <w:pPr>
              <w:rPr>
                <w:lang w:val="en-US"/>
              </w:rPr>
            </w:pPr>
          </w:p>
        </w:tc>
        <w:tc>
          <w:tcPr>
            <w:tcW w:w="2790" w:type="dxa"/>
            <w:shd w:val="clear" w:color="auto" w:fill="auto"/>
            <w:vAlign w:val="center"/>
          </w:tcPr>
          <w:p w14:paraId="5A6108A6" w14:textId="77777777" w:rsidR="004E2D89" w:rsidRPr="00EA191B" w:rsidRDefault="004E2D89" w:rsidP="000F538D">
            <w:pPr>
              <w:pStyle w:val="TableEntry"/>
              <w:rPr>
                <w:i/>
                <w:iCs/>
                <w:noProof w:val="0"/>
              </w:rPr>
            </w:pPr>
            <w:proofErr w:type="spellStart"/>
            <w:r w:rsidRPr="00EA191B">
              <w:rPr>
                <w:i/>
                <w:iCs/>
                <w:noProof w:val="0"/>
              </w:rPr>
              <w:t>ParticipantObjectDataLifeCycle</w:t>
            </w:r>
            <w:proofErr w:type="spellEnd"/>
          </w:p>
        </w:tc>
        <w:tc>
          <w:tcPr>
            <w:tcW w:w="990" w:type="dxa"/>
            <w:shd w:val="clear" w:color="auto" w:fill="auto"/>
          </w:tcPr>
          <w:p w14:paraId="5795B6D3" w14:textId="77777777" w:rsidR="004E2D89" w:rsidRPr="00EA191B" w:rsidRDefault="004E2D89" w:rsidP="000F538D">
            <w:pPr>
              <w:pStyle w:val="TableEntry"/>
              <w:jc w:val="center"/>
              <w:rPr>
                <w:i/>
                <w:iCs/>
                <w:noProof w:val="0"/>
              </w:rPr>
            </w:pPr>
            <w:r w:rsidRPr="00EA191B">
              <w:rPr>
                <w:i/>
                <w:iCs/>
                <w:noProof w:val="0"/>
              </w:rPr>
              <w:t>U</w:t>
            </w:r>
          </w:p>
        </w:tc>
        <w:tc>
          <w:tcPr>
            <w:tcW w:w="3618" w:type="dxa"/>
            <w:shd w:val="clear" w:color="auto" w:fill="auto"/>
            <w:vAlign w:val="center"/>
          </w:tcPr>
          <w:p w14:paraId="2593936C"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22A6544B" w14:textId="77777777" w:rsidTr="006D1B5B">
        <w:tc>
          <w:tcPr>
            <w:tcW w:w="2178" w:type="dxa"/>
            <w:vMerge/>
            <w:shd w:val="clear" w:color="auto" w:fill="auto"/>
          </w:tcPr>
          <w:p w14:paraId="618BC649" w14:textId="77777777" w:rsidR="004E2D89" w:rsidRPr="00EA191B" w:rsidRDefault="004E2D89" w:rsidP="000F538D">
            <w:pPr>
              <w:rPr>
                <w:lang w:val="en-US"/>
              </w:rPr>
            </w:pPr>
          </w:p>
        </w:tc>
        <w:tc>
          <w:tcPr>
            <w:tcW w:w="2790" w:type="dxa"/>
            <w:shd w:val="clear" w:color="auto" w:fill="auto"/>
            <w:vAlign w:val="center"/>
          </w:tcPr>
          <w:p w14:paraId="4A42C3BF" w14:textId="77777777" w:rsidR="004E2D89" w:rsidRPr="00EA191B" w:rsidRDefault="004E2D89" w:rsidP="000F538D">
            <w:pPr>
              <w:pStyle w:val="TableEntry"/>
              <w:rPr>
                <w:noProof w:val="0"/>
              </w:rPr>
            </w:pPr>
            <w:proofErr w:type="spellStart"/>
            <w:r w:rsidRPr="00EA191B">
              <w:rPr>
                <w:noProof w:val="0"/>
              </w:rPr>
              <w:t>ParticipantObjectIDTypeCode</w:t>
            </w:r>
            <w:proofErr w:type="spellEnd"/>
          </w:p>
        </w:tc>
        <w:tc>
          <w:tcPr>
            <w:tcW w:w="990" w:type="dxa"/>
            <w:shd w:val="clear" w:color="auto" w:fill="auto"/>
          </w:tcPr>
          <w:p w14:paraId="7E5C5F6F"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2223F54E" w14:textId="0360EB75" w:rsidR="00440170" w:rsidRPr="006D1B5B" w:rsidRDefault="00A352D6" w:rsidP="006D1B5B">
            <w:pPr>
              <w:pStyle w:val="TableEntry"/>
              <w:rPr>
                <w:noProof w:val="0"/>
              </w:rPr>
            </w:pPr>
            <w:r w:rsidRPr="00EA191B">
              <w:rPr>
                <w:noProof w:val="0"/>
              </w:rPr>
              <w:t xml:space="preserve">The Notification Pull Point shall include one of the following values, depending on the specific object being returned in the </w:t>
            </w:r>
            <w:proofErr w:type="spellStart"/>
            <w:r w:rsidRPr="00EA191B">
              <w:rPr>
                <w:noProof w:val="0"/>
              </w:rPr>
              <w:t>GetMessages</w:t>
            </w:r>
            <w:proofErr w:type="spellEnd"/>
            <w:r w:rsidRPr="00EA191B">
              <w:rPr>
                <w:noProof w:val="0"/>
              </w:rPr>
              <w:t xml:space="preserve"> Response message:</w:t>
            </w:r>
          </w:p>
          <w:p w14:paraId="5F5A2DC4" w14:textId="77777777" w:rsidR="00440170" w:rsidRPr="00EA191B" w:rsidRDefault="00440170" w:rsidP="006D1B5B">
            <w:pPr>
              <w:pStyle w:val="TableEntry"/>
              <w:rPr>
                <w:noProof w:val="0"/>
              </w:rPr>
            </w:pPr>
            <w:r w:rsidRPr="00EA191B">
              <w:rPr>
                <w:noProof w:val="0"/>
              </w:rPr>
              <w:lastRenderedPageBreak/>
              <w:t>EV("urn:uuid:7edca82f-054d-47f2-a032-9b2a5b5186c1”, “IHE XDS Metadata”, “document entry object type”)</w:t>
            </w:r>
          </w:p>
          <w:p w14:paraId="219AB20A" w14:textId="77777777" w:rsidR="00440170" w:rsidRPr="002C59B4" w:rsidRDefault="00440170" w:rsidP="006D1B5B">
            <w:pPr>
              <w:pStyle w:val="TableEntry"/>
              <w:rPr>
                <w:noProof w:val="0"/>
              </w:rPr>
            </w:pPr>
            <w:r w:rsidRPr="002C59B4">
              <w:rPr>
                <w:noProof w:val="0"/>
              </w:rPr>
              <w:t>EV(“urn:uuid:34268e47-fdf5-41a6-ba33-82133c465248”, “IHE XDS Metadata”, “on-demand document entry object type”)</w:t>
            </w:r>
          </w:p>
          <w:p w14:paraId="46ACEA72" w14:textId="77777777" w:rsidR="00440170" w:rsidRPr="002C59B4" w:rsidRDefault="00440170" w:rsidP="006D1B5B">
            <w:pPr>
              <w:pStyle w:val="TableEntry"/>
              <w:rPr>
                <w:noProof w:val="0"/>
              </w:rPr>
            </w:pPr>
            <w:r w:rsidRPr="002C59B4">
              <w:rPr>
                <w:noProof w:val="0"/>
              </w:rPr>
              <w:t>EV("urn:uuid:d9d542f3-6cc4-48b6-8870-ea235fbc94c2”, “IHE XDS Metadata”, “folder classification node”)</w:t>
            </w:r>
          </w:p>
          <w:p w14:paraId="38C6187D" w14:textId="20F8B29B" w:rsidR="004E2D89" w:rsidRPr="00EA191B" w:rsidRDefault="00440170" w:rsidP="006D1B5B">
            <w:pPr>
              <w:pStyle w:val="TableEntry"/>
              <w:rPr>
                <w:noProof w:val="0"/>
              </w:rPr>
            </w:pPr>
            <w:r w:rsidRPr="002C59B4">
              <w:rPr>
                <w:noProof w:val="0"/>
              </w:rPr>
              <w:t>EV(urn:uuid:a54d6aa5-d40d-43f9-88c5-b4633d873bdd”, “IHE XDS Metadata”, ”submission set classification node”)</w:t>
            </w:r>
          </w:p>
        </w:tc>
      </w:tr>
      <w:tr w:rsidR="004E2D89" w:rsidRPr="00EA191B" w14:paraId="69190A75" w14:textId="77777777" w:rsidTr="006D1B5B">
        <w:tc>
          <w:tcPr>
            <w:tcW w:w="2178" w:type="dxa"/>
            <w:vMerge/>
            <w:shd w:val="clear" w:color="auto" w:fill="auto"/>
          </w:tcPr>
          <w:p w14:paraId="61FC95C3" w14:textId="77777777" w:rsidR="004E2D89" w:rsidRPr="00EA191B" w:rsidRDefault="004E2D89" w:rsidP="000F538D">
            <w:pPr>
              <w:rPr>
                <w:lang w:val="en-US"/>
              </w:rPr>
            </w:pPr>
          </w:p>
        </w:tc>
        <w:tc>
          <w:tcPr>
            <w:tcW w:w="2790" w:type="dxa"/>
            <w:shd w:val="clear" w:color="auto" w:fill="auto"/>
            <w:vAlign w:val="center"/>
          </w:tcPr>
          <w:p w14:paraId="320A55D9" w14:textId="77777777" w:rsidR="004E2D89" w:rsidRPr="00EA191B" w:rsidRDefault="004E2D89" w:rsidP="000F538D">
            <w:pPr>
              <w:pStyle w:val="TableEntry"/>
              <w:rPr>
                <w:i/>
                <w:iCs/>
                <w:noProof w:val="0"/>
              </w:rPr>
            </w:pPr>
            <w:proofErr w:type="spellStart"/>
            <w:r w:rsidRPr="00EA191B">
              <w:rPr>
                <w:i/>
                <w:iCs/>
                <w:noProof w:val="0"/>
              </w:rPr>
              <w:t>ParticipantObjectSensitivity</w:t>
            </w:r>
            <w:proofErr w:type="spellEnd"/>
          </w:p>
        </w:tc>
        <w:tc>
          <w:tcPr>
            <w:tcW w:w="990" w:type="dxa"/>
            <w:shd w:val="clear" w:color="auto" w:fill="auto"/>
          </w:tcPr>
          <w:p w14:paraId="518C30E9" w14:textId="77777777" w:rsidR="004E2D89" w:rsidRPr="00EA191B" w:rsidRDefault="004E2D89" w:rsidP="000F538D">
            <w:pPr>
              <w:pStyle w:val="TableEntry"/>
              <w:jc w:val="center"/>
              <w:rPr>
                <w:i/>
                <w:iCs/>
                <w:noProof w:val="0"/>
              </w:rPr>
            </w:pPr>
            <w:r w:rsidRPr="00EA191B">
              <w:rPr>
                <w:i/>
                <w:iCs/>
                <w:noProof w:val="0"/>
              </w:rPr>
              <w:t>U</w:t>
            </w:r>
          </w:p>
        </w:tc>
        <w:tc>
          <w:tcPr>
            <w:tcW w:w="3618" w:type="dxa"/>
            <w:shd w:val="clear" w:color="auto" w:fill="auto"/>
            <w:vAlign w:val="center"/>
          </w:tcPr>
          <w:p w14:paraId="0A3D34A3" w14:textId="77777777" w:rsidR="004E2D89" w:rsidRPr="00EA191B" w:rsidRDefault="004E2D89" w:rsidP="000F538D">
            <w:pPr>
              <w:pStyle w:val="TableEntry"/>
              <w:rPr>
                <w:i/>
                <w:iCs/>
                <w:noProof w:val="0"/>
              </w:rPr>
            </w:pPr>
            <w:r w:rsidRPr="00EA191B">
              <w:rPr>
                <w:i/>
                <w:iCs/>
                <w:noProof w:val="0"/>
              </w:rPr>
              <w:t>not specialized</w:t>
            </w:r>
          </w:p>
        </w:tc>
      </w:tr>
      <w:tr w:rsidR="004E2D89" w:rsidRPr="00296DAF" w14:paraId="72C4F49E" w14:textId="77777777" w:rsidTr="006D1B5B">
        <w:tc>
          <w:tcPr>
            <w:tcW w:w="2178" w:type="dxa"/>
            <w:vMerge/>
            <w:shd w:val="clear" w:color="auto" w:fill="auto"/>
          </w:tcPr>
          <w:p w14:paraId="00B32205" w14:textId="77777777" w:rsidR="004E2D89" w:rsidRPr="00EA191B" w:rsidRDefault="004E2D89" w:rsidP="000F538D">
            <w:pPr>
              <w:rPr>
                <w:lang w:val="en-US"/>
              </w:rPr>
            </w:pPr>
          </w:p>
        </w:tc>
        <w:tc>
          <w:tcPr>
            <w:tcW w:w="2790" w:type="dxa"/>
            <w:shd w:val="clear" w:color="auto" w:fill="auto"/>
            <w:vAlign w:val="center"/>
          </w:tcPr>
          <w:p w14:paraId="732CC26D" w14:textId="77777777" w:rsidR="004E2D89" w:rsidRPr="00EA191B" w:rsidRDefault="004E2D89" w:rsidP="000F538D">
            <w:pPr>
              <w:pStyle w:val="TableEntry"/>
              <w:rPr>
                <w:noProof w:val="0"/>
              </w:rPr>
            </w:pPr>
            <w:proofErr w:type="spellStart"/>
            <w:r w:rsidRPr="00EA191B">
              <w:rPr>
                <w:noProof w:val="0"/>
              </w:rPr>
              <w:t>ParticipantObjectID</w:t>
            </w:r>
            <w:proofErr w:type="spellEnd"/>
          </w:p>
        </w:tc>
        <w:tc>
          <w:tcPr>
            <w:tcW w:w="990" w:type="dxa"/>
            <w:shd w:val="clear" w:color="auto" w:fill="auto"/>
          </w:tcPr>
          <w:p w14:paraId="172BBAAD" w14:textId="77777777" w:rsidR="004E2D89" w:rsidRPr="00EA191B" w:rsidRDefault="004E2D89" w:rsidP="000F538D">
            <w:pPr>
              <w:pStyle w:val="TableEntry"/>
              <w:jc w:val="center"/>
              <w:rPr>
                <w:noProof w:val="0"/>
              </w:rPr>
            </w:pPr>
            <w:r w:rsidRPr="00EA191B">
              <w:rPr>
                <w:noProof w:val="0"/>
              </w:rPr>
              <w:t>M</w:t>
            </w:r>
          </w:p>
        </w:tc>
        <w:tc>
          <w:tcPr>
            <w:tcW w:w="3618" w:type="dxa"/>
            <w:shd w:val="clear" w:color="auto" w:fill="auto"/>
          </w:tcPr>
          <w:p w14:paraId="03A52D3B" w14:textId="7FE8A113" w:rsidR="004E2D89" w:rsidRPr="00EA191B" w:rsidRDefault="00A352D6" w:rsidP="000F538D">
            <w:pPr>
              <w:pStyle w:val="TableEntry"/>
              <w:rPr>
                <w:noProof w:val="0"/>
              </w:rPr>
            </w:pPr>
            <w:r w:rsidRPr="00EA191B">
              <w:rPr>
                <w:iCs/>
                <w:noProof w:val="0"/>
                <w:szCs w:val="18"/>
              </w:rPr>
              <w:t xml:space="preserve">The value of the object's </w:t>
            </w:r>
            <w:proofErr w:type="spellStart"/>
            <w:r w:rsidRPr="00EA191B">
              <w:rPr>
                <w:iCs/>
                <w:noProof w:val="0"/>
                <w:szCs w:val="18"/>
              </w:rPr>
              <w:t>EntryUUID</w:t>
            </w:r>
            <w:proofErr w:type="spellEnd"/>
            <w:r w:rsidRPr="00EA191B">
              <w:rPr>
                <w:iCs/>
                <w:noProof w:val="0"/>
                <w:szCs w:val="18"/>
              </w:rPr>
              <w:t xml:space="preserve"> attribute.</w:t>
            </w:r>
          </w:p>
        </w:tc>
      </w:tr>
      <w:tr w:rsidR="004E2D89" w:rsidRPr="00EA191B" w14:paraId="5AC0A80D" w14:textId="77777777" w:rsidTr="006D1B5B">
        <w:tc>
          <w:tcPr>
            <w:tcW w:w="2178" w:type="dxa"/>
            <w:vMerge/>
            <w:shd w:val="clear" w:color="auto" w:fill="auto"/>
          </w:tcPr>
          <w:p w14:paraId="08E9367B" w14:textId="77777777" w:rsidR="004E2D89" w:rsidRPr="00EA191B" w:rsidRDefault="004E2D89" w:rsidP="000F538D">
            <w:pPr>
              <w:rPr>
                <w:lang w:val="en-US"/>
              </w:rPr>
            </w:pPr>
          </w:p>
        </w:tc>
        <w:tc>
          <w:tcPr>
            <w:tcW w:w="2790" w:type="dxa"/>
            <w:shd w:val="clear" w:color="auto" w:fill="auto"/>
            <w:vAlign w:val="center"/>
          </w:tcPr>
          <w:p w14:paraId="75DBC181" w14:textId="77777777" w:rsidR="004E2D89" w:rsidRPr="00EA191B" w:rsidRDefault="004E2D89" w:rsidP="000F538D">
            <w:pPr>
              <w:pStyle w:val="TableEntry"/>
              <w:rPr>
                <w:i/>
                <w:noProof w:val="0"/>
              </w:rPr>
            </w:pPr>
            <w:proofErr w:type="spellStart"/>
            <w:r w:rsidRPr="00EA191B">
              <w:rPr>
                <w:i/>
                <w:noProof w:val="0"/>
              </w:rPr>
              <w:t>ParticipantObjectName</w:t>
            </w:r>
            <w:proofErr w:type="spellEnd"/>
          </w:p>
        </w:tc>
        <w:tc>
          <w:tcPr>
            <w:tcW w:w="990" w:type="dxa"/>
            <w:shd w:val="clear" w:color="auto" w:fill="auto"/>
          </w:tcPr>
          <w:p w14:paraId="0A9B743E" w14:textId="77777777" w:rsidR="004E2D89" w:rsidRPr="00EA191B" w:rsidRDefault="004E2D89" w:rsidP="000F538D">
            <w:pPr>
              <w:pStyle w:val="TableEntry"/>
              <w:jc w:val="center"/>
              <w:rPr>
                <w:i/>
                <w:noProof w:val="0"/>
              </w:rPr>
            </w:pPr>
            <w:r w:rsidRPr="00EA191B">
              <w:rPr>
                <w:i/>
                <w:noProof w:val="0"/>
              </w:rPr>
              <w:t>C</w:t>
            </w:r>
          </w:p>
        </w:tc>
        <w:tc>
          <w:tcPr>
            <w:tcW w:w="3618" w:type="dxa"/>
            <w:shd w:val="clear" w:color="auto" w:fill="auto"/>
          </w:tcPr>
          <w:p w14:paraId="08C7241A" w14:textId="1A7852A9" w:rsidR="004E2D89" w:rsidRPr="006D1B5B" w:rsidRDefault="00A352D6" w:rsidP="006D1B5B">
            <w:pPr>
              <w:pStyle w:val="TableEntry"/>
              <w:rPr>
                <w:i/>
                <w:iCs/>
                <w:noProof w:val="0"/>
              </w:rPr>
            </w:pPr>
            <w:r w:rsidRPr="006D1B5B">
              <w:rPr>
                <w:i/>
                <w:iCs/>
                <w:noProof w:val="0"/>
              </w:rPr>
              <w:t>not specialized</w:t>
            </w:r>
          </w:p>
        </w:tc>
      </w:tr>
      <w:tr w:rsidR="004E2D89" w:rsidRPr="00EA191B" w14:paraId="732D3E70" w14:textId="77777777" w:rsidTr="006D1B5B">
        <w:tc>
          <w:tcPr>
            <w:tcW w:w="2178" w:type="dxa"/>
            <w:vMerge/>
            <w:shd w:val="clear" w:color="auto" w:fill="auto"/>
          </w:tcPr>
          <w:p w14:paraId="2BFBD3D0" w14:textId="77777777" w:rsidR="004E2D89" w:rsidRPr="00EA191B" w:rsidRDefault="004E2D89" w:rsidP="000F538D">
            <w:pPr>
              <w:rPr>
                <w:lang w:val="en-US"/>
              </w:rPr>
            </w:pPr>
          </w:p>
        </w:tc>
        <w:tc>
          <w:tcPr>
            <w:tcW w:w="2790" w:type="dxa"/>
            <w:shd w:val="clear" w:color="auto" w:fill="auto"/>
            <w:vAlign w:val="center"/>
          </w:tcPr>
          <w:p w14:paraId="76F9AB46" w14:textId="77777777" w:rsidR="004E2D89" w:rsidRPr="00EA191B" w:rsidRDefault="004E2D89" w:rsidP="000F538D">
            <w:pPr>
              <w:pStyle w:val="TableEntry"/>
              <w:rPr>
                <w:i/>
                <w:iCs/>
                <w:noProof w:val="0"/>
              </w:rPr>
            </w:pPr>
            <w:proofErr w:type="spellStart"/>
            <w:r w:rsidRPr="00EA191B">
              <w:rPr>
                <w:i/>
                <w:iCs/>
                <w:noProof w:val="0"/>
              </w:rPr>
              <w:t>ParticipantObjectQuery</w:t>
            </w:r>
            <w:proofErr w:type="spellEnd"/>
          </w:p>
        </w:tc>
        <w:tc>
          <w:tcPr>
            <w:tcW w:w="990" w:type="dxa"/>
            <w:shd w:val="clear" w:color="auto" w:fill="auto"/>
          </w:tcPr>
          <w:p w14:paraId="632C9F07" w14:textId="1507E182" w:rsidR="004E2D89" w:rsidRPr="00EA191B" w:rsidRDefault="00A352D6" w:rsidP="000F538D">
            <w:pPr>
              <w:pStyle w:val="TableEntry"/>
              <w:jc w:val="center"/>
              <w:rPr>
                <w:i/>
                <w:iCs/>
                <w:noProof w:val="0"/>
              </w:rPr>
            </w:pPr>
            <w:r w:rsidRPr="00EA191B">
              <w:rPr>
                <w:i/>
                <w:iCs/>
                <w:noProof w:val="0"/>
              </w:rPr>
              <w:t>U</w:t>
            </w:r>
          </w:p>
        </w:tc>
        <w:tc>
          <w:tcPr>
            <w:tcW w:w="3618" w:type="dxa"/>
            <w:shd w:val="clear" w:color="auto" w:fill="auto"/>
            <w:vAlign w:val="center"/>
          </w:tcPr>
          <w:p w14:paraId="41DDC076" w14:textId="77777777" w:rsidR="004E2D89" w:rsidRPr="006D1B5B" w:rsidRDefault="004E2D89" w:rsidP="00CA3D92">
            <w:pPr>
              <w:pStyle w:val="TableEntry"/>
              <w:rPr>
                <w:i/>
                <w:iCs/>
                <w:noProof w:val="0"/>
              </w:rPr>
            </w:pPr>
            <w:r w:rsidRPr="006D1B5B">
              <w:rPr>
                <w:i/>
                <w:iCs/>
                <w:noProof w:val="0"/>
              </w:rPr>
              <w:t>not specialized</w:t>
            </w:r>
          </w:p>
        </w:tc>
      </w:tr>
      <w:tr w:rsidR="004E2D89" w:rsidRPr="00296DAF" w14:paraId="6445B297" w14:textId="77777777" w:rsidTr="006D1B5B">
        <w:tc>
          <w:tcPr>
            <w:tcW w:w="2178" w:type="dxa"/>
            <w:vMerge/>
            <w:shd w:val="clear" w:color="auto" w:fill="auto"/>
          </w:tcPr>
          <w:p w14:paraId="29C14B25" w14:textId="77777777" w:rsidR="004E2D89" w:rsidRPr="00EA191B" w:rsidRDefault="004E2D89" w:rsidP="000F538D">
            <w:pPr>
              <w:rPr>
                <w:lang w:val="en-US"/>
              </w:rPr>
            </w:pPr>
          </w:p>
        </w:tc>
        <w:tc>
          <w:tcPr>
            <w:tcW w:w="2790" w:type="dxa"/>
            <w:shd w:val="clear" w:color="auto" w:fill="auto"/>
            <w:vAlign w:val="center"/>
          </w:tcPr>
          <w:p w14:paraId="776C990A" w14:textId="77777777" w:rsidR="004E2D89" w:rsidRPr="00EA191B" w:rsidRDefault="004E2D89" w:rsidP="000F538D">
            <w:pPr>
              <w:pStyle w:val="TableEntry"/>
              <w:rPr>
                <w:iCs/>
                <w:noProof w:val="0"/>
              </w:rPr>
            </w:pPr>
            <w:proofErr w:type="spellStart"/>
            <w:r w:rsidRPr="00EA191B">
              <w:rPr>
                <w:iCs/>
                <w:noProof w:val="0"/>
              </w:rPr>
              <w:t>ParticipantObjectDetail</w:t>
            </w:r>
            <w:proofErr w:type="spellEnd"/>
          </w:p>
        </w:tc>
        <w:tc>
          <w:tcPr>
            <w:tcW w:w="990" w:type="dxa"/>
            <w:shd w:val="clear" w:color="auto" w:fill="auto"/>
          </w:tcPr>
          <w:p w14:paraId="1C38033B" w14:textId="77777777" w:rsidR="004E2D89" w:rsidRPr="00EA191B" w:rsidRDefault="004E2D89" w:rsidP="000F538D">
            <w:pPr>
              <w:pStyle w:val="TableEntry"/>
              <w:jc w:val="center"/>
              <w:rPr>
                <w:iCs/>
                <w:noProof w:val="0"/>
              </w:rPr>
            </w:pPr>
            <w:r w:rsidRPr="00EA191B">
              <w:rPr>
                <w:iCs/>
                <w:noProof w:val="0"/>
              </w:rPr>
              <w:t>C</w:t>
            </w:r>
          </w:p>
        </w:tc>
        <w:tc>
          <w:tcPr>
            <w:tcW w:w="3618" w:type="dxa"/>
            <w:shd w:val="clear" w:color="auto" w:fill="auto"/>
            <w:vAlign w:val="center"/>
          </w:tcPr>
          <w:p w14:paraId="7504E972" w14:textId="77777777" w:rsidR="00A352D6" w:rsidRPr="00EA191B" w:rsidRDefault="00A352D6" w:rsidP="006D1B5B">
            <w:pPr>
              <w:pStyle w:val="TableEntry"/>
              <w:rPr>
                <w:noProof w:val="0"/>
              </w:rPr>
            </w:pPr>
            <w:r w:rsidRPr="00EA191B">
              <w:rPr>
                <w:noProof w:val="0"/>
              </w:rPr>
              <w:t>This element is required, if known:</w:t>
            </w:r>
          </w:p>
          <w:p w14:paraId="587CA4F6" w14:textId="77777777" w:rsidR="00A352D6" w:rsidRPr="00EA191B" w:rsidRDefault="00A352D6" w:rsidP="006D1B5B">
            <w:pPr>
              <w:pStyle w:val="TableEntry"/>
              <w:rPr>
                <w:noProof w:val="0"/>
              </w:rPr>
            </w:pPr>
            <w:r w:rsidRPr="00EA191B">
              <w:rPr>
                <w:noProof w:val="0"/>
              </w:rPr>
              <w:t>Type: “urn:ihe:iti:xca:2010:homeCommunityId” (literal string)</w:t>
            </w:r>
          </w:p>
          <w:p w14:paraId="2BE0A5CF" w14:textId="6A62EFF9" w:rsidR="004E2D89" w:rsidRPr="00EA191B" w:rsidRDefault="00A352D6" w:rsidP="006D1B5B">
            <w:pPr>
              <w:pStyle w:val="TableEntry"/>
              <w:rPr>
                <w:iCs/>
                <w:noProof w:val="0"/>
              </w:rPr>
            </w:pPr>
            <w:r w:rsidRPr="00EA191B">
              <w:rPr>
                <w:noProof w:val="0"/>
              </w:rPr>
              <w:t xml:space="preserve">Value: value of the </w:t>
            </w:r>
            <w:proofErr w:type="spellStart"/>
            <w:r w:rsidRPr="00EA191B">
              <w:rPr>
                <w:noProof w:val="0"/>
              </w:rPr>
              <w:t>homeCommunityId</w:t>
            </w:r>
            <w:proofErr w:type="spellEnd"/>
          </w:p>
        </w:tc>
      </w:tr>
    </w:tbl>
    <w:p w14:paraId="60E13421" w14:textId="77777777" w:rsidR="004E2D89" w:rsidRPr="00EA191B" w:rsidRDefault="004E2D89" w:rsidP="004E2D89">
      <w:pPr>
        <w:pStyle w:val="Corpotesto"/>
        <w:rPr>
          <w:noProof w:val="0"/>
          <w:highlight w:val="yellow"/>
        </w:rPr>
      </w:pPr>
    </w:p>
    <w:p w14:paraId="3A99B7B2" w14:textId="77777777" w:rsidR="004E2D89" w:rsidRPr="00EA191B" w:rsidRDefault="004E2D89" w:rsidP="004E2D89">
      <w:pPr>
        <w:pStyle w:val="Titolo5"/>
        <w:numPr>
          <w:ilvl w:val="0"/>
          <w:numId w:val="0"/>
        </w:numPr>
        <w:rPr>
          <w:bCs/>
          <w:iCs/>
          <w:noProof w:val="0"/>
        </w:rPr>
      </w:pPr>
      <w:bookmarkStart w:id="265" w:name="_Toc363803132"/>
      <w:bookmarkStart w:id="266" w:name="_Toc486400117"/>
      <w:r w:rsidRPr="00EA191B">
        <w:rPr>
          <w:bCs/>
          <w:noProof w:val="0"/>
        </w:rPr>
        <w:t>3.70.5.1.3 Metadata Notification Pull Point Specific Security Considerations</w:t>
      </w:r>
      <w:bookmarkEnd w:id="265"/>
      <w:bookmarkEnd w:id="266"/>
    </w:p>
    <w:p w14:paraId="1CA846A9" w14:textId="3628FC1C" w:rsidR="004E2D89" w:rsidRPr="00EA191B" w:rsidRDefault="004E2D89" w:rsidP="004E2D89">
      <w:pPr>
        <w:pStyle w:val="Corpotesto"/>
        <w:rPr>
          <w:noProof w:val="0"/>
          <w:lang w:eastAsia="it-IT"/>
        </w:rPr>
      </w:pPr>
      <w:r w:rsidRPr="00EA191B">
        <w:rPr>
          <w:noProof w:val="0"/>
        </w:rPr>
        <w:t>Notifications stored in the Pull Point should be managed in a secure way, but modalities to do this are not constrained by this supplement. The Pull Point resource is directly related to one Metadata Notification Puller. A system for the management of access policies can be created over this actor but these topics are not addressed by transactions.</w:t>
      </w:r>
    </w:p>
    <w:sectPr w:rsidR="004E2D89" w:rsidRPr="00EA191B" w:rsidSect="00B83CBC">
      <w:headerReference w:type="default" r:id="rId67"/>
      <w:footerReference w:type="default" r:id="rId68"/>
      <w:footerReference w:type="first" r:id="rId69"/>
      <w:pgSz w:w="12240" w:h="15840" w:code="1"/>
      <w:pgMar w:top="1440" w:right="1080" w:bottom="1440" w:left="1800" w:header="720" w:footer="720" w:gutter="0"/>
      <w:lnNumType w:countBy="5"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 w:author="Gregorio Canal" w:date="2019-05-23T10:22:00Z" w:initials="GC">
    <w:p w14:paraId="410B4DD5" w14:textId="2213862C" w:rsidR="00296DAF" w:rsidRDefault="00296DAF">
      <w:pPr>
        <w:pStyle w:val="Testocommento"/>
      </w:pPr>
      <w:r>
        <w:rPr>
          <w:rStyle w:val="Rimandocommento"/>
        </w:rPr>
        <w:annotationRef/>
      </w:r>
      <w:r>
        <w:t>CP-ITI-1163-01</w:t>
      </w:r>
    </w:p>
  </w:comment>
  <w:comment w:id="93" w:author="Gregorio Canal" w:date="2019-05-23T10:22:00Z" w:initials="GC">
    <w:p w14:paraId="7C7ADBDD" w14:textId="7FA98EC7" w:rsidR="00296DAF" w:rsidRDefault="00296DAF">
      <w:pPr>
        <w:pStyle w:val="Testocommento"/>
      </w:pPr>
      <w:r>
        <w:rPr>
          <w:rStyle w:val="Rimandocommento"/>
        </w:rPr>
        <w:annotationRef/>
      </w:r>
      <w:r>
        <w:t>CP-ITI-1163-01</w:t>
      </w:r>
    </w:p>
  </w:comment>
  <w:comment w:id="95" w:author="Gregorio Canal" w:date="2019-05-23T10:23:00Z" w:initials="GC">
    <w:p w14:paraId="50CBC812" w14:textId="15E428FA" w:rsidR="00296DAF" w:rsidRDefault="00296DAF">
      <w:pPr>
        <w:pStyle w:val="Testocommento"/>
      </w:pPr>
      <w:r>
        <w:rPr>
          <w:rStyle w:val="Rimandocommento"/>
        </w:rPr>
        <w:annotationRef/>
      </w:r>
      <w:r>
        <w:t>CP-ITI-1163-01</w:t>
      </w:r>
    </w:p>
  </w:comment>
  <w:comment w:id="100" w:author="Gregorio Canal" w:date="2019-05-23T10:23:00Z" w:initials="GC">
    <w:p w14:paraId="5C387FAD" w14:textId="2F131F6B" w:rsidR="00296DAF" w:rsidRDefault="00296DAF">
      <w:pPr>
        <w:pStyle w:val="Testocommento"/>
      </w:pPr>
      <w:r>
        <w:rPr>
          <w:rStyle w:val="Rimandocommento"/>
        </w:rPr>
        <w:annotationRef/>
      </w:r>
      <w:r>
        <w:t>Editorial change, I removed the underline</w:t>
      </w:r>
    </w:p>
  </w:comment>
  <w:comment w:id="102" w:author="Gregorio Canal" w:date="2019-05-23T10:25:00Z" w:initials="GC">
    <w:p w14:paraId="5EA4EBBA" w14:textId="6AFD18AC" w:rsidR="00296DAF" w:rsidRDefault="00296DAF">
      <w:pPr>
        <w:pStyle w:val="Testocommento"/>
      </w:pPr>
      <w:r>
        <w:rPr>
          <w:rStyle w:val="Rimandocommento"/>
        </w:rPr>
        <w:annotationRef/>
      </w:r>
      <w:r>
        <w:t>CP-ITI-1163-01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0B4DD5" w15:done="0"/>
  <w15:commentEx w15:paraId="7C7ADBDD" w15:done="0"/>
  <w15:commentEx w15:paraId="50CBC812" w15:done="0"/>
  <w15:commentEx w15:paraId="5C387FAD" w15:done="0"/>
  <w15:commentEx w15:paraId="5EA4EB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B4DD5" w16cid:durableId="2090F2EC"/>
  <w16cid:commentId w16cid:paraId="7C7ADBDD" w16cid:durableId="2090F2DA"/>
  <w16cid:commentId w16cid:paraId="50CBC812" w16cid:durableId="2090F309"/>
  <w16cid:commentId w16cid:paraId="5C387FAD" w16cid:durableId="2090F336"/>
  <w16cid:commentId w16cid:paraId="5EA4EBBA" w16cid:durableId="2090F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C7141" w14:textId="77777777" w:rsidR="00D47380" w:rsidRDefault="00D47380" w:rsidP="00EC6B47">
      <w:r>
        <w:separator/>
      </w:r>
    </w:p>
  </w:endnote>
  <w:endnote w:type="continuationSeparator" w:id="0">
    <w:p w14:paraId="76576D93" w14:textId="77777777" w:rsidR="00D47380" w:rsidRDefault="00D47380" w:rsidP="00EC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C5D92" w14:textId="77777777" w:rsidR="002C59B4" w:rsidRDefault="002C59B4" w:rsidP="00B83CBC">
    <w:pPr>
      <w:pStyle w:val="Pidipagina"/>
      <w:ind w:right="360"/>
    </w:pPr>
    <w:r>
      <w:t>___________________________________________________________________________</w:t>
    </w:r>
  </w:p>
  <w:p w14:paraId="321E6FF3" w14:textId="3D63E7FD" w:rsidR="002C59B4" w:rsidRDefault="002C59B4" w:rsidP="00B83CBC">
    <w:pPr>
      <w:pStyle w:val="Pidipagina"/>
      <w:ind w:right="360"/>
      <w:rPr>
        <w:sz w:val="20"/>
      </w:rPr>
    </w:pPr>
    <w:bookmarkStart w:id="267" w:name="_Toc473170355"/>
    <w:r>
      <w:rPr>
        <w:sz w:val="20"/>
      </w:rPr>
      <w:t>Rev. 1.2 – 2017-07-</w:t>
    </w:r>
    <w:r w:rsidR="00454387">
      <w:rPr>
        <w:sz w:val="20"/>
      </w:rPr>
      <w:t>21</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6D1B5B">
      <w:rPr>
        <w:rStyle w:val="Numeropagina"/>
        <w:noProof/>
        <w:sz w:val="20"/>
      </w:rPr>
      <w:t>10</w:t>
    </w:r>
    <w:r w:rsidRPr="00597DB2">
      <w:rPr>
        <w:rStyle w:val="Numeropagina"/>
        <w:sz w:val="20"/>
      </w:rPr>
      <w:fldChar w:fldCharType="end"/>
    </w:r>
    <w:r>
      <w:rPr>
        <w:sz w:val="20"/>
      </w:rPr>
      <w:tab/>
      <w:t xml:space="preserve">                       Copyright © 2017: IHE International, Inc.</w:t>
    </w:r>
    <w:bookmarkEnd w:id="267"/>
  </w:p>
  <w:p w14:paraId="6CCE8512" w14:textId="79082F89" w:rsidR="002C59B4" w:rsidRPr="003048FC" w:rsidRDefault="002C59B4" w:rsidP="003048FC">
    <w:pPr>
      <w:pStyle w:val="Pidipagina"/>
    </w:pPr>
    <w:r>
      <w:rPr>
        <w:sz w:val="20"/>
      </w:rP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948AB" w14:textId="3CC79AD2" w:rsidR="002C59B4" w:rsidRDefault="002C59B4" w:rsidP="00075C19">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93B78" w14:textId="77777777" w:rsidR="00D47380" w:rsidRDefault="00D47380" w:rsidP="00EC6B47">
      <w:r>
        <w:separator/>
      </w:r>
    </w:p>
  </w:footnote>
  <w:footnote w:type="continuationSeparator" w:id="0">
    <w:p w14:paraId="0B708EA7" w14:textId="77777777" w:rsidR="00D47380" w:rsidRDefault="00D47380" w:rsidP="00EC6B47">
      <w:r>
        <w:continuationSeparator/>
      </w:r>
    </w:p>
  </w:footnote>
  <w:footnote w:id="1">
    <w:p w14:paraId="6EDC7609" w14:textId="1C83D586" w:rsidR="002C59B4" w:rsidRPr="006C1CFC" w:rsidRDefault="002C59B4">
      <w:pPr>
        <w:pStyle w:val="Testonotaapidipagina"/>
        <w:rPr>
          <w:lang w:val="en-US"/>
        </w:rPr>
      </w:pPr>
      <w:r>
        <w:rPr>
          <w:rStyle w:val="Rimandonotaapidipagina"/>
        </w:rPr>
        <w:footnoteRef/>
      </w:r>
      <w:r w:rsidRPr="00296DAF">
        <w:rPr>
          <w:lang w:val="en-US"/>
        </w:rPr>
        <w:t xml:space="preserve"> DICOM is the registered trademark of the National Electrical Manufacturers Association for its standards publications relating to digital communications of medical information.</w:t>
      </w:r>
    </w:p>
  </w:footnote>
  <w:footnote w:id="2">
    <w:p w14:paraId="779A288C" w14:textId="3234ADC4" w:rsidR="002C59B4" w:rsidRPr="006C1CFC" w:rsidRDefault="002C59B4">
      <w:pPr>
        <w:pStyle w:val="Testonotaapidipagina"/>
        <w:rPr>
          <w:lang w:val="en-US"/>
        </w:rPr>
      </w:pPr>
      <w:r>
        <w:rPr>
          <w:rStyle w:val="Rimandonotaapidipagina"/>
        </w:rPr>
        <w:footnoteRef/>
      </w:r>
      <w:r w:rsidRPr="00296DAF">
        <w:rPr>
          <w:lang w:val="en-US"/>
        </w:rPr>
        <w:t xml:space="preserve"> </w:t>
      </w:r>
      <w:r>
        <w:rPr>
          <w:lang w:val="en-US"/>
        </w:rPr>
        <w:t xml:space="preserve"> HL7 </w:t>
      </w:r>
      <w:r w:rsidRPr="006C1CFC">
        <w:rPr>
          <w:lang w:val="en-US"/>
        </w:rPr>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0CF48" w14:textId="5695DDE0" w:rsidR="002C59B4" w:rsidRDefault="002C59B4" w:rsidP="00075C19">
    <w:pPr>
      <w:pStyle w:val="Intestazione"/>
      <w:tabs>
        <w:tab w:val="clear" w:pos="4320"/>
        <w:tab w:val="clear" w:pos="8640"/>
      </w:tabs>
      <w:rPr>
        <w:noProof/>
      </w:rPr>
    </w:pPr>
    <w:r>
      <w:t xml:space="preserve">IHE IT Infrastructure Technical Framework Supplement – </w:t>
    </w:r>
    <w:r w:rsidRPr="00075C19">
      <w:t>Extensions to the</w:t>
    </w:r>
    <w:r>
      <w:t xml:space="preserve"> </w:t>
    </w:r>
    <w:r w:rsidRPr="00075C19">
      <w:t xml:space="preserve">Document Metadata Subscription </w:t>
    </w:r>
    <w:r w:rsidRPr="00075C19">
      <w:rPr>
        <w:noProof/>
      </w:rPr>
      <w:t>Profile</w:t>
    </w:r>
  </w:p>
  <w:p w14:paraId="3CCC9ECD" w14:textId="77777777" w:rsidR="002C59B4" w:rsidRDefault="002C59B4" w:rsidP="00B83CBC">
    <w:pPr>
      <w:pStyle w:val="Intestazione"/>
    </w:pPr>
    <w:r>
      <w:t>______________________________________________________________________________</w:t>
    </w:r>
  </w:p>
  <w:p w14:paraId="6AD9313C" w14:textId="77777777" w:rsidR="002C59B4" w:rsidRDefault="002C59B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06AC3A4E"/>
    <w:lvl w:ilvl="0">
      <w:start w:val="1"/>
      <w:numFmt w:val="decimal"/>
      <w:pStyle w:val="Numeroelenco2"/>
      <w:lvlText w:val="%1."/>
      <w:lvlJc w:val="left"/>
      <w:pPr>
        <w:tabs>
          <w:tab w:val="num" w:pos="720"/>
        </w:tabs>
        <w:ind w:left="720" w:hanging="360"/>
      </w:pPr>
      <w:rPr>
        <w:b w:val="0"/>
      </w:r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23C16D4B"/>
    <w:multiLevelType w:val="hybridMultilevel"/>
    <w:tmpl w:val="4E92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341A4"/>
    <w:multiLevelType w:val="hybridMultilevel"/>
    <w:tmpl w:val="DD440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BD57C0"/>
    <w:multiLevelType w:val="hybridMultilevel"/>
    <w:tmpl w:val="74E86866"/>
    <w:lvl w:ilvl="0" w:tplc="7B9816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565828D3"/>
    <w:multiLevelType w:val="multilevel"/>
    <w:tmpl w:val="F1446090"/>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2150EC1"/>
    <w:multiLevelType w:val="multilevel"/>
    <w:tmpl w:val="B71652E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
  </w:num>
  <w:num w:numId="2">
    <w:abstractNumId w:val="15"/>
  </w:num>
  <w:num w:numId="3">
    <w:abstractNumId w:val="3"/>
  </w:num>
  <w:num w:numId="4">
    <w:abstractNumId w:val="7"/>
  </w:num>
  <w:num w:numId="5">
    <w:abstractNumId w:val="8"/>
  </w:num>
  <w:num w:numId="6">
    <w:abstractNumId w:val="6"/>
  </w:num>
  <w:num w:numId="7">
    <w:abstractNumId w:val="9"/>
  </w:num>
  <w:num w:numId="8">
    <w:abstractNumId w:val="2"/>
  </w:num>
  <w:num w:numId="9">
    <w:abstractNumId w:val="1"/>
  </w:num>
  <w:num w:numId="10">
    <w:abstractNumId w:val="0"/>
  </w:num>
  <w:num w:numId="11">
    <w:abstractNumId w:val="5"/>
  </w:num>
  <w:num w:numId="12">
    <w:abstractNumId w:val="4"/>
  </w:num>
  <w:num w:numId="13">
    <w:abstractNumId w:val="10"/>
  </w:num>
  <w:num w:numId="14">
    <w:abstractNumId w:val="16"/>
  </w:num>
  <w:num w:numId="15">
    <w:abstractNumId w:val="3"/>
    <w:lvlOverride w:ilvl="0">
      <w:startOverride w:val="1"/>
    </w:lvlOverride>
  </w:num>
  <w:num w:numId="16">
    <w:abstractNumId w:val="11"/>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14"/>
  </w:num>
  <w:num w:numId="22">
    <w:abstractNumId w:val="1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
    <w:lvlOverride w:ilvl="0">
      <w:startOverride w:val="1"/>
    </w:lvlOverride>
  </w:num>
  <w:num w:numId="34">
    <w:abstractNumId w:val="15"/>
  </w:num>
  <w:num w:numId="35">
    <w:abstractNumId w:val="3"/>
    <w:lvlOverride w:ilvl="0">
      <w:startOverride w:val="1"/>
    </w:lvlOverride>
  </w:num>
  <w:num w:numId="36">
    <w:abstractNumId w:val="15"/>
  </w:num>
  <w:num w:numId="37">
    <w:abstractNumId w:val="3"/>
    <w:lvlOverride w:ilvl="0">
      <w:startOverride w:val="1"/>
    </w:lvlOverride>
  </w:num>
  <w:num w:numId="38">
    <w:abstractNumId w:val="13"/>
  </w:num>
  <w:num w:numId="39">
    <w:abstractNumId w:val="12"/>
  </w:num>
  <w:num w:numId="40">
    <w:abstractNumId w:val="3"/>
    <w:lvlOverride w:ilvl="0">
      <w:startOverride w:val="1"/>
    </w:lvlOverride>
  </w:num>
  <w:num w:numId="41">
    <w:abstractNumId w:val="15"/>
  </w:num>
  <w:num w:numId="42">
    <w:abstractNumId w:val="3"/>
    <w:lvlOverride w:ilvl="0">
      <w:startOverride w:val="1"/>
    </w:lvlOverride>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823"/>
    <w:rsid w:val="0002082C"/>
    <w:rsid w:val="00021AA3"/>
    <w:rsid w:val="00030823"/>
    <w:rsid w:val="00031D98"/>
    <w:rsid w:val="000334F7"/>
    <w:rsid w:val="00036034"/>
    <w:rsid w:val="000466FB"/>
    <w:rsid w:val="000558A6"/>
    <w:rsid w:val="00075C19"/>
    <w:rsid w:val="000B1ECA"/>
    <w:rsid w:val="000D2A84"/>
    <w:rsid w:val="000F538D"/>
    <w:rsid w:val="0012221A"/>
    <w:rsid w:val="001337ED"/>
    <w:rsid w:val="00193558"/>
    <w:rsid w:val="001A686F"/>
    <w:rsid w:val="001E12BE"/>
    <w:rsid w:val="00203D12"/>
    <w:rsid w:val="002045D5"/>
    <w:rsid w:val="002131B9"/>
    <w:rsid w:val="00226F5D"/>
    <w:rsid w:val="00253CA6"/>
    <w:rsid w:val="002602A0"/>
    <w:rsid w:val="00296DAF"/>
    <w:rsid w:val="002C2C4B"/>
    <w:rsid w:val="002C59B4"/>
    <w:rsid w:val="002F036B"/>
    <w:rsid w:val="002F69C5"/>
    <w:rsid w:val="003048FC"/>
    <w:rsid w:val="0032369A"/>
    <w:rsid w:val="00343E71"/>
    <w:rsid w:val="003732AA"/>
    <w:rsid w:val="00383992"/>
    <w:rsid w:val="003C1E0D"/>
    <w:rsid w:val="00434E78"/>
    <w:rsid w:val="00440170"/>
    <w:rsid w:val="00443D8D"/>
    <w:rsid w:val="00454387"/>
    <w:rsid w:val="004776F8"/>
    <w:rsid w:val="00491E68"/>
    <w:rsid w:val="004E2D89"/>
    <w:rsid w:val="004E7FD3"/>
    <w:rsid w:val="00506573"/>
    <w:rsid w:val="005265C7"/>
    <w:rsid w:val="00535507"/>
    <w:rsid w:val="00555EE3"/>
    <w:rsid w:val="00557DA5"/>
    <w:rsid w:val="005B21FD"/>
    <w:rsid w:val="005B7CA2"/>
    <w:rsid w:val="00617C9B"/>
    <w:rsid w:val="00621FF6"/>
    <w:rsid w:val="00642D4A"/>
    <w:rsid w:val="006C0B54"/>
    <w:rsid w:val="006C1CFC"/>
    <w:rsid w:val="006C54AE"/>
    <w:rsid w:val="006C6929"/>
    <w:rsid w:val="006D1B5B"/>
    <w:rsid w:val="006D75F4"/>
    <w:rsid w:val="007162A6"/>
    <w:rsid w:val="00730CC2"/>
    <w:rsid w:val="00782F09"/>
    <w:rsid w:val="00784BBB"/>
    <w:rsid w:val="007B3717"/>
    <w:rsid w:val="007B5D4B"/>
    <w:rsid w:val="007F53F0"/>
    <w:rsid w:val="008027D3"/>
    <w:rsid w:val="00805155"/>
    <w:rsid w:val="008126B8"/>
    <w:rsid w:val="0085056E"/>
    <w:rsid w:val="0086509A"/>
    <w:rsid w:val="00887492"/>
    <w:rsid w:val="00921013"/>
    <w:rsid w:val="00937A22"/>
    <w:rsid w:val="009928F8"/>
    <w:rsid w:val="009A01B0"/>
    <w:rsid w:val="009A30BA"/>
    <w:rsid w:val="00A0307B"/>
    <w:rsid w:val="00A352D6"/>
    <w:rsid w:val="00A7006A"/>
    <w:rsid w:val="00A873FD"/>
    <w:rsid w:val="00AC1064"/>
    <w:rsid w:val="00AD0C8F"/>
    <w:rsid w:val="00B1364F"/>
    <w:rsid w:val="00B24C7F"/>
    <w:rsid w:val="00B313EF"/>
    <w:rsid w:val="00B83CBC"/>
    <w:rsid w:val="00BB0F56"/>
    <w:rsid w:val="00BC17A1"/>
    <w:rsid w:val="00BF4A94"/>
    <w:rsid w:val="00C54075"/>
    <w:rsid w:val="00CA3D92"/>
    <w:rsid w:val="00CD0679"/>
    <w:rsid w:val="00CF560B"/>
    <w:rsid w:val="00D14F95"/>
    <w:rsid w:val="00D218F6"/>
    <w:rsid w:val="00D26DB8"/>
    <w:rsid w:val="00D47380"/>
    <w:rsid w:val="00D52AF2"/>
    <w:rsid w:val="00D65290"/>
    <w:rsid w:val="00D83F7A"/>
    <w:rsid w:val="00D85B94"/>
    <w:rsid w:val="00DD1EA3"/>
    <w:rsid w:val="00DE2AED"/>
    <w:rsid w:val="00E0452C"/>
    <w:rsid w:val="00E10DB5"/>
    <w:rsid w:val="00E128F4"/>
    <w:rsid w:val="00E272B2"/>
    <w:rsid w:val="00E3018F"/>
    <w:rsid w:val="00E3783A"/>
    <w:rsid w:val="00E43485"/>
    <w:rsid w:val="00E47509"/>
    <w:rsid w:val="00E47E80"/>
    <w:rsid w:val="00E54236"/>
    <w:rsid w:val="00E612BC"/>
    <w:rsid w:val="00E757BF"/>
    <w:rsid w:val="00EA191B"/>
    <w:rsid w:val="00EA23F0"/>
    <w:rsid w:val="00EB728E"/>
    <w:rsid w:val="00EC6B47"/>
    <w:rsid w:val="00F076DE"/>
    <w:rsid w:val="00F52DE3"/>
    <w:rsid w:val="00F827D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9D8506"/>
  <w15:docId w15:val="{4BDA5384-E566-45F1-8D33-C237C798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0CC2"/>
  </w:style>
  <w:style w:type="paragraph" w:styleId="Titolo1">
    <w:name w:val="heading 1"/>
    <w:next w:val="Corpotesto"/>
    <w:link w:val="Titolo1Carattere"/>
    <w:qFormat/>
    <w:rsid w:val="00D218F6"/>
    <w:pPr>
      <w:keepNext/>
      <w:pageBreakBefore/>
      <w:numPr>
        <w:numId w:val="2"/>
      </w:numPr>
      <w:spacing w:before="240" w:after="60"/>
      <w:outlineLvl w:val="0"/>
    </w:pPr>
    <w:rPr>
      <w:rFonts w:ascii="Arial" w:eastAsia="Times New Roman" w:hAnsi="Arial" w:cs="Times New Roman"/>
      <w:b/>
      <w:noProof/>
      <w:kern w:val="28"/>
      <w:sz w:val="28"/>
      <w:szCs w:val="20"/>
      <w:lang w:val="en-US" w:eastAsia="en-US"/>
    </w:rPr>
  </w:style>
  <w:style w:type="paragraph" w:styleId="Titolo2">
    <w:name w:val="heading 2"/>
    <w:basedOn w:val="Titolo1"/>
    <w:next w:val="Corpotesto"/>
    <w:link w:val="Titolo2Carattere"/>
    <w:qFormat/>
    <w:rsid w:val="00D218F6"/>
    <w:pPr>
      <w:pageBreakBefore w:val="0"/>
      <w:numPr>
        <w:ilvl w:val="1"/>
      </w:numPr>
      <w:outlineLvl w:val="1"/>
    </w:pPr>
  </w:style>
  <w:style w:type="paragraph" w:styleId="Titolo3">
    <w:name w:val="heading 3"/>
    <w:basedOn w:val="Titolo2"/>
    <w:next w:val="Corpotesto"/>
    <w:link w:val="Titolo3Carattere"/>
    <w:qFormat/>
    <w:rsid w:val="00D218F6"/>
    <w:pPr>
      <w:numPr>
        <w:ilvl w:val="2"/>
      </w:numPr>
      <w:outlineLvl w:val="2"/>
    </w:pPr>
    <w:rPr>
      <w:sz w:val="24"/>
    </w:rPr>
  </w:style>
  <w:style w:type="paragraph" w:styleId="Titolo4">
    <w:name w:val="heading 4"/>
    <w:basedOn w:val="Titolo3"/>
    <w:next w:val="Corpotesto"/>
    <w:link w:val="Titolo4Carattere"/>
    <w:qFormat/>
    <w:rsid w:val="00D218F6"/>
    <w:pPr>
      <w:numPr>
        <w:ilvl w:val="3"/>
      </w:numPr>
      <w:tabs>
        <w:tab w:val="left" w:pos="900"/>
      </w:tabs>
      <w:outlineLvl w:val="3"/>
    </w:pPr>
  </w:style>
  <w:style w:type="paragraph" w:styleId="Titolo5">
    <w:name w:val="heading 5"/>
    <w:basedOn w:val="Titolo4"/>
    <w:next w:val="Corpotesto"/>
    <w:link w:val="Titolo5Carattere"/>
    <w:qFormat/>
    <w:rsid w:val="00D218F6"/>
    <w:pPr>
      <w:numPr>
        <w:ilvl w:val="4"/>
      </w:numPr>
      <w:tabs>
        <w:tab w:val="clear" w:pos="900"/>
      </w:tabs>
      <w:outlineLvl w:val="4"/>
    </w:pPr>
  </w:style>
  <w:style w:type="paragraph" w:styleId="Titolo6">
    <w:name w:val="heading 6"/>
    <w:basedOn w:val="Titolo5"/>
    <w:next w:val="Corpotesto"/>
    <w:link w:val="Titolo6Carattere"/>
    <w:qFormat/>
    <w:rsid w:val="00D218F6"/>
    <w:pPr>
      <w:numPr>
        <w:ilvl w:val="5"/>
      </w:numPr>
      <w:outlineLvl w:val="5"/>
    </w:pPr>
  </w:style>
  <w:style w:type="paragraph" w:styleId="Titolo7">
    <w:name w:val="heading 7"/>
    <w:basedOn w:val="Titolo6"/>
    <w:next w:val="Corpotesto"/>
    <w:link w:val="Titolo7Carattere"/>
    <w:qFormat/>
    <w:rsid w:val="00D218F6"/>
    <w:pPr>
      <w:numPr>
        <w:ilvl w:val="6"/>
      </w:numPr>
      <w:outlineLvl w:val="6"/>
    </w:pPr>
  </w:style>
  <w:style w:type="paragraph" w:styleId="Titolo8">
    <w:name w:val="heading 8"/>
    <w:basedOn w:val="Titolo7"/>
    <w:next w:val="Corpotesto"/>
    <w:link w:val="Titolo8Carattere"/>
    <w:qFormat/>
    <w:rsid w:val="00D218F6"/>
    <w:pPr>
      <w:numPr>
        <w:ilvl w:val="7"/>
      </w:numPr>
      <w:outlineLvl w:val="7"/>
    </w:pPr>
  </w:style>
  <w:style w:type="paragraph" w:styleId="Titolo9">
    <w:name w:val="heading 9"/>
    <w:basedOn w:val="Titolo8"/>
    <w:next w:val="Corpotesto"/>
    <w:link w:val="Titolo9Carattere"/>
    <w:qFormat/>
    <w:rsid w:val="00D218F6"/>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rsid w:val="007F53F0"/>
    <w:pPr>
      <w:spacing w:before="120"/>
    </w:pPr>
    <w:rPr>
      <w:rFonts w:ascii="Times New Roman" w:eastAsia="Times New Roman" w:hAnsi="Times New Roman" w:cs="Times New Roman"/>
      <w:noProof/>
      <w:szCs w:val="20"/>
      <w:lang w:val="en-US" w:eastAsia="en-US"/>
    </w:rPr>
  </w:style>
  <w:style w:type="character" w:customStyle="1" w:styleId="CorpotestoCarattere">
    <w:name w:val="Corpo testo Carattere"/>
    <w:basedOn w:val="Carpredefinitoparagrafo"/>
    <w:link w:val="Corpotesto"/>
    <w:rsid w:val="007F53F0"/>
    <w:rPr>
      <w:rFonts w:ascii="Times New Roman" w:eastAsia="Times New Roman" w:hAnsi="Times New Roman" w:cs="Times New Roman"/>
      <w:noProof/>
      <w:szCs w:val="20"/>
      <w:lang w:val="en-US" w:eastAsia="en-US"/>
    </w:rPr>
  </w:style>
  <w:style w:type="paragraph" w:styleId="Elencocontinua2">
    <w:name w:val="List Continue 2"/>
    <w:basedOn w:val="Normale"/>
    <w:uiPriority w:val="99"/>
    <w:unhideWhenUsed/>
    <w:rsid w:val="00B83CBC"/>
    <w:pPr>
      <w:spacing w:before="120"/>
      <w:ind w:left="720"/>
      <w:contextualSpacing/>
    </w:pPr>
    <w:rPr>
      <w:rFonts w:ascii="Times New Roman" w:eastAsia="Times New Roman" w:hAnsi="Times New Roman" w:cs="Times New Roman"/>
      <w:szCs w:val="20"/>
      <w:lang w:val="en-US" w:eastAsia="en-US"/>
    </w:rPr>
  </w:style>
  <w:style w:type="paragraph" w:styleId="Numeroelenco2">
    <w:name w:val="List Number 2"/>
    <w:basedOn w:val="Normale"/>
    <w:link w:val="Numeroelenco2Carattere"/>
    <w:rsid w:val="00B83CBC"/>
    <w:pPr>
      <w:numPr>
        <w:numId w:val="3"/>
      </w:numPr>
      <w:spacing w:before="120"/>
    </w:pPr>
    <w:rPr>
      <w:rFonts w:ascii="Times New Roman" w:eastAsia="Times New Roman" w:hAnsi="Times New Roman" w:cs="Times New Roman"/>
      <w:szCs w:val="20"/>
      <w:lang w:val="en-US" w:eastAsia="en-US"/>
    </w:rPr>
  </w:style>
  <w:style w:type="character" w:customStyle="1" w:styleId="InsertText">
    <w:name w:val="Insert Text"/>
    <w:rsid w:val="007F53F0"/>
    <w:rPr>
      <w:b/>
      <w:dstrike w:val="0"/>
      <w:u w:val="single"/>
      <w:vertAlign w:val="baseline"/>
    </w:rPr>
  </w:style>
  <w:style w:type="character" w:customStyle="1" w:styleId="Numeroelenco2Carattere">
    <w:name w:val="Numero elenco 2 Carattere"/>
    <w:link w:val="Numeroelenco2"/>
    <w:rsid w:val="00B83CBC"/>
    <w:rPr>
      <w:rFonts w:ascii="Times New Roman" w:eastAsia="Times New Roman" w:hAnsi="Times New Roman" w:cs="Times New Roman"/>
      <w:szCs w:val="20"/>
      <w:lang w:val="en-US" w:eastAsia="en-US"/>
    </w:rPr>
  </w:style>
  <w:style w:type="character" w:customStyle="1" w:styleId="Titolo1Carattere">
    <w:name w:val="Titolo 1 Carattere"/>
    <w:basedOn w:val="Carpredefinitoparagrafo"/>
    <w:link w:val="Titolo1"/>
    <w:rsid w:val="00D218F6"/>
    <w:rPr>
      <w:rFonts w:ascii="Arial" w:eastAsia="Times New Roman" w:hAnsi="Arial" w:cs="Times New Roman"/>
      <w:b/>
      <w:noProof/>
      <w:kern w:val="28"/>
      <w:sz w:val="28"/>
      <w:szCs w:val="20"/>
      <w:lang w:val="en-US" w:eastAsia="en-US"/>
    </w:rPr>
  </w:style>
  <w:style w:type="character" w:customStyle="1" w:styleId="Titolo2Carattere">
    <w:name w:val="Titolo 2 Carattere"/>
    <w:basedOn w:val="Carpredefinitoparagrafo"/>
    <w:link w:val="Titolo2"/>
    <w:rsid w:val="00D218F6"/>
    <w:rPr>
      <w:rFonts w:ascii="Arial" w:eastAsia="Times New Roman" w:hAnsi="Arial" w:cs="Times New Roman"/>
      <w:b/>
      <w:noProof/>
      <w:kern w:val="28"/>
      <w:sz w:val="28"/>
      <w:szCs w:val="20"/>
      <w:lang w:val="en-US" w:eastAsia="en-US"/>
    </w:rPr>
  </w:style>
  <w:style w:type="character" w:customStyle="1" w:styleId="Titolo3Carattere">
    <w:name w:val="Titolo 3 Carattere"/>
    <w:basedOn w:val="Carpredefinitoparagrafo"/>
    <w:link w:val="Titolo3"/>
    <w:rsid w:val="00D218F6"/>
    <w:rPr>
      <w:rFonts w:ascii="Arial" w:eastAsia="Times New Roman" w:hAnsi="Arial" w:cs="Times New Roman"/>
      <w:b/>
      <w:noProof/>
      <w:kern w:val="28"/>
      <w:szCs w:val="20"/>
      <w:lang w:val="en-US" w:eastAsia="en-US"/>
    </w:rPr>
  </w:style>
  <w:style w:type="character" w:customStyle="1" w:styleId="Titolo4Carattere">
    <w:name w:val="Titolo 4 Carattere"/>
    <w:basedOn w:val="Carpredefinitoparagrafo"/>
    <w:link w:val="Titolo4"/>
    <w:rsid w:val="00D218F6"/>
    <w:rPr>
      <w:rFonts w:ascii="Arial" w:eastAsia="Times New Roman" w:hAnsi="Arial" w:cs="Times New Roman"/>
      <w:b/>
      <w:noProof/>
      <w:kern w:val="28"/>
      <w:szCs w:val="20"/>
      <w:lang w:val="en-US" w:eastAsia="en-US"/>
    </w:rPr>
  </w:style>
  <w:style w:type="character" w:customStyle="1" w:styleId="Titolo5Carattere">
    <w:name w:val="Titolo 5 Carattere"/>
    <w:basedOn w:val="Carpredefinitoparagrafo"/>
    <w:link w:val="Titolo5"/>
    <w:rsid w:val="00D218F6"/>
    <w:rPr>
      <w:rFonts w:ascii="Arial" w:eastAsia="Times New Roman" w:hAnsi="Arial" w:cs="Times New Roman"/>
      <w:b/>
      <w:noProof/>
      <w:kern w:val="28"/>
      <w:szCs w:val="20"/>
      <w:lang w:val="en-US" w:eastAsia="en-US"/>
    </w:rPr>
  </w:style>
  <w:style w:type="character" w:customStyle="1" w:styleId="Titolo6Carattere">
    <w:name w:val="Titolo 6 Carattere"/>
    <w:basedOn w:val="Carpredefinitoparagrafo"/>
    <w:link w:val="Titolo6"/>
    <w:rsid w:val="00D218F6"/>
    <w:rPr>
      <w:rFonts w:ascii="Arial" w:eastAsia="Times New Roman" w:hAnsi="Arial" w:cs="Times New Roman"/>
      <w:b/>
      <w:noProof/>
      <w:kern w:val="28"/>
      <w:szCs w:val="20"/>
      <w:lang w:val="en-US" w:eastAsia="en-US"/>
    </w:rPr>
  </w:style>
  <w:style w:type="character" w:customStyle="1" w:styleId="Titolo7Carattere">
    <w:name w:val="Titolo 7 Carattere"/>
    <w:basedOn w:val="Carpredefinitoparagrafo"/>
    <w:link w:val="Titolo7"/>
    <w:rsid w:val="00D218F6"/>
    <w:rPr>
      <w:rFonts w:ascii="Arial" w:eastAsia="Times New Roman" w:hAnsi="Arial" w:cs="Times New Roman"/>
      <w:b/>
      <w:noProof/>
      <w:kern w:val="28"/>
      <w:szCs w:val="20"/>
      <w:lang w:val="en-US" w:eastAsia="en-US"/>
    </w:rPr>
  </w:style>
  <w:style w:type="character" w:customStyle="1" w:styleId="Titolo8Carattere">
    <w:name w:val="Titolo 8 Carattere"/>
    <w:basedOn w:val="Carpredefinitoparagrafo"/>
    <w:link w:val="Titolo8"/>
    <w:rsid w:val="00D218F6"/>
    <w:rPr>
      <w:rFonts w:ascii="Arial" w:eastAsia="Times New Roman" w:hAnsi="Arial" w:cs="Times New Roman"/>
      <w:b/>
      <w:noProof/>
      <w:kern w:val="28"/>
      <w:szCs w:val="20"/>
      <w:lang w:val="en-US" w:eastAsia="en-US"/>
    </w:rPr>
  </w:style>
  <w:style w:type="character" w:customStyle="1" w:styleId="Titolo9Carattere">
    <w:name w:val="Titolo 9 Carattere"/>
    <w:basedOn w:val="Carpredefinitoparagrafo"/>
    <w:link w:val="Titolo9"/>
    <w:rsid w:val="00D218F6"/>
    <w:rPr>
      <w:rFonts w:ascii="Arial" w:eastAsia="Times New Roman" w:hAnsi="Arial" w:cs="Times New Roman"/>
      <w:b/>
      <w:noProof/>
      <w:kern w:val="28"/>
      <w:szCs w:val="20"/>
      <w:lang w:val="en-US" w:eastAsia="en-US"/>
    </w:rPr>
  </w:style>
  <w:style w:type="paragraph" w:customStyle="1" w:styleId="TableEntry">
    <w:name w:val="Table Entry"/>
    <w:basedOn w:val="Corpotesto"/>
    <w:link w:val="TableEntryChar"/>
    <w:qFormat/>
    <w:rsid w:val="00D218F6"/>
    <w:pPr>
      <w:spacing w:before="40" w:after="40"/>
      <w:ind w:left="72" w:right="72"/>
    </w:pPr>
    <w:rPr>
      <w:sz w:val="18"/>
    </w:rPr>
  </w:style>
  <w:style w:type="paragraph" w:customStyle="1" w:styleId="TableEntryHeader">
    <w:name w:val="Table Entry Header"/>
    <w:basedOn w:val="TableEntry"/>
    <w:link w:val="TableEntryHeaderChar"/>
    <w:rsid w:val="00D218F6"/>
    <w:pPr>
      <w:jc w:val="center"/>
    </w:pPr>
    <w:rPr>
      <w:rFonts w:ascii="Arial" w:hAnsi="Arial"/>
      <w:b/>
      <w:sz w:val="20"/>
    </w:rPr>
  </w:style>
  <w:style w:type="character" w:customStyle="1" w:styleId="TableEntryChar">
    <w:name w:val="Table Entry Char"/>
    <w:link w:val="TableEntry"/>
    <w:rsid w:val="00D218F6"/>
    <w:rPr>
      <w:rFonts w:ascii="Times New Roman" w:eastAsia="Times New Roman" w:hAnsi="Times New Roman" w:cs="Times New Roman"/>
      <w:noProof/>
      <w:sz w:val="18"/>
      <w:szCs w:val="20"/>
      <w:lang w:val="en-US" w:eastAsia="en-US"/>
    </w:rPr>
  </w:style>
  <w:style w:type="paragraph" w:customStyle="1" w:styleId="EditorInstructions">
    <w:name w:val="Editor Instructions"/>
    <w:basedOn w:val="Corpotesto"/>
    <w:rsid w:val="00343E71"/>
    <w:pPr>
      <w:pBdr>
        <w:top w:val="single" w:sz="4" w:space="1" w:color="auto"/>
        <w:left w:val="single" w:sz="4" w:space="4" w:color="auto"/>
        <w:bottom w:val="single" w:sz="4" w:space="1" w:color="auto"/>
        <w:right w:val="single" w:sz="4" w:space="4" w:color="auto"/>
      </w:pBdr>
    </w:pPr>
    <w:rPr>
      <w:i/>
      <w:iCs/>
    </w:rPr>
  </w:style>
  <w:style w:type="paragraph" w:customStyle="1" w:styleId="TableTitle">
    <w:name w:val="Table Title"/>
    <w:basedOn w:val="Corpotesto"/>
    <w:link w:val="TableTitleChar"/>
    <w:qFormat/>
    <w:rsid w:val="005265C7"/>
    <w:pPr>
      <w:keepNext/>
      <w:spacing w:before="300" w:after="60"/>
      <w:jc w:val="center"/>
    </w:pPr>
    <w:rPr>
      <w:rFonts w:ascii="Arial" w:hAnsi="Arial"/>
      <w:b/>
      <w:sz w:val="22"/>
    </w:rPr>
  </w:style>
  <w:style w:type="character" w:styleId="Collegamentovisitato">
    <w:name w:val="FollowedHyperlink"/>
    <w:rsid w:val="00D218F6"/>
    <w:rPr>
      <w:color w:val="800080"/>
      <w:u w:val="single"/>
    </w:rPr>
  </w:style>
  <w:style w:type="paragraph" w:styleId="Numeroelenco">
    <w:name w:val="List Number"/>
    <w:basedOn w:val="Normale"/>
    <w:link w:val="NumeroelencoCarattere"/>
    <w:uiPriority w:val="99"/>
    <w:unhideWhenUsed/>
    <w:rsid w:val="00B83CBC"/>
    <w:pPr>
      <w:numPr>
        <w:numId w:val="28"/>
      </w:numPr>
      <w:spacing w:before="120"/>
      <w:contextualSpacing/>
    </w:pPr>
    <w:rPr>
      <w:rFonts w:ascii="Times New Roman" w:eastAsia="Times New Roman" w:hAnsi="Times New Roman" w:cs="Times New Roman"/>
      <w:szCs w:val="20"/>
      <w:lang w:val="en-US" w:eastAsia="en-US"/>
    </w:rPr>
  </w:style>
  <w:style w:type="character" w:customStyle="1" w:styleId="NumeroelencoCarattere">
    <w:name w:val="Numero elenco Carattere"/>
    <w:basedOn w:val="CorpotestoCarattere"/>
    <w:link w:val="Numeroelenco"/>
    <w:uiPriority w:val="99"/>
    <w:rsid w:val="00D218F6"/>
    <w:rPr>
      <w:rFonts w:ascii="Times New Roman" w:eastAsia="Times New Roman" w:hAnsi="Times New Roman" w:cs="Times New Roman"/>
      <w:noProof/>
      <w:szCs w:val="20"/>
      <w:lang w:val="en-US" w:eastAsia="en-US"/>
    </w:rPr>
  </w:style>
  <w:style w:type="paragraph" w:styleId="Puntoelenco2">
    <w:name w:val="List Bullet 2"/>
    <w:basedOn w:val="Normale"/>
    <w:link w:val="Puntoelenco2Carattere"/>
    <w:rsid w:val="00B83CBC"/>
    <w:pPr>
      <w:numPr>
        <w:numId w:val="24"/>
      </w:numPr>
      <w:spacing w:before="120"/>
    </w:pPr>
    <w:rPr>
      <w:rFonts w:ascii="Times New Roman" w:eastAsia="Times New Roman" w:hAnsi="Times New Roman" w:cs="Times New Roman"/>
      <w:szCs w:val="20"/>
      <w:lang w:val="en-US" w:eastAsia="en-US"/>
    </w:rPr>
  </w:style>
  <w:style w:type="character" w:customStyle="1" w:styleId="Puntoelenco2Carattere">
    <w:name w:val="Punto elenco 2 Carattere"/>
    <w:link w:val="Puntoelenco2"/>
    <w:rsid w:val="00B83CBC"/>
    <w:rPr>
      <w:rFonts w:ascii="Times New Roman" w:eastAsia="Times New Roman" w:hAnsi="Times New Roman" w:cs="Times New Roman"/>
      <w:szCs w:val="20"/>
      <w:lang w:val="en-US" w:eastAsia="en-US"/>
    </w:rPr>
  </w:style>
  <w:style w:type="paragraph" w:styleId="Testofumetto">
    <w:name w:val="Balloon Text"/>
    <w:basedOn w:val="Normale"/>
    <w:link w:val="TestofumettoCarattere"/>
    <w:uiPriority w:val="99"/>
    <w:semiHidden/>
    <w:unhideWhenUsed/>
    <w:rsid w:val="00E47E80"/>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47E80"/>
    <w:rPr>
      <w:rFonts w:ascii="Lucida Grande" w:hAnsi="Lucida Grande" w:cs="Lucida Grande"/>
      <w:sz w:val="18"/>
      <w:szCs w:val="18"/>
    </w:rPr>
  </w:style>
  <w:style w:type="paragraph" w:customStyle="1" w:styleId="FigureTitle">
    <w:name w:val="Figure Title"/>
    <w:basedOn w:val="TableTitle"/>
    <w:link w:val="FigureTitleChar"/>
    <w:rsid w:val="005265C7"/>
    <w:pPr>
      <w:keepNext w:val="0"/>
      <w:keepLines/>
      <w:spacing w:before="60" w:after="300"/>
    </w:pPr>
  </w:style>
  <w:style w:type="paragraph" w:customStyle="1" w:styleId="AuthorInstructions">
    <w:name w:val="Author Instructions"/>
    <w:basedOn w:val="Corpotesto"/>
    <w:link w:val="AuthorInstructionsChar"/>
    <w:qFormat/>
    <w:rsid w:val="00E47E80"/>
    <w:rPr>
      <w:i/>
      <w:noProof w:val="0"/>
    </w:rPr>
  </w:style>
  <w:style w:type="character" w:customStyle="1" w:styleId="AuthorInstructionsChar">
    <w:name w:val="Author Instructions Char"/>
    <w:link w:val="AuthorInstructions"/>
    <w:rsid w:val="00E47E80"/>
    <w:rPr>
      <w:rFonts w:ascii="Times New Roman" w:eastAsia="Times New Roman" w:hAnsi="Times New Roman" w:cs="Times New Roman"/>
      <w:i/>
      <w:szCs w:val="20"/>
      <w:lang w:val="en-US" w:eastAsia="en-US"/>
    </w:rPr>
  </w:style>
  <w:style w:type="character" w:styleId="Collegamentoipertestuale">
    <w:name w:val="Hyperlink"/>
    <w:uiPriority w:val="99"/>
    <w:rsid w:val="00443D8D"/>
    <w:rPr>
      <w:color w:val="0000FF"/>
      <w:u w:val="single"/>
    </w:rPr>
  </w:style>
  <w:style w:type="paragraph" w:styleId="PreformattatoHTML">
    <w:name w:val="HTML Preformatted"/>
    <w:basedOn w:val="Normale"/>
    <w:link w:val="PreformattatoHTMLCarattere"/>
    <w:unhideWhenUsed/>
    <w:rsid w:val="00D85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sz w:val="20"/>
      <w:szCs w:val="20"/>
      <w:lang w:val="en-US" w:eastAsia="en-US"/>
    </w:rPr>
  </w:style>
  <w:style w:type="character" w:customStyle="1" w:styleId="PreformattatoHTMLCarattere">
    <w:name w:val="Preformattato HTML Carattere"/>
    <w:basedOn w:val="Carpredefinitoparagrafo"/>
    <w:link w:val="PreformattatoHTML"/>
    <w:rsid w:val="00D85B94"/>
    <w:rPr>
      <w:rFonts w:ascii="Courier New" w:eastAsia="Times New Roman" w:hAnsi="Courier New" w:cs="Courier New"/>
      <w:noProof/>
      <w:sz w:val="20"/>
      <w:szCs w:val="20"/>
      <w:lang w:val="en-US" w:eastAsia="en-US"/>
    </w:rPr>
  </w:style>
  <w:style w:type="paragraph" w:customStyle="1" w:styleId="Note">
    <w:name w:val="Note"/>
    <w:basedOn w:val="Testonotaapidipagina"/>
    <w:rsid w:val="000466FB"/>
    <w:pPr>
      <w:spacing w:before="120"/>
      <w:ind w:left="1152" w:hanging="720"/>
    </w:pPr>
    <w:rPr>
      <w:rFonts w:eastAsia="Times New Roman" w:cs="Times New Roman"/>
      <w:szCs w:val="20"/>
      <w:lang w:val="en-US" w:eastAsia="en-US"/>
    </w:rPr>
  </w:style>
  <w:style w:type="paragraph" w:customStyle="1" w:styleId="Default">
    <w:name w:val="Default"/>
    <w:rsid w:val="000466FB"/>
    <w:pPr>
      <w:autoSpaceDE w:val="0"/>
      <w:autoSpaceDN w:val="0"/>
      <w:adjustRightInd w:val="0"/>
    </w:pPr>
    <w:rPr>
      <w:rFonts w:ascii="Times New Roman" w:eastAsia="Times New Roman" w:hAnsi="Times New Roman" w:cs="Times New Roman"/>
      <w:color w:val="000000"/>
      <w:lang w:val="en-US" w:eastAsia="en-US"/>
    </w:rPr>
  </w:style>
  <w:style w:type="paragraph" w:styleId="Testonotaapidipagina">
    <w:name w:val="footnote text"/>
    <w:basedOn w:val="Normale"/>
    <w:link w:val="TestonotaapidipaginaCarattere"/>
    <w:semiHidden/>
    <w:unhideWhenUsed/>
    <w:rsid w:val="006C1CFC"/>
    <w:rPr>
      <w:rFonts w:ascii="Times New Roman" w:hAnsi="Times New Roman"/>
      <w:sz w:val="18"/>
    </w:rPr>
  </w:style>
  <w:style w:type="character" w:customStyle="1" w:styleId="TestonotaapidipaginaCarattere">
    <w:name w:val="Testo nota a piè di pagina Carattere"/>
    <w:basedOn w:val="Carpredefinitoparagrafo"/>
    <w:link w:val="Testonotaapidipagina"/>
    <w:semiHidden/>
    <w:rsid w:val="006C1CFC"/>
    <w:rPr>
      <w:rFonts w:ascii="Times New Roman" w:hAnsi="Times New Roman"/>
      <w:sz w:val="18"/>
    </w:rPr>
  </w:style>
  <w:style w:type="table" w:styleId="Grigliatabella">
    <w:name w:val="Table Grid"/>
    <w:basedOn w:val="Tabellanormale"/>
    <w:rsid w:val="00BF4A9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lenco2">
    <w:name w:val="List 2"/>
    <w:basedOn w:val="Elenco"/>
    <w:link w:val="Elenco2Carattere"/>
    <w:rsid w:val="00B83CBC"/>
    <w:pPr>
      <w:ind w:left="1440"/>
    </w:pPr>
  </w:style>
  <w:style w:type="paragraph" w:customStyle="1" w:styleId="AppendixHeading3">
    <w:name w:val="Appendix Heading 3"/>
    <w:basedOn w:val="AppendixHeading2"/>
    <w:next w:val="Corpotesto"/>
    <w:rsid w:val="00B83CBC"/>
    <w:pPr>
      <w:numPr>
        <w:ilvl w:val="2"/>
      </w:numPr>
    </w:pPr>
    <w:rPr>
      <w:sz w:val="24"/>
    </w:rPr>
  </w:style>
  <w:style w:type="paragraph" w:customStyle="1" w:styleId="TableLabel">
    <w:name w:val="Table Label"/>
    <w:basedOn w:val="TableEntry"/>
    <w:qFormat/>
    <w:rsid w:val="005B7CA2"/>
    <w:pPr>
      <w:keepNext/>
      <w:overflowPunct w:val="0"/>
      <w:autoSpaceDE w:val="0"/>
      <w:ind w:left="0" w:right="0"/>
      <w:jc w:val="center"/>
      <w:textAlignment w:val="baseline"/>
    </w:pPr>
    <w:rPr>
      <w:rFonts w:ascii="Helvetica" w:hAnsi="Helvetica"/>
      <w:b/>
      <w:sz w:val="20"/>
    </w:rPr>
  </w:style>
  <w:style w:type="paragraph" w:styleId="Puntoelenco3">
    <w:name w:val="List Bullet 3"/>
    <w:basedOn w:val="Normale"/>
    <w:link w:val="Puntoelenco3Carattere"/>
    <w:rsid w:val="00B83CBC"/>
    <w:pPr>
      <w:numPr>
        <w:numId w:val="25"/>
      </w:numPr>
      <w:spacing w:before="120"/>
    </w:pPr>
    <w:rPr>
      <w:rFonts w:ascii="Times New Roman" w:eastAsia="Times New Roman" w:hAnsi="Times New Roman" w:cs="Times New Roman"/>
      <w:szCs w:val="20"/>
      <w:lang w:val="en-US" w:eastAsia="en-US"/>
    </w:rPr>
  </w:style>
  <w:style w:type="character" w:styleId="Numeropagina">
    <w:name w:val="page number"/>
    <w:basedOn w:val="Carpredefinitoparagrafo"/>
    <w:rsid w:val="004E2D89"/>
  </w:style>
  <w:style w:type="character" w:styleId="Rimandocommento">
    <w:name w:val="annotation reference"/>
    <w:rsid w:val="004E2D89"/>
    <w:rPr>
      <w:sz w:val="16"/>
      <w:szCs w:val="16"/>
    </w:rPr>
  </w:style>
  <w:style w:type="paragraph" w:customStyle="1" w:styleId="List1">
    <w:name w:val="List 1"/>
    <w:basedOn w:val="Elenco"/>
    <w:link w:val="List1Char"/>
    <w:qFormat/>
    <w:rsid w:val="00B83CBC"/>
  </w:style>
  <w:style w:type="paragraph" w:styleId="Elenco">
    <w:name w:val="List"/>
    <w:basedOn w:val="Corpotesto"/>
    <w:link w:val="ElencoCarattere"/>
    <w:rsid w:val="00B83CBC"/>
    <w:pPr>
      <w:ind w:left="1080" w:hanging="720"/>
    </w:pPr>
    <w:rPr>
      <w:noProof w:val="0"/>
    </w:rPr>
  </w:style>
  <w:style w:type="paragraph" w:customStyle="1" w:styleId="Lgende1">
    <w:name w:val="Légende1"/>
    <w:basedOn w:val="Normale"/>
    <w:rsid w:val="004E2D89"/>
    <w:pPr>
      <w:suppressLineNumbers/>
      <w:spacing w:before="120" w:after="120"/>
    </w:pPr>
    <w:rPr>
      <w:rFonts w:ascii="Times New Roman" w:eastAsia="Times New Roman" w:hAnsi="Times New Roman" w:cs="Tahoma"/>
      <w:i/>
      <w:iCs/>
      <w:lang w:val="en-US" w:eastAsia="en-US"/>
    </w:rPr>
  </w:style>
  <w:style w:type="paragraph" w:styleId="Rientrocorpodeltesto">
    <w:name w:val="Body Text Indent"/>
    <w:basedOn w:val="Corpotesto"/>
    <w:link w:val="RientrocorpodeltestoCarattere"/>
    <w:rsid w:val="004E2D89"/>
    <w:pPr>
      <w:ind w:left="360"/>
    </w:pPr>
  </w:style>
  <w:style w:type="character" w:customStyle="1" w:styleId="RientrocorpodeltestoCarattere">
    <w:name w:val="Rientro corpo del testo Carattere"/>
    <w:basedOn w:val="Carpredefinitoparagrafo"/>
    <w:link w:val="Rientrocorpodeltesto"/>
    <w:rsid w:val="004E2D89"/>
    <w:rPr>
      <w:rFonts w:ascii="Times New Roman" w:eastAsia="Times New Roman" w:hAnsi="Times New Roman" w:cs="Times New Roman"/>
      <w:noProof/>
      <w:szCs w:val="20"/>
      <w:lang w:val="en-US" w:eastAsia="en-US"/>
    </w:rPr>
  </w:style>
  <w:style w:type="paragraph" w:styleId="Puntoelenco">
    <w:name w:val="List Bullet"/>
    <w:basedOn w:val="Normale"/>
    <w:link w:val="PuntoelencoCarattere"/>
    <w:unhideWhenUsed/>
    <w:rsid w:val="00B83CBC"/>
    <w:pPr>
      <w:numPr>
        <w:numId w:val="23"/>
      </w:numPr>
      <w:spacing w:before="120"/>
    </w:pPr>
    <w:rPr>
      <w:rFonts w:ascii="Times New Roman" w:eastAsia="Times New Roman" w:hAnsi="Times New Roman" w:cs="Times New Roman"/>
      <w:szCs w:val="20"/>
      <w:lang w:val="en-US" w:eastAsia="en-US"/>
    </w:rPr>
  </w:style>
  <w:style w:type="paragraph" w:styleId="Sommario1">
    <w:name w:val="toc 1"/>
    <w:next w:val="Normale"/>
    <w:uiPriority w:val="39"/>
    <w:rsid w:val="004E2D89"/>
    <w:pPr>
      <w:tabs>
        <w:tab w:val="right" w:leader="dot" w:pos="9346"/>
      </w:tabs>
      <w:ind w:left="288" w:hanging="288"/>
    </w:pPr>
    <w:rPr>
      <w:rFonts w:ascii="Times New Roman" w:eastAsia="Times New Roman" w:hAnsi="Times New Roman" w:cs="Times New Roman"/>
      <w:lang w:val="en-US" w:eastAsia="en-US"/>
    </w:rPr>
  </w:style>
  <w:style w:type="paragraph" w:styleId="Sommario2">
    <w:name w:val="toc 2"/>
    <w:basedOn w:val="Sommario1"/>
    <w:next w:val="Normale"/>
    <w:uiPriority w:val="39"/>
    <w:rsid w:val="004E2D89"/>
    <w:pPr>
      <w:tabs>
        <w:tab w:val="clear" w:pos="9346"/>
        <w:tab w:val="right" w:leader="dot" w:pos="9350"/>
      </w:tabs>
      <w:ind w:left="720" w:hanging="432"/>
    </w:pPr>
  </w:style>
  <w:style w:type="paragraph" w:styleId="Sommario3">
    <w:name w:val="toc 3"/>
    <w:basedOn w:val="Sommario2"/>
    <w:next w:val="Normale"/>
    <w:uiPriority w:val="39"/>
    <w:rsid w:val="004E2D89"/>
    <w:pPr>
      <w:ind w:left="1152" w:hanging="576"/>
    </w:pPr>
  </w:style>
  <w:style w:type="paragraph" w:styleId="Sommario4">
    <w:name w:val="toc 4"/>
    <w:basedOn w:val="Sommario3"/>
    <w:next w:val="Normale"/>
    <w:uiPriority w:val="39"/>
    <w:rsid w:val="004E2D89"/>
    <w:pPr>
      <w:ind w:left="1584" w:hanging="720"/>
    </w:pPr>
  </w:style>
  <w:style w:type="paragraph" w:styleId="Sommario5">
    <w:name w:val="toc 5"/>
    <w:basedOn w:val="Sommario4"/>
    <w:next w:val="Normale"/>
    <w:uiPriority w:val="39"/>
    <w:rsid w:val="004E2D89"/>
    <w:pPr>
      <w:ind w:left="2160" w:hanging="1008"/>
    </w:pPr>
  </w:style>
  <w:style w:type="paragraph" w:styleId="Sommario6">
    <w:name w:val="toc 6"/>
    <w:basedOn w:val="Sommario5"/>
    <w:next w:val="Normale"/>
    <w:uiPriority w:val="39"/>
    <w:rsid w:val="004E2D89"/>
    <w:pPr>
      <w:ind w:left="2592" w:hanging="1152"/>
    </w:pPr>
  </w:style>
  <w:style w:type="paragraph" w:styleId="Sommario7">
    <w:name w:val="toc 7"/>
    <w:basedOn w:val="Sommario6"/>
    <w:next w:val="Normale"/>
    <w:rsid w:val="004E2D89"/>
    <w:pPr>
      <w:ind w:left="3024" w:hanging="1296"/>
    </w:pPr>
  </w:style>
  <w:style w:type="paragraph" w:styleId="Sommario8">
    <w:name w:val="toc 8"/>
    <w:basedOn w:val="Sommario7"/>
    <w:next w:val="Normale"/>
    <w:rsid w:val="004E2D89"/>
    <w:pPr>
      <w:ind w:left="3456" w:hanging="1440"/>
    </w:pPr>
  </w:style>
  <w:style w:type="paragraph" w:styleId="Sommario9">
    <w:name w:val="toc 9"/>
    <w:basedOn w:val="Sommario8"/>
    <w:next w:val="Normale"/>
    <w:uiPriority w:val="39"/>
    <w:rsid w:val="004E2D89"/>
    <w:pPr>
      <w:ind w:left="4032" w:hanging="1728"/>
    </w:pPr>
  </w:style>
  <w:style w:type="paragraph" w:styleId="Didascalia">
    <w:name w:val="caption"/>
    <w:basedOn w:val="Corpotesto"/>
    <w:next w:val="Corpotesto"/>
    <w:qFormat/>
    <w:rsid w:val="004E2D89"/>
    <w:rPr>
      <w:rFonts w:ascii="Arial" w:hAnsi="Arial"/>
      <w:b/>
    </w:rPr>
  </w:style>
  <w:style w:type="paragraph" w:styleId="Elenco3">
    <w:name w:val="List 3"/>
    <w:basedOn w:val="Normale"/>
    <w:link w:val="Elenco3Carattere"/>
    <w:rsid w:val="00B83CBC"/>
    <w:pPr>
      <w:spacing w:before="120"/>
      <w:ind w:left="1800" w:hanging="720"/>
    </w:pPr>
    <w:rPr>
      <w:rFonts w:ascii="Times New Roman" w:eastAsia="Times New Roman" w:hAnsi="Times New Roman" w:cs="Times New Roman"/>
      <w:szCs w:val="20"/>
      <w:lang w:val="en-US" w:eastAsia="en-US"/>
    </w:rPr>
  </w:style>
  <w:style w:type="paragraph" w:styleId="Elencocontinua">
    <w:name w:val="List Continue"/>
    <w:basedOn w:val="Normale"/>
    <w:link w:val="ElencocontinuaCarattere"/>
    <w:uiPriority w:val="99"/>
    <w:unhideWhenUsed/>
    <w:rsid w:val="00B83CBC"/>
    <w:pPr>
      <w:spacing w:before="120"/>
      <w:ind w:left="360"/>
      <w:contextualSpacing/>
    </w:pPr>
    <w:rPr>
      <w:rFonts w:ascii="Times New Roman" w:eastAsia="Times New Roman" w:hAnsi="Times New Roman" w:cs="Times New Roman"/>
      <w:szCs w:val="20"/>
      <w:lang w:val="en-US" w:eastAsia="en-US"/>
    </w:rPr>
  </w:style>
  <w:style w:type="paragraph" w:customStyle="1" w:styleId="ParagraphHeading">
    <w:name w:val="Paragraph Heading"/>
    <w:basedOn w:val="Didascalia"/>
    <w:next w:val="Corpotesto"/>
    <w:rsid w:val="004E2D89"/>
    <w:pPr>
      <w:spacing w:before="180"/>
    </w:pPr>
  </w:style>
  <w:style w:type="paragraph" w:customStyle="1" w:styleId="ListNumberContinue">
    <w:name w:val="List Number Continue"/>
    <w:basedOn w:val="Normale"/>
    <w:rsid w:val="00B83CBC"/>
    <w:pPr>
      <w:spacing w:before="60"/>
      <w:ind w:left="900"/>
    </w:pPr>
    <w:rPr>
      <w:rFonts w:ascii="Times New Roman" w:eastAsia="Times New Roman" w:hAnsi="Times New Roman" w:cs="Times New Roman"/>
      <w:szCs w:val="20"/>
      <w:lang w:val="en-US" w:eastAsia="en-US"/>
    </w:rPr>
  </w:style>
  <w:style w:type="paragraph" w:customStyle="1" w:styleId="ListBulletContinue">
    <w:name w:val="List Bullet Continue"/>
    <w:basedOn w:val="Puntoelenco"/>
    <w:rsid w:val="00B83CBC"/>
    <w:pPr>
      <w:numPr>
        <w:numId w:val="0"/>
      </w:numPr>
      <w:ind w:left="720"/>
    </w:pPr>
  </w:style>
  <w:style w:type="paragraph" w:customStyle="1" w:styleId="ListBullet2Continue">
    <w:name w:val="List Bullet 2 Continue"/>
    <w:basedOn w:val="Puntoelenco2"/>
    <w:rsid w:val="00B83CBC"/>
    <w:pPr>
      <w:numPr>
        <w:numId w:val="0"/>
      </w:numPr>
      <w:ind w:left="1080"/>
    </w:pPr>
  </w:style>
  <w:style w:type="paragraph" w:customStyle="1" w:styleId="ListBullet3Continue">
    <w:name w:val="List Bullet 3 Continue"/>
    <w:basedOn w:val="Puntoelenco3"/>
    <w:rsid w:val="00B83CBC"/>
    <w:pPr>
      <w:numPr>
        <w:numId w:val="0"/>
      </w:numPr>
      <w:ind w:left="1440"/>
    </w:pPr>
  </w:style>
  <w:style w:type="paragraph" w:customStyle="1" w:styleId="List3Continue">
    <w:name w:val="List 3 Continue"/>
    <w:basedOn w:val="Elenco3"/>
    <w:rsid w:val="00B83CBC"/>
    <w:pPr>
      <w:ind w:firstLine="0"/>
    </w:pPr>
  </w:style>
  <w:style w:type="paragraph" w:customStyle="1" w:styleId="AppendixHeading2">
    <w:name w:val="Appendix Heading 2"/>
    <w:next w:val="Corpotesto"/>
    <w:rsid w:val="00B83CBC"/>
    <w:pPr>
      <w:numPr>
        <w:ilvl w:val="1"/>
        <w:numId w:val="22"/>
      </w:numPr>
      <w:spacing w:before="240" w:after="60"/>
    </w:pPr>
    <w:rPr>
      <w:rFonts w:ascii="Arial" w:eastAsia="Times New Roman" w:hAnsi="Arial" w:cs="Times New Roman"/>
      <w:b/>
      <w:noProof/>
      <w:sz w:val="28"/>
      <w:szCs w:val="20"/>
      <w:lang w:val="en-US" w:eastAsia="en-US"/>
    </w:rPr>
  </w:style>
  <w:style w:type="paragraph" w:customStyle="1" w:styleId="AppendixHeading1">
    <w:name w:val="Appendix Heading 1"/>
    <w:next w:val="Corpotesto"/>
    <w:rsid w:val="00B83CBC"/>
    <w:pPr>
      <w:spacing w:before="240" w:after="60"/>
    </w:pPr>
    <w:rPr>
      <w:rFonts w:ascii="Arial" w:eastAsia="Times New Roman" w:hAnsi="Arial" w:cs="Times New Roman"/>
      <w:b/>
      <w:noProof/>
      <w:sz w:val="28"/>
      <w:szCs w:val="20"/>
      <w:lang w:val="en-US" w:eastAsia="en-US"/>
    </w:rPr>
  </w:style>
  <w:style w:type="paragraph" w:styleId="Intestazione">
    <w:name w:val="header"/>
    <w:basedOn w:val="Normale"/>
    <w:link w:val="IntestazioneCarattere"/>
    <w:uiPriority w:val="99"/>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IntestazioneCarattere">
    <w:name w:val="Intestazione Carattere"/>
    <w:basedOn w:val="Carpredefinitoparagrafo"/>
    <w:link w:val="Intestazione"/>
    <w:uiPriority w:val="99"/>
    <w:rsid w:val="004E2D89"/>
    <w:rPr>
      <w:rFonts w:ascii="Times New Roman" w:eastAsia="Times New Roman" w:hAnsi="Times New Roman" w:cs="Times New Roman"/>
      <w:szCs w:val="20"/>
      <w:lang w:val="en-US" w:eastAsia="en-US"/>
    </w:rPr>
  </w:style>
  <w:style w:type="paragraph" w:styleId="Pidipagina">
    <w:name w:val="footer"/>
    <w:basedOn w:val="Normale"/>
    <w:link w:val="PidipaginaCarattere"/>
    <w:rsid w:val="004E2D89"/>
    <w:pPr>
      <w:tabs>
        <w:tab w:val="center" w:pos="4320"/>
        <w:tab w:val="right" w:pos="8640"/>
      </w:tabs>
      <w:spacing w:before="120"/>
    </w:pPr>
    <w:rPr>
      <w:rFonts w:ascii="Times New Roman" w:eastAsia="Times New Roman" w:hAnsi="Times New Roman" w:cs="Times New Roman"/>
      <w:szCs w:val="20"/>
      <w:lang w:val="en-US" w:eastAsia="en-US"/>
    </w:rPr>
  </w:style>
  <w:style w:type="character" w:customStyle="1" w:styleId="PidipaginaCarattere">
    <w:name w:val="Piè di pagina Carattere"/>
    <w:basedOn w:val="Carpredefinitoparagrafo"/>
    <w:link w:val="Pidipagina"/>
    <w:rsid w:val="004E2D89"/>
    <w:rPr>
      <w:rFonts w:ascii="Times New Roman" w:eastAsia="Times New Roman" w:hAnsi="Times New Roman" w:cs="Times New Roman"/>
      <w:szCs w:val="20"/>
      <w:lang w:val="en-US" w:eastAsia="en-US"/>
    </w:rPr>
  </w:style>
  <w:style w:type="paragraph" w:customStyle="1" w:styleId="Glossary">
    <w:name w:val="Glossary"/>
    <w:basedOn w:val="Titolo1"/>
    <w:rsid w:val="004E2D89"/>
    <w:pPr>
      <w:numPr>
        <w:numId w:val="0"/>
      </w:numPr>
    </w:pPr>
  </w:style>
  <w:style w:type="paragraph" w:styleId="Mappadocumento">
    <w:name w:val="Document Map"/>
    <w:basedOn w:val="Normale"/>
    <w:link w:val="MappadocumentoCarattere"/>
    <w:semiHidden/>
    <w:rsid w:val="004E2D89"/>
    <w:pPr>
      <w:shd w:val="clear" w:color="auto" w:fill="000080"/>
      <w:spacing w:before="120"/>
    </w:pPr>
    <w:rPr>
      <w:rFonts w:ascii="Tahoma" w:eastAsia="Times New Roman" w:hAnsi="Tahoma" w:cs="Tahoma"/>
      <w:szCs w:val="20"/>
      <w:lang w:val="en-US" w:eastAsia="en-US"/>
    </w:rPr>
  </w:style>
  <w:style w:type="character" w:customStyle="1" w:styleId="MappadocumentoCarattere">
    <w:name w:val="Mappa documento Carattere"/>
    <w:basedOn w:val="Carpredefinitoparagrafo"/>
    <w:link w:val="Mappadocumento"/>
    <w:semiHidden/>
    <w:rsid w:val="004E2D89"/>
    <w:rPr>
      <w:rFonts w:ascii="Tahoma" w:eastAsia="Times New Roman" w:hAnsi="Tahoma" w:cs="Tahoma"/>
      <w:szCs w:val="20"/>
      <w:shd w:val="clear" w:color="auto" w:fill="000080"/>
      <w:lang w:val="en-US" w:eastAsia="en-US"/>
    </w:rPr>
  </w:style>
  <w:style w:type="paragraph" w:styleId="Testocommento">
    <w:name w:val="annotation text"/>
    <w:basedOn w:val="Normale"/>
    <w:link w:val="TestocommentoCarattere"/>
    <w:rsid w:val="004E2D89"/>
    <w:pPr>
      <w:spacing w:before="120"/>
    </w:pPr>
    <w:rPr>
      <w:rFonts w:ascii="Times New Roman" w:eastAsia="Times New Roman" w:hAnsi="Times New Roman" w:cs="Times New Roman"/>
      <w:sz w:val="20"/>
      <w:szCs w:val="20"/>
      <w:lang w:val="en-US" w:eastAsia="en-US"/>
    </w:rPr>
  </w:style>
  <w:style w:type="character" w:customStyle="1" w:styleId="TestocommentoCarattere">
    <w:name w:val="Testo commento Carattere"/>
    <w:basedOn w:val="Carpredefinitoparagrafo"/>
    <w:link w:val="Testocommento"/>
    <w:rsid w:val="004E2D89"/>
    <w:rPr>
      <w:rFonts w:ascii="Times New Roman" w:eastAsia="Times New Roman" w:hAnsi="Times New Roman" w:cs="Times New Roman"/>
      <w:sz w:val="20"/>
      <w:szCs w:val="20"/>
      <w:lang w:val="en-US" w:eastAsia="en-US"/>
    </w:rPr>
  </w:style>
  <w:style w:type="paragraph" w:styleId="Elencocontinua3">
    <w:name w:val="List Continue 3"/>
    <w:basedOn w:val="Normale"/>
    <w:uiPriority w:val="99"/>
    <w:unhideWhenUsed/>
    <w:rsid w:val="00B83CBC"/>
    <w:pPr>
      <w:spacing w:before="120"/>
      <w:ind w:left="1080"/>
      <w:contextualSpacing/>
    </w:pPr>
    <w:rPr>
      <w:rFonts w:ascii="Times New Roman" w:eastAsia="Times New Roman" w:hAnsi="Times New Roman" w:cs="Times New Roman"/>
      <w:szCs w:val="20"/>
      <w:lang w:val="en-US" w:eastAsia="en-US"/>
    </w:rPr>
  </w:style>
  <w:style w:type="paragraph" w:styleId="Elencocontinua4">
    <w:name w:val="List Continue 4"/>
    <w:basedOn w:val="Normale"/>
    <w:uiPriority w:val="99"/>
    <w:unhideWhenUsed/>
    <w:rsid w:val="00B83CBC"/>
    <w:pPr>
      <w:spacing w:before="120"/>
      <w:ind w:left="1440"/>
      <w:contextualSpacing/>
    </w:pPr>
    <w:rPr>
      <w:rFonts w:ascii="Times New Roman" w:eastAsia="Times New Roman" w:hAnsi="Times New Roman" w:cs="Times New Roman"/>
      <w:szCs w:val="20"/>
      <w:lang w:val="en-US" w:eastAsia="en-US"/>
    </w:rPr>
  </w:style>
  <w:style w:type="paragraph" w:styleId="Elencocontinua5">
    <w:name w:val="List Continue 5"/>
    <w:basedOn w:val="Normale"/>
    <w:uiPriority w:val="99"/>
    <w:unhideWhenUsed/>
    <w:rsid w:val="00B83CBC"/>
    <w:pPr>
      <w:spacing w:before="120"/>
      <w:ind w:left="1800"/>
      <w:contextualSpacing/>
    </w:pPr>
    <w:rPr>
      <w:rFonts w:ascii="Times New Roman" w:eastAsia="Times New Roman" w:hAnsi="Times New Roman" w:cs="Times New Roman"/>
      <w:szCs w:val="20"/>
      <w:lang w:val="en-US" w:eastAsia="en-US"/>
    </w:rPr>
  </w:style>
  <w:style w:type="paragraph" w:styleId="Numeroelenco3">
    <w:name w:val="List Number 3"/>
    <w:basedOn w:val="Normale"/>
    <w:rsid w:val="00B83CBC"/>
    <w:pPr>
      <w:numPr>
        <w:numId w:val="30"/>
      </w:numPr>
      <w:spacing w:before="120"/>
    </w:pPr>
    <w:rPr>
      <w:rFonts w:ascii="Times New Roman" w:eastAsia="Times New Roman" w:hAnsi="Times New Roman" w:cs="Times New Roman"/>
      <w:szCs w:val="20"/>
      <w:lang w:val="en-US" w:eastAsia="en-US"/>
    </w:rPr>
  </w:style>
  <w:style w:type="paragraph" w:styleId="Numeroelenco4">
    <w:name w:val="List Number 4"/>
    <w:basedOn w:val="Normale"/>
    <w:rsid w:val="00B83CBC"/>
    <w:pPr>
      <w:numPr>
        <w:numId w:val="31"/>
      </w:numPr>
      <w:spacing w:before="120"/>
    </w:pPr>
    <w:rPr>
      <w:rFonts w:ascii="Times New Roman" w:eastAsia="Times New Roman" w:hAnsi="Times New Roman" w:cs="Times New Roman"/>
      <w:szCs w:val="20"/>
      <w:lang w:val="en-US" w:eastAsia="en-US"/>
    </w:rPr>
  </w:style>
  <w:style w:type="paragraph" w:styleId="Numeroelenco5">
    <w:name w:val="List Number 5"/>
    <w:basedOn w:val="Normale"/>
    <w:uiPriority w:val="99"/>
    <w:unhideWhenUsed/>
    <w:rsid w:val="00B83CBC"/>
    <w:pPr>
      <w:numPr>
        <w:numId w:val="32"/>
      </w:numPr>
      <w:spacing w:before="120"/>
    </w:pPr>
    <w:rPr>
      <w:rFonts w:ascii="Times New Roman" w:eastAsia="Times New Roman" w:hAnsi="Times New Roman" w:cs="Times New Roman"/>
      <w:szCs w:val="20"/>
      <w:lang w:val="en-US" w:eastAsia="en-US"/>
    </w:rPr>
  </w:style>
  <w:style w:type="paragraph" w:styleId="Testonormale">
    <w:name w:val="Plain Text"/>
    <w:basedOn w:val="Normale"/>
    <w:link w:val="TestonormaleCarattere"/>
    <w:rsid w:val="004E2D89"/>
    <w:pPr>
      <w:spacing w:before="120"/>
    </w:pPr>
    <w:rPr>
      <w:rFonts w:ascii="Courier New" w:eastAsia="Times New Roman" w:hAnsi="Courier New" w:cs="Courier New"/>
      <w:sz w:val="20"/>
      <w:szCs w:val="20"/>
      <w:lang w:val="en-US" w:eastAsia="en-US"/>
    </w:rPr>
  </w:style>
  <w:style w:type="character" w:customStyle="1" w:styleId="TestonormaleCarattere">
    <w:name w:val="Testo normale Carattere"/>
    <w:basedOn w:val="Carpredefinitoparagrafo"/>
    <w:link w:val="Testonormale"/>
    <w:rsid w:val="004E2D89"/>
    <w:rPr>
      <w:rFonts w:ascii="Courier New" w:eastAsia="Times New Roman" w:hAnsi="Courier New" w:cs="Courier New"/>
      <w:sz w:val="20"/>
      <w:szCs w:val="20"/>
      <w:lang w:val="en-US" w:eastAsia="en-US"/>
    </w:rPr>
  </w:style>
  <w:style w:type="paragraph" w:styleId="Indicefonti">
    <w:name w:val="table of authorities"/>
    <w:basedOn w:val="Normale"/>
    <w:next w:val="Normale"/>
    <w:semiHidden/>
    <w:rsid w:val="004E2D89"/>
    <w:pPr>
      <w:spacing w:before="120"/>
      <w:ind w:left="240" w:hanging="240"/>
    </w:pPr>
    <w:rPr>
      <w:rFonts w:ascii="Times New Roman" w:eastAsia="Times New Roman" w:hAnsi="Times New Roman" w:cs="Times New Roman"/>
      <w:szCs w:val="20"/>
      <w:lang w:val="en-US" w:eastAsia="en-US"/>
    </w:rPr>
  </w:style>
  <w:style w:type="paragraph" w:styleId="Indicedellefigure">
    <w:name w:val="table of figures"/>
    <w:basedOn w:val="Normale"/>
    <w:next w:val="Normale"/>
    <w:semiHidden/>
    <w:rsid w:val="004E2D89"/>
    <w:pPr>
      <w:spacing w:before="120"/>
      <w:ind w:left="480" w:hanging="480"/>
    </w:pPr>
    <w:rPr>
      <w:rFonts w:ascii="Times New Roman" w:eastAsia="Times New Roman" w:hAnsi="Times New Roman" w:cs="Times New Roman"/>
      <w:szCs w:val="20"/>
      <w:lang w:val="en-US" w:eastAsia="en-US"/>
    </w:rPr>
  </w:style>
  <w:style w:type="paragraph" w:styleId="Titolo">
    <w:name w:val="Title"/>
    <w:basedOn w:val="Normale"/>
    <w:link w:val="TitoloCarattere"/>
    <w:uiPriority w:val="10"/>
    <w:qFormat/>
    <w:rsid w:val="004E2D89"/>
    <w:pPr>
      <w:spacing w:before="240" w:after="60"/>
      <w:jc w:val="center"/>
      <w:outlineLvl w:val="0"/>
    </w:pPr>
    <w:rPr>
      <w:rFonts w:ascii="Arial" w:eastAsia="Times New Roman" w:hAnsi="Arial" w:cs="Arial"/>
      <w:b/>
      <w:bCs/>
      <w:kern w:val="28"/>
      <w:sz w:val="44"/>
      <w:szCs w:val="32"/>
      <w:lang w:val="en-US" w:eastAsia="en-US"/>
    </w:rPr>
  </w:style>
  <w:style w:type="character" w:customStyle="1" w:styleId="TitoloCarattere">
    <w:name w:val="Titolo Carattere"/>
    <w:basedOn w:val="Carpredefinitoparagrafo"/>
    <w:link w:val="Titolo"/>
    <w:uiPriority w:val="10"/>
    <w:rsid w:val="004E2D89"/>
    <w:rPr>
      <w:rFonts w:ascii="Arial" w:eastAsia="Times New Roman" w:hAnsi="Arial" w:cs="Arial"/>
      <w:b/>
      <w:bCs/>
      <w:kern w:val="28"/>
      <w:sz w:val="44"/>
      <w:szCs w:val="32"/>
      <w:lang w:val="en-US" w:eastAsia="en-US"/>
    </w:rPr>
  </w:style>
  <w:style w:type="paragraph" w:styleId="Sottotitolo">
    <w:name w:val="Subtitle"/>
    <w:basedOn w:val="Normale"/>
    <w:next w:val="Corpotesto"/>
    <w:link w:val="SottotitoloCarattere"/>
    <w:qFormat/>
    <w:rsid w:val="004E2D89"/>
    <w:pPr>
      <w:keepNext/>
      <w:spacing w:before="240" w:after="120"/>
      <w:jc w:val="center"/>
    </w:pPr>
    <w:rPr>
      <w:rFonts w:ascii="Arial" w:eastAsia="Lucida Sans Unicode" w:hAnsi="Arial" w:cs="Tahoma"/>
      <w:i/>
      <w:iCs/>
      <w:sz w:val="28"/>
      <w:szCs w:val="28"/>
      <w:lang w:val="en-US" w:eastAsia="en-US"/>
    </w:rPr>
  </w:style>
  <w:style w:type="character" w:customStyle="1" w:styleId="SottotitoloCarattere">
    <w:name w:val="Sottotitolo Carattere"/>
    <w:basedOn w:val="Carpredefinitoparagrafo"/>
    <w:link w:val="Sottotitolo"/>
    <w:rsid w:val="004E2D89"/>
    <w:rPr>
      <w:rFonts w:ascii="Arial" w:eastAsia="Lucida Sans Unicode" w:hAnsi="Arial" w:cs="Tahoma"/>
      <w:i/>
      <w:iCs/>
      <w:sz w:val="28"/>
      <w:szCs w:val="28"/>
      <w:lang w:val="en-US" w:eastAsia="en-US"/>
    </w:rPr>
  </w:style>
  <w:style w:type="paragraph" w:styleId="Titoloindicefonti">
    <w:name w:val="toa heading"/>
    <w:basedOn w:val="Normale"/>
    <w:next w:val="Normale"/>
    <w:rsid w:val="004E2D89"/>
    <w:pPr>
      <w:spacing w:before="120"/>
    </w:pPr>
    <w:rPr>
      <w:rFonts w:ascii="Arial" w:eastAsia="Times New Roman" w:hAnsi="Arial" w:cs="Arial"/>
      <w:b/>
      <w:bCs/>
      <w:lang w:val="en-US" w:eastAsia="en-US"/>
    </w:rPr>
  </w:style>
  <w:style w:type="paragraph" w:styleId="Corpodeltesto2">
    <w:name w:val="Body Text 2"/>
    <w:basedOn w:val="Normale"/>
    <w:link w:val="Corpodeltesto2Carattere"/>
    <w:rsid w:val="004E2D89"/>
    <w:pPr>
      <w:spacing w:before="120" w:after="120" w:line="480" w:lineRule="auto"/>
    </w:pPr>
    <w:rPr>
      <w:rFonts w:ascii="Times New Roman" w:eastAsia="Times New Roman" w:hAnsi="Times New Roman" w:cs="Times New Roman"/>
      <w:szCs w:val="20"/>
      <w:lang w:val="en-US" w:eastAsia="en-US"/>
    </w:rPr>
  </w:style>
  <w:style w:type="character" w:customStyle="1" w:styleId="Corpodeltesto2Carattere">
    <w:name w:val="Corpo del testo 2 Carattere"/>
    <w:basedOn w:val="Carpredefinitoparagrafo"/>
    <w:link w:val="Corpodeltesto2"/>
    <w:rsid w:val="004E2D89"/>
    <w:rPr>
      <w:rFonts w:ascii="Times New Roman" w:eastAsia="Times New Roman" w:hAnsi="Times New Roman" w:cs="Times New Roman"/>
      <w:szCs w:val="20"/>
      <w:lang w:val="en-US" w:eastAsia="en-US"/>
    </w:rPr>
  </w:style>
  <w:style w:type="paragraph" w:styleId="Rientrocorpodeltesto2">
    <w:name w:val="Body Text Indent 2"/>
    <w:basedOn w:val="Normale"/>
    <w:link w:val="Rientrocorpodeltesto2Carattere"/>
    <w:rsid w:val="004E2D89"/>
    <w:pPr>
      <w:spacing w:before="120" w:after="120" w:line="480" w:lineRule="auto"/>
      <w:ind w:left="360"/>
    </w:pPr>
    <w:rPr>
      <w:rFonts w:ascii="Times New Roman" w:eastAsia="Times New Roman" w:hAnsi="Times New Roman" w:cs="Times New Roman"/>
      <w:szCs w:val="20"/>
      <w:lang w:val="en-US" w:eastAsia="en-US"/>
    </w:rPr>
  </w:style>
  <w:style w:type="character" w:customStyle="1" w:styleId="Rientrocorpodeltesto2Carattere">
    <w:name w:val="Rientro corpo del testo 2 Carattere"/>
    <w:basedOn w:val="Carpredefinitoparagrafo"/>
    <w:link w:val="Rientrocorpodeltesto2"/>
    <w:rsid w:val="004E2D89"/>
    <w:rPr>
      <w:rFonts w:ascii="Times New Roman" w:eastAsia="Times New Roman" w:hAnsi="Times New Roman" w:cs="Times New Roman"/>
      <w:szCs w:val="20"/>
      <w:lang w:val="en-US" w:eastAsia="en-US"/>
    </w:rPr>
  </w:style>
  <w:style w:type="paragraph" w:customStyle="1" w:styleId="instructions">
    <w:name w:val="instructions"/>
    <w:basedOn w:val="Corpotesto"/>
    <w:rsid w:val="004E2D89"/>
    <w:pPr>
      <w:pBdr>
        <w:top w:val="single" w:sz="4" w:space="1" w:color="auto"/>
        <w:left w:val="single" w:sz="4" w:space="4" w:color="auto"/>
        <w:bottom w:val="single" w:sz="4" w:space="1" w:color="auto"/>
        <w:right w:val="single" w:sz="4" w:space="4" w:color="auto"/>
      </w:pBdr>
    </w:pPr>
    <w:rPr>
      <w:b/>
      <w:i/>
      <w:noProof w:val="0"/>
      <w:sz w:val="22"/>
    </w:rPr>
  </w:style>
  <w:style w:type="paragraph" w:customStyle="1" w:styleId="PartTitle">
    <w:name w:val="Part Title"/>
    <w:basedOn w:val="Titolo"/>
    <w:next w:val="Corpotesto"/>
    <w:rsid w:val="004E2D89"/>
    <w:pPr>
      <w:keepNext/>
      <w:pageBreakBefore/>
    </w:pPr>
  </w:style>
  <w:style w:type="character" w:customStyle="1" w:styleId="List1Char">
    <w:name w:val="List 1 Char"/>
    <w:link w:val="List1"/>
    <w:rsid w:val="00B83CBC"/>
    <w:rPr>
      <w:rFonts w:ascii="Times New Roman" w:eastAsia="Times New Roman" w:hAnsi="Times New Roman" w:cs="Times New Roman"/>
      <w:szCs w:val="20"/>
      <w:lang w:val="en-US" w:eastAsia="en-US"/>
    </w:rPr>
  </w:style>
  <w:style w:type="paragraph" w:styleId="NormaleWeb">
    <w:name w:val="Normal (Web)"/>
    <w:basedOn w:val="Normale"/>
    <w:uiPriority w:val="99"/>
    <w:unhideWhenUsed/>
    <w:rsid w:val="004E2D89"/>
    <w:pPr>
      <w:spacing w:before="100" w:beforeAutospacing="1" w:after="100" w:afterAutospacing="1"/>
    </w:pPr>
    <w:rPr>
      <w:rFonts w:ascii="Times New Roman" w:eastAsia="Times New Roman" w:hAnsi="Times New Roman" w:cs="Times New Roman"/>
      <w:lang w:val="en-US" w:eastAsia="en-US"/>
    </w:rPr>
  </w:style>
  <w:style w:type="paragraph" w:styleId="Soggettocommento">
    <w:name w:val="annotation subject"/>
    <w:basedOn w:val="Testocommento"/>
    <w:next w:val="Testocommento"/>
    <w:link w:val="SoggettocommentoCarattere"/>
    <w:rsid w:val="004E2D89"/>
    <w:rPr>
      <w:b/>
      <w:bCs/>
    </w:rPr>
  </w:style>
  <w:style w:type="character" w:customStyle="1" w:styleId="SoggettocommentoCarattere">
    <w:name w:val="Soggetto commento Carattere"/>
    <w:basedOn w:val="TestocommentoCarattere"/>
    <w:link w:val="Soggettocommento"/>
    <w:rsid w:val="004E2D89"/>
    <w:rPr>
      <w:rFonts w:ascii="Times New Roman" w:eastAsia="Times New Roman" w:hAnsi="Times New Roman" w:cs="Times New Roman"/>
      <w:b/>
      <w:bCs/>
      <w:sz w:val="20"/>
      <w:szCs w:val="20"/>
      <w:lang w:val="en-US" w:eastAsia="en-US"/>
    </w:rPr>
  </w:style>
  <w:style w:type="character" w:styleId="Numeroriga">
    <w:name w:val="line number"/>
    <w:basedOn w:val="Carpredefinitoparagrafo"/>
    <w:rsid w:val="00B83CBC"/>
    <w:rPr>
      <w:rFonts w:ascii="Times New Roman" w:hAnsi="Times New Roman"/>
      <w:sz w:val="24"/>
    </w:rPr>
  </w:style>
  <w:style w:type="character" w:styleId="Rimandonotaapidipagina">
    <w:name w:val="footnote reference"/>
    <w:semiHidden/>
    <w:rsid w:val="004E2D89"/>
    <w:rPr>
      <w:vertAlign w:val="superscript"/>
    </w:rPr>
  </w:style>
  <w:style w:type="paragraph" w:customStyle="1" w:styleId="Rvision1">
    <w:name w:val="Révision1"/>
    <w:hidden/>
    <w:uiPriority w:val="99"/>
    <w:semiHidden/>
    <w:rsid w:val="004E2D89"/>
    <w:rPr>
      <w:rFonts w:ascii="Times New Roman" w:eastAsia="Times New Roman" w:hAnsi="Times New Roman" w:cs="Times New Roman"/>
      <w:szCs w:val="20"/>
      <w:lang w:val="en-US" w:eastAsia="en-US"/>
    </w:rPr>
  </w:style>
  <w:style w:type="character" w:styleId="MacchinadascrivereHTML">
    <w:name w:val="HTML Typewriter"/>
    <w:uiPriority w:val="99"/>
    <w:unhideWhenUsed/>
    <w:rsid w:val="004E2D89"/>
    <w:rPr>
      <w:rFonts w:ascii="Courier New" w:eastAsia="Calibri" w:hAnsi="Courier New" w:cs="Courier New" w:hint="default"/>
      <w:sz w:val="20"/>
      <w:szCs w:val="20"/>
    </w:rPr>
  </w:style>
  <w:style w:type="character" w:customStyle="1" w:styleId="DeleteText">
    <w:name w:val="Delete Text"/>
    <w:rsid w:val="004E2D89"/>
    <w:rPr>
      <w:b/>
      <w:strike/>
      <w:dstrike w:val="0"/>
      <w:vertAlign w:val="baseline"/>
    </w:rPr>
  </w:style>
  <w:style w:type="paragraph" w:styleId="Titolosommario">
    <w:name w:val="TOC Heading"/>
    <w:basedOn w:val="Titolo1"/>
    <w:next w:val="Normale"/>
    <w:uiPriority w:val="39"/>
    <w:qFormat/>
    <w:rsid w:val="004E2D89"/>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styleId="Paragrafoelenco">
    <w:name w:val="List Paragraph"/>
    <w:basedOn w:val="Normale"/>
    <w:uiPriority w:val="34"/>
    <w:qFormat/>
    <w:rsid w:val="00B83CBC"/>
    <w:pPr>
      <w:spacing w:before="120"/>
      <w:ind w:left="720"/>
    </w:pPr>
    <w:rPr>
      <w:rFonts w:ascii="Times New Roman" w:eastAsia="Times New Roman" w:hAnsi="Times New Roman" w:cs="Times New Roman"/>
      <w:szCs w:val="20"/>
      <w:lang w:val="en-US" w:eastAsia="en-US"/>
    </w:rPr>
  </w:style>
  <w:style w:type="paragraph" w:styleId="Revisione">
    <w:name w:val="Revision"/>
    <w:hidden/>
    <w:uiPriority w:val="99"/>
    <w:rsid w:val="004E2D89"/>
    <w:rPr>
      <w:rFonts w:ascii="Times New Roman" w:eastAsia="Times New Roman" w:hAnsi="Times New Roman" w:cs="Times New Roman"/>
      <w:szCs w:val="20"/>
      <w:lang w:val="en-US" w:eastAsia="en-US"/>
    </w:rPr>
  </w:style>
  <w:style w:type="paragraph" w:styleId="Puntoelenco4">
    <w:name w:val="List Bullet 4"/>
    <w:basedOn w:val="Normale"/>
    <w:rsid w:val="00B83CBC"/>
    <w:pPr>
      <w:numPr>
        <w:numId w:val="26"/>
      </w:numPr>
      <w:spacing w:before="120"/>
    </w:pPr>
    <w:rPr>
      <w:rFonts w:ascii="Times New Roman" w:eastAsia="Times New Roman" w:hAnsi="Times New Roman" w:cs="Times New Roman"/>
      <w:szCs w:val="20"/>
      <w:lang w:val="en-US" w:eastAsia="en-US"/>
    </w:rPr>
  </w:style>
  <w:style w:type="character" w:styleId="CitazioneHTML">
    <w:name w:val="HTML Cite"/>
    <w:basedOn w:val="Carpredefinitoparagrafo"/>
    <w:rsid w:val="004E2D89"/>
    <w:rPr>
      <w:i/>
      <w:iCs/>
    </w:rPr>
  </w:style>
  <w:style w:type="character" w:styleId="TastieraHTML">
    <w:name w:val="HTML Keyboard"/>
    <w:basedOn w:val="Carpredefinitoparagrafo"/>
    <w:rsid w:val="004E2D89"/>
    <w:rPr>
      <w:rFonts w:ascii="Courier" w:hAnsi="Courier"/>
      <w:sz w:val="20"/>
      <w:szCs w:val="20"/>
    </w:rPr>
  </w:style>
  <w:style w:type="character" w:customStyle="1" w:styleId="Elenco2Carattere">
    <w:name w:val="Elenco 2 Carattere"/>
    <w:link w:val="Elenco2"/>
    <w:rsid w:val="00B83CBC"/>
    <w:rPr>
      <w:rFonts w:ascii="Times New Roman" w:eastAsia="Times New Roman" w:hAnsi="Times New Roman" w:cs="Times New Roman"/>
      <w:szCs w:val="20"/>
      <w:lang w:val="en-US" w:eastAsia="en-US"/>
    </w:rPr>
  </w:style>
  <w:style w:type="character" w:customStyle="1" w:styleId="Elenco3Carattere">
    <w:name w:val="Elenco 3 Carattere"/>
    <w:link w:val="Elenco3"/>
    <w:rsid w:val="00B83CBC"/>
    <w:rPr>
      <w:rFonts w:ascii="Times New Roman" w:eastAsia="Times New Roman" w:hAnsi="Times New Roman" w:cs="Times New Roman"/>
      <w:szCs w:val="20"/>
      <w:lang w:val="en-US" w:eastAsia="en-US"/>
    </w:rPr>
  </w:style>
  <w:style w:type="paragraph" w:styleId="Elenco4">
    <w:name w:val="List 4"/>
    <w:basedOn w:val="Normale"/>
    <w:uiPriority w:val="99"/>
    <w:unhideWhenUsed/>
    <w:rsid w:val="00B83CBC"/>
    <w:pPr>
      <w:spacing w:before="120"/>
      <w:ind w:left="1800" w:hanging="360"/>
    </w:pPr>
    <w:rPr>
      <w:rFonts w:ascii="Times New Roman" w:eastAsia="Times New Roman" w:hAnsi="Times New Roman" w:cs="Times New Roman"/>
      <w:szCs w:val="20"/>
      <w:lang w:val="en-US" w:eastAsia="en-US"/>
    </w:rPr>
  </w:style>
  <w:style w:type="paragraph" w:styleId="Elenco5">
    <w:name w:val="List 5"/>
    <w:basedOn w:val="Normale"/>
    <w:link w:val="Elenco5Carattere"/>
    <w:rsid w:val="00B83CBC"/>
    <w:pPr>
      <w:spacing w:before="120"/>
      <w:ind w:left="1800" w:hanging="360"/>
    </w:pPr>
    <w:rPr>
      <w:rFonts w:ascii="Times New Roman" w:eastAsia="Times New Roman" w:hAnsi="Times New Roman" w:cs="Times New Roman"/>
      <w:szCs w:val="20"/>
      <w:lang w:val="en-US" w:eastAsia="en-US"/>
    </w:rPr>
  </w:style>
  <w:style w:type="character" w:customStyle="1" w:styleId="Elenco5Carattere">
    <w:name w:val="Elenco 5 Carattere"/>
    <w:link w:val="Elenco5"/>
    <w:rsid w:val="00B83CBC"/>
    <w:rPr>
      <w:rFonts w:ascii="Times New Roman" w:eastAsia="Times New Roman" w:hAnsi="Times New Roman" w:cs="Times New Roman"/>
      <w:szCs w:val="20"/>
      <w:lang w:val="en-US" w:eastAsia="en-US"/>
    </w:rPr>
  </w:style>
  <w:style w:type="character" w:customStyle="1" w:styleId="PuntoelencoCarattere">
    <w:name w:val="Punto elenco Carattere"/>
    <w:link w:val="Puntoelenco"/>
    <w:rsid w:val="00B83CBC"/>
    <w:rPr>
      <w:rFonts w:ascii="Times New Roman" w:eastAsia="Times New Roman" w:hAnsi="Times New Roman" w:cs="Times New Roman"/>
      <w:szCs w:val="20"/>
      <w:lang w:val="en-US" w:eastAsia="en-US"/>
    </w:rPr>
  </w:style>
  <w:style w:type="paragraph" w:customStyle="1" w:styleId="ListBullet1">
    <w:name w:val="List Bullet 1"/>
    <w:basedOn w:val="Puntoelenco"/>
    <w:link w:val="ListBullet1Char"/>
    <w:qFormat/>
    <w:rsid w:val="00B83CBC"/>
    <w:pPr>
      <w:numPr>
        <w:numId w:val="0"/>
      </w:numPr>
    </w:pPr>
  </w:style>
  <w:style w:type="character" w:customStyle="1" w:styleId="ListBullet1Char">
    <w:name w:val="List Bullet 1 Char"/>
    <w:link w:val="ListBullet1"/>
    <w:rsid w:val="00B83CBC"/>
    <w:rPr>
      <w:rFonts w:ascii="Times New Roman" w:eastAsia="Times New Roman" w:hAnsi="Times New Roman" w:cs="Times New Roman"/>
      <w:szCs w:val="20"/>
      <w:lang w:val="en-US" w:eastAsia="en-US"/>
    </w:rPr>
  </w:style>
  <w:style w:type="character" w:customStyle="1" w:styleId="Puntoelenco3Carattere">
    <w:name w:val="Punto elenco 3 Carattere"/>
    <w:link w:val="Puntoelenco3"/>
    <w:rsid w:val="00B83CBC"/>
    <w:rPr>
      <w:rFonts w:ascii="Times New Roman" w:eastAsia="Times New Roman" w:hAnsi="Times New Roman" w:cs="Times New Roman"/>
      <w:szCs w:val="20"/>
      <w:lang w:val="en-US" w:eastAsia="en-US"/>
    </w:rPr>
  </w:style>
  <w:style w:type="paragraph" w:styleId="Puntoelenco5">
    <w:name w:val="List Bullet 5"/>
    <w:basedOn w:val="Normale"/>
    <w:uiPriority w:val="99"/>
    <w:unhideWhenUsed/>
    <w:rsid w:val="00B83CBC"/>
    <w:pPr>
      <w:numPr>
        <w:numId w:val="27"/>
      </w:numPr>
      <w:spacing w:before="120"/>
    </w:pPr>
    <w:rPr>
      <w:rFonts w:ascii="Times New Roman" w:eastAsia="Times New Roman" w:hAnsi="Times New Roman" w:cs="Times New Roman"/>
      <w:szCs w:val="20"/>
      <w:lang w:val="en-US" w:eastAsia="en-US"/>
    </w:rPr>
  </w:style>
  <w:style w:type="character" w:customStyle="1" w:styleId="ElencocontinuaCarattere">
    <w:name w:val="Elenco continua Carattere"/>
    <w:link w:val="Elencocontinua"/>
    <w:uiPriority w:val="99"/>
    <w:rsid w:val="00B83CBC"/>
    <w:rPr>
      <w:rFonts w:ascii="Times New Roman" w:eastAsia="Times New Roman" w:hAnsi="Times New Roman" w:cs="Times New Roman"/>
      <w:szCs w:val="20"/>
      <w:lang w:val="en-US" w:eastAsia="en-US"/>
    </w:rPr>
  </w:style>
  <w:style w:type="paragraph" w:customStyle="1" w:styleId="ListContinue1">
    <w:name w:val="List Continue 1"/>
    <w:basedOn w:val="Elencocontinua"/>
    <w:link w:val="ListContinue1Char"/>
    <w:qFormat/>
    <w:rsid w:val="00B83CBC"/>
  </w:style>
  <w:style w:type="character" w:customStyle="1" w:styleId="ListContinue1Char">
    <w:name w:val="List Continue 1 Char"/>
    <w:link w:val="ListContinue1"/>
    <w:rsid w:val="00B83CBC"/>
    <w:rPr>
      <w:rFonts w:ascii="Times New Roman" w:eastAsia="Times New Roman" w:hAnsi="Times New Roman" w:cs="Times New Roman"/>
      <w:szCs w:val="20"/>
      <w:lang w:val="en-US" w:eastAsia="en-US"/>
    </w:rPr>
  </w:style>
  <w:style w:type="paragraph" w:customStyle="1" w:styleId="ListNumber1">
    <w:name w:val="List Number 1"/>
    <w:basedOn w:val="Numeroelenco"/>
    <w:link w:val="ListNumber1Char"/>
    <w:qFormat/>
    <w:rsid w:val="00B83CBC"/>
    <w:pPr>
      <w:numPr>
        <w:numId w:val="0"/>
      </w:numPr>
      <w:contextualSpacing w:val="0"/>
    </w:pPr>
  </w:style>
  <w:style w:type="character" w:customStyle="1" w:styleId="ListNumber1Char">
    <w:name w:val="List Number 1 Char"/>
    <w:link w:val="ListNumber1"/>
    <w:rsid w:val="00B83CBC"/>
    <w:rPr>
      <w:rFonts w:ascii="Times New Roman" w:eastAsia="Times New Roman" w:hAnsi="Times New Roman" w:cs="Times New Roman"/>
      <w:szCs w:val="20"/>
      <w:lang w:val="en-US" w:eastAsia="en-US"/>
    </w:rPr>
  </w:style>
  <w:style w:type="paragraph" w:styleId="Bibliografia">
    <w:name w:val="Bibliography"/>
    <w:basedOn w:val="Normale"/>
    <w:next w:val="Normale"/>
    <w:uiPriority w:val="37"/>
    <w:unhideWhenUsed/>
    <w:rsid w:val="004E2D89"/>
    <w:pPr>
      <w:spacing w:before="120"/>
    </w:pPr>
    <w:rPr>
      <w:rFonts w:ascii="Times New Roman" w:eastAsia="Times New Roman" w:hAnsi="Times New Roman" w:cs="Times New Roman"/>
      <w:szCs w:val="20"/>
      <w:lang w:val="en-US" w:eastAsia="en-US"/>
    </w:rPr>
  </w:style>
  <w:style w:type="paragraph" w:styleId="Testodelblocco">
    <w:name w:val="Block Text"/>
    <w:basedOn w:val="Normale"/>
    <w:rsid w:val="004E2D89"/>
    <w:pPr>
      <w:spacing w:before="120" w:after="120"/>
      <w:ind w:left="1440" w:right="1440"/>
    </w:pPr>
    <w:rPr>
      <w:rFonts w:ascii="Times New Roman" w:eastAsia="Times New Roman" w:hAnsi="Times New Roman" w:cs="Times New Roman"/>
      <w:szCs w:val="20"/>
      <w:lang w:val="en-US" w:eastAsia="en-US"/>
    </w:rPr>
  </w:style>
  <w:style w:type="paragraph" w:customStyle="1" w:styleId="XMLExample">
    <w:name w:val="XML Example"/>
    <w:basedOn w:val="Corpotesto"/>
    <w:rsid w:val="004E2D89"/>
    <w:pPr>
      <w:spacing w:before="0"/>
    </w:pPr>
    <w:rPr>
      <w:rFonts w:ascii="Courier New" w:hAnsi="Courier New" w:cs="Courier New"/>
      <w:noProof w:val="0"/>
      <w:sz w:val="20"/>
    </w:rPr>
  </w:style>
  <w:style w:type="paragraph" w:styleId="Corpodeltesto3">
    <w:name w:val="Body Text 3"/>
    <w:basedOn w:val="Normale"/>
    <w:link w:val="Corpodeltesto3Carattere"/>
    <w:rsid w:val="004E2D89"/>
    <w:pPr>
      <w:spacing w:before="120" w:after="120"/>
    </w:pPr>
    <w:rPr>
      <w:rFonts w:ascii="Times New Roman" w:eastAsia="Times New Roman" w:hAnsi="Times New Roman" w:cs="Times New Roman"/>
      <w:sz w:val="16"/>
      <w:szCs w:val="16"/>
      <w:lang w:val="en-US" w:eastAsia="en-US"/>
    </w:rPr>
  </w:style>
  <w:style w:type="character" w:customStyle="1" w:styleId="Corpodeltesto3Carattere">
    <w:name w:val="Corpo del testo 3 Carattere"/>
    <w:basedOn w:val="Carpredefinitoparagrafo"/>
    <w:link w:val="Corpodeltesto3"/>
    <w:rsid w:val="004E2D89"/>
    <w:rPr>
      <w:rFonts w:ascii="Times New Roman" w:eastAsia="Times New Roman" w:hAnsi="Times New Roman" w:cs="Times New Roman"/>
      <w:sz w:val="16"/>
      <w:szCs w:val="16"/>
      <w:lang w:val="en-US" w:eastAsia="en-US"/>
    </w:rPr>
  </w:style>
  <w:style w:type="paragraph" w:styleId="Primorientrocorpodeltesto">
    <w:name w:val="Body Text First Indent"/>
    <w:basedOn w:val="Corpotesto"/>
    <w:link w:val="PrimorientrocorpodeltestoCarattere"/>
    <w:rsid w:val="004E2D89"/>
    <w:pPr>
      <w:spacing w:after="120"/>
      <w:ind w:firstLine="210"/>
    </w:pPr>
    <w:rPr>
      <w:noProof w:val="0"/>
    </w:rPr>
  </w:style>
  <w:style w:type="character" w:customStyle="1" w:styleId="PrimorientrocorpodeltestoCarattere">
    <w:name w:val="Primo rientro corpo del testo Carattere"/>
    <w:basedOn w:val="CorpotestoCarattere"/>
    <w:link w:val="Primorientrocorpodeltesto"/>
    <w:rsid w:val="004E2D89"/>
    <w:rPr>
      <w:rFonts w:ascii="Times New Roman" w:eastAsia="Times New Roman" w:hAnsi="Times New Roman" w:cs="Times New Roman"/>
      <w:noProof/>
      <w:szCs w:val="20"/>
      <w:lang w:val="en-US" w:eastAsia="en-US"/>
    </w:rPr>
  </w:style>
  <w:style w:type="character" w:customStyle="1" w:styleId="keyword">
    <w:name w:val="keyword"/>
    <w:rsid w:val="004E2D89"/>
    <w:rPr>
      <w:rFonts w:ascii="Bookman Old Style" w:hAnsi="Bookman Old Style"/>
      <w:b/>
      <w:caps/>
      <w:sz w:val="16"/>
    </w:rPr>
  </w:style>
  <w:style w:type="paragraph" w:customStyle="1" w:styleId="XMLFragment">
    <w:name w:val="XML Fragment"/>
    <w:basedOn w:val="Testonormale"/>
    <w:rsid w:val="004E2D89"/>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Primorientrocorpodeltesto2">
    <w:name w:val="Body Text First Indent 2"/>
    <w:basedOn w:val="Normale"/>
    <w:link w:val="Primorientrocorpodeltesto2Carattere"/>
    <w:rsid w:val="004E2D89"/>
    <w:pPr>
      <w:spacing w:before="120"/>
      <w:ind w:left="360" w:firstLine="210"/>
    </w:pPr>
    <w:rPr>
      <w:rFonts w:ascii="Times New Roman" w:eastAsia="Times New Roman" w:hAnsi="Times New Roman" w:cs="Times New Roman"/>
      <w:szCs w:val="20"/>
      <w:lang w:val="en-US" w:eastAsia="en-US"/>
    </w:rPr>
  </w:style>
  <w:style w:type="character" w:customStyle="1" w:styleId="Primorientrocorpodeltesto2Carattere">
    <w:name w:val="Primo rientro corpo del testo 2 Carattere"/>
    <w:basedOn w:val="RientrocorpodeltestoCarattere"/>
    <w:link w:val="Primorientrocorpodeltesto2"/>
    <w:rsid w:val="004E2D89"/>
    <w:rPr>
      <w:rFonts w:ascii="Times New Roman" w:eastAsia="Times New Roman" w:hAnsi="Times New Roman" w:cs="Times New Roman"/>
      <w:noProof/>
      <w:szCs w:val="20"/>
      <w:lang w:val="en-US" w:eastAsia="en-US"/>
    </w:rPr>
  </w:style>
  <w:style w:type="paragraph" w:styleId="Rientrocorpodeltesto3">
    <w:name w:val="Body Text Indent 3"/>
    <w:basedOn w:val="Normale"/>
    <w:link w:val="Rientrocorpodeltesto3Carattere"/>
    <w:rsid w:val="004E2D89"/>
    <w:pPr>
      <w:spacing w:before="120" w:after="120"/>
      <w:ind w:left="360"/>
    </w:pPr>
    <w:rPr>
      <w:rFonts w:ascii="Times New Roman" w:eastAsia="Times New Roman" w:hAnsi="Times New Roman" w:cs="Times New Roman"/>
      <w:sz w:val="16"/>
      <w:szCs w:val="16"/>
      <w:lang w:val="en-US" w:eastAsia="en-US"/>
    </w:rPr>
  </w:style>
  <w:style w:type="character" w:customStyle="1" w:styleId="Rientrocorpodeltesto3Carattere">
    <w:name w:val="Rientro corpo del testo 3 Carattere"/>
    <w:basedOn w:val="Carpredefinitoparagrafo"/>
    <w:link w:val="Rientrocorpodeltesto3"/>
    <w:rsid w:val="004E2D89"/>
    <w:rPr>
      <w:rFonts w:ascii="Times New Roman" w:eastAsia="Times New Roman" w:hAnsi="Times New Roman" w:cs="Times New Roman"/>
      <w:sz w:val="16"/>
      <w:szCs w:val="16"/>
      <w:lang w:val="en-US" w:eastAsia="en-US"/>
    </w:rPr>
  </w:style>
  <w:style w:type="character" w:styleId="Titolodellibro">
    <w:name w:val="Book Title"/>
    <w:uiPriority w:val="33"/>
    <w:qFormat/>
    <w:rsid w:val="004E2D89"/>
    <w:rPr>
      <w:b/>
      <w:bCs/>
      <w:smallCaps/>
      <w:spacing w:val="5"/>
    </w:rPr>
  </w:style>
  <w:style w:type="paragraph" w:styleId="Formuladichiusura">
    <w:name w:val="Closing"/>
    <w:basedOn w:val="Normale"/>
    <w:link w:val="FormuladichiusuraCarattere"/>
    <w:rsid w:val="004E2D89"/>
    <w:pPr>
      <w:spacing w:before="120"/>
      <w:ind w:left="4320"/>
    </w:pPr>
    <w:rPr>
      <w:rFonts w:ascii="Times New Roman" w:eastAsia="Times New Roman" w:hAnsi="Times New Roman" w:cs="Times New Roman"/>
      <w:szCs w:val="20"/>
      <w:lang w:val="en-US" w:eastAsia="en-US"/>
    </w:rPr>
  </w:style>
  <w:style w:type="character" w:customStyle="1" w:styleId="FormuladichiusuraCarattere">
    <w:name w:val="Formula di chiusura Carattere"/>
    <w:basedOn w:val="Carpredefinitoparagrafo"/>
    <w:link w:val="Formuladichiusura"/>
    <w:rsid w:val="004E2D89"/>
    <w:rPr>
      <w:rFonts w:ascii="Times New Roman" w:eastAsia="Times New Roman" w:hAnsi="Times New Roman" w:cs="Times New Roman"/>
      <w:szCs w:val="20"/>
      <w:lang w:val="en-US" w:eastAsia="en-US"/>
    </w:rPr>
  </w:style>
  <w:style w:type="paragraph" w:styleId="Data">
    <w:name w:val="Date"/>
    <w:basedOn w:val="Normale"/>
    <w:next w:val="Normale"/>
    <w:link w:val="DataCarattere"/>
    <w:rsid w:val="004E2D89"/>
    <w:pPr>
      <w:spacing w:before="120"/>
    </w:pPr>
    <w:rPr>
      <w:rFonts w:ascii="Times New Roman" w:eastAsia="Times New Roman" w:hAnsi="Times New Roman" w:cs="Times New Roman"/>
      <w:szCs w:val="20"/>
      <w:lang w:val="en-US" w:eastAsia="en-US"/>
    </w:rPr>
  </w:style>
  <w:style w:type="character" w:customStyle="1" w:styleId="DataCarattere">
    <w:name w:val="Data Carattere"/>
    <w:basedOn w:val="Carpredefinitoparagrafo"/>
    <w:link w:val="Data"/>
    <w:rsid w:val="004E2D89"/>
    <w:rPr>
      <w:rFonts w:ascii="Times New Roman" w:eastAsia="Times New Roman" w:hAnsi="Times New Roman" w:cs="Times New Roman"/>
      <w:szCs w:val="20"/>
      <w:lang w:val="en-US" w:eastAsia="en-US"/>
    </w:rPr>
  </w:style>
  <w:style w:type="numbering" w:customStyle="1" w:styleId="Constraints">
    <w:name w:val="Constraints"/>
    <w:rsid w:val="004E2D89"/>
    <w:pPr>
      <w:numPr>
        <w:numId w:val="14"/>
      </w:numPr>
    </w:pPr>
  </w:style>
  <w:style w:type="paragraph" w:customStyle="1" w:styleId="TableText">
    <w:name w:val="TableText"/>
    <w:basedOn w:val="Normale"/>
    <w:link w:val="TableTextChar"/>
    <w:rsid w:val="004E2D89"/>
    <w:pPr>
      <w:keepNext/>
      <w:spacing w:before="40" w:after="40" w:line="220" w:lineRule="exact"/>
    </w:pPr>
    <w:rPr>
      <w:rFonts w:ascii="Bookman Old Style" w:eastAsia="Times New Roman" w:hAnsi="Bookman Old Style" w:cs="Times New Roman"/>
      <w:noProof/>
      <w:sz w:val="18"/>
      <w:szCs w:val="18"/>
      <w:lang w:val="x-none" w:eastAsia="x-none"/>
    </w:rPr>
  </w:style>
  <w:style w:type="character" w:customStyle="1" w:styleId="TableTextChar">
    <w:name w:val="TableText Char"/>
    <w:link w:val="TableText"/>
    <w:rsid w:val="004E2D89"/>
    <w:rPr>
      <w:rFonts w:ascii="Bookman Old Style" w:eastAsia="Times New Roman" w:hAnsi="Bookman Old Style" w:cs="Times New Roman"/>
      <w:noProof/>
      <w:sz w:val="18"/>
      <w:szCs w:val="18"/>
      <w:lang w:val="x-none" w:eastAsia="x-none"/>
    </w:rPr>
  </w:style>
  <w:style w:type="paragraph" w:customStyle="1" w:styleId="BodyText">
    <w:name w:val="BodyText"/>
    <w:link w:val="BodyTextChar"/>
    <w:qFormat/>
    <w:rsid w:val="004E2D89"/>
    <w:pPr>
      <w:tabs>
        <w:tab w:val="left" w:pos="1080"/>
        <w:tab w:val="left" w:pos="1440"/>
      </w:tabs>
      <w:spacing w:after="120" w:line="260" w:lineRule="exact"/>
      <w:ind w:left="720"/>
    </w:pPr>
    <w:rPr>
      <w:rFonts w:ascii="Bookman Old Style" w:eastAsia="?l?r ??’c" w:hAnsi="Bookman Old Style" w:cs="Times New Roman"/>
      <w:noProof/>
      <w:sz w:val="20"/>
      <w:lang w:val="en-US" w:eastAsia="en-US"/>
    </w:rPr>
  </w:style>
  <w:style w:type="character" w:customStyle="1" w:styleId="BodyTextChar">
    <w:name w:val="BodyText Char"/>
    <w:link w:val="BodyText"/>
    <w:rsid w:val="004E2D89"/>
    <w:rPr>
      <w:rFonts w:ascii="Bookman Old Style" w:eastAsia="?l?r ??’c" w:hAnsi="Bookman Old Style" w:cs="Times New Roman"/>
      <w:noProof/>
      <w:sz w:val="20"/>
      <w:lang w:val="en-US" w:eastAsia="en-US"/>
    </w:rPr>
  </w:style>
  <w:style w:type="character" w:customStyle="1" w:styleId="HyperlinkText9pt">
    <w:name w:val="Hyperlink Text 9pt"/>
    <w:rsid w:val="004E2D89"/>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4E2D89"/>
    <w:rPr>
      <w:smallCaps/>
      <w:color w:val="C0504D"/>
      <w:u w:val="single"/>
    </w:rPr>
  </w:style>
  <w:style w:type="character" w:customStyle="1" w:styleId="XMLname">
    <w:name w:val="XMLname"/>
    <w:qFormat/>
    <w:rsid w:val="004E2D89"/>
    <w:rPr>
      <w:rFonts w:ascii="Courier New" w:hAnsi="Courier New" w:cs="TimesNewRomanPSMT"/>
      <w:sz w:val="20"/>
      <w:lang w:eastAsia="en-US"/>
    </w:rPr>
  </w:style>
  <w:style w:type="paragraph" w:customStyle="1" w:styleId="Example">
    <w:name w:val="Example"/>
    <w:basedOn w:val="Normale"/>
    <w:link w:val="ExampleChar"/>
    <w:rsid w:val="004E2D89"/>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rPr>
  </w:style>
  <w:style w:type="character" w:customStyle="1" w:styleId="ExampleChar">
    <w:name w:val="Example Char"/>
    <w:link w:val="Example"/>
    <w:rsid w:val="004E2D89"/>
    <w:rPr>
      <w:rFonts w:ascii="Courier New" w:eastAsia="Times New Roman" w:hAnsi="Courier New" w:cs="Times New Roman"/>
      <w:sz w:val="18"/>
      <w:szCs w:val="20"/>
      <w:lang w:val="x-none" w:eastAsia="x-none"/>
    </w:rPr>
  </w:style>
  <w:style w:type="character" w:customStyle="1" w:styleId="XMLnameBold">
    <w:name w:val="XMLnameBold"/>
    <w:rsid w:val="004E2D89"/>
    <w:rPr>
      <w:rFonts w:ascii="Courier New" w:hAnsi="Courier New" w:cs="TimesNewRomanPSMT"/>
      <w:b/>
      <w:bCs/>
      <w:sz w:val="20"/>
      <w:lang w:eastAsia="en-US"/>
    </w:rPr>
  </w:style>
  <w:style w:type="paragraph" w:customStyle="1" w:styleId="BracketData">
    <w:name w:val="BracketData"/>
    <w:basedOn w:val="Normale"/>
    <w:next w:val="BodyText"/>
    <w:rsid w:val="004E2D89"/>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4E2D89"/>
    <w:rPr>
      <w:rFonts w:ascii="Courier New" w:hAnsi="Courier New" w:cs="Arial"/>
      <w:b/>
      <w:dstrike w:val="0"/>
      <w:color w:val="333399"/>
      <w:sz w:val="20"/>
      <w:szCs w:val="24"/>
      <w:u w:val="single"/>
      <w:vertAlign w:val="baseline"/>
      <w:lang w:val="en-US" w:eastAsia="zh-CN" w:bidi="ar-SA"/>
    </w:rPr>
  </w:style>
  <w:style w:type="character" w:customStyle="1" w:styleId="ElencoCarattere">
    <w:name w:val="Elenco Carattere"/>
    <w:link w:val="Elenco"/>
    <w:rsid w:val="00B83CBC"/>
    <w:rPr>
      <w:rFonts w:ascii="Times New Roman" w:eastAsia="Times New Roman" w:hAnsi="Times New Roman" w:cs="Times New Roman"/>
      <w:szCs w:val="20"/>
      <w:lang w:val="en-US" w:eastAsia="en-US"/>
    </w:rPr>
  </w:style>
  <w:style w:type="paragraph" w:styleId="Firmadipostaelettronica">
    <w:name w:val="E-mail Signature"/>
    <w:basedOn w:val="Normale"/>
    <w:link w:val="FirmadipostaelettronicaCarattere"/>
    <w:rsid w:val="004E2D89"/>
    <w:pPr>
      <w:spacing w:before="120"/>
    </w:pPr>
    <w:rPr>
      <w:rFonts w:ascii="Times New Roman" w:eastAsia="Times New Roman" w:hAnsi="Times New Roman" w:cs="Times New Roman"/>
      <w:szCs w:val="20"/>
      <w:lang w:val="en-US" w:eastAsia="en-US"/>
    </w:rPr>
  </w:style>
  <w:style w:type="character" w:customStyle="1" w:styleId="FirmadipostaelettronicaCarattere">
    <w:name w:val="Firma di posta elettronica Carattere"/>
    <w:basedOn w:val="Carpredefinitoparagrafo"/>
    <w:link w:val="Firmadipostaelettronica"/>
    <w:rsid w:val="004E2D89"/>
    <w:rPr>
      <w:rFonts w:ascii="Times New Roman" w:eastAsia="Times New Roman" w:hAnsi="Times New Roman" w:cs="Times New Roman"/>
      <w:szCs w:val="20"/>
      <w:lang w:val="en-US" w:eastAsia="en-US"/>
    </w:rPr>
  </w:style>
  <w:style w:type="paragraph" w:styleId="Testonotadichiusura">
    <w:name w:val="endnote text"/>
    <w:basedOn w:val="Normale"/>
    <w:link w:val="TestonotadichiusuraCarattere"/>
    <w:rsid w:val="004E2D89"/>
    <w:pPr>
      <w:spacing w:before="120"/>
    </w:pPr>
    <w:rPr>
      <w:rFonts w:ascii="Times New Roman" w:eastAsia="Times New Roman" w:hAnsi="Times New Roman" w:cs="Times New Roman"/>
      <w:sz w:val="20"/>
      <w:szCs w:val="20"/>
      <w:lang w:val="en-US" w:eastAsia="en-US"/>
    </w:rPr>
  </w:style>
  <w:style w:type="character" w:customStyle="1" w:styleId="TestonotadichiusuraCarattere">
    <w:name w:val="Testo nota di chiusura Carattere"/>
    <w:basedOn w:val="Carpredefinitoparagrafo"/>
    <w:link w:val="Testonotadichiusura"/>
    <w:rsid w:val="004E2D89"/>
    <w:rPr>
      <w:rFonts w:ascii="Times New Roman" w:eastAsia="Times New Roman" w:hAnsi="Times New Roman" w:cs="Times New Roman"/>
      <w:sz w:val="20"/>
      <w:szCs w:val="20"/>
      <w:lang w:val="en-US" w:eastAsia="en-US"/>
    </w:rPr>
  </w:style>
  <w:style w:type="paragraph" w:styleId="Indirizzodestinatario">
    <w:name w:val="envelope address"/>
    <w:basedOn w:val="Normale"/>
    <w:rsid w:val="004E2D89"/>
    <w:pPr>
      <w:framePr w:w="7920" w:h="1980" w:hRule="exact" w:hSpace="180" w:wrap="auto" w:hAnchor="page" w:xAlign="center" w:yAlign="bottom"/>
      <w:spacing w:before="120"/>
      <w:ind w:left="2880"/>
    </w:pPr>
    <w:rPr>
      <w:rFonts w:ascii="Cambria" w:eastAsia="Times New Roman" w:hAnsi="Cambria" w:cs="Times New Roman"/>
      <w:lang w:val="en-US" w:eastAsia="en-US"/>
    </w:rPr>
  </w:style>
  <w:style w:type="paragraph" w:styleId="Indirizzomittente">
    <w:name w:val="envelope return"/>
    <w:basedOn w:val="Normale"/>
    <w:rsid w:val="004E2D89"/>
    <w:pPr>
      <w:spacing w:before="120"/>
    </w:pPr>
    <w:rPr>
      <w:rFonts w:ascii="Cambria" w:eastAsia="Times New Roman" w:hAnsi="Cambria" w:cs="Times New Roman"/>
      <w:sz w:val="20"/>
      <w:szCs w:val="20"/>
      <w:lang w:val="en-US" w:eastAsia="en-US"/>
    </w:rPr>
  </w:style>
  <w:style w:type="paragraph" w:styleId="IndirizzoHTML">
    <w:name w:val="HTML Address"/>
    <w:basedOn w:val="Normale"/>
    <w:link w:val="IndirizzoHTMLCarattere"/>
    <w:rsid w:val="004E2D89"/>
    <w:pPr>
      <w:spacing w:before="120"/>
    </w:pPr>
    <w:rPr>
      <w:rFonts w:ascii="Times New Roman" w:eastAsia="Times New Roman" w:hAnsi="Times New Roman" w:cs="Times New Roman"/>
      <w:i/>
      <w:iCs/>
      <w:szCs w:val="20"/>
      <w:lang w:val="en-US" w:eastAsia="en-US"/>
    </w:rPr>
  </w:style>
  <w:style w:type="character" w:customStyle="1" w:styleId="IndirizzoHTMLCarattere">
    <w:name w:val="Indirizzo HTML Carattere"/>
    <w:basedOn w:val="Carpredefinitoparagrafo"/>
    <w:link w:val="IndirizzoHTML"/>
    <w:rsid w:val="004E2D89"/>
    <w:rPr>
      <w:rFonts w:ascii="Times New Roman" w:eastAsia="Times New Roman" w:hAnsi="Times New Roman" w:cs="Times New Roman"/>
      <w:i/>
      <w:iCs/>
      <w:szCs w:val="20"/>
      <w:lang w:val="en-US" w:eastAsia="en-US"/>
    </w:rPr>
  </w:style>
  <w:style w:type="paragraph" w:styleId="Indice1">
    <w:name w:val="index 1"/>
    <w:basedOn w:val="Normale"/>
    <w:next w:val="Normale"/>
    <w:autoRedefine/>
    <w:rsid w:val="004E2D89"/>
    <w:pPr>
      <w:spacing w:before="120"/>
      <w:ind w:left="240" w:hanging="240"/>
    </w:pPr>
    <w:rPr>
      <w:rFonts w:ascii="Times New Roman" w:eastAsia="Times New Roman" w:hAnsi="Times New Roman" w:cs="Times New Roman"/>
      <w:szCs w:val="20"/>
      <w:lang w:val="en-US" w:eastAsia="en-US"/>
    </w:rPr>
  </w:style>
  <w:style w:type="paragraph" w:styleId="Indice2">
    <w:name w:val="index 2"/>
    <w:basedOn w:val="Normale"/>
    <w:next w:val="Normale"/>
    <w:autoRedefine/>
    <w:rsid w:val="004E2D89"/>
    <w:pPr>
      <w:spacing w:before="120"/>
      <w:ind w:left="480" w:hanging="240"/>
    </w:pPr>
    <w:rPr>
      <w:rFonts w:ascii="Times New Roman" w:eastAsia="Times New Roman" w:hAnsi="Times New Roman" w:cs="Times New Roman"/>
      <w:szCs w:val="20"/>
      <w:lang w:val="en-US" w:eastAsia="en-US"/>
    </w:rPr>
  </w:style>
  <w:style w:type="paragraph" w:styleId="Indice3">
    <w:name w:val="index 3"/>
    <w:basedOn w:val="Normale"/>
    <w:next w:val="Normale"/>
    <w:autoRedefine/>
    <w:rsid w:val="004E2D89"/>
    <w:pPr>
      <w:spacing w:before="120"/>
      <w:ind w:left="720" w:hanging="240"/>
    </w:pPr>
    <w:rPr>
      <w:rFonts w:ascii="Times New Roman" w:eastAsia="Times New Roman" w:hAnsi="Times New Roman" w:cs="Times New Roman"/>
      <w:szCs w:val="20"/>
      <w:lang w:val="en-US" w:eastAsia="en-US"/>
    </w:rPr>
  </w:style>
  <w:style w:type="paragraph" w:styleId="Indice4">
    <w:name w:val="index 4"/>
    <w:basedOn w:val="Normale"/>
    <w:next w:val="Normale"/>
    <w:autoRedefine/>
    <w:rsid w:val="004E2D89"/>
    <w:pPr>
      <w:spacing w:before="120"/>
      <w:ind w:left="960" w:hanging="240"/>
    </w:pPr>
    <w:rPr>
      <w:rFonts w:ascii="Times New Roman" w:eastAsia="Times New Roman" w:hAnsi="Times New Roman" w:cs="Times New Roman"/>
      <w:szCs w:val="20"/>
      <w:lang w:val="en-US" w:eastAsia="en-US"/>
    </w:rPr>
  </w:style>
  <w:style w:type="paragraph" w:styleId="Indice5">
    <w:name w:val="index 5"/>
    <w:basedOn w:val="Normale"/>
    <w:next w:val="Normale"/>
    <w:autoRedefine/>
    <w:rsid w:val="004E2D89"/>
    <w:pPr>
      <w:spacing w:before="120"/>
      <w:ind w:left="1200" w:hanging="240"/>
    </w:pPr>
    <w:rPr>
      <w:rFonts w:ascii="Times New Roman" w:eastAsia="Times New Roman" w:hAnsi="Times New Roman" w:cs="Times New Roman"/>
      <w:szCs w:val="20"/>
      <w:lang w:val="en-US" w:eastAsia="en-US"/>
    </w:rPr>
  </w:style>
  <w:style w:type="paragraph" w:styleId="Indice6">
    <w:name w:val="index 6"/>
    <w:basedOn w:val="Normale"/>
    <w:next w:val="Normale"/>
    <w:autoRedefine/>
    <w:rsid w:val="004E2D89"/>
    <w:pPr>
      <w:spacing w:before="120"/>
      <w:ind w:left="1440" w:hanging="240"/>
    </w:pPr>
    <w:rPr>
      <w:rFonts w:ascii="Times New Roman" w:eastAsia="Times New Roman" w:hAnsi="Times New Roman" w:cs="Times New Roman"/>
      <w:szCs w:val="20"/>
      <w:lang w:val="en-US" w:eastAsia="en-US"/>
    </w:rPr>
  </w:style>
  <w:style w:type="paragraph" w:styleId="Indice7">
    <w:name w:val="index 7"/>
    <w:basedOn w:val="Normale"/>
    <w:next w:val="Normale"/>
    <w:autoRedefine/>
    <w:rsid w:val="004E2D89"/>
    <w:pPr>
      <w:spacing w:before="120"/>
      <w:ind w:left="1680" w:hanging="240"/>
    </w:pPr>
    <w:rPr>
      <w:rFonts w:ascii="Times New Roman" w:eastAsia="Times New Roman" w:hAnsi="Times New Roman" w:cs="Times New Roman"/>
      <w:szCs w:val="20"/>
      <w:lang w:val="en-US" w:eastAsia="en-US"/>
    </w:rPr>
  </w:style>
  <w:style w:type="paragraph" w:styleId="Indice8">
    <w:name w:val="index 8"/>
    <w:basedOn w:val="Normale"/>
    <w:next w:val="Normale"/>
    <w:autoRedefine/>
    <w:rsid w:val="004E2D89"/>
    <w:pPr>
      <w:spacing w:before="120"/>
      <w:ind w:left="1920" w:hanging="240"/>
    </w:pPr>
    <w:rPr>
      <w:rFonts w:ascii="Times New Roman" w:eastAsia="Times New Roman" w:hAnsi="Times New Roman" w:cs="Times New Roman"/>
      <w:szCs w:val="20"/>
      <w:lang w:val="en-US" w:eastAsia="en-US"/>
    </w:rPr>
  </w:style>
  <w:style w:type="paragraph" w:styleId="Indice9">
    <w:name w:val="index 9"/>
    <w:basedOn w:val="Normale"/>
    <w:next w:val="Normale"/>
    <w:autoRedefine/>
    <w:rsid w:val="004E2D89"/>
    <w:pPr>
      <w:spacing w:before="120"/>
      <w:ind w:left="2160" w:hanging="240"/>
    </w:pPr>
    <w:rPr>
      <w:rFonts w:ascii="Times New Roman" w:eastAsia="Times New Roman" w:hAnsi="Times New Roman" w:cs="Times New Roman"/>
      <w:szCs w:val="20"/>
      <w:lang w:val="en-US" w:eastAsia="en-US"/>
    </w:rPr>
  </w:style>
  <w:style w:type="paragraph" w:styleId="Titoloindice">
    <w:name w:val="index heading"/>
    <w:basedOn w:val="Normale"/>
    <w:next w:val="Indice1"/>
    <w:rsid w:val="004E2D89"/>
    <w:pPr>
      <w:spacing w:before="120"/>
    </w:pPr>
    <w:rPr>
      <w:rFonts w:ascii="Cambria" w:eastAsia="Times New Roman" w:hAnsi="Cambria" w:cs="Times New Roman"/>
      <w:b/>
      <w:bCs/>
      <w:szCs w:val="20"/>
      <w:lang w:val="en-US" w:eastAsia="en-US"/>
    </w:rPr>
  </w:style>
  <w:style w:type="paragraph" w:styleId="Citazioneintensa">
    <w:name w:val="Intense Quote"/>
    <w:basedOn w:val="Normale"/>
    <w:next w:val="Normale"/>
    <w:link w:val="CitazioneintensaCarattere"/>
    <w:uiPriority w:val="30"/>
    <w:qFormat/>
    <w:rsid w:val="004E2D89"/>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eastAsia="en-US"/>
    </w:rPr>
  </w:style>
  <w:style w:type="character" w:customStyle="1" w:styleId="CitazioneintensaCarattere">
    <w:name w:val="Citazione intensa Carattere"/>
    <w:basedOn w:val="Carpredefinitoparagrafo"/>
    <w:link w:val="Citazioneintensa"/>
    <w:uiPriority w:val="30"/>
    <w:rsid w:val="004E2D89"/>
    <w:rPr>
      <w:rFonts w:ascii="Times New Roman" w:eastAsia="Times New Roman" w:hAnsi="Times New Roman" w:cs="Times New Roman"/>
      <w:b/>
      <w:bCs/>
      <w:i/>
      <w:iCs/>
      <w:color w:val="4F81BD"/>
      <w:szCs w:val="20"/>
      <w:lang w:val="en-US" w:eastAsia="en-US"/>
    </w:rPr>
  </w:style>
  <w:style w:type="paragraph" w:styleId="Testomacro">
    <w:name w:val="macro"/>
    <w:link w:val="TestomacroCarattere"/>
    <w:rsid w:val="004E2D89"/>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val="en-US" w:eastAsia="en-US"/>
    </w:rPr>
  </w:style>
  <w:style w:type="character" w:customStyle="1" w:styleId="TestomacroCarattere">
    <w:name w:val="Testo macro Carattere"/>
    <w:basedOn w:val="Carpredefinitoparagrafo"/>
    <w:link w:val="Testomacro"/>
    <w:rsid w:val="004E2D89"/>
    <w:rPr>
      <w:rFonts w:ascii="Courier New" w:eastAsia="Times New Roman" w:hAnsi="Courier New" w:cs="Courier New"/>
      <w:sz w:val="20"/>
      <w:szCs w:val="20"/>
      <w:lang w:val="en-US" w:eastAsia="en-US"/>
    </w:rPr>
  </w:style>
  <w:style w:type="paragraph" w:styleId="Intestazionemessaggio">
    <w:name w:val="Message Header"/>
    <w:basedOn w:val="Normale"/>
    <w:link w:val="IntestazionemessaggioCarattere"/>
    <w:rsid w:val="004E2D89"/>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lang w:val="en-US" w:eastAsia="en-US"/>
    </w:rPr>
  </w:style>
  <w:style w:type="character" w:customStyle="1" w:styleId="IntestazionemessaggioCarattere">
    <w:name w:val="Intestazione messaggio Carattere"/>
    <w:basedOn w:val="Carpredefinitoparagrafo"/>
    <w:link w:val="Intestazionemessaggio"/>
    <w:rsid w:val="004E2D89"/>
    <w:rPr>
      <w:rFonts w:ascii="Cambria" w:eastAsia="Times New Roman" w:hAnsi="Cambria" w:cs="Times New Roman"/>
      <w:shd w:val="pct20" w:color="auto" w:fill="auto"/>
      <w:lang w:val="en-US" w:eastAsia="en-US"/>
    </w:rPr>
  </w:style>
  <w:style w:type="paragraph" w:styleId="Nessunaspaziatura">
    <w:name w:val="No Spacing"/>
    <w:uiPriority w:val="1"/>
    <w:qFormat/>
    <w:rsid w:val="004E2D89"/>
    <w:rPr>
      <w:rFonts w:ascii="Times New Roman" w:eastAsia="Times New Roman" w:hAnsi="Times New Roman" w:cs="Times New Roman"/>
      <w:szCs w:val="20"/>
      <w:lang w:val="en-US" w:eastAsia="en-US"/>
    </w:rPr>
  </w:style>
  <w:style w:type="paragraph" w:styleId="Rientronormale">
    <w:name w:val="Normal Indent"/>
    <w:basedOn w:val="Normale"/>
    <w:rsid w:val="004E2D89"/>
    <w:pPr>
      <w:spacing w:before="120"/>
      <w:ind w:left="720"/>
    </w:pPr>
    <w:rPr>
      <w:rFonts w:ascii="Times New Roman" w:eastAsia="Times New Roman" w:hAnsi="Times New Roman" w:cs="Times New Roman"/>
      <w:szCs w:val="20"/>
      <w:lang w:val="en-US" w:eastAsia="en-US"/>
    </w:rPr>
  </w:style>
  <w:style w:type="paragraph" w:styleId="Intestazionenota">
    <w:name w:val="Note Heading"/>
    <w:basedOn w:val="Normale"/>
    <w:next w:val="Normale"/>
    <w:link w:val="IntestazionenotaCarattere"/>
    <w:rsid w:val="004E2D89"/>
    <w:pPr>
      <w:spacing w:before="120"/>
    </w:pPr>
    <w:rPr>
      <w:rFonts w:ascii="Times New Roman" w:eastAsia="Times New Roman" w:hAnsi="Times New Roman" w:cs="Times New Roman"/>
      <w:szCs w:val="20"/>
      <w:lang w:val="en-US" w:eastAsia="en-US"/>
    </w:rPr>
  </w:style>
  <w:style w:type="character" w:customStyle="1" w:styleId="IntestazionenotaCarattere">
    <w:name w:val="Intestazione nota Carattere"/>
    <w:basedOn w:val="Carpredefinitoparagrafo"/>
    <w:link w:val="Intestazionenota"/>
    <w:rsid w:val="004E2D89"/>
    <w:rPr>
      <w:rFonts w:ascii="Times New Roman" w:eastAsia="Times New Roman" w:hAnsi="Times New Roman" w:cs="Times New Roman"/>
      <w:szCs w:val="20"/>
      <w:lang w:val="en-US" w:eastAsia="en-US"/>
    </w:rPr>
  </w:style>
  <w:style w:type="paragraph" w:styleId="Citazione">
    <w:name w:val="Quote"/>
    <w:basedOn w:val="Normale"/>
    <w:next w:val="Normale"/>
    <w:link w:val="CitazioneCarattere"/>
    <w:uiPriority w:val="29"/>
    <w:qFormat/>
    <w:rsid w:val="004E2D89"/>
    <w:pPr>
      <w:spacing w:before="120"/>
    </w:pPr>
    <w:rPr>
      <w:rFonts w:ascii="Times New Roman" w:eastAsia="Times New Roman" w:hAnsi="Times New Roman" w:cs="Times New Roman"/>
      <w:i/>
      <w:iCs/>
      <w:color w:val="000000"/>
      <w:szCs w:val="20"/>
      <w:lang w:val="en-US" w:eastAsia="en-US"/>
    </w:rPr>
  </w:style>
  <w:style w:type="character" w:customStyle="1" w:styleId="CitazioneCarattere">
    <w:name w:val="Citazione Carattere"/>
    <w:basedOn w:val="Carpredefinitoparagrafo"/>
    <w:link w:val="Citazione"/>
    <w:uiPriority w:val="29"/>
    <w:rsid w:val="004E2D89"/>
    <w:rPr>
      <w:rFonts w:ascii="Times New Roman" w:eastAsia="Times New Roman" w:hAnsi="Times New Roman" w:cs="Times New Roman"/>
      <w:i/>
      <w:iCs/>
      <w:color w:val="000000"/>
      <w:szCs w:val="20"/>
      <w:lang w:val="en-US" w:eastAsia="en-US"/>
    </w:rPr>
  </w:style>
  <w:style w:type="paragraph" w:styleId="Formuladiapertura">
    <w:name w:val="Salutation"/>
    <w:basedOn w:val="Normale"/>
    <w:next w:val="Normale"/>
    <w:link w:val="FormuladiaperturaCarattere"/>
    <w:rsid w:val="004E2D89"/>
    <w:pPr>
      <w:spacing w:before="120"/>
    </w:pPr>
    <w:rPr>
      <w:rFonts w:ascii="Times New Roman" w:eastAsia="Times New Roman" w:hAnsi="Times New Roman" w:cs="Times New Roman"/>
      <w:szCs w:val="20"/>
      <w:lang w:val="en-US" w:eastAsia="en-US"/>
    </w:rPr>
  </w:style>
  <w:style w:type="character" w:customStyle="1" w:styleId="FormuladiaperturaCarattere">
    <w:name w:val="Formula di apertura Carattere"/>
    <w:basedOn w:val="Carpredefinitoparagrafo"/>
    <w:link w:val="Formuladiapertura"/>
    <w:rsid w:val="004E2D89"/>
    <w:rPr>
      <w:rFonts w:ascii="Times New Roman" w:eastAsia="Times New Roman" w:hAnsi="Times New Roman" w:cs="Times New Roman"/>
      <w:szCs w:val="20"/>
      <w:lang w:val="en-US" w:eastAsia="en-US"/>
    </w:rPr>
  </w:style>
  <w:style w:type="paragraph" w:styleId="Firma">
    <w:name w:val="Signature"/>
    <w:basedOn w:val="Normale"/>
    <w:link w:val="FirmaCarattere"/>
    <w:rsid w:val="004E2D89"/>
    <w:pPr>
      <w:spacing w:before="120"/>
      <w:ind w:left="4320"/>
    </w:pPr>
    <w:rPr>
      <w:rFonts w:ascii="Times New Roman" w:eastAsia="Times New Roman" w:hAnsi="Times New Roman" w:cs="Times New Roman"/>
      <w:szCs w:val="20"/>
      <w:lang w:val="en-US" w:eastAsia="en-US"/>
    </w:rPr>
  </w:style>
  <w:style w:type="character" w:customStyle="1" w:styleId="FirmaCarattere">
    <w:name w:val="Firma Carattere"/>
    <w:basedOn w:val="Carpredefinitoparagrafo"/>
    <w:link w:val="Firma"/>
    <w:rsid w:val="004E2D89"/>
    <w:rPr>
      <w:rFonts w:ascii="Times New Roman" w:eastAsia="Times New Roman" w:hAnsi="Times New Roman" w:cs="Times New Roman"/>
      <w:szCs w:val="20"/>
      <w:lang w:val="en-US" w:eastAsia="en-US"/>
    </w:rPr>
  </w:style>
  <w:style w:type="character" w:customStyle="1" w:styleId="BodyTextChar3">
    <w:name w:val="Body Text Char3"/>
    <w:aliases w:val="Body Text Char Char Char Char"/>
    <w:rsid w:val="00EC6B47"/>
    <w:rPr>
      <w:noProof/>
      <w:sz w:val="24"/>
      <w:lang w:val="en-US" w:eastAsia="en-US" w:bidi="ar-SA"/>
    </w:rPr>
  </w:style>
  <w:style w:type="character" w:customStyle="1" w:styleId="TableEntryHeaderChar">
    <w:name w:val="Table Entry Header Char"/>
    <w:link w:val="TableEntryHeader"/>
    <w:rsid w:val="00EC6B47"/>
    <w:rPr>
      <w:rFonts w:ascii="Arial" w:eastAsia="Times New Roman" w:hAnsi="Arial" w:cs="Times New Roman"/>
      <w:b/>
      <w:noProof/>
      <w:sz w:val="20"/>
      <w:szCs w:val="20"/>
      <w:lang w:val="en-US" w:eastAsia="en-US"/>
    </w:rPr>
  </w:style>
  <w:style w:type="character" w:customStyle="1" w:styleId="FigureTitleChar">
    <w:name w:val="Figure Title Char"/>
    <w:link w:val="FigureTitle"/>
    <w:locked/>
    <w:rsid w:val="005265C7"/>
    <w:rPr>
      <w:rFonts w:ascii="Arial" w:eastAsia="Times New Roman" w:hAnsi="Arial" w:cs="Times New Roman"/>
      <w:b/>
      <w:noProof/>
      <w:sz w:val="22"/>
      <w:szCs w:val="20"/>
      <w:lang w:val="en-US" w:eastAsia="en-US"/>
    </w:rPr>
  </w:style>
  <w:style w:type="character" w:styleId="CodiceHTML">
    <w:name w:val="HTML Code"/>
    <w:rsid w:val="00EC6B47"/>
    <w:rPr>
      <w:rFonts w:ascii="Courier" w:hAnsi="Courier"/>
      <w:sz w:val="20"/>
      <w:szCs w:val="20"/>
    </w:rPr>
  </w:style>
  <w:style w:type="character" w:customStyle="1" w:styleId="TableTitleChar">
    <w:name w:val="Table Title Char"/>
    <w:link w:val="TableTitle"/>
    <w:locked/>
    <w:rsid w:val="005265C7"/>
    <w:rPr>
      <w:rFonts w:ascii="Arial" w:eastAsia="Times New Roman" w:hAnsi="Arial" w:cs="Times New Roman"/>
      <w:b/>
      <w:noProof/>
      <w:sz w:val="22"/>
      <w:szCs w:val="20"/>
      <w:lang w:val="en-US" w:eastAsia="en-US"/>
    </w:rPr>
  </w:style>
  <w:style w:type="paragraph" w:customStyle="1" w:styleId="Style1">
    <w:name w:val="Style1"/>
    <w:basedOn w:val="Titolo2"/>
    <w:uiPriority w:val="99"/>
    <w:rsid w:val="00EC6B47"/>
    <w:pPr>
      <w:numPr>
        <w:ilvl w:val="0"/>
        <w:numId w:val="0"/>
      </w:numPr>
      <w:tabs>
        <w:tab w:val="num" w:pos="576"/>
      </w:tabs>
      <w:ind w:left="576" w:hanging="576"/>
    </w:pPr>
  </w:style>
  <w:style w:type="paragraph" w:customStyle="1" w:styleId="ColorfulGrid-Accent11">
    <w:name w:val="Colorful Grid - Accent 11"/>
    <w:basedOn w:val="Normale"/>
    <w:next w:val="Normale"/>
    <w:link w:val="ColorfulGrid-Accent1Char"/>
    <w:uiPriority w:val="29"/>
    <w:qFormat/>
    <w:rsid w:val="00036034"/>
    <w:pPr>
      <w:spacing w:before="120"/>
    </w:pPr>
    <w:rPr>
      <w:rFonts w:ascii="Times New Roman" w:eastAsia="Times New Roman" w:hAnsi="Times New Roman" w:cs="Times New Roman"/>
      <w:i/>
      <w:iCs/>
      <w:color w:val="000000"/>
      <w:szCs w:val="20"/>
      <w:lang w:val="en-US" w:eastAsia="en-US"/>
    </w:rPr>
  </w:style>
  <w:style w:type="character" w:customStyle="1" w:styleId="ColorfulGrid-Accent1Char">
    <w:name w:val="Colorful Grid - Accent 1 Char"/>
    <w:link w:val="ColorfulGrid-Accent11"/>
    <w:uiPriority w:val="29"/>
    <w:rsid w:val="00036034"/>
    <w:rPr>
      <w:rFonts w:ascii="Times New Roman" w:eastAsia="Times New Roman" w:hAnsi="Times New Roman" w:cs="Times New Roman"/>
      <w:i/>
      <w:iCs/>
      <w:color w:val="00000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package" Target="embeddings/Microsoft_Word_Document.docx"/><Relationship Id="rId26" Type="http://schemas.openxmlformats.org/officeDocument/2006/relationships/hyperlink" Target="http://www.w3.org/2003/05/soap-envelope" TargetMode="External"/><Relationship Id="rId39" Type="http://schemas.openxmlformats.org/officeDocument/2006/relationships/hyperlink" Target="http://docs.oasis-open.org/wsn/t-1/TopicExpression/Simple" TargetMode="External"/><Relationship Id="rId21" Type="http://schemas.openxmlformats.org/officeDocument/2006/relationships/image" Target="media/image5.png"/><Relationship Id="rId34" Type="http://schemas.openxmlformats.org/officeDocument/2006/relationships/hyperlink" Target="http://docs.oasis-open.org/wsn/b-2" TargetMode="External"/><Relationship Id="rId42" Type="http://schemas.openxmlformats.org/officeDocument/2006/relationships/hyperlink" Target="http://www.w3.org/2001/XMLSchema-instance" TargetMode="External"/><Relationship Id="rId47" Type="http://schemas.openxmlformats.org/officeDocument/2006/relationships/hyperlink" Target="http://www.w3.org/2005/08/addressing/ws-addr.xsd" TargetMode="External"/><Relationship Id="rId50" Type="http://schemas.openxmlformats.org/officeDocument/2006/relationships/hyperlink" Target="http://docs.oasis-open.org/wsn/bw-2/NotificationProducer/SubscribeRequest" TargetMode="External"/><Relationship Id="rId55" Type="http://schemas.openxmlformats.org/officeDocument/2006/relationships/hyperlink" Target="http://www.w3.org/2001/XMLSchema-instance" TargetMode="External"/><Relationship Id="rId63" Type="http://schemas.openxmlformats.org/officeDocument/2006/relationships/hyperlink" Target="http://docs.oasis-open.org/wsn/bw-2/NotificationProducer/SubscribeRequest" TargetMode="External"/><Relationship Id="rId68" Type="http://schemas.openxmlformats.org/officeDocument/2006/relationships/footer" Target="footer1.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hyperlink" Target="http://docs.oasis-open.org/wsn/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microsoft.com/office/2011/relationships/commentsExtended" Target="commentsExtended.xml"/><Relationship Id="rId32" Type="http://schemas.openxmlformats.org/officeDocument/2006/relationships/hyperlink" Target="http://www.w3.org/2005/08/addressing" TargetMode="External"/><Relationship Id="rId37" Type="http://schemas.openxmlformats.org/officeDocument/2006/relationships/hyperlink" Target="http://localhost:8080/services/initiatingGateway/query%3c/a:To" TargetMode="External"/><Relationship Id="rId40" Type="http://schemas.openxmlformats.org/officeDocument/2006/relationships/hyperlink" Target="http://www.w3.org/2003/05/soap-envelope" TargetMode="External"/><Relationship Id="rId45" Type="http://schemas.openxmlformats.org/officeDocument/2006/relationships/hyperlink" Target="http://www.w3.org/2003/05/soap-envelope" TargetMode="External"/><Relationship Id="rId53" Type="http://schemas.openxmlformats.org/officeDocument/2006/relationships/hyperlink" Target="http://www.w3.org/2003/05/soap-envelope" TargetMode="External"/><Relationship Id="rId58" Type="http://schemas.openxmlformats.org/officeDocument/2006/relationships/hyperlink" Target="http://www.w3.org/2003/05/soap-envelope" TargetMode="External"/><Relationship Id="rId66"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comments" Target="comments.xml"/><Relationship Id="rId28" Type="http://schemas.openxmlformats.org/officeDocument/2006/relationships/hyperlink" Target="http://www.w3.org/2001/XMLSchema-instance" TargetMode="External"/><Relationship Id="rId36" Type="http://schemas.openxmlformats.org/officeDocument/2006/relationships/hyperlink" Target="http://docs.oasis-open.org/wsn/bw-2/NotificationProducer/SubscribeRequest" TargetMode="External"/><Relationship Id="rId49" Type="http://schemas.openxmlformats.org/officeDocument/2006/relationships/hyperlink" Target="http://docs.oasis-open.org/wsn/b-2.xsd" TargetMode="External"/><Relationship Id="rId57" Type="http://schemas.openxmlformats.org/officeDocument/2006/relationships/hyperlink" Target="http://www.w3.org/2003/05/soap-envelope" TargetMode="External"/><Relationship Id="rId61" Type="http://schemas.openxmlformats.org/officeDocument/2006/relationships/hyperlink" Target="http://docs.oasis-open.org/wsn/b-2" TargetMode="External"/><Relationship Id="rId10" Type="http://schemas.openxmlformats.org/officeDocument/2006/relationships/hyperlink" Target="http://ihe.net/Public_Comment/" TargetMode="External"/><Relationship Id="rId19" Type="http://schemas.openxmlformats.org/officeDocument/2006/relationships/image" Target="media/image3.emf"/><Relationship Id="rId31" Type="http://schemas.openxmlformats.org/officeDocument/2006/relationships/hyperlink" Target="http://www.w3.org/2003/05/soap-envelope" TargetMode="External"/><Relationship Id="rId44" Type="http://schemas.openxmlformats.org/officeDocument/2006/relationships/hyperlink" Target="http://www.w3.org/2003/05/soap-envelope" TargetMode="External"/><Relationship Id="rId52" Type="http://schemas.openxmlformats.org/officeDocument/2006/relationships/hyperlink" Target="http://docs.oasis-open.org/wsn/t-1/TopicExpression/Simple" TargetMode="External"/><Relationship Id="rId60" Type="http://schemas.openxmlformats.org/officeDocument/2006/relationships/hyperlink" Target="http://www.w3.org/2005/08/addressing/ws-addr.xsd" TargetMode="External"/><Relationship Id="rId65" Type="http://schemas.openxmlformats.org/officeDocument/2006/relationships/hyperlink" Target="http://wiki.ihe.net/images/4/46/DSUB_risk_assesment.xl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hyperlink" Target="http://wiki.ihe.net/images/4/46/DSUB_risk_assesment.xls" TargetMode="External"/><Relationship Id="rId27" Type="http://schemas.openxmlformats.org/officeDocument/2006/relationships/hyperlink" Target="http://www.w3.org/2005/08/addressing" TargetMode="External"/><Relationship Id="rId30" Type="http://schemas.openxmlformats.org/officeDocument/2006/relationships/hyperlink" Target="http://www.w3.org/2003/05/soap-envelope" TargetMode="External"/><Relationship Id="rId35" Type="http://schemas.openxmlformats.org/officeDocument/2006/relationships/hyperlink" Target="http://docs.oasis-open.org/wsn/b-2.xsd" TargetMode="External"/><Relationship Id="rId43" Type="http://schemas.openxmlformats.org/officeDocument/2006/relationships/hyperlink" Target="http://docs.oasis-open.org/wsn/b-2" TargetMode="External"/><Relationship Id="rId48" Type="http://schemas.openxmlformats.org/officeDocument/2006/relationships/hyperlink" Target="http://docs.oasis-open.org/wsn/b-2" TargetMode="External"/><Relationship Id="rId56" Type="http://schemas.openxmlformats.org/officeDocument/2006/relationships/hyperlink" Target="http://docs.oasis-open.org/wsn/b-2" TargetMode="External"/><Relationship Id="rId64" Type="http://schemas.openxmlformats.org/officeDocument/2006/relationships/hyperlink" Target="http://docs.oasis-open.org/wsn/t-1/TopicExpression/Simple"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NotificationRecipientServer/xdsBnotification"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microsoft.com/office/2016/09/relationships/commentsIds" Target="commentsIds.xml"/><Relationship Id="rId33" Type="http://schemas.openxmlformats.org/officeDocument/2006/relationships/hyperlink" Target="http://www.w3.org/2005/08/addressing/ws-addr.xsd" TargetMode="External"/><Relationship Id="rId38" Type="http://schemas.openxmlformats.org/officeDocument/2006/relationships/hyperlink" Target="https://NotificationRecipientServer/xdsBnotification" TargetMode="External"/><Relationship Id="rId46" Type="http://schemas.openxmlformats.org/officeDocument/2006/relationships/hyperlink" Target="http://www.w3.org/2005/08/addressing" TargetMode="External"/><Relationship Id="rId59" Type="http://schemas.openxmlformats.org/officeDocument/2006/relationships/hyperlink" Target="http://www.w3.org/2005/08/addressing" TargetMode="External"/><Relationship Id="rId67" Type="http://schemas.openxmlformats.org/officeDocument/2006/relationships/header" Target="header1.xml"/><Relationship Id="rId20" Type="http://schemas.openxmlformats.org/officeDocument/2006/relationships/image" Target="media/image4.emf"/><Relationship Id="rId41" Type="http://schemas.openxmlformats.org/officeDocument/2006/relationships/hyperlink" Target="http://www.w3.org/2005/08/addressing" TargetMode="External"/><Relationship Id="rId54" Type="http://schemas.openxmlformats.org/officeDocument/2006/relationships/hyperlink" Target="http://www.w3.org/2005/08/addressing" TargetMode="External"/><Relationship Id="rId62" Type="http://schemas.openxmlformats.org/officeDocument/2006/relationships/hyperlink" Target="http://docs.oasis-open.org/wsn/b-2.xsd" TargetMode="External"/><Relationship Id="rId7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40E5-A764-4ABE-AAEC-A9DE60C5B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15697</Words>
  <Characters>89474</Characters>
  <Application>Microsoft Office Word</Application>
  <DocSecurity>0</DocSecurity>
  <Lines>745</Lines>
  <Paragraphs>209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IHE_ITI_Suppl_DSUB_Extensions_TI_Rev1.2_2017-07-xx</vt:lpstr>
      <vt:lpstr>IHE_ITI_Suppl_DSUB_Extensions_TI_Rev2.4_2016-08-05</vt:lpstr>
    </vt:vector>
  </TitlesOfParts>
  <Company>IHE</Company>
  <LinksUpToDate>false</LinksUpToDate>
  <CharactersWithSpaces>104962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IHE_ITI_Suppl_DSUB_Extensions_TI_Rev1.2_2017-07-21</dc:title>
  <dc:subject>IHE ITI DSUB Extensions Supplement</dc:subject>
  <dc:creator>IHE ITI Technical Committee</dc:creator>
  <cp:keywords>IHE ITI Supplement</cp:keywords>
  <dc:description/>
  <cp:lastModifiedBy>Gregorio Canal</cp:lastModifiedBy>
  <cp:revision>3</cp:revision>
  <dcterms:created xsi:type="dcterms:W3CDTF">2019-04-30T14:57:00Z</dcterms:created>
  <dcterms:modified xsi:type="dcterms:W3CDTF">2019-05-23T08:25:00Z</dcterms:modified>
  <cp:category>IHE Supplement</cp:category>
</cp:coreProperties>
</file>