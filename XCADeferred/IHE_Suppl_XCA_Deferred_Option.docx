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A95EFC" w14:textId="77777777" w:rsidR="00CF283F" w:rsidRPr="00D26514" w:rsidRDefault="00CF283F" w:rsidP="0024101B">
      <w:pPr>
        <w:pStyle w:val="BodyText"/>
        <w:jc w:val="center"/>
        <w:rPr>
          <w:b/>
          <w:kern w:val="28"/>
          <w:sz w:val="28"/>
        </w:rPr>
      </w:pPr>
      <w:r w:rsidRPr="00D26514">
        <w:rPr>
          <w:b/>
          <w:kern w:val="28"/>
          <w:sz w:val="28"/>
        </w:rPr>
        <w:t>Integrating the Healthcare Enterprise</w:t>
      </w:r>
    </w:p>
    <w:p w14:paraId="7FADC7F4" w14:textId="77777777" w:rsidR="00CF283F" w:rsidRPr="00D26514" w:rsidRDefault="00CF283F" w:rsidP="00663624">
      <w:pPr>
        <w:pStyle w:val="BodyText"/>
      </w:pPr>
    </w:p>
    <w:p w14:paraId="5B274802" w14:textId="77777777" w:rsidR="00CF283F" w:rsidRPr="00D26514" w:rsidRDefault="005B5D47" w:rsidP="003D24EE">
      <w:pPr>
        <w:pStyle w:val="BodyText"/>
        <w:jc w:val="center"/>
      </w:pPr>
      <w:r w:rsidRPr="00D26514">
        <w:rPr>
          <w:noProof/>
        </w:rPr>
        <w:drawing>
          <wp:inline distT="0" distB="0" distL="0" distR="0" wp14:anchorId="2229F1E4" wp14:editId="3E3171E6">
            <wp:extent cx="1643380" cy="840105"/>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3380" cy="840105"/>
                    </a:xfrm>
                    <a:prstGeom prst="rect">
                      <a:avLst/>
                    </a:prstGeom>
                    <a:noFill/>
                    <a:ln>
                      <a:noFill/>
                    </a:ln>
                  </pic:spPr>
                </pic:pic>
              </a:graphicData>
            </a:graphic>
          </wp:inline>
        </w:drawing>
      </w:r>
    </w:p>
    <w:p w14:paraId="2F4762EC" w14:textId="77777777" w:rsidR="007400C4" w:rsidRPr="00D26514" w:rsidRDefault="007400C4" w:rsidP="00663624">
      <w:pPr>
        <w:pStyle w:val="BodyText"/>
      </w:pPr>
    </w:p>
    <w:p w14:paraId="60AACD27" w14:textId="483A19CE" w:rsidR="00482DC2" w:rsidRPr="00D26514" w:rsidRDefault="00CF283F" w:rsidP="000807AC">
      <w:pPr>
        <w:pStyle w:val="BodyText"/>
        <w:jc w:val="center"/>
        <w:rPr>
          <w:b/>
          <w:sz w:val="44"/>
          <w:szCs w:val="44"/>
        </w:rPr>
      </w:pPr>
      <w:r w:rsidRPr="00D26514">
        <w:rPr>
          <w:b/>
          <w:sz w:val="44"/>
          <w:szCs w:val="44"/>
        </w:rPr>
        <w:t xml:space="preserve">IHE </w:t>
      </w:r>
      <w:r w:rsidR="002F0BDF">
        <w:rPr>
          <w:b/>
          <w:sz w:val="44"/>
          <w:szCs w:val="44"/>
        </w:rPr>
        <w:t>ITI</w:t>
      </w:r>
    </w:p>
    <w:p w14:paraId="138D2DB5" w14:textId="77777777" w:rsidR="00B15D8F" w:rsidRPr="00D26514" w:rsidRDefault="00CF283F" w:rsidP="000807AC">
      <w:pPr>
        <w:pStyle w:val="BodyText"/>
        <w:jc w:val="center"/>
        <w:rPr>
          <w:b/>
          <w:sz w:val="44"/>
          <w:szCs w:val="44"/>
        </w:rPr>
      </w:pPr>
      <w:r w:rsidRPr="00D26514">
        <w:rPr>
          <w:b/>
          <w:sz w:val="44"/>
          <w:szCs w:val="44"/>
        </w:rPr>
        <w:t>Technical Framework</w:t>
      </w:r>
      <w:r w:rsidR="00B4798B" w:rsidRPr="00D26514">
        <w:rPr>
          <w:b/>
          <w:sz w:val="44"/>
          <w:szCs w:val="44"/>
        </w:rPr>
        <w:t xml:space="preserve"> </w:t>
      </w:r>
      <w:r w:rsidRPr="00D26514">
        <w:rPr>
          <w:b/>
          <w:sz w:val="44"/>
          <w:szCs w:val="44"/>
        </w:rPr>
        <w:t>Supplement</w:t>
      </w:r>
    </w:p>
    <w:p w14:paraId="02E9E9F1" w14:textId="77777777" w:rsidR="00490C1F" w:rsidRPr="00D26514" w:rsidRDefault="00490C1F" w:rsidP="000807AC">
      <w:pPr>
        <w:pStyle w:val="BodyText"/>
      </w:pPr>
    </w:p>
    <w:p w14:paraId="7E1D6AEC" w14:textId="77777777" w:rsidR="00726A7E" w:rsidRPr="00D26514" w:rsidRDefault="00726A7E" w:rsidP="000807AC">
      <w:pPr>
        <w:pStyle w:val="BodyText"/>
      </w:pPr>
    </w:p>
    <w:p w14:paraId="72374F1A" w14:textId="77777777" w:rsidR="00726A7E" w:rsidRPr="00D26514" w:rsidRDefault="00726A7E" w:rsidP="000807AC">
      <w:pPr>
        <w:pStyle w:val="BodyText"/>
      </w:pPr>
    </w:p>
    <w:p w14:paraId="6AD7C411" w14:textId="6A5CFA75" w:rsidR="00726A7E" w:rsidRPr="00D26514" w:rsidRDefault="002F0BDF" w:rsidP="00060817">
      <w:pPr>
        <w:pStyle w:val="BodyText"/>
        <w:jc w:val="center"/>
        <w:rPr>
          <w:b/>
          <w:sz w:val="44"/>
          <w:szCs w:val="44"/>
        </w:rPr>
      </w:pPr>
      <w:r>
        <w:rPr>
          <w:b/>
          <w:sz w:val="44"/>
          <w:szCs w:val="44"/>
        </w:rPr>
        <w:t>XCA Deferred Response</w:t>
      </w:r>
    </w:p>
    <w:p w14:paraId="0E5FA67E" w14:textId="61512E20" w:rsidR="00CF283F" w:rsidRPr="00D26514" w:rsidRDefault="002F0BDF" w:rsidP="00060817">
      <w:pPr>
        <w:pStyle w:val="BodyText"/>
        <w:jc w:val="center"/>
        <w:rPr>
          <w:b/>
          <w:sz w:val="44"/>
          <w:szCs w:val="44"/>
        </w:rPr>
      </w:pPr>
      <w:r>
        <w:rPr>
          <w:b/>
          <w:sz w:val="44"/>
          <w:szCs w:val="44"/>
        </w:rPr>
        <w:t>XCA Support For Two 2-way Messaging</w:t>
      </w:r>
    </w:p>
    <w:p w14:paraId="19C34921" w14:textId="77777777" w:rsidR="00726A7E" w:rsidRPr="00D26514" w:rsidRDefault="00726A7E" w:rsidP="00EA3BCB">
      <w:pPr>
        <w:pStyle w:val="BodyText"/>
      </w:pPr>
    </w:p>
    <w:p w14:paraId="13DE55AD" w14:textId="5C573ED2" w:rsidR="00503AE1" w:rsidRPr="00D26514" w:rsidRDefault="00A219CF" w:rsidP="00060817">
      <w:pPr>
        <w:pStyle w:val="BodyText"/>
        <w:jc w:val="center"/>
        <w:rPr>
          <w:b/>
          <w:sz w:val="44"/>
        </w:rPr>
      </w:pPr>
      <w:r w:rsidRPr="00D26514">
        <w:rPr>
          <w:b/>
          <w:sz w:val="44"/>
          <w:szCs w:val="44"/>
        </w:rPr>
        <w:t xml:space="preserve">Revision x.x – </w:t>
      </w:r>
      <w:r w:rsidR="00457DDC" w:rsidRPr="00D26514">
        <w:rPr>
          <w:b/>
          <w:sz w:val="44"/>
          <w:szCs w:val="44"/>
        </w:rPr>
        <w:t xml:space="preserve">Draft </w:t>
      </w:r>
      <w:r w:rsidR="00AF7069" w:rsidRPr="00D26514">
        <w:rPr>
          <w:b/>
          <w:sz w:val="44"/>
          <w:szCs w:val="44"/>
        </w:rPr>
        <w:t xml:space="preserve">in </w:t>
      </w:r>
      <w:r w:rsidR="007F3197" w:rsidRPr="00D26514">
        <w:rPr>
          <w:b/>
          <w:sz w:val="44"/>
          <w:szCs w:val="44"/>
        </w:rPr>
        <w:t>P</w:t>
      </w:r>
      <w:r w:rsidR="00AF7069" w:rsidRPr="00D26514">
        <w:rPr>
          <w:b/>
          <w:sz w:val="44"/>
          <w:szCs w:val="44"/>
        </w:rPr>
        <w:t xml:space="preserve">reparation </w:t>
      </w:r>
      <w:r w:rsidR="00457DDC" w:rsidRPr="00D26514">
        <w:rPr>
          <w:b/>
          <w:sz w:val="44"/>
          <w:szCs w:val="44"/>
        </w:rPr>
        <w:t>for</w:t>
      </w:r>
      <w:r w:rsidR="00506C22" w:rsidRPr="00D26514">
        <w:rPr>
          <w:b/>
          <w:sz w:val="44"/>
          <w:szCs w:val="44"/>
        </w:rPr>
        <w:t xml:space="preserve"> </w:t>
      </w:r>
      <w:r w:rsidR="00457DDC" w:rsidRPr="00D26514">
        <w:rPr>
          <w:b/>
          <w:sz w:val="44"/>
          <w:szCs w:val="44"/>
        </w:rPr>
        <w:t>P</w:t>
      </w:r>
      <w:r w:rsidR="00CF283F" w:rsidRPr="00D26514">
        <w:rPr>
          <w:b/>
          <w:sz w:val="44"/>
          <w:szCs w:val="44"/>
        </w:rPr>
        <w:t>ublic Comment</w:t>
      </w:r>
    </w:p>
    <w:p w14:paraId="53898A9D" w14:textId="73647F62" w:rsidR="00D62CEC" w:rsidRPr="00D26514" w:rsidRDefault="00D62CEC" w:rsidP="000807AC">
      <w:pPr>
        <w:pStyle w:val="AuthorInstructions"/>
      </w:pPr>
      <w:bookmarkStart w:id="0" w:name="OLE_LINK12"/>
      <w:bookmarkStart w:id="1" w:name="OLE_LINK13"/>
      <w:r w:rsidRPr="00D26514">
        <w:t>&lt;</w:t>
      </w:r>
      <w:r w:rsidR="001606A7" w:rsidRPr="00D26514">
        <w:t>T</w:t>
      </w:r>
      <w:r w:rsidRPr="00D26514">
        <w:t>he IHE Documentation Specialist will change the title to just “</w:t>
      </w:r>
      <w:r w:rsidR="001606A7" w:rsidRPr="00D26514">
        <w:t xml:space="preserve">Draft for </w:t>
      </w:r>
      <w:r w:rsidRPr="00D26514">
        <w:t>Public Comment”</w:t>
      </w:r>
      <w:r w:rsidR="00C271EB" w:rsidRPr="00D26514">
        <w:t xml:space="preserve"> or “Trial Impl</w:t>
      </w:r>
      <w:r w:rsidR="00944C39" w:rsidRPr="00D26514">
        <w:t>e</w:t>
      </w:r>
      <w:r w:rsidR="00C271EB" w:rsidRPr="00D26514">
        <w:t>mentation”</w:t>
      </w:r>
      <w:r w:rsidRPr="00D26514">
        <w:t xml:space="preserve"> upon publication</w:t>
      </w:r>
      <w:r w:rsidR="00726A7E" w:rsidRPr="00D26514">
        <w:t>. L</w:t>
      </w:r>
      <w:r w:rsidRPr="00D26514">
        <w:t>eave “as is” until then</w:t>
      </w:r>
      <w:proofErr w:type="gramStart"/>
      <w:r w:rsidRPr="00D26514">
        <w:t>.&gt;</w:t>
      </w:r>
      <w:proofErr w:type="gramEnd"/>
    </w:p>
    <w:bookmarkEnd w:id="0"/>
    <w:bookmarkEnd w:id="1"/>
    <w:p w14:paraId="7945735C" w14:textId="77777777" w:rsidR="00A910E1" w:rsidRPr="00D26514" w:rsidRDefault="00A910E1" w:rsidP="00AC7C88">
      <w:pPr>
        <w:pStyle w:val="BodyText"/>
      </w:pPr>
      <w:r w:rsidRPr="00D26514">
        <w:t>Date:</w:t>
      </w:r>
      <w:r w:rsidRPr="00D26514">
        <w:tab/>
      </w:r>
      <w:r w:rsidRPr="00D26514">
        <w:tab/>
        <w:t>&lt;</w:t>
      </w:r>
      <w:r w:rsidR="00BC7584" w:rsidRPr="00D26514">
        <w:t>Month</w:t>
      </w:r>
      <w:r w:rsidRPr="00D26514">
        <w:t xml:space="preserve"> </w:t>
      </w:r>
      <w:r w:rsidR="009D125C" w:rsidRPr="00D26514">
        <w:t>xx</w:t>
      </w:r>
      <w:r w:rsidR="004F5211" w:rsidRPr="00D26514">
        <w:t>, 20</w:t>
      </w:r>
      <w:r w:rsidR="009D125C" w:rsidRPr="00D26514">
        <w:t>xx</w:t>
      </w:r>
      <w:r w:rsidRPr="00D26514">
        <w:t>&gt;</w:t>
      </w:r>
    </w:p>
    <w:p w14:paraId="78679A36" w14:textId="1DBB983B" w:rsidR="00603ED5" w:rsidRPr="00D26514" w:rsidRDefault="00A910E1" w:rsidP="00AC7C88">
      <w:pPr>
        <w:pStyle w:val="BodyText"/>
      </w:pPr>
      <w:r w:rsidRPr="00D26514">
        <w:t>Author:</w:t>
      </w:r>
      <w:r w:rsidRPr="00D26514">
        <w:tab/>
      </w:r>
      <w:r w:rsidR="002F0BDF">
        <w:t>Joseph Lamy, ITI</w:t>
      </w:r>
      <w:r w:rsidR="001E6533" w:rsidRPr="00D26514">
        <w:t xml:space="preserve"> </w:t>
      </w:r>
      <w:r w:rsidR="00656A6B" w:rsidRPr="00D26514">
        <w:t>Technical Committee</w:t>
      </w:r>
    </w:p>
    <w:p w14:paraId="39940B52" w14:textId="77777777" w:rsidR="00A875FF" w:rsidRPr="00D26514" w:rsidRDefault="00603ED5" w:rsidP="00AC7C88">
      <w:pPr>
        <w:pStyle w:val="BodyText"/>
      </w:pPr>
      <w:r w:rsidRPr="00D26514">
        <w:t>Email:</w:t>
      </w:r>
      <w:r w:rsidR="00FF4C4E" w:rsidRPr="00D26514">
        <w:tab/>
      </w:r>
      <w:r w:rsidR="00FF4C4E" w:rsidRPr="00D26514">
        <w:tab/>
      </w:r>
      <w:r w:rsidRPr="00D26514">
        <w:t>&lt;</w:t>
      </w:r>
      <w:r w:rsidR="000B699D" w:rsidRPr="00D26514">
        <w:t>domain</w:t>
      </w:r>
      <w:r w:rsidR="00A875FF" w:rsidRPr="00D26514">
        <w:t>_</w:t>
      </w:r>
      <w:r w:rsidR="00BB6AAC" w:rsidRPr="00D26514">
        <w:t>name</w:t>
      </w:r>
      <w:r w:rsidR="00A875FF" w:rsidRPr="00D26514">
        <w:t>@ihe.net</w:t>
      </w:r>
      <w:r w:rsidRPr="00D26514">
        <w:t>&gt;</w:t>
      </w:r>
    </w:p>
    <w:p w14:paraId="3E102ACC" w14:textId="77777777" w:rsidR="00BC745A" w:rsidRPr="00D26514" w:rsidRDefault="00BC745A" w:rsidP="00AC7C88">
      <w:pPr>
        <w:pStyle w:val="BodyText"/>
      </w:pPr>
    </w:p>
    <w:p w14:paraId="0D46B478" w14:textId="77777777" w:rsidR="00BC745A" w:rsidRPr="00D26514" w:rsidRDefault="00AF1EF3" w:rsidP="00AF1EF3">
      <w:pPr>
        <w:pStyle w:val="BodyText"/>
        <w:pBdr>
          <w:top w:val="single" w:sz="18" w:space="1" w:color="auto"/>
          <w:left w:val="single" w:sz="18" w:space="4" w:color="auto"/>
          <w:bottom w:val="single" w:sz="18" w:space="1" w:color="auto"/>
          <w:right w:val="single" w:sz="18" w:space="4" w:color="auto"/>
        </w:pBdr>
        <w:spacing w:line="276" w:lineRule="auto"/>
        <w:jc w:val="center"/>
      </w:pPr>
      <w:r w:rsidRPr="00D26514">
        <w:rPr>
          <w:b/>
        </w:rPr>
        <w:t xml:space="preserve">Please </w:t>
      </w:r>
      <w:r w:rsidR="00BC745A" w:rsidRPr="00D26514">
        <w:rPr>
          <w:b/>
        </w:rPr>
        <w:t>verify you have the most recent version of this document</w:t>
      </w:r>
      <w:r w:rsidRPr="00D26514">
        <w:rPr>
          <w:b/>
        </w:rPr>
        <w:t xml:space="preserve">. </w:t>
      </w:r>
      <w:r w:rsidRPr="00D26514">
        <w:t>Se</w:t>
      </w:r>
      <w:r w:rsidR="00BC745A" w:rsidRPr="00D26514">
        <w:t xml:space="preserve">e </w:t>
      </w:r>
      <w:hyperlink r:id="rId10" w:history="1">
        <w:r w:rsidR="00BC745A" w:rsidRPr="00D26514">
          <w:rPr>
            <w:rStyle w:val="Hyperlink"/>
          </w:rPr>
          <w:t>here</w:t>
        </w:r>
      </w:hyperlink>
      <w:r w:rsidR="00BC745A" w:rsidRPr="00D26514">
        <w:t xml:space="preserve"> for Trial Implementation and Final </w:t>
      </w:r>
      <w:r w:rsidRPr="00D26514">
        <w:t>T</w:t>
      </w:r>
      <w:r w:rsidR="00BC745A" w:rsidRPr="00D26514">
        <w:t>ext version</w:t>
      </w:r>
      <w:r w:rsidRPr="00D26514">
        <w:t>s</w:t>
      </w:r>
      <w:r w:rsidR="00BC745A" w:rsidRPr="00D26514">
        <w:t xml:space="preserve"> and </w:t>
      </w:r>
      <w:hyperlink r:id="rId11" w:history="1">
        <w:r w:rsidR="00BC745A" w:rsidRPr="00D26514">
          <w:rPr>
            <w:rStyle w:val="Hyperlink"/>
          </w:rPr>
          <w:t>here</w:t>
        </w:r>
      </w:hyperlink>
      <w:r w:rsidR="00BC745A" w:rsidRPr="00D26514">
        <w:t xml:space="preserve"> for Public Comment versions.</w:t>
      </w:r>
    </w:p>
    <w:p w14:paraId="2A8A83DB" w14:textId="333F3088" w:rsidR="00017E09" w:rsidRPr="00D26514" w:rsidRDefault="009D125C" w:rsidP="007F750F">
      <w:pPr>
        <w:pStyle w:val="AuthorInstructions"/>
        <w:rPr>
          <w:i w:val="0"/>
        </w:rPr>
      </w:pPr>
      <w:r w:rsidRPr="00D26514">
        <w:br w:type="page"/>
      </w:r>
    </w:p>
    <w:p w14:paraId="1EF12208" w14:textId="77777777" w:rsidR="00CF283F" w:rsidRPr="00D26514" w:rsidRDefault="009D125C" w:rsidP="009D125C">
      <w:pPr>
        <w:pStyle w:val="BodyText"/>
      </w:pPr>
      <w:r w:rsidRPr="00D26514">
        <w:lastRenderedPageBreak/>
        <w:br w:type="page"/>
      </w:r>
      <w:r w:rsidR="00A875FF" w:rsidRPr="00D26514">
        <w:rPr>
          <w:rFonts w:ascii="Arial" w:hAnsi="Arial"/>
          <w:b/>
          <w:kern w:val="28"/>
          <w:sz w:val="28"/>
        </w:rPr>
        <w:lastRenderedPageBreak/>
        <w:t>Foreword</w:t>
      </w:r>
    </w:p>
    <w:p w14:paraId="23B34C99" w14:textId="3B117A30" w:rsidR="00482DC2" w:rsidRPr="00D26514" w:rsidRDefault="00CF283F" w:rsidP="00147F29">
      <w:pPr>
        <w:pStyle w:val="BodyText"/>
      </w:pPr>
      <w:r w:rsidRPr="00D26514">
        <w:t xml:space="preserve">This </w:t>
      </w:r>
      <w:r w:rsidR="00482DC2" w:rsidRPr="00D26514">
        <w:t xml:space="preserve">is a </w:t>
      </w:r>
      <w:r w:rsidRPr="00D26514">
        <w:t xml:space="preserve">supplement to the IHE </w:t>
      </w:r>
      <w:r w:rsidR="008332AB">
        <w:t>IT Infrastructure</w:t>
      </w:r>
      <w:r w:rsidRPr="00D26514">
        <w:t xml:space="preserve"> Technical Framework </w:t>
      </w:r>
      <w:r w:rsidR="00482DC2" w:rsidRPr="00D26514">
        <w:t>&lt;</w:t>
      </w:r>
      <w:r w:rsidRPr="00D26514">
        <w:t>V</w:t>
      </w:r>
      <w:r w:rsidR="009813A1" w:rsidRPr="00D26514">
        <w:t>X.X</w:t>
      </w:r>
      <w:r w:rsidRPr="00D26514">
        <w:t>&gt;</w:t>
      </w:r>
      <w:r w:rsidR="00482DC2" w:rsidRPr="00D26514">
        <w:t>.</w:t>
      </w:r>
      <w:r w:rsidR="00F002DD" w:rsidRPr="00D26514">
        <w:t xml:space="preserve"> Each supplement undergoes a process of public comment and trial implementation before being</w:t>
      </w:r>
      <w:r w:rsidR="00F0665F" w:rsidRPr="00D26514">
        <w:t xml:space="preserve"> </w:t>
      </w:r>
      <w:r w:rsidR="00F002DD" w:rsidRPr="00D26514">
        <w:t>incorporated into the volumes of the Technical Frameworks.</w:t>
      </w:r>
    </w:p>
    <w:p w14:paraId="308E4C32" w14:textId="5D980C9F" w:rsidR="006263EA" w:rsidRPr="00D26514" w:rsidRDefault="00B15E9B" w:rsidP="00147F29">
      <w:pPr>
        <w:pStyle w:val="BodyText"/>
      </w:pPr>
      <w:r w:rsidRPr="00D26514">
        <w:rPr>
          <w:i/>
          <w:iCs/>
        </w:rPr>
        <w:t>&lt;</w:t>
      </w:r>
      <w:r w:rsidR="00510062" w:rsidRPr="00D26514">
        <w:rPr>
          <w:i/>
          <w:iCs/>
        </w:rPr>
        <w:t xml:space="preserve">For Public </w:t>
      </w:r>
      <w:r w:rsidR="007773C8" w:rsidRPr="00D26514">
        <w:rPr>
          <w:i/>
          <w:iCs/>
        </w:rPr>
        <w:t>Comment</w:t>
      </w:r>
      <w:r w:rsidR="00C56183" w:rsidRPr="00D26514">
        <w:rPr>
          <w:i/>
          <w:iCs/>
        </w:rPr>
        <w:t>:</w:t>
      </w:r>
      <w:r w:rsidR="00CC0A62" w:rsidRPr="00D26514">
        <w:rPr>
          <w:i/>
          <w:iCs/>
        </w:rPr>
        <w:t>&gt;</w:t>
      </w:r>
      <w:r w:rsidR="00CC0A62" w:rsidRPr="00D26514">
        <w:t xml:space="preserve"> This</w:t>
      </w:r>
      <w:r w:rsidR="00510062" w:rsidRPr="00D26514">
        <w:t xml:space="preserve"> supplement </w:t>
      </w:r>
      <w:r w:rsidR="004F5211" w:rsidRPr="00D26514">
        <w:t xml:space="preserve">is published </w:t>
      </w:r>
      <w:r w:rsidR="007773C8" w:rsidRPr="00D26514">
        <w:t>on &lt;</w:t>
      </w:r>
      <w:r w:rsidR="004F5211" w:rsidRPr="00D26514">
        <w:t>Month XX, 201x&gt; for Public Comment</w:t>
      </w:r>
      <w:r w:rsidR="00F0665F" w:rsidRPr="00D26514">
        <w:t xml:space="preserve">. </w:t>
      </w:r>
      <w:r w:rsidR="00CF283F" w:rsidRPr="00D26514">
        <w:t xml:space="preserve">Comments </w:t>
      </w:r>
      <w:r w:rsidR="00DD4D5A" w:rsidRPr="00D26514">
        <w:t xml:space="preserve">are invited and </w:t>
      </w:r>
      <w:r w:rsidR="00E8793B" w:rsidRPr="00D26514">
        <w:t xml:space="preserve">can </w:t>
      </w:r>
      <w:r w:rsidR="006263EA" w:rsidRPr="00D26514">
        <w:t xml:space="preserve">be submitted </w:t>
      </w:r>
      <w:r w:rsidR="004F5211" w:rsidRPr="00D26514">
        <w:t>at</w:t>
      </w:r>
      <w:r w:rsidR="007773C8" w:rsidRPr="00D26514">
        <w:t xml:space="preserve"> </w:t>
      </w:r>
      <w:hyperlink r:id="rId12" w:anchor="domainname" w:history="1">
        <w:r w:rsidR="005B5325" w:rsidRPr="00D26514">
          <w:rPr>
            <w:rStyle w:val="Hyperlink"/>
          </w:rPr>
          <w:t>http://www.ihe.net/Public_Comment/#domainname</w:t>
        </w:r>
      </w:hyperlink>
      <w:r w:rsidR="00F0665F" w:rsidRPr="00D26514">
        <w:t xml:space="preserve">. </w:t>
      </w:r>
      <w:r w:rsidR="00510062" w:rsidRPr="00D26514">
        <w:t>In order to be considered in development of the Trial Implementation version of the supplement</w:t>
      </w:r>
      <w:r w:rsidR="000717A7" w:rsidRPr="00D26514">
        <w:t>,</w:t>
      </w:r>
      <w:r w:rsidR="00510062" w:rsidRPr="00D26514">
        <w:t xml:space="preserve"> comments must be received by &lt;Month XX, 201X&gt;. </w:t>
      </w:r>
    </w:p>
    <w:p w14:paraId="5E0DDFFF" w14:textId="1CE04DE9" w:rsidR="00A875FF" w:rsidRPr="00D26514" w:rsidRDefault="00B15E9B" w:rsidP="006263EA">
      <w:pPr>
        <w:pStyle w:val="BodyText"/>
      </w:pPr>
      <w:r w:rsidRPr="00D26514">
        <w:rPr>
          <w:i/>
          <w:iCs/>
        </w:rPr>
        <w:t>&lt;</w:t>
      </w:r>
      <w:r w:rsidR="00A875FF" w:rsidRPr="00D26514">
        <w:rPr>
          <w:i/>
          <w:iCs/>
        </w:rPr>
        <w:t>For Trial Implementation</w:t>
      </w:r>
      <w:r w:rsidR="00C56183" w:rsidRPr="00D26514">
        <w:rPr>
          <w:i/>
          <w:iCs/>
        </w:rPr>
        <w:t>:</w:t>
      </w:r>
      <w:r w:rsidR="00CC0A62" w:rsidRPr="00D26514">
        <w:rPr>
          <w:i/>
          <w:iCs/>
        </w:rPr>
        <w:t>&gt;</w:t>
      </w:r>
      <w:r w:rsidR="00CC0A62" w:rsidRPr="00D26514">
        <w:t xml:space="preserve"> This</w:t>
      </w:r>
      <w:r w:rsidR="004F5211" w:rsidRPr="00D26514">
        <w:t xml:space="preserve"> supplement is published on </w:t>
      </w:r>
      <w:r w:rsidR="00BB6AAC" w:rsidRPr="00D26514">
        <w:t>&lt;Month XX, 201X&gt;</w:t>
      </w:r>
      <w:r w:rsidR="00A85861" w:rsidRPr="00D26514">
        <w:t xml:space="preserve"> </w:t>
      </w:r>
      <w:r w:rsidR="000717A7" w:rsidRPr="00D26514">
        <w:t xml:space="preserve">for Trial Implementation </w:t>
      </w:r>
      <w:r w:rsidR="00A85861" w:rsidRPr="00D26514">
        <w:t>and may</w:t>
      </w:r>
      <w:r w:rsidR="00BB6AAC" w:rsidRPr="00D26514">
        <w:t xml:space="preserve"> be available for testing at subsequent IHE Connectathons</w:t>
      </w:r>
      <w:r w:rsidR="00A875FF" w:rsidRPr="00D26514">
        <w:t xml:space="preserve">. </w:t>
      </w:r>
      <w:r w:rsidR="00BB6AAC" w:rsidRPr="00D26514">
        <w:t>The supplement may be amended based on the results of testing</w:t>
      </w:r>
      <w:r w:rsidR="00F0665F" w:rsidRPr="00D26514">
        <w:t xml:space="preserve">. </w:t>
      </w:r>
      <w:r w:rsidR="00BB6AAC" w:rsidRPr="00D26514">
        <w:t xml:space="preserve">Following successful testing it will be incorporated into the &lt;Domain Name&gt; Technical Framework. </w:t>
      </w:r>
      <w:r w:rsidR="00A875FF" w:rsidRPr="00D26514">
        <w:t xml:space="preserve">Comments are invited and </w:t>
      </w:r>
      <w:r w:rsidR="00E8793B" w:rsidRPr="00D26514">
        <w:t xml:space="preserve">can </w:t>
      </w:r>
      <w:r w:rsidR="00A875FF" w:rsidRPr="00D26514">
        <w:t>be submitted</w:t>
      </w:r>
      <w:r w:rsidR="004F5211" w:rsidRPr="00D26514">
        <w:t xml:space="preserve"> </w:t>
      </w:r>
      <w:r w:rsidR="007773C8" w:rsidRPr="00D26514">
        <w:t xml:space="preserve">at </w:t>
      </w:r>
      <w:hyperlink r:id="rId13" w:anchor="domainname" w:history="1">
        <w:r w:rsidR="005B5325" w:rsidRPr="00D26514">
          <w:rPr>
            <w:rStyle w:val="Hyperlink"/>
          </w:rPr>
          <w:t>http://www.ihe.net/Public_Comment/#domainname</w:t>
        </w:r>
      </w:hyperlink>
      <w:r w:rsidR="00A85861" w:rsidRPr="00D26514">
        <w:t>.</w:t>
      </w:r>
    </w:p>
    <w:p w14:paraId="55571E90" w14:textId="77777777" w:rsidR="00AC7C88" w:rsidRPr="00D26514" w:rsidRDefault="00AC7C88" w:rsidP="00AC7C88">
      <w:pPr>
        <w:pStyle w:val="BodyText"/>
      </w:pPr>
      <w:r w:rsidRPr="00D26514">
        <w:t>This supplement describes changes to the existing technical framework documents</w:t>
      </w:r>
      <w:r w:rsidR="000717A7" w:rsidRPr="00D26514">
        <w:t>.</w:t>
      </w:r>
      <w:r w:rsidRPr="00D26514">
        <w:t xml:space="preserve"> </w:t>
      </w:r>
    </w:p>
    <w:p w14:paraId="0A3C6DDB" w14:textId="77777777" w:rsidR="00BE5916" w:rsidRPr="00D26514" w:rsidRDefault="009C6269" w:rsidP="00663624">
      <w:pPr>
        <w:pStyle w:val="BodyText"/>
      </w:pPr>
      <w:r w:rsidRPr="00D26514">
        <w:t>“</w:t>
      </w:r>
      <w:r w:rsidR="006263EA" w:rsidRPr="00D26514">
        <w:t>B</w:t>
      </w:r>
      <w:r w:rsidR="007A7BF7" w:rsidRPr="00D26514">
        <w:t xml:space="preserve">oxed” instructions </w:t>
      </w:r>
      <w:r w:rsidR="006263EA" w:rsidRPr="00D26514">
        <w:t xml:space="preserve">like the sample below indicate to </w:t>
      </w:r>
      <w:r w:rsidR="007A7BF7" w:rsidRPr="00D26514">
        <w:t xml:space="preserve">the Volume Editor how to integrate the relevant section(s) into the </w:t>
      </w:r>
      <w:r w:rsidR="00BE5916" w:rsidRPr="00D26514">
        <w:t>relevant</w:t>
      </w:r>
      <w:r w:rsidR="007A7BF7" w:rsidRPr="00D26514">
        <w:t xml:space="preserve"> Technical Framework </w:t>
      </w:r>
      <w:r w:rsidR="00BE5916" w:rsidRPr="00D26514">
        <w:t>volume</w:t>
      </w:r>
      <w:r w:rsidR="009D125C" w:rsidRPr="00D26514">
        <w:t>.</w:t>
      </w:r>
    </w:p>
    <w:p w14:paraId="4B4F217B" w14:textId="77777777" w:rsidR="007A7BF7" w:rsidRPr="00D26514" w:rsidRDefault="000717A7" w:rsidP="007A7BF7">
      <w:pPr>
        <w:pStyle w:val="EditorInstructions"/>
      </w:pPr>
      <w:r w:rsidRPr="00D26514">
        <w:t>Amend s</w:t>
      </w:r>
      <w:r w:rsidR="007A7BF7" w:rsidRPr="00D26514">
        <w:t>ection X.X by the following:</w:t>
      </w:r>
    </w:p>
    <w:p w14:paraId="35C44AFE" w14:textId="77777777" w:rsidR="000717A7" w:rsidRPr="00D26514" w:rsidRDefault="000717A7" w:rsidP="000717A7">
      <w:pPr>
        <w:pStyle w:val="BodyText"/>
      </w:pPr>
      <w:r w:rsidRPr="00D26514">
        <w:t xml:space="preserve">Where the amendment adds text, make the </w:t>
      </w:r>
      <w:r w:rsidR="00C26E7C" w:rsidRPr="00D26514">
        <w:t xml:space="preserve">added </w:t>
      </w:r>
      <w:r w:rsidRPr="00D26514">
        <w:t xml:space="preserve">text </w:t>
      </w:r>
      <w:r w:rsidRPr="00D26514">
        <w:rPr>
          <w:rStyle w:val="InsertText"/>
        </w:rPr>
        <w:t>bold underline</w:t>
      </w:r>
      <w:r w:rsidRPr="00D26514">
        <w:t>. Where the amendment removes text</w:t>
      </w:r>
      <w:r w:rsidR="00C26E7C" w:rsidRPr="00D26514">
        <w:t xml:space="preserve">, make the removed text </w:t>
      </w:r>
      <w:r w:rsidRPr="00D26514">
        <w:rPr>
          <w:rStyle w:val="DeleteText"/>
        </w:rPr>
        <w:t>bold strikethrough</w:t>
      </w:r>
      <w:r w:rsidR="00C26E7C" w:rsidRPr="00D26514">
        <w:t xml:space="preserve">. When entire new sections are added, introduce with </w:t>
      </w:r>
      <w:r w:rsidRPr="00D26514">
        <w:t>editor’s instructions to “add new text” or similar, which for readability are not bolded or underlined.</w:t>
      </w:r>
    </w:p>
    <w:p w14:paraId="467DCDE9" w14:textId="77777777" w:rsidR="005410F9" w:rsidRPr="00D26514" w:rsidRDefault="005410F9" w:rsidP="00BE5916">
      <w:pPr>
        <w:pStyle w:val="BodyText"/>
      </w:pPr>
    </w:p>
    <w:p w14:paraId="6351431A" w14:textId="4596489F" w:rsidR="00BE5916" w:rsidRPr="00D26514" w:rsidRDefault="00BE5916" w:rsidP="00BE5916">
      <w:pPr>
        <w:pStyle w:val="BodyText"/>
      </w:pPr>
      <w:r w:rsidRPr="00D26514">
        <w:t xml:space="preserve">General information about IHE can be found at </w:t>
      </w:r>
      <w:hyperlink r:id="rId14" w:history="1">
        <w:r w:rsidRPr="00D26514">
          <w:rPr>
            <w:rStyle w:val="Hyperlink"/>
          </w:rPr>
          <w:t>www.ihe.net</w:t>
        </w:r>
      </w:hyperlink>
      <w:r w:rsidR="00625D23" w:rsidRPr="00D26514">
        <w:t>.</w:t>
      </w:r>
    </w:p>
    <w:p w14:paraId="3F882605" w14:textId="538D1E22" w:rsidR="00BE5916" w:rsidRPr="00D26514" w:rsidRDefault="00BE5916" w:rsidP="00BE5916">
      <w:pPr>
        <w:pStyle w:val="BodyText"/>
      </w:pPr>
      <w:r w:rsidRPr="00D26514">
        <w:t xml:space="preserve">Information about the IHE &lt;Domain Name&gt; </w:t>
      </w:r>
      <w:r w:rsidR="000F613A" w:rsidRPr="00D26514">
        <w:t xml:space="preserve">domain </w:t>
      </w:r>
      <w:r w:rsidR="00503AE1" w:rsidRPr="00D26514">
        <w:t>can</w:t>
      </w:r>
      <w:r w:rsidRPr="00D26514">
        <w:t xml:space="preserve"> be found at</w:t>
      </w:r>
      <w:r w:rsidR="00F0665F" w:rsidRPr="00D26514">
        <w:t xml:space="preserve"> </w:t>
      </w:r>
      <w:hyperlink r:id="rId15" w:history="1">
        <w:r w:rsidR="0015489F" w:rsidRPr="00D26514">
          <w:rPr>
            <w:rStyle w:val="Hyperlink"/>
          </w:rPr>
          <w:t>ihe.net/IHE_Domains</w:t>
        </w:r>
      </w:hyperlink>
      <w:r w:rsidR="00625D23" w:rsidRPr="00D26514">
        <w:t>.</w:t>
      </w:r>
    </w:p>
    <w:p w14:paraId="65276508" w14:textId="120D0566" w:rsidR="00BE5916" w:rsidRPr="00D26514" w:rsidRDefault="00BE5916" w:rsidP="00BE5916">
      <w:pPr>
        <w:pStyle w:val="BodyText"/>
      </w:pPr>
      <w:r w:rsidRPr="00D26514">
        <w:t xml:space="preserve">Information about the </w:t>
      </w:r>
      <w:r w:rsidR="001A7C4C" w:rsidRPr="00D26514">
        <w:t xml:space="preserve">organization of IHE </w:t>
      </w:r>
      <w:r w:rsidRPr="00D26514">
        <w:t xml:space="preserve">Technical Frameworks and Supplements </w:t>
      </w:r>
      <w:r w:rsidR="001A7C4C" w:rsidRPr="00D26514">
        <w:t xml:space="preserve">and the process used to create them </w:t>
      </w:r>
      <w:r w:rsidRPr="00D26514">
        <w:t xml:space="preserve">can be found at </w:t>
      </w:r>
      <w:hyperlink r:id="rId16" w:history="1">
        <w:r w:rsidR="0015489F" w:rsidRPr="00D26514">
          <w:rPr>
            <w:rStyle w:val="Hyperlink"/>
          </w:rPr>
          <w:t>http://ihe.net/IHE_Process</w:t>
        </w:r>
      </w:hyperlink>
      <w:r w:rsidRPr="00D26514">
        <w:t xml:space="preserve"> and </w:t>
      </w:r>
      <w:hyperlink r:id="rId17" w:history="1">
        <w:r w:rsidR="0015489F" w:rsidRPr="00D26514">
          <w:rPr>
            <w:rStyle w:val="Hyperlink"/>
          </w:rPr>
          <w:t>http://ihe.net/Profiles</w:t>
        </w:r>
      </w:hyperlink>
      <w:r w:rsidR="00625D23" w:rsidRPr="00D26514">
        <w:t>.</w:t>
      </w:r>
    </w:p>
    <w:p w14:paraId="335BCE3B" w14:textId="1E8C985E" w:rsidR="00AF1EF3" w:rsidRPr="00D26514" w:rsidRDefault="00BE5916" w:rsidP="00BE5916">
      <w:pPr>
        <w:pStyle w:val="BodyText"/>
      </w:pPr>
      <w:r w:rsidRPr="00D26514">
        <w:t xml:space="preserve">The current version of </w:t>
      </w:r>
      <w:r w:rsidR="008F78D2" w:rsidRPr="00D26514">
        <w:t>the IHE</w:t>
      </w:r>
      <w:r w:rsidRPr="00D26514">
        <w:t xml:space="preserve"> </w:t>
      </w:r>
      <w:r w:rsidR="008F78D2" w:rsidRPr="00D26514">
        <w:t>&lt;</w:t>
      </w:r>
      <w:r w:rsidR="00CD44D7" w:rsidRPr="00D26514">
        <w:t>D</w:t>
      </w:r>
      <w:r w:rsidR="008F78D2" w:rsidRPr="00D26514">
        <w:t>omain name&gt;</w:t>
      </w:r>
      <w:r w:rsidRPr="00D26514">
        <w:t xml:space="preserve">Technical Framework can be found at </w:t>
      </w:r>
      <w:hyperlink r:id="rId18" w:history="1">
        <w:r w:rsidR="0015489F" w:rsidRPr="00D26514">
          <w:rPr>
            <w:rStyle w:val="Hyperlink"/>
          </w:rPr>
          <w:t>http://ihe.net/Technical_Frameworks</w:t>
        </w:r>
      </w:hyperlink>
      <w:r w:rsidR="00625D23" w:rsidRPr="00D26514">
        <w:t>.</w:t>
      </w:r>
    </w:p>
    <w:p w14:paraId="64037D9B" w14:textId="12BE090C" w:rsidR="00E91C15" w:rsidRPr="00EA3BCB" w:rsidRDefault="00625D23" w:rsidP="00BE5916">
      <w:pPr>
        <w:pStyle w:val="BodyText"/>
        <w:rPr>
          <w:i/>
        </w:rPr>
      </w:pPr>
      <w:r w:rsidRPr="00D26514">
        <w:rPr>
          <w:i/>
        </w:rPr>
        <w:t>&lt;Com</w:t>
      </w:r>
      <w:r w:rsidR="0005577A" w:rsidRPr="00EA3BCB">
        <w:rPr>
          <w:i/>
        </w:rPr>
        <w:t xml:space="preserve">ments may be submitted </w:t>
      </w:r>
      <w:r w:rsidR="004D69C3" w:rsidRPr="00EA3BCB">
        <w:rPr>
          <w:i/>
        </w:rPr>
        <w:t>on IHE Technical Framework templates</w:t>
      </w:r>
      <w:r w:rsidR="005672A9" w:rsidRPr="00EA3BCB">
        <w:rPr>
          <w:i/>
        </w:rPr>
        <w:t xml:space="preserve"> any time </w:t>
      </w:r>
      <w:r w:rsidR="004D69C3" w:rsidRPr="00EA3BCB">
        <w:rPr>
          <w:i/>
        </w:rPr>
        <w:t xml:space="preserve">at </w:t>
      </w:r>
      <w:hyperlink r:id="rId19" w:history="1">
        <w:r w:rsidR="00AF1EF3" w:rsidRPr="00EA3BCB">
          <w:rPr>
            <w:rStyle w:val="Hyperlink"/>
            <w:i/>
          </w:rPr>
          <w:t>http://ihe.net/Templates_Public_Comments</w:t>
        </w:r>
      </w:hyperlink>
      <w:r w:rsidRPr="00EA3BCB">
        <w:rPr>
          <w:i/>
        </w:rPr>
        <w:t>.</w:t>
      </w:r>
      <w:r w:rsidR="0015489F" w:rsidRPr="00EA3BCB">
        <w:rPr>
          <w:i/>
        </w:rPr>
        <w:t xml:space="preserve"> </w:t>
      </w:r>
      <w:r w:rsidR="0017698E" w:rsidRPr="00EA3BCB">
        <w:rPr>
          <w:i/>
        </w:rPr>
        <w:t>P</w:t>
      </w:r>
      <w:r w:rsidR="00E91C15" w:rsidRPr="00EA3BCB">
        <w:rPr>
          <w:i/>
        </w:rPr>
        <w:t>lease enter comments/issues as soon as they are found</w:t>
      </w:r>
      <w:r w:rsidR="00887E40" w:rsidRPr="00EA3BCB">
        <w:rPr>
          <w:i/>
        </w:rPr>
        <w:t xml:space="preserve">. </w:t>
      </w:r>
      <w:r w:rsidR="00E91C15" w:rsidRPr="00EA3BCB">
        <w:rPr>
          <w:i/>
        </w:rPr>
        <w:t>Do not wait until a future review cycle is announced</w:t>
      </w:r>
      <w:proofErr w:type="gramStart"/>
      <w:r w:rsidR="00887E40" w:rsidRPr="00EA3BCB">
        <w:rPr>
          <w:i/>
        </w:rPr>
        <w:t>.</w:t>
      </w:r>
      <w:r w:rsidR="00C80B71" w:rsidRPr="00EA3BCB">
        <w:rPr>
          <w:i/>
        </w:rPr>
        <w:t>&gt;</w:t>
      </w:r>
      <w:proofErr w:type="gramEnd"/>
    </w:p>
    <w:p w14:paraId="74F68AC8" w14:textId="77777777" w:rsidR="00BE5916" w:rsidRPr="00D26514" w:rsidRDefault="00BE5916" w:rsidP="000470A5">
      <w:pPr>
        <w:pStyle w:val="BodyText"/>
      </w:pPr>
    </w:p>
    <w:p w14:paraId="313714F1" w14:textId="77777777" w:rsidR="00D85A7B" w:rsidRPr="00D26514" w:rsidRDefault="009813A1" w:rsidP="00597DB2">
      <w:pPr>
        <w:pStyle w:val="TOCHeading"/>
      </w:pPr>
      <w:r w:rsidRPr="00D26514">
        <w:br w:type="page"/>
      </w:r>
      <w:r w:rsidR="00D85A7B" w:rsidRPr="00D26514">
        <w:lastRenderedPageBreak/>
        <w:t>C</w:t>
      </w:r>
      <w:r w:rsidR="00060D78" w:rsidRPr="00D26514">
        <w:t>ONTENTS</w:t>
      </w:r>
    </w:p>
    <w:p w14:paraId="292B25D0" w14:textId="77777777" w:rsidR="004D69C3" w:rsidRPr="00D26514" w:rsidRDefault="004D69C3" w:rsidP="00597DB2"/>
    <w:p w14:paraId="78EA055A" w14:textId="77777777" w:rsidR="00581859" w:rsidRDefault="00CF508D">
      <w:pPr>
        <w:pStyle w:val="TOC1"/>
        <w:rPr>
          <w:rFonts w:asciiTheme="minorHAnsi" w:eastAsiaTheme="minorEastAsia" w:hAnsiTheme="minorHAnsi" w:cstheme="minorBidi"/>
          <w:noProof/>
          <w:lang w:eastAsia="ja-JP"/>
        </w:rPr>
      </w:pPr>
      <w:r w:rsidRPr="00D26514">
        <w:fldChar w:fldCharType="begin"/>
      </w:r>
      <w:r w:rsidRPr="00D26514">
        <w:instrText xml:space="preserve"> TOC \o "2-7" \h \z \t "Heading 1,1,Appendix Heading 2,2,Appendix Heading 1,1,Appendix Heading 3,3,Glossary,1,Part Title,1" </w:instrText>
      </w:r>
      <w:r w:rsidRPr="00D26514">
        <w:fldChar w:fldCharType="separate"/>
      </w:r>
      <w:r w:rsidR="00581859">
        <w:rPr>
          <w:noProof/>
        </w:rPr>
        <w:t>Introduction to this Supplement</w:t>
      </w:r>
      <w:r w:rsidR="00581859">
        <w:rPr>
          <w:noProof/>
        </w:rPr>
        <w:tab/>
      </w:r>
      <w:r w:rsidR="00581859">
        <w:rPr>
          <w:noProof/>
        </w:rPr>
        <w:fldChar w:fldCharType="begin"/>
      </w:r>
      <w:r w:rsidR="00581859">
        <w:rPr>
          <w:noProof/>
        </w:rPr>
        <w:instrText xml:space="preserve"> PAGEREF _Toc413945518 \h </w:instrText>
      </w:r>
      <w:r w:rsidR="00581859">
        <w:rPr>
          <w:noProof/>
        </w:rPr>
      </w:r>
      <w:r w:rsidR="00581859">
        <w:rPr>
          <w:noProof/>
        </w:rPr>
        <w:fldChar w:fldCharType="separate"/>
      </w:r>
      <w:r w:rsidR="00A34E4C">
        <w:rPr>
          <w:noProof/>
        </w:rPr>
        <w:t>5</w:t>
      </w:r>
      <w:r w:rsidR="00581859">
        <w:rPr>
          <w:noProof/>
        </w:rPr>
        <w:fldChar w:fldCharType="end"/>
      </w:r>
    </w:p>
    <w:p w14:paraId="44DC3911" w14:textId="77777777" w:rsidR="00581859" w:rsidRDefault="00581859">
      <w:pPr>
        <w:pStyle w:val="TOC2"/>
        <w:rPr>
          <w:rFonts w:asciiTheme="minorHAnsi" w:eastAsiaTheme="minorEastAsia" w:hAnsiTheme="minorHAnsi" w:cstheme="minorBidi"/>
          <w:noProof/>
          <w:lang w:eastAsia="ja-JP"/>
        </w:rPr>
      </w:pPr>
      <w:r>
        <w:rPr>
          <w:noProof/>
        </w:rPr>
        <w:t>Open Issues and Questions</w:t>
      </w:r>
      <w:r>
        <w:rPr>
          <w:noProof/>
        </w:rPr>
        <w:tab/>
      </w:r>
      <w:r>
        <w:rPr>
          <w:noProof/>
        </w:rPr>
        <w:fldChar w:fldCharType="begin"/>
      </w:r>
      <w:r>
        <w:rPr>
          <w:noProof/>
        </w:rPr>
        <w:instrText xml:space="preserve"> PAGEREF _Toc413945519 \h </w:instrText>
      </w:r>
      <w:r>
        <w:rPr>
          <w:noProof/>
        </w:rPr>
      </w:r>
      <w:r>
        <w:rPr>
          <w:noProof/>
        </w:rPr>
        <w:fldChar w:fldCharType="separate"/>
      </w:r>
      <w:r w:rsidR="00A34E4C">
        <w:rPr>
          <w:noProof/>
        </w:rPr>
        <w:t>5</w:t>
      </w:r>
      <w:r>
        <w:rPr>
          <w:noProof/>
        </w:rPr>
        <w:fldChar w:fldCharType="end"/>
      </w:r>
    </w:p>
    <w:p w14:paraId="4F862641" w14:textId="77777777" w:rsidR="00581859" w:rsidRDefault="00581859">
      <w:pPr>
        <w:pStyle w:val="TOC2"/>
        <w:rPr>
          <w:rFonts w:asciiTheme="minorHAnsi" w:eastAsiaTheme="minorEastAsia" w:hAnsiTheme="minorHAnsi" w:cstheme="minorBidi"/>
          <w:noProof/>
          <w:lang w:eastAsia="ja-JP"/>
        </w:rPr>
      </w:pPr>
      <w:r>
        <w:rPr>
          <w:noProof/>
        </w:rPr>
        <w:t>Closed Issues</w:t>
      </w:r>
      <w:r>
        <w:rPr>
          <w:noProof/>
        </w:rPr>
        <w:tab/>
      </w:r>
      <w:r>
        <w:rPr>
          <w:noProof/>
        </w:rPr>
        <w:fldChar w:fldCharType="begin"/>
      </w:r>
      <w:r>
        <w:rPr>
          <w:noProof/>
        </w:rPr>
        <w:instrText xml:space="preserve"> PAGEREF _Toc413945520 \h </w:instrText>
      </w:r>
      <w:r>
        <w:rPr>
          <w:noProof/>
        </w:rPr>
      </w:r>
      <w:r>
        <w:rPr>
          <w:noProof/>
        </w:rPr>
        <w:fldChar w:fldCharType="separate"/>
      </w:r>
      <w:r w:rsidR="00A34E4C">
        <w:rPr>
          <w:noProof/>
        </w:rPr>
        <w:t>7</w:t>
      </w:r>
      <w:r>
        <w:rPr>
          <w:noProof/>
        </w:rPr>
        <w:fldChar w:fldCharType="end"/>
      </w:r>
    </w:p>
    <w:p w14:paraId="687666B9" w14:textId="77777777" w:rsidR="00581859" w:rsidRDefault="00581859">
      <w:pPr>
        <w:pStyle w:val="TOC1"/>
        <w:rPr>
          <w:rFonts w:asciiTheme="minorHAnsi" w:eastAsiaTheme="minorEastAsia" w:hAnsiTheme="minorHAnsi" w:cstheme="minorBidi"/>
          <w:noProof/>
          <w:lang w:eastAsia="ja-JP"/>
        </w:rPr>
      </w:pPr>
      <w:r>
        <w:rPr>
          <w:noProof/>
        </w:rPr>
        <w:t>Volume 1 – Profiles</w:t>
      </w:r>
      <w:r>
        <w:rPr>
          <w:noProof/>
        </w:rPr>
        <w:tab/>
      </w:r>
      <w:r>
        <w:rPr>
          <w:noProof/>
        </w:rPr>
        <w:fldChar w:fldCharType="begin"/>
      </w:r>
      <w:r>
        <w:rPr>
          <w:noProof/>
        </w:rPr>
        <w:instrText xml:space="preserve"> PAGEREF _Toc413945521 \h </w:instrText>
      </w:r>
      <w:r>
        <w:rPr>
          <w:noProof/>
        </w:rPr>
      </w:r>
      <w:r>
        <w:rPr>
          <w:noProof/>
        </w:rPr>
        <w:fldChar w:fldCharType="separate"/>
      </w:r>
      <w:r w:rsidR="00A34E4C">
        <w:rPr>
          <w:noProof/>
        </w:rPr>
        <w:t>16</w:t>
      </w:r>
      <w:r>
        <w:rPr>
          <w:noProof/>
        </w:rPr>
        <w:fldChar w:fldCharType="end"/>
      </w:r>
    </w:p>
    <w:p w14:paraId="214FC29E" w14:textId="77777777" w:rsidR="00581859" w:rsidRDefault="00581859">
      <w:pPr>
        <w:pStyle w:val="TOC2"/>
        <w:rPr>
          <w:rFonts w:asciiTheme="minorHAnsi" w:eastAsiaTheme="minorEastAsia" w:hAnsiTheme="minorHAnsi" w:cstheme="minorBidi"/>
          <w:noProof/>
          <w:lang w:eastAsia="ja-JP"/>
        </w:rPr>
      </w:pPr>
      <w:r>
        <w:rPr>
          <w:noProof/>
        </w:rPr>
        <w:t>10.2 XDS.b Actor Options</w:t>
      </w:r>
      <w:r>
        <w:rPr>
          <w:noProof/>
        </w:rPr>
        <w:tab/>
      </w:r>
      <w:r>
        <w:rPr>
          <w:noProof/>
        </w:rPr>
        <w:fldChar w:fldCharType="begin"/>
      </w:r>
      <w:r>
        <w:rPr>
          <w:noProof/>
        </w:rPr>
        <w:instrText xml:space="preserve"> PAGEREF _Toc413945522 \h </w:instrText>
      </w:r>
      <w:r>
        <w:rPr>
          <w:noProof/>
        </w:rPr>
      </w:r>
      <w:r>
        <w:rPr>
          <w:noProof/>
        </w:rPr>
        <w:fldChar w:fldCharType="separate"/>
      </w:r>
      <w:r w:rsidR="00A34E4C">
        <w:rPr>
          <w:noProof/>
        </w:rPr>
        <w:t>16</w:t>
      </w:r>
      <w:r>
        <w:rPr>
          <w:noProof/>
        </w:rPr>
        <w:fldChar w:fldCharType="end"/>
      </w:r>
    </w:p>
    <w:p w14:paraId="0BE9E119" w14:textId="77777777" w:rsidR="00581859" w:rsidRDefault="00581859">
      <w:pPr>
        <w:pStyle w:val="TOC3"/>
        <w:rPr>
          <w:rFonts w:asciiTheme="minorHAnsi" w:eastAsiaTheme="minorEastAsia" w:hAnsiTheme="minorHAnsi" w:cstheme="minorBidi"/>
          <w:noProof/>
          <w:lang w:eastAsia="ja-JP"/>
        </w:rPr>
      </w:pPr>
      <w:r>
        <w:rPr>
          <w:noProof/>
        </w:rPr>
        <w:t>10.2.X Deferred Response Option</w:t>
      </w:r>
      <w:r>
        <w:rPr>
          <w:noProof/>
        </w:rPr>
        <w:tab/>
      </w:r>
      <w:r>
        <w:rPr>
          <w:noProof/>
        </w:rPr>
        <w:fldChar w:fldCharType="begin"/>
      </w:r>
      <w:r>
        <w:rPr>
          <w:noProof/>
        </w:rPr>
        <w:instrText xml:space="preserve"> PAGEREF _Toc413945523 \h </w:instrText>
      </w:r>
      <w:r>
        <w:rPr>
          <w:noProof/>
        </w:rPr>
      </w:r>
      <w:r>
        <w:rPr>
          <w:noProof/>
        </w:rPr>
        <w:fldChar w:fldCharType="separate"/>
      </w:r>
      <w:r w:rsidR="00A34E4C">
        <w:rPr>
          <w:noProof/>
        </w:rPr>
        <w:t>16</w:t>
      </w:r>
      <w:r>
        <w:rPr>
          <w:noProof/>
        </w:rPr>
        <w:fldChar w:fldCharType="end"/>
      </w:r>
    </w:p>
    <w:p w14:paraId="266D2A51" w14:textId="77777777" w:rsidR="00581859" w:rsidRDefault="00581859">
      <w:pPr>
        <w:pStyle w:val="TOC2"/>
        <w:rPr>
          <w:rFonts w:asciiTheme="minorHAnsi" w:eastAsiaTheme="minorEastAsia" w:hAnsiTheme="minorHAnsi" w:cstheme="minorBidi"/>
          <w:noProof/>
          <w:lang w:eastAsia="ja-JP"/>
        </w:rPr>
      </w:pPr>
      <w:r>
        <w:rPr>
          <w:noProof/>
        </w:rPr>
        <w:t>18.2 XCA Integration Profile Options</w:t>
      </w:r>
      <w:r>
        <w:rPr>
          <w:noProof/>
        </w:rPr>
        <w:tab/>
      </w:r>
      <w:r>
        <w:rPr>
          <w:noProof/>
        </w:rPr>
        <w:fldChar w:fldCharType="begin"/>
      </w:r>
      <w:r>
        <w:rPr>
          <w:noProof/>
        </w:rPr>
        <w:instrText xml:space="preserve"> PAGEREF _Toc413945524 \h </w:instrText>
      </w:r>
      <w:r>
        <w:rPr>
          <w:noProof/>
        </w:rPr>
      </w:r>
      <w:r>
        <w:rPr>
          <w:noProof/>
        </w:rPr>
        <w:fldChar w:fldCharType="separate"/>
      </w:r>
      <w:r w:rsidR="00A34E4C">
        <w:rPr>
          <w:noProof/>
        </w:rPr>
        <w:t>17</w:t>
      </w:r>
      <w:r>
        <w:rPr>
          <w:noProof/>
        </w:rPr>
        <w:fldChar w:fldCharType="end"/>
      </w:r>
    </w:p>
    <w:p w14:paraId="44FD1BAD" w14:textId="77777777" w:rsidR="00581859" w:rsidRDefault="00581859">
      <w:pPr>
        <w:pStyle w:val="TOC3"/>
        <w:rPr>
          <w:rFonts w:asciiTheme="minorHAnsi" w:eastAsiaTheme="minorEastAsia" w:hAnsiTheme="minorHAnsi" w:cstheme="minorBidi"/>
          <w:noProof/>
          <w:lang w:eastAsia="ja-JP"/>
        </w:rPr>
      </w:pPr>
      <w:r>
        <w:rPr>
          <w:noProof/>
        </w:rPr>
        <w:t>18.2.X Deferred Response Option</w:t>
      </w:r>
      <w:r>
        <w:rPr>
          <w:noProof/>
        </w:rPr>
        <w:tab/>
      </w:r>
      <w:r>
        <w:rPr>
          <w:noProof/>
        </w:rPr>
        <w:fldChar w:fldCharType="begin"/>
      </w:r>
      <w:r>
        <w:rPr>
          <w:noProof/>
        </w:rPr>
        <w:instrText xml:space="preserve"> PAGEREF _Toc413945525 \h </w:instrText>
      </w:r>
      <w:r>
        <w:rPr>
          <w:noProof/>
        </w:rPr>
      </w:r>
      <w:r>
        <w:rPr>
          <w:noProof/>
        </w:rPr>
        <w:fldChar w:fldCharType="separate"/>
      </w:r>
      <w:r w:rsidR="00A34E4C">
        <w:rPr>
          <w:noProof/>
        </w:rPr>
        <w:t>17</w:t>
      </w:r>
      <w:r>
        <w:rPr>
          <w:noProof/>
        </w:rPr>
        <w:fldChar w:fldCharType="end"/>
      </w:r>
    </w:p>
    <w:p w14:paraId="3D1B82CE" w14:textId="77777777" w:rsidR="00581859" w:rsidRDefault="00581859">
      <w:pPr>
        <w:pStyle w:val="TOC4"/>
        <w:rPr>
          <w:rFonts w:asciiTheme="minorHAnsi" w:eastAsiaTheme="minorEastAsia" w:hAnsiTheme="minorHAnsi" w:cstheme="minorBidi"/>
          <w:noProof/>
          <w:lang w:eastAsia="ja-JP"/>
        </w:rPr>
      </w:pPr>
      <w:r>
        <w:rPr>
          <w:noProof/>
        </w:rPr>
        <w:t>18.3.3.X Use of Deferred Responses</w:t>
      </w:r>
      <w:r>
        <w:rPr>
          <w:noProof/>
        </w:rPr>
        <w:tab/>
      </w:r>
      <w:r>
        <w:rPr>
          <w:noProof/>
        </w:rPr>
        <w:fldChar w:fldCharType="begin"/>
      </w:r>
      <w:r>
        <w:rPr>
          <w:noProof/>
        </w:rPr>
        <w:instrText xml:space="preserve"> PAGEREF _Toc413945526 \h </w:instrText>
      </w:r>
      <w:r>
        <w:rPr>
          <w:noProof/>
        </w:rPr>
      </w:r>
      <w:r>
        <w:rPr>
          <w:noProof/>
        </w:rPr>
        <w:fldChar w:fldCharType="separate"/>
      </w:r>
      <w:r w:rsidR="00A34E4C">
        <w:rPr>
          <w:noProof/>
        </w:rPr>
        <w:t>18</w:t>
      </w:r>
      <w:r>
        <w:rPr>
          <w:noProof/>
        </w:rPr>
        <w:fldChar w:fldCharType="end"/>
      </w:r>
    </w:p>
    <w:p w14:paraId="6375F333" w14:textId="77777777" w:rsidR="00581859" w:rsidRDefault="00581859">
      <w:pPr>
        <w:pStyle w:val="TOC1"/>
        <w:rPr>
          <w:rFonts w:asciiTheme="minorHAnsi" w:eastAsiaTheme="minorEastAsia" w:hAnsiTheme="minorHAnsi" w:cstheme="minorBidi"/>
          <w:noProof/>
          <w:lang w:eastAsia="ja-JP"/>
        </w:rPr>
      </w:pPr>
      <w:r>
        <w:rPr>
          <w:noProof/>
        </w:rPr>
        <w:t>Volume 2a – Transactions</w:t>
      </w:r>
      <w:r>
        <w:rPr>
          <w:noProof/>
        </w:rPr>
        <w:tab/>
      </w:r>
      <w:r>
        <w:rPr>
          <w:noProof/>
        </w:rPr>
        <w:fldChar w:fldCharType="begin"/>
      </w:r>
      <w:r>
        <w:rPr>
          <w:noProof/>
        </w:rPr>
        <w:instrText xml:space="preserve"> PAGEREF _Toc413945527 \h </w:instrText>
      </w:r>
      <w:r>
        <w:rPr>
          <w:noProof/>
        </w:rPr>
      </w:r>
      <w:r>
        <w:rPr>
          <w:noProof/>
        </w:rPr>
        <w:fldChar w:fldCharType="separate"/>
      </w:r>
      <w:r w:rsidR="00A34E4C">
        <w:rPr>
          <w:noProof/>
        </w:rPr>
        <w:t>20</w:t>
      </w:r>
      <w:r>
        <w:rPr>
          <w:noProof/>
        </w:rPr>
        <w:fldChar w:fldCharType="end"/>
      </w:r>
    </w:p>
    <w:p w14:paraId="3EFFC79D" w14:textId="77777777" w:rsidR="00581859" w:rsidRDefault="00581859">
      <w:pPr>
        <w:pStyle w:val="TOC3"/>
        <w:rPr>
          <w:rFonts w:asciiTheme="minorHAnsi" w:eastAsiaTheme="minorEastAsia" w:hAnsiTheme="minorHAnsi" w:cstheme="minorBidi"/>
          <w:noProof/>
          <w:lang w:eastAsia="ja-JP"/>
        </w:rPr>
      </w:pPr>
      <w:r>
        <w:rPr>
          <w:noProof/>
        </w:rPr>
        <w:t>3.18.4 Interaction Diagram</w:t>
      </w:r>
      <w:r>
        <w:rPr>
          <w:noProof/>
        </w:rPr>
        <w:tab/>
      </w:r>
      <w:r>
        <w:rPr>
          <w:noProof/>
        </w:rPr>
        <w:fldChar w:fldCharType="begin"/>
      </w:r>
      <w:r>
        <w:rPr>
          <w:noProof/>
        </w:rPr>
        <w:instrText xml:space="preserve"> PAGEREF _Toc413945528 \h </w:instrText>
      </w:r>
      <w:r>
        <w:rPr>
          <w:noProof/>
        </w:rPr>
      </w:r>
      <w:r>
        <w:rPr>
          <w:noProof/>
        </w:rPr>
        <w:fldChar w:fldCharType="separate"/>
      </w:r>
      <w:r w:rsidR="00A34E4C">
        <w:rPr>
          <w:noProof/>
        </w:rPr>
        <w:t>20</w:t>
      </w:r>
      <w:r>
        <w:rPr>
          <w:noProof/>
        </w:rPr>
        <w:fldChar w:fldCharType="end"/>
      </w:r>
    </w:p>
    <w:p w14:paraId="7599B4F0" w14:textId="77777777" w:rsidR="00581859" w:rsidRDefault="00581859">
      <w:pPr>
        <w:pStyle w:val="TOC6"/>
        <w:rPr>
          <w:rFonts w:asciiTheme="minorHAnsi" w:eastAsiaTheme="minorEastAsia" w:hAnsiTheme="minorHAnsi" w:cstheme="minorBidi"/>
          <w:noProof/>
          <w:lang w:eastAsia="ja-JP"/>
        </w:rPr>
      </w:pPr>
      <w:r>
        <w:rPr>
          <w:noProof/>
        </w:rPr>
        <w:t>3.18.4.1.2.5 Compatibility of Options</w:t>
      </w:r>
      <w:r>
        <w:rPr>
          <w:noProof/>
        </w:rPr>
        <w:tab/>
      </w:r>
      <w:r>
        <w:rPr>
          <w:noProof/>
        </w:rPr>
        <w:fldChar w:fldCharType="begin"/>
      </w:r>
      <w:r>
        <w:rPr>
          <w:noProof/>
        </w:rPr>
        <w:instrText xml:space="preserve"> PAGEREF _Toc413945529 \h </w:instrText>
      </w:r>
      <w:r>
        <w:rPr>
          <w:noProof/>
        </w:rPr>
      </w:r>
      <w:r>
        <w:rPr>
          <w:noProof/>
        </w:rPr>
        <w:fldChar w:fldCharType="separate"/>
      </w:r>
      <w:r w:rsidR="00A34E4C">
        <w:rPr>
          <w:noProof/>
        </w:rPr>
        <w:t>20</w:t>
      </w:r>
      <w:r>
        <w:rPr>
          <w:noProof/>
        </w:rPr>
        <w:fldChar w:fldCharType="end"/>
      </w:r>
    </w:p>
    <w:p w14:paraId="24BF5267" w14:textId="77777777" w:rsidR="00581859" w:rsidRDefault="00581859">
      <w:pPr>
        <w:pStyle w:val="TOC5"/>
        <w:rPr>
          <w:rFonts w:asciiTheme="minorHAnsi" w:eastAsiaTheme="minorEastAsia" w:hAnsiTheme="minorHAnsi" w:cstheme="minorBidi"/>
          <w:noProof/>
          <w:lang w:eastAsia="ja-JP"/>
        </w:rPr>
      </w:pPr>
      <w:r>
        <w:rPr>
          <w:noProof/>
        </w:rPr>
        <w:t>3.18.4.1.3 Expected Actions</w:t>
      </w:r>
      <w:r>
        <w:rPr>
          <w:noProof/>
        </w:rPr>
        <w:tab/>
      </w:r>
      <w:r>
        <w:rPr>
          <w:noProof/>
        </w:rPr>
        <w:fldChar w:fldCharType="begin"/>
      </w:r>
      <w:r>
        <w:rPr>
          <w:noProof/>
        </w:rPr>
        <w:instrText xml:space="preserve"> PAGEREF _Toc413945530 \h </w:instrText>
      </w:r>
      <w:r>
        <w:rPr>
          <w:noProof/>
        </w:rPr>
      </w:r>
      <w:r>
        <w:rPr>
          <w:noProof/>
        </w:rPr>
        <w:fldChar w:fldCharType="separate"/>
      </w:r>
      <w:r w:rsidR="00A34E4C">
        <w:rPr>
          <w:noProof/>
        </w:rPr>
        <w:t>21</w:t>
      </w:r>
      <w:r>
        <w:rPr>
          <w:noProof/>
        </w:rPr>
        <w:fldChar w:fldCharType="end"/>
      </w:r>
    </w:p>
    <w:p w14:paraId="5AC8EC98" w14:textId="77777777" w:rsidR="00581859" w:rsidRDefault="00581859">
      <w:pPr>
        <w:pStyle w:val="TOC5"/>
        <w:rPr>
          <w:rFonts w:asciiTheme="minorHAnsi" w:eastAsiaTheme="minorEastAsia" w:hAnsiTheme="minorHAnsi" w:cstheme="minorBidi"/>
          <w:noProof/>
          <w:lang w:eastAsia="ja-JP"/>
        </w:rPr>
      </w:pPr>
      <w:r>
        <w:rPr>
          <w:noProof/>
        </w:rPr>
        <w:t>3.18.4.1.3.7 AdhocQueryResponse Indicating Deferred Processing</w:t>
      </w:r>
      <w:r>
        <w:rPr>
          <w:noProof/>
        </w:rPr>
        <w:tab/>
      </w:r>
      <w:r>
        <w:rPr>
          <w:noProof/>
        </w:rPr>
        <w:fldChar w:fldCharType="begin"/>
      </w:r>
      <w:r>
        <w:rPr>
          <w:noProof/>
        </w:rPr>
        <w:instrText xml:space="preserve"> PAGEREF _Toc413945531 \h </w:instrText>
      </w:r>
      <w:r>
        <w:rPr>
          <w:noProof/>
        </w:rPr>
      </w:r>
      <w:r>
        <w:rPr>
          <w:noProof/>
        </w:rPr>
        <w:fldChar w:fldCharType="separate"/>
      </w:r>
      <w:r w:rsidR="00A34E4C">
        <w:rPr>
          <w:noProof/>
        </w:rPr>
        <w:t>22</w:t>
      </w:r>
      <w:r>
        <w:rPr>
          <w:noProof/>
        </w:rPr>
        <w:fldChar w:fldCharType="end"/>
      </w:r>
    </w:p>
    <w:p w14:paraId="69295F61" w14:textId="77777777" w:rsidR="00581859" w:rsidRDefault="00581859">
      <w:pPr>
        <w:pStyle w:val="TOC4"/>
        <w:rPr>
          <w:rFonts w:asciiTheme="minorHAnsi" w:eastAsiaTheme="minorEastAsia" w:hAnsiTheme="minorHAnsi" w:cstheme="minorBidi"/>
          <w:noProof/>
          <w:lang w:eastAsia="ja-JP"/>
        </w:rPr>
      </w:pPr>
      <w:r w:rsidRPr="00392B87">
        <w:rPr>
          <w:bCs/>
          <w:noProof/>
        </w:rPr>
        <w:t xml:space="preserve">3.18.4.2 </w:t>
      </w:r>
      <w:r>
        <w:rPr>
          <w:noProof/>
        </w:rPr>
        <w:t>Registry Stored Query Deferred Results</w:t>
      </w:r>
      <w:r>
        <w:rPr>
          <w:noProof/>
        </w:rPr>
        <w:tab/>
      </w:r>
      <w:r>
        <w:rPr>
          <w:noProof/>
        </w:rPr>
        <w:fldChar w:fldCharType="begin"/>
      </w:r>
      <w:r>
        <w:rPr>
          <w:noProof/>
        </w:rPr>
        <w:instrText xml:space="preserve"> PAGEREF _Toc413945532 \h </w:instrText>
      </w:r>
      <w:r>
        <w:rPr>
          <w:noProof/>
        </w:rPr>
      </w:r>
      <w:r>
        <w:rPr>
          <w:noProof/>
        </w:rPr>
        <w:fldChar w:fldCharType="separate"/>
      </w:r>
      <w:r w:rsidR="00A34E4C">
        <w:rPr>
          <w:noProof/>
        </w:rPr>
        <w:t>23</w:t>
      </w:r>
      <w:r>
        <w:rPr>
          <w:noProof/>
        </w:rPr>
        <w:fldChar w:fldCharType="end"/>
      </w:r>
    </w:p>
    <w:p w14:paraId="733CF61C" w14:textId="77777777" w:rsidR="00581859" w:rsidRDefault="00581859">
      <w:pPr>
        <w:pStyle w:val="TOC5"/>
        <w:rPr>
          <w:rFonts w:asciiTheme="minorHAnsi" w:eastAsiaTheme="minorEastAsia" w:hAnsiTheme="minorHAnsi" w:cstheme="minorBidi"/>
          <w:noProof/>
          <w:lang w:eastAsia="ja-JP"/>
        </w:rPr>
      </w:pPr>
      <w:r>
        <w:rPr>
          <w:noProof/>
        </w:rPr>
        <w:t>3.18.4.2.1 Trigger Events</w:t>
      </w:r>
      <w:r>
        <w:rPr>
          <w:noProof/>
        </w:rPr>
        <w:tab/>
      </w:r>
      <w:r>
        <w:rPr>
          <w:noProof/>
        </w:rPr>
        <w:fldChar w:fldCharType="begin"/>
      </w:r>
      <w:r>
        <w:rPr>
          <w:noProof/>
        </w:rPr>
        <w:instrText xml:space="preserve"> PAGEREF _Toc413945533 \h </w:instrText>
      </w:r>
      <w:r>
        <w:rPr>
          <w:noProof/>
        </w:rPr>
      </w:r>
      <w:r>
        <w:rPr>
          <w:noProof/>
        </w:rPr>
        <w:fldChar w:fldCharType="separate"/>
      </w:r>
      <w:r w:rsidR="00A34E4C">
        <w:rPr>
          <w:noProof/>
        </w:rPr>
        <w:t>24</w:t>
      </w:r>
      <w:r>
        <w:rPr>
          <w:noProof/>
        </w:rPr>
        <w:fldChar w:fldCharType="end"/>
      </w:r>
    </w:p>
    <w:p w14:paraId="04BA8344" w14:textId="77777777" w:rsidR="00581859" w:rsidRDefault="00581859">
      <w:pPr>
        <w:pStyle w:val="TOC5"/>
        <w:rPr>
          <w:rFonts w:asciiTheme="minorHAnsi" w:eastAsiaTheme="minorEastAsia" w:hAnsiTheme="minorHAnsi" w:cstheme="minorBidi"/>
          <w:noProof/>
          <w:lang w:eastAsia="ja-JP"/>
        </w:rPr>
      </w:pPr>
      <w:r>
        <w:rPr>
          <w:noProof/>
        </w:rPr>
        <w:t>3.18.4.2.2 Message Semantics</w:t>
      </w:r>
      <w:r>
        <w:rPr>
          <w:noProof/>
        </w:rPr>
        <w:tab/>
      </w:r>
      <w:r>
        <w:rPr>
          <w:noProof/>
        </w:rPr>
        <w:fldChar w:fldCharType="begin"/>
      </w:r>
      <w:r>
        <w:rPr>
          <w:noProof/>
        </w:rPr>
        <w:instrText xml:space="preserve"> PAGEREF _Toc413945534 \h </w:instrText>
      </w:r>
      <w:r>
        <w:rPr>
          <w:noProof/>
        </w:rPr>
      </w:r>
      <w:r>
        <w:rPr>
          <w:noProof/>
        </w:rPr>
        <w:fldChar w:fldCharType="separate"/>
      </w:r>
      <w:r w:rsidR="00A34E4C">
        <w:rPr>
          <w:noProof/>
        </w:rPr>
        <w:t>24</w:t>
      </w:r>
      <w:r>
        <w:rPr>
          <w:noProof/>
        </w:rPr>
        <w:fldChar w:fldCharType="end"/>
      </w:r>
    </w:p>
    <w:p w14:paraId="024A7B2F" w14:textId="77777777" w:rsidR="00581859" w:rsidRDefault="00581859">
      <w:pPr>
        <w:pStyle w:val="TOC6"/>
        <w:rPr>
          <w:rFonts w:asciiTheme="minorHAnsi" w:eastAsiaTheme="minorEastAsia" w:hAnsiTheme="minorHAnsi" w:cstheme="minorBidi"/>
          <w:noProof/>
          <w:lang w:eastAsia="ja-JP"/>
        </w:rPr>
      </w:pPr>
      <w:r>
        <w:rPr>
          <w:noProof/>
        </w:rPr>
        <w:t>3.18.4.2.2.1 Web Services Transport</w:t>
      </w:r>
      <w:r>
        <w:rPr>
          <w:noProof/>
        </w:rPr>
        <w:tab/>
      </w:r>
      <w:r>
        <w:rPr>
          <w:noProof/>
        </w:rPr>
        <w:fldChar w:fldCharType="begin"/>
      </w:r>
      <w:r>
        <w:rPr>
          <w:noProof/>
        </w:rPr>
        <w:instrText xml:space="preserve"> PAGEREF _Toc413945535 \h </w:instrText>
      </w:r>
      <w:r>
        <w:rPr>
          <w:noProof/>
        </w:rPr>
      </w:r>
      <w:r>
        <w:rPr>
          <w:noProof/>
        </w:rPr>
        <w:fldChar w:fldCharType="separate"/>
      </w:r>
      <w:r w:rsidR="00A34E4C">
        <w:rPr>
          <w:noProof/>
        </w:rPr>
        <w:t>24</w:t>
      </w:r>
      <w:r>
        <w:rPr>
          <w:noProof/>
        </w:rPr>
        <w:fldChar w:fldCharType="end"/>
      </w:r>
    </w:p>
    <w:p w14:paraId="7E646561" w14:textId="77777777" w:rsidR="00581859" w:rsidRDefault="00581859">
      <w:pPr>
        <w:pStyle w:val="TOC7"/>
        <w:rPr>
          <w:rFonts w:asciiTheme="minorHAnsi" w:eastAsiaTheme="minorEastAsia" w:hAnsiTheme="minorHAnsi" w:cstheme="minorBidi"/>
          <w:noProof/>
          <w:lang w:eastAsia="ja-JP"/>
        </w:rPr>
      </w:pPr>
      <w:r>
        <w:rPr>
          <w:noProof/>
        </w:rPr>
        <w:t>3.18.4.2.2.1.1 Sample SOAP Messages</w:t>
      </w:r>
      <w:r>
        <w:rPr>
          <w:noProof/>
        </w:rPr>
        <w:tab/>
      </w:r>
      <w:r>
        <w:rPr>
          <w:noProof/>
        </w:rPr>
        <w:fldChar w:fldCharType="begin"/>
      </w:r>
      <w:r>
        <w:rPr>
          <w:noProof/>
        </w:rPr>
        <w:instrText xml:space="preserve"> PAGEREF _Toc413945536 \h </w:instrText>
      </w:r>
      <w:r>
        <w:rPr>
          <w:noProof/>
        </w:rPr>
      </w:r>
      <w:r>
        <w:rPr>
          <w:noProof/>
        </w:rPr>
        <w:fldChar w:fldCharType="separate"/>
      </w:r>
      <w:r w:rsidR="00A34E4C">
        <w:rPr>
          <w:noProof/>
        </w:rPr>
        <w:t>27</w:t>
      </w:r>
      <w:r>
        <w:rPr>
          <w:noProof/>
        </w:rPr>
        <w:fldChar w:fldCharType="end"/>
      </w:r>
    </w:p>
    <w:p w14:paraId="6C9239FE" w14:textId="77777777" w:rsidR="00581859" w:rsidRDefault="00581859">
      <w:pPr>
        <w:pStyle w:val="TOC5"/>
        <w:rPr>
          <w:rFonts w:asciiTheme="minorHAnsi" w:eastAsiaTheme="minorEastAsia" w:hAnsiTheme="minorHAnsi" w:cstheme="minorBidi"/>
          <w:noProof/>
          <w:lang w:eastAsia="ja-JP"/>
        </w:rPr>
      </w:pPr>
      <w:r>
        <w:rPr>
          <w:noProof/>
        </w:rPr>
        <w:t>3.18.4.2.3 Expected Actions</w:t>
      </w:r>
      <w:r>
        <w:rPr>
          <w:noProof/>
        </w:rPr>
        <w:tab/>
      </w:r>
      <w:r>
        <w:rPr>
          <w:noProof/>
        </w:rPr>
        <w:fldChar w:fldCharType="begin"/>
      </w:r>
      <w:r>
        <w:rPr>
          <w:noProof/>
        </w:rPr>
        <w:instrText xml:space="preserve"> PAGEREF _Toc413945537 \h </w:instrText>
      </w:r>
      <w:r>
        <w:rPr>
          <w:noProof/>
        </w:rPr>
      </w:r>
      <w:r>
        <w:rPr>
          <w:noProof/>
        </w:rPr>
        <w:fldChar w:fldCharType="separate"/>
      </w:r>
      <w:r w:rsidR="00A34E4C">
        <w:rPr>
          <w:noProof/>
        </w:rPr>
        <w:t>30</w:t>
      </w:r>
      <w:r>
        <w:rPr>
          <w:noProof/>
        </w:rPr>
        <w:fldChar w:fldCharType="end"/>
      </w:r>
    </w:p>
    <w:p w14:paraId="40C7AA80" w14:textId="77777777" w:rsidR="00581859" w:rsidRDefault="00581859">
      <w:pPr>
        <w:pStyle w:val="TOC1"/>
        <w:rPr>
          <w:rFonts w:asciiTheme="minorHAnsi" w:eastAsiaTheme="minorEastAsia" w:hAnsiTheme="minorHAnsi" w:cstheme="minorBidi"/>
          <w:noProof/>
          <w:lang w:eastAsia="ja-JP"/>
        </w:rPr>
      </w:pPr>
      <w:r>
        <w:rPr>
          <w:noProof/>
        </w:rPr>
        <w:t>Volume 2b – Transactions</w:t>
      </w:r>
      <w:r>
        <w:rPr>
          <w:noProof/>
        </w:rPr>
        <w:tab/>
      </w:r>
      <w:r>
        <w:rPr>
          <w:noProof/>
        </w:rPr>
        <w:fldChar w:fldCharType="begin"/>
      </w:r>
      <w:r>
        <w:rPr>
          <w:noProof/>
        </w:rPr>
        <w:instrText xml:space="preserve"> PAGEREF _Toc413945538 \h </w:instrText>
      </w:r>
      <w:r>
        <w:rPr>
          <w:noProof/>
        </w:rPr>
      </w:r>
      <w:r>
        <w:rPr>
          <w:noProof/>
        </w:rPr>
        <w:fldChar w:fldCharType="separate"/>
      </w:r>
      <w:r w:rsidR="00A34E4C">
        <w:rPr>
          <w:noProof/>
        </w:rPr>
        <w:t>32</w:t>
      </w:r>
      <w:r>
        <w:rPr>
          <w:noProof/>
        </w:rPr>
        <w:fldChar w:fldCharType="end"/>
      </w:r>
    </w:p>
    <w:p w14:paraId="46E4D9A0" w14:textId="77777777" w:rsidR="00581859" w:rsidRDefault="00581859">
      <w:pPr>
        <w:pStyle w:val="TOC3"/>
        <w:rPr>
          <w:rFonts w:asciiTheme="minorHAnsi" w:eastAsiaTheme="minorEastAsia" w:hAnsiTheme="minorHAnsi" w:cstheme="minorBidi"/>
          <w:noProof/>
          <w:lang w:eastAsia="ja-JP"/>
        </w:rPr>
      </w:pPr>
      <w:r>
        <w:rPr>
          <w:noProof/>
        </w:rPr>
        <w:t>3.38.4 Interaction Diagram</w:t>
      </w:r>
      <w:r>
        <w:rPr>
          <w:noProof/>
        </w:rPr>
        <w:tab/>
      </w:r>
      <w:r>
        <w:rPr>
          <w:noProof/>
        </w:rPr>
        <w:fldChar w:fldCharType="begin"/>
      </w:r>
      <w:r>
        <w:rPr>
          <w:noProof/>
        </w:rPr>
        <w:instrText xml:space="preserve"> PAGEREF _Toc413945539 \h </w:instrText>
      </w:r>
      <w:r>
        <w:rPr>
          <w:noProof/>
        </w:rPr>
      </w:r>
      <w:r>
        <w:rPr>
          <w:noProof/>
        </w:rPr>
        <w:fldChar w:fldCharType="separate"/>
      </w:r>
      <w:r w:rsidR="00A34E4C">
        <w:rPr>
          <w:noProof/>
        </w:rPr>
        <w:t>32</w:t>
      </w:r>
      <w:r>
        <w:rPr>
          <w:noProof/>
        </w:rPr>
        <w:fldChar w:fldCharType="end"/>
      </w:r>
    </w:p>
    <w:p w14:paraId="547DA2E5" w14:textId="77777777" w:rsidR="00581859" w:rsidRDefault="00581859">
      <w:pPr>
        <w:pStyle w:val="TOC5"/>
        <w:rPr>
          <w:rFonts w:asciiTheme="minorHAnsi" w:eastAsiaTheme="minorEastAsia" w:hAnsiTheme="minorHAnsi" w:cstheme="minorBidi"/>
          <w:noProof/>
          <w:lang w:eastAsia="ja-JP"/>
        </w:rPr>
      </w:pPr>
      <w:r>
        <w:rPr>
          <w:noProof/>
        </w:rPr>
        <w:t>3.38.4.1.2 Message Semantics</w:t>
      </w:r>
      <w:r>
        <w:rPr>
          <w:noProof/>
        </w:rPr>
        <w:tab/>
      </w:r>
      <w:r>
        <w:rPr>
          <w:noProof/>
        </w:rPr>
        <w:fldChar w:fldCharType="begin"/>
      </w:r>
      <w:r>
        <w:rPr>
          <w:noProof/>
        </w:rPr>
        <w:instrText xml:space="preserve"> PAGEREF _Toc413945540 \h </w:instrText>
      </w:r>
      <w:r>
        <w:rPr>
          <w:noProof/>
        </w:rPr>
      </w:r>
      <w:r>
        <w:rPr>
          <w:noProof/>
        </w:rPr>
        <w:fldChar w:fldCharType="separate"/>
      </w:r>
      <w:r w:rsidR="00A34E4C">
        <w:rPr>
          <w:noProof/>
        </w:rPr>
        <w:t>33</w:t>
      </w:r>
      <w:r>
        <w:rPr>
          <w:noProof/>
        </w:rPr>
        <w:fldChar w:fldCharType="end"/>
      </w:r>
    </w:p>
    <w:p w14:paraId="72DF07E0" w14:textId="77777777" w:rsidR="00581859" w:rsidRDefault="00581859">
      <w:pPr>
        <w:pStyle w:val="TOC4"/>
        <w:rPr>
          <w:rFonts w:asciiTheme="minorHAnsi" w:eastAsiaTheme="minorEastAsia" w:hAnsiTheme="minorHAnsi" w:cstheme="minorBidi"/>
          <w:noProof/>
          <w:lang w:eastAsia="ja-JP"/>
        </w:rPr>
      </w:pPr>
      <w:r w:rsidRPr="00392B87">
        <w:rPr>
          <w:bCs/>
          <w:noProof/>
        </w:rPr>
        <w:t xml:space="preserve">3.38.4.2 Cross Gateway Query </w:t>
      </w:r>
      <w:r>
        <w:rPr>
          <w:noProof/>
        </w:rPr>
        <w:t>Deferred Results</w:t>
      </w:r>
      <w:r>
        <w:rPr>
          <w:noProof/>
        </w:rPr>
        <w:tab/>
      </w:r>
      <w:r>
        <w:rPr>
          <w:noProof/>
        </w:rPr>
        <w:fldChar w:fldCharType="begin"/>
      </w:r>
      <w:r>
        <w:rPr>
          <w:noProof/>
        </w:rPr>
        <w:instrText xml:space="preserve"> PAGEREF _Toc413945541 \h </w:instrText>
      </w:r>
      <w:r>
        <w:rPr>
          <w:noProof/>
        </w:rPr>
      </w:r>
      <w:r>
        <w:rPr>
          <w:noProof/>
        </w:rPr>
        <w:fldChar w:fldCharType="separate"/>
      </w:r>
      <w:r w:rsidR="00A34E4C">
        <w:rPr>
          <w:noProof/>
        </w:rPr>
        <w:t>35</w:t>
      </w:r>
      <w:r>
        <w:rPr>
          <w:noProof/>
        </w:rPr>
        <w:fldChar w:fldCharType="end"/>
      </w:r>
    </w:p>
    <w:p w14:paraId="713E10A9" w14:textId="77777777" w:rsidR="00581859" w:rsidRDefault="00581859">
      <w:pPr>
        <w:pStyle w:val="TOC5"/>
        <w:rPr>
          <w:rFonts w:asciiTheme="minorHAnsi" w:eastAsiaTheme="minorEastAsia" w:hAnsiTheme="minorHAnsi" w:cstheme="minorBidi"/>
          <w:noProof/>
          <w:lang w:eastAsia="ja-JP"/>
        </w:rPr>
      </w:pPr>
      <w:r>
        <w:rPr>
          <w:noProof/>
        </w:rPr>
        <w:t>3.38.4.2.1 Trigger Events</w:t>
      </w:r>
      <w:r>
        <w:rPr>
          <w:noProof/>
        </w:rPr>
        <w:tab/>
      </w:r>
      <w:r>
        <w:rPr>
          <w:noProof/>
        </w:rPr>
        <w:fldChar w:fldCharType="begin"/>
      </w:r>
      <w:r>
        <w:rPr>
          <w:noProof/>
        </w:rPr>
        <w:instrText xml:space="preserve"> PAGEREF _Toc413945542 \h </w:instrText>
      </w:r>
      <w:r>
        <w:rPr>
          <w:noProof/>
        </w:rPr>
      </w:r>
      <w:r>
        <w:rPr>
          <w:noProof/>
        </w:rPr>
        <w:fldChar w:fldCharType="separate"/>
      </w:r>
      <w:r w:rsidR="00A34E4C">
        <w:rPr>
          <w:noProof/>
        </w:rPr>
        <w:t>35</w:t>
      </w:r>
      <w:r>
        <w:rPr>
          <w:noProof/>
        </w:rPr>
        <w:fldChar w:fldCharType="end"/>
      </w:r>
    </w:p>
    <w:p w14:paraId="75121FFF" w14:textId="77777777" w:rsidR="00581859" w:rsidRDefault="00581859">
      <w:pPr>
        <w:pStyle w:val="TOC5"/>
        <w:rPr>
          <w:rFonts w:asciiTheme="minorHAnsi" w:eastAsiaTheme="minorEastAsia" w:hAnsiTheme="minorHAnsi" w:cstheme="minorBidi"/>
          <w:noProof/>
          <w:lang w:eastAsia="ja-JP"/>
        </w:rPr>
      </w:pPr>
      <w:r>
        <w:rPr>
          <w:noProof/>
        </w:rPr>
        <w:t>3.38.4.2.2 Message Semantics</w:t>
      </w:r>
      <w:r>
        <w:rPr>
          <w:noProof/>
        </w:rPr>
        <w:tab/>
      </w:r>
      <w:r>
        <w:rPr>
          <w:noProof/>
        </w:rPr>
        <w:fldChar w:fldCharType="begin"/>
      </w:r>
      <w:r>
        <w:rPr>
          <w:noProof/>
        </w:rPr>
        <w:instrText xml:space="preserve"> PAGEREF _Toc413945543 \h </w:instrText>
      </w:r>
      <w:r>
        <w:rPr>
          <w:noProof/>
        </w:rPr>
      </w:r>
      <w:r>
        <w:rPr>
          <w:noProof/>
        </w:rPr>
        <w:fldChar w:fldCharType="separate"/>
      </w:r>
      <w:r w:rsidR="00A34E4C">
        <w:rPr>
          <w:noProof/>
        </w:rPr>
        <w:t>35</w:t>
      </w:r>
      <w:r>
        <w:rPr>
          <w:noProof/>
        </w:rPr>
        <w:fldChar w:fldCharType="end"/>
      </w:r>
    </w:p>
    <w:p w14:paraId="53627C89" w14:textId="77777777" w:rsidR="00581859" w:rsidRDefault="00581859">
      <w:pPr>
        <w:pStyle w:val="TOC5"/>
        <w:rPr>
          <w:rFonts w:asciiTheme="minorHAnsi" w:eastAsiaTheme="minorEastAsia" w:hAnsiTheme="minorHAnsi" w:cstheme="minorBidi"/>
          <w:noProof/>
          <w:lang w:eastAsia="ja-JP"/>
        </w:rPr>
      </w:pPr>
      <w:r>
        <w:rPr>
          <w:noProof/>
        </w:rPr>
        <w:t>3.38.4.2.3 Expected Actions</w:t>
      </w:r>
      <w:r>
        <w:rPr>
          <w:noProof/>
        </w:rPr>
        <w:tab/>
      </w:r>
      <w:r>
        <w:rPr>
          <w:noProof/>
        </w:rPr>
        <w:fldChar w:fldCharType="begin"/>
      </w:r>
      <w:r>
        <w:rPr>
          <w:noProof/>
        </w:rPr>
        <w:instrText xml:space="preserve"> PAGEREF _Toc413945544 \h </w:instrText>
      </w:r>
      <w:r>
        <w:rPr>
          <w:noProof/>
        </w:rPr>
      </w:r>
      <w:r>
        <w:rPr>
          <w:noProof/>
        </w:rPr>
        <w:fldChar w:fldCharType="separate"/>
      </w:r>
      <w:r w:rsidR="00A34E4C">
        <w:rPr>
          <w:noProof/>
        </w:rPr>
        <w:t>35</w:t>
      </w:r>
      <w:r>
        <w:rPr>
          <w:noProof/>
        </w:rPr>
        <w:fldChar w:fldCharType="end"/>
      </w:r>
    </w:p>
    <w:p w14:paraId="0724783C" w14:textId="2BCA3FA6" w:rsidR="00CF283F" w:rsidRPr="00D26514" w:rsidRDefault="00CF508D" w:rsidP="00EA3BCB">
      <w:pPr>
        <w:pStyle w:val="BodyText"/>
        <w:tabs>
          <w:tab w:val="center" w:pos="4680"/>
        </w:tabs>
        <w:jc w:val="both"/>
      </w:pPr>
      <w:r w:rsidRPr="00D26514">
        <w:fldChar w:fldCharType="end"/>
      </w:r>
    </w:p>
    <w:p w14:paraId="1D253A37" w14:textId="77777777" w:rsidR="00CF283F" w:rsidRPr="00D26514" w:rsidRDefault="00C10561" w:rsidP="008616CB">
      <w:pPr>
        <w:pStyle w:val="Heading1"/>
        <w:pageBreakBefore w:val="0"/>
        <w:numPr>
          <w:ilvl w:val="0"/>
          <w:numId w:val="0"/>
        </w:numPr>
        <w:rPr>
          <w:noProof w:val="0"/>
        </w:rPr>
      </w:pPr>
      <w:bookmarkStart w:id="2" w:name="_Toc201058865"/>
      <w:bookmarkStart w:id="3" w:name="_Toc201058970"/>
      <w:bookmarkStart w:id="4" w:name="_Toc504625752"/>
      <w:bookmarkStart w:id="5" w:name="_Toc530206505"/>
      <w:bookmarkStart w:id="6" w:name="_Toc1388425"/>
      <w:bookmarkStart w:id="7" w:name="_Toc1388579"/>
      <w:bookmarkStart w:id="8" w:name="_Toc1456606"/>
      <w:bookmarkStart w:id="9" w:name="_Toc37034630"/>
      <w:bookmarkStart w:id="10" w:name="_Toc38846108"/>
      <w:bookmarkEnd w:id="2"/>
      <w:bookmarkEnd w:id="3"/>
      <w:r w:rsidRPr="00D26514">
        <w:rPr>
          <w:noProof w:val="0"/>
        </w:rPr>
        <w:br w:type="page"/>
      </w:r>
      <w:bookmarkStart w:id="11" w:name="_Toc345074640"/>
      <w:bookmarkStart w:id="12" w:name="_Toc413945518"/>
      <w:r w:rsidR="00CF283F" w:rsidRPr="00D26514">
        <w:rPr>
          <w:noProof w:val="0"/>
        </w:rPr>
        <w:lastRenderedPageBreak/>
        <w:t>Introduction</w:t>
      </w:r>
      <w:bookmarkEnd w:id="4"/>
      <w:bookmarkEnd w:id="5"/>
      <w:bookmarkEnd w:id="6"/>
      <w:bookmarkEnd w:id="7"/>
      <w:bookmarkEnd w:id="8"/>
      <w:bookmarkEnd w:id="9"/>
      <w:bookmarkEnd w:id="10"/>
      <w:r w:rsidR="00167DB7" w:rsidRPr="00D26514">
        <w:rPr>
          <w:noProof w:val="0"/>
        </w:rPr>
        <w:t xml:space="preserve"> to this Supplement</w:t>
      </w:r>
      <w:bookmarkEnd w:id="11"/>
      <w:bookmarkEnd w:id="12"/>
    </w:p>
    <w:p w14:paraId="400909DD" w14:textId="77777777" w:rsidR="007F1309" w:rsidRDefault="002F0BDF" w:rsidP="00EA3BCB">
      <w:pPr>
        <w:pStyle w:val="BodyText"/>
      </w:pPr>
      <w:r w:rsidRPr="0001286F">
        <w:t xml:space="preserve">This supplement </w:t>
      </w:r>
      <w:r>
        <w:t>specifies the Deferred Response option to the Cross Gateway Query and Cross Gateway Retrieve transactions defined in the XCA profile</w:t>
      </w:r>
      <w:r w:rsidR="00BC439F">
        <w:t xml:space="preserve">, as well as the </w:t>
      </w:r>
      <w:r w:rsidR="00BC439F" w:rsidRPr="00F36A42">
        <w:t xml:space="preserve">Registry Stored Query and Retrieve Document Set </w:t>
      </w:r>
      <w:r w:rsidR="00BC439F">
        <w:t>transactions defined in the XDS.b profile</w:t>
      </w:r>
      <w:r>
        <w:t xml:space="preserve">.  </w:t>
      </w:r>
    </w:p>
    <w:p w14:paraId="77A8026A" w14:textId="51B47B34" w:rsidR="007F1309" w:rsidRDefault="007F1309" w:rsidP="007F1309">
      <w:pPr>
        <w:pStyle w:val="BodyText"/>
      </w:pPr>
      <w:bookmarkStart w:id="13" w:name="_Toc345074641"/>
      <w:bookmarkStart w:id="14" w:name="_Toc413945519"/>
      <w:r>
        <w:t xml:space="preserve">The Deferred Response Option is needed when the responding system requires extensive time for processing, </w:t>
      </w:r>
      <w:r w:rsidRPr="0086402F">
        <w:t>as much as days or weeks.</w:t>
      </w:r>
      <w:r>
        <w:t xml:space="preserve"> This need could arise through delegation of processing to external/remote systems or human interaction. The mechanism enables this by splitting </w:t>
      </w:r>
      <w:r w:rsidRPr="0086402F">
        <w:t xml:space="preserve">the request and response into two separate two-way </w:t>
      </w:r>
      <w:r>
        <w:t>exchanges</w:t>
      </w:r>
      <w:r w:rsidRPr="0086402F">
        <w:t xml:space="preserve">. </w:t>
      </w:r>
      <w:r>
        <w:t>This requires applications to manage the message correlation, create application level acknowledgements and determine where to send the Deferred Response message.</w:t>
      </w:r>
      <w:r w:rsidRPr="00281BC8">
        <w:t xml:space="preserve"> </w:t>
      </w:r>
      <w:r>
        <w:t xml:space="preserve">For more information about Deferred Response and Asynchronous messaging in general see </w:t>
      </w:r>
      <w:hyperlink r:id="rId20" w:history="1">
        <w:r w:rsidRPr="009151AB">
          <w:rPr>
            <w:rStyle w:val="Hyperlink"/>
          </w:rPr>
          <w:t>http://wiki.ihe.net/index.php?title=Asynchronous_Messaging</w:t>
        </w:r>
      </w:hyperlink>
      <w:r>
        <w:t>.</w:t>
      </w:r>
    </w:p>
    <w:p w14:paraId="037193B9" w14:textId="77777777" w:rsidR="007F1309" w:rsidRPr="0086402F" w:rsidRDefault="007F1309" w:rsidP="007F1309">
      <w:pPr>
        <w:pStyle w:val="BodyText"/>
      </w:pPr>
      <w:r>
        <w:t>Given that there are multiple mechanisms available for longer latency query and retrieve, Deferred Response</w:t>
      </w:r>
      <w:r w:rsidRPr="0086402F">
        <w:t xml:space="preserve"> </w:t>
      </w:r>
      <w:r>
        <w:t>should be used</w:t>
      </w:r>
      <w:r w:rsidRPr="0086402F">
        <w:t xml:space="preserve"> in the following cases:</w:t>
      </w:r>
    </w:p>
    <w:p w14:paraId="373CD362" w14:textId="77777777" w:rsidR="007F1309" w:rsidRPr="0086402F" w:rsidRDefault="007F1309" w:rsidP="007F1309">
      <w:pPr>
        <w:pStyle w:val="BodyText"/>
        <w:numPr>
          <w:ilvl w:val="0"/>
          <w:numId w:val="15"/>
        </w:numPr>
      </w:pPr>
      <w:r w:rsidRPr="0086402F">
        <w:t>When the delay in responding may be as much as days or weeks.</w:t>
      </w:r>
    </w:p>
    <w:p w14:paraId="338632C4" w14:textId="77777777" w:rsidR="007F1309" w:rsidRPr="0086402F" w:rsidRDefault="007F1309" w:rsidP="007F1309">
      <w:pPr>
        <w:pStyle w:val="BodyText"/>
        <w:numPr>
          <w:ilvl w:val="0"/>
          <w:numId w:val="15"/>
        </w:numPr>
      </w:pPr>
      <w:r w:rsidRPr="0086402F">
        <w:t xml:space="preserve">When </w:t>
      </w:r>
      <w:r>
        <w:t>applications must support recovery of the long-running request and response through system restart.</w:t>
      </w:r>
    </w:p>
    <w:p w14:paraId="3E564CB7" w14:textId="77777777" w:rsidR="007F1309" w:rsidRDefault="007F1309" w:rsidP="007F1309">
      <w:pPr>
        <w:pStyle w:val="BodyText"/>
      </w:pPr>
      <w:r>
        <w:t>If neither of these cases applies and longer latency query and retrieve is needed, consider either the WS-Addressing-Based Web Services Exchange Option or the AS4 Asynchronous Web Services Exchange Option.</w:t>
      </w:r>
    </w:p>
    <w:p w14:paraId="75F9AA9D" w14:textId="77777777" w:rsidR="00CF283F" w:rsidRDefault="00CF283F" w:rsidP="008616CB">
      <w:pPr>
        <w:pStyle w:val="Heading2"/>
        <w:numPr>
          <w:ilvl w:val="0"/>
          <w:numId w:val="0"/>
        </w:numPr>
        <w:rPr>
          <w:noProof w:val="0"/>
        </w:rPr>
      </w:pPr>
      <w:r w:rsidRPr="00D26514">
        <w:rPr>
          <w:noProof w:val="0"/>
        </w:rPr>
        <w:t>Open Issues and Questions</w:t>
      </w:r>
      <w:bookmarkEnd w:id="13"/>
      <w:bookmarkEnd w:id="14"/>
    </w:p>
    <w:p w14:paraId="6FAF15C1" w14:textId="77777777" w:rsidR="00DC76D1" w:rsidRDefault="003F2130" w:rsidP="003F2130">
      <w:pPr>
        <w:pStyle w:val="BodyText"/>
        <w:numPr>
          <w:ilvl w:val="0"/>
          <w:numId w:val="14"/>
        </w:numPr>
      </w:pPr>
      <w:r>
        <w:t>Should canceling an ongoing</w:t>
      </w:r>
      <w:r w:rsidR="00DC76D1">
        <w:t xml:space="preserve"> deferred request be supported?</w:t>
      </w:r>
    </w:p>
    <w:p w14:paraId="3CCD0EC6" w14:textId="2AE2847A" w:rsidR="003F2130" w:rsidRDefault="003F2130" w:rsidP="00DC76D1">
      <w:pPr>
        <w:pStyle w:val="BodyText"/>
        <w:numPr>
          <w:ilvl w:val="1"/>
          <w:numId w:val="14"/>
        </w:numPr>
      </w:pPr>
      <w:r>
        <w:t>Think of the following examples:</w:t>
      </w:r>
    </w:p>
    <w:p w14:paraId="30009FCE" w14:textId="34A85DF7" w:rsidR="003F2130" w:rsidRDefault="003F2130" w:rsidP="00DC76D1">
      <w:pPr>
        <w:pStyle w:val="BodyText"/>
        <w:numPr>
          <w:ilvl w:val="2"/>
          <w:numId w:val="14"/>
        </w:numPr>
      </w:pPr>
      <w:r>
        <w:t>A request is accidentally sent that is too broad</w:t>
      </w:r>
      <w:r w:rsidR="00DC76D1">
        <w:t>.</w:t>
      </w:r>
    </w:p>
    <w:p w14:paraId="074F603D" w14:textId="14031414" w:rsidR="00CA725B" w:rsidRDefault="00CA725B" w:rsidP="00DC76D1">
      <w:pPr>
        <w:pStyle w:val="BodyText"/>
        <w:numPr>
          <w:ilvl w:val="2"/>
          <w:numId w:val="14"/>
        </w:numPr>
      </w:pPr>
      <w:r>
        <w:t>A number of deferred results have been received, and although more deferred processing is indicated, the requester has enough information.</w:t>
      </w:r>
    </w:p>
    <w:p w14:paraId="13796F1D" w14:textId="3B8151C7" w:rsidR="00DC76D1" w:rsidRDefault="00DC76D1" w:rsidP="00DC76D1">
      <w:pPr>
        <w:pStyle w:val="BodyText"/>
        <w:numPr>
          <w:ilvl w:val="2"/>
          <w:numId w:val="14"/>
        </w:numPr>
      </w:pPr>
      <w:r>
        <w:t>An initial response indicates an estimated duration that is considered too long, and the requester may wish to use other means or contact the responder to make sure there isn’t a problem and unnecessary work isn’t done.</w:t>
      </w:r>
    </w:p>
    <w:p w14:paraId="22E33D61" w14:textId="13AC9066" w:rsidR="00DC76D1" w:rsidRDefault="00DC76D1" w:rsidP="00DC76D1">
      <w:pPr>
        <w:pStyle w:val="BodyText"/>
        <w:numPr>
          <w:ilvl w:val="2"/>
          <w:numId w:val="14"/>
        </w:numPr>
      </w:pPr>
      <w:r>
        <w:t>A responder performs value-added services for an additional charge using the deferred mechanism and returns the charge amount in the explanation of the initial response, and the requester does not wish to incur this charge.</w:t>
      </w:r>
    </w:p>
    <w:p w14:paraId="51BC2862" w14:textId="561D623D" w:rsidR="006B568E" w:rsidRDefault="006B568E" w:rsidP="006B568E">
      <w:pPr>
        <w:pStyle w:val="BodyText"/>
        <w:numPr>
          <w:ilvl w:val="1"/>
          <w:numId w:val="14"/>
        </w:numPr>
      </w:pPr>
      <w:r>
        <w:t>Is canceling a response supported in AS4?</w:t>
      </w:r>
    </w:p>
    <w:p w14:paraId="010014E7" w14:textId="49D27CE8" w:rsidR="00484CD0" w:rsidRDefault="00DC76D1" w:rsidP="003F2130">
      <w:pPr>
        <w:pStyle w:val="BodyText"/>
        <w:numPr>
          <w:ilvl w:val="0"/>
          <w:numId w:val="14"/>
        </w:numPr>
      </w:pPr>
      <w:r>
        <w:lastRenderedPageBreak/>
        <w:t xml:space="preserve">Should the </w:t>
      </w:r>
      <w:r w:rsidRPr="00DC76D1">
        <w:t xml:space="preserve">requester </w:t>
      </w:r>
      <w:r>
        <w:t>be able to pass a</w:t>
      </w:r>
      <w:r w:rsidRPr="00DC76D1">
        <w:t xml:space="preserve"> value to indicate how long they would wait for responses</w:t>
      </w:r>
      <w:r>
        <w:t>?</w:t>
      </w:r>
    </w:p>
    <w:p w14:paraId="60F5BFBA" w14:textId="30E3947D" w:rsidR="00DD29ED" w:rsidRDefault="00DD29ED" w:rsidP="003F2130">
      <w:pPr>
        <w:pStyle w:val="BodyText"/>
        <w:numPr>
          <w:ilvl w:val="0"/>
          <w:numId w:val="14"/>
        </w:numPr>
      </w:pPr>
      <w:r>
        <w:t>The Responding Gateway has a lot of flexibility to return results, e.g. as soon as each result is ready, in groups on some schedule, or waiting until all are ready. Should the Initiating Gateway have similar flexibility in returning results</w:t>
      </w:r>
      <w:r w:rsidR="00E60BC2">
        <w:t xml:space="preserve"> to Document Consumers</w:t>
      </w:r>
      <w:r>
        <w:t xml:space="preserve"> from multiple Responding Gateways?</w:t>
      </w:r>
    </w:p>
    <w:p w14:paraId="200DC8A8" w14:textId="70BEF163" w:rsidR="00BF2350" w:rsidRDefault="00052772" w:rsidP="00BF2350">
      <w:pPr>
        <w:pStyle w:val="BodyText"/>
        <w:numPr>
          <w:ilvl w:val="1"/>
          <w:numId w:val="14"/>
        </w:numPr>
      </w:pPr>
      <w:r w:rsidRPr="00052772">
        <w:rPr>
          <w:b/>
        </w:rPr>
        <w:t>(Tentative answer) No.</w:t>
      </w:r>
      <w:r>
        <w:t xml:space="preserve"> </w:t>
      </w:r>
      <w:r w:rsidR="00BF2350">
        <w:t>This flexibility was given to the Responding Gateway due to the fact that the internal mechanisms by which it receives long-latency results and assembles them into results messages are not specified. There could be arbitrarily complex workflows involved, as well as preferences negotiated partner-to-partner similar to subscribing to a mailing list. The Initiating Gateway, by contrast, does not appear to have a similar need for this flexibility – it can simply pass along Deferred responses as they come in.</w:t>
      </w:r>
    </w:p>
    <w:p w14:paraId="02ACF871" w14:textId="4A9FFB42" w:rsidR="00FE1DB0" w:rsidRDefault="00FE1DB0" w:rsidP="006B568E">
      <w:pPr>
        <w:pStyle w:val="BodyText"/>
        <w:numPr>
          <w:ilvl w:val="0"/>
          <w:numId w:val="14"/>
        </w:numPr>
      </w:pPr>
      <w:r>
        <w:t>Currently, the Initiating Gateway consolidates all estimates of Deferred processing</w:t>
      </w:r>
      <w:r w:rsidR="007953BC">
        <w:t xml:space="preserve"> from Responding Gateways</w:t>
      </w:r>
      <w:r>
        <w:t xml:space="preserve"> into a single </w:t>
      </w:r>
      <w:r w:rsidR="007953BC">
        <w:t>value, which</w:t>
      </w:r>
      <w:r>
        <w:t xml:space="preserve"> it returns to a Document Consumer.</w:t>
      </w:r>
      <w:r w:rsidR="007953BC">
        <w:t xml:space="preserve"> Should there be a more detailed way to report individual estimates for each Responding Gateway?</w:t>
      </w:r>
    </w:p>
    <w:p w14:paraId="43C7E60B" w14:textId="77777777" w:rsidR="006B568E" w:rsidRDefault="006B568E" w:rsidP="006B568E">
      <w:pPr>
        <w:pStyle w:val="BodyText"/>
        <w:numPr>
          <w:ilvl w:val="0"/>
          <w:numId w:val="14"/>
        </w:numPr>
      </w:pPr>
      <w:r>
        <w:t>Should an alternate approach to XCA Deferred be used to handle long latency query and retrieve?</w:t>
      </w:r>
    </w:p>
    <w:p w14:paraId="21D6AD6D" w14:textId="0B350CC4" w:rsidR="006B568E" w:rsidRDefault="006B568E" w:rsidP="006B568E">
      <w:pPr>
        <w:pStyle w:val="BodyText"/>
        <w:numPr>
          <w:ilvl w:val="1"/>
          <w:numId w:val="14"/>
        </w:numPr>
      </w:pPr>
      <w:r>
        <w:t>(See Closed issues for alternates that were already were considered and rejected)</w:t>
      </w:r>
    </w:p>
    <w:p w14:paraId="74B8841B" w14:textId="77777777" w:rsidR="003724F9" w:rsidRDefault="003724F9" w:rsidP="003724F9">
      <w:pPr>
        <w:pStyle w:val="BodyText"/>
        <w:numPr>
          <w:ilvl w:val="1"/>
          <w:numId w:val="14"/>
        </w:numPr>
      </w:pPr>
      <w:r>
        <w:t>Option: AS4-style Asynchronous messaging</w:t>
      </w:r>
    </w:p>
    <w:p w14:paraId="5138494A" w14:textId="77777777" w:rsidR="003724F9" w:rsidRDefault="003724F9" w:rsidP="003724F9">
      <w:pPr>
        <w:pStyle w:val="BodyText"/>
        <w:numPr>
          <w:ilvl w:val="2"/>
          <w:numId w:val="14"/>
        </w:numPr>
      </w:pPr>
      <w:r>
        <w:t>In this alternative, the interested party would use the AS4 asynchronous mechanism to send XCA transactions.</w:t>
      </w:r>
    </w:p>
    <w:p w14:paraId="65B0EE8D" w14:textId="776086BA" w:rsidR="003724F9" w:rsidRDefault="003724F9" w:rsidP="003724F9">
      <w:pPr>
        <w:pStyle w:val="BodyText"/>
        <w:numPr>
          <w:ilvl w:val="2"/>
          <w:numId w:val="14"/>
        </w:numPr>
      </w:pPr>
      <w:r>
        <w:t>We would likely keep some additional profiling for these use cases.</w:t>
      </w:r>
    </w:p>
    <w:p w14:paraId="02601FA2" w14:textId="56A0E03B" w:rsidR="003724F9" w:rsidRDefault="003724F9" w:rsidP="003724F9">
      <w:pPr>
        <w:pStyle w:val="BodyText"/>
        <w:numPr>
          <w:ilvl w:val="3"/>
          <w:numId w:val="14"/>
        </w:numPr>
      </w:pPr>
      <w:r>
        <w:t>In the requests, we may not need to pass anything extra.</w:t>
      </w:r>
    </w:p>
    <w:p w14:paraId="4871C986" w14:textId="74F71440" w:rsidR="003724F9" w:rsidRDefault="003724F9" w:rsidP="003724F9">
      <w:pPr>
        <w:pStyle w:val="BodyText"/>
        <w:numPr>
          <w:ilvl w:val="3"/>
          <w:numId w:val="14"/>
        </w:numPr>
      </w:pPr>
      <w:r>
        <w:t>In the responses, we would add the slots to indicate deferred processing.</w:t>
      </w:r>
    </w:p>
    <w:p w14:paraId="023CE3AD" w14:textId="7ECF6ADB" w:rsidR="003724F9" w:rsidRDefault="003724F9" w:rsidP="003724F9">
      <w:pPr>
        <w:pStyle w:val="BodyText"/>
        <w:numPr>
          <w:ilvl w:val="3"/>
          <w:numId w:val="14"/>
        </w:numPr>
      </w:pPr>
      <w:r>
        <w:t>We would allow multiple re</w:t>
      </w:r>
      <w:r w:rsidR="00273697">
        <w:t xml:space="preserve">sponses to the original request, if this </w:t>
      </w:r>
      <w:proofErr w:type="gramStart"/>
      <w:r w:rsidR="00273697">
        <w:t>is</w:t>
      </w:r>
      <w:proofErr w:type="gramEnd"/>
      <w:r w:rsidR="00273697">
        <w:t xml:space="preserve"> supported by AS4.</w:t>
      </w:r>
    </w:p>
    <w:p w14:paraId="4D1D8E85" w14:textId="52533651" w:rsidR="003724F9" w:rsidRDefault="00301FF6" w:rsidP="003724F9">
      <w:pPr>
        <w:pStyle w:val="BodyText"/>
        <w:numPr>
          <w:ilvl w:val="2"/>
          <w:numId w:val="14"/>
        </w:numPr>
      </w:pPr>
      <w:r>
        <w:t>Yet to</w:t>
      </w:r>
      <w:r w:rsidR="003724F9">
        <w:t xml:space="preserve"> be determined is whether </w:t>
      </w:r>
      <w:r>
        <w:t>we would replace the implementation of the Deferred Results message with the AS4 response, or allow two implementations: one using the the Deferred Results message and one using the AS4 response.</w:t>
      </w:r>
    </w:p>
    <w:p w14:paraId="74F767BA" w14:textId="4595ADE5" w:rsidR="00301FF6" w:rsidRDefault="00301FF6" w:rsidP="00301FF6">
      <w:pPr>
        <w:pStyle w:val="BodyText"/>
        <w:numPr>
          <w:ilvl w:val="3"/>
          <w:numId w:val="14"/>
        </w:numPr>
      </w:pPr>
      <w:r>
        <w:t>The decision could be made on web stack support for AS4.</w:t>
      </w:r>
    </w:p>
    <w:p w14:paraId="4FBC8E6F" w14:textId="77777777" w:rsidR="003724F9" w:rsidRDefault="003724F9" w:rsidP="003724F9">
      <w:pPr>
        <w:pStyle w:val="BodyText"/>
        <w:numPr>
          <w:ilvl w:val="2"/>
          <w:numId w:val="14"/>
        </w:numPr>
      </w:pPr>
      <w:r>
        <w:t>Pros</w:t>
      </w:r>
    </w:p>
    <w:p w14:paraId="0FB111CB" w14:textId="77777777" w:rsidR="003724F9" w:rsidRDefault="003724F9" w:rsidP="003724F9">
      <w:pPr>
        <w:pStyle w:val="BodyText"/>
        <w:numPr>
          <w:ilvl w:val="3"/>
          <w:numId w:val="14"/>
        </w:numPr>
      </w:pPr>
      <w:r>
        <w:t>Existing mechanism; no new specifications development.</w:t>
      </w:r>
    </w:p>
    <w:p w14:paraId="17044794" w14:textId="77777777" w:rsidR="003724F9" w:rsidRDefault="003724F9" w:rsidP="003724F9">
      <w:pPr>
        <w:pStyle w:val="BodyText"/>
        <w:numPr>
          <w:ilvl w:val="3"/>
          <w:numId w:val="14"/>
        </w:numPr>
      </w:pPr>
      <w:r>
        <w:lastRenderedPageBreak/>
        <w:t>Some degree of longer latency supported.</w:t>
      </w:r>
    </w:p>
    <w:p w14:paraId="1A3AC066" w14:textId="77777777" w:rsidR="003724F9" w:rsidRDefault="003724F9" w:rsidP="003724F9">
      <w:pPr>
        <w:pStyle w:val="BodyText"/>
        <w:numPr>
          <w:ilvl w:val="2"/>
          <w:numId w:val="14"/>
        </w:numPr>
      </w:pPr>
      <w:r>
        <w:t>Cons</w:t>
      </w:r>
    </w:p>
    <w:p w14:paraId="009BD149" w14:textId="6B70DF08" w:rsidR="003724F9" w:rsidRDefault="003724F9" w:rsidP="003724F9">
      <w:pPr>
        <w:pStyle w:val="BodyText"/>
        <w:numPr>
          <w:ilvl w:val="3"/>
          <w:numId w:val="14"/>
        </w:numPr>
      </w:pPr>
      <w:r>
        <w:t>W</w:t>
      </w:r>
      <w:r w:rsidRPr="007702BB">
        <w:t>ith its significantly di</w:t>
      </w:r>
      <w:r>
        <w:t xml:space="preserve">stinct usage of the SOAP header, it </w:t>
      </w:r>
      <w:r w:rsidRPr="007702BB">
        <w:t>is better suited for an environment in which all web services operate in this way.</w:t>
      </w:r>
    </w:p>
    <w:p w14:paraId="5381525A" w14:textId="0E6BBFBC" w:rsidR="003724F9" w:rsidRDefault="003724F9" w:rsidP="003724F9">
      <w:pPr>
        <w:pStyle w:val="BodyText"/>
        <w:numPr>
          <w:ilvl w:val="2"/>
          <w:numId w:val="14"/>
        </w:numPr>
      </w:pPr>
      <w:r>
        <w:t>Questions</w:t>
      </w:r>
    </w:p>
    <w:p w14:paraId="1050C5DA" w14:textId="2382693D" w:rsidR="003724F9" w:rsidRPr="003724F9" w:rsidRDefault="003724F9" w:rsidP="003724F9">
      <w:pPr>
        <w:pStyle w:val="BodyText"/>
        <w:numPr>
          <w:ilvl w:val="3"/>
          <w:numId w:val="14"/>
        </w:numPr>
      </w:pPr>
      <w:r>
        <w:t>Is AS4</w:t>
      </w:r>
      <w:r w:rsidRPr="003724F9">
        <w:t xml:space="preserve"> suitable for handle long latencies (e.g. days/weeks)? Closed Issue AS4-5 says no, but others say yes.</w:t>
      </w:r>
    </w:p>
    <w:p w14:paraId="1476035D" w14:textId="3126DC88" w:rsidR="003724F9" w:rsidRDefault="003724F9" w:rsidP="003724F9">
      <w:pPr>
        <w:pStyle w:val="BodyText"/>
        <w:numPr>
          <w:ilvl w:val="3"/>
          <w:numId w:val="14"/>
        </w:numPr>
      </w:pPr>
      <w:r>
        <w:t>Can AS4 support multiple responses to a single request?</w:t>
      </w:r>
    </w:p>
    <w:p w14:paraId="3168D529" w14:textId="3AE35007" w:rsidR="00A34E4C" w:rsidRDefault="00A34E4C" w:rsidP="00A34E4C">
      <w:pPr>
        <w:pStyle w:val="BodyText"/>
        <w:numPr>
          <w:ilvl w:val="0"/>
          <w:numId w:val="14"/>
        </w:numPr>
      </w:pPr>
      <w:proofErr w:type="gramStart"/>
      <w:r>
        <w:t>ebRS</w:t>
      </w:r>
      <w:proofErr w:type="gramEnd"/>
      <w:r>
        <w:t xml:space="preserve"> states in section 2.1 that “</w:t>
      </w:r>
      <w:r w:rsidRPr="00A34E4C">
        <w:t>Each registry request is atomic and either succeeds or fails in entirety.</w:t>
      </w:r>
      <w:r>
        <w:t xml:space="preserve">” Would this be a problem in allowing </w:t>
      </w:r>
      <w:r w:rsidRPr="00A34E4C">
        <w:t>multiple responses to a single request?</w:t>
      </w:r>
    </w:p>
    <w:p w14:paraId="294D049B" w14:textId="77777777" w:rsidR="00CF283F" w:rsidRPr="00D26514" w:rsidRDefault="00CF283F" w:rsidP="008616CB">
      <w:pPr>
        <w:pStyle w:val="Heading2"/>
        <w:numPr>
          <w:ilvl w:val="0"/>
          <w:numId w:val="0"/>
        </w:numPr>
        <w:rPr>
          <w:noProof w:val="0"/>
        </w:rPr>
      </w:pPr>
      <w:bookmarkStart w:id="15" w:name="_Toc345074642"/>
      <w:bookmarkStart w:id="16" w:name="_Toc413945520"/>
      <w:bookmarkStart w:id="17" w:name="_Toc473170357"/>
      <w:bookmarkStart w:id="18" w:name="_Toc504625754"/>
      <w:r w:rsidRPr="00D26514">
        <w:rPr>
          <w:noProof w:val="0"/>
        </w:rPr>
        <w:t>Closed Issues</w:t>
      </w:r>
      <w:bookmarkEnd w:id="15"/>
      <w:bookmarkEnd w:id="16"/>
    </w:p>
    <w:p w14:paraId="7AE77D51" w14:textId="6E2DE933" w:rsidR="003609CF" w:rsidRDefault="003609CF" w:rsidP="00747174">
      <w:pPr>
        <w:pStyle w:val="BodyText"/>
        <w:numPr>
          <w:ilvl w:val="0"/>
          <w:numId w:val="14"/>
        </w:numPr>
      </w:pPr>
      <w:r>
        <w:t>Should an alternate approach to XCA Deferred be used to handle long latency query and retrieve?</w:t>
      </w:r>
    </w:p>
    <w:p w14:paraId="1DBF8E5B" w14:textId="6421580B" w:rsidR="003609CF" w:rsidRDefault="003609CF" w:rsidP="00747174">
      <w:pPr>
        <w:pStyle w:val="BodyText"/>
        <w:numPr>
          <w:ilvl w:val="1"/>
          <w:numId w:val="14"/>
        </w:numPr>
      </w:pPr>
      <w:r>
        <w:t>No. The following alternates were considered and rejected:</w:t>
      </w:r>
    </w:p>
    <w:p w14:paraId="58C4EB56" w14:textId="77777777" w:rsidR="003609CF" w:rsidRDefault="003609CF" w:rsidP="00747174">
      <w:pPr>
        <w:pStyle w:val="BodyText"/>
        <w:numPr>
          <w:ilvl w:val="1"/>
          <w:numId w:val="14"/>
        </w:numPr>
      </w:pPr>
      <w:r>
        <w:t>Option: DSUB</w:t>
      </w:r>
    </w:p>
    <w:p w14:paraId="15851783" w14:textId="77777777" w:rsidR="003609CF" w:rsidRDefault="003609CF" w:rsidP="00747174">
      <w:pPr>
        <w:pStyle w:val="BodyText"/>
        <w:numPr>
          <w:ilvl w:val="2"/>
          <w:numId w:val="14"/>
        </w:numPr>
      </w:pPr>
      <w:r>
        <w:t>In this alternative, the interested party would subscribe to notifications for the patient using the same filters they would use for a document query.</w:t>
      </w:r>
    </w:p>
    <w:p w14:paraId="2DE3CB31" w14:textId="77777777" w:rsidR="003609CF" w:rsidRDefault="003609CF" w:rsidP="00747174">
      <w:pPr>
        <w:pStyle w:val="BodyText"/>
        <w:numPr>
          <w:ilvl w:val="2"/>
          <w:numId w:val="14"/>
        </w:numPr>
      </w:pPr>
      <w:r>
        <w:t>Either notification pushes or stored notification pulls could be used.</w:t>
      </w:r>
    </w:p>
    <w:p w14:paraId="16F6DF09" w14:textId="77777777" w:rsidR="003609CF" w:rsidRDefault="003609CF" w:rsidP="00747174">
      <w:pPr>
        <w:pStyle w:val="BodyText"/>
        <w:numPr>
          <w:ilvl w:val="2"/>
          <w:numId w:val="14"/>
        </w:numPr>
      </w:pPr>
      <w:r>
        <w:t>Pros</w:t>
      </w:r>
    </w:p>
    <w:p w14:paraId="17D713A5" w14:textId="77777777" w:rsidR="003609CF" w:rsidRDefault="003609CF" w:rsidP="00747174">
      <w:pPr>
        <w:pStyle w:val="BodyText"/>
        <w:numPr>
          <w:ilvl w:val="3"/>
          <w:numId w:val="14"/>
        </w:numPr>
      </w:pPr>
      <w:r>
        <w:t>Existing mechanism.</w:t>
      </w:r>
    </w:p>
    <w:p w14:paraId="31195D56" w14:textId="77777777" w:rsidR="003609CF" w:rsidRDefault="003609CF" w:rsidP="00747174">
      <w:pPr>
        <w:pStyle w:val="BodyText"/>
        <w:numPr>
          <w:ilvl w:val="3"/>
          <w:numId w:val="14"/>
        </w:numPr>
      </w:pPr>
      <w:r>
        <w:t>Piecemeal responses: the interested party could receive documents as soon as they are available, rather than waiting for all to be completed.</w:t>
      </w:r>
    </w:p>
    <w:p w14:paraId="351E6F27" w14:textId="77777777" w:rsidR="003609CF" w:rsidRDefault="003609CF" w:rsidP="00747174">
      <w:pPr>
        <w:pStyle w:val="BodyText"/>
        <w:numPr>
          <w:ilvl w:val="2"/>
          <w:numId w:val="14"/>
        </w:numPr>
      </w:pPr>
      <w:r>
        <w:t>Cons</w:t>
      </w:r>
    </w:p>
    <w:p w14:paraId="6B9B0CDF" w14:textId="77777777" w:rsidR="003609CF" w:rsidRDefault="003609CF" w:rsidP="00747174">
      <w:pPr>
        <w:pStyle w:val="BodyText"/>
        <w:numPr>
          <w:ilvl w:val="3"/>
          <w:numId w:val="14"/>
        </w:numPr>
      </w:pPr>
      <w:r w:rsidRPr="004B28D5">
        <w:rPr>
          <w:b/>
        </w:rPr>
        <w:t>DSUB doesn't support all the parameters XCA query does</w:t>
      </w:r>
      <w:r>
        <w:t>. Specifically, it doesn't support date-related queries. The interested parties that initially motivated this work item require date range queries.</w:t>
      </w:r>
    </w:p>
    <w:p w14:paraId="3649C1D2" w14:textId="77777777" w:rsidR="003609CF" w:rsidRDefault="003609CF" w:rsidP="00747174">
      <w:pPr>
        <w:pStyle w:val="BodyText"/>
        <w:numPr>
          <w:ilvl w:val="3"/>
          <w:numId w:val="14"/>
        </w:numPr>
      </w:pPr>
      <w:r w:rsidRPr="004B28D5">
        <w:rPr>
          <w:b/>
        </w:rPr>
        <w:t>DSUB doesn't support long-latency retrieve</w:t>
      </w:r>
      <w:r>
        <w:t>, which was the second use case agreed to in scope.</w:t>
      </w:r>
    </w:p>
    <w:p w14:paraId="469D640A" w14:textId="77777777" w:rsidR="003609CF" w:rsidRDefault="003609CF" w:rsidP="00747174">
      <w:pPr>
        <w:pStyle w:val="BodyText"/>
        <w:numPr>
          <w:ilvl w:val="3"/>
          <w:numId w:val="14"/>
        </w:numPr>
      </w:pPr>
      <w:r>
        <w:t xml:space="preserve">No way to explicitly know when the “query” is “done”: For the use cases (e.g. legacy paper) where the requester wants clinical </w:t>
      </w:r>
      <w:r>
        <w:lastRenderedPageBreak/>
        <w:t>information that exists as of a point in time, but has not yet been assembled into XCA/XDS formats, there is the notion of “done”, representing when all such clinical information is available to be returned. There is no way to express “done” explicitly.</w:t>
      </w:r>
    </w:p>
    <w:p w14:paraId="1F13A9CD" w14:textId="77777777" w:rsidR="003609CF" w:rsidRDefault="003609CF" w:rsidP="00747174">
      <w:pPr>
        <w:pStyle w:val="BodyText"/>
        <w:numPr>
          <w:ilvl w:val="4"/>
          <w:numId w:val="14"/>
        </w:numPr>
      </w:pPr>
      <w:r>
        <w:t>Option: Use Service-Level Agreements (SLAs) to implicitly enforce completion of all documents or high-priority documents within a certain time.</w:t>
      </w:r>
    </w:p>
    <w:p w14:paraId="5065F2F7" w14:textId="77777777" w:rsidR="003609CF" w:rsidRDefault="003609CF" w:rsidP="00747174">
      <w:pPr>
        <w:pStyle w:val="BodyText"/>
        <w:numPr>
          <w:ilvl w:val="4"/>
          <w:numId w:val="14"/>
        </w:numPr>
      </w:pPr>
      <w:r>
        <w:t>Option: Add some way for the Subscriber to indicate they want to treat this subscription as an atomic transaction, to “register all documents that are available at this time”. Add a way for the Broker to notify when this is complete, or a way for the Broker to cancel the subscription when complete and notify of that.</w:t>
      </w:r>
    </w:p>
    <w:p w14:paraId="7226D13C" w14:textId="77777777" w:rsidR="003609CF" w:rsidRDefault="003609CF" w:rsidP="00747174">
      <w:pPr>
        <w:pStyle w:val="BodyText"/>
        <w:numPr>
          <w:ilvl w:val="4"/>
          <w:numId w:val="14"/>
        </w:numPr>
      </w:pPr>
      <w:r>
        <w:t>Option: Add a workflow that contains the explicit notification (see next option).</w:t>
      </w:r>
    </w:p>
    <w:p w14:paraId="5635CD07" w14:textId="77777777" w:rsidR="003609CF" w:rsidRDefault="003609CF" w:rsidP="00747174">
      <w:pPr>
        <w:pStyle w:val="BodyText"/>
        <w:numPr>
          <w:ilvl w:val="3"/>
          <w:numId w:val="14"/>
        </w:numPr>
      </w:pPr>
      <w:r>
        <w:t xml:space="preserve">Cross-community versions of these transactions may have to be defined: at least </w:t>
      </w:r>
      <w:proofErr w:type="gramStart"/>
      <w:r>
        <w:t>Subscribe</w:t>
      </w:r>
      <w:proofErr w:type="gramEnd"/>
      <w:r>
        <w:t xml:space="preserve"> and Notify.</w:t>
      </w:r>
    </w:p>
    <w:p w14:paraId="6907647A" w14:textId="77777777" w:rsidR="003609CF" w:rsidRDefault="003609CF" w:rsidP="00747174">
      <w:pPr>
        <w:pStyle w:val="BodyText"/>
        <w:numPr>
          <w:ilvl w:val="3"/>
          <w:numId w:val="14"/>
        </w:numPr>
      </w:pPr>
      <w:r>
        <w:t>A</w:t>
      </w:r>
      <w:r w:rsidRPr="005048E1">
        <w:t>ll participants would have to know responder requires DSUB</w:t>
      </w:r>
      <w:r>
        <w:t>. Note that this would also be the case for XCA Deferred.</w:t>
      </w:r>
    </w:p>
    <w:p w14:paraId="5BA67B7A" w14:textId="77777777" w:rsidR="003609CF" w:rsidRDefault="003609CF" w:rsidP="00747174">
      <w:pPr>
        <w:pStyle w:val="BodyText"/>
        <w:numPr>
          <w:ilvl w:val="1"/>
          <w:numId w:val="14"/>
        </w:numPr>
      </w:pPr>
      <w:r>
        <w:t>Option: DSUB+XDW</w:t>
      </w:r>
    </w:p>
    <w:p w14:paraId="1CDBEB63" w14:textId="77777777" w:rsidR="003609CF" w:rsidRDefault="003609CF" w:rsidP="00747174">
      <w:pPr>
        <w:pStyle w:val="BodyText"/>
        <w:numPr>
          <w:ilvl w:val="2"/>
          <w:numId w:val="14"/>
        </w:numPr>
      </w:pPr>
      <w:r>
        <w:t>In this alternative, the interested party would subscribe to notifications for the patient using the same filters they would use for a document query, but would also trigger a specific workflow task representing a single long-latency query.</w:t>
      </w:r>
    </w:p>
    <w:p w14:paraId="3BE1F64E" w14:textId="77777777" w:rsidR="003609CF" w:rsidRDefault="003609CF" w:rsidP="00747174">
      <w:pPr>
        <w:pStyle w:val="BodyText"/>
        <w:numPr>
          <w:ilvl w:val="2"/>
          <w:numId w:val="14"/>
        </w:numPr>
      </w:pPr>
      <w:r>
        <w:t>The first document to be returned would be an instance of this XDW workflow document, containing some identifying information for the query (maybe the WS-Addressing MessageID), and a status of “working”.</w:t>
      </w:r>
    </w:p>
    <w:p w14:paraId="66B2D0CC" w14:textId="77777777" w:rsidR="003609CF" w:rsidRDefault="003609CF" w:rsidP="00747174">
      <w:pPr>
        <w:pStyle w:val="BodyText"/>
        <w:numPr>
          <w:ilvl w:val="2"/>
          <w:numId w:val="14"/>
        </w:numPr>
      </w:pPr>
      <w:r>
        <w:t>Once all clinical documents for this query have been returned, the responder would return the workflow document with a status of “complete”.</w:t>
      </w:r>
    </w:p>
    <w:p w14:paraId="7501005E" w14:textId="77777777" w:rsidR="003609CF" w:rsidRDefault="003609CF" w:rsidP="00747174">
      <w:pPr>
        <w:pStyle w:val="BodyText"/>
        <w:numPr>
          <w:ilvl w:val="2"/>
          <w:numId w:val="14"/>
        </w:numPr>
      </w:pPr>
      <w:r>
        <w:t>Option: Trigger the workflow by requesting a specific format code.</w:t>
      </w:r>
    </w:p>
    <w:p w14:paraId="42780352" w14:textId="77777777" w:rsidR="003609CF" w:rsidRDefault="003609CF" w:rsidP="00747174">
      <w:pPr>
        <w:pStyle w:val="BodyText"/>
        <w:numPr>
          <w:ilvl w:val="3"/>
          <w:numId w:val="14"/>
        </w:numPr>
      </w:pPr>
      <w:r>
        <w:t xml:space="preserve">There is already a format code for workflow documents: </w:t>
      </w:r>
      <w:r w:rsidRPr="001C5B06">
        <w:t>urn</w:t>
      </w:r>
      <w:proofErr w:type="gramStart"/>
      <w:r w:rsidRPr="001C5B06">
        <w:t>:ihe:iti:xdw:2011:workflowDoc</w:t>
      </w:r>
      <w:proofErr w:type="gramEnd"/>
      <w:r>
        <w:t>.</w:t>
      </w:r>
      <w:r w:rsidRPr="001C5B06">
        <w:t xml:space="preserve"> </w:t>
      </w:r>
      <w:r>
        <w:t>Because Responding Gateways may have other uses for workflow documents, we would need to define a more specific format code.</w:t>
      </w:r>
    </w:p>
    <w:p w14:paraId="11242D4B" w14:textId="77777777" w:rsidR="003609CF" w:rsidRDefault="003609CF" w:rsidP="00747174">
      <w:pPr>
        <w:pStyle w:val="BodyText"/>
        <w:numPr>
          <w:ilvl w:val="2"/>
          <w:numId w:val="14"/>
        </w:numPr>
      </w:pPr>
      <w:r>
        <w:t xml:space="preserve">Option: Trigger the workflow by requesting a predefined document ID. The problem with this is that other requesters may also be triggering this same mechanism, so the ID would have to be treated as a pseudo-ID, and a </w:t>
      </w:r>
      <w:r>
        <w:lastRenderedPageBreak/>
        <w:t>unique document ID would need to be returned for the workflow document.</w:t>
      </w:r>
    </w:p>
    <w:p w14:paraId="33EA5B2E" w14:textId="77777777" w:rsidR="003609CF" w:rsidRDefault="003609CF" w:rsidP="00747174">
      <w:pPr>
        <w:pStyle w:val="BodyText"/>
        <w:numPr>
          <w:ilvl w:val="2"/>
          <w:numId w:val="14"/>
        </w:numPr>
      </w:pPr>
      <w:r>
        <w:t>Option: Trigger the workflow by extending the subscription format using WS-Notification extensibility mechanisms, perhaps by passing a flag requesting a workflow document for status of the query, for example:</w:t>
      </w:r>
    </w:p>
    <w:p w14:paraId="40B8D1BF" w14:textId="77777777" w:rsidR="003609CF" w:rsidRDefault="003609CF" w:rsidP="003609CF">
      <w:pPr>
        <w:pStyle w:val="BodyText"/>
        <w:ind w:left="2160"/>
        <w:rPr>
          <w:rFonts w:ascii="Courier New" w:hAnsi="Courier New" w:cs="Courier New"/>
          <w:sz w:val="22"/>
        </w:rPr>
      </w:pPr>
      <w:r w:rsidRPr="00F22DDA">
        <w:rPr>
          <w:rFonts w:ascii="Courier New" w:hAnsi="Courier New" w:cs="Courier New"/>
          <w:sz w:val="22"/>
        </w:rPr>
        <w:t>&lt;</w:t>
      </w:r>
      <w:proofErr w:type="gramStart"/>
      <w:r w:rsidRPr="00F22DDA">
        <w:rPr>
          <w:rFonts w:ascii="Courier New" w:hAnsi="Courier New" w:cs="Courier New"/>
          <w:sz w:val="22"/>
        </w:rPr>
        <w:t>wsnt:Subscribe</w:t>
      </w:r>
      <w:proofErr w:type="gramEnd"/>
      <w:r w:rsidRPr="00F22DDA">
        <w:rPr>
          <w:rFonts w:ascii="Courier New" w:hAnsi="Courier New" w:cs="Courier New"/>
          <w:sz w:val="22"/>
        </w:rPr>
        <w:t>&gt;</w:t>
      </w:r>
    </w:p>
    <w:p w14:paraId="0D5364A8" w14:textId="77777777" w:rsidR="003609CF" w:rsidRDefault="003609CF" w:rsidP="003609CF">
      <w:pPr>
        <w:pStyle w:val="BodyText"/>
        <w:ind w:left="2880"/>
        <w:rPr>
          <w:rFonts w:ascii="Courier New" w:hAnsi="Courier New" w:cs="Courier New"/>
          <w:sz w:val="22"/>
        </w:rPr>
      </w:pPr>
      <w:r w:rsidRPr="00F22DDA">
        <w:rPr>
          <w:rFonts w:ascii="Courier New" w:hAnsi="Courier New" w:cs="Courier New"/>
          <w:sz w:val="22"/>
        </w:rPr>
        <w:t>&lt;</w:t>
      </w:r>
      <w:proofErr w:type="gramStart"/>
      <w:r w:rsidRPr="00F22DDA">
        <w:rPr>
          <w:rFonts w:ascii="Courier New" w:hAnsi="Courier New" w:cs="Courier New"/>
          <w:sz w:val="22"/>
        </w:rPr>
        <w:t>wsnt:ConsumerReference</w:t>
      </w:r>
      <w:proofErr w:type="gramEnd"/>
      <w:r w:rsidRPr="00F22DDA">
        <w:rPr>
          <w:rFonts w:ascii="Courier New" w:hAnsi="Courier New" w:cs="Courier New"/>
          <w:sz w:val="22"/>
        </w:rPr>
        <w:t>&gt;</w:t>
      </w:r>
    </w:p>
    <w:p w14:paraId="53493375" w14:textId="77777777" w:rsidR="003609CF" w:rsidRPr="00F22DDA" w:rsidRDefault="003609CF" w:rsidP="003609CF">
      <w:pPr>
        <w:pStyle w:val="BodyText"/>
        <w:ind w:left="2880"/>
        <w:rPr>
          <w:rFonts w:ascii="Courier New" w:hAnsi="Courier New" w:cs="Courier New"/>
          <w:sz w:val="22"/>
        </w:rPr>
      </w:pPr>
      <w:r>
        <w:rPr>
          <w:rFonts w:ascii="Courier New" w:hAnsi="Courier New" w:cs="Courier New"/>
          <w:sz w:val="22"/>
        </w:rPr>
        <w:t>...</w:t>
      </w:r>
    </w:p>
    <w:p w14:paraId="3A47F2B6" w14:textId="77777777" w:rsidR="003609CF" w:rsidRPr="00F22DDA" w:rsidRDefault="003609CF" w:rsidP="003609CF">
      <w:pPr>
        <w:pStyle w:val="BodyText"/>
        <w:ind w:left="2880"/>
        <w:rPr>
          <w:rFonts w:ascii="Courier New" w:hAnsi="Courier New" w:cs="Courier New"/>
          <w:sz w:val="22"/>
        </w:rPr>
      </w:pPr>
      <w:r>
        <w:rPr>
          <w:rFonts w:ascii="Courier New" w:hAnsi="Courier New" w:cs="Courier New"/>
          <w:sz w:val="22"/>
        </w:rPr>
        <w:t>&lt;T</w:t>
      </w:r>
      <w:r w:rsidRPr="00F22DDA">
        <w:rPr>
          <w:rFonts w:ascii="Courier New" w:hAnsi="Courier New" w:cs="Courier New"/>
          <w:sz w:val="22"/>
        </w:rPr>
        <w:t>riggerSingle</w:t>
      </w:r>
      <w:r>
        <w:rPr>
          <w:rFonts w:ascii="Courier New" w:hAnsi="Courier New" w:cs="Courier New"/>
          <w:sz w:val="22"/>
        </w:rPr>
        <w:t>QueryWorkflow&gt;</w:t>
      </w:r>
    </w:p>
    <w:p w14:paraId="7536F679" w14:textId="77777777" w:rsidR="003609CF" w:rsidRDefault="003609CF" w:rsidP="00747174">
      <w:pPr>
        <w:pStyle w:val="BodyText"/>
        <w:numPr>
          <w:ilvl w:val="2"/>
          <w:numId w:val="14"/>
        </w:numPr>
      </w:pPr>
      <w:r>
        <w:t>Pros</w:t>
      </w:r>
    </w:p>
    <w:p w14:paraId="589A6F4D" w14:textId="77777777" w:rsidR="003609CF" w:rsidRDefault="003609CF" w:rsidP="00747174">
      <w:pPr>
        <w:pStyle w:val="BodyText"/>
        <w:numPr>
          <w:ilvl w:val="3"/>
          <w:numId w:val="14"/>
        </w:numPr>
      </w:pPr>
      <w:r>
        <w:t>Existing mechanism: minimal additional specification development needed.</w:t>
      </w:r>
    </w:p>
    <w:p w14:paraId="37ACB3D1" w14:textId="77777777" w:rsidR="003609CF" w:rsidRDefault="003609CF" w:rsidP="00747174">
      <w:pPr>
        <w:pStyle w:val="BodyText"/>
        <w:numPr>
          <w:ilvl w:val="3"/>
          <w:numId w:val="14"/>
        </w:numPr>
      </w:pPr>
      <w:r>
        <w:t>Piecemeal responses: the interested party could receive documents as soon as they are available, rather than waiting for all to be completed.</w:t>
      </w:r>
    </w:p>
    <w:p w14:paraId="777B2068" w14:textId="77777777" w:rsidR="003609CF" w:rsidRDefault="003609CF" w:rsidP="00747174">
      <w:pPr>
        <w:pStyle w:val="BodyText"/>
        <w:numPr>
          <w:ilvl w:val="2"/>
          <w:numId w:val="14"/>
        </w:numPr>
      </w:pPr>
      <w:r>
        <w:t>Cons</w:t>
      </w:r>
    </w:p>
    <w:p w14:paraId="49971A8F" w14:textId="77777777" w:rsidR="003609CF" w:rsidRDefault="003609CF" w:rsidP="00747174">
      <w:pPr>
        <w:pStyle w:val="BodyText"/>
        <w:numPr>
          <w:ilvl w:val="3"/>
          <w:numId w:val="14"/>
        </w:numPr>
      </w:pPr>
      <w:r>
        <w:t>Would need to define new workflow document format.</w:t>
      </w:r>
    </w:p>
    <w:p w14:paraId="44E2C5A0" w14:textId="77777777" w:rsidR="003609CF" w:rsidRDefault="003609CF" w:rsidP="00747174">
      <w:pPr>
        <w:pStyle w:val="BodyText"/>
        <w:numPr>
          <w:ilvl w:val="3"/>
          <w:numId w:val="14"/>
        </w:numPr>
      </w:pPr>
      <w:r>
        <w:t>Would need to define triggering mechanism for the workflow.</w:t>
      </w:r>
    </w:p>
    <w:p w14:paraId="4AC4779F" w14:textId="3481DF89" w:rsidR="003609CF" w:rsidRPr="003609CF" w:rsidRDefault="003609CF" w:rsidP="00747174">
      <w:pPr>
        <w:pStyle w:val="BodyText"/>
        <w:numPr>
          <w:ilvl w:val="2"/>
          <w:numId w:val="14"/>
        </w:numPr>
        <w:rPr>
          <w:b/>
        </w:rPr>
      </w:pPr>
      <w:r>
        <w:rPr>
          <w:b/>
        </w:rPr>
        <w:t>As this depends on DSUB, it shares those shortcomings. In addition, t</w:t>
      </w:r>
      <w:r w:rsidRPr="003609CF">
        <w:rPr>
          <w:b/>
        </w:rPr>
        <w:t>he Technical Committee feels this option may be too complex.</w:t>
      </w:r>
    </w:p>
    <w:p w14:paraId="77199403" w14:textId="77777777" w:rsidR="00994400" w:rsidRDefault="00994400" w:rsidP="00747174">
      <w:pPr>
        <w:pStyle w:val="BodyText"/>
        <w:numPr>
          <w:ilvl w:val="1"/>
          <w:numId w:val="14"/>
        </w:numPr>
      </w:pPr>
      <w:r>
        <w:t>Option: WS-Addressing-style Asynchronous messaging</w:t>
      </w:r>
    </w:p>
    <w:p w14:paraId="2B50351F" w14:textId="77777777" w:rsidR="00994400" w:rsidRDefault="00994400" w:rsidP="00747174">
      <w:pPr>
        <w:pStyle w:val="BodyText"/>
        <w:numPr>
          <w:ilvl w:val="2"/>
          <w:numId w:val="14"/>
        </w:numPr>
      </w:pPr>
      <w:r>
        <w:t>In this alternative, the interested party would use the WS-Addressing asynchronous mechanism to send an XCA Cross Gateway Query.</w:t>
      </w:r>
    </w:p>
    <w:p w14:paraId="3F12ADD2" w14:textId="77777777" w:rsidR="00994400" w:rsidRDefault="00994400" w:rsidP="00747174">
      <w:pPr>
        <w:pStyle w:val="BodyText"/>
        <w:numPr>
          <w:ilvl w:val="2"/>
          <w:numId w:val="14"/>
        </w:numPr>
      </w:pPr>
      <w:r>
        <w:t>Pros</w:t>
      </w:r>
    </w:p>
    <w:p w14:paraId="4AA316AC" w14:textId="77777777" w:rsidR="00994400" w:rsidRDefault="00994400" w:rsidP="00747174">
      <w:pPr>
        <w:pStyle w:val="BodyText"/>
        <w:numPr>
          <w:ilvl w:val="3"/>
          <w:numId w:val="14"/>
        </w:numPr>
      </w:pPr>
      <w:r>
        <w:t>Existing mechanism; no new specifications development.</w:t>
      </w:r>
    </w:p>
    <w:p w14:paraId="6DA9A5F7" w14:textId="77777777" w:rsidR="00994400" w:rsidRDefault="00994400" w:rsidP="00747174">
      <w:pPr>
        <w:pStyle w:val="BodyText"/>
        <w:numPr>
          <w:ilvl w:val="3"/>
          <w:numId w:val="14"/>
        </w:numPr>
      </w:pPr>
      <w:r>
        <w:t>Some degree of longer latency supported.</w:t>
      </w:r>
    </w:p>
    <w:p w14:paraId="2050DAA3" w14:textId="77777777" w:rsidR="00994400" w:rsidRDefault="00994400" w:rsidP="00747174">
      <w:pPr>
        <w:pStyle w:val="BodyText"/>
        <w:numPr>
          <w:ilvl w:val="2"/>
          <w:numId w:val="14"/>
        </w:numPr>
      </w:pPr>
      <w:r>
        <w:t>Cons</w:t>
      </w:r>
      <w:r w:rsidRPr="007702BB">
        <w:t xml:space="preserve"> </w:t>
      </w:r>
      <w:r>
        <w:t xml:space="preserve">– </w:t>
      </w:r>
      <w:r w:rsidRPr="007702BB">
        <w:t>WS-Addressing-style async is handled within the web stack and has known limitations as typically implemented</w:t>
      </w:r>
      <w:r>
        <w:t>:</w:t>
      </w:r>
    </w:p>
    <w:p w14:paraId="58E053E3" w14:textId="77777777" w:rsidR="00994400" w:rsidRDefault="00994400" w:rsidP="00747174">
      <w:pPr>
        <w:pStyle w:val="BodyText"/>
        <w:numPr>
          <w:ilvl w:val="3"/>
          <w:numId w:val="14"/>
        </w:numPr>
      </w:pPr>
      <w:r>
        <w:t>I</w:t>
      </w:r>
      <w:r w:rsidRPr="007702BB">
        <w:t xml:space="preserve">t is non-blocking for the requester but not the </w:t>
      </w:r>
      <w:r>
        <w:t>responder.</w:t>
      </w:r>
    </w:p>
    <w:p w14:paraId="30FF1FE8" w14:textId="77777777" w:rsidR="00994400" w:rsidRDefault="00994400" w:rsidP="00747174">
      <w:pPr>
        <w:pStyle w:val="BodyText"/>
        <w:numPr>
          <w:ilvl w:val="3"/>
          <w:numId w:val="14"/>
        </w:numPr>
      </w:pPr>
      <w:r w:rsidRPr="00994400">
        <w:rPr>
          <w:b/>
        </w:rPr>
        <w:t>It cannot handle long latencies (e.g. days)</w:t>
      </w:r>
      <w:r w:rsidRPr="007702BB">
        <w:t xml:space="preserve"> </w:t>
      </w:r>
      <w:r>
        <w:t>or maintain requests across system restarts.</w:t>
      </w:r>
    </w:p>
    <w:p w14:paraId="4677C519" w14:textId="77777777" w:rsidR="00994400" w:rsidRDefault="00994400" w:rsidP="00747174">
      <w:pPr>
        <w:pStyle w:val="BodyText"/>
        <w:numPr>
          <w:ilvl w:val="3"/>
          <w:numId w:val="14"/>
        </w:numPr>
      </w:pPr>
      <w:r>
        <w:t>It</w:t>
      </w:r>
      <w:r w:rsidRPr="007702BB">
        <w:t xml:space="preserve"> does not allow management of acknowledgements at the application layer.</w:t>
      </w:r>
    </w:p>
    <w:p w14:paraId="7BD1244C" w14:textId="77777777" w:rsidR="00994400" w:rsidRDefault="00994400" w:rsidP="00747174">
      <w:pPr>
        <w:pStyle w:val="BodyText"/>
        <w:numPr>
          <w:ilvl w:val="3"/>
          <w:numId w:val="14"/>
        </w:numPr>
      </w:pPr>
      <w:r w:rsidRPr="007702BB">
        <w:lastRenderedPageBreak/>
        <w:t xml:space="preserve">See the US CONNECT team </w:t>
      </w:r>
      <w:hyperlink r:id="rId21" w:history="1">
        <w:r w:rsidRPr="007702BB">
          <w:rPr>
            <w:rStyle w:val="Hyperlink"/>
          </w:rPr>
          <w:t>analysis</w:t>
        </w:r>
      </w:hyperlink>
      <w:r w:rsidRPr="007702BB">
        <w:t xml:space="preserve">, as well as the original IHE </w:t>
      </w:r>
      <w:hyperlink r:id="rId22" w:history="1">
        <w:r w:rsidRPr="007702BB">
          <w:rPr>
            <w:rStyle w:val="Hyperlink"/>
          </w:rPr>
          <w:t>white paper</w:t>
        </w:r>
      </w:hyperlink>
      <w:r w:rsidRPr="007702BB">
        <w:t xml:space="preserve"> that justified the deferred mechanism.</w:t>
      </w:r>
    </w:p>
    <w:p w14:paraId="4EB0E5C7" w14:textId="77777777" w:rsidR="00B36AF5" w:rsidRDefault="00B36AF5" w:rsidP="00747174">
      <w:pPr>
        <w:pStyle w:val="BodyText"/>
        <w:numPr>
          <w:ilvl w:val="1"/>
          <w:numId w:val="14"/>
        </w:numPr>
      </w:pPr>
      <w:r>
        <w:t>Option: XDR+XDW</w:t>
      </w:r>
    </w:p>
    <w:p w14:paraId="736BE778" w14:textId="77777777" w:rsidR="00B36AF5" w:rsidRDefault="00B36AF5" w:rsidP="00747174">
      <w:pPr>
        <w:pStyle w:val="BodyText"/>
        <w:numPr>
          <w:ilvl w:val="2"/>
          <w:numId w:val="14"/>
        </w:numPr>
      </w:pPr>
      <w:r>
        <w:t>In this alternative, the interested party would push two documents using XDR: a workflow document</w:t>
      </w:r>
      <w:r w:rsidRPr="002338DC">
        <w:t xml:space="preserve"> </w:t>
      </w:r>
      <w:r>
        <w:t>representing a single long-latency query, and a custom document containing clinical document filters, similar to a query or subscription.</w:t>
      </w:r>
    </w:p>
    <w:p w14:paraId="0D9BE12E" w14:textId="77777777" w:rsidR="00B36AF5" w:rsidRDefault="00B36AF5" w:rsidP="00747174">
      <w:pPr>
        <w:pStyle w:val="BodyText"/>
        <w:numPr>
          <w:ilvl w:val="2"/>
          <w:numId w:val="14"/>
        </w:numPr>
      </w:pPr>
      <w:r>
        <w:t>The workflow document</w:t>
      </w:r>
      <w:r w:rsidRPr="002338DC">
        <w:t xml:space="preserve"> </w:t>
      </w:r>
      <w:r>
        <w:t>would be similar to that used in DSUB+XDW.</w:t>
      </w:r>
    </w:p>
    <w:p w14:paraId="301A5B7B" w14:textId="77777777" w:rsidR="00B36AF5" w:rsidRDefault="00B36AF5" w:rsidP="00747174">
      <w:pPr>
        <w:pStyle w:val="BodyText"/>
        <w:numPr>
          <w:ilvl w:val="2"/>
          <w:numId w:val="14"/>
        </w:numPr>
      </w:pPr>
      <w:r>
        <w:t>Pros</w:t>
      </w:r>
    </w:p>
    <w:p w14:paraId="7E34593E" w14:textId="687638A2" w:rsidR="00B36AF5" w:rsidRDefault="003609CF" w:rsidP="00747174">
      <w:pPr>
        <w:pStyle w:val="BodyText"/>
        <w:numPr>
          <w:ilvl w:val="3"/>
          <w:numId w:val="14"/>
        </w:numPr>
      </w:pPr>
      <w:r>
        <w:t>Compared to DSUB, m</w:t>
      </w:r>
      <w:r w:rsidR="00B36AF5">
        <w:t>ay be more straightforward to implement for systems that already support XDR but not DSUB.</w:t>
      </w:r>
    </w:p>
    <w:p w14:paraId="39509E61" w14:textId="77777777" w:rsidR="00B36AF5" w:rsidRDefault="00B36AF5" w:rsidP="00747174">
      <w:pPr>
        <w:pStyle w:val="BodyText"/>
        <w:numPr>
          <w:ilvl w:val="2"/>
          <w:numId w:val="14"/>
        </w:numPr>
      </w:pPr>
      <w:r>
        <w:t>Cons</w:t>
      </w:r>
    </w:p>
    <w:p w14:paraId="64D8B6A5" w14:textId="77777777" w:rsidR="00B36AF5" w:rsidRDefault="00B36AF5" w:rsidP="00747174">
      <w:pPr>
        <w:pStyle w:val="BodyText"/>
        <w:numPr>
          <w:ilvl w:val="3"/>
          <w:numId w:val="14"/>
        </w:numPr>
      </w:pPr>
      <w:r>
        <w:t>Would need to define new mechanism for query-subscription filter, when existing ones exist for pull (XDS) and push (DSUB).</w:t>
      </w:r>
    </w:p>
    <w:p w14:paraId="68E3B5C0" w14:textId="77777777" w:rsidR="00B36AF5" w:rsidRDefault="00B36AF5" w:rsidP="00747174">
      <w:pPr>
        <w:pStyle w:val="BodyText"/>
        <w:numPr>
          <w:ilvl w:val="3"/>
          <w:numId w:val="14"/>
        </w:numPr>
      </w:pPr>
      <w:r>
        <w:t>Would need to define new workflow document format.</w:t>
      </w:r>
    </w:p>
    <w:p w14:paraId="02C0707A" w14:textId="0E8CCDAE" w:rsidR="00B36AF5" w:rsidRPr="003609CF" w:rsidRDefault="00B36AF5" w:rsidP="00747174">
      <w:pPr>
        <w:pStyle w:val="BodyText"/>
        <w:numPr>
          <w:ilvl w:val="3"/>
          <w:numId w:val="14"/>
        </w:numPr>
        <w:rPr>
          <w:b/>
        </w:rPr>
      </w:pPr>
      <w:r w:rsidRPr="003609CF">
        <w:rPr>
          <w:b/>
        </w:rPr>
        <w:t xml:space="preserve">Technical Committee </w:t>
      </w:r>
      <w:r w:rsidR="003609CF" w:rsidRPr="003609CF">
        <w:rPr>
          <w:b/>
        </w:rPr>
        <w:t>considered</w:t>
      </w:r>
      <w:r w:rsidRPr="003609CF">
        <w:rPr>
          <w:b/>
        </w:rPr>
        <w:t xml:space="preserve"> this option too </w:t>
      </w:r>
      <w:r w:rsidR="003609CF" w:rsidRPr="003609CF">
        <w:rPr>
          <w:b/>
        </w:rPr>
        <w:t xml:space="preserve">novel and </w:t>
      </w:r>
      <w:r w:rsidR="007F601E">
        <w:rPr>
          <w:b/>
        </w:rPr>
        <w:t>complex, as it did not take sufficient advantage of existing standards.</w:t>
      </w:r>
    </w:p>
    <w:p w14:paraId="2BA7B71D" w14:textId="77777777" w:rsidR="00B36AF5" w:rsidRDefault="00B36AF5" w:rsidP="00747174">
      <w:pPr>
        <w:pStyle w:val="BodyText"/>
        <w:numPr>
          <w:ilvl w:val="1"/>
          <w:numId w:val="14"/>
        </w:numPr>
      </w:pPr>
      <w:r>
        <w:t>Option: HL7 FHIR subscriptions and DocumentReference</w:t>
      </w:r>
    </w:p>
    <w:p w14:paraId="5C288F41" w14:textId="77777777" w:rsidR="00B36AF5" w:rsidRDefault="00B36AF5" w:rsidP="00747174">
      <w:pPr>
        <w:pStyle w:val="BodyText"/>
        <w:numPr>
          <w:ilvl w:val="2"/>
          <w:numId w:val="14"/>
        </w:numPr>
      </w:pPr>
      <w:r>
        <w:t>In this alternative, the interested party would use FHIR subscription mechanisms to subscribe to documents for a patient.</w:t>
      </w:r>
    </w:p>
    <w:p w14:paraId="1B0C988B" w14:textId="77777777" w:rsidR="00B36AF5" w:rsidRDefault="00B36AF5" w:rsidP="00747174">
      <w:pPr>
        <w:pStyle w:val="BodyText"/>
        <w:numPr>
          <w:ilvl w:val="2"/>
          <w:numId w:val="14"/>
        </w:numPr>
      </w:pPr>
      <w:r>
        <w:t>Pros</w:t>
      </w:r>
    </w:p>
    <w:p w14:paraId="4D44BD80" w14:textId="77777777" w:rsidR="00B36AF5" w:rsidRDefault="00B36AF5" w:rsidP="00747174">
      <w:pPr>
        <w:pStyle w:val="BodyText"/>
        <w:numPr>
          <w:ilvl w:val="3"/>
          <w:numId w:val="14"/>
        </w:numPr>
      </w:pPr>
      <w:r>
        <w:t>Existing mechanism; no new specifications development.</w:t>
      </w:r>
    </w:p>
    <w:p w14:paraId="6126A965" w14:textId="77777777" w:rsidR="00B36AF5" w:rsidRDefault="00B36AF5" w:rsidP="00747174">
      <w:pPr>
        <w:pStyle w:val="BodyText"/>
        <w:numPr>
          <w:ilvl w:val="2"/>
          <w:numId w:val="14"/>
        </w:numPr>
      </w:pPr>
      <w:r>
        <w:t>Cons</w:t>
      </w:r>
    </w:p>
    <w:p w14:paraId="233D75FD" w14:textId="77777777" w:rsidR="00B36AF5" w:rsidRPr="007F601E" w:rsidRDefault="00B36AF5" w:rsidP="00747174">
      <w:pPr>
        <w:pStyle w:val="BodyText"/>
        <w:numPr>
          <w:ilvl w:val="3"/>
          <w:numId w:val="14"/>
        </w:numPr>
        <w:rPr>
          <w:b/>
        </w:rPr>
      </w:pPr>
      <w:r w:rsidRPr="007F601E">
        <w:rPr>
          <w:b/>
        </w:rPr>
        <w:t>Technical Committee felt that this work item was intended to target communities that use IHE web services profiles rather than FHIR.</w:t>
      </w:r>
    </w:p>
    <w:p w14:paraId="6A6ECEFC" w14:textId="77777777" w:rsidR="009278B8" w:rsidRDefault="009278B8" w:rsidP="00747174">
      <w:pPr>
        <w:pStyle w:val="BodyText"/>
        <w:numPr>
          <w:ilvl w:val="0"/>
          <w:numId w:val="14"/>
        </w:numPr>
      </w:pPr>
      <w:r>
        <w:t>Will a Deferred Response option also need to be added to the XDS.b profile, due to groupings with XCA?</w:t>
      </w:r>
    </w:p>
    <w:p w14:paraId="38078B4A" w14:textId="77777777" w:rsidR="009278B8" w:rsidRPr="00B37C4D" w:rsidRDefault="009278B8" w:rsidP="00747174">
      <w:pPr>
        <w:pStyle w:val="BodyText"/>
        <w:numPr>
          <w:ilvl w:val="1"/>
          <w:numId w:val="14"/>
        </w:numPr>
        <w:rPr>
          <w:b/>
        </w:rPr>
      </w:pPr>
      <w:r w:rsidRPr="00B37C4D">
        <w:rPr>
          <w:b/>
        </w:rPr>
        <w:t xml:space="preserve">Yes, but not for all groupings at this time. </w:t>
      </w:r>
      <w:r w:rsidRPr="00B37C4D">
        <w:t>The following groupings were considered:</w:t>
      </w:r>
    </w:p>
    <w:p w14:paraId="14776562" w14:textId="77777777" w:rsidR="009278B8" w:rsidRDefault="009278B8" w:rsidP="00747174">
      <w:pPr>
        <w:pStyle w:val="BodyText"/>
        <w:numPr>
          <w:ilvl w:val="1"/>
          <w:numId w:val="14"/>
        </w:numPr>
      </w:pPr>
      <w:r>
        <w:t>Responding Gateway, grouped with a Document Consumer.</w:t>
      </w:r>
    </w:p>
    <w:p w14:paraId="43792FBA" w14:textId="77777777" w:rsidR="009278B8" w:rsidRDefault="009278B8" w:rsidP="00747174">
      <w:pPr>
        <w:pStyle w:val="BodyText"/>
        <w:numPr>
          <w:ilvl w:val="2"/>
          <w:numId w:val="14"/>
        </w:numPr>
      </w:pPr>
      <w:r>
        <w:t>In this case, the Responding Gateway receives a deferred request, and needs to initiate ITI-18 or ITI-43 request(s) from Document Consumer(s). Do they also have to be deferred?</w:t>
      </w:r>
    </w:p>
    <w:p w14:paraId="1B28C538" w14:textId="77777777" w:rsidR="009278B8" w:rsidRDefault="009278B8" w:rsidP="00747174">
      <w:pPr>
        <w:pStyle w:val="BodyText"/>
        <w:numPr>
          <w:ilvl w:val="2"/>
          <w:numId w:val="14"/>
        </w:numPr>
      </w:pPr>
      <w:r w:rsidRPr="000A5CFC">
        <w:rPr>
          <w:b/>
        </w:rPr>
        <w:lastRenderedPageBreak/>
        <w:t>The committee decided no</w:t>
      </w:r>
      <w:r>
        <w:t>. Not all federated requests would even need long latencies. For those that did, alternative mechanisms such as WS-Addressing style or AS4 style Asynchronous options, polling, or other unspecified mechanisms may be used.</w:t>
      </w:r>
    </w:p>
    <w:p w14:paraId="0622B63C" w14:textId="77777777" w:rsidR="009278B8" w:rsidRDefault="009278B8" w:rsidP="00747174">
      <w:pPr>
        <w:pStyle w:val="BodyText"/>
        <w:numPr>
          <w:ilvl w:val="1"/>
          <w:numId w:val="14"/>
        </w:numPr>
      </w:pPr>
      <w:r>
        <w:t xml:space="preserve">Initiating Gateway, grouped </w:t>
      </w:r>
      <w:r w:rsidRPr="00465105">
        <w:t>with a Document Consumer</w:t>
      </w:r>
      <w:r>
        <w:t>.</w:t>
      </w:r>
    </w:p>
    <w:p w14:paraId="7CB5DACF" w14:textId="77777777" w:rsidR="009278B8" w:rsidRDefault="009278B8" w:rsidP="00747174">
      <w:pPr>
        <w:pStyle w:val="BodyText"/>
        <w:numPr>
          <w:ilvl w:val="2"/>
          <w:numId w:val="14"/>
        </w:numPr>
      </w:pPr>
      <w:r>
        <w:t>In this case, the Initating Gateway receives a deferred request, and needs to initiate ITI-18 or ITI-43 request(s) from local Document Consumer(s). Do they also have to be deferred?</w:t>
      </w:r>
    </w:p>
    <w:p w14:paraId="67982E2F" w14:textId="77777777" w:rsidR="009278B8" w:rsidRDefault="009278B8" w:rsidP="00747174">
      <w:pPr>
        <w:pStyle w:val="BodyText"/>
        <w:numPr>
          <w:ilvl w:val="2"/>
          <w:numId w:val="14"/>
        </w:numPr>
      </w:pPr>
      <w:r w:rsidRPr="000A5CFC">
        <w:rPr>
          <w:b/>
        </w:rPr>
        <w:t>The committee decided no</w:t>
      </w:r>
      <w:r>
        <w:t>, using the same reasoning as the previous case.</w:t>
      </w:r>
    </w:p>
    <w:p w14:paraId="5430ABFF" w14:textId="77777777" w:rsidR="009278B8" w:rsidRPr="009278B8" w:rsidRDefault="009278B8" w:rsidP="00747174">
      <w:pPr>
        <w:pStyle w:val="BodyText"/>
        <w:numPr>
          <w:ilvl w:val="1"/>
          <w:numId w:val="14"/>
        </w:numPr>
        <w:rPr>
          <w:b/>
        </w:rPr>
      </w:pPr>
      <w:r w:rsidRPr="009278B8">
        <w:rPr>
          <w:b/>
        </w:rPr>
        <w:t>Initiating Gateway, which supports the XDS Affinity Domain Option.</w:t>
      </w:r>
    </w:p>
    <w:p w14:paraId="6A433731" w14:textId="77777777" w:rsidR="009278B8" w:rsidRDefault="009278B8" w:rsidP="00747174">
      <w:pPr>
        <w:pStyle w:val="BodyText"/>
        <w:numPr>
          <w:ilvl w:val="2"/>
          <w:numId w:val="14"/>
        </w:numPr>
      </w:pPr>
      <w:r>
        <w:t>In this case, the Initating Gateway receives ITI-18 or ITI-43 request(s) from Document Consumer(s), and needs to use the Deferred option on ITI-38 or ITI-39 to Responding Gateway(s).</w:t>
      </w:r>
    </w:p>
    <w:p w14:paraId="2FA93FAC" w14:textId="77777777" w:rsidR="009278B8" w:rsidRDefault="009278B8" w:rsidP="00747174">
      <w:pPr>
        <w:pStyle w:val="BodyText"/>
        <w:numPr>
          <w:ilvl w:val="2"/>
          <w:numId w:val="14"/>
        </w:numPr>
      </w:pPr>
      <w:r w:rsidRPr="000A5CFC">
        <w:rPr>
          <w:b/>
        </w:rPr>
        <w:t xml:space="preserve">The committee decided </w:t>
      </w:r>
      <w:r>
        <w:rPr>
          <w:b/>
        </w:rPr>
        <w:t xml:space="preserve">yes. </w:t>
      </w:r>
      <w:r w:rsidRPr="00FC1BB8">
        <w:rPr>
          <w:b/>
        </w:rPr>
        <w:t>This case cannot easily be supported without a Deferred option on ITI-18 and ITI-43</w:t>
      </w:r>
      <w:r>
        <w:t>. The long latencies possible in the XCA transactions will prevent even use of asynchronous mechanisms.</w:t>
      </w:r>
    </w:p>
    <w:p w14:paraId="0AFC8068" w14:textId="45C9DD8C" w:rsidR="009278B8" w:rsidRPr="009278B8" w:rsidRDefault="009278B8" w:rsidP="00747174">
      <w:pPr>
        <w:pStyle w:val="BodyText"/>
        <w:numPr>
          <w:ilvl w:val="2"/>
          <w:numId w:val="14"/>
        </w:numPr>
        <w:rPr>
          <w:b/>
        </w:rPr>
      </w:pPr>
      <w:r w:rsidRPr="009278B8">
        <w:rPr>
          <w:b/>
        </w:rPr>
        <w:t>Chosen option: Add Deferred Response options for ITI-18 and ITI-43</w:t>
      </w:r>
      <w:r w:rsidR="00842ADE">
        <w:rPr>
          <w:b/>
        </w:rPr>
        <w:t>, only in this XCA context</w:t>
      </w:r>
      <w:r w:rsidRPr="009278B8">
        <w:rPr>
          <w:b/>
        </w:rPr>
        <w:t>.</w:t>
      </w:r>
    </w:p>
    <w:p w14:paraId="13D6BDDF" w14:textId="77777777" w:rsidR="009278B8" w:rsidRDefault="009278B8" w:rsidP="00747174">
      <w:pPr>
        <w:pStyle w:val="BodyText"/>
        <w:numPr>
          <w:ilvl w:val="2"/>
          <w:numId w:val="14"/>
        </w:numPr>
      </w:pPr>
      <w:r>
        <w:t>Option: Explicitly limit the Deferred option to triggering by Initiating Gateways through internal mechanisms, not triggering by ITI-18 or ITI-43.</w:t>
      </w:r>
    </w:p>
    <w:p w14:paraId="303ECE4F" w14:textId="77777777" w:rsidR="009278B8" w:rsidRDefault="009278B8" w:rsidP="00747174">
      <w:pPr>
        <w:pStyle w:val="BodyText"/>
        <w:numPr>
          <w:ilvl w:val="2"/>
          <w:numId w:val="14"/>
        </w:numPr>
      </w:pPr>
      <w:r>
        <w:t>Option: Allow the Initiating Gateway to deal with this case internally.</w:t>
      </w:r>
    </w:p>
    <w:p w14:paraId="747D6C4F" w14:textId="77777777" w:rsidR="009278B8" w:rsidRDefault="009278B8" w:rsidP="00747174">
      <w:pPr>
        <w:pStyle w:val="BodyText"/>
        <w:numPr>
          <w:ilvl w:val="3"/>
          <w:numId w:val="14"/>
        </w:numPr>
      </w:pPr>
      <w:r>
        <w:t>Initiating Gateway could simply not include Responding Gateways that require Deferred in outgoing requests triggered by ITI-18 or ITI-43.</w:t>
      </w:r>
    </w:p>
    <w:p w14:paraId="0AB11B13" w14:textId="77777777" w:rsidR="009278B8" w:rsidRDefault="009278B8" w:rsidP="00747174">
      <w:pPr>
        <w:pStyle w:val="BodyText"/>
        <w:numPr>
          <w:ilvl w:val="3"/>
          <w:numId w:val="14"/>
        </w:numPr>
      </w:pPr>
      <w:r>
        <w:t xml:space="preserve">Initiating Gateway could immediately return an error code like </w:t>
      </w:r>
      <w:r w:rsidRPr="000A5CFC">
        <w:t>XDSRegistryNotAvailable</w:t>
      </w:r>
      <w:r>
        <w:t xml:space="preserve">, </w:t>
      </w:r>
      <w:r w:rsidRPr="000A5CFC">
        <w:t>XDSRegistryBusy</w:t>
      </w:r>
      <w:r>
        <w:t>, or</w:t>
      </w:r>
      <w:r w:rsidRPr="000A5CFC">
        <w:t xml:space="preserve"> </w:t>
      </w:r>
      <w:r>
        <w:t>XDSRegistryError, while triggering a deferred request.</w:t>
      </w:r>
    </w:p>
    <w:p w14:paraId="47684B7E" w14:textId="77777777" w:rsidR="009278B8" w:rsidRDefault="009278B8" w:rsidP="00747174">
      <w:pPr>
        <w:pStyle w:val="BodyText"/>
        <w:numPr>
          <w:ilvl w:val="3"/>
          <w:numId w:val="14"/>
        </w:numPr>
      </w:pPr>
      <w:r>
        <w:t>Note: See above notes on how Initiating Gateways know whether to use Deferred for Responding Gateways.</w:t>
      </w:r>
    </w:p>
    <w:p w14:paraId="35A882CB" w14:textId="77777777" w:rsidR="003E2A3B" w:rsidRDefault="003E2A3B" w:rsidP="003E2A3B">
      <w:pPr>
        <w:pStyle w:val="BodyText"/>
        <w:numPr>
          <w:ilvl w:val="0"/>
          <w:numId w:val="14"/>
        </w:numPr>
      </w:pPr>
      <w:r>
        <w:t>Should this Vol 1 content be written towards the 2018 published content, or towards the AS4 supplement?</w:t>
      </w:r>
      <w:r w:rsidRPr="003E2A3B">
        <w:t xml:space="preserve"> </w:t>
      </w:r>
      <w:r>
        <w:t>AS4 changed how XDS.b Document Consumer groups with XCA Initiating Gateway.</w:t>
      </w:r>
    </w:p>
    <w:p w14:paraId="1CAE6EA7" w14:textId="77777777" w:rsidR="003E2A3B" w:rsidRPr="003E2A3B" w:rsidRDefault="003E2A3B" w:rsidP="003E2A3B">
      <w:pPr>
        <w:pStyle w:val="BodyText"/>
        <w:numPr>
          <w:ilvl w:val="1"/>
          <w:numId w:val="14"/>
        </w:numPr>
        <w:rPr>
          <w:b/>
        </w:rPr>
      </w:pPr>
      <w:r w:rsidRPr="003E2A3B">
        <w:rPr>
          <w:b/>
        </w:rPr>
        <w:t>Currently written towards the 2018 framework.</w:t>
      </w:r>
    </w:p>
    <w:p w14:paraId="21BE5733" w14:textId="77777777" w:rsidR="003E2A3B" w:rsidRDefault="003E2A3B" w:rsidP="003E2A3B">
      <w:pPr>
        <w:pStyle w:val="BodyText"/>
        <w:numPr>
          <w:ilvl w:val="0"/>
          <w:numId w:val="14"/>
        </w:numPr>
      </w:pPr>
      <w:r w:rsidRPr="00D04A98">
        <w:lastRenderedPageBreak/>
        <w:t xml:space="preserve">Should </w:t>
      </w:r>
      <w:r>
        <w:t>this supplement include its own explicit use cases in Vol 1? The XCPD Deferred Response Option does not.</w:t>
      </w:r>
    </w:p>
    <w:p w14:paraId="1E240344" w14:textId="77777777" w:rsidR="003E2A3B" w:rsidRDefault="003E2A3B" w:rsidP="003E2A3B">
      <w:pPr>
        <w:pStyle w:val="BodyText"/>
        <w:numPr>
          <w:ilvl w:val="1"/>
          <w:numId w:val="14"/>
        </w:numPr>
      </w:pPr>
      <w:r>
        <w:rPr>
          <w:b/>
        </w:rPr>
        <w:t>Yes, a single diagram and process flow to incorporate Cases 1 and 3 below to reflect a high latency Responding Gateway.</w:t>
      </w:r>
      <w:r>
        <w:t xml:space="preserve"> All use cases in scope are shown:</w:t>
      </w:r>
    </w:p>
    <w:p w14:paraId="669E02F8" w14:textId="77777777" w:rsidR="003E2A3B" w:rsidRDefault="003E2A3B" w:rsidP="003E2A3B">
      <w:pPr>
        <w:pStyle w:val="BodyText"/>
        <w:numPr>
          <w:ilvl w:val="1"/>
          <w:numId w:val="14"/>
        </w:numPr>
      </w:pPr>
      <w:r>
        <w:t>Case 1: A document source has ownership / access to a very large number of paper-based clinical documents, and wishes to provide these documents electronically using IHE Document Sharing profiles. However, it does not know a priori which of these documents will be requested, and it is not cost effective to proactively scan, parse and register all documents. As each step in the workflow potentially involves this manual process, which could take hours to days, the system may need to make use of deferred responses for XCPD, XCA Query, and XCA Retrieve:</w:t>
      </w:r>
    </w:p>
    <w:p w14:paraId="56E4D7EF" w14:textId="77777777" w:rsidR="003E2A3B" w:rsidRDefault="003E2A3B" w:rsidP="003E2A3B">
      <w:pPr>
        <w:pStyle w:val="BodyText"/>
        <w:numPr>
          <w:ilvl w:val="2"/>
          <w:numId w:val="14"/>
        </w:numPr>
      </w:pPr>
      <w:r>
        <w:t>Initiating Gateway sends deferred XCPD request.</w:t>
      </w:r>
    </w:p>
    <w:p w14:paraId="243CBE9F" w14:textId="77777777" w:rsidR="003E2A3B" w:rsidRDefault="003E2A3B" w:rsidP="003E2A3B">
      <w:pPr>
        <w:pStyle w:val="BodyText"/>
        <w:numPr>
          <w:ilvl w:val="2"/>
          <w:numId w:val="14"/>
        </w:numPr>
      </w:pPr>
      <w:r>
        <w:t>User at responding system searches for patient records, determines matches, and triggers deferred XCPD response.</w:t>
      </w:r>
    </w:p>
    <w:p w14:paraId="4969A896" w14:textId="77777777" w:rsidR="003E2A3B" w:rsidRDefault="003E2A3B" w:rsidP="003E2A3B">
      <w:pPr>
        <w:pStyle w:val="BodyText"/>
        <w:numPr>
          <w:ilvl w:val="2"/>
          <w:numId w:val="14"/>
        </w:numPr>
      </w:pPr>
      <w:r>
        <w:t>Initiating Gateway sends deferred XCA Query request.</w:t>
      </w:r>
    </w:p>
    <w:p w14:paraId="75755FA0" w14:textId="77777777" w:rsidR="003E2A3B" w:rsidRDefault="003E2A3B" w:rsidP="003E2A3B">
      <w:pPr>
        <w:pStyle w:val="BodyText"/>
        <w:numPr>
          <w:ilvl w:val="2"/>
          <w:numId w:val="14"/>
        </w:numPr>
      </w:pPr>
      <w:r>
        <w:t>User at responding system searches for appropriate clinical documents, scans, parses or otherwise generates document metadata, registers document entries, potentially stores documents, and triggers deferred XCA</w:t>
      </w:r>
      <w:r w:rsidRPr="0071259B">
        <w:t xml:space="preserve"> </w:t>
      </w:r>
      <w:r>
        <w:t>response.</w:t>
      </w:r>
    </w:p>
    <w:p w14:paraId="32E274DD" w14:textId="77777777" w:rsidR="003E2A3B" w:rsidRDefault="003E2A3B" w:rsidP="003E2A3B">
      <w:pPr>
        <w:pStyle w:val="BodyText"/>
        <w:numPr>
          <w:ilvl w:val="2"/>
          <w:numId w:val="14"/>
        </w:numPr>
      </w:pPr>
      <w:r>
        <w:t>Initiating Gateway sends deferred XCA Retrieve request.</w:t>
      </w:r>
    </w:p>
    <w:p w14:paraId="34A9FFF4" w14:textId="77777777" w:rsidR="003E2A3B" w:rsidRDefault="003E2A3B" w:rsidP="003E2A3B">
      <w:pPr>
        <w:pStyle w:val="BodyText"/>
        <w:numPr>
          <w:ilvl w:val="2"/>
          <w:numId w:val="14"/>
        </w:numPr>
      </w:pPr>
      <w:r>
        <w:t xml:space="preserve">User at responding system performs any remaining tasks to make documents available, and </w:t>
      </w:r>
      <w:r w:rsidRPr="0071259B">
        <w:t xml:space="preserve">triggers deferred XCA </w:t>
      </w:r>
      <w:r>
        <w:t>response.</w:t>
      </w:r>
    </w:p>
    <w:p w14:paraId="78CCF9EC" w14:textId="77777777" w:rsidR="003E2A3B" w:rsidRDefault="003E2A3B" w:rsidP="003E2A3B">
      <w:pPr>
        <w:pStyle w:val="BodyText"/>
        <w:numPr>
          <w:ilvl w:val="1"/>
          <w:numId w:val="14"/>
        </w:numPr>
      </w:pPr>
      <w:r>
        <w:t>Case 2: A Responding Gateway uses an on-demand document entry to generate a comprehensive longitudinal record (e.g. a CCD) for a patient from a number of sources. In some cases, the time needed to generate this document runs into the minutes, causing Initiating Gateways to time out. This system would make use of deferred responses for XCA Retrieve:</w:t>
      </w:r>
    </w:p>
    <w:p w14:paraId="6A9CBB1B" w14:textId="77777777" w:rsidR="003E2A3B" w:rsidRDefault="003E2A3B" w:rsidP="003E2A3B">
      <w:pPr>
        <w:pStyle w:val="BodyText"/>
        <w:numPr>
          <w:ilvl w:val="2"/>
          <w:numId w:val="14"/>
        </w:numPr>
      </w:pPr>
      <w:r>
        <w:t>Initiating Gateway sends deferred XCA Retrieve request for on-demand entry.</w:t>
      </w:r>
    </w:p>
    <w:p w14:paraId="19C2FC10" w14:textId="77777777" w:rsidR="003E2A3B" w:rsidRDefault="003E2A3B" w:rsidP="003E2A3B">
      <w:pPr>
        <w:pStyle w:val="BodyText"/>
        <w:numPr>
          <w:ilvl w:val="2"/>
          <w:numId w:val="14"/>
        </w:numPr>
      </w:pPr>
      <w:r>
        <w:t xml:space="preserve">Responding Gateway compiles the on-demand document from various sources and </w:t>
      </w:r>
      <w:r w:rsidRPr="0071259B">
        <w:t xml:space="preserve">triggers deferred XCA </w:t>
      </w:r>
      <w:r>
        <w:t>response.</w:t>
      </w:r>
    </w:p>
    <w:p w14:paraId="684CB1F3" w14:textId="77777777" w:rsidR="003E2A3B" w:rsidRDefault="003E2A3B" w:rsidP="003E2A3B">
      <w:pPr>
        <w:pStyle w:val="BodyText"/>
        <w:numPr>
          <w:ilvl w:val="1"/>
          <w:numId w:val="14"/>
        </w:numPr>
      </w:pPr>
      <w:r>
        <w:t>Case 3: The access decision for a given set of documents and a given requester takes significant time, due to a human in the loop.</w:t>
      </w:r>
    </w:p>
    <w:p w14:paraId="6153A3B2" w14:textId="77777777" w:rsidR="003E2A3B" w:rsidRDefault="003E2A3B" w:rsidP="003E2A3B">
      <w:pPr>
        <w:pStyle w:val="BodyText"/>
        <w:numPr>
          <w:ilvl w:val="2"/>
          <w:numId w:val="14"/>
        </w:numPr>
      </w:pPr>
      <w:r>
        <w:t>Initiating Gateway sends deferred XCA Query request.</w:t>
      </w:r>
    </w:p>
    <w:p w14:paraId="60BBDD7F" w14:textId="77777777" w:rsidR="003E2A3B" w:rsidRDefault="003E2A3B" w:rsidP="003E2A3B">
      <w:pPr>
        <w:pStyle w:val="BodyText"/>
        <w:numPr>
          <w:ilvl w:val="2"/>
          <w:numId w:val="14"/>
        </w:numPr>
      </w:pPr>
      <w:r w:rsidRPr="0071259B">
        <w:t>User at responding system</w:t>
      </w:r>
      <w:r>
        <w:t xml:space="preserve"> evaluates access decision, confirms this requester may access, and </w:t>
      </w:r>
      <w:r w:rsidRPr="0071259B">
        <w:t>triggers deferred XCA</w:t>
      </w:r>
      <w:r>
        <w:t xml:space="preserve"> response. Note that this </w:t>
      </w:r>
      <w:r>
        <w:lastRenderedPageBreak/>
        <w:t>may result in a PartialSuccess, where the requester may only see a subset of all documents matching the query.</w:t>
      </w:r>
    </w:p>
    <w:p w14:paraId="222D3851" w14:textId="77777777" w:rsidR="003E2A3B" w:rsidRDefault="003E2A3B" w:rsidP="003E2A3B">
      <w:pPr>
        <w:pStyle w:val="BodyText"/>
        <w:numPr>
          <w:ilvl w:val="2"/>
          <w:numId w:val="14"/>
        </w:numPr>
      </w:pPr>
      <w:r w:rsidRPr="0071259B">
        <w:t xml:space="preserve">Initiating Gateway sends </w:t>
      </w:r>
      <w:r>
        <w:t>synchronous</w:t>
      </w:r>
      <w:r w:rsidRPr="0071259B">
        <w:t xml:space="preserve"> XCA </w:t>
      </w:r>
      <w:r>
        <w:t>Retrieve</w:t>
      </w:r>
      <w:r w:rsidRPr="0071259B">
        <w:t xml:space="preserve"> request</w:t>
      </w:r>
      <w:r>
        <w:t xml:space="preserve"> and receives documents.</w:t>
      </w:r>
    </w:p>
    <w:p w14:paraId="3BD63379" w14:textId="7B7A5921" w:rsidR="003E2A3B" w:rsidRDefault="003E2A3B" w:rsidP="003E2A3B">
      <w:pPr>
        <w:pStyle w:val="BodyText"/>
        <w:numPr>
          <w:ilvl w:val="0"/>
          <w:numId w:val="14"/>
        </w:numPr>
      </w:pPr>
      <w:r>
        <w:t xml:space="preserve">Should this work item include combining with </w:t>
      </w:r>
      <w:r w:rsidR="00285155">
        <w:t>the AS4-style Asynchronous option</w:t>
      </w:r>
      <w:r>
        <w:t>?</w:t>
      </w:r>
      <w:r w:rsidRPr="003E2A3B">
        <w:t xml:space="preserve"> </w:t>
      </w:r>
      <w:r>
        <w:t>The AS4 work item did not create a wrapper for Deferred XCPD.</w:t>
      </w:r>
    </w:p>
    <w:p w14:paraId="23817DB4" w14:textId="4477E7F0" w:rsidR="003E2A3B" w:rsidRDefault="003E2A3B" w:rsidP="003E2A3B">
      <w:pPr>
        <w:pStyle w:val="BodyText"/>
        <w:numPr>
          <w:ilvl w:val="1"/>
          <w:numId w:val="14"/>
        </w:numPr>
      </w:pPr>
      <w:r>
        <w:rPr>
          <w:b/>
        </w:rPr>
        <w:t>No</w:t>
      </w:r>
      <w:r w:rsidRPr="00285155">
        <w:t xml:space="preserve">, but we </w:t>
      </w:r>
      <w:r w:rsidR="00285155" w:rsidRPr="00285155">
        <w:t>have designed it in such a way that it</w:t>
      </w:r>
      <w:r w:rsidRPr="00285155">
        <w:t xml:space="preserve"> could be wrapped in the future.</w:t>
      </w:r>
      <w:r>
        <w:t xml:space="preserve"> </w:t>
      </w:r>
    </w:p>
    <w:p w14:paraId="1955BBBB" w14:textId="77777777" w:rsidR="00285155" w:rsidRDefault="00285155" w:rsidP="00285155">
      <w:pPr>
        <w:pStyle w:val="BodyText"/>
        <w:numPr>
          <w:ilvl w:val="1"/>
          <w:numId w:val="14"/>
        </w:numPr>
      </w:pPr>
      <w:r>
        <w:t>Note that the AS4 option does not blindly wrap transactions; there are specific mappings that must be defined for each transaction to use over AS4.</w:t>
      </w:r>
    </w:p>
    <w:p w14:paraId="090FC6E9" w14:textId="77777777" w:rsidR="00285155" w:rsidRDefault="00285155" w:rsidP="00285155">
      <w:pPr>
        <w:pStyle w:val="BodyText"/>
        <w:numPr>
          <w:ilvl w:val="1"/>
          <w:numId w:val="14"/>
        </w:numPr>
      </w:pPr>
      <w:r>
        <w:t>There are the following items that would need to be compatible:</w:t>
      </w:r>
    </w:p>
    <w:p w14:paraId="3D4E812E" w14:textId="77777777" w:rsidR="00285155" w:rsidRDefault="00285155" w:rsidP="00285155">
      <w:pPr>
        <w:pStyle w:val="BodyText"/>
        <w:numPr>
          <w:ilvl w:val="2"/>
          <w:numId w:val="14"/>
        </w:numPr>
      </w:pPr>
      <w:r>
        <w:t>Use of additional SOAP header blocks</w:t>
      </w:r>
    </w:p>
    <w:p w14:paraId="07BEA5D2" w14:textId="77777777" w:rsidR="00285155" w:rsidRDefault="00285155" w:rsidP="00285155">
      <w:pPr>
        <w:pStyle w:val="BodyText"/>
        <w:numPr>
          <w:ilvl w:val="3"/>
          <w:numId w:val="14"/>
        </w:numPr>
      </w:pPr>
      <w:r>
        <w:rPr>
          <w:b/>
        </w:rPr>
        <w:t xml:space="preserve">AS4 </w:t>
      </w:r>
      <w:r w:rsidRPr="008C5F99">
        <w:rPr>
          <w:b/>
        </w:rPr>
        <w:t>allows for this</w:t>
      </w:r>
      <w:r>
        <w:rPr>
          <w:b/>
        </w:rPr>
        <w:t>;</w:t>
      </w:r>
      <w:r w:rsidRPr="008C5F99">
        <w:t xml:space="preserve"> </w:t>
      </w:r>
      <w:r>
        <w:t>it just needs to be wrapped as a message property</w:t>
      </w:r>
      <w:r>
        <w:rPr>
          <w:b/>
        </w:rPr>
        <w:t>.</w:t>
      </w:r>
      <w:r>
        <w:t xml:space="preserve"> See </w:t>
      </w:r>
      <w:r w:rsidRPr="008C5F99">
        <w:t>XCPD AS4 wrapper</w:t>
      </w:r>
      <w:r w:rsidRPr="008C5F99">
        <w:rPr>
          <w:b/>
        </w:rPr>
        <w:t xml:space="preserve"> </w:t>
      </w:r>
      <w:r>
        <w:t>(CorrelationTimeToLive).</w:t>
      </w:r>
    </w:p>
    <w:p w14:paraId="452490C5" w14:textId="6FFA7620" w:rsidR="00241201" w:rsidRDefault="00241201" w:rsidP="00241201">
      <w:pPr>
        <w:pStyle w:val="BodyText"/>
        <w:numPr>
          <w:ilvl w:val="0"/>
          <w:numId w:val="14"/>
        </w:numPr>
      </w:pPr>
      <w:r>
        <w:t xml:space="preserve">How will the </w:t>
      </w:r>
      <w:r w:rsidR="00924C00" w:rsidRPr="00CF4B46">
        <w:t xml:space="preserve">Initiating </w:t>
      </w:r>
      <w:r w:rsidR="00924C00">
        <w:t xml:space="preserve">Gateway tell the </w:t>
      </w:r>
      <w:r>
        <w:t xml:space="preserve">Responding Gateway </w:t>
      </w:r>
      <w:r w:rsidR="00B5121E">
        <w:t>where</w:t>
      </w:r>
      <w:r w:rsidR="00F513BE">
        <w:t xml:space="preserve"> to send the response</w:t>
      </w:r>
      <w:r>
        <w:t>?</w:t>
      </w:r>
    </w:p>
    <w:p w14:paraId="04BF60B0" w14:textId="68404A4F" w:rsidR="00241201" w:rsidRDefault="00F513BE" w:rsidP="00241201">
      <w:pPr>
        <w:pStyle w:val="BodyText"/>
        <w:numPr>
          <w:ilvl w:val="1"/>
          <w:numId w:val="14"/>
        </w:numPr>
      </w:pPr>
      <w:r>
        <w:t>Option: Pass information i</w:t>
      </w:r>
      <w:r w:rsidR="00241201">
        <w:t>n the request body.</w:t>
      </w:r>
    </w:p>
    <w:p w14:paraId="26D2B421" w14:textId="380CCBCA" w:rsidR="00241201" w:rsidRDefault="00241201" w:rsidP="00241201">
      <w:pPr>
        <w:pStyle w:val="BodyText"/>
        <w:numPr>
          <w:ilvl w:val="2"/>
          <w:numId w:val="14"/>
        </w:numPr>
      </w:pPr>
      <w:r w:rsidRPr="00E47207">
        <w:t xml:space="preserve">Deferred </w:t>
      </w:r>
      <w:r>
        <w:t xml:space="preserve">XCPD </w:t>
      </w:r>
      <w:r w:rsidR="00F513BE">
        <w:t>passes response endpoint</w:t>
      </w:r>
      <w:r>
        <w:t xml:space="preserve"> in the respondTo field in the body.</w:t>
      </w:r>
    </w:p>
    <w:p w14:paraId="7C55124D" w14:textId="7013B2DF" w:rsidR="00241201" w:rsidRDefault="00241201" w:rsidP="00241201">
      <w:pPr>
        <w:pStyle w:val="BodyText"/>
        <w:numPr>
          <w:ilvl w:val="2"/>
          <w:numId w:val="14"/>
        </w:numPr>
      </w:pPr>
      <w:r>
        <w:t>For XCA Query, the ebXML AdhocQueryRequest has no analog, but it is extensible with Slots.</w:t>
      </w:r>
    </w:p>
    <w:p w14:paraId="66AC1CA4" w14:textId="268984FB" w:rsidR="00241201" w:rsidRDefault="00241201" w:rsidP="00241201">
      <w:pPr>
        <w:pStyle w:val="BodyText"/>
        <w:numPr>
          <w:ilvl w:val="2"/>
          <w:numId w:val="14"/>
        </w:numPr>
      </w:pPr>
      <w:r>
        <w:t>For XCA Retrieve, there are no extensibility mechanisms – we would have to modify the schema.</w:t>
      </w:r>
    </w:p>
    <w:p w14:paraId="5DF2E8DC" w14:textId="4EF94F6D" w:rsidR="00F513BE" w:rsidRDefault="00F513BE" w:rsidP="00241201">
      <w:pPr>
        <w:pStyle w:val="BodyText"/>
        <w:numPr>
          <w:ilvl w:val="1"/>
          <w:numId w:val="14"/>
        </w:numPr>
      </w:pPr>
      <w:r w:rsidRPr="00F513BE">
        <w:rPr>
          <w:b/>
        </w:rPr>
        <w:t>Chosen Option: Pass information in a SOAP header block</w:t>
      </w:r>
      <w:r>
        <w:t>, with mustUnderstand=false (so it can be not understood safely). This allows the same design to be used for both query and retrieve, and avoids impacting current implementers by changing the schema.</w:t>
      </w:r>
    </w:p>
    <w:p w14:paraId="7CBCE2A0" w14:textId="77777777" w:rsidR="001A4260" w:rsidRDefault="001A4260" w:rsidP="001A4260">
      <w:pPr>
        <w:pStyle w:val="BodyText"/>
        <w:numPr>
          <w:ilvl w:val="0"/>
          <w:numId w:val="14"/>
        </w:numPr>
      </w:pPr>
      <w:r w:rsidRPr="00CF4B46">
        <w:t>Should the Initiating Gateway specify a response endpoint directly, or a HCID that the Responding Ga</w:t>
      </w:r>
      <w:r>
        <w:t>teway resolves via a directory? Both?</w:t>
      </w:r>
    </w:p>
    <w:p w14:paraId="754EFD79" w14:textId="77777777" w:rsidR="001A4260" w:rsidRDefault="001A4260" w:rsidP="001A4260">
      <w:pPr>
        <w:pStyle w:val="BodyText"/>
        <w:numPr>
          <w:ilvl w:val="1"/>
          <w:numId w:val="14"/>
        </w:numPr>
      </w:pPr>
      <w:r>
        <w:t>A HCID to resolve</w:t>
      </w:r>
      <w:r w:rsidRPr="00CF4B46">
        <w:t xml:space="preserve"> might help </w:t>
      </w:r>
      <w:r>
        <w:t>with some dynamic load balancing cases.</w:t>
      </w:r>
    </w:p>
    <w:p w14:paraId="725EF3C7" w14:textId="77777777" w:rsidR="001A4260" w:rsidRDefault="001A4260" w:rsidP="001A4260">
      <w:pPr>
        <w:pStyle w:val="BodyText"/>
        <w:numPr>
          <w:ilvl w:val="1"/>
          <w:numId w:val="14"/>
        </w:numPr>
      </w:pPr>
      <w:r>
        <w:t>It might also be slightly more secure, as there is a layer of getting the endpoint through a trusted directory.</w:t>
      </w:r>
    </w:p>
    <w:p w14:paraId="3FBB1DFE" w14:textId="77777777" w:rsidR="001A4260" w:rsidRDefault="001A4260" w:rsidP="001A4260">
      <w:pPr>
        <w:pStyle w:val="BodyText"/>
        <w:numPr>
          <w:ilvl w:val="1"/>
          <w:numId w:val="14"/>
        </w:numPr>
      </w:pPr>
      <w:r>
        <w:t>Finally, if the Initiating Gateway is grouped with an XUA X-Service User, its HomeCommunityID is included in the SOAP header already, so no additional HCID field would be needed.</w:t>
      </w:r>
    </w:p>
    <w:p w14:paraId="087A6721" w14:textId="77777777" w:rsidR="001A4260" w:rsidRDefault="001A4260" w:rsidP="001A4260">
      <w:pPr>
        <w:pStyle w:val="BodyText"/>
        <w:numPr>
          <w:ilvl w:val="1"/>
          <w:numId w:val="14"/>
        </w:numPr>
      </w:pPr>
      <w:r w:rsidRPr="00F5264E">
        <w:rPr>
          <w:b/>
        </w:rPr>
        <w:t>Endpoint only</w:t>
      </w:r>
      <w:r>
        <w:t>. No compelling reason to do otherwise.</w:t>
      </w:r>
    </w:p>
    <w:p w14:paraId="76A2CC2E" w14:textId="77777777" w:rsidR="003F2130" w:rsidRDefault="003F2130" w:rsidP="003F2130">
      <w:pPr>
        <w:pStyle w:val="BodyText"/>
        <w:numPr>
          <w:ilvl w:val="0"/>
          <w:numId w:val="14"/>
        </w:numPr>
      </w:pPr>
      <w:r>
        <w:lastRenderedPageBreak/>
        <w:t>Could/should this mechanism be designed in such a way that it supports an Initiating Gateway making a request and not knowing a priori whether it will be fulfilled synchronously or deferred?</w:t>
      </w:r>
    </w:p>
    <w:p w14:paraId="4D46B19F" w14:textId="37380389" w:rsidR="003F2130" w:rsidRDefault="003F2130" w:rsidP="003F2130">
      <w:pPr>
        <w:pStyle w:val="BodyText"/>
        <w:numPr>
          <w:ilvl w:val="1"/>
          <w:numId w:val="14"/>
        </w:numPr>
      </w:pPr>
      <w:r>
        <w:rPr>
          <w:b/>
        </w:rPr>
        <w:t>Y</w:t>
      </w:r>
      <w:r w:rsidRPr="00A94D70">
        <w:rPr>
          <w:b/>
        </w:rPr>
        <w:t>es</w:t>
      </w:r>
      <w:r>
        <w:rPr>
          <w:b/>
        </w:rPr>
        <w:t>, and we have done so.</w:t>
      </w:r>
      <w:r>
        <w:t xml:space="preserve"> We opted not to follow the pattern established by XCPD Deferred, which defines an explicitly different interaction, with different WSDL, for the initial request. Instead, we simply added new optional fields on the request and response for deferred behavior. This allowed us to handle the case where some results were immediately available, by returning them as normal. It also removed the possibility of mistakenly sending a deferred request to a non-deferred endpoint. It also allowed the sender to avoid having to know which responders support deferred a priori.</w:t>
      </w:r>
    </w:p>
    <w:p w14:paraId="796BAAFA" w14:textId="300E89E9" w:rsidR="007B287A" w:rsidRDefault="007B287A" w:rsidP="00747174">
      <w:pPr>
        <w:pStyle w:val="BodyText"/>
        <w:numPr>
          <w:ilvl w:val="0"/>
          <w:numId w:val="14"/>
        </w:numPr>
      </w:pPr>
      <w:r>
        <w:t>Will we include in scope the possibility of multiple responses to a single request, each response coming asynchronously?</w:t>
      </w:r>
    </w:p>
    <w:p w14:paraId="328B25B1" w14:textId="320ECE2B" w:rsidR="007B287A" w:rsidRDefault="00285155" w:rsidP="00747174">
      <w:pPr>
        <w:pStyle w:val="BodyText"/>
        <w:numPr>
          <w:ilvl w:val="1"/>
          <w:numId w:val="14"/>
        </w:numPr>
      </w:pPr>
      <w:r w:rsidRPr="00285155">
        <w:rPr>
          <w:b/>
        </w:rPr>
        <w:t>Yes</w:t>
      </w:r>
      <w:r>
        <w:t>.</w:t>
      </w:r>
      <w:r w:rsidR="00F5264E">
        <w:t xml:space="preserve"> It was not included in the original scope, but once we designed a solution, it supported this easily.</w:t>
      </w:r>
    </w:p>
    <w:p w14:paraId="20C567CB" w14:textId="77777777" w:rsidR="00924C00" w:rsidRDefault="00924C00" w:rsidP="00924C00">
      <w:pPr>
        <w:pStyle w:val="BodyText"/>
        <w:numPr>
          <w:ilvl w:val="0"/>
          <w:numId w:val="14"/>
        </w:numPr>
      </w:pPr>
      <w:r>
        <w:t>Should we limit which errors should be returned in the initial response vs. deferred responses?</w:t>
      </w:r>
    </w:p>
    <w:p w14:paraId="502B9CA7" w14:textId="77777777" w:rsidR="00924C00" w:rsidRDefault="00924C00" w:rsidP="00924C00">
      <w:pPr>
        <w:pStyle w:val="BodyText"/>
        <w:numPr>
          <w:ilvl w:val="1"/>
          <w:numId w:val="14"/>
        </w:numPr>
      </w:pPr>
      <w:r>
        <w:t>Example: a malformed request could be caught right away</w:t>
      </w:r>
    </w:p>
    <w:p w14:paraId="34259E91" w14:textId="77777777" w:rsidR="00924C00" w:rsidRPr="00C31A70" w:rsidRDefault="00924C00" w:rsidP="00924C00">
      <w:pPr>
        <w:pStyle w:val="BodyText"/>
        <w:numPr>
          <w:ilvl w:val="1"/>
          <w:numId w:val="14"/>
        </w:numPr>
        <w:rPr>
          <w:b/>
        </w:rPr>
      </w:pPr>
      <w:r>
        <w:rPr>
          <w:b/>
        </w:rPr>
        <w:t>No. Any error</w:t>
      </w:r>
      <w:r w:rsidRPr="00C31A70">
        <w:rPr>
          <w:b/>
        </w:rPr>
        <w:t xml:space="preserve"> </w:t>
      </w:r>
      <w:r>
        <w:rPr>
          <w:b/>
        </w:rPr>
        <w:t>may be sent in either response.</w:t>
      </w:r>
      <w:r w:rsidRPr="00C31A70">
        <w:rPr>
          <w:b/>
        </w:rPr>
        <w:t xml:space="preserve"> </w:t>
      </w:r>
    </w:p>
    <w:p w14:paraId="0D6FE547" w14:textId="77777777" w:rsidR="00D5427E" w:rsidRDefault="00D5427E" w:rsidP="00D5427E">
      <w:pPr>
        <w:pStyle w:val="BodyText"/>
        <w:numPr>
          <w:ilvl w:val="0"/>
          <w:numId w:val="14"/>
        </w:numPr>
      </w:pPr>
      <w:r>
        <w:t xml:space="preserve">Will this option be </w:t>
      </w:r>
      <w:proofErr w:type="gramStart"/>
      <w:r>
        <w:t>backward-compatible</w:t>
      </w:r>
      <w:proofErr w:type="gramEnd"/>
      <w:r>
        <w:t xml:space="preserve"> with existing implementers that do not support it? In other words, will implementers not need to be configured to know whether other systems support this option?</w:t>
      </w:r>
    </w:p>
    <w:p w14:paraId="18BB8B6B" w14:textId="77777777" w:rsidR="00D5427E" w:rsidRDefault="00D5427E" w:rsidP="00D5427E">
      <w:pPr>
        <w:pStyle w:val="BodyText"/>
        <w:numPr>
          <w:ilvl w:val="1"/>
          <w:numId w:val="14"/>
        </w:numPr>
      </w:pPr>
      <w:r w:rsidRPr="00DA0179">
        <w:rPr>
          <w:b/>
        </w:rPr>
        <w:t xml:space="preserve">Yes, it will be </w:t>
      </w:r>
      <w:proofErr w:type="gramStart"/>
      <w:r w:rsidRPr="00DA0179">
        <w:rPr>
          <w:b/>
        </w:rPr>
        <w:t>backward-compatible</w:t>
      </w:r>
      <w:proofErr w:type="gramEnd"/>
      <w:r w:rsidRPr="00DA0179">
        <w:rPr>
          <w:b/>
        </w:rPr>
        <w:t>, so prior configuration is not required</w:t>
      </w:r>
      <w:r>
        <w:rPr>
          <w:b/>
        </w:rPr>
        <w:t>, but could be done</w:t>
      </w:r>
      <w:r w:rsidRPr="00DA0179">
        <w:rPr>
          <w:b/>
        </w:rPr>
        <w:t>.</w:t>
      </w:r>
      <w:r>
        <w:t xml:space="preserve"> As currently designed, the changes to existing transactions consist of:</w:t>
      </w:r>
    </w:p>
    <w:p w14:paraId="6DE04B4E" w14:textId="77777777" w:rsidR="00D5427E" w:rsidRDefault="00D5427E" w:rsidP="00D5427E">
      <w:pPr>
        <w:pStyle w:val="BodyText"/>
        <w:numPr>
          <w:ilvl w:val="2"/>
          <w:numId w:val="14"/>
        </w:numPr>
      </w:pPr>
      <w:r>
        <w:t>New fields using extensibility mechanisms: SOAP header blocks and ebXML Slots</w:t>
      </w:r>
    </w:p>
    <w:p w14:paraId="50B5DB75" w14:textId="77777777" w:rsidR="00D5427E" w:rsidRDefault="00D5427E" w:rsidP="00D5427E">
      <w:pPr>
        <w:pStyle w:val="BodyText"/>
        <w:numPr>
          <w:ilvl w:val="2"/>
          <w:numId w:val="14"/>
        </w:numPr>
      </w:pPr>
      <w:r>
        <w:t>Making use of existing optional fields: AdhocQueryRequest/@id and AdhocQueryResponse/@requestId</w:t>
      </w:r>
    </w:p>
    <w:p w14:paraId="6BB0F589" w14:textId="77777777" w:rsidR="00D5427E" w:rsidRDefault="00D5427E" w:rsidP="00D5427E">
      <w:pPr>
        <w:pStyle w:val="BodyText"/>
        <w:numPr>
          <w:ilvl w:val="1"/>
          <w:numId w:val="14"/>
        </w:numPr>
      </w:pPr>
      <w:r>
        <w:t>In addition, the modified behavior does not break any assumptions.</w:t>
      </w:r>
    </w:p>
    <w:p w14:paraId="17F75FC1" w14:textId="62740C1D" w:rsidR="00AD0C17" w:rsidRDefault="00285155" w:rsidP="00747174">
      <w:pPr>
        <w:pStyle w:val="BodyText"/>
        <w:numPr>
          <w:ilvl w:val="0"/>
          <w:numId w:val="14"/>
        </w:numPr>
      </w:pPr>
      <w:r>
        <w:t>Is there any</w:t>
      </w:r>
      <w:r w:rsidR="00AD0C17">
        <w:t xml:space="preserve"> </w:t>
      </w:r>
      <w:r>
        <w:t>additional</w:t>
      </w:r>
      <w:r w:rsidR="00AD0C17">
        <w:t xml:space="preserve"> behavior </w:t>
      </w:r>
      <w:r>
        <w:t xml:space="preserve">that </w:t>
      </w:r>
      <w:r w:rsidR="00AD0C17">
        <w:t xml:space="preserve">can happen between deferred requests and responses that this option needs to take into account? Consider </w:t>
      </w:r>
      <w:r w:rsidR="00AD0C17" w:rsidRPr="00BF669E">
        <w:t>link/unlink merge/unmerge</w:t>
      </w:r>
      <w:r w:rsidR="00AD0C17">
        <w:t xml:space="preserve"> of the corresponding patient identifier.</w:t>
      </w:r>
    </w:p>
    <w:p w14:paraId="08211D6C" w14:textId="0EA7F263" w:rsidR="00AD0C17" w:rsidRDefault="00285155" w:rsidP="00747174">
      <w:pPr>
        <w:pStyle w:val="BodyText"/>
        <w:numPr>
          <w:ilvl w:val="1"/>
          <w:numId w:val="14"/>
        </w:numPr>
      </w:pPr>
      <w:r w:rsidRPr="00285155">
        <w:rPr>
          <w:b/>
        </w:rPr>
        <w:t>No</w:t>
      </w:r>
      <w:r>
        <w:t xml:space="preserve">. </w:t>
      </w:r>
      <w:r w:rsidR="00AD0C17">
        <w:t xml:space="preserve">The potential for changes to the patient id already exists when synchronous mechanisms are used. An XCPD transaction and </w:t>
      </w:r>
      <w:r w:rsidR="00853554">
        <w:t>a</w:t>
      </w:r>
      <w:r w:rsidR="00AD0C17">
        <w:t xml:space="preserve"> subsequent XCA transaction that uses the obtained patient id are not a single atomic operation.</w:t>
      </w:r>
      <w:r w:rsidR="00AD0C17" w:rsidRPr="00AD0C17">
        <w:t xml:space="preserve"> </w:t>
      </w:r>
      <w:r w:rsidR="00AD0C17">
        <w:t xml:space="preserve">Changes can happen between the two. So no additional complexities are added by using </w:t>
      </w:r>
      <w:r w:rsidR="00AD0C17">
        <w:lastRenderedPageBreak/>
        <w:t>Deferred XCA.</w:t>
      </w:r>
      <w:r w:rsidR="00853554">
        <w:t xml:space="preserve"> Existing error cases/codes (e.g. XDSUnknownPatientId) cover this.</w:t>
      </w:r>
    </w:p>
    <w:p w14:paraId="15C3204D" w14:textId="77777777" w:rsidR="00CF283F" w:rsidRPr="00D26514" w:rsidRDefault="00CF283F" w:rsidP="00147F29">
      <w:pPr>
        <w:pStyle w:val="BodyText"/>
      </w:pPr>
    </w:p>
    <w:p w14:paraId="1A87ABB5" w14:textId="1CB33257" w:rsidR="001F4CD0" w:rsidRDefault="00CF283F" w:rsidP="001F4CD0">
      <w:pPr>
        <w:pStyle w:val="PartTitle"/>
      </w:pPr>
      <w:bookmarkStart w:id="19" w:name="_Toc345074647"/>
      <w:bookmarkStart w:id="20" w:name="_Toc413945521"/>
      <w:r w:rsidRPr="00D26514">
        <w:lastRenderedPageBreak/>
        <w:t xml:space="preserve">Volume </w:t>
      </w:r>
      <w:r w:rsidR="00B43198" w:rsidRPr="00D26514">
        <w:t>1</w:t>
      </w:r>
      <w:r w:rsidRPr="00D26514">
        <w:t xml:space="preserve"> –</w:t>
      </w:r>
      <w:r w:rsidR="003A09FE" w:rsidRPr="00D26514">
        <w:t xml:space="preserve"> </w:t>
      </w:r>
      <w:r w:rsidRPr="00D26514">
        <w:t>Profiles</w:t>
      </w:r>
      <w:bookmarkStart w:id="21" w:name="_Toc473170358"/>
      <w:bookmarkStart w:id="22" w:name="_Toc504625755"/>
      <w:bookmarkStart w:id="23" w:name="_Toc530206508"/>
      <w:bookmarkStart w:id="24" w:name="_Toc1388428"/>
      <w:bookmarkStart w:id="25" w:name="_Toc1388582"/>
      <w:bookmarkStart w:id="26" w:name="_Toc1456609"/>
      <w:bookmarkStart w:id="27" w:name="_Toc37034634"/>
      <w:bookmarkStart w:id="28" w:name="_Toc38846112"/>
      <w:bookmarkEnd w:id="19"/>
      <w:bookmarkEnd w:id="17"/>
      <w:bookmarkEnd w:id="18"/>
      <w:bookmarkEnd w:id="20"/>
    </w:p>
    <w:p w14:paraId="0336E5A6" w14:textId="5D621D87" w:rsidR="001F4CD0" w:rsidRPr="0001286F" w:rsidRDefault="001F4CD0" w:rsidP="001F4CD0">
      <w:pPr>
        <w:pStyle w:val="EditorInstructions"/>
      </w:pPr>
      <w:r w:rsidRPr="0001286F">
        <w:t xml:space="preserve">Update Section </w:t>
      </w:r>
      <w:r>
        <w:t>10</w:t>
      </w:r>
      <w:r w:rsidRPr="0001286F">
        <w:t>.2 as shown</w:t>
      </w:r>
    </w:p>
    <w:p w14:paraId="5AB8E0E9" w14:textId="72DEAC25" w:rsidR="00CF283F" w:rsidRPr="00D26514" w:rsidRDefault="00384516" w:rsidP="00303E20">
      <w:pPr>
        <w:pStyle w:val="Heading2"/>
        <w:numPr>
          <w:ilvl w:val="0"/>
          <w:numId w:val="0"/>
        </w:numPr>
        <w:rPr>
          <w:noProof w:val="0"/>
        </w:rPr>
      </w:pPr>
      <w:bookmarkStart w:id="29" w:name="_Toc345074655"/>
      <w:bookmarkStart w:id="30" w:name="_Toc413945522"/>
      <w:bookmarkEnd w:id="21"/>
      <w:bookmarkEnd w:id="22"/>
      <w:bookmarkEnd w:id="23"/>
      <w:bookmarkEnd w:id="24"/>
      <w:bookmarkEnd w:id="25"/>
      <w:bookmarkEnd w:id="26"/>
      <w:bookmarkEnd w:id="27"/>
      <w:bookmarkEnd w:id="28"/>
      <w:r>
        <w:rPr>
          <w:noProof w:val="0"/>
        </w:rPr>
        <w:t>10</w:t>
      </w:r>
      <w:r w:rsidR="00CF283F" w:rsidRPr="00D26514">
        <w:rPr>
          <w:noProof w:val="0"/>
        </w:rPr>
        <w:t xml:space="preserve">.2 </w:t>
      </w:r>
      <w:r w:rsidRPr="00384516">
        <w:rPr>
          <w:noProof w:val="0"/>
        </w:rPr>
        <w:t xml:space="preserve">XDS.b </w:t>
      </w:r>
      <w:r w:rsidR="00104BE6" w:rsidRPr="00D26514">
        <w:rPr>
          <w:noProof w:val="0"/>
        </w:rPr>
        <w:t>Actor</w:t>
      </w:r>
      <w:r w:rsidR="00CF283F" w:rsidRPr="00D26514">
        <w:rPr>
          <w:noProof w:val="0"/>
        </w:rPr>
        <w:t xml:space="preserve"> Options</w:t>
      </w:r>
      <w:bookmarkEnd w:id="29"/>
      <w:bookmarkEnd w:id="30"/>
    </w:p>
    <w:p w14:paraId="0DB79531" w14:textId="7C27025D" w:rsidR="006514EA" w:rsidRPr="00D26514" w:rsidRDefault="00384516" w:rsidP="00EA3BCB">
      <w:pPr>
        <w:pStyle w:val="TableTitle"/>
      </w:pPr>
      <w:r>
        <w:t>Table 10</w:t>
      </w:r>
      <w:r w:rsidR="007F5664" w:rsidRPr="00D26514">
        <w:t>.2-1</w:t>
      </w:r>
      <w:r>
        <w:t>b</w:t>
      </w:r>
      <w:r w:rsidR="007F5664" w:rsidRPr="00D26514">
        <w:t xml:space="preserve">: </w:t>
      </w:r>
      <w:r w:rsidRPr="00384516">
        <w:t xml:space="preserve">XDS.b </w:t>
      </w:r>
      <w:r w:rsidR="007F5664" w:rsidRPr="00D26514">
        <w:t>– Actors and Options</w:t>
      </w:r>
    </w:p>
    <w:tbl>
      <w:tblPr>
        <w:tblStyle w:val="TableGrid"/>
        <w:tblW w:w="0" w:type="auto"/>
        <w:tblLook w:val="04A0" w:firstRow="1" w:lastRow="0" w:firstColumn="1" w:lastColumn="0" w:noHBand="0" w:noVBand="1"/>
      </w:tblPr>
      <w:tblGrid>
        <w:gridCol w:w="3192"/>
        <w:gridCol w:w="3192"/>
        <w:gridCol w:w="3192"/>
      </w:tblGrid>
      <w:tr w:rsidR="00FD49A2" w:rsidRPr="00D26514" w14:paraId="63167F40" w14:textId="77777777" w:rsidTr="00EA3BCB">
        <w:trPr>
          <w:cantSplit/>
          <w:tblHeader/>
        </w:trPr>
        <w:tc>
          <w:tcPr>
            <w:tcW w:w="3192" w:type="dxa"/>
            <w:shd w:val="clear" w:color="auto" w:fill="D9D9D9" w:themeFill="background1" w:themeFillShade="D9"/>
          </w:tcPr>
          <w:p w14:paraId="7C6C468D" w14:textId="16E2FCE4" w:rsidR="00FD49A2" w:rsidRPr="00D26514" w:rsidRDefault="00FD49A2" w:rsidP="00EA3BCB">
            <w:pPr>
              <w:pStyle w:val="TableEntryHeader"/>
            </w:pPr>
            <w:r w:rsidRPr="00D26514">
              <w:t>Actor</w:t>
            </w:r>
          </w:p>
        </w:tc>
        <w:tc>
          <w:tcPr>
            <w:tcW w:w="3192" w:type="dxa"/>
            <w:shd w:val="clear" w:color="auto" w:fill="D9D9D9" w:themeFill="background1" w:themeFillShade="D9"/>
          </w:tcPr>
          <w:p w14:paraId="60DB9B0A" w14:textId="20CCA9B9" w:rsidR="00FD49A2" w:rsidRPr="00D26514" w:rsidRDefault="00FD49A2" w:rsidP="00FF7154">
            <w:pPr>
              <w:pStyle w:val="TableEntryHeader"/>
            </w:pPr>
            <w:r w:rsidRPr="00D26514">
              <w:t>Option</w:t>
            </w:r>
            <w:r w:rsidR="00FF7154">
              <w:t>s</w:t>
            </w:r>
          </w:p>
        </w:tc>
        <w:tc>
          <w:tcPr>
            <w:tcW w:w="3192" w:type="dxa"/>
            <w:shd w:val="clear" w:color="auto" w:fill="D9D9D9" w:themeFill="background1" w:themeFillShade="D9"/>
          </w:tcPr>
          <w:p w14:paraId="63D7A65F" w14:textId="6BB791D3" w:rsidR="00FD49A2" w:rsidRPr="00D26514" w:rsidRDefault="00FF7154" w:rsidP="00EA3BCB">
            <w:pPr>
              <w:pStyle w:val="TableEntryHeader"/>
            </w:pPr>
            <w:r w:rsidRPr="00FF7154">
              <w:t>Vol. &amp; Section</w:t>
            </w:r>
          </w:p>
        </w:tc>
      </w:tr>
      <w:tr w:rsidR="00FF7154" w:rsidRPr="00D26514" w14:paraId="7BCA77B7" w14:textId="77777777" w:rsidTr="00EA3BCB">
        <w:trPr>
          <w:cantSplit/>
        </w:trPr>
        <w:tc>
          <w:tcPr>
            <w:tcW w:w="3192" w:type="dxa"/>
            <w:vMerge w:val="restart"/>
          </w:tcPr>
          <w:p w14:paraId="079BF74B" w14:textId="77777777" w:rsidR="00FF7154" w:rsidRDefault="00FF7154" w:rsidP="00384516">
            <w:pPr>
              <w:pStyle w:val="TableEntry"/>
            </w:pPr>
            <w:r>
              <w:t>Document Consumer</w:t>
            </w:r>
          </w:p>
          <w:p w14:paraId="711C93F0" w14:textId="722E8B48" w:rsidR="00FF7154" w:rsidRPr="00D26514" w:rsidRDefault="00FF7154" w:rsidP="00384516">
            <w:pPr>
              <w:pStyle w:val="TableEntry"/>
            </w:pPr>
          </w:p>
        </w:tc>
        <w:tc>
          <w:tcPr>
            <w:tcW w:w="3192" w:type="dxa"/>
          </w:tcPr>
          <w:p w14:paraId="70644849" w14:textId="4898B1B7" w:rsidR="00FF7154" w:rsidRPr="00D26514" w:rsidRDefault="00FF7154" w:rsidP="00384516">
            <w:pPr>
              <w:pStyle w:val="TableEntry"/>
            </w:pPr>
            <w:r>
              <w:t>Basic Patient Privacy Enforcement</w:t>
            </w:r>
          </w:p>
        </w:tc>
        <w:tc>
          <w:tcPr>
            <w:tcW w:w="3192" w:type="dxa"/>
          </w:tcPr>
          <w:p w14:paraId="5235FA26" w14:textId="24E68768" w:rsidR="00FF7154" w:rsidRPr="00384516" w:rsidRDefault="00FF7154" w:rsidP="00384516">
            <w:pPr>
              <w:pStyle w:val="TableEntry"/>
            </w:pPr>
            <w:r>
              <w:t>ITI TF-1: 10.2.9</w:t>
            </w:r>
          </w:p>
        </w:tc>
      </w:tr>
      <w:tr w:rsidR="00FF7154" w:rsidRPr="00D26514" w14:paraId="7A89BDBE" w14:textId="77777777" w:rsidTr="00EA3BCB">
        <w:trPr>
          <w:cantSplit/>
        </w:trPr>
        <w:tc>
          <w:tcPr>
            <w:tcW w:w="3192" w:type="dxa"/>
            <w:vMerge/>
          </w:tcPr>
          <w:p w14:paraId="215FA79C" w14:textId="3AE57706" w:rsidR="00FF7154" w:rsidRPr="00D26514" w:rsidRDefault="00FF7154" w:rsidP="00EA3BCB">
            <w:pPr>
              <w:pStyle w:val="TableEntry"/>
            </w:pPr>
          </w:p>
        </w:tc>
        <w:tc>
          <w:tcPr>
            <w:tcW w:w="3192" w:type="dxa"/>
          </w:tcPr>
          <w:p w14:paraId="6DADD686" w14:textId="0DF367C7" w:rsidR="00FF7154" w:rsidRPr="00D26514" w:rsidRDefault="00FF7154" w:rsidP="00384516">
            <w:pPr>
              <w:pStyle w:val="TableEntry"/>
            </w:pPr>
            <w:r>
              <w:t>Basic Patient Privacy Proof</w:t>
            </w:r>
          </w:p>
        </w:tc>
        <w:tc>
          <w:tcPr>
            <w:tcW w:w="3192" w:type="dxa"/>
          </w:tcPr>
          <w:p w14:paraId="410BBE21" w14:textId="4DE0EAB3" w:rsidR="00FF7154" w:rsidRPr="00D26514" w:rsidRDefault="00FF7154" w:rsidP="00384516">
            <w:pPr>
              <w:pStyle w:val="TableEntry"/>
            </w:pPr>
            <w:r>
              <w:t>ITI TF-2a: 3.18.4.1.3.6</w:t>
            </w:r>
          </w:p>
        </w:tc>
      </w:tr>
      <w:tr w:rsidR="00FF7154" w:rsidRPr="00D26514" w14:paraId="6154CBA3" w14:textId="77777777" w:rsidTr="00EA3BCB">
        <w:trPr>
          <w:cantSplit/>
        </w:trPr>
        <w:tc>
          <w:tcPr>
            <w:tcW w:w="3192" w:type="dxa"/>
            <w:vMerge/>
          </w:tcPr>
          <w:p w14:paraId="0F4B569B" w14:textId="77777777" w:rsidR="00FF7154" w:rsidRPr="00D26514" w:rsidRDefault="00FF7154" w:rsidP="00EA3BCB">
            <w:pPr>
              <w:pStyle w:val="TableEntry"/>
            </w:pPr>
          </w:p>
        </w:tc>
        <w:tc>
          <w:tcPr>
            <w:tcW w:w="3192" w:type="dxa"/>
          </w:tcPr>
          <w:p w14:paraId="58464110" w14:textId="0A8462E4" w:rsidR="00FF7154" w:rsidRPr="00384516" w:rsidRDefault="00FF7154" w:rsidP="00384516">
            <w:pPr>
              <w:pStyle w:val="TableEntry"/>
            </w:pPr>
            <w:r>
              <w:t>Asynchronous Web Services Exchange</w:t>
            </w:r>
          </w:p>
        </w:tc>
        <w:tc>
          <w:tcPr>
            <w:tcW w:w="3192" w:type="dxa"/>
          </w:tcPr>
          <w:p w14:paraId="1A3AEAF7" w14:textId="13D282DF" w:rsidR="00FF7154" w:rsidRPr="00384516" w:rsidRDefault="00FF7154" w:rsidP="00384516">
            <w:pPr>
              <w:pStyle w:val="TableEntry"/>
            </w:pPr>
            <w:r>
              <w:t>ITI TF-1: 10.2.5</w:t>
            </w:r>
          </w:p>
        </w:tc>
      </w:tr>
      <w:tr w:rsidR="00FF7154" w:rsidRPr="00D26514" w14:paraId="2CEB2417" w14:textId="77777777" w:rsidTr="00EA3BCB">
        <w:trPr>
          <w:cantSplit/>
        </w:trPr>
        <w:tc>
          <w:tcPr>
            <w:tcW w:w="3192" w:type="dxa"/>
            <w:vMerge/>
          </w:tcPr>
          <w:p w14:paraId="3C6D4D9E" w14:textId="77777777" w:rsidR="00FF7154" w:rsidRPr="00D26514" w:rsidRDefault="00FF7154" w:rsidP="00EA3BCB">
            <w:pPr>
              <w:pStyle w:val="TableEntry"/>
            </w:pPr>
          </w:p>
        </w:tc>
        <w:tc>
          <w:tcPr>
            <w:tcW w:w="3192" w:type="dxa"/>
          </w:tcPr>
          <w:p w14:paraId="48476CD5" w14:textId="44D07C21" w:rsidR="00FF7154" w:rsidRPr="00384516" w:rsidRDefault="00FF7154" w:rsidP="00384516">
            <w:pPr>
              <w:pStyle w:val="TableEntry"/>
            </w:pPr>
            <w:r>
              <w:t>On-Demand Documents</w:t>
            </w:r>
          </w:p>
        </w:tc>
        <w:tc>
          <w:tcPr>
            <w:tcW w:w="3192" w:type="dxa"/>
          </w:tcPr>
          <w:p w14:paraId="7726F753" w14:textId="0D36CDDE" w:rsidR="00FF7154" w:rsidRPr="00384516" w:rsidRDefault="00FF7154" w:rsidP="00384516">
            <w:pPr>
              <w:pStyle w:val="TableEntry"/>
            </w:pPr>
            <w:r>
              <w:t>ITI TF-1: 10.2.7</w:t>
            </w:r>
          </w:p>
        </w:tc>
      </w:tr>
      <w:tr w:rsidR="00FF7154" w:rsidRPr="00D26514" w14:paraId="540CAB3E" w14:textId="77777777" w:rsidTr="00EA3BCB">
        <w:trPr>
          <w:cantSplit/>
        </w:trPr>
        <w:tc>
          <w:tcPr>
            <w:tcW w:w="3192" w:type="dxa"/>
            <w:vMerge/>
          </w:tcPr>
          <w:p w14:paraId="35B67BDA" w14:textId="77777777" w:rsidR="00FF7154" w:rsidRPr="00D26514" w:rsidRDefault="00FF7154" w:rsidP="00EA3BCB">
            <w:pPr>
              <w:pStyle w:val="TableEntry"/>
            </w:pPr>
          </w:p>
        </w:tc>
        <w:tc>
          <w:tcPr>
            <w:tcW w:w="3192" w:type="dxa"/>
          </w:tcPr>
          <w:p w14:paraId="34BA24C0" w14:textId="306F9C6B" w:rsidR="00FF7154" w:rsidRPr="00384516" w:rsidRDefault="00FF7154" w:rsidP="00384516">
            <w:pPr>
              <w:pStyle w:val="TableEntry"/>
            </w:pPr>
            <w:r>
              <w:t>Delayed Document Assembly</w:t>
            </w:r>
          </w:p>
        </w:tc>
        <w:tc>
          <w:tcPr>
            <w:tcW w:w="3192" w:type="dxa"/>
          </w:tcPr>
          <w:p w14:paraId="6420A952" w14:textId="7EA238F2" w:rsidR="00FF7154" w:rsidRPr="00D26514" w:rsidRDefault="00FF7154" w:rsidP="00EA3BCB">
            <w:pPr>
              <w:pStyle w:val="TableEntry"/>
              <w:rPr>
                <w:i/>
              </w:rPr>
            </w:pPr>
            <w:r>
              <w:t>ITI TF-1: 10.2.10</w:t>
            </w:r>
          </w:p>
        </w:tc>
      </w:tr>
      <w:tr w:rsidR="00FF7154" w:rsidRPr="00D26514" w14:paraId="48FF5BF3" w14:textId="77777777" w:rsidTr="00EA3BCB">
        <w:trPr>
          <w:cantSplit/>
        </w:trPr>
        <w:tc>
          <w:tcPr>
            <w:tcW w:w="3192" w:type="dxa"/>
            <w:vMerge/>
          </w:tcPr>
          <w:p w14:paraId="70B9D314" w14:textId="77777777" w:rsidR="00FF7154" w:rsidRPr="00D26514" w:rsidRDefault="00FF7154" w:rsidP="00EA3BCB">
            <w:pPr>
              <w:pStyle w:val="TableEntry"/>
            </w:pPr>
          </w:p>
        </w:tc>
        <w:tc>
          <w:tcPr>
            <w:tcW w:w="3192" w:type="dxa"/>
          </w:tcPr>
          <w:p w14:paraId="23E38E7E" w14:textId="2413AA32" w:rsidR="00FF7154" w:rsidRPr="00384516" w:rsidRDefault="00FF7154" w:rsidP="00EA3BCB">
            <w:pPr>
              <w:pStyle w:val="TableEntry"/>
              <w:rPr>
                <w:b/>
                <w:u w:val="single"/>
              </w:rPr>
            </w:pPr>
            <w:r w:rsidRPr="00384516">
              <w:rPr>
                <w:b/>
                <w:u w:val="single"/>
              </w:rPr>
              <w:t>Deferred Response</w:t>
            </w:r>
          </w:p>
        </w:tc>
        <w:tc>
          <w:tcPr>
            <w:tcW w:w="3192" w:type="dxa"/>
          </w:tcPr>
          <w:p w14:paraId="6BDE44B9" w14:textId="0C809AE0" w:rsidR="00FF7154" w:rsidRPr="00384516" w:rsidRDefault="00FF7154" w:rsidP="00EA3BCB">
            <w:pPr>
              <w:pStyle w:val="TableEntry"/>
              <w:rPr>
                <w:b/>
                <w:u w:val="single"/>
              </w:rPr>
            </w:pPr>
            <w:r w:rsidRPr="00384516">
              <w:rPr>
                <w:b/>
                <w:u w:val="single"/>
              </w:rPr>
              <w:t>ITI TF-1: 10.2.</w:t>
            </w:r>
            <w:r>
              <w:rPr>
                <w:b/>
                <w:u w:val="single"/>
              </w:rPr>
              <w:t>X</w:t>
            </w:r>
          </w:p>
        </w:tc>
      </w:tr>
    </w:tbl>
    <w:p w14:paraId="0438FE1A" w14:textId="77777777" w:rsidR="00FF7154" w:rsidRPr="00FF7154" w:rsidRDefault="00FF7154" w:rsidP="00FF7154">
      <w:pPr>
        <w:pStyle w:val="BodyText"/>
      </w:pPr>
      <w:bookmarkStart w:id="31" w:name="_Toc345074656"/>
    </w:p>
    <w:p w14:paraId="692273AD" w14:textId="4EF2B3BA" w:rsidR="00FF7154" w:rsidRPr="0001286F" w:rsidRDefault="00FF7154" w:rsidP="00FF7154">
      <w:pPr>
        <w:pStyle w:val="EditorInstructions"/>
      </w:pPr>
      <w:r w:rsidRPr="0001286F">
        <w:t xml:space="preserve">Add the following new Section </w:t>
      </w:r>
      <w:r>
        <w:t>10</w:t>
      </w:r>
      <w:r w:rsidRPr="0001286F">
        <w:t>.2</w:t>
      </w:r>
      <w:r>
        <w:t>.X</w:t>
      </w:r>
      <w:r w:rsidRPr="0001286F">
        <w:t xml:space="preserve"> as shown</w:t>
      </w:r>
    </w:p>
    <w:p w14:paraId="5777C1DE" w14:textId="489026AB" w:rsidR="00CF283F" w:rsidRDefault="00FF7154" w:rsidP="0097454A">
      <w:pPr>
        <w:pStyle w:val="Heading3"/>
        <w:numPr>
          <w:ilvl w:val="0"/>
          <w:numId w:val="0"/>
        </w:numPr>
        <w:ind w:left="720" w:hanging="720"/>
        <w:rPr>
          <w:noProof w:val="0"/>
        </w:rPr>
      </w:pPr>
      <w:bookmarkStart w:id="32" w:name="_Toc413945523"/>
      <w:r>
        <w:rPr>
          <w:noProof w:val="0"/>
        </w:rPr>
        <w:t>10.2.X</w:t>
      </w:r>
      <w:r w:rsidR="00323461" w:rsidRPr="00D26514">
        <w:rPr>
          <w:noProof w:val="0"/>
        </w:rPr>
        <w:t xml:space="preserve"> </w:t>
      </w:r>
      <w:bookmarkEnd w:id="31"/>
      <w:r>
        <w:rPr>
          <w:noProof w:val="0"/>
        </w:rPr>
        <w:t>Deferred Response Option</w:t>
      </w:r>
      <w:bookmarkEnd w:id="32"/>
    </w:p>
    <w:p w14:paraId="0D9A4787" w14:textId="20F253F8" w:rsidR="00765A6A" w:rsidRDefault="00765A6A" w:rsidP="00765A6A">
      <w:pPr>
        <w:pStyle w:val="BodyText"/>
      </w:pPr>
      <w:bookmarkStart w:id="33" w:name="OLE_LINK1"/>
      <w:bookmarkStart w:id="34" w:name="OLE_LINK2"/>
      <w:r>
        <w:t xml:space="preserve">The Deferred Response Option is needed when the responding system requires extensive time for processing, </w:t>
      </w:r>
      <w:r w:rsidRPr="0086402F">
        <w:t>as much as days or weeks.</w:t>
      </w:r>
      <w:r>
        <w:t xml:space="preserve"> This need could arise through delegation of processing to external/remote systems or human interaction. The mechanism enables this by splitting </w:t>
      </w:r>
      <w:r w:rsidRPr="0086402F">
        <w:t xml:space="preserve">the request and response into two separate two-way </w:t>
      </w:r>
      <w:r>
        <w:t>exchanges</w:t>
      </w:r>
      <w:r w:rsidRPr="0086402F">
        <w:t xml:space="preserve">. </w:t>
      </w:r>
      <w:r>
        <w:t>This requires applications to manage the message correlation, create application level acknowledgements and determine where to send the Deferred Response message.</w:t>
      </w:r>
      <w:r w:rsidRPr="00281BC8">
        <w:t xml:space="preserve"> </w:t>
      </w:r>
      <w:r>
        <w:t>For more information about Deferred Response and Asynchronous messaging in general see http://wiki.ihe.net/index.php</w:t>
      </w:r>
      <w:proofErr w:type="gramStart"/>
      <w:r>
        <w:t>?title</w:t>
      </w:r>
      <w:proofErr w:type="gramEnd"/>
      <w:r>
        <w:t>=Asynchronous_Messaging.</w:t>
      </w:r>
    </w:p>
    <w:p w14:paraId="72B6BA0A" w14:textId="499A8017" w:rsidR="00765A6A" w:rsidRPr="0086402F" w:rsidRDefault="00765A6A" w:rsidP="00765A6A">
      <w:pPr>
        <w:pStyle w:val="BodyText"/>
      </w:pPr>
      <w:r>
        <w:t>Given that there are multiple mechanisms available for longer latency query and retrieve, Deferred Response</w:t>
      </w:r>
      <w:r w:rsidRPr="0086402F">
        <w:t xml:space="preserve"> </w:t>
      </w:r>
      <w:r>
        <w:t>should be used</w:t>
      </w:r>
      <w:r w:rsidRPr="0086402F">
        <w:t xml:space="preserve"> in the following cases:</w:t>
      </w:r>
    </w:p>
    <w:p w14:paraId="670C1415" w14:textId="77777777" w:rsidR="00765A6A" w:rsidRPr="0086402F" w:rsidRDefault="00765A6A" w:rsidP="00765A6A">
      <w:pPr>
        <w:pStyle w:val="BodyText"/>
        <w:numPr>
          <w:ilvl w:val="0"/>
          <w:numId w:val="15"/>
        </w:numPr>
      </w:pPr>
      <w:r w:rsidRPr="0086402F">
        <w:t>When the delay in responding may be as much as days or weeks.</w:t>
      </w:r>
    </w:p>
    <w:p w14:paraId="556B4C9C" w14:textId="77777777" w:rsidR="00765A6A" w:rsidRPr="0086402F" w:rsidRDefault="00765A6A" w:rsidP="00765A6A">
      <w:pPr>
        <w:pStyle w:val="BodyText"/>
        <w:numPr>
          <w:ilvl w:val="0"/>
          <w:numId w:val="15"/>
        </w:numPr>
      </w:pPr>
      <w:r w:rsidRPr="0086402F">
        <w:t xml:space="preserve">When </w:t>
      </w:r>
      <w:r>
        <w:t>applications must support recovery of the long-running request and response through system restart.</w:t>
      </w:r>
    </w:p>
    <w:p w14:paraId="3ABBAFE9" w14:textId="77777777" w:rsidR="005C71F7" w:rsidRDefault="00765A6A" w:rsidP="005C71F7">
      <w:pPr>
        <w:pStyle w:val="BodyText"/>
      </w:pPr>
      <w:r>
        <w:t>If neither of these cases applies and longer latency query and retrieve is needed, consider either the WS-Addressing-Based Web Services Exchange Option or the AS4 Asynchronous Web Services Exchange Option.</w:t>
      </w:r>
    </w:p>
    <w:bookmarkEnd w:id="33"/>
    <w:bookmarkEnd w:id="34"/>
    <w:p w14:paraId="7D47F5B3" w14:textId="219C8D96" w:rsidR="0064525D" w:rsidRDefault="005C71F7" w:rsidP="00FF7154">
      <w:pPr>
        <w:pStyle w:val="BodyText"/>
      </w:pPr>
      <w:r>
        <w:t xml:space="preserve">Document Consumers which support the Deferred Response Option shall support Deferred Response on the </w:t>
      </w:r>
      <w:r w:rsidRPr="00F36A42">
        <w:t xml:space="preserve">Registry Stored Query </w:t>
      </w:r>
      <w:r>
        <w:t>[ITI-18] transaction</w:t>
      </w:r>
      <w:r w:rsidRPr="00F36A42">
        <w:t xml:space="preserve"> </w:t>
      </w:r>
      <w:r>
        <w:t xml:space="preserve">as described in ITI TF-2a: 3.18.X, </w:t>
      </w:r>
      <w:r w:rsidRPr="00F36A42">
        <w:t xml:space="preserve">and </w:t>
      </w:r>
      <w:r>
        <w:t xml:space="preserve">on the </w:t>
      </w:r>
      <w:r w:rsidRPr="00F36A42">
        <w:t>Retrieve Document Set [ITI-43</w:t>
      </w:r>
      <w:r>
        <w:t>]</w:t>
      </w:r>
      <w:r w:rsidRPr="00F36A42">
        <w:t xml:space="preserve"> </w:t>
      </w:r>
      <w:r>
        <w:t>transaction</w:t>
      </w:r>
      <w:r w:rsidRPr="00F36A42">
        <w:t xml:space="preserve"> </w:t>
      </w:r>
      <w:r>
        <w:t>as described in ITI TF-2b: 3.43.X.</w:t>
      </w:r>
    </w:p>
    <w:p w14:paraId="2A6ACB51" w14:textId="77777777" w:rsidR="0064525D" w:rsidRDefault="0064525D" w:rsidP="00FF7154">
      <w:pPr>
        <w:pStyle w:val="BodyText"/>
      </w:pPr>
    </w:p>
    <w:p w14:paraId="54D0D2FF" w14:textId="676F90E6" w:rsidR="0064525D" w:rsidRPr="0001286F" w:rsidRDefault="0064525D" w:rsidP="0064525D">
      <w:pPr>
        <w:pStyle w:val="EditorInstructions"/>
      </w:pPr>
      <w:r w:rsidRPr="0001286F">
        <w:t xml:space="preserve">Update Section </w:t>
      </w:r>
      <w:r w:rsidR="00F36A42">
        <w:t>18</w:t>
      </w:r>
      <w:r w:rsidRPr="0001286F">
        <w:t>.2 as shown</w:t>
      </w:r>
    </w:p>
    <w:p w14:paraId="6A3B5BD2" w14:textId="1C7DFFAA" w:rsidR="0064525D" w:rsidRPr="00D26514" w:rsidRDefault="00F36A42" w:rsidP="0064525D">
      <w:pPr>
        <w:pStyle w:val="Heading2"/>
        <w:numPr>
          <w:ilvl w:val="0"/>
          <w:numId w:val="0"/>
        </w:numPr>
        <w:rPr>
          <w:noProof w:val="0"/>
        </w:rPr>
      </w:pPr>
      <w:bookmarkStart w:id="35" w:name="_Toc413945524"/>
      <w:r>
        <w:rPr>
          <w:noProof w:val="0"/>
        </w:rPr>
        <w:t>18</w:t>
      </w:r>
      <w:r w:rsidR="0064525D" w:rsidRPr="00D26514">
        <w:rPr>
          <w:noProof w:val="0"/>
        </w:rPr>
        <w:t xml:space="preserve">.2 </w:t>
      </w:r>
      <w:r w:rsidRPr="00F36A42">
        <w:rPr>
          <w:noProof w:val="0"/>
        </w:rPr>
        <w:t>XCA Integration Profile Options</w:t>
      </w:r>
      <w:bookmarkEnd w:id="35"/>
    </w:p>
    <w:p w14:paraId="023E89AB" w14:textId="6ACE54EE" w:rsidR="0064525D" w:rsidRPr="00D26514" w:rsidRDefault="00F36A42" w:rsidP="0064525D">
      <w:pPr>
        <w:pStyle w:val="TableTitle"/>
      </w:pPr>
      <w:r w:rsidRPr="00F36A42">
        <w:t>Table 18.2-1: XCA Integration Profile - Actors and Options</w:t>
      </w:r>
    </w:p>
    <w:tbl>
      <w:tblPr>
        <w:tblStyle w:val="TableGrid"/>
        <w:tblW w:w="0" w:type="auto"/>
        <w:tblLook w:val="04A0" w:firstRow="1" w:lastRow="0" w:firstColumn="1" w:lastColumn="0" w:noHBand="0" w:noVBand="1"/>
      </w:tblPr>
      <w:tblGrid>
        <w:gridCol w:w="3192"/>
        <w:gridCol w:w="3192"/>
        <w:gridCol w:w="3192"/>
      </w:tblGrid>
      <w:tr w:rsidR="0064525D" w:rsidRPr="00D26514" w14:paraId="604F7C90" w14:textId="77777777" w:rsidTr="00D63FE9">
        <w:trPr>
          <w:cantSplit/>
          <w:tblHeader/>
        </w:trPr>
        <w:tc>
          <w:tcPr>
            <w:tcW w:w="3192" w:type="dxa"/>
            <w:shd w:val="clear" w:color="auto" w:fill="D9D9D9" w:themeFill="background1" w:themeFillShade="D9"/>
          </w:tcPr>
          <w:p w14:paraId="34341AB2" w14:textId="77777777" w:rsidR="0064525D" w:rsidRPr="00D26514" w:rsidRDefault="0064525D" w:rsidP="0064525D">
            <w:pPr>
              <w:pStyle w:val="TableEntryHeader"/>
            </w:pPr>
            <w:r w:rsidRPr="00D26514">
              <w:t>Actor</w:t>
            </w:r>
          </w:p>
        </w:tc>
        <w:tc>
          <w:tcPr>
            <w:tcW w:w="3192" w:type="dxa"/>
            <w:shd w:val="clear" w:color="auto" w:fill="D9D9D9" w:themeFill="background1" w:themeFillShade="D9"/>
          </w:tcPr>
          <w:p w14:paraId="4DF0F3A2" w14:textId="77777777" w:rsidR="0064525D" w:rsidRPr="00D26514" w:rsidRDefault="0064525D" w:rsidP="0064525D">
            <w:pPr>
              <w:pStyle w:val="TableEntryHeader"/>
            </w:pPr>
            <w:r w:rsidRPr="00D26514">
              <w:t>Option</w:t>
            </w:r>
            <w:r>
              <w:t>s</w:t>
            </w:r>
          </w:p>
        </w:tc>
        <w:tc>
          <w:tcPr>
            <w:tcW w:w="3192" w:type="dxa"/>
            <w:shd w:val="clear" w:color="auto" w:fill="D9D9D9" w:themeFill="background1" w:themeFillShade="D9"/>
          </w:tcPr>
          <w:p w14:paraId="2FBF7DF2" w14:textId="77777777" w:rsidR="0064525D" w:rsidRPr="00D26514" w:rsidRDefault="0064525D" w:rsidP="0064525D">
            <w:pPr>
              <w:pStyle w:val="TableEntryHeader"/>
            </w:pPr>
            <w:r w:rsidRPr="00FF7154">
              <w:t>Vol. &amp; Section</w:t>
            </w:r>
          </w:p>
        </w:tc>
      </w:tr>
      <w:tr w:rsidR="00D63FE9" w:rsidRPr="00D26514" w14:paraId="1BAAE239" w14:textId="77777777" w:rsidTr="00D63FE9">
        <w:trPr>
          <w:cantSplit/>
        </w:trPr>
        <w:tc>
          <w:tcPr>
            <w:tcW w:w="3192" w:type="dxa"/>
            <w:vMerge w:val="restart"/>
          </w:tcPr>
          <w:p w14:paraId="40200A23" w14:textId="1245EB3B" w:rsidR="00D63FE9" w:rsidRPr="00F36A42" w:rsidRDefault="00D63FE9" w:rsidP="0064525D">
            <w:pPr>
              <w:pStyle w:val="TableEntry"/>
            </w:pPr>
            <w:r w:rsidRPr="00D63FE9">
              <w:t>Initiating Gateway</w:t>
            </w:r>
          </w:p>
        </w:tc>
        <w:tc>
          <w:tcPr>
            <w:tcW w:w="3192" w:type="dxa"/>
          </w:tcPr>
          <w:p w14:paraId="2831AFB1" w14:textId="517919E2" w:rsidR="00D63FE9" w:rsidRDefault="00D63FE9" w:rsidP="0064525D">
            <w:pPr>
              <w:pStyle w:val="TableEntry"/>
            </w:pPr>
            <w:r w:rsidRPr="00D63FE9">
              <w:t>XDS Affinity Domain Option</w:t>
            </w:r>
          </w:p>
        </w:tc>
        <w:tc>
          <w:tcPr>
            <w:tcW w:w="3192" w:type="dxa"/>
          </w:tcPr>
          <w:p w14:paraId="152DDE03" w14:textId="3DD71479" w:rsidR="00D63FE9" w:rsidRDefault="00D63FE9" w:rsidP="0064525D">
            <w:pPr>
              <w:pStyle w:val="TableEntry"/>
            </w:pPr>
            <w:r w:rsidRPr="00D63FE9">
              <w:t>ITI TF-1: 18.2.1</w:t>
            </w:r>
          </w:p>
        </w:tc>
      </w:tr>
      <w:tr w:rsidR="00D63FE9" w:rsidRPr="00D26514" w14:paraId="07247543" w14:textId="77777777" w:rsidTr="00D63FE9">
        <w:trPr>
          <w:cantSplit/>
        </w:trPr>
        <w:tc>
          <w:tcPr>
            <w:tcW w:w="3192" w:type="dxa"/>
            <w:vMerge/>
          </w:tcPr>
          <w:p w14:paraId="0F9AD301" w14:textId="77777777" w:rsidR="00D63FE9" w:rsidRPr="00F36A42" w:rsidRDefault="00D63FE9" w:rsidP="0064525D">
            <w:pPr>
              <w:pStyle w:val="TableEntry"/>
            </w:pPr>
          </w:p>
        </w:tc>
        <w:tc>
          <w:tcPr>
            <w:tcW w:w="3192" w:type="dxa"/>
          </w:tcPr>
          <w:p w14:paraId="419D991E" w14:textId="6ADC7B0F" w:rsidR="00D63FE9" w:rsidRDefault="00D63FE9" w:rsidP="0064525D">
            <w:pPr>
              <w:pStyle w:val="TableEntry"/>
            </w:pPr>
            <w:r w:rsidRPr="001300E5">
              <w:t>Asynchronous Web Services Exchange</w:t>
            </w:r>
          </w:p>
        </w:tc>
        <w:tc>
          <w:tcPr>
            <w:tcW w:w="3192" w:type="dxa"/>
          </w:tcPr>
          <w:p w14:paraId="5607DFE0" w14:textId="2769DD32" w:rsidR="00D63FE9" w:rsidRDefault="00D63FE9" w:rsidP="0064525D">
            <w:pPr>
              <w:pStyle w:val="TableEntry"/>
            </w:pPr>
            <w:r w:rsidRPr="001300E5">
              <w:t>ITI TF-1: 18.2.2</w:t>
            </w:r>
          </w:p>
        </w:tc>
      </w:tr>
      <w:tr w:rsidR="00D63FE9" w:rsidRPr="00D26514" w14:paraId="6CFD34E1" w14:textId="77777777" w:rsidTr="00D63FE9">
        <w:trPr>
          <w:cantSplit/>
        </w:trPr>
        <w:tc>
          <w:tcPr>
            <w:tcW w:w="3192" w:type="dxa"/>
            <w:vMerge/>
          </w:tcPr>
          <w:p w14:paraId="536B1AA1" w14:textId="77777777" w:rsidR="00D63FE9" w:rsidRPr="00F36A42" w:rsidRDefault="00D63FE9" w:rsidP="0064525D">
            <w:pPr>
              <w:pStyle w:val="TableEntry"/>
            </w:pPr>
          </w:p>
        </w:tc>
        <w:tc>
          <w:tcPr>
            <w:tcW w:w="3192" w:type="dxa"/>
          </w:tcPr>
          <w:p w14:paraId="4EE97CBC" w14:textId="23578CA0" w:rsidR="00D63FE9" w:rsidRDefault="00D63FE9" w:rsidP="0064525D">
            <w:pPr>
              <w:pStyle w:val="TableEntry"/>
            </w:pPr>
            <w:r w:rsidRPr="001300E5">
              <w:t>On-Demand Documents</w:t>
            </w:r>
          </w:p>
        </w:tc>
        <w:tc>
          <w:tcPr>
            <w:tcW w:w="3192" w:type="dxa"/>
          </w:tcPr>
          <w:p w14:paraId="6E6327DD" w14:textId="70BA9836" w:rsidR="00D63FE9" w:rsidRDefault="00D63FE9" w:rsidP="0064525D">
            <w:pPr>
              <w:pStyle w:val="TableEntry"/>
            </w:pPr>
            <w:r w:rsidRPr="001300E5">
              <w:t>ITI TF-1: 18.2.4</w:t>
            </w:r>
          </w:p>
        </w:tc>
      </w:tr>
      <w:tr w:rsidR="00D63FE9" w:rsidRPr="00D26514" w14:paraId="0A79F49F" w14:textId="77777777" w:rsidTr="00D63FE9">
        <w:trPr>
          <w:cantSplit/>
        </w:trPr>
        <w:tc>
          <w:tcPr>
            <w:tcW w:w="3192" w:type="dxa"/>
            <w:vMerge/>
          </w:tcPr>
          <w:p w14:paraId="25DB0AC2" w14:textId="77777777" w:rsidR="00D63FE9" w:rsidRPr="00F36A42" w:rsidRDefault="00D63FE9" w:rsidP="0064525D">
            <w:pPr>
              <w:pStyle w:val="TableEntry"/>
            </w:pPr>
          </w:p>
        </w:tc>
        <w:tc>
          <w:tcPr>
            <w:tcW w:w="3192" w:type="dxa"/>
          </w:tcPr>
          <w:p w14:paraId="5F387D15" w14:textId="416E3166" w:rsidR="00D63FE9" w:rsidRPr="00D63FE9" w:rsidRDefault="00D63FE9" w:rsidP="0064525D">
            <w:pPr>
              <w:pStyle w:val="TableEntry"/>
              <w:rPr>
                <w:b/>
                <w:u w:val="single"/>
              </w:rPr>
            </w:pPr>
            <w:r w:rsidRPr="00D63FE9">
              <w:rPr>
                <w:b/>
                <w:u w:val="single"/>
              </w:rPr>
              <w:t>Deferred Response</w:t>
            </w:r>
          </w:p>
        </w:tc>
        <w:tc>
          <w:tcPr>
            <w:tcW w:w="3192" w:type="dxa"/>
          </w:tcPr>
          <w:p w14:paraId="152368D8" w14:textId="21061245" w:rsidR="00D63FE9" w:rsidRPr="00D63FE9" w:rsidRDefault="00D63FE9" w:rsidP="0064525D">
            <w:pPr>
              <w:pStyle w:val="TableEntry"/>
              <w:rPr>
                <w:b/>
                <w:u w:val="single"/>
              </w:rPr>
            </w:pPr>
            <w:r w:rsidRPr="00D63FE9">
              <w:rPr>
                <w:b/>
                <w:u w:val="single"/>
              </w:rPr>
              <w:t>ITI TF-1: 18.2.X</w:t>
            </w:r>
          </w:p>
        </w:tc>
      </w:tr>
      <w:tr w:rsidR="00D63FE9" w:rsidRPr="00D26514" w14:paraId="74BBBA24" w14:textId="77777777" w:rsidTr="00D63FE9">
        <w:trPr>
          <w:cantSplit/>
        </w:trPr>
        <w:tc>
          <w:tcPr>
            <w:tcW w:w="3192" w:type="dxa"/>
            <w:vMerge w:val="restart"/>
          </w:tcPr>
          <w:p w14:paraId="4D9C5081" w14:textId="6462DE99" w:rsidR="00D63FE9" w:rsidRPr="00F36A42" w:rsidRDefault="00D63FE9" w:rsidP="0064525D">
            <w:pPr>
              <w:pStyle w:val="TableEntry"/>
            </w:pPr>
            <w:r w:rsidRPr="00D63FE9">
              <w:t>Responding Gateway</w:t>
            </w:r>
          </w:p>
        </w:tc>
        <w:tc>
          <w:tcPr>
            <w:tcW w:w="3192" w:type="dxa"/>
          </w:tcPr>
          <w:p w14:paraId="00C9459A" w14:textId="4DB79784" w:rsidR="00D63FE9" w:rsidRDefault="00D63FE9" w:rsidP="0064525D">
            <w:pPr>
              <w:pStyle w:val="TableEntry"/>
            </w:pPr>
            <w:r w:rsidRPr="005C1EDB">
              <w:t>On-Demand Documents</w:t>
            </w:r>
          </w:p>
        </w:tc>
        <w:tc>
          <w:tcPr>
            <w:tcW w:w="3192" w:type="dxa"/>
          </w:tcPr>
          <w:p w14:paraId="447FC52A" w14:textId="5F2ABB28" w:rsidR="00D63FE9" w:rsidRDefault="00D63FE9" w:rsidP="0064525D">
            <w:pPr>
              <w:pStyle w:val="TableEntry"/>
            </w:pPr>
            <w:r w:rsidRPr="00D63FE9">
              <w:t>ITI TF-1: 18.2.4</w:t>
            </w:r>
          </w:p>
        </w:tc>
      </w:tr>
      <w:tr w:rsidR="00D63FE9" w:rsidRPr="00D26514" w14:paraId="76D3938F" w14:textId="77777777" w:rsidTr="00D63FE9">
        <w:trPr>
          <w:cantSplit/>
        </w:trPr>
        <w:tc>
          <w:tcPr>
            <w:tcW w:w="3192" w:type="dxa"/>
            <w:vMerge/>
          </w:tcPr>
          <w:p w14:paraId="13F54758" w14:textId="77777777" w:rsidR="00D63FE9" w:rsidRPr="00F36A42" w:rsidRDefault="00D63FE9" w:rsidP="0064525D">
            <w:pPr>
              <w:pStyle w:val="TableEntry"/>
            </w:pPr>
          </w:p>
        </w:tc>
        <w:tc>
          <w:tcPr>
            <w:tcW w:w="3192" w:type="dxa"/>
          </w:tcPr>
          <w:p w14:paraId="43BEBF74" w14:textId="100D3E94" w:rsidR="00D63FE9" w:rsidRDefault="00D63FE9" w:rsidP="0064525D">
            <w:pPr>
              <w:pStyle w:val="TableEntry"/>
            </w:pPr>
            <w:r w:rsidRPr="00D63FE9">
              <w:t>Persistence of Retrieved Docum</w:t>
            </w:r>
            <w:r>
              <w:t>ents</w:t>
            </w:r>
          </w:p>
        </w:tc>
        <w:tc>
          <w:tcPr>
            <w:tcW w:w="3192" w:type="dxa"/>
          </w:tcPr>
          <w:p w14:paraId="07C39FBC" w14:textId="53EBD6BE" w:rsidR="00D63FE9" w:rsidRDefault="00D63FE9" w:rsidP="0064525D">
            <w:pPr>
              <w:pStyle w:val="TableEntry"/>
            </w:pPr>
            <w:r w:rsidRPr="00D63FE9">
              <w:t>ITI TF-1: 18.2.5</w:t>
            </w:r>
          </w:p>
        </w:tc>
      </w:tr>
      <w:tr w:rsidR="00D63FE9" w:rsidRPr="00D26514" w14:paraId="257CBBAA" w14:textId="77777777" w:rsidTr="00D63FE9">
        <w:trPr>
          <w:cantSplit/>
        </w:trPr>
        <w:tc>
          <w:tcPr>
            <w:tcW w:w="3192" w:type="dxa"/>
            <w:vMerge/>
          </w:tcPr>
          <w:p w14:paraId="7E743926" w14:textId="77777777" w:rsidR="00D63FE9" w:rsidRPr="00F36A42" w:rsidRDefault="00D63FE9" w:rsidP="0064525D">
            <w:pPr>
              <w:pStyle w:val="TableEntry"/>
            </w:pPr>
          </w:p>
        </w:tc>
        <w:tc>
          <w:tcPr>
            <w:tcW w:w="3192" w:type="dxa"/>
          </w:tcPr>
          <w:p w14:paraId="4BC16C40" w14:textId="58471DF0" w:rsidR="00D63FE9" w:rsidRPr="00D63FE9" w:rsidRDefault="00D63FE9" w:rsidP="0064525D">
            <w:pPr>
              <w:pStyle w:val="TableEntry"/>
              <w:rPr>
                <w:b/>
                <w:u w:val="single"/>
              </w:rPr>
            </w:pPr>
            <w:r w:rsidRPr="00D63FE9">
              <w:rPr>
                <w:b/>
                <w:u w:val="single"/>
              </w:rPr>
              <w:t>Deferred Response</w:t>
            </w:r>
          </w:p>
        </w:tc>
        <w:tc>
          <w:tcPr>
            <w:tcW w:w="3192" w:type="dxa"/>
          </w:tcPr>
          <w:p w14:paraId="5662C06B" w14:textId="3B5463C5" w:rsidR="00D63FE9" w:rsidRPr="00D63FE9" w:rsidRDefault="00D63FE9" w:rsidP="0064525D">
            <w:pPr>
              <w:pStyle w:val="TableEntry"/>
              <w:rPr>
                <w:b/>
                <w:u w:val="single"/>
              </w:rPr>
            </w:pPr>
            <w:r w:rsidRPr="00D63FE9">
              <w:rPr>
                <w:b/>
                <w:u w:val="single"/>
              </w:rPr>
              <w:t>ITI TF-1: 18.2.X</w:t>
            </w:r>
          </w:p>
        </w:tc>
      </w:tr>
    </w:tbl>
    <w:p w14:paraId="4CD37A03" w14:textId="77777777" w:rsidR="0064525D" w:rsidRPr="00FF7154" w:rsidRDefault="0064525D" w:rsidP="0064525D">
      <w:pPr>
        <w:pStyle w:val="BodyText"/>
      </w:pPr>
    </w:p>
    <w:p w14:paraId="67FC9749" w14:textId="05A16941" w:rsidR="0064525D" w:rsidRPr="0001286F" w:rsidRDefault="0064525D" w:rsidP="0064525D">
      <w:pPr>
        <w:pStyle w:val="EditorInstructions"/>
      </w:pPr>
      <w:r w:rsidRPr="0001286F">
        <w:t xml:space="preserve">Add the following new Section </w:t>
      </w:r>
      <w:r w:rsidR="00582995">
        <w:t>18</w:t>
      </w:r>
      <w:r w:rsidRPr="0001286F">
        <w:t>.2</w:t>
      </w:r>
      <w:r>
        <w:t>.X</w:t>
      </w:r>
      <w:r w:rsidRPr="0001286F">
        <w:t xml:space="preserve"> as shown</w:t>
      </w:r>
    </w:p>
    <w:p w14:paraId="6044AF53" w14:textId="4307294B" w:rsidR="0064525D" w:rsidRDefault="00582995" w:rsidP="0064525D">
      <w:pPr>
        <w:pStyle w:val="Heading3"/>
        <w:numPr>
          <w:ilvl w:val="0"/>
          <w:numId w:val="0"/>
        </w:numPr>
        <w:ind w:left="720" w:hanging="720"/>
        <w:rPr>
          <w:noProof w:val="0"/>
        </w:rPr>
      </w:pPr>
      <w:bookmarkStart w:id="36" w:name="_Toc413945525"/>
      <w:r>
        <w:rPr>
          <w:noProof w:val="0"/>
        </w:rPr>
        <w:t>18</w:t>
      </w:r>
      <w:r w:rsidR="0064525D">
        <w:rPr>
          <w:noProof w:val="0"/>
        </w:rPr>
        <w:t>.2.X</w:t>
      </w:r>
      <w:r w:rsidR="0064525D" w:rsidRPr="00D26514">
        <w:rPr>
          <w:noProof w:val="0"/>
        </w:rPr>
        <w:t xml:space="preserve"> </w:t>
      </w:r>
      <w:r w:rsidR="0064525D">
        <w:rPr>
          <w:noProof w:val="0"/>
        </w:rPr>
        <w:t>Deferred Response Option</w:t>
      </w:r>
      <w:bookmarkEnd w:id="36"/>
    </w:p>
    <w:p w14:paraId="52751291" w14:textId="4C62F0BF" w:rsidR="0086402F" w:rsidRDefault="002E177B" w:rsidP="003E454B">
      <w:pPr>
        <w:pStyle w:val="BodyText"/>
      </w:pPr>
      <w:r>
        <w:t>The Deferred Response Option</w:t>
      </w:r>
      <w:r w:rsidR="003E454B">
        <w:t xml:space="preserve"> is needed when the XCA Responding Gateway requires extensive time for processing, </w:t>
      </w:r>
      <w:r w:rsidR="003E454B" w:rsidRPr="0086402F">
        <w:t>as much as days or weeks.</w:t>
      </w:r>
      <w:r w:rsidR="003E454B">
        <w:t xml:space="preserve"> </w:t>
      </w:r>
      <w:r w:rsidR="006C3B11">
        <w:t xml:space="preserve">This need could arise through delegation of processing to external/remote systems or human interaction. </w:t>
      </w:r>
      <w:r w:rsidR="003E454B">
        <w:t xml:space="preserve">The mechanism enables this by splitting </w:t>
      </w:r>
      <w:r w:rsidRPr="0086402F">
        <w:t xml:space="preserve">the XCA request and response into two separate two-way </w:t>
      </w:r>
      <w:r w:rsidR="00B50071">
        <w:t>exchanges</w:t>
      </w:r>
      <w:r w:rsidRPr="0086402F">
        <w:t xml:space="preserve">. </w:t>
      </w:r>
      <w:r w:rsidR="003E454B">
        <w:t>This requires applications</w:t>
      </w:r>
      <w:r w:rsidR="0086402F">
        <w:t xml:space="preserve"> to manage the message correlation, create application level acknowledgements and determine where to send the Deferred Response message.</w:t>
      </w:r>
      <w:r w:rsidR="00281BC8" w:rsidRPr="00281BC8">
        <w:t xml:space="preserve"> </w:t>
      </w:r>
      <w:r w:rsidR="00281BC8">
        <w:t>For more information about Deferred Response and Asynchronous messaging in general see http://wiki.ihe.net/index.php</w:t>
      </w:r>
      <w:proofErr w:type="gramStart"/>
      <w:r w:rsidR="00281BC8">
        <w:t>?title</w:t>
      </w:r>
      <w:proofErr w:type="gramEnd"/>
      <w:r w:rsidR="00281BC8">
        <w:t>=Asynchronous_Messaging.</w:t>
      </w:r>
    </w:p>
    <w:p w14:paraId="18ACE0F5" w14:textId="3D0C223B" w:rsidR="00281BC8" w:rsidRPr="0086402F" w:rsidRDefault="003E454B" w:rsidP="00281BC8">
      <w:pPr>
        <w:pStyle w:val="BodyText"/>
      </w:pPr>
      <w:r>
        <w:t xml:space="preserve">Given that there are multiple mechanisms available for longer latency XCA, </w:t>
      </w:r>
      <w:r w:rsidR="00281BC8">
        <w:t>Deferred Response</w:t>
      </w:r>
      <w:r w:rsidR="00281BC8" w:rsidRPr="0086402F">
        <w:t xml:space="preserve"> </w:t>
      </w:r>
      <w:r w:rsidR="00281BC8">
        <w:t>should be used</w:t>
      </w:r>
      <w:r w:rsidR="00281BC8" w:rsidRPr="0086402F">
        <w:t xml:space="preserve"> in the following cases:</w:t>
      </w:r>
    </w:p>
    <w:p w14:paraId="3B3ED412" w14:textId="77777777" w:rsidR="00281BC8" w:rsidRPr="0086402F" w:rsidRDefault="00281BC8" w:rsidP="00281BC8">
      <w:pPr>
        <w:pStyle w:val="BodyText"/>
        <w:numPr>
          <w:ilvl w:val="0"/>
          <w:numId w:val="15"/>
        </w:numPr>
      </w:pPr>
      <w:r w:rsidRPr="0086402F">
        <w:t>When the delay in responding may be as much as days or weeks.</w:t>
      </w:r>
    </w:p>
    <w:p w14:paraId="745A91CD" w14:textId="4B017C99" w:rsidR="00281BC8" w:rsidRPr="0086402F" w:rsidRDefault="00281BC8" w:rsidP="00281BC8">
      <w:pPr>
        <w:pStyle w:val="BodyText"/>
        <w:numPr>
          <w:ilvl w:val="0"/>
          <w:numId w:val="15"/>
        </w:numPr>
      </w:pPr>
      <w:r w:rsidRPr="0086402F">
        <w:t xml:space="preserve">When </w:t>
      </w:r>
      <w:r w:rsidR="00843BB4">
        <w:t xml:space="preserve">applications </w:t>
      </w:r>
      <w:r>
        <w:t>must support recovery</w:t>
      </w:r>
      <w:r w:rsidR="00E53FDA">
        <w:t xml:space="preserve"> of the long-running request and </w:t>
      </w:r>
      <w:r w:rsidR="00843BB4">
        <w:t>response through system restart</w:t>
      </w:r>
      <w:r>
        <w:t>.</w:t>
      </w:r>
    </w:p>
    <w:p w14:paraId="39DE6505" w14:textId="18AF1AD7" w:rsidR="002E177B" w:rsidRDefault="00281BC8" w:rsidP="00281BC8">
      <w:pPr>
        <w:pStyle w:val="BodyText"/>
      </w:pPr>
      <w:r>
        <w:t xml:space="preserve">If neither of these cases applies </w:t>
      </w:r>
      <w:r w:rsidR="008D3C99">
        <w:t>and</w:t>
      </w:r>
      <w:r>
        <w:t xml:space="preserve"> </w:t>
      </w:r>
      <w:r w:rsidR="008D3C99">
        <w:t xml:space="preserve">longer </w:t>
      </w:r>
      <w:r>
        <w:t>latency XCA is needed, consider either the WS-Addressing-Based Web Services Exchange Option or the AS4 Asynchronous Web Services Exchange Option.</w:t>
      </w:r>
    </w:p>
    <w:p w14:paraId="49D22D25" w14:textId="77777777" w:rsidR="00281BC8" w:rsidRDefault="00281BC8" w:rsidP="00281BC8">
      <w:pPr>
        <w:pStyle w:val="BodyText"/>
      </w:pPr>
      <w:r w:rsidRPr="00582995">
        <w:t xml:space="preserve">Initiating Gateways which support </w:t>
      </w:r>
      <w:r w:rsidRPr="0058005E">
        <w:t xml:space="preserve">the Deferred Response Option </w:t>
      </w:r>
      <w:r w:rsidRPr="00582995">
        <w:t xml:space="preserve">shall support </w:t>
      </w:r>
      <w:r w:rsidRPr="0058005E">
        <w:t xml:space="preserve">Deferred Response on the </w:t>
      </w:r>
      <w:r w:rsidRPr="00582995">
        <w:t xml:space="preserve">Cross Gateway Query [ITI-38] </w:t>
      </w:r>
      <w:r w:rsidRPr="0058005E">
        <w:t>trans</w:t>
      </w:r>
      <w:r>
        <w:t>action as described in ITI TF-2b</w:t>
      </w:r>
      <w:r w:rsidRPr="0058005E">
        <w:t>: 3.</w:t>
      </w:r>
      <w:r>
        <w:t>38</w:t>
      </w:r>
      <w:r w:rsidRPr="0058005E">
        <w:t>.X</w:t>
      </w:r>
      <w:r>
        <w:t xml:space="preserve">, </w:t>
      </w:r>
      <w:r w:rsidRPr="00582995">
        <w:t xml:space="preserve">and Cross Gateway Retrieve [ITI-39] </w:t>
      </w:r>
      <w:r w:rsidRPr="0058005E">
        <w:t>trans</w:t>
      </w:r>
      <w:r>
        <w:t>action as described in ITI TF-2b</w:t>
      </w:r>
      <w:r w:rsidRPr="0058005E">
        <w:t>: 3.</w:t>
      </w:r>
      <w:r>
        <w:t>39</w:t>
      </w:r>
      <w:r w:rsidRPr="0058005E">
        <w:t>.X</w:t>
      </w:r>
      <w:r w:rsidRPr="00582995">
        <w:t xml:space="preserve">. If the </w:t>
      </w:r>
      <w:r w:rsidRPr="00582995">
        <w:lastRenderedPageBreak/>
        <w:t xml:space="preserve">Initiating Gateway supports both the XDS Affinity Domain Option and the </w:t>
      </w:r>
      <w:r w:rsidRPr="0058005E">
        <w:t xml:space="preserve">Deferred Response </w:t>
      </w:r>
      <w:r w:rsidRPr="00582995">
        <w:t xml:space="preserve">Option it shall support </w:t>
      </w:r>
      <w:r w:rsidRPr="0058005E">
        <w:t xml:space="preserve">Deferred Response </w:t>
      </w:r>
      <w:r w:rsidRPr="00582995">
        <w:t>on the Registry Stored Query [ITI-18] and Retrieve Document Set [ITI-43] transactions.</w:t>
      </w:r>
    </w:p>
    <w:p w14:paraId="4D0B6944" w14:textId="5FDD4382" w:rsidR="00281BC8" w:rsidRDefault="00281BC8" w:rsidP="00281BC8">
      <w:pPr>
        <w:pStyle w:val="BodyText"/>
      </w:pPr>
      <w:r w:rsidRPr="0058005E">
        <w:t>Responding Gateways which support the Deferred Response Option shall support Deferred Response on the Cross Gateway Query [ITI-38] transaction as described in ITI TF-2b: 3.38.X, and Cross Gateway Retrieve [ITI-39] transaction as described in ITI TF-2b: 3.39.X.</w:t>
      </w:r>
    </w:p>
    <w:p w14:paraId="7CCEA289" w14:textId="77777777" w:rsidR="00606F7C" w:rsidRDefault="00606F7C" w:rsidP="00281BC8">
      <w:pPr>
        <w:pStyle w:val="BodyText"/>
      </w:pPr>
    </w:p>
    <w:p w14:paraId="51465AA7" w14:textId="584775F7" w:rsidR="00606F7C" w:rsidRPr="0001286F" w:rsidRDefault="00606F7C" w:rsidP="00606F7C">
      <w:pPr>
        <w:pStyle w:val="EditorInstructions"/>
      </w:pPr>
      <w:r w:rsidRPr="0001286F">
        <w:t xml:space="preserve">Add the following new Section </w:t>
      </w:r>
      <w:r>
        <w:t>18.3.3.X</w:t>
      </w:r>
      <w:r w:rsidRPr="0001286F">
        <w:t xml:space="preserve"> as shown</w:t>
      </w:r>
    </w:p>
    <w:p w14:paraId="13108BC4" w14:textId="13D82449" w:rsidR="00606F7C" w:rsidRDefault="00606F7C" w:rsidP="009F4C03">
      <w:pPr>
        <w:pStyle w:val="Heading4"/>
        <w:numPr>
          <w:ilvl w:val="0"/>
          <w:numId w:val="0"/>
        </w:numPr>
        <w:rPr>
          <w:noProof w:val="0"/>
        </w:rPr>
      </w:pPr>
      <w:bookmarkStart w:id="37" w:name="_Toc413945526"/>
      <w:r>
        <w:rPr>
          <w:noProof w:val="0"/>
        </w:rPr>
        <w:t>18</w:t>
      </w:r>
      <w:r w:rsidR="009F4C03">
        <w:rPr>
          <w:noProof w:val="0"/>
        </w:rPr>
        <w:t>.3.3</w:t>
      </w:r>
      <w:r>
        <w:rPr>
          <w:noProof w:val="0"/>
        </w:rPr>
        <w:t>.X</w:t>
      </w:r>
      <w:r w:rsidRPr="00D26514">
        <w:rPr>
          <w:noProof w:val="0"/>
        </w:rPr>
        <w:t xml:space="preserve"> </w:t>
      </w:r>
      <w:r w:rsidR="009F4C03">
        <w:rPr>
          <w:noProof w:val="0"/>
        </w:rPr>
        <w:t>Use of Deferred Responses</w:t>
      </w:r>
      <w:bookmarkEnd w:id="37"/>
    </w:p>
    <w:p w14:paraId="39679F9E" w14:textId="3D9E2C10" w:rsidR="00DC6630" w:rsidRDefault="00F55674" w:rsidP="00DC6630">
      <w:pPr>
        <w:pStyle w:val="BodyText"/>
      </w:pPr>
      <w:r>
        <w:t>Figure 18.3.3-X</w:t>
      </w:r>
      <w:r w:rsidR="00DC6630" w:rsidRPr="00BF0A93">
        <w:t xml:space="preserve"> shows </w:t>
      </w:r>
      <w:r w:rsidR="00E17297">
        <w:t>an example of De</w:t>
      </w:r>
      <w:r w:rsidR="00FC7439">
        <w:t>ferred responses in the case of a community that holds paper clinical documents and wishes to defer converting and registering those documents until they are queried for in electronic form.</w:t>
      </w:r>
    </w:p>
    <w:bookmarkStart w:id="38" w:name="_MON_1486544929"/>
    <w:bookmarkStart w:id="39" w:name="_MON_1486619690"/>
    <w:bookmarkStart w:id="40" w:name="_MON_1487655519"/>
    <w:bookmarkStart w:id="41" w:name="_MON_1486621941"/>
    <w:bookmarkStart w:id="42" w:name="_MON_1487665792"/>
    <w:bookmarkStart w:id="43" w:name="_MON_1486624190"/>
    <w:bookmarkStart w:id="44" w:name="_MON_1486548040"/>
    <w:bookmarkEnd w:id="38"/>
    <w:bookmarkEnd w:id="39"/>
    <w:bookmarkEnd w:id="40"/>
    <w:bookmarkEnd w:id="41"/>
    <w:bookmarkEnd w:id="42"/>
    <w:bookmarkEnd w:id="43"/>
    <w:bookmarkEnd w:id="44"/>
    <w:bookmarkStart w:id="45" w:name="_MON_1247092187"/>
    <w:bookmarkEnd w:id="45"/>
    <w:p w14:paraId="7A794CCD" w14:textId="15329E88" w:rsidR="00DC6630" w:rsidRDefault="00137447" w:rsidP="00DC6630">
      <w:pPr>
        <w:pStyle w:val="BodyText"/>
      </w:pPr>
      <w:r w:rsidRPr="00BF0A93">
        <w:object w:dxaOrig="13720" w:dyaOrig="15040" w14:anchorId="4BB6D9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4pt;height:280.8pt" o:ole="">
            <v:imagedata r:id="rId23" o:title="" croptop="-147f" cropbottom="38992f" cropleft="-147f" cropright="19118f"/>
          </v:shape>
          <o:OLEObject Type="Embed" ProgID="Word.Picture.8" ShapeID="_x0000_i1025" DrawAspect="Content" ObjectID="_1489825085" r:id="rId24"/>
        </w:object>
      </w:r>
    </w:p>
    <w:p w14:paraId="57633123" w14:textId="08374048" w:rsidR="00DC6630" w:rsidRPr="00BF0A93" w:rsidRDefault="00FC7439" w:rsidP="00FC7439">
      <w:pPr>
        <w:pStyle w:val="FigureTitle"/>
      </w:pPr>
      <w:r w:rsidRPr="00D26514">
        <w:t xml:space="preserve">Figure </w:t>
      </w:r>
      <w:r>
        <w:t>18.3.3-X</w:t>
      </w:r>
      <w:r w:rsidRPr="00D26514">
        <w:t xml:space="preserve">: </w:t>
      </w:r>
      <w:r>
        <w:t>Deferred response from paper-based community</w:t>
      </w:r>
    </w:p>
    <w:p w14:paraId="7715B0E2" w14:textId="246BBFE1" w:rsidR="009F4C03" w:rsidRDefault="00FC7439" w:rsidP="00FC7439">
      <w:pPr>
        <w:pStyle w:val="BodyText"/>
        <w:numPr>
          <w:ilvl w:val="0"/>
          <w:numId w:val="18"/>
        </w:numPr>
      </w:pPr>
      <w:r>
        <w:t xml:space="preserve">In this example, a </w:t>
      </w:r>
      <w:r w:rsidRPr="00FC7439">
        <w:rPr>
          <w:b/>
        </w:rPr>
        <w:t>Document Consumer</w:t>
      </w:r>
      <w:r>
        <w:t xml:space="preserve"> triggers the process flow by sending a Deferred</w:t>
      </w:r>
      <w:r w:rsidR="009620E0">
        <w:t>-Capable</w:t>
      </w:r>
      <w:r>
        <w:t xml:space="preserve"> Registry Stored Query request to its Initiating Gateway.</w:t>
      </w:r>
      <w:r w:rsidR="00B53495">
        <w:t xml:space="preserve"> The request includes an endpoint for the Deferred response.</w:t>
      </w:r>
    </w:p>
    <w:p w14:paraId="6AA7EC06" w14:textId="4C441A39" w:rsidR="00FC7439" w:rsidRDefault="00FC7439" w:rsidP="00FC7439">
      <w:pPr>
        <w:pStyle w:val="BodyText"/>
        <w:numPr>
          <w:ilvl w:val="0"/>
          <w:numId w:val="18"/>
        </w:numPr>
      </w:pPr>
      <w:r>
        <w:t xml:space="preserve">The </w:t>
      </w:r>
      <w:r w:rsidRPr="00FC7439">
        <w:rPr>
          <w:b/>
        </w:rPr>
        <w:t>Initiating Gateway</w:t>
      </w:r>
      <w:r>
        <w:t xml:space="preserve"> calls out to some number of Responding Gateways with a Cross Gateway Query, also Deferred</w:t>
      </w:r>
      <w:r w:rsidR="009620E0">
        <w:t>-Capable</w:t>
      </w:r>
      <w:r>
        <w:t>.</w:t>
      </w:r>
      <w:r w:rsidR="00B53495" w:rsidRPr="00B53495">
        <w:t xml:space="preserve"> </w:t>
      </w:r>
      <w:r w:rsidR="00B53495">
        <w:t>Each request includes an end</w:t>
      </w:r>
      <w:r w:rsidR="009620E0">
        <w:t xml:space="preserve">point for the </w:t>
      </w:r>
      <w:r w:rsidR="009620E0">
        <w:lastRenderedPageBreak/>
        <w:t>Deferred response, but in this case, the Deferred endpoint for the Initiating Gateway instead.</w:t>
      </w:r>
    </w:p>
    <w:p w14:paraId="221D6FA9" w14:textId="748B709A" w:rsidR="00FC7439" w:rsidRDefault="00FC7439" w:rsidP="00FC7439">
      <w:pPr>
        <w:pStyle w:val="BodyText"/>
        <w:numPr>
          <w:ilvl w:val="0"/>
          <w:numId w:val="18"/>
        </w:numPr>
      </w:pPr>
      <w:r>
        <w:t xml:space="preserve">The </w:t>
      </w:r>
      <w:r w:rsidRPr="00FC7439">
        <w:rPr>
          <w:b/>
        </w:rPr>
        <w:t>Responding Gateway</w:t>
      </w:r>
      <w:r>
        <w:t xml:space="preserve"> </w:t>
      </w:r>
      <w:r w:rsidR="00187932">
        <w:t>evaluates</w:t>
      </w:r>
      <w:r>
        <w:t xml:space="preserve"> the </w:t>
      </w:r>
      <w:r w:rsidR="00187932">
        <w:t xml:space="preserve">query request for errors, stores the request information, </w:t>
      </w:r>
      <w:r w:rsidR="009620E0">
        <w:t xml:space="preserve">checks for any results/errors that may be available immediately, </w:t>
      </w:r>
      <w:r w:rsidR="00187932">
        <w:t xml:space="preserve">returns the </w:t>
      </w:r>
      <w:r w:rsidR="009620E0">
        <w:t>initial response containing those initial results and an indication that more results will be returned later</w:t>
      </w:r>
      <w:r w:rsidR="00187932">
        <w:t xml:space="preserve"> to the Initiating Gateway, and finally notifies staff of the request</w:t>
      </w:r>
      <w:r w:rsidR="009620E0">
        <w:t xml:space="preserve"> for additional results</w:t>
      </w:r>
      <w:r w:rsidR="00187932">
        <w:t>, using unspecified mechanisms.</w:t>
      </w:r>
    </w:p>
    <w:p w14:paraId="73F93D9C" w14:textId="44B35E03" w:rsidR="005D19B1" w:rsidRDefault="00187932" w:rsidP="00FC7439">
      <w:pPr>
        <w:pStyle w:val="BodyText"/>
        <w:numPr>
          <w:ilvl w:val="0"/>
          <w:numId w:val="18"/>
        </w:numPr>
      </w:pPr>
      <w:r>
        <w:t xml:space="preserve">The </w:t>
      </w:r>
      <w:r w:rsidRPr="00187932">
        <w:rPr>
          <w:b/>
        </w:rPr>
        <w:t>Initiating Gateway</w:t>
      </w:r>
      <w:r>
        <w:t xml:space="preserve"> passes the </w:t>
      </w:r>
      <w:r w:rsidR="009620E0">
        <w:t xml:space="preserve">initial response </w:t>
      </w:r>
      <w:r w:rsidR="005D19B1">
        <w:t>on to the Document Consumer</w:t>
      </w:r>
      <w:r w:rsidR="009620E0">
        <w:t>, aggregating responses from multiple Responding Gateways if necessary</w:t>
      </w:r>
      <w:r w:rsidR="005D19B1">
        <w:t>.</w:t>
      </w:r>
    </w:p>
    <w:p w14:paraId="0CC447D2" w14:textId="3BBD927E" w:rsidR="00187932" w:rsidRDefault="00187932" w:rsidP="00FC7439">
      <w:pPr>
        <w:pStyle w:val="BodyText"/>
        <w:numPr>
          <w:ilvl w:val="0"/>
          <w:numId w:val="18"/>
        </w:numPr>
      </w:pPr>
      <w:r>
        <w:t xml:space="preserve">At this point, </w:t>
      </w:r>
      <w:r w:rsidR="005D19B1">
        <w:t xml:space="preserve">the first exchange is complete and </w:t>
      </w:r>
      <w:r>
        <w:t xml:space="preserve">all system actors </w:t>
      </w:r>
      <w:r w:rsidR="005D19B1">
        <w:t>are free to</w:t>
      </w:r>
      <w:r>
        <w:t xml:space="preserve"> do other work.</w:t>
      </w:r>
    </w:p>
    <w:p w14:paraId="07060F40" w14:textId="29EC9E35" w:rsidR="00187932" w:rsidRDefault="00187932" w:rsidP="00FC7439">
      <w:pPr>
        <w:pStyle w:val="BodyText"/>
        <w:numPr>
          <w:ilvl w:val="0"/>
          <w:numId w:val="18"/>
        </w:numPr>
      </w:pPr>
      <w:r w:rsidRPr="00187932">
        <w:rPr>
          <w:b/>
        </w:rPr>
        <w:t>Staff</w:t>
      </w:r>
      <w:r>
        <w:t xml:space="preserve"> members pull the request information and perform whatever work is needed to convert the paper documents to electronic form and persist them: scanning, optical character recognition (OCR), parsing, manual evaluation, </w:t>
      </w:r>
      <w:r w:rsidR="00B53495">
        <w:t xml:space="preserve">storing in an XDS registry/repository or other mechanism, </w:t>
      </w:r>
      <w:r>
        <w:t>etc.</w:t>
      </w:r>
    </w:p>
    <w:p w14:paraId="3F196AF4" w14:textId="514C26A4" w:rsidR="00187932" w:rsidRDefault="00187932" w:rsidP="00187932">
      <w:pPr>
        <w:pStyle w:val="BodyText"/>
        <w:numPr>
          <w:ilvl w:val="1"/>
          <w:numId w:val="18"/>
        </w:numPr>
      </w:pPr>
      <w:r>
        <w:t>Note that aside from this paper-based example, any time-intensive action may utilize this deferred mechanism. Another example would be human evaluation of the access decisions for this requester and these documents.</w:t>
      </w:r>
    </w:p>
    <w:p w14:paraId="71733DD0" w14:textId="39844194" w:rsidR="00187932" w:rsidRDefault="00187932" w:rsidP="00187932">
      <w:pPr>
        <w:pStyle w:val="BodyText"/>
        <w:numPr>
          <w:ilvl w:val="0"/>
          <w:numId w:val="18"/>
        </w:numPr>
      </w:pPr>
      <w:r>
        <w:t xml:space="preserve">When </w:t>
      </w:r>
      <w:r w:rsidR="005D19B1" w:rsidRPr="005D19B1">
        <w:rPr>
          <w:b/>
        </w:rPr>
        <w:t>Staff</w:t>
      </w:r>
      <w:r w:rsidR="005D19B1">
        <w:t xml:space="preserve"> has completed all work, it notifies the Responding Gateway, using unspecified mechanisms.</w:t>
      </w:r>
    </w:p>
    <w:p w14:paraId="459A3DC9" w14:textId="5434D56C" w:rsidR="00B53495" w:rsidRDefault="00B53495" w:rsidP="00187932">
      <w:pPr>
        <w:pStyle w:val="BodyText"/>
        <w:numPr>
          <w:ilvl w:val="0"/>
          <w:numId w:val="18"/>
        </w:numPr>
      </w:pPr>
      <w:r>
        <w:t xml:space="preserve">The </w:t>
      </w:r>
      <w:r w:rsidRPr="00B53495">
        <w:rPr>
          <w:b/>
        </w:rPr>
        <w:t>Responding Gateway</w:t>
      </w:r>
      <w:r>
        <w:t xml:space="preserve"> correlates this response to the original request and sends the Cross Gateway Query </w:t>
      </w:r>
      <w:r w:rsidR="001C56DB">
        <w:t>Deferred Results message</w:t>
      </w:r>
      <w:r>
        <w:t xml:space="preserve"> to the </w:t>
      </w:r>
      <w:r w:rsidR="00011D1A">
        <w:t xml:space="preserve">Initating Gateway </w:t>
      </w:r>
      <w:r>
        <w:t>endpoint previously sent.</w:t>
      </w:r>
    </w:p>
    <w:p w14:paraId="0E20EABD" w14:textId="788944C0" w:rsidR="00011D1A" w:rsidRDefault="00011D1A" w:rsidP="00187932">
      <w:pPr>
        <w:pStyle w:val="BodyText"/>
        <w:numPr>
          <w:ilvl w:val="0"/>
          <w:numId w:val="18"/>
        </w:numPr>
      </w:pPr>
      <w:r>
        <w:t xml:space="preserve">The </w:t>
      </w:r>
      <w:r w:rsidRPr="00230B21">
        <w:rPr>
          <w:b/>
        </w:rPr>
        <w:t>Initating Gateway</w:t>
      </w:r>
      <w:r>
        <w:t xml:space="preserve"> receives the response and forwards it </w:t>
      </w:r>
      <w:r w:rsidR="001C56DB">
        <w:t xml:space="preserve">as a Registry Stored Query Deferred Results message </w:t>
      </w:r>
      <w:r>
        <w:t>to the Document Consumer</w:t>
      </w:r>
      <w:r w:rsidRPr="00011D1A">
        <w:t xml:space="preserve"> </w:t>
      </w:r>
      <w:r>
        <w:t>endpoint previously sent.</w:t>
      </w:r>
    </w:p>
    <w:p w14:paraId="681D615B" w14:textId="539BAD17" w:rsidR="00011D1A" w:rsidRDefault="00011D1A" w:rsidP="00187932">
      <w:pPr>
        <w:pStyle w:val="BodyText"/>
        <w:numPr>
          <w:ilvl w:val="0"/>
          <w:numId w:val="18"/>
        </w:numPr>
      </w:pPr>
      <w:r>
        <w:t xml:space="preserve">The </w:t>
      </w:r>
      <w:r w:rsidRPr="00230B21">
        <w:rPr>
          <w:b/>
        </w:rPr>
        <w:t>Document Consumer</w:t>
      </w:r>
      <w:r>
        <w:t xml:space="preserve"> returns an acknowledgement </w:t>
      </w:r>
      <w:r w:rsidR="00230B21">
        <w:t>to the Initating Gateway</w:t>
      </w:r>
      <w:r>
        <w:t>.</w:t>
      </w:r>
    </w:p>
    <w:p w14:paraId="62054FB8" w14:textId="16A9CB07" w:rsidR="00230B21" w:rsidRDefault="00230B21" w:rsidP="00187932">
      <w:pPr>
        <w:pStyle w:val="BodyText"/>
        <w:numPr>
          <w:ilvl w:val="0"/>
          <w:numId w:val="18"/>
        </w:numPr>
      </w:pPr>
      <w:r>
        <w:t xml:space="preserve">The </w:t>
      </w:r>
      <w:r w:rsidRPr="00230B21">
        <w:rPr>
          <w:b/>
        </w:rPr>
        <w:t>Initiating Gateway</w:t>
      </w:r>
      <w:r>
        <w:t xml:space="preserve"> returns an acknowledgement to the Responding Gateway.</w:t>
      </w:r>
    </w:p>
    <w:p w14:paraId="4C28B8CC" w14:textId="77777777" w:rsidR="00606F7C" w:rsidRDefault="00606F7C" w:rsidP="00281BC8">
      <w:pPr>
        <w:pStyle w:val="BodyText"/>
      </w:pPr>
    </w:p>
    <w:p w14:paraId="162FD892" w14:textId="77777777" w:rsidR="009F4C03" w:rsidRDefault="009F4C03" w:rsidP="00281BC8">
      <w:pPr>
        <w:pStyle w:val="BodyText"/>
      </w:pPr>
    </w:p>
    <w:p w14:paraId="42AE4459" w14:textId="42E6ED1D" w:rsidR="00CF283F" w:rsidRDefault="00CF283F" w:rsidP="008D7642">
      <w:pPr>
        <w:pStyle w:val="PartTitle"/>
      </w:pPr>
      <w:bookmarkStart w:id="46" w:name="_Toc345074671"/>
      <w:bookmarkStart w:id="47" w:name="_Toc413945527"/>
      <w:bookmarkStart w:id="48" w:name="_Toc504625757"/>
      <w:bookmarkStart w:id="49" w:name="_Toc530206510"/>
      <w:bookmarkStart w:id="50" w:name="_Toc1388430"/>
      <w:bookmarkStart w:id="51" w:name="_Toc1388584"/>
      <w:bookmarkStart w:id="52" w:name="_Toc1456611"/>
      <w:r w:rsidRPr="00D26514">
        <w:lastRenderedPageBreak/>
        <w:t>Volume 2</w:t>
      </w:r>
      <w:r w:rsidR="00A14415">
        <w:t>a</w:t>
      </w:r>
      <w:r w:rsidRPr="00D26514">
        <w:t xml:space="preserve"> </w:t>
      </w:r>
      <w:r w:rsidR="008D7642" w:rsidRPr="00D26514">
        <w:t xml:space="preserve">– </w:t>
      </w:r>
      <w:r w:rsidRPr="00D26514">
        <w:t>Transactions</w:t>
      </w:r>
      <w:bookmarkEnd w:id="46"/>
      <w:bookmarkEnd w:id="47"/>
    </w:p>
    <w:p w14:paraId="72F79171" w14:textId="166FB503" w:rsidR="00C22BE3" w:rsidRPr="0001286F" w:rsidRDefault="00C22BE3" w:rsidP="00C22BE3">
      <w:pPr>
        <w:pStyle w:val="EditorInstructions"/>
      </w:pPr>
      <w:r w:rsidRPr="0001286F">
        <w:t xml:space="preserve">Update Section </w:t>
      </w:r>
      <w:r>
        <w:t>3.18.4</w:t>
      </w:r>
      <w:r w:rsidRPr="0001286F">
        <w:t xml:space="preserve"> as shown</w:t>
      </w:r>
      <w:r>
        <w:t>. Add the second interaction diagram.</w:t>
      </w:r>
    </w:p>
    <w:p w14:paraId="2A3117C9" w14:textId="77777777" w:rsidR="00C22BE3" w:rsidRDefault="00C22BE3" w:rsidP="00C22BE3">
      <w:pPr>
        <w:pStyle w:val="Heading3"/>
        <w:numPr>
          <w:ilvl w:val="0"/>
          <w:numId w:val="0"/>
        </w:numPr>
        <w:ind w:left="720" w:hanging="720"/>
        <w:rPr>
          <w:noProof w:val="0"/>
        </w:rPr>
      </w:pPr>
      <w:bookmarkStart w:id="53" w:name="_Toc518548674"/>
      <w:bookmarkStart w:id="54" w:name="_Toc413945528"/>
      <w:r w:rsidRPr="007A7659">
        <w:rPr>
          <w:noProof w:val="0"/>
        </w:rPr>
        <w:t>3.18.4 Interaction Diagram</w:t>
      </w:r>
      <w:bookmarkEnd w:id="53"/>
      <w:bookmarkEnd w:id="54"/>
    </w:p>
    <w:p w14:paraId="477D8533" w14:textId="6C384F40" w:rsidR="00C22BE3" w:rsidRPr="000A0F52" w:rsidRDefault="00C22BE3" w:rsidP="00C22BE3">
      <w:pPr>
        <w:pStyle w:val="BodyText"/>
        <w:rPr>
          <w:b/>
          <w:u w:val="single"/>
        </w:rPr>
      </w:pPr>
      <w:r w:rsidRPr="000A0F52">
        <w:rPr>
          <w:b/>
          <w:u w:val="single"/>
        </w:rPr>
        <w:t>The standard interaction is shown below.</w:t>
      </w:r>
    </w:p>
    <w:bookmarkStart w:id="55" w:name="_1077726829"/>
    <w:bookmarkStart w:id="56" w:name="_1077726902"/>
    <w:bookmarkStart w:id="57" w:name="_1077727776"/>
    <w:bookmarkStart w:id="58" w:name="_1077727865"/>
    <w:bookmarkStart w:id="59" w:name="_1088101351"/>
    <w:bookmarkStart w:id="60" w:name="_1088101426"/>
    <w:bookmarkStart w:id="61" w:name="_1216798156"/>
    <w:bookmarkStart w:id="62" w:name="_1217345592"/>
    <w:bookmarkStart w:id="63" w:name="_1247907084"/>
    <w:bookmarkEnd w:id="55"/>
    <w:bookmarkEnd w:id="56"/>
    <w:bookmarkEnd w:id="57"/>
    <w:bookmarkEnd w:id="58"/>
    <w:bookmarkEnd w:id="59"/>
    <w:bookmarkEnd w:id="60"/>
    <w:bookmarkEnd w:id="61"/>
    <w:bookmarkEnd w:id="62"/>
    <w:bookmarkEnd w:id="63"/>
    <w:bookmarkStart w:id="64" w:name="_MON_1589033275"/>
    <w:bookmarkEnd w:id="64"/>
    <w:p w14:paraId="386A3B82" w14:textId="77777777" w:rsidR="00C22BE3" w:rsidRDefault="00C22BE3" w:rsidP="00C22BE3">
      <w:pPr>
        <w:pStyle w:val="BodyText"/>
        <w:jc w:val="center"/>
      </w:pPr>
      <w:r w:rsidRPr="007A7659">
        <w:object w:dxaOrig="5610" w:dyaOrig="2625" w14:anchorId="0377E8F8">
          <v:shape id="_x0000_i1026" type="#_x0000_t75" style="width:281.6pt;height:130.4pt" o:ole="" filled="t">
            <v:fill color2="black"/>
            <v:imagedata r:id="rId25" o:title=""/>
          </v:shape>
          <o:OLEObject Type="Embed" ProgID="Word.Picture.8" ShapeID="_x0000_i1026" DrawAspect="Content" ObjectID="_1489825086" r:id="rId26"/>
        </w:object>
      </w:r>
    </w:p>
    <w:p w14:paraId="35D6E1FA" w14:textId="073C7C14" w:rsidR="00C22BE3" w:rsidRPr="000A0F52" w:rsidRDefault="00BD0F41" w:rsidP="00C22BE3">
      <w:pPr>
        <w:pStyle w:val="BodyText"/>
        <w:rPr>
          <w:b/>
          <w:u w:val="single"/>
        </w:rPr>
      </w:pPr>
      <w:r w:rsidRPr="000A0F52">
        <w:rPr>
          <w:b/>
          <w:u w:val="single"/>
        </w:rPr>
        <w:t>If the Deferred Response O</w:t>
      </w:r>
      <w:r w:rsidR="00C22BE3" w:rsidRPr="000A0F52">
        <w:rPr>
          <w:b/>
          <w:u w:val="single"/>
        </w:rPr>
        <w:t>ption is used, there are additional messages in the interaction.</w:t>
      </w:r>
    </w:p>
    <w:bookmarkStart w:id="65" w:name="_MON_1487397886"/>
    <w:bookmarkEnd w:id="65"/>
    <w:bookmarkStart w:id="66" w:name="_MON_1487398354"/>
    <w:bookmarkEnd w:id="66"/>
    <w:p w14:paraId="25CED662" w14:textId="1E17AF91" w:rsidR="00C22BE3" w:rsidRDefault="00FA1A3D" w:rsidP="00C22BE3">
      <w:pPr>
        <w:pStyle w:val="BodyText"/>
        <w:jc w:val="center"/>
      </w:pPr>
      <w:r w:rsidRPr="007A7659">
        <w:object w:dxaOrig="5620" w:dyaOrig="2620" w14:anchorId="3BBB91A2">
          <v:shape id="_x0000_i1027" type="#_x0000_t75" style="width:282.4pt;height:235.2pt" o:ole="" filled="t">
            <v:fill color2="black"/>
            <v:imagedata r:id="rId27" o:title="" cropbottom="-52933f"/>
          </v:shape>
          <o:OLEObject Type="Embed" ProgID="Word.Picture.8" ShapeID="_x0000_i1027" DrawAspect="Content" ObjectID="_1489825087" r:id="rId28"/>
        </w:object>
      </w:r>
    </w:p>
    <w:p w14:paraId="79B1D21F" w14:textId="77777777" w:rsidR="00C22BE3" w:rsidRPr="007A7659" w:rsidRDefault="00C22BE3" w:rsidP="00C22BE3">
      <w:pPr>
        <w:pStyle w:val="BodyText"/>
        <w:jc w:val="center"/>
      </w:pPr>
    </w:p>
    <w:p w14:paraId="591BFBBB" w14:textId="1FDBCC0B" w:rsidR="00DD1300" w:rsidRPr="0001286F" w:rsidRDefault="00DD1300" w:rsidP="00DD1300">
      <w:pPr>
        <w:pStyle w:val="EditorInstructions"/>
      </w:pPr>
      <w:r>
        <w:t>Add the following to the end of</w:t>
      </w:r>
      <w:r w:rsidRPr="0001286F">
        <w:t xml:space="preserve"> Section </w:t>
      </w:r>
      <w:r w:rsidRPr="00DD1300">
        <w:t>3.18.4.1.2.5</w:t>
      </w:r>
      <w:r>
        <w:t xml:space="preserve"> </w:t>
      </w:r>
      <w:r w:rsidRPr="0001286F">
        <w:t>as shown</w:t>
      </w:r>
    </w:p>
    <w:p w14:paraId="1E25ECE4" w14:textId="77777777" w:rsidR="00DD1300" w:rsidRPr="007A7659" w:rsidRDefault="00DD1300" w:rsidP="00DD1300">
      <w:pPr>
        <w:pStyle w:val="Heading6"/>
        <w:numPr>
          <w:ilvl w:val="0"/>
          <w:numId w:val="0"/>
        </w:numPr>
        <w:rPr>
          <w:noProof w:val="0"/>
        </w:rPr>
      </w:pPr>
      <w:bookmarkStart w:id="67" w:name="_Toc413945529"/>
      <w:r w:rsidRPr="007A7659">
        <w:rPr>
          <w:noProof w:val="0"/>
        </w:rPr>
        <w:t>3.18.4.1.2.5 Compatibility of Options</w:t>
      </w:r>
      <w:bookmarkEnd w:id="67"/>
    </w:p>
    <w:p w14:paraId="79B36A07" w14:textId="611C6EF7" w:rsidR="00C22BE3" w:rsidRDefault="00DD1300" w:rsidP="00C22BE3">
      <w:pPr>
        <w:pStyle w:val="BodyText"/>
      </w:pPr>
      <w:r>
        <w:t>…</w:t>
      </w:r>
    </w:p>
    <w:p w14:paraId="7B2E3E64" w14:textId="1B7106B5" w:rsidR="00DD1300" w:rsidRDefault="00DD1300" w:rsidP="00DD1300">
      <w:pPr>
        <w:pStyle w:val="BodyText"/>
      </w:pPr>
      <w:r>
        <w:lastRenderedPageBreak/>
        <w:t xml:space="preserve">If the Document Consumer supports the Deferred Response Option, it may trigger this pattern by sending a </w:t>
      </w:r>
      <w:r w:rsidRPr="00736671">
        <w:t>Deferred</w:t>
      </w:r>
      <w:r>
        <w:t>-Capable</w:t>
      </w:r>
      <w:r w:rsidRPr="00736671">
        <w:t xml:space="preserve"> </w:t>
      </w:r>
      <w:r w:rsidR="00A63FB8" w:rsidRPr="00977EA3">
        <w:t xml:space="preserve">Retrieve Document Set Request </w:t>
      </w:r>
      <w:r>
        <w:t>formatted as follows:</w:t>
      </w:r>
    </w:p>
    <w:p w14:paraId="381C6D07" w14:textId="50D0E5EB" w:rsidR="00DD1300" w:rsidRDefault="00DD1300" w:rsidP="008E14E0">
      <w:pPr>
        <w:pStyle w:val="BodyText"/>
        <w:numPr>
          <w:ilvl w:val="0"/>
          <w:numId w:val="20"/>
        </w:numPr>
      </w:pPr>
      <w:r>
        <w:t xml:space="preserve">A </w:t>
      </w:r>
      <w:r w:rsidRPr="00AF0AEF">
        <w:t>DeferredResponseEndpoint</w:t>
      </w:r>
      <w:r>
        <w:t xml:space="preserve"> element shall be present in the SOAP Header,</w:t>
      </w:r>
      <w:r w:rsidRPr="00AF0AEF">
        <w:t xml:space="preserve"> </w:t>
      </w:r>
      <w:r w:rsidRPr="0001286F">
        <w:t>contain</w:t>
      </w:r>
      <w:r>
        <w:t>ing</w:t>
      </w:r>
      <w:r w:rsidRPr="0001286F">
        <w:t xml:space="preserve"> a </w:t>
      </w:r>
      <w:r>
        <w:t>URL</w:t>
      </w:r>
      <w:r w:rsidRPr="0001286F">
        <w:t xml:space="preserve"> with the Web Services Endpoint where </w:t>
      </w:r>
      <w:r>
        <w:t>a</w:t>
      </w:r>
      <w:r w:rsidRPr="0001286F">
        <w:t xml:space="preserve"> </w:t>
      </w:r>
      <w:r>
        <w:t xml:space="preserve">deferred </w:t>
      </w:r>
      <w:r w:rsidRPr="0001286F">
        <w:t xml:space="preserve">response </w:t>
      </w:r>
      <w:r>
        <w:t>may</w:t>
      </w:r>
      <w:r w:rsidRPr="0001286F">
        <w:t xml:space="preserve"> be sent</w:t>
      </w:r>
      <w:r>
        <w:t>. The schema type is xsd</w:t>
      </w:r>
      <w:proofErr w:type="gramStart"/>
      <w:r>
        <w:t>:anyURI</w:t>
      </w:r>
      <w:proofErr w:type="gramEnd"/>
      <w:r>
        <w:t>. An example follows:</w:t>
      </w:r>
    </w:p>
    <w:p w14:paraId="65F5B94C" w14:textId="77777777" w:rsidR="008E14E0" w:rsidRDefault="00DD1300" w:rsidP="008E14E0">
      <w:pPr>
        <w:pStyle w:val="StylePlainText8ptBoxSinglesolidlineAuto05ptLin"/>
        <w:ind w:left="720"/>
      </w:pPr>
      <w:r w:rsidRPr="00545CD4">
        <w:t>&lt;</w:t>
      </w:r>
      <w:proofErr w:type="gramStart"/>
      <w:r w:rsidRPr="00545CD4">
        <w:t>ihe:DeferredResponseEndpoint</w:t>
      </w:r>
      <w:proofErr w:type="gramEnd"/>
      <w:r w:rsidR="008E14E0">
        <w:t xml:space="preserve"> xmlns:S=http://www.w3.org/2003/05/soap-envelope</w:t>
      </w:r>
    </w:p>
    <w:p w14:paraId="358F7232" w14:textId="177E330C" w:rsidR="00DD1300" w:rsidRPr="00977EA3" w:rsidRDefault="008E14E0" w:rsidP="008E14E0">
      <w:pPr>
        <w:pStyle w:val="StylePlainText8ptBoxSinglesolidlineAuto05ptLin"/>
        <w:ind w:left="720"/>
      </w:pPr>
      <w:r>
        <w:t>S</w:t>
      </w:r>
      <w:proofErr w:type="gramStart"/>
      <w:r>
        <w:t>:mustUnderstand</w:t>
      </w:r>
      <w:proofErr w:type="gramEnd"/>
      <w:r>
        <w:t>="false"</w:t>
      </w:r>
      <w:r w:rsidR="00DD1300" w:rsidRPr="00545CD4">
        <w:t>&gt;</w:t>
      </w:r>
      <w:r w:rsidR="00DD1300">
        <w:t>service entry point url</w:t>
      </w:r>
      <w:r w:rsidR="00DD1300" w:rsidRPr="00545CD4">
        <w:t>&lt;/ihe:DeferredResponseEndpoint&gt;</w:t>
      </w:r>
    </w:p>
    <w:p w14:paraId="5B1CBB09" w14:textId="77777777" w:rsidR="00DD1300" w:rsidRDefault="00DD1300" w:rsidP="00DD1300">
      <w:pPr>
        <w:pStyle w:val="BodyText"/>
        <w:numPr>
          <w:ilvl w:val="0"/>
          <w:numId w:val="20"/>
        </w:numPr>
      </w:pPr>
      <w:r>
        <w:t xml:space="preserve">The id attribute of the </w:t>
      </w:r>
      <w:r w:rsidRPr="00B8670F">
        <w:t>AdhocQueryRequest</w:t>
      </w:r>
      <w:r>
        <w:t xml:space="preserve"> element shall be populated with a unique URI representing this initial request.</w:t>
      </w:r>
    </w:p>
    <w:p w14:paraId="366B4EFA" w14:textId="501BB937" w:rsidR="00F06E56" w:rsidRDefault="003C5389" w:rsidP="00C22BE3">
      <w:pPr>
        <w:pStyle w:val="BodyText"/>
      </w:pPr>
      <w:r>
        <w:t xml:space="preserve">Both fields must be present for the request to be considered </w:t>
      </w:r>
      <w:r w:rsidRPr="00736671">
        <w:t>Deferred</w:t>
      </w:r>
      <w:r>
        <w:t>-Capable.</w:t>
      </w:r>
    </w:p>
    <w:p w14:paraId="0A9DB2B9" w14:textId="386D806B" w:rsidR="00C029AD" w:rsidRDefault="00C029AD" w:rsidP="00C029AD">
      <w:pPr>
        <w:pStyle w:val="BodyText"/>
      </w:pPr>
      <w:r>
        <w:t xml:space="preserve">The </w:t>
      </w:r>
      <w:r w:rsidRPr="00736671">
        <w:t>Deferred</w:t>
      </w:r>
      <w:r>
        <w:t>-Capable</w:t>
      </w:r>
      <w:r w:rsidRPr="00736671">
        <w:t xml:space="preserve"> </w:t>
      </w:r>
      <w:r>
        <w:t xml:space="preserve">Registry Stored Query Request is </w:t>
      </w:r>
      <w:commentRangeStart w:id="68"/>
      <w:r>
        <w:t xml:space="preserve">designed </w:t>
      </w:r>
      <w:commentRangeEnd w:id="68"/>
      <w:r w:rsidR="00DE5012">
        <w:rPr>
          <w:rStyle w:val="CommentReference"/>
        </w:rPr>
        <w:commentReference w:id="68"/>
      </w:r>
      <w:r>
        <w:t>to be fully compatible with Initiating Gateways that do not support the Deferred Response Option:</w:t>
      </w:r>
    </w:p>
    <w:p w14:paraId="5EDE1063" w14:textId="77777777" w:rsidR="00C029AD" w:rsidRDefault="00C029AD" w:rsidP="00C029AD">
      <w:pPr>
        <w:pStyle w:val="BodyText"/>
        <w:numPr>
          <w:ilvl w:val="0"/>
          <w:numId w:val="20"/>
        </w:numPr>
      </w:pPr>
      <w:r>
        <w:t xml:space="preserve">If the Document Consumer knows the Initiating Gateway supports the Deferred Response Option, it should pass the SOAP mustUnderstand value of “true” or “1” to force handling of the </w:t>
      </w:r>
      <w:r w:rsidRPr="00736671">
        <w:t>Deferred</w:t>
      </w:r>
      <w:r>
        <w:t>-Capable aspects.</w:t>
      </w:r>
    </w:p>
    <w:p w14:paraId="489DB6FF" w14:textId="301F12A0" w:rsidR="00C029AD" w:rsidRDefault="00C029AD" w:rsidP="00C22BE3">
      <w:pPr>
        <w:pStyle w:val="BodyText"/>
        <w:numPr>
          <w:ilvl w:val="0"/>
          <w:numId w:val="20"/>
        </w:numPr>
      </w:pPr>
      <w:r>
        <w:t xml:space="preserve">If the Document Consumer does not know whether the Initiating Gateway supports the Deferred Response Option, it should pass the SOAP mustUnderstand value of “false” or “0” to allow the </w:t>
      </w:r>
      <w:r w:rsidRPr="00736671">
        <w:t>Deferred</w:t>
      </w:r>
      <w:r>
        <w:t>-Capable aspects to be safely ignored.</w:t>
      </w:r>
    </w:p>
    <w:p w14:paraId="1D065303" w14:textId="77777777" w:rsidR="00D46CE6" w:rsidRDefault="00D46CE6" w:rsidP="00C22BE3">
      <w:pPr>
        <w:pStyle w:val="BodyText"/>
      </w:pPr>
    </w:p>
    <w:p w14:paraId="0D839BDB" w14:textId="30310C4F" w:rsidR="004D6565" w:rsidRPr="0001286F" w:rsidRDefault="004D6565" w:rsidP="004D6565">
      <w:pPr>
        <w:pStyle w:val="EditorInstructions"/>
      </w:pPr>
      <w:bookmarkStart w:id="69" w:name="OLE_LINK53"/>
      <w:bookmarkStart w:id="70" w:name="OLE_LINK54"/>
      <w:bookmarkStart w:id="71" w:name="OLE_LINK83"/>
      <w:bookmarkEnd w:id="48"/>
      <w:bookmarkEnd w:id="49"/>
      <w:bookmarkEnd w:id="50"/>
      <w:bookmarkEnd w:id="51"/>
      <w:bookmarkEnd w:id="52"/>
      <w:r w:rsidRPr="0001286F">
        <w:t xml:space="preserve">Update Section </w:t>
      </w:r>
      <w:r>
        <w:t>3.18.4.1.3</w:t>
      </w:r>
      <w:r w:rsidRPr="0001286F">
        <w:t xml:space="preserve"> as shown</w:t>
      </w:r>
      <w:r w:rsidR="004C2028">
        <w:t>.</w:t>
      </w:r>
    </w:p>
    <w:p w14:paraId="2A2F8E2C" w14:textId="77777777" w:rsidR="004D6565" w:rsidRPr="007A7659" w:rsidRDefault="004D6565" w:rsidP="004D6565">
      <w:pPr>
        <w:pStyle w:val="Heading5"/>
        <w:numPr>
          <w:ilvl w:val="0"/>
          <w:numId w:val="0"/>
        </w:numPr>
        <w:rPr>
          <w:noProof w:val="0"/>
        </w:rPr>
      </w:pPr>
      <w:bookmarkStart w:id="72" w:name="_Toc413945530"/>
      <w:r w:rsidRPr="007A7659">
        <w:rPr>
          <w:noProof w:val="0"/>
        </w:rPr>
        <w:t>3.18.4.1.3 Expected Actions</w:t>
      </w:r>
      <w:bookmarkEnd w:id="72"/>
    </w:p>
    <w:p w14:paraId="7D6DE61A" w14:textId="77777777" w:rsidR="004D6565" w:rsidRDefault="004D6565" w:rsidP="004D6565">
      <w:pPr>
        <w:pStyle w:val="BodyText"/>
      </w:pPr>
      <w:r w:rsidRPr="007A7659">
        <w:t xml:space="preserve">The Document Registry shall: </w:t>
      </w:r>
    </w:p>
    <w:p w14:paraId="06FFF87D" w14:textId="6D997D8F" w:rsidR="004C2028" w:rsidRPr="007A7659" w:rsidRDefault="004C2028" w:rsidP="004C2028">
      <w:pPr>
        <w:pStyle w:val="ListNumber"/>
        <w:numPr>
          <w:ilvl w:val="0"/>
          <w:numId w:val="30"/>
        </w:numPr>
      </w:pPr>
      <w:r w:rsidRPr="007A7659">
        <w:t>Accept a parameterized query in an AdhocQueryRequest message</w:t>
      </w:r>
    </w:p>
    <w:p w14:paraId="24EC987F" w14:textId="77777777" w:rsidR="004C2028" w:rsidRPr="007A7659" w:rsidRDefault="004C2028" w:rsidP="004C2028">
      <w:pPr>
        <w:pStyle w:val="ListNumber"/>
        <w:numPr>
          <w:ilvl w:val="0"/>
          <w:numId w:val="30"/>
        </w:numPr>
      </w:pPr>
      <w:r w:rsidRPr="007A7659">
        <w:t>Verify the required parameters are included in the request. Additionally, special rules documented in the above section ‘Parameters for Required Queries’ shall be verified.</w:t>
      </w:r>
    </w:p>
    <w:p w14:paraId="23A305BF" w14:textId="41684B89" w:rsidR="004C2028" w:rsidRPr="007A7659" w:rsidRDefault="004C2028" w:rsidP="004C2028">
      <w:pPr>
        <w:pStyle w:val="ListNumber"/>
        <w:numPr>
          <w:ilvl w:val="0"/>
          <w:numId w:val="30"/>
        </w:numPr>
      </w:pPr>
      <w:r w:rsidRPr="007A7659">
        <w:t>Errors shall be returned for the following conditions:</w:t>
      </w:r>
      <w:r w:rsidR="00B447D9">
        <w:t xml:space="preserve"> </w:t>
      </w:r>
      <w:r>
        <w:t>…</w:t>
      </w:r>
    </w:p>
    <w:p w14:paraId="61F3CEAF" w14:textId="2B91492D" w:rsidR="004D6565" w:rsidRPr="007A7659" w:rsidRDefault="004D6565" w:rsidP="004C2028">
      <w:pPr>
        <w:pStyle w:val="ListNumber"/>
        <w:numPr>
          <w:ilvl w:val="0"/>
          <w:numId w:val="30"/>
        </w:numPr>
        <w:rPr>
          <w:rStyle w:val="LineNumber"/>
          <w:bCs/>
        </w:rPr>
      </w:pPr>
      <w:r w:rsidRPr="007A7659">
        <w:rPr>
          <w:rStyle w:val="LineNumber"/>
          <w:bCs/>
        </w:rPr>
        <w:t>Process the query as appropriate:</w:t>
      </w:r>
    </w:p>
    <w:p w14:paraId="614D0A01" w14:textId="13D23893" w:rsidR="004D6565" w:rsidRPr="007A7659" w:rsidRDefault="004C2028" w:rsidP="004D6565">
      <w:pPr>
        <w:pStyle w:val="ListBullet2"/>
        <w:tabs>
          <w:tab w:val="num" w:pos="720"/>
        </w:tabs>
      </w:pPr>
      <w:r w:rsidRPr="004A0919">
        <w:rPr>
          <w:b/>
        </w:rPr>
        <w:t>For Document Registry Actors:</w:t>
      </w:r>
      <w:r w:rsidRPr="007A7659">
        <w:t xml:space="preserve"> </w:t>
      </w:r>
      <w:r>
        <w:rPr>
          <w:b/>
        </w:rPr>
        <w:t>…</w:t>
      </w:r>
    </w:p>
    <w:p w14:paraId="6385C0EC" w14:textId="77777777" w:rsidR="004D6565" w:rsidRDefault="004D6565" w:rsidP="004D6565">
      <w:pPr>
        <w:pStyle w:val="ListBullet2"/>
        <w:tabs>
          <w:tab w:val="num" w:pos="720"/>
        </w:tabs>
        <w:rPr>
          <w:b/>
        </w:rPr>
      </w:pPr>
      <w:r w:rsidRPr="004A0919">
        <w:rPr>
          <w:b/>
        </w:rPr>
        <w:t xml:space="preserve">For Initiating Gateway Actors: </w:t>
      </w:r>
    </w:p>
    <w:p w14:paraId="6BA2A621" w14:textId="24B336D7" w:rsidR="004C2028" w:rsidRDefault="004C2028" w:rsidP="004C2028">
      <w:pPr>
        <w:pStyle w:val="ListBullet2"/>
        <w:tabs>
          <w:tab w:val="num" w:pos="1080"/>
        </w:tabs>
        <w:ind w:left="1080"/>
      </w:pPr>
      <w:r w:rsidRPr="007A7659">
        <w:t xml:space="preserve">Initiating Gateway receives a Registry Stored Query by patient id: </w:t>
      </w:r>
      <w:r>
        <w:t>…</w:t>
      </w:r>
    </w:p>
    <w:p w14:paraId="1BDC849A" w14:textId="63A1BA6C" w:rsidR="004C2028" w:rsidRPr="007A7659" w:rsidRDefault="004C2028" w:rsidP="004C2028">
      <w:pPr>
        <w:pStyle w:val="ListBullet2"/>
        <w:ind w:left="1080"/>
      </w:pPr>
      <w:r w:rsidRPr="007A7659">
        <w:t xml:space="preserve">Initiating Gateway receives a Registry Stored Query by entryUUID or uniqueID: </w:t>
      </w:r>
      <w:r>
        <w:t>…</w:t>
      </w:r>
    </w:p>
    <w:p w14:paraId="6F3F06CF" w14:textId="1357655B" w:rsidR="00AF0B21" w:rsidRPr="000A0F52" w:rsidRDefault="004C2028" w:rsidP="004C2028">
      <w:pPr>
        <w:pStyle w:val="ListBullet2"/>
        <w:ind w:left="1080"/>
        <w:rPr>
          <w:b/>
          <w:u w:val="single"/>
        </w:rPr>
      </w:pPr>
      <w:r w:rsidRPr="000A0F52">
        <w:rPr>
          <w:b/>
          <w:u w:val="single"/>
        </w:rPr>
        <w:t>Initiating Gateway that supports the Deferred Response Option receives a Deferred-Capable Registry Stored Query Request: F</w:t>
      </w:r>
      <w:r w:rsidR="0029469F" w:rsidRPr="000A0F52">
        <w:rPr>
          <w:b/>
          <w:u w:val="single"/>
        </w:rPr>
        <w:t>or those Responding Gateways it chooses to contact, it may send Deferred-Capable Cross Gateway Query Requests as follows:</w:t>
      </w:r>
      <w:r w:rsidRPr="000A0F52">
        <w:rPr>
          <w:b/>
          <w:u w:val="single"/>
        </w:rPr>
        <w:t xml:space="preserve"> a) It</w:t>
      </w:r>
      <w:r w:rsidR="0050020C" w:rsidRPr="000A0F52">
        <w:rPr>
          <w:b/>
          <w:u w:val="single"/>
        </w:rPr>
        <w:t xml:space="preserve"> shall include its own Deferred Response </w:t>
      </w:r>
      <w:r w:rsidR="0050020C" w:rsidRPr="000A0F52">
        <w:rPr>
          <w:b/>
          <w:u w:val="single"/>
        </w:rPr>
        <w:lastRenderedPageBreak/>
        <w:t>endpoint, not the endpoint passed by the Document Consumer.</w:t>
      </w:r>
      <w:r w:rsidRPr="000A0F52">
        <w:rPr>
          <w:b/>
          <w:u w:val="single"/>
        </w:rPr>
        <w:t xml:space="preserve"> b) It</w:t>
      </w:r>
      <w:r w:rsidR="0050020C" w:rsidRPr="000A0F52">
        <w:rPr>
          <w:b/>
          <w:u w:val="single"/>
        </w:rPr>
        <w:t xml:space="preserve"> shall include its own AdhocQueryRequest id, not the id passed by the Document Consumer. This id shall be unique for each request to a given Responding Gateway.</w:t>
      </w:r>
      <w:r w:rsidRPr="000A0F52">
        <w:rPr>
          <w:b/>
          <w:u w:val="single"/>
        </w:rPr>
        <w:t xml:space="preserve"> c) It</w:t>
      </w:r>
      <w:r w:rsidR="00362750" w:rsidRPr="000A0F52">
        <w:rPr>
          <w:b/>
          <w:u w:val="single"/>
        </w:rPr>
        <w:t xml:space="preserve"> shall retain the </w:t>
      </w:r>
      <w:r w:rsidR="00CF10A9" w:rsidRPr="000A0F52">
        <w:rPr>
          <w:b/>
          <w:u w:val="single"/>
        </w:rPr>
        <w:t xml:space="preserve">information </w:t>
      </w:r>
      <w:r w:rsidR="00362750" w:rsidRPr="000A0F52">
        <w:rPr>
          <w:b/>
          <w:u w:val="single"/>
        </w:rPr>
        <w:t xml:space="preserve">needed </w:t>
      </w:r>
      <w:r w:rsidR="00CF10A9" w:rsidRPr="000A0F52">
        <w:rPr>
          <w:b/>
          <w:u w:val="single"/>
        </w:rPr>
        <w:t>to process</w:t>
      </w:r>
      <w:r w:rsidR="00362750" w:rsidRPr="000A0F52">
        <w:rPr>
          <w:b/>
          <w:u w:val="single"/>
        </w:rPr>
        <w:t xml:space="preserve"> future deferred </w:t>
      </w:r>
      <w:r w:rsidR="00CF10A9" w:rsidRPr="000A0F52">
        <w:rPr>
          <w:b/>
          <w:u w:val="single"/>
        </w:rPr>
        <w:t>results: the Deferred endpoint and original request ID from the Document Consumer, and the request ID for each Responding Gateway.</w:t>
      </w:r>
      <w:r w:rsidRPr="000A0F52">
        <w:rPr>
          <w:b/>
          <w:u w:val="single"/>
        </w:rPr>
        <w:t xml:space="preserve"> d) It</w:t>
      </w:r>
      <w:r w:rsidR="00AF0B21" w:rsidRPr="000A0F52">
        <w:rPr>
          <w:b/>
          <w:u w:val="single"/>
        </w:rPr>
        <w:t xml:space="preserve"> may choose to limit </w:t>
      </w:r>
      <w:r w:rsidR="00D73801" w:rsidRPr="000A0F52">
        <w:rPr>
          <w:b/>
          <w:u w:val="single"/>
        </w:rPr>
        <w:t xml:space="preserve">including the additional fields that identify a request as </w:t>
      </w:r>
      <w:r w:rsidR="00AF0B21" w:rsidRPr="000A0F52">
        <w:rPr>
          <w:b/>
          <w:u w:val="single"/>
        </w:rPr>
        <w:t xml:space="preserve">Deferred-Capable to </w:t>
      </w:r>
      <w:r w:rsidR="003226E7" w:rsidRPr="000A0F52">
        <w:rPr>
          <w:b/>
          <w:u w:val="single"/>
        </w:rPr>
        <w:t xml:space="preserve">only </w:t>
      </w:r>
      <w:r w:rsidR="00AF0B21" w:rsidRPr="000A0F52">
        <w:rPr>
          <w:b/>
          <w:u w:val="single"/>
        </w:rPr>
        <w:t>those Responding Gateways that it knows support the Deferred Response Option. However, Responding Gateways that do not support this option will ignore the Deferred aspects.</w:t>
      </w:r>
    </w:p>
    <w:p w14:paraId="2DEB201F" w14:textId="61795912" w:rsidR="00D715AA" w:rsidRPr="000A0F52" w:rsidRDefault="00D715AA" w:rsidP="004C2028">
      <w:pPr>
        <w:pStyle w:val="ListBullet2"/>
        <w:ind w:left="1080"/>
        <w:rPr>
          <w:b/>
          <w:u w:val="single"/>
        </w:rPr>
      </w:pPr>
      <w:r w:rsidRPr="000A0F52">
        <w:rPr>
          <w:b/>
          <w:u w:val="single"/>
        </w:rPr>
        <w:t xml:space="preserve">Initiating Gateway that does not support the Deferred Response Option receives a Deferred-Capable Registry Stored Query Request: it </w:t>
      </w:r>
      <w:r w:rsidR="00902B85" w:rsidRPr="000A0F52">
        <w:rPr>
          <w:b/>
          <w:u w:val="single"/>
        </w:rPr>
        <w:t>shall</w:t>
      </w:r>
      <w:r w:rsidRPr="000A0F52">
        <w:rPr>
          <w:b/>
          <w:u w:val="single"/>
        </w:rPr>
        <w:t xml:space="preserve"> ignore the extra SOAP header </w:t>
      </w:r>
      <w:r w:rsidR="00902B85" w:rsidRPr="000A0F52">
        <w:rPr>
          <w:b/>
          <w:u w:val="single"/>
        </w:rPr>
        <w:t xml:space="preserve">that is not understood </w:t>
      </w:r>
      <w:r w:rsidRPr="000A0F52">
        <w:rPr>
          <w:b/>
          <w:u w:val="single"/>
        </w:rPr>
        <w:t>and process the message like an ordinary Registry Stored Query.</w:t>
      </w:r>
      <w:r w:rsidR="00902B85" w:rsidRPr="000A0F52">
        <w:rPr>
          <w:b/>
          <w:u w:val="single"/>
        </w:rPr>
        <w:t xml:space="preserve"> Note: This </w:t>
      </w:r>
      <w:commentRangeStart w:id="73"/>
      <w:proofErr w:type="gramStart"/>
      <w:r w:rsidR="00902B85" w:rsidRPr="000A0F52">
        <w:rPr>
          <w:b/>
          <w:u w:val="single"/>
        </w:rPr>
        <w:t>is existing</w:t>
      </w:r>
      <w:proofErr w:type="gramEnd"/>
      <w:r w:rsidR="00902B85" w:rsidRPr="000A0F52">
        <w:rPr>
          <w:b/>
          <w:u w:val="single"/>
        </w:rPr>
        <w:t xml:space="preserve"> </w:t>
      </w:r>
      <w:commentRangeEnd w:id="73"/>
      <w:r w:rsidR="00902B85" w:rsidRPr="000A0F52">
        <w:rPr>
          <w:rStyle w:val="CommentReference"/>
          <w:u w:val="single"/>
        </w:rPr>
        <w:commentReference w:id="73"/>
      </w:r>
      <w:r w:rsidR="00902B85" w:rsidRPr="000A0F52">
        <w:rPr>
          <w:b/>
          <w:u w:val="single"/>
        </w:rPr>
        <w:t>expected behavior in SOAP.</w:t>
      </w:r>
    </w:p>
    <w:p w14:paraId="659D844E" w14:textId="6E3374F8" w:rsidR="00117462" w:rsidRPr="007A7659" w:rsidRDefault="00117462" w:rsidP="00117462">
      <w:pPr>
        <w:pStyle w:val="ListNumber"/>
        <w:numPr>
          <w:ilvl w:val="0"/>
          <w:numId w:val="30"/>
        </w:numPr>
      </w:pPr>
      <w:r w:rsidRPr="007A7659">
        <w:t>Return XML formatted metadata in an AdhocQueryResponse message</w:t>
      </w:r>
      <w:r w:rsidR="00D73801">
        <w:t>…</w:t>
      </w:r>
    </w:p>
    <w:p w14:paraId="51CA4E6D" w14:textId="7221B0C8" w:rsidR="00117462" w:rsidRPr="007A7659" w:rsidRDefault="00117462" w:rsidP="00117462">
      <w:pPr>
        <w:pStyle w:val="ListNumber"/>
        <w:numPr>
          <w:ilvl w:val="0"/>
          <w:numId w:val="30"/>
        </w:numPr>
      </w:pPr>
      <w:r w:rsidRPr="007A7659">
        <w:t xml:space="preserve">When the Document Consumer receives the query response from the Initiating Gateway </w:t>
      </w:r>
      <w:r w:rsidR="00B447D9">
        <w:t>…</w:t>
      </w:r>
    </w:p>
    <w:p w14:paraId="129A0345" w14:textId="567E2BEF" w:rsidR="00117462" w:rsidRPr="007A7659" w:rsidRDefault="00B447D9" w:rsidP="00117462">
      <w:pPr>
        <w:pStyle w:val="BodyText"/>
      </w:pPr>
      <w:r>
        <w:t>…</w:t>
      </w:r>
    </w:p>
    <w:p w14:paraId="397C3BEB" w14:textId="77777777" w:rsidR="00117462" w:rsidRPr="004A0919" w:rsidRDefault="00117462" w:rsidP="00117462">
      <w:pPr>
        <w:pStyle w:val="BodyText"/>
        <w:rPr>
          <w:rFonts w:eastAsia="Arial"/>
        </w:rPr>
      </w:pPr>
      <w:r w:rsidRPr="004A0919">
        <w:rPr>
          <w:rFonts w:eastAsia="Arial"/>
        </w:rPr>
        <w:t>If the Document Consumer supports the Delayed Document Assembly Option it shall accept the following values of hash and size to indicate that the assembly of the document content has been delayed until the document is retrieved.</w:t>
      </w:r>
    </w:p>
    <w:p w14:paraId="6E1375A5" w14:textId="77777777" w:rsidR="00117462" w:rsidRPr="004A0919" w:rsidRDefault="00117462" w:rsidP="00117462">
      <w:pPr>
        <w:pStyle w:val="ListBullet2"/>
        <w:tabs>
          <w:tab w:val="num" w:pos="720"/>
        </w:tabs>
        <w:rPr>
          <w:rFonts w:eastAsia="Arial"/>
        </w:rPr>
      </w:pPr>
      <w:proofErr w:type="gramStart"/>
      <w:r w:rsidRPr="004A0919">
        <w:rPr>
          <w:rFonts w:eastAsia="Arial"/>
        </w:rPr>
        <w:t>size</w:t>
      </w:r>
      <w:proofErr w:type="gramEnd"/>
      <w:r w:rsidRPr="004A0919">
        <w:rPr>
          <w:rFonts w:eastAsia="Arial"/>
        </w:rPr>
        <w:t xml:space="preserve"> = 0 (zero)</w:t>
      </w:r>
    </w:p>
    <w:p w14:paraId="7B951B85" w14:textId="77777777" w:rsidR="00117462" w:rsidRPr="004A0919" w:rsidRDefault="00117462" w:rsidP="00117462">
      <w:pPr>
        <w:pStyle w:val="ListBullet2"/>
        <w:tabs>
          <w:tab w:val="num" w:pos="720"/>
        </w:tabs>
        <w:rPr>
          <w:rFonts w:eastAsia="Arial"/>
        </w:rPr>
      </w:pPr>
      <w:proofErr w:type="gramStart"/>
      <w:r w:rsidRPr="004A0919">
        <w:rPr>
          <w:rFonts w:eastAsia="Arial"/>
        </w:rPr>
        <w:t>hash</w:t>
      </w:r>
      <w:proofErr w:type="gramEnd"/>
      <w:r w:rsidRPr="004A0919">
        <w:rPr>
          <w:rFonts w:eastAsia="Arial"/>
        </w:rPr>
        <w:t xml:space="preserve"> = da39a3ee5e6b4b0d3255bfef95601890afd80709 (SHA1 hash of a zero length file)</w:t>
      </w:r>
    </w:p>
    <w:p w14:paraId="348D3A3A" w14:textId="6AF72889" w:rsidR="00117462" w:rsidRPr="00295805" w:rsidRDefault="00B447D9" w:rsidP="00B447D9">
      <w:pPr>
        <w:pStyle w:val="BodyText"/>
        <w:rPr>
          <w:rFonts w:eastAsia="Arial"/>
          <w:b/>
          <w:u w:val="single"/>
        </w:rPr>
      </w:pPr>
      <w:r w:rsidRPr="00295805">
        <w:rPr>
          <w:rFonts w:eastAsia="Arial"/>
          <w:b/>
          <w:u w:val="single"/>
        </w:rPr>
        <w:t xml:space="preserve">If the Document Consumer supports the </w:t>
      </w:r>
      <w:r w:rsidRPr="00295805">
        <w:rPr>
          <w:b/>
          <w:u w:val="single"/>
        </w:rPr>
        <w:t xml:space="preserve">Deferred Response </w:t>
      </w:r>
      <w:r w:rsidRPr="00295805">
        <w:rPr>
          <w:rFonts w:eastAsia="Arial"/>
          <w:b/>
          <w:u w:val="single"/>
        </w:rPr>
        <w:t xml:space="preserve">Option it shall accept the </w:t>
      </w:r>
      <w:r w:rsidRPr="00295805">
        <w:rPr>
          <w:b/>
          <w:u w:val="single"/>
        </w:rPr>
        <w:t>AdhocQueryResponse Indicating Deferred Processing</w:t>
      </w:r>
      <w:r w:rsidRPr="00295805">
        <w:rPr>
          <w:rFonts w:eastAsia="Arial"/>
          <w:b/>
          <w:u w:val="single"/>
        </w:rPr>
        <w:t xml:space="preserve">, as described in section </w:t>
      </w:r>
      <w:r w:rsidRPr="00295805">
        <w:rPr>
          <w:b/>
          <w:u w:val="single"/>
        </w:rPr>
        <w:t xml:space="preserve">3.18.4.1.3.7, </w:t>
      </w:r>
      <w:r w:rsidR="00D2708B" w:rsidRPr="00295805">
        <w:rPr>
          <w:rFonts w:eastAsia="Arial"/>
          <w:b/>
          <w:u w:val="single"/>
        </w:rPr>
        <w:t>indicating</w:t>
      </w:r>
      <w:r w:rsidRPr="00295805">
        <w:rPr>
          <w:rFonts w:eastAsia="Arial"/>
          <w:b/>
          <w:u w:val="single"/>
        </w:rPr>
        <w:t xml:space="preserve"> that some results of the request will be deferred until a later time.</w:t>
      </w:r>
    </w:p>
    <w:p w14:paraId="77BFA066" w14:textId="7F2FCA67" w:rsidR="00D2708B" w:rsidRPr="00295805" w:rsidRDefault="00D2708B" w:rsidP="00B447D9">
      <w:pPr>
        <w:pStyle w:val="BodyText"/>
        <w:rPr>
          <w:rFonts w:eastAsia="Arial"/>
          <w:b/>
          <w:u w:val="single"/>
        </w:rPr>
      </w:pPr>
      <w:r w:rsidRPr="00295805">
        <w:rPr>
          <w:rFonts w:eastAsia="Arial"/>
          <w:b/>
          <w:u w:val="single"/>
        </w:rPr>
        <w:t xml:space="preserve">If </w:t>
      </w:r>
      <w:r w:rsidR="00756DFE" w:rsidRPr="00295805">
        <w:rPr>
          <w:rFonts w:eastAsia="Arial"/>
          <w:b/>
          <w:u w:val="single"/>
        </w:rPr>
        <w:t>a</w:t>
      </w:r>
      <w:r w:rsidRPr="00295805">
        <w:rPr>
          <w:rFonts w:eastAsia="Arial"/>
          <w:b/>
          <w:u w:val="single"/>
        </w:rPr>
        <w:t xml:space="preserve"> Document Consumer </w:t>
      </w:r>
      <w:r w:rsidR="00D715AA" w:rsidRPr="00295805">
        <w:rPr>
          <w:rFonts w:eastAsia="Arial"/>
          <w:b/>
          <w:u w:val="single"/>
        </w:rPr>
        <w:t xml:space="preserve">that supports the </w:t>
      </w:r>
      <w:r w:rsidR="00D715AA" w:rsidRPr="00295805">
        <w:rPr>
          <w:b/>
          <w:u w:val="single"/>
        </w:rPr>
        <w:t xml:space="preserve">Deferred Response </w:t>
      </w:r>
      <w:r w:rsidR="00D715AA" w:rsidRPr="00295805">
        <w:rPr>
          <w:rFonts w:eastAsia="Arial"/>
          <w:b/>
          <w:u w:val="single"/>
        </w:rPr>
        <w:t xml:space="preserve">Option </w:t>
      </w:r>
      <w:r w:rsidRPr="00295805">
        <w:rPr>
          <w:rFonts w:eastAsia="Arial"/>
          <w:b/>
          <w:u w:val="single"/>
        </w:rPr>
        <w:t>receives an AdhocQueryResponse Indicating Deferred Processing, it shall retain the id of the original AdhocQueryRequest</w:t>
      </w:r>
      <w:r w:rsidR="002E59C4" w:rsidRPr="00295805">
        <w:rPr>
          <w:rFonts w:eastAsia="Arial"/>
          <w:b/>
          <w:u w:val="single"/>
        </w:rPr>
        <w:t xml:space="preserve"> in order to correlate future results.</w:t>
      </w:r>
    </w:p>
    <w:p w14:paraId="24B683D8" w14:textId="6AA9FC94" w:rsidR="00FD3AFB" w:rsidRPr="00295805" w:rsidRDefault="00FD3AFB" w:rsidP="00FD3AFB">
      <w:pPr>
        <w:pStyle w:val="BodyText"/>
        <w:rPr>
          <w:b/>
          <w:u w:val="single"/>
        </w:rPr>
      </w:pPr>
      <w:r w:rsidRPr="00295805">
        <w:rPr>
          <w:b/>
          <w:u w:val="single"/>
        </w:rPr>
        <w:t xml:space="preserve">If </w:t>
      </w:r>
      <w:r w:rsidR="00756DFE" w:rsidRPr="00295805">
        <w:rPr>
          <w:b/>
          <w:u w:val="single"/>
        </w:rPr>
        <w:t>a</w:t>
      </w:r>
      <w:r w:rsidRPr="00295805">
        <w:rPr>
          <w:b/>
          <w:u w:val="single"/>
        </w:rPr>
        <w:t xml:space="preserve"> Document Consumer that does not support the Deferred Response Option receives </w:t>
      </w:r>
      <w:r w:rsidRPr="00295805">
        <w:rPr>
          <w:rFonts w:eastAsia="Arial"/>
          <w:b/>
          <w:u w:val="single"/>
        </w:rPr>
        <w:t xml:space="preserve">an AdhocQueryResponse Indicating </w:t>
      </w:r>
      <w:r w:rsidRPr="00295805">
        <w:rPr>
          <w:b/>
          <w:u w:val="single"/>
        </w:rPr>
        <w:t xml:space="preserve">Deferred Processing, it </w:t>
      </w:r>
      <w:r w:rsidR="007B72E4" w:rsidRPr="00295805">
        <w:rPr>
          <w:b/>
          <w:u w:val="single"/>
        </w:rPr>
        <w:t>shall</w:t>
      </w:r>
      <w:r w:rsidRPr="00295805">
        <w:rPr>
          <w:b/>
          <w:u w:val="single"/>
        </w:rPr>
        <w:t xml:space="preserve"> ignore the extra slot(s) and process the message like an ordinary Registry Stored Query response.</w:t>
      </w:r>
      <w:r w:rsidR="007B72E4" w:rsidRPr="00295805">
        <w:rPr>
          <w:b/>
          <w:u w:val="single"/>
        </w:rPr>
        <w:t xml:space="preserve"> Note: This </w:t>
      </w:r>
      <w:proofErr w:type="gramStart"/>
      <w:r w:rsidR="007B72E4" w:rsidRPr="00295805">
        <w:rPr>
          <w:b/>
          <w:u w:val="single"/>
        </w:rPr>
        <w:t>is existing</w:t>
      </w:r>
      <w:proofErr w:type="gramEnd"/>
      <w:r w:rsidR="007B72E4" w:rsidRPr="00295805">
        <w:rPr>
          <w:b/>
          <w:u w:val="single"/>
        </w:rPr>
        <w:t xml:space="preserve"> expected behavior in ebXML.</w:t>
      </w:r>
    </w:p>
    <w:p w14:paraId="59D2D0D0" w14:textId="77777777" w:rsidR="00B447D9" w:rsidRPr="00B447D9" w:rsidRDefault="00B447D9" w:rsidP="00B447D9">
      <w:pPr>
        <w:pStyle w:val="BodyText"/>
        <w:rPr>
          <w:rFonts w:eastAsia="Arial"/>
        </w:rPr>
      </w:pPr>
    </w:p>
    <w:p w14:paraId="680ECF73" w14:textId="77777777" w:rsidR="00B447D9" w:rsidRPr="0001286F" w:rsidRDefault="00B447D9" w:rsidP="00B447D9">
      <w:pPr>
        <w:pStyle w:val="EditorInstructions"/>
      </w:pPr>
      <w:r w:rsidRPr="0001286F">
        <w:t xml:space="preserve">Add the following new Section </w:t>
      </w:r>
      <w:r w:rsidRPr="00736671">
        <w:t>3.18.4.1.3.</w:t>
      </w:r>
      <w:r>
        <w:t xml:space="preserve">7 </w:t>
      </w:r>
      <w:r w:rsidRPr="0001286F">
        <w:t>as shown</w:t>
      </w:r>
    </w:p>
    <w:p w14:paraId="56E7AEBB" w14:textId="27F9268A" w:rsidR="003D0A79" w:rsidRPr="00000150" w:rsidRDefault="003D0A79" w:rsidP="003D0A79">
      <w:pPr>
        <w:pStyle w:val="Heading5"/>
        <w:numPr>
          <w:ilvl w:val="0"/>
          <w:numId w:val="0"/>
        </w:numPr>
      </w:pPr>
      <w:bookmarkStart w:id="74" w:name="_Toc413945531"/>
      <w:r>
        <w:t>3.1</w:t>
      </w:r>
      <w:r w:rsidRPr="00736671">
        <w:t>8.4.1.3.</w:t>
      </w:r>
      <w:r w:rsidR="00B447D9">
        <w:t>7</w:t>
      </w:r>
      <w:r>
        <w:t xml:space="preserve"> AdhocQuery</w:t>
      </w:r>
      <w:r w:rsidRPr="00000150">
        <w:t>Response Indicating Deferred Processing</w:t>
      </w:r>
      <w:bookmarkEnd w:id="74"/>
    </w:p>
    <w:p w14:paraId="112731CD" w14:textId="0D2C079A" w:rsidR="003D0A79" w:rsidRDefault="00B447D9" w:rsidP="003D0A79">
      <w:pPr>
        <w:pStyle w:val="BodyText"/>
      </w:pPr>
      <w:r>
        <w:t xml:space="preserve">For use with the </w:t>
      </w:r>
      <w:r w:rsidRPr="00736671">
        <w:t>Deferred Response Option</w:t>
      </w:r>
      <w:r w:rsidR="009C25C5">
        <w:t>:</w:t>
      </w:r>
      <w:r>
        <w:t xml:space="preserve"> t</w:t>
      </w:r>
      <w:r w:rsidR="003D0A79">
        <w:t>o indicate Deferred processing, the following slots are defined for the AdhocQuery</w:t>
      </w:r>
      <w:r w:rsidR="003D0A79" w:rsidRPr="00000150">
        <w:t xml:space="preserve">Response </w:t>
      </w:r>
      <w:r w:rsidR="003D0A79">
        <w:t>element:</w:t>
      </w:r>
    </w:p>
    <w:p w14:paraId="3E1AA6CA" w14:textId="77777777" w:rsidR="00BF7602" w:rsidRDefault="003D0A79" w:rsidP="003D0A79">
      <w:pPr>
        <w:pStyle w:val="BodyText"/>
        <w:numPr>
          <w:ilvl w:val="0"/>
          <w:numId w:val="20"/>
        </w:numPr>
      </w:pPr>
      <w:r>
        <w:lastRenderedPageBreak/>
        <w:t>A “</w:t>
      </w:r>
      <w:r w:rsidRPr="004E5C03">
        <w:t>DeferredProcessingRequired</w:t>
      </w:r>
      <w:r w:rsidR="00BF7602">
        <w:t>” slot shall be included.</w:t>
      </w:r>
    </w:p>
    <w:p w14:paraId="27AE2E3C" w14:textId="2CF8EF7A" w:rsidR="003D0A79" w:rsidRDefault="00BF7602" w:rsidP="00BF7602">
      <w:pPr>
        <w:pStyle w:val="BodyText"/>
        <w:numPr>
          <w:ilvl w:val="1"/>
          <w:numId w:val="20"/>
        </w:numPr>
      </w:pPr>
      <w:r>
        <w:t>The</w:t>
      </w:r>
      <w:r w:rsidR="003D0A79">
        <w:t xml:space="preserve"> Value, which is a 256-character maximum string, may be included to explain the nature of the delay. If present, the Value shall be appropriate for display to a user.</w:t>
      </w:r>
    </w:p>
    <w:p w14:paraId="0ADC307F" w14:textId="77777777" w:rsidR="00BF7602" w:rsidRDefault="003D0A79" w:rsidP="003D0A79">
      <w:pPr>
        <w:pStyle w:val="BodyText"/>
        <w:numPr>
          <w:ilvl w:val="0"/>
          <w:numId w:val="20"/>
        </w:numPr>
      </w:pPr>
      <w:r>
        <w:t>A “</w:t>
      </w:r>
      <w:r w:rsidRPr="00000150">
        <w:t>DeferredProcessingEstimatedCompletion</w:t>
      </w:r>
      <w:r w:rsidR="00BF7602">
        <w:t>” slot may be included.</w:t>
      </w:r>
    </w:p>
    <w:p w14:paraId="60308671" w14:textId="3C3D302F" w:rsidR="003D0A79" w:rsidRDefault="003D0A79" w:rsidP="00BF7602">
      <w:pPr>
        <w:pStyle w:val="BodyText"/>
        <w:numPr>
          <w:ilvl w:val="1"/>
          <w:numId w:val="20"/>
        </w:numPr>
      </w:pPr>
      <w:r>
        <w:t>The Value is required, and shall be formatted as either a duration, using xsd</w:t>
      </w:r>
      <w:proofErr w:type="gramStart"/>
      <w:r>
        <w:t>:duration</w:t>
      </w:r>
      <w:proofErr w:type="gramEnd"/>
      <w:r>
        <w:t xml:space="preserve">, or an absolute time, using HL7 V2.5 DTM format as defined in ITI TF-3, </w:t>
      </w:r>
      <w:r w:rsidRPr="00EC7CD5">
        <w:t>Table 4.2.3.1.7-2</w:t>
      </w:r>
      <w:r>
        <w:t xml:space="preserve">. The </w:t>
      </w:r>
      <w:proofErr w:type="gramStart"/>
      <w:r>
        <w:t>two may be distinguished by the first character</w:t>
      </w:r>
      <w:proofErr w:type="gramEnd"/>
      <w:r>
        <w:t>, which is ‘P’ for duration and a digit for DTM.</w:t>
      </w:r>
    </w:p>
    <w:p w14:paraId="40A2844D" w14:textId="354B2EC4" w:rsidR="003D0A79" w:rsidRDefault="003D0A79" w:rsidP="003D0A79">
      <w:pPr>
        <w:pStyle w:val="BodyText"/>
      </w:pPr>
      <w:r>
        <w:t>An example of these slots is shown below:</w:t>
      </w:r>
    </w:p>
    <w:p w14:paraId="03228D72" w14:textId="77777777" w:rsidR="00F00416" w:rsidRDefault="003D0A79" w:rsidP="003D0A79">
      <w:pPr>
        <w:pStyle w:val="StylePlainText8ptBoxSinglesolidlineAuto05ptLin"/>
        <w:ind w:left="720"/>
      </w:pPr>
      <w:r w:rsidRPr="005E279C">
        <w:t>&lt;</w:t>
      </w:r>
      <w:proofErr w:type="gramStart"/>
      <w:r w:rsidR="00F00416" w:rsidRPr="00116F8D">
        <w:rPr>
          <w:shd w:val="clear" w:color="auto" w:fill="FFFFFF"/>
        </w:rPr>
        <w:t>query</w:t>
      </w:r>
      <w:r w:rsidR="00F00416">
        <w:t>:AdhocQueryResponse</w:t>
      </w:r>
      <w:proofErr w:type="gramEnd"/>
    </w:p>
    <w:p w14:paraId="3A9D922C" w14:textId="77777777" w:rsidR="00F00416" w:rsidRDefault="00F00416" w:rsidP="003D0A79">
      <w:pPr>
        <w:pStyle w:val="StylePlainText8ptBoxSinglesolidlineAuto05ptLin"/>
        <w:ind w:left="720"/>
      </w:pPr>
      <w:r>
        <w:t xml:space="preserve">    </w:t>
      </w:r>
      <w:proofErr w:type="gramStart"/>
      <w:r>
        <w:t>xmlns:query</w:t>
      </w:r>
      <w:proofErr w:type="gramEnd"/>
      <w:r w:rsidR="003D0A79" w:rsidRPr="005E279C">
        <w:t>="urn:oa</w:t>
      </w:r>
      <w:r>
        <w:t>sis:names:tc:ebxml-regrep:xsd:query</w:t>
      </w:r>
      <w:r w:rsidR="003D0A79" w:rsidRPr="005E279C">
        <w:t>:3.0"</w:t>
      </w:r>
      <w:r>
        <w:t xml:space="preserve"> </w:t>
      </w:r>
    </w:p>
    <w:p w14:paraId="4755C220" w14:textId="77777777" w:rsidR="00F00416" w:rsidRDefault="00F00416" w:rsidP="003D0A79">
      <w:pPr>
        <w:pStyle w:val="StylePlainText8ptBoxSinglesolidlineAuto05ptLin"/>
        <w:ind w:left="720"/>
      </w:pPr>
      <w:r>
        <w:t xml:space="preserve">    </w:t>
      </w:r>
      <w:proofErr w:type="gramStart"/>
      <w:r w:rsidRPr="00F00416">
        <w:t>xmlns:rs</w:t>
      </w:r>
      <w:proofErr w:type="gramEnd"/>
      <w:r w:rsidRPr="00F00416">
        <w:t>="urn:oasis:names:tc:ebxml-regrep:xsd:rs:3.0"</w:t>
      </w:r>
      <w:r w:rsidR="003D0A79">
        <w:t xml:space="preserve"> </w:t>
      </w:r>
    </w:p>
    <w:p w14:paraId="12E7633E" w14:textId="77777777" w:rsidR="00F00416" w:rsidRDefault="00F00416" w:rsidP="003D0A79">
      <w:pPr>
        <w:pStyle w:val="StylePlainText8ptBoxSinglesolidlineAuto05ptLin"/>
        <w:ind w:left="720"/>
      </w:pPr>
      <w:r>
        <w:t xml:space="preserve">    </w:t>
      </w:r>
      <w:proofErr w:type="gramStart"/>
      <w:r w:rsidRPr="00F00416">
        <w:t>xmlns</w:t>
      </w:r>
      <w:r>
        <w:t>:rim</w:t>
      </w:r>
      <w:proofErr w:type="gramEnd"/>
      <w:r w:rsidRPr="00F00416">
        <w:t>="urn:oa</w:t>
      </w:r>
      <w:r>
        <w:t>sis:names:tc:ebxml-regrep:xsd:rim</w:t>
      </w:r>
      <w:r w:rsidRPr="00F00416">
        <w:t>:3.0"</w:t>
      </w:r>
      <w:r>
        <w:t xml:space="preserve"> </w:t>
      </w:r>
    </w:p>
    <w:p w14:paraId="35BA635A" w14:textId="7616C58E" w:rsidR="003D0A79" w:rsidRDefault="00F00416" w:rsidP="003D0A79">
      <w:pPr>
        <w:pStyle w:val="StylePlainText8ptBoxSinglesolidlineAuto05ptLin"/>
        <w:ind w:left="720"/>
      </w:pPr>
      <w:r>
        <w:t xml:space="preserve">    </w:t>
      </w:r>
      <w:proofErr w:type="gramStart"/>
      <w:r w:rsidR="004F1435" w:rsidRPr="00F00416">
        <w:rPr>
          <w:shd w:val="clear" w:color="auto" w:fill="FFFFFF"/>
        </w:rPr>
        <w:t>status</w:t>
      </w:r>
      <w:proofErr w:type="gramEnd"/>
      <w:r w:rsidR="004F1435" w:rsidRPr="00F00416">
        <w:rPr>
          <w:shd w:val="clear" w:color="auto" w:fill="FFFFFF"/>
        </w:rPr>
        <w:t>="urn:ihe:iti:2</w:t>
      </w:r>
      <w:r w:rsidR="004F1435">
        <w:rPr>
          <w:shd w:val="clear" w:color="auto" w:fill="FFFFFF"/>
        </w:rPr>
        <w:t>007:ResponseStatusType:PartialSuccess"</w:t>
      </w:r>
      <w:r w:rsidR="003D0A79" w:rsidRPr="005E279C">
        <w:t>&gt;</w:t>
      </w:r>
    </w:p>
    <w:p w14:paraId="2A45738E" w14:textId="77777777" w:rsidR="00BF0CB5" w:rsidRPr="005E279C" w:rsidRDefault="00BF0CB5" w:rsidP="003D0A79">
      <w:pPr>
        <w:pStyle w:val="StylePlainText8ptBoxSinglesolidlineAuto05ptLin"/>
        <w:ind w:left="720"/>
      </w:pPr>
    </w:p>
    <w:p w14:paraId="462F1522" w14:textId="65209764" w:rsidR="003D0A79" w:rsidRDefault="003D0A79" w:rsidP="003D0A79">
      <w:pPr>
        <w:pStyle w:val="StylePlainText8ptBoxSinglesolidlineAuto05ptLin"/>
        <w:ind w:left="720"/>
      </w:pPr>
      <w:r>
        <w:t xml:space="preserve">    &lt;</w:t>
      </w:r>
      <w:proofErr w:type="gramStart"/>
      <w:r>
        <w:t>!-</w:t>
      </w:r>
      <w:proofErr w:type="gramEnd"/>
      <w:r>
        <w:t>- Results not available now --&gt;</w:t>
      </w:r>
    </w:p>
    <w:p w14:paraId="4A824451" w14:textId="77777777" w:rsidR="003D0A79" w:rsidRPr="005E279C" w:rsidRDefault="003D0A79" w:rsidP="003D0A79">
      <w:pPr>
        <w:pStyle w:val="StylePlainText8ptBoxSinglesolidlineAuto05ptLin"/>
        <w:ind w:left="720"/>
      </w:pPr>
      <w:r>
        <w:t xml:space="preserve">    </w:t>
      </w:r>
      <w:r w:rsidRPr="005E279C">
        <w:t>&lt;</w:t>
      </w:r>
      <w:proofErr w:type="gramStart"/>
      <w:r w:rsidRPr="005E279C">
        <w:t>rs:ResponseSlotList</w:t>
      </w:r>
      <w:proofErr w:type="gramEnd"/>
      <w:r w:rsidRPr="005E279C">
        <w:t>&gt;</w:t>
      </w:r>
    </w:p>
    <w:p w14:paraId="0283C25A" w14:textId="77777777" w:rsidR="003D0A79" w:rsidRPr="005E279C" w:rsidRDefault="003D0A79" w:rsidP="003D0A79">
      <w:pPr>
        <w:pStyle w:val="StylePlainText8ptBoxSinglesolidlineAuto05ptLin"/>
        <w:ind w:left="720"/>
      </w:pPr>
      <w:r w:rsidRPr="005E279C">
        <w:t xml:space="preserve">    </w:t>
      </w:r>
      <w:r>
        <w:t xml:space="preserve">    </w:t>
      </w:r>
      <w:r w:rsidRPr="005E279C">
        <w:t>&lt;</w:t>
      </w:r>
      <w:proofErr w:type="gramStart"/>
      <w:r w:rsidRPr="005E279C">
        <w:t>rim:Slot</w:t>
      </w:r>
      <w:proofErr w:type="gramEnd"/>
      <w:r w:rsidRPr="005E279C">
        <w:t xml:space="preserve"> name="DeferredProcessingRequired"&gt;</w:t>
      </w:r>
    </w:p>
    <w:p w14:paraId="13C3B1E4" w14:textId="77777777" w:rsidR="003D0A79" w:rsidRPr="005E279C" w:rsidRDefault="003D0A79" w:rsidP="003D0A79">
      <w:pPr>
        <w:pStyle w:val="StylePlainText8ptBoxSinglesolidlineAuto05ptLin"/>
        <w:ind w:left="720"/>
      </w:pPr>
      <w:r w:rsidRPr="005E279C">
        <w:t xml:space="preserve">        </w:t>
      </w:r>
      <w:r>
        <w:t xml:space="preserve">    </w:t>
      </w:r>
      <w:r w:rsidRPr="005E279C">
        <w:t>&lt;</w:t>
      </w:r>
      <w:proofErr w:type="gramStart"/>
      <w:r w:rsidRPr="005E279C">
        <w:t>rim:ValueList</w:t>
      </w:r>
      <w:proofErr w:type="gramEnd"/>
      <w:r w:rsidRPr="005E279C">
        <w:t>&gt;</w:t>
      </w:r>
    </w:p>
    <w:p w14:paraId="558C3E56" w14:textId="6B18BA29" w:rsidR="003D0A79" w:rsidRPr="005E279C" w:rsidRDefault="003D0A79" w:rsidP="003D0A79">
      <w:pPr>
        <w:pStyle w:val="StylePlainText8ptBoxSinglesolidlineAuto05ptLin"/>
        <w:ind w:left="720"/>
      </w:pPr>
      <w:r w:rsidRPr="005E279C">
        <w:t xml:space="preserve">            </w:t>
      </w:r>
      <w:r>
        <w:t xml:space="preserve">    &lt;</w:t>
      </w:r>
      <w:proofErr w:type="gramStart"/>
      <w:r>
        <w:t>rim:Value</w:t>
      </w:r>
      <w:proofErr w:type="gramEnd"/>
      <w:r>
        <w:t>&gt;</w:t>
      </w:r>
      <w:r w:rsidRPr="005E279C">
        <w:t xml:space="preserve">This query requires more time. The </w:t>
      </w:r>
      <w:r>
        <w:t xml:space="preserve">full </w:t>
      </w:r>
      <w:r w:rsidR="002047C3">
        <w:t>results</w:t>
      </w:r>
      <w:r w:rsidRPr="005E279C">
        <w:t xml:space="preserve"> will be returned on </w:t>
      </w:r>
      <w:r>
        <w:t>the Deferred Response endpoint</w:t>
      </w:r>
      <w:proofErr w:type="gramStart"/>
      <w:r>
        <w:t>.</w:t>
      </w:r>
      <w:r w:rsidRPr="005E279C">
        <w:t>&lt;</w:t>
      </w:r>
      <w:proofErr w:type="gramEnd"/>
      <w:r w:rsidRPr="005E279C">
        <w:t>/rim:Value&gt;</w:t>
      </w:r>
    </w:p>
    <w:p w14:paraId="0040572B" w14:textId="77777777" w:rsidR="003D0A79" w:rsidRPr="005E279C" w:rsidRDefault="003D0A79" w:rsidP="003D0A79">
      <w:pPr>
        <w:pStyle w:val="StylePlainText8ptBoxSinglesolidlineAuto05ptLin"/>
        <w:ind w:left="720"/>
      </w:pPr>
      <w:r w:rsidRPr="005E279C">
        <w:t xml:space="preserve">            &lt;/rim</w:t>
      </w:r>
      <w:proofErr w:type="gramStart"/>
      <w:r w:rsidRPr="005E279C">
        <w:t>:ValueList</w:t>
      </w:r>
      <w:proofErr w:type="gramEnd"/>
      <w:r w:rsidRPr="005E279C">
        <w:t>&gt;</w:t>
      </w:r>
    </w:p>
    <w:p w14:paraId="3F5CABA4" w14:textId="77777777" w:rsidR="003D0A79" w:rsidRPr="005E279C" w:rsidRDefault="003D0A79" w:rsidP="003D0A79">
      <w:pPr>
        <w:pStyle w:val="StylePlainText8ptBoxSinglesolidlineAuto05ptLin"/>
        <w:ind w:left="720"/>
      </w:pPr>
      <w:r w:rsidRPr="005E279C">
        <w:t xml:space="preserve">        &lt;/rim</w:t>
      </w:r>
      <w:proofErr w:type="gramStart"/>
      <w:r w:rsidRPr="005E279C">
        <w:t>:Slot</w:t>
      </w:r>
      <w:proofErr w:type="gramEnd"/>
      <w:r w:rsidRPr="005E279C">
        <w:t>&gt;</w:t>
      </w:r>
    </w:p>
    <w:p w14:paraId="6131940F" w14:textId="77777777" w:rsidR="003D0A79" w:rsidRPr="005E279C" w:rsidRDefault="003D0A79" w:rsidP="003D0A79">
      <w:pPr>
        <w:pStyle w:val="StylePlainText8ptBoxSinglesolidlineAuto05ptLin"/>
        <w:ind w:left="720"/>
      </w:pPr>
      <w:r w:rsidRPr="005E279C">
        <w:t xml:space="preserve">        &lt;</w:t>
      </w:r>
      <w:proofErr w:type="gramStart"/>
      <w:r w:rsidRPr="005E279C">
        <w:t>rim:Slot</w:t>
      </w:r>
      <w:proofErr w:type="gramEnd"/>
      <w:r w:rsidRPr="005E279C">
        <w:t xml:space="preserve"> name="DeferredProcessingEstimatedCompletion"&gt;</w:t>
      </w:r>
    </w:p>
    <w:p w14:paraId="4609F7BD" w14:textId="77777777" w:rsidR="003D0A79" w:rsidRPr="005E279C" w:rsidRDefault="003D0A79" w:rsidP="003D0A79">
      <w:pPr>
        <w:pStyle w:val="StylePlainText8ptBoxSinglesolidlineAuto05ptLin"/>
        <w:ind w:left="720"/>
      </w:pPr>
      <w:r w:rsidRPr="005E279C">
        <w:t xml:space="preserve">            &lt;</w:t>
      </w:r>
      <w:proofErr w:type="gramStart"/>
      <w:r w:rsidRPr="005E279C">
        <w:t>rim:ValueList</w:t>
      </w:r>
      <w:proofErr w:type="gramEnd"/>
      <w:r w:rsidRPr="005E279C">
        <w:t>&gt;</w:t>
      </w:r>
    </w:p>
    <w:p w14:paraId="0771E3E8" w14:textId="77777777" w:rsidR="003D0A79" w:rsidRDefault="003D0A79" w:rsidP="003D0A79">
      <w:pPr>
        <w:pStyle w:val="StylePlainText8ptBoxSinglesolidlineAuto05ptLin"/>
        <w:ind w:left="720"/>
      </w:pPr>
      <w:r>
        <w:t xml:space="preserve">                &lt;</w:t>
      </w:r>
      <w:proofErr w:type="gramStart"/>
      <w:r>
        <w:t>rim:Value</w:t>
      </w:r>
      <w:proofErr w:type="gramEnd"/>
      <w:r>
        <w:t>&gt;</w:t>
      </w:r>
      <w:r w:rsidRPr="00F8679A">
        <w:t>PT20M</w:t>
      </w:r>
      <w:r>
        <w:t>&lt;/rim:Value&gt;</w:t>
      </w:r>
    </w:p>
    <w:p w14:paraId="3740F161" w14:textId="77777777" w:rsidR="003D0A79" w:rsidRDefault="003D0A79" w:rsidP="003D0A79">
      <w:pPr>
        <w:pStyle w:val="StylePlainText8ptBoxSinglesolidlineAuto05ptLin"/>
        <w:ind w:left="720"/>
      </w:pPr>
      <w:r>
        <w:t xml:space="preserve">            &lt;/rim</w:t>
      </w:r>
      <w:proofErr w:type="gramStart"/>
      <w:r>
        <w:t>:ValueList</w:t>
      </w:r>
      <w:proofErr w:type="gramEnd"/>
      <w:r>
        <w:t>&gt;</w:t>
      </w:r>
    </w:p>
    <w:p w14:paraId="5178F59F" w14:textId="77777777" w:rsidR="003D0A79" w:rsidRDefault="003D0A79" w:rsidP="003D0A79">
      <w:pPr>
        <w:pStyle w:val="StylePlainText8ptBoxSinglesolidlineAuto05ptLin"/>
        <w:ind w:left="720"/>
      </w:pPr>
      <w:r>
        <w:t xml:space="preserve">        &lt;/rim</w:t>
      </w:r>
      <w:proofErr w:type="gramStart"/>
      <w:r>
        <w:t>:Slot</w:t>
      </w:r>
      <w:proofErr w:type="gramEnd"/>
      <w:r>
        <w:t>&gt;</w:t>
      </w:r>
    </w:p>
    <w:p w14:paraId="2873B75E" w14:textId="77777777" w:rsidR="003D0A79" w:rsidRDefault="003D0A79" w:rsidP="003D0A79">
      <w:pPr>
        <w:pStyle w:val="StylePlainText8ptBoxSinglesolidlineAuto05ptLin"/>
        <w:ind w:left="720"/>
      </w:pPr>
      <w:r>
        <w:t xml:space="preserve">    &lt;/rs</w:t>
      </w:r>
      <w:proofErr w:type="gramStart"/>
      <w:r>
        <w:t>:ResponseSlotList</w:t>
      </w:r>
      <w:proofErr w:type="gramEnd"/>
      <w:r>
        <w:t>&gt;</w:t>
      </w:r>
    </w:p>
    <w:p w14:paraId="456ED2FF" w14:textId="77777777" w:rsidR="00BF0CB5" w:rsidRDefault="00BF0CB5" w:rsidP="003D0A79">
      <w:pPr>
        <w:pStyle w:val="StylePlainText8ptBoxSinglesolidlineAuto05ptLin"/>
        <w:ind w:left="720"/>
      </w:pPr>
    </w:p>
    <w:p w14:paraId="7A4E6C7C" w14:textId="2E5CB690" w:rsidR="003D0A79" w:rsidRDefault="003D0A79" w:rsidP="003D0A79">
      <w:pPr>
        <w:pStyle w:val="StylePlainText8ptBoxSinglesolidlineAuto05ptLin"/>
        <w:ind w:left="720"/>
      </w:pPr>
      <w:r>
        <w:t xml:space="preserve">    &lt;</w:t>
      </w:r>
      <w:proofErr w:type="gramStart"/>
      <w:r>
        <w:t>!-</w:t>
      </w:r>
      <w:proofErr w:type="gramEnd"/>
      <w:r>
        <w:t>- Errors available now --&gt;</w:t>
      </w:r>
    </w:p>
    <w:p w14:paraId="2DA4BAFF" w14:textId="77777777" w:rsidR="003D0A79" w:rsidRDefault="003D0A79" w:rsidP="003D0A79">
      <w:pPr>
        <w:pStyle w:val="StylePlainText8ptBoxSinglesolidlineAuto05ptLin"/>
        <w:ind w:left="720"/>
      </w:pPr>
      <w:r>
        <w:t xml:space="preserve">    &lt;</w:t>
      </w:r>
      <w:proofErr w:type="gramStart"/>
      <w:r>
        <w:t>rim:RegistryErrorList</w:t>
      </w:r>
      <w:proofErr w:type="gramEnd"/>
      <w:r>
        <w:t>&gt;</w:t>
      </w:r>
    </w:p>
    <w:p w14:paraId="23A69C7C" w14:textId="77777777" w:rsidR="003D0A79" w:rsidRDefault="003D0A79" w:rsidP="003D0A79">
      <w:pPr>
        <w:pStyle w:val="StylePlainText8ptBoxSinglesolidlineAuto05ptLin"/>
        <w:ind w:left="720"/>
      </w:pPr>
      <w:r>
        <w:t xml:space="preserve">        ...</w:t>
      </w:r>
    </w:p>
    <w:p w14:paraId="49CDFE57" w14:textId="77777777" w:rsidR="003D0A79" w:rsidRDefault="003D0A79" w:rsidP="003D0A79">
      <w:pPr>
        <w:pStyle w:val="StylePlainText8ptBoxSinglesolidlineAuto05ptLin"/>
        <w:ind w:left="720"/>
      </w:pPr>
      <w:r>
        <w:t xml:space="preserve">    &lt;/rim</w:t>
      </w:r>
      <w:proofErr w:type="gramStart"/>
      <w:r>
        <w:t>:RegistryErrorList</w:t>
      </w:r>
      <w:proofErr w:type="gramEnd"/>
      <w:r>
        <w:t>&gt;</w:t>
      </w:r>
    </w:p>
    <w:p w14:paraId="47A15442" w14:textId="77777777" w:rsidR="00BF0CB5" w:rsidRDefault="00BF0CB5" w:rsidP="003D0A79">
      <w:pPr>
        <w:pStyle w:val="StylePlainText8ptBoxSinglesolidlineAuto05ptLin"/>
        <w:ind w:left="720"/>
      </w:pPr>
    </w:p>
    <w:p w14:paraId="7EA31968" w14:textId="35D486FB" w:rsidR="003D0A79" w:rsidRDefault="003D0A79" w:rsidP="003D0A79">
      <w:pPr>
        <w:pStyle w:val="StylePlainText8ptBoxSinglesolidlineAuto05ptLin"/>
        <w:ind w:left="720"/>
      </w:pPr>
      <w:r>
        <w:t xml:space="preserve">    &lt;</w:t>
      </w:r>
      <w:proofErr w:type="gramStart"/>
      <w:r>
        <w:t>!-</w:t>
      </w:r>
      <w:proofErr w:type="gramEnd"/>
      <w:r>
        <w:t>- Registry objects available now --&gt;</w:t>
      </w:r>
    </w:p>
    <w:p w14:paraId="5212A7C3" w14:textId="77777777" w:rsidR="003D0A79" w:rsidRDefault="003D0A79" w:rsidP="003D0A79">
      <w:pPr>
        <w:pStyle w:val="StylePlainText8ptBoxSinglesolidlineAuto05ptLin"/>
        <w:ind w:left="720"/>
      </w:pPr>
      <w:r>
        <w:t xml:space="preserve">    &lt;</w:t>
      </w:r>
      <w:proofErr w:type="gramStart"/>
      <w:r>
        <w:t>rim:RegistryObjectList</w:t>
      </w:r>
      <w:proofErr w:type="gramEnd"/>
      <w:r>
        <w:t>&gt;</w:t>
      </w:r>
    </w:p>
    <w:p w14:paraId="30BABCC8" w14:textId="77777777" w:rsidR="003D0A79" w:rsidRDefault="003D0A79" w:rsidP="003D0A79">
      <w:pPr>
        <w:pStyle w:val="StylePlainText8ptBoxSinglesolidlineAuto05ptLin"/>
        <w:ind w:left="720"/>
      </w:pPr>
      <w:r>
        <w:t xml:space="preserve">        ...</w:t>
      </w:r>
    </w:p>
    <w:p w14:paraId="06E90F70" w14:textId="77777777" w:rsidR="003D0A79" w:rsidRDefault="003D0A79" w:rsidP="003D0A79">
      <w:pPr>
        <w:pStyle w:val="StylePlainText8ptBoxSinglesolidlineAuto05ptLin"/>
        <w:ind w:left="720"/>
      </w:pPr>
      <w:r>
        <w:t xml:space="preserve">    &lt;/rim</w:t>
      </w:r>
      <w:proofErr w:type="gramStart"/>
      <w:r>
        <w:t>:RegistryObjectList</w:t>
      </w:r>
      <w:proofErr w:type="gramEnd"/>
      <w:r>
        <w:t>&gt;</w:t>
      </w:r>
    </w:p>
    <w:p w14:paraId="132A36BB" w14:textId="77777777" w:rsidR="00BF0CB5" w:rsidRDefault="00BF0CB5" w:rsidP="003D0A79">
      <w:pPr>
        <w:pStyle w:val="StylePlainText8ptBoxSinglesolidlineAuto05ptLin"/>
        <w:ind w:left="720"/>
      </w:pPr>
    </w:p>
    <w:p w14:paraId="3601F9CE" w14:textId="3BEC6157" w:rsidR="003D0A79" w:rsidRPr="00E9232D" w:rsidRDefault="003D0A79" w:rsidP="003D0A79">
      <w:pPr>
        <w:pStyle w:val="StylePlainText8ptBoxSinglesolidlineAuto05ptLin"/>
        <w:ind w:left="720"/>
      </w:pPr>
      <w:r>
        <w:t>&lt;/</w:t>
      </w:r>
      <w:r w:rsidR="00F00416" w:rsidRPr="00116F8D">
        <w:rPr>
          <w:shd w:val="clear" w:color="auto" w:fill="FFFFFF"/>
        </w:rPr>
        <w:t>query</w:t>
      </w:r>
      <w:proofErr w:type="gramStart"/>
      <w:r>
        <w:t>:AdhocQueryResponse</w:t>
      </w:r>
      <w:proofErr w:type="gramEnd"/>
      <w:r>
        <w:t>&gt;</w:t>
      </w:r>
    </w:p>
    <w:p w14:paraId="4E202734" w14:textId="77777777" w:rsidR="00597F1B" w:rsidRDefault="00597F1B" w:rsidP="00597F1B">
      <w:pPr>
        <w:pStyle w:val="BodyText"/>
      </w:pPr>
    </w:p>
    <w:p w14:paraId="7B0F09EA" w14:textId="1CB5D7CB" w:rsidR="002F39A6" w:rsidRPr="0001286F" w:rsidRDefault="002F39A6" w:rsidP="002F39A6">
      <w:pPr>
        <w:pStyle w:val="EditorInstructions"/>
      </w:pPr>
      <w:r w:rsidRPr="0001286F">
        <w:t xml:space="preserve">Add the following new Section </w:t>
      </w:r>
      <w:r w:rsidRPr="00736671">
        <w:t>3.</w:t>
      </w:r>
      <w:r>
        <w:t xml:space="preserve">18.4.2 </w:t>
      </w:r>
      <w:r w:rsidRPr="0001286F">
        <w:t>as shown</w:t>
      </w:r>
    </w:p>
    <w:p w14:paraId="0AFC5CCF" w14:textId="62982BAF" w:rsidR="002F39A6" w:rsidRDefault="002F39A6" w:rsidP="002F39A6">
      <w:pPr>
        <w:pStyle w:val="Heading4"/>
        <w:numPr>
          <w:ilvl w:val="0"/>
          <w:numId w:val="0"/>
        </w:numPr>
      </w:pPr>
      <w:bookmarkStart w:id="75" w:name="_Toc413945532"/>
      <w:r>
        <w:rPr>
          <w:bCs/>
          <w:noProof w:val="0"/>
        </w:rPr>
        <w:lastRenderedPageBreak/>
        <w:t>3.18.4.2</w:t>
      </w:r>
      <w:r w:rsidRPr="00977EA3">
        <w:rPr>
          <w:bCs/>
          <w:noProof w:val="0"/>
        </w:rPr>
        <w:t xml:space="preserve"> </w:t>
      </w:r>
      <w:r w:rsidRPr="00000150">
        <w:t xml:space="preserve">Registry Stored Query </w:t>
      </w:r>
      <w:r>
        <w:t>Deferred Results</w:t>
      </w:r>
      <w:bookmarkEnd w:id="75"/>
    </w:p>
    <w:p w14:paraId="212C99A6" w14:textId="2D87F6C6" w:rsidR="007A3406" w:rsidRDefault="002F39A6" w:rsidP="002F39A6">
      <w:pPr>
        <w:pStyle w:val="BodyText"/>
      </w:pPr>
      <w:r w:rsidRPr="007A7659">
        <w:t xml:space="preserve">This </w:t>
      </w:r>
      <w:r w:rsidR="007A3406">
        <w:t>message</w:t>
      </w:r>
      <w:r w:rsidR="007A3406" w:rsidRPr="007A3406">
        <w:t xml:space="preserve"> </w:t>
      </w:r>
      <w:r w:rsidR="007A3406">
        <w:t xml:space="preserve">is used only when a </w:t>
      </w:r>
      <w:r w:rsidR="007A3406" w:rsidRPr="007A7659">
        <w:t xml:space="preserve">Document Consumer </w:t>
      </w:r>
      <w:r w:rsidR="007A3406">
        <w:t>and</w:t>
      </w:r>
      <w:r w:rsidR="007A3406" w:rsidRPr="007A7659">
        <w:t xml:space="preserve"> </w:t>
      </w:r>
      <w:r w:rsidR="007A3406" w:rsidRPr="00977EA3">
        <w:t>an Initiating Gateway</w:t>
      </w:r>
      <w:r w:rsidR="007A3406">
        <w:t xml:space="preserve"> support the Deferred Response Option.</w:t>
      </w:r>
    </w:p>
    <w:p w14:paraId="473E6752" w14:textId="0E363231" w:rsidR="002F39A6" w:rsidRPr="007A7659" w:rsidRDefault="007A3406" w:rsidP="001D049D">
      <w:pPr>
        <w:pStyle w:val="BodyText"/>
      </w:pPr>
      <w:r>
        <w:t xml:space="preserve">The message is sent </w:t>
      </w:r>
      <w:r w:rsidRPr="007A7659">
        <w:t xml:space="preserve">from </w:t>
      </w:r>
      <w:r w:rsidRPr="00977EA3">
        <w:t>an Initiating Gateway</w:t>
      </w:r>
      <w:r w:rsidRPr="007A3406">
        <w:t xml:space="preserve"> </w:t>
      </w:r>
      <w:r w:rsidRPr="007A7659">
        <w:t xml:space="preserve">to </w:t>
      </w:r>
      <w:r>
        <w:t>a</w:t>
      </w:r>
      <w:r w:rsidRPr="007A7659">
        <w:t xml:space="preserve"> Document Consumer</w:t>
      </w:r>
      <w:r>
        <w:t xml:space="preserve"> to return</w:t>
      </w:r>
      <w:r w:rsidR="002F39A6" w:rsidRPr="007A7659">
        <w:t xml:space="preserve"> </w:t>
      </w:r>
      <w:r w:rsidR="002F39A6">
        <w:t xml:space="preserve">Deferred </w:t>
      </w:r>
      <w:r>
        <w:t>results</w:t>
      </w:r>
      <w:r w:rsidR="001D049D">
        <w:t xml:space="preserve"> – registry objects and errors –</w:t>
      </w:r>
      <w:r>
        <w:t xml:space="preserve"> from a prior Deferred-Capable query request</w:t>
      </w:r>
      <w:r w:rsidR="001D049D">
        <w:t>.</w:t>
      </w:r>
    </w:p>
    <w:p w14:paraId="10C34423" w14:textId="208690F3" w:rsidR="002F39A6" w:rsidRPr="00977EA3" w:rsidRDefault="002F39A6" w:rsidP="002F39A6">
      <w:pPr>
        <w:pStyle w:val="Heading5"/>
        <w:numPr>
          <w:ilvl w:val="0"/>
          <w:numId w:val="0"/>
        </w:numPr>
        <w:rPr>
          <w:noProof w:val="0"/>
        </w:rPr>
      </w:pPr>
      <w:bookmarkStart w:id="76" w:name="_Toc413945533"/>
      <w:r>
        <w:rPr>
          <w:noProof w:val="0"/>
        </w:rPr>
        <w:t>3.18.4.2</w:t>
      </w:r>
      <w:r w:rsidRPr="00977EA3">
        <w:rPr>
          <w:noProof w:val="0"/>
        </w:rPr>
        <w:t>.1 Trigger Events</w:t>
      </w:r>
      <w:bookmarkEnd w:id="76"/>
    </w:p>
    <w:p w14:paraId="28B61B3A" w14:textId="38CF86CB" w:rsidR="002F39A6" w:rsidRPr="00611247" w:rsidRDefault="002F39A6" w:rsidP="002F39A6">
      <w:pPr>
        <w:pStyle w:val="BodyText"/>
      </w:pPr>
      <w:r w:rsidRPr="00977EA3">
        <w:t xml:space="preserve">This message is initiated when the Initiating Gateway </w:t>
      </w:r>
      <w:r w:rsidR="00FB31A0">
        <w:t>determines it has results from a prior Deferred-Capable query request</w:t>
      </w:r>
      <w:r w:rsidR="00FB31A0" w:rsidRPr="00977EA3">
        <w:t xml:space="preserve"> </w:t>
      </w:r>
      <w:r w:rsidRPr="00977EA3">
        <w:t xml:space="preserve">from </w:t>
      </w:r>
      <w:r w:rsidR="001340F7">
        <w:t>a</w:t>
      </w:r>
      <w:r w:rsidRPr="00977EA3">
        <w:t xml:space="preserve"> Document Consumer</w:t>
      </w:r>
      <w:r w:rsidR="001340F7">
        <w:t>.</w:t>
      </w:r>
    </w:p>
    <w:p w14:paraId="6D3F3784" w14:textId="452D2913" w:rsidR="002F39A6" w:rsidRPr="00977EA3" w:rsidRDefault="002F39A6" w:rsidP="002F39A6">
      <w:pPr>
        <w:pStyle w:val="Heading5"/>
        <w:numPr>
          <w:ilvl w:val="0"/>
          <w:numId w:val="0"/>
        </w:numPr>
        <w:rPr>
          <w:noProof w:val="0"/>
        </w:rPr>
      </w:pPr>
      <w:bookmarkStart w:id="77" w:name="_Toc413945534"/>
      <w:r>
        <w:rPr>
          <w:noProof w:val="0"/>
        </w:rPr>
        <w:t>3.18.4.2</w:t>
      </w:r>
      <w:r w:rsidRPr="00977EA3">
        <w:rPr>
          <w:noProof w:val="0"/>
        </w:rPr>
        <w:t>.2 Message Semantics</w:t>
      </w:r>
      <w:bookmarkEnd w:id="77"/>
      <w:r w:rsidR="00FB31A0">
        <w:rPr>
          <w:noProof w:val="0"/>
        </w:rPr>
        <w:t xml:space="preserve">   </w:t>
      </w:r>
    </w:p>
    <w:p w14:paraId="13E217F4" w14:textId="41A9D2D9" w:rsidR="002F39A6" w:rsidRDefault="002F39A6" w:rsidP="002F39A6">
      <w:pPr>
        <w:pStyle w:val="BodyText"/>
      </w:pPr>
      <w:r w:rsidRPr="00977EA3">
        <w:t xml:space="preserve">The </w:t>
      </w:r>
      <w:r w:rsidR="000F7BB8" w:rsidRPr="00000150">
        <w:t xml:space="preserve">Registry Stored Query </w:t>
      </w:r>
      <w:r w:rsidR="000F7BB8">
        <w:t>Deferred Results</w:t>
      </w:r>
      <w:r w:rsidR="000F7BB8" w:rsidRPr="00977EA3">
        <w:t xml:space="preserve"> </w:t>
      </w:r>
      <w:r w:rsidRPr="00977EA3">
        <w:t>message semantics are based on the Registry Stored Query</w:t>
      </w:r>
      <w:r w:rsidR="00FB31A0">
        <w:t xml:space="preserve"> response</w:t>
      </w:r>
      <w:r w:rsidR="002A04A8">
        <w:t>, but are packaged differently. For the contents of the AdhocQueryResponse element, see section 3.18.4.1.2</w:t>
      </w:r>
      <w:r w:rsidR="00792B85">
        <w:t xml:space="preserve"> and ITI TF-3</w:t>
      </w:r>
      <w:proofErr w:type="gramStart"/>
      <w:r w:rsidR="00792B85">
        <w:t>:4</w:t>
      </w:r>
      <w:proofErr w:type="gramEnd"/>
      <w:r w:rsidR="002A04A8">
        <w:t xml:space="preserve">. For the web services details and sample messages, refer to section </w:t>
      </w:r>
      <w:r w:rsidR="00086018">
        <w:t>3.18.4.2</w:t>
      </w:r>
      <w:r w:rsidR="00792B85">
        <w:t>.2.1</w:t>
      </w:r>
      <w:r w:rsidR="00086018">
        <w:t xml:space="preserve"> </w:t>
      </w:r>
      <w:r w:rsidR="002A04A8">
        <w:t xml:space="preserve">rather than section </w:t>
      </w:r>
      <w:r w:rsidR="002A04A8" w:rsidRPr="007A7659">
        <w:t>3.18.4.1.2.7</w:t>
      </w:r>
      <w:r w:rsidR="002A04A8">
        <w:t>.</w:t>
      </w:r>
    </w:p>
    <w:p w14:paraId="1E71A7D1" w14:textId="366EE965" w:rsidR="00D60AE7" w:rsidRDefault="00D60AE7" w:rsidP="002F39A6">
      <w:pPr>
        <w:pStyle w:val="BodyText"/>
      </w:pPr>
      <w:r>
        <w:t xml:space="preserve">In addition, the AdhocQueryResponse element shall contain the requestId </w:t>
      </w:r>
      <w:proofErr w:type="gramStart"/>
      <w:r>
        <w:t>attribute,</w:t>
      </w:r>
      <w:proofErr w:type="gramEnd"/>
      <w:r>
        <w:t xml:space="preserve"> containing the ID of the original AdhocQueryRequest this Results message is a response to.</w:t>
      </w:r>
    </w:p>
    <w:p w14:paraId="749412AB" w14:textId="7094F3BC" w:rsidR="006B38B3" w:rsidRDefault="006B38B3" w:rsidP="002F39A6">
      <w:pPr>
        <w:pStyle w:val="BodyText"/>
      </w:pPr>
      <w:r w:rsidRPr="00977EA3">
        <w:t xml:space="preserve">The </w:t>
      </w:r>
      <w:r w:rsidRPr="00000150">
        <w:t xml:space="preserve">Registry Stored Query </w:t>
      </w:r>
      <w:r>
        <w:t>Deferred Results</w:t>
      </w:r>
      <w:r w:rsidRPr="00977EA3">
        <w:t xml:space="preserve"> message</w:t>
      </w:r>
      <w:r>
        <w:t xml:space="preserve"> may indicate in the AdhocQueryResponse element that additional Deferred processing is needed, as defined in section 3.1</w:t>
      </w:r>
      <w:r w:rsidRPr="00736671">
        <w:t>8.4.1.3.</w:t>
      </w:r>
      <w:r>
        <w:t>7.</w:t>
      </w:r>
    </w:p>
    <w:p w14:paraId="30A6E8DB" w14:textId="5A1B404D" w:rsidR="000F7BB8" w:rsidRDefault="000F7BB8" w:rsidP="002F39A6">
      <w:pPr>
        <w:pStyle w:val="BodyText"/>
      </w:pPr>
      <w:r>
        <w:t xml:space="preserve">The </w:t>
      </w:r>
      <w:r w:rsidRPr="00000150">
        <w:t xml:space="preserve">Registry Stored Query </w:t>
      </w:r>
      <w:r>
        <w:t xml:space="preserve">Deferred Results Acknowledgement </w:t>
      </w:r>
      <w:r w:rsidRPr="00977EA3">
        <w:t>message semantics</w:t>
      </w:r>
      <w:r>
        <w:t xml:space="preserve"> are based on the </w:t>
      </w:r>
      <w:r w:rsidR="00792B85">
        <w:t>ebRS 3.0 RegistryResponse message.</w:t>
      </w:r>
    </w:p>
    <w:p w14:paraId="25524176" w14:textId="6FE1CA07" w:rsidR="00792B85" w:rsidRPr="007A7659" w:rsidRDefault="00792B85" w:rsidP="00792B85">
      <w:pPr>
        <w:pStyle w:val="Heading6"/>
        <w:numPr>
          <w:ilvl w:val="0"/>
          <w:numId w:val="0"/>
        </w:numPr>
        <w:tabs>
          <w:tab w:val="left" w:pos="1152"/>
        </w:tabs>
        <w:ind w:left="1152" w:hanging="1152"/>
        <w:rPr>
          <w:noProof w:val="0"/>
        </w:rPr>
      </w:pPr>
      <w:bookmarkStart w:id="78" w:name="_Toc413945535"/>
      <w:r>
        <w:rPr>
          <w:noProof w:val="0"/>
        </w:rPr>
        <w:t>3.18.4.2.2.1</w:t>
      </w:r>
      <w:r w:rsidRPr="007A7659">
        <w:rPr>
          <w:noProof w:val="0"/>
        </w:rPr>
        <w:t xml:space="preserve"> Web Services Transport</w:t>
      </w:r>
      <w:bookmarkEnd w:id="78"/>
    </w:p>
    <w:p w14:paraId="111DED04" w14:textId="77777777" w:rsidR="009E59AF" w:rsidRDefault="00792B85" w:rsidP="00792B85">
      <w:pPr>
        <w:pStyle w:val="BodyText"/>
      </w:pPr>
      <w:r w:rsidRPr="007A7659">
        <w:t xml:space="preserve">The </w:t>
      </w:r>
      <w:r>
        <w:t>Results</w:t>
      </w:r>
      <w:r w:rsidRPr="00977EA3">
        <w:t xml:space="preserve"> </w:t>
      </w:r>
      <w:r w:rsidRPr="007A7659">
        <w:t xml:space="preserve">and </w:t>
      </w:r>
      <w:r>
        <w:t xml:space="preserve">Results Acknowledgement messages </w:t>
      </w:r>
      <w:r w:rsidRPr="007A7659">
        <w:t xml:space="preserve">will be transmitted </w:t>
      </w:r>
      <w:r w:rsidR="009E59AF" w:rsidRPr="009E59AF">
        <w:t>using Synchronous or Asynchronous Web Services Exchange, according to the requirements specified in ITI TF-2x: Appendix V</w:t>
      </w:r>
      <w:r w:rsidRPr="007A7659">
        <w:t xml:space="preserve">. </w:t>
      </w:r>
    </w:p>
    <w:p w14:paraId="337D51C1" w14:textId="3D85BE85" w:rsidR="009E59AF" w:rsidRPr="00977EA3" w:rsidRDefault="009E59AF" w:rsidP="009E59AF">
      <w:pPr>
        <w:pStyle w:val="TableTitle"/>
      </w:pPr>
      <w:r w:rsidRPr="00977EA3">
        <w:t xml:space="preserve">Table </w:t>
      </w:r>
      <w:r>
        <w:t>3.18.4.2.2.1</w:t>
      </w:r>
      <w:r w:rsidRPr="00977EA3">
        <w:t>-1: WSDL Namespace Definitions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98"/>
        <w:gridCol w:w="6210"/>
      </w:tblGrid>
      <w:tr w:rsidR="009E59AF" w:rsidRPr="00977EA3" w14:paraId="7AC83288" w14:textId="77777777" w:rsidTr="009E59AF">
        <w:trPr>
          <w:jc w:val="center"/>
        </w:trPr>
        <w:tc>
          <w:tcPr>
            <w:tcW w:w="1998" w:type="dxa"/>
          </w:tcPr>
          <w:p w14:paraId="69B61A39" w14:textId="77777777" w:rsidR="009E59AF" w:rsidRPr="00977EA3" w:rsidRDefault="009E59AF" w:rsidP="009E59AF">
            <w:pPr>
              <w:pStyle w:val="TableEntry"/>
            </w:pPr>
            <w:proofErr w:type="gramStart"/>
            <w:r w:rsidRPr="00977EA3">
              <w:t>soap</w:t>
            </w:r>
            <w:proofErr w:type="gramEnd"/>
          </w:p>
        </w:tc>
        <w:tc>
          <w:tcPr>
            <w:tcW w:w="6210" w:type="dxa"/>
          </w:tcPr>
          <w:p w14:paraId="0A18F6FE" w14:textId="77777777" w:rsidR="009E59AF" w:rsidRPr="00977EA3" w:rsidRDefault="009E59AF" w:rsidP="009E59AF">
            <w:pPr>
              <w:pStyle w:val="TableEntry"/>
            </w:pPr>
            <w:r w:rsidRPr="00977EA3">
              <w:t>http://schemas.xmlsoap.org/wsdl/soap/</w:t>
            </w:r>
          </w:p>
        </w:tc>
      </w:tr>
      <w:tr w:rsidR="009E59AF" w:rsidRPr="00977EA3" w14:paraId="4A7FD196" w14:textId="77777777" w:rsidTr="009E59AF">
        <w:trPr>
          <w:jc w:val="center"/>
        </w:trPr>
        <w:tc>
          <w:tcPr>
            <w:tcW w:w="1998" w:type="dxa"/>
          </w:tcPr>
          <w:p w14:paraId="6D477773" w14:textId="77777777" w:rsidR="009E59AF" w:rsidRPr="00977EA3" w:rsidRDefault="009E59AF" w:rsidP="009E59AF">
            <w:pPr>
              <w:pStyle w:val="TableEntry"/>
            </w:pPr>
            <w:proofErr w:type="gramStart"/>
            <w:r w:rsidRPr="00977EA3">
              <w:t>soap12</w:t>
            </w:r>
            <w:proofErr w:type="gramEnd"/>
          </w:p>
        </w:tc>
        <w:tc>
          <w:tcPr>
            <w:tcW w:w="6210" w:type="dxa"/>
          </w:tcPr>
          <w:p w14:paraId="69BE7448" w14:textId="77777777" w:rsidR="009E59AF" w:rsidRPr="00977EA3" w:rsidRDefault="009E59AF" w:rsidP="009E59AF">
            <w:pPr>
              <w:pStyle w:val="TableEntry"/>
            </w:pPr>
            <w:r w:rsidRPr="00977EA3">
              <w:t>http://schemas.xmlsoap.org/wsdl/soap12/</w:t>
            </w:r>
          </w:p>
        </w:tc>
      </w:tr>
      <w:tr w:rsidR="009E59AF" w:rsidRPr="00977EA3" w14:paraId="1040758A" w14:textId="77777777" w:rsidTr="009E59AF">
        <w:trPr>
          <w:jc w:val="center"/>
        </w:trPr>
        <w:tc>
          <w:tcPr>
            <w:tcW w:w="1998" w:type="dxa"/>
          </w:tcPr>
          <w:p w14:paraId="249842C2" w14:textId="77777777" w:rsidR="009E59AF" w:rsidRPr="00977EA3" w:rsidRDefault="009E59AF" w:rsidP="009E59AF">
            <w:pPr>
              <w:pStyle w:val="TableEntry"/>
            </w:pPr>
            <w:proofErr w:type="gramStart"/>
            <w:r w:rsidRPr="00977EA3">
              <w:t>wsaw</w:t>
            </w:r>
            <w:proofErr w:type="gramEnd"/>
          </w:p>
        </w:tc>
        <w:tc>
          <w:tcPr>
            <w:tcW w:w="6210" w:type="dxa"/>
          </w:tcPr>
          <w:p w14:paraId="0045C919" w14:textId="77777777" w:rsidR="009E59AF" w:rsidRPr="00977EA3" w:rsidRDefault="009E59AF" w:rsidP="009E59AF">
            <w:pPr>
              <w:pStyle w:val="TableEntry"/>
            </w:pPr>
            <w:r w:rsidRPr="00977EA3">
              <w:t>http://www.w3.org/2006/05/addressing/wsdl/</w:t>
            </w:r>
          </w:p>
        </w:tc>
      </w:tr>
      <w:tr w:rsidR="009E59AF" w:rsidRPr="00977EA3" w14:paraId="6CCF031E" w14:textId="77777777" w:rsidTr="009E59AF">
        <w:trPr>
          <w:jc w:val="center"/>
        </w:trPr>
        <w:tc>
          <w:tcPr>
            <w:tcW w:w="1998" w:type="dxa"/>
          </w:tcPr>
          <w:p w14:paraId="13E9DE1E" w14:textId="77777777" w:rsidR="009E59AF" w:rsidRPr="00977EA3" w:rsidRDefault="009E59AF" w:rsidP="009E59AF">
            <w:pPr>
              <w:pStyle w:val="TableEntry"/>
            </w:pPr>
            <w:proofErr w:type="gramStart"/>
            <w:r w:rsidRPr="00977EA3">
              <w:t>xsd</w:t>
            </w:r>
            <w:proofErr w:type="gramEnd"/>
          </w:p>
        </w:tc>
        <w:tc>
          <w:tcPr>
            <w:tcW w:w="6210" w:type="dxa"/>
          </w:tcPr>
          <w:p w14:paraId="0DFAE279" w14:textId="77777777" w:rsidR="009E59AF" w:rsidRPr="00977EA3" w:rsidRDefault="009E59AF" w:rsidP="009E59AF">
            <w:pPr>
              <w:pStyle w:val="TableEntry"/>
            </w:pPr>
            <w:r w:rsidRPr="00977EA3">
              <w:t>http://www.w3.org/2001/XMLSchema</w:t>
            </w:r>
          </w:p>
        </w:tc>
      </w:tr>
      <w:tr w:rsidR="009E59AF" w:rsidRPr="00977EA3" w14:paraId="705A89E1" w14:textId="77777777" w:rsidTr="009E59AF">
        <w:trPr>
          <w:jc w:val="center"/>
        </w:trPr>
        <w:tc>
          <w:tcPr>
            <w:tcW w:w="1998" w:type="dxa"/>
          </w:tcPr>
          <w:p w14:paraId="5CB78D04" w14:textId="77777777" w:rsidR="009E59AF" w:rsidRPr="00977EA3" w:rsidRDefault="009E59AF" w:rsidP="009E59AF">
            <w:pPr>
              <w:pStyle w:val="TableEntry"/>
            </w:pPr>
            <w:proofErr w:type="gramStart"/>
            <w:r w:rsidRPr="00977EA3">
              <w:t>ihe</w:t>
            </w:r>
            <w:proofErr w:type="gramEnd"/>
          </w:p>
        </w:tc>
        <w:tc>
          <w:tcPr>
            <w:tcW w:w="6210" w:type="dxa"/>
          </w:tcPr>
          <w:p w14:paraId="08A9ACE5" w14:textId="77777777" w:rsidR="009E59AF" w:rsidRPr="00977EA3" w:rsidRDefault="009E59AF" w:rsidP="009E59AF">
            <w:pPr>
              <w:pStyle w:val="TableEntry"/>
            </w:pPr>
            <w:proofErr w:type="gramStart"/>
            <w:r w:rsidRPr="00977EA3">
              <w:t>urn:ihe:iti:xds</w:t>
            </w:r>
            <w:proofErr w:type="gramEnd"/>
            <w:r w:rsidRPr="00977EA3">
              <w:t>-b:2007</w:t>
            </w:r>
          </w:p>
        </w:tc>
      </w:tr>
      <w:tr w:rsidR="009E59AF" w:rsidRPr="00977EA3" w14:paraId="6315BFC0" w14:textId="77777777" w:rsidTr="009E59AF">
        <w:trPr>
          <w:jc w:val="center"/>
        </w:trPr>
        <w:tc>
          <w:tcPr>
            <w:tcW w:w="1998" w:type="dxa"/>
          </w:tcPr>
          <w:p w14:paraId="5C6881E2" w14:textId="77777777" w:rsidR="009E59AF" w:rsidRPr="00977EA3" w:rsidRDefault="009E59AF" w:rsidP="009E59AF">
            <w:pPr>
              <w:pStyle w:val="TableEntry"/>
            </w:pPr>
            <w:proofErr w:type="gramStart"/>
            <w:r w:rsidRPr="00977EA3">
              <w:t>rs</w:t>
            </w:r>
            <w:proofErr w:type="gramEnd"/>
          </w:p>
        </w:tc>
        <w:tc>
          <w:tcPr>
            <w:tcW w:w="6210" w:type="dxa"/>
          </w:tcPr>
          <w:p w14:paraId="304BB2C3" w14:textId="77777777" w:rsidR="009E59AF" w:rsidRPr="00977EA3" w:rsidRDefault="009E59AF" w:rsidP="009E59AF">
            <w:pPr>
              <w:pStyle w:val="TableEntry"/>
            </w:pPr>
            <w:proofErr w:type="gramStart"/>
            <w:r w:rsidRPr="00977EA3">
              <w:t>urn:oasis:names:tc:ebxml</w:t>
            </w:r>
            <w:proofErr w:type="gramEnd"/>
            <w:r w:rsidRPr="00977EA3">
              <w:t>-regrep:xsd:rs:3.0</w:t>
            </w:r>
          </w:p>
        </w:tc>
      </w:tr>
      <w:tr w:rsidR="009E59AF" w:rsidRPr="00977EA3" w14:paraId="73A4B34F" w14:textId="77777777" w:rsidTr="009E59AF">
        <w:trPr>
          <w:jc w:val="center"/>
        </w:trPr>
        <w:tc>
          <w:tcPr>
            <w:tcW w:w="1998" w:type="dxa"/>
          </w:tcPr>
          <w:p w14:paraId="546A0B94" w14:textId="77777777" w:rsidR="009E59AF" w:rsidRPr="00977EA3" w:rsidRDefault="009E59AF" w:rsidP="009E59AF">
            <w:pPr>
              <w:pStyle w:val="TableEntry"/>
            </w:pPr>
            <w:proofErr w:type="gramStart"/>
            <w:r w:rsidRPr="00977EA3">
              <w:t>lcm</w:t>
            </w:r>
            <w:proofErr w:type="gramEnd"/>
          </w:p>
        </w:tc>
        <w:tc>
          <w:tcPr>
            <w:tcW w:w="6210" w:type="dxa"/>
          </w:tcPr>
          <w:p w14:paraId="034B1D03" w14:textId="77777777" w:rsidR="009E59AF" w:rsidRPr="00977EA3" w:rsidRDefault="009E59AF" w:rsidP="009E59AF">
            <w:pPr>
              <w:pStyle w:val="TableEntry"/>
            </w:pPr>
            <w:proofErr w:type="gramStart"/>
            <w:r w:rsidRPr="00977EA3">
              <w:rPr>
                <w:highlight w:val="white"/>
              </w:rPr>
              <w:t>urn:oasis:names:tc:ebxml</w:t>
            </w:r>
            <w:proofErr w:type="gramEnd"/>
            <w:r w:rsidRPr="00977EA3">
              <w:rPr>
                <w:highlight w:val="white"/>
              </w:rPr>
              <w:t>-regrep:xsd:lcm:3.0</w:t>
            </w:r>
          </w:p>
        </w:tc>
      </w:tr>
      <w:tr w:rsidR="009E59AF" w:rsidRPr="00977EA3" w14:paraId="6A6DF3BC" w14:textId="77777777" w:rsidTr="009E59AF">
        <w:trPr>
          <w:jc w:val="center"/>
        </w:trPr>
        <w:tc>
          <w:tcPr>
            <w:tcW w:w="1998" w:type="dxa"/>
          </w:tcPr>
          <w:p w14:paraId="107FD8E3" w14:textId="77777777" w:rsidR="009E59AF" w:rsidRPr="00977EA3" w:rsidRDefault="009E59AF" w:rsidP="009E59AF">
            <w:pPr>
              <w:pStyle w:val="TableEntry"/>
            </w:pPr>
            <w:proofErr w:type="gramStart"/>
            <w:r w:rsidRPr="00977EA3">
              <w:t>query</w:t>
            </w:r>
            <w:proofErr w:type="gramEnd"/>
          </w:p>
        </w:tc>
        <w:tc>
          <w:tcPr>
            <w:tcW w:w="6210" w:type="dxa"/>
          </w:tcPr>
          <w:p w14:paraId="13B03856" w14:textId="77777777" w:rsidR="009E59AF" w:rsidRPr="00977EA3" w:rsidRDefault="009E59AF" w:rsidP="009E59AF">
            <w:pPr>
              <w:pStyle w:val="TableEntry"/>
            </w:pPr>
            <w:proofErr w:type="gramStart"/>
            <w:r w:rsidRPr="00977EA3">
              <w:rPr>
                <w:highlight w:val="white"/>
              </w:rPr>
              <w:t>urn:oasis:names:tc:ebxml</w:t>
            </w:r>
            <w:proofErr w:type="gramEnd"/>
            <w:r w:rsidRPr="00977EA3">
              <w:rPr>
                <w:highlight w:val="white"/>
              </w:rPr>
              <w:t>-regrep:xsd:query:3.0</w:t>
            </w:r>
          </w:p>
        </w:tc>
      </w:tr>
    </w:tbl>
    <w:p w14:paraId="1410C686" w14:textId="77777777" w:rsidR="009E59AF" w:rsidRDefault="009E59AF" w:rsidP="00792B85">
      <w:pPr>
        <w:pStyle w:val="BodyText"/>
      </w:pPr>
    </w:p>
    <w:p w14:paraId="5FA60868" w14:textId="2861B586" w:rsidR="00792B85" w:rsidRPr="007A7659" w:rsidRDefault="00792B85" w:rsidP="00792B85">
      <w:pPr>
        <w:pStyle w:val="BodyText"/>
      </w:pPr>
      <w:r w:rsidRPr="007A7659">
        <w:t xml:space="preserve">The specific values for the WSDL describing the </w:t>
      </w:r>
      <w:r w:rsidR="001A3B37" w:rsidRPr="00A71A66">
        <w:t>Registry Stored Query</w:t>
      </w:r>
      <w:r w:rsidR="001A3B37" w:rsidRPr="00CA7C62">
        <w:t xml:space="preserve"> </w:t>
      </w:r>
      <w:r w:rsidR="001A3B37">
        <w:t>Deferred Results</w:t>
      </w:r>
      <w:r w:rsidR="001A3B37" w:rsidRPr="007A7659">
        <w:t xml:space="preserve"> </w:t>
      </w:r>
      <w:r w:rsidRPr="007A7659">
        <w:t>Service are described in this section.</w:t>
      </w:r>
    </w:p>
    <w:p w14:paraId="7F9D74FD" w14:textId="7F163D6E" w:rsidR="00792B85" w:rsidRPr="007A7659" w:rsidRDefault="00792B85" w:rsidP="00792B85">
      <w:pPr>
        <w:pStyle w:val="BodyText"/>
      </w:pPr>
      <w:r w:rsidRPr="007A7659">
        <w:lastRenderedPageBreak/>
        <w:t xml:space="preserve">The Document </w:t>
      </w:r>
      <w:r w:rsidR="009E59AF" w:rsidRPr="007A7659">
        <w:t xml:space="preserve">Consumer </w:t>
      </w:r>
      <w:r w:rsidRPr="007A7659">
        <w:t xml:space="preserve">shall accept a </w:t>
      </w:r>
      <w:r w:rsidR="009E59AF" w:rsidRPr="00A71A66">
        <w:t>Registry Stored Query</w:t>
      </w:r>
      <w:r w:rsidR="009E59AF" w:rsidRPr="00CA7C62">
        <w:t xml:space="preserve"> </w:t>
      </w:r>
      <w:r w:rsidR="009E59AF">
        <w:t>Deferred Results</w:t>
      </w:r>
      <w:r w:rsidR="009E59AF" w:rsidRPr="007A7659">
        <w:t xml:space="preserve"> </w:t>
      </w:r>
      <w:r w:rsidR="009E59AF">
        <w:t xml:space="preserve">message </w:t>
      </w:r>
      <w:r w:rsidRPr="007A7659">
        <w:t xml:space="preserve">formatted as a SIMPLE SOAP message and respond with a </w:t>
      </w:r>
      <w:r w:rsidR="009E59AF" w:rsidRPr="00000150">
        <w:t xml:space="preserve">Registry Stored Query </w:t>
      </w:r>
      <w:r w:rsidR="009E59AF">
        <w:t xml:space="preserve">Deferred Results Acknowledgement message </w:t>
      </w:r>
      <w:r w:rsidRPr="007A7659">
        <w:t xml:space="preserve">formatted as a SIMPLE SOAP message. The </w:t>
      </w:r>
      <w:r w:rsidR="009E59AF">
        <w:t>Initiating Gateway</w:t>
      </w:r>
      <w:r w:rsidRPr="007A7659">
        <w:t xml:space="preserve"> shall generate the </w:t>
      </w:r>
      <w:r w:rsidR="009E59AF" w:rsidRPr="00A71A66">
        <w:t>Registry Stored Query</w:t>
      </w:r>
      <w:r w:rsidR="009E59AF" w:rsidRPr="00CA7C62">
        <w:t xml:space="preserve"> </w:t>
      </w:r>
      <w:r w:rsidR="009E59AF">
        <w:t>Deferred Results</w:t>
      </w:r>
      <w:r w:rsidR="009E59AF" w:rsidRPr="007A7659">
        <w:t xml:space="preserve"> </w:t>
      </w:r>
      <w:r w:rsidR="009E59AF">
        <w:t xml:space="preserve">message </w:t>
      </w:r>
      <w:r w:rsidRPr="007A7659">
        <w:t xml:space="preserve">formatted as a SIMPLE SOAP message and accept a </w:t>
      </w:r>
      <w:r w:rsidR="009E59AF" w:rsidRPr="00000150">
        <w:t xml:space="preserve">Registry Stored Query </w:t>
      </w:r>
      <w:r w:rsidR="009E59AF">
        <w:t xml:space="preserve">Deferred Results Acknowledgement message </w:t>
      </w:r>
      <w:r w:rsidRPr="007A7659">
        <w:t>formatted as a SIMPLE SOAP message.</w:t>
      </w:r>
    </w:p>
    <w:p w14:paraId="569E0DBD" w14:textId="791655A9" w:rsidR="00792B85" w:rsidRPr="007A7659" w:rsidRDefault="00792B85" w:rsidP="00792B85">
      <w:pPr>
        <w:pStyle w:val="BodyText"/>
        <w:rPr>
          <w:b/>
          <w:lang w:eastAsia="ar-SA"/>
        </w:rPr>
      </w:pPr>
      <w:r w:rsidRPr="007A7659">
        <w:rPr>
          <w:b/>
          <w:lang w:eastAsia="ar-SA"/>
        </w:rPr>
        <w:t>IHE-WSP201) The attribute /wsdl</w:t>
      </w:r>
      <w:proofErr w:type="gramStart"/>
      <w:r w:rsidRPr="007A7659">
        <w:rPr>
          <w:b/>
          <w:lang w:eastAsia="ar-SA"/>
        </w:rPr>
        <w:t>:definitions</w:t>
      </w:r>
      <w:proofErr w:type="gramEnd"/>
      <w:r w:rsidRPr="007A7659">
        <w:rPr>
          <w:b/>
          <w:lang w:eastAsia="ar-SA"/>
        </w:rPr>
        <w:t>/@name shall be “Document</w:t>
      </w:r>
      <w:r w:rsidR="003F0A40">
        <w:rPr>
          <w:b/>
          <w:lang w:eastAsia="ar-SA"/>
        </w:rPr>
        <w:t>Consumer</w:t>
      </w:r>
      <w:r w:rsidRPr="007A7659">
        <w:rPr>
          <w:b/>
          <w:lang w:eastAsia="ar-SA"/>
        </w:rPr>
        <w:t>”.</w:t>
      </w:r>
    </w:p>
    <w:p w14:paraId="0881E102" w14:textId="77777777" w:rsidR="00792B85" w:rsidRPr="007A7659" w:rsidRDefault="00792B85" w:rsidP="00792B85">
      <w:pPr>
        <w:pStyle w:val="BodyText"/>
      </w:pPr>
      <w:r w:rsidRPr="007A7659">
        <w:t>The following WSDL naming conventions shall apply:</w:t>
      </w:r>
    </w:p>
    <w:p w14:paraId="4CA432C0" w14:textId="77777777" w:rsidR="003F0A40" w:rsidRDefault="003F0A40" w:rsidP="00792B85">
      <w:pPr>
        <w:pStyle w:val="XMLExample"/>
        <w:keepNext/>
        <w:rPr>
          <w:sz w:val="18"/>
          <w:szCs w:val="18"/>
        </w:rPr>
      </w:pPr>
    </w:p>
    <w:p w14:paraId="5E2C8F6F" w14:textId="0829DB34" w:rsidR="003F0A40" w:rsidRPr="007A7659" w:rsidRDefault="003F0A40" w:rsidP="003F0A40">
      <w:pPr>
        <w:pStyle w:val="XMLExample"/>
        <w:keepNext/>
        <w:rPr>
          <w:sz w:val="18"/>
          <w:szCs w:val="18"/>
        </w:rPr>
      </w:pPr>
      <w:r w:rsidRPr="007A7659">
        <w:rPr>
          <w:lang w:eastAsia="ar-SA"/>
        </w:rPr>
        <w:tab/>
      </w:r>
      <w:proofErr w:type="gramStart"/>
      <w:r w:rsidRPr="007A7659">
        <w:rPr>
          <w:sz w:val="18"/>
          <w:szCs w:val="18"/>
        </w:rPr>
        <w:t>wsdl:definitions</w:t>
      </w:r>
      <w:proofErr w:type="gramEnd"/>
      <w:r w:rsidRPr="007A7659">
        <w:rPr>
          <w:sz w:val="18"/>
          <w:szCs w:val="18"/>
        </w:rPr>
        <w:t>/@name=</w:t>
      </w:r>
      <w:r w:rsidRPr="007A7659">
        <w:rPr>
          <w:b/>
          <w:sz w:val="18"/>
          <w:szCs w:val="18"/>
        </w:rPr>
        <w:t>"</w:t>
      </w:r>
      <w:r w:rsidRPr="00116F8D">
        <w:rPr>
          <w:rStyle w:val="Strong"/>
          <w:b w:val="0"/>
          <w:bCs/>
          <w:sz w:val="18"/>
          <w:szCs w:val="18"/>
        </w:rPr>
        <w:t>DocumentConsumer</w:t>
      </w:r>
      <w:r w:rsidRPr="007A7659">
        <w:rPr>
          <w:sz w:val="18"/>
          <w:szCs w:val="18"/>
        </w:rPr>
        <w:t>":</w:t>
      </w:r>
    </w:p>
    <w:p w14:paraId="6E878989" w14:textId="54FDFEB3" w:rsidR="003F0A40" w:rsidRPr="007A7659" w:rsidRDefault="003F0A40" w:rsidP="003F0A40">
      <w:pPr>
        <w:pStyle w:val="XMLExample"/>
        <w:keepNext/>
        <w:ind w:firstLine="720"/>
        <w:rPr>
          <w:sz w:val="18"/>
          <w:szCs w:val="18"/>
        </w:rPr>
      </w:pPr>
      <w:proofErr w:type="gramStart"/>
      <w:r>
        <w:rPr>
          <w:sz w:val="18"/>
          <w:szCs w:val="18"/>
        </w:rPr>
        <w:t>input</w:t>
      </w:r>
      <w:proofErr w:type="gramEnd"/>
      <w:r w:rsidRPr="007A7659">
        <w:rPr>
          <w:sz w:val="18"/>
          <w:szCs w:val="18"/>
        </w:rPr>
        <w:t xml:space="preserve"> message    -&gt; "Registry</w:t>
      </w:r>
      <w:r w:rsidRPr="00116F8D">
        <w:rPr>
          <w:rStyle w:val="Strong"/>
          <w:b w:val="0"/>
          <w:bCs/>
          <w:sz w:val="18"/>
          <w:szCs w:val="18"/>
        </w:rPr>
        <w:t>StoredQueryDeferredResults</w:t>
      </w:r>
      <w:r w:rsidRPr="007A7659">
        <w:rPr>
          <w:sz w:val="18"/>
          <w:szCs w:val="18"/>
        </w:rPr>
        <w:t>_Message"</w:t>
      </w:r>
    </w:p>
    <w:p w14:paraId="60B44268" w14:textId="4BB9E057" w:rsidR="003F0A40" w:rsidRPr="007A7659" w:rsidRDefault="003F0A40" w:rsidP="003F0A40">
      <w:pPr>
        <w:pStyle w:val="XMLExample"/>
        <w:keepNext/>
        <w:rPr>
          <w:sz w:val="18"/>
          <w:szCs w:val="18"/>
        </w:rPr>
      </w:pPr>
      <w:r w:rsidRPr="007A7659">
        <w:rPr>
          <w:sz w:val="18"/>
          <w:szCs w:val="18"/>
        </w:rPr>
        <w:tab/>
      </w:r>
      <w:proofErr w:type="gramStart"/>
      <w:r>
        <w:rPr>
          <w:sz w:val="18"/>
          <w:szCs w:val="18"/>
        </w:rPr>
        <w:t>output</w:t>
      </w:r>
      <w:proofErr w:type="gramEnd"/>
      <w:r w:rsidRPr="007A7659">
        <w:rPr>
          <w:sz w:val="18"/>
          <w:szCs w:val="18"/>
        </w:rPr>
        <w:t xml:space="preserve"> </w:t>
      </w:r>
      <w:r>
        <w:rPr>
          <w:sz w:val="18"/>
          <w:szCs w:val="18"/>
        </w:rPr>
        <w:t>message</w:t>
      </w:r>
      <w:r w:rsidRPr="007A7659">
        <w:rPr>
          <w:sz w:val="18"/>
          <w:szCs w:val="18"/>
        </w:rPr>
        <w:t xml:space="preserve">   -&gt; "Registry</w:t>
      </w:r>
      <w:r w:rsidRPr="00116F8D">
        <w:rPr>
          <w:rStyle w:val="Strong"/>
          <w:b w:val="0"/>
          <w:bCs/>
          <w:sz w:val="18"/>
          <w:szCs w:val="18"/>
        </w:rPr>
        <w:t>StoredQueryDeferredResultsAcknowledgement</w:t>
      </w:r>
      <w:r w:rsidRPr="007A7659">
        <w:rPr>
          <w:sz w:val="18"/>
          <w:szCs w:val="18"/>
        </w:rPr>
        <w:t>_Message"</w:t>
      </w:r>
    </w:p>
    <w:p w14:paraId="7E647083" w14:textId="386FC566" w:rsidR="003F0A40" w:rsidRPr="007A7659" w:rsidRDefault="003F0A40" w:rsidP="003F0A40">
      <w:pPr>
        <w:pStyle w:val="XMLExample"/>
        <w:keepNext/>
        <w:rPr>
          <w:sz w:val="18"/>
          <w:szCs w:val="18"/>
        </w:rPr>
      </w:pPr>
      <w:r w:rsidRPr="007A7659">
        <w:rPr>
          <w:sz w:val="18"/>
          <w:szCs w:val="18"/>
        </w:rPr>
        <w:tab/>
      </w:r>
      <w:proofErr w:type="gramStart"/>
      <w:r w:rsidRPr="007A7659">
        <w:rPr>
          <w:sz w:val="18"/>
          <w:szCs w:val="18"/>
        </w:rPr>
        <w:t>portType</w:t>
      </w:r>
      <w:proofErr w:type="gramEnd"/>
      <w:r w:rsidRPr="007A7659">
        <w:rPr>
          <w:sz w:val="18"/>
          <w:szCs w:val="18"/>
        </w:rPr>
        <w:t xml:space="preserve">         -&gt; "</w:t>
      </w:r>
      <w:r w:rsidRPr="00116F8D">
        <w:rPr>
          <w:rStyle w:val="Strong"/>
          <w:b w:val="0"/>
          <w:bCs/>
          <w:sz w:val="18"/>
          <w:szCs w:val="18"/>
        </w:rPr>
        <w:t>DocumentConsumer</w:t>
      </w:r>
      <w:r w:rsidRPr="007A7659">
        <w:rPr>
          <w:sz w:val="18"/>
          <w:szCs w:val="18"/>
        </w:rPr>
        <w:t>_PortType"</w:t>
      </w:r>
    </w:p>
    <w:p w14:paraId="6E3D3E88" w14:textId="2F9D099A" w:rsidR="003F0A40" w:rsidRPr="007A7659" w:rsidRDefault="003F0A40" w:rsidP="003F0A40">
      <w:pPr>
        <w:pStyle w:val="XMLExample"/>
        <w:keepNext/>
        <w:rPr>
          <w:sz w:val="18"/>
          <w:szCs w:val="18"/>
        </w:rPr>
      </w:pPr>
      <w:r w:rsidRPr="007A7659">
        <w:rPr>
          <w:sz w:val="18"/>
          <w:szCs w:val="18"/>
        </w:rPr>
        <w:tab/>
      </w:r>
      <w:proofErr w:type="gramStart"/>
      <w:r w:rsidRPr="007A7659">
        <w:rPr>
          <w:sz w:val="18"/>
          <w:szCs w:val="18"/>
        </w:rPr>
        <w:t>operation</w:t>
      </w:r>
      <w:proofErr w:type="gramEnd"/>
      <w:r w:rsidRPr="007A7659">
        <w:rPr>
          <w:sz w:val="18"/>
          <w:szCs w:val="18"/>
        </w:rPr>
        <w:t xml:space="preserve">        -&gt; "Registry</w:t>
      </w:r>
      <w:r w:rsidRPr="00116F8D">
        <w:rPr>
          <w:rStyle w:val="Strong"/>
          <w:b w:val="0"/>
          <w:bCs/>
          <w:sz w:val="18"/>
          <w:szCs w:val="18"/>
        </w:rPr>
        <w:t>StoredQueryDeferredResults</w:t>
      </w:r>
      <w:r w:rsidRPr="007A7659">
        <w:rPr>
          <w:sz w:val="18"/>
          <w:szCs w:val="18"/>
        </w:rPr>
        <w:t>"</w:t>
      </w:r>
    </w:p>
    <w:p w14:paraId="3E94EBCE" w14:textId="2E1DC27E" w:rsidR="003F0A40" w:rsidRPr="007A7659" w:rsidRDefault="003F0A40" w:rsidP="003F0A40">
      <w:pPr>
        <w:pStyle w:val="XMLExample"/>
        <w:keepNext/>
        <w:rPr>
          <w:sz w:val="18"/>
          <w:szCs w:val="18"/>
        </w:rPr>
      </w:pPr>
      <w:r w:rsidRPr="007A7659">
        <w:rPr>
          <w:sz w:val="18"/>
          <w:szCs w:val="18"/>
        </w:rPr>
        <w:tab/>
        <w:t xml:space="preserve">SOAP 1.2 binding -&gt; </w:t>
      </w:r>
      <w:r w:rsidRPr="007A7659">
        <w:rPr>
          <w:b/>
          <w:sz w:val="18"/>
          <w:szCs w:val="18"/>
        </w:rPr>
        <w:t>"</w:t>
      </w:r>
      <w:r w:rsidRPr="00116F8D">
        <w:rPr>
          <w:rStyle w:val="Strong"/>
          <w:b w:val="0"/>
          <w:bCs/>
          <w:sz w:val="18"/>
          <w:szCs w:val="18"/>
        </w:rPr>
        <w:t>DocumentConsumer</w:t>
      </w:r>
      <w:r w:rsidRPr="007A7659">
        <w:rPr>
          <w:sz w:val="18"/>
          <w:szCs w:val="18"/>
        </w:rPr>
        <w:t>_Binding_Soap12"</w:t>
      </w:r>
    </w:p>
    <w:p w14:paraId="7227162C" w14:textId="46BB14DE" w:rsidR="003F0A40" w:rsidRPr="007A7659" w:rsidRDefault="003F0A40" w:rsidP="003F0A40">
      <w:pPr>
        <w:pStyle w:val="XMLExample"/>
        <w:keepNext/>
      </w:pPr>
      <w:r w:rsidRPr="007A7659">
        <w:rPr>
          <w:sz w:val="18"/>
          <w:szCs w:val="18"/>
        </w:rPr>
        <w:tab/>
        <w:t xml:space="preserve">SOAP 1.2 port    -&gt; </w:t>
      </w:r>
      <w:r w:rsidRPr="007A7659">
        <w:rPr>
          <w:b/>
          <w:sz w:val="18"/>
          <w:szCs w:val="18"/>
        </w:rPr>
        <w:t>"</w:t>
      </w:r>
      <w:r w:rsidRPr="00116F8D">
        <w:rPr>
          <w:rStyle w:val="Strong"/>
          <w:b w:val="0"/>
          <w:bCs/>
          <w:sz w:val="18"/>
          <w:szCs w:val="18"/>
        </w:rPr>
        <w:t>DocumentConsumer</w:t>
      </w:r>
      <w:r w:rsidRPr="007A7659">
        <w:rPr>
          <w:sz w:val="18"/>
          <w:szCs w:val="18"/>
        </w:rPr>
        <w:t>_Port_Soap12"</w:t>
      </w:r>
    </w:p>
    <w:p w14:paraId="523BE0D1" w14:textId="77777777" w:rsidR="003F0A40" w:rsidRPr="007A7659" w:rsidRDefault="003F0A40" w:rsidP="00792B85">
      <w:pPr>
        <w:pStyle w:val="XMLExample"/>
        <w:keepNext/>
      </w:pPr>
    </w:p>
    <w:p w14:paraId="05E317AE" w14:textId="77777777" w:rsidR="00792B85" w:rsidRPr="007A7659" w:rsidRDefault="00792B85" w:rsidP="00792B85">
      <w:pPr>
        <w:pStyle w:val="BodyText"/>
        <w:rPr>
          <w:b/>
        </w:rPr>
      </w:pPr>
      <w:r w:rsidRPr="007A7659">
        <w:rPr>
          <w:b/>
        </w:rPr>
        <w:t>IHE-WSP202) The targetNamespace of the WSDL shall be “urn</w:t>
      </w:r>
      <w:proofErr w:type="gramStart"/>
      <w:r w:rsidRPr="007A7659">
        <w:rPr>
          <w:b/>
        </w:rPr>
        <w:t>:ihe:iti:xds</w:t>
      </w:r>
      <w:proofErr w:type="gramEnd"/>
      <w:r w:rsidRPr="007A7659">
        <w:rPr>
          <w:b/>
        </w:rPr>
        <w:t>-b:2007”</w:t>
      </w:r>
    </w:p>
    <w:p w14:paraId="741026C7" w14:textId="39B54AA8" w:rsidR="00792B85" w:rsidRPr="007A7659" w:rsidRDefault="00792B85" w:rsidP="00792B85">
      <w:pPr>
        <w:pStyle w:val="BodyText"/>
      </w:pPr>
      <w:r w:rsidRPr="007A7659">
        <w:t xml:space="preserve">Document </w:t>
      </w:r>
      <w:r w:rsidR="001A3B37">
        <w:t>Consumer</w:t>
      </w:r>
      <w:r w:rsidRPr="007A7659">
        <w:t xml:space="preserve">: These are the requirements for the </w:t>
      </w:r>
      <w:r w:rsidR="001A3B37" w:rsidRPr="00A71A66">
        <w:t>Registry Stored Query</w:t>
      </w:r>
      <w:r w:rsidR="001A3B37" w:rsidRPr="00CA7C62">
        <w:t xml:space="preserve"> </w:t>
      </w:r>
      <w:r w:rsidR="001A3B37">
        <w:t>Deferred Results</w:t>
      </w:r>
      <w:r w:rsidR="001A3B37" w:rsidRPr="007A7659">
        <w:t xml:space="preserve"> </w:t>
      </w:r>
      <w:r w:rsidRPr="007A7659">
        <w:t xml:space="preserve">transaction presented in the order in which they would appear in the Document </w:t>
      </w:r>
      <w:r w:rsidR="001A3B37">
        <w:t>Consumer</w:t>
      </w:r>
      <w:r w:rsidR="001A3B37" w:rsidRPr="007A7659">
        <w:t xml:space="preserve"> </w:t>
      </w:r>
      <w:r w:rsidRPr="007A7659">
        <w:t>WSDL definition:</w:t>
      </w:r>
    </w:p>
    <w:p w14:paraId="2AACA5D1" w14:textId="77777777" w:rsidR="00792B85" w:rsidRPr="007A7659" w:rsidRDefault="00792B85" w:rsidP="00792B85">
      <w:pPr>
        <w:pStyle w:val="ListBullet2"/>
        <w:tabs>
          <w:tab w:val="num" w:pos="720"/>
        </w:tabs>
      </w:pPr>
      <w:r w:rsidRPr="007A7659">
        <w:t>The following types shall be imported (xsd</w:t>
      </w:r>
      <w:proofErr w:type="gramStart"/>
      <w:r w:rsidRPr="007A7659">
        <w:t>:import</w:t>
      </w:r>
      <w:proofErr w:type="gramEnd"/>
      <w:r w:rsidRPr="007A7659">
        <w:t>) in the /definitions/types section:</w:t>
      </w:r>
    </w:p>
    <w:p w14:paraId="3C6210C7" w14:textId="10600E80" w:rsidR="00792B85" w:rsidRDefault="001A3B37" w:rsidP="00792B85">
      <w:pPr>
        <w:pStyle w:val="ListBullet3"/>
        <w:tabs>
          <w:tab w:val="num" w:pos="1080"/>
        </w:tabs>
      </w:pPr>
      <w:proofErr w:type="gramStart"/>
      <w:r>
        <w:t>namespace</w:t>
      </w:r>
      <w:proofErr w:type="gramEnd"/>
      <w:r>
        <w:t>="</w:t>
      </w:r>
      <w:r w:rsidR="00792B85" w:rsidRPr="007A7659">
        <w:t>urn:oasis:names:tc:ebxml-regrep:xsd:query:3.0", schemaLocation="query.xsd"</w:t>
      </w:r>
    </w:p>
    <w:p w14:paraId="53A95706" w14:textId="33F9EBB5" w:rsidR="001A3B37" w:rsidRPr="007A7659" w:rsidRDefault="001A3B37" w:rsidP="00792B85">
      <w:pPr>
        <w:pStyle w:val="ListBullet3"/>
        <w:tabs>
          <w:tab w:val="num" w:pos="1080"/>
        </w:tabs>
      </w:pPr>
      <w:proofErr w:type="gramStart"/>
      <w:r>
        <w:t>namespace</w:t>
      </w:r>
      <w:proofErr w:type="gramEnd"/>
      <w:r w:rsidRPr="001A3B37">
        <w:t xml:space="preserve"> ="urn:oasis:names:tc:ebxml-regrep:xsd:rs:3.0"</w:t>
      </w:r>
      <w:r>
        <w:t xml:space="preserve">, </w:t>
      </w:r>
      <w:r w:rsidRPr="007A7659">
        <w:t>schemaLocation="</w:t>
      </w:r>
      <w:r>
        <w:t>rs</w:t>
      </w:r>
      <w:r w:rsidRPr="007A7659">
        <w:t>.xsd"</w:t>
      </w:r>
    </w:p>
    <w:p w14:paraId="192A7192" w14:textId="02558F80" w:rsidR="00792B85" w:rsidRPr="007A7659" w:rsidRDefault="00792B85" w:rsidP="00792B85">
      <w:pPr>
        <w:pStyle w:val="ListBullet2"/>
        <w:tabs>
          <w:tab w:val="num" w:pos="720"/>
        </w:tabs>
      </w:pPr>
      <w:r w:rsidRPr="007A7659">
        <w:t xml:space="preserve">The /definitions/message/part/@element attribute of the </w:t>
      </w:r>
      <w:r w:rsidR="001A3B37" w:rsidRPr="00A71A66">
        <w:t>Registry Stored Query</w:t>
      </w:r>
      <w:r w:rsidR="001A3B37" w:rsidRPr="00CA7C62">
        <w:t xml:space="preserve"> </w:t>
      </w:r>
      <w:r w:rsidR="001A3B37">
        <w:t>Deferred Results</w:t>
      </w:r>
      <w:r w:rsidR="001A3B37" w:rsidRPr="007A7659">
        <w:t xml:space="preserve"> </w:t>
      </w:r>
      <w:r w:rsidRPr="007A7659">
        <w:t>message shall be defined as “query</w:t>
      </w:r>
      <w:proofErr w:type="gramStart"/>
      <w:r w:rsidRPr="007A7659">
        <w:t>:</w:t>
      </w:r>
      <w:r w:rsidR="001A3B37" w:rsidRPr="007A7659">
        <w:t>AdhocQueryResponse</w:t>
      </w:r>
      <w:proofErr w:type="gramEnd"/>
      <w:r w:rsidRPr="007A7659">
        <w:t>”</w:t>
      </w:r>
    </w:p>
    <w:p w14:paraId="0C53A843" w14:textId="060E42AF" w:rsidR="00792B85" w:rsidRPr="007A7659" w:rsidRDefault="00792B85" w:rsidP="00792B85">
      <w:pPr>
        <w:pStyle w:val="ListBullet2"/>
        <w:tabs>
          <w:tab w:val="num" w:pos="720"/>
        </w:tabs>
      </w:pPr>
      <w:r w:rsidRPr="007A7659">
        <w:t xml:space="preserve">The /definitions/message/part/@element attribute of the </w:t>
      </w:r>
      <w:r w:rsidR="001A3B37" w:rsidRPr="00000150">
        <w:t xml:space="preserve">Registry Stored Query </w:t>
      </w:r>
      <w:r w:rsidR="001A3B37">
        <w:t xml:space="preserve">Deferred Results Acknowledgement </w:t>
      </w:r>
      <w:r w:rsidRPr="007A7659">
        <w:t>message shall be defined as “</w:t>
      </w:r>
      <w:r w:rsidR="001A3B37">
        <w:t>rs</w:t>
      </w:r>
      <w:proofErr w:type="gramStart"/>
      <w:r w:rsidRPr="007A7659">
        <w:t>:</w:t>
      </w:r>
      <w:r w:rsidR="001A3B37">
        <w:t>Registry</w:t>
      </w:r>
      <w:r w:rsidRPr="007A7659">
        <w:t>Response</w:t>
      </w:r>
      <w:proofErr w:type="gramEnd"/>
      <w:r w:rsidRPr="007A7659">
        <w:t>”</w:t>
      </w:r>
    </w:p>
    <w:p w14:paraId="006ACAFD" w14:textId="5996DEA7" w:rsidR="00792B85" w:rsidRDefault="00792B85" w:rsidP="00792B85">
      <w:pPr>
        <w:pStyle w:val="ListBullet2"/>
        <w:tabs>
          <w:tab w:val="num" w:pos="720"/>
        </w:tabs>
      </w:pPr>
      <w:r w:rsidRPr="007A7659">
        <w:t xml:space="preserve">Refer to Table </w:t>
      </w:r>
      <w:r w:rsidR="00C21010">
        <w:t>3.18.4.2.2.1-2</w:t>
      </w:r>
      <w:r w:rsidRPr="007A7659">
        <w:t xml:space="preserve"> below for additional attribute requirements</w:t>
      </w:r>
    </w:p>
    <w:p w14:paraId="24D1D8FF" w14:textId="3EA1E9F3" w:rsidR="000A5978" w:rsidRPr="007A7659" w:rsidRDefault="000A5978" w:rsidP="000A5978">
      <w:pPr>
        <w:pStyle w:val="ListBullet2"/>
      </w:pPr>
      <w:r w:rsidRPr="00977EA3">
        <w:t xml:space="preserve">To support the Asynchronous Web Services Exchange Option on the </w:t>
      </w:r>
      <w:r>
        <w:t>Initiating Gateway</w:t>
      </w:r>
      <w:r w:rsidRPr="00977EA3">
        <w:t>, the Document Consumer shall support the use of a non-anonymous response EPR in the WS-Addressing replyTo header.</w:t>
      </w:r>
    </w:p>
    <w:p w14:paraId="629EB56D" w14:textId="477E9CE1" w:rsidR="00792B85" w:rsidRPr="007A7659" w:rsidRDefault="00792B85" w:rsidP="00792B85">
      <w:pPr>
        <w:pStyle w:val="TableTitle"/>
      </w:pPr>
      <w:r w:rsidRPr="007A7659">
        <w:t xml:space="preserve">Table </w:t>
      </w:r>
      <w:r w:rsidR="00C21010">
        <w:t>3.18.4.2.2.1-2</w:t>
      </w:r>
      <w:r w:rsidRPr="007A7659">
        <w:t>: Additional Attribute Requirements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648"/>
        <w:gridCol w:w="3487"/>
      </w:tblGrid>
      <w:tr w:rsidR="00792B85" w:rsidRPr="007A7659" w14:paraId="51528A30" w14:textId="77777777" w:rsidTr="00792B85">
        <w:trPr>
          <w:jc w:val="center"/>
        </w:trPr>
        <w:tc>
          <w:tcPr>
            <w:tcW w:w="5648" w:type="dxa"/>
            <w:shd w:val="clear" w:color="auto" w:fill="E6E6E6"/>
          </w:tcPr>
          <w:p w14:paraId="7DA30A2C" w14:textId="77777777" w:rsidR="00792B85" w:rsidRPr="007A7659" w:rsidRDefault="00792B85" w:rsidP="00792B85">
            <w:pPr>
              <w:pStyle w:val="TableEntryHeader"/>
            </w:pPr>
            <w:r w:rsidRPr="007A7659">
              <w:t>Attribute</w:t>
            </w:r>
          </w:p>
        </w:tc>
        <w:tc>
          <w:tcPr>
            <w:tcW w:w="3487" w:type="dxa"/>
            <w:shd w:val="clear" w:color="auto" w:fill="E6E6E6"/>
          </w:tcPr>
          <w:p w14:paraId="72CA2DF8" w14:textId="77777777" w:rsidR="00792B85" w:rsidRPr="007A7659" w:rsidRDefault="00792B85" w:rsidP="00792B85">
            <w:pPr>
              <w:pStyle w:val="TableEntryHeader"/>
            </w:pPr>
            <w:r w:rsidRPr="007A7659">
              <w:t>Value</w:t>
            </w:r>
          </w:p>
        </w:tc>
      </w:tr>
      <w:tr w:rsidR="00792B85" w:rsidRPr="007A7659" w14:paraId="48B468A1" w14:textId="77777777" w:rsidTr="00792B85">
        <w:trPr>
          <w:jc w:val="center"/>
        </w:trPr>
        <w:tc>
          <w:tcPr>
            <w:tcW w:w="5648" w:type="dxa"/>
          </w:tcPr>
          <w:p w14:paraId="668C4075" w14:textId="77777777" w:rsidR="00792B85" w:rsidRPr="007A7659" w:rsidRDefault="00792B85" w:rsidP="00792B85">
            <w:pPr>
              <w:pStyle w:val="TableEntry"/>
            </w:pPr>
            <w:r w:rsidRPr="007A7659">
              <w:t>/definitions/portType/operation@name</w:t>
            </w:r>
          </w:p>
        </w:tc>
        <w:tc>
          <w:tcPr>
            <w:tcW w:w="3487" w:type="dxa"/>
          </w:tcPr>
          <w:p w14:paraId="2D91AD5C" w14:textId="71E931B3" w:rsidR="00792B85" w:rsidRPr="007A7659" w:rsidRDefault="00792B85" w:rsidP="002F7CF4">
            <w:pPr>
              <w:pStyle w:val="TableEntry"/>
            </w:pPr>
            <w:r w:rsidRPr="007A7659">
              <w:t>Document</w:t>
            </w:r>
            <w:r w:rsidR="002F7CF4">
              <w:t>Consumer</w:t>
            </w:r>
            <w:r w:rsidRPr="007A7659">
              <w:t>_</w:t>
            </w:r>
            <w:r w:rsidR="002F7CF4" w:rsidRPr="007A7659">
              <w:t xml:space="preserve"> RegistryStoredQuery</w:t>
            </w:r>
            <w:r w:rsidR="002F7CF4" w:rsidRPr="000A5978">
              <w:t>DeferredResults</w:t>
            </w:r>
          </w:p>
        </w:tc>
      </w:tr>
      <w:tr w:rsidR="00792B85" w:rsidRPr="007A7659" w14:paraId="71E6EBC8" w14:textId="77777777" w:rsidTr="00792B85">
        <w:trPr>
          <w:jc w:val="center"/>
        </w:trPr>
        <w:tc>
          <w:tcPr>
            <w:tcW w:w="5648" w:type="dxa"/>
          </w:tcPr>
          <w:p w14:paraId="4C1EC9E5" w14:textId="77777777" w:rsidR="00792B85" w:rsidRPr="007A7659" w:rsidRDefault="00792B85" w:rsidP="00792B85">
            <w:pPr>
              <w:pStyle w:val="TableEntry"/>
            </w:pPr>
            <w:r w:rsidRPr="007A7659">
              <w:t>/definitions/portType/operation/input/@wsaw</w:t>
            </w:r>
            <w:proofErr w:type="gramStart"/>
            <w:r w:rsidRPr="007A7659">
              <w:t>:Action</w:t>
            </w:r>
            <w:proofErr w:type="gramEnd"/>
          </w:p>
        </w:tc>
        <w:tc>
          <w:tcPr>
            <w:tcW w:w="3487" w:type="dxa"/>
          </w:tcPr>
          <w:p w14:paraId="54343520" w14:textId="0E5FE5C4" w:rsidR="00792B85" w:rsidRPr="007A7659" w:rsidRDefault="00792B85" w:rsidP="00792B85">
            <w:pPr>
              <w:pStyle w:val="TableEntry"/>
            </w:pPr>
            <w:proofErr w:type="gramStart"/>
            <w:r w:rsidRPr="007A7659">
              <w:t>urn:ihe:iti:2007:RegistryStoredQuery</w:t>
            </w:r>
            <w:r w:rsidR="000A5978" w:rsidRPr="000A5978">
              <w:t>DeferredResults</w:t>
            </w:r>
            <w:proofErr w:type="gramEnd"/>
          </w:p>
        </w:tc>
      </w:tr>
      <w:tr w:rsidR="00792B85" w:rsidRPr="007A7659" w14:paraId="65FED231" w14:textId="77777777" w:rsidTr="00792B85">
        <w:trPr>
          <w:jc w:val="center"/>
        </w:trPr>
        <w:tc>
          <w:tcPr>
            <w:tcW w:w="5648" w:type="dxa"/>
          </w:tcPr>
          <w:p w14:paraId="42F04BB8" w14:textId="77777777" w:rsidR="00792B85" w:rsidRPr="007A7659" w:rsidRDefault="00792B85" w:rsidP="00792B85">
            <w:pPr>
              <w:pStyle w:val="TableEntry"/>
            </w:pPr>
            <w:r w:rsidRPr="007A7659">
              <w:lastRenderedPageBreak/>
              <w:t>/definitions/portType/operation/output/@wsaw</w:t>
            </w:r>
            <w:proofErr w:type="gramStart"/>
            <w:r w:rsidRPr="007A7659">
              <w:t>:Action</w:t>
            </w:r>
            <w:proofErr w:type="gramEnd"/>
          </w:p>
        </w:tc>
        <w:tc>
          <w:tcPr>
            <w:tcW w:w="3487" w:type="dxa"/>
          </w:tcPr>
          <w:p w14:paraId="1795B99F" w14:textId="23063BCA" w:rsidR="00792B85" w:rsidRPr="007A7659" w:rsidRDefault="00792B85" w:rsidP="000A5978">
            <w:pPr>
              <w:pStyle w:val="TableEntry"/>
            </w:pPr>
            <w:proofErr w:type="gramStart"/>
            <w:r w:rsidRPr="007A7659">
              <w:t>urn:ihe:iti:2007:RegistryStoredQuery</w:t>
            </w:r>
            <w:r w:rsidR="000A5978" w:rsidRPr="000A5978">
              <w:t>DeferredResultsAcknowledgement</w:t>
            </w:r>
            <w:proofErr w:type="gramEnd"/>
          </w:p>
        </w:tc>
      </w:tr>
      <w:tr w:rsidR="00792B85" w:rsidRPr="007A7659" w14:paraId="1FD55C5B" w14:textId="77777777" w:rsidTr="00792B85">
        <w:trPr>
          <w:jc w:val="center"/>
        </w:trPr>
        <w:tc>
          <w:tcPr>
            <w:tcW w:w="5648" w:type="dxa"/>
          </w:tcPr>
          <w:p w14:paraId="7BD27BF0" w14:textId="77777777" w:rsidR="00792B85" w:rsidRPr="007A7659" w:rsidRDefault="00792B85" w:rsidP="00792B85">
            <w:pPr>
              <w:pStyle w:val="TableEntry"/>
            </w:pPr>
            <w:r w:rsidRPr="007A7659">
              <w:t>/definitions/binding/operation/wsoap12:operation/@soapActionRequired</w:t>
            </w:r>
          </w:p>
        </w:tc>
        <w:tc>
          <w:tcPr>
            <w:tcW w:w="3487" w:type="dxa"/>
          </w:tcPr>
          <w:p w14:paraId="54E993BB" w14:textId="77777777" w:rsidR="00792B85" w:rsidRPr="007A7659" w:rsidRDefault="00792B85" w:rsidP="00792B85">
            <w:pPr>
              <w:pStyle w:val="TableEntry"/>
            </w:pPr>
            <w:proofErr w:type="gramStart"/>
            <w:r w:rsidRPr="007A7659">
              <w:t>false</w:t>
            </w:r>
            <w:proofErr w:type="gramEnd"/>
          </w:p>
        </w:tc>
      </w:tr>
    </w:tbl>
    <w:p w14:paraId="5744C65B" w14:textId="77777777" w:rsidR="00792B85" w:rsidRPr="007A7659" w:rsidRDefault="00792B85" w:rsidP="00792B85">
      <w:pPr>
        <w:pStyle w:val="BodyText"/>
      </w:pPr>
    </w:p>
    <w:p w14:paraId="047A6CDA" w14:textId="6EBD8DCC" w:rsidR="00792B85" w:rsidRPr="007A7659" w:rsidRDefault="00792B85" w:rsidP="00792B85">
      <w:pPr>
        <w:pStyle w:val="BodyText"/>
      </w:pPr>
      <w:r w:rsidRPr="007A7659">
        <w:t xml:space="preserve">The following WSDL fragment shows an example of </w:t>
      </w:r>
      <w:r w:rsidR="00465F1C" w:rsidRPr="00A71A66">
        <w:t>Registry Stored Query</w:t>
      </w:r>
      <w:r w:rsidR="00465F1C" w:rsidRPr="00CA7C62">
        <w:t xml:space="preserve"> </w:t>
      </w:r>
      <w:r w:rsidR="00465F1C">
        <w:t>Deferred Results</w:t>
      </w:r>
      <w:r w:rsidR="00465F1C" w:rsidRPr="007A7659">
        <w:t xml:space="preserve"> </w:t>
      </w:r>
      <w:r w:rsidRPr="007A7659">
        <w:t>transaction definition:</w:t>
      </w:r>
    </w:p>
    <w:p w14:paraId="67AE87DD" w14:textId="77777777" w:rsidR="00792B85" w:rsidRPr="004A0919" w:rsidRDefault="00792B85" w:rsidP="00792B85">
      <w:pPr>
        <w:pStyle w:val="BodyText"/>
      </w:pPr>
    </w:p>
    <w:p w14:paraId="2D9F0A9E" w14:textId="77777777" w:rsidR="00792B85" w:rsidRPr="007A7659" w:rsidRDefault="00792B85" w:rsidP="00792B85">
      <w:pPr>
        <w:pStyle w:val="XMLFragment"/>
        <w:rPr>
          <w:noProof w:val="0"/>
          <w:lang w:eastAsia="ar-SA"/>
        </w:rPr>
      </w:pPr>
      <w:r w:rsidRPr="007A7659">
        <w:rPr>
          <w:noProof w:val="0"/>
          <w:lang w:eastAsia="ar-SA"/>
        </w:rPr>
        <w:t>&lt;</w:t>
      </w:r>
      <w:proofErr w:type="gramStart"/>
      <w:r w:rsidRPr="007A7659">
        <w:rPr>
          <w:noProof w:val="0"/>
          <w:lang w:eastAsia="ar-SA"/>
        </w:rPr>
        <w:t>?xml</w:t>
      </w:r>
      <w:proofErr w:type="gramEnd"/>
      <w:r w:rsidRPr="007A7659">
        <w:rPr>
          <w:noProof w:val="0"/>
          <w:lang w:eastAsia="ar-SA"/>
        </w:rPr>
        <w:t xml:space="preserve"> version="1.0" encoding="utf-8"?&gt;</w:t>
      </w:r>
    </w:p>
    <w:p w14:paraId="4967275D" w14:textId="77777777" w:rsidR="00792B85" w:rsidRPr="00116F8D" w:rsidRDefault="00792B85" w:rsidP="00792B85">
      <w:pPr>
        <w:pStyle w:val="XMLFragment"/>
        <w:rPr>
          <w:noProof w:val="0"/>
          <w:lang w:eastAsia="ar-SA"/>
        </w:rPr>
      </w:pPr>
      <w:r w:rsidRPr="00116F8D">
        <w:rPr>
          <w:noProof w:val="0"/>
          <w:lang w:eastAsia="ar-SA"/>
        </w:rPr>
        <w:t>&lt;</w:t>
      </w:r>
      <w:proofErr w:type="gramStart"/>
      <w:r w:rsidRPr="00116F8D">
        <w:rPr>
          <w:noProof w:val="0"/>
          <w:lang w:eastAsia="ar-SA"/>
        </w:rPr>
        <w:t>definitions</w:t>
      </w:r>
      <w:proofErr w:type="gramEnd"/>
      <w:r w:rsidRPr="00116F8D">
        <w:rPr>
          <w:noProof w:val="0"/>
          <w:lang w:eastAsia="ar-SA"/>
        </w:rPr>
        <w:t xml:space="preserve"> ...&gt;</w:t>
      </w:r>
    </w:p>
    <w:p w14:paraId="155DFE11" w14:textId="77777777" w:rsidR="00792B85" w:rsidRPr="00116F8D" w:rsidRDefault="00792B85" w:rsidP="00792B85">
      <w:pPr>
        <w:pStyle w:val="XMLFragment"/>
        <w:rPr>
          <w:noProof w:val="0"/>
          <w:lang w:eastAsia="ar-SA"/>
        </w:rPr>
      </w:pPr>
      <w:r w:rsidRPr="00116F8D">
        <w:rPr>
          <w:noProof w:val="0"/>
          <w:lang w:eastAsia="ar-SA"/>
        </w:rPr>
        <w:tab/>
        <w:t>...</w:t>
      </w:r>
    </w:p>
    <w:p w14:paraId="51E89F80" w14:textId="77777777" w:rsidR="00792B85" w:rsidRPr="00116F8D" w:rsidRDefault="00792B85" w:rsidP="00792B85">
      <w:pPr>
        <w:pStyle w:val="XMLFragment"/>
        <w:rPr>
          <w:noProof w:val="0"/>
          <w:lang w:eastAsia="ar-SA"/>
        </w:rPr>
      </w:pPr>
      <w:r w:rsidRPr="00116F8D">
        <w:rPr>
          <w:noProof w:val="0"/>
          <w:lang w:eastAsia="ar-SA"/>
        </w:rPr>
        <w:tab/>
        <w:t>&lt;</w:t>
      </w:r>
      <w:proofErr w:type="gramStart"/>
      <w:r w:rsidRPr="00116F8D">
        <w:rPr>
          <w:noProof w:val="0"/>
          <w:lang w:eastAsia="ar-SA"/>
        </w:rPr>
        <w:t>types</w:t>
      </w:r>
      <w:proofErr w:type="gramEnd"/>
      <w:r w:rsidRPr="00116F8D">
        <w:rPr>
          <w:noProof w:val="0"/>
          <w:lang w:eastAsia="ar-SA"/>
        </w:rPr>
        <w:t>&gt;</w:t>
      </w:r>
    </w:p>
    <w:p w14:paraId="643BDCB8" w14:textId="77777777"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t>&lt;</w:t>
      </w:r>
      <w:proofErr w:type="gramStart"/>
      <w:r w:rsidRPr="00116F8D">
        <w:rPr>
          <w:noProof w:val="0"/>
          <w:lang w:eastAsia="ar-SA"/>
        </w:rPr>
        <w:t>xsd:schema</w:t>
      </w:r>
      <w:proofErr w:type="gramEnd"/>
      <w:r w:rsidRPr="00116F8D">
        <w:rPr>
          <w:noProof w:val="0"/>
          <w:lang w:eastAsia="ar-SA"/>
        </w:rPr>
        <w:t xml:space="preserve"> elementFormDefault="qualified" targetNamespace="urn:ihe:iti:xds-b:2007"&gt;</w:t>
      </w:r>
    </w:p>
    <w:p w14:paraId="678F7C46" w14:textId="77777777"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r>
      <w:r w:rsidRPr="00116F8D">
        <w:rPr>
          <w:noProof w:val="0"/>
          <w:lang w:eastAsia="ar-SA"/>
        </w:rPr>
        <w:tab/>
        <w:t>&lt;</w:t>
      </w:r>
      <w:proofErr w:type="gramStart"/>
      <w:r w:rsidRPr="00116F8D">
        <w:rPr>
          <w:noProof w:val="0"/>
          <w:lang w:eastAsia="ar-SA"/>
        </w:rPr>
        <w:t>xsd:import</w:t>
      </w:r>
      <w:proofErr w:type="gramEnd"/>
      <w:r w:rsidRPr="00116F8D">
        <w:rPr>
          <w:noProof w:val="0"/>
          <w:lang w:eastAsia="ar-SA"/>
        </w:rPr>
        <w:t xml:space="preserve"> </w:t>
      </w:r>
    </w:p>
    <w:p w14:paraId="069F65D2" w14:textId="77777777"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r>
      <w:r w:rsidRPr="00116F8D">
        <w:rPr>
          <w:noProof w:val="0"/>
          <w:lang w:eastAsia="ar-SA"/>
        </w:rPr>
        <w:tab/>
      </w:r>
      <w:r w:rsidRPr="00116F8D">
        <w:rPr>
          <w:noProof w:val="0"/>
          <w:lang w:eastAsia="ar-SA"/>
        </w:rPr>
        <w:tab/>
      </w:r>
      <w:proofErr w:type="gramStart"/>
      <w:r w:rsidRPr="00116F8D">
        <w:rPr>
          <w:noProof w:val="0"/>
          <w:lang w:eastAsia="ar-SA"/>
        </w:rPr>
        <w:t>namespace</w:t>
      </w:r>
      <w:proofErr w:type="gramEnd"/>
      <w:r w:rsidRPr="00116F8D">
        <w:rPr>
          <w:noProof w:val="0"/>
          <w:lang w:eastAsia="ar-SA"/>
        </w:rPr>
        <w:t>="urn:oasis:names:tc:ebxml-regrep:xsd:query:3.0"</w:t>
      </w:r>
    </w:p>
    <w:p w14:paraId="2C11DB58" w14:textId="77777777"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r>
      <w:r w:rsidRPr="00116F8D">
        <w:rPr>
          <w:noProof w:val="0"/>
          <w:lang w:eastAsia="ar-SA"/>
        </w:rPr>
        <w:tab/>
      </w:r>
      <w:r w:rsidRPr="00116F8D">
        <w:rPr>
          <w:noProof w:val="0"/>
          <w:lang w:eastAsia="ar-SA"/>
        </w:rPr>
        <w:tab/>
      </w:r>
      <w:proofErr w:type="gramStart"/>
      <w:r w:rsidRPr="00116F8D">
        <w:rPr>
          <w:noProof w:val="0"/>
          <w:lang w:eastAsia="ar-SA"/>
        </w:rPr>
        <w:t>schemaLocation</w:t>
      </w:r>
      <w:proofErr w:type="gramEnd"/>
      <w:r w:rsidRPr="00116F8D">
        <w:rPr>
          <w:noProof w:val="0"/>
          <w:lang w:eastAsia="ar-SA"/>
        </w:rPr>
        <w:t>="schema\query.xsd"/&gt;</w:t>
      </w:r>
    </w:p>
    <w:p w14:paraId="26A27AB6" w14:textId="77777777" w:rsidR="00465F1C" w:rsidRPr="00116F8D" w:rsidRDefault="00465F1C" w:rsidP="00465F1C">
      <w:pPr>
        <w:pStyle w:val="XMLFragment"/>
        <w:rPr>
          <w:noProof w:val="0"/>
          <w:lang w:eastAsia="ar-SA"/>
        </w:rPr>
      </w:pPr>
      <w:r w:rsidRPr="00116F8D">
        <w:rPr>
          <w:noProof w:val="0"/>
          <w:lang w:eastAsia="ar-SA"/>
        </w:rPr>
        <w:tab/>
      </w:r>
      <w:r w:rsidRPr="00116F8D">
        <w:rPr>
          <w:noProof w:val="0"/>
          <w:lang w:eastAsia="ar-SA"/>
        </w:rPr>
        <w:tab/>
      </w:r>
      <w:r w:rsidRPr="00116F8D">
        <w:rPr>
          <w:noProof w:val="0"/>
          <w:lang w:eastAsia="ar-SA"/>
        </w:rPr>
        <w:tab/>
        <w:t>&lt;</w:t>
      </w:r>
      <w:proofErr w:type="gramStart"/>
      <w:r w:rsidRPr="00116F8D">
        <w:rPr>
          <w:noProof w:val="0"/>
          <w:lang w:eastAsia="ar-SA"/>
        </w:rPr>
        <w:t>xsd:import</w:t>
      </w:r>
      <w:proofErr w:type="gramEnd"/>
      <w:r w:rsidRPr="00116F8D">
        <w:rPr>
          <w:noProof w:val="0"/>
          <w:lang w:eastAsia="ar-SA"/>
        </w:rPr>
        <w:t xml:space="preserve"> </w:t>
      </w:r>
    </w:p>
    <w:p w14:paraId="424A68BD" w14:textId="485B3B54" w:rsidR="00465F1C" w:rsidRPr="00116F8D" w:rsidRDefault="00465F1C" w:rsidP="00465F1C">
      <w:pPr>
        <w:pStyle w:val="XMLFragment"/>
        <w:rPr>
          <w:noProof w:val="0"/>
          <w:lang w:eastAsia="ar-SA"/>
        </w:rPr>
      </w:pPr>
      <w:r w:rsidRPr="00116F8D">
        <w:rPr>
          <w:noProof w:val="0"/>
          <w:lang w:eastAsia="ar-SA"/>
        </w:rPr>
        <w:tab/>
      </w:r>
      <w:r w:rsidRPr="00116F8D">
        <w:rPr>
          <w:noProof w:val="0"/>
          <w:lang w:eastAsia="ar-SA"/>
        </w:rPr>
        <w:tab/>
      </w:r>
      <w:r w:rsidRPr="00116F8D">
        <w:rPr>
          <w:noProof w:val="0"/>
          <w:lang w:eastAsia="ar-SA"/>
        </w:rPr>
        <w:tab/>
      </w:r>
      <w:r w:rsidRPr="00116F8D">
        <w:rPr>
          <w:noProof w:val="0"/>
          <w:lang w:eastAsia="ar-SA"/>
        </w:rPr>
        <w:tab/>
      </w:r>
      <w:proofErr w:type="gramStart"/>
      <w:r w:rsidRPr="00116F8D">
        <w:rPr>
          <w:noProof w:val="0"/>
          <w:lang w:eastAsia="ar-SA"/>
        </w:rPr>
        <w:t>namespace</w:t>
      </w:r>
      <w:proofErr w:type="gramEnd"/>
      <w:r w:rsidRPr="00116F8D">
        <w:rPr>
          <w:noProof w:val="0"/>
          <w:lang w:eastAsia="ar-SA"/>
        </w:rPr>
        <w:t>="urn:oasis:names:tc:ebxml-regrep:xsd:rs:3.0"</w:t>
      </w:r>
    </w:p>
    <w:p w14:paraId="3BA10595" w14:textId="1DED5473" w:rsidR="00465F1C" w:rsidRPr="00116F8D" w:rsidRDefault="00465F1C" w:rsidP="00465F1C">
      <w:pPr>
        <w:pStyle w:val="XMLFragment"/>
        <w:rPr>
          <w:noProof w:val="0"/>
          <w:lang w:eastAsia="ar-SA"/>
        </w:rPr>
      </w:pPr>
      <w:r w:rsidRPr="00116F8D">
        <w:rPr>
          <w:noProof w:val="0"/>
          <w:lang w:eastAsia="ar-SA"/>
        </w:rPr>
        <w:tab/>
      </w:r>
      <w:r w:rsidRPr="00116F8D">
        <w:rPr>
          <w:noProof w:val="0"/>
          <w:lang w:eastAsia="ar-SA"/>
        </w:rPr>
        <w:tab/>
      </w:r>
      <w:r w:rsidRPr="00116F8D">
        <w:rPr>
          <w:noProof w:val="0"/>
          <w:lang w:eastAsia="ar-SA"/>
        </w:rPr>
        <w:tab/>
      </w:r>
      <w:r w:rsidRPr="00116F8D">
        <w:rPr>
          <w:noProof w:val="0"/>
          <w:lang w:eastAsia="ar-SA"/>
        </w:rPr>
        <w:tab/>
      </w:r>
      <w:proofErr w:type="gramStart"/>
      <w:r w:rsidRPr="00116F8D">
        <w:rPr>
          <w:noProof w:val="0"/>
          <w:lang w:eastAsia="ar-SA"/>
        </w:rPr>
        <w:t>schemaLocation</w:t>
      </w:r>
      <w:proofErr w:type="gramEnd"/>
      <w:r w:rsidRPr="00116F8D">
        <w:rPr>
          <w:noProof w:val="0"/>
          <w:lang w:eastAsia="ar-SA"/>
        </w:rPr>
        <w:t>="schema\rs.xsd"/&gt;</w:t>
      </w:r>
    </w:p>
    <w:p w14:paraId="44187F55" w14:textId="77777777"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r>
      <w:r w:rsidRPr="00116F8D">
        <w:rPr>
          <w:noProof w:val="0"/>
          <w:lang w:eastAsia="ar-SA"/>
        </w:rPr>
        <w:tab/>
        <w:t>...</w:t>
      </w:r>
    </w:p>
    <w:p w14:paraId="7AD9BAD7" w14:textId="77777777"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t>&lt;/xsd</w:t>
      </w:r>
      <w:proofErr w:type="gramStart"/>
      <w:r w:rsidRPr="00116F8D">
        <w:rPr>
          <w:noProof w:val="0"/>
          <w:lang w:eastAsia="ar-SA"/>
        </w:rPr>
        <w:t>:schema</w:t>
      </w:r>
      <w:proofErr w:type="gramEnd"/>
      <w:r w:rsidRPr="00116F8D">
        <w:rPr>
          <w:noProof w:val="0"/>
          <w:lang w:eastAsia="ar-SA"/>
        </w:rPr>
        <w:t>&gt;</w:t>
      </w:r>
    </w:p>
    <w:p w14:paraId="0DE1B794" w14:textId="77777777" w:rsidR="00792B85" w:rsidRPr="00116F8D" w:rsidRDefault="00792B85" w:rsidP="00792B85">
      <w:pPr>
        <w:pStyle w:val="XMLFragment"/>
        <w:rPr>
          <w:noProof w:val="0"/>
          <w:lang w:eastAsia="ar-SA"/>
        </w:rPr>
      </w:pPr>
      <w:r w:rsidRPr="00116F8D">
        <w:rPr>
          <w:noProof w:val="0"/>
          <w:lang w:eastAsia="ar-SA"/>
        </w:rPr>
        <w:tab/>
        <w:t>&lt;/types&gt;</w:t>
      </w:r>
    </w:p>
    <w:p w14:paraId="274C6AC7" w14:textId="403BC247" w:rsidR="00792B85" w:rsidRPr="00116F8D" w:rsidRDefault="00792B85" w:rsidP="00792B85">
      <w:pPr>
        <w:pStyle w:val="XMLFragment"/>
        <w:rPr>
          <w:noProof w:val="0"/>
          <w:lang w:eastAsia="ar-SA"/>
        </w:rPr>
      </w:pPr>
      <w:r w:rsidRPr="00116F8D">
        <w:rPr>
          <w:noProof w:val="0"/>
          <w:lang w:eastAsia="ar-SA"/>
        </w:rPr>
        <w:tab/>
        <w:t>&lt;</w:t>
      </w:r>
      <w:proofErr w:type="gramStart"/>
      <w:r w:rsidRPr="00116F8D">
        <w:rPr>
          <w:noProof w:val="0"/>
          <w:lang w:eastAsia="ar-SA"/>
        </w:rPr>
        <w:t>message</w:t>
      </w:r>
      <w:proofErr w:type="gramEnd"/>
      <w:r w:rsidRPr="00116F8D">
        <w:rPr>
          <w:noProof w:val="0"/>
          <w:lang w:eastAsia="ar-SA"/>
        </w:rPr>
        <w:t xml:space="preserve"> name="RegistryStoredQuery</w:t>
      </w:r>
      <w:r w:rsidR="00465F1C" w:rsidRPr="00116F8D">
        <w:rPr>
          <w:noProof w:val="0"/>
          <w:lang w:eastAsia="ar-SA"/>
        </w:rPr>
        <w:t>DeferredResults</w:t>
      </w:r>
      <w:r w:rsidRPr="00116F8D">
        <w:rPr>
          <w:noProof w:val="0"/>
          <w:lang w:eastAsia="ar-SA"/>
        </w:rPr>
        <w:t>_Message"&gt;</w:t>
      </w:r>
    </w:p>
    <w:p w14:paraId="39A92F1B" w14:textId="6B07188F"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t>&lt;</w:t>
      </w:r>
      <w:proofErr w:type="gramStart"/>
      <w:r w:rsidRPr="00116F8D">
        <w:rPr>
          <w:noProof w:val="0"/>
          <w:lang w:eastAsia="ar-SA"/>
        </w:rPr>
        <w:t>documentation</w:t>
      </w:r>
      <w:proofErr w:type="gramEnd"/>
      <w:r w:rsidRPr="00116F8D">
        <w:rPr>
          <w:noProof w:val="0"/>
          <w:lang w:eastAsia="ar-SA"/>
        </w:rPr>
        <w:t>&gt;</w:t>
      </w:r>
      <w:r w:rsidR="00465F1C" w:rsidRPr="00000150">
        <w:rPr>
          <w:noProof w:val="0"/>
          <w:lang w:eastAsia="ar-SA"/>
        </w:rPr>
        <w:t xml:space="preserve">Registry Stored Query </w:t>
      </w:r>
      <w:r w:rsidR="00465F1C">
        <w:rPr>
          <w:noProof w:val="0"/>
          <w:lang w:eastAsia="ar-SA"/>
        </w:rPr>
        <w:t>Deferred Results</w:t>
      </w:r>
      <w:r w:rsidRPr="00116F8D">
        <w:rPr>
          <w:noProof w:val="0"/>
          <w:lang w:eastAsia="ar-SA"/>
        </w:rPr>
        <w:t>&lt;/documentation&gt;</w:t>
      </w:r>
    </w:p>
    <w:p w14:paraId="2A80FE58" w14:textId="0D20A69C"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t>&lt;</w:t>
      </w:r>
      <w:proofErr w:type="gramStart"/>
      <w:r w:rsidRPr="00116F8D">
        <w:rPr>
          <w:noProof w:val="0"/>
          <w:lang w:eastAsia="ar-SA"/>
        </w:rPr>
        <w:t>part</w:t>
      </w:r>
      <w:proofErr w:type="gramEnd"/>
      <w:r w:rsidRPr="00116F8D">
        <w:rPr>
          <w:noProof w:val="0"/>
          <w:lang w:eastAsia="ar-SA"/>
        </w:rPr>
        <w:t xml:space="preserve"> name="body" element="query:</w:t>
      </w:r>
      <w:r w:rsidR="00465F1C" w:rsidRPr="00116F8D">
        <w:rPr>
          <w:noProof w:val="0"/>
          <w:lang w:eastAsia="ar-SA"/>
        </w:rPr>
        <w:t>AdhocQueryResponse</w:t>
      </w:r>
      <w:r w:rsidRPr="00116F8D">
        <w:rPr>
          <w:noProof w:val="0"/>
          <w:lang w:eastAsia="ar-SA"/>
        </w:rPr>
        <w:t>"/&gt;</w:t>
      </w:r>
    </w:p>
    <w:p w14:paraId="31AA4026" w14:textId="77777777" w:rsidR="00792B85" w:rsidRPr="00116F8D" w:rsidRDefault="00792B85" w:rsidP="00792B85">
      <w:pPr>
        <w:pStyle w:val="XMLFragment"/>
        <w:rPr>
          <w:noProof w:val="0"/>
          <w:lang w:eastAsia="ar-SA"/>
        </w:rPr>
      </w:pPr>
      <w:r w:rsidRPr="00116F8D">
        <w:rPr>
          <w:noProof w:val="0"/>
          <w:lang w:eastAsia="ar-SA"/>
        </w:rPr>
        <w:tab/>
        <w:t>&lt;/message&gt;</w:t>
      </w:r>
    </w:p>
    <w:p w14:paraId="6B6BC4E6" w14:textId="51CE4537" w:rsidR="00792B85" w:rsidRPr="00116F8D" w:rsidRDefault="00792B85" w:rsidP="00792B85">
      <w:pPr>
        <w:pStyle w:val="XMLFragment"/>
        <w:rPr>
          <w:noProof w:val="0"/>
          <w:lang w:eastAsia="ar-SA"/>
        </w:rPr>
      </w:pPr>
      <w:r w:rsidRPr="00116F8D">
        <w:rPr>
          <w:noProof w:val="0"/>
          <w:lang w:eastAsia="ar-SA"/>
        </w:rPr>
        <w:tab/>
        <w:t>&lt;</w:t>
      </w:r>
      <w:proofErr w:type="gramStart"/>
      <w:r w:rsidRPr="00116F8D">
        <w:rPr>
          <w:noProof w:val="0"/>
          <w:lang w:eastAsia="ar-SA"/>
        </w:rPr>
        <w:t>message</w:t>
      </w:r>
      <w:proofErr w:type="gramEnd"/>
      <w:r w:rsidRPr="00116F8D">
        <w:rPr>
          <w:noProof w:val="0"/>
          <w:lang w:eastAsia="ar-SA"/>
        </w:rPr>
        <w:t xml:space="preserve"> name="RegistryStoredQuery</w:t>
      </w:r>
      <w:r w:rsidR="00465F1C" w:rsidRPr="00116F8D">
        <w:rPr>
          <w:noProof w:val="0"/>
          <w:lang w:eastAsia="ar-SA"/>
        </w:rPr>
        <w:t>DeferredResultsAcknowledgement</w:t>
      </w:r>
      <w:r w:rsidRPr="00116F8D">
        <w:rPr>
          <w:noProof w:val="0"/>
          <w:lang w:eastAsia="ar-SA"/>
        </w:rPr>
        <w:t>_Message"&gt;</w:t>
      </w:r>
    </w:p>
    <w:p w14:paraId="206D9641" w14:textId="0AF628A2"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t>&lt;</w:t>
      </w:r>
      <w:proofErr w:type="gramStart"/>
      <w:r w:rsidRPr="00116F8D">
        <w:rPr>
          <w:noProof w:val="0"/>
          <w:lang w:eastAsia="ar-SA"/>
        </w:rPr>
        <w:t>documentation</w:t>
      </w:r>
      <w:proofErr w:type="gramEnd"/>
      <w:r w:rsidRPr="00116F8D">
        <w:rPr>
          <w:noProof w:val="0"/>
          <w:lang w:eastAsia="ar-SA"/>
        </w:rPr>
        <w:t>&gt;</w:t>
      </w:r>
      <w:r w:rsidR="00465F1C" w:rsidRPr="00000150">
        <w:rPr>
          <w:noProof w:val="0"/>
          <w:lang w:eastAsia="ar-SA"/>
        </w:rPr>
        <w:t xml:space="preserve">Registry Stored Query </w:t>
      </w:r>
      <w:r w:rsidR="00465F1C">
        <w:rPr>
          <w:noProof w:val="0"/>
          <w:lang w:eastAsia="ar-SA"/>
        </w:rPr>
        <w:t>Deferred Results Acknowledgement</w:t>
      </w:r>
      <w:r w:rsidRPr="00116F8D">
        <w:rPr>
          <w:noProof w:val="0"/>
          <w:lang w:eastAsia="ar-SA"/>
        </w:rPr>
        <w:t>&lt;/documentation&gt;</w:t>
      </w:r>
    </w:p>
    <w:p w14:paraId="272A0844" w14:textId="2D4E6277"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t>&lt;</w:t>
      </w:r>
      <w:proofErr w:type="gramStart"/>
      <w:r w:rsidRPr="00116F8D">
        <w:rPr>
          <w:noProof w:val="0"/>
          <w:lang w:eastAsia="ar-SA"/>
        </w:rPr>
        <w:t>part</w:t>
      </w:r>
      <w:proofErr w:type="gramEnd"/>
      <w:r w:rsidRPr="00116F8D">
        <w:rPr>
          <w:noProof w:val="0"/>
          <w:lang w:eastAsia="ar-SA"/>
        </w:rPr>
        <w:t xml:space="preserve"> name="body" element="</w:t>
      </w:r>
      <w:r w:rsidR="00465F1C">
        <w:rPr>
          <w:noProof w:val="0"/>
          <w:lang w:eastAsia="ar-SA"/>
        </w:rPr>
        <w:t>rs</w:t>
      </w:r>
      <w:r w:rsidR="00465F1C" w:rsidRPr="007A7659">
        <w:rPr>
          <w:noProof w:val="0"/>
          <w:lang w:eastAsia="ar-SA"/>
        </w:rPr>
        <w:t>:</w:t>
      </w:r>
      <w:r w:rsidR="00465F1C">
        <w:rPr>
          <w:noProof w:val="0"/>
          <w:lang w:eastAsia="ar-SA"/>
        </w:rPr>
        <w:t>Registry</w:t>
      </w:r>
      <w:r w:rsidR="00465F1C" w:rsidRPr="007A7659">
        <w:rPr>
          <w:noProof w:val="0"/>
          <w:lang w:eastAsia="ar-SA"/>
        </w:rPr>
        <w:t>Response</w:t>
      </w:r>
      <w:r w:rsidRPr="00116F8D">
        <w:rPr>
          <w:noProof w:val="0"/>
          <w:lang w:eastAsia="ar-SA"/>
        </w:rPr>
        <w:t>"/&gt;</w:t>
      </w:r>
    </w:p>
    <w:p w14:paraId="128BEB94" w14:textId="77777777" w:rsidR="00792B85" w:rsidRPr="00116F8D" w:rsidRDefault="00792B85" w:rsidP="00792B85">
      <w:pPr>
        <w:pStyle w:val="XMLFragment"/>
        <w:rPr>
          <w:noProof w:val="0"/>
          <w:lang w:eastAsia="ar-SA"/>
        </w:rPr>
      </w:pPr>
      <w:r w:rsidRPr="00116F8D">
        <w:rPr>
          <w:noProof w:val="0"/>
          <w:lang w:eastAsia="ar-SA"/>
        </w:rPr>
        <w:tab/>
        <w:t>&lt;/message&gt;</w:t>
      </w:r>
    </w:p>
    <w:p w14:paraId="1CD93C33" w14:textId="77777777" w:rsidR="00792B85" w:rsidRPr="00116F8D" w:rsidRDefault="00792B85" w:rsidP="00792B85">
      <w:pPr>
        <w:pStyle w:val="XMLFragment"/>
        <w:rPr>
          <w:noProof w:val="0"/>
          <w:lang w:eastAsia="ar-SA"/>
        </w:rPr>
      </w:pPr>
      <w:r w:rsidRPr="00116F8D">
        <w:rPr>
          <w:noProof w:val="0"/>
          <w:lang w:eastAsia="ar-SA"/>
        </w:rPr>
        <w:tab/>
        <w:t>...</w:t>
      </w:r>
    </w:p>
    <w:p w14:paraId="54E7232E" w14:textId="62C5FBBA" w:rsidR="00792B85" w:rsidRPr="00116F8D" w:rsidRDefault="00792B85" w:rsidP="00792B85">
      <w:pPr>
        <w:pStyle w:val="XMLFragment"/>
        <w:rPr>
          <w:noProof w:val="0"/>
          <w:lang w:eastAsia="ar-SA"/>
        </w:rPr>
      </w:pPr>
      <w:r w:rsidRPr="00116F8D">
        <w:rPr>
          <w:noProof w:val="0"/>
          <w:lang w:eastAsia="ar-SA"/>
        </w:rPr>
        <w:tab/>
        <w:t>&lt;</w:t>
      </w:r>
      <w:proofErr w:type="gramStart"/>
      <w:r w:rsidRPr="00116F8D">
        <w:rPr>
          <w:noProof w:val="0"/>
          <w:lang w:eastAsia="ar-SA"/>
        </w:rPr>
        <w:t>portType</w:t>
      </w:r>
      <w:proofErr w:type="gramEnd"/>
      <w:r w:rsidRPr="00116F8D">
        <w:rPr>
          <w:noProof w:val="0"/>
          <w:lang w:eastAsia="ar-SA"/>
        </w:rPr>
        <w:t xml:space="preserve"> name="Document</w:t>
      </w:r>
      <w:r w:rsidR="00465F1C">
        <w:rPr>
          <w:noProof w:val="0"/>
          <w:lang w:eastAsia="ar-SA"/>
        </w:rPr>
        <w:t>Consumer</w:t>
      </w:r>
      <w:r w:rsidRPr="00116F8D">
        <w:rPr>
          <w:noProof w:val="0"/>
          <w:lang w:eastAsia="ar-SA"/>
        </w:rPr>
        <w:t>_PortType"&gt;</w:t>
      </w:r>
    </w:p>
    <w:p w14:paraId="423D6D75" w14:textId="7673A410"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t>&lt;</w:t>
      </w:r>
      <w:proofErr w:type="gramStart"/>
      <w:r w:rsidRPr="00116F8D">
        <w:rPr>
          <w:noProof w:val="0"/>
          <w:lang w:eastAsia="ar-SA"/>
        </w:rPr>
        <w:t>operation</w:t>
      </w:r>
      <w:proofErr w:type="gramEnd"/>
      <w:r w:rsidRPr="00116F8D">
        <w:rPr>
          <w:noProof w:val="0"/>
          <w:lang w:eastAsia="ar-SA"/>
        </w:rPr>
        <w:t xml:space="preserve"> name="</w:t>
      </w:r>
      <w:r w:rsidR="00465F1C" w:rsidRPr="007A7659">
        <w:rPr>
          <w:noProof w:val="0"/>
          <w:lang w:eastAsia="ar-SA"/>
        </w:rPr>
        <w:t>Document</w:t>
      </w:r>
      <w:r w:rsidR="00465F1C">
        <w:rPr>
          <w:noProof w:val="0"/>
          <w:lang w:eastAsia="ar-SA"/>
        </w:rPr>
        <w:t>Consumer</w:t>
      </w:r>
      <w:r w:rsidR="00465F1C" w:rsidRPr="007A7659">
        <w:rPr>
          <w:noProof w:val="0"/>
          <w:lang w:eastAsia="ar-SA"/>
        </w:rPr>
        <w:t>_RegistryStoredQuery</w:t>
      </w:r>
      <w:r w:rsidR="00465F1C" w:rsidRPr="000A5978">
        <w:rPr>
          <w:noProof w:val="0"/>
          <w:lang w:eastAsia="ar-SA"/>
        </w:rPr>
        <w:t>DeferredResults</w:t>
      </w:r>
      <w:r w:rsidRPr="00116F8D">
        <w:rPr>
          <w:noProof w:val="0"/>
          <w:lang w:eastAsia="ar-SA"/>
        </w:rPr>
        <w:t>"&gt;</w:t>
      </w:r>
    </w:p>
    <w:p w14:paraId="499D01DD" w14:textId="2198B656"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r>
      <w:r w:rsidRPr="00116F8D">
        <w:rPr>
          <w:noProof w:val="0"/>
          <w:lang w:eastAsia="ar-SA"/>
        </w:rPr>
        <w:tab/>
        <w:t>&lt;</w:t>
      </w:r>
      <w:proofErr w:type="gramStart"/>
      <w:r w:rsidRPr="00116F8D">
        <w:rPr>
          <w:noProof w:val="0"/>
          <w:lang w:eastAsia="ar-SA"/>
        </w:rPr>
        <w:t>input</w:t>
      </w:r>
      <w:proofErr w:type="gramEnd"/>
      <w:r w:rsidRPr="00116F8D">
        <w:rPr>
          <w:noProof w:val="0"/>
          <w:lang w:eastAsia="ar-SA"/>
        </w:rPr>
        <w:t xml:space="preserve"> message="ihe:</w:t>
      </w:r>
      <w:r w:rsidR="00465F1C" w:rsidRPr="00116F8D">
        <w:rPr>
          <w:noProof w:val="0"/>
          <w:lang w:eastAsia="ar-SA"/>
        </w:rPr>
        <w:t>RegistryStoredQueryDeferredResults</w:t>
      </w:r>
      <w:r w:rsidRPr="00116F8D">
        <w:rPr>
          <w:noProof w:val="0"/>
          <w:lang w:eastAsia="ar-SA"/>
        </w:rPr>
        <w:t>_Message"</w:t>
      </w:r>
    </w:p>
    <w:p w14:paraId="275D4564" w14:textId="176F5068"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r>
      <w:r w:rsidRPr="00116F8D">
        <w:rPr>
          <w:noProof w:val="0"/>
          <w:lang w:eastAsia="ar-SA"/>
        </w:rPr>
        <w:tab/>
      </w:r>
      <w:r w:rsidRPr="00116F8D">
        <w:rPr>
          <w:noProof w:val="0"/>
          <w:lang w:eastAsia="ar-SA"/>
        </w:rPr>
        <w:tab/>
      </w:r>
      <w:r w:rsidRPr="00116F8D">
        <w:rPr>
          <w:noProof w:val="0"/>
          <w:lang w:eastAsia="ar-SA"/>
        </w:rPr>
        <w:tab/>
      </w:r>
      <w:proofErr w:type="gramStart"/>
      <w:r w:rsidRPr="00116F8D">
        <w:rPr>
          <w:noProof w:val="0"/>
          <w:lang w:eastAsia="ar-SA"/>
        </w:rPr>
        <w:t>wsaw:Action</w:t>
      </w:r>
      <w:proofErr w:type="gramEnd"/>
      <w:r w:rsidRPr="00116F8D">
        <w:rPr>
          <w:noProof w:val="0"/>
          <w:lang w:eastAsia="ar-SA"/>
        </w:rPr>
        <w:t>="</w:t>
      </w:r>
      <w:r w:rsidR="00465F1C" w:rsidRPr="007A7659">
        <w:rPr>
          <w:noProof w:val="0"/>
          <w:lang w:eastAsia="ar-SA"/>
        </w:rPr>
        <w:t>urn:ihe:iti:2007:RegistryStoredQuery</w:t>
      </w:r>
      <w:r w:rsidR="00465F1C" w:rsidRPr="000A5978">
        <w:rPr>
          <w:noProof w:val="0"/>
          <w:lang w:eastAsia="ar-SA"/>
        </w:rPr>
        <w:t>DeferredResults</w:t>
      </w:r>
      <w:r w:rsidRPr="00116F8D">
        <w:rPr>
          <w:noProof w:val="0"/>
          <w:lang w:eastAsia="ar-SA"/>
        </w:rPr>
        <w:t>"/&gt;</w:t>
      </w:r>
    </w:p>
    <w:p w14:paraId="403BD975" w14:textId="32F30EA9"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r>
      <w:r w:rsidRPr="00116F8D">
        <w:rPr>
          <w:noProof w:val="0"/>
          <w:lang w:eastAsia="ar-SA"/>
        </w:rPr>
        <w:tab/>
        <w:t>&lt;</w:t>
      </w:r>
      <w:proofErr w:type="gramStart"/>
      <w:r w:rsidRPr="00116F8D">
        <w:rPr>
          <w:noProof w:val="0"/>
          <w:lang w:eastAsia="ar-SA"/>
        </w:rPr>
        <w:t>output</w:t>
      </w:r>
      <w:proofErr w:type="gramEnd"/>
      <w:r w:rsidRPr="00116F8D">
        <w:rPr>
          <w:noProof w:val="0"/>
          <w:lang w:eastAsia="ar-SA"/>
        </w:rPr>
        <w:t xml:space="preserve"> message="ihe:</w:t>
      </w:r>
      <w:r w:rsidR="00465F1C" w:rsidRPr="00116F8D">
        <w:rPr>
          <w:noProof w:val="0"/>
          <w:lang w:eastAsia="ar-SA"/>
        </w:rPr>
        <w:t>RegistryStoredQueryDeferredResultsAcknowledgement</w:t>
      </w:r>
      <w:r w:rsidRPr="00116F8D">
        <w:rPr>
          <w:noProof w:val="0"/>
          <w:lang w:eastAsia="ar-SA"/>
        </w:rPr>
        <w:t>_Message"</w:t>
      </w:r>
    </w:p>
    <w:p w14:paraId="531225F5" w14:textId="30D15F0C"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r>
      <w:r w:rsidRPr="00116F8D">
        <w:rPr>
          <w:noProof w:val="0"/>
          <w:lang w:eastAsia="ar-SA"/>
        </w:rPr>
        <w:tab/>
      </w:r>
      <w:r w:rsidRPr="00116F8D">
        <w:rPr>
          <w:noProof w:val="0"/>
          <w:lang w:eastAsia="ar-SA"/>
        </w:rPr>
        <w:tab/>
      </w:r>
      <w:r w:rsidRPr="00116F8D">
        <w:rPr>
          <w:noProof w:val="0"/>
          <w:lang w:eastAsia="ar-SA"/>
        </w:rPr>
        <w:tab/>
      </w:r>
      <w:proofErr w:type="gramStart"/>
      <w:r w:rsidRPr="00116F8D">
        <w:rPr>
          <w:noProof w:val="0"/>
          <w:lang w:eastAsia="ar-SA"/>
        </w:rPr>
        <w:t>wsaw:Action</w:t>
      </w:r>
      <w:proofErr w:type="gramEnd"/>
      <w:r w:rsidRPr="00116F8D">
        <w:rPr>
          <w:noProof w:val="0"/>
          <w:lang w:eastAsia="ar-SA"/>
        </w:rPr>
        <w:t>="</w:t>
      </w:r>
      <w:r w:rsidR="00465F1C" w:rsidRPr="007A7659">
        <w:rPr>
          <w:noProof w:val="0"/>
          <w:lang w:eastAsia="ar-SA"/>
        </w:rPr>
        <w:t>urn:ihe:iti:2007:RegistryStoredQuery</w:t>
      </w:r>
      <w:r w:rsidR="00465F1C" w:rsidRPr="000A5978">
        <w:rPr>
          <w:noProof w:val="0"/>
          <w:lang w:eastAsia="ar-SA"/>
        </w:rPr>
        <w:t>DeferredResultsAcknowledgement</w:t>
      </w:r>
      <w:r w:rsidRPr="00116F8D">
        <w:rPr>
          <w:noProof w:val="0"/>
          <w:lang w:eastAsia="ar-SA"/>
        </w:rPr>
        <w:t>"/&gt;</w:t>
      </w:r>
    </w:p>
    <w:p w14:paraId="7A471AA4" w14:textId="77777777"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t>&lt;/operation&gt;</w:t>
      </w:r>
    </w:p>
    <w:p w14:paraId="14D60256" w14:textId="77777777" w:rsidR="00792B85" w:rsidRPr="00116F8D" w:rsidRDefault="00792B85" w:rsidP="00792B85">
      <w:pPr>
        <w:pStyle w:val="XMLFragment"/>
        <w:rPr>
          <w:noProof w:val="0"/>
          <w:lang w:eastAsia="ar-SA"/>
        </w:rPr>
      </w:pPr>
      <w:r w:rsidRPr="00116F8D">
        <w:rPr>
          <w:noProof w:val="0"/>
          <w:lang w:eastAsia="ar-SA"/>
        </w:rPr>
        <w:tab/>
      </w:r>
      <w:r w:rsidRPr="00116F8D">
        <w:rPr>
          <w:noProof w:val="0"/>
          <w:lang w:eastAsia="ar-SA"/>
        </w:rPr>
        <w:tab/>
        <w:t>...</w:t>
      </w:r>
    </w:p>
    <w:p w14:paraId="71246159" w14:textId="77777777" w:rsidR="00792B85" w:rsidRPr="00116F8D" w:rsidRDefault="00792B85" w:rsidP="00792B85">
      <w:pPr>
        <w:pStyle w:val="XMLFragment"/>
        <w:rPr>
          <w:noProof w:val="0"/>
          <w:lang w:eastAsia="ar-SA"/>
        </w:rPr>
      </w:pPr>
      <w:r w:rsidRPr="00116F8D">
        <w:rPr>
          <w:noProof w:val="0"/>
          <w:lang w:eastAsia="ar-SA"/>
        </w:rPr>
        <w:tab/>
        <w:t>&lt;/portType&gt;</w:t>
      </w:r>
    </w:p>
    <w:p w14:paraId="1BB797CF" w14:textId="77777777" w:rsidR="00792B85" w:rsidRPr="00116F8D" w:rsidRDefault="00792B85" w:rsidP="00792B85">
      <w:pPr>
        <w:pStyle w:val="XMLFragment"/>
        <w:rPr>
          <w:noProof w:val="0"/>
          <w:lang w:eastAsia="ar-SA"/>
        </w:rPr>
      </w:pPr>
      <w:r w:rsidRPr="00116F8D">
        <w:rPr>
          <w:noProof w:val="0"/>
          <w:lang w:eastAsia="ar-SA"/>
        </w:rPr>
        <w:tab/>
        <w:t>...</w:t>
      </w:r>
    </w:p>
    <w:p w14:paraId="6D479911" w14:textId="77777777" w:rsidR="00792B85" w:rsidRPr="00116F8D" w:rsidRDefault="00792B85" w:rsidP="00792B85">
      <w:pPr>
        <w:pStyle w:val="XMLFragment"/>
        <w:rPr>
          <w:noProof w:val="0"/>
          <w:lang w:eastAsia="ar-SA"/>
        </w:rPr>
      </w:pPr>
      <w:r w:rsidRPr="00116F8D">
        <w:rPr>
          <w:noProof w:val="0"/>
          <w:lang w:eastAsia="ar-SA"/>
        </w:rPr>
        <w:t>&lt;/definitions&gt;</w:t>
      </w:r>
    </w:p>
    <w:p w14:paraId="6EC81C35" w14:textId="77777777" w:rsidR="00792B85" w:rsidRPr="007A7659" w:rsidRDefault="00792B85" w:rsidP="00792B85">
      <w:pPr>
        <w:pStyle w:val="BodyText"/>
      </w:pPr>
    </w:p>
    <w:p w14:paraId="0DEF00FD" w14:textId="2316281C" w:rsidR="00792B85" w:rsidRPr="007A7659" w:rsidRDefault="00792B85" w:rsidP="00792B85">
      <w:pPr>
        <w:pStyle w:val="BodyText"/>
      </w:pPr>
      <w:r w:rsidRPr="007A7659">
        <w:lastRenderedPageBreak/>
        <w:t xml:space="preserve">A full WSDL for the </w:t>
      </w:r>
      <w:commentRangeStart w:id="79"/>
      <w:r w:rsidRPr="007A7659">
        <w:t xml:space="preserve">Document </w:t>
      </w:r>
      <w:r w:rsidR="00465F1C">
        <w:t>Consumer</w:t>
      </w:r>
      <w:r w:rsidRPr="007A7659">
        <w:t xml:space="preserve"> </w:t>
      </w:r>
      <w:commentRangeEnd w:id="79"/>
      <w:r w:rsidR="00102795">
        <w:rPr>
          <w:rStyle w:val="CommentReference"/>
        </w:rPr>
        <w:commentReference w:id="79"/>
      </w:r>
      <w:r w:rsidRPr="007A7659">
        <w:t>is found in ITI TF-2x: Appendix W.</w:t>
      </w:r>
    </w:p>
    <w:p w14:paraId="25059465" w14:textId="2084D284" w:rsidR="00792B85" w:rsidRPr="007A7659" w:rsidRDefault="0037605A" w:rsidP="00792B85">
      <w:pPr>
        <w:pStyle w:val="Heading7"/>
        <w:numPr>
          <w:ilvl w:val="0"/>
          <w:numId w:val="0"/>
        </w:numPr>
        <w:ind w:left="1296" w:hanging="1296"/>
        <w:rPr>
          <w:noProof w:val="0"/>
        </w:rPr>
      </w:pPr>
      <w:bookmarkStart w:id="80" w:name="_Toc413945536"/>
      <w:r>
        <w:rPr>
          <w:noProof w:val="0"/>
        </w:rPr>
        <w:t>3.18.4.2.2.1</w:t>
      </w:r>
      <w:r w:rsidR="00792B85" w:rsidRPr="007A7659">
        <w:rPr>
          <w:noProof w:val="0"/>
        </w:rPr>
        <w:t>.1 Sample SOAP Messages</w:t>
      </w:r>
      <w:bookmarkEnd w:id="80"/>
    </w:p>
    <w:p w14:paraId="55185809" w14:textId="77777777" w:rsidR="00797974" w:rsidRDefault="00792B85" w:rsidP="00792B85">
      <w:pPr>
        <w:pStyle w:val="BodyText"/>
      </w:pPr>
      <w:r w:rsidRPr="007A7659">
        <w:t xml:space="preserve">The samples in the following two sections show </w:t>
      </w:r>
      <w:proofErr w:type="gramStart"/>
      <w:r w:rsidRPr="007A7659">
        <w:t>a SOAP</w:t>
      </w:r>
      <w:proofErr w:type="gramEnd"/>
      <w:r w:rsidRPr="007A7659">
        <w:t xml:space="preserve"> request and its relative SOAP response</w:t>
      </w:r>
      <w:r w:rsidR="00B3715A">
        <w:t xml:space="preserve"> when the Deferred results are a mix of successes and errors, and when further results are to be expected in a later message</w:t>
      </w:r>
      <w:r w:rsidR="00797974">
        <w:t>.</w:t>
      </w:r>
    </w:p>
    <w:p w14:paraId="621AC027" w14:textId="21F63D78" w:rsidR="00792B85" w:rsidRPr="007A7659" w:rsidRDefault="00792B85" w:rsidP="00792B85">
      <w:pPr>
        <w:pStyle w:val="BodyText"/>
      </w:pPr>
      <w:r w:rsidRPr="007A7659">
        <w:t>The sample messages also show the WS-Addressing headers &lt;a</w:t>
      </w:r>
      <w:proofErr w:type="gramStart"/>
      <w:r w:rsidRPr="007A7659">
        <w:t>:Action</w:t>
      </w:r>
      <w:proofErr w:type="gramEnd"/>
      <w:r w:rsidRPr="007A7659">
        <w:t xml:space="preserve">/&gt;, &lt;a:MessageID/&gt;, &lt;a:ReplyTo/&gt;…; these WS-Addressing headers are populated according to ITI TF-2x: Appendix V: Web Services for IHE transactions. </w:t>
      </w:r>
      <w:r w:rsidR="00B3715A">
        <w:t>The specific errors and registry objects are</w:t>
      </w:r>
      <w:r w:rsidRPr="007A7659">
        <w:t xml:space="preserve"> omitted for brevity; in a real scenario </w:t>
      </w:r>
      <w:r w:rsidR="00B3715A">
        <w:t>these</w:t>
      </w:r>
      <w:r w:rsidRPr="007A7659">
        <w:t xml:space="preserve"> will be populated with the appropriate </w:t>
      </w:r>
      <w:r w:rsidR="00B3715A">
        <w:t>results</w:t>
      </w:r>
      <w:r w:rsidRPr="007A7659">
        <w:t>.</w:t>
      </w:r>
    </w:p>
    <w:p w14:paraId="374A93BA" w14:textId="77777777" w:rsidR="00792B85" w:rsidRPr="007A7659" w:rsidRDefault="00792B85" w:rsidP="00792B85">
      <w:pPr>
        <w:pStyle w:val="BodyText"/>
      </w:pPr>
      <w:r w:rsidRPr="007A7659">
        <w:t>Samples presented in this section are also available online on the IHE FTP site, see ITI TF-2x: Appendix W.</w:t>
      </w:r>
    </w:p>
    <w:p w14:paraId="43120E34" w14:textId="0D516367" w:rsidR="00792B85" w:rsidRPr="007A7659" w:rsidRDefault="0037605A" w:rsidP="00792B85">
      <w:pPr>
        <w:pStyle w:val="Heading8"/>
        <w:keepNext w:val="0"/>
        <w:numPr>
          <w:ilvl w:val="0"/>
          <w:numId w:val="0"/>
        </w:numPr>
        <w:ind w:left="1440" w:hanging="1440"/>
        <w:rPr>
          <w:noProof w:val="0"/>
        </w:rPr>
      </w:pPr>
      <w:r>
        <w:rPr>
          <w:noProof w:val="0"/>
        </w:rPr>
        <w:t>3.18.4.2.2.1</w:t>
      </w:r>
      <w:r w:rsidR="00792B85" w:rsidRPr="007A7659">
        <w:rPr>
          <w:noProof w:val="0"/>
        </w:rPr>
        <w:t xml:space="preserve">.1.1 Sample Registry Stored Query </w:t>
      </w:r>
      <w:r>
        <w:t xml:space="preserve">Deferred Results </w:t>
      </w:r>
      <w:r w:rsidR="00792B85" w:rsidRPr="007A7659">
        <w:rPr>
          <w:noProof w:val="0"/>
        </w:rPr>
        <w:t>SOAP Request</w:t>
      </w:r>
    </w:p>
    <w:p w14:paraId="47DFA7BC" w14:textId="097417BD" w:rsidR="0037605A" w:rsidRPr="007A7659" w:rsidRDefault="0037605A" w:rsidP="0037605A">
      <w:pPr>
        <w:pStyle w:val="Heading9"/>
        <w:numPr>
          <w:ilvl w:val="0"/>
          <w:numId w:val="0"/>
        </w:numPr>
        <w:rPr>
          <w:noProof w:val="0"/>
        </w:rPr>
      </w:pPr>
      <w:r>
        <w:rPr>
          <w:noProof w:val="0"/>
        </w:rPr>
        <w:lastRenderedPageBreak/>
        <w:t>3.18.4.2.2.1</w:t>
      </w:r>
      <w:r w:rsidRPr="007A7659">
        <w:rPr>
          <w:noProof w:val="0"/>
        </w:rPr>
        <w:t>.1.2.1 Synchronous Web Services Exchange</w:t>
      </w:r>
    </w:p>
    <w:p w14:paraId="6A32A6DE" w14:textId="77777777" w:rsidR="0037605A" w:rsidRPr="00116F8D" w:rsidRDefault="0037605A" w:rsidP="0037605A">
      <w:pPr>
        <w:pStyle w:val="XMLFragment"/>
        <w:rPr>
          <w:noProof w:val="0"/>
          <w:shd w:val="clear" w:color="auto" w:fill="FFFFFF"/>
        </w:rPr>
      </w:pPr>
      <w:r w:rsidRPr="00116F8D">
        <w:rPr>
          <w:noProof w:val="0"/>
          <w:shd w:val="clear" w:color="auto" w:fill="FFFFFF"/>
        </w:rPr>
        <w:t>&lt;</w:t>
      </w:r>
      <w:proofErr w:type="gramStart"/>
      <w:r w:rsidRPr="00116F8D">
        <w:rPr>
          <w:noProof w:val="0"/>
          <w:shd w:val="clear" w:color="auto" w:fill="FFFFFF"/>
        </w:rPr>
        <w:t>s</w:t>
      </w:r>
      <w:proofErr w:type="gramEnd"/>
      <w:r w:rsidRPr="00116F8D">
        <w:rPr>
          <w:noProof w:val="0"/>
          <w:shd w:val="clear" w:color="auto" w:fill="FFFFFF"/>
        </w:rPr>
        <w:t>:Envelope xmlns:s="</w:t>
      </w:r>
      <w:r w:rsidRPr="007A7659">
        <w:rPr>
          <w:noProof w:val="0"/>
          <w:shd w:val="clear" w:color="auto" w:fill="FFFFFF"/>
        </w:rPr>
        <w:t>http://www.w3.org/2003/05/soap-envelope</w:t>
      </w:r>
      <w:r w:rsidRPr="00116F8D">
        <w:rPr>
          <w:noProof w:val="0"/>
          <w:shd w:val="clear" w:color="auto" w:fill="FFFFFF"/>
        </w:rPr>
        <w:t>" xmlns:a="</w:t>
      </w:r>
      <w:r w:rsidRPr="007A7659">
        <w:rPr>
          <w:noProof w:val="0"/>
          <w:shd w:val="clear" w:color="auto" w:fill="FFFFFF"/>
        </w:rPr>
        <w:t>http://www.w3.org/2005/08/addressing</w:t>
      </w:r>
      <w:r w:rsidRPr="00116F8D">
        <w:rPr>
          <w:noProof w:val="0"/>
          <w:shd w:val="clear" w:color="auto" w:fill="FFFFFF"/>
        </w:rPr>
        <w:t>"&gt;</w:t>
      </w:r>
    </w:p>
    <w:p w14:paraId="34388F1B" w14:textId="2FAAA57D" w:rsidR="0037605A" w:rsidRPr="00116F8D" w:rsidRDefault="004F1435" w:rsidP="0037605A">
      <w:pPr>
        <w:pStyle w:val="XMLFragment"/>
        <w:rPr>
          <w:noProof w:val="0"/>
          <w:shd w:val="clear" w:color="auto" w:fill="FFFFFF"/>
        </w:rPr>
      </w:pPr>
      <w:r>
        <w:rPr>
          <w:noProof w:val="0"/>
          <w:shd w:val="clear" w:color="auto" w:fill="FFFFFF"/>
        </w:rPr>
        <w:t xml:space="preserve">  </w:t>
      </w:r>
      <w:r w:rsidR="0037605A" w:rsidRPr="00116F8D">
        <w:rPr>
          <w:noProof w:val="0"/>
          <w:shd w:val="clear" w:color="auto" w:fill="FFFFFF"/>
        </w:rPr>
        <w:t>&lt;</w:t>
      </w:r>
      <w:proofErr w:type="gramStart"/>
      <w:r w:rsidR="0037605A" w:rsidRPr="007A7659">
        <w:rPr>
          <w:noProof w:val="0"/>
          <w:shd w:val="clear" w:color="auto" w:fill="FFFFFF"/>
        </w:rPr>
        <w:t>s</w:t>
      </w:r>
      <w:proofErr w:type="gramEnd"/>
      <w:r w:rsidR="0037605A" w:rsidRPr="007A7659">
        <w:rPr>
          <w:noProof w:val="0"/>
          <w:shd w:val="clear" w:color="auto" w:fill="FFFFFF"/>
        </w:rPr>
        <w:t>:Header</w:t>
      </w:r>
      <w:r w:rsidR="0037605A" w:rsidRPr="00116F8D">
        <w:rPr>
          <w:noProof w:val="0"/>
          <w:shd w:val="clear" w:color="auto" w:fill="FFFFFF"/>
        </w:rPr>
        <w:t>&gt;</w:t>
      </w:r>
    </w:p>
    <w:p w14:paraId="78D6CD55" w14:textId="409B783D" w:rsidR="0037605A" w:rsidRPr="00116F8D" w:rsidRDefault="004F1435" w:rsidP="0037605A">
      <w:pPr>
        <w:pStyle w:val="XMLFragment"/>
        <w:rPr>
          <w:noProof w:val="0"/>
          <w:shd w:val="clear" w:color="auto" w:fill="FFFFFF"/>
        </w:rPr>
      </w:pPr>
      <w:r>
        <w:rPr>
          <w:noProof w:val="0"/>
          <w:shd w:val="clear" w:color="auto" w:fill="FFFFFF"/>
        </w:rPr>
        <w:t xml:space="preserve">    </w:t>
      </w:r>
      <w:r w:rsidR="0037605A" w:rsidRPr="00116F8D">
        <w:rPr>
          <w:noProof w:val="0"/>
          <w:shd w:val="clear" w:color="auto" w:fill="FFFFFF"/>
        </w:rPr>
        <w:t>&lt;</w:t>
      </w:r>
      <w:proofErr w:type="gramStart"/>
      <w:r w:rsidR="0037605A" w:rsidRPr="00116F8D">
        <w:rPr>
          <w:noProof w:val="0"/>
          <w:shd w:val="clear" w:color="auto" w:fill="FFFFFF"/>
        </w:rPr>
        <w:t>a</w:t>
      </w:r>
      <w:proofErr w:type="gramEnd"/>
      <w:r w:rsidR="0037605A" w:rsidRPr="00116F8D">
        <w:rPr>
          <w:noProof w:val="0"/>
          <w:shd w:val="clear" w:color="auto" w:fill="FFFFFF"/>
        </w:rPr>
        <w:t>:Action s:mustUnderstand="</w:t>
      </w:r>
      <w:r w:rsidR="0037605A" w:rsidRPr="007A7659">
        <w:rPr>
          <w:noProof w:val="0"/>
          <w:shd w:val="clear" w:color="auto" w:fill="FFFFFF"/>
        </w:rPr>
        <w:t>1</w:t>
      </w:r>
      <w:r w:rsidR="0037605A" w:rsidRPr="00116F8D">
        <w:rPr>
          <w:noProof w:val="0"/>
          <w:shd w:val="clear" w:color="auto" w:fill="FFFFFF"/>
        </w:rPr>
        <w:t>"&gt;</w:t>
      </w:r>
      <w:r w:rsidR="0037605A" w:rsidRPr="007A7659">
        <w:rPr>
          <w:noProof w:val="0"/>
          <w:shd w:val="clear" w:color="auto" w:fill="FFFFFF"/>
        </w:rPr>
        <w:t>urn:ihe:iti:2007:</w:t>
      </w:r>
      <w:r w:rsidR="0037605A" w:rsidRPr="0037605A">
        <w:rPr>
          <w:noProof w:val="0"/>
          <w:shd w:val="clear" w:color="auto" w:fill="FFFFFF"/>
        </w:rPr>
        <w:t>RegistryStoredQueryDeferredResults</w:t>
      </w:r>
      <w:r w:rsidR="0037605A" w:rsidRPr="00116F8D">
        <w:rPr>
          <w:noProof w:val="0"/>
          <w:shd w:val="clear" w:color="auto" w:fill="FFFFFF"/>
        </w:rPr>
        <w:t>&lt;/a:Action&gt;</w:t>
      </w:r>
    </w:p>
    <w:p w14:paraId="5BF47992" w14:textId="3E5EDB92" w:rsidR="00116F8D" w:rsidRPr="00116F8D" w:rsidRDefault="004F1435" w:rsidP="00116F8D">
      <w:pPr>
        <w:pStyle w:val="XMLFragment"/>
        <w:rPr>
          <w:noProof w:val="0"/>
          <w:shd w:val="clear" w:color="auto" w:fill="FFFFFF"/>
        </w:rPr>
      </w:pPr>
      <w:r>
        <w:rPr>
          <w:noProof w:val="0"/>
          <w:shd w:val="clear" w:color="auto" w:fill="FFFFFF"/>
        </w:rPr>
        <w:t xml:space="preserve">    </w:t>
      </w:r>
      <w:r w:rsidR="00116F8D">
        <w:rPr>
          <w:noProof w:val="0"/>
          <w:shd w:val="clear" w:color="auto" w:fill="FFFFFF"/>
        </w:rPr>
        <w:t>&lt;</w:t>
      </w:r>
      <w:proofErr w:type="gramStart"/>
      <w:r w:rsidR="00116F8D" w:rsidRPr="00116F8D">
        <w:rPr>
          <w:noProof w:val="0"/>
          <w:shd w:val="clear" w:color="auto" w:fill="FFFFFF"/>
        </w:rPr>
        <w:t>a</w:t>
      </w:r>
      <w:proofErr w:type="gramEnd"/>
      <w:r w:rsidR="00116F8D" w:rsidRPr="00116F8D">
        <w:rPr>
          <w:noProof w:val="0"/>
          <w:shd w:val="clear" w:color="auto" w:fill="FFFFFF"/>
        </w:rPr>
        <w:t>:MessageID&gt;u</w:t>
      </w:r>
      <w:r w:rsidR="00116F8D">
        <w:rPr>
          <w:noProof w:val="0"/>
          <w:shd w:val="clear" w:color="auto" w:fill="FFFFFF"/>
        </w:rPr>
        <w:t>rn:uuid:1795bb7a-8dc2-403a-9914-</w:t>
      </w:r>
      <w:r w:rsidR="00116F8D" w:rsidRPr="00116F8D">
        <w:rPr>
          <w:noProof w:val="0"/>
          <w:shd w:val="clear" w:color="auto" w:fill="FFFFFF"/>
        </w:rPr>
        <w:t>fbeab9e2a77e&lt;/wsa:MessageID&gt;</w:t>
      </w:r>
    </w:p>
    <w:p w14:paraId="2AC8BFCC" w14:textId="02D356F3" w:rsidR="0037605A" w:rsidRPr="00116F8D" w:rsidRDefault="004F1435" w:rsidP="0037605A">
      <w:pPr>
        <w:pStyle w:val="XMLFragment"/>
        <w:rPr>
          <w:noProof w:val="0"/>
          <w:shd w:val="clear" w:color="auto" w:fill="FFFFFF"/>
        </w:rPr>
      </w:pPr>
      <w:r>
        <w:rPr>
          <w:noProof w:val="0"/>
          <w:shd w:val="clear" w:color="auto" w:fill="FFFFFF"/>
        </w:rPr>
        <w:t xml:space="preserve">  </w:t>
      </w:r>
      <w:r w:rsidR="0037605A" w:rsidRPr="00116F8D">
        <w:rPr>
          <w:noProof w:val="0"/>
          <w:shd w:val="clear" w:color="auto" w:fill="FFFFFF"/>
        </w:rPr>
        <w:t>&lt;/</w:t>
      </w:r>
      <w:r w:rsidR="0037605A" w:rsidRPr="007A7659">
        <w:rPr>
          <w:noProof w:val="0"/>
          <w:shd w:val="clear" w:color="auto" w:fill="FFFFFF"/>
        </w:rPr>
        <w:t>s</w:t>
      </w:r>
      <w:proofErr w:type="gramStart"/>
      <w:r w:rsidR="0037605A" w:rsidRPr="007A7659">
        <w:rPr>
          <w:noProof w:val="0"/>
          <w:shd w:val="clear" w:color="auto" w:fill="FFFFFF"/>
        </w:rPr>
        <w:t>:Header</w:t>
      </w:r>
      <w:proofErr w:type="gramEnd"/>
      <w:r w:rsidR="0037605A" w:rsidRPr="00116F8D">
        <w:rPr>
          <w:noProof w:val="0"/>
          <w:shd w:val="clear" w:color="auto" w:fill="FFFFFF"/>
        </w:rPr>
        <w:t>&gt;</w:t>
      </w:r>
    </w:p>
    <w:p w14:paraId="7272B818" w14:textId="2F2EC79E" w:rsidR="0037605A" w:rsidRPr="00116F8D" w:rsidRDefault="004F1435" w:rsidP="0037605A">
      <w:pPr>
        <w:pStyle w:val="XMLFragment"/>
        <w:rPr>
          <w:noProof w:val="0"/>
          <w:shd w:val="clear" w:color="auto" w:fill="FFFFFF"/>
        </w:rPr>
      </w:pPr>
      <w:r>
        <w:rPr>
          <w:noProof w:val="0"/>
          <w:shd w:val="clear" w:color="auto" w:fill="FFFFFF"/>
        </w:rPr>
        <w:t xml:space="preserve">  </w:t>
      </w:r>
      <w:r w:rsidR="0037605A" w:rsidRPr="00116F8D">
        <w:rPr>
          <w:noProof w:val="0"/>
          <w:shd w:val="clear" w:color="auto" w:fill="FFFFFF"/>
        </w:rPr>
        <w:t>&lt;</w:t>
      </w:r>
      <w:proofErr w:type="gramStart"/>
      <w:r w:rsidR="0037605A" w:rsidRPr="007A7659">
        <w:rPr>
          <w:noProof w:val="0"/>
          <w:shd w:val="clear" w:color="auto" w:fill="FFFFFF"/>
        </w:rPr>
        <w:t>s</w:t>
      </w:r>
      <w:proofErr w:type="gramEnd"/>
      <w:r w:rsidR="0037605A" w:rsidRPr="007A7659">
        <w:rPr>
          <w:noProof w:val="0"/>
          <w:shd w:val="clear" w:color="auto" w:fill="FFFFFF"/>
        </w:rPr>
        <w:t>:Body</w:t>
      </w:r>
      <w:r w:rsidR="0037605A" w:rsidRPr="00116F8D">
        <w:rPr>
          <w:noProof w:val="0"/>
          <w:shd w:val="clear" w:color="auto" w:fill="FFFFFF"/>
        </w:rPr>
        <w:t>&gt;</w:t>
      </w:r>
    </w:p>
    <w:p w14:paraId="59450D67" w14:textId="4AC954B7" w:rsidR="004F1435" w:rsidRDefault="004F1435" w:rsidP="00F00416">
      <w:pPr>
        <w:pStyle w:val="XMLFragment"/>
        <w:rPr>
          <w:noProof w:val="0"/>
          <w:shd w:val="clear" w:color="auto" w:fill="FFFFFF"/>
        </w:rPr>
      </w:pPr>
      <w:r>
        <w:rPr>
          <w:noProof w:val="0"/>
          <w:shd w:val="clear" w:color="auto" w:fill="FFFFFF"/>
        </w:rPr>
        <w:t xml:space="preserve">    </w:t>
      </w:r>
      <w:r w:rsidR="0037605A" w:rsidRPr="00116F8D">
        <w:rPr>
          <w:noProof w:val="0"/>
          <w:shd w:val="clear" w:color="auto" w:fill="FFFFFF"/>
        </w:rPr>
        <w:t>&lt;</w:t>
      </w:r>
      <w:proofErr w:type="gramStart"/>
      <w:r w:rsidR="0037605A" w:rsidRPr="00116F8D">
        <w:rPr>
          <w:noProof w:val="0"/>
          <w:shd w:val="clear" w:color="auto" w:fill="FFFFFF"/>
        </w:rPr>
        <w:t>query:AdhocQueryResponse</w:t>
      </w:r>
      <w:proofErr w:type="gramEnd"/>
    </w:p>
    <w:p w14:paraId="61E89611" w14:textId="28C3CE38" w:rsidR="00F00416" w:rsidRPr="00F00416" w:rsidRDefault="00F00416" w:rsidP="00F00416">
      <w:pPr>
        <w:pStyle w:val="XMLFragment"/>
        <w:rPr>
          <w:noProof w:val="0"/>
          <w:shd w:val="clear" w:color="auto" w:fill="FFFFFF"/>
        </w:rPr>
      </w:pPr>
      <w:r w:rsidRPr="00F00416">
        <w:rPr>
          <w:noProof w:val="0"/>
          <w:shd w:val="clear" w:color="auto" w:fill="FFFFFF"/>
        </w:rPr>
        <w:t xml:space="preserve">    </w:t>
      </w:r>
      <w:r w:rsidR="004F1435">
        <w:rPr>
          <w:noProof w:val="0"/>
          <w:shd w:val="clear" w:color="auto" w:fill="FFFFFF"/>
        </w:rPr>
        <w:t xml:space="preserve">  </w:t>
      </w:r>
      <w:proofErr w:type="gramStart"/>
      <w:r w:rsidRPr="00F00416">
        <w:rPr>
          <w:noProof w:val="0"/>
          <w:shd w:val="clear" w:color="auto" w:fill="FFFFFF"/>
        </w:rPr>
        <w:t>xmlns:query</w:t>
      </w:r>
      <w:proofErr w:type="gramEnd"/>
      <w:r w:rsidRPr="00F00416">
        <w:rPr>
          <w:noProof w:val="0"/>
          <w:shd w:val="clear" w:color="auto" w:fill="FFFFFF"/>
        </w:rPr>
        <w:t xml:space="preserve">="urn:oasis:names:tc:ebxml-regrep:xsd:query:3.0" </w:t>
      </w:r>
    </w:p>
    <w:p w14:paraId="32D1FB8B" w14:textId="7ACAF6BC" w:rsidR="00F00416" w:rsidRPr="00F00416" w:rsidRDefault="00F00416" w:rsidP="00F00416">
      <w:pPr>
        <w:pStyle w:val="XMLFragment"/>
        <w:rPr>
          <w:noProof w:val="0"/>
          <w:shd w:val="clear" w:color="auto" w:fill="FFFFFF"/>
        </w:rPr>
      </w:pPr>
      <w:r w:rsidRPr="00F00416">
        <w:rPr>
          <w:noProof w:val="0"/>
          <w:shd w:val="clear" w:color="auto" w:fill="FFFFFF"/>
        </w:rPr>
        <w:t xml:space="preserve"> </w:t>
      </w:r>
      <w:r w:rsidR="004F1435">
        <w:rPr>
          <w:noProof w:val="0"/>
          <w:shd w:val="clear" w:color="auto" w:fill="FFFFFF"/>
        </w:rPr>
        <w:t xml:space="preserve">  </w:t>
      </w:r>
      <w:r w:rsidRPr="00F00416">
        <w:rPr>
          <w:noProof w:val="0"/>
          <w:shd w:val="clear" w:color="auto" w:fill="FFFFFF"/>
        </w:rPr>
        <w:t xml:space="preserve">   </w:t>
      </w:r>
      <w:proofErr w:type="gramStart"/>
      <w:r w:rsidRPr="00F00416">
        <w:rPr>
          <w:noProof w:val="0"/>
          <w:shd w:val="clear" w:color="auto" w:fill="FFFFFF"/>
        </w:rPr>
        <w:t>xmlns:rs</w:t>
      </w:r>
      <w:proofErr w:type="gramEnd"/>
      <w:r w:rsidRPr="00F00416">
        <w:rPr>
          <w:noProof w:val="0"/>
          <w:shd w:val="clear" w:color="auto" w:fill="FFFFFF"/>
        </w:rPr>
        <w:t xml:space="preserve">="urn:oasis:names:tc:ebxml-regrep:xsd:rs:3.0" </w:t>
      </w:r>
    </w:p>
    <w:p w14:paraId="74E566F7" w14:textId="77777777" w:rsidR="001C56DB" w:rsidRDefault="00F00416" w:rsidP="00F00416">
      <w:pPr>
        <w:pStyle w:val="XMLFragment"/>
        <w:rPr>
          <w:noProof w:val="0"/>
          <w:shd w:val="clear" w:color="auto" w:fill="FFFFFF"/>
        </w:rPr>
      </w:pPr>
      <w:r w:rsidRPr="00F00416">
        <w:rPr>
          <w:noProof w:val="0"/>
          <w:shd w:val="clear" w:color="auto" w:fill="FFFFFF"/>
        </w:rPr>
        <w:t xml:space="preserve">  </w:t>
      </w:r>
      <w:r w:rsidR="004F1435">
        <w:rPr>
          <w:noProof w:val="0"/>
          <w:shd w:val="clear" w:color="auto" w:fill="FFFFFF"/>
        </w:rPr>
        <w:t xml:space="preserve">  </w:t>
      </w:r>
      <w:r w:rsidRPr="00F00416">
        <w:rPr>
          <w:noProof w:val="0"/>
          <w:shd w:val="clear" w:color="auto" w:fill="FFFFFF"/>
        </w:rPr>
        <w:t xml:space="preserve">  </w:t>
      </w:r>
      <w:proofErr w:type="gramStart"/>
      <w:r w:rsidRPr="00F00416">
        <w:rPr>
          <w:noProof w:val="0"/>
          <w:shd w:val="clear" w:color="auto" w:fill="FFFFFF"/>
        </w:rPr>
        <w:t>xmlns:rim</w:t>
      </w:r>
      <w:proofErr w:type="gramEnd"/>
      <w:r w:rsidRPr="00F00416">
        <w:rPr>
          <w:noProof w:val="0"/>
          <w:shd w:val="clear" w:color="auto" w:fill="FFFFFF"/>
        </w:rPr>
        <w:t>="urn:oasis:names:tc:ebxml-regrep:xsd:rim:3.0"</w:t>
      </w:r>
    </w:p>
    <w:p w14:paraId="3CABD684" w14:textId="2E9AFD9B" w:rsidR="00F00416" w:rsidRPr="00F00416" w:rsidRDefault="001C56DB" w:rsidP="00F00416">
      <w:pPr>
        <w:pStyle w:val="XMLFragment"/>
        <w:rPr>
          <w:noProof w:val="0"/>
          <w:shd w:val="clear" w:color="auto" w:fill="FFFFFF"/>
        </w:rPr>
      </w:pPr>
      <w:bookmarkStart w:id="81" w:name="OLE_LINK3"/>
      <w:bookmarkStart w:id="82" w:name="OLE_LINK4"/>
      <w:r>
        <w:rPr>
          <w:noProof w:val="0"/>
          <w:shd w:val="clear" w:color="auto" w:fill="FFFFFF"/>
        </w:rPr>
        <w:t xml:space="preserve">      </w:t>
      </w:r>
      <w:proofErr w:type="gramStart"/>
      <w:r w:rsidRPr="00116F8D">
        <w:rPr>
          <w:noProof w:val="0"/>
          <w:shd w:val="clear" w:color="auto" w:fill="FFFFFF"/>
        </w:rPr>
        <w:t>requestId</w:t>
      </w:r>
      <w:proofErr w:type="gramEnd"/>
      <w:r w:rsidRPr="00116F8D">
        <w:rPr>
          <w:noProof w:val="0"/>
          <w:shd w:val="clear" w:color="auto" w:fill="FFFFFF"/>
        </w:rPr>
        <w:t>="urn:uuid:df9b89ed-395e-40a7-8510-0b4a390434c4"</w:t>
      </w:r>
      <w:r w:rsidR="00F00416" w:rsidRPr="00F00416">
        <w:rPr>
          <w:noProof w:val="0"/>
          <w:shd w:val="clear" w:color="auto" w:fill="FFFFFF"/>
        </w:rPr>
        <w:t xml:space="preserve"> </w:t>
      </w:r>
    </w:p>
    <w:bookmarkEnd w:id="81"/>
    <w:bookmarkEnd w:id="82"/>
    <w:p w14:paraId="360D5965" w14:textId="7B2752A8" w:rsidR="0037605A" w:rsidRDefault="00F00416" w:rsidP="0037605A">
      <w:pPr>
        <w:pStyle w:val="XMLFragment"/>
        <w:rPr>
          <w:noProof w:val="0"/>
          <w:shd w:val="clear" w:color="auto" w:fill="FFFFFF"/>
        </w:rPr>
      </w:pPr>
      <w:r w:rsidRPr="00F00416">
        <w:rPr>
          <w:noProof w:val="0"/>
          <w:shd w:val="clear" w:color="auto" w:fill="FFFFFF"/>
        </w:rPr>
        <w:t xml:space="preserve">  </w:t>
      </w:r>
      <w:r w:rsidR="004F1435">
        <w:rPr>
          <w:noProof w:val="0"/>
          <w:shd w:val="clear" w:color="auto" w:fill="FFFFFF"/>
        </w:rPr>
        <w:t xml:space="preserve">  </w:t>
      </w:r>
      <w:r w:rsidRPr="00F00416">
        <w:rPr>
          <w:noProof w:val="0"/>
          <w:shd w:val="clear" w:color="auto" w:fill="FFFFFF"/>
        </w:rPr>
        <w:t xml:space="preserve">  </w:t>
      </w:r>
      <w:proofErr w:type="gramStart"/>
      <w:r w:rsidRPr="00F00416">
        <w:rPr>
          <w:noProof w:val="0"/>
          <w:shd w:val="clear" w:color="auto" w:fill="FFFFFF"/>
        </w:rPr>
        <w:t>status</w:t>
      </w:r>
      <w:proofErr w:type="gramEnd"/>
      <w:r w:rsidRPr="00F00416">
        <w:rPr>
          <w:noProof w:val="0"/>
          <w:shd w:val="clear" w:color="auto" w:fill="FFFFFF"/>
        </w:rPr>
        <w:t>="urn:ihe:iti:2</w:t>
      </w:r>
      <w:r w:rsidR="004F1435">
        <w:rPr>
          <w:noProof w:val="0"/>
          <w:shd w:val="clear" w:color="auto" w:fill="FFFFFF"/>
        </w:rPr>
        <w:t>007:ResponseStatusType:PartialSuccess"</w:t>
      </w:r>
      <w:r w:rsidR="0037605A" w:rsidRPr="00116F8D">
        <w:rPr>
          <w:noProof w:val="0"/>
          <w:shd w:val="clear" w:color="auto" w:fill="FFFFFF"/>
        </w:rPr>
        <w:t>&gt;</w:t>
      </w:r>
    </w:p>
    <w:p w14:paraId="03129114" w14:textId="77777777" w:rsidR="00102795" w:rsidRDefault="00102795" w:rsidP="0037605A">
      <w:pPr>
        <w:pStyle w:val="XMLFragment"/>
        <w:rPr>
          <w:noProof w:val="0"/>
          <w:shd w:val="clear" w:color="auto" w:fill="FFFFFF"/>
        </w:rPr>
      </w:pPr>
    </w:p>
    <w:p w14:paraId="2FA5062D" w14:textId="4E98E5F2" w:rsidR="004F1435" w:rsidRPr="004F1435" w:rsidRDefault="004F1435" w:rsidP="004F1435">
      <w:pPr>
        <w:pStyle w:val="XMLFragment"/>
        <w:rPr>
          <w:noProof w:val="0"/>
          <w:shd w:val="clear" w:color="auto" w:fill="FFFFFF"/>
        </w:rPr>
      </w:pPr>
      <w:r w:rsidRPr="004F1435">
        <w:rPr>
          <w:noProof w:val="0"/>
          <w:shd w:val="clear" w:color="auto" w:fill="FFFFFF"/>
        </w:rPr>
        <w:t xml:space="preserve">      &lt;</w:t>
      </w:r>
      <w:proofErr w:type="gramStart"/>
      <w:r w:rsidRPr="004F1435">
        <w:rPr>
          <w:noProof w:val="0"/>
          <w:shd w:val="clear" w:color="auto" w:fill="FFFFFF"/>
        </w:rPr>
        <w:t>!-</w:t>
      </w:r>
      <w:proofErr w:type="gramEnd"/>
      <w:r w:rsidRPr="004F1435">
        <w:rPr>
          <w:noProof w:val="0"/>
          <w:shd w:val="clear" w:color="auto" w:fill="FFFFFF"/>
        </w:rPr>
        <w:t>- Results not available now --&gt;</w:t>
      </w:r>
    </w:p>
    <w:p w14:paraId="68EAC1FD" w14:textId="5ABA5798" w:rsidR="004F1435" w:rsidRPr="004F1435" w:rsidRDefault="004F1435" w:rsidP="004F1435">
      <w:pPr>
        <w:pStyle w:val="XMLFragment"/>
        <w:rPr>
          <w:noProof w:val="0"/>
          <w:shd w:val="clear" w:color="auto" w:fill="FFFFFF"/>
        </w:rPr>
      </w:pPr>
      <w:r w:rsidRPr="004F1435">
        <w:rPr>
          <w:noProof w:val="0"/>
          <w:shd w:val="clear" w:color="auto" w:fill="FFFFFF"/>
        </w:rPr>
        <w:t xml:space="preserve">      &lt;</w:t>
      </w:r>
      <w:proofErr w:type="gramStart"/>
      <w:r w:rsidRPr="004F1435">
        <w:rPr>
          <w:noProof w:val="0"/>
          <w:shd w:val="clear" w:color="auto" w:fill="FFFFFF"/>
        </w:rPr>
        <w:t>rs:ResponseSlotList</w:t>
      </w:r>
      <w:proofErr w:type="gramEnd"/>
      <w:r w:rsidRPr="004F1435">
        <w:rPr>
          <w:noProof w:val="0"/>
          <w:shd w:val="clear" w:color="auto" w:fill="FFFFFF"/>
        </w:rPr>
        <w:t>&gt;</w:t>
      </w:r>
    </w:p>
    <w:p w14:paraId="1120F85B" w14:textId="37D5BEB0" w:rsidR="004F1435" w:rsidRPr="004F1435" w:rsidRDefault="004F1435" w:rsidP="004F1435">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&lt;</w:t>
      </w:r>
      <w:proofErr w:type="gramStart"/>
      <w:r w:rsidRPr="004F1435">
        <w:rPr>
          <w:noProof w:val="0"/>
          <w:shd w:val="clear" w:color="auto" w:fill="FFFFFF"/>
        </w:rPr>
        <w:t>rim:Slot</w:t>
      </w:r>
      <w:proofErr w:type="gramEnd"/>
      <w:r w:rsidRPr="004F1435">
        <w:rPr>
          <w:noProof w:val="0"/>
          <w:shd w:val="clear" w:color="auto" w:fill="FFFFFF"/>
        </w:rPr>
        <w:t xml:space="preserve"> name="DeferredProcessingRequired"&gt;</w:t>
      </w:r>
    </w:p>
    <w:p w14:paraId="38E46EAF" w14:textId="2D3B5208" w:rsidR="004F1435" w:rsidRPr="004F1435" w:rsidRDefault="004F1435" w:rsidP="004F1435">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&lt;</w:t>
      </w:r>
      <w:proofErr w:type="gramStart"/>
      <w:r w:rsidRPr="004F1435">
        <w:rPr>
          <w:noProof w:val="0"/>
          <w:shd w:val="clear" w:color="auto" w:fill="FFFFFF"/>
        </w:rPr>
        <w:t>rim:ValueList</w:t>
      </w:r>
      <w:proofErr w:type="gramEnd"/>
      <w:r w:rsidRPr="004F1435">
        <w:rPr>
          <w:noProof w:val="0"/>
          <w:shd w:val="clear" w:color="auto" w:fill="FFFFFF"/>
        </w:rPr>
        <w:t>&gt;</w:t>
      </w:r>
    </w:p>
    <w:p w14:paraId="2E770F2F" w14:textId="00C79EF8" w:rsidR="004F1435" w:rsidRPr="004F1435" w:rsidRDefault="004F1435" w:rsidP="004F1435">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&lt;</w:t>
      </w:r>
      <w:proofErr w:type="gramStart"/>
      <w:r w:rsidRPr="004F1435">
        <w:rPr>
          <w:noProof w:val="0"/>
          <w:shd w:val="clear" w:color="auto" w:fill="FFFFFF"/>
        </w:rPr>
        <w:t>rim:Value</w:t>
      </w:r>
      <w:proofErr w:type="gramEnd"/>
      <w:r w:rsidRPr="004F1435">
        <w:rPr>
          <w:noProof w:val="0"/>
          <w:shd w:val="clear" w:color="auto" w:fill="FFFFFF"/>
        </w:rPr>
        <w:t>&gt;This query requires more time. The full response will be returned on the Deferred Response endpoint</w:t>
      </w:r>
      <w:proofErr w:type="gramStart"/>
      <w:r w:rsidRPr="004F1435">
        <w:rPr>
          <w:noProof w:val="0"/>
          <w:shd w:val="clear" w:color="auto" w:fill="FFFFFF"/>
        </w:rPr>
        <w:t>.&lt;</w:t>
      </w:r>
      <w:proofErr w:type="gramEnd"/>
      <w:r w:rsidRPr="004F1435">
        <w:rPr>
          <w:noProof w:val="0"/>
          <w:shd w:val="clear" w:color="auto" w:fill="FFFFFF"/>
        </w:rPr>
        <w:t>/rim:Value&gt;</w:t>
      </w:r>
    </w:p>
    <w:p w14:paraId="288E4F39" w14:textId="538DF084" w:rsidR="004F1435" w:rsidRPr="004F1435" w:rsidRDefault="004F1435" w:rsidP="004F1435">
      <w:pPr>
        <w:pStyle w:val="XMLFragment"/>
        <w:rPr>
          <w:noProof w:val="0"/>
          <w:shd w:val="clear" w:color="auto" w:fill="FFFFFF"/>
        </w:rPr>
      </w:pPr>
      <w:r>
        <w:rPr>
          <w:noProof w:val="0"/>
          <w:shd w:val="clear" w:color="auto" w:fill="FFFFFF"/>
        </w:rPr>
        <w:t xml:space="preserve">          </w:t>
      </w:r>
      <w:r w:rsidRPr="004F1435">
        <w:rPr>
          <w:noProof w:val="0"/>
          <w:shd w:val="clear" w:color="auto" w:fill="FFFFFF"/>
        </w:rPr>
        <w:t>&lt;/rim</w:t>
      </w:r>
      <w:proofErr w:type="gramStart"/>
      <w:r w:rsidRPr="004F1435">
        <w:rPr>
          <w:noProof w:val="0"/>
          <w:shd w:val="clear" w:color="auto" w:fill="FFFFFF"/>
        </w:rPr>
        <w:t>:ValueList</w:t>
      </w:r>
      <w:proofErr w:type="gramEnd"/>
      <w:r w:rsidRPr="004F1435">
        <w:rPr>
          <w:noProof w:val="0"/>
          <w:shd w:val="clear" w:color="auto" w:fill="FFFFFF"/>
        </w:rPr>
        <w:t>&gt;</w:t>
      </w:r>
    </w:p>
    <w:p w14:paraId="76820CAE" w14:textId="43FFF9BC" w:rsidR="004F1435" w:rsidRPr="004F1435" w:rsidRDefault="004F1435" w:rsidP="004F1435">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&lt;/rim</w:t>
      </w:r>
      <w:proofErr w:type="gramStart"/>
      <w:r w:rsidRPr="004F1435">
        <w:rPr>
          <w:noProof w:val="0"/>
          <w:shd w:val="clear" w:color="auto" w:fill="FFFFFF"/>
        </w:rPr>
        <w:t>:Slot</w:t>
      </w:r>
      <w:proofErr w:type="gramEnd"/>
      <w:r w:rsidRPr="004F1435">
        <w:rPr>
          <w:noProof w:val="0"/>
          <w:shd w:val="clear" w:color="auto" w:fill="FFFFFF"/>
        </w:rPr>
        <w:t>&gt;</w:t>
      </w:r>
    </w:p>
    <w:p w14:paraId="762D5A48" w14:textId="366D56B9" w:rsidR="004F1435" w:rsidRPr="004F1435" w:rsidRDefault="004F1435" w:rsidP="004F1435">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&lt;</w:t>
      </w:r>
      <w:proofErr w:type="gramStart"/>
      <w:r w:rsidRPr="004F1435">
        <w:rPr>
          <w:noProof w:val="0"/>
          <w:shd w:val="clear" w:color="auto" w:fill="FFFFFF"/>
        </w:rPr>
        <w:t>rim:Slot</w:t>
      </w:r>
      <w:proofErr w:type="gramEnd"/>
      <w:r w:rsidRPr="004F1435">
        <w:rPr>
          <w:noProof w:val="0"/>
          <w:shd w:val="clear" w:color="auto" w:fill="FFFFFF"/>
        </w:rPr>
        <w:t xml:space="preserve"> name="DeferredProcessingEstimatedCompletion"&gt;</w:t>
      </w:r>
    </w:p>
    <w:p w14:paraId="44ED6BB9" w14:textId="1BC0F8DF" w:rsidR="004F1435" w:rsidRPr="004F1435" w:rsidRDefault="004F1435" w:rsidP="004F1435">
      <w:pPr>
        <w:pStyle w:val="XMLFragment"/>
        <w:rPr>
          <w:noProof w:val="0"/>
          <w:shd w:val="clear" w:color="auto" w:fill="FFFFFF"/>
        </w:rPr>
      </w:pPr>
      <w:r>
        <w:rPr>
          <w:noProof w:val="0"/>
          <w:shd w:val="clear" w:color="auto" w:fill="FFFFFF"/>
        </w:rPr>
        <w:t xml:space="preserve">          </w:t>
      </w:r>
      <w:r w:rsidRPr="004F1435">
        <w:rPr>
          <w:noProof w:val="0"/>
          <w:shd w:val="clear" w:color="auto" w:fill="FFFFFF"/>
        </w:rPr>
        <w:t>&lt;</w:t>
      </w:r>
      <w:proofErr w:type="gramStart"/>
      <w:r w:rsidRPr="004F1435">
        <w:rPr>
          <w:noProof w:val="0"/>
          <w:shd w:val="clear" w:color="auto" w:fill="FFFFFF"/>
        </w:rPr>
        <w:t>rim:ValueList</w:t>
      </w:r>
      <w:proofErr w:type="gramEnd"/>
      <w:r w:rsidRPr="004F1435">
        <w:rPr>
          <w:noProof w:val="0"/>
          <w:shd w:val="clear" w:color="auto" w:fill="FFFFFF"/>
        </w:rPr>
        <w:t>&gt;</w:t>
      </w:r>
    </w:p>
    <w:p w14:paraId="634A83E1" w14:textId="1FB52B24" w:rsidR="004F1435" w:rsidRPr="004F1435" w:rsidRDefault="004F1435" w:rsidP="004F1435">
      <w:pPr>
        <w:pStyle w:val="XMLFragment"/>
        <w:rPr>
          <w:noProof w:val="0"/>
          <w:shd w:val="clear" w:color="auto" w:fill="FFFFFF"/>
        </w:rPr>
      </w:pPr>
      <w:r>
        <w:rPr>
          <w:noProof w:val="0"/>
          <w:shd w:val="clear" w:color="auto" w:fill="FFFFFF"/>
        </w:rPr>
        <w:t xml:space="preserve">            </w:t>
      </w:r>
      <w:r w:rsidRPr="004F1435">
        <w:rPr>
          <w:noProof w:val="0"/>
          <w:shd w:val="clear" w:color="auto" w:fill="FFFFFF"/>
        </w:rPr>
        <w:t>&lt;</w:t>
      </w:r>
      <w:proofErr w:type="gramStart"/>
      <w:r w:rsidRPr="004F1435">
        <w:rPr>
          <w:noProof w:val="0"/>
          <w:shd w:val="clear" w:color="auto" w:fill="FFFFFF"/>
        </w:rPr>
        <w:t>rim:Value</w:t>
      </w:r>
      <w:proofErr w:type="gramEnd"/>
      <w:r w:rsidRPr="004F1435">
        <w:rPr>
          <w:noProof w:val="0"/>
          <w:shd w:val="clear" w:color="auto" w:fill="FFFFFF"/>
        </w:rPr>
        <w:t>&gt;PT20M&lt;/rim:Value&gt;</w:t>
      </w:r>
    </w:p>
    <w:p w14:paraId="3CB22941" w14:textId="5DE05620" w:rsidR="004F1435" w:rsidRPr="004F1435" w:rsidRDefault="004F1435" w:rsidP="004F1435">
      <w:pPr>
        <w:pStyle w:val="XMLFragment"/>
        <w:rPr>
          <w:noProof w:val="0"/>
          <w:shd w:val="clear" w:color="auto" w:fill="FFFFFF"/>
        </w:rPr>
      </w:pPr>
      <w:r>
        <w:rPr>
          <w:noProof w:val="0"/>
          <w:shd w:val="clear" w:color="auto" w:fill="FFFFFF"/>
        </w:rPr>
        <w:t xml:space="preserve">          </w:t>
      </w:r>
      <w:r w:rsidRPr="004F1435">
        <w:rPr>
          <w:noProof w:val="0"/>
          <w:shd w:val="clear" w:color="auto" w:fill="FFFFFF"/>
        </w:rPr>
        <w:t>&lt;/rim</w:t>
      </w:r>
      <w:proofErr w:type="gramStart"/>
      <w:r w:rsidRPr="004F1435">
        <w:rPr>
          <w:noProof w:val="0"/>
          <w:shd w:val="clear" w:color="auto" w:fill="FFFFFF"/>
        </w:rPr>
        <w:t>:ValueList</w:t>
      </w:r>
      <w:proofErr w:type="gramEnd"/>
      <w:r w:rsidRPr="004F1435">
        <w:rPr>
          <w:noProof w:val="0"/>
          <w:shd w:val="clear" w:color="auto" w:fill="FFFFFF"/>
        </w:rPr>
        <w:t>&gt;</w:t>
      </w:r>
    </w:p>
    <w:p w14:paraId="19E56647" w14:textId="77777777" w:rsidR="004F1435" w:rsidRPr="004F1435" w:rsidRDefault="004F1435" w:rsidP="004F1435">
      <w:pPr>
        <w:pStyle w:val="XMLFragment"/>
        <w:rPr>
          <w:noProof w:val="0"/>
          <w:shd w:val="clear" w:color="auto" w:fill="FFFFFF"/>
        </w:rPr>
      </w:pPr>
      <w:r w:rsidRPr="004F1435">
        <w:rPr>
          <w:noProof w:val="0"/>
          <w:shd w:val="clear" w:color="auto" w:fill="FFFFFF"/>
        </w:rPr>
        <w:t xml:space="preserve">        &lt;/rim</w:t>
      </w:r>
      <w:proofErr w:type="gramStart"/>
      <w:r w:rsidRPr="004F1435">
        <w:rPr>
          <w:noProof w:val="0"/>
          <w:shd w:val="clear" w:color="auto" w:fill="FFFFFF"/>
        </w:rPr>
        <w:t>:Slot</w:t>
      </w:r>
      <w:proofErr w:type="gramEnd"/>
      <w:r w:rsidRPr="004F1435">
        <w:rPr>
          <w:noProof w:val="0"/>
          <w:shd w:val="clear" w:color="auto" w:fill="FFFFFF"/>
        </w:rPr>
        <w:t>&gt;</w:t>
      </w:r>
    </w:p>
    <w:p w14:paraId="10916619" w14:textId="0254E1E5" w:rsidR="004F1435" w:rsidRDefault="004F1435" w:rsidP="004F1435">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&lt;/rs</w:t>
      </w:r>
      <w:proofErr w:type="gramStart"/>
      <w:r w:rsidRPr="004F1435">
        <w:rPr>
          <w:noProof w:val="0"/>
          <w:shd w:val="clear" w:color="auto" w:fill="FFFFFF"/>
        </w:rPr>
        <w:t>:ResponseSlotList</w:t>
      </w:r>
      <w:proofErr w:type="gramEnd"/>
      <w:r w:rsidRPr="004F1435">
        <w:rPr>
          <w:noProof w:val="0"/>
          <w:shd w:val="clear" w:color="auto" w:fill="FFFFFF"/>
        </w:rPr>
        <w:t>&gt;</w:t>
      </w:r>
    </w:p>
    <w:p w14:paraId="7A545F97" w14:textId="77777777" w:rsidR="00102795" w:rsidRPr="004F1435" w:rsidRDefault="00102795" w:rsidP="004F1435">
      <w:pPr>
        <w:pStyle w:val="XMLFragment"/>
        <w:rPr>
          <w:noProof w:val="0"/>
          <w:shd w:val="clear" w:color="auto" w:fill="FFFFFF"/>
        </w:rPr>
      </w:pPr>
    </w:p>
    <w:p w14:paraId="35067851" w14:textId="0D6AC09F" w:rsidR="004F1435" w:rsidRPr="004F1435" w:rsidRDefault="004F1435" w:rsidP="004F1435">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&lt;</w:t>
      </w:r>
      <w:proofErr w:type="gramStart"/>
      <w:r w:rsidRPr="004F1435">
        <w:rPr>
          <w:noProof w:val="0"/>
          <w:shd w:val="clear" w:color="auto" w:fill="FFFFFF"/>
        </w:rPr>
        <w:t>!-</w:t>
      </w:r>
      <w:proofErr w:type="gramEnd"/>
      <w:r w:rsidRPr="004F1435">
        <w:rPr>
          <w:noProof w:val="0"/>
          <w:shd w:val="clear" w:color="auto" w:fill="FFFFFF"/>
        </w:rPr>
        <w:t>- Errors available now --&gt;</w:t>
      </w:r>
    </w:p>
    <w:p w14:paraId="54428DD9" w14:textId="536C509B" w:rsidR="004F1435" w:rsidRPr="004F1435" w:rsidRDefault="004F1435" w:rsidP="004F1435">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 xml:space="preserve"> &lt;</w:t>
      </w:r>
      <w:proofErr w:type="gramStart"/>
      <w:r w:rsidRPr="004F1435">
        <w:rPr>
          <w:noProof w:val="0"/>
          <w:shd w:val="clear" w:color="auto" w:fill="FFFFFF"/>
        </w:rPr>
        <w:t>rim:RegistryErrorList</w:t>
      </w:r>
      <w:proofErr w:type="gramEnd"/>
      <w:r w:rsidRPr="004F1435">
        <w:rPr>
          <w:noProof w:val="0"/>
          <w:shd w:val="clear" w:color="auto" w:fill="FFFFFF"/>
        </w:rPr>
        <w:t>&gt;</w:t>
      </w:r>
    </w:p>
    <w:p w14:paraId="1848902E" w14:textId="77777777" w:rsidR="004F1435" w:rsidRPr="004F1435" w:rsidRDefault="004F1435" w:rsidP="004F1435">
      <w:pPr>
        <w:pStyle w:val="XMLFragment"/>
        <w:rPr>
          <w:noProof w:val="0"/>
          <w:shd w:val="clear" w:color="auto" w:fill="FFFFFF"/>
        </w:rPr>
      </w:pPr>
      <w:r w:rsidRPr="004F1435">
        <w:rPr>
          <w:noProof w:val="0"/>
          <w:shd w:val="clear" w:color="auto" w:fill="FFFFFF"/>
        </w:rPr>
        <w:t xml:space="preserve">        ...</w:t>
      </w:r>
    </w:p>
    <w:p w14:paraId="32D00017" w14:textId="7D5D27AA" w:rsidR="004F1435" w:rsidRDefault="004F1435" w:rsidP="004F1435">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&lt;/rim</w:t>
      </w:r>
      <w:proofErr w:type="gramStart"/>
      <w:r w:rsidRPr="004F1435">
        <w:rPr>
          <w:noProof w:val="0"/>
          <w:shd w:val="clear" w:color="auto" w:fill="FFFFFF"/>
        </w:rPr>
        <w:t>:RegistryErrorList</w:t>
      </w:r>
      <w:proofErr w:type="gramEnd"/>
      <w:r w:rsidRPr="004F1435">
        <w:rPr>
          <w:noProof w:val="0"/>
          <w:shd w:val="clear" w:color="auto" w:fill="FFFFFF"/>
        </w:rPr>
        <w:t>&gt;</w:t>
      </w:r>
    </w:p>
    <w:p w14:paraId="11E40DF6" w14:textId="77777777" w:rsidR="00102795" w:rsidRPr="004F1435" w:rsidRDefault="00102795" w:rsidP="004F1435">
      <w:pPr>
        <w:pStyle w:val="XMLFragment"/>
        <w:rPr>
          <w:noProof w:val="0"/>
          <w:shd w:val="clear" w:color="auto" w:fill="FFFFFF"/>
        </w:rPr>
      </w:pPr>
    </w:p>
    <w:p w14:paraId="70A041DA" w14:textId="7CED6DA4" w:rsidR="004F1435" w:rsidRPr="004F1435" w:rsidRDefault="004F1435" w:rsidP="004F1435">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 xml:space="preserve">  &lt;</w:t>
      </w:r>
      <w:proofErr w:type="gramStart"/>
      <w:r w:rsidRPr="004F1435">
        <w:rPr>
          <w:noProof w:val="0"/>
          <w:shd w:val="clear" w:color="auto" w:fill="FFFFFF"/>
        </w:rPr>
        <w:t>!-</w:t>
      </w:r>
      <w:proofErr w:type="gramEnd"/>
      <w:r w:rsidRPr="004F1435">
        <w:rPr>
          <w:noProof w:val="0"/>
          <w:shd w:val="clear" w:color="auto" w:fill="FFFFFF"/>
        </w:rPr>
        <w:t>- Registry objects available now --&gt;</w:t>
      </w:r>
    </w:p>
    <w:p w14:paraId="4F0B3DAF" w14:textId="3B9439D2" w:rsidR="004F1435" w:rsidRPr="004F1435" w:rsidRDefault="004F1435" w:rsidP="004F1435">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 xml:space="preserve">  &lt;</w:t>
      </w:r>
      <w:proofErr w:type="gramStart"/>
      <w:r w:rsidRPr="004F1435">
        <w:rPr>
          <w:noProof w:val="0"/>
          <w:shd w:val="clear" w:color="auto" w:fill="FFFFFF"/>
        </w:rPr>
        <w:t>rim:RegistryObjectList</w:t>
      </w:r>
      <w:proofErr w:type="gramEnd"/>
      <w:r w:rsidRPr="004F1435">
        <w:rPr>
          <w:noProof w:val="0"/>
          <w:shd w:val="clear" w:color="auto" w:fill="FFFFFF"/>
        </w:rPr>
        <w:t>&gt;</w:t>
      </w:r>
    </w:p>
    <w:p w14:paraId="7D4A3537" w14:textId="77777777" w:rsidR="004F1435" w:rsidRPr="004F1435" w:rsidRDefault="004F1435" w:rsidP="004F1435">
      <w:pPr>
        <w:pStyle w:val="XMLFragment"/>
        <w:rPr>
          <w:noProof w:val="0"/>
          <w:shd w:val="clear" w:color="auto" w:fill="FFFFFF"/>
        </w:rPr>
      </w:pPr>
      <w:r w:rsidRPr="004F1435">
        <w:rPr>
          <w:noProof w:val="0"/>
          <w:shd w:val="clear" w:color="auto" w:fill="FFFFFF"/>
        </w:rPr>
        <w:t xml:space="preserve">        ...</w:t>
      </w:r>
    </w:p>
    <w:p w14:paraId="22E88C99" w14:textId="407AEFE7" w:rsidR="004F1435" w:rsidRDefault="004F1435" w:rsidP="004F1435">
      <w:pPr>
        <w:pStyle w:val="XMLFragment"/>
        <w:rPr>
          <w:noProof w:val="0"/>
          <w:shd w:val="clear" w:color="auto" w:fill="FFFFFF"/>
        </w:rPr>
      </w:pPr>
      <w:r w:rsidRPr="004F1435">
        <w:rPr>
          <w:noProof w:val="0"/>
          <w:shd w:val="clear" w:color="auto" w:fill="FFFFFF"/>
        </w:rPr>
        <w:t xml:space="preserve"> </w:t>
      </w:r>
      <w:r>
        <w:rPr>
          <w:noProof w:val="0"/>
          <w:shd w:val="clear" w:color="auto" w:fill="FFFFFF"/>
        </w:rPr>
        <w:t xml:space="preserve">  </w:t>
      </w:r>
      <w:r w:rsidRPr="004F1435">
        <w:rPr>
          <w:noProof w:val="0"/>
          <w:shd w:val="clear" w:color="auto" w:fill="FFFFFF"/>
        </w:rPr>
        <w:t xml:space="preserve">   &lt;/rim</w:t>
      </w:r>
      <w:proofErr w:type="gramStart"/>
      <w:r w:rsidRPr="004F1435">
        <w:rPr>
          <w:noProof w:val="0"/>
          <w:shd w:val="clear" w:color="auto" w:fill="FFFFFF"/>
        </w:rPr>
        <w:t>:RegistryObjectList</w:t>
      </w:r>
      <w:proofErr w:type="gramEnd"/>
      <w:r w:rsidRPr="004F1435">
        <w:rPr>
          <w:noProof w:val="0"/>
          <w:shd w:val="clear" w:color="auto" w:fill="FFFFFF"/>
        </w:rPr>
        <w:t>&gt;</w:t>
      </w:r>
    </w:p>
    <w:p w14:paraId="74F84259" w14:textId="77777777" w:rsidR="00102795" w:rsidRPr="004F1435" w:rsidRDefault="00102795" w:rsidP="004F1435">
      <w:pPr>
        <w:pStyle w:val="XMLFragment"/>
        <w:rPr>
          <w:noProof w:val="0"/>
          <w:shd w:val="clear" w:color="auto" w:fill="FFFFFF"/>
        </w:rPr>
      </w:pPr>
    </w:p>
    <w:p w14:paraId="5FA959A1" w14:textId="6E2ADDB6" w:rsidR="00116F8D" w:rsidRPr="00116F8D" w:rsidRDefault="004F1435" w:rsidP="0037605A">
      <w:pPr>
        <w:pStyle w:val="XMLFragment"/>
        <w:rPr>
          <w:noProof w:val="0"/>
          <w:shd w:val="clear" w:color="auto" w:fill="FFFFFF"/>
        </w:rPr>
      </w:pPr>
      <w:r>
        <w:rPr>
          <w:noProof w:val="0"/>
          <w:shd w:val="clear" w:color="auto" w:fill="FFFFFF"/>
        </w:rPr>
        <w:t xml:space="preserve">    </w:t>
      </w:r>
      <w:r w:rsidR="00116F8D" w:rsidRPr="00116F8D">
        <w:rPr>
          <w:noProof w:val="0"/>
          <w:shd w:val="clear" w:color="auto" w:fill="FFFFFF"/>
        </w:rPr>
        <w:t>&lt;</w:t>
      </w:r>
      <w:r w:rsidR="00116F8D">
        <w:rPr>
          <w:noProof w:val="0"/>
          <w:shd w:val="clear" w:color="auto" w:fill="FFFFFF"/>
        </w:rPr>
        <w:t>/</w:t>
      </w:r>
      <w:r w:rsidR="00116F8D" w:rsidRPr="00116F8D">
        <w:rPr>
          <w:noProof w:val="0"/>
          <w:shd w:val="clear" w:color="auto" w:fill="FFFFFF"/>
        </w:rPr>
        <w:t>query</w:t>
      </w:r>
      <w:proofErr w:type="gramStart"/>
      <w:r w:rsidR="00116F8D" w:rsidRPr="00116F8D">
        <w:rPr>
          <w:noProof w:val="0"/>
          <w:shd w:val="clear" w:color="auto" w:fill="FFFFFF"/>
        </w:rPr>
        <w:t>:AdhocQueryResponse</w:t>
      </w:r>
      <w:proofErr w:type="gramEnd"/>
      <w:r w:rsidR="00116F8D">
        <w:rPr>
          <w:noProof w:val="0"/>
          <w:shd w:val="clear" w:color="auto" w:fill="FFFFFF"/>
        </w:rPr>
        <w:t>&gt;</w:t>
      </w:r>
    </w:p>
    <w:p w14:paraId="392B4817" w14:textId="77777777" w:rsidR="0037605A" w:rsidRPr="00116F8D" w:rsidRDefault="0037605A" w:rsidP="0037605A">
      <w:pPr>
        <w:pStyle w:val="XMLFragment"/>
        <w:rPr>
          <w:noProof w:val="0"/>
          <w:shd w:val="clear" w:color="auto" w:fill="FFFFFF"/>
        </w:rPr>
      </w:pPr>
      <w:r w:rsidRPr="007A7659">
        <w:rPr>
          <w:noProof w:val="0"/>
          <w:shd w:val="clear" w:color="auto" w:fill="FFFFFF"/>
        </w:rPr>
        <w:tab/>
      </w:r>
      <w:r w:rsidRPr="00116F8D">
        <w:rPr>
          <w:noProof w:val="0"/>
          <w:shd w:val="clear" w:color="auto" w:fill="FFFFFF"/>
        </w:rPr>
        <w:t>&lt;/</w:t>
      </w:r>
      <w:r w:rsidRPr="007A7659">
        <w:rPr>
          <w:noProof w:val="0"/>
          <w:shd w:val="clear" w:color="auto" w:fill="FFFFFF"/>
        </w:rPr>
        <w:t>s</w:t>
      </w:r>
      <w:proofErr w:type="gramStart"/>
      <w:r w:rsidRPr="007A7659">
        <w:rPr>
          <w:noProof w:val="0"/>
          <w:shd w:val="clear" w:color="auto" w:fill="FFFFFF"/>
        </w:rPr>
        <w:t>:Body</w:t>
      </w:r>
      <w:proofErr w:type="gramEnd"/>
      <w:r w:rsidRPr="00116F8D">
        <w:rPr>
          <w:noProof w:val="0"/>
          <w:shd w:val="clear" w:color="auto" w:fill="FFFFFF"/>
        </w:rPr>
        <w:t>&gt;</w:t>
      </w:r>
    </w:p>
    <w:p w14:paraId="4C79705F" w14:textId="77777777" w:rsidR="0037605A" w:rsidRPr="00116F8D" w:rsidRDefault="0037605A" w:rsidP="0037605A">
      <w:pPr>
        <w:pStyle w:val="XMLFragment"/>
        <w:rPr>
          <w:noProof w:val="0"/>
          <w:shd w:val="clear" w:color="auto" w:fill="FFFFFF"/>
        </w:rPr>
      </w:pPr>
      <w:r w:rsidRPr="00116F8D">
        <w:rPr>
          <w:noProof w:val="0"/>
          <w:shd w:val="clear" w:color="auto" w:fill="FFFFFF"/>
        </w:rPr>
        <w:t>&lt;/</w:t>
      </w:r>
      <w:r w:rsidRPr="007A7659">
        <w:rPr>
          <w:noProof w:val="0"/>
          <w:shd w:val="clear" w:color="auto" w:fill="FFFFFF"/>
        </w:rPr>
        <w:t>s</w:t>
      </w:r>
      <w:proofErr w:type="gramStart"/>
      <w:r w:rsidRPr="007A7659">
        <w:rPr>
          <w:noProof w:val="0"/>
          <w:shd w:val="clear" w:color="auto" w:fill="FFFFFF"/>
        </w:rPr>
        <w:t>:Envelope</w:t>
      </w:r>
      <w:proofErr w:type="gramEnd"/>
      <w:r w:rsidRPr="00116F8D">
        <w:rPr>
          <w:noProof w:val="0"/>
          <w:shd w:val="clear" w:color="auto" w:fill="FFFFFF"/>
        </w:rPr>
        <w:t>&gt;</w:t>
      </w:r>
    </w:p>
    <w:p w14:paraId="69D8DA6E" w14:textId="594EF546" w:rsidR="0037605A" w:rsidRPr="007A7659" w:rsidRDefault="0037605A" w:rsidP="0037605A">
      <w:pPr>
        <w:pStyle w:val="Heading9"/>
        <w:numPr>
          <w:ilvl w:val="0"/>
          <w:numId w:val="0"/>
        </w:numPr>
        <w:rPr>
          <w:noProof w:val="0"/>
        </w:rPr>
      </w:pPr>
      <w:r>
        <w:rPr>
          <w:noProof w:val="0"/>
        </w:rPr>
        <w:t>3.18.4.2.2.1</w:t>
      </w:r>
      <w:r w:rsidRPr="007A7659">
        <w:rPr>
          <w:noProof w:val="0"/>
        </w:rPr>
        <w:t>.1.2.2 Asynchronous Web Services Exchange</w:t>
      </w:r>
    </w:p>
    <w:p w14:paraId="431BF9B0" w14:textId="77777777" w:rsidR="00410A95" w:rsidRPr="00116F8D" w:rsidRDefault="00410A95" w:rsidP="00410A95">
      <w:pPr>
        <w:pStyle w:val="XMLFragment"/>
        <w:rPr>
          <w:noProof w:val="0"/>
          <w:shd w:val="clear" w:color="auto" w:fill="FFFFFF"/>
        </w:rPr>
      </w:pPr>
      <w:r w:rsidRPr="00116F8D">
        <w:rPr>
          <w:noProof w:val="0"/>
          <w:shd w:val="clear" w:color="auto" w:fill="FFFFFF"/>
        </w:rPr>
        <w:t>&lt;</w:t>
      </w:r>
      <w:proofErr w:type="gramStart"/>
      <w:r w:rsidRPr="00116F8D">
        <w:rPr>
          <w:noProof w:val="0"/>
          <w:shd w:val="clear" w:color="auto" w:fill="FFFFFF"/>
        </w:rPr>
        <w:t>s</w:t>
      </w:r>
      <w:proofErr w:type="gramEnd"/>
      <w:r w:rsidRPr="00116F8D">
        <w:rPr>
          <w:noProof w:val="0"/>
          <w:shd w:val="clear" w:color="auto" w:fill="FFFFFF"/>
        </w:rPr>
        <w:t>:Envelope xmlns:s="</w:t>
      </w:r>
      <w:r w:rsidRPr="007A7659">
        <w:rPr>
          <w:noProof w:val="0"/>
          <w:shd w:val="clear" w:color="auto" w:fill="FFFFFF"/>
        </w:rPr>
        <w:t>http://www.w3.org/2003/05/soap-envelope</w:t>
      </w:r>
      <w:r w:rsidRPr="00116F8D">
        <w:rPr>
          <w:noProof w:val="0"/>
          <w:shd w:val="clear" w:color="auto" w:fill="FFFFFF"/>
        </w:rPr>
        <w:t>" xmlns:a="</w:t>
      </w:r>
      <w:r w:rsidRPr="007A7659">
        <w:rPr>
          <w:noProof w:val="0"/>
          <w:shd w:val="clear" w:color="auto" w:fill="FFFFFF"/>
        </w:rPr>
        <w:t>http://www.w3.org/2005/08/addressing</w:t>
      </w:r>
      <w:r w:rsidRPr="00116F8D">
        <w:rPr>
          <w:noProof w:val="0"/>
          <w:shd w:val="clear" w:color="auto" w:fill="FFFFFF"/>
        </w:rPr>
        <w:t>"&gt;</w:t>
      </w:r>
    </w:p>
    <w:p w14:paraId="2346A38A" w14:textId="77777777" w:rsidR="00410A95" w:rsidRPr="00116F8D" w:rsidRDefault="00410A95" w:rsidP="00410A95">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proofErr w:type="gramStart"/>
      <w:r w:rsidRPr="007A7659">
        <w:rPr>
          <w:noProof w:val="0"/>
          <w:shd w:val="clear" w:color="auto" w:fill="FFFFFF"/>
        </w:rPr>
        <w:t>s</w:t>
      </w:r>
      <w:proofErr w:type="gramEnd"/>
      <w:r w:rsidRPr="007A7659">
        <w:rPr>
          <w:noProof w:val="0"/>
          <w:shd w:val="clear" w:color="auto" w:fill="FFFFFF"/>
        </w:rPr>
        <w:t>:Header</w:t>
      </w:r>
      <w:r w:rsidRPr="00116F8D">
        <w:rPr>
          <w:noProof w:val="0"/>
          <w:shd w:val="clear" w:color="auto" w:fill="FFFFFF"/>
        </w:rPr>
        <w:t>&gt;</w:t>
      </w:r>
    </w:p>
    <w:p w14:paraId="67FCAD5D" w14:textId="77777777" w:rsidR="00410A95" w:rsidRPr="00116F8D" w:rsidRDefault="00410A95" w:rsidP="00410A95">
      <w:pPr>
        <w:pStyle w:val="XMLFragment"/>
        <w:rPr>
          <w:noProof w:val="0"/>
          <w:shd w:val="clear" w:color="auto" w:fill="FFFFFF"/>
        </w:rPr>
      </w:pPr>
      <w:r>
        <w:rPr>
          <w:noProof w:val="0"/>
          <w:shd w:val="clear" w:color="auto" w:fill="FFFFFF"/>
        </w:rPr>
        <w:lastRenderedPageBreak/>
        <w:t xml:space="preserve">    </w:t>
      </w:r>
      <w:r w:rsidRPr="00116F8D">
        <w:rPr>
          <w:noProof w:val="0"/>
          <w:shd w:val="clear" w:color="auto" w:fill="FFFFFF"/>
        </w:rPr>
        <w:t>&lt;</w:t>
      </w:r>
      <w:proofErr w:type="gramStart"/>
      <w:r w:rsidRPr="00116F8D">
        <w:rPr>
          <w:noProof w:val="0"/>
          <w:shd w:val="clear" w:color="auto" w:fill="FFFFFF"/>
        </w:rPr>
        <w:t>a</w:t>
      </w:r>
      <w:proofErr w:type="gramEnd"/>
      <w:r w:rsidRPr="00116F8D">
        <w:rPr>
          <w:noProof w:val="0"/>
          <w:shd w:val="clear" w:color="auto" w:fill="FFFFFF"/>
        </w:rPr>
        <w:t>:Action s:mustUnderstand="</w:t>
      </w:r>
      <w:r w:rsidRPr="007A7659">
        <w:rPr>
          <w:noProof w:val="0"/>
          <w:shd w:val="clear" w:color="auto" w:fill="FFFFFF"/>
        </w:rPr>
        <w:t>1</w:t>
      </w:r>
      <w:r w:rsidRPr="00116F8D">
        <w:rPr>
          <w:noProof w:val="0"/>
          <w:shd w:val="clear" w:color="auto" w:fill="FFFFFF"/>
        </w:rPr>
        <w:t>"&gt;</w:t>
      </w:r>
      <w:r w:rsidRPr="007A7659">
        <w:rPr>
          <w:noProof w:val="0"/>
          <w:shd w:val="clear" w:color="auto" w:fill="FFFFFF"/>
        </w:rPr>
        <w:t>urn:ihe:iti:2007:</w:t>
      </w:r>
      <w:r w:rsidRPr="0037605A">
        <w:rPr>
          <w:noProof w:val="0"/>
          <w:shd w:val="clear" w:color="auto" w:fill="FFFFFF"/>
        </w:rPr>
        <w:t>RegistryStoredQueryDeferredResults</w:t>
      </w:r>
      <w:r w:rsidRPr="00116F8D">
        <w:rPr>
          <w:noProof w:val="0"/>
          <w:shd w:val="clear" w:color="auto" w:fill="FFFFFF"/>
        </w:rPr>
        <w:t>&lt;/a:Action&gt;</w:t>
      </w:r>
    </w:p>
    <w:p w14:paraId="6393A685" w14:textId="77777777" w:rsidR="00410A95" w:rsidRPr="00116F8D" w:rsidRDefault="00410A95" w:rsidP="00410A95">
      <w:pPr>
        <w:pStyle w:val="XMLFragment"/>
        <w:rPr>
          <w:noProof w:val="0"/>
          <w:shd w:val="clear" w:color="auto" w:fill="FFFFFF"/>
        </w:rPr>
      </w:pPr>
      <w:r>
        <w:rPr>
          <w:noProof w:val="0"/>
          <w:shd w:val="clear" w:color="auto" w:fill="FFFFFF"/>
        </w:rPr>
        <w:t xml:space="preserve">    &lt;</w:t>
      </w:r>
      <w:proofErr w:type="gramStart"/>
      <w:r w:rsidRPr="00116F8D">
        <w:rPr>
          <w:noProof w:val="0"/>
          <w:shd w:val="clear" w:color="auto" w:fill="FFFFFF"/>
        </w:rPr>
        <w:t>a</w:t>
      </w:r>
      <w:proofErr w:type="gramEnd"/>
      <w:r w:rsidRPr="00116F8D">
        <w:rPr>
          <w:noProof w:val="0"/>
          <w:shd w:val="clear" w:color="auto" w:fill="FFFFFF"/>
        </w:rPr>
        <w:t>:MessageID&gt;u</w:t>
      </w:r>
      <w:r>
        <w:rPr>
          <w:noProof w:val="0"/>
          <w:shd w:val="clear" w:color="auto" w:fill="FFFFFF"/>
        </w:rPr>
        <w:t>rn:uuid:1795bb7a-8dc2-403a-9914-</w:t>
      </w:r>
      <w:r w:rsidRPr="00116F8D">
        <w:rPr>
          <w:noProof w:val="0"/>
          <w:shd w:val="clear" w:color="auto" w:fill="FFFFFF"/>
        </w:rPr>
        <w:t>fbeab9e2a77e&lt;/wsa:MessageID&gt;</w:t>
      </w:r>
    </w:p>
    <w:p w14:paraId="5E3EEAA8" w14:textId="4A98E566" w:rsidR="009733ED" w:rsidRPr="007A7659" w:rsidRDefault="009733ED" w:rsidP="009733ED">
      <w:pPr>
        <w:pStyle w:val="XMLFragment"/>
        <w:rPr>
          <w:noProof w:val="0"/>
          <w:highlight w:val="white"/>
        </w:rPr>
      </w:pPr>
      <w:r>
        <w:rPr>
          <w:noProof w:val="0"/>
          <w:highlight w:val="white"/>
        </w:rPr>
        <w:t xml:space="preserve">    </w:t>
      </w:r>
      <w:r w:rsidRPr="007A7659">
        <w:rPr>
          <w:noProof w:val="0"/>
          <w:highlight w:val="white"/>
        </w:rPr>
        <w:t>&lt;</w:t>
      </w:r>
      <w:proofErr w:type="gramStart"/>
      <w:r w:rsidRPr="007A7659">
        <w:rPr>
          <w:noProof w:val="0"/>
          <w:highlight w:val="white"/>
        </w:rPr>
        <w:t>a</w:t>
      </w:r>
      <w:proofErr w:type="gramEnd"/>
      <w:r w:rsidRPr="007A7659">
        <w:rPr>
          <w:noProof w:val="0"/>
          <w:highlight w:val="white"/>
        </w:rPr>
        <w:t>:ReplyTo&gt;</w:t>
      </w:r>
    </w:p>
    <w:p w14:paraId="2EBD123D" w14:textId="0E1A2C69" w:rsidR="009733ED" w:rsidRPr="007A7659" w:rsidRDefault="009733ED" w:rsidP="009733ED">
      <w:pPr>
        <w:pStyle w:val="XMLFragment"/>
        <w:rPr>
          <w:noProof w:val="0"/>
          <w:highlight w:val="white"/>
        </w:rPr>
      </w:pPr>
      <w:r w:rsidRPr="007A7659">
        <w:rPr>
          <w:noProof w:val="0"/>
          <w:highlight w:val="white"/>
        </w:rPr>
        <w:t>&lt;</w:t>
      </w:r>
      <w:proofErr w:type="gramStart"/>
      <w:r w:rsidRPr="007A7659">
        <w:rPr>
          <w:noProof w:val="0"/>
          <w:highlight w:val="white"/>
        </w:rPr>
        <w:t>a</w:t>
      </w:r>
      <w:proofErr w:type="gramEnd"/>
      <w:r w:rsidRPr="007A7659">
        <w:rPr>
          <w:noProof w:val="0"/>
          <w:highlight w:val="white"/>
        </w:rPr>
        <w:t>:Address&gt;</w:t>
      </w:r>
      <w:r w:rsidRPr="007A7659">
        <w:rPr>
          <w:bCs/>
          <w:noProof w:val="0"/>
          <w:highlight w:val="white"/>
        </w:rPr>
        <w:t>http://192.168.2.4:9080/XDS/</w:t>
      </w:r>
      <w:r w:rsidR="00F4252B">
        <w:rPr>
          <w:noProof w:val="0"/>
        </w:rPr>
        <w:t>InitiatingGateway</w:t>
      </w:r>
      <w:r w:rsidRPr="007A7659">
        <w:rPr>
          <w:noProof w:val="0"/>
        </w:rPr>
        <w:t>Receiver</w:t>
      </w:r>
      <w:r>
        <w:rPr>
          <w:noProof w:val="0"/>
          <w:highlight w:val="white"/>
        </w:rPr>
        <w:t>.svc</w:t>
      </w:r>
      <w:r w:rsidRPr="007A7659">
        <w:rPr>
          <w:noProof w:val="0"/>
          <w:highlight w:val="white"/>
        </w:rPr>
        <w:t>&lt;/a:Address&gt;</w:t>
      </w:r>
    </w:p>
    <w:p w14:paraId="26717485" w14:textId="7FCEF9B8" w:rsidR="009733ED" w:rsidRPr="007A7659" w:rsidRDefault="009733ED" w:rsidP="009733ED">
      <w:pPr>
        <w:pStyle w:val="XMLFragment"/>
        <w:rPr>
          <w:noProof w:val="0"/>
          <w:highlight w:val="white"/>
        </w:rPr>
      </w:pPr>
      <w:r>
        <w:rPr>
          <w:noProof w:val="0"/>
          <w:highlight w:val="white"/>
        </w:rPr>
        <w:t xml:space="preserve">    </w:t>
      </w:r>
      <w:r w:rsidRPr="007A7659">
        <w:rPr>
          <w:noProof w:val="0"/>
          <w:highlight w:val="white"/>
        </w:rPr>
        <w:t>&lt;/a</w:t>
      </w:r>
      <w:proofErr w:type="gramStart"/>
      <w:r w:rsidRPr="007A7659">
        <w:rPr>
          <w:noProof w:val="0"/>
          <w:highlight w:val="white"/>
        </w:rPr>
        <w:t>:ReplyTo</w:t>
      </w:r>
      <w:proofErr w:type="gramEnd"/>
      <w:r w:rsidRPr="007A7659">
        <w:rPr>
          <w:noProof w:val="0"/>
          <w:highlight w:val="white"/>
        </w:rPr>
        <w:t>&gt;</w:t>
      </w:r>
    </w:p>
    <w:p w14:paraId="32681F13" w14:textId="77777777" w:rsidR="00410A95" w:rsidRPr="00116F8D" w:rsidRDefault="00410A95" w:rsidP="00410A95">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w:t>
      </w:r>
      <w:proofErr w:type="gramStart"/>
      <w:r w:rsidRPr="007A7659">
        <w:rPr>
          <w:noProof w:val="0"/>
          <w:shd w:val="clear" w:color="auto" w:fill="FFFFFF"/>
        </w:rPr>
        <w:t>:Header</w:t>
      </w:r>
      <w:proofErr w:type="gramEnd"/>
      <w:r w:rsidRPr="00116F8D">
        <w:rPr>
          <w:noProof w:val="0"/>
          <w:shd w:val="clear" w:color="auto" w:fill="FFFFFF"/>
        </w:rPr>
        <w:t>&gt;</w:t>
      </w:r>
    </w:p>
    <w:p w14:paraId="5F7CDED0" w14:textId="77777777" w:rsidR="00410A95" w:rsidRPr="00116F8D" w:rsidRDefault="00410A95" w:rsidP="00410A95">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proofErr w:type="gramStart"/>
      <w:r w:rsidRPr="007A7659">
        <w:rPr>
          <w:noProof w:val="0"/>
          <w:shd w:val="clear" w:color="auto" w:fill="FFFFFF"/>
        </w:rPr>
        <w:t>s</w:t>
      </w:r>
      <w:proofErr w:type="gramEnd"/>
      <w:r w:rsidRPr="007A7659">
        <w:rPr>
          <w:noProof w:val="0"/>
          <w:shd w:val="clear" w:color="auto" w:fill="FFFFFF"/>
        </w:rPr>
        <w:t>:Body</w:t>
      </w:r>
      <w:r w:rsidRPr="00116F8D">
        <w:rPr>
          <w:noProof w:val="0"/>
          <w:shd w:val="clear" w:color="auto" w:fill="FFFFFF"/>
        </w:rPr>
        <w:t>&gt;</w:t>
      </w:r>
    </w:p>
    <w:p w14:paraId="5E33A0DD" w14:textId="77777777" w:rsidR="00EC7EFC" w:rsidRDefault="00EC7EFC" w:rsidP="00EC7EFC">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proofErr w:type="gramStart"/>
      <w:r w:rsidRPr="00116F8D">
        <w:rPr>
          <w:noProof w:val="0"/>
          <w:shd w:val="clear" w:color="auto" w:fill="FFFFFF"/>
        </w:rPr>
        <w:t>query:AdhocQueryResponse</w:t>
      </w:r>
      <w:proofErr w:type="gramEnd"/>
    </w:p>
    <w:p w14:paraId="7DAF20E3" w14:textId="77777777" w:rsidR="00EC7EFC" w:rsidRPr="00F00416" w:rsidRDefault="00EC7EFC" w:rsidP="00EC7EFC">
      <w:pPr>
        <w:pStyle w:val="XMLFragment"/>
        <w:rPr>
          <w:noProof w:val="0"/>
          <w:shd w:val="clear" w:color="auto" w:fill="FFFFFF"/>
        </w:rPr>
      </w:pPr>
      <w:r w:rsidRPr="00F00416">
        <w:rPr>
          <w:noProof w:val="0"/>
          <w:shd w:val="clear" w:color="auto" w:fill="FFFFFF"/>
        </w:rPr>
        <w:t xml:space="preserve">    </w:t>
      </w:r>
      <w:r>
        <w:rPr>
          <w:noProof w:val="0"/>
          <w:shd w:val="clear" w:color="auto" w:fill="FFFFFF"/>
        </w:rPr>
        <w:t xml:space="preserve">  </w:t>
      </w:r>
      <w:proofErr w:type="gramStart"/>
      <w:r w:rsidRPr="00F00416">
        <w:rPr>
          <w:noProof w:val="0"/>
          <w:shd w:val="clear" w:color="auto" w:fill="FFFFFF"/>
        </w:rPr>
        <w:t>xmlns:query</w:t>
      </w:r>
      <w:proofErr w:type="gramEnd"/>
      <w:r w:rsidRPr="00F00416">
        <w:rPr>
          <w:noProof w:val="0"/>
          <w:shd w:val="clear" w:color="auto" w:fill="FFFFFF"/>
        </w:rPr>
        <w:t xml:space="preserve">="urn:oasis:names:tc:ebxml-regrep:xsd:query:3.0" </w:t>
      </w:r>
    </w:p>
    <w:p w14:paraId="428DA62A" w14:textId="77777777" w:rsidR="00EC7EFC" w:rsidRPr="00F00416" w:rsidRDefault="00EC7EFC" w:rsidP="00EC7EFC">
      <w:pPr>
        <w:pStyle w:val="XMLFragment"/>
        <w:rPr>
          <w:noProof w:val="0"/>
          <w:shd w:val="clear" w:color="auto" w:fill="FFFFFF"/>
        </w:rPr>
      </w:pPr>
      <w:r w:rsidRPr="00F00416">
        <w:rPr>
          <w:noProof w:val="0"/>
          <w:shd w:val="clear" w:color="auto" w:fill="FFFFFF"/>
        </w:rPr>
        <w:t xml:space="preserve"> </w:t>
      </w:r>
      <w:r>
        <w:rPr>
          <w:noProof w:val="0"/>
          <w:shd w:val="clear" w:color="auto" w:fill="FFFFFF"/>
        </w:rPr>
        <w:t xml:space="preserve">  </w:t>
      </w:r>
      <w:r w:rsidRPr="00F00416">
        <w:rPr>
          <w:noProof w:val="0"/>
          <w:shd w:val="clear" w:color="auto" w:fill="FFFFFF"/>
        </w:rPr>
        <w:t xml:space="preserve">   </w:t>
      </w:r>
      <w:proofErr w:type="gramStart"/>
      <w:r w:rsidRPr="00F00416">
        <w:rPr>
          <w:noProof w:val="0"/>
          <w:shd w:val="clear" w:color="auto" w:fill="FFFFFF"/>
        </w:rPr>
        <w:t>xmlns:rs</w:t>
      </w:r>
      <w:proofErr w:type="gramEnd"/>
      <w:r w:rsidRPr="00F00416">
        <w:rPr>
          <w:noProof w:val="0"/>
          <w:shd w:val="clear" w:color="auto" w:fill="FFFFFF"/>
        </w:rPr>
        <w:t xml:space="preserve">="urn:oasis:names:tc:ebxml-regrep:xsd:rs:3.0" </w:t>
      </w:r>
    </w:p>
    <w:p w14:paraId="4F2C8348" w14:textId="77777777" w:rsidR="00EC7EFC" w:rsidRPr="00F00416" w:rsidRDefault="00EC7EFC" w:rsidP="00EC7EFC">
      <w:pPr>
        <w:pStyle w:val="XMLFragment"/>
        <w:rPr>
          <w:noProof w:val="0"/>
          <w:shd w:val="clear" w:color="auto" w:fill="FFFFFF"/>
        </w:rPr>
      </w:pPr>
      <w:r w:rsidRPr="00F00416">
        <w:rPr>
          <w:noProof w:val="0"/>
          <w:shd w:val="clear" w:color="auto" w:fill="FFFFFF"/>
        </w:rPr>
        <w:t xml:space="preserve">  </w:t>
      </w:r>
      <w:r>
        <w:rPr>
          <w:noProof w:val="0"/>
          <w:shd w:val="clear" w:color="auto" w:fill="FFFFFF"/>
        </w:rPr>
        <w:t xml:space="preserve">  </w:t>
      </w:r>
      <w:r w:rsidRPr="00F00416">
        <w:rPr>
          <w:noProof w:val="0"/>
          <w:shd w:val="clear" w:color="auto" w:fill="FFFFFF"/>
        </w:rPr>
        <w:t xml:space="preserve">  </w:t>
      </w:r>
      <w:proofErr w:type="gramStart"/>
      <w:r w:rsidRPr="00F00416">
        <w:rPr>
          <w:noProof w:val="0"/>
          <w:shd w:val="clear" w:color="auto" w:fill="FFFFFF"/>
        </w:rPr>
        <w:t>xmlns:rim</w:t>
      </w:r>
      <w:proofErr w:type="gramEnd"/>
      <w:r w:rsidRPr="00F00416">
        <w:rPr>
          <w:noProof w:val="0"/>
          <w:shd w:val="clear" w:color="auto" w:fill="FFFFFF"/>
        </w:rPr>
        <w:t xml:space="preserve">="urn:oasis:names:tc:ebxml-regrep:xsd:rim:3.0" </w:t>
      </w:r>
    </w:p>
    <w:p w14:paraId="4CCF2DF9" w14:textId="77777777" w:rsidR="00245F38" w:rsidRPr="00F00416" w:rsidRDefault="00245F38" w:rsidP="00245F38">
      <w:pPr>
        <w:pStyle w:val="XMLFragment"/>
        <w:rPr>
          <w:noProof w:val="0"/>
          <w:shd w:val="clear" w:color="auto" w:fill="FFFFFF"/>
        </w:rPr>
      </w:pPr>
      <w:r>
        <w:rPr>
          <w:noProof w:val="0"/>
          <w:shd w:val="clear" w:color="auto" w:fill="FFFFFF"/>
        </w:rPr>
        <w:t xml:space="preserve">      </w:t>
      </w:r>
      <w:proofErr w:type="gramStart"/>
      <w:r w:rsidRPr="00116F8D">
        <w:rPr>
          <w:noProof w:val="0"/>
          <w:shd w:val="clear" w:color="auto" w:fill="FFFFFF"/>
        </w:rPr>
        <w:t>requestId</w:t>
      </w:r>
      <w:proofErr w:type="gramEnd"/>
      <w:r w:rsidRPr="00116F8D">
        <w:rPr>
          <w:noProof w:val="0"/>
          <w:shd w:val="clear" w:color="auto" w:fill="FFFFFF"/>
        </w:rPr>
        <w:t>="urn:uuid:df9b89ed-395e-40a7-8510-0b4a390434c4"</w:t>
      </w:r>
      <w:r w:rsidRPr="00F00416">
        <w:rPr>
          <w:noProof w:val="0"/>
          <w:shd w:val="clear" w:color="auto" w:fill="FFFFFF"/>
        </w:rPr>
        <w:t xml:space="preserve"> </w:t>
      </w:r>
    </w:p>
    <w:p w14:paraId="43239162" w14:textId="77777777" w:rsidR="00245F38" w:rsidRDefault="00245F38" w:rsidP="00245F38">
      <w:pPr>
        <w:pStyle w:val="XMLFragment"/>
        <w:rPr>
          <w:noProof w:val="0"/>
          <w:shd w:val="clear" w:color="auto" w:fill="FFFFFF"/>
        </w:rPr>
      </w:pPr>
      <w:r w:rsidRPr="00F00416">
        <w:rPr>
          <w:noProof w:val="0"/>
          <w:shd w:val="clear" w:color="auto" w:fill="FFFFFF"/>
        </w:rPr>
        <w:t xml:space="preserve">  </w:t>
      </w:r>
      <w:r>
        <w:rPr>
          <w:noProof w:val="0"/>
          <w:shd w:val="clear" w:color="auto" w:fill="FFFFFF"/>
        </w:rPr>
        <w:t xml:space="preserve">  </w:t>
      </w:r>
      <w:r w:rsidRPr="00F00416">
        <w:rPr>
          <w:noProof w:val="0"/>
          <w:shd w:val="clear" w:color="auto" w:fill="FFFFFF"/>
        </w:rPr>
        <w:t xml:space="preserve">  </w:t>
      </w:r>
      <w:proofErr w:type="gramStart"/>
      <w:r w:rsidRPr="00F00416">
        <w:rPr>
          <w:noProof w:val="0"/>
          <w:shd w:val="clear" w:color="auto" w:fill="FFFFFF"/>
        </w:rPr>
        <w:t>status</w:t>
      </w:r>
      <w:proofErr w:type="gramEnd"/>
      <w:r w:rsidRPr="00F00416">
        <w:rPr>
          <w:noProof w:val="0"/>
          <w:shd w:val="clear" w:color="auto" w:fill="FFFFFF"/>
        </w:rPr>
        <w:t>="urn:ihe:iti:2</w:t>
      </w:r>
      <w:r>
        <w:rPr>
          <w:noProof w:val="0"/>
          <w:shd w:val="clear" w:color="auto" w:fill="FFFFFF"/>
        </w:rPr>
        <w:t>007:ResponseStatusType:PartialSuccess"</w:t>
      </w:r>
      <w:r w:rsidRPr="00116F8D">
        <w:rPr>
          <w:noProof w:val="0"/>
          <w:shd w:val="clear" w:color="auto" w:fill="FFFFFF"/>
        </w:rPr>
        <w:t>&gt;</w:t>
      </w:r>
    </w:p>
    <w:p w14:paraId="37F1A28D" w14:textId="77777777" w:rsidR="00102795" w:rsidRDefault="00102795" w:rsidP="00EC7EFC">
      <w:pPr>
        <w:pStyle w:val="XMLFragment"/>
        <w:rPr>
          <w:noProof w:val="0"/>
          <w:shd w:val="clear" w:color="auto" w:fill="FFFFFF"/>
        </w:rPr>
      </w:pPr>
    </w:p>
    <w:p w14:paraId="6EF5276E" w14:textId="430BDB1F" w:rsidR="009733ED" w:rsidRDefault="009733ED" w:rsidP="009733ED">
      <w:pPr>
        <w:pStyle w:val="XMLFragment"/>
        <w:rPr>
          <w:noProof w:val="0"/>
        </w:rPr>
      </w:pPr>
      <w:r>
        <w:rPr>
          <w:noProof w:val="0"/>
          <w:highlight w:val="white"/>
        </w:rPr>
        <w:t xml:space="preserve">    </w:t>
      </w:r>
      <w:r w:rsidR="00797974">
        <w:rPr>
          <w:noProof w:val="0"/>
          <w:highlight w:val="white"/>
        </w:rPr>
        <w:t xml:space="preserve">  </w:t>
      </w:r>
      <w:r>
        <w:rPr>
          <w:noProof w:val="0"/>
          <w:highlight w:val="white"/>
        </w:rPr>
        <w:t>&lt;</w:t>
      </w:r>
      <w:proofErr w:type="gramStart"/>
      <w:r>
        <w:rPr>
          <w:noProof w:val="0"/>
          <w:highlight w:val="white"/>
        </w:rPr>
        <w:t>!-</w:t>
      </w:r>
      <w:proofErr w:type="gramEnd"/>
      <w:r>
        <w:rPr>
          <w:noProof w:val="0"/>
          <w:highlight w:val="white"/>
        </w:rPr>
        <w:t xml:space="preserve">- </w:t>
      </w:r>
      <w:r w:rsidRPr="007A7659">
        <w:rPr>
          <w:noProof w:val="0"/>
          <w:highlight w:val="white"/>
        </w:rPr>
        <w:t>Rest of AdhocQueryResponse message goes here --&gt;</w:t>
      </w:r>
    </w:p>
    <w:p w14:paraId="317A12CC" w14:textId="77777777" w:rsidR="00102795" w:rsidRPr="007A7659" w:rsidRDefault="00102795" w:rsidP="009733ED">
      <w:pPr>
        <w:pStyle w:val="XMLFragment"/>
        <w:rPr>
          <w:noProof w:val="0"/>
        </w:rPr>
      </w:pPr>
    </w:p>
    <w:p w14:paraId="6A14A736" w14:textId="33DBF9D1" w:rsidR="009733ED" w:rsidRPr="007A7659" w:rsidRDefault="009733ED" w:rsidP="009733ED">
      <w:pPr>
        <w:pStyle w:val="XMLFragment"/>
        <w:rPr>
          <w:noProof w:val="0"/>
          <w:highlight w:val="white"/>
        </w:rPr>
      </w:pPr>
      <w:r>
        <w:rPr>
          <w:noProof w:val="0"/>
          <w:highlight w:val="white"/>
        </w:rPr>
        <w:t xml:space="preserve">    </w:t>
      </w:r>
      <w:r w:rsidRPr="007A7659">
        <w:rPr>
          <w:noProof w:val="0"/>
          <w:highlight w:val="white"/>
        </w:rPr>
        <w:t>&lt;/query</w:t>
      </w:r>
      <w:proofErr w:type="gramStart"/>
      <w:r w:rsidRPr="007A7659">
        <w:rPr>
          <w:noProof w:val="0"/>
          <w:highlight w:val="white"/>
        </w:rPr>
        <w:t>:AdhocQueryResponse</w:t>
      </w:r>
      <w:proofErr w:type="gramEnd"/>
      <w:r w:rsidRPr="007A7659">
        <w:rPr>
          <w:noProof w:val="0"/>
          <w:highlight w:val="white"/>
        </w:rPr>
        <w:t>&gt;</w:t>
      </w:r>
    </w:p>
    <w:p w14:paraId="50A05235" w14:textId="77777777" w:rsidR="0037605A" w:rsidRPr="007A7659" w:rsidRDefault="0037605A" w:rsidP="0037605A">
      <w:pPr>
        <w:pStyle w:val="XMLFragment"/>
        <w:rPr>
          <w:noProof w:val="0"/>
          <w:highlight w:val="white"/>
        </w:rPr>
      </w:pPr>
      <w:r w:rsidRPr="007A7659">
        <w:rPr>
          <w:noProof w:val="0"/>
          <w:highlight w:val="white"/>
        </w:rPr>
        <w:tab/>
        <w:t>&lt;/s</w:t>
      </w:r>
      <w:proofErr w:type="gramStart"/>
      <w:r w:rsidRPr="007A7659">
        <w:rPr>
          <w:noProof w:val="0"/>
          <w:highlight w:val="white"/>
        </w:rPr>
        <w:t>:Body</w:t>
      </w:r>
      <w:proofErr w:type="gramEnd"/>
      <w:r w:rsidRPr="007A7659">
        <w:rPr>
          <w:noProof w:val="0"/>
          <w:highlight w:val="white"/>
        </w:rPr>
        <w:t>&gt;</w:t>
      </w:r>
    </w:p>
    <w:p w14:paraId="317E8B6E" w14:textId="77777777" w:rsidR="0037605A" w:rsidRPr="007A7659" w:rsidRDefault="0037605A" w:rsidP="0037605A">
      <w:pPr>
        <w:pStyle w:val="XMLFragment"/>
        <w:rPr>
          <w:noProof w:val="0"/>
          <w:highlight w:val="white"/>
        </w:rPr>
      </w:pPr>
      <w:r w:rsidRPr="007A7659">
        <w:rPr>
          <w:noProof w:val="0"/>
          <w:highlight w:val="white"/>
        </w:rPr>
        <w:t>&lt;/s</w:t>
      </w:r>
      <w:proofErr w:type="gramStart"/>
      <w:r w:rsidRPr="007A7659">
        <w:rPr>
          <w:noProof w:val="0"/>
          <w:highlight w:val="white"/>
        </w:rPr>
        <w:t>:Envelope</w:t>
      </w:r>
      <w:proofErr w:type="gramEnd"/>
      <w:r w:rsidRPr="007A7659">
        <w:rPr>
          <w:noProof w:val="0"/>
          <w:highlight w:val="white"/>
        </w:rPr>
        <w:t>&gt;</w:t>
      </w:r>
    </w:p>
    <w:p w14:paraId="317DABCA" w14:textId="21775CEB" w:rsidR="00792B85" w:rsidRPr="007A7659" w:rsidRDefault="0037605A" w:rsidP="00792B85">
      <w:pPr>
        <w:pStyle w:val="Heading8"/>
        <w:numPr>
          <w:ilvl w:val="0"/>
          <w:numId w:val="0"/>
        </w:numPr>
        <w:ind w:left="1440" w:hanging="1440"/>
        <w:rPr>
          <w:noProof w:val="0"/>
        </w:rPr>
      </w:pPr>
      <w:r>
        <w:rPr>
          <w:noProof w:val="0"/>
        </w:rPr>
        <w:t>3.18.4.2.2.1</w:t>
      </w:r>
      <w:r w:rsidR="00792B85" w:rsidRPr="007A7659">
        <w:rPr>
          <w:noProof w:val="0"/>
        </w:rPr>
        <w:t xml:space="preserve">.1.2 Sample Registry Stored Query </w:t>
      </w:r>
      <w:r>
        <w:t>Deferred Results Acknowledgement</w:t>
      </w:r>
      <w:r w:rsidRPr="007A7659">
        <w:rPr>
          <w:noProof w:val="0"/>
        </w:rPr>
        <w:t xml:space="preserve"> </w:t>
      </w:r>
      <w:r w:rsidR="00792B85" w:rsidRPr="007A7659">
        <w:rPr>
          <w:noProof w:val="0"/>
        </w:rPr>
        <w:t>SOAP Response</w:t>
      </w:r>
    </w:p>
    <w:p w14:paraId="3D3428CB" w14:textId="234AA51E" w:rsidR="00792B85" w:rsidRPr="007A7659" w:rsidRDefault="0037605A" w:rsidP="00792B85">
      <w:pPr>
        <w:pStyle w:val="Heading9"/>
        <w:numPr>
          <w:ilvl w:val="0"/>
          <w:numId w:val="0"/>
        </w:numPr>
        <w:rPr>
          <w:noProof w:val="0"/>
        </w:rPr>
      </w:pPr>
      <w:r>
        <w:rPr>
          <w:noProof w:val="0"/>
        </w:rPr>
        <w:t>3.18.4.2.2.1</w:t>
      </w:r>
      <w:r w:rsidR="00792B85" w:rsidRPr="007A7659">
        <w:rPr>
          <w:noProof w:val="0"/>
        </w:rPr>
        <w:t>.1.2.1 Synchronous Web Services Exchange</w:t>
      </w:r>
    </w:p>
    <w:p w14:paraId="1E6D9607" w14:textId="77777777" w:rsidR="009F7D36" w:rsidRPr="00116F8D" w:rsidRDefault="009F7D36" w:rsidP="009F7D36">
      <w:pPr>
        <w:pStyle w:val="XMLFragment"/>
        <w:rPr>
          <w:noProof w:val="0"/>
          <w:shd w:val="clear" w:color="auto" w:fill="FFFFFF"/>
        </w:rPr>
      </w:pPr>
      <w:r w:rsidRPr="00116F8D">
        <w:rPr>
          <w:noProof w:val="0"/>
          <w:shd w:val="clear" w:color="auto" w:fill="FFFFFF"/>
        </w:rPr>
        <w:t>&lt;</w:t>
      </w:r>
      <w:proofErr w:type="gramStart"/>
      <w:r w:rsidRPr="00116F8D">
        <w:rPr>
          <w:noProof w:val="0"/>
          <w:shd w:val="clear" w:color="auto" w:fill="FFFFFF"/>
        </w:rPr>
        <w:t>s</w:t>
      </w:r>
      <w:proofErr w:type="gramEnd"/>
      <w:r w:rsidRPr="00116F8D">
        <w:rPr>
          <w:noProof w:val="0"/>
          <w:shd w:val="clear" w:color="auto" w:fill="FFFFFF"/>
        </w:rPr>
        <w:t>:Envelope xmlns:s="</w:t>
      </w:r>
      <w:r w:rsidRPr="007A7659">
        <w:rPr>
          <w:noProof w:val="0"/>
          <w:shd w:val="clear" w:color="auto" w:fill="FFFFFF"/>
        </w:rPr>
        <w:t>http://www.w3.org/2003/05/soap-envelope</w:t>
      </w:r>
      <w:r w:rsidRPr="00116F8D">
        <w:rPr>
          <w:noProof w:val="0"/>
          <w:shd w:val="clear" w:color="auto" w:fill="FFFFFF"/>
        </w:rPr>
        <w:t>" xmlns:a="</w:t>
      </w:r>
      <w:r w:rsidRPr="007A7659">
        <w:rPr>
          <w:noProof w:val="0"/>
          <w:shd w:val="clear" w:color="auto" w:fill="FFFFFF"/>
        </w:rPr>
        <w:t>http://www.w3.org/2005/08/addressing</w:t>
      </w:r>
      <w:r w:rsidRPr="00116F8D">
        <w:rPr>
          <w:noProof w:val="0"/>
          <w:shd w:val="clear" w:color="auto" w:fill="FFFFFF"/>
        </w:rPr>
        <w:t>"&gt;</w:t>
      </w:r>
    </w:p>
    <w:p w14:paraId="6D213FBE" w14:textId="77777777" w:rsidR="009F7D36" w:rsidRPr="00116F8D" w:rsidRDefault="009F7D36" w:rsidP="009F7D36">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proofErr w:type="gramStart"/>
      <w:r w:rsidRPr="007A7659">
        <w:rPr>
          <w:noProof w:val="0"/>
          <w:shd w:val="clear" w:color="auto" w:fill="FFFFFF"/>
        </w:rPr>
        <w:t>s</w:t>
      </w:r>
      <w:proofErr w:type="gramEnd"/>
      <w:r w:rsidRPr="007A7659">
        <w:rPr>
          <w:noProof w:val="0"/>
          <w:shd w:val="clear" w:color="auto" w:fill="FFFFFF"/>
        </w:rPr>
        <w:t>:Header</w:t>
      </w:r>
      <w:r w:rsidRPr="00116F8D">
        <w:rPr>
          <w:noProof w:val="0"/>
          <w:shd w:val="clear" w:color="auto" w:fill="FFFFFF"/>
        </w:rPr>
        <w:t>&gt;</w:t>
      </w:r>
    </w:p>
    <w:p w14:paraId="2F974B85" w14:textId="474FCE65" w:rsidR="009F7D36" w:rsidRPr="00116F8D" w:rsidRDefault="009F7D36" w:rsidP="009F7D36">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proofErr w:type="gramStart"/>
      <w:r w:rsidRPr="00116F8D">
        <w:rPr>
          <w:noProof w:val="0"/>
          <w:shd w:val="clear" w:color="auto" w:fill="FFFFFF"/>
        </w:rPr>
        <w:t>a</w:t>
      </w:r>
      <w:proofErr w:type="gramEnd"/>
      <w:r w:rsidRPr="00116F8D">
        <w:rPr>
          <w:noProof w:val="0"/>
          <w:shd w:val="clear" w:color="auto" w:fill="FFFFFF"/>
        </w:rPr>
        <w:t>:Action s:mustUnderstand="</w:t>
      </w:r>
      <w:r w:rsidRPr="007A7659">
        <w:rPr>
          <w:noProof w:val="0"/>
          <w:shd w:val="clear" w:color="auto" w:fill="FFFFFF"/>
        </w:rPr>
        <w:t>1</w:t>
      </w:r>
      <w:r w:rsidRPr="00116F8D">
        <w:rPr>
          <w:noProof w:val="0"/>
          <w:shd w:val="clear" w:color="auto" w:fill="FFFFFF"/>
        </w:rPr>
        <w:t>"&gt;</w:t>
      </w:r>
      <w:r w:rsidRPr="007A7659">
        <w:rPr>
          <w:noProof w:val="0"/>
          <w:shd w:val="clear" w:color="auto" w:fill="FFFFFF"/>
        </w:rPr>
        <w:t>urn:ihe:iti:2007:</w:t>
      </w:r>
      <w:r w:rsidRPr="007A7659">
        <w:rPr>
          <w:noProof w:val="0"/>
          <w:lang w:eastAsia="ar-SA"/>
        </w:rPr>
        <w:t>RegistryStoredQuery</w:t>
      </w:r>
      <w:r w:rsidRPr="000A5978">
        <w:rPr>
          <w:noProof w:val="0"/>
          <w:lang w:eastAsia="ar-SA"/>
        </w:rPr>
        <w:t>DeferredResultsAcknowledgement</w:t>
      </w:r>
      <w:r w:rsidRPr="00116F8D">
        <w:rPr>
          <w:noProof w:val="0"/>
          <w:shd w:val="clear" w:color="auto" w:fill="FFFFFF"/>
        </w:rPr>
        <w:t>&lt;/a:Action&gt;</w:t>
      </w:r>
    </w:p>
    <w:p w14:paraId="42013A5B" w14:textId="480A11F4" w:rsidR="009F7D36" w:rsidRPr="00116F8D" w:rsidRDefault="009F7D36" w:rsidP="009F7D36">
      <w:pPr>
        <w:pStyle w:val="XMLFragment"/>
        <w:rPr>
          <w:noProof w:val="0"/>
          <w:shd w:val="clear" w:color="auto" w:fill="FFFFFF"/>
        </w:rPr>
      </w:pPr>
      <w:r>
        <w:rPr>
          <w:noProof w:val="0"/>
          <w:shd w:val="clear" w:color="auto" w:fill="FFFFFF"/>
        </w:rPr>
        <w:t xml:space="preserve">    &lt;</w:t>
      </w:r>
      <w:proofErr w:type="gramStart"/>
      <w:r w:rsidRPr="00116F8D">
        <w:rPr>
          <w:noProof w:val="0"/>
          <w:shd w:val="clear" w:color="auto" w:fill="FFFFFF"/>
        </w:rPr>
        <w:t>a</w:t>
      </w:r>
      <w:proofErr w:type="gramEnd"/>
      <w:r w:rsidRPr="00116F8D">
        <w:rPr>
          <w:noProof w:val="0"/>
          <w:shd w:val="clear" w:color="auto" w:fill="FFFFFF"/>
        </w:rPr>
        <w:t>:MessageID&gt;u</w:t>
      </w:r>
      <w:r>
        <w:rPr>
          <w:noProof w:val="0"/>
          <w:shd w:val="clear" w:color="auto" w:fill="FFFFFF"/>
        </w:rPr>
        <w:t>rn:uuid:</w:t>
      </w:r>
      <w:r>
        <w:rPr>
          <w:noProof w:val="0"/>
          <w:highlight w:val="white"/>
        </w:rPr>
        <w:t>D6C21225-8E7B-454E-9750-</w:t>
      </w:r>
      <w:r w:rsidRPr="007A7659">
        <w:rPr>
          <w:noProof w:val="0"/>
          <w:highlight w:val="white"/>
        </w:rPr>
        <w:t>821622C099DB</w:t>
      </w:r>
      <w:r w:rsidRPr="00116F8D">
        <w:rPr>
          <w:noProof w:val="0"/>
          <w:shd w:val="clear" w:color="auto" w:fill="FFFFFF"/>
        </w:rPr>
        <w:t>&lt;/wsa:MessageID&gt;</w:t>
      </w:r>
    </w:p>
    <w:p w14:paraId="5A38EB95" w14:textId="7F825882" w:rsidR="009F7D36" w:rsidRPr="00116F8D" w:rsidRDefault="009F7D36" w:rsidP="009F7D36">
      <w:pPr>
        <w:pStyle w:val="XMLFragment"/>
        <w:rPr>
          <w:noProof w:val="0"/>
          <w:shd w:val="clear" w:color="auto" w:fill="FFFFFF"/>
        </w:rPr>
      </w:pPr>
      <w:r>
        <w:rPr>
          <w:noProof w:val="0"/>
          <w:shd w:val="clear" w:color="auto" w:fill="FFFFFF"/>
        </w:rPr>
        <w:t xml:space="preserve">    &lt;</w:t>
      </w:r>
      <w:proofErr w:type="gramStart"/>
      <w:r w:rsidRPr="00116F8D">
        <w:rPr>
          <w:noProof w:val="0"/>
          <w:shd w:val="clear" w:color="auto" w:fill="FFFFFF"/>
        </w:rPr>
        <w:t>a</w:t>
      </w:r>
      <w:proofErr w:type="gramEnd"/>
      <w:r w:rsidRPr="00116F8D">
        <w:rPr>
          <w:noProof w:val="0"/>
          <w:shd w:val="clear" w:color="auto" w:fill="FFFFFF"/>
        </w:rPr>
        <w:t>:</w:t>
      </w:r>
      <w:r>
        <w:rPr>
          <w:noProof w:val="0"/>
          <w:shd w:val="clear" w:color="auto" w:fill="FFFFFF"/>
        </w:rPr>
        <w:t>RelatesTo</w:t>
      </w:r>
      <w:r w:rsidRPr="00116F8D">
        <w:rPr>
          <w:noProof w:val="0"/>
          <w:shd w:val="clear" w:color="auto" w:fill="FFFFFF"/>
        </w:rPr>
        <w:t>&gt;u</w:t>
      </w:r>
      <w:r>
        <w:rPr>
          <w:noProof w:val="0"/>
          <w:shd w:val="clear" w:color="auto" w:fill="FFFFFF"/>
        </w:rPr>
        <w:t>rn:uuid:1795bb7a-8dc2-403a-9914-</w:t>
      </w:r>
      <w:r w:rsidRPr="00116F8D">
        <w:rPr>
          <w:noProof w:val="0"/>
          <w:shd w:val="clear" w:color="auto" w:fill="FFFFFF"/>
        </w:rPr>
        <w:t>fbeab9e2a77e&lt;/wsa:MessageID&gt;</w:t>
      </w:r>
    </w:p>
    <w:p w14:paraId="6C8EA690" w14:textId="0E336E21" w:rsidR="009F7D36" w:rsidRPr="00116F8D" w:rsidRDefault="009F7D36" w:rsidP="009F7D36">
      <w:pPr>
        <w:pStyle w:val="XMLFragment"/>
        <w:rPr>
          <w:noProof w:val="0"/>
          <w:shd w:val="clear" w:color="auto" w:fill="FFFFFF"/>
        </w:rPr>
      </w:pPr>
      <w:r w:rsidRPr="00116F8D">
        <w:rPr>
          <w:noProof w:val="0"/>
          <w:shd w:val="clear" w:color="auto" w:fill="FFFFFF"/>
        </w:rPr>
        <w:t>&lt;/</w:t>
      </w:r>
      <w:r w:rsidRPr="007A7659">
        <w:rPr>
          <w:noProof w:val="0"/>
          <w:shd w:val="clear" w:color="auto" w:fill="FFFFFF"/>
        </w:rPr>
        <w:t>s</w:t>
      </w:r>
      <w:proofErr w:type="gramStart"/>
      <w:r w:rsidRPr="007A7659">
        <w:rPr>
          <w:noProof w:val="0"/>
          <w:shd w:val="clear" w:color="auto" w:fill="FFFFFF"/>
        </w:rPr>
        <w:t>:Header</w:t>
      </w:r>
      <w:proofErr w:type="gramEnd"/>
      <w:r w:rsidRPr="00116F8D">
        <w:rPr>
          <w:noProof w:val="0"/>
          <w:shd w:val="clear" w:color="auto" w:fill="FFFFFF"/>
        </w:rPr>
        <w:t>&gt;</w:t>
      </w:r>
    </w:p>
    <w:p w14:paraId="3798C777" w14:textId="77777777" w:rsidR="009F7D36" w:rsidRPr="00116F8D" w:rsidRDefault="009F7D36" w:rsidP="009F7D36">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proofErr w:type="gramStart"/>
      <w:r w:rsidRPr="007A7659">
        <w:rPr>
          <w:noProof w:val="0"/>
          <w:shd w:val="clear" w:color="auto" w:fill="FFFFFF"/>
        </w:rPr>
        <w:t>s</w:t>
      </w:r>
      <w:proofErr w:type="gramEnd"/>
      <w:r w:rsidRPr="007A7659">
        <w:rPr>
          <w:noProof w:val="0"/>
          <w:shd w:val="clear" w:color="auto" w:fill="FFFFFF"/>
        </w:rPr>
        <w:t>:Body</w:t>
      </w:r>
      <w:r w:rsidRPr="00116F8D">
        <w:rPr>
          <w:noProof w:val="0"/>
          <w:shd w:val="clear" w:color="auto" w:fill="FFFFFF"/>
        </w:rPr>
        <w:t>&gt;</w:t>
      </w:r>
    </w:p>
    <w:p w14:paraId="7B290275" w14:textId="066A5D64" w:rsidR="009F7D36" w:rsidRDefault="009F7D36" w:rsidP="009F7D36">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proofErr w:type="gramStart"/>
      <w:r>
        <w:rPr>
          <w:noProof w:val="0"/>
          <w:shd w:val="clear" w:color="auto" w:fill="FFFFFF"/>
        </w:rPr>
        <w:t>rs</w:t>
      </w:r>
      <w:r w:rsidRPr="00116F8D">
        <w:rPr>
          <w:noProof w:val="0"/>
          <w:shd w:val="clear" w:color="auto" w:fill="FFFFFF"/>
        </w:rPr>
        <w:t>:</w:t>
      </w:r>
      <w:r>
        <w:rPr>
          <w:noProof w:val="0"/>
          <w:shd w:val="clear" w:color="auto" w:fill="FFFFFF"/>
        </w:rPr>
        <w:t>Registry</w:t>
      </w:r>
      <w:r w:rsidRPr="00116F8D">
        <w:rPr>
          <w:noProof w:val="0"/>
          <w:shd w:val="clear" w:color="auto" w:fill="FFFFFF"/>
        </w:rPr>
        <w:t>Response</w:t>
      </w:r>
      <w:proofErr w:type="gramEnd"/>
    </w:p>
    <w:p w14:paraId="75DC82E8" w14:textId="4FDD3287" w:rsidR="009F7D36" w:rsidRPr="00F00416" w:rsidRDefault="009F7D36" w:rsidP="009F7D36">
      <w:pPr>
        <w:pStyle w:val="XMLFragment"/>
        <w:rPr>
          <w:noProof w:val="0"/>
          <w:shd w:val="clear" w:color="auto" w:fill="FFFFFF"/>
        </w:rPr>
      </w:pPr>
      <w:r>
        <w:rPr>
          <w:noProof w:val="0"/>
          <w:shd w:val="clear" w:color="auto" w:fill="FFFFFF"/>
        </w:rPr>
        <w:t xml:space="preserve">      </w:t>
      </w:r>
      <w:proofErr w:type="gramStart"/>
      <w:r w:rsidRPr="00F00416">
        <w:rPr>
          <w:noProof w:val="0"/>
          <w:shd w:val="clear" w:color="auto" w:fill="FFFFFF"/>
        </w:rPr>
        <w:t>xmlns:rs</w:t>
      </w:r>
      <w:proofErr w:type="gramEnd"/>
      <w:r w:rsidRPr="00F00416">
        <w:rPr>
          <w:noProof w:val="0"/>
          <w:shd w:val="clear" w:color="auto" w:fill="FFFFFF"/>
        </w:rPr>
        <w:t xml:space="preserve">="urn:oasis:names:tc:ebxml-regrep:xsd:rs:3.0" </w:t>
      </w:r>
    </w:p>
    <w:p w14:paraId="6793A272" w14:textId="73024258" w:rsidR="009F7D36" w:rsidRPr="00F00416" w:rsidRDefault="009F7D36" w:rsidP="009F7D36">
      <w:pPr>
        <w:pStyle w:val="XMLFragment"/>
        <w:rPr>
          <w:noProof w:val="0"/>
          <w:shd w:val="clear" w:color="auto" w:fill="FFFFFF"/>
        </w:rPr>
      </w:pPr>
      <w:r>
        <w:rPr>
          <w:noProof w:val="0"/>
          <w:shd w:val="clear" w:color="auto" w:fill="FFFFFF"/>
        </w:rPr>
        <w:t xml:space="preserve">      </w:t>
      </w:r>
      <w:proofErr w:type="gramStart"/>
      <w:r w:rsidRPr="00F00416">
        <w:rPr>
          <w:noProof w:val="0"/>
          <w:shd w:val="clear" w:color="auto" w:fill="FFFFFF"/>
        </w:rPr>
        <w:t>status</w:t>
      </w:r>
      <w:proofErr w:type="gramEnd"/>
      <w:r w:rsidRPr="00F00416">
        <w:rPr>
          <w:noProof w:val="0"/>
          <w:shd w:val="clear" w:color="auto" w:fill="FFFFFF"/>
        </w:rPr>
        <w:t>="</w:t>
      </w:r>
      <w:r w:rsidRPr="009F7D36">
        <w:rPr>
          <w:noProof w:val="0"/>
          <w:shd w:val="clear" w:color="auto" w:fill="FFFFFF"/>
        </w:rPr>
        <w:t>urn:oasis:names:tc:ebxml-regrep:ResponseStatusType:Success</w:t>
      </w:r>
      <w:r>
        <w:rPr>
          <w:noProof w:val="0"/>
          <w:shd w:val="clear" w:color="auto" w:fill="FFFFFF"/>
        </w:rPr>
        <w:t>"</w:t>
      </w:r>
    </w:p>
    <w:p w14:paraId="01E65DB1" w14:textId="303150BB" w:rsidR="009F7D36" w:rsidRPr="007A7659" w:rsidRDefault="009F7D36" w:rsidP="009F7D36">
      <w:pPr>
        <w:pStyle w:val="XMLFragment"/>
        <w:rPr>
          <w:noProof w:val="0"/>
          <w:highlight w:val="white"/>
        </w:rPr>
      </w:pPr>
      <w:r>
        <w:rPr>
          <w:noProof w:val="0"/>
          <w:highlight w:val="white"/>
        </w:rPr>
        <w:t xml:space="preserve">    </w:t>
      </w:r>
      <w:r w:rsidRPr="007A7659">
        <w:rPr>
          <w:noProof w:val="0"/>
          <w:highlight w:val="white"/>
        </w:rPr>
        <w:t>&lt;/</w:t>
      </w:r>
      <w:r>
        <w:rPr>
          <w:noProof w:val="0"/>
          <w:shd w:val="clear" w:color="auto" w:fill="FFFFFF"/>
        </w:rPr>
        <w:t>rs</w:t>
      </w:r>
      <w:proofErr w:type="gramStart"/>
      <w:r w:rsidRPr="00116F8D">
        <w:rPr>
          <w:noProof w:val="0"/>
          <w:shd w:val="clear" w:color="auto" w:fill="FFFFFF"/>
        </w:rPr>
        <w:t>:</w:t>
      </w:r>
      <w:r>
        <w:rPr>
          <w:noProof w:val="0"/>
          <w:shd w:val="clear" w:color="auto" w:fill="FFFFFF"/>
        </w:rPr>
        <w:t>Registry</w:t>
      </w:r>
      <w:r w:rsidRPr="00116F8D">
        <w:rPr>
          <w:noProof w:val="0"/>
          <w:shd w:val="clear" w:color="auto" w:fill="FFFFFF"/>
        </w:rPr>
        <w:t>Response</w:t>
      </w:r>
      <w:proofErr w:type="gramEnd"/>
      <w:r w:rsidRPr="007A7659">
        <w:rPr>
          <w:noProof w:val="0"/>
          <w:highlight w:val="white"/>
        </w:rPr>
        <w:t>&gt;</w:t>
      </w:r>
    </w:p>
    <w:p w14:paraId="7DA4F1B0" w14:textId="77777777" w:rsidR="009F7D36" w:rsidRPr="007A7659" w:rsidRDefault="009F7D36" w:rsidP="009F7D36">
      <w:pPr>
        <w:pStyle w:val="XMLFragment"/>
        <w:rPr>
          <w:noProof w:val="0"/>
          <w:highlight w:val="white"/>
        </w:rPr>
      </w:pPr>
      <w:r w:rsidRPr="007A7659">
        <w:rPr>
          <w:noProof w:val="0"/>
          <w:highlight w:val="white"/>
        </w:rPr>
        <w:tab/>
        <w:t>&lt;/s</w:t>
      </w:r>
      <w:proofErr w:type="gramStart"/>
      <w:r w:rsidRPr="007A7659">
        <w:rPr>
          <w:noProof w:val="0"/>
          <w:highlight w:val="white"/>
        </w:rPr>
        <w:t>:Body</w:t>
      </w:r>
      <w:proofErr w:type="gramEnd"/>
      <w:r w:rsidRPr="007A7659">
        <w:rPr>
          <w:noProof w:val="0"/>
          <w:highlight w:val="white"/>
        </w:rPr>
        <w:t>&gt;</w:t>
      </w:r>
    </w:p>
    <w:p w14:paraId="3BD8FB74" w14:textId="77777777" w:rsidR="009F7D36" w:rsidRPr="007A7659" w:rsidRDefault="009F7D36" w:rsidP="009F7D36">
      <w:pPr>
        <w:pStyle w:val="XMLFragment"/>
        <w:rPr>
          <w:noProof w:val="0"/>
          <w:highlight w:val="white"/>
        </w:rPr>
      </w:pPr>
      <w:r w:rsidRPr="007A7659">
        <w:rPr>
          <w:noProof w:val="0"/>
          <w:highlight w:val="white"/>
        </w:rPr>
        <w:t>&lt;/s</w:t>
      </w:r>
      <w:proofErr w:type="gramStart"/>
      <w:r w:rsidRPr="007A7659">
        <w:rPr>
          <w:noProof w:val="0"/>
          <w:highlight w:val="white"/>
        </w:rPr>
        <w:t>:Envelope</w:t>
      </w:r>
      <w:proofErr w:type="gramEnd"/>
      <w:r w:rsidRPr="007A7659">
        <w:rPr>
          <w:noProof w:val="0"/>
          <w:highlight w:val="white"/>
        </w:rPr>
        <w:t>&gt;</w:t>
      </w:r>
    </w:p>
    <w:p w14:paraId="739B7B75" w14:textId="6B639DD6" w:rsidR="00792B85" w:rsidRPr="007A7659" w:rsidRDefault="0037605A" w:rsidP="00792B85">
      <w:pPr>
        <w:pStyle w:val="Heading9"/>
        <w:numPr>
          <w:ilvl w:val="0"/>
          <w:numId w:val="0"/>
        </w:numPr>
        <w:rPr>
          <w:noProof w:val="0"/>
        </w:rPr>
      </w:pPr>
      <w:r>
        <w:rPr>
          <w:noProof w:val="0"/>
        </w:rPr>
        <w:t>3.18.4.2.2.1</w:t>
      </w:r>
      <w:r w:rsidR="00792B85" w:rsidRPr="007A7659">
        <w:rPr>
          <w:noProof w:val="0"/>
        </w:rPr>
        <w:t>.1.2.2 Asynchronous Web Services Exchange</w:t>
      </w:r>
    </w:p>
    <w:p w14:paraId="6516C831" w14:textId="77777777" w:rsidR="007F1C87" w:rsidRPr="00116F8D" w:rsidRDefault="007F1C87" w:rsidP="007F1C87">
      <w:pPr>
        <w:pStyle w:val="XMLFragment"/>
        <w:rPr>
          <w:noProof w:val="0"/>
          <w:shd w:val="clear" w:color="auto" w:fill="FFFFFF"/>
        </w:rPr>
      </w:pPr>
      <w:r w:rsidRPr="00116F8D">
        <w:rPr>
          <w:noProof w:val="0"/>
          <w:shd w:val="clear" w:color="auto" w:fill="FFFFFF"/>
        </w:rPr>
        <w:t>&lt;</w:t>
      </w:r>
      <w:proofErr w:type="gramStart"/>
      <w:r w:rsidRPr="00116F8D">
        <w:rPr>
          <w:noProof w:val="0"/>
          <w:shd w:val="clear" w:color="auto" w:fill="FFFFFF"/>
        </w:rPr>
        <w:t>s</w:t>
      </w:r>
      <w:proofErr w:type="gramEnd"/>
      <w:r w:rsidRPr="00116F8D">
        <w:rPr>
          <w:noProof w:val="0"/>
          <w:shd w:val="clear" w:color="auto" w:fill="FFFFFF"/>
        </w:rPr>
        <w:t>:Envelope xmlns:s="</w:t>
      </w:r>
      <w:r w:rsidRPr="007A7659">
        <w:rPr>
          <w:noProof w:val="0"/>
          <w:shd w:val="clear" w:color="auto" w:fill="FFFFFF"/>
        </w:rPr>
        <w:t>http://www.w3.org/2003/05/soap-envelope</w:t>
      </w:r>
      <w:r w:rsidRPr="00116F8D">
        <w:rPr>
          <w:noProof w:val="0"/>
          <w:shd w:val="clear" w:color="auto" w:fill="FFFFFF"/>
        </w:rPr>
        <w:t>" xmlns:a="</w:t>
      </w:r>
      <w:r w:rsidRPr="007A7659">
        <w:rPr>
          <w:noProof w:val="0"/>
          <w:shd w:val="clear" w:color="auto" w:fill="FFFFFF"/>
        </w:rPr>
        <w:t>http://www.w3.org/2005/08/addressing</w:t>
      </w:r>
      <w:r w:rsidRPr="00116F8D">
        <w:rPr>
          <w:noProof w:val="0"/>
          <w:shd w:val="clear" w:color="auto" w:fill="FFFFFF"/>
        </w:rPr>
        <w:t>"&gt;</w:t>
      </w:r>
    </w:p>
    <w:p w14:paraId="360AF271" w14:textId="77777777" w:rsidR="007F1C87" w:rsidRPr="00116F8D" w:rsidRDefault="007F1C87" w:rsidP="007F1C87">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proofErr w:type="gramStart"/>
      <w:r w:rsidRPr="007A7659">
        <w:rPr>
          <w:noProof w:val="0"/>
          <w:shd w:val="clear" w:color="auto" w:fill="FFFFFF"/>
        </w:rPr>
        <w:t>s</w:t>
      </w:r>
      <w:proofErr w:type="gramEnd"/>
      <w:r w:rsidRPr="007A7659">
        <w:rPr>
          <w:noProof w:val="0"/>
          <w:shd w:val="clear" w:color="auto" w:fill="FFFFFF"/>
        </w:rPr>
        <w:t>:Header</w:t>
      </w:r>
      <w:r w:rsidRPr="00116F8D">
        <w:rPr>
          <w:noProof w:val="0"/>
          <w:shd w:val="clear" w:color="auto" w:fill="FFFFFF"/>
        </w:rPr>
        <w:t>&gt;</w:t>
      </w:r>
    </w:p>
    <w:p w14:paraId="5D03AF71" w14:textId="77777777" w:rsidR="007F1C87" w:rsidRPr="00116F8D" w:rsidRDefault="007F1C87" w:rsidP="007F1C87">
      <w:pPr>
        <w:pStyle w:val="XMLFragment"/>
        <w:rPr>
          <w:noProof w:val="0"/>
          <w:shd w:val="clear" w:color="auto" w:fill="FFFFFF"/>
        </w:rPr>
      </w:pPr>
      <w:r>
        <w:rPr>
          <w:noProof w:val="0"/>
          <w:shd w:val="clear" w:color="auto" w:fill="FFFFFF"/>
        </w:rPr>
        <w:lastRenderedPageBreak/>
        <w:t xml:space="preserve">    </w:t>
      </w:r>
      <w:r w:rsidRPr="00116F8D">
        <w:rPr>
          <w:noProof w:val="0"/>
          <w:shd w:val="clear" w:color="auto" w:fill="FFFFFF"/>
        </w:rPr>
        <w:t>&lt;</w:t>
      </w:r>
      <w:proofErr w:type="gramStart"/>
      <w:r w:rsidRPr="00116F8D">
        <w:rPr>
          <w:noProof w:val="0"/>
          <w:shd w:val="clear" w:color="auto" w:fill="FFFFFF"/>
        </w:rPr>
        <w:t>a</w:t>
      </w:r>
      <w:proofErr w:type="gramEnd"/>
      <w:r w:rsidRPr="00116F8D">
        <w:rPr>
          <w:noProof w:val="0"/>
          <w:shd w:val="clear" w:color="auto" w:fill="FFFFFF"/>
        </w:rPr>
        <w:t>:Action s:mustUnderstand="</w:t>
      </w:r>
      <w:r w:rsidRPr="007A7659">
        <w:rPr>
          <w:noProof w:val="0"/>
          <w:shd w:val="clear" w:color="auto" w:fill="FFFFFF"/>
        </w:rPr>
        <w:t>1</w:t>
      </w:r>
      <w:r w:rsidRPr="00116F8D">
        <w:rPr>
          <w:noProof w:val="0"/>
          <w:shd w:val="clear" w:color="auto" w:fill="FFFFFF"/>
        </w:rPr>
        <w:t>"&gt;</w:t>
      </w:r>
      <w:r w:rsidRPr="007A7659">
        <w:rPr>
          <w:noProof w:val="0"/>
          <w:shd w:val="clear" w:color="auto" w:fill="FFFFFF"/>
        </w:rPr>
        <w:t>urn:ihe:iti:2007:</w:t>
      </w:r>
      <w:r w:rsidRPr="007A7659">
        <w:rPr>
          <w:noProof w:val="0"/>
          <w:lang w:eastAsia="ar-SA"/>
        </w:rPr>
        <w:t>RegistryStoredQuery</w:t>
      </w:r>
      <w:r w:rsidRPr="000A5978">
        <w:rPr>
          <w:noProof w:val="0"/>
          <w:lang w:eastAsia="ar-SA"/>
        </w:rPr>
        <w:t>DeferredResultsAcknowledgement</w:t>
      </w:r>
      <w:r w:rsidRPr="00116F8D">
        <w:rPr>
          <w:noProof w:val="0"/>
          <w:shd w:val="clear" w:color="auto" w:fill="FFFFFF"/>
        </w:rPr>
        <w:t>&lt;/a:Action&gt;</w:t>
      </w:r>
    </w:p>
    <w:p w14:paraId="716E6C72" w14:textId="77777777" w:rsidR="007F1C87" w:rsidRPr="00116F8D" w:rsidRDefault="007F1C87" w:rsidP="007F1C87">
      <w:pPr>
        <w:pStyle w:val="XMLFragment"/>
        <w:rPr>
          <w:noProof w:val="0"/>
          <w:shd w:val="clear" w:color="auto" w:fill="FFFFFF"/>
        </w:rPr>
      </w:pPr>
      <w:r>
        <w:rPr>
          <w:noProof w:val="0"/>
          <w:shd w:val="clear" w:color="auto" w:fill="FFFFFF"/>
        </w:rPr>
        <w:t xml:space="preserve">    &lt;</w:t>
      </w:r>
      <w:proofErr w:type="gramStart"/>
      <w:r w:rsidRPr="00116F8D">
        <w:rPr>
          <w:noProof w:val="0"/>
          <w:shd w:val="clear" w:color="auto" w:fill="FFFFFF"/>
        </w:rPr>
        <w:t>a</w:t>
      </w:r>
      <w:proofErr w:type="gramEnd"/>
      <w:r w:rsidRPr="00116F8D">
        <w:rPr>
          <w:noProof w:val="0"/>
          <w:shd w:val="clear" w:color="auto" w:fill="FFFFFF"/>
        </w:rPr>
        <w:t>:MessageID&gt;u</w:t>
      </w:r>
      <w:r>
        <w:rPr>
          <w:noProof w:val="0"/>
          <w:shd w:val="clear" w:color="auto" w:fill="FFFFFF"/>
        </w:rPr>
        <w:t>rn:uuid:</w:t>
      </w:r>
      <w:r>
        <w:rPr>
          <w:noProof w:val="0"/>
          <w:highlight w:val="white"/>
        </w:rPr>
        <w:t>D6C21225-8E7B-454E-9750-</w:t>
      </w:r>
      <w:r w:rsidRPr="007A7659">
        <w:rPr>
          <w:noProof w:val="0"/>
          <w:highlight w:val="white"/>
        </w:rPr>
        <w:t>821622C099DB</w:t>
      </w:r>
      <w:r w:rsidRPr="00116F8D">
        <w:rPr>
          <w:noProof w:val="0"/>
          <w:shd w:val="clear" w:color="auto" w:fill="FFFFFF"/>
        </w:rPr>
        <w:t>&lt;/wsa:MessageID&gt;</w:t>
      </w:r>
    </w:p>
    <w:p w14:paraId="34434EEC" w14:textId="77777777" w:rsidR="007F1C87" w:rsidRPr="00116F8D" w:rsidRDefault="007F1C87" w:rsidP="007F1C87">
      <w:pPr>
        <w:pStyle w:val="XMLFragment"/>
        <w:rPr>
          <w:noProof w:val="0"/>
          <w:shd w:val="clear" w:color="auto" w:fill="FFFFFF"/>
        </w:rPr>
      </w:pPr>
      <w:r>
        <w:rPr>
          <w:noProof w:val="0"/>
          <w:shd w:val="clear" w:color="auto" w:fill="FFFFFF"/>
        </w:rPr>
        <w:t xml:space="preserve">    &lt;</w:t>
      </w:r>
      <w:proofErr w:type="gramStart"/>
      <w:r w:rsidRPr="00116F8D">
        <w:rPr>
          <w:noProof w:val="0"/>
          <w:shd w:val="clear" w:color="auto" w:fill="FFFFFF"/>
        </w:rPr>
        <w:t>a</w:t>
      </w:r>
      <w:proofErr w:type="gramEnd"/>
      <w:r w:rsidRPr="00116F8D">
        <w:rPr>
          <w:noProof w:val="0"/>
          <w:shd w:val="clear" w:color="auto" w:fill="FFFFFF"/>
        </w:rPr>
        <w:t>:</w:t>
      </w:r>
      <w:r>
        <w:rPr>
          <w:noProof w:val="0"/>
          <w:shd w:val="clear" w:color="auto" w:fill="FFFFFF"/>
        </w:rPr>
        <w:t>RelatesTo</w:t>
      </w:r>
      <w:r w:rsidRPr="00116F8D">
        <w:rPr>
          <w:noProof w:val="0"/>
          <w:shd w:val="clear" w:color="auto" w:fill="FFFFFF"/>
        </w:rPr>
        <w:t>&gt;u</w:t>
      </w:r>
      <w:r>
        <w:rPr>
          <w:noProof w:val="0"/>
          <w:shd w:val="clear" w:color="auto" w:fill="FFFFFF"/>
        </w:rPr>
        <w:t>rn:uuid:1795bb7a-8dc2-403a-9914-</w:t>
      </w:r>
      <w:r w:rsidRPr="00116F8D">
        <w:rPr>
          <w:noProof w:val="0"/>
          <w:shd w:val="clear" w:color="auto" w:fill="FFFFFF"/>
        </w:rPr>
        <w:t>fbeab9e2a77e&lt;/wsa:MessageID&gt;</w:t>
      </w:r>
    </w:p>
    <w:p w14:paraId="5C3FFB67" w14:textId="0A993133" w:rsidR="007F1C87" w:rsidRPr="007A7659" w:rsidRDefault="007F1C87" w:rsidP="007F1C87">
      <w:pPr>
        <w:pStyle w:val="XMLFragment"/>
        <w:rPr>
          <w:noProof w:val="0"/>
          <w:highlight w:val="white"/>
        </w:rPr>
      </w:pPr>
      <w:r>
        <w:rPr>
          <w:noProof w:val="0"/>
          <w:highlight w:val="white"/>
        </w:rPr>
        <w:t xml:space="preserve">    </w:t>
      </w:r>
      <w:r w:rsidRPr="007A7659">
        <w:rPr>
          <w:noProof w:val="0"/>
          <w:highlight w:val="white"/>
        </w:rPr>
        <w:t>&lt;</w:t>
      </w:r>
      <w:proofErr w:type="gramStart"/>
      <w:r w:rsidRPr="007A7659">
        <w:rPr>
          <w:noProof w:val="0"/>
          <w:highlight w:val="white"/>
        </w:rPr>
        <w:t>a</w:t>
      </w:r>
      <w:proofErr w:type="gramEnd"/>
      <w:r w:rsidRPr="007A7659">
        <w:rPr>
          <w:noProof w:val="0"/>
          <w:highlight w:val="white"/>
        </w:rPr>
        <w:t>:To s:mustUnderstand="1"&gt;</w:t>
      </w:r>
      <w:r w:rsidR="00F4252B" w:rsidRPr="007A7659">
        <w:rPr>
          <w:bCs/>
          <w:noProof w:val="0"/>
          <w:highlight w:val="white"/>
        </w:rPr>
        <w:t>http://192.168.2.4:9080/XDS/</w:t>
      </w:r>
      <w:r w:rsidR="00F4252B">
        <w:rPr>
          <w:noProof w:val="0"/>
        </w:rPr>
        <w:t>InitiatingGateway</w:t>
      </w:r>
      <w:r w:rsidR="00F4252B" w:rsidRPr="007A7659">
        <w:rPr>
          <w:noProof w:val="0"/>
        </w:rPr>
        <w:t>Receiver</w:t>
      </w:r>
      <w:r w:rsidR="00F4252B">
        <w:rPr>
          <w:noProof w:val="0"/>
          <w:highlight w:val="white"/>
        </w:rPr>
        <w:t>.svc</w:t>
      </w:r>
      <w:r w:rsidRPr="007A7659">
        <w:rPr>
          <w:noProof w:val="0"/>
          <w:highlight w:val="white"/>
        </w:rPr>
        <w:t>&lt;/a:To&gt;</w:t>
      </w:r>
    </w:p>
    <w:p w14:paraId="153770CE" w14:textId="1D9C7B08" w:rsidR="007F1C87" w:rsidRPr="00116F8D" w:rsidRDefault="007F1C87" w:rsidP="007F1C87">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w:t>
      </w:r>
      <w:proofErr w:type="gramStart"/>
      <w:r w:rsidRPr="007A7659">
        <w:rPr>
          <w:noProof w:val="0"/>
          <w:shd w:val="clear" w:color="auto" w:fill="FFFFFF"/>
        </w:rPr>
        <w:t>:Header</w:t>
      </w:r>
      <w:proofErr w:type="gramEnd"/>
      <w:r w:rsidRPr="00116F8D">
        <w:rPr>
          <w:noProof w:val="0"/>
          <w:shd w:val="clear" w:color="auto" w:fill="FFFFFF"/>
        </w:rPr>
        <w:t>&gt;</w:t>
      </w:r>
    </w:p>
    <w:p w14:paraId="0AEF43BD" w14:textId="77777777" w:rsidR="007F1C87" w:rsidRPr="00116F8D" w:rsidRDefault="007F1C87" w:rsidP="007F1C87">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proofErr w:type="gramStart"/>
      <w:r w:rsidRPr="007A7659">
        <w:rPr>
          <w:noProof w:val="0"/>
          <w:shd w:val="clear" w:color="auto" w:fill="FFFFFF"/>
        </w:rPr>
        <w:t>s</w:t>
      </w:r>
      <w:proofErr w:type="gramEnd"/>
      <w:r w:rsidRPr="007A7659">
        <w:rPr>
          <w:noProof w:val="0"/>
          <w:shd w:val="clear" w:color="auto" w:fill="FFFFFF"/>
        </w:rPr>
        <w:t>:Body</w:t>
      </w:r>
      <w:r w:rsidRPr="00116F8D">
        <w:rPr>
          <w:noProof w:val="0"/>
          <w:shd w:val="clear" w:color="auto" w:fill="FFFFFF"/>
        </w:rPr>
        <w:t>&gt;</w:t>
      </w:r>
    </w:p>
    <w:p w14:paraId="18066648" w14:textId="77777777" w:rsidR="007F1C87" w:rsidRDefault="007F1C87" w:rsidP="007F1C87">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proofErr w:type="gramStart"/>
      <w:r>
        <w:rPr>
          <w:noProof w:val="0"/>
          <w:shd w:val="clear" w:color="auto" w:fill="FFFFFF"/>
        </w:rPr>
        <w:t>rs</w:t>
      </w:r>
      <w:r w:rsidRPr="00116F8D">
        <w:rPr>
          <w:noProof w:val="0"/>
          <w:shd w:val="clear" w:color="auto" w:fill="FFFFFF"/>
        </w:rPr>
        <w:t>:</w:t>
      </w:r>
      <w:r>
        <w:rPr>
          <w:noProof w:val="0"/>
          <w:shd w:val="clear" w:color="auto" w:fill="FFFFFF"/>
        </w:rPr>
        <w:t>Registry</w:t>
      </w:r>
      <w:r w:rsidRPr="00116F8D">
        <w:rPr>
          <w:noProof w:val="0"/>
          <w:shd w:val="clear" w:color="auto" w:fill="FFFFFF"/>
        </w:rPr>
        <w:t>Response</w:t>
      </w:r>
      <w:proofErr w:type="gramEnd"/>
    </w:p>
    <w:p w14:paraId="488E899C" w14:textId="77777777" w:rsidR="007F1C87" w:rsidRPr="00F00416" w:rsidRDefault="007F1C87" w:rsidP="007F1C87">
      <w:pPr>
        <w:pStyle w:val="XMLFragment"/>
        <w:rPr>
          <w:noProof w:val="0"/>
          <w:shd w:val="clear" w:color="auto" w:fill="FFFFFF"/>
        </w:rPr>
      </w:pPr>
      <w:r>
        <w:rPr>
          <w:noProof w:val="0"/>
          <w:shd w:val="clear" w:color="auto" w:fill="FFFFFF"/>
        </w:rPr>
        <w:t xml:space="preserve">      </w:t>
      </w:r>
      <w:proofErr w:type="gramStart"/>
      <w:r w:rsidRPr="00F00416">
        <w:rPr>
          <w:noProof w:val="0"/>
          <w:shd w:val="clear" w:color="auto" w:fill="FFFFFF"/>
        </w:rPr>
        <w:t>xmlns:rs</w:t>
      </w:r>
      <w:proofErr w:type="gramEnd"/>
      <w:r w:rsidRPr="00F00416">
        <w:rPr>
          <w:noProof w:val="0"/>
          <w:shd w:val="clear" w:color="auto" w:fill="FFFFFF"/>
        </w:rPr>
        <w:t xml:space="preserve">="urn:oasis:names:tc:ebxml-regrep:xsd:rs:3.0" </w:t>
      </w:r>
    </w:p>
    <w:p w14:paraId="1F41FB04" w14:textId="77777777" w:rsidR="007F1C87" w:rsidRPr="00F00416" w:rsidRDefault="007F1C87" w:rsidP="007F1C87">
      <w:pPr>
        <w:pStyle w:val="XMLFragment"/>
        <w:rPr>
          <w:noProof w:val="0"/>
          <w:shd w:val="clear" w:color="auto" w:fill="FFFFFF"/>
        </w:rPr>
      </w:pPr>
      <w:r>
        <w:rPr>
          <w:noProof w:val="0"/>
          <w:shd w:val="clear" w:color="auto" w:fill="FFFFFF"/>
        </w:rPr>
        <w:t xml:space="preserve">      </w:t>
      </w:r>
      <w:proofErr w:type="gramStart"/>
      <w:r w:rsidRPr="00F00416">
        <w:rPr>
          <w:noProof w:val="0"/>
          <w:shd w:val="clear" w:color="auto" w:fill="FFFFFF"/>
        </w:rPr>
        <w:t>status</w:t>
      </w:r>
      <w:proofErr w:type="gramEnd"/>
      <w:r w:rsidRPr="00F00416">
        <w:rPr>
          <w:noProof w:val="0"/>
          <w:shd w:val="clear" w:color="auto" w:fill="FFFFFF"/>
        </w:rPr>
        <w:t>="</w:t>
      </w:r>
      <w:r w:rsidRPr="009F7D36">
        <w:rPr>
          <w:noProof w:val="0"/>
          <w:shd w:val="clear" w:color="auto" w:fill="FFFFFF"/>
        </w:rPr>
        <w:t>urn:oasis:names:tc:ebxml-regrep:ResponseStatusType:Success</w:t>
      </w:r>
      <w:r>
        <w:rPr>
          <w:noProof w:val="0"/>
          <w:shd w:val="clear" w:color="auto" w:fill="FFFFFF"/>
        </w:rPr>
        <w:t>"</w:t>
      </w:r>
    </w:p>
    <w:p w14:paraId="41479E05" w14:textId="77777777" w:rsidR="007F1C87" w:rsidRPr="007A7659" w:rsidRDefault="007F1C87" w:rsidP="007F1C87">
      <w:pPr>
        <w:pStyle w:val="XMLFragment"/>
        <w:rPr>
          <w:noProof w:val="0"/>
          <w:highlight w:val="white"/>
        </w:rPr>
      </w:pPr>
      <w:r>
        <w:rPr>
          <w:noProof w:val="0"/>
          <w:highlight w:val="white"/>
        </w:rPr>
        <w:t xml:space="preserve">    </w:t>
      </w:r>
      <w:r w:rsidRPr="007A7659">
        <w:rPr>
          <w:noProof w:val="0"/>
          <w:highlight w:val="white"/>
        </w:rPr>
        <w:t>&lt;/</w:t>
      </w:r>
      <w:r>
        <w:rPr>
          <w:noProof w:val="0"/>
          <w:shd w:val="clear" w:color="auto" w:fill="FFFFFF"/>
        </w:rPr>
        <w:t>rs</w:t>
      </w:r>
      <w:proofErr w:type="gramStart"/>
      <w:r w:rsidRPr="00116F8D">
        <w:rPr>
          <w:noProof w:val="0"/>
          <w:shd w:val="clear" w:color="auto" w:fill="FFFFFF"/>
        </w:rPr>
        <w:t>:</w:t>
      </w:r>
      <w:r>
        <w:rPr>
          <w:noProof w:val="0"/>
          <w:shd w:val="clear" w:color="auto" w:fill="FFFFFF"/>
        </w:rPr>
        <w:t>Registry</w:t>
      </w:r>
      <w:r w:rsidRPr="00116F8D">
        <w:rPr>
          <w:noProof w:val="0"/>
          <w:shd w:val="clear" w:color="auto" w:fill="FFFFFF"/>
        </w:rPr>
        <w:t>Response</w:t>
      </w:r>
      <w:proofErr w:type="gramEnd"/>
      <w:r w:rsidRPr="007A7659">
        <w:rPr>
          <w:noProof w:val="0"/>
          <w:highlight w:val="white"/>
        </w:rPr>
        <w:t>&gt;</w:t>
      </w:r>
    </w:p>
    <w:p w14:paraId="73861049" w14:textId="77777777" w:rsidR="007F1C87" w:rsidRPr="007A7659" w:rsidRDefault="007F1C87" w:rsidP="007F1C87">
      <w:pPr>
        <w:pStyle w:val="XMLFragment"/>
        <w:rPr>
          <w:noProof w:val="0"/>
          <w:highlight w:val="white"/>
        </w:rPr>
      </w:pPr>
      <w:r w:rsidRPr="007A7659">
        <w:rPr>
          <w:noProof w:val="0"/>
          <w:highlight w:val="white"/>
        </w:rPr>
        <w:tab/>
        <w:t>&lt;/s</w:t>
      </w:r>
      <w:proofErr w:type="gramStart"/>
      <w:r w:rsidRPr="007A7659">
        <w:rPr>
          <w:noProof w:val="0"/>
          <w:highlight w:val="white"/>
        </w:rPr>
        <w:t>:Body</w:t>
      </w:r>
      <w:proofErr w:type="gramEnd"/>
      <w:r w:rsidRPr="007A7659">
        <w:rPr>
          <w:noProof w:val="0"/>
          <w:highlight w:val="white"/>
        </w:rPr>
        <w:t>&gt;</w:t>
      </w:r>
    </w:p>
    <w:p w14:paraId="0BBA7B92" w14:textId="32013138" w:rsidR="00792B85" w:rsidRPr="00F4252B" w:rsidRDefault="007F1C87" w:rsidP="00F4252B">
      <w:pPr>
        <w:pStyle w:val="XMLFragment"/>
        <w:rPr>
          <w:noProof w:val="0"/>
          <w:highlight w:val="white"/>
        </w:rPr>
      </w:pPr>
      <w:r w:rsidRPr="007A7659">
        <w:rPr>
          <w:noProof w:val="0"/>
          <w:highlight w:val="white"/>
        </w:rPr>
        <w:t>&lt;/s</w:t>
      </w:r>
      <w:proofErr w:type="gramStart"/>
      <w:r w:rsidRPr="007A7659">
        <w:rPr>
          <w:noProof w:val="0"/>
          <w:highlight w:val="white"/>
        </w:rPr>
        <w:t>:Envelope</w:t>
      </w:r>
      <w:proofErr w:type="gramEnd"/>
      <w:r w:rsidRPr="007A7659">
        <w:rPr>
          <w:noProof w:val="0"/>
          <w:highlight w:val="white"/>
        </w:rPr>
        <w:t>&gt;</w:t>
      </w:r>
    </w:p>
    <w:p w14:paraId="0A89707A" w14:textId="00DBF84B" w:rsidR="002F39A6" w:rsidRPr="00977EA3" w:rsidRDefault="002F39A6" w:rsidP="002F39A6">
      <w:pPr>
        <w:pStyle w:val="Heading5"/>
        <w:numPr>
          <w:ilvl w:val="0"/>
          <w:numId w:val="0"/>
        </w:numPr>
        <w:rPr>
          <w:noProof w:val="0"/>
        </w:rPr>
      </w:pPr>
      <w:bookmarkStart w:id="83" w:name="_Toc413945537"/>
      <w:r>
        <w:rPr>
          <w:noProof w:val="0"/>
        </w:rPr>
        <w:t>3.18.4.2</w:t>
      </w:r>
      <w:r w:rsidRPr="00977EA3">
        <w:rPr>
          <w:noProof w:val="0"/>
        </w:rPr>
        <w:t>.3 Expected Actions</w:t>
      </w:r>
      <w:bookmarkEnd w:id="83"/>
    </w:p>
    <w:p w14:paraId="6C2DFD5B" w14:textId="0BF51975" w:rsidR="00AF1191" w:rsidRDefault="00625FBB" w:rsidP="00AF1191">
      <w:pPr>
        <w:pStyle w:val="BodyText"/>
      </w:pPr>
      <w:r>
        <w:t>This message contains results from a prior Registry Stored Query. As such, the Document Consumer shall</w:t>
      </w:r>
      <w:r w:rsidR="00AF1191" w:rsidRPr="00AF1191">
        <w:t xml:space="preserve"> </w:t>
      </w:r>
      <w:r w:rsidR="00AF1191">
        <w:t xml:space="preserve">fulfill the same requirements as it does for the Registry Stored Query response, detailed in section </w:t>
      </w:r>
      <w:r w:rsidR="00AF1191" w:rsidRPr="00625FBB">
        <w:t>3.18.4.1.3</w:t>
      </w:r>
      <w:r w:rsidR="00AF1191">
        <w:t>.</w:t>
      </w:r>
    </w:p>
    <w:p w14:paraId="0B114E7B" w14:textId="36E4A5AF" w:rsidR="00935EBF" w:rsidRDefault="00AF1191" w:rsidP="002F39A6">
      <w:pPr>
        <w:pStyle w:val="BodyText"/>
      </w:pPr>
      <w:r>
        <w:t>In addition:</w:t>
      </w:r>
    </w:p>
    <w:p w14:paraId="49A96891" w14:textId="4582FEAF" w:rsidR="00935EBF" w:rsidRDefault="00AF1191" w:rsidP="00935EBF">
      <w:pPr>
        <w:pStyle w:val="BodyText"/>
        <w:numPr>
          <w:ilvl w:val="0"/>
          <w:numId w:val="31"/>
        </w:numPr>
      </w:pPr>
      <w:r>
        <w:t>T</w:t>
      </w:r>
      <w:r w:rsidRPr="00977EA3">
        <w:t xml:space="preserve">he </w:t>
      </w:r>
      <w:r>
        <w:t>Document Consumer</w:t>
      </w:r>
      <w:r w:rsidRPr="00977EA3">
        <w:t xml:space="preserve"> </w:t>
      </w:r>
      <w:r>
        <w:t>shall a</w:t>
      </w:r>
      <w:r w:rsidR="00935EBF">
        <w:t>ttempt to</w:t>
      </w:r>
      <w:r w:rsidR="00625FBB">
        <w:t xml:space="preserve"> </w:t>
      </w:r>
      <w:r w:rsidR="00935EBF">
        <w:t xml:space="preserve">correlate this message to the appropriate original request, by matching the </w:t>
      </w:r>
      <w:r w:rsidR="00935EBF" w:rsidRPr="00116F8D">
        <w:rPr>
          <w:shd w:val="clear" w:color="auto" w:fill="FFFFFF"/>
        </w:rPr>
        <w:t>requestId</w:t>
      </w:r>
      <w:r w:rsidR="00935EBF">
        <w:rPr>
          <w:shd w:val="clear" w:color="auto" w:fill="FFFFFF"/>
        </w:rPr>
        <w:t xml:space="preserve"> </w:t>
      </w:r>
      <w:r w:rsidR="00935EBF">
        <w:t xml:space="preserve">attribute </w:t>
      </w:r>
      <w:r w:rsidR="00935EBF">
        <w:rPr>
          <w:shd w:val="clear" w:color="auto" w:fill="FFFFFF"/>
        </w:rPr>
        <w:t>of the AdhocQueryResponse element in the results</w:t>
      </w:r>
      <w:r w:rsidR="00935EBF">
        <w:t xml:space="preserve"> to the id attribute of the </w:t>
      </w:r>
      <w:r w:rsidR="00935EBF" w:rsidRPr="00B8670F">
        <w:t>AdhocQueryRequest</w:t>
      </w:r>
      <w:r w:rsidR="00935EBF">
        <w:t xml:space="preserve"> element in the original request.</w:t>
      </w:r>
    </w:p>
    <w:p w14:paraId="5AE498CD" w14:textId="78B0DA61" w:rsidR="00AF1191" w:rsidRDefault="00AF1191" w:rsidP="00935EBF">
      <w:pPr>
        <w:pStyle w:val="BodyText"/>
        <w:numPr>
          <w:ilvl w:val="0"/>
          <w:numId w:val="31"/>
        </w:numPr>
      </w:pPr>
      <w:r w:rsidRPr="00AF1191">
        <w:t xml:space="preserve">The Document Consumer </w:t>
      </w:r>
      <w:r>
        <w:t xml:space="preserve">may verify the </w:t>
      </w:r>
      <w:r w:rsidR="000F1968">
        <w:t xml:space="preserve">format and </w:t>
      </w:r>
      <w:r>
        <w:t>validity of the results</w:t>
      </w:r>
      <w:r w:rsidR="00102795">
        <w:t xml:space="preserve"> message</w:t>
      </w:r>
      <w:r w:rsidR="000F1968">
        <w:t>.</w:t>
      </w:r>
    </w:p>
    <w:p w14:paraId="57095F89" w14:textId="77777777" w:rsidR="00D2708B" w:rsidRDefault="00D2708B" w:rsidP="00D2708B">
      <w:pPr>
        <w:pStyle w:val="BodyText"/>
        <w:numPr>
          <w:ilvl w:val="0"/>
          <w:numId w:val="31"/>
        </w:numPr>
      </w:pPr>
      <w:r>
        <w:t xml:space="preserve">If the </w:t>
      </w:r>
      <w:r w:rsidRPr="00116F8D">
        <w:rPr>
          <w:shd w:val="clear" w:color="auto" w:fill="FFFFFF"/>
        </w:rPr>
        <w:t>requestId</w:t>
      </w:r>
      <w:r>
        <w:rPr>
          <w:shd w:val="clear" w:color="auto" w:fill="FFFFFF"/>
        </w:rPr>
        <w:t xml:space="preserve"> </w:t>
      </w:r>
      <w:r>
        <w:t xml:space="preserve">attribute is not present, no matching request can be found, or the </w:t>
      </w:r>
      <w:r w:rsidRPr="00102795">
        <w:t xml:space="preserve">results message </w:t>
      </w:r>
      <w:r>
        <w:t xml:space="preserve">is not valid, the Document Consumer shall return a </w:t>
      </w:r>
      <w:r w:rsidRPr="007A7659">
        <w:t xml:space="preserve">Registry Stored Query </w:t>
      </w:r>
      <w:r>
        <w:t xml:space="preserve">Deferred Results Acknowledgement message with </w:t>
      </w:r>
      <w:r w:rsidRPr="00102795">
        <w:t xml:space="preserve">RegistryResponse </w:t>
      </w:r>
      <w:r>
        <w:t>status = “</w:t>
      </w:r>
      <w:r w:rsidRPr="00AF1191">
        <w:t>urn:oasis</w:t>
      </w:r>
      <w:proofErr w:type="gramStart"/>
      <w:r w:rsidRPr="00AF1191">
        <w:t>:names:tc:ebxml</w:t>
      </w:r>
      <w:proofErr w:type="gramEnd"/>
      <w:r w:rsidRPr="00AF1191">
        <w:t>-regrep:ResponseStatusType:Failure</w:t>
      </w:r>
      <w:r>
        <w:t>”, and containing a RegistryError element with errorCode “</w:t>
      </w:r>
      <w:r w:rsidRPr="00102795">
        <w:t>XDSRegistryError</w:t>
      </w:r>
      <w:r>
        <w:t>” and codeContext explaining the nature of the error.</w:t>
      </w:r>
    </w:p>
    <w:p w14:paraId="1DA2EF67" w14:textId="77777777" w:rsidR="00D2708B" w:rsidRDefault="00AF1191" w:rsidP="00935EBF">
      <w:pPr>
        <w:pStyle w:val="BodyText"/>
        <w:numPr>
          <w:ilvl w:val="0"/>
          <w:numId w:val="31"/>
        </w:numPr>
      </w:pPr>
      <w:r w:rsidRPr="00AF1191">
        <w:t xml:space="preserve">If </w:t>
      </w:r>
      <w:r w:rsidR="000F1968">
        <w:t>the</w:t>
      </w:r>
      <w:r w:rsidR="000F1968" w:rsidRPr="00AF1191">
        <w:t xml:space="preserve"> matching request can be found</w:t>
      </w:r>
      <w:r w:rsidR="000F1968">
        <w:t xml:space="preserve"> and </w:t>
      </w:r>
      <w:r>
        <w:t xml:space="preserve">the results message is valid, </w:t>
      </w:r>
    </w:p>
    <w:p w14:paraId="0180C79E" w14:textId="4E20B244" w:rsidR="00D2708B" w:rsidRDefault="00D2708B" w:rsidP="00D2708B">
      <w:pPr>
        <w:pStyle w:val="BodyText"/>
        <w:numPr>
          <w:ilvl w:val="1"/>
          <w:numId w:val="31"/>
        </w:numPr>
      </w:pPr>
      <w:r>
        <w:t>If this is the final set of results for this request</w:t>
      </w:r>
      <w:r w:rsidR="00400342">
        <w:t>, i.e. the AdhocQueryResponse does not indicate further Deferred Processing</w:t>
      </w:r>
      <w:r w:rsidR="00400342" w:rsidRPr="00400342">
        <w:t xml:space="preserve"> as described in section 3.18.4.1.3.7</w:t>
      </w:r>
      <w:r w:rsidR="00400342">
        <w:t xml:space="preserve">, </w:t>
      </w:r>
      <w:r w:rsidR="00400342" w:rsidRPr="00400342">
        <w:t>the Document Consumer shall</w:t>
      </w:r>
      <w:r w:rsidR="00400342">
        <w:t xml:space="preserve"> delete or otherwise mark the request id as completed, such that no subsequent results messages will match the request.</w:t>
      </w:r>
    </w:p>
    <w:p w14:paraId="6E136CB0" w14:textId="7D5DCCE6" w:rsidR="00AF1191" w:rsidRDefault="00CC1646" w:rsidP="00D2708B">
      <w:pPr>
        <w:pStyle w:val="BodyText"/>
        <w:numPr>
          <w:ilvl w:val="1"/>
          <w:numId w:val="31"/>
        </w:numPr>
      </w:pPr>
      <w:r>
        <w:t>T</w:t>
      </w:r>
      <w:r w:rsidR="00AF1191" w:rsidRPr="00AF1191">
        <w:t xml:space="preserve">he Document Consumer shall return a Registry Stored Query Deferred Results Acknowledgement message with </w:t>
      </w:r>
      <w:r w:rsidR="00102795" w:rsidRPr="00102795">
        <w:t xml:space="preserve">RegistryResponse </w:t>
      </w:r>
      <w:r w:rsidR="00AF1191" w:rsidRPr="00AF1191">
        <w:t>status = “urn:oasis</w:t>
      </w:r>
      <w:proofErr w:type="gramStart"/>
      <w:r w:rsidR="00AF1191" w:rsidRPr="00AF1191">
        <w:t>:names:tc:ebxml</w:t>
      </w:r>
      <w:proofErr w:type="gramEnd"/>
      <w:r w:rsidR="00AF1191" w:rsidRPr="00AF1191">
        <w:t>-regrep:ResponseStatusType:</w:t>
      </w:r>
      <w:r w:rsidR="00102795">
        <w:t>Success</w:t>
      </w:r>
      <w:r w:rsidR="00AF1191" w:rsidRPr="00AF1191">
        <w:t>”</w:t>
      </w:r>
      <w:r w:rsidR="00AF1191">
        <w:t>.</w:t>
      </w:r>
    </w:p>
    <w:p w14:paraId="6F49BE1B" w14:textId="77777777" w:rsidR="002F39A6" w:rsidRDefault="002F39A6" w:rsidP="00597F1B">
      <w:pPr>
        <w:pStyle w:val="BodyText"/>
      </w:pPr>
    </w:p>
    <w:p w14:paraId="5A151EAF" w14:textId="7D1BC2AC" w:rsidR="00274758" w:rsidRDefault="00274758" w:rsidP="00274758">
      <w:pPr>
        <w:pStyle w:val="PartTitle"/>
      </w:pPr>
      <w:bookmarkStart w:id="84" w:name="_Toc413945538"/>
      <w:r w:rsidRPr="00D26514">
        <w:lastRenderedPageBreak/>
        <w:t>Volume 2</w:t>
      </w:r>
      <w:r>
        <w:t>b</w:t>
      </w:r>
      <w:r w:rsidRPr="00D26514">
        <w:t xml:space="preserve"> – Transactions</w:t>
      </w:r>
      <w:bookmarkEnd w:id="84"/>
    </w:p>
    <w:p w14:paraId="7CFD90D9" w14:textId="2492A834" w:rsidR="006C21F5" w:rsidRPr="0001286F" w:rsidRDefault="006C21F5" w:rsidP="006C21F5">
      <w:pPr>
        <w:pStyle w:val="EditorInstructions"/>
      </w:pPr>
      <w:r w:rsidRPr="0001286F">
        <w:t xml:space="preserve">Update Section </w:t>
      </w:r>
      <w:r>
        <w:t>3.38.4</w:t>
      </w:r>
      <w:r w:rsidRPr="0001286F">
        <w:t xml:space="preserve"> as shown</w:t>
      </w:r>
      <w:r w:rsidR="00270264">
        <w:t xml:space="preserve">. Add the </w:t>
      </w:r>
      <w:r w:rsidR="00FD7AEF">
        <w:t>second</w:t>
      </w:r>
      <w:r w:rsidR="00270264">
        <w:t xml:space="preserve"> </w:t>
      </w:r>
      <w:r w:rsidR="00FD7AEF">
        <w:t>interaction diagram.</w:t>
      </w:r>
    </w:p>
    <w:p w14:paraId="5335934A" w14:textId="77777777" w:rsidR="006C21F5" w:rsidRDefault="006C21F5" w:rsidP="006C21F5">
      <w:pPr>
        <w:pStyle w:val="Heading3"/>
        <w:numPr>
          <w:ilvl w:val="0"/>
          <w:numId w:val="0"/>
        </w:numPr>
        <w:rPr>
          <w:noProof w:val="0"/>
        </w:rPr>
      </w:pPr>
      <w:bookmarkStart w:id="85" w:name="_Toc168463562"/>
      <w:bookmarkStart w:id="86" w:name="_Toc173902950"/>
      <w:bookmarkStart w:id="87" w:name="_Toc268858973"/>
      <w:bookmarkStart w:id="88" w:name="_Toc268859028"/>
      <w:bookmarkStart w:id="89" w:name="_Toc269048681"/>
      <w:bookmarkStart w:id="90" w:name="_Toc398544251"/>
      <w:bookmarkStart w:id="91" w:name="_Toc398717944"/>
      <w:bookmarkStart w:id="92" w:name="_Toc518634546"/>
      <w:bookmarkStart w:id="93" w:name="_Toc413945539"/>
      <w:r w:rsidRPr="00977EA3">
        <w:rPr>
          <w:noProof w:val="0"/>
        </w:rPr>
        <w:t>3.38.4 Interaction Diagram</w:t>
      </w:r>
      <w:bookmarkEnd w:id="85"/>
      <w:bookmarkEnd w:id="86"/>
      <w:bookmarkEnd w:id="87"/>
      <w:bookmarkEnd w:id="88"/>
      <w:bookmarkEnd w:id="89"/>
      <w:bookmarkEnd w:id="90"/>
      <w:bookmarkEnd w:id="91"/>
      <w:bookmarkEnd w:id="92"/>
      <w:bookmarkEnd w:id="93"/>
    </w:p>
    <w:p w14:paraId="10686201" w14:textId="0F846ADA" w:rsidR="006C21F5" w:rsidRPr="00295805" w:rsidRDefault="006C21F5" w:rsidP="006C21F5">
      <w:pPr>
        <w:pStyle w:val="BodyText"/>
        <w:rPr>
          <w:b/>
          <w:u w:val="single"/>
        </w:rPr>
      </w:pPr>
      <w:r w:rsidRPr="00295805">
        <w:rPr>
          <w:b/>
          <w:u w:val="single"/>
        </w:rPr>
        <w:t>The standard interaction is shown below.</w:t>
      </w:r>
    </w:p>
    <w:bookmarkStart w:id="94" w:name="_MON_1240735770"/>
    <w:bookmarkEnd w:id="94"/>
    <w:bookmarkStart w:id="95" w:name="_MON_1240291369"/>
    <w:bookmarkEnd w:id="95"/>
    <w:p w14:paraId="496059F8" w14:textId="77777777" w:rsidR="006C21F5" w:rsidRDefault="006C21F5" w:rsidP="006C21F5">
      <w:pPr>
        <w:pStyle w:val="BodyText"/>
        <w:jc w:val="center"/>
        <w:rPr>
          <w:sz w:val="20"/>
        </w:rPr>
      </w:pPr>
      <w:r w:rsidRPr="00977EA3">
        <w:rPr>
          <w:sz w:val="20"/>
        </w:rPr>
        <w:object w:dxaOrig="8080" w:dyaOrig="3600" w14:anchorId="45EA93D1">
          <v:shape id="_x0000_i1028" type="#_x0000_t75" style="width:398.4pt;height:180.8pt" o:ole="" fillcolor="window">
            <v:imagedata r:id="rId30" o:title=""/>
          </v:shape>
          <o:OLEObject Type="Embed" ProgID="Word.Picture.8" ShapeID="_x0000_i1028" DrawAspect="Content" ObjectID="_1489825088" r:id="rId31"/>
        </w:object>
      </w:r>
    </w:p>
    <w:p w14:paraId="6603E04B" w14:textId="4B65652B" w:rsidR="006C21F5" w:rsidRPr="00295805" w:rsidRDefault="00BD0F41" w:rsidP="006C21F5">
      <w:pPr>
        <w:pStyle w:val="BodyText"/>
        <w:rPr>
          <w:b/>
          <w:u w:val="single"/>
        </w:rPr>
      </w:pPr>
      <w:r w:rsidRPr="00295805">
        <w:rPr>
          <w:b/>
          <w:u w:val="single"/>
        </w:rPr>
        <w:t>If the Deferred Response O</w:t>
      </w:r>
      <w:r w:rsidR="006C21F5" w:rsidRPr="00295805">
        <w:rPr>
          <w:b/>
          <w:u w:val="single"/>
        </w:rPr>
        <w:t>ption is used, there are additional messages in the interaction.</w:t>
      </w:r>
    </w:p>
    <w:bookmarkStart w:id="96" w:name="_MON_1487392667"/>
    <w:bookmarkEnd w:id="96"/>
    <w:p w14:paraId="5802B00C" w14:textId="6AD3313B" w:rsidR="006C21F5" w:rsidRDefault="00270264" w:rsidP="006C21F5">
      <w:pPr>
        <w:pStyle w:val="BodyText"/>
        <w:jc w:val="center"/>
        <w:rPr>
          <w:sz w:val="20"/>
        </w:rPr>
      </w:pPr>
      <w:r w:rsidRPr="00977EA3">
        <w:rPr>
          <w:sz w:val="20"/>
        </w:rPr>
        <w:object w:dxaOrig="8080" w:dyaOrig="3600" w14:anchorId="330EC0AE">
          <v:shape id="_x0000_i1029" type="#_x0000_t75" style="width:398.4pt;height:252pt" o:ole="" fillcolor="window">
            <v:imagedata r:id="rId32" o:title="" cropbottom="-25707f"/>
          </v:shape>
          <o:OLEObject Type="Embed" ProgID="Word.Picture.8" ShapeID="_x0000_i1029" DrawAspect="Content" ObjectID="_1489825089" r:id="rId33"/>
        </w:object>
      </w:r>
    </w:p>
    <w:p w14:paraId="3966567E" w14:textId="2B7E9D5F" w:rsidR="00D56B25" w:rsidRDefault="001D56D8" w:rsidP="00D56B25">
      <w:pPr>
        <w:pStyle w:val="EditorInstructions"/>
      </w:pPr>
      <w:r>
        <w:t>Add the following to the end of</w:t>
      </w:r>
      <w:r w:rsidRPr="0001286F">
        <w:t xml:space="preserve"> </w:t>
      </w:r>
      <w:r w:rsidR="00D56B25" w:rsidRPr="0001286F">
        <w:t xml:space="preserve">Section </w:t>
      </w:r>
      <w:r w:rsidR="00D56B25">
        <w:t>3.38.4.1.2</w:t>
      </w:r>
      <w:r w:rsidR="00D56B25" w:rsidRPr="0001286F">
        <w:t xml:space="preserve"> as shown</w:t>
      </w:r>
      <w:r w:rsidR="00D56B25">
        <w:t>.</w:t>
      </w:r>
    </w:p>
    <w:p w14:paraId="4D01950E" w14:textId="77777777" w:rsidR="00A020F9" w:rsidRPr="00977EA3" w:rsidRDefault="00A020F9" w:rsidP="00A020F9">
      <w:pPr>
        <w:pStyle w:val="Heading5"/>
        <w:numPr>
          <w:ilvl w:val="0"/>
          <w:numId w:val="0"/>
        </w:numPr>
        <w:rPr>
          <w:noProof w:val="0"/>
        </w:rPr>
      </w:pPr>
      <w:bookmarkStart w:id="97" w:name="_Toc169255553"/>
      <w:bookmarkStart w:id="98" w:name="_Toc169255689"/>
      <w:bookmarkStart w:id="99" w:name="_Toc169255838"/>
      <w:bookmarkStart w:id="100" w:name="_Toc169255997"/>
      <w:bookmarkStart w:id="101" w:name="_Toc413945540"/>
      <w:r w:rsidRPr="00977EA3">
        <w:rPr>
          <w:noProof w:val="0"/>
        </w:rPr>
        <w:lastRenderedPageBreak/>
        <w:t>3.38.4.1.2 Message Semantics</w:t>
      </w:r>
      <w:bookmarkEnd w:id="97"/>
      <w:bookmarkEnd w:id="98"/>
      <w:bookmarkEnd w:id="99"/>
      <w:bookmarkEnd w:id="100"/>
      <w:bookmarkEnd w:id="101"/>
    </w:p>
    <w:p w14:paraId="20C4482B" w14:textId="77777777" w:rsidR="001D56D8" w:rsidRDefault="001D56D8" w:rsidP="001D56D8">
      <w:pPr>
        <w:pStyle w:val="BodyText"/>
      </w:pPr>
      <w:r>
        <w:t>…</w:t>
      </w:r>
    </w:p>
    <w:p w14:paraId="5C0E5EA8" w14:textId="1AAB076F" w:rsidR="001D56D8" w:rsidRDefault="001D56D8" w:rsidP="00D56B25">
      <w:pPr>
        <w:pStyle w:val="BodyText"/>
      </w:pPr>
      <w:r w:rsidRPr="00977EA3">
        <w:t xml:space="preserve">Initiating Gateways </w:t>
      </w:r>
      <w:r w:rsidR="003D1082">
        <w:t>that</w:t>
      </w:r>
      <w:r w:rsidRPr="00977EA3">
        <w:t xml:space="preserve"> support the </w:t>
      </w:r>
      <w:r>
        <w:t xml:space="preserve">Deferred Response </w:t>
      </w:r>
      <w:r w:rsidRPr="00977EA3">
        <w:t xml:space="preserve">Option shall be capable of </w:t>
      </w:r>
      <w:r>
        <w:t xml:space="preserve">sending a </w:t>
      </w:r>
      <w:r w:rsidRPr="00736671">
        <w:t>Deferred</w:t>
      </w:r>
      <w:r>
        <w:t>-Capable</w:t>
      </w:r>
      <w:r w:rsidRPr="00736671">
        <w:t xml:space="preserve"> </w:t>
      </w:r>
      <w:r>
        <w:t xml:space="preserve">Cross Gateway Query Request (see ITI TF-2a: </w:t>
      </w:r>
      <w:r w:rsidRPr="007A7659">
        <w:t>3.18.4.1.2.5</w:t>
      </w:r>
      <w:r>
        <w:t xml:space="preserve">) </w:t>
      </w:r>
      <w:r w:rsidRPr="00977EA3">
        <w:t xml:space="preserve">either through internal mechanisms or, when the XDS Affinity Domain Option is also declared, through interaction with an XDS Document Consumer </w:t>
      </w:r>
      <w:r w:rsidR="00195F67">
        <w:t>that</w:t>
      </w:r>
      <w:r w:rsidRPr="00977EA3">
        <w:t xml:space="preserve"> supports the </w:t>
      </w:r>
      <w:r>
        <w:t xml:space="preserve">Deferred Response </w:t>
      </w:r>
      <w:r w:rsidRPr="00977EA3">
        <w:t>Option.</w:t>
      </w:r>
    </w:p>
    <w:p w14:paraId="7816A2D5" w14:textId="77777777" w:rsidR="001D56D8" w:rsidRPr="001D56D8" w:rsidRDefault="001D56D8" w:rsidP="00D56B25">
      <w:pPr>
        <w:pStyle w:val="BodyText"/>
      </w:pPr>
    </w:p>
    <w:p w14:paraId="722E5CCF" w14:textId="716FDB48" w:rsidR="00564110" w:rsidRPr="0001286F" w:rsidRDefault="00564110" w:rsidP="00564110">
      <w:pPr>
        <w:pStyle w:val="EditorInstructions"/>
      </w:pPr>
      <w:r w:rsidRPr="0001286F">
        <w:t xml:space="preserve">Add the following new Section </w:t>
      </w:r>
      <w:r>
        <w:t>3.3</w:t>
      </w:r>
      <w:r w:rsidRPr="00736671">
        <w:t>8.4.1.3.</w:t>
      </w:r>
      <w:r>
        <w:t xml:space="preserve">3 </w:t>
      </w:r>
      <w:r w:rsidRPr="0001286F">
        <w:t>as shown</w:t>
      </w:r>
    </w:p>
    <w:p w14:paraId="4B94B166" w14:textId="77777777" w:rsidR="00092168" w:rsidRPr="00912A8E" w:rsidRDefault="00092168" w:rsidP="00092168">
      <w:pPr>
        <w:keepNext/>
        <w:spacing w:before="240" w:after="60"/>
        <w:outlineLvl w:val="4"/>
        <w:rPr>
          <w:rFonts w:ascii="Arial" w:hAnsi="Arial"/>
          <w:b/>
          <w:kern w:val="28"/>
        </w:rPr>
      </w:pPr>
      <w:r w:rsidRPr="00912A8E">
        <w:rPr>
          <w:rFonts w:ascii="Arial" w:hAnsi="Arial"/>
          <w:b/>
          <w:noProof/>
          <w:kern w:val="28"/>
        </w:rPr>
        <w:t>3.38.4.1.3.3 Deferred Response Option</w:t>
      </w:r>
    </w:p>
    <w:p w14:paraId="47816788" w14:textId="052E47AC" w:rsidR="00B41663" w:rsidRDefault="009C013E" w:rsidP="009C013E">
      <w:pPr>
        <w:pStyle w:val="BodyText"/>
      </w:pPr>
      <w:r>
        <w:t xml:space="preserve">If a Responding Gateway that supports the Deferred Response Option receives a </w:t>
      </w:r>
      <w:r w:rsidRPr="00736671">
        <w:t>Deferred</w:t>
      </w:r>
      <w:r>
        <w:t>-Capable</w:t>
      </w:r>
      <w:r w:rsidRPr="00736671">
        <w:t xml:space="preserve"> </w:t>
      </w:r>
      <w:r w:rsidR="009C6955" w:rsidRPr="009C6955">
        <w:t xml:space="preserve">Cross Gateway </w:t>
      </w:r>
      <w:r w:rsidR="00B41663">
        <w:t>q</w:t>
      </w:r>
      <w:r>
        <w:t>uery</w:t>
      </w:r>
      <w:r w:rsidR="004E7D78">
        <w:t xml:space="preserve"> request</w:t>
      </w:r>
      <w:r>
        <w:t xml:space="preserve"> (see </w:t>
      </w:r>
      <w:r w:rsidRPr="009C013E">
        <w:t>ITI TF-2a:</w:t>
      </w:r>
      <w:r>
        <w:t xml:space="preserve"> </w:t>
      </w:r>
      <w:r w:rsidRPr="007A7659">
        <w:t>3.18.4.1.2.5</w:t>
      </w:r>
      <w:r w:rsidR="00DC43B8">
        <w:t>)</w:t>
      </w:r>
      <w:r w:rsidR="00B16888">
        <w:t>:</w:t>
      </w:r>
    </w:p>
    <w:p w14:paraId="79084016" w14:textId="31493BE6" w:rsidR="00D74738" w:rsidRDefault="001D6CE8" w:rsidP="00D74738">
      <w:pPr>
        <w:pStyle w:val="BodyText"/>
        <w:numPr>
          <w:ilvl w:val="0"/>
          <w:numId w:val="20"/>
        </w:numPr>
      </w:pPr>
      <w:r>
        <w:t xml:space="preserve">The </w:t>
      </w:r>
      <w:r w:rsidR="00D74738">
        <w:t xml:space="preserve">Responding Gateway </w:t>
      </w:r>
      <w:r>
        <w:t xml:space="preserve">has the option to defer returning some or all of the results of the </w:t>
      </w:r>
      <w:r w:rsidR="004E7D78">
        <w:t xml:space="preserve">query request </w:t>
      </w:r>
      <w:r>
        <w:t xml:space="preserve">– registry objects and errors – to </w:t>
      </w:r>
      <w:r w:rsidR="00636EEC">
        <w:t>one or more subsequent</w:t>
      </w:r>
      <w:r>
        <w:t xml:space="preserve"> Deferred Results messages, in order to allow for additional processing time. See section 3.38.4.2 for details.</w:t>
      </w:r>
    </w:p>
    <w:p w14:paraId="033BE578" w14:textId="4C8F8FDE" w:rsidR="001D6CE8" w:rsidRDefault="001D6CE8" w:rsidP="00D74738">
      <w:pPr>
        <w:pStyle w:val="BodyText"/>
        <w:numPr>
          <w:ilvl w:val="1"/>
          <w:numId w:val="20"/>
        </w:numPr>
      </w:pPr>
      <w:r>
        <w:t xml:space="preserve">How the </w:t>
      </w:r>
      <w:r w:rsidR="00D74738">
        <w:t xml:space="preserve">Responding Gateway </w:t>
      </w:r>
      <w:r>
        <w:t>determines which results to return imme</w:t>
      </w:r>
      <w:r w:rsidR="00D74738">
        <w:t xml:space="preserve">diately and which to defer </w:t>
      </w:r>
      <w:r>
        <w:t>is not specified.</w:t>
      </w:r>
    </w:p>
    <w:p w14:paraId="6C684483" w14:textId="245F2066" w:rsidR="00D74738" w:rsidRDefault="008E7193" w:rsidP="00D74738">
      <w:pPr>
        <w:pStyle w:val="BodyText"/>
        <w:numPr>
          <w:ilvl w:val="1"/>
          <w:numId w:val="20"/>
        </w:numPr>
      </w:pPr>
      <w:r>
        <w:t xml:space="preserve">How the </w:t>
      </w:r>
      <w:r w:rsidRPr="008E7193">
        <w:t xml:space="preserve">Responding Gateway </w:t>
      </w:r>
      <w:r>
        <w:t xml:space="preserve">returns </w:t>
      </w:r>
      <w:r w:rsidRPr="008E7193">
        <w:t xml:space="preserve">subsequent </w:t>
      </w:r>
      <w:r>
        <w:t xml:space="preserve">results in </w:t>
      </w:r>
      <w:r w:rsidRPr="008E7193">
        <w:t>Deferred Results message</w:t>
      </w:r>
      <w:r>
        <w:t>s</w:t>
      </w:r>
      <w:r w:rsidRPr="008E7193">
        <w:t xml:space="preserve"> is not specified</w:t>
      </w:r>
      <w:r>
        <w:t>, for example:</w:t>
      </w:r>
      <w:r w:rsidRPr="008E7193">
        <w:t xml:space="preserve"> </w:t>
      </w:r>
      <w:r>
        <w:t>w</w:t>
      </w:r>
      <w:r w:rsidR="00D74738">
        <w:t xml:space="preserve">hether </w:t>
      </w:r>
      <w:r>
        <w:t>it</w:t>
      </w:r>
      <w:r w:rsidR="00636EEC">
        <w:t xml:space="preserve"> </w:t>
      </w:r>
      <w:r w:rsidR="00D74738">
        <w:t>returns individual results as soon as each one is available, returns groups of results</w:t>
      </w:r>
      <w:r w:rsidR="00636EEC">
        <w:t>, or waits until all results are available and returns them in a single Deferred Results message.</w:t>
      </w:r>
    </w:p>
    <w:p w14:paraId="49A8527B" w14:textId="0440A888" w:rsidR="0070399C" w:rsidRDefault="0070399C" w:rsidP="00AB4D68">
      <w:pPr>
        <w:pStyle w:val="BodyText"/>
        <w:numPr>
          <w:ilvl w:val="1"/>
          <w:numId w:val="20"/>
        </w:numPr>
      </w:pPr>
      <w:r>
        <w:t>How and where processing delays are introduced</w:t>
      </w:r>
      <w:r w:rsidR="00AB4D68">
        <w:t xml:space="preserve"> behind the Responding Gateway</w:t>
      </w:r>
      <w:r>
        <w:t xml:space="preserve"> is not specified</w:t>
      </w:r>
      <w:r w:rsidR="00AB4D68">
        <w:t xml:space="preserve">. They may occur in non-XDS mechanisms, or in the unspecified interactions between the Responding Gateway and a grouped Document Consumer. Note that </w:t>
      </w:r>
      <w:r>
        <w:t>the Deferred Response Option is not supported on Document Registries,</w:t>
      </w:r>
      <w:r w:rsidR="00AB4D68">
        <w:t xml:space="preserve"> so</w:t>
      </w:r>
      <w:r>
        <w:t xml:space="preserve"> if the Responding Gateway is grouped with a Document Consumer, </w:t>
      </w:r>
      <w:r w:rsidR="00AB4D68">
        <w:t xml:space="preserve">the </w:t>
      </w:r>
      <w:r>
        <w:t>ITI-18 transactions</w:t>
      </w:r>
      <w:r w:rsidR="00AB4D68">
        <w:t xml:space="preserve"> it triggers will not be Deferred</w:t>
      </w:r>
      <w:r>
        <w:t>.</w:t>
      </w:r>
    </w:p>
    <w:p w14:paraId="485C1432" w14:textId="573082FD" w:rsidR="00D74738" w:rsidRDefault="00D74738" w:rsidP="001D6CE8">
      <w:pPr>
        <w:pStyle w:val="BodyText"/>
        <w:numPr>
          <w:ilvl w:val="0"/>
          <w:numId w:val="20"/>
        </w:numPr>
      </w:pPr>
      <w:r>
        <w:t xml:space="preserve">The Responding Gateway shall return any results </w:t>
      </w:r>
      <w:r w:rsidR="00636EEC">
        <w:t xml:space="preserve">immediately </w:t>
      </w:r>
      <w:r>
        <w:t xml:space="preserve">available in the initial Cross Gateway Query Response. If none are available, </w:t>
      </w:r>
      <w:r w:rsidR="00A9564D">
        <w:t xml:space="preserve">the Responding Gateway shall return an empty </w:t>
      </w:r>
      <w:r>
        <w:t xml:space="preserve">response </w:t>
      </w:r>
      <w:r w:rsidR="00A9564D">
        <w:t>(i.e. no registry objects or errors)</w:t>
      </w:r>
      <w:r>
        <w:t>.</w:t>
      </w:r>
    </w:p>
    <w:p w14:paraId="1C7273EB" w14:textId="1C0661FD" w:rsidR="00A172BD" w:rsidRDefault="00A172BD" w:rsidP="009634CA">
      <w:pPr>
        <w:pStyle w:val="BodyText"/>
        <w:numPr>
          <w:ilvl w:val="1"/>
          <w:numId w:val="20"/>
        </w:numPr>
      </w:pPr>
      <w:r>
        <w:t>The response status shall reflect only those results that are being returned in this message.</w:t>
      </w:r>
      <w:r w:rsidR="00A3017C">
        <w:t xml:space="preserve"> For an empty response, the response status shall be </w:t>
      </w:r>
      <w:r w:rsidR="00B16888" w:rsidRPr="00AF1191">
        <w:t>urn:oasis</w:t>
      </w:r>
      <w:proofErr w:type="gramStart"/>
      <w:r w:rsidR="00B16888" w:rsidRPr="00AF1191">
        <w:t>:names:tc:ebxml</w:t>
      </w:r>
      <w:proofErr w:type="gramEnd"/>
      <w:r w:rsidR="00B16888" w:rsidRPr="00AF1191">
        <w:t>-regrep:ResponseStatusType:</w:t>
      </w:r>
      <w:r w:rsidR="00A3017C">
        <w:t>Success.</w:t>
      </w:r>
    </w:p>
    <w:p w14:paraId="7A5A7D31" w14:textId="56F2DB75" w:rsidR="00D74738" w:rsidRDefault="00D74738" w:rsidP="009634CA">
      <w:pPr>
        <w:pStyle w:val="BodyText"/>
        <w:numPr>
          <w:ilvl w:val="1"/>
          <w:numId w:val="20"/>
        </w:numPr>
      </w:pPr>
      <w:r>
        <w:t xml:space="preserve">If any </w:t>
      </w:r>
      <w:r w:rsidR="00A75685">
        <w:t xml:space="preserve">remaining </w:t>
      </w:r>
      <w:r>
        <w:t>results req</w:t>
      </w:r>
      <w:r w:rsidR="00636EEC">
        <w:t>uire additional processing time, t</w:t>
      </w:r>
      <w:r>
        <w:t xml:space="preserve">he </w:t>
      </w:r>
      <w:r w:rsidR="009227F8">
        <w:t>message</w:t>
      </w:r>
      <w:r>
        <w:t xml:space="preserve"> </w:t>
      </w:r>
      <w:commentRangeStart w:id="102"/>
      <w:r>
        <w:t xml:space="preserve">shall </w:t>
      </w:r>
      <w:r w:rsidR="00DF05DE">
        <w:t>not include those results</w:t>
      </w:r>
      <w:commentRangeEnd w:id="102"/>
      <w:r w:rsidR="00DF05DE">
        <w:rPr>
          <w:rStyle w:val="CommentReference"/>
        </w:rPr>
        <w:commentReference w:id="102"/>
      </w:r>
      <w:r w:rsidR="00DF05DE">
        <w:t xml:space="preserve"> and shall </w:t>
      </w:r>
      <w:r>
        <w:t xml:space="preserve">indicate </w:t>
      </w:r>
      <w:r w:rsidRPr="00000150">
        <w:t>Deferred</w:t>
      </w:r>
      <w:r>
        <w:t xml:space="preserve"> p</w:t>
      </w:r>
      <w:r w:rsidRPr="00000150">
        <w:t>rocessing</w:t>
      </w:r>
      <w:r>
        <w:t xml:space="preserve"> in the </w:t>
      </w:r>
      <w:r w:rsidR="00A75685">
        <w:t>AdhocQuery</w:t>
      </w:r>
      <w:r>
        <w:t xml:space="preserve">Response as described in </w:t>
      </w:r>
      <w:r w:rsidR="004D6565" w:rsidRPr="009C013E">
        <w:t>ITI TF-2a:</w:t>
      </w:r>
      <w:r w:rsidR="004D6565">
        <w:t xml:space="preserve"> 3.1</w:t>
      </w:r>
      <w:r w:rsidR="004D6565" w:rsidRPr="00736671">
        <w:t>8.4.1.3.</w:t>
      </w:r>
      <w:r w:rsidR="009C25C5">
        <w:t>7</w:t>
      </w:r>
      <w:r>
        <w:t>.</w:t>
      </w:r>
    </w:p>
    <w:p w14:paraId="7BCA617C" w14:textId="6D9092B6" w:rsidR="009634CA" w:rsidRDefault="009634CA" w:rsidP="009634CA">
      <w:pPr>
        <w:pStyle w:val="BodyText"/>
        <w:numPr>
          <w:ilvl w:val="1"/>
          <w:numId w:val="20"/>
        </w:numPr>
      </w:pPr>
      <w:r>
        <w:lastRenderedPageBreak/>
        <w:t xml:space="preserve">If the </w:t>
      </w:r>
      <w:r w:rsidRPr="00000150">
        <w:t>DeferredProcessingEstimatedCompletion</w:t>
      </w:r>
      <w:r>
        <w:t xml:space="preserve"> is provided, it shall reflect an estimate of all deferred processing remaining</w:t>
      </w:r>
      <w:r w:rsidR="00DF05DE">
        <w:t xml:space="preserve"> for the request.</w:t>
      </w:r>
    </w:p>
    <w:p w14:paraId="7C81B9E2" w14:textId="4449748F" w:rsidR="00D74738" w:rsidRDefault="00C56D02" w:rsidP="00636EEC">
      <w:pPr>
        <w:pStyle w:val="BodyText"/>
        <w:numPr>
          <w:ilvl w:val="0"/>
          <w:numId w:val="20"/>
        </w:numPr>
      </w:pPr>
      <w:r>
        <w:t xml:space="preserve">When </w:t>
      </w:r>
      <w:proofErr w:type="gramStart"/>
      <w:r>
        <w:t>D</w:t>
      </w:r>
      <w:r w:rsidR="00636EEC">
        <w:t>eferred</w:t>
      </w:r>
      <w:proofErr w:type="gramEnd"/>
      <w:r w:rsidR="00636EEC">
        <w:t xml:space="preserve"> processing is complete for a set of results and the Responding Gateway wishes to return </w:t>
      </w:r>
      <w:r w:rsidR="00A75685">
        <w:t>them</w:t>
      </w:r>
      <w:r w:rsidR="00636EEC">
        <w:t>, it</w:t>
      </w:r>
      <w:r w:rsidR="00D74738">
        <w:t xml:space="preserve"> shall send a Cross Gateway Query Deferred </w:t>
      </w:r>
      <w:r w:rsidR="00636EEC">
        <w:t>Results message</w:t>
      </w:r>
      <w:r w:rsidR="00D74738">
        <w:t xml:space="preserve">, as described in section </w:t>
      </w:r>
      <w:r w:rsidR="009634CA">
        <w:t>3.38.4.2</w:t>
      </w:r>
      <w:r w:rsidR="00D74738">
        <w:t>.</w:t>
      </w:r>
    </w:p>
    <w:p w14:paraId="1F5C7811" w14:textId="0AF13C5D" w:rsidR="00A75685" w:rsidRDefault="00A75685" w:rsidP="00C56D02">
      <w:pPr>
        <w:pStyle w:val="BodyText"/>
        <w:numPr>
          <w:ilvl w:val="1"/>
          <w:numId w:val="20"/>
        </w:numPr>
      </w:pPr>
      <w:r>
        <w:t xml:space="preserve">The </w:t>
      </w:r>
      <w:r w:rsidR="009227F8">
        <w:t>message</w:t>
      </w:r>
      <w:r>
        <w:t xml:space="preserve"> shall include </w:t>
      </w:r>
      <w:r w:rsidR="00DC43B8">
        <w:t xml:space="preserve">all </w:t>
      </w:r>
      <w:r>
        <w:t>results</w:t>
      </w:r>
      <w:r w:rsidR="00421FBD" w:rsidRPr="00421FBD">
        <w:t xml:space="preserve"> </w:t>
      </w:r>
      <w:r w:rsidR="00421FBD">
        <w:t>available at this time</w:t>
      </w:r>
      <w:r>
        <w:t xml:space="preserve">, </w:t>
      </w:r>
      <w:r w:rsidR="00DC43B8">
        <w:t xml:space="preserve">including </w:t>
      </w:r>
      <w:r>
        <w:t>any already returned.</w:t>
      </w:r>
    </w:p>
    <w:p w14:paraId="53F14383" w14:textId="77777777" w:rsidR="00A172BD" w:rsidRDefault="00A172BD" w:rsidP="00A172BD">
      <w:pPr>
        <w:pStyle w:val="BodyText"/>
        <w:numPr>
          <w:ilvl w:val="1"/>
          <w:numId w:val="20"/>
        </w:numPr>
      </w:pPr>
      <w:r>
        <w:t>The response status shall reflect only those results that are being returned in this message.</w:t>
      </w:r>
    </w:p>
    <w:p w14:paraId="4F6CE772" w14:textId="7150DD7E" w:rsidR="00C56D02" w:rsidRDefault="00C56D02" w:rsidP="00C56D02">
      <w:pPr>
        <w:pStyle w:val="BodyText"/>
        <w:numPr>
          <w:ilvl w:val="1"/>
          <w:numId w:val="20"/>
        </w:numPr>
      </w:pPr>
      <w:r>
        <w:t xml:space="preserve">If any </w:t>
      </w:r>
      <w:r w:rsidR="00A75685">
        <w:t xml:space="preserve">remaining </w:t>
      </w:r>
      <w:r>
        <w:t xml:space="preserve">results require additional processing time, the </w:t>
      </w:r>
      <w:r w:rsidR="009227F8">
        <w:t>message</w:t>
      </w:r>
      <w:r>
        <w:t xml:space="preserve"> </w:t>
      </w:r>
      <w:commentRangeStart w:id="103"/>
      <w:r>
        <w:t>shall not include those results</w:t>
      </w:r>
      <w:commentRangeEnd w:id="103"/>
      <w:r>
        <w:rPr>
          <w:rStyle w:val="CommentReference"/>
        </w:rPr>
        <w:commentReference w:id="103"/>
      </w:r>
      <w:r>
        <w:t xml:space="preserve"> and shall indicate </w:t>
      </w:r>
      <w:r w:rsidRPr="00000150">
        <w:t>Deferred</w:t>
      </w:r>
      <w:r>
        <w:t xml:space="preserve"> p</w:t>
      </w:r>
      <w:r w:rsidRPr="00000150">
        <w:t>rocessing</w:t>
      </w:r>
      <w:r>
        <w:t xml:space="preserve"> in the </w:t>
      </w:r>
      <w:r w:rsidR="00A75685">
        <w:t>AdhocQueryResponse</w:t>
      </w:r>
      <w:r>
        <w:t xml:space="preserve"> as described in </w:t>
      </w:r>
      <w:r w:rsidR="004D6565" w:rsidRPr="009C013E">
        <w:t>ITI TF-2a:</w:t>
      </w:r>
      <w:r w:rsidR="004D6565">
        <w:t xml:space="preserve"> 3.1</w:t>
      </w:r>
      <w:r w:rsidR="004D6565" w:rsidRPr="00736671">
        <w:t>8.4.1.3.</w:t>
      </w:r>
      <w:r w:rsidR="009C25C5">
        <w:t>7</w:t>
      </w:r>
      <w:r>
        <w:t>.</w:t>
      </w:r>
    </w:p>
    <w:p w14:paraId="1FF7E75E" w14:textId="5E594C32" w:rsidR="00C56D02" w:rsidRDefault="00C56D02" w:rsidP="00C56D02">
      <w:pPr>
        <w:pStyle w:val="BodyText"/>
        <w:numPr>
          <w:ilvl w:val="1"/>
          <w:numId w:val="20"/>
        </w:numPr>
      </w:pPr>
      <w:r>
        <w:t xml:space="preserve">If the </w:t>
      </w:r>
      <w:r w:rsidRPr="00000150">
        <w:t>DeferredProcessingEstimatedCompletion</w:t>
      </w:r>
      <w:r>
        <w:t xml:space="preserve"> is provided, it shall reflect an estimate of all deferred processing remaining for the request.</w:t>
      </w:r>
    </w:p>
    <w:p w14:paraId="0E5D4051" w14:textId="0D419A5A" w:rsidR="00680836" w:rsidRDefault="0076129B" w:rsidP="00C56D02">
      <w:pPr>
        <w:pStyle w:val="BodyText"/>
        <w:numPr>
          <w:ilvl w:val="0"/>
          <w:numId w:val="20"/>
        </w:numPr>
      </w:pPr>
      <w:r>
        <w:t>The Responding Gateway must attempt to return a</w:t>
      </w:r>
      <w:r w:rsidR="00680836">
        <w:t xml:space="preserve">ll results </w:t>
      </w:r>
      <w:r>
        <w:t xml:space="preserve">of the </w:t>
      </w:r>
      <w:r w:rsidR="00057BFF">
        <w:t>request</w:t>
      </w:r>
      <w:r>
        <w:t xml:space="preserve">, through the combination of initial and </w:t>
      </w:r>
      <w:proofErr w:type="gramStart"/>
      <w:r>
        <w:t>Deferred</w:t>
      </w:r>
      <w:proofErr w:type="gramEnd"/>
      <w:r>
        <w:t xml:space="preserve"> responses.</w:t>
      </w:r>
    </w:p>
    <w:p w14:paraId="26B1E9FE" w14:textId="2D036E6C" w:rsidR="00680836" w:rsidRDefault="0076129B" w:rsidP="00866327">
      <w:pPr>
        <w:pStyle w:val="BodyText"/>
        <w:numPr>
          <w:ilvl w:val="1"/>
          <w:numId w:val="20"/>
        </w:numPr>
      </w:pPr>
      <w:r>
        <w:t>The Responding Gateway should attempt retries if an Initiating Gateway is unavailable.</w:t>
      </w:r>
      <w:r w:rsidR="00C73B48">
        <w:t xml:space="preserve"> The details and number of attempts are not specified.</w:t>
      </w:r>
    </w:p>
    <w:p w14:paraId="4901C8ED" w14:textId="392AF322" w:rsidR="0076129B" w:rsidRDefault="0076129B" w:rsidP="00057BFF">
      <w:pPr>
        <w:pStyle w:val="BodyText"/>
        <w:numPr>
          <w:ilvl w:val="1"/>
          <w:numId w:val="20"/>
        </w:numPr>
      </w:pPr>
      <w:r>
        <w:t xml:space="preserve">The Responding Gateway must not send the final Deferred Results message for a request, defined as a Deferred Results message that does not </w:t>
      </w:r>
      <w:r w:rsidR="00C73B48">
        <w:t xml:space="preserve">indicate additional </w:t>
      </w:r>
      <w:r w:rsidR="00C73B48" w:rsidRPr="00000150">
        <w:t>Deferred</w:t>
      </w:r>
      <w:r w:rsidR="00C73B48">
        <w:t xml:space="preserve"> p</w:t>
      </w:r>
      <w:r w:rsidR="00C73B48" w:rsidRPr="00000150">
        <w:t>rocessing</w:t>
      </w:r>
      <w:r w:rsidR="00C73B48">
        <w:t xml:space="preserve">, until the initial Cross Gateway Query Response and </w:t>
      </w:r>
      <w:r w:rsidR="00AE3E87">
        <w:t>any</w:t>
      </w:r>
      <w:r w:rsidR="00C73B48">
        <w:t xml:space="preserve"> other</w:t>
      </w:r>
      <w:r w:rsidR="00C73B48" w:rsidRPr="00C73B48">
        <w:t xml:space="preserve"> </w:t>
      </w:r>
      <w:r w:rsidR="00C73B48">
        <w:t>Deferred Results messages have successfully been received/acknowledged.</w:t>
      </w:r>
    </w:p>
    <w:p w14:paraId="2C41FD1D" w14:textId="6FCB4C36" w:rsidR="003E5DC7" w:rsidRDefault="003E5DC7" w:rsidP="003E5DC7">
      <w:pPr>
        <w:pStyle w:val="BodyText"/>
      </w:pPr>
      <w:r>
        <w:t xml:space="preserve">If a Responding Gateway that supports the Deferred Response Option receives a request that includes a </w:t>
      </w:r>
      <w:r w:rsidRPr="00AF0AEF">
        <w:t>DeferredResponseEndpoint</w:t>
      </w:r>
      <w:r>
        <w:t xml:space="preserve"> element (see </w:t>
      </w:r>
      <w:r w:rsidRPr="009C013E">
        <w:t>ITI TF-2a:</w:t>
      </w:r>
      <w:r>
        <w:t xml:space="preserve"> </w:t>
      </w:r>
      <w:r w:rsidRPr="007A7659">
        <w:t>3.18.4.1.2.5</w:t>
      </w:r>
      <w:r>
        <w:t xml:space="preserve">) but not the id attribute of the </w:t>
      </w:r>
      <w:r w:rsidRPr="00B8670F">
        <w:t>AdhocQueryRequest</w:t>
      </w:r>
      <w:r>
        <w:t xml:space="preserve"> element, it shall return the error code XDSRegistryError, and details of the error in the attribute codeContext.</w:t>
      </w:r>
    </w:p>
    <w:p w14:paraId="71C31207" w14:textId="10BF3EBD" w:rsidR="00F24F8D" w:rsidRPr="00E064EB" w:rsidRDefault="00F24F8D" w:rsidP="00F24F8D">
      <w:pPr>
        <w:pStyle w:val="BodyText"/>
      </w:pPr>
      <w:r>
        <w:t xml:space="preserve">If a Responding Gateway that does not support the Deferred Response Option receives </w:t>
      </w:r>
      <w:r w:rsidR="00BC68FD">
        <w:t xml:space="preserve">a request that includes a </w:t>
      </w:r>
      <w:r w:rsidR="00BC68FD" w:rsidRPr="00AF0AEF">
        <w:t>DeferredResponseEndpoint</w:t>
      </w:r>
      <w:r w:rsidR="00BC68FD">
        <w:t xml:space="preserve"> element (see </w:t>
      </w:r>
      <w:r w:rsidR="00BC68FD" w:rsidRPr="009C013E">
        <w:t>ITI TF-2a:</w:t>
      </w:r>
      <w:r w:rsidR="00BC68FD">
        <w:t xml:space="preserve"> </w:t>
      </w:r>
      <w:r w:rsidR="00BC68FD" w:rsidRPr="007A7659">
        <w:t>3.18.4.1.2.5</w:t>
      </w:r>
      <w:r w:rsidR="00BC68FD">
        <w:t>)</w:t>
      </w:r>
      <w:r>
        <w:t xml:space="preserve">, it </w:t>
      </w:r>
      <w:r w:rsidR="00E064EB">
        <w:t>shall</w:t>
      </w:r>
      <w:r>
        <w:t xml:space="preserve"> ignore </w:t>
      </w:r>
      <w:r w:rsidR="00D715AA" w:rsidRPr="00D715AA">
        <w:t xml:space="preserve">the extra SOAP header and process the message </w:t>
      </w:r>
      <w:r>
        <w:t>like an ordinary Cross Gateway Query.</w:t>
      </w:r>
      <w:r w:rsidR="00E064EB">
        <w:t xml:space="preserve"> </w:t>
      </w:r>
      <w:r w:rsidR="00E064EB" w:rsidRPr="00E064EB">
        <w:t xml:space="preserve">Note: This </w:t>
      </w:r>
      <w:commentRangeStart w:id="104"/>
      <w:proofErr w:type="gramStart"/>
      <w:r w:rsidR="00E064EB" w:rsidRPr="00E064EB">
        <w:t>is existing</w:t>
      </w:r>
      <w:proofErr w:type="gramEnd"/>
      <w:r w:rsidR="00E064EB" w:rsidRPr="00E064EB">
        <w:t xml:space="preserve"> </w:t>
      </w:r>
      <w:commentRangeEnd w:id="104"/>
      <w:r w:rsidR="00E064EB" w:rsidRPr="00E064EB">
        <w:rPr>
          <w:rStyle w:val="CommentReference"/>
        </w:rPr>
        <w:commentReference w:id="104"/>
      </w:r>
      <w:r w:rsidR="00E064EB" w:rsidRPr="00E064EB">
        <w:t>expected behavior in SOAP.</w:t>
      </w:r>
    </w:p>
    <w:p w14:paraId="6DDA6F68" w14:textId="4E0AF8F4" w:rsidR="00F21641" w:rsidRDefault="007C5C0C" w:rsidP="007C5C0C">
      <w:pPr>
        <w:pStyle w:val="BodyText"/>
      </w:pPr>
      <w:r>
        <w:t>If an Initiating Gateway supports the Deferred Response Option</w:t>
      </w:r>
      <w:r w:rsidR="009C6955">
        <w:t xml:space="preserve">, it shall fulfill the requirements on </w:t>
      </w:r>
      <w:r w:rsidR="00A33E29">
        <w:t>a</w:t>
      </w:r>
      <w:r w:rsidR="009C6955">
        <w:t xml:space="preserve"> Document Consumer</w:t>
      </w:r>
      <w:r w:rsidR="009C6955" w:rsidRPr="009C6955">
        <w:t xml:space="preserve"> </w:t>
      </w:r>
      <w:r w:rsidR="009C6955">
        <w:t xml:space="preserve">that supports the Deferred Response Option, as detailed in </w:t>
      </w:r>
      <w:r w:rsidR="007A626F" w:rsidRPr="009C013E">
        <w:t>ITI TF-2a:</w:t>
      </w:r>
      <w:r w:rsidR="007A626F">
        <w:t xml:space="preserve"> </w:t>
      </w:r>
      <w:r w:rsidR="009C6955" w:rsidRPr="007A7659">
        <w:t>3.18.4.1.3 Expected Actions</w:t>
      </w:r>
      <w:r w:rsidR="009C6955">
        <w:t>. In addition:</w:t>
      </w:r>
    </w:p>
    <w:p w14:paraId="63A7CD6B" w14:textId="00088AB9" w:rsidR="00233C46" w:rsidRDefault="007803E9" w:rsidP="00233C46">
      <w:pPr>
        <w:pStyle w:val="BodyText"/>
        <w:numPr>
          <w:ilvl w:val="0"/>
          <w:numId w:val="20"/>
        </w:numPr>
      </w:pPr>
      <w:r w:rsidRPr="00977EA3">
        <w:rPr>
          <w:rStyle w:val="LineNumber"/>
        </w:rPr>
        <w:t>If the XDS Affi</w:t>
      </w:r>
      <w:r w:rsidR="003201FE">
        <w:rPr>
          <w:rStyle w:val="LineNumber"/>
        </w:rPr>
        <w:t>nity Domain Option is supported, when consolidating</w:t>
      </w:r>
      <w:r w:rsidRPr="00977EA3">
        <w:rPr>
          <w:rStyle w:val="LineNumber"/>
        </w:rPr>
        <w:t xml:space="preserve"> results fr</w:t>
      </w:r>
      <w:r w:rsidR="00E84AD7">
        <w:rPr>
          <w:rStyle w:val="LineNumber"/>
        </w:rPr>
        <w:t>om</w:t>
      </w:r>
      <w:r w:rsidR="00B361E6">
        <w:rPr>
          <w:rStyle w:val="LineNumber"/>
        </w:rPr>
        <w:t xml:space="preserve"> multiple Responding Gateways, </w:t>
      </w:r>
      <w:r w:rsidR="00233C46">
        <w:rPr>
          <w:rStyle w:val="LineNumber"/>
        </w:rPr>
        <w:t xml:space="preserve">the </w:t>
      </w:r>
      <w:r w:rsidR="00233C46">
        <w:t>Initiating Gateway shall consolidate the reporting of any Deferred processing for this request as follows:</w:t>
      </w:r>
    </w:p>
    <w:p w14:paraId="2B3DAF57" w14:textId="59F863A9" w:rsidR="00233C46" w:rsidRDefault="00233C46" w:rsidP="00233C46">
      <w:pPr>
        <w:pStyle w:val="BodyText"/>
        <w:numPr>
          <w:ilvl w:val="1"/>
          <w:numId w:val="20"/>
        </w:numPr>
        <w:rPr>
          <w:rStyle w:val="LineNumber"/>
        </w:rPr>
      </w:pPr>
      <w:r>
        <w:rPr>
          <w:rStyle w:val="LineNumber"/>
        </w:rPr>
        <w:t>If any responses</w:t>
      </w:r>
      <w:r w:rsidRPr="003201FE">
        <w:t xml:space="preserve"> </w:t>
      </w:r>
      <w:r>
        <w:t>indicate Deferred processing,</w:t>
      </w:r>
      <w:r>
        <w:rPr>
          <w:rStyle w:val="LineNumber"/>
        </w:rPr>
        <w:t xml:space="preserve"> the </w:t>
      </w:r>
      <w:r>
        <w:t>Initiating Gateway shall indicate Deferred processing in the Registry Stored Query response.</w:t>
      </w:r>
    </w:p>
    <w:p w14:paraId="52D240B6" w14:textId="19AB7CD6" w:rsidR="00233C46" w:rsidRDefault="00233C46" w:rsidP="00233C46">
      <w:pPr>
        <w:pStyle w:val="BodyText"/>
        <w:numPr>
          <w:ilvl w:val="1"/>
          <w:numId w:val="20"/>
        </w:numPr>
      </w:pPr>
      <w:r>
        <w:lastRenderedPageBreak/>
        <w:t>If a consolidated estimate of all processing time remaining for all Responding Gateways for this request can be determined, the Initiating Gateway may include it</w:t>
      </w:r>
      <w:r w:rsidRPr="00233C46">
        <w:t xml:space="preserve"> </w:t>
      </w:r>
      <w:r>
        <w:t>in the Registry Stored Query response.</w:t>
      </w:r>
    </w:p>
    <w:p w14:paraId="56DB9C02" w14:textId="4EBC7B4F" w:rsidR="00662C75" w:rsidRDefault="0078039F" w:rsidP="0078039F">
      <w:pPr>
        <w:pStyle w:val="BodyText"/>
        <w:numPr>
          <w:ilvl w:val="0"/>
          <w:numId w:val="20"/>
        </w:numPr>
      </w:pPr>
      <w:r>
        <w:t xml:space="preserve">In the response </w:t>
      </w:r>
      <w:r w:rsidRPr="0078039F">
        <w:t>to the initiator of the transaction – either the Document Consumer or the internal actor</w:t>
      </w:r>
      <w:r>
        <w:t xml:space="preserve"> – in addition to the</w:t>
      </w:r>
      <w:r w:rsidRPr="0078039F">
        <w:t xml:space="preserve"> </w:t>
      </w:r>
      <w:r w:rsidR="00662C75">
        <w:t xml:space="preserve">query results that were returned by Responding Gateways in </w:t>
      </w:r>
      <w:r>
        <w:t xml:space="preserve">Cross Gateway Query </w:t>
      </w:r>
      <w:r w:rsidR="00662C75">
        <w:t>responses</w:t>
      </w:r>
      <w:r>
        <w:t xml:space="preserve">, the Initiating Gateway may </w:t>
      </w:r>
      <w:r w:rsidR="00D715AA">
        <w:t>also include any D</w:t>
      </w:r>
      <w:r w:rsidR="00662C75">
        <w:t xml:space="preserve">eferred results that were received before it had returned </w:t>
      </w:r>
      <w:r>
        <w:t>this</w:t>
      </w:r>
      <w:r w:rsidR="00662C75">
        <w:t xml:space="preserve"> response.</w:t>
      </w:r>
    </w:p>
    <w:p w14:paraId="3AC25A4F" w14:textId="1A65EEDF" w:rsidR="007A626F" w:rsidRDefault="007A626F" w:rsidP="007A626F">
      <w:pPr>
        <w:pStyle w:val="BodyText"/>
      </w:pPr>
      <w:r>
        <w:t>If an Initiating Gateway that does not support the Deferred Response Option receives a response that indicate</w:t>
      </w:r>
      <w:r w:rsidR="00FD3AFB">
        <w:t>s</w:t>
      </w:r>
      <w:r>
        <w:t xml:space="preserve"> Deferred processing (see </w:t>
      </w:r>
      <w:r w:rsidRPr="009C013E">
        <w:t>ITI TF-2a:</w:t>
      </w:r>
      <w:r>
        <w:t xml:space="preserve"> </w:t>
      </w:r>
      <w:r w:rsidR="00FD3AFB">
        <w:t>3.1</w:t>
      </w:r>
      <w:r w:rsidR="00FD3AFB" w:rsidRPr="00736671">
        <w:t>8.4.1.3.</w:t>
      </w:r>
      <w:r w:rsidR="00FD3AFB">
        <w:t>7</w:t>
      </w:r>
      <w:r>
        <w:t xml:space="preserve">), it </w:t>
      </w:r>
      <w:r w:rsidR="00E064EB">
        <w:t>shall</w:t>
      </w:r>
      <w:r>
        <w:t xml:space="preserve"> ignore</w:t>
      </w:r>
      <w:r w:rsidRPr="00D715AA">
        <w:t xml:space="preserve"> the extra </w:t>
      </w:r>
      <w:r w:rsidR="00FD3AFB">
        <w:t>slot(s)</w:t>
      </w:r>
      <w:r w:rsidRPr="00D715AA">
        <w:t xml:space="preserve"> and process the message </w:t>
      </w:r>
      <w:r>
        <w:t>like an ordinary Cross Gateway Query</w:t>
      </w:r>
      <w:r w:rsidR="00FD3AFB">
        <w:t xml:space="preserve"> response</w:t>
      </w:r>
      <w:r>
        <w:t>.</w:t>
      </w:r>
      <w:r w:rsidR="00E064EB" w:rsidRPr="00E064EB">
        <w:t xml:space="preserve"> Note: This </w:t>
      </w:r>
      <w:proofErr w:type="gramStart"/>
      <w:r w:rsidR="00E064EB" w:rsidRPr="00E064EB">
        <w:t>is existing</w:t>
      </w:r>
      <w:proofErr w:type="gramEnd"/>
      <w:r w:rsidR="00E064EB" w:rsidRPr="00E064EB">
        <w:t xml:space="preserve"> expected behavior in ebXML.</w:t>
      </w:r>
    </w:p>
    <w:p w14:paraId="0304A4BD" w14:textId="77777777" w:rsidR="001E753D" w:rsidRDefault="001E753D" w:rsidP="001E753D">
      <w:pPr>
        <w:pStyle w:val="BodyText"/>
      </w:pPr>
    </w:p>
    <w:p w14:paraId="6473AF68" w14:textId="07D47E97" w:rsidR="00611247" w:rsidRPr="0001286F" w:rsidRDefault="00611247" w:rsidP="00611247">
      <w:pPr>
        <w:pStyle w:val="EditorInstructions"/>
      </w:pPr>
      <w:bookmarkStart w:id="105" w:name="_Toc169255551"/>
      <w:bookmarkStart w:id="106" w:name="_Toc169255687"/>
      <w:bookmarkStart w:id="107" w:name="_Toc169255836"/>
      <w:bookmarkStart w:id="108" w:name="_Toc169255995"/>
      <w:bookmarkStart w:id="109" w:name="_Toc398544252"/>
      <w:r w:rsidRPr="0001286F">
        <w:t xml:space="preserve">Add the following new Section </w:t>
      </w:r>
      <w:r w:rsidRPr="00736671">
        <w:t>3.</w:t>
      </w:r>
      <w:r>
        <w:t xml:space="preserve">38.4.2 </w:t>
      </w:r>
      <w:r w:rsidRPr="0001286F">
        <w:t>as shown</w:t>
      </w:r>
    </w:p>
    <w:p w14:paraId="6658CFD7" w14:textId="5AD647C0" w:rsidR="00611247" w:rsidRDefault="00611247" w:rsidP="00611247">
      <w:pPr>
        <w:pStyle w:val="Heading4"/>
        <w:numPr>
          <w:ilvl w:val="0"/>
          <w:numId w:val="0"/>
        </w:numPr>
      </w:pPr>
      <w:bookmarkStart w:id="110" w:name="_Toc413945541"/>
      <w:r>
        <w:rPr>
          <w:bCs/>
          <w:noProof w:val="0"/>
        </w:rPr>
        <w:t>3.38.4.2</w:t>
      </w:r>
      <w:r w:rsidRPr="00977EA3">
        <w:rPr>
          <w:bCs/>
          <w:noProof w:val="0"/>
        </w:rPr>
        <w:t xml:space="preserve"> Cross Gateway Query</w:t>
      </w:r>
      <w:bookmarkEnd w:id="105"/>
      <w:bookmarkEnd w:id="106"/>
      <w:bookmarkEnd w:id="107"/>
      <w:bookmarkEnd w:id="108"/>
      <w:bookmarkEnd w:id="109"/>
      <w:r>
        <w:rPr>
          <w:bCs/>
          <w:noProof w:val="0"/>
        </w:rPr>
        <w:t xml:space="preserve"> </w:t>
      </w:r>
      <w:r>
        <w:t>Deferred Results</w:t>
      </w:r>
      <w:bookmarkEnd w:id="110"/>
    </w:p>
    <w:p w14:paraId="38A5717C" w14:textId="2CEEAB69" w:rsidR="008A1722" w:rsidRPr="007A7659" w:rsidRDefault="008A1722" w:rsidP="008A1722">
      <w:pPr>
        <w:pStyle w:val="BodyText"/>
      </w:pPr>
      <w:r>
        <w:t xml:space="preserve">The message is sent </w:t>
      </w:r>
      <w:r w:rsidRPr="007A7659">
        <w:t xml:space="preserve">from </w:t>
      </w:r>
      <w:r>
        <w:t xml:space="preserve">a Responding </w:t>
      </w:r>
      <w:r w:rsidRPr="00977EA3">
        <w:t>Gateway</w:t>
      </w:r>
      <w:r>
        <w:t xml:space="preserve"> to an</w:t>
      </w:r>
      <w:r w:rsidRPr="00977EA3">
        <w:t xml:space="preserve"> Initiating Gateway</w:t>
      </w:r>
      <w:r w:rsidRPr="007A3406">
        <w:t xml:space="preserve"> </w:t>
      </w:r>
      <w:r>
        <w:t>to return</w:t>
      </w:r>
      <w:r w:rsidRPr="007A7659">
        <w:t xml:space="preserve"> </w:t>
      </w:r>
      <w:r>
        <w:t>Deferred results – registry objects and errors – from a prior Deferred-Capable query request.</w:t>
      </w:r>
    </w:p>
    <w:p w14:paraId="3F11A03A" w14:textId="19CEF184" w:rsidR="00611247" w:rsidRPr="00977EA3" w:rsidRDefault="00611247" w:rsidP="00611247">
      <w:pPr>
        <w:pStyle w:val="Heading5"/>
        <w:numPr>
          <w:ilvl w:val="0"/>
          <w:numId w:val="0"/>
        </w:numPr>
        <w:rPr>
          <w:noProof w:val="0"/>
        </w:rPr>
      </w:pPr>
      <w:bookmarkStart w:id="111" w:name="_Toc169255552"/>
      <w:bookmarkStart w:id="112" w:name="_Toc169255688"/>
      <w:bookmarkStart w:id="113" w:name="_Toc169255837"/>
      <w:bookmarkStart w:id="114" w:name="_Toc169255996"/>
      <w:bookmarkStart w:id="115" w:name="_Toc413945542"/>
      <w:r>
        <w:rPr>
          <w:noProof w:val="0"/>
        </w:rPr>
        <w:t>3.38.4.2</w:t>
      </w:r>
      <w:r w:rsidRPr="00977EA3">
        <w:rPr>
          <w:noProof w:val="0"/>
        </w:rPr>
        <w:t>.1 Trigger Events</w:t>
      </w:r>
      <w:bookmarkEnd w:id="111"/>
      <w:bookmarkEnd w:id="112"/>
      <w:bookmarkEnd w:id="113"/>
      <w:bookmarkEnd w:id="114"/>
      <w:bookmarkEnd w:id="115"/>
    </w:p>
    <w:p w14:paraId="5003DBBC" w14:textId="5D53FF57" w:rsidR="00611247" w:rsidRPr="00611247" w:rsidRDefault="003243A5" w:rsidP="003243A5">
      <w:pPr>
        <w:pStyle w:val="BodyText"/>
      </w:pPr>
      <w:r w:rsidRPr="00977EA3">
        <w:t xml:space="preserve">This message is initiated when </w:t>
      </w:r>
      <w:r>
        <w:t>Deferred processing is complete for a set of results and the Responding Gateway wishes to return them to</w:t>
      </w:r>
      <w:r w:rsidR="00611247" w:rsidRPr="00977EA3">
        <w:t xml:space="preserve"> t</w:t>
      </w:r>
      <w:r>
        <w:t>he Initiating Gateway.</w:t>
      </w:r>
    </w:p>
    <w:p w14:paraId="12DD1654" w14:textId="1F604711" w:rsidR="00611247" w:rsidRPr="00977EA3" w:rsidRDefault="00611247" w:rsidP="00611247">
      <w:pPr>
        <w:pStyle w:val="Heading5"/>
        <w:numPr>
          <w:ilvl w:val="0"/>
          <w:numId w:val="0"/>
        </w:numPr>
        <w:rPr>
          <w:noProof w:val="0"/>
        </w:rPr>
      </w:pPr>
      <w:bookmarkStart w:id="116" w:name="_Toc413945543"/>
      <w:r>
        <w:rPr>
          <w:noProof w:val="0"/>
        </w:rPr>
        <w:t>3.38.4.2</w:t>
      </w:r>
      <w:r w:rsidRPr="00977EA3">
        <w:rPr>
          <w:noProof w:val="0"/>
        </w:rPr>
        <w:t>.2 Message Semantics</w:t>
      </w:r>
      <w:bookmarkEnd w:id="116"/>
    </w:p>
    <w:p w14:paraId="46AE5328" w14:textId="19DE4AD4" w:rsidR="00611247" w:rsidRDefault="00611247" w:rsidP="00611247">
      <w:pPr>
        <w:pStyle w:val="BodyText"/>
      </w:pPr>
      <w:r w:rsidRPr="00977EA3">
        <w:t>The message semantics are based on the Registry Stored Query</w:t>
      </w:r>
      <w:r w:rsidR="003243A5" w:rsidRPr="003243A5">
        <w:t xml:space="preserve"> </w:t>
      </w:r>
      <w:r w:rsidR="003243A5">
        <w:t>Deferred Results. See ITI TF-2a: 3.18.4.2</w:t>
      </w:r>
      <w:r w:rsidR="003B3EAE">
        <w:t>.2.</w:t>
      </w:r>
    </w:p>
    <w:p w14:paraId="17AE6ED3" w14:textId="41C7222A" w:rsidR="003B3EAE" w:rsidRPr="00977EA3" w:rsidRDefault="003B3EAE" w:rsidP="00611247">
      <w:pPr>
        <w:pStyle w:val="BodyText"/>
      </w:pPr>
      <w:r>
        <w:t>TBD refer to web services details and sample messages when done</w:t>
      </w:r>
    </w:p>
    <w:p w14:paraId="19F4EA2F" w14:textId="4F404F16" w:rsidR="00611247" w:rsidRPr="00977EA3" w:rsidRDefault="00611247" w:rsidP="00611247">
      <w:pPr>
        <w:pStyle w:val="Heading5"/>
        <w:numPr>
          <w:ilvl w:val="0"/>
          <w:numId w:val="0"/>
        </w:numPr>
        <w:rPr>
          <w:noProof w:val="0"/>
        </w:rPr>
      </w:pPr>
      <w:bookmarkStart w:id="117" w:name="_Toc413945544"/>
      <w:r>
        <w:rPr>
          <w:noProof w:val="0"/>
        </w:rPr>
        <w:t>3.38.4.2</w:t>
      </w:r>
      <w:r w:rsidRPr="00977EA3">
        <w:rPr>
          <w:noProof w:val="0"/>
        </w:rPr>
        <w:t>.3 Expected Actions</w:t>
      </w:r>
      <w:bookmarkEnd w:id="117"/>
    </w:p>
    <w:p w14:paraId="0B0E34CB" w14:textId="1ECF7099" w:rsidR="00D60AE7" w:rsidRDefault="00C20390" w:rsidP="00D60AE7">
      <w:pPr>
        <w:pStyle w:val="BodyText"/>
      </w:pPr>
      <w:r>
        <w:t xml:space="preserve">The Initiating Gateway </w:t>
      </w:r>
      <w:r w:rsidR="00765004" w:rsidRPr="00977EA3">
        <w:t xml:space="preserve">shall support the Expected Actions </w:t>
      </w:r>
      <w:r w:rsidR="00765004">
        <w:t>described in ITI TF-2a: 3.18.4.2.3</w:t>
      </w:r>
      <w:r>
        <w:t xml:space="preserve"> for</w:t>
      </w:r>
      <w:r w:rsidR="00765004">
        <w:t xml:space="preserve"> the Document Consumer</w:t>
      </w:r>
      <w:r w:rsidR="00D60AE7">
        <w:t>.</w:t>
      </w:r>
    </w:p>
    <w:p w14:paraId="1554CE7D" w14:textId="69F7353F" w:rsidR="00A7393E" w:rsidRDefault="00A7393E" w:rsidP="00A7393E">
      <w:pPr>
        <w:pStyle w:val="BodyText"/>
      </w:pPr>
      <w:r>
        <w:t xml:space="preserve">In addition, the Initiating Gateway </w:t>
      </w:r>
      <w:r w:rsidRPr="00977EA3">
        <w:t xml:space="preserve">shall support the Expected Actions </w:t>
      </w:r>
      <w:r>
        <w:t>described in ITI TF-2b: 3.38.4.1.3 for the Initiating Gateway actor.</w:t>
      </w:r>
    </w:p>
    <w:p w14:paraId="6A972E11" w14:textId="3B0C1295" w:rsidR="00D60AE7" w:rsidRDefault="00D60AE7" w:rsidP="00D60AE7">
      <w:pPr>
        <w:pStyle w:val="BodyText"/>
      </w:pPr>
      <w:r>
        <w:t>In addition, i</w:t>
      </w:r>
      <w:r w:rsidR="00765004">
        <w:t xml:space="preserve">f the Initiating Gateway supports the </w:t>
      </w:r>
      <w:r w:rsidR="00765004" w:rsidRPr="00765004">
        <w:t>XDS Affinity Domain Option</w:t>
      </w:r>
      <w:r>
        <w:t>:</w:t>
      </w:r>
    </w:p>
    <w:p w14:paraId="322C74B3" w14:textId="54271BE0" w:rsidR="00765004" w:rsidRDefault="00D60AE7" w:rsidP="00D60AE7">
      <w:pPr>
        <w:pStyle w:val="BodyText"/>
        <w:numPr>
          <w:ilvl w:val="0"/>
          <w:numId w:val="20"/>
        </w:numPr>
      </w:pPr>
      <w:r>
        <w:t>It shall determine if this results message correlates to a prior request from a Document Consumer</w:t>
      </w:r>
      <w:r w:rsidR="00487BF6">
        <w:t xml:space="preserve">, by comparing the </w:t>
      </w:r>
      <w:r w:rsidR="00A7393E">
        <w:t>AdhocQueryResponse requestId to the set of request IDs retained from prior Document Consumer triggered requests</w:t>
      </w:r>
      <w:r>
        <w:t>.</w:t>
      </w:r>
      <w:r w:rsidR="00487BF6">
        <w:t xml:space="preserve"> If it does, the Initiating Gateway shall </w:t>
      </w:r>
      <w:r w:rsidR="00A7393E">
        <w:t>initiate</w:t>
      </w:r>
      <w:r w:rsidR="00487BF6">
        <w:t xml:space="preserve"> a </w:t>
      </w:r>
      <w:r w:rsidR="00487BF6" w:rsidRPr="00977EA3">
        <w:t>Registry Stored Query</w:t>
      </w:r>
      <w:r w:rsidR="00487BF6" w:rsidRPr="003243A5">
        <w:t xml:space="preserve"> </w:t>
      </w:r>
      <w:r w:rsidR="00487BF6">
        <w:t>Deferred Results</w:t>
      </w:r>
      <w:r w:rsidR="00A7393E">
        <w:t xml:space="preserve"> transaction (See ITI TF-2a: </w:t>
      </w:r>
      <w:r w:rsidR="00A7393E">
        <w:rPr>
          <w:bCs/>
        </w:rPr>
        <w:t>3.18.4.2</w:t>
      </w:r>
      <w:r w:rsidR="00A7393E">
        <w:t>) to the appropriate Document Consumer, as follows:</w:t>
      </w:r>
    </w:p>
    <w:p w14:paraId="3FA0446E" w14:textId="1819F3D7" w:rsidR="00A7393E" w:rsidRDefault="00683289" w:rsidP="00A7393E">
      <w:pPr>
        <w:pStyle w:val="BodyText"/>
        <w:numPr>
          <w:ilvl w:val="1"/>
          <w:numId w:val="20"/>
        </w:numPr>
      </w:pPr>
      <w:r>
        <w:lastRenderedPageBreak/>
        <w:t>Direct</w:t>
      </w:r>
      <w:r w:rsidR="00EB7A4E">
        <w:t xml:space="preserve"> the message</w:t>
      </w:r>
      <w:r w:rsidR="00A7393E">
        <w:t xml:space="preserve"> to the Deferred response endpoint of the Document Consumer that was previously retained.</w:t>
      </w:r>
    </w:p>
    <w:p w14:paraId="49A91FE0" w14:textId="0A1CCD46" w:rsidR="00EB7A4E" w:rsidRDefault="00EB7A4E" w:rsidP="00EB7A4E">
      <w:pPr>
        <w:pStyle w:val="BodyText"/>
        <w:numPr>
          <w:ilvl w:val="1"/>
          <w:numId w:val="20"/>
        </w:numPr>
      </w:pPr>
      <w:r>
        <w:t xml:space="preserve">Include the results (registry objects and errors) that were passed in the </w:t>
      </w:r>
      <w:r w:rsidRPr="00977EA3">
        <w:rPr>
          <w:bCs/>
        </w:rPr>
        <w:t>Cross Gateway Query</w:t>
      </w:r>
      <w:r>
        <w:rPr>
          <w:bCs/>
        </w:rPr>
        <w:t xml:space="preserve"> </w:t>
      </w:r>
      <w:r>
        <w:t>Deferred Results message.</w:t>
      </w:r>
    </w:p>
    <w:p w14:paraId="617B8D57" w14:textId="3C0A2072" w:rsidR="00A7393E" w:rsidRDefault="00683289" w:rsidP="00A7393E">
      <w:pPr>
        <w:pStyle w:val="BodyText"/>
        <w:numPr>
          <w:ilvl w:val="1"/>
          <w:numId w:val="20"/>
        </w:numPr>
      </w:pPr>
      <w:r>
        <w:t>Set</w:t>
      </w:r>
      <w:r w:rsidR="00A7393E">
        <w:t xml:space="preserve"> the requestId </w:t>
      </w:r>
      <w:r w:rsidR="00571B21">
        <w:t xml:space="preserve">of the AdhocQueryResponse to the id </w:t>
      </w:r>
      <w:r w:rsidR="00A7393E">
        <w:t xml:space="preserve">of the original ITI-18 </w:t>
      </w:r>
      <w:r w:rsidR="00B361E6">
        <w:t xml:space="preserve">AdhocQueryRequest </w:t>
      </w:r>
      <w:r w:rsidR="00A7393E">
        <w:t>from the Document</w:t>
      </w:r>
      <w:r w:rsidR="00A7393E" w:rsidRPr="00A7393E">
        <w:t xml:space="preserve"> </w:t>
      </w:r>
      <w:r w:rsidR="00A7393E">
        <w:t>Consumer that was previously retained.</w:t>
      </w:r>
    </w:p>
    <w:p w14:paraId="753C2F10" w14:textId="2842E406" w:rsidR="00EB7A4E" w:rsidRDefault="00EB7A4E" w:rsidP="00680B9D">
      <w:pPr>
        <w:pStyle w:val="BodyText"/>
        <w:numPr>
          <w:ilvl w:val="1"/>
          <w:numId w:val="20"/>
        </w:numPr>
      </w:pPr>
      <w:r>
        <w:t xml:space="preserve">Consolidate the reporting of any remaining </w:t>
      </w:r>
      <w:r w:rsidR="00233C46">
        <w:t xml:space="preserve">Deferred </w:t>
      </w:r>
      <w:r>
        <w:t>processing for this request:</w:t>
      </w:r>
    </w:p>
    <w:p w14:paraId="2707BF96" w14:textId="38A87B60" w:rsidR="00683289" w:rsidRDefault="00EB7A4E" w:rsidP="00EB7A4E">
      <w:pPr>
        <w:pStyle w:val="BodyText"/>
        <w:numPr>
          <w:ilvl w:val="2"/>
          <w:numId w:val="20"/>
        </w:numPr>
      </w:pPr>
      <w:r>
        <w:t xml:space="preserve">If the </w:t>
      </w:r>
      <w:r w:rsidRPr="00977EA3">
        <w:rPr>
          <w:bCs/>
        </w:rPr>
        <w:t>Cross Gateway Query</w:t>
      </w:r>
      <w:r>
        <w:rPr>
          <w:bCs/>
        </w:rPr>
        <w:t xml:space="preserve"> </w:t>
      </w:r>
      <w:r>
        <w:t>Deferred Results message</w:t>
      </w:r>
      <w:r w:rsidRPr="00EB7A4E">
        <w:t xml:space="preserve"> </w:t>
      </w:r>
      <w:r>
        <w:t xml:space="preserve">indicates additional </w:t>
      </w:r>
      <w:r w:rsidRPr="00000150">
        <w:t>Deferred</w:t>
      </w:r>
      <w:r>
        <w:t xml:space="preserve"> p</w:t>
      </w:r>
      <w:r w:rsidRPr="00000150">
        <w:t>rocessing</w:t>
      </w:r>
      <w:r>
        <w:t>, or if</w:t>
      </w:r>
      <w:r w:rsidR="00683289">
        <w:t xml:space="preserve"> any </w:t>
      </w:r>
      <w:r>
        <w:t xml:space="preserve">of the </w:t>
      </w:r>
      <w:r w:rsidR="00683289">
        <w:t xml:space="preserve">requests to </w:t>
      </w:r>
      <w:r>
        <w:t xml:space="preserve">other </w:t>
      </w:r>
      <w:r w:rsidR="00683289">
        <w:t xml:space="preserve">Responding Gateways are not complete (i.e. the most recent response or Deferred Results message indicates additional </w:t>
      </w:r>
      <w:r w:rsidR="00683289" w:rsidRPr="00000150">
        <w:t>Deferred</w:t>
      </w:r>
      <w:r w:rsidR="00683289">
        <w:t xml:space="preserve"> p</w:t>
      </w:r>
      <w:r w:rsidR="00683289" w:rsidRPr="00000150">
        <w:t>rocessing</w:t>
      </w:r>
      <w:r w:rsidR="00683289">
        <w:t>)</w:t>
      </w:r>
      <w:r>
        <w:t>, then the Initiating Gateway shall</w:t>
      </w:r>
      <w:r w:rsidRPr="00EB7A4E">
        <w:t xml:space="preserve"> </w:t>
      </w:r>
      <w:r>
        <w:t xml:space="preserve">indicate additional </w:t>
      </w:r>
      <w:r w:rsidRPr="00000150">
        <w:t>Deferred</w:t>
      </w:r>
      <w:r>
        <w:t xml:space="preserve"> p</w:t>
      </w:r>
      <w:r w:rsidRPr="00000150">
        <w:t>rocessing</w:t>
      </w:r>
      <w:r>
        <w:t>.</w:t>
      </w:r>
    </w:p>
    <w:p w14:paraId="3291D862" w14:textId="6F148D69" w:rsidR="00EB7A4E" w:rsidRDefault="00EB7A4E" w:rsidP="00EB7A4E">
      <w:pPr>
        <w:pStyle w:val="BodyText"/>
        <w:numPr>
          <w:ilvl w:val="2"/>
          <w:numId w:val="20"/>
        </w:numPr>
      </w:pPr>
      <w:r>
        <w:t xml:space="preserve">If a consolidated estimate of all processing time </w:t>
      </w:r>
      <w:r w:rsidR="00233C46">
        <w:t xml:space="preserve">remaining for all Responding Gateways for this request </w:t>
      </w:r>
      <w:r>
        <w:t>can be determined, the Initiating Gateway</w:t>
      </w:r>
      <w:r w:rsidR="00233C46">
        <w:t xml:space="preserve"> may include it.</w:t>
      </w:r>
    </w:p>
    <w:p w14:paraId="6BAC85B4" w14:textId="77777777" w:rsidR="00611247" w:rsidRDefault="00611247" w:rsidP="00611247">
      <w:pPr>
        <w:pStyle w:val="BodyText"/>
      </w:pPr>
    </w:p>
    <w:p w14:paraId="04D593C6" w14:textId="12A3D7B9" w:rsidR="003D1082" w:rsidRDefault="003D1082" w:rsidP="003D1082">
      <w:pPr>
        <w:pStyle w:val="EditorInstructions"/>
      </w:pPr>
      <w:r w:rsidRPr="0001286F">
        <w:t xml:space="preserve">Update Section </w:t>
      </w:r>
      <w:r>
        <w:t>3.39.4</w:t>
      </w:r>
      <w:r w:rsidRPr="0001286F">
        <w:t xml:space="preserve"> as shown</w:t>
      </w:r>
      <w:r>
        <w:t>. Add the second interaction diagram.</w:t>
      </w:r>
    </w:p>
    <w:p w14:paraId="697153C8" w14:textId="77777777" w:rsidR="003D1082" w:rsidRDefault="003D1082" w:rsidP="003D1082">
      <w:pPr>
        <w:pStyle w:val="Heading3"/>
        <w:numPr>
          <w:ilvl w:val="0"/>
          <w:numId w:val="0"/>
        </w:numPr>
        <w:rPr>
          <w:noProof w:val="0"/>
        </w:rPr>
      </w:pPr>
      <w:bookmarkStart w:id="118" w:name="_Toc168463567"/>
      <w:bookmarkStart w:id="119" w:name="_Toc169255559"/>
      <w:bookmarkStart w:id="120" w:name="_Toc169255695"/>
      <w:bookmarkStart w:id="121" w:name="_Toc169255844"/>
      <w:bookmarkStart w:id="122" w:name="_Toc169256003"/>
      <w:bookmarkStart w:id="123" w:name="_Toc173902955"/>
      <w:bookmarkStart w:id="124" w:name="_Toc268858979"/>
      <w:bookmarkStart w:id="125" w:name="_Toc268859034"/>
      <w:bookmarkStart w:id="126" w:name="_Toc269048687"/>
      <w:bookmarkStart w:id="127" w:name="_Toc398544259"/>
      <w:bookmarkStart w:id="128" w:name="_Toc398717950"/>
      <w:bookmarkStart w:id="129" w:name="_Toc518634552"/>
      <w:r w:rsidRPr="00977EA3">
        <w:rPr>
          <w:noProof w:val="0"/>
        </w:rPr>
        <w:t>3.39.4 Interaction Diagram</w:t>
      </w:r>
      <w:bookmarkEnd w:id="118"/>
      <w:bookmarkEnd w:id="119"/>
      <w:bookmarkEnd w:id="120"/>
      <w:bookmarkEnd w:id="121"/>
      <w:bookmarkEnd w:id="122"/>
      <w:bookmarkEnd w:id="123"/>
      <w:bookmarkEnd w:id="124"/>
      <w:bookmarkEnd w:id="125"/>
      <w:bookmarkEnd w:id="126"/>
      <w:bookmarkEnd w:id="127"/>
      <w:bookmarkEnd w:id="128"/>
      <w:bookmarkEnd w:id="129"/>
    </w:p>
    <w:p w14:paraId="4B7A0F9B" w14:textId="4C8B2712" w:rsidR="003D1082" w:rsidRPr="003D1082" w:rsidRDefault="003D1082" w:rsidP="003D1082">
      <w:pPr>
        <w:pStyle w:val="BodyText"/>
        <w:rPr>
          <w:b/>
          <w:u w:val="single"/>
        </w:rPr>
      </w:pPr>
      <w:r w:rsidRPr="003D1082">
        <w:rPr>
          <w:b/>
          <w:u w:val="single"/>
        </w:rPr>
        <w:t>The standard interaction is shown below.</w:t>
      </w:r>
    </w:p>
    <w:bookmarkStart w:id="130" w:name="_MON_1240736529"/>
    <w:bookmarkStart w:id="131" w:name="_MON_1246708974"/>
    <w:bookmarkEnd w:id="130"/>
    <w:bookmarkEnd w:id="131"/>
    <w:bookmarkStart w:id="132" w:name="_MON_1240291575"/>
    <w:bookmarkEnd w:id="132"/>
    <w:p w14:paraId="3BA81B10" w14:textId="77777777" w:rsidR="003D1082" w:rsidRPr="00977EA3" w:rsidRDefault="003D1082" w:rsidP="003D1082">
      <w:pPr>
        <w:pStyle w:val="BodyText"/>
      </w:pPr>
      <w:r w:rsidRPr="00977EA3">
        <w:rPr>
          <w:sz w:val="20"/>
        </w:rPr>
        <w:object w:dxaOrig="8080" w:dyaOrig="3600" w14:anchorId="157FF89D">
          <v:shape id="_x0000_i1049" type="#_x0000_t75" style="width:399.2pt;height:180.8pt" o:ole="" fillcolor="window">
            <v:imagedata r:id="rId34" o:title=""/>
          </v:shape>
          <o:OLEObject Type="Embed" ProgID="Word.Picture.8" ShapeID="_x0000_i1049" DrawAspect="Content" ObjectID="_1489825090" r:id="rId35"/>
        </w:object>
      </w:r>
    </w:p>
    <w:p w14:paraId="06E53B33" w14:textId="77777777" w:rsidR="003D1082" w:rsidRPr="00295805" w:rsidRDefault="003D1082" w:rsidP="003D1082">
      <w:pPr>
        <w:pStyle w:val="BodyText"/>
        <w:rPr>
          <w:b/>
          <w:u w:val="single"/>
        </w:rPr>
      </w:pPr>
      <w:r w:rsidRPr="00295805">
        <w:rPr>
          <w:b/>
          <w:u w:val="single"/>
        </w:rPr>
        <w:t>If the Deferred Response Option is used, there are additional messages in the interaction.</w:t>
      </w:r>
    </w:p>
    <w:bookmarkStart w:id="133" w:name="_MON_1489822042"/>
    <w:bookmarkStart w:id="134" w:name="_MON_1489822101"/>
    <w:bookmarkStart w:id="135" w:name="_MON_1489822115"/>
    <w:bookmarkEnd w:id="133"/>
    <w:bookmarkEnd w:id="134"/>
    <w:bookmarkEnd w:id="135"/>
    <w:p w14:paraId="231CD2FE" w14:textId="7B0ACC18" w:rsidR="003D1082" w:rsidRDefault="003D1082" w:rsidP="003D1082">
      <w:pPr>
        <w:pStyle w:val="BodyText"/>
        <w:jc w:val="center"/>
        <w:rPr>
          <w:sz w:val="20"/>
        </w:rPr>
      </w:pPr>
      <w:r w:rsidRPr="00977EA3">
        <w:rPr>
          <w:sz w:val="20"/>
        </w:rPr>
        <w:object w:dxaOrig="8080" w:dyaOrig="3600" w14:anchorId="072DE635">
          <v:shape id="_x0000_i1057" type="#_x0000_t75" style="width:343.2pt;height:252pt" o:ole="" fillcolor="window">
            <v:imagedata r:id="rId36" o:title="" cropbottom="-25707f" cropleft="9080f"/>
          </v:shape>
          <o:OLEObject Type="Embed" ProgID="Word.Picture.8" ShapeID="_x0000_i1057" DrawAspect="Content" ObjectID="_1489825091" r:id="rId37"/>
        </w:object>
      </w:r>
    </w:p>
    <w:p w14:paraId="75C88B69" w14:textId="77777777" w:rsidR="003D1082" w:rsidRDefault="003D1082" w:rsidP="00611247">
      <w:pPr>
        <w:pStyle w:val="BodyText"/>
      </w:pPr>
    </w:p>
    <w:p w14:paraId="61B2B22B" w14:textId="66B9B366" w:rsidR="003D1082" w:rsidRDefault="003D1082" w:rsidP="003D1082">
      <w:pPr>
        <w:pStyle w:val="EditorInstructions"/>
      </w:pPr>
      <w:r>
        <w:t>Add the following to the end of</w:t>
      </w:r>
      <w:r w:rsidRPr="0001286F">
        <w:t xml:space="preserve"> Section </w:t>
      </w:r>
      <w:r>
        <w:t>3.39.4.1.2</w:t>
      </w:r>
      <w:r w:rsidRPr="0001286F">
        <w:t xml:space="preserve"> as shown</w:t>
      </w:r>
      <w:r>
        <w:t>.</w:t>
      </w:r>
    </w:p>
    <w:p w14:paraId="1F6A18AE" w14:textId="26ABBA50" w:rsidR="003D1082" w:rsidRPr="00977EA3" w:rsidRDefault="003D1082" w:rsidP="003D1082">
      <w:pPr>
        <w:pStyle w:val="Heading5"/>
        <w:numPr>
          <w:ilvl w:val="0"/>
          <w:numId w:val="0"/>
        </w:numPr>
        <w:rPr>
          <w:noProof w:val="0"/>
        </w:rPr>
      </w:pPr>
      <w:r w:rsidRPr="00977EA3">
        <w:rPr>
          <w:noProof w:val="0"/>
        </w:rPr>
        <w:t>3.</w:t>
      </w:r>
      <w:r>
        <w:rPr>
          <w:noProof w:val="0"/>
        </w:rPr>
        <w:t>39</w:t>
      </w:r>
      <w:r w:rsidRPr="00977EA3">
        <w:rPr>
          <w:noProof w:val="0"/>
        </w:rPr>
        <w:t>.4.1.2 Message Semantics</w:t>
      </w:r>
    </w:p>
    <w:p w14:paraId="444184C2" w14:textId="77777777" w:rsidR="003D1082" w:rsidRDefault="003D1082" w:rsidP="003D1082">
      <w:pPr>
        <w:pStyle w:val="BodyText"/>
      </w:pPr>
      <w:r>
        <w:t>…</w:t>
      </w:r>
    </w:p>
    <w:p w14:paraId="208ECD23" w14:textId="1E1256C8" w:rsidR="003D1082" w:rsidRDefault="003D1082" w:rsidP="003D1082">
      <w:pPr>
        <w:pStyle w:val="BodyText"/>
      </w:pPr>
      <w:r w:rsidRPr="00977EA3">
        <w:t xml:space="preserve">Initiating Gateways </w:t>
      </w:r>
      <w:r>
        <w:t>that</w:t>
      </w:r>
      <w:r w:rsidRPr="00977EA3">
        <w:t xml:space="preserve"> support the </w:t>
      </w:r>
      <w:r>
        <w:t xml:space="preserve">Deferred Response </w:t>
      </w:r>
      <w:r w:rsidRPr="00977EA3">
        <w:t xml:space="preserve">Option shall be capable of </w:t>
      </w:r>
      <w:r>
        <w:t xml:space="preserve">sending a </w:t>
      </w:r>
      <w:r w:rsidRPr="00736671">
        <w:t>Deferred</w:t>
      </w:r>
      <w:r>
        <w:t>-Capable</w:t>
      </w:r>
      <w:r w:rsidRPr="00736671">
        <w:t xml:space="preserve"> </w:t>
      </w:r>
      <w:r>
        <w:t xml:space="preserve">Cross Gateway </w:t>
      </w:r>
      <w:r w:rsidR="00195F67">
        <w:t>Retrieve</w:t>
      </w:r>
      <w:r>
        <w:t xml:space="preserve"> Request (see </w:t>
      </w:r>
      <w:r w:rsidR="00195F67">
        <w:t xml:space="preserve">section </w:t>
      </w:r>
      <w:r w:rsidR="00195F67" w:rsidRPr="00195F67">
        <w:t>3.43.4.1.2.1</w:t>
      </w:r>
      <w:r>
        <w:t xml:space="preserve">) </w:t>
      </w:r>
      <w:r w:rsidRPr="00977EA3">
        <w:t xml:space="preserve">either through internal mechanisms or, when the XDS Affinity Domain Option is also declared, through interaction with an XDS Document Consumer </w:t>
      </w:r>
      <w:r w:rsidR="00195F67">
        <w:t>that</w:t>
      </w:r>
      <w:r w:rsidRPr="00977EA3">
        <w:t xml:space="preserve"> supports the </w:t>
      </w:r>
      <w:r>
        <w:t xml:space="preserve">Deferred Response </w:t>
      </w:r>
      <w:r w:rsidRPr="00977EA3">
        <w:t>Option.</w:t>
      </w:r>
    </w:p>
    <w:p w14:paraId="107F68C6" w14:textId="77777777" w:rsidR="00C50B6C" w:rsidRDefault="00C50B6C" w:rsidP="003D1082">
      <w:pPr>
        <w:pStyle w:val="BodyText"/>
      </w:pPr>
    </w:p>
    <w:p w14:paraId="524284E6" w14:textId="228519B9" w:rsidR="00C50B6C" w:rsidRPr="0001286F" w:rsidRDefault="00C50B6C" w:rsidP="00C50B6C">
      <w:pPr>
        <w:pStyle w:val="EditorInstructions"/>
      </w:pPr>
      <w:r w:rsidRPr="0001286F">
        <w:t xml:space="preserve">Add the following new Section </w:t>
      </w:r>
      <w:r>
        <w:t>3.39</w:t>
      </w:r>
      <w:r w:rsidRPr="00736671">
        <w:t>.4.1.3.</w:t>
      </w:r>
      <w:r>
        <w:t xml:space="preserve">2 </w:t>
      </w:r>
      <w:r w:rsidRPr="0001286F">
        <w:t>as shown</w:t>
      </w:r>
    </w:p>
    <w:p w14:paraId="5CF15F65" w14:textId="0D6A61C0" w:rsidR="00C50B6C" w:rsidRPr="00912A8E" w:rsidRDefault="00C50B6C" w:rsidP="00C50B6C">
      <w:pPr>
        <w:keepNext/>
        <w:spacing w:before="240" w:after="60"/>
        <w:outlineLvl w:val="4"/>
        <w:rPr>
          <w:rFonts w:ascii="Arial" w:hAnsi="Arial"/>
          <w:b/>
          <w:kern w:val="28"/>
        </w:rPr>
      </w:pPr>
      <w:r w:rsidRPr="00912A8E">
        <w:rPr>
          <w:rFonts w:ascii="Arial" w:hAnsi="Arial"/>
          <w:b/>
          <w:noProof/>
          <w:kern w:val="28"/>
        </w:rPr>
        <w:t>3.</w:t>
      </w:r>
      <w:r>
        <w:rPr>
          <w:rFonts w:ascii="Arial" w:hAnsi="Arial"/>
          <w:b/>
          <w:noProof/>
          <w:kern w:val="28"/>
        </w:rPr>
        <w:t>39.4.1.3.2</w:t>
      </w:r>
      <w:r w:rsidRPr="00912A8E">
        <w:rPr>
          <w:rFonts w:ascii="Arial" w:hAnsi="Arial"/>
          <w:b/>
          <w:noProof/>
          <w:kern w:val="28"/>
        </w:rPr>
        <w:t xml:space="preserve"> Deferred Response Option</w:t>
      </w:r>
    </w:p>
    <w:p w14:paraId="32E58F7E" w14:textId="0FF038AA" w:rsidR="00C50B6C" w:rsidRDefault="00C50B6C" w:rsidP="00C50B6C">
      <w:pPr>
        <w:pStyle w:val="BodyText"/>
      </w:pPr>
      <w:r>
        <w:t xml:space="preserve">If a Responding Gateway that supports the Deferred Response Option receives a </w:t>
      </w:r>
      <w:r w:rsidRPr="00736671">
        <w:t>Deferred</w:t>
      </w:r>
      <w:r>
        <w:t>-Capable</w:t>
      </w:r>
      <w:r w:rsidRPr="00736671">
        <w:t xml:space="preserve"> </w:t>
      </w:r>
      <w:r w:rsidRPr="009C6955">
        <w:t xml:space="preserve">Cross Gateway </w:t>
      </w:r>
      <w:r w:rsidR="0029374C">
        <w:t>Retrieve</w:t>
      </w:r>
      <w:r>
        <w:t xml:space="preserve"> request (see section </w:t>
      </w:r>
      <w:r w:rsidRPr="00195F67">
        <w:t>3.43.4.1.2.1</w:t>
      </w:r>
      <w:r>
        <w:t>):</w:t>
      </w:r>
    </w:p>
    <w:p w14:paraId="2BBE9A89" w14:textId="573454FA" w:rsidR="00C50B6C" w:rsidRDefault="00C50B6C" w:rsidP="00C50B6C">
      <w:pPr>
        <w:pStyle w:val="BodyText"/>
        <w:numPr>
          <w:ilvl w:val="0"/>
          <w:numId w:val="20"/>
        </w:numPr>
      </w:pPr>
      <w:r>
        <w:t xml:space="preserve">The Responding Gateway has the option to defer returning some or all of the results of the </w:t>
      </w:r>
      <w:r w:rsidR="0029374C">
        <w:t>retrieve</w:t>
      </w:r>
      <w:r>
        <w:t xml:space="preserve"> request –</w:t>
      </w:r>
      <w:r w:rsidR="0029374C">
        <w:t xml:space="preserve"> documents</w:t>
      </w:r>
      <w:r>
        <w:t xml:space="preserve"> and </w:t>
      </w:r>
      <w:r w:rsidR="0029374C">
        <w:t xml:space="preserve">registry </w:t>
      </w:r>
      <w:r>
        <w:t>errors – to one or more subsequent Deferred Results messages, in order to allow for additional processing time. See section 3.</w:t>
      </w:r>
      <w:r w:rsidR="0029374C">
        <w:t>39.4.3</w:t>
      </w:r>
      <w:r>
        <w:t xml:space="preserve"> for details.</w:t>
      </w:r>
    </w:p>
    <w:p w14:paraId="4A3B315E" w14:textId="77777777" w:rsidR="00C50B6C" w:rsidRDefault="00C50B6C" w:rsidP="00C50B6C">
      <w:pPr>
        <w:pStyle w:val="BodyText"/>
        <w:numPr>
          <w:ilvl w:val="1"/>
          <w:numId w:val="20"/>
        </w:numPr>
      </w:pPr>
      <w:r>
        <w:t>How the Responding Gateway determines which results to return immediately and which to defer is not specified.</w:t>
      </w:r>
    </w:p>
    <w:p w14:paraId="5BE1B472" w14:textId="77777777" w:rsidR="00C50B6C" w:rsidRDefault="00C50B6C" w:rsidP="00C50B6C">
      <w:pPr>
        <w:pStyle w:val="BodyText"/>
        <w:numPr>
          <w:ilvl w:val="1"/>
          <w:numId w:val="20"/>
        </w:numPr>
      </w:pPr>
      <w:r>
        <w:lastRenderedPageBreak/>
        <w:t xml:space="preserve">How the </w:t>
      </w:r>
      <w:r w:rsidRPr="008E7193">
        <w:t xml:space="preserve">Responding Gateway </w:t>
      </w:r>
      <w:r>
        <w:t xml:space="preserve">returns </w:t>
      </w:r>
      <w:r w:rsidRPr="008E7193">
        <w:t xml:space="preserve">subsequent </w:t>
      </w:r>
      <w:r>
        <w:t xml:space="preserve">results in </w:t>
      </w:r>
      <w:r w:rsidRPr="008E7193">
        <w:t>Deferred Results message</w:t>
      </w:r>
      <w:r>
        <w:t>s</w:t>
      </w:r>
      <w:r w:rsidRPr="008E7193">
        <w:t xml:space="preserve"> is not specified</w:t>
      </w:r>
      <w:r>
        <w:t>, for example:</w:t>
      </w:r>
      <w:r w:rsidRPr="008E7193">
        <w:t xml:space="preserve"> </w:t>
      </w:r>
      <w:r>
        <w:t>whether it returns individual results as soon as each one is available, returns groups of results, or waits until all results are available and returns them in a single Deferred Results message.</w:t>
      </w:r>
    </w:p>
    <w:p w14:paraId="7CD45652" w14:textId="3CE2D5AC" w:rsidR="00C50B6C" w:rsidRDefault="00C50B6C" w:rsidP="00C50B6C">
      <w:pPr>
        <w:pStyle w:val="BodyText"/>
        <w:numPr>
          <w:ilvl w:val="1"/>
          <w:numId w:val="20"/>
        </w:numPr>
      </w:pPr>
      <w:r>
        <w:t xml:space="preserve">How and where processing delays are introduced behind the Responding Gateway is not specified. They may occur in non-XDS mechanisms, or in the unspecified interactions between the Responding Gateway and a grouped Document Consumer. Note that the Deferred Response Option is not supported on Document </w:t>
      </w:r>
      <w:r w:rsidR="0029374C">
        <w:t>Repositories</w:t>
      </w:r>
      <w:r>
        <w:t>, so if the Responding Gateway is grouped with a Document Consumer, the ITI-</w:t>
      </w:r>
      <w:r w:rsidR="0029374C">
        <w:t>43</w:t>
      </w:r>
      <w:r>
        <w:t xml:space="preserve"> transactions it triggers will not be </w:t>
      </w:r>
      <w:proofErr w:type="gramStart"/>
      <w:r>
        <w:t>Deferred</w:t>
      </w:r>
      <w:proofErr w:type="gramEnd"/>
      <w:r>
        <w:t>.</w:t>
      </w:r>
    </w:p>
    <w:p w14:paraId="790090FB" w14:textId="25257D37" w:rsidR="00C50B6C" w:rsidRDefault="00C50B6C" w:rsidP="00C50B6C">
      <w:pPr>
        <w:pStyle w:val="BodyText"/>
        <w:numPr>
          <w:ilvl w:val="0"/>
          <w:numId w:val="20"/>
        </w:numPr>
      </w:pPr>
      <w:r>
        <w:t xml:space="preserve">The Responding Gateway shall </w:t>
      </w:r>
      <w:r w:rsidR="0029374C">
        <w:t>include</w:t>
      </w:r>
      <w:r>
        <w:t xml:space="preserve"> any results immediately available in the initial Cross Gateway </w:t>
      </w:r>
      <w:r w:rsidR="0029374C">
        <w:t>Retrieve</w:t>
      </w:r>
      <w:r>
        <w:t xml:space="preserve"> Response. If none are available, the Responding Gateway shall </w:t>
      </w:r>
      <w:r w:rsidR="0029374C">
        <w:t>generate</w:t>
      </w:r>
      <w:r>
        <w:t xml:space="preserve"> an empty response (i.e. no </w:t>
      </w:r>
      <w:r w:rsidR="0029374C">
        <w:t>documents</w:t>
      </w:r>
      <w:r>
        <w:t xml:space="preserve"> or </w:t>
      </w:r>
      <w:r w:rsidR="0029374C">
        <w:t xml:space="preserve">registry </w:t>
      </w:r>
      <w:r>
        <w:t>errors).</w:t>
      </w:r>
    </w:p>
    <w:p w14:paraId="25C6DD81" w14:textId="77777777" w:rsidR="00C50B6C" w:rsidRDefault="00C50B6C" w:rsidP="00C50B6C">
      <w:pPr>
        <w:pStyle w:val="BodyText"/>
        <w:numPr>
          <w:ilvl w:val="1"/>
          <w:numId w:val="20"/>
        </w:numPr>
      </w:pPr>
      <w:r>
        <w:t xml:space="preserve">The response status shall reflect only those results that are being returned in this message. For an empty response, the response status shall be </w:t>
      </w:r>
      <w:r w:rsidRPr="00AF1191">
        <w:t>urn:oasis</w:t>
      </w:r>
      <w:proofErr w:type="gramStart"/>
      <w:r w:rsidRPr="00AF1191">
        <w:t>:names:tc:ebxml</w:t>
      </w:r>
      <w:proofErr w:type="gramEnd"/>
      <w:r w:rsidRPr="00AF1191">
        <w:t>-regrep:ResponseStatusType:</w:t>
      </w:r>
      <w:r>
        <w:t>Success.</w:t>
      </w:r>
    </w:p>
    <w:p w14:paraId="592C5C21" w14:textId="2650F658" w:rsidR="00C50B6C" w:rsidRDefault="00C50B6C" w:rsidP="00C50B6C">
      <w:pPr>
        <w:pStyle w:val="BodyText"/>
        <w:numPr>
          <w:ilvl w:val="1"/>
          <w:numId w:val="20"/>
        </w:numPr>
      </w:pPr>
      <w:r>
        <w:t xml:space="preserve">If any remaining results require additional processing time, the message </w:t>
      </w:r>
      <w:commentRangeStart w:id="136"/>
      <w:r>
        <w:t>shall not include those results</w:t>
      </w:r>
      <w:commentRangeEnd w:id="136"/>
      <w:r>
        <w:rPr>
          <w:rStyle w:val="CommentReference"/>
        </w:rPr>
        <w:commentReference w:id="136"/>
      </w:r>
      <w:r>
        <w:t xml:space="preserve"> and shall indicate </w:t>
      </w:r>
      <w:r w:rsidRPr="00000150">
        <w:t>Deferred</w:t>
      </w:r>
      <w:r>
        <w:t xml:space="preserve"> p</w:t>
      </w:r>
      <w:r w:rsidRPr="00000150">
        <w:t>rocessing</w:t>
      </w:r>
      <w:r>
        <w:t xml:space="preserve"> in the </w:t>
      </w:r>
      <w:r w:rsidR="004A11A6">
        <w:t>Registry</w:t>
      </w:r>
      <w:r>
        <w:t xml:space="preserve">Response as described in </w:t>
      </w:r>
      <w:r w:rsidR="004A11A6">
        <w:t>section</w:t>
      </w:r>
      <w:r>
        <w:t xml:space="preserve"> </w:t>
      </w:r>
      <w:r w:rsidR="004A11A6" w:rsidRPr="004A11A6">
        <w:t>3.43.4.2.2.1</w:t>
      </w:r>
      <w:r>
        <w:t>.</w:t>
      </w:r>
    </w:p>
    <w:p w14:paraId="15D735A8" w14:textId="77777777" w:rsidR="00C50B6C" w:rsidRDefault="00C50B6C" w:rsidP="00C50B6C">
      <w:pPr>
        <w:pStyle w:val="BodyText"/>
        <w:numPr>
          <w:ilvl w:val="1"/>
          <w:numId w:val="20"/>
        </w:numPr>
      </w:pPr>
      <w:r>
        <w:t xml:space="preserve">If the </w:t>
      </w:r>
      <w:r w:rsidRPr="00000150">
        <w:t>DeferredProcessingEstimatedCompletion</w:t>
      </w:r>
      <w:r>
        <w:t xml:space="preserve"> is provided, it shall reflect an estimate of all deferred processing remaining for the request.</w:t>
      </w:r>
    </w:p>
    <w:p w14:paraId="7C32356F" w14:textId="0CB7A848" w:rsidR="00C50B6C" w:rsidRDefault="00C50B6C" w:rsidP="00C50B6C">
      <w:pPr>
        <w:pStyle w:val="BodyText"/>
        <w:numPr>
          <w:ilvl w:val="0"/>
          <w:numId w:val="20"/>
        </w:numPr>
      </w:pPr>
      <w:r>
        <w:t xml:space="preserve">When </w:t>
      </w:r>
      <w:proofErr w:type="gramStart"/>
      <w:r>
        <w:t>Deferred</w:t>
      </w:r>
      <w:proofErr w:type="gramEnd"/>
      <w:r>
        <w:t xml:space="preserve"> processing is complete for a set of results and the Responding Gateway wishes to return them, it shall </w:t>
      </w:r>
      <w:r w:rsidR="004A11A6">
        <w:t>generate</w:t>
      </w:r>
      <w:r>
        <w:t xml:space="preserve"> a Cross Gateway </w:t>
      </w:r>
      <w:r w:rsidR="004A11A6">
        <w:t>Retrieve</w:t>
      </w:r>
      <w:r>
        <w:t xml:space="preserve"> Deferred Results message, as described in section 3.</w:t>
      </w:r>
      <w:r w:rsidR="004A11A6">
        <w:t>39.4.3</w:t>
      </w:r>
      <w:r>
        <w:t>.</w:t>
      </w:r>
    </w:p>
    <w:p w14:paraId="2D38E780" w14:textId="4C7A3692" w:rsidR="00C50B6C" w:rsidRDefault="00C50B6C" w:rsidP="00C50B6C">
      <w:pPr>
        <w:pStyle w:val="BodyText"/>
        <w:numPr>
          <w:ilvl w:val="1"/>
          <w:numId w:val="20"/>
        </w:numPr>
      </w:pPr>
      <w:r>
        <w:t xml:space="preserve">The message </w:t>
      </w:r>
      <w:commentRangeStart w:id="137"/>
      <w:r>
        <w:t xml:space="preserve">shall include </w:t>
      </w:r>
      <w:commentRangeEnd w:id="137"/>
      <w:r w:rsidR="004A11A6">
        <w:rPr>
          <w:rStyle w:val="CommentReference"/>
        </w:rPr>
        <w:commentReference w:id="137"/>
      </w:r>
      <w:r w:rsidR="004A11A6">
        <w:t>only those</w:t>
      </w:r>
      <w:r>
        <w:t xml:space="preserve"> results</w:t>
      </w:r>
      <w:r w:rsidRPr="00421FBD">
        <w:t xml:space="preserve"> </w:t>
      </w:r>
      <w:r w:rsidR="004A11A6">
        <w:t xml:space="preserve">that are </w:t>
      </w:r>
      <w:r>
        <w:t xml:space="preserve">available at this time, </w:t>
      </w:r>
      <w:r w:rsidR="004A11A6">
        <w:t>and have not</w:t>
      </w:r>
      <w:r>
        <w:t xml:space="preserve"> already</w:t>
      </w:r>
      <w:r w:rsidR="004A11A6">
        <w:t xml:space="preserve"> been</w:t>
      </w:r>
      <w:r>
        <w:t xml:space="preserve"> returned.</w:t>
      </w:r>
    </w:p>
    <w:p w14:paraId="7B15DCDB" w14:textId="77777777" w:rsidR="00C50B6C" w:rsidRDefault="00C50B6C" w:rsidP="00C50B6C">
      <w:pPr>
        <w:pStyle w:val="BodyText"/>
        <w:numPr>
          <w:ilvl w:val="1"/>
          <w:numId w:val="20"/>
        </w:numPr>
      </w:pPr>
      <w:r>
        <w:t>The response status shall reflect only those results that are being returned in this message.</w:t>
      </w:r>
    </w:p>
    <w:p w14:paraId="10C6C914" w14:textId="0A7A0F46" w:rsidR="00C50B6C" w:rsidRDefault="00C50B6C" w:rsidP="00C50B6C">
      <w:pPr>
        <w:pStyle w:val="BodyText"/>
        <w:numPr>
          <w:ilvl w:val="1"/>
          <w:numId w:val="20"/>
        </w:numPr>
      </w:pPr>
      <w:r>
        <w:t xml:space="preserve">If any remaining results require additional processing time, the message </w:t>
      </w:r>
      <w:commentRangeStart w:id="138"/>
      <w:r>
        <w:t>shall not include those results</w:t>
      </w:r>
      <w:commentRangeEnd w:id="138"/>
      <w:r>
        <w:rPr>
          <w:rStyle w:val="CommentReference"/>
        </w:rPr>
        <w:commentReference w:id="138"/>
      </w:r>
      <w:r>
        <w:t xml:space="preserve"> and shall indicate </w:t>
      </w:r>
      <w:r w:rsidRPr="00000150">
        <w:t>Deferred</w:t>
      </w:r>
      <w:r>
        <w:t xml:space="preserve"> p</w:t>
      </w:r>
      <w:r w:rsidRPr="00000150">
        <w:t>rocessing</w:t>
      </w:r>
      <w:r>
        <w:t xml:space="preserve"> in the </w:t>
      </w:r>
      <w:r w:rsidR="004A11A6">
        <w:t xml:space="preserve">RegistryResponse </w:t>
      </w:r>
      <w:r>
        <w:t xml:space="preserve">as described in </w:t>
      </w:r>
      <w:r w:rsidR="004A11A6">
        <w:t xml:space="preserve">section </w:t>
      </w:r>
      <w:r w:rsidR="004A11A6" w:rsidRPr="004A11A6">
        <w:t>3.43.4.2.2.1</w:t>
      </w:r>
      <w:r>
        <w:t>.</w:t>
      </w:r>
    </w:p>
    <w:p w14:paraId="351CC022" w14:textId="77777777" w:rsidR="00C50B6C" w:rsidRDefault="00C50B6C" w:rsidP="00C50B6C">
      <w:pPr>
        <w:pStyle w:val="BodyText"/>
        <w:numPr>
          <w:ilvl w:val="1"/>
          <w:numId w:val="20"/>
        </w:numPr>
      </w:pPr>
      <w:r>
        <w:t xml:space="preserve">If the </w:t>
      </w:r>
      <w:r w:rsidRPr="00000150">
        <w:t>DeferredProcessingEstimatedCompletion</w:t>
      </w:r>
      <w:r>
        <w:t xml:space="preserve"> is provided, it shall reflect an estimate of all deferred processing remaining for the request.</w:t>
      </w:r>
    </w:p>
    <w:p w14:paraId="2B03B736" w14:textId="77777777" w:rsidR="00C50B6C" w:rsidRDefault="00C50B6C" w:rsidP="00C50B6C">
      <w:pPr>
        <w:pStyle w:val="BodyText"/>
        <w:numPr>
          <w:ilvl w:val="0"/>
          <w:numId w:val="20"/>
        </w:numPr>
      </w:pPr>
      <w:r>
        <w:t xml:space="preserve">The Responding Gateway must attempt to return all results of the request, through the combination of initial and </w:t>
      </w:r>
      <w:proofErr w:type="gramStart"/>
      <w:r>
        <w:t>Deferred</w:t>
      </w:r>
      <w:proofErr w:type="gramEnd"/>
      <w:r>
        <w:t xml:space="preserve"> responses.</w:t>
      </w:r>
    </w:p>
    <w:p w14:paraId="48986ACF" w14:textId="77777777" w:rsidR="00C50B6C" w:rsidRDefault="00C50B6C" w:rsidP="00C50B6C">
      <w:pPr>
        <w:pStyle w:val="BodyText"/>
        <w:numPr>
          <w:ilvl w:val="1"/>
          <w:numId w:val="20"/>
        </w:numPr>
      </w:pPr>
      <w:r>
        <w:t>The Responding Gateway should attempt retries if an Initiating Gateway is unavailable. The details and number of attempts are not specified.</w:t>
      </w:r>
    </w:p>
    <w:p w14:paraId="1A465906" w14:textId="3395F851" w:rsidR="00C50B6C" w:rsidRDefault="00C50B6C" w:rsidP="00C50B6C">
      <w:pPr>
        <w:pStyle w:val="BodyText"/>
        <w:numPr>
          <w:ilvl w:val="1"/>
          <w:numId w:val="20"/>
        </w:numPr>
      </w:pPr>
      <w:r>
        <w:lastRenderedPageBreak/>
        <w:t xml:space="preserve">The Responding Gateway must not send the final Deferred Results message for a request, defined as a Deferred Results message that does not indicate additional </w:t>
      </w:r>
      <w:r w:rsidRPr="00000150">
        <w:t>Deferred</w:t>
      </w:r>
      <w:r>
        <w:t xml:space="preserve"> p</w:t>
      </w:r>
      <w:r w:rsidRPr="00000150">
        <w:t>rocessing</w:t>
      </w:r>
      <w:r>
        <w:t xml:space="preserve">, until the initial Cross Gateway </w:t>
      </w:r>
      <w:r w:rsidR="004A11A6">
        <w:t>Retrieve</w:t>
      </w:r>
      <w:r>
        <w:t xml:space="preserve"> Response and any other</w:t>
      </w:r>
      <w:r w:rsidRPr="00C73B48">
        <w:t xml:space="preserve"> </w:t>
      </w:r>
      <w:r>
        <w:t>Deferred Results messages have successfully been received/acknowledged.</w:t>
      </w:r>
    </w:p>
    <w:p w14:paraId="6DC2DD6C" w14:textId="64522BD6" w:rsidR="00C50B6C" w:rsidRDefault="00C50B6C" w:rsidP="00C50B6C">
      <w:pPr>
        <w:pStyle w:val="BodyText"/>
      </w:pPr>
      <w:r>
        <w:t xml:space="preserve">If a Responding Gateway that does not support the Deferred Response Option receives a request that includes a </w:t>
      </w:r>
      <w:r w:rsidRPr="00AF0AEF">
        <w:t>DeferredResponseEndpoint</w:t>
      </w:r>
      <w:r>
        <w:t xml:space="preserve"> element (see </w:t>
      </w:r>
      <w:r w:rsidR="0059497E">
        <w:t xml:space="preserve">section </w:t>
      </w:r>
      <w:r w:rsidR="0059497E" w:rsidRPr="0059497E">
        <w:t>3.43.4.1.2.1</w:t>
      </w:r>
      <w:r>
        <w:t xml:space="preserve">), it shall </w:t>
      </w:r>
      <w:r w:rsidR="0059497E">
        <w:t xml:space="preserve">process </w:t>
      </w:r>
      <w:r w:rsidRPr="00D715AA">
        <w:t xml:space="preserve">the extra SOAP header </w:t>
      </w:r>
      <w:r w:rsidR="0059497E">
        <w:t xml:space="preserve">according to the mustUnderstand value, i.e. ignore if “false” or “0”, return SOAP fault if “true” or “1”. </w:t>
      </w:r>
      <w:r w:rsidRPr="00E064EB">
        <w:t xml:space="preserve">Note: This </w:t>
      </w:r>
      <w:proofErr w:type="gramStart"/>
      <w:r w:rsidRPr="00E064EB">
        <w:t>is existing</w:t>
      </w:r>
      <w:proofErr w:type="gramEnd"/>
      <w:r w:rsidRPr="00E064EB">
        <w:t xml:space="preserve"> expected behavior in SOAP.</w:t>
      </w:r>
    </w:p>
    <w:p w14:paraId="77BD484A" w14:textId="77777777" w:rsidR="00A114CE" w:rsidRDefault="00A114CE" w:rsidP="00C50B6C">
      <w:pPr>
        <w:pStyle w:val="BodyText"/>
      </w:pPr>
    </w:p>
    <w:p w14:paraId="4E0FE323" w14:textId="6A2270DD" w:rsidR="00A114CE" w:rsidRPr="0001286F" w:rsidRDefault="00A114CE" w:rsidP="00A114CE">
      <w:pPr>
        <w:pStyle w:val="EditorInstructions"/>
      </w:pPr>
      <w:r w:rsidRPr="0001286F">
        <w:t xml:space="preserve">Add the following new Section </w:t>
      </w:r>
      <w:r>
        <w:t>3.39</w:t>
      </w:r>
      <w:r w:rsidRPr="00736671">
        <w:t>.4.</w:t>
      </w:r>
      <w:r>
        <w:t>2</w:t>
      </w:r>
      <w:r w:rsidRPr="00736671">
        <w:t>.3.</w:t>
      </w:r>
      <w:r>
        <w:t xml:space="preserve">1 </w:t>
      </w:r>
      <w:r w:rsidRPr="0001286F">
        <w:t>as shown</w:t>
      </w:r>
    </w:p>
    <w:p w14:paraId="52898A9C" w14:textId="3BE5F1B3" w:rsidR="00A114CE" w:rsidRPr="00912A8E" w:rsidRDefault="00A114CE" w:rsidP="00A114CE">
      <w:pPr>
        <w:keepNext/>
        <w:spacing w:before="240" w:after="60"/>
        <w:outlineLvl w:val="4"/>
        <w:rPr>
          <w:rFonts w:ascii="Arial" w:hAnsi="Arial"/>
          <w:b/>
          <w:kern w:val="28"/>
        </w:rPr>
      </w:pPr>
      <w:r w:rsidRPr="00912A8E">
        <w:rPr>
          <w:rFonts w:ascii="Arial" w:hAnsi="Arial"/>
          <w:b/>
          <w:noProof/>
          <w:kern w:val="28"/>
        </w:rPr>
        <w:t>3.</w:t>
      </w:r>
      <w:r>
        <w:rPr>
          <w:rFonts w:ascii="Arial" w:hAnsi="Arial"/>
          <w:b/>
          <w:noProof/>
          <w:kern w:val="28"/>
        </w:rPr>
        <w:t>39.4.2.3.1</w:t>
      </w:r>
      <w:r w:rsidRPr="00912A8E">
        <w:rPr>
          <w:rFonts w:ascii="Arial" w:hAnsi="Arial"/>
          <w:b/>
          <w:noProof/>
          <w:kern w:val="28"/>
        </w:rPr>
        <w:t xml:space="preserve"> Deferred Response Option</w:t>
      </w:r>
    </w:p>
    <w:p w14:paraId="67B56B19" w14:textId="4A4A924D" w:rsidR="00C50B6C" w:rsidRDefault="00C50B6C" w:rsidP="00C50B6C">
      <w:pPr>
        <w:pStyle w:val="BodyText"/>
      </w:pPr>
      <w:r>
        <w:t>If an Initiating Gateway supports the Deferred Response Option, it shall fulfill the requirements on a Document Consumer</w:t>
      </w:r>
      <w:r w:rsidRPr="009C6955">
        <w:t xml:space="preserve"> </w:t>
      </w:r>
      <w:r>
        <w:t xml:space="preserve">that supports the Deferred Response Option, as detailed in </w:t>
      </w:r>
      <w:r w:rsidR="00A114CE">
        <w:t>section</w:t>
      </w:r>
      <w:r>
        <w:t xml:space="preserve"> </w:t>
      </w:r>
      <w:r w:rsidRPr="007A7659">
        <w:t>3.</w:t>
      </w:r>
      <w:r w:rsidR="00A114CE">
        <w:t>43</w:t>
      </w:r>
      <w:r w:rsidRPr="007A7659">
        <w:t>.4.1.3 Expected Actions</w:t>
      </w:r>
      <w:r>
        <w:t>. In addition:</w:t>
      </w:r>
    </w:p>
    <w:p w14:paraId="35DA8975" w14:textId="77777777" w:rsidR="00C50B6C" w:rsidRDefault="00C50B6C" w:rsidP="00C50B6C">
      <w:pPr>
        <w:pStyle w:val="BodyText"/>
        <w:numPr>
          <w:ilvl w:val="0"/>
          <w:numId w:val="20"/>
        </w:numPr>
      </w:pPr>
      <w:r w:rsidRPr="00977EA3">
        <w:rPr>
          <w:rStyle w:val="LineNumber"/>
        </w:rPr>
        <w:t>If the XDS Affi</w:t>
      </w:r>
      <w:r>
        <w:rPr>
          <w:rStyle w:val="LineNumber"/>
        </w:rPr>
        <w:t>nity Domain Option is supported, when consolidating</w:t>
      </w:r>
      <w:r w:rsidRPr="00977EA3">
        <w:rPr>
          <w:rStyle w:val="LineNumber"/>
        </w:rPr>
        <w:t xml:space="preserve"> results fr</w:t>
      </w:r>
      <w:r>
        <w:rPr>
          <w:rStyle w:val="LineNumber"/>
        </w:rPr>
        <w:t xml:space="preserve">om multiple Responding Gateways, the </w:t>
      </w:r>
      <w:r>
        <w:t>Initiating Gateway shall consolidate the reporting of any Deferred processing for this request as follows:</w:t>
      </w:r>
    </w:p>
    <w:p w14:paraId="1BD80C26" w14:textId="4E0F10A3" w:rsidR="00C50B6C" w:rsidRDefault="00C50B6C" w:rsidP="00C50B6C">
      <w:pPr>
        <w:pStyle w:val="BodyText"/>
        <w:numPr>
          <w:ilvl w:val="1"/>
          <w:numId w:val="20"/>
        </w:numPr>
        <w:rPr>
          <w:rStyle w:val="LineNumber"/>
        </w:rPr>
      </w:pPr>
      <w:r>
        <w:rPr>
          <w:rStyle w:val="LineNumber"/>
        </w:rPr>
        <w:t>If any responses</w:t>
      </w:r>
      <w:r w:rsidRPr="003201FE">
        <w:t xml:space="preserve"> </w:t>
      </w:r>
      <w:r>
        <w:t>indicate Deferred processing,</w:t>
      </w:r>
      <w:r>
        <w:rPr>
          <w:rStyle w:val="LineNumber"/>
        </w:rPr>
        <w:t xml:space="preserve"> the </w:t>
      </w:r>
      <w:r>
        <w:t xml:space="preserve">Initiating Gateway shall indicate Deferred processing in the </w:t>
      </w:r>
      <w:r w:rsidR="0059497E">
        <w:t>Retrieve Document Set</w:t>
      </w:r>
      <w:r>
        <w:t xml:space="preserve"> response.</w:t>
      </w:r>
    </w:p>
    <w:p w14:paraId="4A56BB96" w14:textId="77422362" w:rsidR="00C50B6C" w:rsidRDefault="00C50B6C" w:rsidP="00C50B6C">
      <w:pPr>
        <w:pStyle w:val="BodyText"/>
        <w:numPr>
          <w:ilvl w:val="1"/>
          <w:numId w:val="20"/>
        </w:numPr>
      </w:pPr>
      <w:r>
        <w:t>If a consolidated estimate of all processing time remaining for all Responding Gateways for this request can be determined, the Initiating Gateway may include it</w:t>
      </w:r>
      <w:r w:rsidRPr="00233C46">
        <w:t xml:space="preserve"> </w:t>
      </w:r>
      <w:r>
        <w:t xml:space="preserve">in the </w:t>
      </w:r>
      <w:r w:rsidR="0059497E">
        <w:t xml:space="preserve">Retrieve Document Set </w:t>
      </w:r>
      <w:r>
        <w:t>response.</w:t>
      </w:r>
    </w:p>
    <w:p w14:paraId="7C6742A7" w14:textId="06F4F6DF" w:rsidR="00C50B6C" w:rsidRDefault="00C50B6C" w:rsidP="00C50B6C">
      <w:pPr>
        <w:pStyle w:val="BodyText"/>
        <w:numPr>
          <w:ilvl w:val="0"/>
          <w:numId w:val="20"/>
        </w:numPr>
      </w:pPr>
      <w:r>
        <w:t xml:space="preserve">In the response </w:t>
      </w:r>
      <w:r w:rsidRPr="0078039F">
        <w:t>to the initiator of the transaction – either the Document Consumer or the internal actor</w:t>
      </w:r>
      <w:r>
        <w:t xml:space="preserve"> – in addition to the</w:t>
      </w:r>
      <w:r w:rsidRPr="0078039F">
        <w:t xml:space="preserve"> </w:t>
      </w:r>
      <w:r w:rsidR="00A114CE">
        <w:t xml:space="preserve">retrieve </w:t>
      </w:r>
      <w:r>
        <w:t xml:space="preserve">results that were returned by Responding Gateways in Cross Gateway </w:t>
      </w:r>
      <w:r w:rsidR="00A114CE">
        <w:t xml:space="preserve">Retrieve </w:t>
      </w:r>
      <w:r>
        <w:t>responses, the Initiating Gateway may also include any Deferred results that were received before it had returned this response.</w:t>
      </w:r>
    </w:p>
    <w:p w14:paraId="564E0917" w14:textId="699B49E2" w:rsidR="00C50B6C" w:rsidRDefault="00C50B6C" w:rsidP="003D1082">
      <w:pPr>
        <w:pStyle w:val="BodyText"/>
      </w:pPr>
      <w:r>
        <w:t xml:space="preserve">If an Initiating Gateway that does not support the Deferred Response Option receives a response that indicates Deferred processing (see </w:t>
      </w:r>
      <w:r w:rsidR="00A114CE">
        <w:t xml:space="preserve">section </w:t>
      </w:r>
      <w:r w:rsidR="00A114CE" w:rsidRPr="00A114CE">
        <w:t>3.43.4.2.2.1</w:t>
      </w:r>
      <w:r>
        <w:t>), it shall ignore</w:t>
      </w:r>
      <w:r w:rsidRPr="00D715AA">
        <w:t xml:space="preserve"> the extra </w:t>
      </w:r>
      <w:r>
        <w:t>slot(s)</w:t>
      </w:r>
      <w:r w:rsidRPr="00D715AA">
        <w:t xml:space="preserve"> and process the message </w:t>
      </w:r>
      <w:r>
        <w:t xml:space="preserve">like an ordinary Cross Gateway </w:t>
      </w:r>
      <w:r w:rsidR="00A114CE">
        <w:t>Retrieve</w:t>
      </w:r>
      <w:r>
        <w:t xml:space="preserve"> response.</w:t>
      </w:r>
      <w:r w:rsidRPr="00E064EB">
        <w:t xml:space="preserve"> Note: This </w:t>
      </w:r>
      <w:proofErr w:type="gramStart"/>
      <w:r w:rsidRPr="00E064EB">
        <w:t>is existing</w:t>
      </w:r>
      <w:proofErr w:type="gramEnd"/>
      <w:r w:rsidRPr="00E064EB">
        <w:t xml:space="preserve"> expected behavior in ebXML.</w:t>
      </w:r>
    </w:p>
    <w:p w14:paraId="6EE8B2D6" w14:textId="77777777" w:rsidR="00A036BA" w:rsidRDefault="00A036BA" w:rsidP="003D1082">
      <w:pPr>
        <w:pStyle w:val="BodyText"/>
      </w:pPr>
    </w:p>
    <w:p w14:paraId="27057A73" w14:textId="7D041837" w:rsidR="00A036BA" w:rsidRPr="0001286F" w:rsidRDefault="00A036BA" w:rsidP="00A036BA">
      <w:pPr>
        <w:pStyle w:val="EditorInstructions"/>
      </w:pPr>
      <w:r w:rsidRPr="0001286F">
        <w:t xml:space="preserve">Add the following new Section </w:t>
      </w:r>
      <w:r w:rsidRPr="00736671">
        <w:t>3.</w:t>
      </w:r>
      <w:r>
        <w:t>39.4.3</w:t>
      </w:r>
      <w:r>
        <w:t xml:space="preserve"> </w:t>
      </w:r>
      <w:r w:rsidRPr="0001286F">
        <w:t>as shown</w:t>
      </w:r>
    </w:p>
    <w:p w14:paraId="18375988" w14:textId="62331AC6" w:rsidR="00A036BA" w:rsidRDefault="00A036BA" w:rsidP="00A036BA">
      <w:pPr>
        <w:pStyle w:val="Heading4"/>
        <w:numPr>
          <w:ilvl w:val="0"/>
          <w:numId w:val="0"/>
        </w:numPr>
      </w:pPr>
      <w:r>
        <w:rPr>
          <w:bCs/>
          <w:noProof w:val="0"/>
        </w:rPr>
        <w:t>3.</w:t>
      </w:r>
      <w:r>
        <w:rPr>
          <w:bCs/>
          <w:noProof w:val="0"/>
        </w:rPr>
        <w:t>39.4.3</w:t>
      </w:r>
      <w:r w:rsidRPr="00977EA3">
        <w:rPr>
          <w:bCs/>
          <w:noProof w:val="0"/>
        </w:rPr>
        <w:t xml:space="preserve"> Cross Gateway </w:t>
      </w:r>
      <w:r>
        <w:rPr>
          <w:bCs/>
          <w:noProof w:val="0"/>
        </w:rPr>
        <w:t>Retrieve</w:t>
      </w:r>
      <w:r>
        <w:rPr>
          <w:bCs/>
          <w:noProof w:val="0"/>
        </w:rPr>
        <w:t xml:space="preserve"> </w:t>
      </w:r>
      <w:r>
        <w:t>Deferred Results</w:t>
      </w:r>
    </w:p>
    <w:p w14:paraId="1E728263" w14:textId="519038E0" w:rsidR="00A036BA" w:rsidRPr="007A7659" w:rsidRDefault="00A036BA" w:rsidP="00A036BA">
      <w:pPr>
        <w:pStyle w:val="BodyText"/>
      </w:pPr>
      <w:r>
        <w:t xml:space="preserve">The message is sent </w:t>
      </w:r>
      <w:r w:rsidRPr="007A7659">
        <w:t xml:space="preserve">from </w:t>
      </w:r>
      <w:r>
        <w:t xml:space="preserve">a Responding </w:t>
      </w:r>
      <w:r w:rsidRPr="00977EA3">
        <w:t>Gateway</w:t>
      </w:r>
      <w:r>
        <w:t xml:space="preserve"> to an</w:t>
      </w:r>
      <w:r w:rsidRPr="00977EA3">
        <w:t xml:space="preserve"> Initiating Gateway</w:t>
      </w:r>
      <w:r w:rsidRPr="007A3406">
        <w:t xml:space="preserve"> </w:t>
      </w:r>
      <w:r>
        <w:t>to return</w:t>
      </w:r>
      <w:r w:rsidRPr="007A7659">
        <w:t xml:space="preserve"> </w:t>
      </w:r>
      <w:r>
        <w:t>Deferred results –</w:t>
      </w:r>
      <w:r>
        <w:t xml:space="preserve"> documents</w:t>
      </w:r>
      <w:r>
        <w:t xml:space="preserve"> and registry errors – from a prior Deferred-Capable </w:t>
      </w:r>
      <w:r>
        <w:t>retrieve</w:t>
      </w:r>
      <w:r>
        <w:t xml:space="preserve"> request.</w:t>
      </w:r>
    </w:p>
    <w:p w14:paraId="2A00CA7C" w14:textId="2F48A1D5" w:rsidR="00A036BA" w:rsidRPr="00977EA3" w:rsidRDefault="00A036BA" w:rsidP="00A036BA">
      <w:pPr>
        <w:pStyle w:val="Heading5"/>
        <w:numPr>
          <w:ilvl w:val="0"/>
          <w:numId w:val="0"/>
        </w:numPr>
        <w:rPr>
          <w:noProof w:val="0"/>
        </w:rPr>
      </w:pPr>
      <w:r>
        <w:rPr>
          <w:noProof w:val="0"/>
        </w:rPr>
        <w:lastRenderedPageBreak/>
        <w:t>3.</w:t>
      </w:r>
      <w:r>
        <w:rPr>
          <w:noProof w:val="0"/>
        </w:rPr>
        <w:t>39</w:t>
      </w:r>
      <w:r>
        <w:rPr>
          <w:noProof w:val="0"/>
        </w:rPr>
        <w:t>.4.</w:t>
      </w:r>
      <w:r>
        <w:rPr>
          <w:noProof w:val="0"/>
        </w:rPr>
        <w:t>3</w:t>
      </w:r>
      <w:r w:rsidRPr="00977EA3">
        <w:rPr>
          <w:noProof w:val="0"/>
        </w:rPr>
        <w:t>.1 Trigger Events</w:t>
      </w:r>
    </w:p>
    <w:p w14:paraId="7B64CB90" w14:textId="77777777" w:rsidR="00A036BA" w:rsidRPr="00611247" w:rsidRDefault="00A036BA" w:rsidP="00A036BA">
      <w:pPr>
        <w:pStyle w:val="BodyText"/>
      </w:pPr>
      <w:r w:rsidRPr="00977EA3">
        <w:t xml:space="preserve">This message is initiated when </w:t>
      </w:r>
      <w:r>
        <w:t>Deferred processing is complete for a set of results and the Responding Gateway wishes to return them to</w:t>
      </w:r>
      <w:r w:rsidRPr="00977EA3">
        <w:t xml:space="preserve"> t</w:t>
      </w:r>
      <w:r>
        <w:t>he Initiating Gateway.</w:t>
      </w:r>
    </w:p>
    <w:p w14:paraId="64E24F51" w14:textId="0B10FC2F" w:rsidR="00A036BA" w:rsidRPr="00977EA3" w:rsidRDefault="00A036BA" w:rsidP="00A036BA">
      <w:pPr>
        <w:pStyle w:val="Heading5"/>
        <w:numPr>
          <w:ilvl w:val="0"/>
          <w:numId w:val="0"/>
        </w:numPr>
        <w:rPr>
          <w:noProof w:val="0"/>
        </w:rPr>
      </w:pPr>
      <w:r>
        <w:rPr>
          <w:noProof w:val="0"/>
        </w:rPr>
        <w:t>3.</w:t>
      </w:r>
      <w:r>
        <w:rPr>
          <w:noProof w:val="0"/>
        </w:rPr>
        <w:t>39</w:t>
      </w:r>
      <w:r>
        <w:rPr>
          <w:noProof w:val="0"/>
        </w:rPr>
        <w:t>.4.</w:t>
      </w:r>
      <w:r>
        <w:rPr>
          <w:noProof w:val="0"/>
        </w:rPr>
        <w:t>3</w:t>
      </w:r>
      <w:r w:rsidRPr="00977EA3">
        <w:rPr>
          <w:noProof w:val="0"/>
        </w:rPr>
        <w:t>.2 Message Semantics</w:t>
      </w:r>
    </w:p>
    <w:p w14:paraId="5909C7F1" w14:textId="783F5674" w:rsidR="00A036BA" w:rsidRDefault="00A036BA" w:rsidP="00A036BA">
      <w:pPr>
        <w:pStyle w:val="BodyText"/>
      </w:pPr>
      <w:r w:rsidRPr="00977EA3">
        <w:t xml:space="preserve">The message semantics are based on the </w:t>
      </w:r>
      <w:r>
        <w:t>Retrieve Document Set</w:t>
      </w:r>
      <w:r w:rsidRPr="003243A5">
        <w:t xml:space="preserve"> </w:t>
      </w:r>
      <w:r>
        <w:t xml:space="preserve">Deferred Results. See </w:t>
      </w:r>
      <w:r>
        <w:t xml:space="preserve">section </w:t>
      </w:r>
      <w:r>
        <w:t>3.</w:t>
      </w:r>
      <w:r>
        <w:t>43.4.3</w:t>
      </w:r>
      <w:r>
        <w:t>.2.</w:t>
      </w:r>
    </w:p>
    <w:p w14:paraId="5B38DBB6" w14:textId="056A06F1" w:rsidR="00A036BA" w:rsidRPr="00977EA3" w:rsidRDefault="00A036BA" w:rsidP="00A036BA">
      <w:pPr>
        <w:pStyle w:val="Heading5"/>
        <w:numPr>
          <w:ilvl w:val="0"/>
          <w:numId w:val="0"/>
        </w:numPr>
        <w:rPr>
          <w:noProof w:val="0"/>
        </w:rPr>
      </w:pPr>
      <w:r>
        <w:rPr>
          <w:noProof w:val="0"/>
        </w:rPr>
        <w:t>3.</w:t>
      </w:r>
      <w:r>
        <w:rPr>
          <w:noProof w:val="0"/>
        </w:rPr>
        <w:t>39</w:t>
      </w:r>
      <w:r>
        <w:rPr>
          <w:noProof w:val="0"/>
        </w:rPr>
        <w:t>.4.</w:t>
      </w:r>
      <w:r>
        <w:rPr>
          <w:noProof w:val="0"/>
        </w:rPr>
        <w:t>3</w:t>
      </w:r>
      <w:r w:rsidRPr="00977EA3">
        <w:rPr>
          <w:noProof w:val="0"/>
        </w:rPr>
        <w:t>.3 Expected Actions</w:t>
      </w:r>
    </w:p>
    <w:p w14:paraId="2F51CD01" w14:textId="49CCABA4" w:rsidR="00A036BA" w:rsidRDefault="00A036BA" w:rsidP="00A036BA">
      <w:pPr>
        <w:pStyle w:val="BodyText"/>
      </w:pPr>
      <w:r>
        <w:t xml:space="preserve">The Initiating Gateway </w:t>
      </w:r>
      <w:r w:rsidRPr="00977EA3">
        <w:t xml:space="preserve">shall support the Expected Actions </w:t>
      </w:r>
      <w:r>
        <w:t xml:space="preserve">described in </w:t>
      </w:r>
      <w:r w:rsidR="00EF74EC">
        <w:t xml:space="preserve">section </w:t>
      </w:r>
      <w:r>
        <w:t>3.</w:t>
      </w:r>
      <w:r>
        <w:t>43.4.3</w:t>
      </w:r>
      <w:r>
        <w:t>.3 for the Document Consumer.</w:t>
      </w:r>
    </w:p>
    <w:p w14:paraId="742FF7F1" w14:textId="77777777" w:rsidR="00EF74EC" w:rsidRDefault="00EF74EC" w:rsidP="00EF74EC">
      <w:pPr>
        <w:pStyle w:val="BodyText"/>
      </w:pPr>
      <w:r>
        <w:t>TBD stopped here</w:t>
      </w:r>
      <w:bookmarkStart w:id="139" w:name="_GoBack"/>
      <w:bookmarkEnd w:id="139"/>
    </w:p>
    <w:p w14:paraId="70326AD0" w14:textId="4B52AFF3" w:rsidR="00A036BA" w:rsidRDefault="00A036BA" w:rsidP="00A036BA">
      <w:pPr>
        <w:pStyle w:val="BodyText"/>
      </w:pPr>
      <w:r>
        <w:t xml:space="preserve">In addition, the Initiating Gateway </w:t>
      </w:r>
      <w:r w:rsidRPr="00977EA3">
        <w:t xml:space="preserve">shall support the Expected Actions </w:t>
      </w:r>
      <w:r>
        <w:t xml:space="preserve">described in </w:t>
      </w:r>
      <w:r w:rsidR="00EF74EC">
        <w:t xml:space="preserve">section </w:t>
      </w:r>
      <w:r>
        <w:t>3.</w:t>
      </w:r>
      <w:r>
        <w:t>39</w:t>
      </w:r>
      <w:r>
        <w:t>.4.1.3 for the Initiating Gateway actor.</w:t>
      </w:r>
    </w:p>
    <w:p w14:paraId="5938AA64" w14:textId="77777777" w:rsidR="00A036BA" w:rsidRDefault="00A036BA" w:rsidP="00A036BA">
      <w:pPr>
        <w:pStyle w:val="BodyText"/>
      </w:pPr>
      <w:r>
        <w:t xml:space="preserve">In addition, if the Initiating Gateway supports the </w:t>
      </w:r>
      <w:r w:rsidRPr="00765004">
        <w:t>XDS Affinity Domain Option</w:t>
      </w:r>
      <w:r>
        <w:t>:</w:t>
      </w:r>
    </w:p>
    <w:p w14:paraId="6DEDAFD8" w14:textId="77777777" w:rsidR="00A036BA" w:rsidRDefault="00A036BA" w:rsidP="00A036BA">
      <w:pPr>
        <w:pStyle w:val="BodyText"/>
        <w:numPr>
          <w:ilvl w:val="0"/>
          <w:numId w:val="20"/>
        </w:numPr>
      </w:pPr>
      <w:r>
        <w:t xml:space="preserve">It shall determine if this results message correlates to a prior request from a Document Consumer, by comparing the AdhocQueryResponse requestId to the set of request IDs retained from prior Document Consumer triggered requests. If it does, the Initiating Gateway shall initiate a </w:t>
      </w:r>
      <w:r w:rsidRPr="00977EA3">
        <w:t>Registry Stored Query</w:t>
      </w:r>
      <w:r w:rsidRPr="003243A5">
        <w:t xml:space="preserve"> </w:t>
      </w:r>
      <w:r>
        <w:t xml:space="preserve">Deferred Results transaction (See ITI TF-2a: </w:t>
      </w:r>
      <w:r>
        <w:rPr>
          <w:bCs/>
        </w:rPr>
        <w:t>3.18.4.2</w:t>
      </w:r>
      <w:r>
        <w:t>) to the appropriate Document Consumer, as follows:</w:t>
      </w:r>
    </w:p>
    <w:p w14:paraId="527FD26D" w14:textId="77777777" w:rsidR="00A036BA" w:rsidRDefault="00A036BA" w:rsidP="00A036BA">
      <w:pPr>
        <w:pStyle w:val="BodyText"/>
        <w:numPr>
          <w:ilvl w:val="1"/>
          <w:numId w:val="20"/>
        </w:numPr>
      </w:pPr>
      <w:r>
        <w:t>Direct the message to the Deferred response endpoint of the Document Consumer that was previously retained.</w:t>
      </w:r>
    </w:p>
    <w:p w14:paraId="0CB87B3D" w14:textId="77777777" w:rsidR="00A036BA" w:rsidRDefault="00A036BA" w:rsidP="00A036BA">
      <w:pPr>
        <w:pStyle w:val="BodyText"/>
        <w:numPr>
          <w:ilvl w:val="1"/>
          <w:numId w:val="20"/>
        </w:numPr>
      </w:pPr>
      <w:r>
        <w:t xml:space="preserve">Include the results (registry objects and errors) that were passed in the </w:t>
      </w:r>
      <w:r w:rsidRPr="00977EA3">
        <w:rPr>
          <w:bCs/>
        </w:rPr>
        <w:t>Cross Gateway Query</w:t>
      </w:r>
      <w:r>
        <w:rPr>
          <w:bCs/>
        </w:rPr>
        <w:t xml:space="preserve"> </w:t>
      </w:r>
      <w:r>
        <w:t>Deferred Results message.</w:t>
      </w:r>
    </w:p>
    <w:p w14:paraId="1C5C8C42" w14:textId="77777777" w:rsidR="00A036BA" w:rsidRDefault="00A036BA" w:rsidP="00A036BA">
      <w:pPr>
        <w:pStyle w:val="BodyText"/>
        <w:numPr>
          <w:ilvl w:val="1"/>
          <w:numId w:val="20"/>
        </w:numPr>
      </w:pPr>
      <w:r>
        <w:t>Set the requestId of the AdhocQueryResponse to the id of the original ITI-18 AdhocQueryRequest from the Document</w:t>
      </w:r>
      <w:r w:rsidRPr="00A7393E">
        <w:t xml:space="preserve"> </w:t>
      </w:r>
      <w:r>
        <w:t>Consumer that was previously retained.</w:t>
      </w:r>
    </w:p>
    <w:p w14:paraId="257D8330" w14:textId="77777777" w:rsidR="00A036BA" w:rsidRDefault="00A036BA" w:rsidP="00A036BA">
      <w:pPr>
        <w:pStyle w:val="BodyText"/>
        <w:numPr>
          <w:ilvl w:val="1"/>
          <w:numId w:val="20"/>
        </w:numPr>
      </w:pPr>
      <w:r>
        <w:t>Consolidate the reporting of any remaining Deferred processing for this request:</w:t>
      </w:r>
    </w:p>
    <w:p w14:paraId="5B1E9FA7" w14:textId="77777777" w:rsidR="00A036BA" w:rsidRDefault="00A036BA" w:rsidP="00A036BA">
      <w:pPr>
        <w:pStyle w:val="BodyText"/>
        <w:numPr>
          <w:ilvl w:val="2"/>
          <w:numId w:val="20"/>
        </w:numPr>
      </w:pPr>
      <w:r>
        <w:t xml:space="preserve">If the </w:t>
      </w:r>
      <w:r w:rsidRPr="00977EA3">
        <w:rPr>
          <w:bCs/>
        </w:rPr>
        <w:t>Cross Gateway Query</w:t>
      </w:r>
      <w:r>
        <w:rPr>
          <w:bCs/>
        </w:rPr>
        <w:t xml:space="preserve"> </w:t>
      </w:r>
      <w:r>
        <w:t>Deferred Results message</w:t>
      </w:r>
      <w:r w:rsidRPr="00EB7A4E">
        <w:t xml:space="preserve"> </w:t>
      </w:r>
      <w:r>
        <w:t xml:space="preserve">indicates additional </w:t>
      </w:r>
      <w:r w:rsidRPr="00000150">
        <w:t>Deferred</w:t>
      </w:r>
      <w:r>
        <w:t xml:space="preserve"> p</w:t>
      </w:r>
      <w:r w:rsidRPr="00000150">
        <w:t>rocessing</w:t>
      </w:r>
      <w:r>
        <w:t xml:space="preserve">, or if any of the requests to other Responding Gateways are not complete (i.e. the most recent response or Deferred Results message indicates additional </w:t>
      </w:r>
      <w:r w:rsidRPr="00000150">
        <w:t>Deferred</w:t>
      </w:r>
      <w:r>
        <w:t xml:space="preserve"> p</w:t>
      </w:r>
      <w:r w:rsidRPr="00000150">
        <w:t>rocessing</w:t>
      </w:r>
      <w:r>
        <w:t>), then the Initiating Gateway shall</w:t>
      </w:r>
      <w:r w:rsidRPr="00EB7A4E">
        <w:t xml:space="preserve"> </w:t>
      </w:r>
      <w:r>
        <w:t xml:space="preserve">indicate additional </w:t>
      </w:r>
      <w:r w:rsidRPr="00000150">
        <w:t>Deferred</w:t>
      </w:r>
      <w:r>
        <w:t xml:space="preserve"> p</w:t>
      </w:r>
      <w:r w:rsidRPr="00000150">
        <w:t>rocessing</w:t>
      </w:r>
      <w:r>
        <w:t>.</w:t>
      </w:r>
    </w:p>
    <w:p w14:paraId="40DFB3FE" w14:textId="77777777" w:rsidR="00A036BA" w:rsidRDefault="00A036BA" w:rsidP="00A036BA">
      <w:pPr>
        <w:pStyle w:val="BodyText"/>
        <w:numPr>
          <w:ilvl w:val="2"/>
          <w:numId w:val="20"/>
        </w:numPr>
      </w:pPr>
      <w:r>
        <w:t>If a consolidated estimate of all processing time remaining for all Responding Gateways for this request can be determined, the Initiating Gateway may include it.</w:t>
      </w:r>
    </w:p>
    <w:p w14:paraId="3E6177C5" w14:textId="77777777" w:rsidR="00A036BA" w:rsidRDefault="00A036BA" w:rsidP="003D1082">
      <w:pPr>
        <w:pStyle w:val="BodyText"/>
      </w:pPr>
    </w:p>
    <w:p w14:paraId="47AFAF26" w14:textId="4D57C29A" w:rsidR="006B1F6C" w:rsidRDefault="00A114CE" w:rsidP="00611247">
      <w:pPr>
        <w:pStyle w:val="BodyText"/>
      </w:pPr>
      <w:r>
        <w:t xml:space="preserve">TBD </w:t>
      </w:r>
      <w:proofErr w:type="gramStart"/>
      <w:r>
        <w:t>finish</w:t>
      </w:r>
      <w:proofErr w:type="gramEnd"/>
      <w:r>
        <w:t xml:space="preserve"> ITI-39</w:t>
      </w:r>
    </w:p>
    <w:p w14:paraId="582F6EF5" w14:textId="77777777" w:rsidR="00A114CE" w:rsidRDefault="00A114CE" w:rsidP="00611247">
      <w:pPr>
        <w:pStyle w:val="BodyText"/>
      </w:pPr>
    </w:p>
    <w:p w14:paraId="796F1C52" w14:textId="3CE74800" w:rsidR="006B1F6C" w:rsidRDefault="006B1F6C" w:rsidP="00A97069">
      <w:pPr>
        <w:pStyle w:val="EditorInstructions"/>
      </w:pPr>
      <w:r w:rsidRPr="0001286F">
        <w:t xml:space="preserve">Update Section </w:t>
      </w:r>
      <w:r>
        <w:t>3.43.4</w:t>
      </w:r>
      <w:r w:rsidRPr="0001286F">
        <w:t xml:space="preserve"> as shown</w:t>
      </w:r>
      <w:r>
        <w:t>. Add the second interaction diagram.</w:t>
      </w:r>
      <w:bookmarkEnd w:id="69"/>
      <w:bookmarkEnd w:id="70"/>
      <w:bookmarkEnd w:id="71"/>
    </w:p>
    <w:p w14:paraId="17DA3678" w14:textId="77777777" w:rsidR="006B1F6C" w:rsidRPr="00977EA3" w:rsidRDefault="006B1F6C" w:rsidP="006B1F6C">
      <w:pPr>
        <w:pStyle w:val="Heading3"/>
        <w:numPr>
          <w:ilvl w:val="0"/>
          <w:numId w:val="0"/>
        </w:numPr>
        <w:rPr>
          <w:noProof w:val="0"/>
        </w:rPr>
      </w:pPr>
      <w:bookmarkStart w:id="140" w:name="_Toc398544315"/>
      <w:bookmarkStart w:id="141" w:name="_Toc398717977"/>
      <w:bookmarkStart w:id="142" w:name="_Toc518634576"/>
      <w:r w:rsidRPr="00977EA3">
        <w:rPr>
          <w:noProof w:val="0"/>
        </w:rPr>
        <w:t>3.43.4 Interaction Diagram</w:t>
      </w:r>
      <w:bookmarkEnd w:id="140"/>
      <w:bookmarkEnd w:id="141"/>
      <w:bookmarkEnd w:id="142"/>
    </w:p>
    <w:p w14:paraId="3634C160" w14:textId="77777777" w:rsidR="006B1F6C" w:rsidRPr="000A0F52" w:rsidRDefault="006B1F6C" w:rsidP="006B1F6C">
      <w:pPr>
        <w:pStyle w:val="BodyText"/>
        <w:rPr>
          <w:b/>
          <w:u w:val="single"/>
        </w:rPr>
      </w:pPr>
      <w:r w:rsidRPr="000A0F52">
        <w:rPr>
          <w:b/>
          <w:u w:val="single"/>
        </w:rPr>
        <w:t>The standard interaction is shown below.</w:t>
      </w:r>
    </w:p>
    <w:p w14:paraId="29684C19" w14:textId="77777777" w:rsidR="006B1F6C" w:rsidRPr="00977EA3" w:rsidRDefault="006B1F6C" w:rsidP="006B1F6C">
      <w:pPr>
        <w:pStyle w:val="BodyText"/>
        <w:jc w:val="center"/>
      </w:pPr>
    </w:p>
    <w:bookmarkStart w:id="143" w:name="_MON_1489808951"/>
    <w:bookmarkEnd w:id="143"/>
    <w:p w14:paraId="213C1EE5" w14:textId="77777777" w:rsidR="006B1F6C" w:rsidRPr="00977EA3" w:rsidRDefault="006B1F6C" w:rsidP="006B1F6C">
      <w:pPr>
        <w:pStyle w:val="BodyText"/>
        <w:jc w:val="center"/>
      </w:pPr>
      <w:r w:rsidRPr="00977EA3">
        <w:object w:dxaOrig="5610" w:dyaOrig="2625" w14:anchorId="31DA1EBE">
          <v:shape id="_x0000_i1041" type="#_x0000_t75" style="width:281.6pt;height:143.2pt" o:ole="">
            <v:imagedata r:id="rId38" o:title="" croptop="-6741f"/>
          </v:shape>
          <o:OLEObject Type="Embed" ProgID="Word.Picture.8" ShapeID="_x0000_i1041" DrawAspect="Content" ObjectID="_1489825092" r:id="rId39"/>
        </w:object>
      </w:r>
    </w:p>
    <w:p w14:paraId="2A8A1213" w14:textId="77777777" w:rsidR="00A63FB8" w:rsidRPr="000A0F52" w:rsidRDefault="00A63FB8" w:rsidP="00A63FB8">
      <w:pPr>
        <w:pStyle w:val="BodyText"/>
        <w:rPr>
          <w:b/>
          <w:u w:val="single"/>
        </w:rPr>
      </w:pPr>
      <w:r w:rsidRPr="000A0F52">
        <w:rPr>
          <w:b/>
          <w:u w:val="single"/>
        </w:rPr>
        <w:t>If the Deferred Response Option is used, there are additional messages in the interaction.</w:t>
      </w:r>
    </w:p>
    <w:bookmarkStart w:id="144" w:name="_MON_1489808973"/>
    <w:bookmarkEnd w:id="144"/>
    <w:p w14:paraId="1B7E3958" w14:textId="77777777" w:rsidR="00A63FB8" w:rsidRDefault="00A63FB8" w:rsidP="00A63FB8">
      <w:pPr>
        <w:pStyle w:val="BodyText"/>
        <w:jc w:val="center"/>
      </w:pPr>
      <w:r w:rsidRPr="007A7659">
        <w:object w:dxaOrig="5620" w:dyaOrig="2620" w14:anchorId="1F264DAA">
          <v:shape id="_x0000_i1047" type="#_x0000_t75" style="width:282.4pt;height:235.2pt" o:ole="" filled="t">
            <v:fill color2="black"/>
            <v:imagedata r:id="rId40" o:title="" cropbottom="-52933f"/>
          </v:shape>
          <o:OLEObject Type="Embed" ProgID="Word.Picture.8" ShapeID="_x0000_i1047" DrawAspect="Content" ObjectID="_1489825093" r:id="rId41"/>
        </w:object>
      </w:r>
    </w:p>
    <w:p w14:paraId="19C09A48" w14:textId="77777777" w:rsidR="00973055" w:rsidRDefault="00973055" w:rsidP="00A63FB8">
      <w:pPr>
        <w:pStyle w:val="BodyText"/>
        <w:jc w:val="center"/>
      </w:pPr>
    </w:p>
    <w:p w14:paraId="5523B2C4" w14:textId="49D75409" w:rsidR="00A63FB8" w:rsidRPr="0001286F" w:rsidRDefault="00A63FB8" w:rsidP="00A63FB8">
      <w:pPr>
        <w:pStyle w:val="EditorInstructions"/>
      </w:pPr>
      <w:r w:rsidRPr="0001286F">
        <w:t xml:space="preserve">Add the following new Section </w:t>
      </w:r>
      <w:r>
        <w:t>3.43</w:t>
      </w:r>
      <w:r w:rsidRPr="00736671">
        <w:t>.4.1.</w:t>
      </w:r>
      <w:r>
        <w:t xml:space="preserve">2.1 </w:t>
      </w:r>
      <w:r w:rsidRPr="0001286F">
        <w:t>as shown</w:t>
      </w:r>
    </w:p>
    <w:p w14:paraId="558DFD6A" w14:textId="1D920FDC" w:rsidR="00A63FB8" w:rsidRPr="00912A8E" w:rsidRDefault="00A63FB8" w:rsidP="00A63FB8">
      <w:pPr>
        <w:keepNext/>
        <w:spacing w:before="240" w:after="60"/>
        <w:outlineLvl w:val="4"/>
        <w:rPr>
          <w:rFonts w:ascii="Arial" w:hAnsi="Arial"/>
          <w:b/>
          <w:kern w:val="28"/>
        </w:rPr>
      </w:pPr>
      <w:r w:rsidRPr="00912A8E">
        <w:rPr>
          <w:rFonts w:ascii="Arial" w:hAnsi="Arial"/>
          <w:b/>
          <w:noProof/>
          <w:kern w:val="28"/>
        </w:rPr>
        <w:lastRenderedPageBreak/>
        <w:t>3.</w:t>
      </w:r>
      <w:r>
        <w:rPr>
          <w:rFonts w:ascii="Arial" w:hAnsi="Arial"/>
          <w:b/>
          <w:noProof/>
          <w:kern w:val="28"/>
        </w:rPr>
        <w:t>43.4.1.2.1</w:t>
      </w:r>
      <w:r w:rsidRPr="00912A8E">
        <w:rPr>
          <w:rFonts w:ascii="Arial" w:hAnsi="Arial"/>
          <w:b/>
          <w:noProof/>
          <w:kern w:val="28"/>
        </w:rPr>
        <w:t xml:space="preserve"> Deferred Response Option</w:t>
      </w:r>
    </w:p>
    <w:p w14:paraId="09B6F4CF" w14:textId="77777777" w:rsidR="00A63FB8" w:rsidRDefault="00A63FB8" w:rsidP="00A63FB8">
      <w:pPr>
        <w:pStyle w:val="BodyText"/>
      </w:pPr>
      <w:r>
        <w:t xml:space="preserve">If the Document Consumer supports the Deferred Response Option, it may trigger this pattern by sending a </w:t>
      </w:r>
      <w:r w:rsidRPr="00736671">
        <w:t>Deferred</w:t>
      </w:r>
      <w:r>
        <w:t>-Capable</w:t>
      </w:r>
      <w:r w:rsidRPr="00736671">
        <w:t xml:space="preserve"> </w:t>
      </w:r>
      <w:r w:rsidRPr="00977EA3">
        <w:t xml:space="preserve">Retrieve Document Set Request </w:t>
      </w:r>
      <w:r>
        <w:t>formatted as follows:</w:t>
      </w:r>
    </w:p>
    <w:p w14:paraId="4ADA4D17" w14:textId="4D600974" w:rsidR="00A63FB8" w:rsidRDefault="00A63FB8" w:rsidP="00A63FB8">
      <w:pPr>
        <w:pStyle w:val="BodyText"/>
        <w:numPr>
          <w:ilvl w:val="0"/>
          <w:numId w:val="20"/>
        </w:numPr>
      </w:pPr>
      <w:r>
        <w:t xml:space="preserve">A </w:t>
      </w:r>
      <w:r w:rsidRPr="00AF0AEF">
        <w:t>DeferredResponseEndpoint</w:t>
      </w:r>
      <w:r>
        <w:t xml:space="preserve"> element shall be present in the SOAP Header,</w:t>
      </w:r>
      <w:r w:rsidRPr="00AF0AEF">
        <w:t xml:space="preserve"> </w:t>
      </w:r>
      <w:r w:rsidRPr="0001286F">
        <w:t>contain</w:t>
      </w:r>
      <w:r>
        <w:t>ing</w:t>
      </w:r>
      <w:r w:rsidRPr="0001286F">
        <w:t xml:space="preserve"> a </w:t>
      </w:r>
      <w:r>
        <w:t>URL</w:t>
      </w:r>
      <w:r w:rsidRPr="0001286F">
        <w:t xml:space="preserve"> with the Web Services Endpoint where </w:t>
      </w:r>
      <w:r>
        <w:t>a</w:t>
      </w:r>
      <w:r w:rsidRPr="0001286F">
        <w:t xml:space="preserve"> </w:t>
      </w:r>
      <w:r>
        <w:t xml:space="preserve">deferred </w:t>
      </w:r>
      <w:r w:rsidRPr="0001286F">
        <w:t xml:space="preserve">response </w:t>
      </w:r>
      <w:r>
        <w:t>may</w:t>
      </w:r>
      <w:r w:rsidRPr="0001286F">
        <w:t xml:space="preserve"> be sent</w:t>
      </w:r>
      <w:r>
        <w:t>. The schema type is xsd</w:t>
      </w:r>
      <w:proofErr w:type="gramStart"/>
      <w:r>
        <w:t>:anyURI</w:t>
      </w:r>
      <w:proofErr w:type="gramEnd"/>
      <w:r>
        <w:t>. An example follows:</w:t>
      </w:r>
    </w:p>
    <w:p w14:paraId="33CC456C" w14:textId="77777777" w:rsidR="00A63FB8" w:rsidRDefault="00A63FB8" w:rsidP="00A63FB8">
      <w:pPr>
        <w:pStyle w:val="StylePlainText8ptBoxSinglesolidlineAuto05ptLin"/>
        <w:ind w:left="720"/>
      </w:pPr>
      <w:r w:rsidRPr="00545CD4">
        <w:t>&lt;</w:t>
      </w:r>
      <w:proofErr w:type="gramStart"/>
      <w:r w:rsidRPr="00545CD4">
        <w:t>ihe:DeferredResponseEndpoint</w:t>
      </w:r>
      <w:proofErr w:type="gramEnd"/>
      <w:r>
        <w:t xml:space="preserve"> xmlns:S=http://www.w3.org/2003/05/soap-envelope</w:t>
      </w:r>
    </w:p>
    <w:p w14:paraId="3E900073" w14:textId="77777777" w:rsidR="00A63FB8" w:rsidRPr="00977EA3" w:rsidRDefault="00A63FB8" w:rsidP="00A63FB8">
      <w:pPr>
        <w:pStyle w:val="StylePlainText8ptBoxSinglesolidlineAuto05ptLin"/>
        <w:ind w:left="720"/>
      </w:pPr>
      <w:r>
        <w:t>S</w:t>
      </w:r>
      <w:proofErr w:type="gramStart"/>
      <w:r>
        <w:t>:mustUnderstand</w:t>
      </w:r>
      <w:proofErr w:type="gramEnd"/>
      <w:r>
        <w:t>="false"</w:t>
      </w:r>
      <w:r w:rsidRPr="00545CD4">
        <w:t>&gt;</w:t>
      </w:r>
      <w:r>
        <w:t>service entry point url</w:t>
      </w:r>
      <w:r w:rsidRPr="00545CD4">
        <w:t>&lt;/ihe:DeferredResponseEndpoint&gt;</w:t>
      </w:r>
    </w:p>
    <w:p w14:paraId="4668C3FA" w14:textId="23D9C137" w:rsidR="00746F40" w:rsidRDefault="00746F40" w:rsidP="00A63FB8">
      <w:pPr>
        <w:pStyle w:val="BodyText"/>
      </w:pPr>
      <w:r>
        <w:t>Note: The Deferred mechanism also makes use of the WS-Addressing MessageID SOAP header block, which is already required.</w:t>
      </w:r>
    </w:p>
    <w:p w14:paraId="2C3D80EB" w14:textId="77777777" w:rsidR="00956BAB" w:rsidRDefault="00A63FB8" w:rsidP="00A63FB8">
      <w:pPr>
        <w:pStyle w:val="BodyText"/>
      </w:pPr>
      <w:r>
        <w:t xml:space="preserve">The </w:t>
      </w:r>
      <w:r w:rsidRPr="00736671">
        <w:t>Deferred</w:t>
      </w:r>
      <w:r>
        <w:t>-Capable</w:t>
      </w:r>
      <w:r w:rsidRPr="00736671">
        <w:t xml:space="preserve"> </w:t>
      </w:r>
      <w:r w:rsidRPr="00977EA3">
        <w:t xml:space="preserve">Retrieve Document Set </w:t>
      </w:r>
      <w:r>
        <w:t>Request is designed to be fully compatible with Initiating Gateways that do not support the Deferred Response Option</w:t>
      </w:r>
      <w:r w:rsidR="00956BAB">
        <w:t>:</w:t>
      </w:r>
    </w:p>
    <w:p w14:paraId="34041C13" w14:textId="1902E6E6" w:rsidR="0099469B" w:rsidRDefault="0099469B" w:rsidP="00956BAB">
      <w:pPr>
        <w:pStyle w:val="BodyText"/>
        <w:numPr>
          <w:ilvl w:val="0"/>
          <w:numId w:val="20"/>
        </w:numPr>
      </w:pPr>
      <w:r>
        <w:t xml:space="preserve">If the Document Consumer </w:t>
      </w:r>
      <w:r w:rsidR="00956BAB">
        <w:t>knows the Initiating Gateway</w:t>
      </w:r>
      <w:r>
        <w:t xml:space="preserve"> support</w:t>
      </w:r>
      <w:r w:rsidR="00956BAB">
        <w:t>s</w:t>
      </w:r>
      <w:r>
        <w:t xml:space="preserve"> the Deferred Response Option</w:t>
      </w:r>
      <w:r w:rsidR="00956BAB">
        <w:t xml:space="preserve">, it should pass the SOAP mustUnderstand value of “true” or “1” to force handling of the </w:t>
      </w:r>
      <w:r w:rsidR="00956BAB" w:rsidRPr="00736671">
        <w:t>Deferred</w:t>
      </w:r>
      <w:r w:rsidR="00956BAB">
        <w:t>-Capable aspects.</w:t>
      </w:r>
    </w:p>
    <w:p w14:paraId="2A8D8146" w14:textId="62C3D240" w:rsidR="00956BAB" w:rsidRDefault="00956BAB" w:rsidP="00956BAB">
      <w:pPr>
        <w:pStyle w:val="BodyText"/>
        <w:numPr>
          <w:ilvl w:val="0"/>
          <w:numId w:val="20"/>
        </w:numPr>
      </w:pPr>
      <w:r>
        <w:t xml:space="preserve">If the Document Consumer does not know whether the Initiating Gateway supports the Deferred Response Option, it should pass the SOAP mustUnderstand value of “false” or “0” to allow the </w:t>
      </w:r>
      <w:r w:rsidRPr="00736671">
        <w:t>Deferred</w:t>
      </w:r>
      <w:r>
        <w:t>-Capable aspects to be safely ignored.</w:t>
      </w:r>
    </w:p>
    <w:p w14:paraId="2899DD38" w14:textId="77777777" w:rsidR="00973055" w:rsidRDefault="00973055" w:rsidP="00A63FB8">
      <w:pPr>
        <w:pStyle w:val="BodyText"/>
      </w:pPr>
    </w:p>
    <w:p w14:paraId="04EE5A46" w14:textId="5C923542" w:rsidR="0047374A" w:rsidRPr="0001286F" w:rsidRDefault="0047374A" w:rsidP="0047374A">
      <w:pPr>
        <w:pStyle w:val="EditorInstructions"/>
      </w:pPr>
      <w:r w:rsidRPr="0001286F">
        <w:t xml:space="preserve">Add the following new Section </w:t>
      </w:r>
      <w:r>
        <w:t>3.43</w:t>
      </w:r>
      <w:r w:rsidRPr="00736671">
        <w:t>.4.1.</w:t>
      </w:r>
      <w:r>
        <w:t xml:space="preserve">3.3 </w:t>
      </w:r>
      <w:r w:rsidRPr="0001286F">
        <w:t>as shown</w:t>
      </w:r>
    </w:p>
    <w:p w14:paraId="69195E87" w14:textId="4475E4BF" w:rsidR="0047374A" w:rsidRPr="00977EA3" w:rsidRDefault="0047374A" w:rsidP="0047374A">
      <w:pPr>
        <w:pStyle w:val="Heading6"/>
        <w:numPr>
          <w:ilvl w:val="0"/>
          <w:numId w:val="0"/>
        </w:numPr>
        <w:rPr>
          <w:noProof w:val="0"/>
        </w:rPr>
      </w:pPr>
      <w:r>
        <w:rPr>
          <w:noProof w:val="0"/>
        </w:rPr>
        <w:t>3.43.4.1.3.3</w:t>
      </w:r>
      <w:r w:rsidRPr="00977EA3">
        <w:rPr>
          <w:noProof w:val="0"/>
        </w:rPr>
        <w:t xml:space="preserve"> </w:t>
      </w:r>
      <w:r w:rsidRPr="0047374A">
        <w:rPr>
          <w:noProof w:val="0"/>
        </w:rPr>
        <w:t>Deferred Response Option</w:t>
      </w:r>
    </w:p>
    <w:p w14:paraId="57C09B9F" w14:textId="77777777" w:rsidR="0047374A" w:rsidRDefault="0047374A" w:rsidP="0047374A">
      <w:pPr>
        <w:pStyle w:val="BodyText"/>
      </w:pPr>
      <w:r w:rsidRPr="0047374A">
        <w:t xml:space="preserve">If an Initiating Gateway that supports the Deferred Response Option receives a Deferred-Capable Retrieve Document Set Request, for those Responding Gateways it chooses to contact, it may send Deferred-Capable Cross Gateway </w:t>
      </w:r>
      <w:r>
        <w:t>Retrieve</w:t>
      </w:r>
      <w:r w:rsidRPr="0047374A">
        <w:t xml:space="preserve"> Requests as follows:</w:t>
      </w:r>
    </w:p>
    <w:p w14:paraId="2C3B8E3F" w14:textId="77777777" w:rsidR="0047374A" w:rsidRDefault="0047374A" w:rsidP="0047374A">
      <w:pPr>
        <w:pStyle w:val="BodyText"/>
        <w:numPr>
          <w:ilvl w:val="0"/>
          <w:numId w:val="20"/>
        </w:numPr>
      </w:pPr>
      <w:r w:rsidRPr="0047374A">
        <w:t>It shall include its own Deferred Response endpoint, not the endpoint passed by the Document Consumer.</w:t>
      </w:r>
    </w:p>
    <w:p w14:paraId="76335E3B" w14:textId="1F3DA5D9" w:rsidR="0047374A" w:rsidRDefault="0047374A" w:rsidP="0047374A">
      <w:pPr>
        <w:pStyle w:val="BodyText"/>
        <w:numPr>
          <w:ilvl w:val="0"/>
          <w:numId w:val="20"/>
        </w:numPr>
      </w:pPr>
      <w:r w:rsidRPr="0047374A">
        <w:t xml:space="preserve">It shall retain the information needed to process future deferred results: the Deferred endpoint and original </w:t>
      </w:r>
      <w:r>
        <w:t>WS-Addressing Message</w:t>
      </w:r>
      <w:r w:rsidRPr="0047374A">
        <w:t xml:space="preserve">ID from the Document Consumer, and the </w:t>
      </w:r>
      <w:r>
        <w:t>Message</w:t>
      </w:r>
      <w:r w:rsidRPr="0047374A">
        <w:t xml:space="preserve">ID for each </w:t>
      </w:r>
      <w:r>
        <w:t xml:space="preserve">request to a </w:t>
      </w:r>
      <w:r w:rsidRPr="0047374A">
        <w:t>Responding Gateway.</w:t>
      </w:r>
    </w:p>
    <w:p w14:paraId="48D58811" w14:textId="2BB2F6D2" w:rsidR="0047374A" w:rsidRPr="0047374A" w:rsidRDefault="0047374A" w:rsidP="0047374A">
      <w:pPr>
        <w:pStyle w:val="BodyText"/>
        <w:numPr>
          <w:ilvl w:val="0"/>
          <w:numId w:val="20"/>
        </w:numPr>
      </w:pPr>
      <w:r w:rsidRPr="0047374A">
        <w:t>It may choose to limit including the additional fields that identify a request as Deferred-Capable to only those Responding Gateways that it knows support the Deferred Response Option. However, Responding Gateways that do not support this option will ignore the Deferred aspects.</w:t>
      </w:r>
    </w:p>
    <w:p w14:paraId="42D1DDC0" w14:textId="146BC713" w:rsidR="0047374A" w:rsidRDefault="0047374A" w:rsidP="0047374A">
      <w:pPr>
        <w:pStyle w:val="BodyText"/>
      </w:pPr>
      <w:r w:rsidRPr="0047374A">
        <w:t xml:space="preserve">If an Initiating Gateway that does not support the Deferred Response Option receives a Deferred-Capable Retrieve Document Set Request: it shall ignore the extra SOAP header that is not </w:t>
      </w:r>
      <w:r w:rsidRPr="0047374A">
        <w:lastRenderedPageBreak/>
        <w:t xml:space="preserve">understood and process the message like an ordinary </w:t>
      </w:r>
      <w:r w:rsidR="000F5588" w:rsidRPr="0047374A">
        <w:t>Retrieve Document Set</w:t>
      </w:r>
      <w:r w:rsidRPr="0047374A">
        <w:t xml:space="preserve">. Note: This </w:t>
      </w:r>
      <w:commentRangeStart w:id="145"/>
      <w:proofErr w:type="gramStart"/>
      <w:r w:rsidRPr="0047374A">
        <w:t>is existing</w:t>
      </w:r>
      <w:proofErr w:type="gramEnd"/>
      <w:r w:rsidRPr="0047374A">
        <w:t xml:space="preserve"> </w:t>
      </w:r>
      <w:commentRangeEnd w:id="145"/>
      <w:r w:rsidRPr="0047374A">
        <w:commentReference w:id="145"/>
      </w:r>
      <w:r w:rsidRPr="0047374A">
        <w:t>expected behavior in SOAP.</w:t>
      </w:r>
    </w:p>
    <w:p w14:paraId="64C7A1C2" w14:textId="77777777" w:rsidR="00973055" w:rsidRDefault="00973055" w:rsidP="0047374A">
      <w:pPr>
        <w:pStyle w:val="BodyText"/>
      </w:pPr>
    </w:p>
    <w:p w14:paraId="3987EC88" w14:textId="44477A01" w:rsidR="00FC44DC" w:rsidRPr="0001286F" w:rsidRDefault="00FC44DC" w:rsidP="00FC44DC">
      <w:pPr>
        <w:pStyle w:val="EditorInstructions"/>
      </w:pPr>
      <w:r w:rsidRPr="0001286F">
        <w:t xml:space="preserve">Add the following new Section </w:t>
      </w:r>
      <w:r>
        <w:t xml:space="preserve">3.43.4.2.2.1 </w:t>
      </w:r>
      <w:r w:rsidRPr="0001286F">
        <w:t>as shown</w:t>
      </w:r>
    </w:p>
    <w:p w14:paraId="1A534F88" w14:textId="6E4A70F8" w:rsidR="00FC44DC" w:rsidRPr="00FC44DC" w:rsidRDefault="00FC44DC" w:rsidP="00FC44DC">
      <w:pPr>
        <w:keepNext/>
        <w:tabs>
          <w:tab w:val="num" w:pos="576"/>
          <w:tab w:val="num" w:pos="720"/>
          <w:tab w:val="num" w:pos="864"/>
          <w:tab w:val="num" w:pos="1008"/>
        </w:tabs>
        <w:spacing w:before="240" w:after="60"/>
        <w:outlineLvl w:val="4"/>
        <w:rPr>
          <w:rFonts w:ascii="Arial" w:hAnsi="Arial"/>
          <w:b/>
          <w:kern w:val="28"/>
        </w:rPr>
      </w:pPr>
      <w:r w:rsidRPr="00FC44DC">
        <w:rPr>
          <w:rFonts w:ascii="Arial" w:hAnsi="Arial"/>
          <w:b/>
          <w:kern w:val="28"/>
        </w:rPr>
        <w:t>3.43.4.2.2</w:t>
      </w:r>
      <w:r>
        <w:rPr>
          <w:rFonts w:ascii="Arial" w:hAnsi="Arial"/>
          <w:b/>
          <w:kern w:val="28"/>
        </w:rPr>
        <w:t>.1</w:t>
      </w:r>
      <w:r w:rsidRPr="00FC44DC">
        <w:rPr>
          <w:rFonts w:ascii="Arial" w:hAnsi="Arial"/>
          <w:b/>
          <w:kern w:val="28"/>
        </w:rPr>
        <w:t xml:space="preserve"> </w:t>
      </w:r>
      <w:r>
        <w:rPr>
          <w:rFonts w:ascii="Arial" w:hAnsi="Arial"/>
          <w:b/>
          <w:kern w:val="28"/>
        </w:rPr>
        <w:t>Registry</w:t>
      </w:r>
      <w:r w:rsidRPr="00FC44DC">
        <w:rPr>
          <w:rFonts w:ascii="Arial" w:hAnsi="Arial"/>
          <w:b/>
          <w:kern w:val="28"/>
        </w:rPr>
        <w:t>Response Indicating Deferred Processing</w:t>
      </w:r>
    </w:p>
    <w:p w14:paraId="50B2E9EE" w14:textId="101A201C" w:rsidR="00FC44DC" w:rsidRDefault="00FC44DC" w:rsidP="00FC44DC">
      <w:pPr>
        <w:pStyle w:val="BodyText"/>
      </w:pPr>
      <w:r>
        <w:t xml:space="preserve">For use with the </w:t>
      </w:r>
      <w:r w:rsidRPr="00736671">
        <w:t>Deferred Response Option</w:t>
      </w:r>
      <w:r>
        <w:t>: to indicate Deferred processing, the following slots are defined for the Registry</w:t>
      </w:r>
      <w:r w:rsidRPr="00000150">
        <w:t xml:space="preserve">Response </w:t>
      </w:r>
      <w:r>
        <w:t>element:</w:t>
      </w:r>
      <w:r w:rsidRPr="00FC44DC">
        <w:t xml:space="preserve"> “DeferredProcessingRequired”</w:t>
      </w:r>
      <w:r>
        <w:t xml:space="preserve"> and “</w:t>
      </w:r>
      <w:r w:rsidRPr="00000150">
        <w:t>DeferredProcessingEstimatedCompletion</w:t>
      </w:r>
      <w:r>
        <w:t xml:space="preserve">”. See </w:t>
      </w:r>
      <w:r w:rsidRPr="00977EA3">
        <w:t xml:space="preserve">ITI TF-2a: </w:t>
      </w:r>
      <w:r>
        <w:t>3.1</w:t>
      </w:r>
      <w:r w:rsidRPr="00736671">
        <w:t>8.4.1.3.</w:t>
      </w:r>
      <w:r>
        <w:t>7</w:t>
      </w:r>
      <w:r w:rsidRPr="00977EA3">
        <w:t xml:space="preserve"> for </w:t>
      </w:r>
      <w:r>
        <w:t>formatting rules</w:t>
      </w:r>
      <w:r w:rsidRPr="00977EA3">
        <w:t>.</w:t>
      </w:r>
    </w:p>
    <w:p w14:paraId="3EA73BB0" w14:textId="77777777" w:rsidR="00FC44DC" w:rsidRDefault="00FC44DC" w:rsidP="00FC44DC">
      <w:pPr>
        <w:pStyle w:val="BodyText"/>
      </w:pPr>
      <w:r>
        <w:t>An example of these slots is shown below:</w:t>
      </w:r>
    </w:p>
    <w:p w14:paraId="30A9AB40" w14:textId="31FDFA88" w:rsidR="00FC44DC" w:rsidRDefault="00FC44DC" w:rsidP="00FC44DC">
      <w:pPr>
        <w:pStyle w:val="StylePlainText8ptBoxSinglesolidlineAuto05ptLin"/>
        <w:ind w:left="720"/>
      </w:pPr>
      <w:r w:rsidRPr="005E279C">
        <w:t>&lt;</w:t>
      </w:r>
      <w:r w:rsidR="00A57255" w:rsidRPr="00A57255">
        <w:rPr>
          <w:shd w:val="clear" w:color="auto" w:fill="FFFFFF"/>
        </w:rPr>
        <w:t>RetrieveDocumentSetResponse xmlns="urn</w:t>
      </w:r>
      <w:proofErr w:type="gramStart"/>
      <w:r w:rsidR="00A57255" w:rsidRPr="00A57255">
        <w:rPr>
          <w:shd w:val="clear" w:color="auto" w:fill="FFFFFF"/>
        </w:rPr>
        <w:t>:ihe:iti:xds</w:t>
      </w:r>
      <w:proofErr w:type="gramEnd"/>
      <w:r w:rsidR="00A57255" w:rsidRPr="00A57255">
        <w:rPr>
          <w:shd w:val="clear" w:color="auto" w:fill="FFFFFF"/>
        </w:rPr>
        <w:t>-b:2007"</w:t>
      </w:r>
    </w:p>
    <w:p w14:paraId="5331A283" w14:textId="7AA959A8" w:rsidR="00FC44DC" w:rsidRDefault="00A57255" w:rsidP="00FC44DC">
      <w:pPr>
        <w:pStyle w:val="StylePlainText8ptBoxSinglesolidlineAuto05ptLin"/>
        <w:ind w:left="720"/>
      </w:pPr>
      <w:r>
        <w:t xml:space="preserve">    </w:t>
      </w:r>
      <w:proofErr w:type="gramStart"/>
      <w:r w:rsidR="00FC44DC" w:rsidRPr="00F00416">
        <w:t>xmlns:rs</w:t>
      </w:r>
      <w:proofErr w:type="gramEnd"/>
      <w:r w:rsidR="00FC44DC" w:rsidRPr="00F00416">
        <w:t>="urn:oasis:names:tc:ebxml-regrep:xsd:rs:3.0"</w:t>
      </w:r>
      <w:r w:rsidR="00FC44DC">
        <w:t xml:space="preserve"> </w:t>
      </w:r>
    </w:p>
    <w:p w14:paraId="32345654" w14:textId="45466D53" w:rsidR="00FC44DC" w:rsidRDefault="00FC44DC" w:rsidP="00FC44DC">
      <w:pPr>
        <w:pStyle w:val="StylePlainText8ptBoxSinglesolidlineAuto05ptLin"/>
        <w:ind w:left="720"/>
      </w:pPr>
      <w:r>
        <w:t xml:space="preserve">    </w:t>
      </w:r>
      <w:proofErr w:type="gramStart"/>
      <w:r w:rsidRPr="00F00416">
        <w:t>xmlns</w:t>
      </w:r>
      <w:r>
        <w:t>:rim</w:t>
      </w:r>
      <w:proofErr w:type="gramEnd"/>
      <w:r w:rsidRPr="00F00416">
        <w:t>="urn:oa</w:t>
      </w:r>
      <w:r>
        <w:t>sis:names:tc:ebxml-regrep:xsd:rim</w:t>
      </w:r>
      <w:r w:rsidRPr="00F00416">
        <w:t>:3.0"</w:t>
      </w:r>
      <w:r w:rsidR="00A57255">
        <w:t>&gt;</w:t>
      </w:r>
    </w:p>
    <w:p w14:paraId="5FFDDB66" w14:textId="47516546" w:rsidR="00A57255" w:rsidRDefault="00A57255" w:rsidP="00A57255">
      <w:pPr>
        <w:pStyle w:val="StylePlainText8ptBoxSinglesolidlineAuto05ptLin"/>
        <w:ind w:left="720"/>
      </w:pPr>
      <w:r>
        <w:t xml:space="preserve">    &lt;</w:t>
      </w:r>
      <w:proofErr w:type="gramStart"/>
      <w:r>
        <w:t>rs:RegistryResponse</w:t>
      </w:r>
      <w:proofErr w:type="gramEnd"/>
      <w:r>
        <w:t xml:space="preserve"> status="urn:ihe:iti:2007:ResponseStatusType:PartialSuccess"&gt;</w:t>
      </w:r>
    </w:p>
    <w:p w14:paraId="725CCCED" w14:textId="77777777" w:rsidR="00FC44DC" w:rsidRPr="005E279C" w:rsidRDefault="00FC44DC" w:rsidP="00FC44DC">
      <w:pPr>
        <w:pStyle w:val="StylePlainText8ptBoxSinglesolidlineAuto05ptLin"/>
        <w:ind w:left="720"/>
      </w:pPr>
    </w:p>
    <w:p w14:paraId="6D2E992E" w14:textId="7AEDFC09" w:rsidR="00FC44DC" w:rsidRDefault="00FC44DC" w:rsidP="00FC44DC">
      <w:pPr>
        <w:pStyle w:val="StylePlainText8ptBoxSinglesolidlineAuto05ptLin"/>
        <w:ind w:left="720"/>
      </w:pPr>
      <w:r>
        <w:t xml:space="preserve">    </w:t>
      </w:r>
      <w:r w:rsidR="00A57255">
        <w:t xml:space="preserve">    </w:t>
      </w:r>
      <w:r>
        <w:t>&lt;</w:t>
      </w:r>
      <w:proofErr w:type="gramStart"/>
      <w:r>
        <w:t>!-</w:t>
      </w:r>
      <w:proofErr w:type="gramEnd"/>
      <w:r>
        <w:t>- Results not available now --&gt;</w:t>
      </w:r>
    </w:p>
    <w:p w14:paraId="2FB767EF" w14:textId="5D51D614" w:rsidR="00FC44DC" w:rsidRPr="005E279C" w:rsidRDefault="00FC44DC" w:rsidP="00FC44DC">
      <w:pPr>
        <w:pStyle w:val="StylePlainText8ptBoxSinglesolidlineAuto05ptLin"/>
        <w:ind w:left="720"/>
      </w:pPr>
      <w:r>
        <w:t xml:space="preserve">    </w:t>
      </w:r>
      <w:r w:rsidR="00A57255">
        <w:t xml:space="preserve">    </w:t>
      </w:r>
      <w:r w:rsidRPr="005E279C">
        <w:t>&lt;</w:t>
      </w:r>
      <w:proofErr w:type="gramStart"/>
      <w:r w:rsidRPr="005E279C">
        <w:t>rs:ResponseSlotList</w:t>
      </w:r>
      <w:proofErr w:type="gramEnd"/>
      <w:r w:rsidRPr="005E279C">
        <w:t>&gt;</w:t>
      </w:r>
    </w:p>
    <w:p w14:paraId="2A1AF6CB" w14:textId="23AF5F56" w:rsidR="00FC44DC" w:rsidRPr="005E279C" w:rsidRDefault="00FC44DC" w:rsidP="00FC44DC">
      <w:pPr>
        <w:pStyle w:val="StylePlainText8ptBoxSinglesolidlineAuto05ptLin"/>
        <w:ind w:left="720"/>
      </w:pPr>
      <w:r w:rsidRPr="005E279C">
        <w:t xml:space="preserve">    </w:t>
      </w:r>
      <w:r>
        <w:t xml:space="preserve">   </w:t>
      </w:r>
      <w:r w:rsidR="00A57255">
        <w:t xml:space="preserve">    </w:t>
      </w:r>
      <w:r>
        <w:t xml:space="preserve"> </w:t>
      </w:r>
      <w:r w:rsidRPr="005E279C">
        <w:t>&lt;</w:t>
      </w:r>
      <w:proofErr w:type="gramStart"/>
      <w:r w:rsidRPr="005E279C">
        <w:t>rim:Slot</w:t>
      </w:r>
      <w:proofErr w:type="gramEnd"/>
      <w:r w:rsidRPr="005E279C">
        <w:t xml:space="preserve"> name="DeferredProcessingRequired"&gt;</w:t>
      </w:r>
    </w:p>
    <w:p w14:paraId="677AA1B6" w14:textId="19E933DF" w:rsidR="00FC44DC" w:rsidRPr="005E279C" w:rsidRDefault="00FC44DC" w:rsidP="00FC44DC">
      <w:pPr>
        <w:pStyle w:val="StylePlainText8ptBoxSinglesolidlineAuto05ptLin"/>
        <w:ind w:left="720"/>
      </w:pPr>
      <w:r w:rsidRPr="005E279C">
        <w:t xml:space="preserve">        </w:t>
      </w:r>
      <w:r>
        <w:t xml:space="preserve"> </w:t>
      </w:r>
      <w:r w:rsidR="00A57255">
        <w:t xml:space="preserve">    </w:t>
      </w:r>
      <w:r>
        <w:t xml:space="preserve">   </w:t>
      </w:r>
      <w:r w:rsidRPr="005E279C">
        <w:t>&lt;</w:t>
      </w:r>
      <w:proofErr w:type="gramStart"/>
      <w:r w:rsidRPr="005E279C">
        <w:t>rim:ValueList</w:t>
      </w:r>
      <w:proofErr w:type="gramEnd"/>
      <w:r w:rsidRPr="005E279C">
        <w:t>&gt;</w:t>
      </w:r>
    </w:p>
    <w:p w14:paraId="669AA665" w14:textId="08D5FE06" w:rsidR="00FC44DC" w:rsidRPr="005E279C" w:rsidRDefault="00FC44DC" w:rsidP="00FC44DC">
      <w:pPr>
        <w:pStyle w:val="StylePlainText8ptBoxSinglesolidlineAuto05ptLin"/>
        <w:ind w:left="720"/>
      </w:pPr>
      <w:r w:rsidRPr="005E279C">
        <w:t xml:space="preserve">            </w:t>
      </w:r>
      <w:r>
        <w:t xml:space="preserve"> </w:t>
      </w:r>
      <w:r w:rsidR="00A57255">
        <w:t xml:space="preserve">    </w:t>
      </w:r>
      <w:r>
        <w:t xml:space="preserve">   &lt;</w:t>
      </w:r>
      <w:proofErr w:type="gramStart"/>
      <w:r>
        <w:t>rim:Value</w:t>
      </w:r>
      <w:proofErr w:type="gramEnd"/>
      <w:r>
        <w:t>&gt;</w:t>
      </w:r>
      <w:r w:rsidRPr="005E279C">
        <w:t xml:space="preserve">This query requires more time. The </w:t>
      </w:r>
      <w:r>
        <w:t>full results</w:t>
      </w:r>
      <w:r w:rsidRPr="005E279C">
        <w:t xml:space="preserve"> will be returned on </w:t>
      </w:r>
      <w:r>
        <w:t>the Deferred Response endpoint</w:t>
      </w:r>
      <w:proofErr w:type="gramStart"/>
      <w:r>
        <w:t>.</w:t>
      </w:r>
      <w:r w:rsidRPr="005E279C">
        <w:t>&lt;</w:t>
      </w:r>
      <w:proofErr w:type="gramEnd"/>
      <w:r w:rsidRPr="005E279C">
        <w:t>/rim:Value&gt;</w:t>
      </w:r>
    </w:p>
    <w:p w14:paraId="55EE6461" w14:textId="258C54A9" w:rsidR="00FC44DC" w:rsidRPr="005E279C" w:rsidRDefault="00FC44DC" w:rsidP="00FC44DC">
      <w:pPr>
        <w:pStyle w:val="StylePlainText8ptBoxSinglesolidlineAuto05ptLin"/>
        <w:ind w:left="720"/>
      </w:pPr>
      <w:r w:rsidRPr="005E279C">
        <w:t xml:space="preserve">            </w:t>
      </w:r>
      <w:r w:rsidR="00A57255">
        <w:t xml:space="preserve">    </w:t>
      </w:r>
      <w:r w:rsidRPr="005E279C">
        <w:t>&lt;/rim</w:t>
      </w:r>
      <w:proofErr w:type="gramStart"/>
      <w:r w:rsidRPr="005E279C">
        <w:t>:ValueList</w:t>
      </w:r>
      <w:proofErr w:type="gramEnd"/>
      <w:r w:rsidRPr="005E279C">
        <w:t>&gt;</w:t>
      </w:r>
    </w:p>
    <w:p w14:paraId="358DC876" w14:textId="47E9C310" w:rsidR="00FC44DC" w:rsidRPr="005E279C" w:rsidRDefault="00FC44DC" w:rsidP="00FC44DC">
      <w:pPr>
        <w:pStyle w:val="StylePlainText8ptBoxSinglesolidlineAuto05ptLin"/>
        <w:ind w:left="720"/>
      </w:pPr>
      <w:r w:rsidRPr="005E279C">
        <w:t xml:space="preserve">      </w:t>
      </w:r>
      <w:r w:rsidR="00A57255">
        <w:t xml:space="preserve">    </w:t>
      </w:r>
      <w:r w:rsidRPr="005E279C">
        <w:t xml:space="preserve">  &lt;/rim</w:t>
      </w:r>
      <w:proofErr w:type="gramStart"/>
      <w:r w:rsidRPr="005E279C">
        <w:t>:Slot</w:t>
      </w:r>
      <w:proofErr w:type="gramEnd"/>
      <w:r w:rsidRPr="005E279C">
        <w:t>&gt;</w:t>
      </w:r>
    </w:p>
    <w:p w14:paraId="1B502DF0" w14:textId="6A216891" w:rsidR="00FC44DC" w:rsidRPr="005E279C" w:rsidRDefault="00FC44DC" w:rsidP="00FC44DC">
      <w:pPr>
        <w:pStyle w:val="StylePlainText8ptBoxSinglesolidlineAuto05ptLin"/>
        <w:ind w:left="720"/>
      </w:pPr>
      <w:r w:rsidRPr="005E279C">
        <w:t xml:space="preserve">      </w:t>
      </w:r>
      <w:r w:rsidR="00A57255">
        <w:t xml:space="preserve">    </w:t>
      </w:r>
      <w:r w:rsidRPr="005E279C">
        <w:t xml:space="preserve">  &lt;</w:t>
      </w:r>
      <w:proofErr w:type="gramStart"/>
      <w:r w:rsidRPr="005E279C">
        <w:t>rim:Slot</w:t>
      </w:r>
      <w:proofErr w:type="gramEnd"/>
      <w:r w:rsidRPr="005E279C">
        <w:t xml:space="preserve"> name="DeferredProcessingEstimatedCompletion"&gt;</w:t>
      </w:r>
    </w:p>
    <w:p w14:paraId="6DFF0635" w14:textId="67D5773A" w:rsidR="00FC44DC" w:rsidRPr="005E279C" w:rsidRDefault="00FC44DC" w:rsidP="00FC44DC">
      <w:pPr>
        <w:pStyle w:val="StylePlainText8ptBoxSinglesolidlineAuto05ptLin"/>
        <w:ind w:left="720"/>
      </w:pPr>
      <w:r w:rsidRPr="005E279C">
        <w:t xml:space="preserve">     </w:t>
      </w:r>
      <w:r w:rsidR="00A57255">
        <w:t xml:space="preserve">    </w:t>
      </w:r>
      <w:r w:rsidRPr="005E279C">
        <w:t xml:space="preserve">       &lt;</w:t>
      </w:r>
      <w:proofErr w:type="gramStart"/>
      <w:r w:rsidRPr="005E279C">
        <w:t>rim:ValueList</w:t>
      </w:r>
      <w:proofErr w:type="gramEnd"/>
      <w:r w:rsidRPr="005E279C">
        <w:t>&gt;</w:t>
      </w:r>
    </w:p>
    <w:p w14:paraId="6B9E1E08" w14:textId="0BFF4AA2" w:rsidR="00FC44DC" w:rsidRDefault="00FC44DC" w:rsidP="00FC44DC">
      <w:pPr>
        <w:pStyle w:val="StylePlainText8ptBoxSinglesolidlineAuto05ptLin"/>
        <w:ind w:left="720"/>
      </w:pPr>
      <w:r>
        <w:t xml:space="preserve">   </w:t>
      </w:r>
      <w:r w:rsidR="00A57255">
        <w:t xml:space="preserve">    </w:t>
      </w:r>
      <w:r>
        <w:t xml:space="preserve">             &lt;</w:t>
      </w:r>
      <w:proofErr w:type="gramStart"/>
      <w:r>
        <w:t>rim:Value</w:t>
      </w:r>
      <w:proofErr w:type="gramEnd"/>
      <w:r>
        <w:t>&gt;</w:t>
      </w:r>
      <w:r w:rsidRPr="00F8679A">
        <w:t>PT20M</w:t>
      </w:r>
      <w:r>
        <w:t>&lt;/rim:Value&gt;</w:t>
      </w:r>
    </w:p>
    <w:p w14:paraId="2BF2FFA2" w14:textId="4208A733" w:rsidR="00FC44DC" w:rsidRDefault="00FC44DC" w:rsidP="00FC44DC">
      <w:pPr>
        <w:pStyle w:val="StylePlainText8ptBoxSinglesolidlineAuto05ptLin"/>
        <w:ind w:left="720"/>
      </w:pPr>
      <w:r>
        <w:t xml:space="preserve">  </w:t>
      </w:r>
      <w:r w:rsidR="00A57255">
        <w:t xml:space="preserve">    </w:t>
      </w:r>
      <w:r>
        <w:t xml:space="preserve">          &lt;/rim</w:t>
      </w:r>
      <w:proofErr w:type="gramStart"/>
      <w:r>
        <w:t>:ValueList</w:t>
      </w:r>
      <w:proofErr w:type="gramEnd"/>
      <w:r>
        <w:t>&gt;</w:t>
      </w:r>
    </w:p>
    <w:p w14:paraId="2445C4E4" w14:textId="691DA01A" w:rsidR="00FC44DC" w:rsidRDefault="00FC44DC" w:rsidP="00FC44DC">
      <w:pPr>
        <w:pStyle w:val="StylePlainText8ptBoxSinglesolidlineAuto05ptLin"/>
        <w:ind w:left="720"/>
      </w:pPr>
      <w:r>
        <w:t xml:space="preserve">  </w:t>
      </w:r>
      <w:r w:rsidR="00A57255">
        <w:t xml:space="preserve">    </w:t>
      </w:r>
      <w:r>
        <w:t xml:space="preserve">      &lt;/rim</w:t>
      </w:r>
      <w:proofErr w:type="gramStart"/>
      <w:r>
        <w:t>:Slot</w:t>
      </w:r>
      <w:proofErr w:type="gramEnd"/>
      <w:r>
        <w:t>&gt;</w:t>
      </w:r>
    </w:p>
    <w:p w14:paraId="239F2CE8" w14:textId="3DDB36D9" w:rsidR="00FC44DC" w:rsidRDefault="00A57255" w:rsidP="00FC44DC">
      <w:pPr>
        <w:pStyle w:val="StylePlainText8ptBoxSinglesolidlineAuto05ptLin"/>
        <w:ind w:left="720"/>
      </w:pPr>
      <w:r>
        <w:t xml:space="preserve">    </w:t>
      </w:r>
      <w:r w:rsidR="00FC44DC">
        <w:t xml:space="preserve">    &lt;/rs</w:t>
      </w:r>
      <w:proofErr w:type="gramStart"/>
      <w:r w:rsidR="00FC44DC">
        <w:t>:ResponseSlotList</w:t>
      </w:r>
      <w:proofErr w:type="gramEnd"/>
      <w:r w:rsidR="00FC44DC">
        <w:t>&gt;</w:t>
      </w:r>
    </w:p>
    <w:p w14:paraId="2C8A7E19" w14:textId="77777777" w:rsidR="00FC44DC" w:rsidRDefault="00FC44DC" w:rsidP="00FC44DC">
      <w:pPr>
        <w:pStyle w:val="StylePlainText8ptBoxSinglesolidlineAuto05ptLin"/>
        <w:ind w:left="720"/>
      </w:pPr>
    </w:p>
    <w:p w14:paraId="5814594D" w14:textId="5BCE9618" w:rsidR="00FC44DC" w:rsidRDefault="00FC44DC" w:rsidP="00FC44DC">
      <w:pPr>
        <w:pStyle w:val="StylePlainText8ptBoxSinglesolidlineAuto05ptLin"/>
        <w:ind w:left="720"/>
      </w:pPr>
      <w:r>
        <w:t xml:space="preserve"> </w:t>
      </w:r>
      <w:r w:rsidR="00A57255">
        <w:t xml:space="preserve">    </w:t>
      </w:r>
      <w:r>
        <w:t xml:space="preserve">   &lt;</w:t>
      </w:r>
      <w:proofErr w:type="gramStart"/>
      <w:r>
        <w:t>!-</w:t>
      </w:r>
      <w:proofErr w:type="gramEnd"/>
      <w:r>
        <w:t>- Errors available now --&gt;</w:t>
      </w:r>
    </w:p>
    <w:p w14:paraId="1FB2BF1C" w14:textId="6512C049" w:rsidR="00FC44DC" w:rsidRDefault="00FC44DC" w:rsidP="00FC44DC">
      <w:pPr>
        <w:pStyle w:val="StylePlainText8ptBoxSinglesolidlineAuto05ptLin"/>
        <w:ind w:left="720"/>
      </w:pPr>
      <w:r>
        <w:t xml:space="preserve"> </w:t>
      </w:r>
      <w:r w:rsidR="00A57255">
        <w:t xml:space="preserve">    </w:t>
      </w:r>
      <w:r>
        <w:t xml:space="preserve">   &lt;</w:t>
      </w:r>
      <w:proofErr w:type="gramStart"/>
      <w:r>
        <w:t>rim:RegistryErrorList</w:t>
      </w:r>
      <w:proofErr w:type="gramEnd"/>
      <w:r>
        <w:t>&gt;</w:t>
      </w:r>
    </w:p>
    <w:p w14:paraId="275A4A5F" w14:textId="28A11591" w:rsidR="00FC44DC" w:rsidRDefault="00FC44DC" w:rsidP="00FC44DC">
      <w:pPr>
        <w:pStyle w:val="StylePlainText8ptBoxSinglesolidlineAuto05ptLin"/>
        <w:ind w:left="720"/>
      </w:pPr>
      <w:r>
        <w:t xml:space="preserve"> </w:t>
      </w:r>
      <w:r w:rsidR="00A57255">
        <w:t xml:space="preserve">    </w:t>
      </w:r>
      <w:r>
        <w:t xml:space="preserve">       ...</w:t>
      </w:r>
    </w:p>
    <w:p w14:paraId="4DE3F700" w14:textId="377D6345" w:rsidR="00FC44DC" w:rsidRDefault="00A57255" w:rsidP="00FC44DC">
      <w:pPr>
        <w:pStyle w:val="StylePlainText8ptBoxSinglesolidlineAuto05ptLin"/>
        <w:ind w:left="720"/>
      </w:pPr>
      <w:r>
        <w:t xml:space="preserve">    </w:t>
      </w:r>
      <w:r w:rsidR="00FC44DC">
        <w:t xml:space="preserve">    &lt;/rim</w:t>
      </w:r>
      <w:proofErr w:type="gramStart"/>
      <w:r w:rsidR="00FC44DC">
        <w:t>:RegistryErrorList</w:t>
      </w:r>
      <w:proofErr w:type="gramEnd"/>
      <w:r w:rsidR="00FC44DC">
        <w:t>&gt;</w:t>
      </w:r>
    </w:p>
    <w:p w14:paraId="182BE642" w14:textId="77777777" w:rsidR="00FC44DC" w:rsidRDefault="00FC44DC" w:rsidP="00FC44DC">
      <w:pPr>
        <w:pStyle w:val="StylePlainText8ptBoxSinglesolidlineAuto05ptLin"/>
        <w:ind w:left="720"/>
      </w:pPr>
    </w:p>
    <w:p w14:paraId="672D2A3F" w14:textId="7A9CD9B6" w:rsidR="00FC44DC" w:rsidRDefault="00A57255" w:rsidP="00FC44DC">
      <w:pPr>
        <w:pStyle w:val="StylePlainText8ptBoxSinglesolidlineAuto05ptLin"/>
        <w:ind w:left="720"/>
      </w:pPr>
      <w:r>
        <w:t xml:space="preserve">    </w:t>
      </w:r>
      <w:r w:rsidR="00FC44DC">
        <w:t>&lt;/</w:t>
      </w:r>
      <w:r>
        <w:t>rs</w:t>
      </w:r>
      <w:proofErr w:type="gramStart"/>
      <w:r>
        <w:t>:RegistryResponse</w:t>
      </w:r>
      <w:proofErr w:type="gramEnd"/>
      <w:r w:rsidR="00FC44DC">
        <w:t>&gt;</w:t>
      </w:r>
    </w:p>
    <w:p w14:paraId="5EB5CE60" w14:textId="77777777" w:rsidR="00A57255" w:rsidRDefault="00A57255" w:rsidP="00FC44DC">
      <w:pPr>
        <w:pStyle w:val="StylePlainText8ptBoxSinglesolidlineAuto05ptLin"/>
        <w:ind w:left="720"/>
      </w:pPr>
    </w:p>
    <w:p w14:paraId="11F33963" w14:textId="500C2BC5" w:rsidR="00A57255" w:rsidRDefault="00A57255" w:rsidP="00A57255">
      <w:pPr>
        <w:pStyle w:val="StylePlainText8ptBoxSinglesolidlineAuto05ptLin"/>
        <w:ind w:left="720"/>
      </w:pPr>
      <w:r>
        <w:t xml:space="preserve">    &lt;</w:t>
      </w:r>
      <w:proofErr w:type="gramStart"/>
      <w:r>
        <w:t>!-</w:t>
      </w:r>
      <w:proofErr w:type="gramEnd"/>
      <w:r>
        <w:t>- Documents available now --&gt;</w:t>
      </w:r>
    </w:p>
    <w:p w14:paraId="3AED451C" w14:textId="34284BCD" w:rsidR="00A57255" w:rsidRDefault="00A57255" w:rsidP="00A57255">
      <w:pPr>
        <w:pStyle w:val="StylePlainText8ptBoxSinglesolidlineAuto05ptLin"/>
        <w:ind w:left="720"/>
      </w:pPr>
      <w:r>
        <w:t xml:space="preserve">    &lt;DocumentResponse&gt;</w:t>
      </w:r>
    </w:p>
    <w:p w14:paraId="3B811B37" w14:textId="07E90FB7" w:rsidR="00A57255" w:rsidRDefault="00A57255" w:rsidP="00A57255">
      <w:pPr>
        <w:pStyle w:val="StylePlainText8ptBoxSinglesolidlineAuto05ptLin"/>
        <w:ind w:left="720"/>
      </w:pPr>
      <w:r>
        <w:t xml:space="preserve">        &lt;</w:t>
      </w:r>
      <w:proofErr w:type="gramStart"/>
      <w:r>
        <w:t>homeCommunityId</w:t>
      </w:r>
      <w:proofErr w:type="gramEnd"/>
      <w:r>
        <w:t>&gt;urn:oid:1.2.3.4&lt;/homeCommunityId&gt;</w:t>
      </w:r>
    </w:p>
    <w:p w14:paraId="62FDD0DD" w14:textId="52CE8E96" w:rsidR="00A57255" w:rsidRDefault="00A57255" w:rsidP="00A57255">
      <w:pPr>
        <w:pStyle w:val="StylePlainText8ptBoxSinglesolidlineAuto05ptLin"/>
        <w:ind w:left="720"/>
      </w:pPr>
      <w:r>
        <w:t xml:space="preserve">        &lt;RepositoryUniqueId&gt;1.3.6.1.4...1000&lt;/RepositoryUniqueId&gt;</w:t>
      </w:r>
    </w:p>
    <w:p w14:paraId="3E429DDB" w14:textId="03D69501" w:rsidR="00A57255" w:rsidRDefault="00A57255" w:rsidP="00A57255">
      <w:pPr>
        <w:pStyle w:val="StylePlainText8ptBoxSinglesolidlineAuto05ptLin"/>
        <w:ind w:left="720"/>
      </w:pPr>
      <w:r>
        <w:t xml:space="preserve">        &lt;DocumentUniqueId&gt;1.3.6.1.4...2300&lt;/DocumentUniqueId&gt;</w:t>
      </w:r>
    </w:p>
    <w:p w14:paraId="1CAE9FCB" w14:textId="4EBB3983" w:rsidR="00A57255" w:rsidRDefault="00A57255" w:rsidP="00A57255">
      <w:pPr>
        <w:pStyle w:val="StylePlainText8ptBoxSinglesolidlineAuto05ptLin"/>
        <w:ind w:left="720"/>
      </w:pPr>
      <w:r>
        <w:t xml:space="preserve">        &lt;</w:t>
      </w:r>
      <w:proofErr w:type="gramStart"/>
      <w:r>
        <w:t>mimeType</w:t>
      </w:r>
      <w:proofErr w:type="gramEnd"/>
      <w:r>
        <w:t>&gt;text/xml&lt;/mimeType&gt;</w:t>
      </w:r>
    </w:p>
    <w:p w14:paraId="7235024A" w14:textId="5929BEAB" w:rsidR="00A57255" w:rsidRDefault="00A57255" w:rsidP="00A57255">
      <w:pPr>
        <w:pStyle w:val="StylePlainText8ptBoxSinglesolidlineAuto05ptLin"/>
        <w:ind w:left="720"/>
      </w:pPr>
      <w:r>
        <w:t xml:space="preserve">        &lt;Document&gt;UjBsR09EbGhjZ0dTQUxNQUFBUUNBRU1tQ1p0dU1GUXhEUzhi&lt;/Document&gt;</w:t>
      </w:r>
    </w:p>
    <w:p w14:paraId="1F496BED" w14:textId="16E611E8" w:rsidR="00A57255" w:rsidRDefault="00A57255" w:rsidP="00A57255">
      <w:pPr>
        <w:pStyle w:val="StylePlainText8ptBoxSinglesolidlineAuto05ptLin"/>
        <w:ind w:left="720"/>
      </w:pPr>
      <w:r>
        <w:t xml:space="preserve">    &lt;/DocumentResponse&gt;</w:t>
      </w:r>
    </w:p>
    <w:p w14:paraId="2FA50247" w14:textId="323FA3EE" w:rsidR="00A57255" w:rsidRPr="00A57255" w:rsidRDefault="00A57255" w:rsidP="00A57255">
      <w:pPr>
        <w:pStyle w:val="StylePlainText8ptBoxSinglesolidlineAuto05ptLin"/>
        <w:ind w:left="720"/>
      </w:pPr>
      <w:r w:rsidRPr="00A57255">
        <w:t>&lt;/RetrieveDocumentSetResponse&gt;</w:t>
      </w:r>
    </w:p>
    <w:p w14:paraId="4ABA9C89" w14:textId="77777777" w:rsidR="00FC44DC" w:rsidRDefault="00FC44DC" w:rsidP="00FC44DC">
      <w:pPr>
        <w:pStyle w:val="BodyText"/>
      </w:pPr>
    </w:p>
    <w:p w14:paraId="5ADE7B95" w14:textId="3E9628A9" w:rsidR="00D61AE6" w:rsidRPr="0001286F" w:rsidRDefault="00D61AE6" w:rsidP="00D61AE6">
      <w:pPr>
        <w:pStyle w:val="EditorInstructions"/>
      </w:pPr>
      <w:r w:rsidRPr="0001286F">
        <w:t xml:space="preserve">Add the following new Section </w:t>
      </w:r>
      <w:r>
        <w:t xml:space="preserve">3.43.4.2.3.3 </w:t>
      </w:r>
      <w:r w:rsidRPr="0001286F">
        <w:t>as shown</w:t>
      </w:r>
    </w:p>
    <w:p w14:paraId="10CC5243" w14:textId="4363642F" w:rsidR="00D61AE6" w:rsidRPr="00977EA3" w:rsidRDefault="00D61AE6" w:rsidP="00D61AE6">
      <w:pPr>
        <w:pStyle w:val="Heading6"/>
        <w:numPr>
          <w:ilvl w:val="0"/>
          <w:numId w:val="0"/>
        </w:numPr>
        <w:rPr>
          <w:noProof w:val="0"/>
        </w:rPr>
      </w:pPr>
      <w:r w:rsidRPr="00977EA3">
        <w:rPr>
          <w:noProof w:val="0"/>
        </w:rPr>
        <w:t>3.43.4.2.3.</w:t>
      </w:r>
      <w:r>
        <w:rPr>
          <w:noProof w:val="0"/>
        </w:rPr>
        <w:t>3</w:t>
      </w:r>
      <w:r w:rsidRPr="00977EA3">
        <w:rPr>
          <w:noProof w:val="0"/>
        </w:rPr>
        <w:t xml:space="preserve"> </w:t>
      </w:r>
      <w:r w:rsidRPr="00D61AE6">
        <w:rPr>
          <w:noProof w:val="0"/>
        </w:rPr>
        <w:t xml:space="preserve">Deferred Response </w:t>
      </w:r>
      <w:r w:rsidRPr="00977EA3">
        <w:rPr>
          <w:noProof w:val="0"/>
        </w:rPr>
        <w:t>Option</w:t>
      </w:r>
    </w:p>
    <w:p w14:paraId="0C0651CA" w14:textId="5EB944C4" w:rsidR="000F5588" w:rsidRPr="000F5588" w:rsidRDefault="000F5588" w:rsidP="000F5588">
      <w:pPr>
        <w:pStyle w:val="BodyText"/>
      </w:pPr>
      <w:r w:rsidRPr="000F5588">
        <w:t xml:space="preserve">If </w:t>
      </w:r>
      <w:r>
        <w:t>a</w:t>
      </w:r>
      <w:r w:rsidRPr="000F5588">
        <w:t xml:space="preserve"> Document Consumer supports the Deferred Response Option it shall accept the </w:t>
      </w:r>
      <w:r w:rsidR="00D61AE6">
        <w:t>Registry</w:t>
      </w:r>
      <w:r w:rsidRPr="000F5588">
        <w:t xml:space="preserve">Response Indicating Deferred Processing, as described in section </w:t>
      </w:r>
      <w:r w:rsidR="00D61AE6" w:rsidRPr="00D61AE6">
        <w:t>3.43.4.2.2.1</w:t>
      </w:r>
      <w:r w:rsidRPr="000F5588">
        <w:t>, indicating that some results of the request will be deferred until a later time.</w:t>
      </w:r>
    </w:p>
    <w:p w14:paraId="697C615C" w14:textId="457E6F3E" w:rsidR="000F5588" w:rsidRPr="000F5588" w:rsidRDefault="000F5588" w:rsidP="000F5588">
      <w:pPr>
        <w:pStyle w:val="BodyText"/>
      </w:pPr>
      <w:r w:rsidRPr="000F5588">
        <w:t>If a Document Consumer that supports the Defe</w:t>
      </w:r>
      <w:r w:rsidR="00D61AE6">
        <w:t>rred Response Option receives a</w:t>
      </w:r>
      <w:r w:rsidRPr="000F5588">
        <w:t xml:space="preserve"> </w:t>
      </w:r>
      <w:r w:rsidR="00D61AE6">
        <w:t>Registry</w:t>
      </w:r>
      <w:r w:rsidR="00D61AE6" w:rsidRPr="000F5588">
        <w:t xml:space="preserve">Response </w:t>
      </w:r>
      <w:r w:rsidRPr="000F5588">
        <w:t xml:space="preserve">Indicating Deferred Processing, it shall retain the </w:t>
      </w:r>
      <w:r w:rsidR="00D61AE6">
        <w:t xml:space="preserve">WS-Addressing MessageID </w:t>
      </w:r>
      <w:r w:rsidRPr="000F5588">
        <w:t xml:space="preserve">of </w:t>
      </w:r>
      <w:r w:rsidR="00D61AE6">
        <w:t>its</w:t>
      </w:r>
      <w:r w:rsidRPr="000F5588">
        <w:t xml:space="preserve"> original </w:t>
      </w:r>
      <w:r w:rsidR="00D61AE6" w:rsidRPr="0047374A">
        <w:t>Retrieve Document Set Request</w:t>
      </w:r>
      <w:r w:rsidR="00D61AE6" w:rsidRPr="000F5588">
        <w:t xml:space="preserve"> </w:t>
      </w:r>
      <w:r w:rsidRPr="000F5588">
        <w:t>in order to correlate future results.</w:t>
      </w:r>
    </w:p>
    <w:p w14:paraId="63B0025A" w14:textId="1E556B95" w:rsidR="000F5588" w:rsidRDefault="000F5588" w:rsidP="000F5588">
      <w:pPr>
        <w:pStyle w:val="BodyText"/>
      </w:pPr>
      <w:r w:rsidRPr="000F5588">
        <w:t>If a Document Consumer that does not support the Defe</w:t>
      </w:r>
      <w:r w:rsidR="00D61AE6">
        <w:t>rred Response Option receives a</w:t>
      </w:r>
      <w:r w:rsidRPr="000F5588">
        <w:t xml:space="preserve"> </w:t>
      </w:r>
      <w:r w:rsidR="00D61AE6">
        <w:t>Registry</w:t>
      </w:r>
      <w:r w:rsidR="00D61AE6" w:rsidRPr="000F5588">
        <w:t xml:space="preserve">Response </w:t>
      </w:r>
      <w:r w:rsidRPr="000F5588">
        <w:t xml:space="preserve">Indicating Deferred Processing, it shall ignore the extra slot(s) and process the message like an ordinary Registry Stored Query response. Note: This </w:t>
      </w:r>
      <w:proofErr w:type="gramStart"/>
      <w:r w:rsidRPr="000F5588">
        <w:t>is existing</w:t>
      </w:r>
      <w:proofErr w:type="gramEnd"/>
      <w:r w:rsidRPr="000F5588">
        <w:t xml:space="preserve"> expected behavior in ebXML.</w:t>
      </w:r>
    </w:p>
    <w:p w14:paraId="1EC627BB" w14:textId="77777777" w:rsidR="00973055" w:rsidRPr="000F5588" w:rsidRDefault="00973055" w:rsidP="000F5588">
      <w:pPr>
        <w:pStyle w:val="BodyText"/>
      </w:pPr>
    </w:p>
    <w:p w14:paraId="09F8BD6F" w14:textId="5FE28855" w:rsidR="000B1E45" w:rsidRPr="0001286F" w:rsidRDefault="000B1E45" w:rsidP="000B1E45">
      <w:pPr>
        <w:pStyle w:val="EditorInstructions"/>
      </w:pPr>
      <w:r w:rsidRPr="0001286F">
        <w:t xml:space="preserve">Add the following new Section </w:t>
      </w:r>
      <w:r w:rsidRPr="00736671">
        <w:t>3.</w:t>
      </w:r>
      <w:r>
        <w:t xml:space="preserve">43.4.3 </w:t>
      </w:r>
      <w:r w:rsidRPr="0001286F">
        <w:t>as shown</w:t>
      </w:r>
    </w:p>
    <w:p w14:paraId="2687F5E3" w14:textId="7D2DA863" w:rsidR="000B1E45" w:rsidRDefault="000B1E45" w:rsidP="000B1E45">
      <w:pPr>
        <w:pStyle w:val="Heading4"/>
        <w:numPr>
          <w:ilvl w:val="0"/>
          <w:numId w:val="0"/>
        </w:numPr>
      </w:pPr>
      <w:r>
        <w:rPr>
          <w:bCs/>
          <w:noProof w:val="0"/>
        </w:rPr>
        <w:t>3.</w:t>
      </w:r>
      <w:r w:rsidR="00943F9D">
        <w:rPr>
          <w:bCs/>
          <w:noProof w:val="0"/>
        </w:rPr>
        <w:t>43.4.3</w:t>
      </w:r>
      <w:r w:rsidRPr="00977EA3">
        <w:rPr>
          <w:bCs/>
          <w:noProof w:val="0"/>
        </w:rPr>
        <w:t xml:space="preserve"> </w:t>
      </w:r>
      <w:r w:rsidR="00943F9D" w:rsidRPr="00977EA3">
        <w:rPr>
          <w:noProof w:val="0"/>
        </w:rPr>
        <w:t xml:space="preserve">Retrieve Document Set </w:t>
      </w:r>
      <w:r>
        <w:t>Deferred Results</w:t>
      </w:r>
    </w:p>
    <w:p w14:paraId="48F0BF89" w14:textId="77777777" w:rsidR="000B1E45" w:rsidRDefault="000B1E45" w:rsidP="000B1E45">
      <w:pPr>
        <w:pStyle w:val="BodyText"/>
      </w:pPr>
      <w:r w:rsidRPr="007A7659">
        <w:t xml:space="preserve">This </w:t>
      </w:r>
      <w:r>
        <w:t>message</w:t>
      </w:r>
      <w:r w:rsidRPr="007A3406">
        <w:t xml:space="preserve"> </w:t>
      </w:r>
      <w:r>
        <w:t xml:space="preserve">is used only when a </w:t>
      </w:r>
      <w:r w:rsidRPr="007A7659">
        <w:t xml:space="preserve">Document Consumer </w:t>
      </w:r>
      <w:r>
        <w:t>and</w:t>
      </w:r>
      <w:r w:rsidRPr="007A7659">
        <w:t xml:space="preserve"> </w:t>
      </w:r>
      <w:r w:rsidRPr="00977EA3">
        <w:t>an Initiating Gateway</w:t>
      </w:r>
      <w:r>
        <w:t xml:space="preserve"> support the Deferred Response Option.</w:t>
      </w:r>
    </w:p>
    <w:p w14:paraId="56F0BBD7" w14:textId="4F5BBAFB" w:rsidR="000B1E45" w:rsidRPr="007A7659" w:rsidRDefault="000B1E45" w:rsidP="000B1E45">
      <w:pPr>
        <w:pStyle w:val="BodyText"/>
      </w:pPr>
      <w:r>
        <w:t xml:space="preserve">The message is sent </w:t>
      </w:r>
      <w:r w:rsidRPr="007A7659">
        <w:t xml:space="preserve">from </w:t>
      </w:r>
      <w:r w:rsidRPr="00977EA3">
        <w:t>an Initiating Gateway</w:t>
      </w:r>
      <w:r w:rsidRPr="007A3406">
        <w:t xml:space="preserve"> </w:t>
      </w:r>
      <w:r w:rsidRPr="007A7659">
        <w:t xml:space="preserve">to </w:t>
      </w:r>
      <w:r>
        <w:t>a</w:t>
      </w:r>
      <w:r w:rsidRPr="007A7659">
        <w:t xml:space="preserve"> Document Consumer</w:t>
      </w:r>
      <w:r>
        <w:t xml:space="preserve"> to return</w:t>
      </w:r>
      <w:r w:rsidRPr="007A7659">
        <w:t xml:space="preserve"> </w:t>
      </w:r>
      <w:r>
        <w:t xml:space="preserve">Deferred results – </w:t>
      </w:r>
      <w:r w:rsidR="00306B34">
        <w:t xml:space="preserve">documents and/or registry errors </w:t>
      </w:r>
      <w:r>
        <w:t xml:space="preserve">– from a prior Deferred-Capable </w:t>
      </w:r>
      <w:r w:rsidR="00306B34">
        <w:t>retrieve</w:t>
      </w:r>
      <w:r>
        <w:t xml:space="preserve"> request.</w:t>
      </w:r>
    </w:p>
    <w:p w14:paraId="6C631579" w14:textId="1D036808" w:rsidR="000B1E45" w:rsidRPr="00977EA3" w:rsidRDefault="000B1E45" w:rsidP="000B1E45">
      <w:pPr>
        <w:pStyle w:val="Heading5"/>
        <w:numPr>
          <w:ilvl w:val="0"/>
          <w:numId w:val="0"/>
        </w:numPr>
        <w:rPr>
          <w:noProof w:val="0"/>
        </w:rPr>
      </w:pPr>
      <w:r>
        <w:rPr>
          <w:noProof w:val="0"/>
        </w:rPr>
        <w:t>3.</w:t>
      </w:r>
      <w:r w:rsidR="00306B34">
        <w:rPr>
          <w:noProof w:val="0"/>
        </w:rPr>
        <w:t>43</w:t>
      </w:r>
      <w:r>
        <w:rPr>
          <w:noProof w:val="0"/>
        </w:rPr>
        <w:t>.4.</w:t>
      </w:r>
      <w:r w:rsidR="00306B34">
        <w:rPr>
          <w:noProof w:val="0"/>
        </w:rPr>
        <w:t>3</w:t>
      </w:r>
      <w:r w:rsidRPr="00977EA3">
        <w:rPr>
          <w:noProof w:val="0"/>
        </w:rPr>
        <w:t>.1 Trigger Events</w:t>
      </w:r>
    </w:p>
    <w:p w14:paraId="303BB227" w14:textId="4DE0597F" w:rsidR="000B1E45" w:rsidRPr="00611247" w:rsidRDefault="000B1E45" w:rsidP="000B1E45">
      <w:pPr>
        <w:pStyle w:val="BodyText"/>
      </w:pPr>
      <w:r w:rsidRPr="00977EA3">
        <w:t xml:space="preserve">This message is initiated when the Initiating Gateway </w:t>
      </w:r>
      <w:r>
        <w:t xml:space="preserve">determines it has results from a prior Deferred-Capable </w:t>
      </w:r>
      <w:r w:rsidR="00306B34">
        <w:t xml:space="preserve">retrieve </w:t>
      </w:r>
      <w:r>
        <w:t>request</w:t>
      </w:r>
      <w:r w:rsidRPr="00977EA3">
        <w:t xml:space="preserve"> from </w:t>
      </w:r>
      <w:r>
        <w:t>a</w:t>
      </w:r>
      <w:r w:rsidRPr="00977EA3">
        <w:t xml:space="preserve"> Document Consumer</w:t>
      </w:r>
      <w:r>
        <w:t>.</w:t>
      </w:r>
    </w:p>
    <w:p w14:paraId="7D2E4AEC" w14:textId="6EE3C05D" w:rsidR="000B1E45" w:rsidRPr="00977EA3" w:rsidRDefault="000B1E45" w:rsidP="000B1E45">
      <w:pPr>
        <w:pStyle w:val="Heading5"/>
        <w:numPr>
          <w:ilvl w:val="0"/>
          <w:numId w:val="0"/>
        </w:numPr>
        <w:rPr>
          <w:noProof w:val="0"/>
        </w:rPr>
      </w:pPr>
      <w:r>
        <w:rPr>
          <w:noProof w:val="0"/>
        </w:rPr>
        <w:t>3.</w:t>
      </w:r>
      <w:r w:rsidR="00306B34">
        <w:rPr>
          <w:noProof w:val="0"/>
        </w:rPr>
        <w:t>43</w:t>
      </w:r>
      <w:r>
        <w:rPr>
          <w:noProof w:val="0"/>
        </w:rPr>
        <w:t>.4.</w:t>
      </w:r>
      <w:r w:rsidR="00306B34">
        <w:rPr>
          <w:noProof w:val="0"/>
        </w:rPr>
        <w:t>3</w:t>
      </w:r>
      <w:r w:rsidRPr="00977EA3">
        <w:rPr>
          <w:noProof w:val="0"/>
        </w:rPr>
        <w:t>.2 Message Semantics</w:t>
      </w:r>
      <w:r>
        <w:rPr>
          <w:noProof w:val="0"/>
        </w:rPr>
        <w:t xml:space="preserve">   </w:t>
      </w:r>
    </w:p>
    <w:p w14:paraId="73FD27E2" w14:textId="22EC625E" w:rsidR="000B1E45" w:rsidRDefault="000B1E45" w:rsidP="000B1E45">
      <w:pPr>
        <w:pStyle w:val="BodyText"/>
      </w:pPr>
      <w:r w:rsidRPr="00977EA3">
        <w:t xml:space="preserve">The </w:t>
      </w:r>
      <w:r w:rsidR="00935A4B" w:rsidRPr="00935A4B">
        <w:t xml:space="preserve">Retrieve Document Set </w:t>
      </w:r>
      <w:r>
        <w:t>Deferred Results</w:t>
      </w:r>
      <w:r w:rsidRPr="00977EA3">
        <w:t xml:space="preserve"> message semantics are based on the </w:t>
      </w:r>
      <w:r w:rsidR="00935A4B" w:rsidRPr="00935A4B">
        <w:t>Retrieve Document Set</w:t>
      </w:r>
      <w:r w:rsidR="00935A4B">
        <w:t xml:space="preserve"> R</w:t>
      </w:r>
      <w:r>
        <w:t xml:space="preserve">esponse, but </w:t>
      </w:r>
      <w:r w:rsidR="008067D6">
        <w:t>the message is</w:t>
      </w:r>
      <w:r>
        <w:t xml:space="preserve"> packaged </w:t>
      </w:r>
      <w:r w:rsidR="00935A4B">
        <w:t>as a SOAP request instead of a response</w:t>
      </w:r>
      <w:r>
        <w:t xml:space="preserve">. For the contents of the </w:t>
      </w:r>
      <w:r w:rsidR="008067D6" w:rsidRPr="00935A4B">
        <w:t>Retrieve Document Set</w:t>
      </w:r>
      <w:r w:rsidR="008067D6">
        <w:t xml:space="preserve"> Response</w:t>
      </w:r>
      <w:r>
        <w:t>, see section 3.</w:t>
      </w:r>
      <w:r w:rsidR="008067D6">
        <w:t>43.4.2</w:t>
      </w:r>
      <w:r>
        <w:t xml:space="preserve">.2. For the web services details and sample messages, </w:t>
      </w:r>
      <w:r w:rsidR="008067D6">
        <w:t>see</w:t>
      </w:r>
      <w:r>
        <w:t xml:space="preserve"> section </w:t>
      </w:r>
      <w:r w:rsidR="008067D6">
        <w:t>3.43.5</w:t>
      </w:r>
      <w:r>
        <w:t>.</w:t>
      </w:r>
    </w:p>
    <w:p w14:paraId="51EFF586" w14:textId="192067CB" w:rsidR="000B1E45" w:rsidRDefault="000B1E45" w:rsidP="000B1E45">
      <w:pPr>
        <w:pStyle w:val="BodyText"/>
      </w:pPr>
      <w:r>
        <w:t xml:space="preserve">In addition, the </w:t>
      </w:r>
      <w:r w:rsidR="00935A4B" w:rsidRPr="00935A4B">
        <w:t xml:space="preserve">RegistryResponse </w:t>
      </w:r>
      <w:r>
        <w:t xml:space="preserve">element shall contain the requestId </w:t>
      </w:r>
      <w:proofErr w:type="gramStart"/>
      <w:r>
        <w:t>attribute,</w:t>
      </w:r>
      <w:proofErr w:type="gramEnd"/>
      <w:r>
        <w:t xml:space="preserve"> containing the </w:t>
      </w:r>
      <w:r w:rsidR="00935A4B">
        <w:t xml:space="preserve">WS-Addressing MessageID </w:t>
      </w:r>
      <w:r w:rsidR="00935A4B" w:rsidRPr="000F5588">
        <w:t xml:space="preserve">of </w:t>
      </w:r>
      <w:r w:rsidR="00935A4B">
        <w:t>the</w:t>
      </w:r>
      <w:r w:rsidR="00935A4B" w:rsidRPr="000F5588">
        <w:t xml:space="preserve"> original </w:t>
      </w:r>
      <w:r w:rsidR="00935A4B" w:rsidRPr="0047374A">
        <w:t>Retrieve Document Set Request</w:t>
      </w:r>
      <w:r>
        <w:t xml:space="preserve"> this Results message is a response to.</w:t>
      </w:r>
    </w:p>
    <w:p w14:paraId="7DAAE939" w14:textId="6C07A887" w:rsidR="000B1E45" w:rsidRDefault="000B1E45" w:rsidP="000B1E45">
      <w:pPr>
        <w:pStyle w:val="BodyText"/>
      </w:pPr>
      <w:r w:rsidRPr="00977EA3">
        <w:t xml:space="preserve">The </w:t>
      </w:r>
      <w:r w:rsidR="001C533C" w:rsidRPr="00935A4B">
        <w:t xml:space="preserve">Retrieve Document Set </w:t>
      </w:r>
      <w:r>
        <w:t>Deferred Results</w:t>
      </w:r>
      <w:r w:rsidRPr="00977EA3">
        <w:t xml:space="preserve"> message</w:t>
      </w:r>
      <w:r>
        <w:t xml:space="preserve"> may indicate in the </w:t>
      </w:r>
      <w:r w:rsidR="001C533C" w:rsidRPr="00935A4B">
        <w:t xml:space="preserve">RegistryResponse </w:t>
      </w:r>
      <w:r>
        <w:t xml:space="preserve">element that additional Deferred processing is needed, as defined in section </w:t>
      </w:r>
      <w:r w:rsidR="001C533C" w:rsidRPr="001C533C">
        <w:t>3.43.4.2.2.1</w:t>
      </w:r>
      <w:r>
        <w:t>.</w:t>
      </w:r>
    </w:p>
    <w:p w14:paraId="51371ED7" w14:textId="76E89141" w:rsidR="000B1E45" w:rsidRPr="00977EA3" w:rsidRDefault="000B1E45" w:rsidP="000B1E45">
      <w:pPr>
        <w:pStyle w:val="Heading5"/>
        <w:numPr>
          <w:ilvl w:val="0"/>
          <w:numId w:val="0"/>
        </w:numPr>
        <w:rPr>
          <w:noProof w:val="0"/>
        </w:rPr>
      </w:pPr>
      <w:r>
        <w:rPr>
          <w:noProof w:val="0"/>
        </w:rPr>
        <w:lastRenderedPageBreak/>
        <w:t>3.</w:t>
      </w:r>
      <w:r w:rsidR="00306B34">
        <w:rPr>
          <w:noProof w:val="0"/>
        </w:rPr>
        <w:t>43</w:t>
      </w:r>
      <w:r>
        <w:rPr>
          <w:noProof w:val="0"/>
        </w:rPr>
        <w:t>.4.</w:t>
      </w:r>
      <w:r w:rsidR="00306B34">
        <w:rPr>
          <w:noProof w:val="0"/>
        </w:rPr>
        <w:t>3</w:t>
      </w:r>
      <w:r w:rsidRPr="00977EA3">
        <w:rPr>
          <w:noProof w:val="0"/>
        </w:rPr>
        <w:t>.3 Expected Actions</w:t>
      </w:r>
    </w:p>
    <w:p w14:paraId="4AA6F7CB" w14:textId="27C7A0E0" w:rsidR="000B1E45" w:rsidRDefault="000B1E45" w:rsidP="000B1E45">
      <w:pPr>
        <w:pStyle w:val="BodyText"/>
      </w:pPr>
      <w:r>
        <w:t xml:space="preserve">This message contains results from a prior </w:t>
      </w:r>
      <w:r w:rsidR="001C533C" w:rsidRPr="00935A4B">
        <w:t>Retrieve Document Set</w:t>
      </w:r>
      <w:r>
        <w:t>. As such, the Document Consumer shall</w:t>
      </w:r>
      <w:r w:rsidRPr="00AF1191">
        <w:t xml:space="preserve"> </w:t>
      </w:r>
      <w:r>
        <w:t xml:space="preserve">fulfill the same requirements as it does for the </w:t>
      </w:r>
      <w:r w:rsidR="001C533C" w:rsidRPr="00935A4B">
        <w:t xml:space="preserve">Retrieve Document Set </w:t>
      </w:r>
      <w:r w:rsidR="001C533C">
        <w:t>R</w:t>
      </w:r>
      <w:r>
        <w:t xml:space="preserve">esponse, detailed in section </w:t>
      </w:r>
      <w:r w:rsidR="00903924">
        <w:t>3.43.4.2.3</w:t>
      </w:r>
      <w:r>
        <w:t>.</w:t>
      </w:r>
    </w:p>
    <w:p w14:paraId="027D10D9" w14:textId="77777777" w:rsidR="000B1E45" w:rsidRDefault="000B1E45" w:rsidP="000B1E45">
      <w:pPr>
        <w:pStyle w:val="BodyText"/>
      </w:pPr>
      <w:r>
        <w:t>In addition:</w:t>
      </w:r>
    </w:p>
    <w:p w14:paraId="12FC101A" w14:textId="3362838D" w:rsidR="000B1E45" w:rsidRDefault="000B1E45" w:rsidP="000B1E45">
      <w:pPr>
        <w:pStyle w:val="BodyText"/>
        <w:numPr>
          <w:ilvl w:val="0"/>
          <w:numId w:val="31"/>
        </w:numPr>
      </w:pPr>
      <w:r>
        <w:t>T</w:t>
      </w:r>
      <w:r w:rsidRPr="00977EA3">
        <w:t xml:space="preserve">he </w:t>
      </w:r>
      <w:r>
        <w:t>Document Consumer</w:t>
      </w:r>
      <w:r w:rsidRPr="00977EA3">
        <w:t xml:space="preserve"> </w:t>
      </w:r>
      <w:r>
        <w:t xml:space="preserve">shall attempt to correlate this message to the appropriate original request, by matching the </w:t>
      </w:r>
      <w:r w:rsidRPr="00116F8D">
        <w:rPr>
          <w:shd w:val="clear" w:color="auto" w:fill="FFFFFF"/>
        </w:rPr>
        <w:t>requestId</w:t>
      </w:r>
      <w:r>
        <w:rPr>
          <w:shd w:val="clear" w:color="auto" w:fill="FFFFFF"/>
        </w:rPr>
        <w:t xml:space="preserve"> </w:t>
      </w:r>
      <w:r>
        <w:t xml:space="preserve">attribute </w:t>
      </w:r>
      <w:r>
        <w:rPr>
          <w:shd w:val="clear" w:color="auto" w:fill="FFFFFF"/>
        </w:rPr>
        <w:t xml:space="preserve">of the </w:t>
      </w:r>
      <w:r w:rsidR="00903924" w:rsidRPr="00935A4B">
        <w:t xml:space="preserve">RegistryResponse </w:t>
      </w:r>
      <w:r>
        <w:rPr>
          <w:shd w:val="clear" w:color="auto" w:fill="FFFFFF"/>
        </w:rPr>
        <w:t>element in the results</w:t>
      </w:r>
      <w:r>
        <w:t xml:space="preserve"> to the </w:t>
      </w:r>
      <w:r w:rsidR="00903924">
        <w:t xml:space="preserve">WS-Addressing MessageID </w:t>
      </w:r>
      <w:r w:rsidR="00903924" w:rsidRPr="000F5588">
        <w:t xml:space="preserve">of </w:t>
      </w:r>
      <w:r w:rsidR="00903924">
        <w:t>the</w:t>
      </w:r>
      <w:r w:rsidR="00903924" w:rsidRPr="000F5588">
        <w:t xml:space="preserve"> original </w:t>
      </w:r>
      <w:r>
        <w:t>request.</w:t>
      </w:r>
    </w:p>
    <w:p w14:paraId="6B0282EC" w14:textId="77777777" w:rsidR="000B1E45" w:rsidRDefault="000B1E45" w:rsidP="000B1E45">
      <w:pPr>
        <w:pStyle w:val="BodyText"/>
        <w:numPr>
          <w:ilvl w:val="0"/>
          <w:numId w:val="31"/>
        </w:numPr>
      </w:pPr>
      <w:r w:rsidRPr="00AF1191">
        <w:t xml:space="preserve">The Document Consumer </w:t>
      </w:r>
      <w:r>
        <w:t>may verify the format and validity of the results message.</w:t>
      </w:r>
    </w:p>
    <w:p w14:paraId="5A658188" w14:textId="29FB7058" w:rsidR="000B1E45" w:rsidRDefault="000B1E45" w:rsidP="000B1E45">
      <w:pPr>
        <w:pStyle w:val="BodyText"/>
        <w:numPr>
          <w:ilvl w:val="0"/>
          <w:numId w:val="31"/>
        </w:numPr>
      </w:pPr>
      <w:r>
        <w:t xml:space="preserve">If the </w:t>
      </w:r>
      <w:r w:rsidRPr="00116F8D">
        <w:rPr>
          <w:shd w:val="clear" w:color="auto" w:fill="FFFFFF"/>
        </w:rPr>
        <w:t>requestId</w:t>
      </w:r>
      <w:r>
        <w:rPr>
          <w:shd w:val="clear" w:color="auto" w:fill="FFFFFF"/>
        </w:rPr>
        <w:t xml:space="preserve"> </w:t>
      </w:r>
      <w:r>
        <w:t xml:space="preserve">attribute is not present, no matching request can be found, or the </w:t>
      </w:r>
      <w:r w:rsidRPr="00102795">
        <w:t xml:space="preserve">results message </w:t>
      </w:r>
      <w:r>
        <w:t xml:space="preserve">is not valid, the Document Consumer shall </w:t>
      </w:r>
      <w:r w:rsidR="00307B27">
        <w:t>generate</w:t>
      </w:r>
      <w:r>
        <w:t xml:space="preserve"> a </w:t>
      </w:r>
      <w:r w:rsidR="00903924" w:rsidRPr="00935A4B">
        <w:t>Retrieve Document Set</w:t>
      </w:r>
      <w:r w:rsidR="00903924">
        <w:t xml:space="preserve"> </w:t>
      </w:r>
      <w:r>
        <w:t xml:space="preserve">Deferred Results Acknowledgement message with </w:t>
      </w:r>
      <w:r w:rsidRPr="00102795">
        <w:t xml:space="preserve">RegistryResponse </w:t>
      </w:r>
      <w:r>
        <w:t>status = “</w:t>
      </w:r>
      <w:r w:rsidRPr="00AF1191">
        <w:t>urn:oasis</w:t>
      </w:r>
      <w:proofErr w:type="gramStart"/>
      <w:r w:rsidRPr="00AF1191">
        <w:t>:names:tc:ebxml</w:t>
      </w:r>
      <w:proofErr w:type="gramEnd"/>
      <w:r w:rsidRPr="00AF1191">
        <w:t>-regrep:ResponseStatusType:Failure</w:t>
      </w:r>
      <w:r>
        <w:t>”, and containing a RegistryError element with errorCode “</w:t>
      </w:r>
      <w:r w:rsidRPr="00102795">
        <w:t>XDSRegistryError</w:t>
      </w:r>
      <w:r>
        <w:t>” and codeContext explaining the nature of the error.</w:t>
      </w:r>
    </w:p>
    <w:p w14:paraId="03272A88" w14:textId="77777777" w:rsidR="000B1E45" w:rsidRDefault="000B1E45" w:rsidP="000B1E45">
      <w:pPr>
        <w:pStyle w:val="BodyText"/>
        <w:numPr>
          <w:ilvl w:val="0"/>
          <w:numId w:val="31"/>
        </w:numPr>
      </w:pPr>
      <w:r w:rsidRPr="00AF1191">
        <w:t xml:space="preserve">If </w:t>
      </w:r>
      <w:r>
        <w:t>the</w:t>
      </w:r>
      <w:r w:rsidRPr="00AF1191">
        <w:t xml:space="preserve"> matching request can be found</w:t>
      </w:r>
      <w:r>
        <w:t xml:space="preserve"> and the results message is valid, </w:t>
      </w:r>
    </w:p>
    <w:p w14:paraId="10975B02" w14:textId="6F527B59" w:rsidR="000B1E45" w:rsidRDefault="000B1E45" w:rsidP="000B1E45">
      <w:pPr>
        <w:pStyle w:val="BodyText"/>
        <w:numPr>
          <w:ilvl w:val="1"/>
          <w:numId w:val="31"/>
        </w:numPr>
      </w:pPr>
      <w:r>
        <w:t xml:space="preserve">If this is the final set of results for this request, i.e. the </w:t>
      </w:r>
      <w:r w:rsidR="00903924" w:rsidRPr="00935A4B">
        <w:t xml:space="preserve">RegistryResponse </w:t>
      </w:r>
      <w:r>
        <w:t>does not indicate further Deferred Processing</w:t>
      </w:r>
      <w:r w:rsidRPr="00400342">
        <w:t xml:space="preserve"> as described in section </w:t>
      </w:r>
      <w:r w:rsidR="00CE6E7A" w:rsidRPr="001C533C">
        <w:t>3.43.4.2.2.1</w:t>
      </w:r>
      <w:r>
        <w:t xml:space="preserve">, </w:t>
      </w:r>
      <w:r w:rsidRPr="00400342">
        <w:t>the Document Consumer shall</w:t>
      </w:r>
      <w:r>
        <w:t xml:space="preserve"> delete or otherwise mark </w:t>
      </w:r>
      <w:r w:rsidR="00307B27">
        <w:t xml:space="preserve">as completed </w:t>
      </w:r>
      <w:r>
        <w:t xml:space="preserve">the </w:t>
      </w:r>
      <w:r w:rsidR="00CE6E7A">
        <w:t xml:space="preserve">retained </w:t>
      </w:r>
      <w:r w:rsidR="00307B27">
        <w:t xml:space="preserve">WS-Addressing MessageID </w:t>
      </w:r>
      <w:r w:rsidR="00307B27" w:rsidRPr="000F5588">
        <w:t xml:space="preserve">of </w:t>
      </w:r>
      <w:r w:rsidR="00CE6E7A">
        <w:t>the</w:t>
      </w:r>
      <w:r w:rsidR="00307B27" w:rsidRPr="000F5588">
        <w:t xml:space="preserve"> original </w:t>
      </w:r>
      <w:r w:rsidR="00CE6E7A">
        <w:t>r</w:t>
      </w:r>
      <w:r w:rsidR="00307B27" w:rsidRPr="0047374A">
        <w:t>equest</w:t>
      </w:r>
      <w:r>
        <w:t>, such that no subsequent results messages will match the request.</w:t>
      </w:r>
    </w:p>
    <w:p w14:paraId="198B06AA" w14:textId="7E06D8F4" w:rsidR="000B1E45" w:rsidRDefault="000B1E45" w:rsidP="000B1E45">
      <w:pPr>
        <w:pStyle w:val="BodyText"/>
        <w:numPr>
          <w:ilvl w:val="1"/>
          <w:numId w:val="31"/>
        </w:numPr>
      </w:pPr>
      <w:r>
        <w:t>T</w:t>
      </w:r>
      <w:r w:rsidRPr="00AF1191">
        <w:t xml:space="preserve">he Document Consumer shall </w:t>
      </w:r>
      <w:r w:rsidR="00307B27">
        <w:t xml:space="preserve">generate a </w:t>
      </w:r>
      <w:r w:rsidR="00307B27" w:rsidRPr="00935A4B">
        <w:t>Retrieve Document Set</w:t>
      </w:r>
      <w:r w:rsidR="00307B27">
        <w:t xml:space="preserve"> </w:t>
      </w:r>
      <w:r w:rsidRPr="00AF1191">
        <w:t xml:space="preserve">Deferred Results Acknowledgement message with </w:t>
      </w:r>
      <w:r w:rsidRPr="00102795">
        <w:t xml:space="preserve">RegistryResponse </w:t>
      </w:r>
      <w:r w:rsidRPr="00AF1191">
        <w:t>status = “urn:oasis</w:t>
      </w:r>
      <w:proofErr w:type="gramStart"/>
      <w:r w:rsidRPr="00AF1191">
        <w:t>:names:tc:ebxml</w:t>
      </w:r>
      <w:proofErr w:type="gramEnd"/>
      <w:r w:rsidRPr="00AF1191">
        <w:t>-regrep:ResponseStatusType:</w:t>
      </w:r>
      <w:r>
        <w:t>Success</w:t>
      </w:r>
      <w:r w:rsidRPr="00AF1191">
        <w:t>”</w:t>
      </w:r>
      <w:r>
        <w:t>.</w:t>
      </w:r>
    </w:p>
    <w:p w14:paraId="4A52F01B" w14:textId="77777777" w:rsidR="00CE6E7A" w:rsidRDefault="00CE6E7A" w:rsidP="00CE6E7A">
      <w:pPr>
        <w:pStyle w:val="BodyText"/>
      </w:pPr>
    </w:p>
    <w:p w14:paraId="20CC10E9" w14:textId="69F931F5" w:rsidR="00943F9D" w:rsidRPr="0001286F" w:rsidRDefault="00943F9D" w:rsidP="00943F9D">
      <w:pPr>
        <w:pStyle w:val="EditorInstructions"/>
      </w:pPr>
      <w:r w:rsidRPr="0001286F">
        <w:t xml:space="preserve">Add the following new Section </w:t>
      </w:r>
      <w:r w:rsidRPr="00736671">
        <w:t>3.</w:t>
      </w:r>
      <w:r>
        <w:t xml:space="preserve">43.4.4 </w:t>
      </w:r>
      <w:r w:rsidRPr="0001286F">
        <w:t>as shown</w:t>
      </w:r>
    </w:p>
    <w:p w14:paraId="7BE468B4" w14:textId="10079BF3" w:rsidR="00943F9D" w:rsidRDefault="00943F9D" w:rsidP="00943F9D">
      <w:pPr>
        <w:pStyle w:val="Heading4"/>
        <w:numPr>
          <w:ilvl w:val="0"/>
          <w:numId w:val="0"/>
        </w:numPr>
      </w:pPr>
      <w:bookmarkStart w:id="146" w:name="_Toc398544317"/>
      <w:r>
        <w:rPr>
          <w:noProof w:val="0"/>
        </w:rPr>
        <w:t>3.43.4.4</w:t>
      </w:r>
      <w:r w:rsidRPr="00977EA3">
        <w:rPr>
          <w:noProof w:val="0"/>
        </w:rPr>
        <w:t xml:space="preserve"> Retrieve Document Set </w:t>
      </w:r>
      <w:bookmarkEnd w:id="146"/>
      <w:r>
        <w:t>Deferred Results</w:t>
      </w:r>
      <w:r w:rsidRPr="00943F9D">
        <w:t xml:space="preserve"> </w:t>
      </w:r>
      <w:r>
        <w:t>Acknowledgement</w:t>
      </w:r>
    </w:p>
    <w:p w14:paraId="0D279BD3" w14:textId="77777777" w:rsidR="00943F9D" w:rsidRDefault="00943F9D" w:rsidP="00943F9D">
      <w:pPr>
        <w:pStyle w:val="BodyText"/>
      </w:pPr>
      <w:r w:rsidRPr="007A7659">
        <w:t xml:space="preserve">This </w:t>
      </w:r>
      <w:r>
        <w:t>message</w:t>
      </w:r>
      <w:r w:rsidRPr="007A3406">
        <w:t xml:space="preserve"> </w:t>
      </w:r>
      <w:r>
        <w:t xml:space="preserve">is used only when a </w:t>
      </w:r>
      <w:r w:rsidRPr="007A7659">
        <w:t xml:space="preserve">Document Consumer </w:t>
      </w:r>
      <w:r>
        <w:t>and</w:t>
      </w:r>
      <w:r w:rsidRPr="007A7659">
        <w:t xml:space="preserve"> </w:t>
      </w:r>
      <w:r w:rsidRPr="00977EA3">
        <w:t>an Initiating Gateway</w:t>
      </w:r>
      <w:r>
        <w:t xml:space="preserve"> support the Deferred Response Option.</w:t>
      </w:r>
    </w:p>
    <w:p w14:paraId="4391A8FF" w14:textId="3F0F62A2" w:rsidR="00943F9D" w:rsidRPr="007A7659" w:rsidRDefault="00943F9D" w:rsidP="00943F9D">
      <w:pPr>
        <w:pStyle w:val="BodyText"/>
      </w:pPr>
      <w:r>
        <w:t xml:space="preserve">The message is sent </w:t>
      </w:r>
      <w:r w:rsidRPr="007A7659">
        <w:t xml:space="preserve">from </w:t>
      </w:r>
      <w:r w:rsidR="00306B34">
        <w:t xml:space="preserve">a </w:t>
      </w:r>
      <w:r w:rsidR="00306B34" w:rsidRPr="007A7659">
        <w:t>Document Consumer</w:t>
      </w:r>
      <w:r w:rsidR="00306B34">
        <w:t xml:space="preserve"> to </w:t>
      </w:r>
      <w:r w:rsidRPr="00977EA3">
        <w:t>an Initiating Gateway</w:t>
      </w:r>
      <w:r w:rsidRPr="007A3406">
        <w:t xml:space="preserve"> </w:t>
      </w:r>
      <w:r>
        <w:t xml:space="preserve">to </w:t>
      </w:r>
      <w:r w:rsidR="00306B34">
        <w:t>acknowledge the receipt of</w:t>
      </w:r>
      <w:r w:rsidRPr="007A7659">
        <w:t xml:space="preserve"> </w:t>
      </w:r>
      <w:r>
        <w:t xml:space="preserve">Deferred results – </w:t>
      </w:r>
      <w:r w:rsidR="00306B34">
        <w:t>documents</w:t>
      </w:r>
      <w:r>
        <w:t xml:space="preserve"> and</w:t>
      </w:r>
      <w:r w:rsidR="00306B34">
        <w:t>/or</w:t>
      </w:r>
      <w:r>
        <w:t xml:space="preserve"> </w:t>
      </w:r>
      <w:r w:rsidR="00306B34">
        <w:t xml:space="preserve">registry </w:t>
      </w:r>
      <w:r>
        <w:t xml:space="preserve">errors – from a prior Deferred-Capable </w:t>
      </w:r>
      <w:r w:rsidR="00306B34">
        <w:t>retrieve</w:t>
      </w:r>
      <w:r>
        <w:t xml:space="preserve"> request.</w:t>
      </w:r>
    </w:p>
    <w:p w14:paraId="460D1315" w14:textId="27471825" w:rsidR="00943F9D" w:rsidRPr="00977EA3" w:rsidRDefault="00943F9D" w:rsidP="00943F9D">
      <w:pPr>
        <w:pStyle w:val="Heading5"/>
        <w:numPr>
          <w:ilvl w:val="0"/>
          <w:numId w:val="0"/>
        </w:numPr>
        <w:rPr>
          <w:noProof w:val="0"/>
        </w:rPr>
      </w:pPr>
      <w:r>
        <w:rPr>
          <w:noProof w:val="0"/>
        </w:rPr>
        <w:t>3.43.4.4</w:t>
      </w:r>
      <w:r w:rsidRPr="00977EA3">
        <w:rPr>
          <w:noProof w:val="0"/>
        </w:rPr>
        <w:t>.1 Trigger Events</w:t>
      </w:r>
    </w:p>
    <w:p w14:paraId="7EA1DB4D" w14:textId="7309D7F1" w:rsidR="00943F9D" w:rsidRPr="00611247" w:rsidRDefault="00306B34" w:rsidP="00943F9D">
      <w:pPr>
        <w:pStyle w:val="BodyText"/>
      </w:pPr>
      <w:proofErr w:type="gramStart"/>
      <w:r w:rsidRPr="00306B34">
        <w:t xml:space="preserve">This message will be triggered by a Retrieve Document Set </w:t>
      </w:r>
      <w:r>
        <w:t>Deferred Results</w:t>
      </w:r>
      <w:r w:rsidRPr="00977EA3">
        <w:t xml:space="preserve"> </w:t>
      </w:r>
      <w:r w:rsidRPr="00306B34">
        <w:t>Message</w:t>
      </w:r>
      <w:proofErr w:type="gramEnd"/>
      <w:r w:rsidR="00943F9D">
        <w:t>.</w:t>
      </w:r>
    </w:p>
    <w:p w14:paraId="22670E8A" w14:textId="3B063673" w:rsidR="00943F9D" w:rsidRPr="00977EA3" w:rsidRDefault="00943F9D" w:rsidP="00943F9D">
      <w:pPr>
        <w:pStyle w:val="Heading5"/>
        <w:numPr>
          <w:ilvl w:val="0"/>
          <w:numId w:val="0"/>
        </w:numPr>
        <w:rPr>
          <w:noProof w:val="0"/>
        </w:rPr>
      </w:pPr>
      <w:r>
        <w:rPr>
          <w:noProof w:val="0"/>
        </w:rPr>
        <w:lastRenderedPageBreak/>
        <w:t>3.43.4.4</w:t>
      </w:r>
      <w:r w:rsidRPr="00977EA3">
        <w:rPr>
          <w:noProof w:val="0"/>
        </w:rPr>
        <w:t>.2 Message Semantics</w:t>
      </w:r>
      <w:r>
        <w:rPr>
          <w:noProof w:val="0"/>
        </w:rPr>
        <w:t xml:space="preserve">   </w:t>
      </w:r>
    </w:p>
    <w:p w14:paraId="7BD5D150" w14:textId="43B82BD8" w:rsidR="00943F9D" w:rsidRDefault="00943F9D" w:rsidP="00943F9D">
      <w:pPr>
        <w:pStyle w:val="BodyText"/>
      </w:pPr>
      <w:r>
        <w:t xml:space="preserve">The </w:t>
      </w:r>
      <w:r w:rsidR="00306B34" w:rsidRPr="00306B34">
        <w:t xml:space="preserve">Retrieve Document Set </w:t>
      </w:r>
      <w:r>
        <w:t xml:space="preserve">Deferred Results Acknowledgement </w:t>
      </w:r>
      <w:r w:rsidRPr="00977EA3">
        <w:t>message semantics</w:t>
      </w:r>
      <w:r>
        <w:t xml:space="preserve"> are based on the ebRS 3.0 RegistryResponse message.</w:t>
      </w:r>
    </w:p>
    <w:p w14:paraId="72E1EBEE" w14:textId="604F4D07" w:rsidR="00943F9D" w:rsidRPr="00977EA3" w:rsidRDefault="00943F9D" w:rsidP="00943F9D">
      <w:pPr>
        <w:pStyle w:val="Heading5"/>
        <w:numPr>
          <w:ilvl w:val="0"/>
          <w:numId w:val="0"/>
        </w:numPr>
        <w:rPr>
          <w:noProof w:val="0"/>
        </w:rPr>
      </w:pPr>
      <w:r>
        <w:rPr>
          <w:noProof w:val="0"/>
        </w:rPr>
        <w:t>3.43.4.4</w:t>
      </w:r>
      <w:r w:rsidRPr="00977EA3">
        <w:rPr>
          <w:noProof w:val="0"/>
        </w:rPr>
        <w:t>.3 Expected Actions</w:t>
      </w:r>
    </w:p>
    <w:p w14:paraId="6F022875" w14:textId="4C0A7102" w:rsidR="00307B27" w:rsidRDefault="00307B27" w:rsidP="00943F9D">
      <w:pPr>
        <w:pStyle w:val="BodyText"/>
      </w:pPr>
      <w:r>
        <w:t xml:space="preserve">The Document Consumer shall return the </w:t>
      </w:r>
      <w:r w:rsidRPr="007A7659">
        <w:t xml:space="preserve">Registry Stored Query </w:t>
      </w:r>
      <w:r>
        <w:t>Deferred Results Acknowledgement message generated from the results.</w:t>
      </w:r>
    </w:p>
    <w:p w14:paraId="7C8EE387" w14:textId="77777777" w:rsidR="00943F9D" w:rsidRPr="00943F9D" w:rsidRDefault="00943F9D" w:rsidP="00943F9D">
      <w:pPr>
        <w:pStyle w:val="BodyText"/>
      </w:pPr>
    </w:p>
    <w:p w14:paraId="7C4942FD" w14:textId="3193A0BA" w:rsidR="00943F9D" w:rsidRDefault="00943F9D" w:rsidP="00943F9D">
      <w:pPr>
        <w:pStyle w:val="EditorInstructions"/>
      </w:pPr>
      <w:r w:rsidRPr="0001286F">
        <w:t xml:space="preserve">Update Section </w:t>
      </w:r>
      <w:r>
        <w:t>3.43.5</w:t>
      </w:r>
      <w:r w:rsidRPr="0001286F">
        <w:t xml:space="preserve"> as shown</w:t>
      </w:r>
      <w:r>
        <w:t>.</w:t>
      </w:r>
    </w:p>
    <w:p w14:paraId="7D29A9FB" w14:textId="77777777" w:rsidR="00943F9D" w:rsidRDefault="00943F9D" w:rsidP="00943F9D">
      <w:pPr>
        <w:pStyle w:val="Heading3"/>
        <w:numPr>
          <w:ilvl w:val="0"/>
          <w:numId w:val="0"/>
        </w:numPr>
        <w:rPr>
          <w:noProof w:val="0"/>
        </w:rPr>
      </w:pPr>
      <w:bookmarkStart w:id="147" w:name="_Toc398544318"/>
      <w:bookmarkStart w:id="148" w:name="_Toc398717978"/>
      <w:bookmarkStart w:id="149" w:name="_Toc518634577"/>
      <w:r w:rsidRPr="00977EA3">
        <w:rPr>
          <w:noProof w:val="0"/>
        </w:rPr>
        <w:t>3.43.5 Protocol Requirements</w:t>
      </w:r>
      <w:bookmarkEnd w:id="147"/>
      <w:bookmarkEnd w:id="148"/>
      <w:bookmarkEnd w:id="149"/>
    </w:p>
    <w:p w14:paraId="5AC8DF41" w14:textId="77777777" w:rsidR="00BB2B10" w:rsidRPr="00977EA3" w:rsidRDefault="00BB2B10" w:rsidP="00BB2B10">
      <w:pPr>
        <w:pStyle w:val="BodyText"/>
      </w:pPr>
      <w:r w:rsidRPr="00977EA3">
        <w:t>Implementors of this transaction shall comply with all requirements described in ITI TF-2x: Appendix V: Web Services for IHE Transactions.</w:t>
      </w:r>
    </w:p>
    <w:p w14:paraId="67299F3F" w14:textId="77777777" w:rsidR="00BB2B10" w:rsidRPr="00977EA3" w:rsidRDefault="00BB2B10" w:rsidP="00BB2B10">
      <w:pPr>
        <w:pStyle w:val="BodyText"/>
      </w:pPr>
      <w:r w:rsidRPr="00977EA3">
        <w:t>The Retrieve Document Set transaction shall use SOAP12 and MTOM with XOP encoding (labeled MTOM/XOP in this specification)</w:t>
      </w:r>
      <w:r>
        <w:t xml:space="preserve">. </w:t>
      </w:r>
      <w:r w:rsidRPr="00977EA3">
        <w:t xml:space="preserve">See ITI TF-2x: Appendix V.8 for details. </w:t>
      </w:r>
    </w:p>
    <w:p w14:paraId="42CF1D89" w14:textId="77777777" w:rsidR="00BB2B10" w:rsidRPr="00977EA3" w:rsidRDefault="00BB2B10" w:rsidP="00BB2B10">
      <w:pPr>
        <w:pStyle w:val="BodyText"/>
      </w:pPr>
      <w:r w:rsidRPr="00977EA3">
        <w:t>The Document Repository shall:</w:t>
      </w:r>
    </w:p>
    <w:p w14:paraId="1EACEEF5" w14:textId="77777777" w:rsidR="00BB2B10" w:rsidRPr="00977EA3" w:rsidRDefault="00BB2B10" w:rsidP="00BB2B10">
      <w:pPr>
        <w:pStyle w:val="ListBullet2"/>
        <w:tabs>
          <w:tab w:val="num" w:pos="720"/>
        </w:tabs>
      </w:pPr>
      <w:r w:rsidRPr="00977EA3">
        <w:t>Accept the Retrieve Document Set Request message in MTOM/XOP format.</w:t>
      </w:r>
    </w:p>
    <w:p w14:paraId="6B57ECD7" w14:textId="77777777" w:rsidR="00BB2B10" w:rsidRPr="00977EA3" w:rsidRDefault="00BB2B10" w:rsidP="00BB2B10">
      <w:pPr>
        <w:pStyle w:val="ListBullet2"/>
        <w:tabs>
          <w:tab w:val="num" w:pos="720"/>
        </w:tabs>
      </w:pPr>
      <w:r w:rsidRPr="00977EA3">
        <w:t>Generate the Retrieve Document Set Response message in MTOM/XOP format</w:t>
      </w:r>
    </w:p>
    <w:p w14:paraId="2725EB05" w14:textId="77777777" w:rsidR="00BB2B10" w:rsidRPr="00977EA3" w:rsidRDefault="00BB2B10" w:rsidP="00BB2B10">
      <w:pPr>
        <w:pStyle w:val="BodyText"/>
      </w:pPr>
      <w:r w:rsidRPr="00977EA3">
        <w:t>The Document Consumer shall:</w:t>
      </w:r>
    </w:p>
    <w:p w14:paraId="74B5DC7B" w14:textId="77777777" w:rsidR="00BB2B10" w:rsidRPr="00977EA3" w:rsidRDefault="00BB2B10" w:rsidP="00BB2B10">
      <w:pPr>
        <w:pStyle w:val="ListBullet2"/>
        <w:tabs>
          <w:tab w:val="num" w:pos="720"/>
        </w:tabs>
      </w:pPr>
      <w:r w:rsidRPr="00977EA3">
        <w:t>Generate the Retrieve Document Set Request message in MTOM/XOP format.</w:t>
      </w:r>
    </w:p>
    <w:p w14:paraId="7FD84753" w14:textId="77777777" w:rsidR="00BB2B10" w:rsidRDefault="00BB2B10" w:rsidP="00BB2B10">
      <w:pPr>
        <w:pStyle w:val="ListBullet2"/>
        <w:tabs>
          <w:tab w:val="num" w:pos="720"/>
        </w:tabs>
      </w:pPr>
      <w:r w:rsidRPr="00977EA3">
        <w:t>Accept the Retrieve Document Set Response message in MTOM/XOP format.</w:t>
      </w:r>
    </w:p>
    <w:p w14:paraId="207F956D" w14:textId="37600D3F" w:rsidR="00BB2B10" w:rsidRPr="009A0DC4" w:rsidRDefault="00BB2B10" w:rsidP="00BB2B10">
      <w:pPr>
        <w:pStyle w:val="BodyText"/>
        <w:rPr>
          <w:b/>
          <w:u w:val="single"/>
        </w:rPr>
      </w:pPr>
      <w:r w:rsidRPr="009A0DC4">
        <w:rPr>
          <w:b/>
          <w:u w:val="single"/>
        </w:rPr>
        <w:t>The Document Consumer that supports the Deferred Response Option shall:</w:t>
      </w:r>
    </w:p>
    <w:p w14:paraId="0E6FB567" w14:textId="77777777" w:rsidR="00BB2B10" w:rsidRPr="009A0DC4" w:rsidRDefault="00BB2B10" w:rsidP="00BB2B10">
      <w:pPr>
        <w:pStyle w:val="ListBullet2"/>
        <w:tabs>
          <w:tab w:val="num" w:pos="720"/>
        </w:tabs>
        <w:rPr>
          <w:b/>
          <w:u w:val="single"/>
        </w:rPr>
      </w:pPr>
      <w:r w:rsidRPr="009A0DC4">
        <w:rPr>
          <w:b/>
          <w:u w:val="single"/>
        </w:rPr>
        <w:t>Accept the Retrieve Document Set Deferred Results message in MTOM/XOP format.</w:t>
      </w:r>
    </w:p>
    <w:p w14:paraId="599440C7" w14:textId="006D131E" w:rsidR="00BB2B10" w:rsidRPr="009A0DC4" w:rsidRDefault="00BB2B10" w:rsidP="00BB2B10">
      <w:pPr>
        <w:pStyle w:val="ListBullet2"/>
        <w:tabs>
          <w:tab w:val="num" w:pos="720"/>
        </w:tabs>
        <w:rPr>
          <w:b/>
          <w:u w:val="single"/>
        </w:rPr>
      </w:pPr>
      <w:r w:rsidRPr="009A0DC4">
        <w:rPr>
          <w:b/>
          <w:u w:val="single"/>
        </w:rPr>
        <w:t>Generate the Retrieve Document Set Deferred Results Acknowledgement message in MTOM/XOP format.</w:t>
      </w:r>
    </w:p>
    <w:p w14:paraId="7D0F1748" w14:textId="6207DBA6" w:rsidR="00BB2B10" w:rsidRPr="009A0DC4" w:rsidRDefault="00BB2B10" w:rsidP="00BB2B10">
      <w:pPr>
        <w:pStyle w:val="BodyText"/>
        <w:rPr>
          <w:b/>
          <w:u w:val="single"/>
        </w:rPr>
      </w:pPr>
      <w:r w:rsidRPr="009A0DC4">
        <w:rPr>
          <w:b/>
          <w:u w:val="single"/>
        </w:rPr>
        <w:t>The Initiating Gateway that supports the Deferred Response Option shall:</w:t>
      </w:r>
    </w:p>
    <w:p w14:paraId="009E1F38" w14:textId="59388A92" w:rsidR="009A0DC4" w:rsidRPr="009A0DC4" w:rsidRDefault="009A0DC4" w:rsidP="009A0DC4">
      <w:pPr>
        <w:pStyle w:val="ListBullet2"/>
        <w:tabs>
          <w:tab w:val="num" w:pos="720"/>
        </w:tabs>
        <w:rPr>
          <w:b/>
          <w:u w:val="single"/>
        </w:rPr>
      </w:pPr>
      <w:r w:rsidRPr="009A0DC4">
        <w:rPr>
          <w:b/>
          <w:u w:val="single"/>
        </w:rPr>
        <w:t>Generate the Retrieve Document Set Deferred Results message in MTOM/XOP format.</w:t>
      </w:r>
    </w:p>
    <w:p w14:paraId="3E3790ED" w14:textId="6CBF8BCE" w:rsidR="00BB2B10" w:rsidRPr="009A0DC4" w:rsidRDefault="009A0DC4" w:rsidP="009A0DC4">
      <w:pPr>
        <w:pStyle w:val="ListBullet2"/>
        <w:tabs>
          <w:tab w:val="num" w:pos="720"/>
        </w:tabs>
        <w:rPr>
          <w:b/>
          <w:u w:val="single"/>
        </w:rPr>
      </w:pPr>
      <w:r w:rsidRPr="009A0DC4">
        <w:rPr>
          <w:b/>
          <w:u w:val="single"/>
        </w:rPr>
        <w:t>Accept the Retrieve Document Set Deferred Results Acknowledgement message in MTOM/XOP format.</w:t>
      </w:r>
    </w:p>
    <w:p w14:paraId="27354A0B" w14:textId="77777777" w:rsidR="00BB2B10" w:rsidRPr="00977EA3" w:rsidRDefault="00BB2B10" w:rsidP="00BB2B10">
      <w:pPr>
        <w:pStyle w:val="TableTitle"/>
      </w:pPr>
      <w:r w:rsidRPr="00977EA3">
        <w:t>WSDL Namespace Definitions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98"/>
        <w:gridCol w:w="6210"/>
      </w:tblGrid>
      <w:tr w:rsidR="00BB2B10" w:rsidRPr="00977EA3" w14:paraId="554B4E02" w14:textId="77777777" w:rsidTr="00BB2B10">
        <w:trPr>
          <w:jc w:val="center"/>
        </w:trPr>
        <w:tc>
          <w:tcPr>
            <w:tcW w:w="1998" w:type="dxa"/>
          </w:tcPr>
          <w:p w14:paraId="42664A75" w14:textId="77777777" w:rsidR="00BB2B10" w:rsidRPr="00977EA3" w:rsidRDefault="00BB2B10" w:rsidP="00BB2B10">
            <w:pPr>
              <w:pStyle w:val="TableEntry"/>
            </w:pPr>
            <w:proofErr w:type="gramStart"/>
            <w:r w:rsidRPr="00977EA3">
              <w:t>ihe</w:t>
            </w:r>
            <w:proofErr w:type="gramEnd"/>
          </w:p>
        </w:tc>
        <w:tc>
          <w:tcPr>
            <w:tcW w:w="6210" w:type="dxa"/>
          </w:tcPr>
          <w:p w14:paraId="694348C3" w14:textId="77777777" w:rsidR="00BB2B10" w:rsidRPr="00977EA3" w:rsidRDefault="00BB2B10" w:rsidP="00BB2B10">
            <w:pPr>
              <w:pStyle w:val="TableEntry"/>
            </w:pPr>
            <w:proofErr w:type="gramStart"/>
            <w:r w:rsidRPr="00977EA3">
              <w:t>urn:ihe:iti:xds</w:t>
            </w:r>
            <w:proofErr w:type="gramEnd"/>
            <w:r w:rsidRPr="00977EA3">
              <w:t>-b:2007</w:t>
            </w:r>
          </w:p>
        </w:tc>
      </w:tr>
      <w:tr w:rsidR="00BB2B10" w:rsidRPr="00977EA3" w14:paraId="1ED02551" w14:textId="77777777" w:rsidTr="00BB2B10">
        <w:trPr>
          <w:jc w:val="center"/>
        </w:trPr>
        <w:tc>
          <w:tcPr>
            <w:tcW w:w="1998" w:type="dxa"/>
          </w:tcPr>
          <w:p w14:paraId="44FC9584" w14:textId="77777777" w:rsidR="00BB2B10" w:rsidRPr="00977EA3" w:rsidRDefault="00BB2B10" w:rsidP="00BB2B10">
            <w:pPr>
              <w:pStyle w:val="TableEntry"/>
            </w:pPr>
            <w:proofErr w:type="gramStart"/>
            <w:r w:rsidRPr="00977EA3">
              <w:t>rs</w:t>
            </w:r>
            <w:proofErr w:type="gramEnd"/>
          </w:p>
        </w:tc>
        <w:tc>
          <w:tcPr>
            <w:tcW w:w="6210" w:type="dxa"/>
          </w:tcPr>
          <w:p w14:paraId="2900CD49" w14:textId="77777777" w:rsidR="00BB2B10" w:rsidRPr="00977EA3" w:rsidRDefault="00BB2B10" w:rsidP="00BB2B10">
            <w:pPr>
              <w:pStyle w:val="TableEntry"/>
            </w:pPr>
            <w:proofErr w:type="gramStart"/>
            <w:r w:rsidRPr="00977EA3">
              <w:t>urn:oasis:names:tc:ebxml</w:t>
            </w:r>
            <w:proofErr w:type="gramEnd"/>
            <w:r w:rsidRPr="00977EA3">
              <w:t>-regrep:xsd:rs:3.0</w:t>
            </w:r>
          </w:p>
        </w:tc>
      </w:tr>
      <w:tr w:rsidR="00BB2B10" w:rsidRPr="00977EA3" w14:paraId="4F28CB16" w14:textId="77777777" w:rsidTr="00BB2B10">
        <w:trPr>
          <w:jc w:val="center"/>
        </w:trPr>
        <w:tc>
          <w:tcPr>
            <w:tcW w:w="1998" w:type="dxa"/>
          </w:tcPr>
          <w:p w14:paraId="323445F4" w14:textId="77777777" w:rsidR="00BB2B10" w:rsidRPr="00977EA3" w:rsidRDefault="00BB2B10" w:rsidP="00BB2B10">
            <w:pPr>
              <w:pStyle w:val="TableEntry"/>
            </w:pPr>
            <w:proofErr w:type="gramStart"/>
            <w:r w:rsidRPr="00977EA3">
              <w:lastRenderedPageBreak/>
              <w:t>lcm</w:t>
            </w:r>
            <w:proofErr w:type="gramEnd"/>
          </w:p>
        </w:tc>
        <w:tc>
          <w:tcPr>
            <w:tcW w:w="6210" w:type="dxa"/>
          </w:tcPr>
          <w:p w14:paraId="1A6C7DF4" w14:textId="77777777" w:rsidR="00BB2B10" w:rsidRPr="00977EA3" w:rsidRDefault="00BB2B10" w:rsidP="00BB2B10">
            <w:pPr>
              <w:pStyle w:val="TableEntry"/>
            </w:pPr>
            <w:proofErr w:type="gramStart"/>
            <w:r w:rsidRPr="00977EA3">
              <w:rPr>
                <w:highlight w:val="white"/>
              </w:rPr>
              <w:t>urn:oasis:names:tc:ebxml</w:t>
            </w:r>
            <w:proofErr w:type="gramEnd"/>
            <w:r w:rsidRPr="00977EA3">
              <w:rPr>
                <w:highlight w:val="white"/>
              </w:rPr>
              <w:t>-regrep:xsd:lcm:3.0</w:t>
            </w:r>
          </w:p>
        </w:tc>
      </w:tr>
      <w:tr w:rsidR="00BB2B10" w:rsidRPr="00977EA3" w14:paraId="682F5E5E" w14:textId="77777777" w:rsidTr="00BB2B10">
        <w:trPr>
          <w:jc w:val="center"/>
        </w:trPr>
        <w:tc>
          <w:tcPr>
            <w:tcW w:w="1998" w:type="dxa"/>
          </w:tcPr>
          <w:p w14:paraId="6B03F5D6" w14:textId="77777777" w:rsidR="00BB2B10" w:rsidRPr="00977EA3" w:rsidRDefault="00BB2B10" w:rsidP="00BB2B10">
            <w:pPr>
              <w:pStyle w:val="TableEntry"/>
            </w:pPr>
            <w:proofErr w:type="gramStart"/>
            <w:r w:rsidRPr="00977EA3">
              <w:t>query</w:t>
            </w:r>
            <w:proofErr w:type="gramEnd"/>
          </w:p>
        </w:tc>
        <w:tc>
          <w:tcPr>
            <w:tcW w:w="6210" w:type="dxa"/>
          </w:tcPr>
          <w:p w14:paraId="11FB13B2" w14:textId="77777777" w:rsidR="00BB2B10" w:rsidRPr="00977EA3" w:rsidRDefault="00BB2B10" w:rsidP="00BB2B10">
            <w:pPr>
              <w:pStyle w:val="TableEntry"/>
            </w:pPr>
            <w:proofErr w:type="gramStart"/>
            <w:r w:rsidRPr="00977EA3">
              <w:rPr>
                <w:highlight w:val="white"/>
              </w:rPr>
              <w:t>urn:oasis:names:tc:ebxml</w:t>
            </w:r>
            <w:proofErr w:type="gramEnd"/>
            <w:r w:rsidRPr="00977EA3">
              <w:rPr>
                <w:highlight w:val="white"/>
              </w:rPr>
              <w:t>-regrep:xsd:query:3.0</w:t>
            </w:r>
          </w:p>
        </w:tc>
      </w:tr>
    </w:tbl>
    <w:p w14:paraId="7C4419A8" w14:textId="77777777" w:rsidR="00BB2B10" w:rsidRPr="00977EA3" w:rsidRDefault="00BB2B10" w:rsidP="00BB2B10">
      <w:pPr>
        <w:pStyle w:val="BodyText"/>
      </w:pPr>
      <w:r w:rsidRPr="00977EA3">
        <w:t>Document Repository: These are the requirements for the Retrieve Document Set transaction presented in the order in which they would appear in the Document Repository WSDL definition:</w:t>
      </w:r>
    </w:p>
    <w:p w14:paraId="5B99363E" w14:textId="77777777" w:rsidR="00BB2B10" w:rsidRPr="00977EA3" w:rsidRDefault="00BB2B10" w:rsidP="00BB2B10">
      <w:pPr>
        <w:pStyle w:val="ListBullet2"/>
        <w:tabs>
          <w:tab w:val="num" w:pos="720"/>
        </w:tabs>
      </w:pPr>
      <w:r w:rsidRPr="00977EA3">
        <w:t>The following types shall be imported (xsd</w:t>
      </w:r>
      <w:proofErr w:type="gramStart"/>
      <w:r w:rsidRPr="00977EA3">
        <w:t>:import</w:t>
      </w:r>
      <w:proofErr w:type="gramEnd"/>
      <w:r w:rsidRPr="00977EA3">
        <w:t>) in the /definitions/types section:</w:t>
      </w:r>
    </w:p>
    <w:p w14:paraId="1FC2DE3D" w14:textId="77777777" w:rsidR="00BB2B10" w:rsidRPr="00977EA3" w:rsidRDefault="00BB2B10" w:rsidP="00BB2B10">
      <w:pPr>
        <w:pStyle w:val="ListBullet3"/>
        <w:tabs>
          <w:tab w:val="num" w:pos="1080"/>
        </w:tabs>
      </w:pPr>
      <w:proofErr w:type="gramStart"/>
      <w:r w:rsidRPr="00977EA3">
        <w:t>namespace</w:t>
      </w:r>
      <w:proofErr w:type="gramEnd"/>
      <w:r w:rsidRPr="00977EA3">
        <w:t>="urn:ihe:iti:xds-b:2007", schema="IHEXDS.xsd"</w:t>
      </w:r>
    </w:p>
    <w:p w14:paraId="11D48B5A" w14:textId="77777777" w:rsidR="00BB2B10" w:rsidRPr="00977EA3" w:rsidRDefault="00BB2B10" w:rsidP="00BB2B10">
      <w:pPr>
        <w:pStyle w:val="ListBullet2"/>
        <w:tabs>
          <w:tab w:val="num" w:pos="720"/>
        </w:tabs>
      </w:pPr>
      <w:r w:rsidRPr="00977EA3">
        <w:t>The /definitions/message/part/@element attribute of the Retrieve Document Set Request message shall be defined as “</w:t>
      </w:r>
      <w:r w:rsidRPr="00977EA3">
        <w:rPr>
          <w:highlight w:val="white"/>
        </w:rPr>
        <w:t>ihe</w:t>
      </w:r>
      <w:proofErr w:type="gramStart"/>
      <w:r w:rsidRPr="00977EA3">
        <w:rPr>
          <w:highlight w:val="white"/>
        </w:rPr>
        <w:t>:RetrieveDocumentSetRequest</w:t>
      </w:r>
      <w:proofErr w:type="gramEnd"/>
      <w:r w:rsidRPr="00977EA3">
        <w:t>”</w:t>
      </w:r>
    </w:p>
    <w:p w14:paraId="21F2B039" w14:textId="77777777" w:rsidR="00BB2B10" w:rsidRPr="00977EA3" w:rsidRDefault="00BB2B10" w:rsidP="00BB2B10">
      <w:pPr>
        <w:pStyle w:val="ListBullet2"/>
        <w:tabs>
          <w:tab w:val="num" w:pos="720"/>
        </w:tabs>
      </w:pPr>
      <w:r w:rsidRPr="00977EA3">
        <w:t>The /definitions/message/part/@element attribute of the Retrieve Document Set Response message shall be defined as “</w:t>
      </w:r>
      <w:r w:rsidRPr="00977EA3">
        <w:rPr>
          <w:highlight w:val="white"/>
        </w:rPr>
        <w:t>ihe</w:t>
      </w:r>
      <w:proofErr w:type="gramStart"/>
      <w:r w:rsidRPr="00977EA3">
        <w:rPr>
          <w:highlight w:val="white"/>
        </w:rPr>
        <w:t>:RetrieveDocumentSet</w:t>
      </w:r>
      <w:r w:rsidRPr="00977EA3">
        <w:t>Response</w:t>
      </w:r>
      <w:proofErr w:type="gramEnd"/>
      <w:r w:rsidRPr="00977EA3">
        <w:t>”</w:t>
      </w:r>
    </w:p>
    <w:p w14:paraId="765F3AD8" w14:textId="77777777" w:rsidR="00BB2B10" w:rsidRPr="00977EA3" w:rsidRDefault="00BB2B10" w:rsidP="00BB2B10">
      <w:pPr>
        <w:pStyle w:val="ListBullet2"/>
        <w:tabs>
          <w:tab w:val="num" w:pos="720"/>
        </w:tabs>
      </w:pPr>
      <w:r w:rsidRPr="00977EA3">
        <w:t>Refer to Table 3.43.5.b below for additional attribute requirements</w:t>
      </w:r>
    </w:p>
    <w:p w14:paraId="3E615CE4" w14:textId="77777777" w:rsidR="00BB2B10" w:rsidRPr="00977EA3" w:rsidRDefault="00BB2B10" w:rsidP="00BB2B10">
      <w:r w:rsidRPr="00977EA3">
        <w:t>To support the Asynchronous Web Services Exchange Option on the Document Consumer, the Document Repository shall support the use of a non-anonymous response EPR in the WS-Addressing replyTo header.</w:t>
      </w:r>
    </w:p>
    <w:p w14:paraId="38356A60" w14:textId="77777777" w:rsidR="00BB2B10" w:rsidRPr="00977EA3" w:rsidRDefault="00BB2B10" w:rsidP="00BB2B10">
      <w:pPr>
        <w:pStyle w:val="TableTitle"/>
      </w:pPr>
      <w:r w:rsidRPr="00977EA3">
        <w:t>Table 3.43.5.b: Additional Attribute Requirements</w:t>
      </w:r>
    </w:p>
    <w:tbl>
      <w:tblPr>
        <w:tblW w:w="74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690"/>
        <w:gridCol w:w="3735"/>
      </w:tblGrid>
      <w:tr w:rsidR="00BB2B10" w:rsidRPr="00977EA3" w14:paraId="7B24B5FB" w14:textId="77777777" w:rsidTr="00BB2B10">
        <w:trPr>
          <w:cantSplit/>
          <w:tblHeader/>
          <w:jc w:val="center"/>
        </w:trPr>
        <w:tc>
          <w:tcPr>
            <w:tcW w:w="3690" w:type="dxa"/>
            <w:shd w:val="clear" w:color="auto" w:fill="E6E6E6"/>
          </w:tcPr>
          <w:p w14:paraId="743EACA7" w14:textId="77777777" w:rsidR="00BB2B10" w:rsidRPr="00977EA3" w:rsidRDefault="00BB2B10" w:rsidP="00BB2B10">
            <w:pPr>
              <w:pStyle w:val="TableEntryHeader"/>
            </w:pPr>
            <w:r w:rsidRPr="00977EA3">
              <w:t>Attribute</w:t>
            </w:r>
          </w:p>
        </w:tc>
        <w:tc>
          <w:tcPr>
            <w:tcW w:w="3735" w:type="dxa"/>
            <w:shd w:val="clear" w:color="auto" w:fill="E6E6E6"/>
          </w:tcPr>
          <w:p w14:paraId="23728352" w14:textId="77777777" w:rsidR="00BB2B10" w:rsidRPr="00977EA3" w:rsidRDefault="00BB2B10" w:rsidP="00BB2B10">
            <w:pPr>
              <w:pStyle w:val="TableEntryHeader"/>
            </w:pPr>
            <w:r w:rsidRPr="00977EA3">
              <w:t>Value</w:t>
            </w:r>
          </w:p>
        </w:tc>
      </w:tr>
      <w:tr w:rsidR="00BB2B10" w:rsidRPr="00977EA3" w14:paraId="01EA3C2D" w14:textId="77777777" w:rsidTr="00BB2B10">
        <w:trPr>
          <w:jc w:val="center"/>
        </w:trPr>
        <w:tc>
          <w:tcPr>
            <w:tcW w:w="3690" w:type="dxa"/>
          </w:tcPr>
          <w:p w14:paraId="4A664C2E" w14:textId="77777777" w:rsidR="00BB2B10" w:rsidRPr="00977EA3" w:rsidRDefault="00BB2B10" w:rsidP="00BB2B10">
            <w:pPr>
              <w:pStyle w:val="TableEntry"/>
            </w:pPr>
            <w:r w:rsidRPr="00977EA3">
              <w:t>/definitions/portType/operation@name</w:t>
            </w:r>
          </w:p>
        </w:tc>
        <w:tc>
          <w:tcPr>
            <w:tcW w:w="3735" w:type="dxa"/>
          </w:tcPr>
          <w:p w14:paraId="51854D10" w14:textId="77777777" w:rsidR="00BB2B10" w:rsidRPr="00977EA3" w:rsidRDefault="00BB2B10" w:rsidP="00BB2B10">
            <w:pPr>
              <w:pStyle w:val="TableEntry"/>
            </w:pPr>
            <w:r w:rsidRPr="00977EA3">
              <w:t>DocumentConsumer_ RetrieveDocumentSet</w:t>
            </w:r>
          </w:p>
        </w:tc>
      </w:tr>
      <w:tr w:rsidR="00BB2B10" w:rsidRPr="00977EA3" w14:paraId="7CAA9F64" w14:textId="77777777" w:rsidTr="00BB2B10">
        <w:trPr>
          <w:jc w:val="center"/>
        </w:trPr>
        <w:tc>
          <w:tcPr>
            <w:tcW w:w="3690" w:type="dxa"/>
          </w:tcPr>
          <w:p w14:paraId="12134A44" w14:textId="77777777" w:rsidR="00BB2B10" w:rsidRPr="00977EA3" w:rsidRDefault="00BB2B10" w:rsidP="00BB2B10">
            <w:pPr>
              <w:pStyle w:val="TableEntry"/>
            </w:pPr>
            <w:r w:rsidRPr="00977EA3">
              <w:t>/definitions/portType/operation/input/@wsaw</w:t>
            </w:r>
            <w:proofErr w:type="gramStart"/>
            <w:r w:rsidRPr="00977EA3">
              <w:t>:Action</w:t>
            </w:r>
            <w:proofErr w:type="gramEnd"/>
          </w:p>
        </w:tc>
        <w:tc>
          <w:tcPr>
            <w:tcW w:w="3735" w:type="dxa"/>
          </w:tcPr>
          <w:p w14:paraId="0914C3DD" w14:textId="77777777" w:rsidR="00BB2B10" w:rsidRPr="00977EA3" w:rsidRDefault="00BB2B10" w:rsidP="00BB2B10">
            <w:pPr>
              <w:pStyle w:val="TableEntry"/>
            </w:pPr>
            <w:proofErr w:type="gramStart"/>
            <w:r w:rsidRPr="00977EA3">
              <w:t>urn:ihe:iti:2007</w:t>
            </w:r>
            <w:proofErr w:type="gramEnd"/>
            <w:r w:rsidRPr="00977EA3">
              <w:t>: RetrieveDocumentSet</w:t>
            </w:r>
          </w:p>
        </w:tc>
      </w:tr>
      <w:tr w:rsidR="00BB2B10" w:rsidRPr="00977EA3" w14:paraId="39D395EF" w14:textId="77777777" w:rsidTr="00BB2B10">
        <w:trPr>
          <w:jc w:val="center"/>
        </w:trPr>
        <w:tc>
          <w:tcPr>
            <w:tcW w:w="3690" w:type="dxa"/>
          </w:tcPr>
          <w:p w14:paraId="38B1C2AE" w14:textId="77777777" w:rsidR="00BB2B10" w:rsidRPr="00977EA3" w:rsidRDefault="00BB2B10" w:rsidP="00BB2B10">
            <w:pPr>
              <w:pStyle w:val="TableEntry"/>
            </w:pPr>
            <w:r w:rsidRPr="00977EA3">
              <w:t>/definitions/portType/operation/output/@wsaw</w:t>
            </w:r>
            <w:proofErr w:type="gramStart"/>
            <w:r w:rsidRPr="00977EA3">
              <w:t>:Action</w:t>
            </w:r>
            <w:proofErr w:type="gramEnd"/>
          </w:p>
        </w:tc>
        <w:tc>
          <w:tcPr>
            <w:tcW w:w="3735" w:type="dxa"/>
          </w:tcPr>
          <w:p w14:paraId="168650B9" w14:textId="77777777" w:rsidR="00BB2B10" w:rsidRPr="00977EA3" w:rsidRDefault="00BB2B10" w:rsidP="00BB2B10">
            <w:pPr>
              <w:pStyle w:val="TableEntry"/>
            </w:pPr>
            <w:proofErr w:type="gramStart"/>
            <w:r w:rsidRPr="00977EA3">
              <w:t>urn:ihe:iti:2007</w:t>
            </w:r>
            <w:proofErr w:type="gramEnd"/>
            <w:r w:rsidRPr="00977EA3">
              <w:t>: RetrieveDocumentSetResponse</w:t>
            </w:r>
          </w:p>
        </w:tc>
      </w:tr>
      <w:tr w:rsidR="00BB2B10" w:rsidRPr="00977EA3" w14:paraId="0069F75B" w14:textId="77777777" w:rsidTr="00BB2B10">
        <w:trPr>
          <w:jc w:val="center"/>
        </w:trPr>
        <w:tc>
          <w:tcPr>
            <w:tcW w:w="3690" w:type="dxa"/>
          </w:tcPr>
          <w:p w14:paraId="052BCBAB" w14:textId="77777777" w:rsidR="00BB2B10" w:rsidRPr="00977EA3" w:rsidRDefault="00BB2B10" w:rsidP="00BB2B10">
            <w:pPr>
              <w:pStyle w:val="TableEntry"/>
            </w:pPr>
            <w:r w:rsidRPr="00977EA3">
              <w:t xml:space="preserve">/definitions/binding/operation/wsoap12:operation/@soapActionRequired </w:t>
            </w:r>
          </w:p>
        </w:tc>
        <w:tc>
          <w:tcPr>
            <w:tcW w:w="3735" w:type="dxa"/>
          </w:tcPr>
          <w:p w14:paraId="7C310A6D" w14:textId="77777777" w:rsidR="00BB2B10" w:rsidRPr="00977EA3" w:rsidRDefault="00BB2B10" w:rsidP="00BB2B10">
            <w:pPr>
              <w:pStyle w:val="TableEntry"/>
            </w:pPr>
            <w:proofErr w:type="gramStart"/>
            <w:r w:rsidRPr="00977EA3">
              <w:t>false</w:t>
            </w:r>
            <w:proofErr w:type="gramEnd"/>
          </w:p>
        </w:tc>
      </w:tr>
    </w:tbl>
    <w:p w14:paraId="7C4305FE" w14:textId="77777777" w:rsidR="00BB2B10" w:rsidRDefault="00BB2B10" w:rsidP="00BB2B10">
      <w:pPr>
        <w:pStyle w:val="BodyText"/>
      </w:pPr>
    </w:p>
    <w:p w14:paraId="2751D076" w14:textId="217B7D61" w:rsidR="00F765A9" w:rsidRPr="000C58FD" w:rsidRDefault="00F765A9" w:rsidP="00F765A9">
      <w:pPr>
        <w:pStyle w:val="BodyText"/>
        <w:rPr>
          <w:b/>
          <w:u w:val="single"/>
        </w:rPr>
      </w:pPr>
      <w:r w:rsidRPr="000C58FD">
        <w:rPr>
          <w:b/>
          <w:u w:val="single"/>
        </w:rPr>
        <w:t>Document Consumer: These are the requirements for the Retrieve Document Set Deferred Results transaction presented in the order in which they would appear in the Document Repository WSDL definition:</w:t>
      </w:r>
    </w:p>
    <w:p w14:paraId="08B706BA" w14:textId="77777777" w:rsidR="00F765A9" w:rsidRPr="000C58FD" w:rsidRDefault="00F765A9" w:rsidP="00F765A9">
      <w:pPr>
        <w:pStyle w:val="ListBullet2"/>
        <w:tabs>
          <w:tab w:val="num" w:pos="720"/>
        </w:tabs>
        <w:rPr>
          <w:b/>
          <w:u w:val="single"/>
        </w:rPr>
      </w:pPr>
      <w:r w:rsidRPr="000C58FD">
        <w:rPr>
          <w:b/>
          <w:u w:val="single"/>
        </w:rPr>
        <w:t>The following types shall be imported (xsd</w:t>
      </w:r>
      <w:proofErr w:type="gramStart"/>
      <w:r w:rsidRPr="000C58FD">
        <w:rPr>
          <w:b/>
          <w:u w:val="single"/>
        </w:rPr>
        <w:t>:import</w:t>
      </w:r>
      <w:proofErr w:type="gramEnd"/>
      <w:r w:rsidRPr="000C58FD">
        <w:rPr>
          <w:b/>
          <w:u w:val="single"/>
        </w:rPr>
        <w:t>) in the /definitions/types section:</w:t>
      </w:r>
    </w:p>
    <w:p w14:paraId="7089C876" w14:textId="77777777" w:rsidR="00F765A9" w:rsidRPr="000C58FD" w:rsidRDefault="00F765A9" w:rsidP="00F765A9">
      <w:pPr>
        <w:pStyle w:val="ListBullet3"/>
        <w:tabs>
          <w:tab w:val="num" w:pos="1080"/>
        </w:tabs>
        <w:rPr>
          <w:b/>
          <w:u w:val="single"/>
        </w:rPr>
      </w:pPr>
      <w:proofErr w:type="gramStart"/>
      <w:r w:rsidRPr="000C58FD">
        <w:rPr>
          <w:b/>
          <w:u w:val="single"/>
        </w:rPr>
        <w:t>namespace</w:t>
      </w:r>
      <w:proofErr w:type="gramEnd"/>
      <w:r w:rsidRPr="000C58FD">
        <w:rPr>
          <w:b/>
          <w:u w:val="single"/>
        </w:rPr>
        <w:t>="urn:ihe:iti:xds-b:2007", schema="IHEXDS.xsd"</w:t>
      </w:r>
    </w:p>
    <w:p w14:paraId="70DC4E3A" w14:textId="2EF87605" w:rsidR="00F765A9" w:rsidRPr="000C58FD" w:rsidRDefault="00F765A9" w:rsidP="00F765A9">
      <w:pPr>
        <w:pStyle w:val="ListBullet2"/>
        <w:tabs>
          <w:tab w:val="num" w:pos="720"/>
        </w:tabs>
        <w:rPr>
          <w:b/>
          <w:u w:val="single"/>
        </w:rPr>
      </w:pPr>
      <w:r w:rsidRPr="000C58FD">
        <w:rPr>
          <w:b/>
          <w:u w:val="single"/>
        </w:rPr>
        <w:t>The /definitions/message/part/@element attribute of the Retrieve Document Set Deferred Results message shall be defined as “</w:t>
      </w:r>
      <w:r w:rsidRPr="000C58FD">
        <w:rPr>
          <w:b/>
          <w:highlight w:val="white"/>
          <w:u w:val="single"/>
        </w:rPr>
        <w:t>ihe</w:t>
      </w:r>
      <w:proofErr w:type="gramStart"/>
      <w:r w:rsidRPr="000C58FD">
        <w:rPr>
          <w:b/>
          <w:highlight w:val="white"/>
          <w:u w:val="single"/>
        </w:rPr>
        <w:t>:RetrieveDocumentSet</w:t>
      </w:r>
      <w:r w:rsidRPr="000C58FD">
        <w:rPr>
          <w:b/>
          <w:u w:val="single"/>
        </w:rPr>
        <w:t>Response</w:t>
      </w:r>
      <w:proofErr w:type="gramEnd"/>
      <w:r w:rsidRPr="000C58FD">
        <w:rPr>
          <w:b/>
          <w:u w:val="single"/>
        </w:rPr>
        <w:t>”</w:t>
      </w:r>
    </w:p>
    <w:p w14:paraId="4EB1EE8C" w14:textId="5545D7D9" w:rsidR="00F765A9" w:rsidRPr="000C58FD" w:rsidRDefault="00F765A9" w:rsidP="00F765A9">
      <w:pPr>
        <w:pStyle w:val="ListBullet2"/>
        <w:tabs>
          <w:tab w:val="num" w:pos="720"/>
        </w:tabs>
        <w:rPr>
          <w:b/>
          <w:u w:val="single"/>
        </w:rPr>
      </w:pPr>
      <w:r w:rsidRPr="000C58FD">
        <w:rPr>
          <w:b/>
          <w:u w:val="single"/>
        </w:rPr>
        <w:t>The /definitions/message/part/@element attribute of the Retrieve Document Set Deferred Results Acknowledgement message shall be defined as “rs</w:t>
      </w:r>
      <w:proofErr w:type="gramStart"/>
      <w:r w:rsidRPr="000C58FD">
        <w:rPr>
          <w:b/>
          <w:u w:val="single"/>
        </w:rPr>
        <w:t>:RegistryResponse</w:t>
      </w:r>
      <w:proofErr w:type="gramEnd"/>
      <w:r w:rsidRPr="000C58FD">
        <w:rPr>
          <w:b/>
          <w:u w:val="single"/>
        </w:rPr>
        <w:t>”</w:t>
      </w:r>
    </w:p>
    <w:p w14:paraId="1B1944DB" w14:textId="77777777" w:rsidR="00F765A9" w:rsidRPr="000C58FD" w:rsidRDefault="00F765A9" w:rsidP="00F765A9">
      <w:pPr>
        <w:pStyle w:val="ListBullet2"/>
        <w:tabs>
          <w:tab w:val="num" w:pos="720"/>
        </w:tabs>
        <w:rPr>
          <w:b/>
          <w:u w:val="single"/>
        </w:rPr>
      </w:pPr>
      <w:r w:rsidRPr="000C58FD">
        <w:rPr>
          <w:b/>
          <w:u w:val="single"/>
        </w:rPr>
        <w:t>Refer to Table 3.43.5.b below for additional attribute requirements</w:t>
      </w:r>
    </w:p>
    <w:p w14:paraId="337350CA" w14:textId="0DF381B6" w:rsidR="00F765A9" w:rsidRPr="000C58FD" w:rsidRDefault="00F765A9" w:rsidP="00F765A9">
      <w:pPr>
        <w:rPr>
          <w:b/>
          <w:u w:val="single"/>
        </w:rPr>
      </w:pPr>
      <w:r w:rsidRPr="000C58FD">
        <w:rPr>
          <w:b/>
          <w:u w:val="single"/>
        </w:rPr>
        <w:lastRenderedPageBreak/>
        <w:t xml:space="preserve">To support the Asynchronous Web Services Exchange Option on the </w:t>
      </w:r>
      <w:r w:rsidR="000C58FD" w:rsidRPr="000C58FD">
        <w:rPr>
          <w:b/>
          <w:u w:val="single"/>
        </w:rPr>
        <w:t>Initiating Gateway</w:t>
      </w:r>
      <w:r w:rsidRPr="000C58FD">
        <w:rPr>
          <w:b/>
          <w:u w:val="single"/>
        </w:rPr>
        <w:t>, the Document Consumer shall support the use of a non-anonymous response EPR in the WS-Addressing replyTo header.</w:t>
      </w:r>
    </w:p>
    <w:p w14:paraId="69EF16F1" w14:textId="68043227" w:rsidR="00F765A9" w:rsidRPr="000C58FD" w:rsidRDefault="00F765A9" w:rsidP="00F765A9">
      <w:pPr>
        <w:pStyle w:val="TableTitle"/>
        <w:rPr>
          <w:u w:val="single"/>
        </w:rPr>
      </w:pPr>
      <w:r w:rsidRPr="000C58FD">
        <w:rPr>
          <w:u w:val="single"/>
        </w:rPr>
        <w:t>Table 3.43.5.c: Additional Attribute Requirements</w:t>
      </w:r>
    </w:p>
    <w:tbl>
      <w:tblPr>
        <w:tblW w:w="74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690"/>
        <w:gridCol w:w="3735"/>
      </w:tblGrid>
      <w:tr w:rsidR="00F765A9" w:rsidRPr="000C58FD" w14:paraId="30232E05" w14:textId="77777777" w:rsidTr="00F765A9">
        <w:trPr>
          <w:cantSplit/>
          <w:tblHeader/>
          <w:jc w:val="center"/>
        </w:trPr>
        <w:tc>
          <w:tcPr>
            <w:tcW w:w="3690" w:type="dxa"/>
            <w:shd w:val="clear" w:color="auto" w:fill="E6E6E6"/>
          </w:tcPr>
          <w:p w14:paraId="14501949" w14:textId="77777777" w:rsidR="00F765A9" w:rsidRPr="000C58FD" w:rsidRDefault="00F765A9" w:rsidP="00F765A9">
            <w:pPr>
              <w:pStyle w:val="TableEntryHeader"/>
              <w:rPr>
                <w:u w:val="single"/>
              </w:rPr>
            </w:pPr>
            <w:r w:rsidRPr="000C58FD">
              <w:rPr>
                <w:u w:val="single"/>
              </w:rPr>
              <w:t>Attribute</w:t>
            </w:r>
          </w:p>
        </w:tc>
        <w:tc>
          <w:tcPr>
            <w:tcW w:w="3735" w:type="dxa"/>
            <w:shd w:val="clear" w:color="auto" w:fill="E6E6E6"/>
          </w:tcPr>
          <w:p w14:paraId="5FE6B10D" w14:textId="77777777" w:rsidR="00F765A9" w:rsidRPr="000C58FD" w:rsidRDefault="00F765A9" w:rsidP="00F765A9">
            <w:pPr>
              <w:pStyle w:val="TableEntryHeader"/>
              <w:rPr>
                <w:u w:val="single"/>
              </w:rPr>
            </w:pPr>
            <w:r w:rsidRPr="000C58FD">
              <w:rPr>
                <w:u w:val="single"/>
              </w:rPr>
              <w:t>Value</w:t>
            </w:r>
          </w:p>
        </w:tc>
      </w:tr>
      <w:tr w:rsidR="00F765A9" w:rsidRPr="000C58FD" w14:paraId="08E6C2C6" w14:textId="77777777" w:rsidTr="00F765A9">
        <w:trPr>
          <w:jc w:val="center"/>
        </w:trPr>
        <w:tc>
          <w:tcPr>
            <w:tcW w:w="3690" w:type="dxa"/>
          </w:tcPr>
          <w:p w14:paraId="50A937AD" w14:textId="77777777" w:rsidR="00F765A9" w:rsidRPr="000C58FD" w:rsidRDefault="00F765A9" w:rsidP="00F765A9">
            <w:pPr>
              <w:pStyle w:val="TableEntry"/>
              <w:rPr>
                <w:b/>
                <w:u w:val="single"/>
              </w:rPr>
            </w:pPr>
            <w:r w:rsidRPr="000C58FD">
              <w:rPr>
                <w:b/>
                <w:u w:val="single"/>
              </w:rPr>
              <w:t>/definitions/portType/operation@name</w:t>
            </w:r>
          </w:p>
        </w:tc>
        <w:tc>
          <w:tcPr>
            <w:tcW w:w="3735" w:type="dxa"/>
          </w:tcPr>
          <w:p w14:paraId="06C9DB17" w14:textId="14969686" w:rsidR="00F765A9" w:rsidRPr="000C58FD" w:rsidRDefault="000C58FD" w:rsidP="00F765A9">
            <w:pPr>
              <w:pStyle w:val="TableEntry"/>
              <w:rPr>
                <w:b/>
                <w:u w:val="single"/>
              </w:rPr>
            </w:pPr>
            <w:r w:rsidRPr="000C58FD">
              <w:rPr>
                <w:b/>
                <w:u w:val="single"/>
              </w:rPr>
              <w:t>DocumentConsumer_</w:t>
            </w:r>
            <w:r w:rsidR="00F765A9" w:rsidRPr="000C58FD">
              <w:rPr>
                <w:b/>
                <w:u w:val="single"/>
              </w:rPr>
              <w:t>RetrieveDocumentSet</w:t>
            </w:r>
            <w:r w:rsidRPr="000C58FD">
              <w:rPr>
                <w:b/>
                <w:u w:val="single"/>
              </w:rPr>
              <w:t>DeferredResults</w:t>
            </w:r>
          </w:p>
        </w:tc>
      </w:tr>
      <w:tr w:rsidR="00F765A9" w:rsidRPr="000C58FD" w14:paraId="2CF6717A" w14:textId="77777777" w:rsidTr="00F765A9">
        <w:trPr>
          <w:jc w:val="center"/>
        </w:trPr>
        <w:tc>
          <w:tcPr>
            <w:tcW w:w="3690" w:type="dxa"/>
          </w:tcPr>
          <w:p w14:paraId="17CAC900" w14:textId="77777777" w:rsidR="00F765A9" w:rsidRPr="000C58FD" w:rsidRDefault="00F765A9" w:rsidP="00F765A9">
            <w:pPr>
              <w:pStyle w:val="TableEntry"/>
              <w:rPr>
                <w:b/>
                <w:u w:val="single"/>
              </w:rPr>
            </w:pPr>
            <w:r w:rsidRPr="000C58FD">
              <w:rPr>
                <w:b/>
                <w:u w:val="single"/>
              </w:rPr>
              <w:t>/definitions/portType/operation/input/@wsaw</w:t>
            </w:r>
            <w:proofErr w:type="gramStart"/>
            <w:r w:rsidRPr="000C58FD">
              <w:rPr>
                <w:b/>
                <w:u w:val="single"/>
              </w:rPr>
              <w:t>:Action</w:t>
            </w:r>
            <w:proofErr w:type="gramEnd"/>
          </w:p>
        </w:tc>
        <w:tc>
          <w:tcPr>
            <w:tcW w:w="3735" w:type="dxa"/>
          </w:tcPr>
          <w:p w14:paraId="598DB8C6" w14:textId="5451923A" w:rsidR="00F765A9" w:rsidRPr="000C58FD" w:rsidRDefault="000C58FD" w:rsidP="00F765A9">
            <w:pPr>
              <w:pStyle w:val="TableEntry"/>
              <w:rPr>
                <w:b/>
                <w:u w:val="single"/>
              </w:rPr>
            </w:pPr>
            <w:proofErr w:type="gramStart"/>
            <w:r w:rsidRPr="000C58FD">
              <w:rPr>
                <w:b/>
                <w:u w:val="single"/>
              </w:rPr>
              <w:t>urn:ihe:iti:2007:</w:t>
            </w:r>
            <w:r w:rsidR="00F765A9" w:rsidRPr="000C58FD">
              <w:rPr>
                <w:b/>
                <w:u w:val="single"/>
              </w:rPr>
              <w:t>RetrieveDocumentSet</w:t>
            </w:r>
            <w:r w:rsidRPr="000C58FD">
              <w:rPr>
                <w:b/>
                <w:u w:val="single"/>
              </w:rPr>
              <w:t>DeferredResults</w:t>
            </w:r>
            <w:proofErr w:type="gramEnd"/>
          </w:p>
        </w:tc>
      </w:tr>
      <w:tr w:rsidR="00F765A9" w:rsidRPr="000C58FD" w14:paraId="19045DC7" w14:textId="77777777" w:rsidTr="00F765A9">
        <w:trPr>
          <w:jc w:val="center"/>
        </w:trPr>
        <w:tc>
          <w:tcPr>
            <w:tcW w:w="3690" w:type="dxa"/>
          </w:tcPr>
          <w:p w14:paraId="056C1E3B" w14:textId="77777777" w:rsidR="00F765A9" w:rsidRPr="000C58FD" w:rsidRDefault="00F765A9" w:rsidP="00F765A9">
            <w:pPr>
              <w:pStyle w:val="TableEntry"/>
              <w:rPr>
                <w:b/>
                <w:u w:val="single"/>
              </w:rPr>
            </w:pPr>
            <w:r w:rsidRPr="000C58FD">
              <w:rPr>
                <w:b/>
                <w:u w:val="single"/>
              </w:rPr>
              <w:t>/definitions/portType/operation/output/@wsaw</w:t>
            </w:r>
            <w:proofErr w:type="gramStart"/>
            <w:r w:rsidRPr="000C58FD">
              <w:rPr>
                <w:b/>
                <w:u w:val="single"/>
              </w:rPr>
              <w:t>:Action</w:t>
            </w:r>
            <w:proofErr w:type="gramEnd"/>
          </w:p>
        </w:tc>
        <w:tc>
          <w:tcPr>
            <w:tcW w:w="3735" w:type="dxa"/>
          </w:tcPr>
          <w:p w14:paraId="1FD066CC" w14:textId="7288E978" w:rsidR="00F765A9" w:rsidRPr="000C58FD" w:rsidRDefault="00F765A9" w:rsidP="00F765A9">
            <w:pPr>
              <w:pStyle w:val="TableEntry"/>
              <w:rPr>
                <w:b/>
                <w:u w:val="single"/>
              </w:rPr>
            </w:pPr>
            <w:proofErr w:type="gramStart"/>
            <w:r w:rsidRPr="000C58FD">
              <w:rPr>
                <w:b/>
                <w:u w:val="single"/>
              </w:rPr>
              <w:t>urn:ihe:iti:2007</w:t>
            </w:r>
            <w:proofErr w:type="gramEnd"/>
            <w:r w:rsidRPr="000C58FD">
              <w:rPr>
                <w:b/>
                <w:u w:val="single"/>
              </w:rPr>
              <w:t>: RetrieveDocumentSet</w:t>
            </w:r>
            <w:r w:rsidR="000C58FD" w:rsidRPr="000C58FD">
              <w:rPr>
                <w:b/>
                <w:u w:val="single"/>
              </w:rPr>
              <w:t>DeferredResultsAcknowledgement</w:t>
            </w:r>
          </w:p>
        </w:tc>
      </w:tr>
      <w:tr w:rsidR="00F765A9" w:rsidRPr="000C58FD" w14:paraId="61BCA91B" w14:textId="77777777" w:rsidTr="00F765A9">
        <w:trPr>
          <w:jc w:val="center"/>
        </w:trPr>
        <w:tc>
          <w:tcPr>
            <w:tcW w:w="3690" w:type="dxa"/>
          </w:tcPr>
          <w:p w14:paraId="578E6193" w14:textId="77777777" w:rsidR="00F765A9" w:rsidRPr="000C58FD" w:rsidRDefault="00F765A9" w:rsidP="00F765A9">
            <w:pPr>
              <w:pStyle w:val="TableEntry"/>
              <w:rPr>
                <w:b/>
                <w:u w:val="single"/>
              </w:rPr>
            </w:pPr>
            <w:r w:rsidRPr="000C58FD">
              <w:rPr>
                <w:b/>
                <w:u w:val="single"/>
              </w:rPr>
              <w:t xml:space="preserve">/definitions/binding/operation/wsoap12:operation/@soapActionRequired </w:t>
            </w:r>
          </w:p>
        </w:tc>
        <w:tc>
          <w:tcPr>
            <w:tcW w:w="3735" w:type="dxa"/>
          </w:tcPr>
          <w:p w14:paraId="0C422CC8" w14:textId="77777777" w:rsidR="00F765A9" w:rsidRPr="000C58FD" w:rsidRDefault="00F765A9" w:rsidP="00F765A9">
            <w:pPr>
              <w:pStyle w:val="TableEntry"/>
              <w:rPr>
                <w:b/>
                <w:u w:val="single"/>
              </w:rPr>
            </w:pPr>
            <w:proofErr w:type="gramStart"/>
            <w:r w:rsidRPr="000C58FD">
              <w:rPr>
                <w:b/>
                <w:u w:val="single"/>
              </w:rPr>
              <w:t>false</w:t>
            </w:r>
            <w:proofErr w:type="gramEnd"/>
          </w:p>
        </w:tc>
      </w:tr>
    </w:tbl>
    <w:p w14:paraId="150BBA61" w14:textId="77777777" w:rsidR="00F765A9" w:rsidRPr="00977EA3" w:rsidRDefault="00F765A9" w:rsidP="00BB2B10">
      <w:pPr>
        <w:pStyle w:val="BodyText"/>
      </w:pPr>
    </w:p>
    <w:p w14:paraId="3249DA5C" w14:textId="18859E67" w:rsidR="00BB2B10" w:rsidRDefault="00BB2B10" w:rsidP="00BB2B10">
      <w:pPr>
        <w:pStyle w:val="BodyText"/>
      </w:pPr>
      <w:r w:rsidRPr="00977EA3">
        <w:t xml:space="preserve">These are the requirements that affect the wire format of the SOAP message. The other WSDL properties are only used within the WSDL definition and do not affect interoperability. Full sample request and response messages are in Section </w:t>
      </w:r>
      <w:r w:rsidR="00F765A9" w:rsidRPr="00F765A9">
        <w:t>3.43.5.1 Sample SOAP Messages</w:t>
      </w:r>
      <w:r w:rsidRPr="00977EA3">
        <w:t>.</w:t>
      </w:r>
    </w:p>
    <w:p w14:paraId="7CE5B008" w14:textId="2DD9B9E2" w:rsidR="000C58FD" w:rsidRDefault="000C58FD" w:rsidP="00BB2B10">
      <w:pPr>
        <w:pStyle w:val="BodyText"/>
      </w:pPr>
      <w:r>
        <w:t>…</w:t>
      </w:r>
    </w:p>
    <w:p w14:paraId="200E2DE9" w14:textId="77777777" w:rsidR="006D6928" w:rsidRPr="00977EA3" w:rsidRDefault="006D6928" w:rsidP="00BB2B10">
      <w:pPr>
        <w:pStyle w:val="BodyText"/>
      </w:pPr>
    </w:p>
    <w:p w14:paraId="4B73D9A9" w14:textId="56851109" w:rsidR="00F13419" w:rsidRDefault="00F13419" w:rsidP="00F13419">
      <w:pPr>
        <w:pStyle w:val="EditorInstructions"/>
      </w:pPr>
      <w:r w:rsidRPr="0001286F">
        <w:t xml:space="preserve">Add the following new Section </w:t>
      </w:r>
      <w:r w:rsidRPr="00736671">
        <w:t>3.</w:t>
      </w:r>
      <w:r>
        <w:t xml:space="preserve">43.5.1.4 </w:t>
      </w:r>
      <w:r w:rsidRPr="0001286F">
        <w:t>as shown</w:t>
      </w:r>
    </w:p>
    <w:p w14:paraId="0ABA4032" w14:textId="4A66BB97" w:rsidR="00306B34" w:rsidRDefault="00306B34" w:rsidP="00F13419">
      <w:pPr>
        <w:pStyle w:val="Heading8"/>
        <w:keepNext w:val="0"/>
        <w:numPr>
          <w:ilvl w:val="0"/>
          <w:numId w:val="0"/>
        </w:numPr>
        <w:rPr>
          <w:noProof w:val="0"/>
        </w:rPr>
      </w:pPr>
      <w:r>
        <w:rPr>
          <w:noProof w:val="0"/>
        </w:rPr>
        <w:t>3.</w:t>
      </w:r>
      <w:r w:rsidR="00F13419">
        <w:rPr>
          <w:noProof w:val="0"/>
        </w:rPr>
        <w:t xml:space="preserve">43.5.1.4 </w:t>
      </w:r>
      <w:r w:rsidRPr="007A7659">
        <w:rPr>
          <w:noProof w:val="0"/>
        </w:rPr>
        <w:t xml:space="preserve">Sample </w:t>
      </w:r>
      <w:r w:rsidR="00F13419" w:rsidRPr="00977EA3">
        <w:rPr>
          <w:noProof w:val="0"/>
        </w:rPr>
        <w:t xml:space="preserve">Retrieve Document Set </w:t>
      </w:r>
      <w:r>
        <w:t xml:space="preserve">Deferred Results </w:t>
      </w:r>
      <w:r w:rsidRPr="007A7659">
        <w:rPr>
          <w:noProof w:val="0"/>
        </w:rPr>
        <w:t>SOAP Request</w:t>
      </w:r>
    </w:p>
    <w:p w14:paraId="74A3E27B" w14:textId="2FF6ABE6" w:rsidR="00F13419" w:rsidRDefault="00F13419" w:rsidP="00F13419">
      <w:pPr>
        <w:pStyle w:val="BodyText"/>
      </w:pPr>
      <w:r w:rsidRPr="007A7659">
        <w:t>The</w:t>
      </w:r>
      <w:r>
        <w:t>se</w:t>
      </w:r>
      <w:r w:rsidRPr="007A7659">
        <w:t xml:space="preserve"> samples show a SOAP request </w:t>
      </w:r>
      <w:r>
        <w:t>when the Deferred results are a mix of successes and errors, and when further results are to be expected in a later message.</w:t>
      </w:r>
    </w:p>
    <w:p w14:paraId="4E347F4B" w14:textId="77777777" w:rsidR="00F13419" w:rsidRPr="007A7659" w:rsidRDefault="00F13419" w:rsidP="00F13419">
      <w:pPr>
        <w:pStyle w:val="BodyText"/>
      </w:pPr>
      <w:r>
        <w:t>The specific errors and registry objects are</w:t>
      </w:r>
      <w:r w:rsidRPr="007A7659">
        <w:t xml:space="preserve"> omitted for brevity; in a real scenario </w:t>
      </w:r>
      <w:r>
        <w:t>these</w:t>
      </w:r>
      <w:r w:rsidRPr="007A7659">
        <w:t xml:space="preserve"> will be populated with the appropriate </w:t>
      </w:r>
      <w:r>
        <w:t>results</w:t>
      </w:r>
      <w:r w:rsidRPr="007A7659">
        <w:t>.</w:t>
      </w:r>
    </w:p>
    <w:p w14:paraId="552AB71F" w14:textId="77777777" w:rsidR="00F13419" w:rsidRPr="00F13419" w:rsidRDefault="00F13419" w:rsidP="00F13419">
      <w:pPr>
        <w:pStyle w:val="BodyText"/>
      </w:pPr>
    </w:p>
    <w:p w14:paraId="263D796F" w14:textId="43105164" w:rsidR="00306B34" w:rsidRPr="007A7659" w:rsidRDefault="00306B34" w:rsidP="00306B34">
      <w:pPr>
        <w:pStyle w:val="Heading9"/>
        <w:numPr>
          <w:ilvl w:val="0"/>
          <w:numId w:val="0"/>
        </w:numPr>
        <w:rPr>
          <w:noProof w:val="0"/>
        </w:rPr>
      </w:pPr>
      <w:r>
        <w:rPr>
          <w:noProof w:val="0"/>
        </w:rPr>
        <w:lastRenderedPageBreak/>
        <w:t>3.</w:t>
      </w:r>
      <w:r w:rsidR="00F13419">
        <w:rPr>
          <w:noProof w:val="0"/>
        </w:rPr>
        <w:t>43.5.1.4</w:t>
      </w:r>
      <w:r w:rsidRPr="007A7659">
        <w:rPr>
          <w:noProof w:val="0"/>
        </w:rPr>
        <w:t>.1 Synchronous Web Services Exchange</w:t>
      </w:r>
    </w:p>
    <w:p w14:paraId="76F61F1C" w14:textId="77777777" w:rsidR="00854000" w:rsidRPr="00854000" w:rsidRDefault="00854000" w:rsidP="00854000">
      <w:pPr>
        <w:pStyle w:val="XMLFragment"/>
        <w:rPr>
          <w:noProof w:val="0"/>
          <w:shd w:val="clear" w:color="auto" w:fill="FFFFFF"/>
        </w:rPr>
      </w:pPr>
      <w:r w:rsidRPr="00854000">
        <w:rPr>
          <w:noProof w:val="0"/>
          <w:shd w:val="clear" w:color="auto" w:fill="FFFFFF"/>
        </w:rPr>
        <w:t>&lt;S</w:t>
      </w:r>
      <w:proofErr w:type="gramStart"/>
      <w:r w:rsidRPr="00854000">
        <w:rPr>
          <w:noProof w:val="0"/>
          <w:shd w:val="clear" w:color="auto" w:fill="FFFFFF"/>
        </w:rPr>
        <w:t>:Envelope</w:t>
      </w:r>
      <w:proofErr w:type="gramEnd"/>
      <w:r w:rsidRPr="00854000">
        <w:rPr>
          <w:noProof w:val="0"/>
          <w:shd w:val="clear" w:color="auto" w:fill="FFFFFF"/>
        </w:rPr>
        <w:t xml:space="preserve"> xmlns:S="http://www.w3.org/2003/05/soap-envelope" xmlns:wsa="http://www.w3.org/2005/08/addressing"&gt;</w:t>
      </w:r>
    </w:p>
    <w:p w14:paraId="3A28A4CB" w14:textId="77777777" w:rsidR="00854000" w:rsidRDefault="00854000" w:rsidP="00854000">
      <w:pPr>
        <w:pStyle w:val="XMLFragment"/>
        <w:rPr>
          <w:noProof w:val="0"/>
          <w:shd w:val="clear" w:color="auto" w:fill="FFFFFF"/>
        </w:rPr>
      </w:pPr>
      <w:r w:rsidRPr="00854000">
        <w:rPr>
          <w:noProof w:val="0"/>
          <w:shd w:val="clear" w:color="auto" w:fill="FFFFFF"/>
        </w:rPr>
        <w:t xml:space="preserve">    &lt;S</w:t>
      </w:r>
      <w:proofErr w:type="gramStart"/>
      <w:r w:rsidRPr="00854000">
        <w:rPr>
          <w:noProof w:val="0"/>
          <w:shd w:val="clear" w:color="auto" w:fill="FFFFFF"/>
        </w:rPr>
        <w:t>:Header</w:t>
      </w:r>
      <w:proofErr w:type="gramEnd"/>
      <w:r w:rsidRPr="00854000">
        <w:rPr>
          <w:noProof w:val="0"/>
          <w:shd w:val="clear" w:color="auto" w:fill="FFFFFF"/>
        </w:rPr>
        <w:t>&gt;</w:t>
      </w:r>
    </w:p>
    <w:p w14:paraId="3852935E" w14:textId="04524244" w:rsidR="00854000" w:rsidRPr="00854000" w:rsidRDefault="00854000" w:rsidP="00854000">
      <w:pPr>
        <w:pStyle w:val="XMLFragment"/>
        <w:rPr>
          <w:noProof w:val="0"/>
          <w:shd w:val="clear" w:color="auto" w:fill="FFFFFF"/>
        </w:rPr>
      </w:pPr>
      <w:r w:rsidRPr="00854000">
        <w:rPr>
          <w:noProof w:val="0"/>
          <w:shd w:val="clear" w:color="auto" w:fill="FFFFFF"/>
        </w:rPr>
        <w:t xml:space="preserve">        &lt;</w:t>
      </w:r>
      <w:proofErr w:type="gramStart"/>
      <w:r w:rsidRPr="00854000">
        <w:rPr>
          <w:noProof w:val="0"/>
          <w:shd w:val="clear" w:color="auto" w:fill="FFFFFF"/>
        </w:rPr>
        <w:t>wsa:Action</w:t>
      </w:r>
      <w:proofErr w:type="gramEnd"/>
      <w:r w:rsidRPr="00854000">
        <w:rPr>
          <w:noProof w:val="0"/>
          <w:shd w:val="clear" w:color="auto" w:fill="FFFFFF"/>
        </w:rPr>
        <w:t>&gt;urn:ihe:iti:2007:Retrieve</w:t>
      </w:r>
      <w:r>
        <w:rPr>
          <w:noProof w:val="0"/>
          <w:shd w:val="clear" w:color="auto" w:fill="FFFFFF"/>
        </w:rPr>
        <w:t>DocumentSet</w:t>
      </w:r>
      <w:r w:rsidRPr="00854000">
        <w:rPr>
          <w:noProof w:val="0"/>
          <w:shd w:val="clear" w:color="auto" w:fill="FFFFFF"/>
        </w:rPr>
        <w:t>DeferredResults&lt;/wsa:Action&gt;</w:t>
      </w:r>
    </w:p>
    <w:p w14:paraId="52EC5244"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w:t>
      </w:r>
      <w:proofErr w:type="gramStart"/>
      <w:r w:rsidRPr="00854000">
        <w:rPr>
          <w:noProof w:val="0"/>
          <w:shd w:val="clear" w:color="auto" w:fill="FFFFFF"/>
        </w:rPr>
        <w:t>wsa:MessageID</w:t>
      </w:r>
      <w:proofErr w:type="gramEnd"/>
      <w:r w:rsidRPr="00854000">
        <w:rPr>
          <w:noProof w:val="0"/>
          <w:shd w:val="clear" w:color="auto" w:fill="FFFFFF"/>
        </w:rPr>
        <w:t>&gt;urn:uuid:1795bb7a-8dc2-403a-9914-fbeab9e2a77e&lt;/wsa:MessageID&gt;</w:t>
      </w:r>
    </w:p>
    <w:p w14:paraId="4F1CE1BB"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&lt;/S</w:t>
      </w:r>
      <w:proofErr w:type="gramStart"/>
      <w:r w:rsidRPr="00854000">
        <w:rPr>
          <w:noProof w:val="0"/>
          <w:shd w:val="clear" w:color="auto" w:fill="FFFFFF"/>
        </w:rPr>
        <w:t>:Header</w:t>
      </w:r>
      <w:proofErr w:type="gramEnd"/>
      <w:r w:rsidRPr="00854000">
        <w:rPr>
          <w:noProof w:val="0"/>
          <w:shd w:val="clear" w:color="auto" w:fill="FFFFFF"/>
        </w:rPr>
        <w:t>&gt;</w:t>
      </w:r>
    </w:p>
    <w:p w14:paraId="220C9369"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&lt;S</w:t>
      </w:r>
      <w:proofErr w:type="gramStart"/>
      <w:r w:rsidRPr="00854000">
        <w:rPr>
          <w:noProof w:val="0"/>
          <w:shd w:val="clear" w:color="auto" w:fill="FFFFFF"/>
        </w:rPr>
        <w:t>:Body</w:t>
      </w:r>
      <w:proofErr w:type="gramEnd"/>
      <w:r w:rsidRPr="00854000">
        <w:rPr>
          <w:noProof w:val="0"/>
          <w:shd w:val="clear" w:color="auto" w:fill="FFFFFF"/>
        </w:rPr>
        <w:t>&gt;</w:t>
      </w:r>
    </w:p>
    <w:p w14:paraId="577FD9C4"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&lt;RetrieveDocumentSetResponse xmlns="urn</w:t>
      </w:r>
      <w:proofErr w:type="gramStart"/>
      <w:r w:rsidRPr="00854000">
        <w:rPr>
          <w:noProof w:val="0"/>
          <w:shd w:val="clear" w:color="auto" w:fill="FFFFFF"/>
        </w:rPr>
        <w:t>:ihe:iti:xds</w:t>
      </w:r>
      <w:proofErr w:type="gramEnd"/>
      <w:r w:rsidRPr="00854000">
        <w:rPr>
          <w:noProof w:val="0"/>
          <w:shd w:val="clear" w:color="auto" w:fill="FFFFFF"/>
        </w:rPr>
        <w:t>-b:2007"</w:t>
      </w:r>
    </w:p>
    <w:p w14:paraId="5ED21E00"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w:t>
      </w:r>
      <w:proofErr w:type="gramStart"/>
      <w:r w:rsidRPr="00854000">
        <w:rPr>
          <w:noProof w:val="0"/>
          <w:shd w:val="clear" w:color="auto" w:fill="FFFFFF"/>
        </w:rPr>
        <w:t>xmlns:rim</w:t>
      </w:r>
      <w:proofErr w:type="gramEnd"/>
      <w:r w:rsidRPr="00854000">
        <w:rPr>
          <w:noProof w:val="0"/>
          <w:shd w:val="clear" w:color="auto" w:fill="FFFFFF"/>
        </w:rPr>
        <w:t>="urn:oasis:names:tc:ebxml-regrep:xsd:rim:3.0"</w:t>
      </w:r>
    </w:p>
    <w:p w14:paraId="3DD5D21F"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w:t>
      </w:r>
      <w:proofErr w:type="gramStart"/>
      <w:r w:rsidRPr="00854000">
        <w:rPr>
          <w:noProof w:val="0"/>
          <w:shd w:val="clear" w:color="auto" w:fill="FFFFFF"/>
        </w:rPr>
        <w:t>xmlns:rs</w:t>
      </w:r>
      <w:proofErr w:type="gramEnd"/>
      <w:r w:rsidRPr="00854000">
        <w:rPr>
          <w:noProof w:val="0"/>
          <w:shd w:val="clear" w:color="auto" w:fill="FFFFFF"/>
        </w:rPr>
        <w:t>="urn:oasis:names:tc:ebxml-regrep:xsd:rs:3.0"&gt;</w:t>
      </w:r>
    </w:p>
    <w:p w14:paraId="4EEACD39"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w:t>
      </w:r>
      <w:proofErr w:type="gramStart"/>
      <w:r w:rsidRPr="00854000">
        <w:rPr>
          <w:noProof w:val="0"/>
          <w:shd w:val="clear" w:color="auto" w:fill="FFFFFF"/>
        </w:rPr>
        <w:t>rs:RegistryResponse</w:t>
      </w:r>
      <w:proofErr w:type="gramEnd"/>
    </w:p>
    <w:p w14:paraId="20CFD502"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w:t>
      </w:r>
      <w:proofErr w:type="gramStart"/>
      <w:r w:rsidRPr="00854000">
        <w:rPr>
          <w:noProof w:val="0"/>
          <w:shd w:val="clear" w:color="auto" w:fill="FFFFFF"/>
        </w:rPr>
        <w:t>requestId</w:t>
      </w:r>
      <w:proofErr w:type="gramEnd"/>
      <w:r w:rsidRPr="00854000">
        <w:rPr>
          <w:noProof w:val="0"/>
          <w:shd w:val="clear" w:color="auto" w:fill="FFFFFF"/>
        </w:rPr>
        <w:t>="urn:uuid:df9b89ed-395e-40a7-8510-0b4a390434c4"</w:t>
      </w:r>
    </w:p>
    <w:p w14:paraId="602B6446"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w:t>
      </w:r>
      <w:proofErr w:type="gramStart"/>
      <w:r w:rsidRPr="00854000">
        <w:rPr>
          <w:noProof w:val="0"/>
          <w:shd w:val="clear" w:color="auto" w:fill="FFFFFF"/>
        </w:rPr>
        <w:t>status</w:t>
      </w:r>
      <w:proofErr w:type="gramEnd"/>
      <w:r w:rsidRPr="00854000">
        <w:rPr>
          <w:noProof w:val="0"/>
          <w:shd w:val="clear" w:color="auto" w:fill="FFFFFF"/>
        </w:rPr>
        <w:t>="urn:ihe:iti:2007:ResponseStatusType:PartialSuccess"&gt;</w:t>
      </w:r>
    </w:p>
    <w:p w14:paraId="7BB2B442"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w:t>
      </w:r>
    </w:p>
    <w:p w14:paraId="11BA3839"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w:t>
      </w:r>
      <w:proofErr w:type="gramStart"/>
      <w:r w:rsidRPr="00854000">
        <w:rPr>
          <w:noProof w:val="0"/>
          <w:shd w:val="clear" w:color="auto" w:fill="FFFFFF"/>
        </w:rPr>
        <w:t>!-</w:t>
      </w:r>
      <w:proofErr w:type="gramEnd"/>
      <w:r w:rsidRPr="00854000">
        <w:rPr>
          <w:noProof w:val="0"/>
          <w:shd w:val="clear" w:color="auto" w:fill="FFFFFF"/>
        </w:rPr>
        <w:t>- Results not available now --&gt;</w:t>
      </w:r>
    </w:p>
    <w:p w14:paraId="300B9A15"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w:t>
      </w:r>
      <w:proofErr w:type="gramStart"/>
      <w:r w:rsidRPr="00854000">
        <w:rPr>
          <w:noProof w:val="0"/>
          <w:shd w:val="clear" w:color="auto" w:fill="FFFFFF"/>
        </w:rPr>
        <w:t>rs:ResponseSlotList</w:t>
      </w:r>
      <w:proofErr w:type="gramEnd"/>
      <w:r w:rsidRPr="00854000">
        <w:rPr>
          <w:noProof w:val="0"/>
          <w:shd w:val="clear" w:color="auto" w:fill="FFFFFF"/>
        </w:rPr>
        <w:t>&gt;</w:t>
      </w:r>
    </w:p>
    <w:p w14:paraId="4822D405"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w:t>
      </w:r>
      <w:proofErr w:type="gramStart"/>
      <w:r w:rsidRPr="00854000">
        <w:rPr>
          <w:noProof w:val="0"/>
          <w:shd w:val="clear" w:color="auto" w:fill="FFFFFF"/>
        </w:rPr>
        <w:t>rim:Slot</w:t>
      </w:r>
      <w:proofErr w:type="gramEnd"/>
      <w:r w:rsidRPr="00854000">
        <w:rPr>
          <w:noProof w:val="0"/>
          <w:shd w:val="clear" w:color="auto" w:fill="FFFFFF"/>
        </w:rPr>
        <w:t xml:space="preserve"> name="DeferredProcessingRequired"&gt;</w:t>
      </w:r>
    </w:p>
    <w:p w14:paraId="7B2CAD16"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w:t>
      </w:r>
      <w:proofErr w:type="gramStart"/>
      <w:r w:rsidRPr="00854000">
        <w:rPr>
          <w:noProof w:val="0"/>
          <w:shd w:val="clear" w:color="auto" w:fill="FFFFFF"/>
        </w:rPr>
        <w:t>rim:ValueList</w:t>
      </w:r>
      <w:proofErr w:type="gramEnd"/>
      <w:r w:rsidRPr="00854000">
        <w:rPr>
          <w:noProof w:val="0"/>
          <w:shd w:val="clear" w:color="auto" w:fill="FFFFFF"/>
        </w:rPr>
        <w:t>&gt;</w:t>
      </w:r>
    </w:p>
    <w:p w14:paraId="7BF92D0F"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w:t>
      </w:r>
      <w:proofErr w:type="gramStart"/>
      <w:r w:rsidRPr="00854000">
        <w:rPr>
          <w:noProof w:val="0"/>
          <w:shd w:val="clear" w:color="auto" w:fill="FFFFFF"/>
        </w:rPr>
        <w:t>rim:Value</w:t>
      </w:r>
      <w:proofErr w:type="gramEnd"/>
      <w:r w:rsidRPr="00854000">
        <w:rPr>
          <w:noProof w:val="0"/>
          <w:shd w:val="clear" w:color="auto" w:fill="FFFFFF"/>
        </w:rPr>
        <w:t>&gt;'This request requires more time. The full results will be returned on the Deferred Response endpoint.'&lt;/rim</w:t>
      </w:r>
      <w:proofErr w:type="gramStart"/>
      <w:r w:rsidRPr="00854000">
        <w:rPr>
          <w:noProof w:val="0"/>
          <w:shd w:val="clear" w:color="auto" w:fill="FFFFFF"/>
        </w:rPr>
        <w:t>:Value</w:t>
      </w:r>
      <w:proofErr w:type="gramEnd"/>
      <w:r w:rsidRPr="00854000">
        <w:rPr>
          <w:noProof w:val="0"/>
          <w:shd w:val="clear" w:color="auto" w:fill="FFFFFF"/>
        </w:rPr>
        <w:t>&gt;</w:t>
      </w:r>
    </w:p>
    <w:p w14:paraId="21429342"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&lt;/rim</w:t>
      </w:r>
      <w:proofErr w:type="gramStart"/>
      <w:r w:rsidRPr="00854000">
        <w:rPr>
          <w:noProof w:val="0"/>
          <w:shd w:val="clear" w:color="auto" w:fill="FFFFFF"/>
        </w:rPr>
        <w:t>:ValueList</w:t>
      </w:r>
      <w:proofErr w:type="gramEnd"/>
      <w:r w:rsidRPr="00854000">
        <w:rPr>
          <w:noProof w:val="0"/>
          <w:shd w:val="clear" w:color="auto" w:fill="FFFFFF"/>
        </w:rPr>
        <w:t>&gt;</w:t>
      </w:r>
    </w:p>
    <w:p w14:paraId="121819BB"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&lt;/rim</w:t>
      </w:r>
      <w:proofErr w:type="gramStart"/>
      <w:r w:rsidRPr="00854000">
        <w:rPr>
          <w:noProof w:val="0"/>
          <w:shd w:val="clear" w:color="auto" w:fill="FFFFFF"/>
        </w:rPr>
        <w:t>:Slot</w:t>
      </w:r>
      <w:proofErr w:type="gramEnd"/>
      <w:r w:rsidRPr="00854000">
        <w:rPr>
          <w:noProof w:val="0"/>
          <w:shd w:val="clear" w:color="auto" w:fill="FFFFFF"/>
        </w:rPr>
        <w:t>&gt;</w:t>
      </w:r>
    </w:p>
    <w:p w14:paraId="419FCABD"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w:t>
      </w:r>
      <w:proofErr w:type="gramStart"/>
      <w:r w:rsidRPr="00854000">
        <w:rPr>
          <w:noProof w:val="0"/>
          <w:shd w:val="clear" w:color="auto" w:fill="FFFFFF"/>
        </w:rPr>
        <w:t>rim:Slot</w:t>
      </w:r>
      <w:proofErr w:type="gramEnd"/>
      <w:r w:rsidRPr="00854000">
        <w:rPr>
          <w:noProof w:val="0"/>
          <w:shd w:val="clear" w:color="auto" w:fill="FFFFFF"/>
        </w:rPr>
        <w:t xml:space="preserve"> name="DeferredProcessingEstimatedCompletion"&gt;</w:t>
      </w:r>
    </w:p>
    <w:p w14:paraId="2A318A28"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w:t>
      </w:r>
      <w:proofErr w:type="gramStart"/>
      <w:r w:rsidRPr="00854000">
        <w:rPr>
          <w:noProof w:val="0"/>
          <w:shd w:val="clear" w:color="auto" w:fill="FFFFFF"/>
        </w:rPr>
        <w:t>rim:ValueList</w:t>
      </w:r>
      <w:proofErr w:type="gramEnd"/>
      <w:r w:rsidRPr="00854000">
        <w:rPr>
          <w:noProof w:val="0"/>
          <w:shd w:val="clear" w:color="auto" w:fill="FFFFFF"/>
        </w:rPr>
        <w:t>&gt;</w:t>
      </w:r>
    </w:p>
    <w:p w14:paraId="498DDDAC"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w:t>
      </w:r>
      <w:proofErr w:type="gramStart"/>
      <w:r w:rsidRPr="00854000">
        <w:rPr>
          <w:noProof w:val="0"/>
          <w:shd w:val="clear" w:color="auto" w:fill="FFFFFF"/>
        </w:rPr>
        <w:t>rim:Value</w:t>
      </w:r>
      <w:proofErr w:type="gramEnd"/>
      <w:r w:rsidRPr="00854000">
        <w:rPr>
          <w:noProof w:val="0"/>
          <w:shd w:val="clear" w:color="auto" w:fill="FFFFFF"/>
        </w:rPr>
        <w:t>&gt;PT20M&lt;/rim:Value&gt;</w:t>
      </w:r>
    </w:p>
    <w:p w14:paraId="627DF1B7"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&lt;/rim</w:t>
      </w:r>
      <w:proofErr w:type="gramStart"/>
      <w:r w:rsidRPr="00854000">
        <w:rPr>
          <w:noProof w:val="0"/>
          <w:shd w:val="clear" w:color="auto" w:fill="FFFFFF"/>
        </w:rPr>
        <w:t>:ValueList</w:t>
      </w:r>
      <w:proofErr w:type="gramEnd"/>
      <w:r w:rsidRPr="00854000">
        <w:rPr>
          <w:noProof w:val="0"/>
          <w:shd w:val="clear" w:color="auto" w:fill="FFFFFF"/>
        </w:rPr>
        <w:t>&gt;</w:t>
      </w:r>
    </w:p>
    <w:p w14:paraId="14AED858"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&lt;/rim</w:t>
      </w:r>
      <w:proofErr w:type="gramStart"/>
      <w:r w:rsidRPr="00854000">
        <w:rPr>
          <w:noProof w:val="0"/>
          <w:shd w:val="clear" w:color="auto" w:fill="FFFFFF"/>
        </w:rPr>
        <w:t>:Slot</w:t>
      </w:r>
      <w:proofErr w:type="gramEnd"/>
      <w:r w:rsidRPr="00854000">
        <w:rPr>
          <w:noProof w:val="0"/>
          <w:shd w:val="clear" w:color="auto" w:fill="FFFFFF"/>
        </w:rPr>
        <w:t>&gt;</w:t>
      </w:r>
    </w:p>
    <w:p w14:paraId="12AE59CD"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&lt;/rs</w:t>
      </w:r>
      <w:proofErr w:type="gramStart"/>
      <w:r w:rsidRPr="00854000">
        <w:rPr>
          <w:noProof w:val="0"/>
          <w:shd w:val="clear" w:color="auto" w:fill="FFFFFF"/>
        </w:rPr>
        <w:t>:ResponseSlotList</w:t>
      </w:r>
      <w:proofErr w:type="gramEnd"/>
      <w:r w:rsidRPr="00854000">
        <w:rPr>
          <w:noProof w:val="0"/>
          <w:shd w:val="clear" w:color="auto" w:fill="FFFFFF"/>
        </w:rPr>
        <w:t>&gt;</w:t>
      </w:r>
    </w:p>
    <w:p w14:paraId="45B7B8EE"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w:t>
      </w:r>
    </w:p>
    <w:p w14:paraId="343E69CA"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w:t>
      </w:r>
      <w:proofErr w:type="gramStart"/>
      <w:r w:rsidRPr="00854000">
        <w:rPr>
          <w:noProof w:val="0"/>
          <w:shd w:val="clear" w:color="auto" w:fill="FFFFFF"/>
        </w:rPr>
        <w:t>!-</w:t>
      </w:r>
      <w:proofErr w:type="gramEnd"/>
      <w:r w:rsidRPr="00854000">
        <w:rPr>
          <w:noProof w:val="0"/>
          <w:shd w:val="clear" w:color="auto" w:fill="FFFFFF"/>
        </w:rPr>
        <w:t>- Errors available now --&gt;</w:t>
      </w:r>
    </w:p>
    <w:p w14:paraId="596D305D"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w:t>
      </w:r>
      <w:proofErr w:type="gramStart"/>
      <w:r w:rsidRPr="00854000">
        <w:rPr>
          <w:noProof w:val="0"/>
          <w:shd w:val="clear" w:color="auto" w:fill="FFFFFF"/>
        </w:rPr>
        <w:t>rim:RegistryErrorList</w:t>
      </w:r>
      <w:proofErr w:type="gramEnd"/>
      <w:r w:rsidRPr="00854000">
        <w:rPr>
          <w:noProof w:val="0"/>
          <w:shd w:val="clear" w:color="auto" w:fill="FFFFFF"/>
        </w:rPr>
        <w:t>&gt;</w:t>
      </w:r>
    </w:p>
    <w:p w14:paraId="4CE552A6"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&lt;/rim</w:t>
      </w:r>
      <w:proofErr w:type="gramStart"/>
      <w:r w:rsidRPr="00854000">
        <w:rPr>
          <w:noProof w:val="0"/>
          <w:shd w:val="clear" w:color="auto" w:fill="FFFFFF"/>
        </w:rPr>
        <w:t>:RegistryErrorList</w:t>
      </w:r>
      <w:proofErr w:type="gramEnd"/>
      <w:r w:rsidRPr="00854000">
        <w:rPr>
          <w:noProof w:val="0"/>
          <w:shd w:val="clear" w:color="auto" w:fill="FFFFFF"/>
        </w:rPr>
        <w:t>&gt;</w:t>
      </w:r>
    </w:p>
    <w:p w14:paraId="14A0959B"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w:t>
      </w:r>
    </w:p>
    <w:p w14:paraId="6F9812FA"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&lt;/rs</w:t>
      </w:r>
      <w:proofErr w:type="gramStart"/>
      <w:r w:rsidRPr="00854000">
        <w:rPr>
          <w:noProof w:val="0"/>
          <w:shd w:val="clear" w:color="auto" w:fill="FFFFFF"/>
        </w:rPr>
        <w:t>:RegistryResponse</w:t>
      </w:r>
      <w:proofErr w:type="gramEnd"/>
      <w:r w:rsidRPr="00854000">
        <w:rPr>
          <w:noProof w:val="0"/>
          <w:shd w:val="clear" w:color="auto" w:fill="FFFFFF"/>
        </w:rPr>
        <w:t>&gt;</w:t>
      </w:r>
    </w:p>
    <w:p w14:paraId="381CFF73"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w:t>
      </w:r>
    </w:p>
    <w:p w14:paraId="4B80B7B8"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w:t>
      </w:r>
      <w:proofErr w:type="gramStart"/>
      <w:r w:rsidRPr="00854000">
        <w:rPr>
          <w:noProof w:val="0"/>
          <w:shd w:val="clear" w:color="auto" w:fill="FFFFFF"/>
        </w:rPr>
        <w:t>!-</w:t>
      </w:r>
      <w:proofErr w:type="gramEnd"/>
      <w:r w:rsidRPr="00854000">
        <w:rPr>
          <w:noProof w:val="0"/>
          <w:shd w:val="clear" w:color="auto" w:fill="FFFFFF"/>
        </w:rPr>
        <w:t>- Documents available now --&gt;</w:t>
      </w:r>
    </w:p>
    <w:p w14:paraId="2414D8A0"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&lt;DocumentResponse&gt;</w:t>
      </w:r>
    </w:p>
    <w:p w14:paraId="4EC7303D"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w:t>
      </w:r>
      <w:proofErr w:type="gramStart"/>
      <w:r w:rsidRPr="00854000">
        <w:rPr>
          <w:noProof w:val="0"/>
          <w:shd w:val="clear" w:color="auto" w:fill="FFFFFF"/>
        </w:rPr>
        <w:t>homeCommunityId</w:t>
      </w:r>
      <w:proofErr w:type="gramEnd"/>
      <w:r w:rsidRPr="00854000">
        <w:rPr>
          <w:noProof w:val="0"/>
          <w:shd w:val="clear" w:color="auto" w:fill="FFFFFF"/>
        </w:rPr>
        <w:t>&gt;urn:oid:1.2.3.4&lt;/homeCommunityId&gt;</w:t>
      </w:r>
    </w:p>
    <w:p w14:paraId="4A928441"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&lt;RepositoryUniqueId&gt;1.3.6.1.4...1000&lt;/RepositoryUniqueId&gt;</w:t>
      </w:r>
    </w:p>
    <w:p w14:paraId="71E88142"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&lt;DocumentUniqueId&gt;1.3.6.1.4...2300&lt;/DocumentUniqueId&gt;</w:t>
      </w:r>
    </w:p>
    <w:p w14:paraId="7FB3C466"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w:t>
      </w:r>
      <w:proofErr w:type="gramStart"/>
      <w:r w:rsidRPr="00854000">
        <w:rPr>
          <w:noProof w:val="0"/>
          <w:shd w:val="clear" w:color="auto" w:fill="FFFFFF"/>
        </w:rPr>
        <w:t>mimeType</w:t>
      </w:r>
      <w:proofErr w:type="gramEnd"/>
      <w:r w:rsidRPr="00854000">
        <w:rPr>
          <w:noProof w:val="0"/>
          <w:shd w:val="clear" w:color="auto" w:fill="FFFFFF"/>
        </w:rPr>
        <w:t>&gt;text/xml&lt;/mimeType&gt;</w:t>
      </w:r>
    </w:p>
    <w:p w14:paraId="2E826DF9"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&lt;Document&gt;UjBsR09EbGhjZ0dTQUxNQUFBUUNBRU1tQ1p0dU1GUXhEUzhi&lt;/Document&gt;</w:t>
      </w:r>
    </w:p>
    <w:p w14:paraId="5CC1B91B"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&lt;/DocumentResponse&gt;</w:t>
      </w:r>
    </w:p>
    <w:p w14:paraId="0EE71DDF"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&lt;DocumentResponse&gt;</w:t>
      </w:r>
    </w:p>
    <w:p w14:paraId="5371BE6A"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w:t>
      </w:r>
      <w:proofErr w:type="gramStart"/>
      <w:r w:rsidRPr="00854000">
        <w:rPr>
          <w:noProof w:val="0"/>
          <w:shd w:val="clear" w:color="auto" w:fill="FFFFFF"/>
        </w:rPr>
        <w:t>homeCommunityId</w:t>
      </w:r>
      <w:proofErr w:type="gramEnd"/>
      <w:r w:rsidRPr="00854000">
        <w:rPr>
          <w:noProof w:val="0"/>
          <w:shd w:val="clear" w:color="auto" w:fill="FFFFFF"/>
        </w:rPr>
        <w:t>&gt;urn:oid:1.2.3.4&lt;/homeCommunityId&gt;</w:t>
      </w:r>
    </w:p>
    <w:p w14:paraId="4DA2D082"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&lt;RepositoryUniqueId&gt;1.3.6.1.4...1000&lt;/RepositoryUniqueId&gt;</w:t>
      </w:r>
    </w:p>
    <w:p w14:paraId="7A25E98F"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&lt;DocumentUniqueId&gt;1.3.6.1.4...2300&lt;/DocumentUniqueId&gt;</w:t>
      </w:r>
    </w:p>
    <w:p w14:paraId="1B7E0717"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w:t>
      </w:r>
      <w:proofErr w:type="gramStart"/>
      <w:r w:rsidRPr="00854000">
        <w:rPr>
          <w:noProof w:val="0"/>
          <w:shd w:val="clear" w:color="auto" w:fill="FFFFFF"/>
        </w:rPr>
        <w:t>mimeType</w:t>
      </w:r>
      <w:proofErr w:type="gramEnd"/>
      <w:r w:rsidRPr="00854000">
        <w:rPr>
          <w:noProof w:val="0"/>
          <w:shd w:val="clear" w:color="auto" w:fill="FFFFFF"/>
        </w:rPr>
        <w:t>&gt;text/xml&lt;/mimeType&gt;</w:t>
      </w:r>
    </w:p>
    <w:p w14:paraId="4CE2C5D0" w14:textId="77777777" w:rsidR="00854000" w:rsidRPr="00854000" w:rsidRDefault="00854000" w:rsidP="00854000">
      <w:pPr>
        <w:pStyle w:val="XMLFragment"/>
        <w:rPr>
          <w:noProof w:val="0"/>
          <w:shd w:val="clear" w:color="auto" w:fill="FFFFFF"/>
        </w:rPr>
      </w:pPr>
      <w:r w:rsidRPr="00854000">
        <w:rPr>
          <w:noProof w:val="0"/>
          <w:shd w:val="clear" w:color="auto" w:fill="FFFFFF"/>
        </w:rPr>
        <w:lastRenderedPageBreak/>
        <w:t xml:space="preserve">                &lt;Document&gt;UjBsR09EbGhjZ0dTQUxNQUFBUUNBRU1tQ1p0dU1GUXhEUzhi&lt;/Document&gt;</w:t>
      </w:r>
    </w:p>
    <w:p w14:paraId="32CB88D7"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&lt;/DocumentResponse&gt;</w:t>
      </w:r>
    </w:p>
    <w:p w14:paraId="454D767F"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&lt;/RetrieveDocumentSetResponse&gt;</w:t>
      </w:r>
    </w:p>
    <w:p w14:paraId="47C7D089" w14:textId="77777777" w:rsidR="00854000" w:rsidRPr="00854000" w:rsidRDefault="00854000" w:rsidP="00854000">
      <w:pPr>
        <w:pStyle w:val="XMLFragment"/>
        <w:rPr>
          <w:noProof w:val="0"/>
          <w:shd w:val="clear" w:color="auto" w:fill="FFFFFF"/>
        </w:rPr>
      </w:pPr>
      <w:r w:rsidRPr="00854000">
        <w:rPr>
          <w:noProof w:val="0"/>
          <w:shd w:val="clear" w:color="auto" w:fill="FFFFFF"/>
        </w:rPr>
        <w:t xml:space="preserve">    &lt;/S</w:t>
      </w:r>
      <w:proofErr w:type="gramStart"/>
      <w:r w:rsidRPr="00854000">
        <w:rPr>
          <w:noProof w:val="0"/>
          <w:shd w:val="clear" w:color="auto" w:fill="FFFFFF"/>
        </w:rPr>
        <w:t>:Body</w:t>
      </w:r>
      <w:proofErr w:type="gramEnd"/>
      <w:r w:rsidRPr="00854000">
        <w:rPr>
          <w:noProof w:val="0"/>
          <w:shd w:val="clear" w:color="auto" w:fill="FFFFFF"/>
        </w:rPr>
        <w:t>&gt;</w:t>
      </w:r>
    </w:p>
    <w:p w14:paraId="00DF9E8A" w14:textId="1FEA46C5" w:rsidR="00854000" w:rsidRPr="00116F8D" w:rsidRDefault="00854000" w:rsidP="00306B34">
      <w:pPr>
        <w:pStyle w:val="XMLFragment"/>
        <w:rPr>
          <w:noProof w:val="0"/>
          <w:shd w:val="clear" w:color="auto" w:fill="FFFFFF"/>
        </w:rPr>
      </w:pPr>
      <w:r w:rsidRPr="00854000">
        <w:rPr>
          <w:noProof w:val="0"/>
          <w:shd w:val="clear" w:color="auto" w:fill="FFFFFF"/>
        </w:rPr>
        <w:t>&lt;</w:t>
      </w:r>
      <w:r>
        <w:rPr>
          <w:noProof w:val="0"/>
          <w:shd w:val="clear" w:color="auto" w:fill="FFFFFF"/>
        </w:rPr>
        <w:t>/S</w:t>
      </w:r>
      <w:proofErr w:type="gramStart"/>
      <w:r>
        <w:rPr>
          <w:noProof w:val="0"/>
          <w:shd w:val="clear" w:color="auto" w:fill="FFFFFF"/>
        </w:rPr>
        <w:t>:Envelope</w:t>
      </w:r>
      <w:proofErr w:type="gramEnd"/>
      <w:r>
        <w:rPr>
          <w:noProof w:val="0"/>
          <w:shd w:val="clear" w:color="auto" w:fill="FFFFFF"/>
        </w:rPr>
        <w:t>&gt;</w:t>
      </w:r>
    </w:p>
    <w:p w14:paraId="74734888" w14:textId="111D25F4" w:rsidR="00306B34" w:rsidRPr="007A7659" w:rsidRDefault="00F13419" w:rsidP="00306B34">
      <w:pPr>
        <w:pStyle w:val="Heading9"/>
        <w:numPr>
          <w:ilvl w:val="0"/>
          <w:numId w:val="0"/>
        </w:numPr>
        <w:rPr>
          <w:noProof w:val="0"/>
        </w:rPr>
      </w:pPr>
      <w:r>
        <w:rPr>
          <w:noProof w:val="0"/>
        </w:rPr>
        <w:t>3.43.5.1.4</w:t>
      </w:r>
      <w:r w:rsidR="00306B34" w:rsidRPr="007A7659">
        <w:rPr>
          <w:noProof w:val="0"/>
        </w:rPr>
        <w:t>.2 Asynchronous Web Services Exchange</w:t>
      </w:r>
    </w:p>
    <w:p w14:paraId="05B28B1C" w14:textId="77777777" w:rsidR="00306B34" w:rsidRPr="00116F8D" w:rsidRDefault="00306B34" w:rsidP="00306B34">
      <w:pPr>
        <w:pStyle w:val="XMLFragment"/>
        <w:rPr>
          <w:noProof w:val="0"/>
          <w:shd w:val="clear" w:color="auto" w:fill="FFFFFF"/>
        </w:rPr>
      </w:pPr>
      <w:r w:rsidRPr="00116F8D">
        <w:rPr>
          <w:noProof w:val="0"/>
          <w:shd w:val="clear" w:color="auto" w:fill="FFFFFF"/>
        </w:rPr>
        <w:t>&lt;</w:t>
      </w:r>
      <w:proofErr w:type="gramStart"/>
      <w:r w:rsidRPr="00116F8D">
        <w:rPr>
          <w:noProof w:val="0"/>
          <w:shd w:val="clear" w:color="auto" w:fill="FFFFFF"/>
        </w:rPr>
        <w:t>s</w:t>
      </w:r>
      <w:proofErr w:type="gramEnd"/>
      <w:r w:rsidRPr="00116F8D">
        <w:rPr>
          <w:noProof w:val="0"/>
          <w:shd w:val="clear" w:color="auto" w:fill="FFFFFF"/>
        </w:rPr>
        <w:t>:Envelope xmlns:s="</w:t>
      </w:r>
      <w:r w:rsidRPr="007A7659">
        <w:rPr>
          <w:noProof w:val="0"/>
          <w:shd w:val="clear" w:color="auto" w:fill="FFFFFF"/>
        </w:rPr>
        <w:t>http://www.w3.org/2003/05/soap-envelope</w:t>
      </w:r>
      <w:r w:rsidRPr="00116F8D">
        <w:rPr>
          <w:noProof w:val="0"/>
          <w:shd w:val="clear" w:color="auto" w:fill="FFFFFF"/>
        </w:rPr>
        <w:t>" xmlns:a="</w:t>
      </w:r>
      <w:r w:rsidRPr="007A7659">
        <w:rPr>
          <w:noProof w:val="0"/>
          <w:shd w:val="clear" w:color="auto" w:fill="FFFFFF"/>
        </w:rPr>
        <w:t>http://www.w3.org/2005/08/addressing</w:t>
      </w:r>
      <w:r w:rsidRPr="00116F8D">
        <w:rPr>
          <w:noProof w:val="0"/>
          <w:shd w:val="clear" w:color="auto" w:fill="FFFFFF"/>
        </w:rPr>
        <w:t>"&gt;</w:t>
      </w:r>
    </w:p>
    <w:p w14:paraId="2D8F74D5" w14:textId="77777777" w:rsidR="00306B34" w:rsidRPr="00116F8D" w:rsidRDefault="00306B34" w:rsidP="00306B34">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proofErr w:type="gramStart"/>
      <w:r w:rsidRPr="007A7659">
        <w:rPr>
          <w:noProof w:val="0"/>
          <w:shd w:val="clear" w:color="auto" w:fill="FFFFFF"/>
        </w:rPr>
        <w:t>s</w:t>
      </w:r>
      <w:proofErr w:type="gramEnd"/>
      <w:r w:rsidRPr="007A7659">
        <w:rPr>
          <w:noProof w:val="0"/>
          <w:shd w:val="clear" w:color="auto" w:fill="FFFFFF"/>
        </w:rPr>
        <w:t>:Header</w:t>
      </w:r>
      <w:r w:rsidRPr="00116F8D">
        <w:rPr>
          <w:noProof w:val="0"/>
          <w:shd w:val="clear" w:color="auto" w:fill="FFFFFF"/>
        </w:rPr>
        <w:t>&gt;</w:t>
      </w:r>
    </w:p>
    <w:p w14:paraId="7381EA0A" w14:textId="57E00BAC" w:rsidR="00306B34" w:rsidRPr="00116F8D" w:rsidRDefault="00306B34" w:rsidP="00306B34">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proofErr w:type="gramStart"/>
      <w:r w:rsidRPr="00116F8D">
        <w:rPr>
          <w:noProof w:val="0"/>
          <w:shd w:val="clear" w:color="auto" w:fill="FFFFFF"/>
        </w:rPr>
        <w:t>a</w:t>
      </w:r>
      <w:proofErr w:type="gramEnd"/>
      <w:r w:rsidRPr="00116F8D">
        <w:rPr>
          <w:noProof w:val="0"/>
          <w:shd w:val="clear" w:color="auto" w:fill="FFFFFF"/>
        </w:rPr>
        <w:t>:Action s:mustUnderstand="</w:t>
      </w:r>
      <w:r w:rsidRPr="007A7659">
        <w:rPr>
          <w:noProof w:val="0"/>
          <w:shd w:val="clear" w:color="auto" w:fill="FFFFFF"/>
        </w:rPr>
        <w:t>1</w:t>
      </w:r>
      <w:r w:rsidRPr="00116F8D">
        <w:rPr>
          <w:noProof w:val="0"/>
          <w:shd w:val="clear" w:color="auto" w:fill="FFFFFF"/>
        </w:rPr>
        <w:t>"&gt;</w:t>
      </w:r>
      <w:r w:rsidRPr="007A7659">
        <w:rPr>
          <w:noProof w:val="0"/>
          <w:shd w:val="clear" w:color="auto" w:fill="FFFFFF"/>
        </w:rPr>
        <w:t>urn:ihe:iti:2007:</w:t>
      </w:r>
      <w:r w:rsidR="00854000" w:rsidRPr="00854000">
        <w:rPr>
          <w:noProof w:val="0"/>
          <w:shd w:val="clear" w:color="auto" w:fill="FFFFFF"/>
        </w:rPr>
        <w:t>Retrieve</w:t>
      </w:r>
      <w:r w:rsidR="00854000">
        <w:rPr>
          <w:noProof w:val="0"/>
          <w:shd w:val="clear" w:color="auto" w:fill="FFFFFF"/>
        </w:rPr>
        <w:t>DocumentSet</w:t>
      </w:r>
      <w:r w:rsidR="00854000" w:rsidRPr="00854000">
        <w:rPr>
          <w:noProof w:val="0"/>
          <w:shd w:val="clear" w:color="auto" w:fill="FFFFFF"/>
        </w:rPr>
        <w:t>DeferredResults</w:t>
      </w:r>
      <w:r w:rsidRPr="00116F8D">
        <w:rPr>
          <w:noProof w:val="0"/>
          <w:shd w:val="clear" w:color="auto" w:fill="FFFFFF"/>
        </w:rPr>
        <w:t>&lt;/a:Action&gt;</w:t>
      </w:r>
    </w:p>
    <w:p w14:paraId="59FC7997" w14:textId="77777777" w:rsidR="00306B34" w:rsidRPr="00116F8D" w:rsidRDefault="00306B34" w:rsidP="00306B34">
      <w:pPr>
        <w:pStyle w:val="XMLFragment"/>
        <w:rPr>
          <w:noProof w:val="0"/>
          <w:shd w:val="clear" w:color="auto" w:fill="FFFFFF"/>
        </w:rPr>
      </w:pPr>
      <w:r>
        <w:rPr>
          <w:noProof w:val="0"/>
          <w:shd w:val="clear" w:color="auto" w:fill="FFFFFF"/>
        </w:rPr>
        <w:t xml:space="preserve">    &lt;</w:t>
      </w:r>
      <w:proofErr w:type="gramStart"/>
      <w:r w:rsidRPr="00116F8D">
        <w:rPr>
          <w:noProof w:val="0"/>
          <w:shd w:val="clear" w:color="auto" w:fill="FFFFFF"/>
        </w:rPr>
        <w:t>a</w:t>
      </w:r>
      <w:proofErr w:type="gramEnd"/>
      <w:r w:rsidRPr="00116F8D">
        <w:rPr>
          <w:noProof w:val="0"/>
          <w:shd w:val="clear" w:color="auto" w:fill="FFFFFF"/>
        </w:rPr>
        <w:t>:MessageID&gt;u</w:t>
      </w:r>
      <w:r>
        <w:rPr>
          <w:noProof w:val="0"/>
          <w:shd w:val="clear" w:color="auto" w:fill="FFFFFF"/>
        </w:rPr>
        <w:t>rn:uuid:1795bb7a-8dc2-403a-9914-</w:t>
      </w:r>
      <w:r w:rsidRPr="00116F8D">
        <w:rPr>
          <w:noProof w:val="0"/>
          <w:shd w:val="clear" w:color="auto" w:fill="FFFFFF"/>
        </w:rPr>
        <w:t>fbeab9e2a77e&lt;/wsa:MessageID&gt;</w:t>
      </w:r>
    </w:p>
    <w:p w14:paraId="45D18EB7" w14:textId="77777777" w:rsidR="00306B34" w:rsidRPr="007A7659" w:rsidRDefault="00306B34" w:rsidP="00306B34">
      <w:pPr>
        <w:pStyle w:val="XMLFragment"/>
        <w:rPr>
          <w:noProof w:val="0"/>
          <w:highlight w:val="white"/>
        </w:rPr>
      </w:pPr>
      <w:r>
        <w:rPr>
          <w:noProof w:val="0"/>
          <w:highlight w:val="white"/>
        </w:rPr>
        <w:t xml:space="preserve">    </w:t>
      </w:r>
      <w:r w:rsidRPr="007A7659">
        <w:rPr>
          <w:noProof w:val="0"/>
          <w:highlight w:val="white"/>
        </w:rPr>
        <w:t>&lt;</w:t>
      </w:r>
      <w:proofErr w:type="gramStart"/>
      <w:r w:rsidRPr="007A7659">
        <w:rPr>
          <w:noProof w:val="0"/>
          <w:highlight w:val="white"/>
        </w:rPr>
        <w:t>a</w:t>
      </w:r>
      <w:proofErr w:type="gramEnd"/>
      <w:r w:rsidRPr="007A7659">
        <w:rPr>
          <w:noProof w:val="0"/>
          <w:highlight w:val="white"/>
        </w:rPr>
        <w:t>:ReplyTo&gt;</w:t>
      </w:r>
    </w:p>
    <w:p w14:paraId="135CDBCC" w14:textId="77777777" w:rsidR="00306B34" w:rsidRPr="007A7659" w:rsidRDefault="00306B34" w:rsidP="00306B34">
      <w:pPr>
        <w:pStyle w:val="XMLFragment"/>
        <w:rPr>
          <w:noProof w:val="0"/>
          <w:highlight w:val="white"/>
        </w:rPr>
      </w:pPr>
      <w:r w:rsidRPr="007A7659">
        <w:rPr>
          <w:noProof w:val="0"/>
          <w:highlight w:val="white"/>
        </w:rPr>
        <w:t>&lt;</w:t>
      </w:r>
      <w:proofErr w:type="gramStart"/>
      <w:r w:rsidRPr="007A7659">
        <w:rPr>
          <w:noProof w:val="0"/>
          <w:highlight w:val="white"/>
        </w:rPr>
        <w:t>a</w:t>
      </w:r>
      <w:proofErr w:type="gramEnd"/>
      <w:r w:rsidRPr="007A7659">
        <w:rPr>
          <w:noProof w:val="0"/>
          <w:highlight w:val="white"/>
        </w:rPr>
        <w:t>:Address&gt;</w:t>
      </w:r>
      <w:r w:rsidRPr="007A7659">
        <w:rPr>
          <w:bCs/>
          <w:noProof w:val="0"/>
          <w:highlight w:val="white"/>
        </w:rPr>
        <w:t>http://192.168.2.4:9080/XDS/</w:t>
      </w:r>
      <w:r>
        <w:rPr>
          <w:noProof w:val="0"/>
        </w:rPr>
        <w:t>InitiatingGateway</w:t>
      </w:r>
      <w:r w:rsidRPr="007A7659">
        <w:rPr>
          <w:noProof w:val="0"/>
        </w:rPr>
        <w:t>Receiver</w:t>
      </w:r>
      <w:r>
        <w:rPr>
          <w:noProof w:val="0"/>
          <w:highlight w:val="white"/>
        </w:rPr>
        <w:t>.svc</w:t>
      </w:r>
      <w:r w:rsidRPr="007A7659">
        <w:rPr>
          <w:noProof w:val="0"/>
          <w:highlight w:val="white"/>
        </w:rPr>
        <w:t>&lt;/a:Address&gt;</w:t>
      </w:r>
    </w:p>
    <w:p w14:paraId="6C68E85D" w14:textId="77777777" w:rsidR="00306B34" w:rsidRPr="007A7659" w:rsidRDefault="00306B34" w:rsidP="00306B34">
      <w:pPr>
        <w:pStyle w:val="XMLFragment"/>
        <w:rPr>
          <w:noProof w:val="0"/>
          <w:highlight w:val="white"/>
        </w:rPr>
      </w:pPr>
      <w:r>
        <w:rPr>
          <w:noProof w:val="0"/>
          <w:highlight w:val="white"/>
        </w:rPr>
        <w:t xml:space="preserve">    </w:t>
      </w:r>
      <w:r w:rsidRPr="007A7659">
        <w:rPr>
          <w:noProof w:val="0"/>
          <w:highlight w:val="white"/>
        </w:rPr>
        <w:t>&lt;/a</w:t>
      </w:r>
      <w:proofErr w:type="gramStart"/>
      <w:r w:rsidRPr="007A7659">
        <w:rPr>
          <w:noProof w:val="0"/>
          <w:highlight w:val="white"/>
        </w:rPr>
        <w:t>:ReplyTo</w:t>
      </w:r>
      <w:proofErr w:type="gramEnd"/>
      <w:r w:rsidRPr="007A7659">
        <w:rPr>
          <w:noProof w:val="0"/>
          <w:highlight w:val="white"/>
        </w:rPr>
        <w:t>&gt;</w:t>
      </w:r>
    </w:p>
    <w:p w14:paraId="0FA72E06" w14:textId="77777777" w:rsidR="00306B34" w:rsidRPr="00116F8D" w:rsidRDefault="00306B34" w:rsidP="00306B34">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w:t>
      </w:r>
      <w:proofErr w:type="gramStart"/>
      <w:r w:rsidRPr="007A7659">
        <w:rPr>
          <w:noProof w:val="0"/>
          <w:shd w:val="clear" w:color="auto" w:fill="FFFFFF"/>
        </w:rPr>
        <w:t>:Header</w:t>
      </w:r>
      <w:proofErr w:type="gramEnd"/>
      <w:r w:rsidRPr="00116F8D">
        <w:rPr>
          <w:noProof w:val="0"/>
          <w:shd w:val="clear" w:color="auto" w:fill="FFFFFF"/>
        </w:rPr>
        <w:t>&gt;</w:t>
      </w:r>
    </w:p>
    <w:p w14:paraId="1B9D67EF" w14:textId="77777777" w:rsidR="00306B34" w:rsidRPr="00116F8D" w:rsidRDefault="00306B34" w:rsidP="00306B34">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proofErr w:type="gramStart"/>
      <w:r w:rsidRPr="007A7659">
        <w:rPr>
          <w:noProof w:val="0"/>
          <w:shd w:val="clear" w:color="auto" w:fill="FFFFFF"/>
        </w:rPr>
        <w:t>s</w:t>
      </w:r>
      <w:proofErr w:type="gramEnd"/>
      <w:r w:rsidRPr="007A7659">
        <w:rPr>
          <w:noProof w:val="0"/>
          <w:shd w:val="clear" w:color="auto" w:fill="FFFFFF"/>
        </w:rPr>
        <w:t>:Body</w:t>
      </w:r>
      <w:r w:rsidRPr="00116F8D">
        <w:rPr>
          <w:noProof w:val="0"/>
          <w:shd w:val="clear" w:color="auto" w:fill="FFFFFF"/>
        </w:rPr>
        <w:t>&gt;</w:t>
      </w:r>
    </w:p>
    <w:p w14:paraId="2F2F228D" w14:textId="77ABFAFD" w:rsidR="00854000" w:rsidRPr="00854000" w:rsidRDefault="00724969" w:rsidP="00854000">
      <w:pPr>
        <w:pStyle w:val="XMLFragment"/>
        <w:rPr>
          <w:noProof w:val="0"/>
          <w:shd w:val="clear" w:color="auto" w:fill="FFFFFF"/>
        </w:rPr>
      </w:pPr>
      <w:r>
        <w:rPr>
          <w:noProof w:val="0"/>
          <w:shd w:val="clear" w:color="auto" w:fill="FFFFFF"/>
        </w:rPr>
        <w:t xml:space="preserve">    </w:t>
      </w:r>
      <w:r w:rsidR="00854000" w:rsidRPr="00854000">
        <w:rPr>
          <w:noProof w:val="0"/>
          <w:shd w:val="clear" w:color="auto" w:fill="FFFFFF"/>
        </w:rPr>
        <w:t>&lt;RetrieveDocumentSetResponse xmlns="urn</w:t>
      </w:r>
      <w:proofErr w:type="gramStart"/>
      <w:r w:rsidR="00854000" w:rsidRPr="00854000">
        <w:rPr>
          <w:noProof w:val="0"/>
          <w:shd w:val="clear" w:color="auto" w:fill="FFFFFF"/>
        </w:rPr>
        <w:t>:ihe:iti:xds</w:t>
      </w:r>
      <w:proofErr w:type="gramEnd"/>
      <w:r w:rsidR="00854000" w:rsidRPr="00854000">
        <w:rPr>
          <w:noProof w:val="0"/>
          <w:shd w:val="clear" w:color="auto" w:fill="FFFFFF"/>
        </w:rPr>
        <w:t>-b:2007"</w:t>
      </w:r>
    </w:p>
    <w:p w14:paraId="3E4D482D" w14:textId="0384D6A6" w:rsidR="00854000" w:rsidRPr="00854000" w:rsidRDefault="00724969" w:rsidP="00854000">
      <w:pPr>
        <w:pStyle w:val="XMLFragment"/>
        <w:rPr>
          <w:noProof w:val="0"/>
          <w:shd w:val="clear" w:color="auto" w:fill="FFFFFF"/>
        </w:rPr>
      </w:pPr>
      <w:r>
        <w:rPr>
          <w:noProof w:val="0"/>
          <w:shd w:val="clear" w:color="auto" w:fill="FFFFFF"/>
        </w:rPr>
        <w:t xml:space="preserve">      </w:t>
      </w:r>
      <w:proofErr w:type="gramStart"/>
      <w:r w:rsidR="00854000" w:rsidRPr="00854000">
        <w:rPr>
          <w:noProof w:val="0"/>
          <w:shd w:val="clear" w:color="auto" w:fill="FFFFFF"/>
        </w:rPr>
        <w:t>xmlns:rim</w:t>
      </w:r>
      <w:proofErr w:type="gramEnd"/>
      <w:r w:rsidR="00854000" w:rsidRPr="00854000">
        <w:rPr>
          <w:noProof w:val="0"/>
          <w:shd w:val="clear" w:color="auto" w:fill="FFFFFF"/>
        </w:rPr>
        <w:t>="urn:oasis:names:tc:ebxml-regrep:xsd:rim:3.0"</w:t>
      </w:r>
    </w:p>
    <w:p w14:paraId="35D6AEBB" w14:textId="7663576D" w:rsidR="00854000" w:rsidRPr="00854000" w:rsidRDefault="00724969" w:rsidP="00854000">
      <w:pPr>
        <w:pStyle w:val="XMLFragment"/>
        <w:rPr>
          <w:noProof w:val="0"/>
          <w:shd w:val="clear" w:color="auto" w:fill="FFFFFF"/>
        </w:rPr>
      </w:pPr>
      <w:r>
        <w:rPr>
          <w:noProof w:val="0"/>
          <w:shd w:val="clear" w:color="auto" w:fill="FFFFFF"/>
        </w:rPr>
        <w:t xml:space="preserve">      </w:t>
      </w:r>
      <w:proofErr w:type="gramStart"/>
      <w:r w:rsidR="00854000" w:rsidRPr="00854000">
        <w:rPr>
          <w:noProof w:val="0"/>
          <w:shd w:val="clear" w:color="auto" w:fill="FFFFFF"/>
        </w:rPr>
        <w:t>xmlns:rs</w:t>
      </w:r>
      <w:proofErr w:type="gramEnd"/>
      <w:r w:rsidR="00854000" w:rsidRPr="00854000">
        <w:rPr>
          <w:noProof w:val="0"/>
          <w:shd w:val="clear" w:color="auto" w:fill="FFFFFF"/>
        </w:rPr>
        <w:t>="urn:oasis:names:tc:ebxml-regrep:xsd:rs:3.0"&gt;</w:t>
      </w:r>
    </w:p>
    <w:p w14:paraId="2D6E6CE3" w14:textId="4F584A39" w:rsidR="00724969" w:rsidRDefault="00724969" w:rsidP="00724969">
      <w:pPr>
        <w:pStyle w:val="XMLFragment"/>
        <w:rPr>
          <w:noProof w:val="0"/>
        </w:rPr>
      </w:pPr>
      <w:r>
        <w:rPr>
          <w:noProof w:val="0"/>
          <w:highlight w:val="white"/>
        </w:rPr>
        <w:t xml:space="preserve">      &lt;</w:t>
      </w:r>
      <w:proofErr w:type="gramStart"/>
      <w:r>
        <w:rPr>
          <w:noProof w:val="0"/>
          <w:highlight w:val="white"/>
        </w:rPr>
        <w:t>!-</w:t>
      </w:r>
      <w:proofErr w:type="gramEnd"/>
      <w:r>
        <w:rPr>
          <w:noProof w:val="0"/>
          <w:highlight w:val="white"/>
        </w:rPr>
        <w:t xml:space="preserve">- </w:t>
      </w:r>
      <w:r w:rsidRPr="007A7659">
        <w:rPr>
          <w:noProof w:val="0"/>
          <w:highlight w:val="white"/>
        </w:rPr>
        <w:t xml:space="preserve">Rest of </w:t>
      </w:r>
      <w:r w:rsidRPr="00854000">
        <w:rPr>
          <w:noProof w:val="0"/>
          <w:shd w:val="clear" w:color="auto" w:fill="FFFFFF"/>
        </w:rPr>
        <w:t xml:space="preserve">RetrieveDocumentSetResponse </w:t>
      </w:r>
      <w:r w:rsidRPr="007A7659">
        <w:rPr>
          <w:noProof w:val="0"/>
          <w:highlight w:val="white"/>
        </w:rPr>
        <w:t>goes here --&gt;</w:t>
      </w:r>
    </w:p>
    <w:p w14:paraId="6CE0E448" w14:textId="15CB50F5" w:rsidR="00854000" w:rsidRPr="00854000" w:rsidRDefault="00724969" w:rsidP="00854000">
      <w:pPr>
        <w:pStyle w:val="XMLFragment"/>
        <w:rPr>
          <w:noProof w:val="0"/>
          <w:shd w:val="clear" w:color="auto" w:fill="FFFFFF"/>
        </w:rPr>
      </w:pPr>
      <w:r>
        <w:rPr>
          <w:noProof w:val="0"/>
          <w:shd w:val="clear" w:color="auto" w:fill="FFFFFF"/>
        </w:rPr>
        <w:t xml:space="preserve">    </w:t>
      </w:r>
      <w:r w:rsidR="00854000" w:rsidRPr="00854000">
        <w:rPr>
          <w:noProof w:val="0"/>
          <w:shd w:val="clear" w:color="auto" w:fill="FFFFFF"/>
        </w:rPr>
        <w:t>&lt;/RetrieveDocumentSetResponse&gt;</w:t>
      </w:r>
    </w:p>
    <w:p w14:paraId="52E4FFBD" w14:textId="77777777" w:rsidR="00306B34" w:rsidRPr="007A7659" w:rsidRDefault="00306B34" w:rsidP="00306B34">
      <w:pPr>
        <w:pStyle w:val="XMLFragment"/>
        <w:rPr>
          <w:noProof w:val="0"/>
          <w:highlight w:val="white"/>
        </w:rPr>
      </w:pPr>
      <w:r w:rsidRPr="007A7659">
        <w:rPr>
          <w:noProof w:val="0"/>
          <w:highlight w:val="white"/>
        </w:rPr>
        <w:tab/>
        <w:t>&lt;/s</w:t>
      </w:r>
      <w:proofErr w:type="gramStart"/>
      <w:r w:rsidRPr="007A7659">
        <w:rPr>
          <w:noProof w:val="0"/>
          <w:highlight w:val="white"/>
        </w:rPr>
        <w:t>:Body</w:t>
      </w:r>
      <w:proofErr w:type="gramEnd"/>
      <w:r w:rsidRPr="007A7659">
        <w:rPr>
          <w:noProof w:val="0"/>
          <w:highlight w:val="white"/>
        </w:rPr>
        <w:t>&gt;</w:t>
      </w:r>
    </w:p>
    <w:p w14:paraId="3633D904" w14:textId="77777777" w:rsidR="00306B34" w:rsidRPr="007A7659" w:rsidRDefault="00306B34" w:rsidP="00306B34">
      <w:pPr>
        <w:pStyle w:val="XMLFragment"/>
        <w:rPr>
          <w:noProof w:val="0"/>
          <w:highlight w:val="white"/>
        </w:rPr>
      </w:pPr>
      <w:r w:rsidRPr="007A7659">
        <w:rPr>
          <w:noProof w:val="0"/>
          <w:highlight w:val="white"/>
        </w:rPr>
        <w:t>&lt;/s</w:t>
      </w:r>
      <w:proofErr w:type="gramStart"/>
      <w:r w:rsidRPr="007A7659">
        <w:rPr>
          <w:noProof w:val="0"/>
          <w:highlight w:val="white"/>
        </w:rPr>
        <w:t>:Envelope</w:t>
      </w:r>
      <w:proofErr w:type="gramEnd"/>
      <w:r w:rsidRPr="007A7659">
        <w:rPr>
          <w:noProof w:val="0"/>
          <w:highlight w:val="white"/>
        </w:rPr>
        <w:t>&gt;</w:t>
      </w:r>
    </w:p>
    <w:p w14:paraId="67F07DB9" w14:textId="77777777" w:rsidR="006D6928" w:rsidRDefault="006D6928" w:rsidP="006D6928">
      <w:pPr>
        <w:pStyle w:val="BodyText"/>
      </w:pPr>
    </w:p>
    <w:p w14:paraId="70AD2C89" w14:textId="42CFC22F" w:rsidR="006D6928" w:rsidRDefault="006D6928" w:rsidP="006D6928">
      <w:pPr>
        <w:pStyle w:val="EditorInstructions"/>
      </w:pPr>
      <w:r w:rsidRPr="0001286F">
        <w:t xml:space="preserve">Add the following new Section </w:t>
      </w:r>
      <w:r w:rsidRPr="00736671">
        <w:t>3.</w:t>
      </w:r>
      <w:r>
        <w:t xml:space="preserve">43.5.1.5 </w:t>
      </w:r>
      <w:r w:rsidRPr="0001286F">
        <w:t>as shown</w:t>
      </w:r>
    </w:p>
    <w:p w14:paraId="3E92791C" w14:textId="13733538" w:rsidR="006D6928" w:rsidRDefault="006D6928" w:rsidP="006D6928">
      <w:pPr>
        <w:pStyle w:val="Heading8"/>
        <w:keepNext w:val="0"/>
        <w:numPr>
          <w:ilvl w:val="0"/>
          <w:numId w:val="0"/>
        </w:numPr>
        <w:rPr>
          <w:noProof w:val="0"/>
        </w:rPr>
      </w:pPr>
      <w:r>
        <w:rPr>
          <w:noProof w:val="0"/>
        </w:rPr>
        <w:t xml:space="preserve">3.43.5.1.5 </w:t>
      </w:r>
      <w:r w:rsidRPr="007A7659">
        <w:rPr>
          <w:noProof w:val="0"/>
        </w:rPr>
        <w:t xml:space="preserve">Sample </w:t>
      </w:r>
      <w:r w:rsidRPr="00977EA3">
        <w:rPr>
          <w:noProof w:val="0"/>
        </w:rPr>
        <w:t xml:space="preserve">Retrieve Document Set </w:t>
      </w:r>
      <w:r>
        <w:t>Deferred Results Acknowledgement</w:t>
      </w:r>
      <w:r w:rsidRPr="007A7659">
        <w:rPr>
          <w:noProof w:val="0"/>
        </w:rPr>
        <w:t xml:space="preserve"> SOAP </w:t>
      </w:r>
      <w:r>
        <w:rPr>
          <w:noProof w:val="0"/>
        </w:rPr>
        <w:t>Response</w:t>
      </w:r>
    </w:p>
    <w:p w14:paraId="2A22807D" w14:textId="579F3D37" w:rsidR="00306B34" w:rsidRPr="007A7659" w:rsidRDefault="006D6928" w:rsidP="00306B34">
      <w:pPr>
        <w:pStyle w:val="Heading9"/>
        <w:numPr>
          <w:ilvl w:val="0"/>
          <w:numId w:val="0"/>
        </w:numPr>
        <w:rPr>
          <w:noProof w:val="0"/>
        </w:rPr>
      </w:pPr>
      <w:r>
        <w:rPr>
          <w:noProof w:val="0"/>
        </w:rPr>
        <w:lastRenderedPageBreak/>
        <w:t>3.43.5.1.5</w:t>
      </w:r>
      <w:r w:rsidR="00306B34" w:rsidRPr="007A7659">
        <w:rPr>
          <w:noProof w:val="0"/>
        </w:rPr>
        <w:t>.1 Synchronous Web Services Exchange</w:t>
      </w:r>
    </w:p>
    <w:p w14:paraId="08A812DB" w14:textId="77777777" w:rsidR="00306B34" w:rsidRPr="00116F8D" w:rsidRDefault="00306B34" w:rsidP="00306B34">
      <w:pPr>
        <w:pStyle w:val="XMLFragment"/>
        <w:rPr>
          <w:noProof w:val="0"/>
          <w:shd w:val="clear" w:color="auto" w:fill="FFFFFF"/>
        </w:rPr>
      </w:pPr>
      <w:r w:rsidRPr="00116F8D">
        <w:rPr>
          <w:noProof w:val="0"/>
          <w:shd w:val="clear" w:color="auto" w:fill="FFFFFF"/>
        </w:rPr>
        <w:t>&lt;</w:t>
      </w:r>
      <w:proofErr w:type="gramStart"/>
      <w:r w:rsidRPr="00116F8D">
        <w:rPr>
          <w:noProof w:val="0"/>
          <w:shd w:val="clear" w:color="auto" w:fill="FFFFFF"/>
        </w:rPr>
        <w:t>s</w:t>
      </w:r>
      <w:proofErr w:type="gramEnd"/>
      <w:r w:rsidRPr="00116F8D">
        <w:rPr>
          <w:noProof w:val="0"/>
          <w:shd w:val="clear" w:color="auto" w:fill="FFFFFF"/>
        </w:rPr>
        <w:t>:Envelope xmlns:s="</w:t>
      </w:r>
      <w:r w:rsidRPr="007A7659">
        <w:rPr>
          <w:noProof w:val="0"/>
          <w:shd w:val="clear" w:color="auto" w:fill="FFFFFF"/>
        </w:rPr>
        <w:t>http://www.w3.org/2003/05/soap-envelope</w:t>
      </w:r>
      <w:r w:rsidRPr="00116F8D">
        <w:rPr>
          <w:noProof w:val="0"/>
          <w:shd w:val="clear" w:color="auto" w:fill="FFFFFF"/>
        </w:rPr>
        <w:t>" xmlns:a="</w:t>
      </w:r>
      <w:r w:rsidRPr="007A7659">
        <w:rPr>
          <w:noProof w:val="0"/>
          <w:shd w:val="clear" w:color="auto" w:fill="FFFFFF"/>
        </w:rPr>
        <w:t>http://www.w3.org/2005/08/addressing</w:t>
      </w:r>
      <w:r w:rsidRPr="00116F8D">
        <w:rPr>
          <w:noProof w:val="0"/>
          <w:shd w:val="clear" w:color="auto" w:fill="FFFFFF"/>
        </w:rPr>
        <w:t>"&gt;</w:t>
      </w:r>
    </w:p>
    <w:p w14:paraId="32E80E10" w14:textId="77777777" w:rsidR="00306B34" w:rsidRPr="00116F8D" w:rsidRDefault="00306B34" w:rsidP="00306B34">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proofErr w:type="gramStart"/>
      <w:r w:rsidRPr="007A7659">
        <w:rPr>
          <w:noProof w:val="0"/>
          <w:shd w:val="clear" w:color="auto" w:fill="FFFFFF"/>
        </w:rPr>
        <w:t>s</w:t>
      </w:r>
      <w:proofErr w:type="gramEnd"/>
      <w:r w:rsidRPr="007A7659">
        <w:rPr>
          <w:noProof w:val="0"/>
          <w:shd w:val="clear" w:color="auto" w:fill="FFFFFF"/>
        </w:rPr>
        <w:t>:Header</w:t>
      </w:r>
      <w:r w:rsidRPr="00116F8D">
        <w:rPr>
          <w:noProof w:val="0"/>
          <w:shd w:val="clear" w:color="auto" w:fill="FFFFFF"/>
        </w:rPr>
        <w:t>&gt;</w:t>
      </w:r>
    </w:p>
    <w:p w14:paraId="0B703FA0" w14:textId="4AD73E9B" w:rsidR="00306B34" w:rsidRPr="00116F8D" w:rsidRDefault="00306B34" w:rsidP="00306B34">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proofErr w:type="gramStart"/>
      <w:r w:rsidRPr="00116F8D">
        <w:rPr>
          <w:noProof w:val="0"/>
          <w:shd w:val="clear" w:color="auto" w:fill="FFFFFF"/>
        </w:rPr>
        <w:t>a</w:t>
      </w:r>
      <w:proofErr w:type="gramEnd"/>
      <w:r w:rsidRPr="00116F8D">
        <w:rPr>
          <w:noProof w:val="0"/>
          <w:shd w:val="clear" w:color="auto" w:fill="FFFFFF"/>
        </w:rPr>
        <w:t>:Action s:mustUnderstand="</w:t>
      </w:r>
      <w:r w:rsidRPr="007A7659">
        <w:rPr>
          <w:noProof w:val="0"/>
          <w:shd w:val="clear" w:color="auto" w:fill="FFFFFF"/>
        </w:rPr>
        <w:t>1</w:t>
      </w:r>
      <w:r w:rsidRPr="00116F8D">
        <w:rPr>
          <w:noProof w:val="0"/>
          <w:shd w:val="clear" w:color="auto" w:fill="FFFFFF"/>
        </w:rPr>
        <w:t>"&gt;</w:t>
      </w:r>
      <w:r w:rsidRPr="007A7659">
        <w:rPr>
          <w:noProof w:val="0"/>
          <w:shd w:val="clear" w:color="auto" w:fill="FFFFFF"/>
        </w:rPr>
        <w:t>urn:ihe:iti:2007:</w:t>
      </w:r>
      <w:r w:rsidR="00724969" w:rsidRPr="00854000">
        <w:rPr>
          <w:noProof w:val="0"/>
          <w:shd w:val="clear" w:color="auto" w:fill="FFFFFF"/>
        </w:rPr>
        <w:t>Retrieve</w:t>
      </w:r>
      <w:r w:rsidR="00724969">
        <w:rPr>
          <w:noProof w:val="0"/>
          <w:shd w:val="clear" w:color="auto" w:fill="FFFFFF"/>
        </w:rPr>
        <w:t>DocumentSet</w:t>
      </w:r>
      <w:r w:rsidRPr="000A5978">
        <w:rPr>
          <w:noProof w:val="0"/>
          <w:lang w:eastAsia="ar-SA"/>
        </w:rPr>
        <w:t>DeferredResultsAcknowledgement</w:t>
      </w:r>
      <w:r w:rsidRPr="00116F8D">
        <w:rPr>
          <w:noProof w:val="0"/>
          <w:shd w:val="clear" w:color="auto" w:fill="FFFFFF"/>
        </w:rPr>
        <w:t>&lt;/a:Action&gt;</w:t>
      </w:r>
    </w:p>
    <w:p w14:paraId="6C459F5C" w14:textId="77777777" w:rsidR="00306B34" w:rsidRPr="00116F8D" w:rsidRDefault="00306B34" w:rsidP="00306B34">
      <w:pPr>
        <w:pStyle w:val="XMLFragment"/>
        <w:rPr>
          <w:noProof w:val="0"/>
          <w:shd w:val="clear" w:color="auto" w:fill="FFFFFF"/>
        </w:rPr>
      </w:pPr>
      <w:r>
        <w:rPr>
          <w:noProof w:val="0"/>
          <w:shd w:val="clear" w:color="auto" w:fill="FFFFFF"/>
        </w:rPr>
        <w:t xml:space="preserve">    &lt;</w:t>
      </w:r>
      <w:proofErr w:type="gramStart"/>
      <w:r w:rsidRPr="00116F8D">
        <w:rPr>
          <w:noProof w:val="0"/>
          <w:shd w:val="clear" w:color="auto" w:fill="FFFFFF"/>
        </w:rPr>
        <w:t>a</w:t>
      </w:r>
      <w:proofErr w:type="gramEnd"/>
      <w:r w:rsidRPr="00116F8D">
        <w:rPr>
          <w:noProof w:val="0"/>
          <w:shd w:val="clear" w:color="auto" w:fill="FFFFFF"/>
        </w:rPr>
        <w:t>:MessageID&gt;u</w:t>
      </w:r>
      <w:r>
        <w:rPr>
          <w:noProof w:val="0"/>
          <w:shd w:val="clear" w:color="auto" w:fill="FFFFFF"/>
        </w:rPr>
        <w:t>rn:uuid:</w:t>
      </w:r>
      <w:r>
        <w:rPr>
          <w:noProof w:val="0"/>
          <w:highlight w:val="white"/>
        </w:rPr>
        <w:t>D6C21225-8E7B-454E-9750-</w:t>
      </w:r>
      <w:r w:rsidRPr="007A7659">
        <w:rPr>
          <w:noProof w:val="0"/>
          <w:highlight w:val="white"/>
        </w:rPr>
        <w:t>821622C099DB</w:t>
      </w:r>
      <w:r w:rsidRPr="00116F8D">
        <w:rPr>
          <w:noProof w:val="0"/>
          <w:shd w:val="clear" w:color="auto" w:fill="FFFFFF"/>
        </w:rPr>
        <w:t>&lt;/wsa:MessageID&gt;</w:t>
      </w:r>
    </w:p>
    <w:p w14:paraId="45FF7C24" w14:textId="77777777" w:rsidR="00306B34" w:rsidRPr="00116F8D" w:rsidRDefault="00306B34" w:rsidP="00306B34">
      <w:pPr>
        <w:pStyle w:val="XMLFragment"/>
        <w:rPr>
          <w:noProof w:val="0"/>
          <w:shd w:val="clear" w:color="auto" w:fill="FFFFFF"/>
        </w:rPr>
      </w:pPr>
      <w:r>
        <w:rPr>
          <w:noProof w:val="0"/>
          <w:shd w:val="clear" w:color="auto" w:fill="FFFFFF"/>
        </w:rPr>
        <w:t xml:space="preserve">    &lt;</w:t>
      </w:r>
      <w:proofErr w:type="gramStart"/>
      <w:r w:rsidRPr="00116F8D">
        <w:rPr>
          <w:noProof w:val="0"/>
          <w:shd w:val="clear" w:color="auto" w:fill="FFFFFF"/>
        </w:rPr>
        <w:t>a</w:t>
      </w:r>
      <w:proofErr w:type="gramEnd"/>
      <w:r w:rsidRPr="00116F8D">
        <w:rPr>
          <w:noProof w:val="0"/>
          <w:shd w:val="clear" w:color="auto" w:fill="FFFFFF"/>
        </w:rPr>
        <w:t>:</w:t>
      </w:r>
      <w:r>
        <w:rPr>
          <w:noProof w:val="0"/>
          <w:shd w:val="clear" w:color="auto" w:fill="FFFFFF"/>
        </w:rPr>
        <w:t>RelatesTo</w:t>
      </w:r>
      <w:r w:rsidRPr="00116F8D">
        <w:rPr>
          <w:noProof w:val="0"/>
          <w:shd w:val="clear" w:color="auto" w:fill="FFFFFF"/>
        </w:rPr>
        <w:t>&gt;u</w:t>
      </w:r>
      <w:r>
        <w:rPr>
          <w:noProof w:val="0"/>
          <w:shd w:val="clear" w:color="auto" w:fill="FFFFFF"/>
        </w:rPr>
        <w:t>rn:uuid:1795bb7a-8dc2-403a-9914-</w:t>
      </w:r>
      <w:r w:rsidRPr="00116F8D">
        <w:rPr>
          <w:noProof w:val="0"/>
          <w:shd w:val="clear" w:color="auto" w:fill="FFFFFF"/>
        </w:rPr>
        <w:t>fbeab9e2a77e&lt;/wsa:MessageID&gt;</w:t>
      </w:r>
    </w:p>
    <w:p w14:paraId="754A4452" w14:textId="77777777" w:rsidR="00306B34" w:rsidRPr="00116F8D" w:rsidRDefault="00306B34" w:rsidP="00306B34">
      <w:pPr>
        <w:pStyle w:val="XMLFragment"/>
        <w:rPr>
          <w:noProof w:val="0"/>
          <w:shd w:val="clear" w:color="auto" w:fill="FFFFFF"/>
        </w:rPr>
      </w:pPr>
      <w:r w:rsidRPr="00116F8D">
        <w:rPr>
          <w:noProof w:val="0"/>
          <w:shd w:val="clear" w:color="auto" w:fill="FFFFFF"/>
        </w:rPr>
        <w:t>&lt;/</w:t>
      </w:r>
      <w:r w:rsidRPr="007A7659">
        <w:rPr>
          <w:noProof w:val="0"/>
          <w:shd w:val="clear" w:color="auto" w:fill="FFFFFF"/>
        </w:rPr>
        <w:t>s</w:t>
      </w:r>
      <w:proofErr w:type="gramStart"/>
      <w:r w:rsidRPr="007A7659">
        <w:rPr>
          <w:noProof w:val="0"/>
          <w:shd w:val="clear" w:color="auto" w:fill="FFFFFF"/>
        </w:rPr>
        <w:t>:Header</w:t>
      </w:r>
      <w:proofErr w:type="gramEnd"/>
      <w:r w:rsidRPr="00116F8D">
        <w:rPr>
          <w:noProof w:val="0"/>
          <w:shd w:val="clear" w:color="auto" w:fill="FFFFFF"/>
        </w:rPr>
        <w:t>&gt;</w:t>
      </w:r>
    </w:p>
    <w:p w14:paraId="3D2BF66D" w14:textId="77777777" w:rsidR="00306B34" w:rsidRPr="00116F8D" w:rsidRDefault="00306B34" w:rsidP="00306B34">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proofErr w:type="gramStart"/>
      <w:r w:rsidRPr="007A7659">
        <w:rPr>
          <w:noProof w:val="0"/>
          <w:shd w:val="clear" w:color="auto" w:fill="FFFFFF"/>
        </w:rPr>
        <w:t>s</w:t>
      </w:r>
      <w:proofErr w:type="gramEnd"/>
      <w:r w:rsidRPr="007A7659">
        <w:rPr>
          <w:noProof w:val="0"/>
          <w:shd w:val="clear" w:color="auto" w:fill="FFFFFF"/>
        </w:rPr>
        <w:t>:Body</w:t>
      </w:r>
      <w:r w:rsidRPr="00116F8D">
        <w:rPr>
          <w:noProof w:val="0"/>
          <w:shd w:val="clear" w:color="auto" w:fill="FFFFFF"/>
        </w:rPr>
        <w:t>&gt;</w:t>
      </w:r>
    </w:p>
    <w:p w14:paraId="5A997828" w14:textId="77777777" w:rsidR="00306B34" w:rsidRDefault="00306B34" w:rsidP="00306B34">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proofErr w:type="gramStart"/>
      <w:r>
        <w:rPr>
          <w:noProof w:val="0"/>
          <w:shd w:val="clear" w:color="auto" w:fill="FFFFFF"/>
        </w:rPr>
        <w:t>rs</w:t>
      </w:r>
      <w:r w:rsidRPr="00116F8D">
        <w:rPr>
          <w:noProof w:val="0"/>
          <w:shd w:val="clear" w:color="auto" w:fill="FFFFFF"/>
        </w:rPr>
        <w:t>:</w:t>
      </w:r>
      <w:r>
        <w:rPr>
          <w:noProof w:val="0"/>
          <w:shd w:val="clear" w:color="auto" w:fill="FFFFFF"/>
        </w:rPr>
        <w:t>Registry</w:t>
      </w:r>
      <w:r w:rsidRPr="00116F8D">
        <w:rPr>
          <w:noProof w:val="0"/>
          <w:shd w:val="clear" w:color="auto" w:fill="FFFFFF"/>
        </w:rPr>
        <w:t>Response</w:t>
      </w:r>
      <w:proofErr w:type="gramEnd"/>
    </w:p>
    <w:p w14:paraId="4CA37816" w14:textId="77777777" w:rsidR="00306B34" w:rsidRPr="00F00416" w:rsidRDefault="00306B34" w:rsidP="00306B34">
      <w:pPr>
        <w:pStyle w:val="XMLFragment"/>
        <w:rPr>
          <w:noProof w:val="0"/>
          <w:shd w:val="clear" w:color="auto" w:fill="FFFFFF"/>
        </w:rPr>
      </w:pPr>
      <w:r>
        <w:rPr>
          <w:noProof w:val="0"/>
          <w:shd w:val="clear" w:color="auto" w:fill="FFFFFF"/>
        </w:rPr>
        <w:t xml:space="preserve">      </w:t>
      </w:r>
      <w:proofErr w:type="gramStart"/>
      <w:r w:rsidRPr="00F00416">
        <w:rPr>
          <w:noProof w:val="0"/>
          <w:shd w:val="clear" w:color="auto" w:fill="FFFFFF"/>
        </w:rPr>
        <w:t>xmlns:rs</w:t>
      </w:r>
      <w:proofErr w:type="gramEnd"/>
      <w:r w:rsidRPr="00F00416">
        <w:rPr>
          <w:noProof w:val="0"/>
          <w:shd w:val="clear" w:color="auto" w:fill="FFFFFF"/>
        </w:rPr>
        <w:t xml:space="preserve">="urn:oasis:names:tc:ebxml-regrep:xsd:rs:3.0" </w:t>
      </w:r>
    </w:p>
    <w:p w14:paraId="3642D0DD" w14:textId="77777777" w:rsidR="00306B34" w:rsidRPr="00F00416" w:rsidRDefault="00306B34" w:rsidP="00306B34">
      <w:pPr>
        <w:pStyle w:val="XMLFragment"/>
        <w:rPr>
          <w:noProof w:val="0"/>
          <w:shd w:val="clear" w:color="auto" w:fill="FFFFFF"/>
        </w:rPr>
      </w:pPr>
      <w:r>
        <w:rPr>
          <w:noProof w:val="0"/>
          <w:shd w:val="clear" w:color="auto" w:fill="FFFFFF"/>
        </w:rPr>
        <w:t xml:space="preserve">      </w:t>
      </w:r>
      <w:proofErr w:type="gramStart"/>
      <w:r w:rsidRPr="00F00416">
        <w:rPr>
          <w:noProof w:val="0"/>
          <w:shd w:val="clear" w:color="auto" w:fill="FFFFFF"/>
        </w:rPr>
        <w:t>status</w:t>
      </w:r>
      <w:proofErr w:type="gramEnd"/>
      <w:r w:rsidRPr="00F00416">
        <w:rPr>
          <w:noProof w:val="0"/>
          <w:shd w:val="clear" w:color="auto" w:fill="FFFFFF"/>
        </w:rPr>
        <w:t>="</w:t>
      </w:r>
      <w:r w:rsidRPr="009F7D36">
        <w:rPr>
          <w:noProof w:val="0"/>
          <w:shd w:val="clear" w:color="auto" w:fill="FFFFFF"/>
        </w:rPr>
        <w:t>urn:oasis:names:tc:ebxml-regrep:ResponseStatusType:Success</w:t>
      </w:r>
      <w:r>
        <w:rPr>
          <w:noProof w:val="0"/>
          <w:shd w:val="clear" w:color="auto" w:fill="FFFFFF"/>
        </w:rPr>
        <w:t>"</w:t>
      </w:r>
    </w:p>
    <w:p w14:paraId="3C538534" w14:textId="77777777" w:rsidR="00306B34" w:rsidRPr="007A7659" w:rsidRDefault="00306B34" w:rsidP="00306B34">
      <w:pPr>
        <w:pStyle w:val="XMLFragment"/>
        <w:rPr>
          <w:noProof w:val="0"/>
          <w:highlight w:val="white"/>
        </w:rPr>
      </w:pPr>
      <w:r>
        <w:rPr>
          <w:noProof w:val="0"/>
          <w:highlight w:val="white"/>
        </w:rPr>
        <w:t xml:space="preserve">    </w:t>
      </w:r>
      <w:r w:rsidRPr="007A7659">
        <w:rPr>
          <w:noProof w:val="0"/>
          <w:highlight w:val="white"/>
        </w:rPr>
        <w:t>&lt;/</w:t>
      </w:r>
      <w:r>
        <w:rPr>
          <w:noProof w:val="0"/>
          <w:shd w:val="clear" w:color="auto" w:fill="FFFFFF"/>
        </w:rPr>
        <w:t>rs</w:t>
      </w:r>
      <w:proofErr w:type="gramStart"/>
      <w:r w:rsidRPr="00116F8D">
        <w:rPr>
          <w:noProof w:val="0"/>
          <w:shd w:val="clear" w:color="auto" w:fill="FFFFFF"/>
        </w:rPr>
        <w:t>:</w:t>
      </w:r>
      <w:r>
        <w:rPr>
          <w:noProof w:val="0"/>
          <w:shd w:val="clear" w:color="auto" w:fill="FFFFFF"/>
        </w:rPr>
        <w:t>Registry</w:t>
      </w:r>
      <w:r w:rsidRPr="00116F8D">
        <w:rPr>
          <w:noProof w:val="0"/>
          <w:shd w:val="clear" w:color="auto" w:fill="FFFFFF"/>
        </w:rPr>
        <w:t>Response</w:t>
      </w:r>
      <w:proofErr w:type="gramEnd"/>
      <w:r w:rsidRPr="007A7659">
        <w:rPr>
          <w:noProof w:val="0"/>
          <w:highlight w:val="white"/>
        </w:rPr>
        <w:t>&gt;</w:t>
      </w:r>
    </w:p>
    <w:p w14:paraId="6B29EA57" w14:textId="77777777" w:rsidR="00306B34" w:rsidRPr="007A7659" w:rsidRDefault="00306B34" w:rsidP="00306B34">
      <w:pPr>
        <w:pStyle w:val="XMLFragment"/>
        <w:rPr>
          <w:noProof w:val="0"/>
          <w:highlight w:val="white"/>
        </w:rPr>
      </w:pPr>
      <w:r w:rsidRPr="007A7659">
        <w:rPr>
          <w:noProof w:val="0"/>
          <w:highlight w:val="white"/>
        </w:rPr>
        <w:tab/>
        <w:t>&lt;/s</w:t>
      </w:r>
      <w:proofErr w:type="gramStart"/>
      <w:r w:rsidRPr="007A7659">
        <w:rPr>
          <w:noProof w:val="0"/>
          <w:highlight w:val="white"/>
        </w:rPr>
        <w:t>:Body</w:t>
      </w:r>
      <w:proofErr w:type="gramEnd"/>
      <w:r w:rsidRPr="007A7659">
        <w:rPr>
          <w:noProof w:val="0"/>
          <w:highlight w:val="white"/>
        </w:rPr>
        <w:t>&gt;</w:t>
      </w:r>
    </w:p>
    <w:p w14:paraId="420FEC43" w14:textId="77777777" w:rsidR="00306B34" w:rsidRPr="007A7659" w:rsidRDefault="00306B34" w:rsidP="00306B34">
      <w:pPr>
        <w:pStyle w:val="XMLFragment"/>
        <w:rPr>
          <w:noProof w:val="0"/>
          <w:highlight w:val="white"/>
        </w:rPr>
      </w:pPr>
      <w:r w:rsidRPr="007A7659">
        <w:rPr>
          <w:noProof w:val="0"/>
          <w:highlight w:val="white"/>
        </w:rPr>
        <w:t>&lt;/s</w:t>
      </w:r>
      <w:proofErr w:type="gramStart"/>
      <w:r w:rsidRPr="007A7659">
        <w:rPr>
          <w:noProof w:val="0"/>
          <w:highlight w:val="white"/>
        </w:rPr>
        <w:t>:Envelope</w:t>
      </w:r>
      <w:proofErr w:type="gramEnd"/>
      <w:r w:rsidRPr="007A7659">
        <w:rPr>
          <w:noProof w:val="0"/>
          <w:highlight w:val="white"/>
        </w:rPr>
        <w:t>&gt;</w:t>
      </w:r>
    </w:p>
    <w:p w14:paraId="77E7AC77" w14:textId="4910D0F3" w:rsidR="00306B34" w:rsidRPr="007A7659" w:rsidRDefault="006D6928" w:rsidP="00306B34">
      <w:pPr>
        <w:pStyle w:val="Heading9"/>
        <w:numPr>
          <w:ilvl w:val="0"/>
          <w:numId w:val="0"/>
        </w:numPr>
        <w:rPr>
          <w:noProof w:val="0"/>
        </w:rPr>
      </w:pPr>
      <w:r>
        <w:rPr>
          <w:noProof w:val="0"/>
        </w:rPr>
        <w:t>3.43.5.1.5</w:t>
      </w:r>
      <w:r w:rsidR="00306B34" w:rsidRPr="007A7659">
        <w:rPr>
          <w:noProof w:val="0"/>
        </w:rPr>
        <w:t>.2 Asynchronous Web Services Exchange</w:t>
      </w:r>
    </w:p>
    <w:p w14:paraId="0DD0412D" w14:textId="77777777" w:rsidR="00306B34" w:rsidRPr="00116F8D" w:rsidRDefault="00306B34" w:rsidP="00306B34">
      <w:pPr>
        <w:pStyle w:val="XMLFragment"/>
        <w:rPr>
          <w:noProof w:val="0"/>
          <w:shd w:val="clear" w:color="auto" w:fill="FFFFFF"/>
        </w:rPr>
      </w:pPr>
      <w:r w:rsidRPr="00116F8D">
        <w:rPr>
          <w:noProof w:val="0"/>
          <w:shd w:val="clear" w:color="auto" w:fill="FFFFFF"/>
        </w:rPr>
        <w:t>&lt;</w:t>
      </w:r>
      <w:proofErr w:type="gramStart"/>
      <w:r w:rsidRPr="00116F8D">
        <w:rPr>
          <w:noProof w:val="0"/>
          <w:shd w:val="clear" w:color="auto" w:fill="FFFFFF"/>
        </w:rPr>
        <w:t>s</w:t>
      </w:r>
      <w:proofErr w:type="gramEnd"/>
      <w:r w:rsidRPr="00116F8D">
        <w:rPr>
          <w:noProof w:val="0"/>
          <w:shd w:val="clear" w:color="auto" w:fill="FFFFFF"/>
        </w:rPr>
        <w:t>:Envelope xmlns:s="</w:t>
      </w:r>
      <w:r w:rsidRPr="007A7659">
        <w:rPr>
          <w:noProof w:val="0"/>
          <w:shd w:val="clear" w:color="auto" w:fill="FFFFFF"/>
        </w:rPr>
        <w:t>http://www.w3.org/2003/05/soap-envelope</w:t>
      </w:r>
      <w:r w:rsidRPr="00116F8D">
        <w:rPr>
          <w:noProof w:val="0"/>
          <w:shd w:val="clear" w:color="auto" w:fill="FFFFFF"/>
        </w:rPr>
        <w:t>" xmlns:a="</w:t>
      </w:r>
      <w:r w:rsidRPr="007A7659">
        <w:rPr>
          <w:noProof w:val="0"/>
          <w:shd w:val="clear" w:color="auto" w:fill="FFFFFF"/>
        </w:rPr>
        <w:t>http://www.w3.org/2005/08/addressing</w:t>
      </w:r>
      <w:r w:rsidRPr="00116F8D">
        <w:rPr>
          <w:noProof w:val="0"/>
          <w:shd w:val="clear" w:color="auto" w:fill="FFFFFF"/>
        </w:rPr>
        <w:t>"&gt;</w:t>
      </w:r>
    </w:p>
    <w:p w14:paraId="09611D37" w14:textId="77777777" w:rsidR="00306B34" w:rsidRPr="00116F8D" w:rsidRDefault="00306B34" w:rsidP="00306B34">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proofErr w:type="gramStart"/>
      <w:r w:rsidRPr="007A7659">
        <w:rPr>
          <w:noProof w:val="0"/>
          <w:shd w:val="clear" w:color="auto" w:fill="FFFFFF"/>
        </w:rPr>
        <w:t>s</w:t>
      </w:r>
      <w:proofErr w:type="gramEnd"/>
      <w:r w:rsidRPr="007A7659">
        <w:rPr>
          <w:noProof w:val="0"/>
          <w:shd w:val="clear" w:color="auto" w:fill="FFFFFF"/>
        </w:rPr>
        <w:t>:Header</w:t>
      </w:r>
      <w:r w:rsidRPr="00116F8D">
        <w:rPr>
          <w:noProof w:val="0"/>
          <w:shd w:val="clear" w:color="auto" w:fill="FFFFFF"/>
        </w:rPr>
        <w:t>&gt;</w:t>
      </w:r>
    </w:p>
    <w:p w14:paraId="6DAA6D7E" w14:textId="7B41B777" w:rsidR="00306B34" w:rsidRPr="00116F8D" w:rsidRDefault="00306B34" w:rsidP="00306B34">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proofErr w:type="gramStart"/>
      <w:r w:rsidRPr="00116F8D">
        <w:rPr>
          <w:noProof w:val="0"/>
          <w:shd w:val="clear" w:color="auto" w:fill="FFFFFF"/>
        </w:rPr>
        <w:t>a</w:t>
      </w:r>
      <w:proofErr w:type="gramEnd"/>
      <w:r w:rsidRPr="00116F8D">
        <w:rPr>
          <w:noProof w:val="0"/>
          <w:shd w:val="clear" w:color="auto" w:fill="FFFFFF"/>
        </w:rPr>
        <w:t>:Action s:mustUnderstand="</w:t>
      </w:r>
      <w:r w:rsidRPr="007A7659">
        <w:rPr>
          <w:noProof w:val="0"/>
          <w:shd w:val="clear" w:color="auto" w:fill="FFFFFF"/>
        </w:rPr>
        <w:t>1</w:t>
      </w:r>
      <w:r w:rsidRPr="00116F8D">
        <w:rPr>
          <w:noProof w:val="0"/>
          <w:shd w:val="clear" w:color="auto" w:fill="FFFFFF"/>
        </w:rPr>
        <w:t>"&gt;</w:t>
      </w:r>
      <w:r w:rsidRPr="007A7659">
        <w:rPr>
          <w:noProof w:val="0"/>
          <w:shd w:val="clear" w:color="auto" w:fill="FFFFFF"/>
        </w:rPr>
        <w:t>urn:ihe:iti:2007:</w:t>
      </w:r>
      <w:r w:rsidR="00724969" w:rsidRPr="00854000">
        <w:rPr>
          <w:noProof w:val="0"/>
          <w:shd w:val="clear" w:color="auto" w:fill="FFFFFF"/>
        </w:rPr>
        <w:t>Retrieve</w:t>
      </w:r>
      <w:r w:rsidR="00724969">
        <w:rPr>
          <w:noProof w:val="0"/>
          <w:shd w:val="clear" w:color="auto" w:fill="FFFFFF"/>
        </w:rPr>
        <w:t>DocumentSet</w:t>
      </w:r>
      <w:r w:rsidRPr="000A5978">
        <w:rPr>
          <w:noProof w:val="0"/>
          <w:lang w:eastAsia="ar-SA"/>
        </w:rPr>
        <w:t>DeferredResultsAcknowledgement</w:t>
      </w:r>
      <w:r w:rsidRPr="00116F8D">
        <w:rPr>
          <w:noProof w:val="0"/>
          <w:shd w:val="clear" w:color="auto" w:fill="FFFFFF"/>
        </w:rPr>
        <w:t>&lt;/a:Action&gt;</w:t>
      </w:r>
    </w:p>
    <w:p w14:paraId="3E37628D" w14:textId="77777777" w:rsidR="00306B34" w:rsidRPr="00116F8D" w:rsidRDefault="00306B34" w:rsidP="00306B34">
      <w:pPr>
        <w:pStyle w:val="XMLFragment"/>
        <w:rPr>
          <w:noProof w:val="0"/>
          <w:shd w:val="clear" w:color="auto" w:fill="FFFFFF"/>
        </w:rPr>
      </w:pPr>
      <w:r>
        <w:rPr>
          <w:noProof w:val="0"/>
          <w:shd w:val="clear" w:color="auto" w:fill="FFFFFF"/>
        </w:rPr>
        <w:t xml:space="preserve">    &lt;</w:t>
      </w:r>
      <w:proofErr w:type="gramStart"/>
      <w:r w:rsidRPr="00116F8D">
        <w:rPr>
          <w:noProof w:val="0"/>
          <w:shd w:val="clear" w:color="auto" w:fill="FFFFFF"/>
        </w:rPr>
        <w:t>a</w:t>
      </w:r>
      <w:proofErr w:type="gramEnd"/>
      <w:r w:rsidRPr="00116F8D">
        <w:rPr>
          <w:noProof w:val="0"/>
          <w:shd w:val="clear" w:color="auto" w:fill="FFFFFF"/>
        </w:rPr>
        <w:t>:MessageID&gt;u</w:t>
      </w:r>
      <w:r>
        <w:rPr>
          <w:noProof w:val="0"/>
          <w:shd w:val="clear" w:color="auto" w:fill="FFFFFF"/>
        </w:rPr>
        <w:t>rn:uuid:</w:t>
      </w:r>
      <w:r>
        <w:rPr>
          <w:noProof w:val="0"/>
          <w:highlight w:val="white"/>
        </w:rPr>
        <w:t>D6C21225-8E7B-454E-9750-</w:t>
      </w:r>
      <w:r w:rsidRPr="007A7659">
        <w:rPr>
          <w:noProof w:val="0"/>
          <w:highlight w:val="white"/>
        </w:rPr>
        <w:t>821622C099DB</w:t>
      </w:r>
      <w:r w:rsidRPr="00116F8D">
        <w:rPr>
          <w:noProof w:val="0"/>
          <w:shd w:val="clear" w:color="auto" w:fill="FFFFFF"/>
        </w:rPr>
        <w:t>&lt;/wsa:MessageID&gt;</w:t>
      </w:r>
    </w:p>
    <w:p w14:paraId="6DCC84BA" w14:textId="77777777" w:rsidR="00306B34" w:rsidRPr="00116F8D" w:rsidRDefault="00306B34" w:rsidP="00306B34">
      <w:pPr>
        <w:pStyle w:val="XMLFragment"/>
        <w:rPr>
          <w:noProof w:val="0"/>
          <w:shd w:val="clear" w:color="auto" w:fill="FFFFFF"/>
        </w:rPr>
      </w:pPr>
      <w:r>
        <w:rPr>
          <w:noProof w:val="0"/>
          <w:shd w:val="clear" w:color="auto" w:fill="FFFFFF"/>
        </w:rPr>
        <w:t xml:space="preserve">    &lt;</w:t>
      </w:r>
      <w:proofErr w:type="gramStart"/>
      <w:r w:rsidRPr="00116F8D">
        <w:rPr>
          <w:noProof w:val="0"/>
          <w:shd w:val="clear" w:color="auto" w:fill="FFFFFF"/>
        </w:rPr>
        <w:t>a</w:t>
      </w:r>
      <w:proofErr w:type="gramEnd"/>
      <w:r w:rsidRPr="00116F8D">
        <w:rPr>
          <w:noProof w:val="0"/>
          <w:shd w:val="clear" w:color="auto" w:fill="FFFFFF"/>
        </w:rPr>
        <w:t>:</w:t>
      </w:r>
      <w:r>
        <w:rPr>
          <w:noProof w:val="0"/>
          <w:shd w:val="clear" w:color="auto" w:fill="FFFFFF"/>
        </w:rPr>
        <w:t>RelatesTo</w:t>
      </w:r>
      <w:r w:rsidRPr="00116F8D">
        <w:rPr>
          <w:noProof w:val="0"/>
          <w:shd w:val="clear" w:color="auto" w:fill="FFFFFF"/>
        </w:rPr>
        <w:t>&gt;u</w:t>
      </w:r>
      <w:r>
        <w:rPr>
          <w:noProof w:val="0"/>
          <w:shd w:val="clear" w:color="auto" w:fill="FFFFFF"/>
        </w:rPr>
        <w:t>rn:uuid:1795bb7a-8dc2-403a-9914-</w:t>
      </w:r>
      <w:r w:rsidRPr="00116F8D">
        <w:rPr>
          <w:noProof w:val="0"/>
          <w:shd w:val="clear" w:color="auto" w:fill="FFFFFF"/>
        </w:rPr>
        <w:t>fbeab9e2a77e&lt;/wsa:MessageID&gt;</w:t>
      </w:r>
    </w:p>
    <w:p w14:paraId="5A0CB4AD" w14:textId="77777777" w:rsidR="00306B34" w:rsidRPr="007A7659" w:rsidRDefault="00306B34" w:rsidP="00306B34">
      <w:pPr>
        <w:pStyle w:val="XMLFragment"/>
        <w:rPr>
          <w:noProof w:val="0"/>
          <w:highlight w:val="white"/>
        </w:rPr>
      </w:pPr>
      <w:r>
        <w:rPr>
          <w:noProof w:val="0"/>
          <w:highlight w:val="white"/>
        </w:rPr>
        <w:t xml:space="preserve">    </w:t>
      </w:r>
      <w:r w:rsidRPr="007A7659">
        <w:rPr>
          <w:noProof w:val="0"/>
          <w:highlight w:val="white"/>
        </w:rPr>
        <w:t>&lt;</w:t>
      </w:r>
      <w:proofErr w:type="gramStart"/>
      <w:r w:rsidRPr="007A7659">
        <w:rPr>
          <w:noProof w:val="0"/>
          <w:highlight w:val="white"/>
        </w:rPr>
        <w:t>a</w:t>
      </w:r>
      <w:proofErr w:type="gramEnd"/>
      <w:r w:rsidRPr="007A7659">
        <w:rPr>
          <w:noProof w:val="0"/>
          <w:highlight w:val="white"/>
        </w:rPr>
        <w:t>:To s:mustUnderstand="1"&gt;</w:t>
      </w:r>
      <w:r w:rsidRPr="007A7659">
        <w:rPr>
          <w:bCs/>
          <w:noProof w:val="0"/>
          <w:highlight w:val="white"/>
        </w:rPr>
        <w:t>http://192.168.2.4:9080/XDS/</w:t>
      </w:r>
      <w:r>
        <w:rPr>
          <w:noProof w:val="0"/>
        </w:rPr>
        <w:t>InitiatingGateway</w:t>
      </w:r>
      <w:r w:rsidRPr="007A7659">
        <w:rPr>
          <w:noProof w:val="0"/>
        </w:rPr>
        <w:t>Receiver</w:t>
      </w:r>
      <w:r>
        <w:rPr>
          <w:noProof w:val="0"/>
          <w:highlight w:val="white"/>
        </w:rPr>
        <w:t>.svc</w:t>
      </w:r>
      <w:r w:rsidRPr="007A7659">
        <w:rPr>
          <w:noProof w:val="0"/>
          <w:highlight w:val="white"/>
        </w:rPr>
        <w:t>&lt;/a:To&gt;</w:t>
      </w:r>
    </w:p>
    <w:p w14:paraId="347C3A46" w14:textId="77777777" w:rsidR="00306B34" w:rsidRPr="00116F8D" w:rsidRDefault="00306B34" w:rsidP="00306B34">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r w:rsidRPr="007A7659">
        <w:rPr>
          <w:noProof w:val="0"/>
          <w:shd w:val="clear" w:color="auto" w:fill="FFFFFF"/>
        </w:rPr>
        <w:t>s</w:t>
      </w:r>
      <w:proofErr w:type="gramStart"/>
      <w:r w:rsidRPr="007A7659">
        <w:rPr>
          <w:noProof w:val="0"/>
          <w:shd w:val="clear" w:color="auto" w:fill="FFFFFF"/>
        </w:rPr>
        <w:t>:Header</w:t>
      </w:r>
      <w:proofErr w:type="gramEnd"/>
      <w:r w:rsidRPr="00116F8D">
        <w:rPr>
          <w:noProof w:val="0"/>
          <w:shd w:val="clear" w:color="auto" w:fill="FFFFFF"/>
        </w:rPr>
        <w:t>&gt;</w:t>
      </w:r>
    </w:p>
    <w:p w14:paraId="1CD458B6" w14:textId="77777777" w:rsidR="00306B34" w:rsidRPr="00116F8D" w:rsidRDefault="00306B34" w:rsidP="00306B34">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proofErr w:type="gramStart"/>
      <w:r w:rsidRPr="007A7659">
        <w:rPr>
          <w:noProof w:val="0"/>
          <w:shd w:val="clear" w:color="auto" w:fill="FFFFFF"/>
        </w:rPr>
        <w:t>s</w:t>
      </w:r>
      <w:proofErr w:type="gramEnd"/>
      <w:r w:rsidRPr="007A7659">
        <w:rPr>
          <w:noProof w:val="0"/>
          <w:shd w:val="clear" w:color="auto" w:fill="FFFFFF"/>
        </w:rPr>
        <w:t>:Body</w:t>
      </w:r>
      <w:r w:rsidRPr="00116F8D">
        <w:rPr>
          <w:noProof w:val="0"/>
          <w:shd w:val="clear" w:color="auto" w:fill="FFFFFF"/>
        </w:rPr>
        <w:t>&gt;</w:t>
      </w:r>
    </w:p>
    <w:p w14:paraId="195C0A52" w14:textId="77777777" w:rsidR="00306B34" w:rsidRDefault="00306B34" w:rsidP="00306B34">
      <w:pPr>
        <w:pStyle w:val="XMLFragment"/>
        <w:rPr>
          <w:noProof w:val="0"/>
          <w:shd w:val="clear" w:color="auto" w:fill="FFFFFF"/>
        </w:rPr>
      </w:pPr>
      <w:r>
        <w:rPr>
          <w:noProof w:val="0"/>
          <w:shd w:val="clear" w:color="auto" w:fill="FFFFFF"/>
        </w:rPr>
        <w:t xml:space="preserve">    </w:t>
      </w:r>
      <w:r w:rsidRPr="00116F8D">
        <w:rPr>
          <w:noProof w:val="0"/>
          <w:shd w:val="clear" w:color="auto" w:fill="FFFFFF"/>
        </w:rPr>
        <w:t>&lt;</w:t>
      </w:r>
      <w:proofErr w:type="gramStart"/>
      <w:r>
        <w:rPr>
          <w:noProof w:val="0"/>
          <w:shd w:val="clear" w:color="auto" w:fill="FFFFFF"/>
        </w:rPr>
        <w:t>rs</w:t>
      </w:r>
      <w:r w:rsidRPr="00116F8D">
        <w:rPr>
          <w:noProof w:val="0"/>
          <w:shd w:val="clear" w:color="auto" w:fill="FFFFFF"/>
        </w:rPr>
        <w:t>:</w:t>
      </w:r>
      <w:r>
        <w:rPr>
          <w:noProof w:val="0"/>
          <w:shd w:val="clear" w:color="auto" w:fill="FFFFFF"/>
        </w:rPr>
        <w:t>Registry</w:t>
      </w:r>
      <w:r w:rsidRPr="00116F8D">
        <w:rPr>
          <w:noProof w:val="0"/>
          <w:shd w:val="clear" w:color="auto" w:fill="FFFFFF"/>
        </w:rPr>
        <w:t>Response</w:t>
      </w:r>
      <w:proofErr w:type="gramEnd"/>
    </w:p>
    <w:p w14:paraId="7B04BB36" w14:textId="77777777" w:rsidR="00306B34" w:rsidRPr="00F00416" w:rsidRDefault="00306B34" w:rsidP="00306B34">
      <w:pPr>
        <w:pStyle w:val="XMLFragment"/>
        <w:rPr>
          <w:noProof w:val="0"/>
          <w:shd w:val="clear" w:color="auto" w:fill="FFFFFF"/>
        </w:rPr>
      </w:pPr>
      <w:r>
        <w:rPr>
          <w:noProof w:val="0"/>
          <w:shd w:val="clear" w:color="auto" w:fill="FFFFFF"/>
        </w:rPr>
        <w:t xml:space="preserve">      </w:t>
      </w:r>
      <w:proofErr w:type="gramStart"/>
      <w:r w:rsidRPr="00F00416">
        <w:rPr>
          <w:noProof w:val="0"/>
          <w:shd w:val="clear" w:color="auto" w:fill="FFFFFF"/>
        </w:rPr>
        <w:t>xmlns:rs</w:t>
      </w:r>
      <w:proofErr w:type="gramEnd"/>
      <w:r w:rsidRPr="00F00416">
        <w:rPr>
          <w:noProof w:val="0"/>
          <w:shd w:val="clear" w:color="auto" w:fill="FFFFFF"/>
        </w:rPr>
        <w:t xml:space="preserve">="urn:oasis:names:tc:ebxml-regrep:xsd:rs:3.0" </w:t>
      </w:r>
    </w:p>
    <w:p w14:paraId="7F8EF522" w14:textId="77777777" w:rsidR="00306B34" w:rsidRPr="00F00416" w:rsidRDefault="00306B34" w:rsidP="00306B34">
      <w:pPr>
        <w:pStyle w:val="XMLFragment"/>
        <w:rPr>
          <w:noProof w:val="0"/>
          <w:shd w:val="clear" w:color="auto" w:fill="FFFFFF"/>
        </w:rPr>
      </w:pPr>
      <w:r>
        <w:rPr>
          <w:noProof w:val="0"/>
          <w:shd w:val="clear" w:color="auto" w:fill="FFFFFF"/>
        </w:rPr>
        <w:t xml:space="preserve">      </w:t>
      </w:r>
      <w:proofErr w:type="gramStart"/>
      <w:r w:rsidRPr="00F00416">
        <w:rPr>
          <w:noProof w:val="0"/>
          <w:shd w:val="clear" w:color="auto" w:fill="FFFFFF"/>
        </w:rPr>
        <w:t>status</w:t>
      </w:r>
      <w:proofErr w:type="gramEnd"/>
      <w:r w:rsidRPr="00F00416">
        <w:rPr>
          <w:noProof w:val="0"/>
          <w:shd w:val="clear" w:color="auto" w:fill="FFFFFF"/>
        </w:rPr>
        <w:t>="</w:t>
      </w:r>
      <w:r w:rsidRPr="009F7D36">
        <w:rPr>
          <w:noProof w:val="0"/>
          <w:shd w:val="clear" w:color="auto" w:fill="FFFFFF"/>
        </w:rPr>
        <w:t>urn:oasis:names:tc:ebxml-regrep:ResponseStatusType:Success</w:t>
      </w:r>
      <w:r>
        <w:rPr>
          <w:noProof w:val="0"/>
          <w:shd w:val="clear" w:color="auto" w:fill="FFFFFF"/>
        </w:rPr>
        <w:t>"</w:t>
      </w:r>
    </w:p>
    <w:p w14:paraId="2A5F168F" w14:textId="77777777" w:rsidR="00306B34" w:rsidRPr="007A7659" w:rsidRDefault="00306B34" w:rsidP="00306B34">
      <w:pPr>
        <w:pStyle w:val="XMLFragment"/>
        <w:rPr>
          <w:noProof w:val="0"/>
          <w:highlight w:val="white"/>
        </w:rPr>
      </w:pPr>
      <w:r>
        <w:rPr>
          <w:noProof w:val="0"/>
          <w:highlight w:val="white"/>
        </w:rPr>
        <w:t xml:space="preserve">    </w:t>
      </w:r>
      <w:r w:rsidRPr="007A7659">
        <w:rPr>
          <w:noProof w:val="0"/>
          <w:highlight w:val="white"/>
        </w:rPr>
        <w:t>&lt;/</w:t>
      </w:r>
      <w:r>
        <w:rPr>
          <w:noProof w:val="0"/>
          <w:shd w:val="clear" w:color="auto" w:fill="FFFFFF"/>
        </w:rPr>
        <w:t>rs</w:t>
      </w:r>
      <w:proofErr w:type="gramStart"/>
      <w:r w:rsidRPr="00116F8D">
        <w:rPr>
          <w:noProof w:val="0"/>
          <w:shd w:val="clear" w:color="auto" w:fill="FFFFFF"/>
        </w:rPr>
        <w:t>:</w:t>
      </w:r>
      <w:r>
        <w:rPr>
          <w:noProof w:val="0"/>
          <w:shd w:val="clear" w:color="auto" w:fill="FFFFFF"/>
        </w:rPr>
        <w:t>Registry</w:t>
      </w:r>
      <w:r w:rsidRPr="00116F8D">
        <w:rPr>
          <w:noProof w:val="0"/>
          <w:shd w:val="clear" w:color="auto" w:fill="FFFFFF"/>
        </w:rPr>
        <w:t>Response</w:t>
      </w:r>
      <w:proofErr w:type="gramEnd"/>
      <w:r w:rsidRPr="007A7659">
        <w:rPr>
          <w:noProof w:val="0"/>
          <w:highlight w:val="white"/>
        </w:rPr>
        <w:t>&gt;</w:t>
      </w:r>
    </w:p>
    <w:p w14:paraId="1CF13382" w14:textId="77777777" w:rsidR="00306B34" w:rsidRPr="007A7659" w:rsidRDefault="00306B34" w:rsidP="00306B34">
      <w:pPr>
        <w:pStyle w:val="XMLFragment"/>
        <w:rPr>
          <w:noProof w:val="0"/>
          <w:highlight w:val="white"/>
        </w:rPr>
      </w:pPr>
      <w:r w:rsidRPr="007A7659">
        <w:rPr>
          <w:noProof w:val="0"/>
          <w:highlight w:val="white"/>
        </w:rPr>
        <w:tab/>
        <w:t>&lt;/s</w:t>
      </w:r>
      <w:proofErr w:type="gramStart"/>
      <w:r w:rsidRPr="007A7659">
        <w:rPr>
          <w:noProof w:val="0"/>
          <w:highlight w:val="white"/>
        </w:rPr>
        <w:t>:Body</w:t>
      </w:r>
      <w:proofErr w:type="gramEnd"/>
      <w:r w:rsidRPr="007A7659">
        <w:rPr>
          <w:noProof w:val="0"/>
          <w:highlight w:val="white"/>
        </w:rPr>
        <w:t>&gt;</w:t>
      </w:r>
    </w:p>
    <w:p w14:paraId="6C51C79C" w14:textId="77777777" w:rsidR="00306B34" w:rsidRPr="00F4252B" w:rsidRDefault="00306B34" w:rsidP="00306B34">
      <w:pPr>
        <w:pStyle w:val="XMLFragment"/>
        <w:rPr>
          <w:noProof w:val="0"/>
          <w:highlight w:val="white"/>
        </w:rPr>
      </w:pPr>
      <w:r w:rsidRPr="007A7659">
        <w:rPr>
          <w:noProof w:val="0"/>
          <w:highlight w:val="white"/>
        </w:rPr>
        <w:t>&lt;/s</w:t>
      </w:r>
      <w:proofErr w:type="gramStart"/>
      <w:r w:rsidRPr="007A7659">
        <w:rPr>
          <w:noProof w:val="0"/>
          <w:highlight w:val="white"/>
        </w:rPr>
        <w:t>:Envelope</w:t>
      </w:r>
      <w:proofErr w:type="gramEnd"/>
      <w:r w:rsidRPr="007A7659">
        <w:rPr>
          <w:noProof w:val="0"/>
          <w:highlight w:val="white"/>
        </w:rPr>
        <w:t>&gt;</w:t>
      </w:r>
    </w:p>
    <w:p w14:paraId="369E6C54" w14:textId="77777777" w:rsidR="006B1F6C" w:rsidRPr="00D26514" w:rsidRDefault="006B1F6C" w:rsidP="006B1F6C">
      <w:pPr>
        <w:pStyle w:val="BodyText"/>
      </w:pPr>
    </w:p>
    <w:sectPr w:rsidR="006B1F6C" w:rsidRPr="00D26514" w:rsidSect="00060817">
      <w:headerReference w:type="default" r:id="rId42"/>
      <w:footerReference w:type="even" r:id="rId43"/>
      <w:footerReference w:type="default" r:id="rId44"/>
      <w:footerReference w:type="first" r:id="rId45"/>
      <w:pgSz w:w="12240" w:h="15840" w:code="1"/>
      <w:pgMar w:top="1440" w:right="1080" w:bottom="1440" w:left="1800" w:header="720" w:footer="720" w:gutter="0"/>
      <w:lnNumType w:countBy="5" w:restart="continuous"/>
      <w:pgNumType w:start="1"/>
      <w:cols w:space="720"/>
      <w:titlePg/>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8" w:author="Joseph Lamy" w:date="2019-04-05T09:41:00Z" w:initials="JL">
    <w:p w14:paraId="7E708FD0" w14:textId="6B1304A5" w:rsidR="00A114CE" w:rsidRDefault="00A114CE">
      <w:pPr>
        <w:pStyle w:val="CommentText"/>
      </w:pPr>
      <w:r>
        <w:rPr>
          <w:rStyle w:val="CommentReference"/>
        </w:rPr>
        <w:annotationRef/>
      </w:r>
      <w:r>
        <w:t>Updated</w:t>
      </w:r>
    </w:p>
  </w:comment>
  <w:comment w:id="73" w:author="Joseph Lamy" w:date="2019-03-11T12:05:00Z" w:initials="JL">
    <w:p w14:paraId="075B0473" w14:textId="49C65B63" w:rsidR="00A114CE" w:rsidRDefault="00A114CE">
      <w:pPr>
        <w:pStyle w:val="CommentText"/>
      </w:pPr>
      <w:r>
        <w:rPr>
          <w:rStyle w:val="CommentReference"/>
        </w:rPr>
        <w:annotationRef/>
      </w:r>
      <w:r>
        <w:t>Confirm.</w:t>
      </w:r>
    </w:p>
  </w:comment>
  <w:comment w:id="79" w:author="Joseph Lamy" w:date="2019-03-09T22:51:00Z" w:initials="JL">
    <w:p w14:paraId="27D3B91B" w14:textId="00710CB7" w:rsidR="00A114CE" w:rsidRDefault="00A114CE">
      <w:pPr>
        <w:pStyle w:val="CommentText"/>
      </w:pPr>
      <w:r>
        <w:rPr>
          <w:rStyle w:val="CommentReference"/>
        </w:rPr>
        <w:annotationRef/>
      </w:r>
      <w:r>
        <w:t>Need both actors?</w:t>
      </w:r>
    </w:p>
  </w:comment>
  <w:comment w:id="102" w:author="Joseph Lamy" w:date="2019-03-08T18:32:00Z" w:initials="JL">
    <w:p w14:paraId="20DD82B3" w14:textId="7E5414E6" w:rsidR="00A114CE" w:rsidRDefault="00A114CE">
      <w:pPr>
        <w:pStyle w:val="CommentText"/>
      </w:pPr>
      <w:r>
        <w:rPr>
          <w:rStyle w:val="CommentReference"/>
        </w:rPr>
        <w:annotationRef/>
      </w:r>
      <w:r>
        <w:t>Not sure if this is needed. Wanted to make sure they don't include a placeholder for something yet to come.</w:t>
      </w:r>
    </w:p>
  </w:comment>
  <w:comment w:id="103" w:author="Joseph Lamy" w:date="2019-03-08T18:35:00Z" w:initials="JL">
    <w:p w14:paraId="0473CAA8" w14:textId="77777777" w:rsidR="00A114CE" w:rsidRDefault="00A114CE" w:rsidP="00C56D02">
      <w:pPr>
        <w:pStyle w:val="CommentText"/>
      </w:pPr>
      <w:r>
        <w:rPr>
          <w:rStyle w:val="CommentReference"/>
        </w:rPr>
        <w:annotationRef/>
      </w:r>
      <w:r>
        <w:t>Not sure if this is needed. Wanted to make sure they don't include a placeholder for something yet to come.</w:t>
      </w:r>
    </w:p>
  </w:comment>
  <w:comment w:id="104" w:author="Joseph Lamy" w:date="2019-03-11T17:34:00Z" w:initials="JL">
    <w:p w14:paraId="73D95865" w14:textId="77777777" w:rsidR="00A114CE" w:rsidRDefault="00A114CE" w:rsidP="00E064EB">
      <w:pPr>
        <w:pStyle w:val="CommentText"/>
      </w:pPr>
      <w:r>
        <w:rPr>
          <w:rStyle w:val="CommentReference"/>
        </w:rPr>
        <w:annotationRef/>
      </w:r>
      <w:r>
        <w:t>Confirm.</w:t>
      </w:r>
    </w:p>
  </w:comment>
  <w:comment w:id="136" w:author="Joseph Lamy" w:date="2019-04-05T10:47:00Z" w:initials="JL">
    <w:p w14:paraId="4E2F024E" w14:textId="77777777" w:rsidR="00A114CE" w:rsidRDefault="00A114CE" w:rsidP="00C50B6C">
      <w:pPr>
        <w:pStyle w:val="CommentText"/>
      </w:pPr>
      <w:r>
        <w:rPr>
          <w:rStyle w:val="CommentReference"/>
        </w:rPr>
        <w:annotationRef/>
      </w:r>
      <w:r>
        <w:t>Not sure if this is needed. Wanted to make sure they don't include a placeholder for something yet to come.</w:t>
      </w:r>
    </w:p>
  </w:comment>
  <w:comment w:id="137" w:author="Joseph Lamy" w:date="2019-04-05T11:01:00Z" w:initials="JL">
    <w:p w14:paraId="7D98D7EE" w14:textId="2BCB9594" w:rsidR="00A114CE" w:rsidRDefault="00A114CE">
      <w:pPr>
        <w:pStyle w:val="CommentText"/>
      </w:pPr>
      <w:r>
        <w:rPr>
          <w:rStyle w:val="CommentReference"/>
        </w:rPr>
        <w:annotationRef/>
      </w:r>
      <w:r>
        <w:t>Different from query</w:t>
      </w:r>
    </w:p>
  </w:comment>
  <w:comment w:id="138" w:author="Joseph Lamy" w:date="2019-04-05T10:47:00Z" w:initials="JL">
    <w:p w14:paraId="7C7851A9" w14:textId="77777777" w:rsidR="00A114CE" w:rsidRDefault="00A114CE" w:rsidP="00C50B6C">
      <w:pPr>
        <w:pStyle w:val="CommentText"/>
      </w:pPr>
      <w:r>
        <w:rPr>
          <w:rStyle w:val="CommentReference"/>
        </w:rPr>
        <w:annotationRef/>
      </w:r>
      <w:r>
        <w:t>Not sure if this is needed. Wanted to make sure they don't include a placeholder for something yet to come.</w:t>
      </w:r>
    </w:p>
  </w:comment>
  <w:comment w:id="145" w:author="Joseph Lamy" w:date="2019-04-05T07:24:00Z" w:initials="JL">
    <w:p w14:paraId="0834E5F8" w14:textId="77777777" w:rsidR="00A114CE" w:rsidRDefault="00A114CE" w:rsidP="0047374A">
      <w:pPr>
        <w:pStyle w:val="CommentText"/>
      </w:pPr>
      <w:r>
        <w:rPr>
          <w:rStyle w:val="CommentReference"/>
        </w:rPr>
        <w:annotationRef/>
      </w:r>
      <w:r>
        <w:t>Confirm.</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71EE6A" w14:textId="77777777" w:rsidR="00A114CE" w:rsidRDefault="00A114CE">
      <w:r>
        <w:separator/>
      </w:r>
    </w:p>
  </w:endnote>
  <w:endnote w:type="continuationSeparator" w:id="0">
    <w:p w14:paraId="6D754462" w14:textId="77777777" w:rsidR="00A114CE" w:rsidRDefault="00A114CE">
      <w:r>
        <w:continuationSeparator/>
      </w:r>
    </w:p>
  </w:endnote>
  <w:endnote w:type="continuationNotice" w:id="1">
    <w:p w14:paraId="4D220E1F" w14:textId="77777777" w:rsidR="00A114CE" w:rsidRDefault="00A114CE">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altName w:val="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Bookman Old Style">
    <w:panose1 w:val="02050604050505020204"/>
    <w:charset w:val="00"/>
    <w:family w:val="auto"/>
    <w:pitch w:val="variable"/>
    <w:sig w:usb0="00000003" w:usb1="00000000" w:usb2="00000000" w:usb3="00000000" w:csb0="00000001"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charset w:val="86"/>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游明朝">
    <w:panose1 w:val="00000000000000000000"/>
    <w:charset w:val="80"/>
    <w:family w:val="roman"/>
    <w:notTrueType/>
    <w:pitch w:val="default"/>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B4949A" w14:textId="77777777" w:rsidR="00A114CE" w:rsidRDefault="00A114C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9B59456" w14:textId="77777777" w:rsidR="00A114CE" w:rsidRDefault="00A114C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9CF9BC" w14:textId="77777777" w:rsidR="00A114CE" w:rsidRDefault="00A114CE">
    <w:pPr>
      <w:pStyle w:val="Footer"/>
      <w:ind w:right="360"/>
    </w:pPr>
    <w:r>
      <w:t>___________________________________________________________________________</w:t>
    </w:r>
  </w:p>
  <w:p w14:paraId="0E257CB6" w14:textId="77777777" w:rsidR="00A114CE" w:rsidRDefault="00A114CE" w:rsidP="00597DB2">
    <w:pPr>
      <w:pStyle w:val="Footer"/>
      <w:ind w:right="360"/>
      <w:rPr>
        <w:sz w:val="20"/>
      </w:rPr>
    </w:pPr>
    <w:bookmarkStart w:id="150" w:name="_Toc473170355"/>
    <w:r>
      <w:rPr>
        <w:sz w:val="20"/>
      </w:rPr>
      <w:t xml:space="preserve">Rev. x.x – 20xx-MM-DD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EF74EC">
      <w:rPr>
        <w:rStyle w:val="PageNumber"/>
        <w:noProof/>
        <w:sz w:val="20"/>
      </w:rPr>
      <w:t>41</w:t>
    </w:r>
    <w:r w:rsidRPr="00597DB2">
      <w:rPr>
        <w:rStyle w:val="PageNumber"/>
        <w:sz w:val="20"/>
      </w:rPr>
      <w:fldChar w:fldCharType="end"/>
    </w:r>
    <w:r>
      <w:rPr>
        <w:sz w:val="20"/>
      </w:rPr>
      <w:tab/>
      <w:t xml:space="preserve">                       Copyright © 20xx: IHE International, Inc.</w:t>
    </w:r>
    <w:bookmarkEnd w:id="150"/>
  </w:p>
  <w:p w14:paraId="4F2E1CAC" w14:textId="6B3D1533" w:rsidR="00A114CE" w:rsidRDefault="00A114CE" w:rsidP="007E5B51">
    <w:pPr>
      <w:pStyle w:val="Footer"/>
    </w:pPr>
    <w:r>
      <w:rPr>
        <w:sz w:val="20"/>
      </w:rPr>
      <w:t>Template Rev. 10.4</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378F8B" w14:textId="77777777" w:rsidR="00A114CE" w:rsidRDefault="00A114CE">
    <w:pPr>
      <w:pStyle w:val="Footer"/>
      <w:jc w:val="center"/>
    </w:pPr>
    <w:r>
      <w:rPr>
        <w:sz w:val="20"/>
      </w:rPr>
      <w:t>Copyright © 20xx: IHE International, Inc.</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2A39F1" w14:textId="77777777" w:rsidR="00A114CE" w:rsidRDefault="00A114CE">
      <w:r>
        <w:separator/>
      </w:r>
    </w:p>
  </w:footnote>
  <w:footnote w:type="continuationSeparator" w:id="0">
    <w:p w14:paraId="1C748B5A" w14:textId="77777777" w:rsidR="00A114CE" w:rsidRDefault="00A114CE">
      <w:r>
        <w:continuationSeparator/>
      </w:r>
    </w:p>
  </w:footnote>
  <w:footnote w:type="continuationNotice" w:id="1">
    <w:p w14:paraId="70E1F99B" w14:textId="77777777" w:rsidR="00A114CE" w:rsidRDefault="00A114CE">
      <w:pPr>
        <w:spacing w:before="0"/>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FADD77" w14:textId="6C03DCDE" w:rsidR="00A114CE" w:rsidRDefault="00A114CE">
    <w:pPr>
      <w:pStyle w:val="Header"/>
    </w:pPr>
    <w:r>
      <w:t>IHE &lt;Domain Name&gt; Technical Framework Supplement – &lt;Profile Name (Profile Acronym)&gt;</w:t>
    </w:r>
  </w:p>
  <w:p w14:paraId="5E0ED4C7" w14:textId="77777777" w:rsidR="00A114CE" w:rsidRDefault="00A114CE">
    <w:pPr>
      <w:pStyle w:val="Header"/>
    </w:pPr>
    <w:r>
      <w:t>______________________________________________________________________________</w:t>
    </w:r>
  </w:p>
  <w:p w14:paraId="7A05B91F" w14:textId="77777777" w:rsidR="00A114CE" w:rsidRDefault="00A114C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nsid w:val="FFFFFF80"/>
    <w:multiLevelType w:val="singleLevel"/>
    <w:tmpl w:val="423C5FC2"/>
    <w:lvl w:ilvl="0">
      <w:start w:val="1"/>
      <w:numFmt w:val="bullet"/>
      <w:pStyle w:val="ListBullet5"/>
      <w:lvlText w:val="o"/>
      <w:lvlJc w:val="left"/>
      <w:pPr>
        <w:ind w:left="1800" w:hanging="360"/>
      </w:pPr>
      <w:rPr>
        <w:rFonts w:ascii="Courier New" w:hAnsi="Courier New" w:cs="Courier New" w:hint="default"/>
      </w:rPr>
    </w:lvl>
  </w:abstractNum>
  <w:abstractNum w:abstractNumId="5">
    <w:nsid w:val="FFFFFF81"/>
    <w:multiLevelType w:val="singleLevel"/>
    <w:tmpl w:val="E0CC93AC"/>
    <w:lvl w:ilvl="0">
      <w:start w:val="1"/>
      <w:numFmt w:val="bullet"/>
      <w:pStyle w:val="ListBullet4"/>
      <w:lvlText w:val=""/>
      <w:lvlJc w:val="left"/>
      <w:pPr>
        <w:ind w:left="1440" w:hanging="360"/>
      </w:pPr>
      <w:rPr>
        <w:rFonts w:ascii="Wingdings" w:hAnsi="Wingdings" w:hint="default"/>
      </w:rPr>
    </w:lvl>
  </w:abstractNum>
  <w:abstractNum w:abstractNumId="6">
    <w:nsid w:val="FFFFFF82"/>
    <w:multiLevelType w:val="singleLevel"/>
    <w:tmpl w:val="EB165018"/>
    <w:lvl w:ilvl="0">
      <w:start w:val="1"/>
      <w:numFmt w:val="bullet"/>
      <w:pStyle w:val="ListBullet3"/>
      <w:lvlText w:val="o"/>
      <w:lvlJc w:val="left"/>
      <w:pPr>
        <w:ind w:left="1080" w:hanging="360"/>
      </w:pPr>
      <w:rPr>
        <w:rFonts w:ascii="Courier New" w:hAnsi="Courier New" w:cs="Courier New" w:hint="default"/>
      </w:rPr>
    </w:lvl>
  </w:abstractNum>
  <w:abstractNum w:abstractNumId="7">
    <w:nsid w:val="FFFFFF83"/>
    <w:multiLevelType w:val="singleLevel"/>
    <w:tmpl w:val="A58EB556"/>
    <w:lvl w:ilvl="0">
      <w:start w:val="1"/>
      <w:numFmt w:val="bullet"/>
      <w:pStyle w:val="ListBullet2"/>
      <w:lvlText w:val=""/>
      <w:lvlJc w:val="left"/>
      <w:pPr>
        <w:ind w:left="720" w:hanging="360"/>
      </w:pPr>
      <w:rPr>
        <w:rFonts w:ascii="Symbol" w:hAnsi="Symbol" w:hint="default"/>
      </w:rPr>
    </w:lvl>
  </w:abstractNum>
  <w:abstractNum w:abstractNumId="8">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44A2765"/>
    <w:multiLevelType w:val="hybridMultilevel"/>
    <w:tmpl w:val="26B07160"/>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1">
    <w:nsid w:val="1B0F5048"/>
    <w:multiLevelType w:val="hybridMultilevel"/>
    <w:tmpl w:val="68E469E0"/>
    <w:lvl w:ilvl="0" w:tplc="436C05D2">
      <w:start w:val="1"/>
      <w:numFmt w:val="decimal"/>
      <w:lvlText w:val="%1."/>
      <w:lvlJc w:val="left"/>
      <w:pPr>
        <w:ind w:left="360" w:hanging="360"/>
      </w:pPr>
      <w:rPr>
        <w:rFonts w:ascii="Times New Roman" w:eastAsia="Times New Roman"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14519E7"/>
    <w:multiLevelType w:val="hybridMultilevel"/>
    <w:tmpl w:val="9E468F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6B3EEF"/>
    <w:multiLevelType w:val="hybridMultilevel"/>
    <w:tmpl w:val="2BAA7A7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490045"/>
    <w:multiLevelType w:val="hybridMultilevel"/>
    <w:tmpl w:val="3000B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560100"/>
    <w:multiLevelType w:val="hybridMultilevel"/>
    <w:tmpl w:val="2A9A9E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431B4B"/>
    <w:multiLevelType w:val="hybridMultilevel"/>
    <w:tmpl w:val="890030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0700D48"/>
    <w:multiLevelType w:val="hybridMultilevel"/>
    <w:tmpl w:val="890030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2A1F52"/>
    <w:multiLevelType w:val="hybridMultilevel"/>
    <w:tmpl w:val="62C49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57936033"/>
    <w:multiLevelType w:val="hybridMultilevel"/>
    <w:tmpl w:val="9E468F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CBB3227"/>
    <w:multiLevelType w:val="hybridMultilevel"/>
    <w:tmpl w:val="FCD87C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6F14CA"/>
    <w:multiLevelType w:val="hybridMultilevel"/>
    <w:tmpl w:val="9516E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16A62BE"/>
    <w:multiLevelType w:val="multilevel"/>
    <w:tmpl w:val="7BA03F22"/>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nsid w:val="69720A26"/>
    <w:multiLevelType w:val="hybridMultilevel"/>
    <w:tmpl w:val="FC3087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A336BFD"/>
    <w:multiLevelType w:val="hybridMultilevel"/>
    <w:tmpl w:val="0DBA14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BCD590F"/>
    <w:multiLevelType w:val="hybridMultilevel"/>
    <w:tmpl w:val="B4FE2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4B34C69"/>
    <w:multiLevelType w:val="hybridMultilevel"/>
    <w:tmpl w:val="455EB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9">
    <w:nsid w:val="7FB044E4"/>
    <w:multiLevelType w:val="hybridMultilevel"/>
    <w:tmpl w:val="D82EF51C"/>
    <w:lvl w:ilvl="0" w:tplc="0409000F">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28"/>
  </w:num>
  <w:num w:numId="12">
    <w:abstractNumId w:val="23"/>
  </w:num>
  <w:num w:numId="13">
    <w:abstractNumId w:val="19"/>
  </w:num>
  <w:num w:numId="14">
    <w:abstractNumId w:val="26"/>
  </w:num>
  <w:num w:numId="15">
    <w:abstractNumId w:val="18"/>
  </w:num>
  <w:num w:numId="16">
    <w:abstractNumId w:val="14"/>
  </w:num>
  <w:num w:numId="17">
    <w:abstractNumId w:val="23"/>
  </w:num>
  <w:num w:numId="18">
    <w:abstractNumId w:val="24"/>
  </w:num>
  <w:num w:numId="19">
    <w:abstractNumId w:val="27"/>
  </w:num>
  <w:num w:numId="20">
    <w:abstractNumId w:val="21"/>
  </w:num>
  <w:num w:numId="21">
    <w:abstractNumId w:val="16"/>
  </w:num>
  <w:num w:numId="22">
    <w:abstractNumId w:val="17"/>
  </w:num>
  <w:num w:numId="23">
    <w:abstractNumId w:val="15"/>
  </w:num>
  <w:num w:numId="24">
    <w:abstractNumId w:val="13"/>
  </w:num>
  <w:num w:numId="25">
    <w:abstractNumId w:val="22"/>
  </w:num>
  <w:num w:numId="26">
    <w:abstractNumId w:val="25"/>
  </w:num>
  <w:num w:numId="27">
    <w:abstractNumId w:val="3"/>
    <w:lvlOverride w:ilvl="0">
      <w:startOverride w:val="1"/>
    </w:lvlOverride>
  </w:num>
  <w:num w:numId="28">
    <w:abstractNumId w:val="10"/>
  </w:num>
  <w:num w:numId="29">
    <w:abstractNumId w:val="29"/>
  </w:num>
  <w:num w:numId="30">
    <w:abstractNumId w:val="11"/>
  </w:num>
  <w:num w:numId="31">
    <w:abstractNumId w:val="12"/>
  </w:num>
  <w:num w:numId="32">
    <w:abstractNumId w:val="2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ctiveWritingStyle w:appName="MSWord" w:lang="en-US" w:vendorID="64" w:dllVersion="5" w:nlCheck="1" w:checkStyle="1"/>
  <w:activeWritingStyle w:appName="MSWord" w:lang="en-US" w:vendorID="64" w:dllVersion="6" w:nlCheck="1" w:checkStyle="0"/>
  <w:activeWritingStyle w:appName="MSWord" w:lang="fr-FR" w:vendorID="64" w:dllVersion="6" w:nlCheck="1" w:checkStyle="1"/>
  <w:activeWritingStyle w:appName="MSWord" w:lang="es-ES" w:vendorID="64" w:dllVersion="6" w:nlCheck="1" w:checkStyle="1"/>
  <w:activeWritingStyle w:appName="MSWord" w:lang="fr-CA" w:vendorID="64" w:dllVersion="6" w:nlCheck="1" w:checkStyle="1"/>
  <w:activeWritingStyle w:appName="MSWord" w:lang="en-CA" w:vendorID="64" w:dllVersion="6" w:nlCheck="1" w:checkStyle="1"/>
  <w:activeWritingStyle w:appName="MSWord" w:lang="en-US" w:vendorID="64" w:dllVersion="0" w:nlCheck="1" w:checkStyle="0"/>
  <w:activeWritingStyle w:appName="MSWord" w:lang="en-US" w:vendorID="64" w:dllVersion="131078" w:nlCheck="1" w:checkStyle="1"/>
  <w:proofState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7C8"/>
    <w:rsid w:val="00000150"/>
    <w:rsid w:val="00000A02"/>
    <w:rsid w:val="00002ED0"/>
    <w:rsid w:val="000030DD"/>
    <w:rsid w:val="00004DF3"/>
    <w:rsid w:val="00011D1A"/>
    <w:rsid w:val="000121FB"/>
    <w:rsid w:val="000125FF"/>
    <w:rsid w:val="00016892"/>
    <w:rsid w:val="00017E09"/>
    <w:rsid w:val="000204F4"/>
    <w:rsid w:val="0002398A"/>
    <w:rsid w:val="00024BCD"/>
    <w:rsid w:val="00031D5A"/>
    <w:rsid w:val="00035724"/>
    <w:rsid w:val="00036347"/>
    <w:rsid w:val="00040B61"/>
    <w:rsid w:val="0004144C"/>
    <w:rsid w:val="00046B7E"/>
    <w:rsid w:val="00046E88"/>
    <w:rsid w:val="000470A5"/>
    <w:rsid w:val="000514E1"/>
    <w:rsid w:val="00052772"/>
    <w:rsid w:val="0005577A"/>
    <w:rsid w:val="00057BFF"/>
    <w:rsid w:val="00060817"/>
    <w:rsid w:val="00060D78"/>
    <w:rsid w:val="000622EE"/>
    <w:rsid w:val="00064FF2"/>
    <w:rsid w:val="00070847"/>
    <w:rsid w:val="000717A7"/>
    <w:rsid w:val="00077324"/>
    <w:rsid w:val="00077EA0"/>
    <w:rsid w:val="000807AC"/>
    <w:rsid w:val="0008114F"/>
    <w:rsid w:val="00082F2B"/>
    <w:rsid w:val="00083B47"/>
    <w:rsid w:val="00086018"/>
    <w:rsid w:val="00087187"/>
    <w:rsid w:val="00092168"/>
    <w:rsid w:val="00094061"/>
    <w:rsid w:val="0009451B"/>
    <w:rsid w:val="00096CC0"/>
    <w:rsid w:val="000A0F52"/>
    <w:rsid w:val="000A4C2E"/>
    <w:rsid w:val="000A5978"/>
    <w:rsid w:val="000A5CFC"/>
    <w:rsid w:val="000A6420"/>
    <w:rsid w:val="000A726D"/>
    <w:rsid w:val="000B1E45"/>
    <w:rsid w:val="000B30FF"/>
    <w:rsid w:val="000B3BD4"/>
    <w:rsid w:val="000B3F51"/>
    <w:rsid w:val="000B699D"/>
    <w:rsid w:val="000C2E06"/>
    <w:rsid w:val="000C3556"/>
    <w:rsid w:val="000C3BC7"/>
    <w:rsid w:val="000C5467"/>
    <w:rsid w:val="000C58FD"/>
    <w:rsid w:val="000D2487"/>
    <w:rsid w:val="000D6321"/>
    <w:rsid w:val="000D6F01"/>
    <w:rsid w:val="000D711C"/>
    <w:rsid w:val="000E5D0E"/>
    <w:rsid w:val="000E5F2F"/>
    <w:rsid w:val="000E70CC"/>
    <w:rsid w:val="000F13F5"/>
    <w:rsid w:val="000F1968"/>
    <w:rsid w:val="000F5588"/>
    <w:rsid w:val="000F613A"/>
    <w:rsid w:val="000F6D26"/>
    <w:rsid w:val="000F7BB8"/>
    <w:rsid w:val="00100E2D"/>
    <w:rsid w:val="00102795"/>
    <w:rsid w:val="00104BE6"/>
    <w:rsid w:val="001055CB"/>
    <w:rsid w:val="0011062E"/>
    <w:rsid w:val="001115F5"/>
    <w:rsid w:val="00111CBC"/>
    <w:rsid w:val="001134EB"/>
    <w:rsid w:val="00114040"/>
    <w:rsid w:val="00114068"/>
    <w:rsid w:val="00114DC4"/>
    <w:rsid w:val="00115142"/>
    <w:rsid w:val="00115A0F"/>
    <w:rsid w:val="001166F9"/>
    <w:rsid w:val="00116F8D"/>
    <w:rsid w:val="00117462"/>
    <w:rsid w:val="00117DD7"/>
    <w:rsid w:val="00121855"/>
    <w:rsid w:val="00123FD5"/>
    <w:rsid w:val="001253AA"/>
    <w:rsid w:val="00125F42"/>
    <w:rsid w:val="001263B9"/>
    <w:rsid w:val="00126A38"/>
    <w:rsid w:val="00133BE6"/>
    <w:rsid w:val="001340F7"/>
    <w:rsid w:val="00134E1F"/>
    <w:rsid w:val="00137447"/>
    <w:rsid w:val="00137EF1"/>
    <w:rsid w:val="0014275F"/>
    <w:rsid w:val="001439BB"/>
    <w:rsid w:val="00144F18"/>
    <w:rsid w:val="001453CC"/>
    <w:rsid w:val="00147A61"/>
    <w:rsid w:val="00147F29"/>
    <w:rsid w:val="00150B3C"/>
    <w:rsid w:val="00151E50"/>
    <w:rsid w:val="0015489F"/>
    <w:rsid w:val="00154B7B"/>
    <w:rsid w:val="001558DD"/>
    <w:rsid w:val="00156676"/>
    <w:rsid w:val="00156A28"/>
    <w:rsid w:val="001579E7"/>
    <w:rsid w:val="00160539"/>
    <w:rsid w:val="001606A7"/>
    <w:rsid w:val="001622E4"/>
    <w:rsid w:val="0016370F"/>
    <w:rsid w:val="0016666C"/>
    <w:rsid w:val="00167B95"/>
    <w:rsid w:val="00167DB7"/>
    <w:rsid w:val="00170ED0"/>
    <w:rsid w:val="00173006"/>
    <w:rsid w:val="001759BD"/>
    <w:rsid w:val="0017698E"/>
    <w:rsid w:val="00183F82"/>
    <w:rsid w:val="00184E40"/>
    <w:rsid w:val="00186DAB"/>
    <w:rsid w:val="00187932"/>
    <w:rsid w:val="00187E92"/>
    <w:rsid w:val="00193030"/>
    <w:rsid w:val="001946F4"/>
    <w:rsid w:val="00195213"/>
    <w:rsid w:val="00195F67"/>
    <w:rsid w:val="001A2AD8"/>
    <w:rsid w:val="001A3B37"/>
    <w:rsid w:val="001A4260"/>
    <w:rsid w:val="001A7247"/>
    <w:rsid w:val="001A7C4C"/>
    <w:rsid w:val="001B2B50"/>
    <w:rsid w:val="001B463C"/>
    <w:rsid w:val="001B5EA0"/>
    <w:rsid w:val="001C26CB"/>
    <w:rsid w:val="001C3E85"/>
    <w:rsid w:val="001C533C"/>
    <w:rsid w:val="001C56DB"/>
    <w:rsid w:val="001C5B06"/>
    <w:rsid w:val="001D049D"/>
    <w:rsid w:val="001D0E6D"/>
    <w:rsid w:val="001D1619"/>
    <w:rsid w:val="001D56D8"/>
    <w:rsid w:val="001D640F"/>
    <w:rsid w:val="001D6BB3"/>
    <w:rsid w:val="001D6CE8"/>
    <w:rsid w:val="001E1207"/>
    <w:rsid w:val="001E206E"/>
    <w:rsid w:val="001E615F"/>
    <w:rsid w:val="001E62C3"/>
    <w:rsid w:val="001E6533"/>
    <w:rsid w:val="001E753D"/>
    <w:rsid w:val="001F0E7F"/>
    <w:rsid w:val="001F2CF8"/>
    <w:rsid w:val="001F4CD0"/>
    <w:rsid w:val="001F6755"/>
    <w:rsid w:val="001F68C9"/>
    <w:rsid w:val="001F787E"/>
    <w:rsid w:val="001F7A35"/>
    <w:rsid w:val="00202AC6"/>
    <w:rsid w:val="002040DD"/>
    <w:rsid w:val="0020453A"/>
    <w:rsid w:val="002047C3"/>
    <w:rsid w:val="00207571"/>
    <w:rsid w:val="00207816"/>
    <w:rsid w:val="00207868"/>
    <w:rsid w:val="002173E6"/>
    <w:rsid w:val="0021761D"/>
    <w:rsid w:val="00221AC2"/>
    <w:rsid w:val="0022261E"/>
    <w:rsid w:val="00222CF4"/>
    <w:rsid w:val="0022352C"/>
    <w:rsid w:val="00225423"/>
    <w:rsid w:val="00230B21"/>
    <w:rsid w:val="002320A4"/>
    <w:rsid w:val="002322FF"/>
    <w:rsid w:val="002338DC"/>
    <w:rsid w:val="00233C46"/>
    <w:rsid w:val="00234BE4"/>
    <w:rsid w:val="0023732B"/>
    <w:rsid w:val="0024039C"/>
    <w:rsid w:val="0024101B"/>
    <w:rsid w:val="00241201"/>
    <w:rsid w:val="00245F38"/>
    <w:rsid w:val="00250A37"/>
    <w:rsid w:val="00255462"/>
    <w:rsid w:val="00255821"/>
    <w:rsid w:val="00256665"/>
    <w:rsid w:val="00264734"/>
    <w:rsid w:val="00265988"/>
    <w:rsid w:val="002670D2"/>
    <w:rsid w:val="00267C0F"/>
    <w:rsid w:val="00270264"/>
    <w:rsid w:val="00270EBB"/>
    <w:rsid w:val="002711CC"/>
    <w:rsid w:val="00272440"/>
    <w:rsid w:val="00273697"/>
    <w:rsid w:val="0027387E"/>
    <w:rsid w:val="00274758"/>
    <w:rsid w:val="002756A6"/>
    <w:rsid w:val="00277298"/>
    <w:rsid w:val="00281BC8"/>
    <w:rsid w:val="00285155"/>
    <w:rsid w:val="00286433"/>
    <w:rsid w:val="002869E8"/>
    <w:rsid w:val="00291725"/>
    <w:rsid w:val="0029374C"/>
    <w:rsid w:val="00293CF1"/>
    <w:rsid w:val="0029469F"/>
    <w:rsid w:val="00295805"/>
    <w:rsid w:val="002A04A8"/>
    <w:rsid w:val="002A4C2E"/>
    <w:rsid w:val="002B4844"/>
    <w:rsid w:val="002C1B6E"/>
    <w:rsid w:val="002C27E4"/>
    <w:rsid w:val="002C5D62"/>
    <w:rsid w:val="002D5B69"/>
    <w:rsid w:val="002E177B"/>
    <w:rsid w:val="002E59C4"/>
    <w:rsid w:val="002E6F49"/>
    <w:rsid w:val="002F051F"/>
    <w:rsid w:val="002F076A"/>
    <w:rsid w:val="002F0BDF"/>
    <w:rsid w:val="002F39A6"/>
    <w:rsid w:val="002F3F7A"/>
    <w:rsid w:val="002F524B"/>
    <w:rsid w:val="002F680D"/>
    <w:rsid w:val="002F69C5"/>
    <w:rsid w:val="002F7CF4"/>
    <w:rsid w:val="00300B8F"/>
    <w:rsid w:val="00301FF6"/>
    <w:rsid w:val="003021EC"/>
    <w:rsid w:val="003036BB"/>
    <w:rsid w:val="00303E20"/>
    <w:rsid w:val="00306B34"/>
    <w:rsid w:val="0030736D"/>
    <w:rsid w:val="00307B27"/>
    <w:rsid w:val="00311C96"/>
    <w:rsid w:val="00315CD2"/>
    <w:rsid w:val="00316247"/>
    <w:rsid w:val="003201FE"/>
    <w:rsid w:val="0032060B"/>
    <w:rsid w:val="003226E7"/>
    <w:rsid w:val="00323461"/>
    <w:rsid w:val="003243A5"/>
    <w:rsid w:val="00324B64"/>
    <w:rsid w:val="00325079"/>
    <w:rsid w:val="0032600B"/>
    <w:rsid w:val="00330038"/>
    <w:rsid w:val="00331904"/>
    <w:rsid w:val="003330A1"/>
    <w:rsid w:val="00335554"/>
    <w:rsid w:val="00335DD7"/>
    <w:rsid w:val="003375BB"/>
    <w:rsid w:val="00337ACD"/>
    <w:rsid w:val="00340176"/>
    <w:rsid w:val="00341E67"/>
    <w:rsid w:val="00342401"/>
    <w:rsid w:val="00342A78"/>
    <w:rsid w:val="003432DC"/>
    <w:rsid w:val="00346314"/>
    <w:rsid w:val="00346BB8"/>
    <w:rsid w:val="00352784"/>
    <w:rsid w:val="003577C8"/>
    <w:rsid w:val="003579DA"/>
    <w:rsid w:val="003601D3"/>
    <w:rsid w:val="003602DC"/>
    <w:rsid w:val="003609CF"/>
    <w:rsid w:val="00361F12"/>
    <w:rsid w:val="00362750"/>
    <w:rsid w:val="00363069"/>
    <w:rsid w:val="00364E56"/>
    <w:rsid w:val="003651D9"/>
    <w:rsid w:val="00365DD0"/>
    <w:rsid w:val="00370B52"/>
    <w:rsid w:val="00370CC8"/>
    <w:rsid w:val="003724F9"/>
    <w:rsid w:val="00374B3E"/>
    <w:rsid w:val="0037605A"/>
    <w:rsid w:val="00381CA7"/>
    <w:rsid w:val="0038271E"/>
    <w:rsid w:val="0038429E"/>
    <w:rsid w:val="00384516"/>
    <w:rsid w:val="0038470A"/>
    <w:rsid w:val="003921A0"/>
    <w:rsid w:val="00392CF7"/>
    <w:rsid w:val="00397D69"/>
    <w:rsid w:val="003A04CF"/>
    <w:rsid w:val="003A09FE"/>
    <w:rsid w:val="003A4080"/>
    <w:rsid w:val="003A545A"/>
    <w:rsid w:val="003A6898"/>
    <w:rsid w:val="003B2A2B"/>
    <w:rsid w:val="003B3EAE"/>
    <w:rsid w:val="003B40CC"/>
    <w:rsid w:val="003B70A2"/>
    <w:rsid w:val="003B7860"/>
    <w:rsid w:val="003C10B6"/>
    <w:rsid w:val="003C1CAD"/>
    <w:rsid w:val="003C27D3"/>
    <w:rsid w:val="003C3FFB"/>
    <w:rsid w:val="003C5389"/>
    <w:rsid w:val="003D0A79"/>
    <w:rsid w:val="003D1082"/>
    <w:rsid w:val="003D1654"/>
    <w:rsid w:val="003D19E0"/>
    <w:rsid w:val="003D24EE"/>
    <w:rsid w:val="003D5A68"/>
    <w:rsid w:val="003E2A3B"/>
    <w:rsid w:val="003E454B"/>
    <w:rsid w:val="003E5903"/>
    <w:rsid w:val="003E5C68"/>
    <w:rsid w:val="003E5DC7"/>
    <w:rsid w:val="003E77C0"/>
    <w:rsid w:val="003F0805"/>
    <w:rsid w:val="003F0A40"/>
    <w:rsid w:val="003F2130"/>
    <w:rsid w:val="003F252B"/>
    <w:rsid w:val="003F3E4A"/>
    <w:rsid w:val="003F5B08"/>
    <w:rsid w:val="003F7141"/>
    <w:rsid w:val="004001A4"/>
    <w:rsid w:val="00400342"/>
    <w:rsid w:val="0040465F"/>
    <w:rsid w:val="004046B6"/>
    <w:rsid w:val="00406C20"/>
    <w:rsid w:val="004070FB"/>
    <w:rsid w:val="00410A95"/>
    <w:rsid w:val="00410D6B"/>
    <w:rsid w:val="00412649"/>
    <w:rsid w:val="0041386E"/>
    <w:rsid w:val="00415432"/>
    <w:rsid w:val="00417A70"/>
    <w:rsid w:val="00421FBD"/>
    <w:rsid w:val="004225C9"/>
    <w:rsid w:val="00430409"/>
    <w:rsid w:val="0043478C"/>
    <w:rsid w:val="0043514A"/>
    <w:rsid w:val="00436599"/>
    <w:rsid w:val="004424C6"/>
    <w:rsid w:val="00442C32"/>
    <w:rsid w:val="0044310A"/>
    <w:rsid w:val="00444100"/>
    <w:rsid w:val="00444CFC"/>
    <w:rsid w:val="00445D2F"/>
    <w:rsid w:val="00446F96"/>
    <w:rsid w:val="00447451"/>
    <w:rsid w:val="004541CC"/>
    <w:rsid w:val="00457DDC"/>
    <w:rsid w:val="00461A12"/>
    <w:rsid w:val="00462C66"/>
    <w:rsid w:val="00464A05"/>
    <w:rsid w:val="00465105"/>
    <w:rsid w:val="004651FC"/>
    <w:rsid w:val="00465F1C"/>
    <w:rsid w:val="00466694"/>
    <w:rsid w:val="0046784B"/>
    <w:rsid w:val="00472402"/>
    <w:rsid w:val="0047374A"/>
    <w:rsid w:val="00477C87"/>
    <w:rsid w:val="004809A3"/>
    <w:rsid w:val="004818E8"/>
    <w:rsid w:val="00481E0E"/>
    <w:rsid w:val="00482DC2"/>
    <w:rsid w:val="004845CE"/>
    <w:rsid w:val="00484CD0"/>
    <w:rsid w:val="00484E2A"/>
    <w:rsid w:val="00487BF6"/>
    <w:rsid w:val="00490C1F"/>
    <w:rsid w:val="004A11A6"/>
    <w:rsid w:val="004A5C82"/>
    <w:rsid w:val="004A6CA4"/>
    <w:rsid w:val="004A7D5B"/>
    <w:rsid w:val="004A7E19"/>
    <w:rsid w:val="004B28D5"/>
    <w:rsid w:val="004B387F"/>
    <w:rsid w:val="004B4EF3"/>
    <w:rsid w:val="004B576F"/>
    <w:rsid w:val="004B7094"/>
    <w:rsid w:val="004B7F72"/>
    <w:rsid w:val="004C10B4"/>
    <w:rsid w:val="004C2028"/>
    <w:rsid w:val="004C53D3"/>
    <w:rsid w:val="004D414C"/>
    <w:rsid w:val="004D6565"/>
    <w:rsid w:val="004D68CC"/>
    <w:rsid w:val="004D69C3"/>
    <w:rsid w:val="004D6C45"/>
    <w:rsid w:val="004E3347"/>
    <w:rsid w:val="004E5C03"/>
    <w:rsid w:val="004E6347"/>
    <w:rsid w:val="004E6CDF"/>
    <w:rsid w:val="004E7D78"/>
    <w:rsid w:val="004F1435"/>
    <w:rsid w:val="004F1713"/>
    <w:rsid w:val="004F2392"/>
    <w:rsid w:val="004F5211"/>
    <w:rsid w:val="004F7C05"/>
    <w:rsid w:val="0050020C"/>
    <w:rsid w:val="00501C4D"/>
    <w:rsid w:val="00503AE1"/>
    <w:rsid w:val="005048E1"/>
    <w:rsid w:val="00504C89"/>
    <w:rsid w:val="0050674C"/>
    <w:rsid w:val="00506C22"/>
    <w:rsid w:val="0050726F"/>
    <w:rsid w:val="00510062"/>
    <w:rsid w:val="00513057"/>
    <w:rsid w:val="00516D6D"/>
    <w:rsid w:val="00522681"/>
    <w:rsid w:val="00522F40"/>
    <w:rsid w:val="00523C5F"/>
    <w:rsid w:val="0052402D"/>
    <w:rsid w:val="005339EE"/>
    <w:rsid w:val="005360E4"/>
    <w:rsid w:val="005365F6"/>
    <w:rsid w:val="005410F9"/>
    <w:rsid w:val="005416D9"/>
    <w:rsid w:val="0054197E"/>
    <w:rsid w:val="00543308"/>
    <w:rsid w:val="00543FFB"/>
    <w:rsid w:val="0054524C"/>
    <w:rsid w:val="00545CD4"/>
    <w:rsid w:val="00547C57"/>
    <w:rsid w:val="00550D9D"/>
    <w:rsid w:val="00551EBC"/>
    <w:rsid w:val="00555E9F"/>
    <w:rsid w:val="00556E6C"/>
    <w:rsid w:val="00564110"/>
    <w:rsid w:val="00564624"/>
    <w:rsid w:val="005672A9"/>
    <w:rsid w:val="00570B52"/>
    <w:rsid w:val="00571B21"/>
    <w:rsid w:val="00572031"/>
    <w:rsid w:val="00573102"/>
    <w:rsid w:val="005774EB"/>
    <w:rsid w:val="0058005E"/>
    <w:rsid w:val="00581165"/>
    <w:rsid w:val="00581829"/>
    <w:rsid w:val="00581859"/>
    <w:rsid w:val="00582995"/>
    <w:rsid w:val="00585DA2"/>
    <w:rsid w:val="005869D7"/>
    <w:rsid w:val="00586AAF"/>
    <w:rsid w:val="00586F90"/>
    <w:rsid w:val="0058752C"/>
    <w:rsid w:val="005876E3"/>
    <w:rsid w:val="005942AE"/>
    <w:rsid w:val="00594882"/>
    <w:rsid w:val="0059497E"/>
    <w:rsid w:val="005974F8"/>
    <w:rsid w:val="00597C11"/>
    <w:rsid w:val="00597DB2"/>
    <w:rsid w:val="00597F1B"/>
    <w:rsid w:val="005A175A"/>
    <w:rsid w:val="005A5FA9"/>
    <w:rsid w:val="005A656D"/>
    <w:rsid w:val="005B0496"/>
    <w:rsid w:val="005B5325"/>
    <w:rsid w:val="005B5C92"/>
    <w:rsid w:val="005B5D47"/>
    <w:rsid w:val="005B66B8"/>
    <w:rsid w:val="005B72F3"/>
    <w:rsid w:val="005B7BFB"/>
    <w:rsid w:val="005C50BF"/>
    <w:rsid w:val="005C5E28"/>
    <w:rsid w:val="005C71F7"/>
    <w:rsid w:val="005D19B1"/>
    <w:rsid w:val="005D1F91"/>
    <w:rsid w:val="005D6104"/>
    <w:rsid w:val="005D6176"/>
    <w:rsid w:val="005E279C"/>
    <w:rsid w:val="005E59A8"/>
    <w:rsid w:val="005F0927"/>
    <w:rsid w:val="005F2045"/>
    <w:rsid w:val="005F21E7"/>
    <w:rsid w:val="005F3FB5"/>
    <w:rsid w:val="005F4B35"/>
    <w:rsid w:val="005F4C3E"/>
    <w:rsid w:val="005F6D33"/>
    <w:rsid w:val="005F7478"/>
    <w:rsid w:val="00600EC6"/>
    <w:rsid w:val="006014F8"/>
    <w:rsid w:val="00603ED5"/>
    <w:rsid w:val="00606F7C"/>
    <w:rsid w:val="00607529"/>
    <w:rsid w:val="006106AB"/>
    <w:rsid w:val="00611247"/>
    <w:rsid w:val="0061148E"/>
    <w:rsid w:val="006116E2"/>
    <w:rsid w:val="00613604"/>
    <w:rsid w:val="00613C53"/>
    <w:rsid w:val="00617BB4"/>
    <w:rsid w:val="0062193E"/>
    <w:rsid w:val="00622D31"/>
    <w:rsid w:val="00623829"/>
    <w:rsid w:val="00625D23"/>
    <w:rsid w:val="00625FBB"/>
    <w:rsid w:val="006263EA"/>
    <w:rsid w:val="00630F33"/>
    <w:rsid w:val="006360B8"/>
    <w:rsid w:val="00636EEC"/>
    <w:rsid w:val="00636FD4"/>
    <w:rsid w:val="00640D9C"/>
    <w:rsid w:val="00644FC1"/>
    <w:rsid w:val="0064525D"/>
    <w:rsid w:val="006512F0"/>
    <w:rsid w:val="006514EA"/>
    <w:rsid w:val="006519BF"/>
    <w:rsid w:val="00653F84"/>
    <w:rsid w:val="00656A6B"/>
    <w:rsid w:val="00662157"/>
    <w:rsid w:val="00662893"/>
    <w:rsid w:val="00662C75"/>
    <w:rsid w:val="00663624"/>
    <w:rsid w:val="00665A0A"/>
    <w:rsid w:val="00665D8F"/>
    <w:rsid w:val="00672881"/>
    <w:rsid w:val="00672C39"/>
    <w:rsid w:val="00680648"/>
    <w:rsid w:val="00680836"/>
    <w:rsid w:val="00680B9D"/>
    <w:rsid w:val="00682040"/>
    <w:rsid w:val="006825E1"/>
    <w:rsid w:val="00683289"/>
    <w:rsid w:val="0068355D"/>
    <w:rsid w:val="00692B37"/>
    <w:rsid w:val="00694B9A"/>
    <w:rsid w:val="006A2A74"/>
    <w:rsid w:val="006A3098"/>
    <w:rsid w:val="006A4160"/>
    <w:rsid w:val="006B1F6C"/>
    <w:rsid w:val="006B38B3"/>
    <w:rsid w:val="006B568E"/>
    <w:rsid w:val="006B7354"/>
    <w:rsid w:val="006B7ABF"/>
    <w:rsid w:val="006C0C1C"/>
    <w:rsid w:val="006C1191"/>
    <w:rsid w:val="006C21F5"/>
    <w:rsid w:val="006C242B"/>
    <w:rsid w:val="006C2C14"/>
    <w:rsid w:val="006C2D4D"/>
    <w:rsid w:val="006C371A"/>
    <w:rsid w:val="006C3B11"/>
    <w:rsid w:val="006C5FEF"/>
    <w:rsid w:val="006C68B8"/>
    <w:rsid w:val="006C7545"/>
    <w:rsid w:val="006C7E2C"/>
    <w:rsid w:val="006D23A2"/>
    <w:rsid w:val="006D4881"/>
    <w:rsid w:val="006D574C"/>
    <w:rsid w:val="006D6928"/>
    <w:rsid w:val="006D768F"/>
    <w:rsid w:val="006E163F"/>
    <w:rsid w:val="006E2CC1"/>
    <w:rsid w:val="006E5767"/>
    <w:rsid w:val="006F0B8D"/>
    <w:rsid w:val="00701B3A"/>
    <w:rsid w:val="00702901"/>
    <w:rsid w:val="0070399C"/>
    <w:rsid w:val="00703DEF"/>
    <w:rsid w:val="007044A6"/>
    <w:rsid w:val="0070762D"/>
    <w:rsid w:val="007117B8"/>
    <w:rsid w:val="0071259B"/>
    <w:rsid w:val="00712AE6"/>
    <w:rsid w:val="0071309E"/>
    <w:rsid w:val="0071458D"/>
    <w:rsid w:val="0072000C"/>
    <w:rsid w:val="00721BCE"/>
    <w:rsid w:val="00723DAF"/>
    <w:rsid w:val="007242C8"/>
    <w:rsid w:val="00724969"/>
    <w:rsid w:val="007249C7"/>
    <w:rsid w:val="007251A4"/>
    <w:rsid w:val="00726096"/>
    <w:rsid w:val="00726A7E"/>
    <w:rsid w:val="00730E16"/>
    <w:rsid w:val="00736B5B"/>
    <w:rsid w:val="007400C4"/>
    <w:rsid w:val="00746A3D"/>
    <w:rsid w:val="00746F40"/>
    <w:rsid w:val="00747174"/>
    <w:rsid w:val="00747676"/>
    <w:rsid w:val="007479B6"/>
    <w:rsid w:val="00747E7C"/>
    <w:rsid w:val="00755041"/>
    <w:rsid w:val="007558DC"/>
    <w:rsid w:val="00756DFE"/>
    <w:rsid w:val="00757111"/>
    <w:rsid w:val="0076129B"/>
    <w:rsid w:val="00761469"/>
    <w:rsid w:val="00765004"/>
    <w:rsid w:val="00765A6A"/>
    <w:rsid w:val="007660D1"/>
    <w:rsid w:val="00767053"/>
    <w:rsid w:val="007702BB"/>
    <w:rsid w:val="00770D84"/>
    <w:rsid w:val="00772E35"/>
    <w:rsid w:val="00774B6B"/>
    <w:rsid w:val="007773C8"/>
    <w:rsid w:val="0078039F"/>
    <w:rsid w:val="007803E9"/>
    <w:rsid w:val="0078063E"/>
    <w:rsid w:val="007824BF"/>
    <w:rsid w:val="00787B2D"/>
    <w:rsid w:val="007922ED"/>
    <w:rsid w:val="00792B85"/>
    <w:rsid w:val="007953BC"/>
    <w:rsid w:val="007962BA"/>
    <w:rsid w:val="00797974"/>
    <w:rsid w:val="007A0A1D"/>
    <w:rsid w:val="007A15D1"/>
    <w:rsid w:val="007A3406"/>
    <w:rsid w:val="007A3E7E"/>
    <w:rsid w:val="007A401F"/>
    <w:rsid w:val="007A51E3"/>
    <w:rsid w:val="007A5635"/>
    <w:rsid w:val="007A6124"/>
    <w:rsid w:val="007A626F"/>
    <w:rsid w:val="007A676E"/>
    <w:rsid w:val="007A7BF7"/>
    <w:rsid w:val="007B0C4B"/>
    <w:rsid w:val="007B287A"/>
    <w:rsid w:val="007B331F"/>
    <w:rsid w:val="007B44B7"/>
    <w:rsid w:val="007B64E0"/>
    <w:rsid w:val="007B72E4"/>
    <w:rsid w:val="007B790D"/>
    <w:rsid w:val="007C1AAC"/>
    <w:rsid w:val="007C3E9A"/>
    <w:rsid w:val="007C4BC8"/>
    <w:rsid w:val="007C5673"/>
    <w:rsid w:val="007C5C0C"/>
    <w:rsid w:val="007D1847"/>
    <w:rsid w:val="007D65FD"/>
    <w:rsid w:val="007D724B"/>
    <w:rsid w:val="007E5B51"/>
    <w:rsid w:val="007F1309"/>
    <w:rsid w:val="007F1C87"/>
    <w:rsid w:val="007F1E08"/>
    <w:rsid w:val="007F3197"/>
    <w:rsid w:val="007F35D6"/>
    <w:rsid w:val="007F425F"/>
    <w:rsid w:val="007F4E97"/>
    <w:rsid w:val="007F5664"/>
    <w:rsid w:val="007F601E"/>
    <w:rsid w:val="007F750F"/>
    <w:rsid w:val="007F771A"/>
    <w:rsid w:val="007F7801"/>
    <w:rsid w:val="00802F29"/>
    <w:rsid w:val="00803E2D"/>
    <w:rsid w:val="008044D0"/>
    <w:rsid w:val="008067D6"/>
    <w:rsid w:val="008067DF"/>
    <w:rsid w:val="00807EE1"/>
    <w:rsid w:val="008121F7"/>
    <w:rsid w:val="0081320A"/>
    <w:rsid w:val="00814C9A"/>
    <w:rsid w:val="00814F76"/>
    <w:rsid w:val="00815E51"/>
    <w:rsid w:val="008249A2"/>
    <w:rsid w:val="00825642"/>
    <w:rsid w:val="00825AAF"/>
    <w:rsid w:val="00830E0E"/>
    <w:rsid w:val="00831FF5"/>
    <w:rsid w:val="00833045"/>
    <w:rsid w:val="008332AB"/>
    <w:rsid w:val="008341AE"/>
    <w:rsid w:val="00834DF7"/>
    <w:rsid w:val="008358E5"/>
    <w:rsid w:val="00835974"/>
    <w:rsid w:val="00836F8A"/>
    <w:rsid w:val="008413B1"/>
    <w:rsid w:val="00842ADE"/>
    <w:rsid w:val="00843B52"/>
    <w:rsid w:val="00843BB4"/>
    <w:rsid w:val="008452AF"/>
    <w:rsid w:val="008526AD"/>
    <w:rsid w:val="008529FF"/>
    <w:rsid w:val="00853554"/>
    <w:rsid w:val="00853EED"/>
    <w:rsid w:val="00854000"/>
    <w:rsid w:val="00855A2F"/>
    <w:rsid w:val="00855EDF"/>
    <w:rsid w:val="00857F65"/>
    <w:rsid w:val="008608EF"/>
    <w:rsid w:val="008616CB"/>
    <w:rsid w:val="0086353F"/>
    <w:rsid w:val="00863C8B"/>
    <w:rsid w:val="0086402F"/>
    <w:rsid w:val="00865616"/>
    <w:rsid w:val="00865DF9"/>
    <w:rsid w:val="00866192"/>
    <w:rsid w:val="00866327"/>
    <w:rsid w:val="00870306"/>
    <w:rsid w:val="00871613"/>
    <w:rsid w:val="008749E8"/>
    <w:rsid w:val="00875076"/>
    <w:rsid w:val="00875BFD"/>
    <w:rsid w:val="00876FF1"/>
    <w:rsid w:val="00881CD8"/>
    <w:rsid w:val="00883B13"/>
    <w:rsid w:val="00885ABD"/>
    <w:rsid w:val="00887E40"/>
    <w:rsid w:val="008A1722"/>
    <w:rsid w:val="008A3FD2"/>
    <w:rsid w:val="008A63C9"/>
    <w:rsid w:val="008A6783"/>
    <w:rsid w:val="008B040B"/>
    <w:rsid w:val="008B53CB"/>
    <w:rsid w:val="008B5D7E"/>
    <w:rsid w:val="008B620B"/>
    <w:rsid w:val="008B6391"/>
    <w:rsid w:val="008B641B"/>
    <w:rsid w:val="008C1766"/>
    <w:rsid w:val="008C2213"/>
    <w:rsid w:val="008C2B16"/>
    <w:rsid w:val="008C5390"/>
    <w:rsid w:val="008C57EC"/>
    <w:rsid w:val="008C5F99"/>
    <w:rsid w:val="008D052D"/>
    <w:rsid w:val="008D0BA0"/>
    <w:rsid w:val="008D17FF"/>
    <w:rsid w:val="008D3C99"/>
    <w:rsid w:val="008D45BC"/>
    <w:rsid w:val="008D681B"/>
    <w:rsid w:val="008D7044"/>
    <w:rsid w:val="008D7642"/>
    <w:rsid w:val="008E0275"/>
    <w:rsid w:val="008E14E0"/>
    <w:rsid w:val="008E2B5E"/>
    <w:rsid w:val="008E3F6C"/>
    <w:rsid w:val="008E441F"/>
    <w:rsid w:val="008E6457"/>
    <w:rsid w:val="008E7193"/>
    <w:rsid w:val="008F2BF2"/>
    <w:rsid w:val="008F5363"/>
    <w:rsid w:val="008F680A"/>
    <w:rsid w:val="008F78D2"/>
    <w:rsid w:val="00902B85"/>
    <w:rsid w:val="00903924"/>
    <w:rsid w:val="00907134"/>
    <w:rsid w:val="00910E03"/>
    <w:rsid w:val="00920AD5"/>
    <w:rsid w:val="009227F8"/>
    <w:rsid w:val="00924C00"/>
    <w:rsid w:val="009268F6"/>
    <w:rsid w:val="009278B8"/>
    <w:rsid w:val="0093034E"/>
    <w:rsid w:val="00933C9A"/>
    <w:rsid w:val="00934D96"/>
    <w:rsid w:val="00935A4B"/>
    <w:rsid w:val="00935EBF"/>
    <w:rsid w:val="009406A5"/>
    <w:rsid w:val="00940FC7"/>
    <w:rsid w:val="009429FB"/>
    <w:rsid w:val="00943B32"/>
    <w:rsid w:val="00943F9D"/>
    <w:rsid w:val="00944C39"/>
    <w:rsid w:val="0095084C"/>
    <w:rsid w:val="0095196C"/>
    <w:rsid w:val="00951F63"/>
    <w:rsid w:val="0095298A"/>
    <w:rsid w:val="00953CFC"/>
    <w:rsid w:val="0095459C"/>
    <w:rsid w:val="0095594C"/>
    <w:rsid w:val="00955CD4"/>
    <w:rsid w:val="00956966"/>
    <w:rsid w:val="00956BAB"/>
    <w:rsid w:val="009612F6"/>
    <w:rsid w:val="00961C61"/>
    <w:rsid w:val="009620E0"/>
    <w:rsid w:val="009634CA"/>
    <w:rsid w:val="00966AC0"/>
    <w:rsid w:val="00967B49"/>
    <w:rsid w:val="00973055"/>
    <w:rsid w:val="009733ED"/>
    <w:rsid w:val="0097454A"/>
    <w:rsid w:val="009808A8"/>
    <w:rsid w:val="009813A1"/>
    <w:rsid w:val="00983131"/>
    <w:rsid w:val="00983C65"/>
    <w:rsid w:val="009843EF"/>
    <w:rsid w:val="009903C2"/>
    <w:rsid w:val="00991D63"/>
    <w:rsid w:val="00993FF5"/>
    <w:rsid w:val="00994400"/>
    <w:rsid w:val="0099469B"/>
    <w:rsid w:val="00997997"/>
    <w:rsid w:val="009A0DC4"/>
    <w:rsid w:val="009A1EEA"/>
    <w:rsid w:val="009A2176"/>
    <w:rsid w:val="009A29F7"/>
    <w:rsid w:val="009A3A85"/>
    <w:rsid w:val="009A3D12"/>
    <w:rsid w:val="009B048D"/>
    <w:rsid w:val="009C013E"/>
    <w:rsid w:val="009C10D5"/>
    <w:rsid w:val="009C1C90"/>
    <w:rsid w:val="009C25C5"/>
    <w:rsid w:val="009C6269"/>
    <w:rsid w:val="009C6955"/>
    <w:rsid w:val="009C6F21"/>
    <w:rsid w:val="009D0CDF"/>
    <w:rsid w:val="009D107B"/>
    <w:rsid w:val="009D125C"/>
    <w:rsid w:val="009D2A49"/>
    <w:rsid w:val="009D43FC"/>
    <w:rsid w:val="009D6A32"/>
    <w:rsid w:val="009D7991"/>
    <w:rsid w:val="009E34B7"/>
    <w:rsid w:val="009E59AF"/>
    <w:rsid w:val="009F3200"/>
    <w:rsid w:val="009F4289"/>
    <w:rsid w:val="009F4A9F"/>
    <w:rsid w:val="009F4C03"/>
    <w:rsid w:val="009F5102"/>
    <w:rsid w:val="009F5CC2"/>
    <w:rsid w:val="009F5CF4"/>
    <w:rsid w:val="009F7903"/>
    <w:rsid w:val="009F7D36"/>
    <w:rsid w:val="00A01FD9"/>
    <w:rsid w:val="00A020F9"/>
    <w:rsid w:val="00A036BA"/>
    <w:rsid w:val="00A05A12"/>
    <w:rsid w:val="00A114CE"/>
    <w:rsid w:val="00A124C7"/>
    <w:rsid w:val="00A14415"/>
    <w:rsid w:val="00A15F50"/>
    <w:rsid w:val="00A172BD"/>
    <w:rsid w:val="00A174B6"/>
    <w:rsid w:val="00A177D5"/>
    <w:rsid w:val="00A219CF"/>
    <w:rsid w:val="00A23689"/>
    <w:rsid w:val="00A2392D"/>
    <w:rsid w:val="00A3017C"/>
    <w:rsid w:val="00A30698"/>
    <w:rsid w:val="00A30BDA"/>
    <w:rsid w:val="00A322F4"/>
    <w:rsid w:val="00A33E29"/>
    <w:rsid w:val="00A3404A"/>
    <w:rsid w:val="00A34E4C"/>
    <w:rsid w:val="00A36531"/>
    <w:rsid w:val="00A3774D"/>
    <w:rsid w:val="00A43E92"/>
    <w:rsid w:val="00A52286"/>
    <w:rsid w:val="00A5645C"/>
    <w:rsid w:val="00A56ACF"/>
    <w:rsid w:val="00A57255"/>
    <w:rsid w:val="00A6036A"/>
    <w:rsid w:val="00A63FB8"/>
    <w:rsid w:val="00A66278"/>
    <w:rsid w:val="00A66F91"/>
    <w:rsid w:val="00A723FC"/>
    <w:rsid w:val="00A7393E"/>
    <w:rsid w:val="00A75685"/>
    <w:rsid w:val="00A757E9"/>
    <w:rsid w:val="00A758DB"/>
    <w:rsid w:val="00A773A9"/>
    <w:rsid w:val="00A81A7C"/>
    <w:rsid w:val="00A83E55"/>
    <w:rsid w:val="00A85861"/>
    <w:rsid w:val="00A875FF"/>
    <w:rsid w:val="00A90BD5"/>
    <w:rsid w:val="00A910E1"/>
    <w:rsid w:val="00A93957"/>
    <w:rsid w:val="00A94D70"/>
    <w:rsid w:val="00A9564D"/>
    <w:rsid w:val="00A96B9B"/>
    <w:rsid w:val="00A97069"/>
    <w:rsid w:val="00A9751B"/>
    <w:rsid w:val="00AA0184"/>
    <w:rsid w:val="00AA560C"/>
    <w:rsid w:val="00AA63B4"/>
    <w:rsid w:val="00AA684E"/>
    <w:rsid w:val="00AA69C0"/>
    <w:rsid w:val="00AB4D68"/>
    <w:rsid w:val="00AB53A2"/>
    <w:rsid w:val="00AC414D"/>
    <w:rsid w:val="00AC42D5"/>
    <w:rsid w:val="00AC609B"/>
    <w:rsid w:val="00AC7C88"/>
    <w:rsid w:val="00AD069D"/>
    <w:rsid w:val="00AD0C17"/>
    <w:rsid w:val="00AD2AE2"/>
    <w:rsid w:val="00AD3159"/>
    <w:rsid w:val="00AD3EA6"/>
    <w:rsid w:val="00AE128D"/>
    <w:rsid w:val="00AE1400"/>
    <w:rsid w:val="00AE3E87"/>
    <w:rsid w:val="00AE4AED"/>
    <w:rsid w:val="00AE7444"/>
    <w:rsid w:val="00AF0095"/>
    <w:rsid w:val="00AF0AEF"/>
    <w:rsid w:val="00AF0B21"/>
    <w:rsid w:val="00AF1191"/>
    <w:rsid w:val="00AF1EF3"/>
    <w:rsid w:val="00AF472E"/>
    <w:rsid w:val="00AF7069"/>
    <w:rsid w:val="00B03C08"/>
    <w:rsid w:val="00B05FC8"/>
    <w:rsid w:val="00B064A3"/>
    <w:rsid w:val="00B072B1"/>
    <w:rsid w:val="00B103D3"/>
    <w:rsid w:val="00B10DCE"/>
    <w:rsid w:val="00B1148B"/>
    <w:rsid w:val="00B11C27"/>
    <w:rsid w:val="00B15A1D"/>
    <w:rsid w:val="00B15D8F"/>
    <w:rsid w:val="00B15E9B"/>
    <w:rsid w:val="00B16888"/>
    <w:rsid w:val="00B24019"/>
    <w:rsid w:val="00B25B60"/>
    <w:rsid w:val="00B275B5"/>
    <w:rsid w:val="00B30859"/>
    <w:rsid w:val="00B31C39"/>
    <w:rsid w:val="00B32105"/>
    <w:rsid w:val="00B3238C"/>
    <w:rsid w:val="00B32872"/>
    <w:rsid w:val="00B35749"/>
    <w:rsid w:val="00B361E6"/>
    <w:rsid w:val="00B36619"/>
    <w:rsid w:val="00B36AF5"/>
    <w:rsid w:val="00B3715A"/>
    <w:rsid w:val="00B37C4D"/>
    <w:rsid w:val="00B403E4"/>
    <w:rsid w:val="00B41663"/>
    <w:rsid w:val="00B43198"/>
    <w:rsid w:val="00B447D9"/>
    <w:rsid w:val="00B45635"/>
    <w:rsid w:val="00B4798B"/>
    <w:rsid w:val="00B47F4E"/>
    <w:rsid w:val="00B50071"/>
    <w:rsid w:val="00B5121E"/>
    <w:rsid w:val="00B53495"/>
    <w:rsid w:val="00B541EC"/>
    <w:rsid w:val="00B54C50"/>
    <w:rsid w:val="00B55350"/>
    <w:rsid w:val="00B63B69"/>
    <w:rsid w:val="00B65E96"/>
    <w:rsid w:val="00B66F83"/>
    <w:rsid w:val="00B7190A"/>
    <w:rsid w:val="00B7582C"/>
    <w:rsid w:val="00B80E02"/>
    <w:rsid w:val="00B82D84"/>
    <w:rsid w:val="00B84D95"/>
    <w:rsid w:val="00B8586D"/>
    <w:rsid w:val="00B8670F"/>
    <w:rsid w:val="00B87220"/>
    <w:rsid w:val="00B87841"/>
    <w:rsid w:val="00B92E9F"/>
    <w:rsid w:val="00B92EA1"/>
    <w:rsid w:val="00B9303B"/>
    <w:rsid w:val="00B9308F"/>
    <w:rsid w:val="00B94919"/>
    <w:rsid w:val="00B965FD"/>
    <w:rsid w:val="00BA0821"/>
    <w:rsid w:val="00BA11D4"/>
    <w:rsid w:val="00BA1337"/>
    <w:rsid w:val="00BA1A91"/>
    <w:rsid w:val="00BA36E9"/>
    <w:rsid w:val="00BA437B"/>
    <w:rsid w:val="00BA4A87"/>
    <w:rsid w:val="00BA576C"/>
    <w:rsid w:val="00BA7562"/>
    <w:rsid w:val="00BB1C43"/>
    <w:rsid w:val="00BB2B10"/>
    <w:rsid w:val="00BB62C0"/>
    <w:rsid w:val="00BB65D8"/>
    <w:rsid w:val="00BB6AAC"/>
    <w:rsid w:val="00BB74AF"/>
    <w:rsid w:val="00BB76BC"/>
    <w:rsid w:val="00BC3E9F"/>
    <w:rsid w:val="00BC439F"/>
    <w:rsid w:val="00BC4F9F"/>
    <w:rsid w:val="00BC5151"/>
    <w:rsid w:val="00BC68FD"/>
    <w:rsid w:val="00BC6EDE"/>
    <w:rsid w:val="00BC745A"/>
    <w:rsid w:val="00BC7584"/>
    <w:rsid w:val="00BC75D4"/>
    <w:rsid w:val="00BD0F41"/>
    <w:rsid w:val="00BD50E5"/>
    <w:rsid w:val="00BD5E9E"/>
    <w:rsid w:val="00BD624A"/>
    <w:rsid w:val="00BD6767"/>
    <w:rsid w:val="00BE1308"/>
    <w:rsid w:val="00BE39EE"/>
    <w:rsid w:val="00BE5916"/>
    <w:rsid w:val="00BF0CB5"/>
    <w:rsid w:val="00BF2350"/>
    <w:rsid w:val="00BF2986"/>
    <w:rsid w:val="00BF4143"/>
    <w:rsid w:val="00BF669E"/>
    <w:rsid w:val="00BF7602"/>
    <w:rsid w:val="00C00FBC"/>
    <w:rsid w:val="00C0135D"/>
    <w:rsid w:val="00C017CC"/>
    <w:rsid w:val="00C029AD"/>
    <w:rsid w:val="00C05CCE"/>
    <w:rsid w:val="00C1037F"/>
    <w:rsid w:val="00C10561"/>
    <w:rsid w:val="00C12FE1"/>
    <w:rsid w:val="00C158E0"/>
    <w:rsid w:val="00C16F09"/>
    <w:rsid w:val="00C17C2B"/>
    <w:rsid w:val="00C20315"/>
    <w:rsid w:val="00C20390"/>
    <w:rsid w:val="00C20EFF"/>
    <w:rsid w:val="00C21010"/>
    <w:rsid w:val="00C22BE3"/>
    <w:rsid w:val="00C250ED"/>
    <w:rsid w:val="00C26046"/>
    <w:rsid w:val="00C269FC"/>
    <w:rsid w:val="00C26E7C"/>
    <w:rsid w:val="00C271EB"/>
    <w:rsid w:val="00C30A00"/>
    <w:rsid w:val="00C31A70"/>
    <w:rsid w:val="00C335F2"/>
    <w:rsid w:val="00C3423D"/>
    <w:rsid w:val="00C3617A"/>
    <w:rsid w:val="00C37C0B"/>
    <w:rsid w:val="00C412AE"/>
    <w:rsid w:val="00C421DC"/>
    <w:rsid w:val="00C42C6C"/>
    <w:rsid w:val="00C45949"/>
    <w:rsid w:val="00C50B6C"/>
    <w:rsid w:val="00C512AA"/>
    <w:rsid w:val="00C52492"/>
    <w:rsid w:val="00C536E4"/>
    <w:rsid w:val="00C53B3C"/>
    <w:rsid w:val="00C56183"/>
    <w:rsid w:val="00C56D02"/>
    <w:rsid w:val="00C60F4D"/>
    <w:rsid w:val="00C61586"/>
    <w:rsid w:val="00C62E65"/>
    <w:rsid w:val="00C63D7E"/>
    <w:rsid w:val="00C66F96"/>
    <w:rsid w:val="00C6772C"/>
    <w:rsid w:val="00C71FDB"/>
    <w:rsid w:val="00C729ED"/>
    <w:rsid w:val="00C73B48"/>
    <w:rsid w:val="00C74FEB"/>
    <w:rsid w:val="00C75E6D"/>
    <w:rsid w:val="00C7717D"/>
    <w:rsid w:val="00C807F5"/>
    <w:rsid w:val="00C80B71"/>
    <w:rsid w:val="00C82ED4"/>
    <w:rsid w:val="00C83F0F"/>
    <w:rsid w:val="00C86F95"/>
    <w:rsid w:val="00C940A2"/>
    <w:rsid w:val="00C94EA1"/>
    <w:rsid w:val="00C969FE"/>
    <w:rsid w:val="00CA175A"/>
    <w:rsid w:val="00CA4B27"/>
    <w:rsid w:val="00CA725B"/>
    <w:rsid w:val="00CC0A43"/>
    <w:rsid w:val="00CC0A62"/>
    <w:rsid w:val="00CC1646"/>
    <w:rsid w:val="00CC4EA3"/>
    <w:rsid w:val="00CC6D50"/>
    <w:rsid w:val="00CD0A74"/>
    <w:rsid w:val="00CD32A8"/>
    <w:rsid w:val="00CD44D7"/>
    <w:rsid w:val="00CD4D46"/>
    <w:rsid w:val="00CD61EF"/>
    <w:rsid w:val="00CD706E"/>
    <w:rsid w:val="00CE0AA5"/>
    <w:rsid w:val="00CE663B"/>
    <w:rsid w:val="00CE6E7A"/>
    <w:rsid w:val="00CF10A9"/>
    <w:rsid w:val="00CF283F"/>
    <w:rsid w:val="00CF4B46"/>
    <w:rsid w:val="00CF508D"/>
    <w:rsid w:val="00CF69CB"/>
    <w:rsid w:val="00CF73E5"/>
    <w:rsid w:val="00CF7F01"/>
    <w:rsid w:val="00D0225B"/>
    <w:rsid w:val="00D04A98"/>
    <w:rsid w:val="00D05B7C"/>
    <w:rsid w:val="00D07411"/>
    <w:rsid w:val="00D165BD"/>
    <w:rsid w:val="00D21BAB"/>
    <w:rsid w:val="00D22DE2"/>
    <w:rsid w:val="00D250A2"/>
    <w:rsid w:val="00D26514"/>
    <w:rsid w:val="00D2708B"/>
    <w:rsid w:val="00D30E6B"/>
    <w:rsid w:val="00D34E63"/>
    <w:rsid w:val="00D35346"/>
    <w:rsid w:val="00D35A72"/>
    <w:rsid w:val="00D35BF6"/>
    <w:rsid w:val="00D35E21"/>
    <w:rsid w:val="00D35F24"/>
    <w:rsid w:val="00D4050F"/>
    <w:rsid w:val="00D40905"/>
    <w:rsid w:val="00D422BB"/>
    <w:rsid w:val="00D42ED8"/>
    <w:rsid w:val="00D439FF"/>
    <w:rsid w:val="00D46CE6"/>
    <w:rsid w:val="00D5192B"/>
    <w:rsid w:val="00D51A38"/>
    <w:rsid w:val="00D5427E"/>
    <w:rsid w:val="00D5643C"/>
    <w:rsid w:val="00D56B25"/>
    <w:rsid w:val="00D609FE"/>
    <w:rsid w:val="00D60AE7"/>
    <w:rsid w:val="00D60F27"/>
    <w:rsid w:val="00D61AE6"/>
    <w:rsid w:val="00D62CEC"/>
    <w:rsid w:val="00D630A5"/>
    <w:rsid w:val="00D6348C"/>
    <w:rsid w:val="00D63FE9"/>
    <w:rsid w:val="00D715AA"/>
    <w:rsid w:val="00D73801"/>
    <w:rsid w:val="00D74738"/>
    <w:rsid w:val="00D85A7B"/>
    <w:rsid w:val="00D9058E"/>
    <w:rsid w:val="00D91791"/>
    <w:rsid w:val="00D91815"/>
    <w:rsid w:val="00D93D69"/>
    <w:rsid w:val="00DA0179"/>
    <w:rsid w:val="00DA02CE"/>
    <w:rsid w:val="00DA1854"/>
    <w:rsid w:val="00DA4E66"/>
    <w:rsid w:val="00DA7FE0"/>
    <w:rsid w:val="00DB0E2D"/>
    <w:rsid w:val="00DB186B"/>
    <w:rsid w:val="00DB5C1E"/>
    <w:rsid w:val="00DB6C03"/>
    <w:rsid w:val="00DC150D"/>
    <w:rsid w:val="00DC40DE"/>
    <w:rsid w:val="00DC43B8"/>
    <w:rsid w:val="00DC5581"/>
    <w:rsid w:val="00DC5891"/>
    <w:rsid w:val="00DC6630"/>
    <w:rsid w:val="00DC76D1"/>
    <w:rsid w:val="00DD1300"/>
    <w:rsid w:val="00DD13DB"/>
    <w:rsid w:val="00DD201D"/>
    <w:rsid w:val="00DD20D7"/>
    <w:rsid w:val="00DD29ED"/>
    <w:rsid w:val="00DD4D5A"/>
    <w:rsid w:val="00DD70BB"/>
    <w:rsid w:val="00DE0504"/>
    <w:rsid w:val="00DE2B33"/>
    <w:rsid w:val="00DE3F6C"/>
    <w:rsid w:val="00DE5012"/>
    <w:rsid w:val="00DE665D"/>
    <w:rsid w:val="00DE6D6A"/>
    <w:rsid w:val="00DE7269"/>
    <w:rsid w:val="00DF05DE"/>
    <w:rsid w:val="00DF3FC1"/>
    <w:rsid w:val="00DF683C"/>
    <w:rsid w:val="00DF769E"/>
    <w:rsid w:val="00DF7CCA"/>
    <w:rsid w:val="00E007E6"/>
    <w:rsid w:val="00E014B6"/>
    <w:rsid w:val="00E04A9F"/>
    <w:rsid w:val="00E064EB"/>
    <w:rsid w:val="00E10CD7"/>
    <w:rsid w:val="00E121ED"/>
    <w:rsid w:val="00E1423C"/>
    <w:rsid w:val="00E17297"/>
    <w:rsid w:val="00E1775A"/>
    <w:rsid w:val="00E20C45"/>
    <w:rsid w:val="00E25761"/>
    <w:rsid w:val="00E30AAF"/>
    <w:rsid w:val="00E316D1"/>
    <w:rsid w:val="00E32256"/>
    <w:rsid w:val="00E340A9"/>
    <w:rsid w:val="00E35F5B"/>
    <w:rsid w:val="00E36A9C"/>
    <w:rsid w:val="00E4210F"/>
    <w:rsid w:val="00E451B1"/>
    <w:rsid w:val="00E46BAB"/>
    <w:rsid w:val="00E47207"/>
    <w:rsid w:val="00E50AF1"/>
    <w:rsid w:val="00E51C52"/>
    <w:rsid w:val="00E51CCD"/>
    <w:rsid w:val="00E51D07"/>
    <w:rsid w:val="00E52CE1"/>
    <w:rsid w:val="00E53FDA"/>
    <w:rsid w:val="00E55E3E"/>
    <w:rsid w:val="00E56193"/>
    <w:rsid w:val="00E5672F"/>
    <w:rsid w:val="00E60BC2"/>
    <w:rsid w:val="00E61A6A"/>
    <w:rsid w:val="00E65066"/>
    <w:rsid w:val="00E7532D"/>
    <w:rsid w:val="00E8043B"/>
    <w:rsid w:val="00E84AD7"/>
    <w:rsid w:val="00E8520F"/>
    <w:rsid w:val="00E8793B"/>
    <w:rsid w:val="00E90AC0"/>
    <w:rsid w:val="00E91C15"/>
    <w:rsid w:val="00E9232D"/>
    <w:rsid w:val="00E9442A"/>
    <w:rsid w:val="00E97887"/>
    <w:rsid w:val="00EA3BCB"/>
    <w:rsid w:val="00EA4332"/>
    <w:rsid w:val="00EA48FE"/>
    <w:rsid w:val="00EA4EA1"/>
    <w:rsid w:val="00EA5627"/>
    <w:rsid w:val="00EA57B5"/>
    <w:rsid w:val="00EA7E83"/>
    <w:rsid w:val="00EB122B"/>
    <w:rsid w:val="00EB3E27"/>
    <w:rsid w:val="00EB3F73"/>
    <w:rsid w:val="00EB71A2"/>
    <w:rsid w:val="00EB7A4E"/>
    <w:rsid w:val="00EC098D"/>
    <w:rsid w:val="00EC11E0"/>
    <w:rsid w:val="00EC1DB7"/>
    <w:rsid w:val="00EC7CD5"/>
    <w:rsid w:val="00EC7EFC"/>
    <w:rsid w:val="00ED0083"/>
    <w:rsid w:val="00ED2FA7"/>
    <w:rsid w:val="00ED3E87"/>
    <w:rsid w:val="00ED4892"/>
    <w:rsid w:val="00ED5269"/>
    <w:rsid w:val="00ED7882"/>
    <w:rsid w:val="00EE0A66"/>
    <w:rsid w:val="00EE1C86"/>
    <w:rsid w:val="00EE28EC"/>
    <w:rsid w:val="00EE3398"/>
    <w:rsid w:val="00EF051B"/>
    <w:rsid w:val="00EF05EE"/>
    <w:rsid w:val="00EF183A"/>
    <w:rsid w:val="00EF1E77"/>
    <w:rsid w:val="00EF3F52"/>
    <w:rsid w:val="00EF6962"/>
    <w:rsid w:val="00EF74EC"/>
    <w:rsid w:val="00EF7844"/>
    <w:rsid w:val="00F002DD"/>
    <w:rsid w:val="00F00416"/>
    <w:rsid w:val="00F034AC"/>
    <w:rsid w:val="00F0477E"/>
    <w:rsid w:val="00F05794"/>
    <w:rsid w:val="00F059F9"/>
    <w:rsid w:val="00F0665F"/>
    <w:rsid w:val="00F06E56"/>
    <w:rsid w:val="00F13419"/>
    <w:rsid w:val="00F146E5"/>
    <w:rsid w:val="00F159CF"/>
    <w:rsid w:val="00F21641"/>
    <w:rsid w:val="00F2262E"/>
    <w:rsid w:val="00F22DDA"/>
    <w:rsid w:val="00F2345F"/>
    <w:rsid w:val="00F23863"/>
    <w:rsid w:val="00F24F8D"/>
    <w:rsid w:val="00F25751"/>
    <w:rsid w:val="00F3060F"/>
    <w:rsid w:val="00F313A8"/>
    <w:rsid w:val="00F336CE"/>
    <w:rsid w:val="00F3372D"/>
    <w:rsid w:val="00F35195"/>
    <w:rsid w:val="00F36A42"/>
    <w:rsid w:val="00F4252B"/>
    <w:rsid w:val="00F455EA"/>
    <w:rsid w:val="00F4757B"/>
    <w:rsid w:val="00F513BE"/>
    <w:rsid w:val="00F5264E"/>
    <w:rsid w:val="00F528C4"/>
    <w:rsid w:val="00F55674"/>
    <w:rsid w:val="00F55C63"/>
    <w:rsid w:val="00F6224C"/>
    <w:rsid w:val="00F623E5"/>
    <w:rsid w:val="00F6298D"/>
    <w:rsid w:val="00F64244"/>
    <w:rsid w:val="00F64792"/>
    <w:rsid w:val="00F6613D"/>
    <w:rsid w:val="00F669C1"/>
    <w:rsid w:val="00F66C25"/>
    <w:rsid w:val="00F67F32"/>
    <w:rsid w:val="00F70207"/>
    <w:rsid w:val="00F73765"/>
    <w:rsid w:val="00F74FAA"/>
    <w:rsid w:val="00F765A9"/>
    <w:rsid w:val="00F76632"/>
    <w:rsid w:val="00F82F74"/>
    <w:rsid w:val="00F847E4"/>
    <w:rsid w:val="00F8495F"/>
    <w:rsid w:val="00F8659B"/>
    <w:rsid w:val="00F8679A"/>
    <w:rsid w:val="00F900F7"/>
    <w:rsid w:val="00F916BE"/>
    <w:rsid w:val="00F9257D"/>
    <w:rsid w:val="00F95240"/>
    <w:rsid w:val="00F964B9"/>
    <w:rsid w:val="00F96602"/>
    <w:rsid w:val="00F967B3"/>
    <w:rsid w:val="00FA0161"/>
    <w:rsid w:val="00FA02E6"/>
    <w:rsid w:val="00FA1A3D"/>
    <w:rsid w:val="00FA1B42"/>
    <w:rsid w:val="00FA2467"/>
    <w:rsid w:val="00FA2A29"/>
    <w:rsid w:val="00FA427F"/>
    <w:rsid w:val="00FA6BC6"/>
    <w:rsid w:val="00FA7074"/>
    <w:rsid w:val="00FB31A0"/>
    <w:rsid w:val="00FB4736"/>
    <w:rsid w:val="00FC1BB8"/>
    <w:rsid w:val="00FC24E1"/>
    <w:rsid w:val="00FC278A"/>
    <w:rsid w:val="00FC44DC"/>
    <w:rsid w:val="00FC734C"/>
    <w:rsid w:val="00FC7439"/>
    <w:rsid w:val="00FC799F"/>
    <w:rsid w:val="00FC7C29"/>
    <w:rsid w:val="00FD0CE3"/>
    <w:rsid w:val="00FD1B78"/>
    <w:rsid w:val="00FD3AFB"/>
    <w:rsid w:val="00FD3F02"/>
    <w:rsid w:val="00FD49A2"/>
    <w:rsid w:val="00FD6B22"/>
    <w:rsid w:val="00FD7AEF"/>
    <w:rsid w:val="00FE1DB0"/>
    <w:rsid w:val="00FF215D"/>
    <w:rsid w:val="00FF2BA5"/>
    <w:rsid w:val="00FF4C4E"/>
    <w:rsid w:val="00FF71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2634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3" w:semiHidden="1" w:unhideWhenUsed="1"/>
    <w:lsdException w:name="List Number 4" w:semiHidden="1" w:unhideWhenUsed="1"/>
    <w:lsdException w:name="List Number 5" w:uiPriority="99"/>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99"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5B60"/>
    <w:pPr>
      <w:spacing w:before="120"/>
    </w:pPr>
    <w:rPr>
      <w:sz w:val="24"/>
    </w:rPr>
  </w:style>
  <w:style w:type="paragraph" w:styleId="Heading1">
    <w:name w:val="heading 1"/>
    <w:next w:val="BodyText"/>
    <w:link w:val="Heading1Char"/>
    <w:qFormat/>
    <w:rsid w:val="005B5D47"/>
    <w:pPr>
      <w:keepNext/>
      <w:pageBreakBefore/>
      <w:numPr>
        <w:numId w:val="12"/>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D47"/>
    <w:pPr>
      <w:numPr>
        <w:ilvl w:val="2"/>
      </w:numPr>
      <w:outlineLvl w:val="2"/>
    </w:pPr>
    <w:rPr>
      <w:sz w:val="24"/>
    </w:rPr>
  </w:style>
  <w:style w:type="paragraph" w:styleId="Heading4">
    <w:name w:val="heading 4"/>
    <w:basedOn w:val="Heading3"/>
    <w:next w:val="BodyText"/>
    <w:link w:val="Heading4Char"/>
    <w:qFormat/>
    <w:rsid w:val="00597DB2"/>
    <w:pPr>
      <w:numPr>
        <w:ilvl w:val="3"/>
        <w:numId w:val="0"/>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customStyle="1" w:styleId="AppendixHeading4">
    <w:name w:val="Appendix Heading 4"/>
    <w:basedOn w:val="Heading4"/>
    <w:link w:val="AppendixHeading4Char"/>
    <w:qFormat/>
    <w:rsid w:val="00325079"/>
    <w:pPr>
      <w:numPr>
        <w:ilvl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597DB2"/>
    <w:pPr>
      <w:jc w:val="center"/>
    </w:pPr>
    <w:rPr>
      <w:rFonts w:ascii="Arial" w:hAnsi="Arial"/>
      <w:b/>
      <w:sz w:val="20"/>
    </w:rPr>
  </w:style>
  <w:style w:type="paragraph" w:customStyle="1" w:styleId="TableTitle">
    <w:name w:val="Table Title"/>
    <w:basedOn w:val="BodyText"/>
    <w:link w:val="TableTitleChar1"/>
    <w:qFormat/>
    <w:rsid w:val="004A7E19"/>
    <w:pPr>
      <w:keepNext/>
      <w:spacing w:before="300" w:after="60"/>
      <w:jc w:val="center"/>
    </w:pPr>
    <w:rPr>
      <w:rFonts w:ascii="Arial" w:hAnsi="Arial"/>
      <w:b/>
      <w:sz w:val="22"/>
    </w:rPr>
  </w:style>
  <w:style w:type="paragraph" w:customStyle="1" w:styleId="FigureTitle">
    <w:name w:val="Figure Title"/>
    <w:basedOn w:val="TableTitle"/>
    <w:link w:val="FigureTitleChar1"/>
    <w:rsid w:val="006C2D4D"/>
    <w:pPr>
      <w:keepNext w:val="0"/>
      <w:keepLines/>
      <w:spacing w:before="60" w:after="300"/>
    </w:pPr>
  </w:style>
  <w:style w:type="paragraph" w:customStyle="1" w:styleId="XMLExample">
    <w:name w:val="XML Example"/>
    <w:basedOn w:val="BodyText"/>
    <w:uiPriority w:val="99"/>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basedOn w:val="AppendixHeading1"/>
    <w:next w:val="BodyText"/>
    <w:rsid w:val="00325079"/>
    <w:pPr>
      <w:outlineLvl w:val="1"/>
    </w:pPr>
  </w:style>
  <w:style w:type="paragraph" w:customStyle="1" w:styleId="AppendixHeading1">
    <w:name w:val="Appendix Heading 1"/>
    <w:next w:val="BodyText"/>
    <w:rsid w:val="00325079"/>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325079"/>
    <w:pPr>
      <w:numPr>
        <w:ilvl w:val="2"/>
        <w:numId w:val="13"/>
      </w:numPr>
      <w:outlineLvl w:val="2"/>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character" w:customStyle="1" w:styleId="BodyTextChar3">
    <w:name w:val="Body Text Char3"/>
    <w:aliases w:val="Body Text Char Char Char Char"/>
    <w:rsid w:val="005B5D47"/>
    <w:rPr>
      <w:noProof/>
      <w:sz w:val="24"/>
      <w:lang w:val="en-US" w:eastAsia="en-US" w:bidi="ar-SA"/>
    </w:r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TableofAuthorities">
    <w:name w:val="table of authorities"/>
    <w:basedOn w:val="Normal"/>
    <w:next w:val="Normal"/>
    <w:rsid w:val="005B5D47"/>
    <w:pPr>
      <w:ind w:left="240" w:hanging="240"/>
    </w:p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uiPriority w:val="99"/>
    <w:rsid w:val="005B5D47"/>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link w:val="Heading3"/>
    <w:rsid w:val="00477C87"/>
    <w:rPr>
      <w:rFonts w:ascii="Arial" w:hAnsi="Arial"/>
      <w:b/>
      <w:noProof/>
      <w:kern w:val="28"/>
      <w:sz w:val="24"/>
    </w:rPr>
  </w:style>
  <w:style w:type="character" w:customStyle="1" w:styleId="Heading4Char">
    <w:name w:val="Heading 4 Char"/>
    <w:basedOn w:val="Heading3Char"/>
    <w:link w:val="Heading4"/>
    <w:uiPriority w:val="99"/>
    <w:rsid w:val="00477C87"/>
    <w:rPr>
      <w:rFonts w:ascii="Arial" w:hAnsi="Arial"/>
      <w:b/>
      <w:noProof/>
      <w:kern w:val="28"/>
      <w:sz w:val="24"/>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styleId="BodyText2">
    <w:name w:val="Body Text 2"/>
    <w:basedOn w:val="Normal"/>
    <w:link w:val="BodyText2Char"/>
    <w:rsid w:val="005B5D47"/>
    <w:pPr>
      <w:spacing w:before="0"/>
    </w:pPr>
    <w:rPr>
      <w:i/>
    </w:rPr>
  </w:style>
  <w:style w:type="character" w:customStyle="1" w:styleId="BodyText2Char">
    <w:name w:val="Body Text 2 Char"/>
    <w:basedOn w:val="DefaultParagraphFont"/>
    <w:link w:val="BodyText2"/>
    <w:rsid w:val="005B5D47"/>
    <w:rPr>
      <w:i/>
      <w:sz w:val="24"/>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uiPriority w:val="99"/>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CF69CB"/>
    <w:pPr>
      <w:numPr>
        <w:numId w:val="2"/>
      </w:numPr>
    </w:pPr>
  </w:style>
  <w:style w:type="paragraph" w:styleId="ListBullet3">
    <w:name w:val="List Bullet 3"/>
    <w:basedOn w:val="Normal"/>
    <w:link w:val="ListBullet3Char"/>
    <w:rsid w:val="00CF69CB"/>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CF69CB"/>
    <w:pPr>
      <w:numPr>
        <w:numId w:val="9"/>
      </w:numPr>
    </w:pPr>
  </w:style>
  <w:style w:type="paragraph" w:styleId="ListBullet5">
    <w:name w:val="List Bullet 5"/>
    <w:basedOn w:val="Normal"/>
    <w:uiPriority w:val="99"/>
    <w:unhideWhenUsed/>
    <w:rsid w:val="00E10CD7"/>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AppendixHeading4Char">
    <w:name w:val="Appendix Heading 4 Char"/>
    <w:basedOn w:val="Heading4Char"/>
    <w:link w:val="AppendixHeading4"/>
    <w:rsid w:val="00325079"/>
    <w:rPr>
      <w:rFonts w:ascii="Arial" w:hAnsi="Arial"/>
      <w:b/>
      <w:noProof/>
      <w:kern w:val="28"/>
      <w:sz w:val="24"/>
    </w:rPr>
  </w:style>
  <w:style w:type="paragraph" w:customStyle="1" w:styleId="TableText">
    <w:name w:val="TableText"/>
    <w:basedOn w:val="Normal"/>
    <w:link w:val="TableTextChar"/>
    <w:rsid w:val="005B5D47"/>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5B5D47"/>
    <w:rPr>
      <w:rFonts w:ascii="Bookman Old Style" w:hAnsi="Bookman Old Style"/>
      <w:noProof/>
      <w:sz w:val="18"/>
      <w:szCs w:val="18"/>
      <w:lang w:val="x-none" w:eastAsia="x-none"/>
    </w:rPr>
  </w:style>
  <w:style w:type="character" w:customStyle="1" w:styleId="Heading1Char">
    <w:name w:val="Heading 1 Char"/>
    <w:basedOn w:val="DefaultParagraphFont"/>
    <w:link w:val="Heading1"/>
    <w:rsid w:val="004A6CA4"/>
    <w:rPr>
      <w:rFonts w:ascii="Arial" w:hAnsi="Arial"/>
      <w:b/>
      <w:noProof/>
      <w:kern w:val="28"/>
      <w:sz w:val="28"/>
    </w:rPr>
  </w:style>
  <w:style w:type="character" w:customStyle="1" w:styleId="Heading5Char">
    <w:name w:val="Heading 5 Char"/>
    <w:basedOn w:val="DefaultParagraphFont"/>
    <w:link w:val="Heading5"/>
    <w:rsid w:val="004A6CA4"/>
    <w:rPr>
      <w:rFonts w:ascii="Arial" w:hAnsi="Arial"/>
      <w:b/>
      <w:noProof/>
      <w:kern w:val="28"/>
      <w:sz w:val="24"/>
    </w:rPr>
  </w:style>
  <w:style w:type="paragraph" w:customStyle="1" w:styleId="BodyText22ptBoldCenteredKernat14pt">
    <w:name w:val="Body Text 22 pt Bold Centered Kern at 14 pt"/>
    <w:basedOn w:val="BodyText"/>
    <w:rsid w:val="00876FF1"/>
    <w:pPr>
      <w:jc w:val="center"/>
    </w:pPr>
    <w:rPr>
      <w:b/>
      <w:bCs/>
      <w:kern w:val="28"/>
      <w:sz w:val="44"/>
    </w:rPr>
  </w:style>
  <w:style w:type="character" w:customStyle="1" w:styleId="FootnoteTextChar">
    <w:name w:val="Footnote Text Char"/>
    <w:link w:val="FootnoteText"/>
    <w:uiPriority w:val="99"/>
    <w:semiHidden/>
    <w:locked/>
    <w:rsid w:val="00876FF1"/>
  </w:style>
  <w:style w:type="character" w:customStyle="1" w:styleId="TableEntryChar">
    <w:name w:val="Table Entry Char"/>
    <w:link w:val="TableEntry"/>
    <w:locked/>
    <w:rsid w:val="007A15D1"/>
    <w:rPr>
      <w:sz w:val="18"/>
    </w:rPr>
  </w:style>
  <w:style w:type="character" w:customStyle="1" w:styleId="TableEntryHeaderChar">
    <w:name w:val="Table Entry Header Char"/>
    <w:link w:val="TableEntryHeader"/>
    <w:locked/>
    <w:rsid w:val="007A15D1"/>
    <w:rPr>
      <w:rFonts w:ascii="Arial" w:hAnsi="Arial"/>
      <w:b/>
    </w:rPr>
  </w:style>
  <w:style w:type="paragraph" w:customStyle="1" w:styleId="StyleBodyTextTopSinglesolidlineAuto6ptLinewidth">
    <w:name w:val="Style Body Text + Top: (Single solid line Auto  6 pt Line width)..."/>
    <w:basedOn w:val="BodyText"/>
    <w:rsid w:val="00FD0CE3"/>
    <w:pPr>
      <w:pBdr>
        <w:top w:val="single" w:sz="36" w:space="1" w:color="auto"/>
        <w:left w:val="single" w:sz="36" w:space="4" w:color="auto"/>
        <w:bottom w:val="single" w:sz="36" w:space="12" w:color="auto"/>
        <w:right w:val="single" w:sz="36" w:space="4" w:color="auto"/>
      </w:pBdr>
    </w:pPr>
  </w:style>
  <w:style w:type="paragraph" w:customStyle="1" w:styleId="Default">
    <w:name w:val="Default"/>
    <w:rsid w:val="00F22DDA"/>
    <w:pPr>
      <w:widowControl w:val="0"/>
      <w:autoSpaceDE w:val="0"/>
      <w:autoSpaceDN w:val="0"/>
      <w:adjustRightInd w:val="0"/>
    </w:pPr>
    <w:rPr>
      <w:rFonts w:ascii="Courier New" w:hAnsi="Courier New" w:cs="Courier New"/>
      <w:color w:val="000000"/>
      <w:sz w:val="24"/>
      <w:szCs w:val="24"/>
    </w:rPr>
  </w:style>
  <w:style w:type="character" w:customStyle="1" w:styleId="FigureTitleChar1">
    <w:name w:val="Figure Title Char1"/>
    <w:basedOn w:val="DefaultParagraphFont"/>
    <w:link w:val="FigureTitle"/>
    <w:locked/>
    <w:rsid w:val="00EF7844"/>
    <w:rPr>
      <w:rFonts w:ascii="Arial" w:hAnsi="Arial"/>
      <w:b/>
      <w:sz w:val="22"/>
    </w:rPr>
  </w:style>
  <w:style w:type="paragraph" w:customStyle="1" w:styleId="StylePlainText8ptBoxSinglesolidlineAuto05ptLin">
    <w:name w:val="Style Plain Text + 8 pt Box: (Single solid line Auto  0.5 pt Lin..."/>
    <w:basedOn w:val="PlainText"/>
    <w:uiPriority w:val="99"/>
    <w:rsid w:val="00AF0AEF"/>
    <w:pPr>
      <w:pBdr>
        <w:top w:val="single" w:sz="4" w:space="1" w:color="auto"/>
        <w:left w:val="single" w:sz="4" w:space="4" w:color="auto"/>
        <w:bottom w:val="single" w:sz="4" w:space="1" w:color="auto"/>
        <w:right w:val="single" w:sz="4" w:space="4" w:color="auto"/>
      </w:pBdr>
      <w:spacing w:before="60"/>
    </w:pPr>
    <w:rPr>
      <w:rFonts w:cs="Times New Roman"/>
      <w:sz w:val="16"/>
    </w:rPr>
  </w:style>
  <w:style w:type="character" w:styleId="Strong">
    <w:name w:val="Strong"/>
    <w:basedOn w:val="DefaultParagraphFont"/>
    <w:uiPriority w:val="99"/>
    <w:qFormat/>
    <w:rsid w:val="00792B85"/>
    <w:rPr>
      <w:rFonts w:cs="Times New Roman"/>
      <w:b/>
    </w:rPr>
  </w:style>
  <w:style w:type="character" w:customStyle="1" w:styleId="TableTitleChar1">
    <w:name w:val="Table Title Char1"/>
    <w:link w:val="TableTitle"/>
    <w:locked/>
    <w:rsid w:val="00792B85"/>
    <w:rPr>
      <w:rFonts w:ascii="Arial" w:hAnsi="Arial"/>
      <w:b/>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3" w:semiHidden="1" w:unhideWhenUsed="1"/>
    <w:lsdException w:name="List Number 4" w:semiHidden="1" w:unhideWhenUsed="1"/>
    <w:lsdException w:name="List Number 5" w:uiPriority="99"/>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99"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5B60"/>
    <w:pPr>
      <w:spacing w:before="120"/>
    </w:pPr>
    <w:rPr>
      <w:sz w:val="24"/>
    </w:rPr>
  </w:style>
  <w:style w:type="paragraph" w:styleId="Heading1">
    <w:name w:val="heading 1"/>
    <w:next w:val="BodyText"/>
    <w:link w:val="Heading1Char"/>
    <w:qFormat/>
    <w:rsid w:val="005B5D47"/>
    <w:pPr>
      <w:keepNext/>
      <w:pageBreakBefore/>
      <w:numPr>
        <w:numId w:val="12"/>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D47"/>
    <w:pPr>
      <w:numPr>
        <w:ilvl w:val="2"/>
      </w:numPr>
      <w:outlineLvl w:val="2"/>
    </w:pPr>
    <w:rPr>
      <w:sz w:val="24"/>
    </w:rPr>
  </w:style>
  <w:style w:type="paragraph" w:styleId="Heading4">
    <w:name w:val="heading 4"/>
    <w:basedOn w:val="Heading3"/>
    <w:next w:val="BodyText"/>
    <w:link w:val="Heading4Char"/>
    <w:qFormat/>
    <w:rsid w:val="00597DB2"/>
    <w:pPr>
      <w:numPr>
        <w:ilvl w:val="3"/>
        <w:numId w:val="0"/>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customStyle="1" w:styleId="AppendixHeading4">
    <w:name w:val="Appendix Heading 4"/>
    <w:basedOn w:val="Heading4"/>
    <w:link w:val="AppendixHeading4Char"/>
    <w:qFormat/>
    <w:rsid w:val="00325079"/>
    <w:pPr>
      <w:numPr>
        <w:ilvl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597DB2"/>
    <w:pPr>
      <w:jc w:val="center"/>
    </w:pPr>
    <w:rPr>
      <w:rFonts w:ascii="Arial" w:hAnsi="Arial"/>
      <w:b/>
      <w:sz w:val="20"/>
    </w:rPr>
  </w:style>
  <w:style w:type="paragraph" w:customStyle="1" w:styleId="TableTitle">
    <w:name w:val="Table Title"/>
    <w:basedOn w:val="BodyText"/>
    <w:link w:val="TableTitleChar1"/>
    <w:qFormat/>
    <w:rsid w:val="004A7E19"/>
    <w:pPr>
      <w:keepNext/>
      <w:spacing w:before="300" w:after="60"/>
      <w:jc w:val="center"/>
    </w:pPr>
    <w:rPr>
      <w:rFonts w:ascii="Arial" w:hAnsi="Arial"/>
      <w:b/>
      <w:sz w:val="22"/>
    </w:rPr>
  </w:style>
  <w:style w:type="paragraph" w:customStyle="1" w:styleId="FigureTitle">
    <w:name w:val="Figure Title"/>
    <w:basedOn w:val="TableTitle"/>
    <w:link w:val="FigureTitleChar1"/>
    <w:rsid w:val="006C2D4D"/>
    <w:pPr>
      <w:keepNext w:val="0"/>
      <w:keepLines/>
      <w:spacing w:before="60" w:after="300"/>
    </w:pPr>
  </w:style>
  <w:style w:type="paragraph" w:customStyle="1" w:styleId="XMLExample">
    <w:name w:val="XML Example"/>
    <w:basedOn w:val="BodyText"/>
    <w:uiPriority w:val="99"/>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basedOn w:val="AppendixHeading1"/>
    <w:next w:val="BodyText"/>
    <w:rsid w:val="00325079"/>
    <w:pPr>
      <w:outlineLvl w:val="1"/>
    </w:pPr>
  </w:style>
  <w:style w:type="paragraph" w:customStyle="1" w:styleId="AppendixHeading1">
    <w:name w:val="Appendix Heading 1"/>
    <w:next w:val="BodyText"/>
    <w:rsid w:val="00325079"/>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325079"/>
    <w:pPr>
      <w:numPr>
        <w:ilvl w:val="2"/>
        <w:numId w:val="13"/>
      </w:numPr>
      <w:outlineLvl w:val="2"/>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character" w:customStyle="1" w:styleId="BodyTextChar3">
    <w:name w:val="Body Text Char3"/>
    <w:aliases w:val="Body Text Char Char Char Char"/>
    <w:rsid w:val="005B5D47"/>
    <w:rPr>
      <w:noProof/>
      <w:sz w:val="24"/>
      <w:lang w:val="en-US" w:eastAsia="en-US" w:bidi="ar-SA"/>
    </w:r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TableofAuthorities">
    <w:name w:val="table of authorities"/>
    <w:basedOn w:val="Normal"/>
    <w:next w:val="Normal"/>
    <w:rsid w:val="005B5D47"/>
    <w:pPr>
      <w:ind w:left="240" w:hanging="240"/>
    </w:p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uiPriority w:val="99"/>
    <w:rsid w:val="005B5D47"/>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link w:val="Heading3"/>
    <w:rsid w:val="00477C87"/>
    <w:rPr>
      <w:rFonts w:ascii="Arial" w:hAnsi="Arial"/>
      <w:b/>
      <w:noProof/>
      <w:kern w:val="28"/>
      <w:sz w:val="24"/>
    </w:rPr>
  </w:style>
  <w:style w:type="character" w:customStyle="1" w:styleId="Heading4Char">
    <w:name w:val="Heading 4 Char"/>
    <w:basedOn w:val="Heading3Char"/>
    <w:link w:val="Heading4"/>
    <w:uiPriority w:val="99"/>
    <w:rsid w:val="00477C87"/>
    <w:rPr>
      <w:rFonts w:ascii="Arial" w:hAnsi="Arial"/>
      <w:b/>
      <w:noProof/>
      <w:kern w:val="28"/>
      <w:sz w:val="24"/>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styleId="BodyText2">
    <w:name w:val="Body Text 2"/>
    <w:basedOn w:val="Normal"/>
    <w:link w:val="BodyText2Char"/>
    <w:rsid w:val="005B5D47"/>
    <w:pPr>
      <w:spacing w:before="0"/>
    </w:pPr>
    <w:rPr>
      <w:i/>
    </w:rPr>
  </w:style>
  <w:style w:type="character" w:customStyle="1" w:styleId="BodyText2Char">
    <w:name w:val="Body Text 2 Char"/>
    <w:basedOn w:val="DefaultParagraphFont"/>
    <w:link w:val="BodyText2"/>
    <w:rsid w:val="005B5D47"/>
    <w:rPr>
      <w:i/>
      <w:sz w:val="24"/>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uiPriority w:val="99"/>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CF69CB"/>
    <w:pPr>
      <w:numPr>
        <w:numId w:val="2"/>
      </w:numPr>
    </w:pPr>
  </w:style>
  <w:style w:type="paragraph" w:styleId="ListBullet3">
    <w:name w:val="List Bullet 3"/>
    <w:basedOn w:val="Normal"/>
    <w:link w:val="ListBullet3Char"/>
    <w:rsid w:val="00CF69CB"/>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CF69CB"/>
    <w:pPr>
      <w:numPr>
        <w:numId w:val="9"/>
      </w:numPr>
    </w:pPr>
  </w:style>
  <w:style w:type="paragraph" w:styleId="ListBullet5">
    <w:name w:val="List Bullet 5"/>
    <w:basedOn w:val="Normal"/>
    <w:uiPriority w:val="99"/>
    <w:unhideWhenUsed/>
    <w:rsid w:val="00E10CD7"/>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AppendixHeading4Char">
    <w:name w:val="Appendix Heading 4 Char"/>
    <w:basedOn w:val="Heading4Char"/>
    <w:link w:val="AppendixHeading4"/>
    <w:rsid w:val="00325079"/>
    <w:rPr>
      <w:rFonts w:ascii="Arial" w:hAnsi="Arial"/>
      <w:b/>
      <w:noProof/>
      <w:kern w:val="28"/>
      <w:sz w:val="24"/>
    </w:rPr>
  </w:style>
  <w:style w:type="paragraph" w:customStyle="1" w:styleId="TableText">
    <w:name w:val="TableText"/>
    <w:basedOn w:val="Normal"/>
    <w:link w:val="TableTextChar"/>
    <w:rsid w:val="005B5D47"/>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5B5D47"/>
    <w:rPr>
      <w:rFonts w:ascii="Bookman Old Style" w:hAnsi="Bookman Old Style"/>
      <w:noProof/>
      <w:sz w:val="18"/>
      <w:szCs w:val="18"/>
      <w:lang w:val="x-none" w:eastAsia="x-none"/>
    </w:rPr>
  </w:style>
  <w:style w:type="character" w:customStyle="1" w:styleId="Heading1Char">
    <w:name w:val="Heading 1 Char"/>
    <w:basedOn w:val="DefaultParagraphFont"/>
    <w:link w:val="Heading1"/>
    <w:rsid w:val="004A6CA4"/>
    <w:rPr>
      <w:rFonts w:ascii="Arial" w:hAnsi="Arial"/>
      <w:b/>
      <w:noProof/>
      <w:kern w:val="28"/>
      <w:sz w:val="28"/>
    </w:rPr>
  </w:style>
  <w:style w:type="character" w:customStyle="1" w:styleId="Heading5Char">
    <w:name w:val="Heading 5 Char"/>
    <w:basedOn w:val="DefaultParagraphFont"/>
    <w:link w:val="Heading5"/>
    <w:rsid w:val="004A6CA4"/>
    <w:rPr>
      <w:rFonts w:ascii="Arial" w:hAnsi="Arial"/>
      <w:b/>
      <w:noProof/>
      <w:kern w:val="28"/>
      <w:sz w:val="24"/>
    </w:rPr>
  </w:style>
  <w:style w:type="paragraph" w:customStyle="1" w:styleId="BodyText22ptBoldCenteredKernat14pt">
    <w:name w:val="Body Text 22 pt Bold Centered Kern at 14 pt"/>
    <w:basedOn w:val="BodyText"/>
    <w:rsid w:val="00876FF1"/>
    <w:pPr>
      <w:jc w:val="center"/>
    </w:pPr>
    <w:rPr>
      <w:b/>
      <w:bCs/>
      <w:kern w:val="28"/>
      <w:sz w:val="44"/>
    </w:rPr>
  </w:style>
  <w:style w:type="character" w:customStyle="1" w:styleId="FootnoteTextChar">
    <w:name w:val="Footnote Text Char"/>
    <w:link w:val="FootnoteText"/>
    <w:uiPriority w:val="99"/>
    <w:semiHidden/>
    <w:locked/>
    <w:rsid w:val="00876FF1"/>
  </w:style>
  <w:style w:type="character" w:customStyle="1" w:styleId="TableEntryChar">
    <w:name w:val="Table Entry Char"/>
    <w:link w:val="TableEntry"/>
    <w:locked/>
    <w:rsid w:val="007A15D1"/>
    <w:rPr>
      <w:sz w:val="18"/>
    </w:rPr>
  </w:style>
  <w:style w:type="character" w:customStyle="1" w:styleId="TableEntryHeaderChar">
    <w:name w:val="Table Entry Header Char"/>
    <w:link w:val="TableEntryHeader"/>
    <w:locked/>
    <w:rsid w:val="007A15D1"/>
    <w:rPr>
      <w:rFonts w:ascii="Arial" w:hAnsi="Arial"/>
      <w:b/>
    </w:rPr>
  </w:style>
  <w:style w:type="paragraph" w:customStyle="1" w:styleId="StyleBodyTextTopSinglesolidlineAuto6ptLinewidth">
    <w:name w:val="Style Body Text + Top: (Single solid line Auto  6 pt Line width)..."/>
    <w:basedOn w:val="BodyText"/>
    <w:rsid w:val="00FD0CE3"/>
    <w:pPr>
      <w:pBdr>
        <w:top w:val="single" w:sz="36" w:space="1" w:color="auto"/>
        <w:left w:val="single" w:sz="36" w:space="4" w:color="auto"/>
        <w:bottom w:val="single" w:sz="36" w:space="12" w:color="auto"/>
        <w:right w:val="single" w:sz="36" w:space="4" w:color="auto"/>
      </w:pBdr>
    </w:pPr>
  </w:style>
  <w:style w:type="paragraph" w:customStyle="1" w:styleId="Default">
    <w:name w:val="Default"/>
    <w:rsid w:val="00F22DDA"/>
    <w:pPr>
      <w:widowControl w:val="0"/>
      <w:autoSpaceDE w:val="0"/>
      <w:autoSpaceDN w:val="0"/>
      <w:adjustRightInd w:val="0"/>
    </w:pPr>
    <w:rPr>
      <w:rFonts w:ascii="Courier New" w:hAnsi="Courier New" w:cs="Courier New"/>
      <w:color w:val="000000"/>
      <w:sz w:val="24"/>
      <w:szCs w:val="24"/>
    </w:rPr>
  </w:style>
  <w:style w:type="character" w:customStyle="1" w:styleId="FigureTitleChar1">
    <w:name w:val="Figure Title Char1"/>
    <w:basedOn w:val="DefaultParagraphFont"/>
    <w:link w:val="FigureTitle"/>
    <w:locked/>
    <w:rsid w:val="00EF7844"/>
    <w:rPr>
      <w:rFonts w:ascii="Arial" w:hAnsi="Arial"/>
      <w:b/>
      <w:sz w:val="22"/>
    </w:rPr>
  </w:style>
  <w:style w:type="paragraph" w:customStyle="1" w:styleId="StylePlainText8ptBoxSinglesolidlineAuto05ptLin">
    <w:name w:val="Style Plain Text + 8 pt Box: (Single solid line Auto  0.5 pt Lin..."/>
    <w:basedOn w:val="PlainText"/>
    <w:uiPriority w:val="99"/>
    <w:rsid w:val="00AF0AEF"/>
    <w:pPr>
      <w:pBdr>
        <w:top w:val="single" w:sz="4" w:space="1" w:color="auto"/>
        <w:left w:val="single" w:sz="4" w:space="4" w:color="auto"/>
        <w:bottom w:val="single" w:sz="4" w:space="1" w:color="auto"/>
        <w:right w:val="single" w:sz="4" w:space="4" w:color="auto"/>
      </w:pBdr>
      <w:spacing w:before="60"/>
    </w:pPr>
    <w:rPr>
      <w:rFonts w:cs="Times New Roman"/>
      <w:sz w:val="16"/>
    </w:rPr>
  </w:style>
  <w:style w:type="character" w:styleId="Strong">
    <w:name w:val="Strong"/>
    <w:basedOn w:val="DefaultParagraphFont"/>
    <w:uiPriority w:val="99"/>
    <w:qFormat/>
    <w:rsid w:val="00792B85"/>
    <w:rPr>
      <w:rFonts w:cs="Times New Roman"/>
      <w:b/>
    </w:rPr>
  </w:style>
  <w:style w:type="character" w:customStyle="1" w:styleId="TableTitleChar1">
    <w:name w:val="Table Title Char1"/>
    <w:link w:val="TableTitle"/>
    <w:locked/>
    <w:rsid w:val="00792B85"/>
    <w:rPr>
      <w:rFonts w:ascii="Arial" w:hAnsi="Arial"/>
      <w:b/>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898198">
      <w:bodyDiv w:val="1"/>
      <w:marLeft w:val="0"/>
      <w:marRight w:val="0"/>
      <w:marTop w:val="0"/>
      <w:marBottom w:val="0"/>
      <w:divBdr>
        <w:top w:val="none" w:sz="0" w:space="0" w:color="auto"/>
        <w:left w:val="none" w:sz="0" w:space="0" w:color="auto"/>
        <w:bottom w:val="none" w:sz="0" w:space="0" w:color="auto"/>
        <w:right w:val="none" w:sz="0" w:space="0" w:color="auto"/>
      </w:divBdr>
    </w:div>
    <w:div w:id="851529007">
      <w:bodyDiv w:val="1"/>
      <w:marLeft w:val="0"/>
      <w:marRight w:val="0"/>
      <w:marTop w:val="0"/>
      <w:marBottom w:val="0"/>
      <w:divBdr>
        <w:top w:val="none" w:sz="0" w:space="0" w:color="auto"/>
        <w:left w:val="none" w:sz="0" w:space="0" w:color="auto"/>
        <w:bottom w:val="none" w:sz="0" w:space="0" w:color="auto"/>
        <w:right w:val="none" w:sz="0" w:space="0" w:color="auto"/>
      </w:divBdr>
    </w:div>
    <w:div w:id="885991259">
      <w:bodyDiv w:val="1"/>
      <w:marLeft w:val="0"/>
      <w:marRight w:val="0"/>
      <w:marTop w:val="0"/>
      <w:marBottom w:val="0"/>
      <w:divBdr>
        <w:top w:val="none" w:sz="0" w:space="0" w:color="auto"/>
        <w:left w:val="none" w:sz="0" w:space="0" w:color="auto"/>
        <w:bottom w:val="none" w:sz="0" w:space="0" w:color="auto"/>
        <w:right w:val="none" w:sz="0" w:space="0" w:color="auto"/>
      </w:divBdr>
    </w:div>
    <w:div w:id="913514839">
      <w:bodyDiv w:val="1"/>
      <w:marLeft w:val="0"/>
      <w:marRight w:val="0"/>
      <w:marTop w:val="0"/>
      <w:marBottom w:val="0"/>
      <w:divBdr>
        <w:top w:val="none" w:sz="0" w:space="0" w:color="auto"/>
        <w:left w:val="none" w:sz="0" w:space="0" w:color="auto"/>
        <w:bottom w:val="none" w:sz="0" w:space="0" w:color="auto"/>
        <w:right w:val="none" w:sz="0" w:space="0" w:color="auto"/>
      </w:divBdr>
    </w:div>
    <w:div w:id="1288900478">
      <w:bodyDiv w:val="1"/>
      <w:marLeft w:val="0"/>
      <w:marRight w:val="0"/>
      <w:marTop w:val="0"/>
      <w:marBottom w:val="0"/>
      <w:divBdr>
        <w:top w:val="none" w:sz="0" w:space="0" w:color="auto"/>
        <w:left w:val="none" w:sz="0" w:space="0" w:color="auto"/>
        <w:bottom w:val="none" w:sz="0" w:space="0" w:color="auto"/>
        <w:right w:val="none" w:sz="0" w:space="0" w:color="auto"/>
      </w:divBdr>
    </w:div>
    <w:div w:id="1471047271">
      <w:bodyDiv w:val="1"/>
      <w:marLeft w:val="0"/>
      <w:marRight w:val="0"/>
      <w:marTop w:val="0"/>
      <w:marBottom w:val="0"/>
      <w:divBdr>
        <w:top w:val="none" w:sz="0" w:space="0" w:color="auto"/>
        <w:left w:val="none" w:sz="0" w:space="0" w:color="auto"/>
        <w:bottom w:val="none" w:sz="0" w:space="0" w:color="auto"/>
        <w:right w:val="none" w:sz="0" w:space="0" w:color="auto"/>
      </w:divBdr>
    </w:div>
    <w:div w:id="1527331398">
      <w:bodyDiv w:val="1"/>
      <w:marLeft w:val="0"/>
      <w:marRight w:val="0"/>
      <w:marTop w:val="0"/>
      <w:marBottom w:val="0"/>
      <w:divBdr>
        <w:top w:val="none" w:sz="0" w:space="0" w:color="auto"/>
        <w:left w:val="none" w:sz="0" w:space="0" w:color="auto"/>
        <w:bottom w:val="none" w:sz="0" w:space="0" w:color="auto"/>
        <w:right w:val="none" w:sz="0" w:space="0" w:color="auto"/>
      </w:divBdr>
    </w:div>
    <w:div w:id="1751149573">
      <w:bodyDiv w:val="1"/>
      <w:marLeft w:val="0"/>
      <w:marRight w:val="0"/>
      <w:marTop w:val="0"/>
      <w:marBottom w:val="0"/>
      <w:divBdr>
        <w:top w:val="none" w:sz="0" w:space="0" w:color="auto"/>
        <w:left w:val="none" w:sz="0" w:space="0" w:color="auto"/>
        <w:bottom w:val="none" w:sz="0" w:space="0" w:color="auto"/>
        <w:right w:val="none" w:sz="0" w:space="0" w:color="auto"/>
      </w:divBdr>
    </w:div>
    <w:div w:id="1822237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fontTable" Target="fontTable.xml"/><Relationship Id="rId47" Type="http://schemas.openxmlformats.org/officeDocument/2006/relationships/theme" Target="theme/theme1.xml"/><Relationship Id="rId20" Type="http://schemas.openxmlformats.org/officeDocument/2006/relationships/hyperlink" Target="http://wiki.ihe.net/index.php?title=Asynchronous_Messaging" TargetMode="External"/><Relationship Id="rId21" Type="http://schemas.openxmlformats.org/officeDocument/2006/relationships/hyperlink" Target="https://connectopensource.atlassian.net/wiki/spaces/CONNECTWIKI/pages/8585329/Asynchronous+Messaging+Engineering+Analysis" TargetMode="External"/><Relationship Id="rId22" Type="http://schemas.openxmlformats.org/officeDocument/2006/relationships/hyperlink" Target="ftp://ftp.ihe.net/IT_Infrastructure/iheitiyr8-2010-2011/Technical_Cmte/Profile_Work/DeferredMsging/IHE_ITI_WhitePaper_Async.0810.doc" TargetMode="External"/><Relationship Id="rId23" Type="http://schemas.openxmlformats.org/officeDocument/2006/relationships/image" Target="media/image2.emf"/><Relationship Id="rId24" Type="http://schemas.openxmlformats.org/officeDocument/2006/relationships/oleObject" Target="embeddings/oleObject1.bin"/><Relationship Id="rId25" Type="http://schemas.openxmlformats.org/officeDocument/2006/relationships/image" Target="media/image3.emf"/><Relationship Id="rId26" Type="http://schemas.openxmlformats.org/officeDocument/2006/relationships/oleObject" Target="embeddings/oleObject2.bin"/><Relationship Id="rId27" Type="http://schemas.openxmlformats.org/officeDocument/2006/relationships/image" Target="media/image4.emf"/><Relationship Id="rId28" Type="http://schemas.openxmlformats.org/officeDocument/2006/relationships/oleObject" Target="embeddings/oleObject3.bin"/><Relationship Id="rId29" Type="http://schemas.openxmlformats.org/officeDocument/2006/relationships/comments" Target="comment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5.wmf"/><Relationship Id="rId31" Type="http://schemas.openxmlformats.org/officeDocument/2006/relationships/oleObject" Target="embeddings/oleObject4.bin"/><Relationship Id="rId32" Type="http://schemas.openxmlformats.org/officeDocument/2006/relationships/image" Target="media/image6.emf"/><Relationship Id="rId9" Type="http://schemas.openxmlformats.org/officeDocument/2006/relationships/image" Target="media/image1.jpe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oleObject" Target="embeddings/oleObject5.bin"/><Relationship Id="rId34" Type="http://schemas.openxmlformats.org/officeDocument/2006/relationships/image" Target="media/image7.wmf"/><Relationship Id="rId35" Type="http://schemas.openxmlformats.org/officeDocument/2006/relationships/oleObject" Target="embeddings/oleObject6.bin"/><Relationship Id="rId36" Type="http://schemas.openxmlformats.org/officeDocument/2006/relationships/image" Target="media/image8.emf"/><Relationship Id="rId10" Type="http://schemas.openxmlformats.org/officeDocument/2006/relationships/hyperlink" Target="http://ihe.net/Technical_Frameworks/" TargetMode="External"/><Relationship Id="rId11" Type="http://schemas.openxmlformats.org/officeDocument/2006/relationships/hyperlink" Target="http://ihe.net/Public_Comment/" TargetMode="External"/><Relationship Id="rId12" Type="http://schemas.openxmlformats.org/officeDocument/2006/relationships/hyperlink" Target="http://www.ihe.net/Public_Comment/" TargetMode="External"/><Relationship Id="rId13" Type="http://schemas.openxmlformats.org/officeDocument/2006/relationships/hyperlink" Target="http://www.ihe.net/Public_Comment/" TargetMode="External"/><Relationship Id="rId14" Type="http://schemas.openxmlformats.org/officeDocument/2006/relationships/hyperlink" Target="http://www.ihe.net/" TargetMode="External"/><Relationship Id="rId15" Type="http://schemas.openxmlformats.org/officeDocument/2006/relationships/hyperlink" Target="http://ihe.net/IHE_Domains/" TargetMode="External"/><Relationship Id="rId16" Type="http://schemas.openxmlformats.org/officeDocument/2006/relationships/hyperlink" Target="http://ihe.net/IHE_Process/" TargetMode="External"/><Relationship Id="rId17" Type="http://schemas.openxmlformats.org/officeDocument/2006/relationships/hyperlink" Target="http://ihe.net/Profiles/" TargetMode="External"/><Relationship Id="rId18" Type="http://schemas.openxmlformats.org/officeDocument/2006/relationships/hyperlink" Target="http://ihe.net/Technical_Frameworks/" TargetMode="External"/><Relationship Id="rId19" Type="http://schemas.openxmlformats.org/officeDocument/2006/relationships/hyperlink" Target="http://ihe.net/Templates_Public_Comments/" TargetMode="External"/><Relationship Id="rId37" Type="http://schemas.openxmlformats.org/officeDocument/2006/relationships/oleObject" Target="embeddings/oleObject7.bin"/><Relationship Id="rId38" Type="http://schemas.openxmlformats.org/officeDocument/2006/relationships/image" Target="media/image9.emf"/><Relationship Id="rId39" Type="http://schemas.openxmlformats.org/officeDocument/2006/relationships/oleObject" Target="embeddings/oleObject8.bin"/><Relationship Id="rId40" Type="http://schemas.openxmlformats.org/officeDocument/2006/relationships/image" Target="media/image10.emf"/><Relationship Id="rId41" Type="http://schemas.openxmlformats.org/officeDocument/2006/relationships/oleObject" Target="embeddings/oleObject9.bin"/><Relationship Id="rId42" Type="http://schemas.openxmlformats.org/officeDocument/2006/relationships/header" Target="header1.xml"/><Relationship Id="rId43" Type="http://schemas.openxmlformats.org/officeDocument/2006/relationships/footer" Target="footer1.xml"/><Relationship Id="rId44" Type="http://schemas.openxmlformats.org/officeDocument/2006/relationships/footer" Target="footer2.xml"/><Relationship Id="rId45"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5F1B59-64A3-0141-B548-28FBFD9CE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\Users\Mary\Desktop\00_IHE\00_DocumentPublication\03_Templates\01_2012-09_IHE Templates\2012-09\Base Template (no rev letter is latest)\IHE_Template_2012.dotx</Template>
  <TotalTime>2320</TotalTime>
  <Pages>51</Pages>
  <Words>13232</Words>
  <Characters>75424</Characters>
  <Application>Microsoft Macintosh Word</Application>
  <DocSecurity>0</DocSecurity>
  <Lines>628</Lines>
  <Paragraphs>176</Paragraphs>
  <ScaleCrop>false</ScaleCrop>
  <HeadingPairs>
    <vt:vector size="2" baseType="variant">
      <vt:variant>
        <vt:lpstr>Title</vt:lpstr>
      </vt:variant>
      <vt:variant>
        <vt:i4>1</vt:i4>
      </vt:variant>
    </vt:vector>
  </HeadingPairs>
  <TitlesOfParts>
    <vt:vector size="1" baseType="lpstr">
      <vt:lpstr>IHE_Suppl_Template_Rev10.4_PC_2013-10-30</vt:lpstr>
    </vt:vector>
  </TitlesOfParts>
  <Company>IHE</Company>
  <LinksUpToDate>false</LinksUpToDate>
  <CharactersWithSpaces>88480</CharactersWithSpaces>
  <SharedDoc>false</SharedDoc>
  <HLinks>
    <vt:vector size="738" baseType="variant">
      <vt:variant>
        <vt:i4>1048652</vt:i4>
      </vt:variant>
      <vt:variant>
        <vt:i4>696</vt:i4>
      </vt:variant>
      <vt:variant>
        <vt:i4>0</vt:i4>
      </vt:variant>
      <vt:variant>
        <vt:i4>5</vt:i4>
      </vt:variant>
      <vt:variant>
        <vt:lpwstr>http://wiki.ihe.net/index.php?title=National_Extensions_Process</vt:lpwstr>
      </vt:variant>
      <vt:variant>
        <vt:lpwstr/>
      </vt:variant>
      <vt:variant>
        <vt:i4>3801176</vt:i4>
      </vt:variant>
      <vt:variant>
        <vt:i4>693</vt:i4>
      </vt:variant>
      <vt:variant>
        <vt:i4>0</vt:i4>
      </vt:variant>
      <vt:variant>
        <vt:i4>5</vt:i4>
      </vt:variant>
      <vt:variant>
        <vt:lpwstr/>
      </vt:variant>
      <vt:variant>
        <vt:lpwstr>_1.3.6.1.4.1.19376.1.4.1.5.4__Cardia</vt:lpwstr>
      </vt:variant>
      <vt:variant>
        <vt:i4>589940</vt:i4>
      </vt:variant>
      <vt:variant>
        <vt:i4>684</vt:i4>
      </vt:variant>
      <vt:variant>
        <vt:i4>0</vt:i4>
      </vt:variant>
      <vt:variant>
        <vt:i4>5</vt:i4>
      </vt:variant>
      <vt:variant>
        <vt:lpwstr>http://wiki.ihe.net/index.php?title=Scheduled_Workflow</vt:lpwstr>
      </vt:variant>
      <vt:variant>
        <vt:lpwstr/>
      </vt:variant>
      <vt:variant>
        <vt:i4>131126</vt:i4>
      </vt:variant>
      <vt:variant>
        <vt:i4>675</vt:i4>
      </vt:variant>
      <vt:variant>
        <vt:i4>0</vt:i4>
      </vt:variant>
      <vt:variant>
        <vt:i4>5</vt:i4>
      </vt:variant>
      <vt:variant>
        <vt:lpwstr>http://ihe.net/Technical_Frameworks/</vt:lpwstr>
      </vt:variant>
      <vt:variant>
        <vt:lpwstr/>
      </vt:variant>
      <vt:variant>
        <vt:i4>131126</vt:i4>
      </vt:variant>
      <vt:variant>
        <vt:i4>672</vt:i4>
      </vt:variant>
      <vt:variant>
        <vt:i4>0</vt:i4>
      </vt:variant>
      <vt:variant>
        <vt:i4>5</vt:i4>
      </vt:variant>
      <vt:variant>
        <vt:lpwstr>http://ihe.net/Technical_Frameworks/</vt:lpwstr>
      </vt:variant>
      <vt:variant>
        <vt:lpwstr/>
      </vt:variant>
      <vt:variant>
        <vt:i4>1572919</vt:i4>
      </vt:variant>
      <vt:variant>
        <vt:i4>665</vt:i4>
      </vt:variant>
      <vt:variant>
        <vt:i4>0</vt:i4>
      </vt:variant>
      <vt:variant>
        <vt:i4>5</vt:i4>
      </vt:variant>
      <vt:variant>
        <vt:lpwstr/>
      </vt:variant>
      <vt:variant>
        <vt:lpwstr>_Toc381731613</vt:lpwstr>
      </vt:variant>
      <vt:variant>
        <vt:i4>1572919</vt:i4>
      </vt:variant>
      <vt:variant>
        <vt:i4>659</vt:i4>
      </vt:variant>
      <vt:variant>
        <vt:i4>0</vt:i4>
      </vt:variant>
      <vt:variant>
        <vt:i4>5</vt:i4>
      </vt:variant>
      <vt:variant>
        <vt:lpwstr/>
      </vt:variant>
      <vt:variant>
        <vt:lpwstr>_Toc381731612</vt:lpwstr>
      </vt:variant>
      <vt:variant>
        <vt:i4>1572919</vt:i4>
      </vt:variant>
      <vt:variant>
        <vt:i4>653</vt:i4>
      </vt:variant>
      <vt:variant>
        <vt:i4>0</vt:i4>
      </vt:variant>
      <vt:variant>
        <vt:i4>5</vt:i4>
      </vt:variant>
      <vt:variant>
        <vt:lpwstr/>
      </vt:variant>
      <vt:variant>
        <vt:lpwstr>_Toc381731611</vt:lpwstr>
      </vt:variant>
      <vt:variant>
        <vt:i4>1572919</vt:i4>
      </vt:variant>
      <vt:variant>
        <vt:i4>647</vt:i4>
      </vt:variant>
      <vt:variant>
        <vt:i4>0</vt:i4>
      </vt:variant>
      <vt:variant>
        <vt:i4>5</vt:i4>
      </vt:variant>
      <vt:variant>
        <vt:lpwstr/>
      </vt:variant>
      <vt:variant>
        <vt:lpwstr>_Toc381731610</vt:lpwstr>
      </vt:variant>
      <vt:variant>
        <vt:i4>1638455</vt:i4>
      </vt:variant>
      <vt:variant>
        <vt:i4>641</vt:i4>
      </vt:variant>
      <vt:variant>
        <vt:i4>0</vt:i4>
      </vt:variant>
      <vt:variant>
        <vt:i4>5</vt:i4>
      </vt:variant>
      <vt:variant>
        <vt:lpwstr/>
      </vt:variant>
      <vt:variant>
        <vt:lpwstr>_Toc381731609</vt:lpwstr>
      </vt:variant>
      <vt:variant>
        <vt:i4>1638455</vt:i4>
      </vt:variant>
      <vt:variant>
        <vt:i4>635</vt:i4>
      </vt:variant>
      <vt:variant>
        <vt:i4>0</vt:i4>
      </vt:variant>
      <vt:variant>
        <vt:i4>5</vt:i4>
      </vt:variant>
      <vt:variant>
        <vt:lpwstr/>
      </vt:variant>
      <vt:variant>
        <vt:lpwstr>_Toc381731608</vt:lpwstr>
      </vt:variant>
      <vt:variant>
        <vt:i4>1638455</vt:i4>
      </vt:variant>
      <vt:variant>
        <vt:i4>629</vt:i4>
      </vt:variant>
      <vt:variant>
        <vt:i4>0</vt:i4>
      </vt:variant>
      <vt:variant>
        <vt:i4>5</vt:i4>
      </vt:variant>
      <vt:variant>
        <vt:lpwstr/>
      </vt:variant>
      <vt:variant>
        <vt:lpwstr>_Toc381731607</vt:lpwstr>
      </vt:variant>
      <vt:variant>
        <vt:i4>1638455</vt:i4>
      </vt:variant>
      <vt:variant>
        <vt:i4>623</vt:i4>
      </vt:variant>
      <vt:variant>
        <vt:i4>0</vt:i4>
      </vt:variant>
      <vt:variant>
        <vt:i4>5</vt:i4>
      </vt:variant>
      <vt:variant>
        <vt:lpwstr/>
      </vt:variant>
      <vt:variant>
        <vt:lpwstr>_Toc381731606</vt:lpwstr>
      </vt:variant>
      <vt:variant>
        <vt:i4>1638455</vt:i4>
      </vt:variant>
      <vt:variant>
        <vt:i4>617</vt:i4>
      </vt:variant>
      <vt:variant>
        <vt:i4>0</vt:i4>
      </vt:variant>
      <vt:variant>
        <vt:i4>5</vt:i4>
      </vt:variant>
      <vt:variant>
        <vt:lpwstr/>
      </vt:variant>
      <vt:variant>
        <vt:lpwstr>_Toc381731605</vt:lpwstr>
      </vt:variant>
      <vt:variant>
        <vt:i4>1638455</vt:i4>
      </vt:variant>
      <vt:variant>
        <vt:i4>611</vt:i4>
      </vt:variant>
      <vt:variant>
        <vt:i4>0</vt:i4>
      </vt:variant>
      <vt:variant>
        <vt:i4>5</vt:i4>
      </vt:variant>
      <vt:variant>
        <vt:lpwstr/>
      </vt:variant>
      <vt:variant>
        <vt:lpwstr>_Toc381731604</vt:lpwstr>
      </vt:variant>
      <vt:variant>
        <vt:i4>1638455</vt:i4>
      </vt:variant>
      <vt:variant>
        <vt:i4>605</vt:i4>
      </vt:variant>
      <vt:variant>
        <vt:i4>0</vt:i4>
      </vt:variant>
      <vt:variant>
        <vt:i4>5</vt:i4>
      </vt:variant>
      <vt:variant>
        <vt:lpwstr/>
      </vt:variant>
      <vt:variant>
        <vt:lpwstr>_Toc381731603</vt:lpwstr>
      </vt:variant>
      <vt:variant>
        <vt:i4>1638455</vt:i4>
      </vt:variant>
      <vt:variant>
        <vt:i4>599</vt:i4>
      </vt:variant>
      <vt:variant>
        <vt:i4>0</vt:i4>
      </vt:variant>
      <vt:variant>
        <vt:i4>5</vt:i4>
      </vt:variant>
      <vt:variant>
        <vt:lpwstr/>
      </vt:variant>
      <vt:variant>
        <vt:lpwstr>_Toc381731602</vt:lpwstr>
      </vt:variant>
      <vt:variant>
        <vt:i4>1638455</vt:i4>
      </vt:variant>
      <vt:variant>
        <vt:i4>593</vt:i4>
      </vt:variant>
      <vt:variant>
        <vt:i4>0</vt:i4>
      </vt:variant>
      <vt:variant>
        <vt:i4>5</vt:i4>
      </vt:variant>
      <vt:variant>
        <vt:lpwstr/>
      </vt:variant>
      <vt:variant>
        <vt:lpwstr>_Toc381731601</vt:lpwstr>
      </vt:variant>
      <vt:variant>
        <vt:i4>1638455</vt:i4>
      </vt:variant>
      <vt:variant>
        <vt:i4>587</vt:i4>
      </vt:variant>
      <vt:variant>
        <vt:i4>0</vt:i4>
      </vt:variant>
      <vt:variant>
        <vt:i4>5</vt:i4>
      </vt:variant>
      <vt:variant>
        <vt:lpwstr/>
      </vt:variant>
      <vt:variant>
        <vt:lpwstr>_Toc381731600</vt:lpwstr>
      </vt:variant>
      <vt:variant>
        <vt:i4>1048628</vt:i4>
      </vt:variant>
      <vt:variant>
        <vt:i4>581</vt:i4>
      </vt:variant>
      <vt:variant>
        <vt:i4>0</vt:i4>
      </vt:variant>
      <vt:variant>
        <vt:i4>5</vt:i4>
      </vt:variant>
      <vt:variant>
        <vt:lpwstr/>
      </vt:variant>
      <vt:variant>
        <vt:lpwstr>_Toc381731599</vt:lpwstr>
      </vt:variant>
      <vt:variant>
        <vt:i4>1048628</vt:i4>
      </vt:variant>
      <vt:variant>
        <vt:i4>575</vt:i4>
      </vt:variant>
      <vt:variant>
        <vt:i4>0</vt:i4>
      </vt:variant>
      <vt:variant>
        <vt:i4>5</vt:i4>
      </vt:variant>
      <vt:variant>
        <vt:lpwstr/>
      </vt:variant>
      <vt:variant>
        <vt:lpwstr>_Toc381731598</vt:lpwstr>
      </vt:variant>
      <vt:variant>
        <vt:i4>1048628</vt:i4>
      </vt:variant>
      <vt:variant>
        <vt:i4>569</vt:i4>
      </vt:variant>
      <vt:variant>
        <vt:i4>0</vt:i4>
      </vt:variant>
      <vt:variant>
        <vt:i4>5</vt:i4>
      </vt:variant>
      <vt:variant>
        <vt:lpwstr/>
      </vt:variant>
      <vt:variant>
        <vt:lpwstr>_Toc381731597</vt:lpwstr>
      </vt:variant>
      <vt:variant>
        <vt:i4>1048628</vt:i4>
      </vt:variant>
      <vt:variant>
        <vt:i4>563</vt:i4>
      </vt:variant>
      <vt:variant>
        <vt:i4>0</vt:i4>
      </vt:variant>
      <vt:variant>
        <vt:i4>5</vt:i4>
      </vt:variant>
      <vt:variant>
        <vt:lpwstr/>
      </vt:variant>
      <vt:variant>
        <vt:lpwstr>_Toc381731596</vt:lpwstr>
      </vt:variant>
      <vt:variant>
        <vt:i4>1048628</vt:i4>
      </vt:variant>
      <vt:variant>
        <vt:i4>557</vt:i4>
      </vt:variant>
      <vt:variant>
        <vt:i4>0</vt:i4>
      </vt:variant>
      <vt:variant>
        <vt:i4>5</vt:i4>
      </vt:variant>
      <vt:variant>
        <vt:lpwstr/>
      </vt:variant>
      <vt:variant>
        <vt:lpwstr>_Toc381731595</vt:lpwstr>
      </vt:variant>
      <vt:variant>
        <vt:i4>1048628</vt:i4>
      </vt:variant>
      <vt:variant>
        <vt:i4>551</vt:i4>
      </vt:variant>
      <vt:variant>
        <vt:i4>0</vt:i4>
      </vt:variant>
      <vt:variant>
        <vt:i4>5</vt:i4>
      </vt:variant>
      <vt:variant>
        <vt:lpwstr/>
      </vt:variant>
      <vt:variant>
        <vt:lpwstr>_Toc381731594</vt:lpwstr>
      </vt:variant>
      <vt:variant>
        <vt:i4>1048628</vt:i4>
      </vt:variant>
      <vt:variant>
        <vt:i4>545</vt:i4>
      </vt:variant>
      <vt:variant>
        <vt:i4>0</vt:i4>
      </vt:variant>
      <vt:variant>
        <vt:i4>5</vt:i4>
      </vt:variant>
      <vt:variant>
        <vt:lpwstr/>
      </vt:variant>
      <vt:variant>
        <vt:lpwstr>_Toc381731593</vt:lpwstr>
      </vt:variant>
      <vt:variant>
        <vt:i4>1048628</vt:i4>
      </vt:variant>
      <vt:variant>
        <vt:i4>539</vt:i4>
      </vt:variant>
      <vt:variant>
        <vt:i4>0</vt:i4>
      </vt:variant>
      <vt:variant>
        <vt:i4>5</vt:i4>
      </vt:variant>
      <vt:variant>
        <vt:lpwstr/>
      </vt:variant>
      <vt:variant>
        <vt:lpwstr>_Toc381731592</vt:lpwstr>
      </vt:variant>
      <vt:variant>
        <vt:i4>1048628</vt:i4>
      </vt:variant>
      <vt:variant>
        <vt:i4>533</vt:i4>
      </vt:variant>
      <vt:variant>
        <vt:i4>0</vt:i4>
      </vt:variant>
      <vt:variant>
        <vt:i4>5</vt:i4>
      </vt:variant>
      <vt:variant>
        <vt:lpwstr/>
      </vt:variant>
      <vt:variant>
        <vt:lpwstr>_Toc381731591</vt:lpwstr>
      </vt:variant>
      <vt:variant>
        <vt:i4>1048628</vt:i4>
      </vt:variant>
      <vt:variant>
        <vt:i4>527</vt:i4>
      </vt:variant>
      <vt:variant>
        <vt:i4>0</vt:i4>
      </vt:variant>
      <vt:variant>
        <vt:i4>5</vt:i4>
      </vt:variant>
      <vt:variant>
        <vt:lpwstr/>
      </vt:variant>
      <vt:variant>
        <vt:lpwstr>_Toc381731590</vt:lpwstr>
      </vt:variant>
      <vt:variant>
        <vt:i4>1114164</vt:i4>
      </vt:variant>
      <vt:variant>
        <vt:i4>521</vt:i4>
      </vt:variant>
      <vt:variant>
        <vt:i4>0</vt:i4>
      </vt:variant>
      <vt:variant>
        <vt:i4>5</vt:i4>
      </vt:variant>
      <vt:variant>
        <vt:lpwstr/>
      </vt:variant>
      <vt:variant>
        <vt:lpwstr>_Toc381731589</vt:lpwstr>
      </vt:variant>
      <vt:variant>
        <vt:i4>1114164</vt:i4>
      </vt:variant>
      <vt:variant>
        <vt:i4>515</vt:i4>
      </vt:variant>
      <vt:variant>
        <vt:i4>0</vt:i4>
      </vt:variant>
      <vt:variant>
        <vt:i4>5</vt:i4>
      </vt:variant>
      <vt:variant>
        <vt:lpwstr/>
      </vt:variant>
      <vt:variant>
        <vt:lpwstr>_Toc381731588</vt:lpwstr>
      </vt:variant>
      <vt:variant>
        <vt:i4>1114164</vt:i4>
      </vt:variant>
      <vt:variant>
        <vt:i4>509</vt:i4>
      </vt:variant>
      <vt:variant>
        <vt:i4>0</vt:i4>
      </vt:variant>
      <vt:variant>
        <vt:i4>5</vt:i4>
      </vt:variant>
      <vt:variant>
        <vt:lpwstr/>
      </vt:variant>
      <vt:variant>
        <vt:lpwstr>_Toc381731587</vt:lpwstr>
      </vt:variant>
      <vt:variant>
        <vt:i4>1114164</vt:i4>
      </vt:variant>
      <vt:variant>
        <vt:i4>503</vt:i4>
      </vt:variant>
      <vt:variant>
        <vt:i4>0</vt:i4>
      </vt:variant>
      <vt:variant>
        <vt:i4>5</vt:i4>
      </vt:variant>
      <vt:variant>
        <vt:lpwstr/>
      </vt:variant>
      <vt:variant>
        <vt:lpwstr>_Toc381731586</vt:lpwstr>
      </vt:variant>
      <vt:variant>
        <vt:i4>1114164</vt:i4>
      </vt:variant>
      <vt:variant>
        <vt:i4>497</vt:i4>
      </vt:variant>
      <vt:variant>
        <vt:i4>0</vt:i4>
      </vt:variant>
      <vt:variant>
        <vt:i4>5</vt:i4>
      </vt:variant>
      <vt:variant>
        <vt:lpwstr/>
      </vt:variant>
      <vt:variant>
        <vt:lpwstr>_Toc381731585</vt:lpwstr>
      </vt:variant>
      <vt:variant>
        <vt:i4>1114164</vt:i4>
      </vt:variant>
      <vt:variant>
        <vt:i4>491</vt:i4>
      </vt:variant>
      <vt:variant>
        <vt:i4>0</vt:i4>
      </vt:variant>
      <vt:variant>
        <vt:i4>5</vt:i4>
      </vt:variant>
      <vt:variant>
        <vt:lpwstr/>
      </vt:variant>
      <vt:variant>
        <vt:lpwstr>_Toc381731584</vt:lpwstr>
      </vt:variant>
      <vt:variant>
        <vt:i4>1114164</vt:i4>
      </vt:variant>
      <vt:variant>
        <vt:i4>485</vt:i4>
      </vt:variant>
      <vt:variant>
        <vt:i4>0</vt:i4>
      </vt:variant>
      <vt:variant>
        <vt:i4>5</vt:i4>
      </vt:variant>
      <vt:variant>
        <vt:lpwstr/>
      </vt:variant>
      <vt:variant>
        <vt:lpwstr>_Toc381731583</vt:lpwstr>
      </vt:variant>
      <vt:variant>
        <vt:i4>1114164</vt:i4>
      </vt:variant>
      <vt:variant>
        <vt:i4>479</vt:i4>
      </vt:variant>
      <vt:variant>
        <vt:i4>0</vt:i4>
      </vt:variant>
      <vt:variant>
        <vt:i4>5</vt:i4>
      </vt:variant>
      <vt:variant>
        <vt:lpwstr/>
      </vt:variant>
      <vt:variant>
        <vt:lpwstr>_Toc381731582</vt:lpwstr>
      </vt:variant>
      <vt:variant>
        <vt:i4>1114164</vt:i4>
      </vt:variant>
      <vt:variant>
        <vt:i4>473</vt:i4>
      </vt:variant>
      <vt:variant>
        <vt:i4>0</vt:i4>
      </vt:variant>
      <vt:variant>
        <vt:i4>5</vt:i4>
      </vt:variant>
      <vt:variant>
        <vt:lpwstr/>
      </vt:variant>
      <vt:variant>
        <vt:lpwstr>_Toc381731581</vt:lpwstr>
      </vt:variant>
      <vt:variant>
        <vt:i4>1114164</vt:i4>
      </vt:variant>
      <vt:variant>
        <vt:i4>467</vt:i4>
      </vt:variant>
      <vt:variant>
        <vt:i4>0</vt:i4>
      </vt:variant>
      <vt:variant>
        <vt:i4>5</vt:i4>
      </vt:variant>
      <vt:variant>
        <vt:lpwstr/>
      </vt:variant>
      <vt:variant>
        <vt:lpwstr>_Toc381731580</vt:lpwstr>
      </vt:variant>
      <vt:variant>
        <vt:i4>1966132</vt:i4>
      </vt:variant>
      <vt:variant>
        <vt:i4>461</vt:i4>
      </vt:variant>
      <vt:variant>
        <vt:i4>0</vt:i4>
      </vt:variant>
      <vt:variant>
        <vt:i4>5</vt:i4>
      </vt:variant>
      <vt:variant>
        <vt:lpwstr/>
      </vt:variant>
      <vt:variant>
        <vt:lpwstr>_Toc381731579</vt:lpwstr>
      </vt:variant>
      <vt:variant>
        <vt:i4>1966132</vt:i4>
      </vt:variant>
      <vt:variant>
        <vt:i4>455</vt:i4>
      </vt:variant>
      <vt:variant>
        <vt:i4>0</vt:i4>
      </vt:variant>
      <vt:variant>
        <vt:i4>5</vt:i4>
      </vt:variant>
      <vt:variant>
        <vt:lpwstr/>
      </vt:variant>
      <vt:variant>
        <vt:lpwstr>_Toc381731578</vt:lpwstr>
      </vt:variant>
      <vt:variant>
        <vt:i4>1966132</vt:i4>
      </vt:variant>
      <vt:variant>
        <vt:i4>449</vt:i4>
      </vt:variant>
      <vt:variant>
        <vt:i4>0</vt:i4>
      </vt:variant>
      <vt:variant>
        <vt:i4>5</vt:i4>
      </vt:variant>
      <vt:variant>
        <vt:lpwstr/>
      </vt:variant>
      <vt:variant>
        <vt:lpwstr>_Toc381731577</vt:lpwstr>
      </vt:variant>
      <vt:variant>
        <vt:i4>1966132</vt:i4>
      </vt:variant>
      <vt:variant>
        <vt:i4>443</vt:i4>
      </vt:variant>
      <vt:variant>
        <vt:i4>0</vt:i4>
      </vt:variant>
      <vt:variant>
        <vt:i4>5</vt:i4>
      </vt:variant>
      <vt:variant>
        <vt:lpwstr/>
      </vt:variant>
      <vt:variant>
        <vt:lpwstr>_Toc381731576</vt:lpwstr>
      </vt:variant>
      <vt:variant>
        <vt:i4>1966132</vt:i4>
      </vt:variant>
      <vt:variant>
        <vt:i4>437</vt:i4>
      </vt:variant>
      <vt:variant>
        <vt:i4>0</vt:i4>
      </vt:variant>
      <vt:variant>
        <vt:i4>5</vt:i4>
      </vt:variant>
      <vt:variant>
        <vt:lpwstr/>
      </vt:variant>
      <vt:variant>
        <vt:lpwstr>_Toc381731575</vt:lpwstr>
      </vt:variant>
      <vt:variant>
        <vt:i4>1966132</vt:i4>
      </vt:variant>
      <vt:variant>
        <vt:i4>431</vt:i4>
      </vt:variant>
      <vt:variant>
        <vt:i4>0</vt:i4>
      </vt:variant>
      <vt:variant>
        <vt:i4>5</vt:i4>
      </vt:variant>
      <vt:variant>
        <vt:lpwstr/>
      </vt:variant>
      <vt:variant>
        <vt:lpwstr>_Toc381731574</vt:lpwstr>
      </vt:variant>
      <vt:variant>
        <vt:i4>1966132</vt:i4>
      </vt:variant>
      <vt:variant>
        <vt:i4>425</vt:i4>
      </vt:variant>
      <vt:variant>
        <vt:i4>0</vt:i4>
      </vt:variant>
      <vt:variant>
        <vt:i4>5</vt:i4>
      </vt:variant>
      <vt:variant>
        <vt:lpwstr/>
      </vt:variant>
      <vt:variant>
        <vt:lpwstr>_Toc381731573</vt:lpwstr>
      </vt:variant>
      <vt:variant>
        <vt:i4>1966132</vt:i4>
      </vt:variant>
      <vt:variant>
        <vt:i4>419</vt:i4>
      </vt:variant>
      <vt:variant>
        <vt:i4>0</vt:i4>
      </vt:variant>
      <vt:variant>
        <vt:i4>5</vt:i4>
      </vt:variant>
      <vt:variant>
        <vt:lpwstr/>
      </vt:variant>
      <vt:variant>
        <vt:lpwstr>_Toc381731572</vt:lpwstr>
      </vt:variant>
      <vt:variant>
        <vt:i4>1966132</vt:i4>
      </vt:variant>
      <vt:variant>
        <vt:i4>413</vt:i4>
      </vt:variant>
      <vt:variant>
        <vt:i4>0</vt:i4>
      </vt:variant>
      <vt:variant>
        <vt:i4>5</vt:i4>
      </vt:variant>
      <vt:variant>
        <vt:lpwstr/>
      </vt:variant>
      <vt:variant>
        <vt:lpwstr>_Toc381731571</vt:lpwstr>
      </vt:variant>
      <vt:variant>
        <vt:i4>1966132</vt:i4>
      </vt:variant>
      <vt:variant>
        <vt:i4>407</vt:i4>
      </vt:variant>
      <vt:variant>
        <vt:i4>0</vt:i4>
      </vt:variant>
      <vt:variant>
        <vt:i4>5</vt:i4>
      </vt:variant>
      <vt:variant>
        <vt:lpwstr/>
      </vt:variant>
      <vt:variant>
        <vt:lpwstr>_Toc381731570</vt:lpwstr>
      </vt:variant>
      <vt:variant>
        <vt:i4>2031668</vt:i4>
      </vt:variant>
      <vt:variant>
        <vt:i4>401</vt:i4>
      </vt:variant>
      <vt:variant>
        <vt:i4>0</vt:i4>
      </vt:variant>
      <vt:variant>
        <vt:i4>5</vt:i4>
      </vt:variant>
      <vt:variant>
        <vt:lpwstr/>
      </vt:variant>
      <vt:variant>
        <vt:lpwstr>_Toc381731569</vt:lpwstr>
      </vt:variant>
      <vt:variant>
        <vt:i4>2031668</vt:i4>
      </vt:variant>
      <vt:variant>
        <vt:i4>395</vt:i4>
      </vt:variant>
      <vt:variant>
        <vt:i4>0</vt:i4>
      </vt:variant>
      <vt:variant>
        <vt:i4>5</vt:i4>
      </vt:variant>
      <vt:variant>
        <vt:lpwstr/>
      </vt:variant>
      <vt:variant>
        <vt:lpwstr>_Toc381731568</vt:lpwstr>
      </vt:variant>
      <vt:variant>
        <vt:i4>2031668</vt:i4>
      </vt:variant>
      <vt:variant>
        <vt:i4>389</vt:i4>
      </vt:variant>
      <vt:variant>
        <vt:i4>0</vt:i4>
      </vt:variant>
      <vt:variant>
        <vt:i4>5</vt:i4>
      </vt:variant>
      <vt:variant>
        <vt:lpwstr/>
      </vt:variant>
      <vt:variant>
        <vt:lpwstr>_Toc381731567</vt:lpwstr>
      </vt:variant>
      <vt:variant>
        <vt:i4>2031668</vt:i4>
      </vt:variant>
      <vt:variant>
        <vt:i4>383</vt:i4>
      </vt:variant>
      <vt:variant>
        <vt:i4>0</vt:i4>
      </vt:variant>
      <vt:variant>
        <vt:i4>5</vt:i4>
      </vt:variant>
      <vt:variant>
        <vt:lpwstr/>
      </vt:variant>
      <vt:variant>
        <vt:lpwstr>_Toc381731566</vt:lpwstr>
      </vt:variant>
      <vt:variant>
        <vt:i4>2031668</vt:i4>
      </vt:variant>
      <vt:variant>
        <vt:i4>377</vt:i4>
      </vt:variant>
      <vt:variant>
        <vt:i4>0</vt:i4>
      </vt:variant>
      <vt:variant>
        <vt:i4>5</vt:i4>
      </vt:variant>
      <vt:variant>
        <vt:lpwstr/>
      </vt:variant>
      <vt:variant>
        <vt:lpwstr>_Toc381731565</vt:lpwstr>
      </vt:variant>
      <vt:variant>
        <vt:i4>2031668</vt:i4>
      </vt:variant>
      <vt:variant>
        <vt:i4>371</vt:i4>
      </vt:variant>
      <vt:variant>
        <vt:i4>0</vt:i4>
      </vt:variant>
      <vt:variant>
        <vt:i4>5</vt:i4>
      </vt:variant>
      <vt:variant>
        <vt:lpwstr/>
      </vt:variant>
      <vt:variant>
        <vt:lpwstr>_Toc381731564</vt:lpwstr>
      </vt:variant>
      <vt:variant>
        <vt:i4>2031668</vt:i4>
      </vt:variant>
      <vt:variant>
        <vt:i4>365</vt:i4>
      </vt:variant>
      <vt:variant>
        <vt:i4>0</vt:i4>
      </vt:variant>
      <vt:variant>
        <vt:i4>5</vt:i4>
      </vt:variant>
      <vt:variant>
        <vt:lpwstr/>
      </vt:variant>
      <vt:variant>
        <vt:lpwstr>_Toc381731563</vt:lpwstr>
      </vt:variant>
      <vt:variant>
        <vt:i4>2031668</vt:i4>
      </vt:variant>
      <vt:variant>
        <vt:i4>359</vt:i4>
      </vt:variant>
      <vt:variant>
        <vt:i4>0</vt:i4>
      </vt:variant>
      <vt:variant>
        <vt:i4>5</vt:i4>
      </vt:variant>
      <vt:variant>
        <vt:lpwstr/>
      </vt:variant>
      <vt:variant>
        <vt:lpwstr>_Toc381731562</vt:lpwstr>
      </vt:variant>
      <vt:variant>
        <vt:i4>2031668</vt:i4>
      </vt:variant>
      <vt:variant>
        <vt:i4>353</vt:i4>
      </vt:variant>
      <vt:variant>
        <vt:i4>0</vt:i4>
      </vt:variant>
      <vt:variant>
        <vt:i4>5</vt:i4>
      </vt:variant>
      <vt:variant>
        <vt:lpwstr/>
      </vt:variant>
      <vt:variant>
        <vt:lpwstr>_Toc381731561</vt:lpwstr>
      </vt:variant>
      <vt:variant>
        <vt:i4>2031668</vt:i4>
      </vt:variant>
      <vt:variant>
        <vt:i4>347</vt:i4>
      </vt:variant>
      <vt:variant>
        <vt:i4>0</vt:i4>
      </vt:variant>
      <vt:variant>
        <vt:i4>5</vt:i4>
      </vt:variant>
      <vt:variant>
        <vt:lpwstr/>
      </vt:variant>
      <vt:variant>
        <vt:lpwstr>_Toc381731560</vt:lpwstr>
      </vt:variant>
      <vt:variant>
        <vt:i4>1835060</vt:i4>
      </vt:variant>
      <vt:variant>
        <vt:i4>341</vt:i4>
      </vt:variant>
      <vt:variant>
        <vt:i4>0</vt:i4>
      </vt:variant>
      <vt:variant>
        <vt:i4>5</vt:i4>
      </vt:variant>
      <vt:variant>
        <vt:lpwstr/>
      </vt:variant>
      <vt:variant>
        <vt:lpwstr>_Toc381731559</vt:lpwstr>
      </vt:variant>
      <vt:variant>
        <vt:i4>1835060</vt:i4>
      </vt:variant>
      <vt:variant>
        <vt:i4>335</vt:i4>
      </vt:variant>
      <vt:variant>
        <vt:i4>0</vt:i4>
      </vt:variant>
      <vt:variant>
        <vt:i4>5</vt:i4>
      </vt:variant>
      <vt:variant>
        <vt:lpwstr/>
      </vt:variant>
      <vt:variant>
        <vt:lpwstr>_Toc381731558</vt:lpwstr>
      </vt:variant>
      <vt:variant>
        <vt:i4>1835060</vt:i4>
      </vt:variant>
      <vt:variant>
        <vt:i4>329</vt:i4>
      </vt:variant>
      <vt:variant>
        <vt:i4>0</vt:i4>
      </vt:variant>
      <vt:variant>
        <vt:i4>5</vt:i4>
      </vt:variant>
      <vt:variant>
        <vt:lpwstr/>
      </vt:variant>
      <vt:variant>
        <vt:lpwstr>_Toc381731557</vt:lpwstr>
      </vt:variant>
      <vt:variant>
        <vt:i4>1835060</vt:i4>
      </vt:variant>
      <vt:variant>
        <vt:i4>323</vt:i4>
      </vt:variant>
      <vt:variant>
        <vt:i4>0</vt:i4>
      </vt:variant>
      <vt:variant>
        <vt:i4>5</vt:i4>
      </vt:variant>
      <vt:variant>
        <vt:lpwstr/>
      </vt:variant>
      <vt:variant>
        <vt:lpwstr>_Toc381731556</vt:lpwstr>
      </vt:variant>
      <vt:variant>
        <vt:i4>1835060</vt:i4>
      </vt:variant>
      <vt:variant>
        <vt:i4>317</vt:i4>
      </vt:variant>
      <vt:variant>
        <vt:i4>0</vt:i4>
      </vt:variant>
      <vt:variant>
        <vt:i4>5</vt:i4>
      </vt:variant>
      <vt:variant>
        <vt:lpwstr/>
      </vt:variant>
      <vt:variant>
        <vt:lpwstr>_Toc381731555</vt:lpwstr>
      </vt:variant>
      <vt:variant>
        <vt:i4>1835060</vt:i4>
      </vt:variant>
      <vt:variant>
        <vt:i4>311</vt:i4>
      </vt:variant>
      <vt:variant>
        <vt:i4>0</vt:i4>
      </vt:variant>
      <vt:variant>
        <vt:i4>5</vt:i4>
      </vt:variant>
      <vt:variant>
        <vt:lpwstr/>
      </vt:variant>
      <vt:variant>
        <vt:lpwstr>_Toc381731554</vt:lpwstr>
      </vt:variant>
      <vt:variant>
        <vt:i4>1835060</vt:i4>
      </vt:variant>
      <vt:variant>
        <vt:i4>305</vt:i4>
      </vt:variant>
      <vt:variant>
        <vt:i4>0</vt:i4>
      </vt:variant>
      <vt:variant>
        <vt:i4>5</vt:i4>
      </vt:variant>
      <vt:variant>
        <vt:lpwstr/>
      </vt:variant>
      <vt:variant>
        <vt:lpwstr>_Toc381731553</vt:lpwstr>
      </vt:variant>
      <vt:variant>
        <vt:i4>1835060</vt:i4>
      </vt:variant>
      <vt:variant>
        <vt:i4>299</vt:i4>
      </vt:variant>
      <vt:variant>
        <vt:i4>0</vt:i4>
      </vt:variant>
      <vt:variant>
        <vt:i4>5</vt:i4>
      </vt:variant>
      <vt:variant>
        <vt:lpwstr/>
      </vt:variant>
      <vt:variant>
        <vt:lpwstr>_Toc381731552</vt:lpwstr>
      </vt:variant>
      <vt:variant>
        <vt:i4>1835060</vt:i4>
      </vt:variant>
      <vt:variant>
        <vt:i4>293</vt:i4>
      </vt:variant>
      <vt:variant>
        <vt:i4>0</vt:i4>
      </vt:variant>
      <vt:variant>
        <vt:i4>5</vt:i4>
      </vt:variant>
      <vt:variant>
        <vt:lpwstr/>
      </vt:variant>
      <vt:variant>
        <vt:lpwstr>_Toc381731551</vt:lpwstr>
      </vt:variant>
      <vt:variant>
        <vt:i4>1835060</vt:i4>
      </vt:variant>
      <vt:variant>
        <vt:i4>287</vt:i4>
      </vt:variant>
      <vt:variant>
        <vt:i4>0</vt:i4>
      </vt:variant>
      <vt:variant>
        <vt:i4>5</vt:i4>
      </vt:variant>
      <vt:variant>
        <vt:lpwstr/>
      </vt:variant>
      <vt:variant>
        <vt:lpwstr>_Toc381731550</vt:lpwstr>
      </vt:variant>
      <vt:variant>
        <vt:i4>1900596</vt:i4>
      </vt:variant>
      <vt:variant>
        <vt:i4>281</vt:i4>
      </vt:variant>
      <vt:variant>
        <vt:i4>0</vt:i4>
      </vt:variant>
      <vt:variant>
        <vt:i4>5</vt:i4>
      </vt:variant>
      <vt:variant>
        <vt:lpwstr/>
      </vt:variant>
      <vt:variant>
        <vt:lpwstr>_Toc381731549</vt:lpwstr>
      </vt:variant>
      <vt:variant>
        <vt:i4>1900596</vt:i4>
      </vt:variant>
      <vt:variant>
        <vt:i4>275</vt:i4>
      </vt:variant>
      <vt:variant>
        <vt:i4>0</vt:i4>
      </vt:variant>
      <vt:variant>
        <vt:i4>5</vt:i4>
      </vt:variant>
      <vt:variant>
        <vt:lpwstr/>
      </vt:variant>
      <vt:variant>
        <vt:lpwstr>_Toc381731548</vt:lpwstr>
      </vt:variant>
      <vt:variant>
        <vt:i4>1900596</vt:i4>
      </vt:variant>
      <vt:variant>
        <vt:i4>269</vt:i4>
      </vt:variant>
      <vt:variant>
        <vt:i4>0</vt:i4>
      </vt:variant>
      <vt:variant>
        <vt:i4>5</vt:i4>
      </vt:variant>
      <vt:variant>
        <vt:lpwstr/>
      </vt:variant>
      <vt:variant>
        <vt:lpwstr>_Toc381731547</vt:lpwstr>
      </vt:variant>
      <vt:variant>
        <vt:i4>1900596</vt:i4>
      </vt:variant>
      <vt:variant>
        <vt:i4>263</vt:i4>
      </vt:variant>
      <vt:variant>
        <vt:i4>0</vt:i4>
      </vt:variant>
      <vt:variant>
        <vt:i4>5</vt:i4>
      </vt:variant>
      <vt:variant>
        <vt:lpwstr/>
      </vt:variant>
      <vt:variant>
        <vt:lpwstr>_Toc381731546</vt:lpwstr>
      </vt:variant>
      <vt:variant>
        <vt:i4>1900596</vt:i4>
      </vt:variant>
      <vt:variant>
        <vt:i4>257</vt:i4>
      </vt:variant>
      <vt:variant>
        <vt:i4>0</vt:i4>
      </vt:variant>
      <vt:variant>
        <vt:i4>5</vt:i4>
      </vt:variant>
      <vt:variant>
        <vt:lpwstr/>
      </vt:variant>
      <vt:variant>
        <vt:lpwstr>_Toc381731545</vt:lpwstr>
      </vt:variant>
      <vt:variant>
        <vt:i4>1900596</vt:i4>
      </vt:variant>
      <vt:variant>
        <vt:i4>251</vt:i4>
      </vt:variant>
      <vt:variant>
        <vt:i4>0</vt:i4>
      </vt:variant>
      <vt:variant>
        <vt:i4>5</vt:i4>
      </vt:variant>
      <vt:variant>
        <vt:lpwstr/>
      </vt:variant>
      <vt:variant>
        <vt:lpwstr>_Toc381731544</vt:lpwstr>
      </vt:variant>
      <vt:variant>
        <vt:i4>1900596</vt:i4>
      </vt:variant>
      <vt:variant>
        <vt:i4>245</vt:i4>
      </vt:variant>
      <vt:variant>
        <vt:i4>0</vt:i4>
      </vt:variant>
      <vt:variant>
        <vt:i4>5</vt:i4>
      </vt:variant>
      <vt:variant>
        <vt:lpwstr/>
      </vt:variant>
      <vt:variant>
        <vt:lpwstr>_Toc381731543</vt:lpwstr>
      </vt:variant>
      <vt:variant>
        <vt:i4>1900596</vt:i4>
      </vt:variant>
      <vt:variant>
        <vt:i4>239</vt:i4>
      </vt:variant>
      <vt:variant>
        <vt:i4>0</vt:i4>
      </vt:variant>
      <vt:variant>
        <vt:i4>5</vt:i4>
      </vt:variant>
      <vt:variant>
        <vt:lpwstr/>
      </vt:variant>
      <vt:variant>
        <vt:lpwstr>_Toc381731542</vt:lpwstr>
      </vt:variant>
      <vt:variant>
        <vt:i4>1900596</vt:i4>
      </vt:variant>
      <vt:variant>
        <vt:i4>233</vt:i4>
      </vt:variant>
      <vt:variant>
        <vt:i4>0</vt:i4>
      </vt:variant>
      <vt:variant>
        <vt:i4>5</vt:i4>
      </vt:variant>
      <vt:variant>
        <vt:lpwstr/>
      </vt:variant>
      <vt:variant>
        <vt:lpwstr>_Toc381731541</vt:lpwstr>
      </vt:variant>
      <vt:variant>
        <vt:i4>1900596</vt:i4>
      </vt:variant>
      <vt:variant>
        <vt:i4>227</vt:i4>
      </vt:variant>
      <vt:variant>
        <vt:i4>0</vt:i4>
      </vt:variant>
      <vt:variant>
        <vt:i4>5</vt:i4>
      </vt:variant>
      <vt:variant>
        <vt:lpwstr/>
      </vt:variant>
      <vt:variant>
        <vt:lpwstr>_Toc381731540</vt:lpwstr>
      </vt:variant>
      <vt:variant>
        <vt:i4>1703988</vt:i4>
      </vt:variant>
      <vt:variant>
        <vt:i4>221</vt:i4>
      </vt:variant>
      <vt:variant>
        <vt:i4>0</vt:i4>
      </vt:variant>
      <vt:variant>
        <vt:i4>5</vt:i4>
      </vt:variant>
      <vt:variant>
        <vt:lpwstr/>
      </vt:variant>
      <vt:variant>
        <vt:lpwstr>_Toc381731539</vt:lpwstr>
      </vt:variant>
      <vt:variant>
        <vt:i4>1703988</vt:i4>
      </vt:variant>
      <vt:variant>
        <vt:i4>215</vt:i4>
      </vt:variant>
      <vt:variant>
        <vt:i4>0</vt:i4>
      </vt:variant>
      <vt:variant>
        <vt:i4>5</vt:i4>
      </vt:variant>
      <vt:variant>
        <vt:lpwstr/>
      </vt:variant>
      <vt:variant>
        <vt:lpwstr>_Toc381731538</vt:lpwstr>
      </vt:variant>
      <vt:variant>
        <vt:i4>1703988</vt:i4>
      </vt:variant>
      <vt:variant>
        <vt:i4>209</vt:i4>
      </vt:variant>
      <vt:variant>
        <vt:i4>0</vt:i4>
      </vt:variant>
      <vt:variant>
        <vt:i4>5</vt:i4>
      </vt:variant>
      <vt:variant>
        <vt:lpwstr/>
      </vt:variant>
      <vt:variant>
        <vt:lpwstr>_Toc381731537</vt:lpwstr>
      </vt:variant>
      <vt:variant>
        <vt:i4>1703988</vt:i4>
      </vt:variant>
      <vt:variant>
        <vt:i4>203</vt:i4>
      </vt:variant>
      <vt:variant>
        <vt:i4>0</vt:i4>
      </vt:variant>
      <vt:variant>
        <vt:i4>5</vt:i4>
      </vt:variant>
      <vt:variant>
        <vt:lpwstr/>
      </vt:variant>
      <vt:variant>
        <vt:lpwstr>_Toc381731536</vt:lpwstr>
      </vt:variant>
      <vt:variant>
        <vt:i4>1703988</vt:i4>
      </vt:variant>
      <vt:variant>
        <vt:i4>197</vt:i4>
      </vt:variant>
      <vt:variant>
        <vt:i4>0</vt:i4>
      </vt:variant>
      <vt:variant>
        <vt:i4>5</vt:i4>
      </vt:variant>
      <vt:variant>
        <vt:lpwstr/>
      </vt:variant>
      <vt:variant>
        <vt:lpwstr>_Toc381731535</vt:lpwstr>
      </vt:variant>
      <vt:variant>
        <vt:i4>1703988</vt:i4>
      </vt:variant>
      <vt:variant>
        <vt:i4>191</vt:i4>
      </vt:variant>
      <vt:variant>
        <vt:i4>0</vt:i4>
      </vt:variant>
      <vt:variant>
        <vt:i4>5</vt:i4>
      </vt:variant>
      <vt:variant>
        <vt:lpwstr/>
      </vt:variant>
      <vt:variant>
        <vt:lpwstr>_Toc381731534</vt:lpwstr>
      </vt:variant>
      <vt:variant>
        <vt:i4>1703988</vt:i4>
      </vt:variant>
      <vt:variant>
        <vt:i4>185</vt:i4>
      </vt:variant>
      <vt:variant>
        <vt:i4>0</vt:i4>
      </vt:variant>
      <vt:variant>
        <vt:i4>5</vt:i4>
      </vt:variant>
      <vt:variant>
        <vt:lpwstr/>
      </vt:variant>
      <vt:variant>
        <vt:lpwstr>_Toc381731533</vt:lpwstr>
      </vt:variant>
      <vt:variant>
        <vt:i4>1703988</vt:i4>
      </vt:variant>
      <vt:variant>
        <vt:i4>179</vt:i4>
      </vt:variant>
      <vt:variant>
        <vt:i4>0</vt:i4>
      </vt:variant>
      <vt:variant>
        <vt:i4>5</vt:i4>
      </vt:variant>
      <vt:variant>
        <vt:lpwstr/>
      </vt:variant>
      <vt:variant>
        <vt:lpwstr>_Toc381731532</vt:lpwstr>
      </vt:variant>
      <vt:variant>
        <vt:i4>1703988</vt:i4>
      </vt:variant>
      <vt:variant>
        <vt:i4>173</vt:i4>
      </vt:variant>
      <vt:variant>
        <vt:i4>0</vt:i4>
      </vt:variant>
      <vt:variant>
        <vt:i4>5</vt:i4>
      </vt:variant>
      <vt:variant>
        <vt:lpwstr/>
      </vt:variant>
      <vt:variant>
        <vt:lpwstr>_Toc381731531</vt:lpwstr>
      </vt:variant>
      <vt:variant>
        <vt:i4>1703988</vt:i4>
      </vt:variant>
      <vt:variant>
        <vt:i4>167</vt:i4>
      </vt:variant>
      <vt:variant>
        <vt:i4>0</vt:i4>
      </vt:variant>
      <vt:variant>
        <vt:i4>5</vt:i4>
      </vt:variant>
      <vt:variant>
        <vt:lpwstr/>
      </vt:variant>
      <vt:variant>
        <vt:lpwstr>_Toc381731530</vt:lpwstr>
      </vt:variant>
      <vt:variant>
        <vt:i4>1769524</vt:i4>
      </vt:variant>
      <vt:variant>
        <vt:i4>161</vt:i4>
      </vt:variant>
      <vt:variant>
        <vt:i4>0</vt:i4>
      </vt:variant>
      <vt:variant>
        <vt:i4>5</vt:i4>
      </vt:variant>
      <vt:variant>
        <vt:lpwstr/>
      </vt:variant>
      <vt:variant>
        <vt:lpwstr>_Toc381731529</vt:lpwstr>
      </vt:variant>
      <vt:variant>
        <vt:i4>1769524</vt:i4>
      </vt:variant>
      <vt:variant>
        <vt:i4>155</vt:i4>
      </vt:variant>
      <vt:variant>
        <vt:i4>0</vt:i4>
      </vt:variant>
      <vt:variant>
        <vt:i4>5</vt:i4>
      </vt:variant>
      <vt:variant>
        <vt:lpwstr/>
      </vt:variant>
      <vt:variant>
        <vt:lpwstr>_Toc381731528</vt:lpwstr>
      </vt:variant>
      <vt:variant>
        <vt:i4>1769524</vt:i4>
      </vt:variant>
      <vt:variant>
        <vt:i4>149</vt:i4>
      </vt:variant>
      <vt:variant>
        <vt:i4>0</vt:i4>
      </vt:variant>
      <vt:variant>
        <vt:i4>5</vt:i4>
      </vt:variant>
      <vt:variant>
        <vt:lpwstr/>
      </vt:variant>
      <vt:variant>
        <vt:lpwstr>_Toc381731527</vt:lpwstr>
      </vt:variant>
      <vt:variant>
        <vt:i4>1769524</vt:i4>
      </vt:variant>
      <vt:variant>
        <vt:i4>143</vt:i4>
      </vt:variant>
      <vt:variant>
        <vt:i4>0</vt:i4>
      </vt:variant>
      <vt:variant>
        <vt:i4>5</vt:i4>
      </vt:variant>
      <vt:variant>
        <vt:lpwstr/>
      </vt:variant>
      <vt:variant>
        <vt:lpwstr>_Toc381731526</vt:lpwstr>
      </vt:variant>
      <vt:variant>
        <vt:i4>1769524</vt:i4>
      </vt:variant>
      <vt:variant>
        <vt:i4>137</vt:i4>
      </vt:variant>
      <vt:variant>
        <vt:i4>0</vt:i4>
      </vt:variant>
      <vt:variant>
        <vt:i4>5</vt:i4>
      </vt:variant>
      <vt:variant>
        <vt:lpwstr/>
      </vt:variant>
      <vt:variant>
        <vt:lpwstr>_Toc381731525</vt:lpwstr>
      </vt:variant>
      <vt:variant>
        <vt:i4>1769524</vt:i4>
      </vt:variant>
      <vt:variant>
        <vt:i4>131</vt:i4>
      </vt:variant>
      <vt:variant>
        <vt:i4>0</vt:i4>
      </vt:variant>
      <vt:variant>
        <vt:i4>5</vt:i4>
      </vt:variant>
      <vt:variant>
        <vt:lpwstr/>
      </vt:variant>
      <vt:variant>
        <vt:lpwstr>_Toc381731524</vt:lpwstr>
      </vt:variant>
      <vt:variant>
        <vt:i4>1769524</vt:i4>
      </vt:variant>
      <vt:variant>
        <vt:i4>125</vt:i4>
      </vt:variant>
      <vt:variant>
        <vt:i4>0</vt:i4>
      </vt:variant>
      <vt:variant>
        <vt:i4>5</vt:i4>
      </vt:variant>
      <vt:variant>
        <vt:lpwstr/>
      </vt:variant>
      <vt:variant>
        <vt:lpwstr>_Toc381731523</vt:lpwstr>
      </vt:variant>
      <vt:variant>
        <vt:i4>1769524</vt:i4>
      </vt:variant>
      <vt:variant>
        <vt:i4>119</vt:i4>
      </vt:variant>
      <vt:variant>
        <vt:i4>0</vt:i4>
      </vt:variant>
      <vt:variant>
        <vt:i4>5</vt:i4>
      </vt:variant>
      <vt:variant>
        <vt:lpwstr/>
      </vt:variant>
      <vt:variant>
        <vt:lpwstr>_Toc381731522</vt:lpwstr>
      </vt:variant>
      <vt:variant>
        <vt:i4>1769524</vt:i4>
      </vt:variant>
      <vt:variant>
        <vt:i4>113</vt:i4>
      </vt:variant>
      <vt:variant>
        <vt:i4>0</vt:i4>
      </vt:variant>
      <vt:variant>
        <vt:i4>5</vt:i4>
      </vt:variant>
      <vt:variant>
        <vt:lpwstr/>
      </vt:variant>
      <vt:variant>
        <vt:lpwstr>_Toc381731521</vt:lpwstr>
      </vt:variant>
      <vt:variant>
        <vt:i4>1769524</vt:i4>
      </vt:variant>
      <vt:variant>
        <vt:i4>107</vt:i4>
      </vt:variant>
      <vt:variant>
        <vt:i4>0</vt:i4>
      </vt:variant>
      <vt:variant>
        <vt:i4>5</vt:i4>
      </vt:variant>
      <vt:variant>
        <vt:lpwstr/>
      </vt:variant>
      <vt:variant>
        <vt:lpwstr>_Toc381731520</vt:lpwstr>
      </vt:variant>
      <vt:variant>
        <vt:i4>1572916</vt:i4>
      </vt:variant>
      <vt:variant>
        <vt:i4>101</vt:i4>
      </vt:variant>
      <vt:variant>
        <vt:i4>0</vt:i4>
      </vt:variant>
      <vt:variant>
        <vt:i4>5</vt:i4>
      </vt:variant>
      <vt:variant>
        <vt:lpwstr/>
      </vt:variant>
      <vt:variant>
        <vt:lpwstr>_Toc381731519</vt:lpwstr>
      </vt:variant>
      <vt:variant>
        <vt:i4>1572916</vt:i4>
      </vt:variant>
      <vt:variant>
        <vt:i4>95</vt:i4>
      </vt:variant>
      <vt:variant>
        <vt:i4>0</vt:i4>
      </vt:variant>
      <vt:variant>
        <vt:i4>5</vt:i4>
      </vt:variant>
      <vt:variant>
        <vt:lpwstr/>
      </vt:variant>
      <vt:variant>
        <vt:lpwstr>_Toc381731518</vt:lpwstr>
      </vt:variant>
      <vt:variant>
        <vt:i4>1572916</vt:i4>
      </vt:variant>
      <vt:variant>
        <vt:i4>89</vt:i4>
      </vt:variant>
      <vt:variant>
        <vt:i4>0</vt:i4>
      </vt:variant>
      <vt:variant>
        <vt:i4>5</vt:i4>
      </vt:variant>
      <vt:variant>
        <vt:lpwstr/>
      </vt:variant>
      <vt:variant>
        <vt:lpwstr>_Toc381731517</vt:lpwstr>
      </vt:variant>
      <vt:variant>
        <vt:i4>1572916</vt:i4>
      </vt:variant>
      <vt:variant>
        <vt:i4>83</vt:i4>
      </vt:variant>
      <vt:variant>
        <vt:i4>0</vt:i4>
      </vt:variant>
      <vt:variant>
        <vt:i4>5</vt:i4>
      </vt:variant>
      <vt:variant>
        <vt:lpwstr/>
      </vt:variant>
      <vt:variant>
        <vt:lpwstr>_Toc381731516</vt:lpwstr>
      </vt:variant>
      <vt:variant>
        <vt:i4>1572916</vt:i4>
      </vt:variant>
      <vt:variant>
        <vt:i4>77</vt:i4>
      </vt:variant>
      <vt:variant>
        <vt:i4>0</vt:i4>
      </vt:variant>
      <vt:variant>
        <vt:i4>5</vt:i4>
      </vt:variant>
      <vt:variant>
        <vt:lpwstr/>
      </vt:variant>
      <vt:variant>
        <vt:lpwstr>_Toc381731515</vt:lpwstr>
      </vt:variant>
      <vt:variant>
        <vt:i4>1572916</vt:i4>
      </vt:variant>
      <vt:variant>
        <vt:i4>71</vt:i4>
      </vt:variant>
      <vt:variant>
        <vt:i4>0</vt:i4>
      </vt:variant>
      <vt:variant>
        <vt:i4>5</vt:i4>
      </vt:variant>
      <vt:variant>
        <vt:lpwstr/>
      </vt:variant>
      <vt:variant>
        <vt:lpwstr>_Toc381731514</vt:lpwstr>
      </vt:variant>
      <vt:variant>
        <vt:i4>1572916</vt:i4>
      </vt:variant>
      <vt:variant>
        <vt:i4>65</vt:i4>
      </vt:variant>
      <vt:variant>
        <vt:i4>0</vt:i4>
      </vt:variant>
      <vt:variant>
        <vt:i4>5</vt:i4>
      </vt:variant>
      <vt:variant>
        <vt:lpwstr/>
      </vt:variant>
      <vt:variant>
        <vt:lpwstr>_Toc381731513</vt:lpwstr>
      </vt:variant>
      <vt:variant>
        <vt:i4>1572916</vt:i4>
      </vt:variant>
      <vt:variant>
        <vt:i4>59</vt:i4>
      </vt:variant>
      <vt:variant>
        <vt:i4>0</vt:i4>
      </vt:variant>
      <vt:variant>
        <vt:i4>5</vt:i4>
      </vt:variant>
      <vt:variant>
        <vt:lpwstr/>
      </vt:variant>
      <vt:variant>
        <vt:lpwstr>_Toc381731512</vt:lpwstr>
      </vt:variant>
      <vt:variant>
        <vt:i4>1572916</vt:i4>
      </vt:variant>
      <vt:variant>
        <vt:i4>53</vt:i4>
      </vt:variant>
      <vt:variant>
        <vt:i4>0</vt:i4>
      </vt:variant>
      <vt:variant>
        <vt:i4>5</vt:i4>
      </vt:variant>
      <vt:variant>
        <vt:lpwstr/>
      </vt:variant>
      <vt:variant>
        <vt:lpwstr>_Toc381731511</vt:lpwstr>
      </vt:variant>
      <vt:variant>
        <vt:i4>1572916</vt:i4>
      </vt:variant>
      <vt:variant>
        <vt:i4>47</vt:i4>
      </vt:variant>
      <vt:variant>
        <vt:i4>0</vt:i4>
      </vt:variant>
      <vt:variant>
        <vt:i4>5</vt:i4>
      </vt:variant>
      <vt:variant>
        <vt:lpwstr/>
      </vt:variant>
      <vt:variant>
        <vt:lpwstr>_Toc381731510</vt:lpwstr>
      </vt:variant>
      <vt:variant>
        <vt:i4>1638452</vt:i4>
      </vt:variant>
      <vt:variant>
        <vt:i4>41</vt:i4>
      </vt:variant>
      <vt:variant>
        <vt:i4>0</vt:i4>
      </vt:variant>
      <vt:variant>
        <vt:i4>5</vt:i4>
      </vt:variant>
      <vt:variant>
        <vt:lpwstr/>
      </vt:variant>
      <vt:variant>
        <vt:lpwstr>_Toc381731509</vt:lpwstr>
      </vt:variant>
      <vt:variant>
        <vt:i4>7602222</vt:i4>
      </vt:variant>
      <vt:variant>
        <vt:i4>36</vt:i4>
      </vt:variant>
      <vt:variant>
        <vt:i4>0</vt:i4>
      </vt:variant>
      <vt:variant>
        <vt:i4>5</vt:i4>
      </vt:variant>
      <vt:variant>
        <vt:lpwstr>http://ihe.net/Templates_Public_Comments/</vt:lpwstr>
      </vt:variant>
      <vt:variant>
        <vt:lpwstr/>
      </vt:variant>
      <vt:variant>
        <vt:i4>131126</vt:i4>
      </vt:variant>
      <vt:variant>
        <vt:i4>33</vt:i4>
      </vt:variant>
      <vt:variant>
        <vt:i4>0</vt:i4>
      </vt:variant>
      <vt:variant>
        <vt:i4>5</vt:i4>
      </vt:variant>
      <vt:variant>
        <vt:lpwstr>http://ihe.net/Technical_Frameworks/</vt:lpwstr>
      </vt:variant>
      <vt:variant>
        <vt:lpwstr/>
      </vt:variant>
      <vt:variant>
        <vt:i4>65550</vt:i4>
      </vt:variant>
      <vt:variant>
        <vt:i4>30</vt:i4>
      </vt:variant>
      <vt:variant>
        <vt:i4>0</vt:i4>
      </vt:variant>
      <vt:variant>
        <vt:i4>5</vt:i4>
      </vt:variant>
      <vt:variant>
        <vt:lpwstr>http://ihe.net/Profiles/</vt:lpwstr>
      </vt:variant>
      <vt:variant>
        <vt:lpwstr/>
      </vt:variant>
      <vt:variant>
        <vt:i4>3670096</vt:i4>
      </vt:variant>
      <vt:variant>
        <vt:i4>27</vt:i4>
      </vt:variant>
      <vt:variant>
        <vt:i4>0</vt:i4>
      </vt:variant>
      <vt:variant>
        <vt:i4>5</vt:i4>
      </vt:variant>
      <vt:variant>
        <vt:lpwstr>http://ihe.net/IHE_Process/</vt:lpwstr>
      </vt:variant>
      <vt:variant>
        <vt:lpwstr/>
      </vt:variant>
      <vt:variant>
        <vt:i4>3080199</vt:i4>
      </vt:variant>
      <vt:variant>
        <vt:i4>24</vt:i4>
      </vt:variant>
      <vt:variant>
        <vt:i4>0</vt:i4>
      </vt:variant>
      <vt:variant>
        <vt:i4>5</vt:i4>
      </vt:variant>
      <vt:variant>
        <vt:lpwstr>../../../../AppData/Roaming/Microsoft/Word/ihe.net/IHE_Domains/</vt:lpwstr>
      </vt:variant>
      <vt:variant>
        <vt:lpwstr/>
      </vt:variant>
      <vt:variant>
        <vt:i4>3997811</vt:i4>
      </vt:variant>
      <vt:variant>
        <vt:i4>21</vt:i4>
      </vt:variant>
      <vt:variant>
        <vt:i4>0</vt:i4>
      </vt:variant>
      <vt:variant>
        <vt:i4>5</vt:i4>
      </vt:variant>
      <vt:variant>
        <vt:lpwstr>http://www.ihe.net/</vt:lpwstr>
      </vt:variant>
      <vt:variant>
        <vt:lpwstr/>
      </vt:variant>
      <vt:variant>
        <vt:i4>4063322</vt:i4>
      </vt:variant>
      <vt:variant>
        <vt:i4>18</vt:i4>
      </vt:variant>
      <vt:variant>
        <vt:i4>0</vt:i4>
      </vt:variant>
      <vt:variant>
        <vt:i4>5</vt:i4>
      </vt:variant>
      <vt:variant>
        <vt:lpwstr>http://www.ihe.net/Public_Comment/</vt:lpwstr>
      </vt:variant>
      <vt:variant>
        <vt:lpwstr>domainname</vt:lpwstr>
      </vt:variant>
      <vt:variant>
        <vt:i4>4063322</vt:i4>
      </vt:variant>
      <vt:variant>
        <vt:i4>15</vt:i4>
      </vt:variant>
      <vt:variant>
        <vt:i4>0</vt:i4>
      </vt:variant>
      <vt:variant>
        <vt:i4>5</vt:i4>
      </vt:variant>
      <vt:variant>
        <vt:lpwstr>http://www.ihe.net/Public_Comment/</vt:lpwstr>
      </vt:variant>
      <vt:variant>
        <vt:lpwstr>domainname</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IHE_Suppl_Template_Rev10.4_2017-12-05</dc:title>
  <dc:subject>IHE Technical Framework Supplement Template</dc:subject>
  <dc:creator>IHE Documentation Work Group</dc:creator>
  <cp:keywords>IHE Supplement Template</cp:keywords>
  <cp:lastModifiedBy>Joseph Lamy</cp:lastModifiedBy>
  <cp:revision>251</cp:revision>
  <cp:lastPrinted>2012-05-01T15:26:00Z</cp:lastPrinted>
  <dcterms:created xsi:type="dcterms:W3CDTF">2017-11-30T20:07:00Z</dcterms:created>
  <dcterms:modified xsi:type="dcterms:W3CDTF">2019-04-05T15:28:00Z</dcterms:modified>
  <cp:category>IHE Supplement Template</cp:category>
</cp:coreProperties>
</file>