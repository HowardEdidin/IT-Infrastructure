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77B2E114" w:rsidR="00482DC2" w:rsidRPr="00D26514" w:rsidRDefault="00CF283F" w:rsidP="000807AC">
      <w:pPr>
        <w:pStyle w:val="BodyText"/>
        <w:jc w:val="center"/>
        <w:rPr>
          <w:b/>
          <w:sz w:val="44"/>
          <w:szCs w:val="44"/>
        </w:rPr>
      </w:pPr>
      <w:r w:rsidRPr="00D26514">
        <w:rPr>
          <w:b/>
          <w:sz w:val="44"/>
          <w:szCs w:val="44"/>
        </w:rPr>
        <w:t xml:space="preserve">IHE </w:t>
      </w:r>
      <w:r w:rsidR="009131AF">
        <w:rPr>
          <w:b/>
          <w:sz w:val="44"/>
          <w:szCs w:val="44"/>
        </w:rPr>
        <w:t>IT Infrastructure</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5CF321F" w14:textId="1B356FC4" w:rsidR="009131AF" w:rsidRDefault="00177EFB" w:rsidP="00060817">
      <w:pPr>
        <w:pStyle w:val="BodyText"/>
        <w:jc w:val="center"/>
        <w:rPr>
          <w:b/>
          <w:sz w:val="44"/>
          <w:szCs w:val="44"/>
        </w:rPr>
      </w:pPr>
      <w:ins w:id="0" w:author="John Moehrke" w:date="2019-11-14T13:35:00Z">
        <w:r>
          <w:rPr>
            <w:b/>
            <w:sz w:val="44"/>
            <w:szCs w:val="44"/>
          </w:rPr>
          <w:t xml:space="preserve">Mobile </w:t>
        </w:r>
      </w:ins>
      <w:ins w:id="1" w:author="John Moehrke" w:date="2019-11-14T13:36:00Z">
        <w:r>
          <w:rPr>
            <w:b/>
            <w:sz w:val="44"/>
            <w:szCs w:val="44"/>
          </w:rPr>
          <w:t xml:space="preserve">Health </w:t>
        </w:r>
      </w:ins>
      <w:r w:rsidR="009131AF">
        <w:rPr>
          <w:b/>
          <w:sz w:val="44"/>
          <w:szCs w:val="44"/>
        </w:rPr>
        <w:t xml:space="preserve">Document Sharing </w:t>
      </w:r>
      <w:del w:id="2" w:author="John Moehrke" w:date="2019-11-14T13:36:00Z">
        <w:r w:rsidR="009131AF" w:rsidDel="00177EFB">
          <w:rPr>
            <w:b/>
            <w:sz w:val="44"/>
            <w:szCs w:val="44"/>
          </w:rPr>
          <w:delText>Exchange on FHIR</w:delText>
        </w:r>
      </w:del>
    </w:p>
    <w:p w14:paraId="6AD7C411" w14:textId="5E88B481" w:rsidR="009131AF" w:rsidRPr="00D26514" w:rsidRDefault="009131AF" w:rsidP="009131AF">
      <w:pPr>
        <w:pStyle w:val="BodyText"/>
        <w:jc w:val="center"/>
        <w:rPr>
          <w:b/>
          <w:sz w:val="44"/>
          <w:szCs w:val="44"/>
        </w:rPr>
      </w:pPr>
      <w:del w:id="3" w:author="John Moehrke" w:date="2019-11-14T13:37:00Z">
        <w:r w:rsidDel="00177EFB">
          <w:rPr>
            <w:b/>
            <w:sz w:val="44"/>
            <w:szCs w:val="44"/>
          </w:rPr>
          <w:delText>MHD-HIE</w:delText>
        </w:r>
      </w:del>
      <w:ins w:id="4" w:author="John Moehrke" w:date="2019-11-14T13:37:00Z">
        <w:r w:rsidR="00177EFB">
          <w:rPr>
            <w:b/>
            <w:sz w:val="44"/>
            <w:szCs w:val="44"/>
          </w:rPr>
          <w:t>MHDS</w:t>
        </w:r>
      </w:ins>
    </w:p>
    <w:p w14:paraId="0E5FA67E" w14:textId="1C5DFE16" w:rsidR="00CF283F" w:rsidRPr="00D26514" w:rsidRDefault="00CF283F" w:rsidP="00060817">
      <w:pPr>
        <w:pStyle w:val="BodyText"/>
        <w:jc w:val="center"/>
        <w:rPr>
          <w:b/>
          <w:sz w:val="44"/>
          <w:szCs w:val="44"/>
        </w:rPr>
      </w:pPr>
    </w:p>
    <w:p w14:paraId="19C34921" w14:textId="77777777" w:rsidR="00726A7E" w:rsidRPr="00D26514" w:rsidRDefault="00726A7E" w:rsidP="00EA3BCB">
      <w:pPr>
        <w:pStyle w:val="BodyText"/>
      </w:pP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x</w:t>
      </w:r>
    </w:p>
    <w:p w14:paraId="795722E2" w14:textId="680385DB" w:rsidR="001E6533" w:rsidRPr="00D26514" w:rsidRDefault="001E6533" w:rsidP="001E6533">
      <w:pPr>
        <w:pStyle w:val="BodyText"/>
        <w:jc w:val="center"/>
        <w:rPr>
          <w:bCs/>
          <w:kern w:val="28"/>
          <w:sz w:val="28"/>
          <w:szCs w:val="28"/>
        </w:rPr>
      </w:pPr>
      <w:r w:rsidRPr="00D26514">
        <w:rPr>
          <w:bCs/>
          <w:kern w:val="28"/>
          <w:szCs w:val="24"/>
        </w:rPr>
        <w:t>Using Resources at FMM Level n-n</w:t>
      </w:r>
    </w:p>
    <w:p w14:paraId="13DE55AD" w14:textId="7E75CD2C" w:rsidR="00503AE1" w:rsidRPr="00D26514" w:rsidRDefault="00A219CF" w:rsidP="00060817">
      <w:pPr>
        <w:pStyle w:val="BodyText"/>
        <w:jc w:val="center"/>
        <w:rPr>
          <w:b/>
          <w:sz w:val="44"/>
        </w:rPr>
      </w:pPr>
      <w:r w:rsidRPr="00D26514">
        <w:rPr>
          <w:b/>
          <w:sz w:val="44"/>
          <w:szCs w:val="44"/>
        </w:rPr>
        <w:t xml:space="preserve">Revision </w:t>
      </w:r>
      <w:r w:rsidR="009131AF">
        <w:rPr>
          <w:b/>
          <w:sz w:val="44"/>
          <w:szCs w:val="44"/>
        </w:rPr>
        <w:t>0.</w:t>
      </w:r>
      <w:ins w:id="5" w:author="John Moehrke" w:date="2019-12-03T20:20:00Z">
        <w:r w:rsidR="00CF3A5D">
          <w:rPr>
            <w:b/>
            <w:sz w:val="44"/>
            <w:szCs w:val="44"/>
          </w:rPr>
          <w:t>3</w:t>
        </w:r>
      </w:ins>
      <w:del w:id="6" w:author="John Moehrke" w:date="2019-11-14T13:37:00Z">
        <w:r w:rsidR="009131AF" w:rsidDel="00177EFB">
          <w:rPr>
            <w:b/>
            <w:sz w:val="44"/>
            <w:szCs w:val="44"/>
          </w:rPr>
          <w:delText>1</w:delText>
        </w:r>
      </w:del>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503AE1" w:rsidRPr="00D26514">
        <w:rPr>
          <w:b/>
          <w:sz w:val="44"/>
          <w:szCs w:val="44"/>
        </w:rPr>
        <w:t xml:space="preserve"> </w:t>
      </w:r>
    </w:p>
    <w:p w14:paraId="53898A9D" w14:textId="73647F62" w:rsidR="00D62CEC" w:rsidRPr="00D26514" w:rsidRDefault="00D62CEC" w:rsidP="000807AC">
      <w:pPr>
        <w:pStyle w:val="AuthorInstructions"/>
      </w:pPr>
      <w:bookmarkStart w:id="7" w:name="OLE_LINK12"/>
      <w:bookmarkStart w:id="8"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7"/>
    <w:bookmarkEnd w:id="8"/>
    <w:p w14:paraId="7945735C" w14:textId="23286355" w:rsidR="00A910E1" w:rsidRPr="00D26514" w:rsidRDefault="00A910E1" w:rsidP="00AC7C88">
      <w:pPr>
        <w:pStyle w:val="BodyText"/>
      </w:pPr>
      <w:r w:rsidRPr="00D26514">
        <w:t>Date:</w:t>
      </w:r>
      <w:r w:rsidRPr="00D26514">
        <w:tab/>
      </w:r>
      <w:r w:rsidRPr="00D26514">
        <w:tab/>
      </w:r>
      <w:del w:id="9" w:author="John Moehrke" w:date="2019-12-03T20:20:00Z">
        <w:r w:rsidR="00FD3FBD" w:rsidDel="00CF3A5D">
          <w:delText xml:space="preserve">November </w:delText>
        </w:r>
      </w:del>
      <w:ins w:id="10" w:author="John Moehrke" w:date="2019-12-03T20:20:00Z">
        <w:r w:rsidR="00CF3A5D">
          <w:t>December 3</w:t>
        </w:r>
      </w:ins>
      <w:del w:id="11" w:author="John Moehrke" w:date="2019-11-14T13:37:00Z">
        <w:r w:rsidR="00FD3FBD" w:rsidDel="00177EFB">
          <w:delText>7</w:delText>
        </w:r>
      </w:del>
      <w:r w:rsidR="009131AF">
        <w:t>, 2019</w:t>
      </w:r>
    </w:p>
    <w:p w14:paraId="78679A36" w14:textId="288D77FE" w:rsidR="00603ED5" w:rsidRPr="00D26514" w:rsidRDefault="00A910E1" w:rsidP="00AC7C88">
      <w:pPr>
        <w:pStyle w:val="BodyText"/>
      </w:pPr>
      <w:r w:rsidRPr="00D26514">
        <w:t>Author:</w:t>
      </w:r>
      <w:r w:rsidRPr="00D26514">
        <w:tab/>
      </w:r>
      <w:r w:rsidR="009131AF">
        <w:t>ITI T</w:t>
      </w:r>
      <w:r w:rsidR="00656A6B" w:rsidRPr="00D26514">
        <w:t>echnical Committee</w:t>
      </w:r>
      <w:r w:rsidR="009131AF">
        <w:t xml:space="preserve"> (John Moehrke)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&lt;</w:t>
      </w:r>
      <w:proofErr w:type="gramStart"/>
      <w:r w:rsidRPr="00D26514">
        <w:t>All of</w:t>
      </w:r>
      <w:proofErr w:type="gramEnd"/>
      <w:r w:rsidRPr="00D26514">
        <w:t xml:space="preserve">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4DD9105D" w14:textId="0D90BF30" w:rsidR="00D42E3D"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4634185" w:history="1">
        <w:r w:rsidR="00D42E3D" w:rsidRPr="00946E8E">
          <w:rPr>
            <w:rStyle w:val="Hyperlink"/>
            <w:noProof/>
          </w:rPr>
          <w:t>Introduction to this Supplement</w:t>
        </w:r>
        <w:r w:rsidR="00D42E3D">
          <w:rPr>
            <w:noProof/>
            <w:webHidden/>
          </w:rPr>
          <w:tab/>
        </w:r>
        <w:r w:rsidR="00D42E3D">
          <w:rPr>
            <w:noProof/>
            <w:webHidden/>
          </w:rPr>
          <w:fldChar w:fldCharType="begin"/>
        </w:r>
        <w:r w:rsidR="00D42E3D">
          <w:rPr>
            <w:noProof/>
            <w:webHidden/>
          </w:rPr>
          <w:instrText xml:space="preserve"> PAGEREF _Toc24634185 \h </w:instrText>
        </w:r>
        <w:r w:rsidR="00D42E3D">
          <w:rPr>
            <w:noProof/>
            <w:webHidden/>
          </w:rPr>
        </w:r>
        <w:r w:rsidR="00D42E3D">
          <w:rPr>
            <w:noProof/>
            <w:webHidden/>
          </w:rPr>
          <w:fldChar w:fldCharType="separate"/>
        </w:r>
        <w:r w:rsidR="00D42E3D">
          <w:rPr>
            <w:noProof/>
            <w:webHidden/>
          </w:rPr>
          <w:t>6</w:t>
        </w:r>
        <w:r w:rsidR="00D42E3D">
          <w:rPr>
            <w:noProof/>
            <w:webHidden/>
          </w:rPr>
          <w:fldChar w:fldCharType="end"/>
        </w:r>
      </w:hyperlink>
    </w:p>
    <w:p w14:paraId="1B55A10B" w14:textId="4D46AEA4" w:rsidR="00D42E3D" w:rsidRDefault="00CF3A5D">
      <w:pPr>
        <w:pStyle w:val="TOC2"/>
        <w:rPr>
          <w:rFonts w:asciiTheme="minorHAnsi" w:eastAsiaTheme="minorEastAsia" w:hAnsiTheme="minorHAnsi" w:cstheme="minorBidi"/>
          <w:noProof/>
          <w:sz w:val="22"/>
          <w:szCs w:val="22"/>
        </w:rPr>
      </w:pPr>
      <w:hyperlink w:anchor="_Toc24634186" w:history="1">
        <w:r w:rsidR="00D42E3D" w:rsidRPr="00946E8E">
          <w:rPr>
            <w:rStyle w:val="Hyperlink"/>
            <w:noProof/>
          </w:rPr>
          <w:t>Open Issues and Questions</w:t>
        </w:r>
        <w:r w:rsidR="00D42E3D">
          <w:rPr>
            <w:noProof/>
            <w:webHidden/>
          </w:rPr>
          <w:tab/>
        </w:r>
        <w:r w:rsidR="00D42E3D">
          <w:rPr>
            <w:noProof/>
            <w:webHidden/>
          </w:rPr>
          <w:fldChar w:fldCharType="begin"/>
        </w:r>
        <w:r w:rsidR="00D42E3D">
          <w:rPr>
            <w:noProof/>
            <w:webHidden/>
          </w:rPr>
          <w:instrText xml:space="preserve"> PAGEREF _Toc24634186 \h </w:instrText>
        </w:r>
        <w:r w:rsidR="00D42E3D">
          <w:rPr>
            <w:noProof/>
            <w:webHidden/>
          </w:rPr>
        </w:r>
        <w:r w:rsidR="00D42E3D">
          <w:rPr>
            <w:noProof/>
            <w:webHidden/>
          </w:rPr>
          <w:fldChar w:fldCharType="separate"/>
        </w:r>
        <w:r w:rsidR="00D42E3D">
          <w:rPr>
            <w:noProof/>
            <w:webHidden/>
          </w:rPr>
          <w:t>7</w:t>
        </w:r>
        <w:r w:rsidR="00D42E3D">
          <w:rPr>
            <w:noProof/>
            <w:webHidden/>
          </w:rPr>
          <w:fldChar w:fldCharType="end"/>
        </w:r>
      </w:hyperlink>
    </w:p>
    <w:p w14:paraId="3F0FF3FE" w14:textId="15D585BD" w:rsidR="00D42E3D" w:rsidRDefault="00CF3A5D">
      <w:pPr>
        <w:pStyle w:val="TOC2"/>
        <w:rPr>
          <w:rFonts w:asciiTheme="minorHAnsi" w:eastAsiaTheme="minorEastAsia" w:hAnsiTheme="minorHAnsi" w:cstheme="minorBidi"/>
          <w:noProof/>
          <w:sz w:val="22"/>
          <w:szCs w:val="22"/>
        </w:rPr>
      </w:pPr>
      <w:hyperlink w:anchor="_Toc24634187" w:history="1">
        <w:r w:rsidR="00D42E3D" w:rsidRPr="00946E8E">
          <w:rPr>
            <w:rStyle w:val="Hyperlink"/>
            <w:noProof/>
          </w:rPr>
          <w:t>Closed Issues</w:t>
        </w:r>
        <w:r w:rsidR="00D42E3D">
          <w:rPr>
            <w:noProof/>
            <w:webHidden/>
          </w:rPr>
          <w:tab/>
        </w:r>
        <w:r w:rsidR="00D42E3D">
          <w:rPr>
            <w:noProof/>
            <w:webHidden/>
          </w:rPr>
          <w:fldChar w:fldCharType="begin"/>
        </w:r>
        <w:r w:rsidR="00D42E3D">
          <w:rPr>
            <w:noProof/>
            <w:webHidden/>
          </w:rPr>
          <w:instrText xml:space="preserve"> PAGEREF _Toc24634187 \h </w:instrText>
        </w:r>
        <w:r w:rsidR="00D42E3D">
          <w:rPr>
            <w:noProof/>
            <w:webHidden/>
          </w:rPr>
        </w:r>
        <w:r w:rsidR="00D42E3D">
          <w:rPr>
            <w:noProof/>
            <w:webHidden/>
          </w:rPr>
          <w:fldChar w:fldCharType="separate"/>
        </w:r>
        <w:r w:rsidR="00D42E3D">
          <w:rPr>
            <w:noProof/>
            <w:webHidden/>
          </w:rPr>
          <w:t>8</w:t>
        </w:r>
        <w:r w:rsidR="00D42E3D">
          <w:rPr>
            <w:noProof/>
            <w:webHidden/>
          </w:rPr>
          <w:fldChar w:fldCharType="end"/>
        </w:r>
      </w:hyperlink>
    </w:p>
    <w:p w14:paraId="62103EAC" w14:textId="4730D48B" w:rsidR="00D42E3D" w:rsidRDefault="00CF3A5D">
      <w:pPr>
        <w:pStyle w:val="TOC1"/>
        <w:rPr>
          <w:rFonts w:asciiTheme="minorHAnsi" w:eastAsiaTheme="minorEastAsia" w:hAnsiTheme="minorHAnsi" w:cstheme="minorBidi"/>
          <w:noProof/>
          <w:sz w:val="22"/>
          <w:szCs w:val="22"/>
        </w:rPr>
      </w:pPr>
      <w:hyperlink w:anchor="_Toc24634188" w:history="1">
        <w:r w:rsidR="00D42E3D" w:rsidRPr="00946E8E">
          <w:rPr>
            <w:rStyle w:val="Hyperlink"/>
            <w:noProof/>
          </w:rPr>
          <w:t>General Introduction and Shared Appendices</w:t>
        </w:r>
        <w:r w:rsidR="00D42E3D">
          <w:rPr>
            <w:noProof/>
            <w:webHidden/>
          </w:rPr>
          <w:tab/>
        </w:r>
        <w:r w:rsidR="00D42E3D">
          <w:rPr>
            <w:noProof/>
            <w:webHidden/>
          </w:rPr>
          <w:fldChar w:fldCharType="begin"/>
        </w:r>
        <w:r w:rsidR="00D42E3D">
          <w:rPr>
            <w:noProof/>
            <w:webHidden/>
          </w:rPr>
          <w:instrText xml:space="preserve"> PAGEREF _Toc24634188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24413FCD" w14:textId="70F73CD8" w:rsidR="00D42E3D" w:rsidRDefault="00CF3A5D">
      <w:pPr>
        <w:pStyle w:val="TOC1"/>
        <w:rPr>
          <w:rFonts w:asciiTheme="minorHAnsi" w:eastAsiaTheme="minorEastAsia" w:hAnsiTheme="minorHAnsi" w:cstheme="minorBidi"/>
          <w:noProof/>
          <w:sz w:val="22"/>
          <w:szCs w:val="22"/>
        </w:rPr>
      </w:pPr>
      <w:hyperlink w:anchor="_Toc24634189" w:history="1">
        <w:r w:rsidR="00D42E3D" w:rsidRPr="00946E8E">
          <w:rPr>
            <w:rStyle w:val="Hyperlink"/>
            <w:noProof/>
          </w:rPr>
          <w:t>Appendix A – Actor Summary Definitions</w:t>
        </w:r>
        <w:r w:rsidR="00D42E3D">
          <w:rPr>
            <w:noProof/>
            <w:webHidden/>
          </w:rPr>
          <w:tab/>
        </w:r>
        <w:r w:rsidR="00D42E3D">
          <w:rPr>
            <w:noProof/>
            <w:webHidden/>
          </w:rPr>
          <w:fldChar w:fldCharType="begin"/>
        </w:r>
        <w:r w:rsidR="00D42E3D">
          <w:rPr>
            <w:noProof/>
            <w:webHidden/>
          </w:rPr>
          <w:instrText xml:space="preserve"> PAGEREF _Toc24634189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763963DA" w14:textId="2F5CC4AE" w:rsidR="00D42E3D" w:rsidRDefault="00CF3A5D">
      <w:pPr>
        <w:pStyle w:val="TOC1"/>
        <w:rPr>
          <w:rFonts w:asciiTheme="minorHAnsi" w:eastAsiaTheme="minorEastAsia" w:hAnsiTheme="minorHAnsi" w:cstheme="minorBidi"/>
          <w:noProof/>
          <w:sz w:val="22"/>
          <w:szCs w:val="22"/>
        </w:rPr>
      </w:pPr>
      <w:hyperlink w:anchor="_Toc24634190" w:history="1">
        <w:r w:rsidR="00D42E3D" w:rsidRPr="00946E8E">
          <w:rPr>
            <w:rStyle w:val="Hyperlink"/>
            <w:noProof/>
          </w:rPr>
          <w:t>Appendix B – Transaction Summary Definitions</w:t>
        </w:r>
        <w:r w:rsidR="00D42E3D">
          <w:rPr>
            <w:noProof/>
            <w:webHidden/>
          </w:rPr>
          <w:tab/>
        </w:r>
        <w:r w:rsidR="00D42E3D">
          <w:rPr>
            <w:noProof/>
            <w:webHidden/>
          </w:rPr>
          <w:fldChar w:fldCharType="begin"/>
        </w:r>
        <w:r w:rsidR="00D42E3D">
          <w:rPr>
            <w:noProof/>
            <w:webHidden/>
          </w:rPr>
          <w:instrText xml:space="preserve"> PAGEREF _Toc24634190 \h </w:instrText>
        </w:r>
        <w:r w:rsidR="00D42E3D">
          <w:rPr>
            <w:noProof/>
            <w:webHidden/>
          </w:rPr>
        </w:r>
        <w:r w:rsidR="00D42E3D">
          <w:rPr>
            <w:noProof/>
            <w:webHidden/>
          </w:rPr>
          <w:fldChar w:fldCharType="separate"/>
        </w:r>
        <w:r w:rsidR="00D42E3D">
          <w:rPr>
            <w:noProof/>
            <w:webHidden/>
          </w:rPr>
          <w:t>9</w:t>
        </w:r>
        <w:r w:rsidR="00D42E3D">
          <w:rPr>
            <w:noProof/>
            <w:webHidden/>
          </w:rPr>
          <w:fldChar w:fldCharType="end"/>
        </w:r>
      </w:hyperlink>
    </w:p>
    <w:p w14:paraId="12B88DDF" w14:textId="62AA17E1" w:rsidR="00D42E3D" w:rsidRDefault="00CF3A5D">
      <w:pPr>
        <w:pStyle w:val="TOC1"/>
        <w:rPr>
          <w:rFonts w:asciiTheme="minorHAnsi" w:eastAsiaTheme="minorEastAsia" w:hAnsiTheme="minorHAnsi" w:cstheme="minorBidi"/>
          <w:noProof/>
          <w:sz w:val="22"/>
          <w:szCs w:val="22"/>
        </w:rPr>
      </w:pPr>
      <w:hyperlink w:anchor="_Toc24634191" w:history="1">
        <w:r w:rsidR="00D42E3D" w:rsidRPr="00946E8E">
          <w:rPr>
            <w:rStyle w:val="Hyperlink"/>
            <w:noProof/>
          </w:rPr>
          <w:t>Appendix D – Glossary</w:t>
        </w:r>
        <w:r w:rsidR="00D42E3D">
          <w:rPr>
            <w:noProof/>
            <w:webHidden/>
          </w:rPr>
          <w:tab/>
        </w:r>
        <w:r w:rsidR="00D42E3D">
          <w:rPr>
            <w:noProof/>
            <w:webHidden/>
          </w:rPr>
          <w:fldChar w:fldCharType="begin"/>
        </w:r>
        <w:r w:rsidR="00D42E3D">
          <w:rPr>
            <w:noProof/>
            <w:webHidden/>
          </w:rPr>
          <w:instrText xml:space="preserve"> PAGEREF _Toc24634191 \h </w:instrText>
        </w:r>
        <w:r w:rsidR="00D42E3D">
          <w:rPr>
            <w:noProof/>
            <w:webHidden/>
          </w:rPr>
        </w:r>
        <w:r w:rsidR="00D42E3D">
          <w:rPr>
            <w:noProof/>
            <w:webHidden/>
          </w:rPr>
          <w:fldChar w:fldCharType="separate"/>
        </w:r>
        <w:r w:rsidR="00D42E3D">
          <w:rPr>
            <w:noProof/>
            <w:webHidden/>
          </w:rPr>
          <w:t>10</w:t>
        </w:r>
        <w:r w:rsidR="00D42E3D">
          <w:rPr>
            <w:noProof/>
            <w:webHidden/>
          </w:rPr>
          <w:fldChar w:fldCharType="end"/>
        </w:r>
      </w:hyperlink>
    </w:p>
    <w:p w14:paraId="4D27583C" w14:textId="5C18B241" w:rsidR="00D42E3D" w:rsidRDefault="00CF3A5D">
      <w:pPr>
        <w:pStyle w:val="TOC1"/>
        <w:rPr>
          <w:rFonts w:asciiTheme="minorHAnsi" w:eastAsiaTheme="minorEastAsia" w:hAnsiTheme="minorHAnsi" w:cstheme="minorBidi"/>
          <w:noProof/>
          <w:sz w:val="22"/>
          <w:szCs w:val="22"/>
        </w:rPr>
      </w:pPr>
      <w:hyperlink w:anchor="_Toc24634192" w:history="1">
        <w:r w:rsidR="00D42E3D" w:rsidRPr="00946E8E">
          <w:rPr>
            <w:rStyle w:val="Hyperlink"/>
            <w:noProof/>
          </w:rPr>
          <w:t>Volume 1 – Profiles</w:t>
        </w:r>
        <w:r w:rsidR="00D42E3D">
          <w:rPr>
            <w:noProof/>
            <w:webHidden/>
          </w:rPr>
          <w:tab/>
        </w:r>
        <w:r w:rsidR="00D42E3D">
          <w:rPr>
            <w:noProof/>
            <w:webHidden/>
          </w:rPr>
          <w:fldChar w:fldCharType="begin"/>
        </w:r>
        <w:r w:rsidR="00D42E3D">
          <w:rPr>
            <w:noProof/>
            <w:webHidden/>
          </w:rPr>
          <w:instrText xml:space="preserve"> PAGEREF _Toc24634192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7970E6C9" w14:textId="23896B25" w:rsidR="00D42E3D" w:rsidRDefault="00CF3A5D">
      <w:pPr>
        <w:pStyle w:val="TOC2"/>
        <w:rPr>
          <w:rFonts w:asciiTheme="minorHAnsi" w:eastAsiaTheme="minorEastAsia" w:hAnsiTheme="minorHAnsi" w:cstheme="minorBidi"/>
          <w:noProof/>
          <w:sz w:val="22"/>
          <w:szCs w:val="22"/>
        </w:rPr>
      </w:pPr>
      <w:hyperlink w:anchor="_Toc24634193" w:history="1">
        <w:r w:rsidR="00D42E3D" w:rsidRPr="00946E8E">
          <w:rPr>
            <w:rStyle w:val="Hyperlink"/>
            <w:noProof/>
          </w:rPr>
          <w:t>&lt;</w:t>
        </w:r>
        <w:r w:rsidR="00D42E3D" w:rsidRPr="00946E8E">
          <w:rPr>
            <w:rStyle w:val="Hyperlink"/>
            <w:i/>
            <w:noProof/>
          </w:rPr>
          <w:t>Copyright Licenses&gt;</w:t>
        </w:r>
        <w:r w:rsidR="00D42E3D">
          <w:rPr>
            <w:noProof/>
            <w:webHidden/>
          </w:rPr>
          <w:tab/>
        </w:r>
        <w:r w:rsidR="00D42E3D">
          <w:rPr>
            <w:noProof/>
            <w:webHidden/>
          </w:rPr>
          <w:fldChar w:fldCharType="begin"/>
        </w:r>
        <w:r w:rsidR="00D42E3D">
          <w:rPr>
            <w:noProof/>
            <w:webHidden/>
          </w:rPr>
          <w:instrText xml:space="preserve"> PAGEREF _Toc24634193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7B52A9EC" w14:textId="1F6C202C" w:rsidR="00D42E3D" w:rsidRDefault="00CF3A5D">
      <w:pPr>
        <w:pStyle w:val="TOC2"/>
        <w:rPr>
          <w:rFonts w:asciiTheme="minorHAnsi" w:eastAsiaTheme="minorEastAsia" w:hAnsiTheme="minorHAnsi" w:cstheme="minorBidi"/>
          <w:noProof/>
          <w:sz w:val="22"/>
          <w:szCs w:val="22"/>
        </w:rPr>
      </w:pPr>
      <w:hyperlink w:anchor="_Toc24634194" w:history="1">
        <w:r w:rsidR="00D42E3D" w:rsidRPr="00946E8E">
          <w:rPr>
            <w:rStyle w:val="Hyperlink"/>
            <w:noProof/>
          </w:rPr>
          <w:t>&lt;</w:t>
        </w:r>
        <w:r w:rsidR="00D42E3D" w:rsidRPr="00946E8E">
          <w:rPr>
            <w:rStyle w:val="Hyperlink"/>
            <w:i/>
            <w:noProof/>
          </w:rPr>
          <w:t>Domain-specific additions&gt;</w:t>
        </w:r>
        <w:r w:rsidR="00D42E3D">
          <w:rPr>
            <w:noProof/>
            <w:webHidden/>
          </w:rPr>
          <w:tab/>
        </w:r>
        <w:r w:rsidR="00D42E3D">
          <w:rPr>
            <w:noProof/>
            <w:webHidden/>
          </w:rPr>
          <w:fldChar w:fldCharType="begin"/>
        </w:r>
        <w:r w:rsidR="00D42E3D">
          <w:rPr>
            <w:noProof/>
            <w:webHidden/>
          </w:rPr>
          <w:instrText xml:space="preserve"> PAGEREF _Toc24634194 \h </w:instrText>
        </w:r>
        <w:r w:rsidR="00D42E3D">
          <w:rPr>
            <w:noProof/>
            <w:webHidden/>
          </w:rPr>
        </w:r>
        <w:r w:rsidR="00D42E3D">
          <w:rPr>
            <w:noProof/>
            <w:webHidden/>
          </w:rPr>
          <w:fldChar w:fldCharType="separate"/>
        </w:r>
        <w:r w:rsidR="00D42E3D">
          <w:rPr>
            <w:noProof/>
            <w:webHidden/>
          </w:rPr>
          <w:t>11</w:t>
        </w:r>
        <w:r w:rsidR="00D42E3D">
          <w:rPr>
            <w:noProof/>
            <w:webHidden/>
          </w:rPr>
          <w:fldChar w:fldCharType="end"/>
        </w:r>
      </w:hyperlink>
    </w:p>
    <w:p w14:paraId="2D4DBB25" w14:textId="7C3D6E37" w:rsidR="00D42E3D" w:rsidRDefault="00CF3A5D">
      <w:pPr>
        <w:pStyle w:val="TOC1"/>
        <w:rPr>
          <w:rFonts w:asciiTheme="minorHAnsi" w:eastAsiaTheme="minorEastAsia" w:hAnsiTheme="minorHAnsi" w:cstheme="minorBidi"/>
          <w:noProof/>
          <w:sz w:val="22"/>
          <w:szCs w:val="22"/>
        </w:rPr>
      </w:pPr>
      <w:hyperlink w:anchor="_Toc24634195" w:history="1">
        <w:r w:rsidR="00D42E3D" w:rsidRPr="00946E8E">
          <w:rPr>
            <w:rStyle w:val="Hyperlink"/>
            <w:noProof/>
          </w:rPr>
          <w:t>X Document Sharing Exchange on FHIR (MHDS) Profile</w:t>
        </w:r>
        <w:r w:rsidR="00D42E3D">
          <w:rPr>
            <w:noProof/>
            <w:webHidden/>
          </w:rPr>
          <w:tab/>
        </w:r>
        <w:r w:rsidR="00D42E3D">
          <w:rPr>
            <w:noProof/>
            <w:webHidden/>
          </w:rPr>
          <w:fldChar w:fldCharType="begin"/>
        </w:r>
        <w:r w:rsidR="00D42E3D">
          <w:rPr>
            <w:noProof/>
            <w:webHidden/>
          </w:rPr>
          <w:instrText xml:space="preserve"> PAGEREF _Toc24634195 \h </w:instrText>
        </w:r>
        <w:r w:rsidR="00D42E3D">
          <w:rPr>
            <w:noProof/>
            <w:webHidden/>
          </w:rPr>
        </w:r>
        <w:r w:rsidR="00D42E3D">
          <w:rPr>
            <w:noProof/>
            <w:webHidden/>
          </w:rPr>
          <w:fldChar w:fldCharType="separate"/>
        </w:r>
        <w:r w:rsidR="00D42E3D">
          <w:rPr>
            <w:noProof/>
            <w:webHidden/>
          </w:rPr>
          <w:t>12</w:t>
        </w:r>
        <w:r w:rsidR="00D42E3D">
          <w:rPr>
            <w:noProof/>
            <w:webHidden/>
          </w:rPr>
          <w:fldChar w:fldCharType="end"/>
        </w:r>
      </w:hyperlink>
    </w:p>
    <w:p w14:paraId="1A115063" w14:textId="11009E5C" w:rsidR="00D42E3D" w:rsidRDefault="00CF3A5D">
      <w:pPr>
        <w:pStyle w:val="TOC2"/>
        <w:rPr>
          <w:rFonts w:asciiTheme="minorHAnsi" w:eastAsiaTheme="minorEastAsia" w:hAnsiTheme="minorHAnsi" w:cstheme="minorBidi"/>
          <w:noProof/>
          <w:sz w:val="22"/>
          <w:szCs w:val="22"/>
        </w:rPr>
      </w:pPr>
      <w:hyperlink w:anchor="_Toc24634196" w:history="1">
        <w:r w:rsidR="00D42E3D" w:rsidRPr="00946E8E">
          <w:rPr>
            <w:rStyle w:val="Hyperlink"/>
            <w:noProof/>
          </w:rPr>
          <w:t>X.1 MHDS Actors, Transactions, and Content Modules</w:t>
        </w:r>
        <w:r w:rsidR="00D42E3D">
          <w:rPr>
            <w:noProof/>
            <w:webHidden/>
          </w:rPr>
          <w:tab/>
        </w:r>
        <w:r w:rsidR="00D42E3D">
          <w:rPr>
            <w:noProof/>
            <w:webHidden/>
          </w:rPr>
          <w:fldChar w:fldCharType="begin"/>
        </w:r>
        <w:r w:rsidR="00D42E3D">
          <w:rPr>
            <w:noProof/>
            <w:webHidden/>
          </w:rPr>
          <w:instrText xml:space="preserve"> PAGEREF _Toc24634196 \h </w:instrText>
        </w:r>
        <w:r w:rsidR="00D42E3D">
          <w:rPr>
            <w:noProof/>
            <w:webHidden/>
          </w:rPr>
        </w:r>
        <w:r w:rsidR="00D42E3D">
          <w:rPr>
            <w:noProof/>
            <w:webHidden/>
          </w:rPr>
          <w:fldChar w:fldCharType="separate"/>
        </w:r>
        <w:r w:rsidR="00D42E3D">
          <w:rPr>
            <w:noProof/>
            <w:webHidden/>
          </w:rPr>
          <w:t>12</w:t>
        </w:r>
        <w:r w:rsidR="00D42E3D">
          <w:rPr>
            <w:noProof/>
            <w:webHidden/>
          </w:rPr>
          <w:fldChar w:fldCharType="end"/>
        </w:r>
      </w:hyperlink>
    </w:p>
    <w:p w14:paraId="2545A68E" w14:textId="499293DC" w:rsidR="00D42E3D" w:rsidRDefault="00CF3A5D">
      <w:pPr>
        <w:pStyle w:val="TOC3"/>
        <w:rPr>
          <w:rFonts w:asciiTheme="minorHAnsi" w:eastAsiaTheme="minorEastAsia" w:hAnsiTheme="minorHAnsi" w:cstheme="minorBidi"/>
          <w:noProof/>
          <w:sz w:val="22"/>
          <w:szCs w:val="22"/>
        </w:rPr>
      </w:pPr>
      <w:hyperlink w:anchor="_Toc24634197" w:history="1">
        <w:r w:rsidR="00D42E3D" w:rsidRPr="00946E8E">
          <w:rPr>
            <w:rStyle w:val="Hyperlink"/>
            <w:bCs/>
            <w:noProof/>
          </w:rPr>
          <w:t>X.1.1 Actor Descriptions and Actor Profile Requirements</w:t>
        </w:r>
        <w:r w:rsidR="00D42E3D">
          <w:rPr>
            <w:noProof/>
            <w:webHidden/>
          </w:rPr>
          <w:tab/>
        </w:r>
        <w:r w:rsidR="00D42E3D">
          <w:rPr>
            <w:noProof/>
            <w:webHidden/>
          </w:rPr>
          <w:fldChar w:fldCharType="begin"/>
        </w:r>
        <w:r w:rsidR="00D42E3D">
          <w:rPr>
            <w:noProof/>
            <w:webHidden/>
          </w:rPr>
          <w:instrText xml:space="preserve"> PAGEREF _Toc24634197 \h </w:instrText>
        </w:r>
        <w:r w:rsidR="00D42E3D">
          <w:rPr>
            <w:noProof/>
            <w:webHidden/>
          </w:rPr>
        </w:r>
        <w:r w:rsidR="00D42E3D">
          <w:rPr>
            <w:noProof/>
            <w:webHidden/>
          </w:rPr>
          <w:fldChar w:fldCharType="separate"/>
        </w:r>
        <w:r w:rsidR="00D42E3D">
          <w:rPr>
            <w:noProof/>
            <w:webHidden/>
          </w:rPr>
          <w:t>15</w:t>
        </w:r>
        <w:r w:rsidR="00D42E3D">
          <w:rPr>
            <w:noProof/>
            <w:webHidden/>
          </w:rPr>
          <w:fldChar w:fldCharType="end"/>
        </w:r>
      </w:hyperlink>
    </w:p>
    <w:p w14:paraId="7C135F16" w14:textId="08C078A0" w:rsidR="00D42E3D" w:rsidRDefault="00CF3A5D">
      <w:pPr>
        <w:pStyle w:val="TOC4"/>
        <w:rPr>
          <w:rFonts w:asciiTheme="minorHAnsi" w:eastAsiaTheme="minorEastAsia" w:hAnsiTheme="minorHAnsi" w:cstheme="minorBidi"/>
          <w:noProof/>
          <w:sz w:val="22"/>
          <w:szCs w:val="22"/>
        </w:rPr>
      </w:pPr>
      <w:hyperlink w:anchor="_Toc24634198" w:history="1">
        <w:r w:rsidR="00D42E3D" w:rsidRPr="00946E8E">
          <w:rPr>
            <w:rStyle w:val="Hyperlink"/>
            <w:noProof/>
          </w:rPr>
          <w:t>X.1.1.1 Document Registry</w:t>
        </w:r>
        <w:r w:rsidR="00D42E3D">
          <w:rPr>
            <w:noProof/>
            <w:webHidden/>
          </w:rPr>
          <w:tab/>
        </w:r>
        <w:r w:rsidR="00D42E3D">
          <w:rPr>
            <w:noProof/>
            <w:webHidden/>
          </w:rPr>
          <w:fldChar w:fldCharType="begin"/>
        </w:r>
        <w:r w:rsidR="00D42E3D">
          <w:rPr>
            <w:noProof/>
            <w:webHidden/>
          </w:rPr>
          <w:instrText xml:space="preserve"> PAGEREF _Toc24634198 \h </w:instrText>
        </w:r>
        <w:r w:rsidR="00D42E3D">
          <w:rPr>
            <w:noProof/>
            <w:webHidden/>
          </w:rPr>
        </w:r>
        <w:r w:rsidR="00D42E3D">
          <w:rPr>
            <w:noProof/>
            <w:webHidden/>
          </w:rPr>
          <w:fldChar w:fldCharType="separate"/>
        </w:r>
        <w:r w:rsidR="00D42E3D">
          <w:rPr>
            <w:noProof/>
            <w:webHidden/>
          </w:rPr>
          <w:t>16</w:t>
        </w:r>
        <w:r w:rsidR="00D42E3D">
          <w:rPr>
            <w:noProof/>
            <w:webHidden/>
          </w:rPr>
          <w:fldChar w:fldCharType="end"/>
        </w:r>
      </w:hyperlink>
    </w:p>
    <w:p w14:paraId="0E33D677" w14:textId="6F1A067B" w:rsidR="00D42E3D" w:rsidRDefault="00CF3A5D">
      <w:pPr>
        <w:pStyle w:val="TOC5"/>
        <w:rPr>
          <w:rFonts w:asciiTheme="minorHAnsi" w:eastAsiaTheme="minorEastAsia" w:hAnsiTheme="minorHAnsi" w:cstheme="minorBidi"/>
          <w:noProof/>
          <w:sz w:val="22"/>
          <w:szCs w:val="22"/>
        </w:rPr>
      </w:pPr>
      <w:hyperlink w:anchor="_Toc24634199" w:history="1">
        <w:r w:rsidR="00D42E3D" w:rsidRPr="00946E8E">
          <w:rPr>
            <w:rStyle w:val="Hyperlink"/>
            <w:noProof/>
          </w:rPr>
          <w:t>When the grouped MHD – Document Recipient – is triggered</w:t>
        </w:r>
        <w:r w:rsidR="00D42E3D">
          <w:rPr>
            <w:noProof/>
            <w:webHidden/>
          </w:rPr>
          <w:tab/>
        </w:r>
        <w:r w:rsidR="00D42E3D">
          <w:rPr>
            <w:noProof/>
            <w:webHidden/>
          </w:rPr>
          <w:fldChar w:fldCharType="begin"/>
        </w:r>
        <w:r w:rsidR="00D42E3D">
          <w:rPr>
            <w:noProof/>
            <w:webHidden/>
          </w:rPr>
          <w:instrText xml:space="preserve"> PAGEREF _Toc24634199 \h </w:instrText>
        </w:r>
        <w:r w:rsidR="00D42E3D">
          <w:rPr>
            <w:noProof/>
            <w:webHidden/>
          </w:rPr>
        </w:r>
        <w:r w:rsidR="00D42E3D">
          <w:rPr>
            <w:noProof/>
            <w:webHidden/>
          </w:rPr>
          <w:fldChar w:fldCharType="separate"/>
        </w:r>
        <w:r w:rsidR="00D42E3D">
          <w:rPr>
            <w:noProof/>
            <w:webHidden/>
          </w:rPr>
          <w:t>16</w:t>
        </w:r>
        <w:r w:rsidR="00D42E3D">
          <w:rPr>
            <w:noProof/>
            <w:webHidden/>
          </w:rPr>
          <w:fldChar w:fldCharType="end"/>
        </w:r>
      </w:hyperlink>
    </w:p>
    <w:p w14:paraId="75B7564A" w14:textId="118DCD9C" w:rsidR="00D42E3D" w:rsidRDefault="00CF3A5D">
      <w:pPr>
        <w:pStyle w:val="TOC4"/>
        <w:rPr>
          <w:rFonts w:asciiTheme="minorHAnsi" w:eastAsiaTheme="minorEastAsia" w:hAnsiTheme="minorHAnsi" w:cstheme="minorBidi"/>
          <w:noProof/>
          <w:sz w:val="22"/>
          <w:szCs w:val="22"/>
        </w:rPr>
      </w:pPr>
      <w:hyperlink w:anchor="_Toc24634200" w:history="1">
        <w:r w:rsidR="00D42E3D" w:rsidRPr="00946E8E">
          <w:rPr>
            <w:rStyle w:val="Hyperlink"/>
            <w:noProof/>
          </w:rPr>
          <w:t>When the grouped MHD – Document Responder – is triggered</w:t>
        </w:r>
        <w:r w:rsidR="00D42E3D">
          <w:rPr>
            <w:noProof/>
            <w:webHidden/>
          </w:rPr>
          <w:tab/>
        </w:r>
        <w:r w:rsidR="00D42E3D">
          <w:rPr>
            <w:noProof/>
            <w:webHidden/>
          </w:rPr>
          <w:fldChar w:fldCharType="begin"/>
        </w:r>
        <w:r w:rsidR="00D42E3D">
          <w:rPr>
            <w:noProof/>
            <w:webHidden/>
          </w:rPr>
          <w:instrText xml:space="preserve"> PAGEREF _Toc24634200 \h </w:instrText>
        </w:r>
        <w:r w:rsidR="00D42E3D">
          <w:rPr>
            <w:noProof/>
            <w:webHidden/>
          </w:rPr>
        </w:r>
        <w:r w:rsidR="00D42E3D">
          <w:rPr>
            <w:noProof/>
            <w:webHidden/>
          </w:rPr>
          <w:fldChar w:fldCharType="separate"/>
        </w:r>
        <w:r w:rsidR="00D42E3D">
          <w:rPr>
            <w:noProof/>
            <w:webHidden/>
          </w:rPr>
          <w:t>17</w:t>
        </w:r>
        <w:r w:rsidR="00D42E3D">
          <w:rPr>
            <w:noProof/>
            <w:webHidden/>
          </w:rPr>
          <w:fldChar w:fldCharType="end"/>
        </w:r>
      </w:hyperlink>
    </w:p>
    <w:p w14:paraId="15764487" w14:textId="0D810D11" w:rsidR="00D42E3D" w:rsidRDefault="00CF3A5D">
      <w:pPr>
        <w:pStyle w:val="TOC4"/>
        <w:rPr>
          <w:rFonts w:asciiTheme="minorHAnsi" w:eastAsiaTheme="minorEastAsia" w:hAnsiTheme="minorHAnsi" w:cstheme="minorBidi"/>
          <w:noProof/>
          <w:sz w:val="22"/>
          <w:szCs w:val="22"/>
        </w:rPr>
      </w:pPr>
      <w:hyperlink w:anchor="_Toc24634201" w:history="1">
        <w:r w:rsidR="00D42E3D" w:rsidRPr="00946E8E">
          <w:rPr>
            <w:rStyle w:val="Hyperlink"/>
            <w:noProof/>
          </w:rPr>
          <w:t>When the grouped PMIR – Patient Identity Consumer – is triggered</w:t>
        </w:r>
        <w:r w:rsidR="00D42E3D">
          <w:rPr>
            <w:noProof/>
            <w:webHidden/>
          </w:rPr>
          <w:tab/>
        </w:r>
        <w:r w:rsidR="00D42E3D">
          <w:rPr>
            <w:noProof/>
            <w:webHidden/>
          </w:rPr>
          <w:fldChar w:fldCharType="begin"/>
        </w:r>
        <w:r w:rsidR="00D42E3D">
          <w:rPr>
            <w:noProof/>
            <w:webHidden/>
          </w:rPr>
          <w:instrText xml:space="preserve"> PAGEREF _Toc24634201 \h </w:instrText>
        </w:r>
        <w:r w:rsidR="00D42E3D">
          <w:rPr>
            <w:noProof/>
            <w:webHidden/>
          </w:rPr>
        </w:r>
        <w:r w:rsidR="00D42E3D">
          <w:rPr>
            <w:noProof/>
            <w:webHidden/>
          </w:rPr>
          <w:fldChar w:fldCharType="separate"/>
        </w:r>
        <w:r w:rsidR="00D42E3D">
          <w:rPr>
            <w:noProof/>
            <w:webHidden/>
          </w:rPr>
          <w:t>17</w:t>
        </w:r>
        <w:r w:rsidR="00D42E3D">
          <w:rPr>
            <w:noProof/>
            <w:webHidden/>
          </w:rPr>
          <w:fldChar w:fldCharType="end"/>
        </w:r>
      </w:hyperlink>
    </w:p>
    <w:p w14:paraId="752FBB64" w14:textId="3360FDAD" w:rsidR="00D42E3D" w:rsidRDefault="00CF3A5D">
      <w:pPr>
        <w:pStyle w:val="TOC2"/>
        <w:rPr>
          <w:rFonts w:asciiTheme="minorHAnsi" w:eastAsiaTheme="minorEastAsia" w:hAnsiTheme="minorHAnsi" w:cstheme="minorBidi"/>
          <w:noProof/>
          <w:sz w:val="22"/>
          <w:szCs w:val="22"/>
        </w:rPr>
      </w:pPr>
      <w:hyperlink w:anchor="_Toc24634202" w:history="1">
        <w:r w:rsidR="00D42E3D" w:rsidRPr="00946E8E">
          <w:rPr>
            <w:rStyle w:val="Hyperlink"/>
            <w:noProof/>
          </w:rPr>
          <w:t>X.2 MHDS Actor Options</w:t>
        </w:r>
        <w:r w:rsidR="00D42E3D">
          <w:rPr>
            <w:noProof/>
            <w:webHidden/>
          </w:rPr>
          <w:tab/>
        </w:r>
        <w:r w:rsidR="00D42E3D">
          <w:rPr>
            <w:noProof/>
            <w:webHidden/>
          </w:rPr>
          <w:fldChar w:fldCharType="begin"/>
        </w:r>
        <w:r w:rsidR="00D42E3D">
          <w:rPr>
            <w:noProof/>
            <w:webHidden/>
          </w:rPr>
          <w:instrText xml:space="preserve"> PAGEREF _Toc24634202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4334EF0D" w14:textId="741301CE" w:rsidR="00D42E3D" w:rsidRDefault="00CF3A5D">
      <w:pPr>
        <w:pStyle w:val="TOC3"/>
        <w:rPr>
          <w:rFonts w:asciiTheme="minorHAnsi" w:eastAsiaTheme="minorEastAsia" w:hAnsiTheme="minorHAnsi" w:cstheme="minorBidi"/>
          <w:noProof/>
          <w:sz w:val="22"/>
          <w:szCs w:val="22"/>
        </w:rPr>
      </w:pPr>
      <w:hyperlink w:anchor="_Toc24634203" w:history="1">
        <w:r w:rsidR="00D42E3D" w:rsidRPr="00946E8E">
          <w:rPr>
            <w:rStyle w:val="Hyperlink"/>
            <w:noProof/>
          </w:rPr>
          <w:t>X.2.1 Authorization Option</w:t>
        </w:r>
        <w:r w:rsidR="00D42E3D">
          <w:rPr>
            <w:noProof/>
            <w:webHidden/>
          </w:rPr>
          <w:tab/>
        </w:r>
        <w:r w:rsidR="00D42E3D">
          <w:rPr>
            <w:noProof/>
            <w:webHidden/>
          </w:rPr>
          <w:fldChar w:fldCharType="begin"/>
        </w:r>
        <w:r w:rsidR="00D42E3D">
          <w:rPr>
            <w:noProof/>
            <w:webHidden/>
          </w:rPr>
          <w:instrText xml:space="preserve"> PAGEREF _Toc24634203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60C3AC26" w14:textId="59B57983" w:rsidR="00D42E3D" w:rsidRDefault="00CF3A5D">
      <w:pPr>
        <w:pStyle w:val="TOC3"/>
        <w:rPr>
          <w:rFonts w:asciiTheme="minorHAnsi" w:eastAsiaTheme="minorEastAsia" w:hAnsiTheme="minorHAnsi" w:cstheme="minorBidi"/>
          <w:noProof/>
          <w:sz w:val="22"/>
          <w:szCs w:val="22"/>
        </w:rPr>
      </w:pPr>
      <w:hyperlink w:anchor="_Toc24634204" w:history="1">
        <w:r w:rsidR="00D42E3D" w:rsidRPr="00946E8E">
          <w:rPr>
            <w:rStyle w:val="Hyperlink"/>
            <w:noProof/>
          </w:rPr>
          <w:t>X.2.2 Consent Manager Option</w:t>
        </w:r>
        <w:r w:rsidR="00D42E3D">
          <w:rPr>
            <w:noProof/>
            <w:webHidden/>
          </w:rPr>
          <w:tab/>
        </w:r>
        <w:r w:rsidR="00D42E3D">
          <w:rPr>
            <w:noProof/>
            <w:webHidden/>
          </w:rPr>
          <w:fldChar w:fldCharType="begin"/>
        </w:r>
        <w:r w:rsidR="00D42E3D">
          <w:rPr>
            <w:noProof/>
            <w:webHidden/>
          </w:rPr>
          <w:instrText xml:space="preserve"> PAGEREF _Toc24634204 \h </w:instrText>
        </w:r>
        <w:r w:rsidR="00D42E3D">
          <w:rPr>
            <w:noProof/>
            <w:webHidden/>
          </w:rPr>
        </w:r>
        <w:r w:rsidR="00D42E3D">
          <w:rPr>
            <w:noProof/>
            <w:webHidden/>
          </w:rPr>
          <w:fldChar w:fldCharType="separate"/>
        </w:r>
        <w:r w:rsidR="00D42E3D">
          <w:rPr>
            <w:noProof/>
            <w:webHidden/>
          </w:rPr>
          <w:t>18</w:t>
        </w:r>
        <w:r w:rsidR="00D42E3D">
          <w:rPr>
            <w:noProof/>
            <w:webHidden/>
          </w:rPr>
          <w:fldChar w:fldCharType="end"/>
        </w:r>
      </w:hyperlink>
    </w:p>
    <w:p w14:paraId="4DB01342" w14:textId="026C0319" w:rsidR="00D42E3D" w:rsidRDefault="00CF3A5D">
      <w:pPr>
        <w:pStyle w:val="TOC3"/>
        <w:rPr>
          <w:rFonts w:asciiTheme="minorHAnsi" w:eastAsiaTheme="minorEastAsia" w:hAnsiTheme="minorHAnsi" w:cstheme="minorBidi"/>
          <w:noProof/>
          <w:sz w:val="22"/>
          <w:szCs w:val="22"/>
        </w:rPr>
      </w:pPr>
      <w:hyperlink w:anchor="_Toc24634205" w:history="1">
        <w:r w:rsidR="00D42E3D" w:rsidRPr="00946E8E">
          <w:rPr>
            <w:rStyle w:val="Hyperlink"/>
            <w:noProof/>
          </w:rPr>
          <w:t>X.2.3 Alert Communications Option</w:t>
        </w:r>
        <w:r w:rsidR="00D42E3D">
          <w:rPr>
            <w:noProof/>
            <w:webHidden/>
          </w:rPr>
          <w:tab/>
        </w:r>
        <w:r w:rsidR="00D42E3D">
          <w:rPr>
            <w:noProof/>
            <w:webHidden/>
          </w:rPr>
          <w:fldChar w:fldCharType="begin"/>
        </w:r>
        <w:r w:rsidR="00D42E3D">
          <w:rPr>
            <w:noProof/>
            <w:webHidden/>
          </w:rPr>
          <w:instrText xml:space="preserve"> PAGEREF _Toc24634205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76DFA291" w14:textId="567AC30E" w:rsidR="00D42E3D" w:rsidRDefault="00CF3A5D">
      <w:pPr>
        <w:pStyle w:val="TOC3"/>
        <w:rPr>
          <w:rFonts w:asciiTheme="minorHAnsi" w:eastAsiaTheme="minorEastAsia" w:hAnsiTheme="minorHAnsi" w:cstheme="minorBidi"/>
          <w:noProof/>
          <w:sz w:val="22"/>
          <w:szCs w:val="22"/>
        </w:rPr>
      </w:pPr>
      <w:hyperlink w:anchor="_Toc24634206" w:history="1">
        <w:r w:rsidR="00D42E3D" w:rsidRPr="00946E8E">
          <w:rPr>
            <w:rStyle w:val="Hyperlink"/>
            <w:noProof/>
          </w:rPr>
          <w:t>X.2.4 PMIR Client Option</w:t>
        </w:r>
        <w:r w:rsidR="00D42E3D">
          <w:rPr>
            <w:noProof/>
            <w:webHidden/>
          </w:rPr>
          <w:tab/>
        </w:r>
        <w:r w:rsidR="00D42E3D">
          <w:rPr>
            <w:noProof/>
            <w:webHidden/>
          </w:rPr>
          <w:fldChar w:fldCharType="begin"/>
        </w:r>
        <w:r w:rsidR="00D42E3D">
          <w:rPr>
            <w:noProof/>
            <w:webHidden/>
          </w:rPr>
          <w:instrText xml:space="preserve"> PAGEREF _Toc24634206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7C6C7B79" w14:textId="1BD633EA" w:rsidR="00D42E3D" w:rsidRDefault="00CF3A5D">
      <w:pPr>
        <w:pStyle w:val="TOC2"/>
        <w:rPr>
          <w:rFonts w:asciiTheme="minorHAnsi" w:eastAsiaTheme="minorEastAsia" w:hAnsiTheme="minorHAnsi" w:cstheme="minorBidi"/>
          <w:noProof/>
          <w:sz w:val="22"/>
          <w:szCs w:val="22"/>
        </w:rPr>
      </w:pPr>
      <w:hyperlink w:anchor="_Toc24634207" w:history="1">
        <w:r w:rsidR="00D42E3D" w:rsidRPr="00946E8E">
          <w:rPr>
            <w:rStyle w:val="Hyperlink"/>
            <w:noProof/>
          </w:rPr>
          <w:t>X.3 MHDS Required Actor Groupings</w:t>
        </w:r>
        <w:r w:rsidR="00D42E3D">
          <w:rPr>
            <w:noProof/>
            <w:webHidden/>
          </w:rPr>
          <w:tab/>
        </w:r>
        <w:r w:rsidR="00D42E3D">
          <w:rPr>
            <w:noProof/>
            <w:webHidden/>
          </w:rPr>
          <w:fldChar w:fldCharType="begin"/>
        </w:r>
        <w:r w:rsidR="00D42E3D">
          <w:rPr>
            <w:noProof/>
            <w:webHidden/>
          </w:rPr>
          <w:instrText xml:space="preserve"> PAGEREF _Toc24634207 \h </w:instrText>
        </w:r>
        <w:r w:rsidR="00D42E3D">
          <w:rPr>
            <w:noProof/>
            <w:webHidden/>
          </w:rPr>
        </w:r>
        <w:r w:rsidR="00D42E3D">
          <w:rPr>
            <w:noProof/>
            <w:webHidden/>
          </w:rPr>
          <w:fldChar w:fldCharType="separate"/>
        </w:r>
        <w:r w:rsidR="00D42E3D">
          <w:rPr>
            <w:noProof/>
            <w:webHidden/>
          </w:rPr>
          <w:t>19</w:t>
        </w:r>
        <w:r w:rsidR="00D42E3D">
          <w:rPr>
            <w:noProof/>
            <w:webHidden/>
          </w:rPr>
          <w:fldChar w:fldCharType="end"/>
        </w:r>
      </w:hyperlink>
    </w:p>
    <w:p w14:paraId="68C9D940" w14:textId="071E8628" w:rsidR="00D42E3D" w:rsidRDefault="00CF3A5D">
      <w:pPr>
        <w:pStyle w:val="TOC2"/>
        <w:rPr>
          <w:rFonts w:asciiTheme="minorHAnsi" w:eastAsiaTheme="minorEastAsia" w:hAnsiTheme="minorHAnsi" w:cstheme="minorBidi"/>
          <w:noProof/>
          <w:sz w:val="22"/>
          <w:szCs w:val="22"/>
        </w:rPr>
      </w:pPr>
      <w:hyperlink w:anchor="_Toc24634208" w:history="1">
        <w:r w:rsidR="00D42E3D" w:rsidRPr="00946E8E">
          <w:rPr>
            <w:rStyle w:val="Hyperlink"/>
            <w:noProof/>
          </w:rPr>
          <w:t>X.4 MHDS Overview</w:t>
        </w:r>
        <w:r w:rsidR="00D42E3D">
          <w:rPr>
            <w:noProof/>
            <w:webHidden/>
          </w:rPr>
          <w:tab/>
        </w:r>
        <w:r w:rsidR="00D42E3D">
          <w:rPr>
            <w:noProof/>
            <w:webHidden/>
          </w:rPr>
          <w:fldChar w:fldCharType="begin"/>
        </w:r>
        <w:r w:rsidR="00D42E3D">
          <w:rPr>
            <w:noProof/>
            <w:webHidden/>
          </w:rPr>
          <w:instrText xml:space="preserve"> PAGEREF _Toc24634208 \h </w:instrText>
        </w:r>
        <w:r w:rsidR="00D42E3D">
          <w:rPr>
            <w:noProof/>
            <w:webHidden/>
          </w:rPr>
        </w:r>
        <w:r w:rsidR="00D42E3D">
          <w:rPr>
            <w:noProof/>
            <w:webHidden/>
          </w:rPr>
          <w:fldChar w:fldCharType="separate"/>
        </w:r>
        <w:r w:rsidR="00D42E3D">
          <w:rPr>
            <w:noProof/>
            <w:webHidden/>
          </w:rPr>
          <w:t>20</w:t>
        </w:r>
        <w:r w:rsidR="00D42E3D">
          <w:rPr>
            <w:noProof/>
            <w:webHidden/>
          </w:rPr>
          <w:fldChar w:fldCharType="end"/>
        </w:r>
      </w:hyperlink>
    </w:p>
    <w:p w14:paraId="22A055AD" w14:textId="0548E00C" w:rsidR="00D42E3D" w:rsidRDefault="00CF3A5D">
      <w:pPr>
        <w:pStyle w:val="TOC3"/>
        <w:rPr>
          <w:rFonts w:asciiTheme="minorHAnsi" w:eastAsiaTheme="minorEastAsia" w:hAnsiTheme="minorHAnsi" w:cstheme="minorBidi"/>
          <w:noProof/>
          <w:sz w:val="22"/>
          <w:szCs w:val="22"/>
        </w:rPr>
      </w:pPr>
      <w:hyperlink w:anchor="_Toc24634209" w:history="1">
        <w:r w:rsidR="00D42E3D" w:rsidRPr="00946E8E">
          <w:rPr>
            <w:rStyle w:val="Hyperlink"/>
            <w:bCs/>
            <w:noProof/>
          </w:rPr>
          <w:t>X.4.1 Overview</w:t>
        </w:r>
        <w:r w:rsidR="00D42E3D">
          <w:rPr>
            <w:noProof/>
            <w:webHidden/>
          </w:rPr>
          <w:tab/>
        </w:r>
        <w:r w:rsidR="00D42E3D">
          <w:rPr>
            <w:noProof/>
            <w:webHidden/>
          </w:rPr>
          <w:fldChar w:fldCharType="begin"/>
        </w:r>
        <w:r w:rsidR="00D42E3D">
          <w:rPr>
            <w:noProof/>
            <w:webHidden/>
          </w:rPr>
          <w:instrText xml:space="preserve"> PAGEREF _Toc24634209 \h </w:instrText>
        </w:r>
        <w:r w:rsidR="00D42E3D">
          <w:rPr>
            <w:noProof/>
            <w:webHidden/>
          </w:rPr>
        </w:r>
        <w:r w:rsidR="00D42E3D">
          <w:rPr>
            <w:noProof/>
            <w:webHidden/>
          </w:rPr>
          <w:fldChar w:fldCharType="separate"/>
        </w:r>
        <w:r w:rsidR="00D42E3D">
          <w:rPr>
            <w:noProof/>
            <w:webHidden/>
          </w:rPr>
          <w:t>21</w:t>
        </w:r>
        <w:r w:rsidR="00D42E3D">
          <w:rPr>
            <w:noProof/>
            <w:webHidden/>
          </w:rPr>
          <w:fldChar w:fldCharType="end"/>
        </w:r>
      </w:hyperlink>
    </w:p>
    <w:p w14:paraId="7C039720" w14:textId="4773BC79" w:rsidR="00D42E3D" w:rsidRDefault="00CF3A5D">
      <w:pPr>
        <w:pStyle w:val="TOC3"/>
        <w:rPr>
          <w:rFonts w:asciiTheme="minorHAnsi" w:eastAsiaTheme="minorEastAsia" w:hAnsiTheme="minorHAnsi" w:cstheme="minorBidi"/>
          <w:noProof/>
          <w:sz w:val="22"/>
          <w:szCs w:val="22"/>
        </w:rPr>
      </w:pPr>
      <w:hyperlink w:anchor="_Toc24634210" w:history="1">
        <w:r w:rsidR="00D42E3D" w:rsidRPr="00946E8E">
          <w:rPr>
            <w:rStyle w:val="Hyperlink"/>
            <w:bCs/>
            <w:noProof/>
          </w:rPr>
          <w:t xml:space="preserve">X.4.2 </w:t>
        </w:r>
        <w:r w:rsidR="00D42E3D" w:rsidRPr="00946E8E">
          <w:rPr>
            <w:rStyle w:val="Hyperlink"/>
            <w:noProof/>
          </w:rPr>
          <w:t>Principles of IHE for Health Document Sharing</w:t>
        </w:r>
        <w:r w:rsidR="00D42E3D">
          <w:rPr>
            <w:noProof/>
            <w:webHidden/>
          </w:rPr>
          <w:tab/>
        </w:r>
        <w:r w:rsidR="00D42E3D">
          <w:rPr>
            <w:noProof/>
            <w:webHidden/>
          </w:rPr>
          <w:fldChar w:fldCharType="begin"/>
        </w:r>
        <w:r w:rsidR="00D42E3D">
          <w:rPr>
            <w:noProof/>
            <w:webHidden/>
          </w:rPr>
          <w:instrText xml:space="preserve"> PAGEREF _Toc24634210 \h </w:instrText>
        </w:r>
        <w:r w:rsidR="00D42E3D">
          <w:rPr>
            <w:noProof/>
            <w:webHidden/>
          </w:rPr>
        </w:r>
        <w:r w:rsidR="00D42E3D">
          <w:rPr>
            <w:noProof/>
            <w:webHidden/>
          </w:rPr>
          <w:fldChar w:fldCharType="separate"/>
        </w:r>
        <w:r w:rsidR="00D42E3D">
          <w:rPr>
            <w:noProof/>
            <w:webHidden/>
          </w:rPr>
          <w:t>22</w:t>
        </w:r>
        <w:r w:rsidR="00D42E3D">
          <w:rPr>
            <w:noProof/>
            <w:webHidden/>
          </w:rPr>
          <w:fldChar w:fldCharType="end"/>
        </w:r>
      </w:hyperlink>
    </w:p>
    <w:p w14:paraId="30C99931" w14:textId="22A26177" w:rsidR="00D42E3D" w:rsidRDefault="00CF3A5D">
      <w:pPr>
        <w:pStyle w:val="TOC4"/>
        <w:rPr>
          <w:rFonts w:asciiTheme="minorHAnsi" w:eastAsiaTheme="minorEastAsia" w:hAnsiTheme="minorHAnsi" w:cstheme="minorBidi"/>
          <w:noProof/>
          <w:sz w:val="22"/>
          <w:szCs w:val="22"/>
        </w:rPr>
      </w:pPr>
      <w:hyperlink w:anchor="_Toc24634211" w:history="1">
        <w:r w:rsidR="00D42E3D" w:rsidRPr="00946E8E">
          <w:rPr>
            <w:rStyle w:val="Hyperlink"/>
            <w:noProof/>
          </w:rPr>
          <w:t>X.4.2.1 General IHE principles</w:t>
        </w:r>
        <w:r w:rsidR="00D42E3D">
          <w:rPr>
            <w:noProof/>
            <w:webHidden/>
          </w:rPr>
          <w:tab/>
        </w:r>
        <w:r w:rsidR="00D42E3D">
          <w:rPr>
            <w:noProof/>
            <w:webHidden/>
          </w:rPr>
          <w:fldChar w:fldCharType="begin"/>
        </w:r>
        <w:r w:rsidR="00D42E3D">
          <w:rPr>
            <w:noProof/>
            <w:webHidden/>
          </w:rPr>
          <w:instrText xml:space="preserve"> PAGEREF _Toc24634211 \h </w:instrText>
        </w:r>
        <w:r w:rsidR="00D42E3D">
          <w:rPr>
            <w:noProof/>
            <w:webHidden/>
          </w:rPr>
        </w:r>
        <w:r w:rsidR="00D42E3D">
          <w:rPr>
            <w:noProof/>
            <w:webHidden/>
          </w:rPr>
          <w:fldChar w:fldCharType="separate"/>
        </w:r>
        <w:r w:rsidR="00D42E3D">
          <w:rPr>
            <w:noProof/>
            <w:webHidden/>
          </w:rPr>
          <w:t>22</w:t>
        </w:r>
        <w:r w:rsidR="00D42E3D">
          <w:rPr>
            <w:noProof/>
            <w:webHidden/>
          </w:rPr>
          <w:fldChar w:fldCharType="end"/>
        </w:r>
      </w:hyperlink>
    </w:p>
    <w:p w14:paraId="4106BC4D" w14:textId="457DF5F2" w:rsidR="00D42E3D" w:rsidRDefault="00CF3A5D">
      <w:pPr>
        <w:pStyle w:val="TOC4"/>
        <w:rPr>
          <w:rFonts w:asciiTheme="minorHAnsi" w:eastAsiaTheme="minorEastAsia" w:hAnsiTheme="minorHAnsi" w:cstheme="minorBidi"/>
          <w:noProof/>
          <w:sz w:val="22"/>
          <w:szCs w:val="22"/>
        </w:rPr>
      </w:pPr>
      <w:hyperlink w:anchor="_Toc24634212" w:history="1">
        <w:r w:rsidR="00D42E3D" w:rsidRPr="00946E8E">
          <w:rPr>
            <w:rStyle w:val="Hyperlink"/>
            <w:noProof/>
          </w:rPr>
          <w:t>X.4.2.2 Document Sharing Governance</w:t>
        </w:r>
        <w:r w:rsidR="00D42E3D">
          <w:rPr>
            <w:noProof/>
            <w:webHidden/>
          </w:rPr>
          <w:tab/>
        </w:r>
        <w:r w:rsidR="00D42E3D">
          <w:rPr>
            <w:noProof/>
            <w:webHidden/>
          </w:rPr>
          <w:fldChar w:fldCharType="begin"/>
        </w:r>
        <w:r w:rsidR="00D42E3D">
          <w:rPr>
            <w:noProof/>
            <w:webHidden/>
          </w:rPr>
          <w:instrText xml:space="preserve"> PAGEREF _Toc24634212 \h </w:instrText>
        </w:r>
        <w:r w:rsidR="00D42E3D">
          <w:rPr>
            <w:noProof/>
            <w:webHidden/>
          </w:rPr>
        </w:r>
        <w:r w:rsidR="00D42E3D">
          <w:rPr>
            <w:noProof/>
            <w:webHidden/>
          </w:rPr>
          <w:fldChar w:fldCharType="separate"/>
        </w:r>
        <w:r w:rsidR="00D42E3D">
          <w:rPr>
            <w:noProof/>
            <w:webHidden/>
          </w:rPr>
          <w:t>23</w:t>
        </w:r>
        <w:r w:rsidR="00D42E3D">
          <w:rPr>
            <w:noProof/>
            <w:webHidden/>
          </w:rPr>
          <w:fldChar w:fldCharType="end"/>
        </w:r>
      </w:hyperlink>
    </w:p>
    <w:p w14:paraId="3A72A519" w14:textId="63F4E44C" w:rsidR="00D42E3D" w:rsidRDefault="00CF3A5D">
      <w:pPr>
        <w:pStyle w:val="TOC4"/>
        <w:rPr>
          <w:rFonts w:asciiTheme="minorHAnsi" w:eastAsiaTheme="minorEastAsia" w:hAnsiTheme="minorHAnsi" w:cstheme="minorBidi"/>
          <w:noProof/>
          <w:sz w:val="22"/>
          <w:szCs w:val="22"/>
        </w:rPr>
      </w:pPr>
      <w:hyperlink w:anchor="_Toc24634213" w:history="1">
        <w:r w:rsidR="00D42E3D" w:rsidRPr="00946E8E">
          <w:rPr>
            <w:rStyle w:val="Hyperlink"/>
            <w:noProof/>
          </w:rPr>
          <w:t>X.4.2.3 Distinction between Documents and Messages</w:t>
        </w:r>
        <w:r w:rsidR="00D42E3D">
          <w:rPr>
            <w:noProof/>
            <w:webHidden/>
          </w:rPr>
          <w:tab/>
        </w:r>
        <w:r w:rsidR="00D42E3D">
          <w:rPr>
            <w:noProof/>
            <w:webHidden/>
          </w:rPr>
          <w:fldChar w:fldCharType="begin"/>
        </w:r>
        <w:r w:rsidR="00D42E3D">
          <w:rPr>
            <w:noProof/>
            <w:webHidden/>
          </w:rPr>
          <w:instrText xml:space="preserve"> PAGEREF _Toc24634213 \h </w:instrText>
        </w:r>
        <w:r w:rsidR="00D42E3D">
          <w:rPr>
            <w:noProof/>
            <w:webHidden/>
          </w:rPr>
        </w:r>
        <w:r w:rsidR="00D42E3D">
          <w:rPr>
            <w:noProof/>
            <w:webHidden/>
          </w:rPr>
          <w:fldChar w:fldCharType="separate"/>
        </w:r>
        <w:r w:rsidR="00D42E3D">
          <w:rPr>
            <w:noProof/>
            <w:webHidden/>
          </w:rPr>
          <w:t>24</w:t>
        </w:r>
        <w:r w:rsidR="00D42E3D">
          <w:rPr>
            <w:noProof/>
            <w:webHidden/>
          </w:rPr>
          <w:fldChar w:fldCharType="end"/>
        </w:r>
      </w:hyperlink>
    </w:p>
    <w:p w14:paraId="5B3482BA" w14:textId="76758392" w:rsidR="00D42E3D" w:rsidRDefault="00CF3A5D">
      <w:pPr>
        <w:pStyle w:val="TOC4"/>
        <w:rPr>
          <w:rFonts w:asciiTheme="minorHAnsi" w:eastAsiaTheme="minorEastAsia" w:hAnsiTheme="minorHAnsi" w:cstheme="minorBidi"/>
          <w:noProof/>
          <w:sz w:val="22"/>
          <w:szCs w:val="22"/>
        </w:rPr>
      </w:pPr>
      <w:hyperlink w:anchor="_Toc24634214" w:history="1">
        <w:r w:rsidR="00D42E3D" w:rsidRPr="00946E8E">
          <w:rPr>
            <w:rStyle w:val="Hyperlink"/>
            <w:noProof/>
          </w:rPr>
          <w:t>X.4.2.4 Longitudinal Patient Record</w:t>
        </w:r>
        <w:r w:rsidR="00D42E3D">
          <w:rPr>
            <w:noProof/>
            <w:webHidden/>
          </w:rPr>
          <w:tab/>
        </w:r>
        <w:r w:rsidR="00D42E3D">
          <w:rPr>
            <w:noProof/>
            <w:webHidden/>
          </w:rPr>
          <w:fldChar w:fldCharType="begin"/>
        </w:r>
        <w:r w:rsidR="00D42E3D">
          <w:rPr>
            <w:noProof/>
            <w:webHidden/>
          </w:rPr>
          <w:instrText xml:space="preserve"> PAGEREF _Toc24634214 \h </w:instrText>
        </w:r>
        <w:r w:rsidR="00D42E3D">
          <w:rPr>
            <w:noProof/>
            <w:webHidden/>
          </w:rPr>
        </w:r>
        <w:r w:rsidR="00D42E3D">
          <w:rPr>
            <w:noProof/>
            <w:webHidden/>
          </w:rPr>
          <w:fldChar w:fldCharType="separate"/>
        </w:r>
        <w:r w:rsidR="00D42E3D">
          <w:rPr>
            <w:noProof/>
            <w:webHidden/>
          </w:rPr>
          <w:t>24</w:t>
        </w:r>
        <w:r w:rsidR="00D42E3D">
          <w:rPr>
            <w:noProof/>
            <w:webHidden/>
          </w:rPr>
          <w:fldChar w:fldCharType="end"/>
        </w:r>
      </w:hyperlink>
    </w:p>
    <w:p w14:paraId="088800D3" w14:textId="30FF9662" w:rsidR="00D42E3D" w:rsidRDefault="00CF3A5D">
      <w:pPr>
        <w:pStyle w:val="TOC4"/>
        <w:rPr>
          <w:rFonts w:asciiTheme="minorHAnsi" w:eastAsiaTheme="minorEastAsia" w:hAnsiTheme="minorHAnsi" w:cstheme="minorBidi"/>
          <w:noProof/>
          <w:sz w:val="22"/>
          <w:szCs w:val="22"/>
        </w:rPr>
      </w:pPr>
      <w:hyperlink w:anchor="_Toc24634215" w:history="1">
        <w:r w:rsidR="00D42E3D" w:rsidRPr="00946E8E">
          <w:rPr>
            <w:rStyle w:val="Hyperlink"/>
            <w:noProof/>
          </w:rPr>
          <w:t>X.4.2.5 Use of Documents</w:t>
        </w:r>
        <w:r w:rsidR="00D42E3D">
          <w:rPr>
            <w:noProof/>
            <w:webHidden/>
          </w:rPr>
          <w:tab/>
        </w:r>
        <w:r w:rsidR="00D42E3D">
          <w:rPr>
            <w:noProof/>
            <w:webHidden/>
          </w:rPr>
          <w:fldChar w:fldCharType="begin"/>
        </w:r>
        <w:r w:rsidR="00D42E3D">
          <w:rPr>
            <w:noProof/>
            <w:webHidden/>
          </w:rPr>
          <w:instrText xml:space="preserve"> PAGEREF _Toc24634215 \h </w:instrText>
        </w:r>
        <w:r w:rsidR="00D42E3D">
          <w:rPr>
            <w:noProof/>
            <w:webHidden/>
          </w:rPr>
        </w:r>
        <w:r w:rsidR="00D42E3D">
          <w:rPr>
            <w:noProof/>
            <w:webHidden/>
          </w:rPr>
          <w:fldChar w:fldCharType="separate"/>
        </w:r>
        <w:r w:rsidR="00D42E3D">
          <w:rPr>
            <w:noProof/>
            <w:webHidden/>
          </w:rPr>
          <w:t>25</w:t>
        </w:r>
        <w:r w:rsidR="00D42E3D">
          <w:rPr>
            <w:noProof/>
            <w:webHidden/>
          </w:rPr>
          <w:fldChar w:fldCharType="end"/>
        </w:r>
      </w:hyperlink>
    </w:p>
    <w:p w14:paraId="64945DAA" w14:textId="6452BC49" w:rsidR="00D42E3D" w:rsidRDefault="00CF3A5D">
      <w:pPr>
        <w:pStyle w:val="TOC4"/>
        <w:rPr>
          <w:rFonts w:asciiTheme="minorHAnsi" w:eastAsiaTheme="minorEastAsia" w:hAnsiTheme="minorHAnsi" w:cstheme="minorBidi"/>
          <w:noProof/>
          <w:sz w:val="22"/>
          <w:szCs w:val="22"/>
        </w:rPr>
      </w:pPr>
      <w:hyperlink w:anchor="_Toc24634216" w:history="1">
        <w:r w:rsidR="00D42E3D" w:rsidRPr="00946E8E">
          <w:rPr>
            <w:rStyle w:val="Hyperlink"/>
            <w:noProof/>
          </w:rPr>
          <w:t>X.4.2.6 Value of Metadata</w:t>
        </w:r>
        <w:r w:rsidR="00D42E3D">
          <w:rPr>
            <w:noProof/>
            <w:webHidden/>
          </w:rPr>
          <w:tab/>
        </w:r>
        <w:r w:rsidR="00D42E3D">
          <w:rPr>
            <w:noProof/>
            <w:webHidden/>
          </w:rPr>
          <w:fldChar w:fldCharType="begin"/>
        </w:r>
        <w:r w:rsidR="00D42E3D">
          <w:rPr>
            <w:noProof/>
            <w:webHidden/>
          </w:rPr>
          <w:instrText xml:space="preserve"> PAGEREF _Toc24634216 \h </w:instrText>
        </w:r>
        <w:r w:rsidR="00D42E3D">
          <w:rPr>
            <w:noProof/>
            <w:webHidden/>
          </w:rPr>
        </w:r>
        <w:r w:rsidR="00D42E3D">
          <w:rPr>
            <w:noProof/>
            <w:webHidden/>
          </w:rPr>
          <w:fldChar w:fldCharType="separate"/>
        </w:r>
        <w:r w:rsidR="00D42E3D">
          <w:rPr>
            <w:noProof/>
            <w:webHidden/>
          </w:rPr>
          <w:t>26</w:t>
        </w:r>
        <w:r w:rsidR="00D42E3D">
          <w:rPr>
            <w:noProof/>
            <w:webHidden/>
          </w:rPr>
          <w:fldChar w:fldCharType="end"/>
        </w:r>
      </w:hyperlink>
    </w:p>
    <w:p w14:paraId="2ADA39BF" w14:textId="55E8543A" w:rsidR="00D42E3D" w:rsidRDefault="00CF3A5D">
      <w:pPr>
        <w:pStyle w:val="TOC4"/>
        <w:rPr>
          <w:rFonts w:asciiTheme="minorHAnsi" w:eastAsiaTheme="minorEastAsia" w:hAnsiTheme="minorHAnsi" w:cstheme="minorBidi"/>
          <w:noProof/>
          <w:sz w:val="22"/>
          <w:szCs w:val="22"/>
        </w:rPr>
      </w:pPr>
      <w:hyperlink w:anchor="_Toc24634217" w:history="1">
        <w:r w:rsidR="00D42E3D" w:rsidRPr="00946E8E">
          <w:rPr>
            <w:rStyle w:val="Hyperlink"/>
            <w:noProof/>
          </w:rPr>
          <w:t>X.4.2.6 Document Relationships</w:t>
        </w:r>
        <w:r w:rsidR="00D42E3D">
          <w:rPr>
            <w:noProof/>
            <w:webHidden/>
          </w:rPr>
          <w:tab/>
        </w:r>
        <w:r w:rsidR="00D42E3D">
          <w:rPr>
            <w:noProof/>
            <w:webHidden/>
          </w:rPr>
          <w:fldChar w:fldCharType="begin"/>
        </w:r>
        <w:r w:rsidR="00D42E3D">
          <w:rPr>
            <w:noProof/>
            <w:webHidden/>
          </w:rPr>
          <w:instrText xml:space="preserve"> PAGEREF _Toc24634217 \h </w:instrText>
        </w:r>
        <w:r w:rsidR="00D42E3D">
          <w:rPr>
            <w:noProof/>
            <w:webHidden/>
          </w:rPr>
        </w:r>
        <w:r w:rsidR="00D42E3D">
          <w:rPr>
            <w:noProof/>
            <w:webHidden/>
          </w:rPr>
          <w:fldChar w:fldCharType="separate"/>
        </w:r>
        <w:r w:rsidR="00D42E3D">
          <w:rPr>
            <w:noProof/>
            <w:webHidden/>
          </w:rPr>
          <w:t>27</w:t>
        </w:r>
        <w:r w:rsidR="00D42E3D">
          <w:rPr>
            <w:noProof/>
            <w:webHidden/>
          </w:rPr>
          <w:fldChar w:fldCharType="end"/>
        </w:r>
      </w:hyperlink>
    </w:p>
    <w:p w14:paraId="10E618F3" w14:textId="3F95B0D0" w:rsidR="00D42E3D" w:rsidRDefault="00CF3A5D">
      <w:pPr>
        <w:pStyle w:val="TOC4"/>
        <w:rPr>
          <w:rFonts w:asciiTheme="minorHAnsi" w:eastAsiaTheme="minorEastAsia" w:hAnsiTheme="minorHAnsi" w:cstheme="minorBidi"/>
          <w:noProof/>
          <w:sz w:val="22"/>
          <w:szCs w:val="22"/>
        </w:rPr>
      </w:pPr>
      <w:hyperlink w:anchor="_Toc24634218" w:history="1">
        <w:r w:rsidR="00D42E3D" w:rsidRPr="00946E8E">
          <w:rPr>
            <w:rStyle w:val="Hyperlink"/>
            <w:noProof/>
          </w:rPr>
          <w:t>X.4.2.8 Document Sharing Models</w:t>
        </w:r>
        <w:r w:rsidR="00D42E3D">
          <w:rPr>
            <w:noProof/>
            <w:webHidden/>
          </w:rPr>
          <w:tab/>
        </w:r>
        <w:r w:rsidR="00D42E3D">
          <w:rPr>
            <w:noProof/>
            <w:webHidden/>
          </w:rPr>
          <w:fldChar w:fldCharType="begin"/>
        </w:r>
        <w:r w:rsidR="00D42E3D">
          <w:rPr>
            <w:noProof/>
            <w:webHidden/>
          </w:rPr>
          <w:instrText xml:space="preserve"> PAGEREF _Toc24634218 \h </w:instrText>
        </w:r>
        <w:r w:rsidR="00D42E3D">
          <w:rPr>
            <w:noProof/>
            <w:webHidden/>
          </w:rPr>
        </w:r>
        <w:r w:rsidR="00D42E3D">
          <w:rPr>
            <w:noProof/>
            <w:webHidden/>
          </w:rPr>
          <w:fldChar w:fldCharType="separate"/>
        </w:r>
        <w:r w:rsidR="00D42E3D">
          <w:rPr>
            <w:noProof/>
            <w:webHidden/>
          </w:rPr>
          <w:t>28</w:t>
        </w:r>
        <w:r w:rsidR="00D42E3D">
          <w:rPr>
            <w:noProof/>
            <w:webHidden/>
          </w:rPr>
          <w:fldChar w:fldCharType="end"/>
        </w:r>
      </w:hyperlink>
    </w:p>
    <w:p w14:paraId="6657DD78" w14:textId="56476DBF" w:rsidR="00D42E3D" w:rsidRDefault="00CF3A5D">
      <w:pPr>
        <w:pStyle w:val="TOC4"/>
        <w:rPr>
          <w:rFonts w:asciiTheme="minorHAnsi" w:eastAsiaTheme="minorEastAsia" w:hAnsiTheme="minorHAnsi" w:cstheme="minorBidi"/>
          <w:noProof/>
          <w:sz w:val="22"/>
          <w:szCs w:val="22"/>
        </w:rPr>
      </w:pPr>
      <w:hyperlink w:anchor="_Toc24634219" w:history="1">
        <w:r w:rsidR="00D42E3D" w:rsidRPr="00946E8E">
          <w:rPr>
            <w:rStyle w:val="Hyperlink"/>
            <w:noProof/>
          </w:rPr>
          <w:t>X.4.2.9 Patient Identity Management</w:t>
        </w:r>
        <w:r w:rsidR="00D42E3D">
          <w:rPr>
            <w:noProof/>
            <w:webHidden/>
          </w:rPr>
          <w:tab/>
        </w:r>
        <w:r w:rsidR="00D42E3D">
          <w:rPr>
            <w:noProof/>
            <w:webHidden/>
          </w:rPr>
          <w:fldChar w:fldCharType="begin"/>
        </w:r>
        <w:r w:rsidR="00D42E3D">
          <w:rPr>
            <w:noProof/>
            <w:webHidden/>
          </w:rPr>
          <w:instrText xml:space="preserve"> PAGEREF _Toc24634219 \h </w:instrText>
        </w:r>
        <w:r w:rsidR="00D42E3D">
          <w:rPr>
            <w:noProof/>
            <w:webHidden/>
          </w:rPr>
        </w:r>
        <w:r w:rsidR="00D42E3D">
          <w:rPr>
            <w:noProof/>
            <w:webHidden/>
          </w:rPr>
          <w:fldChar w:fldCharType="separate"/>
        </w:r>
        <w:r w:rsidR="00D42E3D">
          <w:rPr>
            <w:noProof/>
            <w:webHidden/>
          </w:rPr>
          <w:t>28</w:t>
        </w:r>
        <w:r w:rsidR="00D42E3D">
          <w:rPr>
            <w:noProof/>
            <w:webHidden/>
          </w:rPr>
          <w:fldChar w:fldCharType="end"/>
        </w:r>
      </w:hyperlink>
    </w:p>
    <w:p w14:paraId="53D83177" w14:textId="45379641" w:rsidR="00D42E3D" w:rsidRDefault="00CF3A5D">
      <w:pPr>
        <w:pStyle w:val="TOC4"/>
        <w:rPr>
          <w:rFonts w:asciiTheme="minorHAnsi" w:eastAsiaTheme="minorEastAsia" w:hAnsiTheme="minorHAnsi" w:cstheme="minorBidi"/>
          <w:noProof/>
          <w:sz w:val="22"/>
          <w:szCs w:val="22"/>
        </w:rPr>
      </w:pPr>
      <w:hyperlink w:anchor="_Toc24634220" w:history="1">
        <w:r w:rsidR="00D42E3D" w:rsidRPr="00946E8E">
          <w:rPr>
            <w:rStyle w:val="Hyperlink"/>
            <w:noProof/>
          </w:rPr>
          <w:t>X.4.2.10 Locating sharing partners</w:t>
        </w:r>
        <w:r w:rsidR="00D42E3D">
          <w:rPr>
            <w:noProof/>
            <w:webHidden/>
          </w:rPr>
          <w:tab/>
        </w:r>
        <w:r w:rsidR="00D42E3D">
          <w:rPr>
            <w:noProof/>
            <w:webHidden/>
          </w:rPr>
          <w:fldChar w:fldCharType="begin"/>
        </w:r>
        <w:r w:rsidR="00D42E3D">
          <w:rPr>
            <w:noProof/>
            <w:webHidden/>
          </w:rPr>
          <w:instrText xml:space="preserve"> PAGEREF _Toc24634220 \h </w:instrText>
        </w:r>
        <w:r w:rsidR="00D42E3D">
          <w:rPr>
            <w:noProof/>
            <w:webHidden/>
          </w:rPr>
        </w:r>
        <w:r w:rsidR="00D42E3D">
          <w:rPr>
            <w:noProof/>
            <w:webHidden/>
          </w:rPr>
          <w:fldChar w:fldCharType="separate"/>
        </w:r>
        <w:r w:rsidR="00D42E3D">
          <w:rPr>
            <w:noProof/>
            <w:webHidden/>
          </w:rPr>
          <w:t>29</w:t>
        </w:r>
        <w:r w:rsidR="00D42E3D">
          <w:rPr>
            <w:noProof/>
            <w:webHidden/>
          </w:rPr>
          <w:fldChar w:fldCharType="end"/>
        </w:r>
      </w:hyperlink>
    </w:p>
    <w:p w14:paraId="27EE7926" w14:textId="33A984EE" w:rsidR="00D42E3D" w:rsidRDefault="00CF3A5D">
      <w:pPr>
        <w:pStyle w:val="TOC4"/>
        <w:rPr>
          <w:rFonts w:asciiTheme="minorHAnsi" w:eastAsiaTheme="minorEastAsia" w:hAnsiTheme="minorHAnsi" w:cstheme="minorBidi"/>
          <w:noProof/>
          <w:sz w:val="22"/>
          <w:szCs w:val="22"/>
        </w:rPr>
      </w:pPr>
      <w:hyperlink w:anchor="_Toc24634221" w:history="1">
        <w:r w:rsidR="00D42E3D" w:rsidRPr="00946E8E">
          <w:rPr>
            <w:rStyle w:val="Hyperlink"/>
            <w:noProof/>
          </w:rPr>
          <w:t>X.4.2.11 Security/Privacy</w:t>
        </w:r>
        <w:r w:rsidR="00D42E3D">
          <w:rPr>
            <w:noProof/>
            <w:webHidden/>
          </w:rPr>
          <w:tab/>
        </w:r>
        <w:r w:rsidR="00D42E3D">
          <w:rPr>
            <w:noProof/>
            <w:webHidden/>
          </w:rPr>
          <w:fldChar w:fldCharType="begin"/>
        </w:r>
        <w:r w:rsidR="00D42E3D">
          <w:rPr>
            <w:noProof/>
            <w:webHidden/>
          </w:rPr>
          <w:instrText xml:space="preserve"> PAGEREF _Toc24634221 \h </w:instrText>
        </w:r>
        <w:r w:rsidR="00D42E3D">
          <w:rPr>
            <w:noProof/>
            <w:webHidden/>
          </w:rPr>
        </w:r>
        <w:r w:rsidR="00D42E3D">
          <w:rPr>
            <w:noProof/>
            <w:webHidden/>
          </w:rPr>
          <w:fldChar w:fldCharType="separate"/>
        </w:r>
        <w:r w:rsidR="00D42E3D">
          <w:rPr>
            <w:noProof/>
            <w:webHidden/>
          </w:rPr>
          <w:t>29</w:t>
        </w:r>
        <w:r w:rsidR="00D42E3D">
          <w:rPr>
            <w:noProof/>
            <w:webHidden/>
          </w:rPr>
          <w:fldChar w:fldCharType="end"/>
        </w:r>
      </w:hyperlink>
    </w:p>
    <w:p w14:paraId="02AA7542" w14:textId="726AD057" w:rsidR="00D42E3D" w:rsidRDefault="00CF3A5D">
      <w:pPr>
        <w:pStyle w:val="TOC3"/>
        <w:rPr>
          <w:rFonts w:asciiTheme="minorHAnsi" w:eastAsiaTheme="minorEastAsia" w:hAnsiTheme="minorHAnsi" w:cstheme="minorBidi"/>
          <w:noProof/>
          <w:sz w:val="22"/>
          <w:szCs w:val="22"/>
        </w:rPr>
      </w:pPr>
      <w:hyperlink w:anchor="_Toc24634222" w:history="1">
        <w:r w:rsidR="00D42E3D" w:rsidRPr="00946E8E">
          <w:rPr>
            <w:rStyle w:val="Hyperlink"/>
            <w:noProof/>
          </w:rPr>
          <w:t>X.4.3 MHDS Document sharing profiles</w:t>
        </w:r>
        <w:r w:rsidR="00D42E3D">
          <w:rPr>
            <w:noProof/>
            <w:webHidden/>
          </w:rPr>
          <w:tab/>
        </w:r>
        <w:r w:rsidR="00D42E3D">
          <w:rPr>
            <w:noProof/>
            <w:webHidden/>
          </w:rPr>
          <w:fldChar w:fldCharType="begin"/>
        </w:r>
        <w:r w:rsidR="00D42E3D">
          <w:rPr>
            <w:noProof/>
            <w:webHidden/>
          </w:rPr>
          <w:instrText xml:space="preserve"> PAGEREF _Toc24634222 \h </w:instrText>
        </w:r>
        <w:r w:rsidR="00D42E3D">
          <w:rPr>
            <w:noProof/>
            <w:webHidden/>
          </w:rPr>
        </w:r>
        <w:r w:rsidR="00D42E3D">
          <w:rPr>
            <w:noProof/>
            <w:webHidden/>
          </w:rPr>
          <w:fldChar w:fldCharType="separate"/>
        </w:r>
        <w:r w:rsidR="00D42E3D">
          <w:rPr>
            <w:noProof/>
            <w:webHidden/>
          </w:rPr>
          <w:t>30</w:t>
        </w:r>
        <w:r w:rsidR="00D42E3D">
          <w:rPr>
            <w:noProof/>
            <w:webHidden/>
          </w:rPr>
          <w:fldChar w:fldCharType="end"/>
        </w:r>
      </w:hyperlink>
    </w:p>
    <w:p w14:paraId="60611F45" w14:textId="1693E607" w:rsidR="00D42E3D" w:rsidRDefault="00CF3A5D">
      <w:pPr>
        <w:pStyle w:val="TOC4"/>
        <w:rPr>
          <w:rFonts w:asciiTheme="minorHAnsi" w:eastAsiaTheme="minorEastAsia" w:hAnsiTheme="minorHAnsi" w:cstheme="minorBidi"/>
          <w:noProof/>
          <w:sz w:val="22"/>
          <w:szCs w:val="22"/>
        </w:rPr>
      </w:pPr>
      <w:hyperlink w:anchor="_Toc24634223" w:history="1">
        <w:r w:rsidR="00D42E3D" w:rsidRPr="00946E8E">
          <w:rPr>
            <w:rStyle w:val="Hyperlink"/>
            <w:noProof/>
          </w:rPr>
          <w:t>X.4.3.1 Direct Push</w:t>
        </w:r>
        <w:r w:rsidR="00D42E3D">
          <w:rPr>
            <w:noProof/>
            <w:webHidden/>
          </w:rPr>
          <w:tab/>
        </w:r>
        <w:r w:rsidR="00D42E3D">
          <w:rPr>
            <w:noProof/>
            <w:webHidden/>
          </w:rPr>
          <w:fldChar w:fldCharType="begin"/>
        </w:r>
        <w:r w:rsidR="00D42E3D">
          <w:rPr>
            <w:noProof/>
            <w:webHidden/>
          </w:rPr>
          <w:instrText xml:space="preserve"> PAGEREF _Toc24634223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08F9800D" w14:textId="1E97C6FD" w:rsidR="00D42E3D" w:rsidRDefault="00CF3A5D">
      <w:pPr>
        <w:pStyle w:val="TOC4"/>
        <w:rPr>
          <w:rFonts w:asciiTheme="minorHAnsi" w:eastAsiaTheme="minorEastAsia" w:hAnsiTheme="minorHAnsi" w:cstheme="minorBidi"/>
          <w:noProof/>
          <w:sz w:val="22"/>
          <w:szCs w:val="22"/>
        </w:rPr>
      </w:pPr>
      <w:hyperlink w:anchor="_Toc24634224" w:history="1">
        <w:r w:rsidR="00D42E3D" w:rsidRPr="00946E8E">
          <w:rPr>
            <w:rStyle w:val="Hyperlink"/>
            <w:noProof/>
          </w:rPr>
          <w:t>X.4.3.2 MHDS based Centralized Discovery and Retrieve</w:t>
        </w:r>
        <w:r w:rsidR="00D42E3D">
          <w:rPr>
            <w:noProof/>
            <w:webHidden/>
          </w:rPr>
          <w:tab/>
        </w:r>
        <w:r w:rsidR="00D42E3D">
          <w:rPr>
            <w:noProof/>
            <w:webHidden/>
          </w:rPr>
          <w:fldChar w:fldCharType="begin"/>
        </w:r>
        <w:r w:rsidR="00D42E3D">
          <w:rPr>
            <w:noProof/>
            <w:webHidden/>
          </w:rPr>
          <w:instrText xml:space="preserve"> PAGEREF _Toc24634224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66B21F01" w14:textId="47CA6AA6" w:rsidR="00D42E3D" w:rsidRDefault="00CF3A5D">
      <w:pPr>
        <w:pStyle w:val="TOC5"/>
        <w:rPr>
          <w:rFonts w:asciiTheme="minorHAnsi" w:eastAsiaTheme="minorEastAsia" w:hAnsiTheme="minorHAnsi" w:cstheme="minorBidi"/>
          <w:noProof/>
          <w:sz w:val="22"/>
          <w:szCs w:val="22"/>
        </w:rPr>
      </w:pPr>
      <w:hyperlink w:anchor="_Toc24634225" w:history="1">
        <w:r w:rsidR="00D42E3D" w:rsidRPr="00946E8E">
          <w:rPr>
            <w:rStyle w:val="Hyperlink"/>
            <w:noProof/>
          </w:rPr>
          <w:t>X.4.3.2.1 Document Publishing</w:t>
        </w:r>
        <w:r w:rsidR="00D42E3D">
          <w:rPr>
            <w:noProof/>
            <w:webHidden/>
          </w:rPr>
          <w:tab/>
        </w:r>
        <w:r w:rsidR="00D42E3D">
          <w:rPr>
            <w:noProof/>
            <w:webHidden/>
          </w:rPr>
          <w:fldChar w:fldCharType="begin"/>
        </w:r>
        <w:r w:rsidR="00D42E3D">
          <w:rPr>
            <w:noProof/>
            <w:webHidden/>
          </w:rPr>
          <w:instrText xml:space="preserve"> PAGEREF _Toc24634225 \h </w:instrText>
        </w:r>
        <w:r w:rsidR="00D42E3D">
          <w:rPr>
            <w:noProof/>
            <w:webHidden/>
          </w:rPr>
        </w:r>
        <w:r w:rsidR="00D42E3D">
          <w:rPr>
            <w:noProof/>
            <w:webHidden/>
          </w:rPr>
          <w:fldChar w:fldCharType="separate"/>
        </w:r>
        <w:r w:rsidR="00D42E3D">
          <w:rPr>
            <w:noProof/>
            <w:webHidden/>
          </w:rPr>
          <w:t>31</w:t>
        </w:r>
        <w:r w:rsidR="00D42E3D">
          <w:rPr>
            <w:noProof/>
            <w:webHidden/>
          </w:rPr>
          <w:fldChar w:fldCharType="end"/>
        </w:r>
      </w:hyperlink>
    </w:p>
    <w:p w14:paraId="5A5C509D" w14:textId="3CDC6058" w:rsidR="00D42E3D" w:rsidRDefault="00CF3A5D">
      <w:pPr>
        <w:pStyle w:val="TOC5"/>
        <w:rPr>
          <w:rFonts w:asciiTheme="minorHAnsi" w:eastAsiaTheme="minorEastAsia" w:hAnsiTheme="minorHAnsi" w:cstheme="minorBidi"/>
          <w:noProof/>
          <w:sz w:val="22"/>
          <w:szCs w:val="22"/>
        </w:rPr>
      </w:pPr>
      <w:hyperlink w:anchor="_Toc24634226" w:history="1">
        <w:r w:rsidR="00D42E3D" w:rsidRPr="00946E8E">
          <w:rPr>
            <w:rStyle w:val="Hyperlink"/>
            <w:noProof/>
          </w:rPr>
          <w:t>X.4.3.2.2 Document Discovery</w:t>
        </w:r>
        <w:r w:rsidR="00D42E3D">
          <w:rPr>
            <w:noProof/>
            <w:webHidden/>
          </w:rPr>
          <w:tab/>
        </w:r>
        <w:r w:rsidR="00D42E3D">
          <w:rPr>
            <w:noProof/>
            <w:webHidden/>
          </w:rPr>
          <w:fldChar w:fldCharType="begin"/>
        </w:r>
        <w:r w:rsidR="00D42E3D">
          <w:rPr>
            <w:noProof/>
            <w:webHidden/>
          </w:rPr>
          <w:instrText xml:space="preserve"> PAGEREF _Toc24634226 \h </w:instrText>
        </w:r>
        <w:r w:rsidR="00D42E3D">
          <w:rPr>
            <w:noProof/>
            <w:webHidden/>
          </w:rPr>
        </w:r>
        <w:r w:rsidR="00D42E3D">
          <w:rPr>
            <w:noProof/>
            <w:webHidden/>
          </w:rPr>
          <w:fldChar w:fldCharType="separate"/>
        </w:r>
        <w:r w:rsidR="00D42E3D">
          <w:rPr>
            <w:noProof/>
            <w:webHidden/>
          </w:rPr>
          <w:t>32</w:t>
        </w:r>
        <w:r w:rsidR="00D42E3D">
          <w:rPr>
            <w:noProof/>
            <w:webHidden/>
          </w:rPr>
          <w:fldChar w:fldCharType="end"/>
        </w:r>
      </w:hyperlink>
    </w:p>
    <w:p w14:paraId="228D7C6A" w14:textId="0AAB4D5B" w:rsidR="00D42E3D" w:rsidRDefault="00CF3A5D">
      <w:pPr>
        <w:pStyle w:val="TOC5"/>
        <w:rPr>
          <w:rFonts w:asciiTheme="minorHAnsi" w:eastAsiaTheme="minorEastAsia" w:hAnsiTheme="minorHAnsi" w:cstheme="minorBidi"/>
          <w:noProof/>
          <w:sz w:val="22"/>
          <w:szCs w:val="22"/>
        </w:rPr>
      </w:pPr>
      <w:hyperlink w:anchor="_Toc24634227" w:history="1">
        <w:r w:rsidR="00D42E3D" w:rsidRPr="00946E8E">
          <w:rPr>
            <w:rStyle w:val="Hyperlink"/>
            <w:noProof/>
          </w:rPr>
          <w:t>X.4.3.2.3 Governance</w:t>
        </w:r>
        <w:r w:rsidR="00D42E3D">
          <w:rPr>
            <w:noProof/>
            <w:webHidden/>
          </w:rPr>
          <w:tab/>
        </w:r>
        <w:r w:rsidR="00D42E3D">
          <w:rPr>
            <w:noProof/>
            <w:webHidden/>
          </w:rPr>
          <w:fldChar w:fldCharType="begin"/>
        </w:r>
        <w:r w:rsidR="00D42E3D">
          <w:rPr>
            <w:noProof/>
            <w:webHidden/>
          </w:rPr>
          <w:instrText xml:space="preserve"> PAGEREF _Toc24634227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28EABF22" w14:textId="073E5C0E" w:rsidR="00D42E3D" w:rsidRDefault="00CF3A5D">
      <w:pPr>
        <w:pStyle w:val="TOC5"/>
        <w:rPr>
          <w:rFonts w:asciiTheme="minorHAnsi" w:eastAsiaTheme="minorEastAsia" w:hAnsiTheme="minorHAnsi" w:cstheme="minorBidi"/>
          <w:noProof/>
          <w:sz w:val="22"/>
          <w:szCs w:val="22"/>
        </w:rPr>
      </w:pPr>
      <w:hyperlink w:anchor="_Toc24634228" w:history="1">
        <w:r w:rsidR="00D42E3D" w:rsidRPr="00946E8E">
          <w:rPr>
            <w:rStyle w:val="Hyperlink"/>
            <w:noProof/>
          </w:rPr>
          <w:t>X.4.3.2.4   Notifications</w:t>
        </w:r>
        <w:r w:rsidR="00D42E3D">
          <w:rPr>
            <w:noProof/>
            <w:webHidden/>
          </w:rPr>
          <w:tab/>
        </w:r>
        <w:r w:rsidR="00D42E3D">
          <w:rPr>
            <w:noProof/>
            <w:webHidden/>
          </w:rPr>
          <w:fldChar w:fldCharType="begin"/>
        </w:r>
        <w:r w:rsidR="00D42E3D">
          <w:rPr>
            <w:noProof/>
            <w:webHidden/>
          </w:rPr>
          <w:instrText xml:space="preserve"> PAGEREF _Toc24634228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50B33FE9" w14:textId="2770541A" w:rsidR="00D42E3D" w:rsidRDefault="00CF3A5D">
      <w:pPr>
        <w:pStyle w:val="TOC4"/>
        <w:rPr>
          <w:rFonts w:asciiTheme="minorHAnsi" w:eastAsiaTheme="minorEastAsia" w:hAnsiTheme="minorHAnsi" w:cstheme="minorBidi"/>
          <w:noProof/>
          <w:sz w:val="22"/>
          <w:szCs w:val="22"/>
        </w:rPr>
      </w:pPr>
      <w:hyperlink w:anchor="_Toc24634229" w:history="1">
        <w:r w:rsidR="00D42E3D" w:rsidRPr="00946E8E">
          <w:rPr>
            <w:rStyle w:val="Hyperlink"/>
            <w:noProof/>
          </w:rPr>
          <w:t>X.4.3.3 Federated Discovery and Retrieve</w:t>
        </w:r>
        <w:r w:rsidR="00D42E3D">
          <w:rPr>
            <w:noProof/>
            <w:webHidden/>
          </w:rPr>
          <w:tab/>
        </w:r>
        <w:r w:rsidR="00D42E3D">
          <w:rPr>
            <w:noProof/>
            <w:webHidden/>
          </w:rPr>
          <w:fldChar w:fldCharType="begin"/>
        </w:r>
        <w:r w:rsidR="00D42E3D">
          <w:rPr>
            <w:noProof/>
            <w:webHidden/>
          </w:rPr>
          <w:instrText xml:space="preserve"> PAGEREF _Toc24634229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07A7AF34" w14:textId="23B4F80C" w:rsidR="00D42E3D" w:rsidRDefault="00CF3A5D">
      <w:pPr>
        <w:pStyle w:val="TOC3"/>
        <w:rPr>
          <w:rFonts w:asciiTheme="minorHAnsi" w:eastAsiaTheme="minorEastAsia" w:hAnsiTheme="minorHAnsi" w:cstheme="minorBidi"/>
          <w:noProof/>
          <w:sz w:val="22"/>
          <w:szCs w:val="22"/>
        </w:rPr>
      </w:pPr>
      <w:hyperlink w:anchor="_Toc24634230" w:history="1">
        <w:r w:rsidR="00D42E3D" w:rsidRPr="00946E8E">
          <w:rPr>
            <w:rStyle w:val="Hyperlink"/>
            <w:noProof/>
          </w:rPr>
          <w:t>X.4.4 Patient identity management</w:t>
        </w:r>
        <w:r w:rsidR="00D42E3D">
          <w:rPr>
            <w:noProof/>
            <w:webHidden/>
          </w:rPr>
          <w:tab/>
        </w:r>
        <w:r w:rsidR="00D42E3D">
          <w:rPr>
            <w:noProof/>
            <w:webHidden/>
          </w:rPr>
          <w:fldChar w:fldCharType="begin"/>
        </w:r>
        <w:r w:rsidR="00D42E3D">
          <w:rPr>
            <w:noProof/>
            <w:webHidden/>
          </w:rPr>
          <w:instrText xml:space="preserve"> PAGEREF _Toc24634230 \h </w:instrText>
        </w:r>
        <w:r w:rsidR="00D42E3D">
          <w:rPr>
            <w:noProof/>
            <w:webHidden/>
          </w:rPr>
        </w:r>
        <w:r w:rsidR="00D42E3D">
          <w:rPr>
            <w:noProof/>
            <w:webHidden/>
          </w:rPr>
          <w:fldChar w:fldCharType="separate"/>
        </w:r>
        <w:r w:rsidR="00D42E3D">
          <w:rPr>
            <w:noProof/>
            <w:webHidden/>
          </w:rPr>
          <w:t>33</w:t>
        </w:r>
        <w:r w:rsidR="00D42E3D">
          <w:rPr>
            <w:noProof/>
            <w:webHidden/>
          </w:rPr>
          <w:fldChar w:fldCharType="end"/>
        </w:r>
      </w:hyperlink>
    </w:p>
    <w:p w14:paraId="46F92466" w14:textId="3D5C7B91" w:rsidR="00D42E3D" w:rsidRDefault="00CF3A5D">
      <w:pPr>
        <w:pStyle w:val="TOC4"/>
        <w:rPr>
          <w:rFonts w:asciiTheme="minorHAnsi" w:eastAsiaTheme="minorEastAsia" w:hAnsiTheme="minorHAnsi" w:cstheme="minorBidi"/>
          <w:noProof/>
          <w:sz w:val="22"/>
          <w:szCs w:val="22"/>
        </w:rPr>
      </w:pPr>
      <w:hyperlink w:anchor="_Toc24634231" w:history="1">
        <w:r w:rsidR="00D42E3D" w:rsidRPr="00946E8E">
          <w:rPr>
            <w:rStyle w:val="Hyperlink"/>
            <w:noProof/>
          </w:rPr>
          <w:t>X.4.4.1 Patient Identity Cross-Reference (PIX)</w:t>
        </w:r>
        <w:r w:rsidR="00D42E3D">
          <w:rPr>
            <w:noProof/>
            <w:webHidden/>
          </w:rPr>
          <w:tab/>
        </w:r>
        <w:r w:rsidR="00D42E3D">
          <w:rPr>
            <w:noProof/>
            <w:webHidden/>
          </w:rPr>
          <w:fldChar w:fldCharType="begin"/>
        </w:r>
        <w:r w:rsidR="00D42E3D">
          <w:rPr>
            <w:noProof/>
            <w:webHidden/>
          </w:rPr>
          <w:instrText xml:space="preserve"> PAGEREF _Toc24634231 \h </w:instrText>
        </w:r>
        <w:r w:rsidR="00D42E3D">
          <w:rPr>
            <w:noProof/>
            <w:webHidden/>
          </w:rPr>
        </w:r>
        <w:r w:rsidR="00D42E3D">
          <w:rPr>
            <w:noProof/>
            <w:webHidden/>
          </w:rPr>
          <w:fldChar w:fldCharType="separate"/>
        </w:r>
        <w:r w:rsidR="00D42E3D">
          <w:rPr>
            <w:noProof/>
            <w:webHidden/>
          </w:rPr>
          <w:t>34</w:t>
        </w:r>
        <w:r w:rsidR="00D42E3D">
          <w:rPr>
            <w:noProof/>
            <w:webHidden/>
          </w:rPr>
          <w:fldChar w:fldCharType="end"/>
        </w:r>
      </w:hyperlink>
    </w:p>
    <w:p w14:paraId="5EF633F8" w14:textId="2FB0E6C5" w:rsidR="00D42E3D" w:rsidRDefault="00CF3A5D">
      <w:pPr>
        <w:pStyle w:val="TOC4"/>
        <w:rPr>
          <w:rFonts w:asciiTheme="minorHAnsi" w:eastAsiaTheme="minorEastAsia" w:hAnsiTheme="minorHAnsi" w:cstheme="minorBidi"/>
          <w:noProof/>
          <w:sz w:val="22"/>
          <w:szCs w:val="22"/>
        </w:rPr>
      </w:pPr>
      <w:hyperlink w:anchor="_Toc24634232" w:history="1">
        <w:r w:rsidR="00D42E3D" w:rsidRPr="00946E8E">
          <w:rPr>
            <w:rStyle w:val="Hyperlink"/>
            <w:noProof/>
          </w:rPr>
          <w:t>X.4.4.2 Patient Demographics Query for Mobile (PDQm)</w:t>
        </w:r>
        <w:r w:rsidR="00D42E3D">
          <w:rPr>
            <w:noProof/>
            <w:webHidden/>
          </w:rPr>
          <w:tab/>
        </w:r>
        <w:r w:rsidR="00D42E3D">
          <w:rPr>
            <w:noProof/>
            <w:webHidden/>
          </w:rPr>
          <w:fldChar w:fldCharType="begin"/>
        </w:r>
        <w:r w:rsidR="00D42E3D">
          <w:rPr>
            <w:noProof/>
            <w:webHidden/>
          </w:rPr>
          <w:instrText xml:space="preserve"> PAGEREF _Toc24634232 \h </w:instrText>
        </w:r>
        <w:r w:rsidR="00D42E3D">
          <w:rPr>
            <w:noProof/>
            <w:webHidden/>
          </w:rPr>
        </w:r>
        <w:r w:rsidR="00D42E3D">
          <w:rPr>
            <w:noProof/>
            <w:webHidden/>
          </w:rPr>
          <w:fldChar w:fldCharType="separate"/>
        </w:r>
        <w:r w:rsidR="00D42E3D">
          <w:rPr>
            <w:noProof/>
            <w:webHidden/>
          </w:rPr>
          <w:t>35</w:t>
        </w:r>
        <w:r w:rsidR="00D42E3D">
          <w:rPr>
            <w:noProof/>
            <w:webHidden/>
          </w:rPr>
          <w:fldChar w:fldCharType="end"/>
        </w:r>
      </w:hyperlink>
    </w:p>
    <w:p w14:paraId="2634A5E9" w14:textId="1F48CEFD" w:rsidR="00D42E3D" w:rsidRDefault="00CF3A5D">
      <w:pPr>
        <w:pStyle w:val="TOC3"/>
        <w:rPr>
          <w:rFonts w:asciiTheme="minorHAnsi" w:eastAsiaTheme="minorEastAsia" w:hAnsiTheme="minorHAnsi" w:cstheme="minorBidi"/>
          <w:noProof/>
          <w:sz w:val="22"/>
          <w:szCs w:val="22"/>
        </w:rPr>
      </w:pPr>
      <w:hyperlink w:anchor="_Toc24634233" w:history="1">
        <w:r w:rsidR="00D42E3D" w:rsidRPr="00946E8E">
          <w:rPr>
            <w:rStyle w:val="Hyperlink"/>
            <w:noProof/>
          </w:rPr>
          <w:t>X.4.5 Common Provider Directory</w:t>
        </w:r>
        <w:r w:rsidR="00D42E3D">
          <w:rPr>
            <w:noProof/>
            <w:webHidden/>
          </w:rPr>
          <w:tab/>
        </w:r>
        <w:r w:rsidR="00D42E3D">
          <w:rPr>
            <w:noProof/>
            <w:webHidden/>
          </w:rPr>
          <w:fldChar w:fldCharType="begin"/>
        </w:r>
        <w:r w:rsidR="00D42E3D">
          <w:rPr>
            <w:noProof/>
            <w:webHidden/>
          </w:rPr>
          <w:instrText xml:space="preserve"> PAGEREF _Toc24634233 \h </w:instrText>
        </w:r>
        <w:r w:rsidR="00D42E3D">
          <w:rPr>
            <w:noProof/>
            <w:webHidden/>
          </w:rPr>
        </w:r>
        <w:r w:rsidR="00D42E3D">
          <w:rPr>
            <w:noProof/>
            <w:webHidden/>
          </w:rPr>
          <w:fldChar w:fldCharType="separate"/>
        </w:r>
        <w:r w:rsidR="00D42E3D">
          <w:rPr>
            <w:noProof/>
            <w:webHidden/>
          </w:rPr>
          <w:t>36</w:t>
        </w:r>
        <w:r w:rsidR="00D42E3D">
          <w:rPr>
            <w:noProof/>
            <w:webHidden/>
          </w:rPr>
          <w:fldChar w:fldCharType="end"/>
        </w:r>
      </w:hyperlink>
    </w:p>
    <w:p w14:paraId="4CCD95F0" w14:textId="4B4B8521" w:rsidR="00D42E3D" w:rsidRDefault="00CF3A5D">
      <w:pPr>
        <w:pStyle w:val="TOC2"/>
        <w:rPr>
          <w:rFonts w:asciiTheme="minorHAnsi" w:eastAsiaTheme="minorEastAsia" w:hAnsiTheme="minorHAnsi" w:cstheme="minorBidi"/>
          <w:noProof/>
          <w:sz w:val="22"/>
          <w:szCs w:val="22"/>
        </w:rPr>
      </w:pPr>
      <w:hyperlink w:anchor="_Toc24634234" w:history="1">
        <w:r w:rsidR="00D42E3D" w:rsidRPr="00946E8E">
          <w:rPr>
            <w:rStyle w:val="Hyperlink"/>
            <w:noProof/>
          </w:rPr>
          <w:t>X.5 MHDS Security Considerations</w:t>
        </w:r>
        <w:r w:rsidR="00D42E3D">
          <w:rPr>
            <w:noProof/>
            <w:webHidden/>
          </w:rPr>
          <w:tab/>
        </w:r>
        <w:r w:rsidR="00D42E3D">
          <w:rPr>
            <w:noProof/>
            <w:webHidden/>
          </w:rPr>
          <w:fldChar w:fldCharType="begin"/>
        </w:r>
        <w:r w:rsidR="00D42E3D">
          <w:rPr>
            <w:noProof/>
            <w:webHidden/>
          </w:rPr>
          <w:instrText xml:space="preserve"> PAGEREF _Toc24634234 \h </w:instrText>
        </w:r>
        <w:r w:rsidR="00D42E3D">
          <w:rPr>
            <w:noProof/>
            <w:webHidden/>
          </w:rPr>
        </w:r>
        <w:r w:rsidR="00D42E3D">
          <w:rPr>
            <w:noProof/>
            <w:webHidden/>
          </w:rPr>
          <w:fldChar w:fldCharType="separate"/>
        </w:r>
        <w:r w:rsidR="00D42E3D">
          <w:rPr>
            <w:noProof/>
            <w:webHidden/>
          </w:rPr>
          <w:t>37</w:t>
        </w:r>
        <w:r w:rsidR="00D42E3D">
          <w:rPr>
            <w:noProof/>
            <w:webHidden/>
          </w:rPr>
          <w:fldChar w:fldCharType="end"/>
        </w:r>
      </w:hyperlink>
    </w:p>
    <w:p w14:paraId="05FDFE2B" w14:textId="1B60C263" w:rsidR="00D42E3D" w:rsidRDefault="00CF3A5D">
      <w:pPr>
        <w:pStyle w:val="TOC3"/>
        <w:rPr>
          <w:rFonts w:asciiTheme="minorHAnsi" w:eastAsiaTheme="minorEastAsia" w:hAnsiTheme="minorHAnsi" w:cstheme="minorBidi"/>
          <w:noProof/>
          <w:sz w:val="22"/>
          <w:szCs w:val="22"/>
        </w:rPr>
      </w:pPr>
      <w:hyperlink w:anchor="_Toc24634235" w:history="1">
        <w:r w:rsidR="00D42E3D" w:rsidRPr="00946E8E">
          <w:rPr>
            <w:rStyle w:val="Hyperlink"/>
            <w:noProof/>
          </w:rPr>
          <w:t>X.5.1 Policies and Risk Management</w:t>
        </w:r>
        <w:r w:rsidR="00D42E3D">
          <w:rPr>
            <w:noProof/>
            <w:webHidden/>
          </w:rPr>
          <w:tab/>
        </w:r>
        <w:r w:rsidR="00D42E3D">
          <w:rPr>
            <w:noProof/>
            <w:webHidden/>
          </w:rPr>
          <w:fldChar w:fldCharType="begin"/>
        </w:r>
        <w:r w:rsidR="00D42E3D">
          <w:rPr>
            <w:noProof/>
            <w:webHidden/>
          </w:rPr>
          <w:instrText xml:space="preserve"> PAGEREF _Toc24634235 \h </w:instrText>
        </w:r>
        <w:r w:rsidR="00D42E3D">
          <w:rPr>
            <w:noProof/>
            <w:webHidden/>
          </w:rPr>
        </w:r>
        <w:r w:rsidR="00D42E3D">
          <w:rPr>
            <w:noProof/>
            <w:webHidden/>
          </w:rPr>
          <w:fldChar w:fldCharType="separate"/>
        </w:r>
        <w:r w:rsidR="00D42E3D">
          <w:rPr>
            <w:noProof/>
            <w:webHidden/>
          </w:rPr>
          <w:t>37</w:t>
        </w:r>
        <w:r w:rsidR="00D42E3D">
          <w:rPr>
            <w:noProof/>
            <w:webHidden/>
          </w:rPr>
          <w:fldChar w:fldCharType="end"/>
        </w:r>
      </w:hyperlink>
    </w:p>
    <w:p w14:paraId="7C0C7343" w14:textId="3770863B" w:rsidR="00D42E3D" w:rsidRDefault="00CF3A5D">
      <w:pPr>
        <w:pStyle w:val="TOC3"/>
        <w:rPr>
          <w:rFonts w:asciiTheme="minorHAnsi" w:eastAsiaTheme="minorEastAsia" w:hAnsiTheme="minorHAnsi" w:cstheme="minorBidi"/>
          <w:noProof/>
          <w:sz w:val="22"/>
          <w:szCs w:val="22"/>
        </w:rPr>
      </w:pPr>
      <w:hyperlink w:anchor="_Toc24634236" w:history="1">
        <w:r w:rsidR="00D42E3D" w:rsidRPr="00946E8E">
          <w:rPr>
            <w:rStyle w:val="Hyperlink"/>
            <w:noProof/>
          </w:rPr>
          <w:t>X.5.2 Technical Security and Privacy controls</w:t>
        </w:r>
        <w:r w:rsidR="00D42E3D">
          <w:rPr>
            <w:noProof/>
            <w:webHidden/>
          </w:rPr>
          <w:tab/>
        </w:r>
        <w:r w:rsidR="00D42E3D">
          <w:rPr>
            <w:noProof/>
            <w:webHidden/>
          </w:rPr>
          <w:fldChar w:fldCharType="begin"/>
        </w:r>
        <w:r w:rsidR="00D42E3D">
          <w:rPr>
            <w:noProof/>
            <w:webHidden/>
          </w:rPr>
          <w:instrText xml:space="preserve"> PAGEREF _Toc24634236 \h </w:instrText>
        </w:r>
        <w:r w:rsidR="00D42E3D">
          <w:rPr>
            <w:noProof/>
            <w:webHidden/>
          </w:rPr>
        </w:r>
        <w:r w:rsidR="00D42E3D">
          <w:rPr>
            <w:noProof/>
            <w:webHidden/>
          </w:rPr>
          <w:fldChar w:fldCharType="separate"/>
        </w:r>
        <w:r w:rsidR="00D42E3D">
          <w:rPr>
            <w:noProof/>
            <w:webHidden/>
          </w:rPr>
          <w:t>39</w:t>
        </w:r>
        <w:r w:rsidR="00D42E3D">
          <w:rPr>
            <w:noProof/>
            <w:webHidden/>
          </w:rPr>
          <w:fldChar w:fldCharType="end"/>
        </w:r>
      </w:hyperlink>
    </w:p>
    <w:p w14:paraId="04AEC1A9" w14:textId="715168BC" w:rsidR="00D42E3D" w:rsidRDefault="00CF3A5D">
      <w:pPr>
        <w:pStyle w:val="TOC3"/>
        <w:rPr>
          <w:rFonts w:asciiTheme="minorHAnsi" w:eastAsiaTheme="minorEastAsia" w:hAnsiTheme="minorHAnsi" w:cstheme="minorBidi"/>
          <w:noProof/>
          <w:sz w:val="22"/>
          <w:szCs w:val="22"/>
        </w:rPr>
      </w:pPr>
      <w:hyperlink w:anchor="_Toc24634237" w:history="1">
        <w:r w:rsidR="00D42E3D" w:rsidRPr="00946E8E">
          <w:rPr>
            <w:rStyle w:val="Hyperlink"/>
            <w:noProof/>
          </w:rPr>
          <w:t>X.5.3 Applying Security and Privacy to Document Sharing</w:t>
        </w:r>
        <w:r w:rsidR="00D42E3D">
          <w:rPr>
            <w:noProof/>
            <w:webHidden/>
          </w:rPr>
          <w:tab/>
        </w:r>
        <w:r w:rsidR="00D42E3D">
          <w:rPr>
            <w:noProof/>
            <w:webHidden/>
          </w:rPr>
          <w:fldChar w:fldCharType="begin"/>
        </w:r>
        <w:r w:rsidR="00D42E3D">
          <w:rPr>
            <w:noProof/>
            <w:webHidden/>
          </w:rPr>
          <w:instrText xml:space="preserve"> PAGEREF _Toc24634237 \h </w:instrText>
        </w:r>
        <w:r w:rsidR="00D42E3D">
          <w:rPr>
            <w:noProof/>
            <w:webHidden/>
          </w:rPr>
        </w:r>
        <w:r w:rsidR="00D42E3D">
          <w:rPr>
            <w:noProof/>
            <w:webHidden/>
          </w:rPr>
          <w:fldChar w:fldCharType="separate"/>
        </w:r>
        <w:r w:rsidR="00D42E3D">
          <w:rPr>
            <w:noProof/>
            <w:webHidden/>
          </w:rPr>
          <w:t>40</w:t>
        </w:r>
        <w:r w:rsidR="00D42E3D">
          <w:rPr>
            <w:noProof/>
            <w:webHidden/>
          </w:rPr>
          <w:fldChar w:fldCharType="end"/>
        </w:r>
      </w:hyperlink>
    </w:p>
    <w:p w14:paraId="3F482EA9" w14:textId="70B0A786" w:rsidR="00D42E3D" w:rsidRDefault="00CF3A5D">
      <w:pPr>
        <w:pStyle w:val="TOC4"/>
        <w:rPr>
          <w:rFonts w:asciiTheme="minorHAnsi" w:eastAsiaTheme="minorEastAsia" w:hAnsiTheme="minorHAnsi" w:cstheme="minorBidi"/>
          <w:noProof/>
          <w:sz w:val="22"/>
          <w:szCs w:val="22"/>
        </w:rPr>
      </w:pPr>
      <w:hyperlink w:anchor="_Toc24634238" w:history="1">
        <w:r w:rsidR="00D42E3D" w:rsidRPr="00946E8E">
          <w:rPr>
            <w:rStyle w:val="Hyperlink"/>
            <w:noProof/>
          </w:rPr>
          <w:t>X.5.3.1 Basic Security</w:t>
        </w:r>
        <w:r w:rsidR="00D42E3D">
          <w:rPr>
            <w:noProof/>
            <w:webHidden/>
          </w:rPr>
          <w:tab/>
        </w:r>
        <w:r w:rsidR="00D42E3D">
          <w:rPr>
            <w:noProof/>
            <w:webHidden/>
          </w:rPr>
          <w:fldChar w:fldCharType="begin"/>
        </w:r>
        <w:r w:rsidR="00D42E3D">
          <w:rPr>
            <w:noProof/>
            <w:webHidden/>
          </w:rPr>
          <w:instrText xml:space="preserve"> PAGEREF _Toc24634238 \h </w:instrText>
        </w:r>
        <w:r w:rsidR="00D42E3D">
          <w:rPr>
            <w:noProof/>
            <w:webHidden/>
          </w:rPr>
        </w:r>
        <w:r w:rsidR="00D42E3D">
          <w:rPr>
            <w:noProof/>
            <w:webHidden/>
          </w:rPr>
          <w:fldChar w:fldCharType="separate"/>
        </w:r>
        <w:r w:rsidR="00D42E3D">
          <w:rPr>
            <w:noProof/>
            <w:webHidden/>
          </w:rPr>
          <w:t>40</w:t>
        </w:r>
        <w:r w:rsidR="00D42E3D">
          <w:rPr>
            <w:noProof/>
            <w:webHidden/>
          </w:rPr>
          <w:fldChar w:fldCharType="end"/>
        </w:r>
      </w:hyperlink>
    </w:p>
    <w:p w14:paraId="4F32E10F" w14:textId="6B0907C9" w:rsidR="00D42E3D" w:rsidRDefault="00CF3A5D">
      <w:pPr>
        <w:pStyle w:val="TOC4"/>
        <w:rPr>
          <w:rFonts w:asciiTheme="minorHAnsi" w:eastAsiaTheme="minorEastAsia" w:hAnsiTheme="minorHAnsi" w:cstheme="minorBidi"/>
          <w:noProof/>
          <w:sz w:val="22"/>
          <w:szCs w:val="22"/>
        </w:rPr>
      </w:pPr>
      <w:hyperlink w:anchor="_Toc24634239" w:history="1">
        <w:r w:rsidR="00D42E3D" w:rsidRPr="00946E8E">
          <w:rPr>
            <w:rStyle w:val="Hyperlink"/>
            <w:noProof/>
          </w:rPr>
          <w:t>X.5.3.2 Protecting different types of documents</w:t>
        </w:r>
        <w:r w:rsidR="00D42E3D">
          <w:rPr>
            <w:noProof/>
            <w:webHidden/>
          </w:rPr>
          <w:tab/>
        </w:r>
        <w:r w:rsidR="00D42E3D">
          <w:rPr>
            <w:noProof/>
            <w:webHidden/>
          </w:rPr>
          <w:fldChar w:fldCharType="begin"/>
        </w:r>
        <w:r w:rsidR="00D42E3D">
          <w:rPr>
            <w:noProof/>
            <w:webHidden/>
          </w:rPr>
          <w:instrText xml:space="preserve"> PAGEREF _Toc24634239 \h </w:instrText>
        </w:r>
        <w:r w:rsidR="00D42E3D">
          <w:rPr>
            <w:noProof/>
            <w:webHidden/>
          </w:rPr>
        </w:r>
        <w:r w:rsidR="00D42E3D">
          <w:rPr>
            <w:noProof/>
            <w:webHidden/>
          </w:rPr>
          <w:fldChar w:fldCharType="separate"/>
        </w:r>
        <w:r w:rsidR="00D42E3D">
          <w:rPr>
            <w:noProof/>
            <w:webHidden/>
          </w:rPr>
          <w:t>41</w:t>
        </w:r>
        <w:r w:rsidR="00D42E3D">
          <w:rPr>
            <w:noProof/>
            <w:webHidden/>
          </w:rPr>
          <w:fldChar w:fldCharType="end"/>
        </w:r>
      </w:hyperlink>
    </w:p>
    <w:p w14:paraId="6DF0EA37" w14:textId="6AB06589" w:rsidR="00D42E3D" w:rsidRDefault="00CF3A5D">
      <w:pPr>
        <w:pStyle w:val="TOC4"/>
        <w:rPr>
          <w:rFonts w:asciiTheme="minorHAnsi" w:eastAsiaTheme="minorEastAsia" w:hAnsiTheme="minorHAnsi" w:cstheme="minorBidi"/>
          <w:noProof/>
          <w:sz w:val="22"/>
          <w:szCs w:val="22"/>
        </w:rPr>
      </w:pPr>
      <w:hyperlink w:anchor="_Toc24634240" w:history="1">
        <w:r w:rsidR="00D42E3D" w:rsidRPr="00946E8E">
          <w:rPr>
            <w:rStyle w:val="Hyperlink"/>
            <w:noProof/>
          </w:rPr>
          <w:t>X.5.3.3 Patient Privacy Consent to participate in Document Sharing</w:t>
        </w:r>
        <w:r w:rsidR="00D42E3D">
          <w:rPr>
            <w:noProof/>
            <w:webHidden/>
          </w:rPr>
          <w:tab/>
        </w:r>
        <w:r w:rsidR="00D42E3D">
          <w:rPr>
            <w:noProof/>
            <w:webHidden/>
          </w:rPr>
          <w:fldChar w:fldCharType="begin"/>
        </w:r>
        <w:r w:rsidR="00D42E3D">
          <w:rPr>
            <w:noProof/>
            <w:webHidden/>
          </w:rPr>
          <w:instrText xml:space="preserve"> PAGEREF _Toc24634240 \h </w:instrText>
        </w:r>
        <w:r w:rsidR="00D42E3D">
          <w:rPr>
            <w:noProof/>
            <w:webHidden/>
          </w:rPr>
        </w:r>
        <w:r w:rsidR="00D42E3D">
          <w:rPr>
            <w:noProof/>
            <w:webHidden/>
          </w:rPr>
          <w:fldChar w:fldCharType="separate"/>
        </w:r>
        <w:r w:rsidR="00D42E3D">
          <w:rPr>
            <w:noProof/>
            <w:webHidden/>
          </w:rPr>
          <w:t>42</w:t>
        </w:r>
        <w:r w:rsidR="00D42E3D">
          <w:rPr>
            <w:noProof/>
            <w:webHidden/>
          </w:rPr>
          <w:fldChar w:fldCharType="end"/>
        </w:r>
      </w:hyperlink>
    </w:p>
    <w:p w14:paraId="4E564427" w14:textId="36C350C4" w:rsidR="00D42E3D" w:rsidRDefault="00CF3A5D">
      <w:pPr>
        <w:pStyle w:val="TOC4"/>
        <w:rPr>
          <w:rFonts w:asciiTheme="minorHAnsi" w:eastAsiaTheme="minorEastAsia" w:hAnsiTheme="minorHAnsi" w:cstheme="minorBidi"/>
          <w:noProof/>
          <w:sz w:val="22"/>
          <w:szCs w:val="22"/>
        </w:rPr>
      </w:pPr>
      <w:hyperlink w:anchor="_Toc24634241" w:history="1">
        <w:r w:rsidR="00D42E3D" w:rsidRPr="00946E8E">
          <w:rPr>
            <w:rStyle w:val="Hyperlink"/>
            <w:noProof/>
          </w:rPr>
          <w:t>X.5.3.4 Security and Privacy in a Patient Safety Environment</w:t>
        </w:r>
        <w:r w:rsidR="00D42E3D">
          <w:rPr>
            <w:noProof/>
            <w:webHidden/>
          </w:rPr>
          <w:tab/>
        </w:r>
        <w:r w:rsidR="00D42E3D">
          <w:rPr>
            <w:noProof/>
            <w:webHidden/>
          </w:rPr>
          <w:fldChar w:fldCharType="begin"/>
        </w:r>
        <w:r w:rsidR="00D42E3D">
          <w:rPr>
            <w:noProof/>
            <w:webHidden/>
          </w:rPr>
          <w:instrText xml:space="preserve"> PAGEREF _Toc24634241 \h </w:instrText>
        </w:r>
        <w:r w:rsidR="00D42E3D">
          <w:rPr>
            <w:noProof/>
            <w:webHidden/>
          </w:rPr>
        </w:r>
        <w:r w:rsidR="00D42E3D">
          <w:rPr>
            <w:noProof/>
            <w:webHidden/>
          </w:rPr>
          <w:fldChar w:fldCharType="separate"/>
        </w:r>
        <w:r w:rsidR="00D42E3D">
          <w:rPr>
            <w:noProof/>
            <w:webHidden/>
          </w:rPr>
          <w:t>43</w:t>
        </w:r>
        <w:r w:rsidR="00D42E3D">
          <w:rPr>
            <w:noProof/>
            <w:webHidden/>
          </w:rPr>
          <w:fldChar w:fldCharType="end"/>
        </w:r>
      </w:hyperlink>
    </w:p>
    <w:p w14:paraId="5E8175E4" w14:textId="77E7E37D" w:rsidR="00D42E3D" w:rsidRDefault="00CF3A5D">
      <w:pPr>
        <w:pStyle w:val="TOC3"/>
        <w:rPr>
          <w:rFonts w:asciiTheme="minorHAnsi" w:eastAsiaTheme="minorEastAsia" w:hAnsiTheme="minorHAnsi" w:cstheme="minorBidi"/>
          <w:noProof/>
          <w:sz w:val="22"/>
          <w:szCs w:val="22"/>
        </w:rPr>
      </w:pPr>
      <w:hyperlink w:anchor="_Toc24634242" w:history="1">
        <w:r w:rsidR="00D42E3D" w:rsidRPr="00946E8E">
          <w:rPr>
            <w:rStyle w:val="Hyperlink"/>
            <w:noProof/>
          </w:rPr>
          <w:t>X.5.4 IHE Security and Privacy Controls</w:t>
        </w:r>
        <w:r w:rsidR="00D42E3D">
          <w:rPr>
            <w:noProof/>
            <w:webHidden/>
          </w:rPr>
          <w:tab/>
        </w:r>
        <w:r w:rsidR="00D42E3D">
          <w:rPr>
            <w:noProof/>
            <w:webHidden/>
          </w:rPr>
          <w:fldChar w:fldCharType="begin"/>
        </w:r>
        <w:r w:rsidR="00D42E3D">
          <w:rPr>
            <w:noProof/>
            <w:webHidden/>
          </w:rPr>
          <w:instrText xml:space="preserve"> PAGEREF _Toc24634242 \h </w:instrText>
        </w:r>
        <w:r w:rsidR="00D42E3D">
          <w:rPr>
            <w:noProof/>
            <w:webHidden/>
          </w:rPr>
        </w:r>
        <w:r w:rsidR="00D42E3D">
          <w:rPr>
            <w:noProof/>
            <w:webHidden/>
          </w:rPr>
          <w:fldChar w:fldCharType="separate"/>
        </w:r>
        <w:r w:rsidR="00D42E3D">
          <w:rPr>
            <w:noProof/>
            <w:webHidden/>
          </w:rPr>
          <w:t>43</w:t>
        </w:r>
        <w:r w:rsidR="00D42E3D">
          <w:rPr>
            <w:noProof/>
            <w:webHidden/>
          </w:rPr>
          <w:fldChar w:fldCharType="end"/>
        </w:r>
      </w:hyperlink>
    </w:p>
    <w:p w14:paraId="279490FC" w14:textId="412B2050" w:rsidR="00D42E3D" w:rsidRDefault="00CF3A5D">
      <w:pPr>
        <w:pStyle w:val="TOC2"/>
        <w:rPr>
          <w:rFonts w:asciiTheme="minorHAnsi" w:eastAsiaTheme="minorEastAsia" w:hAnsiTheme="minorHAnsi" w:cstheme="minorBidi"/>
          <w:noProof/>
          <w:sz w:val="22"/>
          <w:szCs w:val="22"/>
        </w:rPr>
      </w:pPr>
      <w:hyperlink w:anchor="_Toc24634243" w:history="1">
        <w:r w:rsidR="00D42E3D" w:rsidRPr="00946E8E">
          <w:rPr>
            <w:rStyle w:val="Hyperlink"/>
            <w:noProof/>
          </w:rPr>
          <w:t>X.6 MHDS Cross Profile Considerations</w:t>
        </w:r>
        <w:r w:rsidR="00D42E3D">
          <w:rPr>
            <w:noProof/>
            <w:webHidden/>
          </w:rPr>
          <w:tab/>
        </w:r>
        <w:r w:rsidR="00D42E3D">
          <w:rPr>
            <w:noProof/>
            <w:webHidden/>
          </w:rPr>
          <w:fldChar w:fldCharType="begin"/>
        </w:r>
        <w:r w:rsidR="00D42E3D">
          <w:rPr>
            <w:noProof/>
            <w:webHidden/>
          </w:rPr>
          <w:instrText xml:space="preserve"> PAGEREF _Toc24634243 \h </w:instrText>
        </w:r>
        <w:r w:rsidR="00D42E3D">
          <w:rPr>
            <w:noProof/>
            <w:webHidden/>
          </w:rPr>
        </w:r>
        <w:r w:rsidR="00D42E3D">
          <w:rPr>
            <w:noProof/>
            <w:webHidden/>
          </w:rPr>
          <w:fldChar w:fldCharType="separate"/>
        </w:r>
        <w:r w:rsidR="00D42E3D">
          <w:rPr>
            <w:noProof/>
            <w:webHidden/>
          </w:rPr>
          <w:t>44</w:t>
        </w:r>
        <w:r w:rsidR="00D42E3D">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33925CA9" w:rsidR="00CF283F" w:rsidRPr="00D26514" w:rsidDel="00CF3A5D" w:rsidRDefault="00C10561" w:rsidP="00CF3A5D">
      <w:pPr>
        <w:pStyle w:val="Heading1"/>
        <w:numPr>
          <w:ilvl w:val="0"/>
          <w:numId w:val="0"/>
        </w:numPr>
        <w:rPr>
          <w:del w:id="12" w:author="John Moehrke" w:date="2019-12-03T20:28:00Z"/>
          <w:noProof w:val="0"/>
        </w:rPr>
        <w:pPrChange w:id="13" w:author="John Moehrke" w:date="2019-12-03T20:28:00Z">
          <w:pPr>
            <w:pStyle w:val="Heading1"/>
            <w:pageBreakBefore w:val="0"/>
            <w:numPr>
              <w:numId w:val="0"/>
            </w:numPr>
            <w:ind w:left="0" w:firstLine="0"/>
          </w:pPr>
        </w:pPrChange>
      </w:pPr>
      <w:bookmarkStart w:id="14" w:name="_Toc201058865"/>
      <w:bookmarkStart w:id="15" w:name="_Toc201058970"/>
      <w:bookmarkStart w:id="16" w:name="_Toc504625752"/>
      <w:bookmarkStart w:id="17" w:name="_Toc530206505"/>
      <w:bookmarkStart w:id="18" w:name="_Toc1388425"/>
      <w:bookmarkStart w:id="19" w:name="_Toc1388579"/>
      <w:bookmarkStart w:id="20" w:name="_Toc1456606"/>
      <w:bookmarkStart w:id="21" w:name="_Toc37034630"/>
      <w:bookmarkStart w:id="22" w:name="_Toc38846108"/>
      <w:bookmarkEnd w:id="14"/>
      <w:bookmarkEnd w:id="15"/>
      <w:r w:rsidRPr="00D26514">
        <w:rPr>
          <w:noProof w:val="0"/>
        </w:rPr>
        <w:br w:type="page"/>
      </w:r>
      <w:bookmarkStart w:id="23" w:name="_Toc345074640"/>
      <w:bookmarkStart w:id="24" w:name="_Toc24634185"/>
      <w:ins w:id="25" w:author="John Moehrke" w:date="2019-12-03T20:28:00Z">
        <w:r w:rsidR="00CF3A5D" w:rsidRPr="00D26514" w:rsidDel="00CF3A5D">
          <w:lastRenderedPageBreak/>
          <w:t xml:space="preserve"> </w:t>
        </w:r>
      </w:ins>
      <w:del w:id="26" w:author="John Moehrke" w:date="2019-12-03T20:28:00Z">
        <w:r w:rsidR="00CF283F" w:rsidRPr="00D26514" w:rsidDel="00CF3A5D">
          <w:rPr>
            <w:noProof w:val="0"/>
          </w:rPr>
          <w:delText>Introduction</w:delText>
        </w:r>
        <w:bookmarkEnd w:id="16"/>
        <w:bookmarkEnd w:id="17"/>
        <w:bookmarkEnd w:id="18"/>
        <w:bookmarkEnd w:id="19"/>
        <w:bookmarkEnd w:id="20"/>
        <w:bookmarkEnd w:id="21"/>
        <w:bookmarkEnd w:id="22"/>
        <w:r w:rsidR="00167DB7" w:rsidRPr="00D26514" w:rsidDel="00CF3A5D">
          <w:rPr>
            <w:noProof w:val="0"/>
          </w:rPr>
          <w:delText xml:space="preserve"> to this Supplement</w:delText>
        </w:r>
        <w:bookmarkEnd w:id="23"/>
        <w:bookmarkEnd w:id="24"/>
      </w:del>
    </w:p>
    <w:p w14:paraId="7A3F3FF6" w14:textId="42156255" w:rsidR="00A62DB8" w:rsidDel="00CF3A5D" w:rsidRDefault="00A62DB8" w:rsidP="00CF3A5D">
      <w:pPr>
        <w:pStyle w:val="Heading1"/>
        <w:numPr>
          <w:ilvl w:val="0"/>
          <w:numId w:val="0"/>
        </w:numPr>
        <w:rPr>
          <w:del w:id="27" w:author="John Moehrke" w:date="2019-12-03T20:28:00Z"/>
        </w:rPr>
        <w:pPrChange w:id="28" w:author="John Moehrke" w:date="2019-12-03T20:28:00Z">
          <w:pPr>
            <w:pStyle w:val="BodyText"/>
          </w:pPr>
        </w:pPrChange>
      </w:pPr>
    </w:p>
    <w:p w14:paraId="747FFB49" w14:textId="13508715" w:rsidR="00A62DB8" w:rsidDel="00CF3A5D" w:rsidRDefault="00A62DB8" w:rsidP="00CF3A5D">
      <w:pPr>
        <w:pStyle w:val="Heading1"/>
        <w:numPr>
          <w:ilvl w:val="0"/>
          <w:numId w:val="0"/>
        </w:numPr>
        <w:rPr>
          <w:del w:id="29" w:author="John Moehrke" w:date="2019-12-03T20:26:00Z"/>
        </w:rPr>
        <w:pPrChange w:id="30" w:author="John Moehrke" w:date="2019-12-03T20:28:00Z">
          <w:pPr>
            <w:pStyle w:val="BodyText"/>
          </w:pPr>
        </w:pPrChange>
      </w:pPr>
    </w:p>
    <w:p w14:paraId="1C47D241" w14:textId="4550A289" w:rsidR="00A52021" w:rsidDel="00CF3A5D" w:rsidRDefault="009131AF" w:rsidP="00CF3A5D">
      <w:pPr>
        <w:pStyle w:val="Heading1"/>
        <w:numPr>
          <w:ilvl w:val="0"/>
          <w:numId w:val="0"/>
        </w:numPr>
        <w:rPr>
          <w:del w:id="31" w:author="John Moehrke" w:date="2019-12-03T20:28:00Z"/>
        </w:rPr>
        <w:pPrChange w:id="32" w:author="John Moehrke" w:date="2019-12-03T20:28:00Z">
          <w:pPr>
            <w:pStyle w:val="BodyText"/>
          </w:pPr>
        </w:pPrChange>
      </w:pPr>
      <w:del w:id="33" w:author="John Moehrke" w:date="2019-12-03T20:28:00Z">
        <w:r w:rsidDel="00CF3A5D">
          <w:delText xml:space="preserve">This profile will show how to build a Document Sharing Exchange using FHIR technologies rather than XDS and HL7 v2. This profile will assemble </w:delText>
        </w:r>
      </w:del>
      <w:del w:id="34" w:author="John Moehrke" w:date="2019-12-03T20:22:00Z">
        <w:r w:rsidDel="00CF3A5D">
          <w:delText xml:space="preserve">existing </w:delText>
        </w:r>
      </w:del>
      <w:del w:id="35" w:author="John Moehrke" w:date="2019-12-03T20:28:00Z">
        <w:r w:rsidDel="00CF3A5D">
          <w:delText xml:space="preserve">profiles, and </w:delText>
        </w:r>
      </w:del>
      <w:del w:id="36" w:author="John Moehrke" w:date="2019-12-03T20:22:00Z">
        <w:r w:rsidDel="00CF3A5D">
          <w:delText>may outline new profiles that should be developed</w:delText>
        </w:r>
      </w:del>
      <w:del w:id="37" w:author="John Moehrke" w:date="2019-12-03T20:28:00Z">
        <w:r w:rsidDel="00CF3A5D">
          <w:delText xml:space="preserve">.  </w:delText>
        </w:r>
      </w:del>
    </w:p>
    <w:p w14:paraId="0DF43AF3" w14:textId="54243503" w:rsidR="009131AF" w:rsidDel="00CF3A5D" w:rsidRDefault="00A52021" w:rsidP="00CF3A5D">
      <w:pPr>
        <w:pStyle w:val="Heading1"/>
        <w:numPr>
          <w:ilvl w:val="0"/>
          <w:numId w:val="0"/>
        </w:numPr>
        <w:rPr>
          <w:del w:id="38" w:author="John Moehrke" w:date="2019-12-03T20:28:00Z"/>
        </w:rPr>
        <w:pPrChange w:id="39" w:author="John Moehrke" w:date="2019-12-03T20:28:00Z">
          <w:pPr>
            <w:pStyle w:val="BodyText"/>
          </w:pPr>
        </w:pPrChange>
      </w:pPr>
      <w:del w:id="40" w:author="John Moehrke" w:date="2019-12-03T20:28:00Z">
        <w:r w:rsidRPr="00A52021" w:rsidDel="00CF3A5D">
          <w:delText>The central HIE infrastructure might be a</w:delText>
        </w:r>
      </w:del>
      <w:del w:id="41" w:author="John Moehrke" w:date="2019-12-03T20:23:00Z">
        <w:r w:rsidRPr="00A52021" w:rsidDel="00CF3A5D">
          <w:delText xml:space="preserve"> </w:delText>
        </w:r>
      </w:del>
      <w:del w:id="42" w:author="John Moehrke" w:date="2019-12-03T20:28:00Z">
        <w:r w:rsidRPr="00A52021" w:rsidDel="00CF3A5D">
          <w:delText xml:space="preserve">virtual cloud of the </w:delText>
        </w:r>
      </w:del>
      <w:del w:id="43" w:author="John Moehrke" w:date="2019-12-03T20:24:00Z">
        <w:r w:rsidRPr="00A52021" w:rsidDel="00CF3A5D">
          <w:delText xml:space="preserve">existing </w:delText>
        </w:r>
      </w:del>
      <w:del w:id="44" w:author="John Moehrke" w:date="2019-12-03T20:28:00Z">
        <w:r w:rsidRPr="00A52021" w:rsidDel="00CF3A5D">
          <w:delText xml:space="preserve">profile </w:delText>
        </w:r>
      </w:del>
      <w:del w:id="45" w:author="John Moehrke" w:date="2019-12-03T20:23:00Z">
        <w:r w:rsidRPr="00A52021" w:rsidDel="00CF3A5D">
          <w:delText xml:space="preserve">specific </w:delText>
        </w:r>
      </w:del>
      <w:del w:id="46" w:author="John Moehrke" w:date="2019-12-03T20:28:00Z">
        <w:r w:rsidRPr="00A52021" w:rsidDel="00CF3A5D">
          <w:delText>actors</w:delText>
        </w:r>
      </w:del>
      <w:del w:id="47" w:author="John Moehrke" w:date="2019-12-03T20:23:00Z">
        <w:r w:rsidRPr="00A52021" w:rsidDel="00CF3A5D">
          <w:delText xml:space="preserve"> to enable modularity</w:delText>
        </w:r>
      </w:del>
      <w:del w:id="48" w:author="John Moehrke" w:date="2019-12-03T20:28:00Z">
        <w:r w:rsidRPr="00A52021" w:rsidDel="00CF3A5D">
          <w:delText xml:space="preserve">. </w:delText>
        </w:r>
      </w:del>
      <w:commentRangeStart w:id="49"/>
      <w:del w:id="50" w:author="John Moehrke" w:date="2019-12-03T20:24:00Z">
        <w:r w:rsidRPr="00A52021" w:rsidDel="00CF3A5D">
          <w:delText>M</w:delText>
        </w:r>
      </w:del>
      <w:del w:id="51" w:author="John Moehrke" w:date="2019-12-03T20:28:00Z">
        <w:r w:rsidRPr="00A52021" w:rsidDel="00CF3A5D">
          <w:delText>odularity where each function could be provided by different vendors</w:delText>
        </w:r>
      </w:del>
      <w:del w:id="52" w:author="John Moehrke" w:date="2019-12-03T20:25:00Z">
        <w:r w:rsidRPr="00A52021" w:rsidDel="00CF3A5D">
          <w:delText>, possibly different vendors providing different instances of the same actor</w:delText>
        </w:r>
      </w:del>
      <w:del w:id="53" w:author="John Moehrke" w:date="2019-12-03T20:28:00Z">
        <w:r w:rsidRPr="00A52021" w:rsidDel="00CF3A5D">
          <w:delText xml:space="preserve">. Trying to leverage as much as possible on reference implementations of FHIR Server, and also leverage as much as possible of modularity enabled by defined </w:delText>
        </w:r>
      </w:del>
      <w:del w:id="54" w:author="John Moehrke" w:date="2019-12-03T20:25:00Z">
        <w:r w:rsidRPr="00A52021" w:rsidDel="00CF3A5D">
          <w:delText xml:space="preserve">interoperability interfaces (IHE </w:delText>
        </w:r>
      </w:del>
      <w:del w:id="55" w:author="John Moehrke" w:date="2019-12-03T20:28:00Z">
        <w:r w:rsidRPr="00A52021" w:rsidDel="00CF3A5D">
          <w:delText>Profiles</w:delText>
        </w:r>
      </w:del>
      <w:del w:id="56" w:author="John Moehrke" w:date="2019-12-03T20:25:00Z">
        <w:r w:rsidRPr="00A52021" w:rsidDel="00CF3A5D">
          <w:delText>)</w:delText>
        </w:r>
      </w:del>
      <w:del w:id="57" w:author="John Moehrke" w:date="2019-12-03T20:28:00Z">
        <w:r w:rsidRPr="00A52021" w:rsidDel="00CF3A5D">
          <w:delText xml:space="preserve">. </w:delText>
        </w:r>
        <w:commentRangeEnd w:id="49"/>
        <w:r w:rsidR="001A45C4" w:rsidDel="00CF3A5D">
          <w:rPr>
            <w:rStyle w:val="CommentReference"/>
          </w:rPr>
          <w:commentReference w:id="49"/>
        </w:r>
      </w:del>
      <w:del w:id="58" w:author="John Moehrke" w:date="2019-12-03T20:25:00Z">
        <w:r w:rsidRPr="00A52021" w:rsidDel="00CF3A5D">
          <w:delText>Possibly for those that desire it, ONE common-use FHIR server (e.g. HAPI server, FIRELY server, etc) could serve as the whole central HIE Infrastructure.</w:delText>
        </w:r>
      </w:del>
    </w:p>
    <w:p w14:paraId="24273DF0" w14:textId="0C128577" w:rsidR="00A52021" w:rsidDel="00CF3A5D" w:rsidRDefault="00A52021" w:rsidP="00CF3A5D">
      <w:pPr>
        <w:pStyle w:val="Heading1"/>
        <w:numPr>
          <w:ilvl w:val="0"/>
          <w:numId w:val="0"/>
        </w:numPr>
        <w:rPr>
          <w:del w:id="59" w:author="John Moehrke" w:date="2019-12-03T20:28:00Z"/>
        </w:rPr>
        <w:pPrChange w:id="60" w:author="John Moehrke" w:date="2019-12-03T20:28:00Z">
          <w:pPr>
            <w:pStyle w:val="BodyText"/>
          </w:pPr>
        </w:pPrChange>
      </w:pPr>
    </w:p>
    <w:p w14:paraId="3C0702D5" w14:textId="60ABF518" w:rsidR="00A52021" w:rsidDel="00CF3A5D" w:rsidRDefault="00A52021" w:rsidP="00CF3A5D">
      <w:pPr>
        <w:pStyle w:val="Heading1"/>
        <w:numPr>
          <w:ilvl w:val="0"/>
          <w:numId w:val="0"/>
        </w:numPr>
        <w:rPr>
          <w:del w:id="61" w:author="John Moehrke" w:date="2019-12-03T20:28:00Z"/>
        </w:rPr>
        <w:pPrChange w:id="62" w:author="John Moehrke" w:date="2019-12-03T20:28:00Z">
          <w:pPr>
            <w:pStyle w:val="BodyText"/>
          </w:pPr>
        </w:pPrChange>
      </w:pPr>
      <w:del w:id="63" w:author="John Moehrke" w:date="2019-12-03T20:28:00Z">
        <w:r w:rsidDel="00CF3A5D">
          <w:delText>Core business functions:</w:delText>
        </w:r>
      </w:del>
    </w:p>
    <w:p w14:paraId="04B7E103" w14:textId="0A55DF4F" w:rsidR="00F71A15" w:rsidDel="00CF3A5D" w:rsidRDefault="00F71A15" w:rsidP="00CF3A5D">
      <w:pPr>
        <w:pStyle w:val="Heading1"/>
        <w:numPr>
          <w:ilvl w:val="0"/>
          <w:numId w:val="0"/>
        </w:numPr>
        <w:rPr>
          <w:del w:id="64" w:author="John Moehrke" w:date="2019-12-03T20:28:00Z"/>
        </w:rPr>
        <w:pPrChange w:id="65" w:author="John Moehrke" w:date="2019-12-03T20:28:00Z">
          <w:pPr>
            <w:pStyle w:val="BodyText"/>
            <w:numPr>
              <w:numId w:val="21"/>
            </w:numPr>
            <w:ind w:left="720" w:hanging="360"/>
          </w:pPr>
        </w:pPrChange>
      </w:pPr>
      <w:del w:id="66" w:author="John Moehrke" w:date="2019-12-03T20:28:00Z">
        <w:r w:rsidDel="00CF3A5D">
          <w:delText xml:space="preserve">Publication of Document based information </w:delText>
        </w:r>
      </w:del>
    </w:p>
    <w:p w14:paraId="1FD08427" w14:textId="7D717308" w:rsidR="00F71A15" w:rsidDel="00CF3A5D" w:rsidRDefault="00F71A15" w:rsidP="00CF3A5D">
      <w:pPr>
        <w:pStyle w:val="Heading1"/>
        <w:numPr>
          <w:ilvl w:val="0"/>
          <w:numId w:val="0"/>
        </w:numPr>
        <w:rPr>
          <w:del w:id="67" w:author="John Moehrke" w:date="2019-12-03T20:28:00Z"/>
        </w:rPr>
        <w:pPrChange w:id="68" w:author="John Moehrke" w:date="2019-12-03T20:28:00Z">
          <w:pPr>
            <w:pStyle w:val="BodyText"/>
            <w:numPr>
              <w:ilvl w:val="1"/>
              <w:numId w:val="21"/>
            </w:numPr>
            <w:ind w:left="1440" w:hanging="360"/>
          </w:pPr>
        </w:pPrChange>
      </w:pPr>
      <w:del w:id="69" w:author="John Moehrke" w:date="2019-12-03T20:28:00Z">
        <w:r w:rsidDel="00CF3A5D">
          <w:delText>Content agnostic but CDA and FHIR preferred</w:delText>
        </w:r>
      </w:del>
    </w:p>
    <w:p w14:paraId="11667D4F" w14:textId="7E2A94EB" w:rsidR="00CF3A5D" w:rsidDel="00CF3A5D" w:rsidRDefault="00A52021" w:rsidP="00CF3A5D">
      <w:pPr>
        <w:pStyle w:val="Heading1"/>
        <w:numPr>
          <w:ilvl w:val="0"/>
          <w:numId w:val="0"/>
        </w:numPr>
        <w:rPr>
          <w:del w:id="70" w:author="John Moehrke" w:date="2019-12-03T20:28:00Z"/>
        </w:rPr>
        <w:pPrChange w:id="71" w:author="John Moehrke" w:date="2019-12-03T20:28:00Z">
          <w:pPr>
            <w:pStyle w:val="BodyText"/>
            <w:numPr>
              <w:numId w:val="21"/>
            </w:numPr>
            <w:ind w:left="720" w:hanging="360"/>
          </w:pPr>
        </w:pPrChange>
      </w:pPr>
      <w:del w:id="72" w:author="John Moehrke" w:date="2019-12-03T20:28:00Z">
        <w:r w:rsidDel="00CF3A5D">
          <w:delText>Persistence and lifecycle management of Documents, DocumentManifest, DocumentReference, and List resources</w:delText>
        </w:r>
      </w:del>
    </w:p>
    <w:p w14:paraId="52A70E2B" w14:textId="0BA32943" w:rsidR="00A52021" w:rsidDel="00CF3A5D" w:rsidRDefault="00A52021" w:rsidP="00CF3A5D">
      <w:pPr>
        <w:pStyle w:val="Heading1"/>
        <w:numPr>
          <w:ilvl w:val="0"/>
          <w:numId w:val="0"/>
        </w:numPr>
        <w:rPr>
          <w:del w:id="73" w:author="John Moehrke" w:date="2019-12-03T20:28:00Z"/>
        </w:rPr>
        <w:pPrChange w:id="74" w:author="John Moehrke" w:date="2019-12-03T20:28:00Z">
          <w:pPr>
            <w:pStyle w:val="BodyText"/>
            <w:numPr>
              <w:numId w:val="21"/>
            </w:numPr>
            <w:ind w:left="720" w:hanging="360"/>
          </w:pPr>
        </w:pPrChange>
      </w:pPr>
      <w:del w:id="75" w:author="John Moehrke" w:date="2019-12-03T20:28:00Z">
        <w:r w:rsidDel="00CF3A5D">
          <w:delText xml:space="preserve">Patient Identity Management – specifically a golden patient identity for use within the domain, cross-reference to other identities, and lifecycle of updates </w:delText>
        </w:r>
      </w:del>
    </w:p>
    <w:p w14:paraId="472C883A" w14:textId="497DC873" w:rsidR="00A52021" w:rsidDel="00CF3A5D" w:rsidRDefault="00A52021" w:rsidP="00CF3A5D">
      <w:pPr>
        <w:pStyle w:val="Heading1"/>
        <w:numPr>
          <w:ilvl w:val="0"/>
          <w:numId w:val="0"/>
        </w:numPr>
        <w:rPr>
          <w:del w:id="76" w:author="John Moehrke" w:date="2019-12-03T20:28:00Z"/>
        </w:rPr>
        <w:pPrChange w:id="77" w:author="John Moehrke" w:date="2019-12-03T20:28:00Z">
          <w:pPr>
            <w:pStyle w:val="BodyText"/>
            <w:numPr>
              <w:ilvl w:val="1"/>
              <w:numId w:val="21"/>
            </w:numPr>
            <w:ind w:left="1440" w:hanging="360"/>
          </w:pPr>
        </w:pPrChange>
      </w:pPr>
      <w:del w:id="78" w:author="John Moehrke" w:date="2019-12-03T20:28:00Z">
        <w:r w:rsidDel="00CF3A5D">
          <w:delText>Appropriate comprehensive handling of patient identity updates including merge</w:delText>
        </w:r>
      </w:del>
    </w:p>
    <w:p w14:paraId="3D28C057" w14:textId="34DF24F8" w:rsidR="00A52021" w:rsidDel="00CF3A5D" w:rsidRDefault="00A52021" w:rsidP="00CF3A5D">
      <w:pPr>
        <w:pStyle w:val="Heading1"/>
        <w:numPr>
          <w:ilvl w:val="0"/>
          <w:numId w:val="0"/>
        </w:numPr>
        <w:rPr>
          <w:del w:id="79" w:author="John Moehrke" w:date="2019-12-03T20:28:00Z"/>
        </w:rPr>
        <w:pPrChange w:id="80" w:author="John Moehrke" w:date="2019-12-03T20:28:00Z">
          <w:pPr>
            <w:pStyle w:val="BodyText"/>
            <w:numPr>
              <w:numId w:val="21"/>
            </w:numPr>
            <w:ind w:left="720" w:hanging="360"/>
          </w:pPr>
        </w:pPrChange>
      </w:pPr>
      <w:del w:id="81" w:author="John Moehrke" w:date="2019-12-03T20:28:00Z">
        <w:r w:rsidDel="00CF3A5D">
          <w:delText>Participant Organizations management</w:delText>
        </w:r>
      </w:del>
    </w:p>
    <w:p w14:paraId="2AD18635" w14:textId="0236A44C" w:rsidR="00A52021" w:rsidDel="00CF3A5D" w:rsidRDefault="00A52021" w:rsidP="00CF3A5D">
      <w:pPr>
        <w:pStyle w:val="Heading1"/>
        <w:numPr>
          <w:ilvl w:val="0"/>
          <w:numId w:val="0"/>
        </w:numPr>
        <w:rPr>
          <w:del w:id="82" w:author="John Moehrke" w:date="2019-12-03T20:28:00Z"/>
        </w:rPr>
        <w:pPrChange w:id="83" w:author="John Moehrke" w:date="2019-12-03T20:28:00Z">
          <w:pPr>
            <w:pStyle w:val="BodyText"/>
            <w:numPr>
              <w:ilvl w:val="1"/>
              <w:numId w:val="21"/>
            </w:numPr>
            <w:ind w:left="1440" w:hanging="360"/>
          </w:pPr>
        </w:pPrChange>
      </w:pPr>
      <w:del w:id="84" w:author="John Moehrke" w:date="2019-12-03T20:28:00Z">
        <w:r w:rsidDel="00CF3A5D">
          <w:delText>Possibly Participant individual management in directory</w:delText>
        </w:r>
      </w:del>
    </w:p>
    <w:p w14:paraId="41B2881B" w14:textId="77772E2E" w:rsidR="00A52021" w:rsidDel="00CF3A5D" w:rsidRDefault="00A52021" w:rsidP="00CF3A5D">
      <w:pPr>
        <w:pStyle w:val="Heading1"/>
        <w:numPr>
          <w:ilvl w:val="0"/>
          <w:numId w:val="0"/>
        </w:numPr>
        <w:rPr>
          <w:del w:id="85" w:author="John Moehrke" w:date="2019-12-03T20:28:00Z"/>
        </w:rPr>
        <w:pPrChange w:id="86" w:author="John Moehrke" w:date="2019-12-03T20:28:00Z">
          <w:pPr>
            <w:pStyle w:val="BodyText"/>
            <w:numPr>
              <w:numId w:val="21"/>
            </w:numPr>
            <w:ind w:left="720" w:hanging="360"/>
          </w:pPr>
        </w:pPrChange>
      </w:pPr>
      <w:del w:id="87" w:author="John Moehrke" w:date="2019-12-03T20:28:00Z">
        <w:r w:rsidDel="00CF3A5D">
          <w:delText>Authorization management</w:delText>
        </w:r>
      </w:del>
    </w:p>
    <w:p w14:paraId="7BDE8B65" w14:textId="7E3DF62C" w:rsidR="00A52021" w:rsidDel="00CF3A5D" w:rsidRDefault="00A52021" w:rsidP="00CF3A5D">
      <w:pPr>
        <w:pStyle w:val="Heading1"/>
        <w:numPr>
          <w:ilvl w:val="0"/>
          <w:numId w:val="0"/>
        </w:numPr>
        <w:rPr>
          <w:del w:id="88" w:author="John Moehrke" w:date="2019-12-03T20:28:00Z"/>
        </w:rPr>
        <w:pPrChange w:id="89" w:author="John Moehrke" w:date="2019-12-03T20:28:00Z">
          <w:pPr>
            <w:pStyle w:val="BodyText"/>
            <w:numPr>
              <w:ilvl w:val="1"/>
              <w:numId w:val="21"/>
            </w:numPr>
            <w:ind w:left="1440" w:hanging="360"/>
          </w:pPr>
        </w:pPrChange>
      </w:pPr>
      <w:del w:id="90" w:author="John Moehrke" w:date="2019-12-03T20:28:00Z">
        <w:r w:rsidDel="00CF3A5D">
          <w:delText>Consent</w:delText>
        </w:r>
      </w:del>
    </w:p>
    <w:p w14:paraId="08E7A9B1" w14:textId="3F31D631" w:rsidR="00A52021" w:rsidDel="00CF3A5D" w:rsidRDefault="00A52021" w:rsidP="00CF3A5D">
      <w:pPr>
        <w:pStyle w:val="Heading1"/>
        <w:numPr>
          <w:ilvl w:val="0"/>
          <w:numId w:val="0"/>
        </w:numPr>
        <w:rPr>
          <w:del w:id="91" w:author="John Moehrke" w:date="2019-12-03T20:28:00Z"/>
        </w:rPr>
        <w:pPrChange w:id="92" w:author="John Moehrke" w:date="2019-12-03T20:28:00Z">
          <w:pPr>
            <w:pStyle w:val="BodyText"/>
            <w:numPr>
              <w:ilvl w:val="1"/>
              <w:numId w:val="21"/>
            </w:numPr>
            <w:ind w:left="1440" w:hanging="360"/>
          </w:pPr>
        </w:pPrChange>
      </w:pPr>
      <w:del w:id="93" w:author="John Moehrke" w:date="2019-12-03T20:28:00Z">
        <w:r w:rsidDel="00CF3A5D">
          <w:delText>User Role-Based-Access-Control or Attribute-Based-Access-Control</w:delText>
        </w:r>
      </w:del>
    </w:p>
    <w:p w14:paraId="08A3A9C1" w14:textId="00FD797E" w:rsidR="00A52021" w:rsidDel="00CF3A5D" w:rsidRDefault="00A52021" w:rsidP="00CF3A5D">
      <w:pPr>
        <w:pStyle w:val="Heading1"/>
        <w:numPr>
          <w:ilvl w:val="0"/>
          <w:numId w:val="0"/>
        </w:numPr>
        <w:rPr>
          <w:del w:id="94" w:author="John Moehrke" w:date="2019-12-03T20:28:00Z"/>
        </w:rPr>
        <w:pPrChange w:id="95" w:author="John Moehrke" w:date="2019-12-03T20:28:00Z">
          <w:pPr>
            <w:pStyle w:val="BodyText"/>
            <w:numPr>
              <w:ilvl w:val="1"/>
              <w:numId w:val="21"/>
            </w:numPr>
            <w:ind w:left="1440" w:hanging="360"/>
          </w:pPr>
        </w:pPrChange>
      </w:pPr>
      <w:del w:id="96" w:author="John Moehrke" w:date="2019-12-03T20:28:00Z">
        <w:r w:rsidDel="00CF3A5D">
          <w:delText>Application</w:delText>
        </w:r>
      </w:del>
    </w:p>
    <w:p w14:paraId="65E2E92C" w14:textId="53B66590" w:rsidR="00A52021" w:rsidDel="00CF3A5D" w:rsidRDefault="00A52021" w:rsidP="00CF3A5D">
      <w:pPr>
        <w:pStyle w:val="Heading1"/>
        <w:numPr>
          <w:ilvl w:val="0"/>
          <w:numId w:val="0"/>
        </w:numPr>
        <w:rPr>
          <w:del w:id="97" w:author="John Moehrke" w:date="2019-12-03T20:28:00Z"/>
        </w:rPr>
        <w:pPrChange w:id="98" w:author="John Moehrke" w:date="2019-12-03T20:28:00Z">
          <w:pPr>
            <w:pStyle w:val="BodyText"/>
            <w:numPr>
              <w:ilvl w:val="1"/>
              <w:numId w:val="21"/>
            </w:numPr>
            <w:ind w:left="1440" w:hanging="360"/>
          </w:pPr>
        </w:pPrChange>
      </w:pPr>
      <w:del w:id="99" w:author="John Moehrke" w:date="2019-12-03T20:28:00Z">
        <w:r w:rsidDel="00CF3A5D">
          <w:delText>PurposeOfUse</w:delText>
        </w:r>
      </w:del>
    </w:p>
    <w:p w14:paraId="765D5B1E" w14:textId="597B8D16" w:rsidR="00A52021" w:rsidDel="00CF3A5D" w:rsidRDefault="00A52021" w:rsidP="00CF3A5D">
      <w:pPr>
        <w:pStyle w:val="Heading1"/>
        <w:numPr>
          <w:ilvl w:val="0"/>
          <w:numId w:val="0"/>
        </w:numPr>
        <w:rPr>
          <w:del w:id="100" w:author="John Moehrke" w:date="2019-12-03T20:28:00Z"/>
        </w:rPr>
        <w:pPrChange w:id="101" w:author="John Moehrke" w:date="2019-12-03T20:28:00Z">
          <w:pPr>
            <w:pStyle w:val="BodyText"/>
            <w:numPr>
              <w:numId w:val="21"/>
            </w:numPr>
            <w:ind w:left="720" w:hanging="360"/>
          </w:pPr>
        </w:pPrChange>
      </w:pPr>
      <w:del w:id="102" w:author="John Moehrke" w:date="2019-12-03T20:28:00Z">
        <w:r w:rsidDel="00CF3A5D">
          <w:delText>Encryption and Integrity requirements</w:delText>
        </w:r>
      </w:del>
    </w:p>
    <w:p w14:paraId="29F7E7F0" w14:textId="02F333EC" w:rsidR="00A52021" w:rsidDel="00CF3A5D" w:rsidRDefault="00A52021" w:rsidP="00CF3A5D">
      <w:pPr>
        <w:pStyle w:val="Heading1"/>
        <w:numPr>
          <w:ilvl w:val="0"/>
          <w:numId w:val="0"/>
        </w:numPr>
        <w:rPr>
          <w:del w:id="103" w:author="John Moehrke" w:date="2019-12-03T20:28:00Z"/>
        </w:rPr>
        <w:pPrChange w:id="104" w:author="John Moehrke" w:date="2019-12-03T20:28:00Z">
          <w:pPr>
            <w:pStyle w:val="BodyText"/>
            <w:numPr>
              <w:numId w:val="21"/>
            </w:numPr>
            <w:ind w:left="720" w:hanging="360"/>
          </w:pPr>
        </w:pPrChange>
      </w:pPr>
      <w:del w:id="105" w:author="John Moehrke" w:date="2019-12-03T20:28:00Z">
        <w:r w:rsidDel="00CF3A5D">
          <w:delText xml:space="preserve">Audit Log Management </w:delText>
        </w:r>
      </w:del>
    </w:p>
    <w:p w14:paraId="06432205" w14:textId="0B18055C" w:rsidR="00A52021" w:rsidDel="00CF3A5D" w:rsidRDefault="00A52021" w:rsidP="00CF3A5D">
      <w:pPr>
        <w:pStyle w:val="Heading1"/>
        <w:numPr>
          <w:ilvl w:val="0"/>
          <w:numId w:val="0"/>
        </w:numPr>
        <w:rPr>
          <w:del w:id="106" w:author="John Moehrke" w:date="2019-12-03T20:28:00Z"/>
        </w:rPr>
        <w:pPrChange w:id="107" w:author="John Moehrke" w:date="2019-12-03T20:28:00Z">
          <w:pPr>
            <w:pStyle w:val="BodyText"/>
            <w:numPr>
              <w:numId w:val="21"/>
            </w:numPr>
            <w:ind w:left="720" w:hanging="360"/>
          </w:pPr>
        </w:pPrChange>
      </w:pPr>
      <w:del w:id="108" w:author="John Moehrke" w:date="2019-12-03T20:28:00Z">
        <w:r w:rsidDel="00CF3A5D">
          <w:delText xml:space="preserve">Consumption side </w:delText>
        </w:r>
      </w:del>
    </w:p>
    <w:p w14:paraId="37AF4B57" w14:textId="145CC1AA" w:rsidR="00A52021" w:rsidRDefault="00A52021" w:rsidP="00CF3A5D">
      <w:pPr>
        <w:pStyle w:val="Heading1"/>
        <w:numPr>
          <w:ilvl w:val="0"/>
          <w:numId w:val="0"/>
        </w:numPr>
        <w:rPr>
          <w:i/>
        </w:rPr>
        <w:pPrChange w:id="109" w:author="John Moehrke" w:date="2019-12-03T20:28:00Z">
          <w:pPr>
            <w:pStyle w:val="BodyText"/>
          </w:pPr>
        </w:pPrChange>
      </w:pPr>
    </w:p>
    <w:p w14:paraId="457E5B51" w14:textId="77777777" w:rsidR="00A52021" w:rsidRPr="00D26514" w:rsidRDefault="00A52021" w:rsidP="00EA3BCB">
      <w:pPr>
        <w:pStyle w:val="BodyText"/>
        <w:rPr>
          <w:i/>
        </w:rPr>
      </w:pPr>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CD7E61" w:rsidRPr="003871B3" w:rsidRDefault="00CD7E61" w:rsidP="00FC7C29">
                            <w:pPr>
                              <w:pStyle w:val="BodyText"/>
                            </w:pPr>
                            <w:bookmarkStart w:id="110" w:name="OLE_LINK15"/>
                            <w:bookmarkStart w:id="111" w:name="OLE_LINK16"/>
                            <w:bookmarkStart w:id="112" w:name="OLE_LINK69"/>
                            <w:bookmarkStart w:id="113"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CD7E61" w:rsidRPr="003871B3" w:rsidRDefault="00CD7E61"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2ADED8C1" w:rsidR="00CD7E61" w:rsidRDefault="00CD7E61"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5" w:history="1">
                              <w:r w:rsidRPr="00D70242">
                                <w:rPr>
                                  <w:rStyle w:val="Hyperlink"/>
                                </w:rPr>
                                <w:t>https://www.hl7.org/fhir/versions.html</w:t>
                              </w:r>
                            </w:hyperlink>
                            <w:r w:rsidRPr="003871B3">
                              <w:t xml:space="preserve">. </w:t>
                            </w:r>
                          </w:p>
                          <w:p w14:paraId="0378FCF7" w14:textId="77777777" w:rsidR="00CD7E61" w:rsidRDefault="00CD7E6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6" w:anchor="maturity" w:history="1">
                              <w:r w:rsidRPr="00D70242">
                                <w:rPr>
                                  <w:rStyle w:val="Hyperlink"/>
                                </w:rPr>
                                <w:t>http://hl7.org/fhir/versions.html#maturity</w:t>
                              </w:r>
                            </w:hyperlink>
                            <w:r w:rsidRPr="003871B3">
                              <w:t>.</w:t>
                            </w:r>
                          </w:p>
                          <w:p w14:paraId="538D533D" w14:textId="4FDB55BC" w:rsidR="00CD7E61" w:rsidRPr="003871B3" w:rsidRDefault="00CD7E61"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10"/>
                          <w:bookmarkEnd w:id="111"/>
                          <w:p w14:paraId="054D5192" w14:textId="77777777" w:rsidR="00CD7E61" w:rsidRPr="007117B8" w:rsidRDefault="00CD7E61" w:rsidP="00EA3BCB">
                            <w:pPr>
                              <w:pStyle w:val="BodyText"/>
                            </w:pPr>
                          </w:p>
                          <w:tbl>
                            <w:tblPr>
                              <w:tblStyle w:val="TableGrid"/>
                              <w:tblW w:w="0" w:type="auto"/>
                              <w:jc w:val="center"/>
                              <w:tblLook w:val="04A0" w:firstRow="1" w:lastRow="0" w:firstColumn="1" w:lastColumn="0" w:noHBand="0" w:noVBand="1"/>
                            </w:tblPr>
                            <w:tblGrid>
                              <w:gridCol w:w="3170"/>
                              <w:gridCol w:w="1870"/>
                            </w:tblGrid>
                            <w:tr w:rsidR="00CD7E61" w14:paraId="25B356C4" w14:textId="77777777" w:rsidTr="00EA3BCB">
                              <w:trPr>
                                <w:jc w:val="center"/>
                              </w:trPr>
                              <w:tc>
                                <w:tcPr>
                                  <w:tcW w:w="3170" w:type="dxa"/>
                                  <w:shd w:val="clear" w:color="auto" w:fill="D9D9D9" w:themeFill="background1" w:themeFillShade="D9"/>
                                </w:tcPr>
                                <w:p w14:paraId="03000BD5" w14:textId="77777777" w:rsidR="00CD7E61" w:rsidRDefault="00CD7E61" w:rsidP="00EA3BCB">
                                  <w:pPr>
                                    <w:pStyle w:val="TableEntryHeader"/>
                                  </w:pPr>
                                  <w:r>
                                    <w:t>FHIR Content</w:t>
                                  </w:r>
                                </w:p>
                                <w:p w14:paraId="023EFDEC" w14:textId="6316FADD" w:rsidR="00CD7E61" w:rsidRPr="00FC2641" w:rsidRDefault="00CD7E61"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CD7E61" w:rsidRPr="00FC2641" w:rsidRDefault="00CD7E61" w:rsidP="00EA3BCB">
                                  <w:pPr>
                                    <w:pStyle w:val="TableEntryHeader"/>
                                  </w:pPr>
                                  <w:r>
                                    <w:t>FMM Level</w:t>
                                  </w:r>
                                </w:p>
                              </w:tc>
                            </w:tr>
                            <w:tr w:rsidR="00CD7E61" w14:paraId="6DC9BD48" w14:textId="77777777" w:rsidTr="00EA3BCB">
                              <w:trPr>
                                <w:jc w:val="center"/>
                              </w:trPr>
                              <w:tc>
                                <w:tcPr>
                                  <w:tcW w:w="3170" w:type="dxa"/>
                                </w:tcPr>
                                <w:p w14:paraId="6C147072" w14:textId="03A2EDA5" w:rsidR="00CD7E61" w:rsidRPr="005D01C5" w:rsidRDefault="00CD7E61" w:rsidP="00EA3BCB">
                                  <w:pPr>
                                    <w:pStyle w:val="TableEntry"/>
                                  </w:pPr>
                                </w:p>
                              </w:tc>
                              <w:tc>
                                <w:tcPr>
                                  <w:tcW w:w="1870" w:type="dxa"/>
                                </w:tcPr>
                                <w:p w14:paraId="672ABE0C" w14:textId="1C838200" w:rsidR="00CD7E61" w:rsidRPr="005D01C5" w:rsidRDefault="00CD7E61" w:rsidP="00EA3BCB">
                                  <w:pPr>
                                    <w:pStyle w:val="TableEntry"/>
                                  </w:pPr>
                                </w:p>
                              </w:tc>
                            </w:tr>
                            <w:tr w:rsidR="00CD7E61" w14:paraId="4BAB9EA5" w14:textId="77777777" w:rsidTr="00EA3BCB">
                              <w:trPr>
                                <w:jc w:val="center"/>
                              </w:trPr>
                              <w:tc>
                                <w:tcPr>
                                  <w:tcW w:w="3170" w:type="dxa"/>
                                </w:tcPr>
                                <w:p w14:paraId="6F6F54B6" w14:textId="7C1EF02B" w:rsidR="00CD7E61" w:rsidRPr="005D01C5" w:rsidRDefault="00CD7E61" w:rsidP="00EA3BCB">
                                  <w:pPr>
                                    <w:pStyle w:val="TableEntry"/>
                                  </w:pPr>
                                </w:p>
                              </w:tc>
                              <w:tc>
                                <w:tcPr>
                                  <w:tcW w:w="1870" w:type="dxa"/>
                                </w:tcPr>
                                <w:p w14:paraId="1D11B724" w14:textId="49F0AE56" w:rsidR="00CD7E61" w:rsidRPr="005D01C5" w:rsidRDefault="00CD7E61" w:rsidP="00EA3BCB">
                                  <w:pPr>
                                    <w:pStyle w:val="TableEntry"/>
                                  </w:pPr>
                                </w:p>
                              </w:tc>
                            </w:tr>
                            <w:tr w:rsidR="00CD7E61" w14:paraId="09F66B63" w14:textId="77777777" w:rsidTr="00EA3BCB">
                              <w:trPr>
                                <w:jc w:val="center"/>
                              </w:trPr>
                              <w:tc>
                                <w:tcPr>
                                  <w:tcW w:w="3170" w:type="dxa"/>
                                </w:tcPr>
                                <w:p w14:paraId="11F1ED1F" w14:textId="53C63696" w:rsidR="00CD7E61" w:rsidRPr="00EA3BCB" w:rsidRDefault="00CD7E61" w:rsidP="00EA3BCB">
                                  <w:pPr>
                                    <w:pStyle w:val="TableEntry"/>
                                    <w:rPr>
                                      <w:i/>
                                      <w:iCs/>
                                    </w:rPr>
                                  </w:pPr>
                                  <w:r w:rsidRPr="00EA3BCB">
                                    <w:rPr>
                                      <w:i/>
                                      <w:iCs/>
                                    </w:rPr>
                                    <w:t>&lt;e.g. Communication</w:t>
                                  </w:r>
                                </w:p>
                              </w:tc>
                              <w:tc>
                                <w:tcPr>
                                  <w:tcW w:w="1870" w:type="dxa"/>
                                </w:tcPr>
                                <w:p w14:paraId="09227530" w14:textId="175F69FE" w:rsidR="00CD7E61" w:rsidRPr="00EA3BCB" w:rsidRDefault="00CD7E61" w:rsidP="00EA3BCB">
                                  <w:pPr>
                                    <w:pStyle w:val="TableEntry"/>
                                    <w:rPr>
                                      <w:i/>
                                      <w:iCs/>
                                    </w:rPr>
                                  </w:pPr>
                                  <w:r w:rsidRPr="00EA3BCB">
                                    <w:rPr>
                                      <w:i/>
                                      <w:iCs/>
                                    </w:rPr>
                                    <w:t>2&gt;</w:t>
                                  </w:r>
                                </w:p>
                              </w:tc>
                            </w:tr>
                            <w:bookmarkEnd w:id="112"/>
                            <w:bookmarkEnd w:id="113"/>
                          </w:tbl>
                          <w:p w14:paraId="4D826A3D" w14:textId="77777777" w:rsidR="00CD7E61" w:rsidRPr="007117B8" w:rsidRDefault="00CD7E61"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CD7E61" w:rsidRPr="003871B3" w:rsidRDefault="00CD7E61" w:rsidP="00FC7C29">
                      <w:pPr>
                        <w:pStyle w:val="BodyText"/>
                      </w:pPr>
                      <w:bookmarkStart w:id="114" w:name="OLE_LINK15"/>
                      <w:bookmarkStart w:id="115" w:name="OLE_LINK16"/>
                      <w:bookmarkStart w:id="116" w:name="OLE_LINK69"/>
                      <w:bookmarkStart w:id="117"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CD7E61" w:rsidRPr="003871B3" w:rsidRDefault="00CD7E61"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2ADED8C1" w:rsidR="00CD7E61" w:rsidRDefault="00CD7E61"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7" w:history="1">
                        <w:r w:rsidRPr="00D70242">
                          <w:rPr>
                            <w:rStyle w:val="Hyperlink"/>
                          </w:rPr>
                          <w:t>https://www.hl7.org/fhir/versions.html</w:t>
                        </w:r>
                      </w:hyperlink>
                      <w:r w:rsidRPr="003871B3">
                        <w:t xml:space="preserve">. </w:t>
                      </w:r>
                    </w:p>
                    <w:p w14:paraId="0378FCF7" w14:textId="77777777" w:rsidR="00CD7E61" w:rsidRDefault="00CD7E61"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8" w:anchor="maturity" w:history="1">
                        <w:r w:rsidRPr="00D70242">
                          <w:rPr>
                            <w:rStyle w:val="Hyperlink"/>
                          </w:rPr>
                          <w:t>http://hl7.org/fhir/versions.html#maturity</w:t>
                        </w:r>
                      </w:hyperlink>
                      <w:r w:rsidRPr="003871B3">
                        <w:t>.</w:t>
                      </w:r>
                    </w:p>
                    <w:p w14:paraId="538D533D" w14:textId="4FDB55BC" w:rsidR="00CD7E61" w:rsidRPr="003871B3" w:rsidRDefault="00CD7E61"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14"/>
                    <w:bookmarkEnd w:id="115"/>
                    <w:p w14:paraId="054D5192" w14:textId="77777777" w:rsidR="00CD7E61" w:rsidRPr="007117B8" w:rsidRDefault="00CD7E61" w:rsidP="00EA3BCB">
                      <w:pPr>
                        <w:pStyle w:val="BodyText"/>
                      </w:pPr>
                    </w:p>
                    <w:tbl>
                      <w:tblPr>
                        <w:tblStyle w:val="TableGrid"/>
                        <w:tblW w:w="0" w:type="auto"/>
                        <w:jc w:val="center"/>
                        <w:tblLook w:val="04A0" w:firstRow="1" w:lastRow="0" w:firstColumn="1" w:lastColumn="0" w:noHBand="0" w:noVBand="1"/>
                      </w:tblPr>
                      <w:tblGrid>
                        <w:gridCol w:w="3170"/>
                        <w:gridCol w:w="1870"/>
                      </w:tblGrid>
                      <w:tr w:rsidR="00CD7E61" w14:paraId="25B356C4" w14:textId="77777777" w:rsidTr="00EA3BCB">
                        <w:trPr>
                          <w:jc w:val="center"/>
                        </w:trPr>
                        <w:tc>
                          <w:tcPr>
                            <w:tcW w:w="3170" w:type="dxa"/>
                            <w:shd w:val="clear" w:color="auto" w:fill="D9D9D9" w:themeFill="background1" w:themeFillShade="D9"/>
                          </w:tcPr>
                          <w:p w14:paraId="03000BD5" w14:textId="77777777" w:rsidR="00CD7E61" w:rsidRDefault="00CD7E61" w:rsidP="00EA3BCB">
                            <w:pPr>
                              <w:pStyle w:val="TableEntryHeader"/>
                            </w:pPr>
                            <w:r>
                              <w:t>FHIR Content</w:t>
                            </w:r>
                          </w:p>
                          <w:p w14:paraId="023EFDEC" w14:textId="6316FADD" w:rsidR="00CD7E61" w:rsidRPr="00FC2641" w:rsidRDefault="00CD7E61"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CD7E61" w:rsidRPr="00FC2641" w:rsidRDefault="00CD7E61" w:rsidP="00EA3BCB">
                            <w:pPr>
                              <w:pStyle w:val="TableEntryHeader"/>
                            </w:pPr>
                            <w:r>
                              <w:t>FMM Level</w:t>
                            </w:r>
                          </w:p>
                        </w:tc>
                      </w:tr>
                      <w:tr w:rsidR="00CD7E61" w14:paraId="6DC9BD48" w14:textId="77777777" w:rsidTr="00EA3BCB">
                        <w:trPr>
                          <w:jc w:val="center"/>
                        </w:trPr>
                        <w:tc>
                          <w:tcPr>
                            <w:tcW w:w="3170" w:type="dxa"/>
                          </w:tcPr>
                          <w:p w14:paraId="6C147072" w14:textId="03A2EDA5" w:rsidR="00CD7E61" w:rsidRPr="005D01C5" w:rsidRDefault="00CD7E61" w:rsidP="00EA3BCB">
                            <w:pPr>
                              <w:pStyle w:val="TableEntry"/>
                            </w:pPr>
                          </w:p>
                        </w:tc>
                        <w:tc>
                          <w:tcPr>
                            <w:tcW w:w="1870" w:type="dxa"/>
                          </w:tcPr>
                          <w:p w14:paraId="672ABE0C" w14:textId="1C838200" w:rsidR="00CD7E61" w:rsidRPr="005D01C5" w:rsidRDefault="00CD7E61" w:rsidP="00EA3BCB">
                            <w:pPr>
                              <w:pStyle w:val="TableEntry"/>
                            </w:pPr>
                          </w:p>
                        </w:tc>
                      </w:tr>
                      <w:tr w:rsidR="00CD7E61" w14:paraId="4BAB9EA5" w14:textId="77777777" w:rsidTr="00EA3BCB">
                        <w:trPr>
                          <w:jc w:val="center"/>
                        </w:trPr>
                        <w:tc>
                          <w:tcPr>
                            <w:tcW w:w="3170" w:type="dxa"/>
                          </w:tcPr>
                          <w:p w14:paraId="6F6F54B6" w14:textId="7C1EF02B" w:rsidR="00CD7E61" w:rsidRPr="005D01C5" w:rsidRDefault="00CD7E61" w:rsidP="00EA3BCB">
                            <w:pPr>
                              <w:pStyle w:val="TableEntry"/>
                            </w:pPr>
                          </w:p>
                        </w:tc>
                        <w:tc>
                          <w:tcPr>
                            <w:tcW w:w="1870" w:type="dxa"/>
                          </w:tcPr>
                          <w:p w14:paraId="1D11B724" w14:textId="49F0AE56" w:rsidR="00CD7E61" w:rsidRPr="005D01C5" w:rsidRDefault="00CD7E61" w:rsidP="00EA3BCB">
                            <w:pPr>
                              <w:pStyle w:val="TableEntry"/>
                            </w:pPr>
                          </w:p>
                        </w:tc>
                      </w:tr>
                      <w:tr w:rsidR="00CD7E61" w14:paraId="09F66B63" w14:textId="77777777" w:rsidTr="00EA3BCB">
                        <w:trPr>
                          <w:jc w:val="center"/>
                        </w:trPr>
                        <w:tc>
                          <w:tcPr>
                            <w:tcW w:w="3170" w:type="dxa"/>
                          </w:tcPr>
                          <w:p w14:paraId="11F1ED1F" w14:textId="53C63696" w:rsidR="00CD7E61" w:rsidRPr="00EA3BCB" w:rsidRDefault="00CD7E61" w:rsidP="00EA3BCB">
                            <w:pPr>
                              <w:pStyle w:val="TableEntry"/>
                              <w:rPr>
                                <w:i/>
                                <w:iCs/>
                              </w:rPr>
                            </w:pPr>
                            <w:r w:rsidRPr="00EA3BCB">
                              <w:rPr>
                                <w:i/>
                                <w:iCs/>
                              </w:rPr>
                              <w:t>&lt;e.g. Communication</w:t>
                            </w:r>
                          </w:p>
                        </w:tc>
                        <w:tc>
                          <w:tcPr>
                            <w:tcW w:w="1870" w:type="dxa"/>
                          </w:tcPr>
                          <w:p w14:paraId="09227530" w14:textId="175F69FE" w:rsidR="00CD7E61" w:rsidRPr="00EA3BCB" w:rsidRDefault="00CD7E61" w:rsidP="00EA3BCB">
                            <w:pPr>
                              <w:pStyle w:val="TableEntry"/>
                              <w:rPr>
                                <w:i/>
                                <w:iCs/>
                              </w:rPr>
                            </w:pPr>
                            <w:r w:rsidRPr="00EA3BCB">
                              <w:rPr>
                                <w:i/>
                                <w:iCs/>
                              </w:rPr>
                              <w:t>2&gt;</w:t>
                            </w:r>
                          </w:p>
                        </w:tc>
                      </w:tr>
                      <w:bookmarkEnd w:id="116"/>
                      <w:bookmarkEnd w:id="117"/>
                    </w:tbl>
                    <w:p w14:paraId="4D826A3D" w14:textId="77777777" w:rsidR="00CD7E61" w:rsidRPr="007117B8" w:rsidRDefault="00CD7E61" w:rsidP="00EA3BCB">
                      <w:pPr>
                        <w:pStyle w:val="BodyText"/>
                      </w:pPr>
                    </w:p>
                  </w:txbxContent>
                </v:textbox>
                <w10:anchorlock/>
              </v:shape>
            </w:pict>
          </mc:Fallback>
        </mc:AlternateContent>
      </w:r>
    </w:p>
    <w:p w14:paraId="1CF35C43" w14:textId="72AF7950" w:rsidR="0038470A" w:rsidRDefault="0038470A" w:rsidP="00EA3BCB">
      <w:pPr>
        <w:pStyle w:val="BodyText"/>
        <w:rPr>
          <w:ins w:id="118" w:author="John Moehrke" w:date="2019-12-03T20:28:00Z"/>
        </w:rPr>
      </w:pPr>
    </w:p>
    <w:p w14:paraId="1ED31AD7" w14:textId="77777777" w:rsidR="00CF3A5D" w:rsidRPr="00D26514" w:rsidRDefault="00CF3A5D" w:rsidP="00CF3A5D">
      <w:pPr>
        <w:pStyle w:val="Heading1"/>
        <w:pageBreakBefore w:val="0"/>
        <w:numPr>
          <w:ilvl w:val="0"/>
          <w:numId w:val="0"/>
        </w:numPr>
        <w:rPr>
          <w:ins w:id="119" w:author="John Moehrke" w:date="2019-12-03T20:28:00Z"/>
          <w:noProof w:val="0"/>
        </w:rPr>
      </w:pPr>
      <w:ins w:id="120" w:author="John Moehrke" w:date="2019-12-03T20:28:00Z">
        <w:r w:rsidRPr="00D26514">
          <w:rPr>
            <w:noProof w:val="0"/>
          </w:rPr>
          <w:t>Introduction to this Supplement</w:t>
        </w:r>
      </w:ins>
    </w:p>
    <w:p w14:paraId="23B97975" w14:textId="77777777" w:rsidR="00CF3A5D" w:rsidRDefault="00CF3A5D" w:rsidP="00CF3A5D">
      <w:pPr>
        <w:pStyle w:val="BodyText"/>
        <w:rPr>
          <w:ins w:id="121" w:author="John Moehrke" w:date="2019-12-03T20:28:00Z"/>
        </w:rPr>
      </w:pPr>
    </w:p>
    <w:p w14:paraId="1D753EB2" w14:textId="63AB38E7" w:rsidR="00CF3A5D" w:rsidRDefault="00CF3A5D" w:rsidP="00CF3A5D">
      <w:pPr>
        <w:pStyle w:val="BodyText"/>
        <w:rPr>
          <w:ins w:id="122" w:author="John Moehrke" w:date="2019-12-03T20:28:00Z"/>
        </w:rPr>
      </w:pPr>
      <w:ins w:id="123" w:author="John Moehrke" w:date="2019-12-03T20:28:00Z">
        <w:r>
          <w:t xml:space="preserve">This profile will show how to build a Document Sharing Exchange using FHIR technologies, rather than the existing IHE solution that is dominated by XDS and HL7 v2. This profile will assemble profiles and define a Document Registry actor.  </w:t>
        </w:r>
      </w:ins>
    </w:p>
    <w:p w14:paraId="35F2E731" w14:textId="77777777" w:rsidR="00CF3A5D" w:rsidRDefault="00CF3A5D" w:rsidP="00CF3A5D">
      <w:pPr>
        <w:pStyle w:val="BodyText"/>
        <w:rPr>
          <w:ins w:id="124" w:author="John Moehrke" w:date="2019-12-03T20:28:00Z"/>
        </w:rPr>
      </w:pPr>
      <w:ins w:id="125" w:author="John Moehrke" w:date="2019-12-03T20:28:00Z">
        <w:r w:rsidRPr="00A52021">
          <w:t xml:space="preserve">The central HIE infrastructure </w:t>
        </w:r>
        <w:r>
          <w:t xml:space="preserve">defined in this Profile, </w:t>
        </w:r>
        <w:r w:rsidRPr="00A52021">
          <w:t>might be a</w:t>
        </w:r>
        <w:r>
          <w:t xml:space="preserve"> single FHIR Server implementing all the defined profile actors, or may be </w:t>
        </w:r>
        <w:r w:rsidRPr="00A52021">
          <w:t xml:space="preserve">virtual cloud of the </w:t>
        </w:r>
        <w:r>
          <w:t xml:space="preserve">systems implementing </w:t>
        </w:r>
        <w:r>
          <w:lastRenderedPageBreak/>
          <w:t xml:space="preserve">the defined </w:t>
        </w:r>
        <w:r w:rsidRPr="00A52021">
          <w:t xml:space="preserve">profile actors. </w:t>
        </w:r>
        <w:r>
          <w:t>These deployment models allow for m</w:t>
        </w:r>
        <w:commentRangeStart w:id="126"/>
        <w:r w:rsidRPr="00A52021">
          <w:t xml:space="preserve">odularity where each </w:t>
        </w:r>
        <w:r>
          <w:t xml:space="preserve">service </w:t>
        </w:r>
        <w:r w:rsidRPr="00A52021">
          <w:t xml:space="preserve">function could be provided by different vendors. Trying to leverage as much as possible on reference implementations of FHIR Server, </w:t>
        </w:r>
        <w:proofErr w:type="gramStart"/>
        <w:r w:rsidRPr="00A52021">
          <w:t>and also</w:t>
        </w:r>
        <w:proofErr w:type="gramEnd"/>
        <w:r w:rsidRPr="00A52021">
          <w:t xml:space="preserve"> leverage as much as possible of modularity enabled by defined Profiles. </w:t>
        </w:r>
        <w:commentRangeEnd w:id="126"/>
        <w:r>
          <w:rPr>
            <w:rStyle w:val="CommentReference"/>
          </w:rPr>
          <w:commentReference w:id="126"/>
        </w:r>
      </w:ins>
    </w:p>
    <w:p w14:paraId="429C02F1" w14:textId="77777777" w:rsidR="00CF3A5D" w:rsidRDefault="00CF3A5D" w:rsidP="00CF3A5D">
      <w:pPr>
        <w:pStyle w:val="BodyText"/>
        <w:rPr>
          <w:ins w:id="127" w:author="John Moehrke" w:date="2019-12-03T20:28:00Z"/>
        </w:rPr>
      </w:pPr>
    </w:p>
    <w:p w14:paraId="76299D9B" w14:textId="77777777" w:rsidR="00CF3A5D" w:rsidRDefault="00CF3A5D" w:rsidP="00CF3A5D">
      <w:pPr>
        <w:pStyle w:val="BodyText"/>
        <w:rPr>
          <w:ins w:id="128" w:author="John Moehrke" w:date="2019-12-03T20:28:00Z"/>
        </w:rPr>
      </w:pPr>
      <w:ins w:id="129" w:author="John Moehrke" w:date="2019-12-03T20:28:00Z">
        <w:r>
          <w:t>Core business functions:</w:t>
        </w:r>
      </w:ins>
    </w:p>
    <w:p w14:paraId="35903D25" w14:textId="77777777" w:rsidR="00CF3A5D" w:rsidRDefault="00CF3A5D" w:rsidP="00CF3A5D">
      <w:pPr>
        <w:pStyle w:val="BodyText"/>
        <w:numPr>
          <w:ilvl w:val="0"/>
          <w:numId w:val="21"/>
        </w:numPr>
        <w:rPr>
          <w:ins w:id="130" w:author="John Moehrke" w:date="2019-12-03T20:28:00Z"/>
        </w:rPr>
      </w:pPr>
      <w:ins w:id="131" w:author="John Moehrke" w:date="2019-12-03T20:28:00Z">
        <w:r>
          <w:t xml:space="preserve">Publication of Document based information </w:t>
        </w:r>
      </w:ins>
    </w:p>
    <w:p w14:paraId="79867567" w14:textId="77777777" w:rsidR="00CF3A5D" w:rsidRDefault="00CF3A5D" w:rsidP="00CF3A5D">
      <w:pPr>
        <w:pStyle w:val="BodyText"/>
        <w:numPr>
          <w:ilvl w:val="1"/>
          <w:numId w:val="21"/>
        </w:numPr>
        <w:rPr>
          <w:ins w:id="132" w:author="John Moehrke" w:date="2019-12-03T20:28:00Z"/>
        </w:rPr>
      </w:pPr>
      <w:ins w:id="133" w:author="John Moehrke" w:date="2019-12-03T20:28:00Z">
        <w:r>
          <w:t>Content agnostic but CDA and FHIR preferred</w:t>
        </w:r>
      </w:ins>
    </w:p>
    <w:p w14:paraId="3652DCC4" w14:textId="77777777" w:rsidR="00CF3A5D" w:rsidRDefault="00CF3A5D" w:rsidP="00CF3A5D">
      <w:pPr>
        <w:pStyle w:val="BodyText"/>
        <w:numPr>
          <w:ilvl w:val="0"/>
          <w:numId w:val="21"/>
        </w:numPr>
        <w:rPr>
          <w:ins w:id="134" w:author="John Moehrke" w:date="2019-12-03T20:28:00Z"/>
        </w:rPr>
      </w:pPr>
      <w:ins w:id="135" w:author="John Moehrke" w:date="2019-12-03T20:28:00Z">
        <w:r>
          <w:t>Persistence and lifecycle management of Documents, DocumentManifest, DocumentReference, and List resources</w:t>
        </w:r>
      </w:ins>
    </w:p>
    <w:p w14:paraId="23EC17DB" w14:textId="77777777" w:rsidR="00CF3A5D" w:rsidRDefault="00CF3A5D" w:rsidP="00CF3A5D">
      <w:pPr>
        <w:pStyle w:val="BodyText"/>
        <w:numPr>
          <w:ilvl w:val="1"/>
          <w:numId w:val="21"/>
        </w:numPr>
        <w:rPr>
          <w:ins w:id="136" w:author="John Moehrke" w:date="2019-12-03T20:28:00Z"/>
        </w:rPr>
      </w:pPr>
      <w:ins w:id="137" w:author="John Moehrke" w:date="2019-12-03T20:28:00Z">
        <w:r>
          <w:t>Enabling centralized document storage, or distributed at the source</w:t>
        </w:r>
      </w:ins>
    </w:p>
    <w:p w14:paraId="335BFF6E" w14:textId="77777777" w:rsidR="00CF3A5D" w:rsidRDefault="00CF3A5D" w:rsidP="00CF3A5D">
      <w:pPr>
        <w:pStyle w:val="BodyText"/>
        <w:numPr>
          <w:ilvl w:val="0"/>
          <w:numId w:val="21"/>
        </w:numPr>
        <w:rPr>
          <w:ins w:id="138" w:author="John Moehrke" w:date="2019-12-03T20:28:00Z"/>
        </w:rPr>
      </w:pPr>
      <w:ins w:id="139" w:author="John Moehrke" w:date="2019-12-03T20:28:00Z">
        <w:r>
          <w:t xml:space="preserve">Patient Identity Management – specifically a golden patient identity for use within the domain, cross-reference to other identities, and lifecycle of updates </w:t>
        </w:r>
      </w:ins>
    </w:p>
    <w:p w14:paraId="6B62F4C0" w14:textId="77777777" w:rsidR="00CF3A5D" w:rsidRDefault="00CF3A5D" w:rsidP="00CF3A5D">
      <w:pPr>
        <w:pStyle w:val="BodyText"/>
        <w:numPr>
          <w:ilvl w:val="1"/>
          <w:numId w:val="21"/>
        </w:numPr>
        <w:rPr>
          <w:ins w:id="140" w:author="John Moehrke" w:date="2019-12-03T20:28:00Z"/>
        </w:rPr>
      </w:pPr>
      <w:ins w:id="141" w:author="John Moehrke" w:date="2019-12-03T20:28:00Z">
        <w:r>
          <w:t>Appropriate comprehensive handling of patient identity updates including merge</w:t>
        </w:r>
      </w:ins>
    </w:p>
    <w:p w14:paraId="4E546921" w14:textId="77777777" w:rsidR="00CF3A5D" w:rsidRDefault="00CF3A5D" w:rsidP="00CF3A5D">
      <w:pPr>
        <w:pStyle w:val="BodyText"/>
        <w:numPr>
          <w:ilvl w:val="0"/>
          <w:numId w:val="21"/>
        </w:numPr>
        <w:rPr>
          <w:ins w:id="142" w:author="John Moehrke" w:date="2019-12-03T20:28:00Z"/>
        </w:rPr>
      </w:pPr>
      <w:ins w:id="143" w:author="John Moehrke" w:date="2019-12-03T20:28:00Z">
        <w:r>
          <w:t>Participant Organizations management</w:t>
        </w:r>
      </w:ins>
    </w:p>
    <w:p w14:paraId="1751E8BD" w14:textId="77777777" w:rsidR="00CF3A5D" w:rsidRDefault="00CF3A5D" w:rsidP="00CF3A5D">
      <w:pPr>
        <w:pStyle w:val="BodyText"/>
        <w:numPr>
          <w:ilvl w:val="1"/>
          <w:numId w:val="21"/>
        </w:numPr>
        <w:rPr>
          <w:ins w:id="144" w:author="John Moehrke" w:date="2019-12-03T20:28:00Z"/>
        </w:rPr>
      </w:pPr>
      <w:ins w:id="145" w:author="John Moehrke" w:date="2019-12-03T20:28:00Z">
        <w:r>
          <w:t>Possibly Participant individual management in directory</w:t>
        </w:r>
      </w:ins>
    </w:p>
    <w:p w14:paraId="3C5A54A8" w14:textId="77777777" w:rsidR="00CF3A5D" w:rsidRDefault="00CF3A5D" w:rsidP="00CF3A5D">
      <w:pPr>
        <w:pStyle w:val="BodyText"/>
        <w:numPr>
          <w:ilvl w:val="0"/>
          <w:numId w:val="21"/>
        </w:numPr>
        <w:rPr>
          <w:ins w:id="146" w:author="John Moehrke" w:date="2019-12-03T20:28:00Z"/>
        </w:rPr>
      </w:pPr>
      <w:ins w:id="147" w:author="John Moehrke" w:date="2019-12-03T20:28:00Z">
        <w:r>
          <w:t>Authorization management</w:t>
        </w:r>
      </w:ins>
    </w:p>
    <w:p w14:paraId="706E7B22" w14:textId="77777777" w:rsidR="00CF3A5D" w:rsidRDefault="00CF3A5D" w:rsidP="00CF3A5D">
      <w:pPr>
        <w:pStyle w:val="BodyText"/>
        <w:numPr>
          <w:ilvl w:val="1"/>
          <w:numId w:val="21"/>
        </w:numPr>
        <w:rPr>
          <w:ins w:id="148" w:author="John Moehrke" w:date="2019-12-03T20:28:00Z"/>
        </w:rPr>
      </w:pPr>
      <w:ins w:id="149" w:author="John Moehrke" w:date="2019-12-03T20:28:00Z">
        <w:r>
          <w:t>Consent</w:t>
        </w:r>
      </w:ins>
    </w:p>
    <w:p w14:paraId="5976B9D7" w14:textId="77777777" w:rsidR="00CF3A5D" w:rsidRDefault="00CF3A5D" w:rsidP="00CF3A5D">
      <w:pPr>
        <w:pStyle w:val="BodyText"/>
        <w:numPr>
          <w:ilvl w:val="1"/>
          <w:numId w:val="21"/>
        </w:numPr>
        <w:rPr>
          <w:ins w:id="150" w:author="John Moehrke" w:date="2019-12-03T20:28:00Z"/>
        </w:rPr>
      </w:pPr>
      <w:ins w:id="151" w:author="John Moehrke" w:date="2019-12-03T20:28:00Z">
        <w:r>
          <w:t>User Role-Based-Access-Control or Attribute-Based-Access-Control</w:t>
        </w:r>
      </w:ins>
    </w:p>
    <w:p w14:paraId="3AC45BED" w14:textId="77777777" w:rsidR="00CF3A5D" w:rsidRDefault="00CF3A5D" w:rsidP="00CF3A5D">
      <w:pPr>
        <w:pStyle w:val="BodyText"/>
        <w:numPr>
          <w:ilvl w:val="1"/>
          <w:numId w:val="21"/>
        </w:numPr>
        <w:rPr>
          <w:ins w:id="152" w:author="John Moehrke" w:date="2019-12-03T20:28:00Z"/>
        </w:rPr>
      </w:pPr>
      <w:ins w:id="153" w:author="John Moehrke" w:date="2019-12-03T20:28:00Z">
        <w:r>
          <w:t>Application</w:t>
        </w:r>
      </w:ins>
    </w:p>
    <w:p w14:paraId="1A075F61" w14:textId="77777777" w:rsidR="00CF3A5D" w:rsidRDefault="00CF3A5D" w:rsidP="00CF3A5D">
      <w:pPr>
        <w:pStyle w:val="BodyText"/>
        <w:numPr>
          <w:ilvl w:val="1"/>
          <w:numId w:val="21"/>
        </w:numPr>
        <w:rPr>
          <w:ins w:id="154" w:author="John Moehrke" w:date="2019-12-03T20:28:00Z"/>
        </w:rPr>
      </w:pPr>
      <w:proofErr w:type="spellStart"/>
      <w:ins w:id="155" w:author="John Moehrke" w:date="2019-12-03T20:28:00Z">
        <w:r>
          <w:t>PurposeOfUse</w:t>
        </w:r>
        <w:proofErr w:type="spellEnd"/>
      </w:ins>
    </w:p>
    <w:p w14:paraId="27E2BC45" w14:textId="77777777" w:rsidR="00CF3A5D" w:rsidRDefault="00CF3A5D" w:rsidP="00CF3A5D">
      <w:pPr>
        <w:pStyle w:val="BodyText"/>
        <w:numPr>
          <w:ilvl w:val="0"/>
          <w:numId w:val="21"/>
        </w:numPr>
        <w:rPr>
          <w:ins w:id="156" w:author="John Moehrke" w:date="2019-12-03T20:28:00Z"/>
        </w:rPr>
      </w:pPr>
      <w:ins w:id="157" w:author="John Moehrke" w:date="2019-12-03T20:28:00Z">
        <w:r>
          <w:t>Encryption and Integrity requirements</w:t>
        </w:r>
      </w:ins>
    </w:p>
    <w:p w14:paraId="405D671A" w14:textId="77777777" w:rsidR="00CF3A5D" w:rsidRDefault="00CF3A5D" w:rsidP="00CF3A5D">
      <w:pPr>
        <w:pStyle w:val="BodyText"/>
        <w:numPr>
          <w:ilvl w:val="0"/>
          <w:numId w:val="21"/>
        </w:numPr>
        <w:rPr>
          <w:ins w:id="158" w:author="John Moehrke" w:date="2019-12-03T20:28:00Z"/>
        </w:rPr>
      </w:pPr>
      <w:ins w:id="159" w:author="John Moehrke" w:date="2019-12-03T20:28:00Z">
        <w:r>
          <w:t xml:space="preserve">Audit Log Management </w:t>
        </w:r>
      </w:ins>
    </w:p>
    <w:p w14:paraId="5A492796" w14:textId="77777777" w:rsidR="00CF3A5D" w:rsidRDefault="00CF3A5D" w:rsidP="00CF3A5D">
      <w:pPr>
        <w:pStyle w:val="BodyText"/>
        <w:numPr>
          <w:ilvl w:val="0"/>
          <w:numId w:val="21"/>
        </w:numPr>
        <w:rPr>
          <w:ins w:id="160" w:author="John Moehrke" w:date="2019-12-03T20:28:00Z"/>
        </w:rPr>
      </w:pPr>
      <w:ins w:id="161" w:author="John Moehrke" w:date="2019-12-03T20:28:00Z">
        <w:r>
          <w:t xml:space="preserve">Consumption side </w:t>
        </w:r>
      </w:ins>
    </w:p>
    <w:p w14:paraId="438088D9" w14:textId="77777777" w:rsidR="00CF3A5D" w:rsidRDefault="00CF3A5D" w:rsidP="00CF3A5D">
      <w:pPr>
        <w:pStyle w:val="BodyText"/>
        <w:rPr>
          <w:ins w:id="162" w:author="John Moehrke" w:date="2019-12-03T20:28:00Z"/>
          <w:i/>
        </w:rPr>
      </w:pPr>
    </w:p>
    <w:p w14:paraId="50CDD485" w14:textId="77777777" w:rsidR="00CF3A5D" w:rsidRPr="00D26514" w:rsidRDefault="00CF3A5D" w:rsidP="00EA3BCB">
      <w:pPr>
        <w:pStyle w:val="BodyText"/>
      </w:pPr>
    </w:p>
    <w:p w14:paraId="13B731AE" w14:textId="76B01132" w:rsidR="001D1619" w:rsidRPr="00D26514" w:rsidDel="00CF3A5D" w:rsidRDefault="00CF283F" w:rsidP="00B92EA1">
      <w:pPr>
        <w:pStyle w:val="AuthorInstructions"/>
        <w:rPr>
          <w:del w:id="163" w:author="John Moehrke" w:date="2019-12-03T20:28:00Z"/>
        </w:rPr>
      </w:pPr>
      <w:del w:id="164" w:author="John Moehrke" w:date="2019-12-03T20:28:00Z">
        <w:r w:rsidRPr="00D26514" w:rsidDel="00CF3A5D">
          <w:delText>&lt;</w:delText>
        </w:r>
        <w:r w:rsidR="00FF4C4E" w:rsidRPr="00D26514" w:rsidDel="00CF3A5D">
          <w:delText>P</w:delText>
        </w:r>
        <w:r w:rsidRPr="00D26514" w:rsidDel="00CF3A5D">
          <w:delText xml:space="preserve">rovide a brief overview of the volumes/sections of the </w:delText>
        </w:r>
        <w:r w:rsidR="007773C8" w:rsidRPr="00D26514" w:rsidDel="00CF3A5D">
          <w:delText>Technical Framework</w:delText>
        </w:r>
        <w:r w:rsidRPr="00D26514" w:rsidDel="00CF3A5D">
          <w:delText xml:space="preserve"> that get changed/ added by this </w:delText>
        </w:r>
        <w:r w:rsidR="008F78D2" w:rsidRPr="00D26514" w:rsidDel="00CF3A5D">
          <w:delText>supplement</w:delText>
        </w:r>
        <w:r w:rsidR="00F0665F" w:rsidRPr="00D26514" w:rsidDel="00CF3A5D">
          <w:delText xml:space="preserve">. </w:delText>
        </w:r>
        <w:r w:rsidR="00F455EA" w:rsidRPr="00D26514" w:rsidDel="00CF3A5D">
          <w:delText xml:space="preserve">Provide </w:delText>
        </w:r>
        <w:r w:rsidR="001D1619" w:rsidRPr="00D26514" w:rsidDel="00CF3A5D">
          <w:delText>200 words or l</w:delText>
        </w:r>
        <w:r w:rsidR="00F455EA" w:rsidRPr="00D26514" w:rsidDel="00CF3A5D">
          <w:delText>ess describing this</w:delText>
        </w:r>
        <w:r w:rsidR="009F5CF4" w:rsidRPr="00D26514" w:rsidDel="00CF3A5D">
          <w:delText xml:space="preserve"> supplement</w:delText>
        </w:r>
        <w:r w:rsidR="00F455EA" w:rsidRPr="00D26514" w:rsidDel="00CF3A5D">
          <w:delText>.</w:delText>
        </w:r>
        <w:r w:rsidR="001D1619" w:rsidRPr="00D26514" w:rsidDel="00CF3A5D">
          <w:delText>&gt;</w:delText>
        </w:r>
      </w:del>
    </w:p>
    <w:p w14:paraId="737EE768" w14:textId="2EA07105" w:rsidR="003C3FFB" w:rsidRPr="00D26514" w:rsidDel="00CF3A5D" w:rsidRDefault="00F4757B" w:rsidP="00EA3BCB">
      <w:pPr>
        <w:pStyle w:val="BodyText"/>
        <w:rPr>
          <w:del w:id="165" w:author="John Moehrke" w:date="2019-12-03T20:28:00Z"/>
        </w:rPr>
      </w:pPr>
      <w:del w:id="166" w:author="John Moehrke" w:date="2019-12-03T20:28:00Z">
        <w:r w:rsidRPr="00D26514" w:rsidDel="00CF3A5D">
          <w:delText>Brief Overview Text goes here…..</w:delText>
        </w:r>
      </w:del>
    </w:p>
    <w:p w14:paraId="75F9AA9D" w14:textId="77777777" w:rsidR="00CF283F" w:rsidRPr="00D26514" w:rsidRDefault="00CF283F" w:rsidP="008616CB">
      <w:pPr>
        <w:pStyle w:val="Heading2"/>
        <w:numPr>
          <w:ilvl w:val="0"/>
          <w:numId w:val="0"/>
        </w:numPr>
        <w:rPr>
          <w:noProof w:val="0"/>
        </w:rPr>
      </w:pPr>
      <w:bookmarkStart w:id="167" w:name="_Toc345074641"/>
      <w:bookmarkStart w:id="168" w:name="_Toc24634186"/>
      <w:r w:rsidRPr="00D26514">
        <w:rPr>
          <w:noProof w:val="0"/>
        </w:rPr>
        <w:t>Open Issues and Questions</w:t>
      </w:r>
      <w:bookmarkEnd w:id="167"/>
      <w:bookmarkEnd w:id="168"/>
    </w:p>
    <w:p w14:paraId="13D1533F" w14:textId="324FE5B8" w:rsidR="00CF3A5D" w:rsidRDefault="00CF3A5D" w:rsidP="00783E5A">
      <w:pPr>
        <w:pStyle w:val="AuthorInstructions"/>
        <w:numPr>
          <w:ilvl w:val="0"/>
          <w:numId w:val="20"/>
        </w:numPr>
        <w:rPr>
          <w:ins w:id="169" w:author="John Moehrke" w:date="2019-12-03T20:28:00Z"/>
        </w:rPr>
      </w:pPr>
      <w:ins w:id="170" w:author="John Moehrke" w:date="2019-12-03T20:29:00Z">
        <w:r>
          <w:t>Given that this profile audience is likely a new audience to IHE</w:t>
        </w:r>
      </w:ins>
      <w:ins w:id="171" w:author="John Moehrke" w:date="2019-12-03T20:30:00Z">
        <w:r>
          <w:t xml:space="preserve"> Document Sharing exchange, there is more detail included in this supplement in order to be more self-contained and not rely on the reader referencing other whitepapers and handbooks. </w:t>
        </w:r>
      </w:ins>
      <w:ins w:id="172" w:author="John Moehrke" w:date="2019-12-03T20:28:00Z">
        <w:r>
          <w:t xml:space="preserve">Is the </w:t>
        </w:r>
      </w:ins>
      <w:ins w:id="173" w:author="John Moehrke" w:date="2019-12-03T20:29:00Z">
        <w:r>
          <w:t>level of detail within this supplement appropriate? Is there some text that could be removed? Is there some concept that is not well enough defined?</w:t>
        </w:r>
      </w:ins>
    </w:p>
    <w:p w14:paraId="0613310A" w14:textId="6F3D0AB9" w:rsidR="00CF283F" w:rsidRDefault="009131AF" w:rsidP="00783E5A">
      <w:pPr>
        <w:pStyle w:val="AuthorInstructions"/>
        <w:numPr>
          <w:ilvl w:val="0"/>
          <w:numId w:val="20"/>
        </w:numPr>
      </w:pPr>
      <w:r>
        <w:lastRenderedPageBreak/>
        <w:t xml:space="preserve">Is there a need to show interaction with XDS exchanges? Current presumption is that this is not minimally needed, but likely would be a future need. Those exchanges that want to be XDS based already have a solution in MHD. The goal of this profile is to provide a </w:t>
      </w:r>
      <w:r w:rsidR="00A52021">
        <w:t xml:space="preserve">FHIR stack without XDS or HL7 v2 backend.  </w:t>
      </w:r>
      <w:proofErr w:type="gramStart"/>
      <w:r w:rsidR="00A52021">
        <w:t>Thus</w:t>
      </w:r>
      <w:proofErr w:type="gramEnd"/>
      <w:r w:rsidR="00A52021">
        <w:t xml:space="preserve"> the only interaction one might see in the future is an XCA interface to this </w:t>
      </w:r>
      <w:del w:id="174" w:author="John Moehrke" w:date="2019-11-14T13:37:00Z">
        <w:r w:rsidR="00A52021" w:rsidDel="00177EFB">
          <w:delText>MHD-HIE</w:delText>
        </w:r>
      </w:del>
      <w:ins w:id="175" w:author="John Moehrke" w:date="2019-11-14T13:37:00Z">
        <w:r w:rsidR="00177EFB">
          <w:t>MHDS</w:t>
        </w:r>
      </w:ins>
      <w:r w:rsidR="00A52021">
        <w:t>.</w:t>
      </w:r>
    </w:p>
    <w:p w14:paraId="0327AE6B" w14:textId="25CF8080" w:rsidR="00F71A15" w:rsidRDefault="00F71A15" w:rsidP="00783E5A">
      <w:pPr>
        <w:pStyle w:val="ListParagraph"/>
        <w:numPr>
          <w:ilvl w:val="0"/>
          <w:numId w:val="20"/>
        </w:numPr>
        <w:rPr>
          <w:ins w:id="176" w:author="John Moehrke" w:date="2019-11-14T14:30:00Z"/>
          <w:i/>
        </w:rPr>
      </w:pPr>
      <w:r w:rsidRPr="00F71A15">
        <w:rPr>
          <w:i/>
        </w:rPr>
        <w:t xml:space="preserve">Can Document Author be recorded as a link to data in the </w:t>
      </w:r>
      <w:r>
        <w:rPr>
          <w:i/>
        </w:rPr>
        <w:t xml:space="preserve">mCSD managed </w:t>
      </w:r>
      <w:r w:rsidRPr="00F71A15">
        <w:rPr>
          <w:i/>
        </w:rPr>
        <w:t>Directory, or must it continue to be mandated to be ‘contained’?</w:t>
      </w:r>
      <w:r>
        <w:rPr>
          <w:i/>
        </w:rPr>
        <w:t xml:space="preserve"> Clearly it can be included as </w:t>
      </w:r>
      <w:r w:rsidR="00C57D08">
        <w:rPr>
          <w:i/>
        </w:rPr>
        <w:t>contained but</w:t>
      </w:r>
      <w:r>
        <w:rPr>
          <w:i/>
        </w:rPr>
        <w:t xml:space="preserve"> is this still a mandate when the Organization and Practitioner are known to be managed.</w:t>
      </w:r>
    </w:p>
    <w:p w14:paraId="24817190" w14:textId="62DBE3E4" w:rsidR="00D42E3D" w:rsidRPr="00F71A15" w:rsidRDefault="00D42E3D">
      <w:pPr>
        <w:pStyle w:val="ListParagraph"/>
        <w:numPr>
          <w:ilvl w:val="1"/>
          <w:numId w:val="20"/>
        </w:numPr>
        <w:rPr>
          <w:i/>
        </w:rPr>
        <w:pPrChange w:id="177" w:author="John Moehrke" w:date="2019-11-14T14:30:00Z">
          <w:pPr>
            <w:pStyle w:val="ListParagraph"/>
            <w:numPr>
              <w:numId w:val="20"/>
            </w:numPr>
            <w:ind w:hanging="360"/>
          </w:pPr>
        </w:pPrChange>
      </w:pPr>
      <w:ins w:id="178" w:author="John Moehrke" w:date="2019-11-14T14:30:00Z">
        <w:r>
          <w:rPr>
            <w:i/>
          </w:rPr>
          <w:t>This profile includes an option that allows the Document Registry to authorize the use of References where MHD forces contained</w:t>
        </w:r>
      </w:ins>
      <w:ins w:id="179" w:author="John Moehrke" w:date="2019-11-14T14:31:00Z">
        <w:r>
          <w:rPr>
            <w:i/>
          </w:rPr>
          <w:t xml:space="preserve">. The necessary change to MHD has not been done yet in order to get </w:t>
        </w:r>
        <w:proofErr w:type="spellStart"/>
        <w:r>
          <w:rPr>
            <w:i/>
          </w:rPr>
          <w:t>feed back</w:t>
        </w:r>
        <w:proofErr w:type="spellEnd"/>
        <w:r>
          <w:rPr>
            <w:i/>
          </w:rPr>
          <w:t xml:space="preserve"> from Public Comment.</w:t>
        </w:r>
      </w:ins>
    </w:p>
    <w:p w14:paraId="0E72C659" w14:textId="7B43853C" w:rsidR="00F71A15" w:rsidRDefault="00F71A15" w:rsidP="00783E5A">
      <w:pPr>
        <w:pStyle w:val="AuthorInstructions"/>
        <w:numPr>
          <w:ilvl w:val="0"/>
          <w:numId w:val="20"/>
        </w:numPr>
        <w:rPr>
          <w:ins w:id="180" w:author="John Moehrke" w:date="2019-11-14T14:31:00Z"/>
        </w:rPr>
      </w:pPr>
      <w:r>
        <w:t xml:space="preserve">Can </w:t>
      </w:r>
      <w:proofErr w:type="spellStart"/>
      <w:r>
        <w:t>sourcePatientInfo</w:t>
      </w:r>
      <w:proofErr w:type="spellEnd"/>
      <w:r>
        <w:t xml:space="preserve"> be a version specific link to the centrally managed (</w:t>
      </w:r>
      <w:del w:id="181" w:author="John Moehrke" w:date="2019-11-14T13:43:00Z">
        <w:r w:rsidDel="00177EFB">
          <w:delText>PRIM</w:delText>
        </w:r>
      </w:del>
      <w:ins w:id="182" w:author="John Moehrke" w:date="2019-11-14T13:43:00Z">
        <w:r w:rsidR="00177EFB">
          <w:t>PMIR</w:t>
        </w:r>
      </w:ins>
      <w:r>
        <w:t xml:space="preserve">) identity? Clearly it can continue to be </w:t>
      </w:r>
      <w:r w:rsidR="00A06774">
        <w:t>contained but</w:t>
      </w:r>
      <w:r>
        <w:t xml:space="preserve"> is this still a mandate when the Patient is known to be managed.</w:t>
      </w:r>
    </w:p>
    <w:p w14:paraId="685B5B96" w14:textId="16481CB3" w:rsidR="00D42E3D" w:rsidRDefault="00D42E3D">
      <w:pPr>
        <w:pStyle w:val="AuthorInstructions"/>
        <w:numPr>
          <w:ilvl w:val="1"/>
          <w:numId w:val="20"/>
        </w:numPr>
        <w:pPrChange w:id="183" w:author="John Moehrke" w:date="2019-11-14T14:31:00Z">
          <w:pPr>
            <w:pStyle w:val="AuthorInstructions"/>
            <w:numPr>
              <w:numId w:val="20"/>
            </w:numPr>
            <w:ind w:left="720" w:hanging="360"/>
          </w:pPr>
        </w:pPrChange>
      </w:pPr>
      <w:ins w:id="184" w:author="John Moehrke" w:date="2019-11-14T14:31:00Z">
        <w:r>
          <w:t xml:space="preserve">There seems to be feedback that the need identified in XDS for </w:t>
        </w:r>
        <w:proofErr w:type="spellStart"/>
        <w:r>
          <w:t>sourcePatientInfo</w:t>
        </w:r>
        <w:proofErr w:type="spellEnd"/>
        <w:r>
          <w:t xml:space="preserve"> has not b</w:t>
        </w:r>
      </w:ins>
      <w:ins w:id="185" w:author="John Moehrke" w:date="2019-11-14T14:32:00Z">
        <w:r>
          <w:t xml:space="preserve">een important. Many exchanges recommend this element be left empty as one either has good control of patient identity. If one doesn’t have good control, the </w:t>
        </w:r>
        <w:proofErr w:type="spellStart"/>
        <w:r>
          <w:t>sourcePatientInfo</w:t>
        </w:r>
        <w:proofErr w:type="spellEnd"/>
        <w:r>
          <w:t xml:space="preserve"> element is only going to add to the confusion.</w:t>
        </w:r>
      </w:ins>
    </w:p>
    <w:p w14:paraId="14272476" w14:textId="1CC30713" w:rsidR="00F71A15" w:rsidRDefault="00F71A15" w:rsidP="00783E5A">
      <w:pPr>
        <w:pStyle w:val="AuthorInstructions"/>
        <w:numPr>
          <w:ilvl w:val="0"/>
          <w:numId w:val="20"/>
        </w:numPr>
      </w:pPr>
      <w:r>
        <w:t xml:space="preserve">As diagrammed here there is no formal Document Repository, although the functionality is provided virtually. That is that a Document Source can choose to not include the document as a Binary resource, but rather include a URL to a repository that is recognized as part of the trust domain. This distinction is available in MHD today, although it is not pointed out as such and thus not well known.  The only value to creating a Document Repository is to define input transaction as different from output transaction. </w:t>
      </w:r>
      <w:proofErr w:type="gramStart"/>
      <w:ins w:id="186" w:author="John Moehrke" w:date="2019-11-14T14:42:00Z">
        <w:r w:rsidR="00806225">
          <w:t>Specifically</w:t>
        </w:r>
        <w:proofErr w:type="gramEnd"/>
        <w:r w:rsidR="00806225">
          <w:t xml:space="preserve"> by defining a Document Repository we enable third-party Repository </w:t>
        </w:r>
      </w:ins>
      <w:ins w:id="187" w:author="John Moehrke" w:date="2019-11-14T14:43:00Z">
        <w:r w:rsidR="00806225">
          <w:t xml:space="preserve">systems. A Document Repository could be supported as is </w:t>
        </w:r>
        <w:proofErr w:type="gramStart"/>
        <w:r w:rsidR="00806225">
          <w:t>today, but</w:t>
        </w:r>
        <w:proofErr w:type="gramEnd"/>
        <w:r w:rsidR="00806225">
          <w:t xml:space="preserve"> is not defined by IHE MHDS profile. </w:t>
        </w:r>
      </w:ins>
    </w:p>
    <w:p w14:paraId="3A05ACD9" w14:textId="77777777" w:rsidR="00A52021" w:rsidRPr="00D26514" w:rsidRDefault="00A52021" w:rsidP="00A52021">
      <w:pPr>
        <w:pStyle w:val="AuthorInstructions"/>
        <w:ind w:left="360"/>
      </w:pPr>
    </w:p>
    <w:p w14:paraId="294D049B" w14:textId="77777777" w:rsidR="00CF283F" w:rsidRPr="00D26514" w:rsidRDefault="00CF283F" w:rsidP="008616CB">
      <w:pPr>
        <w:pStyle w:val="Heading2"/>
        <w:numPr>
          <w:ilvl w:val="0"/>
          <w:numId w:val="0"/>
        </w:numPr>
        <w:rPr>
          <w:noProof w:val="0"/>
        </w:rPr>
      </w:pPr>
      <w:bookmarkStart w:id="188" w:name="_Toc345074642"/>
      <w:bookmarkStart w:id="189" w:name="_Toc24634187"/>
      <w:bookmarkStart w:id="190" w:name="_Toc473170357"/>
      <w:bookmarkStart w:id="191" w:name="_Toc504625754"/>
      <w:r w:rsidRPr="00D26514">
        <w:rPr>
          <w:noProof w:val="0"/>
        </w:rPr>
        <w:t>Closed Issues</w:t>
      </w:r>
      <w:bookmarkEnd w:id="188"/>
      <w:bookmarkEnd w:id="189"/>
    </w:p>
    <w:p w14:paraId="7C9AF6C6" w14:textId="77777777" w:rsidR="00177EFB" w:rsidRDefault="00CF283F" w:rsidP="00B92EA1">
      <w:pPr>
        <w:pStyle w:val="AuthorInstructions"/>
        <w:rPr>
          <w:ins w:id="192" w:author="John Moehrke" w:date="2019-11-14T13:40:00Z"/>
        </w:rPr>
      </w:pPr>
      <w:del w:id="193" w:author="John Moehrke" w:date="2019-11-14T13:38:00Z">
        <w:r w:rsidRPr="00D26514" w:rsidDel="00177EFB">
          <w:delText xml:space="preserve">&lt;List </w:delText>
        </w:r>
        <w:r w:rsidR="00701B3A" w:rsidRPr="00D26514" w:rsidDel="00177EFB">
          <w:delText>the</w:delText>
        </w:r>
        <w:r w:rsidRPr="00D26514" w:rsidDel="00177EFB">
          <w:delText xml:space="preserve"> closed issues/questio</w:delText>
        </w:r>
        <w:r w:rsidR="001F7A35" w:rsidRPr="00D26514" w:rsidDel="00177EFB">
          <w:delText>ns with their resolutions</w:delText>
        </w:r>
        <w:r w:rsidR="009F5CF4" w:rsidRPr="00D26514" w:rsidDel="00177EFB">
          <w:delText>. These are particularly useful for recording the rationale for closed issues to forestall unnecessary rehashing in the future and/or to make it easier to identify when a closed issue should be re-opened due to new information.</w:delText>
        </w:r>
        <w:r w:rsidRPr="00D26514" w:rsidDel="00177EFB">
          <w:delText>&gt;</w:delText>
        </w:r>
      </w:del>
    </w:p>
    <w:p w14:paraId="0AB67C16" w14:textId="19C02D6A" w:rsidR="00CF283F" w:rsidRPr="00D26514" w:rsidRDefault="00177EFB" w:rsidP="00B92EA1">
      <w:pPr>
        <w:pStyle w:val="AuthorInstructions"/>
      </w:pPr>
      <w:ins w:id="194" w:author="John Moehrke" w:date="2019-11-14T13:38:00Z">
        <w:r w:rsidRPr="00177EFB">
          <w:rPr>
            <w:i w:val="0"/>
            <w:rPrChange w:id="195" w:author="John Moehrke" w:date="2019-11-14T13:40:00Z">
              <w:rPr/>
            </w:rPrChange>
          </w:rPr>
          <w:t xml:space="preserve">1. This profile was renamed from MHD-HIE to Mobile Health Document Sharing (MHDS). This </w:t>
        </w:r>
      </w:ins>
      <w:ins w:id="196" w:author="John Moehrke" w:date="2019-11-14T13:39:00Z">
        <w:r w:rsidRPr="00177EFB">
          <w:rPr>
            <w:i w:val="0"/>
            <w:rPrChange w:id="197" w:author="John Moehrke" w:date="2019-11-14T13:40:00Z">
              <w:rPr/>
            </w:rPrChange>
          </w:rPr>
          <w:t xml:space="preserve">name leverages the concept of “Document Sharing” as defined in the HIE </w:t>
        </w:r>
        <w:proofErr w:type="gramStart"/>
        <w:r w:rsidRPr="00177EFB">
          <w:rPr>
            <w:i w:val="0"/>
            <w:rPrChange w:id="198" w:author="John Moehrke" w:date="2019-11-14T13:40:00Z">
              <w:rPr/>
            </w:rPrChange>
          </w:rPr>
          <w:t>whitepaper, and</w:t>
        </w:r>
        <w:proofErr w:type="gramEnd"/>
        <w:r w:rsidRPr="00177EFB">
          <w:rPr>
            <w:i w:val="0"/>
            <w:rPrChange w:id="199" w:author="John Moehrke" w:date="2019-11-14T13:40:00Z">
              <w:rPr/>
            </w:rPrChange>
          </w:rPr>
          <w:t xml:space="preserve"> includes the original MHD acronym while removing the word “access” which is important in MHD to define it as an API, and inserting the word “Sharing” which </w:t>
        </w:r>
      </w:ins>
      <w:ins w:id="200" w:author="John Moehrke" w:date="2019-11-14T13:40:00Z">
        <w:r w:rsidRPr="00177EFB">
          <w:rPr>
            <w:i w:val="0"/>
            <w:rPrChange w:id="201" w:author="John Moehrke" w:date="2019-11-14T13:40:00Z">
              <w:rPr/>
            </w:rPrChange>
          </w:rPr>
          <w:t>indicates persistence.</w:t>
        </w:r>
      </w:ins>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202" w:name="_Toc345074643"/>
      <w:bookmarkStart w:id="203" w:name="_Toc24634188"/>
      <w:r w:rsidRPr="00D26514">
        <w:rPr>
          <w:noProof w:val="0"/>
        </w:rPr>
        <w:lastRenderedPageBreak/>
        <w:t>General Introduction</w:t>
      </w:r>
      <w:bookmarkEnd w:id="202"/>
      <w:r w:rsidR="00623829" w:rsidRPr="00D26514">
        <w:rPr>
          <w:noProof w:val="0"/>
        </w:rPr>
        <w:t xml:space="preserve"> and Shared Appendices</w:t>
      </w:r>
      <w:bookmarkEnd w:id="203"/>
    </w:p>
    <w:p w14:paraId="09F7F118" w14:textId="4589CADC" w:rsidR="00623829" w:rsidRPr="00D26514" w:rsidRDefault="003B7860" w:rsidP="00EA3BCB">
      <w:pPr>
        <w:pStyle w:val="BodyText"/>
      </w:pPr>
      <w:r w:rsidRPr="00D26514">
        <w:t xml:space="preserve">The </w:t>
      </w:r>
      <w:hyperlink r:id="rId29"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04" w:name="_Toc345074644"/>
    </w:p>
    <w:p w14:paraId="7BDAB41D" w14:textId="2533999A" w:rsidR="00747676" w:rsidRPr="00D26514" w:rsidRDefault="00747676" w:rsidP="00EA3BCB">
      <w:pPr>
        <w:pStyle w:val="Heading1"/>
        <w:pageBreakBefore w:val="0"/>
        <w:numPr>
          <w:ilvl w:val="0"/>
          <w:numId w:val="0"/>
        </w:numPr>
        <w:rPr>
          <w:noProof w:val="0"/>
        </w:rPr>
      </w:pPr>
      <w:bookmarkStart w:id="205" w:name="_Toc24634189"/>
      <w:r w:rsidRPr="00D26514">
        <w:rPr>
          <w:noProof w:val="0"/>
        </w:rPr>
        <w:t xml:space="preserve">Appendix A </w:t>
      </w:r>
      <w:bookmarkStart w:id="206" w:name="OLE_LINK1"/>
      <w:bookmarkStart w:id="207" w:name="OLE_LINK2"/>
      <w:r w:rsidR="00883B13" w:rsidRPr="00D26514">
        <w:rPr>
          <w:noProof w:val="0"/>
        </w:rPr>
        <w:t>–</w:t>
      </w:r>
      <w:bookmarkEnd w:id="206"/>
      <w:bookmarkEnd w:id="207"/>
      <w:r w:rsidRPr="00D26514">
        <w:rPr>
          <w:noProof w:val="0"/>
        </w:rPr>
        <w:t xml:space="preserve"> Actor Summary Definitions</w:t>
      </w:r>
      <w:bookmarkEnd w:id="204"/>
      <w:bookmarkEnd w:id="205"/>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208" w:name="OLE_LINK14"/>
      <w:bookmarkStart w:id="209" w:name="OLE_LINK17"/>
      <w:r w:rsidRPr="00D26514">
        <w:t xml:space="preserve">&lt;Add any </w:t>
      </w:r>
      <w:bookmarkEnd w:id="208"/>
      <w:bookmarkEnd w:id="209"/>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w:t>
      </w:r>
      <w:proofErr w:type="gramStart"/>
      <w:r w:rsidR="002C5D62" w:rsidRPr="00D26514">
        <w:t>implementation.</w:t>
      </w:r>
      <w:r w:rsidR="00814F76" w:rsidRPr="00D26514">
        <w:t>.</w:t>
      </w:r>
      <w:proofErr w:type="gramEnd"/>
      <w:r w:rsidR="00F3372D" w:rsidRPr="00D26514">
        <w:t xml:space="preserve"> Verify that any actors added here are not already contained in the </w:t>
      </w:r>
      <w:hyperlink r:id="rId30"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210" w:name="OLE_LINK19"/>
            <w:r w:rsidRPr="00EA3BCB">
              <w:rPr>
                <w:i/>
              </w:rPr>
              <w:t>&lt;Verb-Noun format (e.g., Store Image, Register Document Set)&gt;</w:t>
            </w:r>
            <w:bookmarkEnd w:id="210"/>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211" w:name="_Toc345074645"/>
    </w:p>
    <w:p w14:paraId="43C7F1F4" w14:textId="2993640D" w:rsidR="00747676" w:rsidRPr="00D26514" w:rsidRDefault="00747676" w:rsidP="00EA3BCB">
      <w:pPr>
        <w:pStyle w:val="Heading1"/>
        <w:pageBreakBefore w:val="0"/>
        <w:numPr>
          <w:ilvl w:val="0"/>
          <w:numId w:val="0"/>
        </w:numPr>
        <w:rPr>
          <w:noProof w:val="0"/>
        </w:rPr>
      </w:pPr>
      <w:bookmarkStart w:id="212" w:name="_Toc24634190"/>
      <w:r w:rsidRPr="00D26514">
        <w:rPr>
          <w:noProof w:val="0"/>
        </w:rPr>
        <w:t xml:space="preserve">Appendix B </w:t>
      </w:r>
      <w:r w:rsidR="00883B13" w:rsidRPr="00D26514">
        <w:rPr>
          <w:noProof w:val="0"/>
        </w:rPr>
        <w:t>–</w:t>
      </w:r>
      <w:r w:rsidRPr="00D26514">
        <w:rPr>
          <w:noProof w:val="0"/>
        </w:rPr>
        <w:t xml:space="preserve"> Transaction Summary Definitions</w:t>
      </w:r>
      <w:bookmarkEnd w:id="211"/>
      <w:bookmarkEnd w:id="212"/>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31"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32"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213" w:name="_Toc345074646"/>
    </w:p>
    <w:p w14:paraId="533BB80E" w14:textId="77777777" w:rsidR="00747676" w:rsidRPr="00D26514" w:rsidRDefault="00814F76" w:rsidP="00EA3BCB">
      <w:pPr>
        <w:pStyle w:val="Heading1"/>
        <w:pageBreakBefore w:val="0"/>
        <w:numPr>
          <w:ilvl w:val="0"/>
          <w:numId w:val="0"/>
        </w:numPr>
        <w:rPr>
          <w:noProof w:val="0"/>
        </w:rPr>
      </w:pPr>
      <w:bookmarkStart w:id="214" w:name="_Toc24634191"/>
      <w:r w:rsidRPr="00D26514">
        <w:rPr>
          <w:noProof w:val="0"/>
        </w:rPr>
        <w:t xml:space="preserve">Appendix D – </w:t>
      </w:r>
      <w:r w:rsidR="00747676" w:rsidRPr="00D26514">
        <w:rPr>
          <w:noProof w:val="0"/>
        </w:rPr>
        <w:t>Glossary</w:t>
      </w:r>
      <w:bookmarkEnd w:id="213"/>
      <w:bookmarkEnd w:id="214"/>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215" w:name="OLE_LINK75"/>
      <w:bookmarkStart w:id="216" w:name="OLE_LINK79"/>
      <w:r w:rsidR="00FD49A2" w:rsidRPr="00D26514">
        <w:t xml:space="preserve">Verify that </w:t>
      </w:r>
      <w:r w:rsidR="00DD20D7" w:rsidRPr="00D26514">
        <w:t xml:space="preserve">any glossary terms added here are not already contained in the </w:t>
      </w:r>
      <w:hyperlink r:id="rId33" w:anchor="GenIntro" w:history="1">
        <w:r w:rsidR="00DD20D7" w:rsidRPr="00D26514">
          <w:rPr>
            <w:rStyle w:val="Hyperlink"/>
          </w:rPr>
          <w:t>IHE Glossary</w:t>
        </w:r>
      </w:hyperlink>
      <w:r w:rsidR="00DD20D7" w:rsidRPr="00D26514">
        <w:t>.</w:t>
      </w:r>
      <w:bookmarkEnd w:id="215"/>
      <w:bookmarkEnd w:id="216"/>
      <w:r w:rsidR="00F3372D" w:rsidRPr="00D26514">
        <w:t xml:space="preserve"> Also, please review the </w:t>
      </w:r>
      <w:hyperlink r:id="rId34"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217"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218" w:name="_Toc24634192"/>
      <w:r w:rsidRPr="00D26514">
        <w:lastRenderedPageBreak/>
        <w:t xml:space="preserve">Volume </w:t>
      </w:r>
      <w:r w:rsidR="00B43198" w:rsidRPr="00D26514">
        <w:t>1</w:t>
      </w:r>
      <w:r w:rsidRPr="00D26514">
        <w:t xml:space="preserve"> –</w:t>
      </w:r>
      <w:r w:rsidR="003A09FE" w:rsidRPr="00D26514">
        <w:t xml:space="preserve"> </w:t>
      </w:r>
      <w:r w:rsidRPr="00D26514">
        <w:t>Profiles</w:t>
      </w:r>
      <w:bookmarkEnd w:id="217"/>
      <w:bookmarkEnd w:id="218"/>
    </w:p>
    <w:p w14:paraId="22DEE049" w14:textId="77777777" w:rsidR="00B55350" w:rsidRPr="00D26514" w:rsidRDefault="00F455EA" w:rsidP="00C62E65">
      <w:pPr>
        <w:pStyle w:val="Heading2"/>
        <w:numPr>
          <w:ilvl w:val="0"/>
          <w:numId w:val="0"/>
        </w:numPr>
        <w:rPr>
          <w:noProof w:val="0"/>
        </w:rPr>
      </w:pPr>
      <w:bookmarkStart w:id="219" w:name="_Toc345074648"/>
      <w:bookmarkStart w:id="220" w:name="_Toc24634193"/>
      <w:bookmarkStart w:id="221" w:name="_Toc530206507"/>
      <w:bookmarkStart w:id="222" w:name="_Toc1388427"/>
      <w:bookmarkStart w:id="223" w:name="_Toc1388581"/>
      <w:bookmarkStart w:id="224" w:name="_Toc1456608"/>
      <w:bookmarkStart w:id="225" w:name="_Toc37034633"/>
      <w:bookmarkStart w:id="226" w:name="_Toc3884611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219"/>
      <w:bookmarkEnd w:id="220"/>
    </w:p>
    <w:p w14:paraId="5B4F2590" w14:textId="4EC158E6" w:rsidR="00B55350" w:rsidRPr="00D26514" w:rsidRDefault="005672A9" w:rsidP="00B92EA1">
      <w:pPr>
        <w:pStyle w:val="AuthorInstructions"/>
      </w:pPr>
      <w:r w:rsidRPr="00D26514">
        <w:t>&lt;</w:t>
      </w:r>
      <w:r w:rsidR="00F455EA" w:rsidRPr="00D26514">
        <w:t xml:space="preserve">General copyright licenses and permissions are listed in the IHE Technical Frameworks </w:t>
      </w:r>
      <w:bookmarkStart w:id="227" w:name="OLE_LINK102"/>
      <w:bookmarkStart w:id="228" w:name="OLE_LINK103"/>
      <w:bookmarkStart w:id="229" w:name="OLE_LINK104"/>
      <w:r w:rsidR="00F455EA" w:rsidRPr="00D26514">
        <w:t>General Introduction</w:t>
      </w:r>
      <w:bookmarkEnd w:id="227"/>
      <w:bookmarkEnd w:id="228"/>
      <w:bookmarkEnd w:id="229"/>
      <w:r w:rsidR="00F0665F" w:rsidRPr="00D26514">
        <w:t xml:space="preserve">. </w:t>
      </w:r>
      <w:r w:rsidR="00B55350" w:rsidRPr="00D26514">
        <w:t>Add information on any standards referenced in the profile that are not alr</w:t>
      </w:r>
      <w:r w:rsidR="00F455EA" w:rsidRPr="00D26514">
        <w:t>eady addressed in t</w:t>
      </w:r>
      <w:r w:rsidR="00504C89" w:rsidRPr="00D26514">
        <w:t xml:space="preserve">he </w:t>
      </w:r>
      <w:hyperlink r:id="rId35" w:anchor="GenIntro" w:history="1">
        <w:r w:rsidR="00504C89" w:rsidRPr="00D26514">
          <w:rPr>
            <w:rStyle w:val="Hyperlink"/>
          </w:rPr>
          <w:t>General Introduction</w:t>
        </w:r>
      </w:hyperlink>
      <w:r w:rsidR="00504C89" w:rsidRPr="00D26514">
        <w:t xml:space="preserve"> </w:t>
      </w:r>
      <w:r w:rsidR="00222CF4" w:rsidRPr="00D26514">
        <w:t xml:space="preserve">(see </w:t>
      </w:r>
      <w:r w:rsidR="00504C89" w:rsidRPr="00D26514">
        <w:t>Section 9.0</w:t>
      </w:r>
      <w:r w:rsidR="00222CF4" w:rsidRPr="00D26514">
        <w:t>)</w:t>
      </w:r>
      <w:r w:rsidR="00F4757B" w:rsidRPr="00D26514">
        <w:t>.</w:t>
      </w:r>
      <w:r w:rsidR="00B55350" w:rsidRPr="00D26514">
        <w:t>&gt;</w:t>
      </w:r>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230" w:name="_Toc345074649"/>
      <w:bookmarkStart w:id="231" w:name="_Toc24634194"/>
      <w:r w:rsidRPr="00D26514">
        <w:rPr>
          <w:noProof w:val="0"/>
        </w:rPr>
        <w:t>&lt;</w:t>
      </w:r>
      <w:r w:rsidRPr="00D26514">
        <w:rPr>
          <w:i/>
          <w:noProof w:val="0"/>
        </w:rPr>
        <w:t>Domain-specific additions</w:t>
      </w:r>
      <w:r w:rsidR="005672A9" w:rsidRPr="00D26514">
        <w:rPr>
          <w:i/>
          <w:noProof w:val="0"/>
        </w:rPr>
        <w:t>&gt;</w:t>
      </w:r>
      <w:bookmarkEnd w:id="230"/>
      <w:bookmarkEnd w:id="231"/>
    </w:p>
    <w:p w14:paraId="774B1030" w14:textId="4F8FB844" w:rsidR="00F455EA" w:rsidRPr="00D26514" w:rsidRDefault="005672A9" w:rsidP="00B92EA1">
      <w:pPr>
        <w:pStyle w:val="AuthorInstructions"/>
      </w:pPr>
      <w:r w:rsidRPr="00D26514">
        <w:t>&lt;</w:t>
      </w:r>
      <w:r w:rsidR="00F455EA" w:rsidRPr="00D26514">
        <w:t>Some domains have specific sections, added as subsections to Sections 1 or 2, in their Technical Frameworks</w:t>
      </w:r>
      <w:r w:rsidR="00F0665F" w:rsidRPr="00D26514">
        <w:t xml:space="preserve">. </w:t>
      </w:r>
      <w:r w:rsidR="00F455EA" w:rsidRPr="00D26514">
        <w:t xml:space="preserve">These types of additions are allowed </w:t>
      </w:r>
      <w:proofErr w:type="gramStart"/>
      <w:r w:rsidR="00F455EA" w:rsidRPr="00D26514">
        <w:t>as long as</w:t>
      </w:r>
      <w:proofErr w:type="gramEnd"/>
      <w:r w:rsidR="00F455EA" w:rsidRPr="00D26514">
        <w:t xml:space="preserve"> they do not adjust the overall numbering scheme which needs to remain consistent across domains</w:t>
      </w:r>
      <w:r w:rsidR="00F0665F" w:rsidRPr="00D26514">
        <w:t xml:space="preserve">. </w:t>
      </w:r>
      <w:r w:rsidR="00F455EA" w:rsidRPr="00D26514">
        <w:t>If there are such additions, they should be included here</w:t>
      </w:r>
      <w:r w:rsidR="00C52492" w:rsidRPr="00D26514">
        <w:t>; if none enter NA.</w:t>
      </w:r>
      <w:r w:rsidR="00F455EA" w:rsidRPr="00D26514">
        <w:t>&gt;</w:t>
      </w:r>
    </w:p>
    <w:p w14:paraId="15B9022B" w14:textId="77777777" w:rsidR="00303E20" w:rsidRPr="00D26514" w:rsidRDefault="00303E20">
      <w:pPr>
        <w:pStyle w:val="BodyText"/>
        <w:rPr>
          <w:i/>
          <w:iCs/>
        </w:rPr>
      </w:pPr>
      <w:bookmarkStart w:id="232" w:name="_Toc473170358"/>
      <w:bookmarkStart w:id="233" w:name="_Toc504625755"/>
      <w:bookmarkStart w:id="234" w:name="_Toc530206508"/>
      <w:bookmarkStart w:id="235" w:name="_Toc1388428"/>
      <w:bookmarkStart w:id="236" w:name="_Toc1388582"/>
      <w:bookmarkStart w:id="237" w:name="_Toc1456609"/>
      <w:bookmarkStart w:id="238" w:name="_Toc37034634"/>
      <w:bookmarkStart w:id="239" w:name="_Toc38846112"/>
      <w:bookmarkEnd w:id="190"/>
      <w:bookmarkEnd w:id="191"/>
      <w:bookmarkEnd w:id="221"/>
      <w:bookmarkEnd w:id="222"/>
      <w:bookmarkEnd w:id="223"/>
      <w:bookmarkEnd w:id="224"/>
      <w:bookmarkEnd w:id="225"/>
      <w:bookmarkEnd w:id="226"/>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49E16927" w14:textId="5DE2607A" w:rsidR="00303E20" w:rsidRPr="00D26514" w:rsidRDefault="00303E20" w:rsidP="00303E20">
      <w:pPr>
        <w:pStyle w:val="Heading1"/>
        <w:pageBreakBefore w:val="0"/>
        <w:numPr>
          <w:ilvl w:val="0"/>
          <w:numId w:val="0"/>
        </w:numPr>
        <w:rPr>
          <w:noProof w:val="0"/>
        </w:rPr>
      </w:pPr>
      <w:bookmarkStart w:id="240" w:name="_Toc345074650"/>
      <w:bookmarkStart w:id="241" w:name="_Toc24634195"/>
      <w:r w:rsidRPr="00D26514">
        <w:rPr>
          <w:noProof w:val="0"/>
        </w:rPr>
        <w:t xml:space="preserve">X </w:t>
      </w:r>
      <w:r w:rsidR="00A06774">
        <w:rPr>
          <w:noProof w:val="0"/>
        </w:rPr>
        <w:t>Document Sharing Exchange on FHIR (</w:t>
      </w:r>
      <w:del w:id="242" w:author="John Moehrke" w:date="2019-11-14T13:37:00Z">
        <w:r w:rsidR="00A06774" w:rsidDel="00177EFB">
          <w:rPr>
            <w:noProof w:val="0"/>
          </w:rPr>
          <w:delText>MHD-HIE</w:delText>
        </w:r>
      </w:del>
      <w:ins w:id="243" w:author="John Moehrke" w:date="2019-11-14T13:37:00Z">
        <w:r w:rsidR="00177EFB">
          <w:rPr>
            <w:noProof w:val="0"/>
          </w:rPr>
          <w:t>MHDS</w:t>
        </w:r>
      </w:ins>
      <w:r w:rsidR="00A06774">
        <w:rPr>
          <w:noProof w:val="0"/>
        </w:rPr>
        <w:t xml:space="preserve">) </w:t>
      </w:r>
      <w:r w:rsidRPr="00D26514">
        <w:rPr>
          <w:noProof w:val="0"/>
        </w:rPr>
        <w:t>Profile</w:t>
      </w:r>
      <w:bookmarkEnd w:id="240"/>
      <w:bookmarkEnd w:id="241"/>
    </w:p>
    <w:p w14:paraId="61AA9F82" w14:textId="77777777" w:rsidR="00177EFB" w:rsidRDefault="00177EFB" w:rsidP="00B92EA1">
      <w:pPr>
        <w:pStyle w:val="AuthorInstructions"/>
        <w:rPr>
          <w:ins w:id="244" w:author="John Moehrke" w:date="2019-11-14T13:45:00Z"/>
          <w:i w:val="0"/>
        </w:rPr>
      </w:pPr>
    </w:p>
    <w:p w14:paraId="04BE9FBB" w14:textId="079572FA" w:rsidR="00177EFB" w:rsidRDefault="00177EFB" w:rsidP="00177EFB">
      <w:pPr>
        <w:pStyle w:val="BodyText"/>
        <w:rPr>
          <w:ins w:id="245" w:author="John Moehrke" w:date="2019-11-14T13:45:00Z"/>
        </w:rPr>
      </w:pPr>
      <w:commentRangeStart w:id="246"/>
      <w:ins w:id="247" w:author="John Moehrke" w:date="2019-11-14T13:45:00Z">
        <w:r>
          <w:t>MHDS Profile</w:t>
        </w:r>
        <w:r w:rsidRPr="00E94F9C">
          <w:t xml:space="preserve"> </w:t>
        </w:r>
      </w:ins>
      <w:ins w:id="248" w:author="John Moehrke" w:date="2019-11-14T13:46:00Z">
        <w:r w:rsidR="00B97DBE">
          <w:t>specifies</w:t>
        </w:r>
      </w:ins>
      <w:ins w:id="249" w:author="John Moehrke" w:date="2019-11-14T13:45:00Z">
        <w:r>
          <w:t xml:space="preserve"> how a collection of IHE profiles can</w:t>
        </w:r>
        <w:r w:rsidRPr="00E94F9C">
          <w:t xml:space="preserve"> be used by communities for exchanging health information. The</w:t>
        </w:r>
        <w:r>
          <w:t xml:space="preserve">se IHE </w:t>
        </w:r>
        <w:r w:rsidRPr="00E94F9C">
          <w:t xml:space="preserve">profiles include support for patient identification, health document location and retrieval, provider directories, and the protection of privacy and security. </w:t>
        </w:r>
        <w:r>
          <w:t xml:space="preserve">MHDS </w:t>
        </w:r>
        <w:r w:rsidRPr="00E94F9C">
          <w:t>show</w:t>
        </w:r>
        <w:r>
          <w:t>s</w:t>
        </w:r>
        <w:r w:rsidRPr="00E94F9C">
          <w:t xml:space="preserve"> how various profiles work together to provide a standards</w:t>
        </w:r>
        <w:r>
          <w:t>-</w:t>
        </w:r>
        <w:r w:rsidRPr="00E94F9C">
          <w:t xml:space="preserve">based, interoperable approach to community health information sharing. </w:t>
        </w:r>
        <w:commentRangeEnd w:id="246"/>
        <w:r>
          <w:rPr>
            <w:rStyle w:val="CommentReference"/>
          </w:rPr>
          <w:commentReference w:id="246"/>
        </w:r>
      </w:ins>
    </w:p>
    <w:p w14:paraId="3BC0502D" w14:textId="77777777" w:rsidR="00177EFB" w:rsidRDefault="00177EFB" w:rsidP="00B92EA1">
      <w:pPr>
        <w:pStyle w:val="AuthorInstructions"/>
        <w:rPr>
          <w:ins w:id="250" w:author="John Moehrke" w:date="2019-11-14T13:45:00Z"/>
          <w:i w:val="0"/>
        </w:rPr>
      </w:pPr>
    </w:p>
    <w:p w14:paraId="373F81EE" w14:textId="628C4F05" w:rsidR="00A06774" w:rsidRDefault="00A06774" w:rsidP="00B92EA1">
      <w:pPr>
        <w:pStyle w:val="AuthorInstructions"/>
        <w:rPr>
          <w:i w:val="0"/>
        </w:rPr>
      </w:pPr>
      <w:r>
        <w:rPr>
          <w:i w:val="0"/>
        </w:rPr>
        <w:t xml:space="preserve">This profile defines a Document Sharing Exchange that is based around the </w:t>
      </w:r>
      <w:ins w:id="251" w:author="Lynn Felhofer" w:date="2019-11-12T22:07:00Z">
        <w:r w:rsidR="00532962">
          <w:rPr>
            <w:i w:val="0"/>
          </w:rPr>
          <w:t>H</w:t>
        </w:r>
      </w:ins>
      <w:ins w:id="252" w:author="John Moehrke" w:date="2019-11-14T13:41:00Z">
        <w:r w:rsidR="00177EFB">
          <w:rPr>
            <w:i w:val="0"/>
          </w:rPr>
          <w:t>L</w:t>
        </w:r>
      </w:ins>
      <w:ins w:id="253" w:author="Lynn Felhofer" w:date="2019-11-12T22:07:00Z">
        <w:r w:rsidR="00532962">
          <w:rPr>
            <w:i w:val="0"/>
          </w:rPr>
          <w:t xml:space="preserve">7 </w:t>
        </w:r>
      </w:ins>
      <w:r>
        <w:rPr>
          <w:i w:val="0"/>
        </w:rPr>
        <w:t>FHIR standard. This Document Sharing exchange is following the principles described in</w:t>
      </w:r>
      <w:r w:rsidR="00593201">
        <w:rPr>
          <w:i w:val="0"/>
        </w:rPr>
        <w:t xml:space="preserve"> the whitepaper on Document Sharing</w:t>
      </w:r>
      <w:r w:rsidR="0078504F">
        <w:rPr>
          <w:i w:val="0"/>
        </w:rPr>
        <w:t>. This Document Sharing exchange requires the same management of metadata as descried in the metadata handbook:</w:t>
      </w:r>
    </w:p>
    <w:p w14:paraId="3B53DCF0" w14:textId="37A50687" w:rsidR="00A62DB8" w:rsidRPr="00A62DB8" w:rsidRDefault="00A62DB8" w:rsidP="00783E5A">
      <w:pPr>
        <w:numPr>
          <w:ilvl w:val="0"/>
          <w:numId w:val="22"/>
        </w:numPr>
        <w:shd w:val="clear" w:color="auto" w:fill="FFFFFF"/>
        <w:spacing w:before="100" w:beforeAutospacing="1" w:after="100" w:afterAutospacing="1"/>
        <w:rPr>
          <w:rStyle w:val="Hyperlink"/>
          <w:color w:val="9C7DBE"/>
        </w:rPr>
      </w:pPr>
      <w:r>
        <w:rPr>
          <w:rStyle w:val="Hyperlink"/>
          <w:rFonts w:ascii="Segoe UI" w:hAnsi="Segoe UI" w:cs="Segoe UI"/>
          <w:color w:val="9C7DBE"/>
        </w:rPr>
        <w:t xml:space="preserve">ITI Technical Framework: </w:t>
      </w:r>
      <w:hyperlink r:id="rId36" w:anchor="nameddest=4_0_Metadata_used_in_Document_S" w:history="1">
        <w:r w:rsidRPr="00A62DB8">
          <w:rPr>
            <w:rStyle w:val="Hyperlink"/>
            <w:rFonts w:ascii="Segoe UI" w:hAnsi="Segoe UI" w:cs="Segoe UI"/>
            <w:color w:val="9C7DBE"/>
          </w:rPr>
          <w:t>Vol. 3 - Section 4.0 Metadata used in Document Sharing</w:t>
        </w:r>
      </w:hyperlink>
    </w:p>
    <w:p w14:paraId="546BD31D" w14:textId="287F6BB6" w:rsidR="00A06774" w:rsidRPr="00A62DB8" w:rsidRDefault="00CF3A5D" w:rsidP="00783E5A">
      <w:pPr>
        <w:numPr>
          <w:ilvl w:val="0"/>
          <w:numId w:val="22"/>
        </w:numPr>
        <w:shd w:val="clear" w:color="auto" w:fill="FFFFFF"/>
        <w:spacing w:before="100" w:beforeAutospacing="1" w:after="100" w:afterAutospacing="1"/>
        <w:rPr>
          <w:rStyle w:val="Hyperlink"/>
          <w:rFonts w:ascii="Segoe UI" w:hAnsi="Segoe UI" w:cs="Segoe UI"/>
          <w:color w:val="212529"/>
        </w:rPr>
      </w:pPr>
      <w:hyperlink r:id="rId37" w:tgtFrame="_blank" w:tooltip="Health Information Exchange: Enabling Document Sharing Using IHE Profiles" w:history="1">
        <w:r w:rsidR="00A06774">
          <w:rPr>
            <w:rStyle w:val="Hyperlink"/>
            <w:rFonts w:ascii="Segoe UI" w:hAnsi="Segoe UI" w:cs="Segoe UI"/>
            <w:color w:val="9C7DBE"/>
          </w:rPr>
          <w:t>Health Information Exchange: Enabling Document Sharing Using IHE Profiles</w:t>
        </w:r>
      </w:hyperlink>
    </w:p>
    <w:bookmarkStart w:id="254" w:name="_Hlk24031190"/>
    <w:p w14:paraId="40A01236" w14:textId="4C711B3D" w:rsidR="00A62DB8" w:rsidRPr="00C625FC" w:rsidRDefault="00A62DB8" w:rsidP="00A62DB8">
      <w:pPr>
        <w:numPr>
          <w:ilvl w:val="0"/>
          <w:numId w:val="22"/>
        </w:numPr>
        <w:shd w:val="clear" w:color="auto" w:fill="FFFFFF"/>
        <w:spacing w:before="100" w:beforeAutospacing="1" w:after="100" w:afterAutospacing="1"/>
        <w:rPr>
          <w:rStyle w:val="Hyperlink"/>
          <w:rFonts w:ascii="Segoe UI" w:hAnsi="Segoe UI" w:cs="Segoe UI"/>
          <w:color w:val="212529"/>
          <w:u w:val="none"/>
        </w:rPr>
      </w:pPr>
      <w:r>
        <w:fldChar w:fldCharType="begin"/>
      </w:r>
      <w:r>
        <w:instrText>HYPERLINK "https://www.ihe.net/uploadedFiles/Documents/ITI/IHE_ITI_Handbook_Metadata_Rev1-1_Pub_2018-08-20.pdf"</w:instrText>
      </w:r>
      <w:r>
        <w:fldChar w:fldCharType="separate"/>
      </w:r>
      <w:r>
        <w:rPr>
          <w:rStyle w:val="Hyperlink"/>
          <w:rFonts w:ascii="Segoe UI" w:hAnsi="Segoe UI" w:cs="Segoe UI"/>
          <w:color w:val="9C7DBE"/>
        </w:rPr>
        <w:t>Document Sharing Metadata Handbook</w:t>
      </w:r>
      <w:r>
        <w:rPr>
          <w:rStyle w:val="Hyperlink"/>
          <w:rFonts w:ascii="Segoe UI" w:hAnsi="Segoe UI" w:cs="Segoe UI"/>
          <w:color w:val="9C7DBE"/>
        </w:rPr>
        <w:fldChar w:fldCharType="end"/>
      </w:r>
    </w:p>
    <w:p w14:paraId="2A2EDCF6" w14:textId="5EBA7B41" w:rsidR="00C625FC" w:rsidRPr="00C625FC" w:rsidRDefault="00CF3A5D" w:rsidP="00A62DB8">
      <w:pPr>
        <w:numPr>
          <w:ilvl w:val="0"/>
          <w:numId w:val="22"/>
        </w:numPr>
        <w:shd w:val="clear" w:color="auto" w:fill="FFFFFF"/>
        <w:spacing w:before="100" w:beforeAutospacing="1" w:after="100" w:afterAutospacing="1"/>
        <w:rPr>
          <w:rStyle w:val="Hyperlink"/>
          <w:color w:val="9C7DBE"/>
        </w:rPr>
      </w:pPr>
      <w:hyperlink r:id="rId38" w:history="1">
        <w:r w:rsidR="00C625FC" w:rsidRPr="00C625FC">
          <w:rPr>
            <w:rStyle w:val="Hyperlink"/>
            <w:rFonts w:ascii="Segoe UI" w:hAnsi="Segoe UI" w:cs="Segoe UI"/>
            <w:color w:val="9C7DBE"/>
          </w:rPr>
          <w:t>Template for XDS Affinity Domain Deployment Planning</w:t>
        </w:r>
      </w:hyperlink>
    </w:p>
    <w:bookmarkEnd w:id="254"/>
    <w:p w14:paraId="747D1A94" w14:textId="4926F1BB" w:rsidR="00A06774" w:rsidRPr="002F0577" w:rsidRDefault="00A62DB8" w:rsidP="00B92EA1">
      <w:pPr>
        <w:pStyle w:val="AuthorInstructions"/>
        <w:rPr>
          <w:i w:val="0"/>
        </w:rPr>
      </w:pPr>
      <w:r>
        <w:rPr>
          <w:i w:val="0"/>
        </w:rPr>
        <w:t xml:space="preserve">Further elaboration of the use-cases and solutions can be found in </w:t>
      </w:r>
      <w:ins w:id="255" w:author="Lynn Felhofer" w:date="2019-11-12T22:08:00Z">
        <w:r w:rsidR="00532962">
          <w:rPr>
            <w:i w:val="0"/>
          </w:rPr>
          <w:t>S</w:t>
        </w:r>
      </w:ins>
      <w:del w:id="256" w:author="Lynn Felhofer" w:date="2019-11-12T22:08:00Z">
        <w:r w:rsidDel="00532962">
          <w:rPr>
            <w:i w:val="0"/>
          </w:rPr>
          <w:delText>s</w:delText>
        </w:r>
      </w:del>
      <w:r>
        <w:rPr>
          <w:i w:val="0"/>
        </w:rPr>
        <w:t>ection X.4 below.</w:t>
      </w:r>
    </w:p>
    <w:p w14:paraId="26EFC41B" w14:textId="77777777" w:rsidR="002F0577" w:rsidRPr="00D45A9E" w:rsidRDefault="002F0577" w:rsidP="00B92EA1">
      <w:pPr>
        <w:pStyle w:val="AuthorInstructions"/>
        <w:rPr>
          <w:i w:val="0"/>
          <w:u w:val="single"/>
        </w:rPr>
      </w:pPr>
    </w:p>
    <w:p w14:paraId="09AA4275" w14:textId="509C14BE" w:rsidR="00A85861" w:rsidRPr="00D26514" w:rsidRDefault="00CF283F" w:rsidP="00D91815">
      <w:pPr>
        <w:pStyle w:val="Heading2"/>
        <w:numPr>
          <w:ilvl w:val="0"/>
          <w:numId w:val="0"/>
        </w:numPr>
        <w:rPr>
          <w:noProof w:val="0"/>
        </w:rPr>
      </w:pPr>
      <w:bookmarkStart w:id="257" w:name="_Toc345074651"/>
      <w:bookmarkStart w:id="258" w:name="_Toc24634196"/>
      <w:r w:rsidRPr="00D26514">
        <w:rPr>
          <w:noProof w:val="0"/>
        </w:rPr>
        <w:t xml:space="preserve">X.1 </w:t>
      </w:r>
      <w:del w:id="259" w:author="John Moehrke" w:date="2019-11-14T13:37:00Z">
        <w:r w:rsidR="00BC69B5" w:rsidDel="00177EFB">
          <w:rPr>
            <w:noProof w:val="0"/>
          </w:rPr>
          <w:delText>MHD-HIE</w:delText>
        </w:r>
      </w:del>
      <w:ins w:id="260" w:author="John Moehrke" w:date="2019-11-14T13:37:00Z">
        <w:r w:rsidR="00177EFB">
          <w:rPr>
            <w:noProof w:val="0"/>
          </w:rPr>
          <w:t>MHDS</w:t>
        </w:r>
      </w:ins>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232"/>
      <w:bookmarkEnd w:id="233"/>
      <w:bookmarkEnd w:id="234"/>
      <w:bookmarkEnd w:id="235"/>
      <w:bookmarkEnd w:id="236"/>
      <w:bookmarkEnd w:id="237"/>
      <w:bookmarkEnd w:id="238"/>
      <w:bookmarkEnd w:id="239"/>
      <w:r w:rsidR="008608EF" w:rsidRPr="00D26514">
        <w:rPr>
          <w:noProof w:val="0"/>
        </w:rPr>
        <w:t>, and Content Modules</w:t>
      </w:r>
      <w:bookmarkStart w:id="261" w:name="_Toc473170359"/>
      <w:bookmarkStart w:id="262" w:name="_Toc504625756"/>
      <w:bookmarkStart w:id="263" w:name="_Toc530206509"/>
      <w:bookmarkStart w:id="264" w:name="_Toc1388429"/>
      <w:bookmarkStart w:id="265" w:name="_Toc1388583"/>
      <w:bookmarkStart w:id="266" w:name="_Toc1456610"/>
      <w:bookmarkStart w:id="267" w:name="_Toc37034635"/>
      <w:bookmarkStart w:id="268" w:name="_Toc38846113"/>
      <w:bookmarkEnd w:id="257"/>
      <w:bookmarkEnd w:id="258"/>
    </w:p>
    <w:p w14:paraId="2527D70C" w14:textId="391FDF89" w:rsidR="003921A0" w:rsidRPr="00D26514" w:rsidRDefault="00BC69B5">
      <w:pPr>
        <w:pStyle w:val="BodyText"/>
        <w:rPr>
          <w:i/>
        </w:rPr>
      </w:pPr>
      <w:r>
        <w:t>This profile orchestrates many existing profile/</w:t>
      </w:r>
      <w:r w:rsidR="00A62DB8">
        <w:t>actors and</w:t>
      </w:r>
      <w:r>
        <w:t xml:space="preserve"> create</w:t>
      </w:r>
      <w:r w:rsidR="00A62DB8">
        <w:t>s</w:t>
      </w:r>
      <w:r>
        <w:t xml:space="preserve"> one new actor. The actor that is specific to this profile is a Document Registry. </w:t>
      </w:r>
      <w:r w:rsidR="00A31857">
        <w:t xml:space="preserve"> The following diagram is a high-level diagram showing a set of Actors that would be deployed in a virtual central infrastructure. They do not need to be deployed in the same physical location, but they will act as one central service.</w:t>
      </w:r>
    </w:p>
    <w:p w14:paraId="0CAD755F" w14:textId="77777777" w:rsidR="00A31857" w:rsidRPr="00D26514" w:rsidRDefault="00A31857" w:rsidP="00A31857">
      <w:pPr>
        <w:pStyle w:val="BodyText"/>
      </w:pPr>
    </w:p>
    <w:p w14:paraId="757C697E" w14:textId="77777777" w:rsidR="00A31857" w:rsidRPr="00D26514" w:rsidRDefault="00A31857" w:rsidP="00A31857">
      <w:pPr>
        <w:pStyle w:val="BodyText"/>
      </w:pPr>
    </w:p>
    <w:p w14:paraId="40E7F884" w14:textId="0790DEDB" w:rsidR="00A31857" w:rsidRPr="00D26514" w:rsidRDefault="003D7A49" w:rsidP="00A31857">
      <w:pPr>
        <w:pStyle w:val="BodyText"/>
        <w:jc w:val="center"/>
      </w:pPr>
      <w:ins w:id="269" w:author="John Moehrke" w:date="2019-12-03T21:37:00Z">
        <w:r w:rsidRPr="003D7A49">
          <w:lastRenderedPageBreak/>
          <w:drawing>
            <wp:inline distT="0" distB="0" distL="0" distR="0" wp14:anchorId="5BC21A40" wp14:editId="1A0D9D65">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343275"/>
                      </a:xfrm>
                      <a:prstGeom prst="rect">
                        <a:avLst/>
                      </a:prstGeom>
                    </pic:spPr>
                  </pic:pic>
                </a:graphicData>
              </a:graphic>
            </wp:inline>
          </w:drawing>
        </w:r>
      </w:ins>
    </w:p>
    <w:p w14:paraId="1E35AF9B" w14:textId="0ED4A780" w:rsidR="00A31857" w:rsidRPr="00D26514" w:rsidRDefault="00A31857" w:rsidP="00A31857">
      <w:pPr>
        <w:pStyle w:val="FigureTitle"/>
      </w:pPr>
      <w:r w:rsidRPr="00D26514">
        <w:t xml:space="preserve">Figure X.1-1: </w:t>
      </w:r>
      <w:del w:id="270" w:author="John Moehrke" w:date="2019-11-14T13:37:00Z">
        <w:r w:rsidDel="00177EFB">
          <w:delText>MHD-HIE</w:delText>
        </w:r>
      </w:del>
      <w:ins w:id="271" w:author="John Moehrke" w:date="2019-11-14T13:37:00Z">
        <w:r w:rsidR="00177EFB">
          <w:t>MHDS</w:t>
        </w:r>
      </w:ins>
      <w:r w:rsidRPr="00D26514">
        <w:t xml:space="preserve"> Actor Diagram</w:t>
      </w:r>
    </w:p>
    <w:p w14:paraId="6123E56F" w14:textId="62434A1E" w:rsidR="00707604" w:rsidRDefault="00707604" w:rsidP="00707604">
      <w:pPr>
        <w:pStyle w:val="BodyText"/>
        <w:rPr>
          <w:ins w:id="272" w:author="John Moehrke" w:date="2019-11-14T14:37:00Z"/>
        </w:rPr>
      </w:pPr>
      <w:ins w:id="273" w:author="John Moehrke" w:date="2019-11-14T14:37:00Z">
        <w:r>
          <w:t xml:space="preserve">The Document Sharing Health Information Exchange will also host a set of Service endpoints as shown in Figure X.1.1-1. These provide services to the Document Sharing Community (aka Community): </w:t>
        </w:r>
      </w:ins>
      <w:del w:id="274" w:author="John Moehrke" w:date="2019-12-03T20:32:00Z">
        <w:r w:rsidR="001A45C4" w:rsidDel="00BE5CF3">
          <w:rPr>
            <w:rStyle w:val="CommentReference"/>
          </w:rPr>
          <w:commentReference w:id="275"/>
        </w:r>
      </w:del>
    </w:p>
    <w:p w14:paraId="3925CB49" w14:textId="77777777" w:rsidR="00707604" w:rsidRDefault="00707604" w:rsidP="00707604">
      <w:pPr>
        <w:pStyle w:val="BodyText"/>
        <w:numPr>
          <w:ilvl w:val="0"/>
          <w:numId w:val="22"/>
        </w:numPr>
        <w:rPr>
          <w:ins w:id="276" w:author="John Moehrke" w:date="2019-11-14T14:37:00Z"/>
        </w:rPr>
      </w:pPr>
      <w:ins w:id="277" w:author="John Moehrke" w:date="2019-11-14T14:37:00Z">
        <w:r w:rsidRPr="00A62DB8">
          <w:rPr>
            <w:b/>
          </w:rPr>
          <w:t>CT: Time Service</w:t>
        </w:r>
        <w:r>
          <w:t xml:space="preserve"> – to provide consistent time to all participant systems</w:t>
        </w:r>
      </w:ins>
    </w:p>
    <w:p w14:paraId="79F481F0" w14:textId="77777777" w:rsidR="00707604" w:rsidRDefault="00707604" w:rsidP="00707604">
      <w:pPr>
        <w:pStyle w:val="BodyText"/>
        <w:numPr>
          <w:ilvl w:val="0"/>
          <w:numId w:val="22"/>
        </w:numPr>
        <w:rPr>
          <w:ins w:id="278" w:author="John Moehrke" w:date="2019-11-14T14:37:00Z"/>
        </w:rPr>
      </w:pPr>
      <w:ins w:id="279" w:author="John Moehrke" w:date="2019-11-14T14:37:00Z">
        <w:r w:rsidRPr="00A62DB8">
          <w:rPr>
            <w:b/>
          </w:rPr>
          <w:t>ATNA – Audit Record Repository</w:t>
        </w:r>
        <w:r>
          <w:t xml:space="preserve"> – to capture audit events and provide appropriate audit log access for security and privacy use-cases</w:t>
        </w:r>
      </w:ins>
    </w:p>
    <w:p w14:paraId="3429CCE6" w14:textId="1445DB36" w:rsidR="00707604" w:rsidRDefault="00707604" w:rsidP="00707604">
      <w:pPr>
        <w:pStyle w:val="BodyText"/>
        <w:numPr>
          <w:ilvl w:val="0"/>
          <w:numId w:val="22"/>
        </w:numPr>
        <w:rPr>
          <w:ins w:id="280" w:author="John Moehrke" w:date="2019-11-14T14:37:00Z"/>
        </w:rPr>
      </w:pPr>
      <w:ins w:id="281" w:author="John Moehrke" w:date="2019-11-14T14:37:00Z">
        <w:r w:rsidRPr="00A62DB8">
          <w:rPr>
            <w:b/>
          </w:rPr>
          <w:t>IUA – Authorization Service</w:t>
        </w:r>
        <w:r>
          <w:t xml:space="preserve"> – to enable centralized authorization decisions </w:t>
        </w:r>
      </w:ins>
    </w:p>
    <w:p w14:paraId="42A65F02" w14:textId="77777777" w:rsidR="00707604" w:rsidRDefault="00707604" w:rsidP="00707604">
      <w:pPr>
        <w:pStyle w:val="BodyText"/>
        <w:numPr>
          <w:ilvl w:val="0"/>
          <w:numId w:val="22"/>
        </w:numPr>
        <w:rPr>
          <w:ins w:id="282" w:author="John Moehrke" w:date="2019-11-14T14:37:00Z"/>
        </w:rPr>
      </w:pPr>
      <w:ins w:id="283" w:author="John Moehrke" w:date="2019-11-14T14:37:00Z">
        <w:r>
          <w:rPr>
            <w:b/>
          </w:rPr>
          <w:t>PMIR</w:t>
        </w:r>
        <w:r w:rsidRPr="00A62DB8">
          <w:rPr>
            <w:b/>
          </w:rPr>
          <w:t xml:space="preserve"> – Patient Manager</w:t>
        </w:r>
        <w:r>
          <w:t xml:space="preserve"> – to provide patient identity lookup by demographics or identity, and to receive create and update of patient identity from participants</w:t>
        </w:r>
      </w:ins>
    </w:p>
    <w:p w14:paraId="0397A633" w14:textId="77777777" w:rsidR="00707604" w:rsidRDefault="00707604" w:rsidP="00707604">
      <w:pPr>
        <w:pStyle w:val="BodyText"/>
        <w:numPr>
          <w:ilvl w:val="1"/>
          <w:numId w:val="22"/>
        </w:numPr>
        <w:rPr>
          <w:ins w:id="284" w:author="John Moehrke" w:date="2019-11-14T14:37:00Z"/>
        </w:rPr>
      </w:pPr>
      <w:ins w:id="285" w:author="John Moehrke" w:date="2019-11-14T14:37:00Z">
        <w:r w:rsidRPr="00A62DB8">
          <w:rPr>
            <w:b/>
          </w:rPr>
          <w:t>PIXm – Patient Manager</w:t>
        </w:r>
        <w:r>
          <w:t xml:space="preserve"> – Patient Identity cross-reference lookup</w:t>
        </w:r>
      </w:ins>
    </w:p>
    <w:p w14:paraId="6BCF972A" w14:textId="77777777" w:rsidR="00707604" w:rsidRDefault="00707604" w:rsidP="00707604">
      <w:pPr>
        <w:pStyle w:val="BodyText"/>
        <w:numPr>
          <w:ilvl w:val="1"/>
          <w:numId w:val="22"/>
        </w:numPr>
        <w:rPr>
          <w:ins w:id="286" w:author="John Moehrke" w:date="2019-11-14T14:37:00Z"/>
        </w:rPr>
      </w:pPr>
      <w:ins w:id="287" w:author="John Moehrke" w:date="2019-11-14T14:37:00Z">
        <w:r w:rsidRPr="00A62DB8">
          <w:rPr>
            <w:b/>
          </w:rPr>
          <w:t>PDQm – Patient Manger</w:t>
        </w:r>
        <w:r>
          <w:t xml:space="preserve"> – Patient Identity lookup by demographics</w:t>
        </w:r>
      </w:ins>
    </w:p>
    <w:p w14:paraId="15E71FA5" w14:textId="77777777" w:rsidR="00707604" w:rsidRDefault="00707604" w:rsidP="00707604">
      <w:pPr>
        <w:pStyle w:val="BodyText"/>
        <w:numPr>
          <w:ilvl w:val="0"/>
          <w:numId w:val="22"/>
        </w:numPr>
        <w:rPr>
          <w:ins w:id="288" w:author="John Moehrke" w:date="2019-11-14T14:37:00Z"/>
        </w:rPr>
      </w:pPr>
      <w:ins w:id="289" w:author="John Moehrke" w:date="2019-11-14T14:37:00Z">
        <w:r>
          <w:rPr>
            <w:b/>
          </w:rPr>
          <w:t>SVCM</w:t>
        </w:r>
        <w:r w:rsidRPr="00A62DB8">
          <w:rPr>
            <w:b/>
          </w:rPr>
          <w:t xml:space="preserve"> – Vocabulary Registry</w:t>
        </w:r>
        <w:r>
          <w:t xml:space="preserve"> – Provide vocabulary and </w:t>
        </w:r>
        <w:proofErr w:type="spellStart"/>
        <w:r>
          <w:t>valueset</w:t>
        </w:r>
        <w:proofErr w:type="spellEnd"/>
        <w:r>
          <w:t xml:space="preserve"> management within the Community</w:t>
        </w:r>
      </w:ins>
    </w:p>
    <w:p w14:paraId="5EB5BA4E" w14:textId="77777777" w:rsidR="00707604" w:rsidRDefault="00707604" w:rsidP="00707604">
      <w:pPr>
        <w:pStyle w:val="BodyText"/>
        <w:numPr>
          <w:ilvl w:val="0"/>
          <w:numId w:val="22"/>
        </w:numPr>
        <w:rPr>
          <w:ins w:id="290" w:author="John Moehrke" w:date="2019-11-14T14:37:00Z"/>
        </w:rPr>
      </w:pPr>
      <w:ins w:id="291" w:author="John Moehrke" w:date="2019-11-14T14:37:00Z">
        <w:r w:rsidRPr="00A62DB8">
          <w:rPr>
            <w:b/>
          </w:rPr>
          <w:t>mCSD – Provider Directory</w:t>
        </w:r>
        <w:r>
          <w:t xml:space="preserve"> – Provide endpoint lookup and optionally provider identity management</w:t>
        </w:r>
      </w:ins>
    </w:p>
    <w:p w14:paraId="7CB93978" w14:textId="77777777" w:rsidR="00707604" w:rsidRDefault="00707604" w:rsidP="00707604">
      <w:pPr>
        <w:pStyle w:val="BodyText"/>
        <w:numPr>
          <w:ilvl w:val="0"/>
          <w:numId w:val="22"/>
        </w:numPr>
        <w:rPr>
          <w:ins w:id="292" w:author="John Moehrke" w:date="2019-11-14T14:37:00Z"/>
        </w:rPr>
      </w:pPr>
      <w:ins w:id="293" w:author="John Moehrke" w:date="2019-11-14T14:37:00Z">
        <w:r w:rsidRPr="00A62DB8">
          <w:rPr>
            <w:b/>
          </w:rPr>
          <w:t>NPFS – File Manager</w:t>
        </w:r>
        <w:r>
          <w:t xml:space="preserve"> – Provide files that are needed in the community but are not patient specific such as policy documents</w:t>
        </w:r>
      </w:ins>
    </w:p>
    <w:p w14:paraId="68DEA973" w14:textId="77777777" w:rsidR="00707604" w:rsidRDefault="00707604" w:rsidP="00707604">
      <w:pPr>
        <w:pStyle w:val="BodyText"/>
        <w:numPr>
          <w:ilvl w:val="0"/>
          <w:numId w:val="22"/>
        </w:numPr>
        <w:rPr>
          <w:ins w:id="294" w:author="John Moehrke" w:date="2019-11-14T14:37:00Z"/>
        </w:rPr>
      </w:pPr>
      <w:ins w:id="295" w:author="John Moehrke" w:date="2019-11-14T14:37:00Z">
        <w:r w:rsidRPr="00A62DB8">
          <w:rPr>
            <w:b/>
          </w:rPr>
          <w:lastRenderedPageBreak/>
          <w:t>mXDE – Data Element Extractor</w:t>
        </w:r>
        <w:r>
          <w:t xml:space="preserve"> – to enable QEDm access to data elements derived from published documents</w:t>
        </w:r>
      </w:ins>
    </w:p>
    <w:p w14:paraId="4117A088" w14:textId="77777777" w:rsidR="00707604" w:rsidRDefault="00707604" w:rsidP="00707604">
      <w:pPr>
        <w:pStyle w:val="BodyText"/>
        <w:numPr>
          <w:ilvl w:val="1"/>
          <w:numId w:val="22"/>
        </w:numPr>
        <w:rPr>
          <w:ins w:id="296" w:author="John Moehrke" w:date="2019-11-14T14:37:00Z"/>
        </w:rPr>
      </w:pPr>
      <w:ins w:id="297" w:author="John Moehrke" w:date="2019-11-14T14:37:00Z">
        <w:r w:rsidRPr="00A62DB8">
          <w:rPr>
            <w:b/>
          </w:rPr>
          <w:t>QEDm – Clinical Data Source</w:t>
        </w:r>
        <w:r>
          <w:t xml:space="preserve"> – to enable access to data elements (aka FHIR clinical Resources)</w:t>
        </w:r>
      </w:ins>
    </w:p>
    <w:p w14:paraId="42764FA2" w14:textId="77777777" w:rsidR="00707604" w:rsidRDefault="00707604" w:rsidP="00707604">
      <w:pPr>
        <w:pStyle w:val="BodyText"/>
        <w:numPr>
          <w:ilvl w:val="0"/>
          <w:numId w:val="22"/>
        </w:numPr>
        <w:rPr>
          <w:ins w:id="298" w:author="John Moehrke" w:date="2019-11-14T14:37:00Z"/>
        </w:rPr>
      </w:pPr>
      <w:proofErr w:type="spellStart"/>
      <w:ins w:id="299" w:author="John Moehrke" w:date="2019-11-14T14:37:00Z">
        <w:r w:rsidRPr="00A62DB8">
          <w:rPr>
            <w:b/>
          </w:rPr>
          <w:t>mACM</w:t>
        </w:r>
        <w:proofErr w:type="spellEnd"/>
        <w:r w:rsidRPr="00A62DB8">
          <w:rPr>
            <w:b/>
          </w:rPr>
          <w:t xml:space="preserve"> – Alert Communication Manager</w:t>
        </w:r>
        <w:r>
          <w:t xml:space="preserve"> – to enable community supported alert communications</w:t>
        </w:r>
      </w:ins>
    </w:p>
    <w:p w14:paraId="4FD9C59A" w14:textId="77777777" w:rsidR="00707604" w:rsidRPr="00D26514" w:rsidRDefault="00707604" w:rsidP="00707604">
      <w:pPr>
        <w:pStyle w:val="BodyText"/>
        <w:rPr>
          <w:ins w:id="300" w:author="John Moehrke" w:date="2019-11-14T14:37:00Z"/>
        </w:rPr>
      </w:pPr>
      <w:ins w:id="301" w:author="John Moehrke" w:date="2019-11-14T14:37:00Z">
        <w:r>
          <w: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t>
        </w:r>
      </w:ins>
    </w:p>
    <w:p w14:paraId="0471B2AB" w14:textId="62A083D2" w:rsidR="00D91815" w:rsidRDefault="00D91815" w:rsidP="00BB76BC">
      <w:pPr>
        <w:pStyle w:val="BodyText"/>
      </w:pPr>
    </w:p>
    <w:p w14:paraId="42EDF1AC" w14:textId="62B2F6F5" w:rsidR="00E6404A" w:rsidRDefault="00E6404A" w:rsidP="00BB76BC">
      <w:pPr>
        <w:pStyle w:val="BodyText"/>
      </w:pPr>
      <w:r>
        <w:t xml:space="preserve">The Document Registry is grouped with a set of Actors from other profiles.  The MHD Document Responder and Document Recipient are grouped to provide the MHD service side capabilities to the Participating clients. The </w:t>
      </w:r>
      <w:del w:id="302" w:author="John Moehrke" w:date="2019-11-14T13:43:00Z">
        <w:r w:rsidDel="00177EFB">
          <w:delText>PRIM</w:delText>
        </w:r>
      </w:del>
      <w:ins w:id="303" w:author="John Moehrke" w:date="2019-11-14T13:43:00Z">
        <w:r w:rsidR="00177EFB">
          <w:t>PMIR</w:t>
        </w:r>
      </w:ins>
      <w:r>
        <w:t xml:space="preserve"> Patient Identity Consumer is provided to enable patient identity synchronization and specifically the merge function to be applied to any data managed in the Document Registry. The </w:t>
      </w:r>
      <w:del w:id="304" w:author="John Moehrke" w:date="2019-11-14T13:44:00Z">
        <w:r w:rsidDel="00177EFB">
          <w:delText>SVSm</w:delText>
        </w:r>
      </w:del>
      <w:ins w:id="305" w:author="John Moehrke" w:date="2019-11-14T13:44:00Z">
        <w:r w:rsidR="00177EFB">
          <w:t>SVCM</w:t>
        </w:r>
      </w:ins>
      <w:r>
        <w:t xml:space="preserve"> Consumer enables the Document Registry to gain access to </w:t>
      </w:r>
      <w:proofErr w:type="spellStart"/>
      <w:r>
        <w:t>ValueSets</w:t>
      </w:r>
      <w:proofErr w:type="spellEnd"/>
      <w:r>
        <w:t xml:space="preserve"> </w:t>
      </w:r>
      <w:r w:rsidR="00A31857">
        <w:t xml:space="preserve">that the Registry is enforcing Metadata consistency. The mCSD Consumer enables the Registry to have access to Organization and Practitioner resources. IUA and ATNA are grouped to enable the Document Registry to be secure and support secure transactions.  </w:t>
      </w:r>
      <w:r w:rsidR="00395932">
        <w:t xml:space="preserve">The CT Time Client assures that all records of time done by the Document Registry are aligned with the Time Source. </w:t>
      </w:r>
      <w:r w:rsidR="00A31857">
        <w:t xml:space="preserve">This Document </w:t>
      </w:r>
      <w:r w:rsidR="00395932">
        <w:t xml:space="preserve">Registry does not have any exposed transactions, rather all the exposed transactions are by the grouped actors. </w:t>
      </w:r>
    </w:p>
    <w:p w14:paraId="283EAA7B" w14:textId="77777777" w:rsidR="00A31857" w:rsidRDefault="00A31857" w:rsidP="00BB76BC">
      <w:pPr>
        <w:pStyle w:val="BodyText"/>
      </w:pPr>
    </w:p>
    <w:p w14:paraId="3D9C2396" w14:textId="54450389" w:rsidR="00E6404A" w:rsidRDefault="007C6FD3" w:rsidP="00E6404A">
      <w:pPr>
        <w:pStyle w:val="FigureTitle"/>
      </w:pPr>
      <w:ins w:id="306" w:author="John Moehrke" w:date="2019-11-14T14:07:00Z">
        <w:r>
          <w:rPr>
            <w:noProof/>
          </w:rPr>
          <w:lastRenderedPageBreak/>
          <w:drawing>
            <wp:inline distT="0" distB="0" distL="0" distR="0" wp14:anchorId="02D56D40" wp14:editId="31C7AD02">
              <wp:extent cx="3639820" cy="3408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39820" cy="3408045"/>
                      </a:xfrm>
                      <a:prstGeom prst="rect">
                        <a:avLst/>
                      </a:prstGeom>
                      <a:noFill/>
                    </pic:spPr>
                  </pic:pic>
                </a:graphicData>
              </a:graphic>
            </wp:inline>
          </w:drawing>
        </w:r>
      </w:ins>
    </w:p>
    <w:p w14:paraId="2A0E1440" w14:textId="0F2A9140" w:rsidR="00E6404A" w:rsidRPr="00D26514" w:rsidRDefault="00E6404A" w:rsidP="00E6404A">
      <w:pPr>
        <w:pStyle w:val="FigureTitle"/>
      </w:pPr>
      <w:r w:rsidRPr="00D26514">
        <w:t>Figure X.1-</w:t>
      </w:r>
      <w:r>
        <w:t>2</w:t>
      </w:r>
      <w:r w:rsidRPr="00D26514">
        <w:t xml:space="preserve">: </w:t>
      </w:r>
      <w:del w:id="307" w:author="John Moehrke" w:date="2019-11-14T13:37:00Z">
        <w:r w:rsidDel="00177EFB">
          <w:delText>MHD-HIE</w:delText>
        </w:r>
      </w:del>
      <w:ins w:id="308" w:author="John Moehrke" w:date="2019-11-14T13:37:00Z">
        <w:r w:rsidR="00177EFB">
          <w:t>MHDS</w:t>
        </w:r>
      </w:ins>
      <w:r w:rsidRPr="00D26514">
        <w:t xml:space="preserve"> </w:t>
      </w:r>
      <w:r>
        <w:t xml:space="preserve">Registry </w:t>
      </w:r>
      <w:r w:rsidRPr="00D26514">
        <w:t>Actor Diagram</w:t>
      </w:r>
    </w:p>
    <w:p w14:paraId="0C7F6CFC" w14:textId="77777777" w:rsidR="00E6404A" w:rsidRDefault="00E6404A" w:rsidP="00BB76BC">
      <w:pPr>
        <w:pStyle w:val="BodyText"/>
      </w:pPr>
    </w:p>
    <w:p w14:paraId="6AB89171" w14:textId="6F12FD1E" w:rsidR="00CF283F" w:rsidRDefault="00CF283F">
      <w:pPr>
        <w:pStyle w:val="BodyText"/>
      </w:pPr>
      <w:r w:rsidRPr="00D26514">
        <w:t xml:space="preserve">Table X.1-1 lists the transactions for each actor directly involved in the </w:t>
      </w:r>
      <w:del w:id="309" w:author="John Moehrke" w:date="2019-11-14T13:37:00Z">
        <w:r w:rsidR="00C625FC" w:rsidDel="00177EFB">
          <w:delText>MHD-HIE</w:delText>
        </w:r>
      </w:del>
      <w:ins w:id="310" w:author="John Moehrke" w:date="2019-11-14T13:37:00Z">
        <w:r w:rsidR="00177EFB">
          <w:t>MHDS</w:t>
        </w:r>
      </w:ins>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96F6CAA" w14:textId="326162A5" w:rsidR="00E6404A" w:rsidRDefault="00E6404A">
      <w:pPr>
        <w:pStyle w:val="BodyText"/>
      </w:pPr>
    </w:p>
    <w:p w14:paraId="5D12332C" w14:textId="2A58E62A" w:rsidR="00E6404A" w:rsidDel="00707604" w:rsidRDefault="00A62DB8">
      <w:pPr>
        <w:pStyle w:val="BodyText"/>
        <w:rPr>
          <w:del w:id="311" w:author="John Moehrke" w:date="2019-11-14T14:37:00Z"/>
        </w:rPr>
      </w:pPr>
      <w:del w:id="312" w:author="John Moehrke" w:date="2019-11-14T14:37:00Z">
        <w:r w:rsidDel="00707604">
          <w:delText xml:space="preserve">The Document Sharing Health Information Exchange will also host a set of Service endpoints as shown in Figure X.1.1-1. These provide services to the Document Sharing Community (aka Community): </w:delText>
        </w:r>
        <w:r w:rsidRPr="00A62DB8" w:rsidDel="00707604">
          <w:rPr>
            <w:highlight w:val="yellow"/>
          </w:rPr>
          <w:delText>TODO-Make sure these actor names are right</w:delText>
        </w:r>
      </w:del>
    </w:p>
    <w:p w14:paraId="5F3127B9" w14:textId="0BC870E2" w:rsidR="00A62DB8" w:rsidDel="00707604" w:rsidRDefault="00A62DB8" w:rsidP="00A62DB8">
      <w:pPr>
        <w:pStyle w:val="BodyText"/>
        <w:numPr>
          <w:ilvl w:val="0"/>
          <w:numId w:val="22"/>
        </w:numPr>
        <w:rPr>
          <w:del w:id="313" w:author="John Moehrke" w:date="2019-11-14T14:37:00Z"/>
        </w:rPr>
      </w:pPr>
      <w:del w:id="314" w:author="John Moehrke" w:date="2019-11-14T14:37:00Z">
        <w:r w:rsidRPr="00A62DB8" w:rsidDel="00707604">
          <w:rPr>
            <w:b/>
          </w:rPr>
          <w:delText>CT: Time Service</w:delText>
        </w:r>
        <w:r w:rsidDel="00707604">
          <w:delText xml:space="preserve"> – to provide consistent time to all participant systems</w:delText>
        </w:r>
      </w:del>
    </w:p>
    <w:p w14:paraId="3AF836FF" w14:textId="24AA62FE" w:rsidR="00A62DB8" w:rsidDel="00707604" w:rsidRDefault="00A62DB8" w:rsidP="00A62DB8">
      <w:pPr>
        <w:pStyle w:val="BodyText"/>
        <w:numPr>
          <w:ilvl w:val="0"/>
          <w:numId w:val="22"/>
        </w:numPr>
        <w:rPr>
          <w:del w:id="315" w:author="John Moehrke" w:date="2019-11-14T14:37:00Z"/>
        </w:rPr>
      </w:pPr>
      <w:del w:id="316" w:author="John Moehrke" w:date="2019-11-14T14:37:00Z">
        <w:r w:rsidRPr="00A62DB8" w:rsidDel="00707604">
          <w:rPr>
            <w:b/>
          </w:rPr>
          <w:delText>ATNA – Audit Record Repository</w:delText>
        </w:r>
        <w:r w:rsidDel="00707604">
          <w:delText xml:space="preserve"> – to capture audit events and provide appropriate audit log access for security and privacy use-cases</w:delText>
        </w:r>
      </w:del>
    </w:p>
    <w:p w14:paraId="21F6322A" w14:textId="66BC4503" w:rsidR="00A62DB8" w:rsidDel="00707604" w:rsidRDefault="00A62DB8" w:rsidP="00A62DB8">
      <w:pPr>
        <w:pStyle w:val="BodyText"/>
        <w:numPr>
          <w:ilvl w:val="0"/>
          <w:numId w:val="22"/>
        </w:numPr>
        <w:rPr>
          <w:del w:id="317" w:author="John Moehrke" w:date="2019-11-14T14:37:00Z"/>
        </w:rPr>
      </w:pPr>
      <w:del w:id="318" w:author="John Moehrke" w:date="2019-11-14T14:37:00Z">
        <w:r w:rsidRPr="00A62DB8" w:rsidDel="00707604">
          <w:rPr>
            <w:b/>
          </w:rPr>
          <w:delText>IUA – Authorization Service</w:delText>
        </w:r>
        <w:r w:rsidDel="00707604">
          <w:delText xml:space="preserve"> – to enable centralized authorization decisions </w:delText>
        </w:r>
        <w:r w:rsidRPr="00A62DB8" w:rsidDel="00707604">
          <w:rPr>
            <w:highlight w:val="yellow"/>
          </w:rPr>
          <w:delText>???</w:delText>
        </w:r>
      </w:del>
    </w:p>
    <w:p w14:paraId="5DA881F9" w14:textId="2A3D36E5" w:rsidR="00A62DB8" w:rsidDel="00707604" w:rsidRDefault="00A62DB8" w:rsidP="00A62DB8">
      <w:pPr>
        <w:pStyle w:val="BodyText"/>
        <w:numPr>
          <w:ilvl w:val="0"/>
          <w:numId w:val="22"/>
        </w:numPr>
        <w:rPr>
          <w:del w:id="319" w:author="John Moehrke" w:date="2019-11-14T14:37:00Z"/>
        </w:rPr>
      </w:pPr>
      <w:del w:id="320" w:author="John Moehrke" w:date="2019-11-14T13:43:00Z">
        <w:r w:rsidRPr="00A62DB8" w:rsidDel="00177EFB">
          <w:rPr>
            <w:b/>
          </w:rPr>
          <w:delText>PRIM</w:delText>
        </w:r>
      </w:del>
      <w:del w:id="321" w:author="John Moehrke" w:date="2019-11-14T14:37:00Z">
        <w:r w:rsidRPr="00A62DB8" w:rsidDel="00707604">
          <w:rPr>
            <w:b/>
          </w:rPr>
          <w:delText xml:space="preserve"> – Patient Manager</w:delText>
        </w:r>
        <w:r w:rsidDel="00707604">
          <w:delText xml:space="preserve"> – to provide patient identity lookup by demographics or identity, and to receive create and update of patient identity from participants</w:delText>
        </w:r>
      </w:del>
    </w:p>
    <w:p w14:paraId="5BE689B0" w14:textId="49CD5B52" w:rsidR="00A62DB8" w:rsidDel="00707604" w:rsidRDefault="00A62DB8" w:rsidP="00A62DB8">
      <w:pPr>
        <w:pStyle w:val="BodyText"/>
        <w:numPr>
          <w:ilvl w:val="1"/>
          <w:numId w:val="22"/>
        </w:numPr>
        <w:rPr>
          <w:del w:id="322" w:author="John Moehrke" w:date="2019-11-14T14:37:00Z"/>
        </w:rPr>
      </w:pPr>
      <w:del w:id="323" w:author="John Moehrke" w:date="2019-11-14T14:37:00Z">
        <w:r w:rsidRPr="00A62DB8" w:rsidDel="00707604">
          <w:rPr>
            <w:b/>
          </w:rPr>
          <w:delText>PIXm – Patient Manager</w:delText>
        </w:r>
        <w:r w:rsidDel="00707604">
          <w:delText xml:space="preserve"> – Patient Identity cross-reference lookup</w:delText>
        </w:r>
      </w:del>
    </w:p>
    <w:p w14:paraId="33363434" w14:textId="7633E919" w:rsidR="00A62DB8" w:rsidDel="00707604" w:rsidRDefault="00A62DB8" w:rsidP="00A62DB8">
      <w:pPr>
        <w:pStyle w:val="BodyText"/>
        <w:numPr>
          <w:ilvl w:val="1"/>
          <w:numId w:val="22"/>
        </w:numPr>
        <w:rPr>
          <w:del w:id="324" w:author="John Moehrke" w:date="2019-11-14T14:37:00Z"/>
        </w:rPr>
      </w:pPr>
      <w:del w:id="325" w:author="John Moehrke" w:date="2019-11-14T14:37:00Z">
        <w:r w:rsidRPr="00A62DB8" w:rsidDel="00707604">
          <w:rPr>
            <w:b/>
          </w:rPr>
          <w:delText>PDQm – Patient Manger</w:delText>
        </w:r>
        <w:r w:rsidDel="00707604">
          <w:delText xml:space="preserve"> – Patient Identity lookup by demographics</w:delText>
        </w:r>
      </w:del>
    </w:p>
    <w:p w14:paraId="23CF1033" w14:textId="6191C127" w:rsidR="00A62DB8" w:rsidDel="00707604" w:rsidRDefault="00A62DB8" w:rsidP="00A62DB8">
      <w:pPr>
        <w:pStyle w:val="BodyText"/>
        <w:numPr>
          <w:ilvl w:val="0"/>
          <w:numId w:val="22"/>
        </w:numPr>
        <w:rPr>
          <w:del w:id="326" w:author="John Moehrke" w:date="2019-11-14T14:37:00Z"/>
        </w:rPr>
      </w:pPr>
      <w:del w:id="327" w:author="John Moehrke" w:date="2019-11-14T13:44:00Z">
        <w:r w:rsidRPr="00A62DB8" w:rsidDel="00177EFB">
          <w:rPr>
            <w:b/>
          </w:rPr>
          <w:delText>SVSm</w:delText>
        </w:r>
      </w:del>
      <w:del w:id="328" w:author="John Moehrke" w:date="2019-11-14T14:37:00Z">
        <w:r w:rsidRPr="00A62DB8" w:rsidDel="00707604">
          <w:rPr>
            <w:b/>
          </w:rPr>
          <w:delText xml:space="preserve"> – Vocabulary Registry</w:delText>
        </w:r>
        <w:r w:rsidDel="00707604">
          <w:delText xml:space="preserve"> – Provide vocabulary and valueset management within the Community</w:delText>
        </w:r>
      </w:del>
    </w:p>
    <w:p w14:paraId="5028EC87" w14:textId="4AF51663" w:rsidR="00A62DB8" w:rsidDel="00707604" w:rsidRDefault="00A62DB8" w:rsidP="00A62DB8">
      <w:pPr>
        <w:pStyle w:val="BodyText"/>
        <w:numPr>
          <w:ilvl w:val="0"/>
          <w:numId w:val="22"/>
        </w:numPr>
        <w:rPr>
          <w:del w:id="329" w:author="John Moehrke" w:date="2019-11-14T14:37:00Z"/>
        </w:rPr>
      </w:pPr>
      <w:del w:id="330" w:author="John Moehrke" w:date="2019-11-14T14:37:00Z">
        <w:r w:rsidRPr="00A62DB8" w:rsidDel="00707604">
          <w:rPr>
            <w:b/>
          </w:rPr>
          <w:delText>mCSD – Provider Directory</w:delText>
        </w:r>
        <w:r w:rsidDel="00707604">
          <w:delText xml:space="preserve"> – Provide endpoint lookup and optionally provider identity management</w:delText>
        </w:r>
      </w:del>
    </w:p>
    <w:p w14:paraId="54DAD618" w14:textId="6D634126" w:rsidR="00A62DB8" w:rsidDel="00707604" w:rsidRDefault="00A62DB8" w:rsidP="00A62DB8">
      <w:pPr>
        <w:pStyle w:val="BodyText"/>
        <w:numPr>
          <w:ilvl w:val="0"/>
          <w:numId w:val="22"/>
        </w:numPr>
        <w:rPr>
          <w:del w:id="331" w:author="John Moehrke" w:date="2019-11-14T14:37:00Z"/>
        </w:rPr>
      </w:pPr>
      <w:del w:id="332" w:author="John Moehrke" w:date="2019-11-14T14:37:00Z">
        <w:r w:rsidRPr="00A62DB8" w:rsidDel="00707604">
          <w:rPr>
            <w:b/>
          </w:rPr>
          <w:delText>NPFS – File Manager</w:delText>
        </w:r>
        <w:r w:rsidDel="00707604">
          <w:delText xml:space="preserve"> – Provide files that are needed in the community but are not patient specific such as policy documents</w:delText>
        </w:r>
      </w:del>
    </w:p>
    <w:p w14:paraId="05E08576" w14:textId="367BAFCB" w:rsidR="00A62DB8" w:rsidDel="00707604" w:rsidRDefault="00A62DB8" w:rsidP="00A62DB8">
      <w:pPr>
        <w:pStyle w:val="BodyText"/>
        <w:numPr>
          <w:ilvl w:val="0"/>
          <w:numId w:val="22"/>
        </w:numPr>
        <w:rPr>
          <w:del w:id="333" w:author="John Moehrke" w:date="2019-11-14T14:37:00Z"/>
        </w:rPr>
      </w:pPr>
      <w:del w:id="334" w:author="John Moehrke" w:date="2019-11-14T14:37:00Z">
        <w:r w:rsidRPr="00A62DB8" w:rsidDel="00707604">
          <w:rPr>
            <w:b/>
          </w:rPr>
          <w:delText>mXDE – Data Element Extractor</w:delText>
        </w:r>
        <w:r w:rsidDel="00707604">
          <w:delText xml:space="preserve"> – to enable QEDm access to data elements derived from published documents</w:delText>
        </w:r>
      </w:del>
    </w:p>
    <w:p w14:paraId="0F23785C" w14:textId="1C751646" w:rsidR="00A62DB8" w:rsidDel="00707604" w:rsidRDefault="00A62DB8" w:rsidP="00A62DB8">
      <w:pPr>
        <w:pStyle w:val="BodyText"/>
        <w:numPr>
          <w:ilvl w:val="1"/>
          <w:numId w:val="22"/>
        </w:numPr>
        <w:rPr>
          <w:del w:id="335" w:author="John Moehrke" w:date="2019-11-14T14:37:00Z"/>
        </w:rPr>
      </w:pPr>
      <w:del w:id="336" w:author="John Moehrke" w:date="2019-11-14T14:37:00Z">
        <w:r w:rsidRPr="00A62DB8" w:rsidDel="00707604">
          <w:rPr>
            <w:b/>
          </w:rPr>
          <w:delText>QEDm – Clinical Data Source</w:delText>
        </w:r>
        <w:r w:rsidDel="00707604">
          <w:delText xml:space="preserve"> – to enable access to data elements (aka FHIR clinical Resources)</w:delText>
        </w:r>
      </w:del>
    </w:p>
    <w:p w14:paraId="2E1F9DAC" w14:textId="60606A22" w:rsidR="00A62DB8" w:rsidDel="00707604" w:rsidRDefault="00A62DB8" w:rsidP="00A62DB8">
      <w:pPr>
        <w:pStyle w:val="BodyText"/>
        <w:numPr>
          <w:ilvl w:val="0"/>
          <w:numId w:val="22"/>
        </w:numPr>
        <w:rPr>
          <w:del w:id="337" w:author="John Moehrke" w:date="2019-11-14T14:37:00Z"/>
        </w:rPr>
      </w:pPr>
      <w:del w:id="338" w:author="John Moehrke" w:date="2019-11-14T14:37:00Z">
        <w:r w:rsidRPr="00A62DB8" w:rsidDel="00707604">
          <w:rPr>
            <w:b/>
          </w:rPr>
          <w:delText>mACM – Alert Communication Manager</w:delText>
        </w:r>
        <w:r w:rsidDel="00707604">
          <w:delText xml:space="preserve"> – to enable community supported alert communications</w:delText>
        </w:r>
      </w:del>
    </w:p>
    <w:p w14:paraId="4E8A0BE6" w14:textId="09020CD9" w:rsidR="00E6404A" w:rsidRPr="00D26514" w:rsidDel="00707604" w:rsidRDefault="00A62DB8">
      <w:pPr>
        <w:pStyle w:val="BodyText"/>
        <w:rPr>
          <w:del w:id="339" w:author="John Moehrke" w:date="2019-11-14T14:37:00Z"/>
        </w:rPr>
      </w:pPr>
      <w:del w:id="340" w:author="John Moehrke" w:date="2019-11-14T14:37:00Z">
        <w:r w:rsidDel="00707604">
          <w:delTex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delText>
        </w:r>
      </w:del>
    </w:p>
    <w:p w14:paraId="193978ED" w14:textId="468562EE" w:rsidR="00CF283F" w:rsidRPr="00D26514" w:rsidRDefault="00CF283F" w:rsidP="00C56183">
      <w:pPr>
        <w:pStyle w:val="TableTitle"/>
      </w:pPr>
      <w:r w:rsidRPr="00D26514">
        <w:t>Table X.1-1</w:t>
      </w:r>
      <w:r w:rsidR="001606A7" w:rsidRPr="00D26514">
        <w:t>:</w:t>
      </w:r>
      <w:r w:rsidRPr="00D26514">
        <w:t xml:space="preserve"> </w:t>
      </w:r>
      <w:del w:id="341" w:author="John Moehrke" w:date="2019-11-14T13:37:00Z">
        <w:r w:rsidR="00A62DB8" w:rsidDel="00177EFB">
          <w:delText>MHD-HIE</w:delText>
        </w:r>
      </w:del>
      <w:ins w:id="342" w:author="John Moehrke" w:date="2019-11-14T13:37:00Z">
        <w:r w:rsidR="00177EFB">
          <w:t>MHDS</w:t>
        </w:r>
      </w:ins>
      <w:r w:rsidRPr="00D26514">
        <w:t xml:space="preserve"> Profile - Actors and Transactio</w:t>
      </w:r>
      <w:commentRangeStart w:id="343"/>
      <w:commentRangeStart w:id="344"/>
      <w:r w:rsidRPr="00D26514">
        <w:t>ns</w:t>
      </w:r>
      <w:commentRangeEnd w:id="343"/>
      <w:r w:rsidR="00E84808">
        <w:rPr>
          <w:rStyle w:val="CommentReference"/>
          <w:rFonts w:ascii="Times New Roman" w:hAnsi="Times New Roman"/>
          <w:b w:val="0"/>
        </w:rPr>
        <w:commentReference w:id="343"/>
      </w:r>
      <w:commentRangeEnd w:id="344"/>
      <w:r w:rsidR="00BE5CF3">
        <w:rPr>
          <w:rStyle w:val="CommentReference"/>
          <w:rFonts w:ascii="Times New Roman" w:hAnsi="Times New Roman"/>
          <w:b w:val="0"/>
        </w:rPr>
        <w:commentReference w:id="344"/>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395932">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345"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345"/>
      <w:tr w:rsidR="00547C57" w:rsidRPr="00D26514" w14:paraId="711A5834" w14:textId="77777777" w:rsidTr="00395932">
        <w:trPr>
          <w:cantSplit/>
          <w:jc w:val="center"/>
        </w:trPr>
        <w:tc>
          <w:tcPr>
            <w:tcW w:w="1449" w:type="dxa"/>
            <w:tcBorders>
              <w:top w:val="single" w:sz="4" w:space="0" w:color="auto"/>
              <w:left w:val="single" w:sz="4" w:space="0" w:color="auto"/>
              <w:bottom w:val="single" w:sz="4" w:space="0" w:color="auto"/>
              <w:right w:val="single" w:sz="4" w:space="0" w:color="auto"/>
            </w:tcBorders>
          </w:tcPr>
          <w:p w14:paraId="3E7355CE" w14:textId="2FE32B78" w:rsidR="00547C57" w:rsidRPr="00D26514" w:rsidRDefault="00BC69B5" w:rsidP="00AD069D">
            <w:pPr>
              <w:pStyle w:val="TableEntry"/>
            </w:pPr>
            <w:r>
              <w:t>Document Registry</w:t>
            </w:r>
          </w:p>
        </w:tc>
        <w:tc>
          <w:tcPr>
            <w:tcW w:w="2115" w:type="dxa"/>
            <w:tcBorders>
              <w:left w:val="single" w:sz="4" w:space="0" w:color="auto"/>
            </w:tcBorders>
          </w:tcPr>
          <w:p w14:paraId="69AFA13E" w14:textId="5697D59E" w:rsidR="00547C57" w:rsidRPr="00D26514" w:rsidRDefault="00395932" w:rsidP="003579DA">
            <w:pPr>
              <w:pStyle w:val="TableEntry"/>
            </w:pPr>
            <w:r>
              <w:t>(none)</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3F0E819D" w:rsidR="00547C57" w:rsidRPr="00D26514" w:rsidRDefault="00395932" w:rsidP="00EF1E77">
            <w:pPr>
              <w:pStyle w:val="TableEntry"/>
            </w:pPr>
            <w:r>
              <w:t>ITI</w:t>
            </w:r>
            <w:r w:rsidR="00547C57" w:rsidRPr="00D26514">
              <w:t xml:space="preserve"> TF-2: </w:t>
            </w:r>
            <w:proofErr w:type="gramStart"/>
            <w:r w:rsidR="00547C57" w:rsidRPr="00D26514">
              <w:t>3.Y</w:t>
            </w:r>
            <w:proofErr w:type="gramEnd"/>
            <w:r w:rsidR="00547C57" w:rsidRPr="00D26514">
              <w:t>1</w:t>
            </w:r>
          </w:p>
        </w:tc>
      </w:tr>
      <w:bookmarkEnd w:id="261"/>
      <w:bookmarkEnd w:id="262"/>
      <w:bookmarkEnd w:id="263"/>
      <w:bookmarkEnd w:id="264"/>
      <w:bookmarkEnd w:id="265"/>
      <w:bookmarkEnd w:id="266"/>
      <w:bookmarkEnd w:id="267"/>
      <w:bookmarkEnd w:id="268"/>
    </w:tbl>
    <w:p w14:paraId="394EE5A2" w14:textId="77777777" w:rsidR="00E52CE1" w:rsidRPr="00D26514" w:rsidRDefault="00E52CE1">
      <w:pPr>
        <w:pStyle w:val="BodyText"/>
        <w:rPr>
          <w:highlight w:val="yellow"/>
        </w:rPr>
      </w:pPr>
    </w:p>
    <w:p w14:paraId="1B01383E" w14:textId="77777777" w:rsidR="000D2487" w:rsidRPr="00D26514" w:rsidRDefault="000D2487" w:rsidP="00597DB2">
      <w:pPr>
        <w:pStyle w:val="BodyText"/>
      </w:pPr>
    </w:p>
    <w:p w14:paraId="18D7594C" w14:textId="693C1F9E" w:rsidR="00FF4C4E" w:rsidRDefault="00FF4C4E" w:rsidP="00503AE1">
      <w:pPr>
        <w:pStyle w:val="Heading3"/>
        <w:numPr>
          <w:ilvl w:val="0"/>
          <w:numId w:val="0"/>
        </w:numPr>
        <w:rPr>
          <w:bCs/>
          <w:noProof w:val="0"/>
        </w:rPr>
      </w:pPr>
      <w:bookmarkStart w:id="346" w:name="_Toc345074652"/>
      <w:bookmarkStart w:id="347" w:name="_Toc24634197"/>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346"/>
      <w:bookmarkEnd w:id="347"/>
    </w:p>
    <w:p w14:paraId="4295D15B" w14:textId="504ACA71" w:rsidR="00395932" w:rsidRDefault="00395932" w:rsidP="00395932">
      <w:pPr>
        <w:pStyle w:val="BodyText"/>
      </w:pPr>
      <w:r>
        <w:t>The following are additional functional requirements of this profile</w:t>
      </w:r>
      <w:r w:rsidR="006914C9">
        <w:t xml:space="preserve">. </w:t>
      </w:r>
    </w:p>
    <w:p w14:paraId="60453C7F" w14:textId="039DB8E1" w:rsidR="006914C9" w:rsidRDefault="006914C9" w:rsidP="00395932">
      <w:pPr>
        <w:pStyle w:val="BodyText"/>
      </w:pPr>
      <w:del w:id="348" w:author="Lynn Felhofer" w:date="2019-11-13T07:32:00Z">
        <w:r w:rsidDel="00E84808">
          <w:delText>There is presumed to be</w:delText>
        </w:r>
      </w:del>
      <w:ins w:id="349" w:author="Lynn Felhofer" w:date="2019-11-13T07:32:00Z">
        <w:r w:rsidR="00E84808">
          <w:t>This profile assumes that</w:t>
        </w:r>
      </w:ins>
      <w:r>
        <w:t xml:space="preserve"> some Health Information Exchange (HIE) authority</w:t>
      </w:r>
      <w:del w:id="350" w:author="Lynn Felhofer" w:date="2019-11-13T07:32:00Z">
        <w:r w:rsidDel="00E84808">
          <w:delText xml:space="preserve"> that</w:delText>
        </w:r>
      </w:del>
      <w:r>
        <w:t xml:space="preserve"> manages the configuration of the Community. This includes specification of an appropriate Certificate </w:t>
      </w:r>
      <w:r>
        <w:lastRenderedPageBreak/>
        <w:t xml:space="preserve">Authority, Time Source, Domain Name Service, </w:t>
      </w:r>
      <w:del w:id="351" w:author="John Moehrke" w:date="2019-11-14T13:44:00Z">
        <w:r w:rsidDel="00177EFB">
          <w:delText>SVSm</w:delText>
        </w:r>
      </w:del>
      <w:ins w:id="352" w:author="John Moehrke" w:date="2019-11-14T13:44:00Z">
        <w:r w:rsidR="00177EFB">
          <w:t>SVCM</w:t>
        </w:r>
      </w:ins>
      <w:r>
        <w:t xml:space="preserve"> Service, mCSD Directory, ATNA Audit Record Repository, </w:t>
      </w:r>
      <w:del w:id="353" w:author="John Moehrke" w:date="2019-11-14T13:43:00Z">
        <w:r w:rsidDel="00177EFB">
          <w:delText>PRIM</w:delText>
        </w:r>
      </w:del>
      <w:ins w:id="354" w:author="John Moehrke" w:date="2019-11-14T13:43:00Z">
        <w:r w:rsidR="00177EFB">
          <w:t>PMIR</w:t>
        </w:r>
      </w:ins>
      <w:r>
        <w:t xml:space="preserve"> Patient </w:t>
      </w:r>
      <w:ins w:id="355" w:author="Lynn Felhofer" w:date="2019-11-13T07:32:00Z">
        <w:r w:rsidR="00E84808">
          <w:t xml:space="preserve">Identity </w:t>
        </w:r>
      </w:ins>
      <w:r>
        <w:t xml:space="preserve">Manager, and IUA OAuth authority. </w:t>
      </w:r>
    </w:p>
    <w:p w14:paraId="751C3EF7" w14:textId="20B2EFD8" w:rsidR="006914C9" w:rsidRDefault="006914C9" w:rsidP="00395932">
      <w:pPr>
        <w:pStyle w:val="BodyText"/>
      </w:pPr>
      <w:r>
        <w:t xml:space="preserve">Optional use of mXDE, QEDm, and </w:t>
      </w:r>
      <w:proofErr w:type="spellStart"/>
      <w:r>
        <w:t>mACM</w:t>
      </w:r>
      <w:proofErr w:type="spellEnd"/>
      <w:r>
        <w:t xml:space="preserve"> will also demand management by the HIE authority.</w:t>
      </w:r>
    </w:p>
    <w:p w14:paraId="0BA80731" w14:textId="6DDDF710" w:rsidR="006914C9" w:rsidRDefault="006914C9" w:rsidP="00395932">
      <w:pPr>
        <w:pStyle w:val="BodyText"/>
      </w:pPr>
      <w:r>
        <w:t>The HIE authority is responsible for setting</w:t>
      </w:r>
      <w:ins w:id="356" w:author="Lynn Felhofer" w:date="2019-11-13T07:35:00Z">
        <w:r w:rsidR="00E84808">
          <w:t xml:space="preserve"> </w:t>
        </w:r>
      </w:ins>
      <w:del w:id="357" w:author="Lynn Felhofer" w:date="2019-11-13T07:35:00Z">
        <w:r w:rsidDel="00E84808">
          <w:delText xml:space="preserve"> criteria for </w:delText>
        </w:r>
      </w:del>
      <w:r>
        <w:t xml:space="preserve">Patient Identity quality criteria including the minimally acceptable Patient </w:t>
      </w:r>
      <w:r w:rsidR="00A62DB8">
        <w:t xml:space="preserve">identity </w:t>
      </w:r>
      <w:r>
        <w:t>constraints</w:t>
      </w:r>
      <w:r w:rsidR="00A62DB8">
        <w:t>. This would set the data elements that describe the Patient within the Community and the quality of the identity proofing and identity confirmation necessary by all participants in the Community</w:t>
      </w:r>
      <w:r>
        <w:t>.</w:t>
      </w:r>
    </w:p>
    <w:p w14:paraId="13403E2A" w14:textId="03E31927" w:rsidR="000D0003" w:rsidRPr="000D0003" w:rsidRDefault="006914C9" w:rsidP="000D0003">
      <w:pPr>
        <w:pStyle w:val="BodyText"/>
        <w:rPr>
          <w:rFonts w:ascii="Segoe UI" w:hAnsi="Segoe UI" w:cs="Segoe UI"/>
          <w:color w:val="212529"/>
          <w:rPrChange w:id="358" w:author="John Moehrke" w:date="2019-12-03T20:50:00Z">
            <w:rPr/>
          </w:rPrChange>
        </w:rPr>
        <w:pPrChange w:id="359" w:author="John Moehrke" w:date="2019-12-03T20:50:00Z">
          <w:pPr>
            <w:pStyle w:val="BodyText"/>
          </w:pPr>
        </w:pPrChange>
      </w:pPr>
      <w:r>
        <w:t xml:space="preserve">The HIE authority is responsible for setting Document Sharing Metadata rules, following the metadata rules and using the Metadata Handbook to set specific metadata element requirements including the specification of </w:t>
      </w:r>
      <w:r w:rsidR="00964594">
        <w:t xml:space="preserve">mandatory </w:t>
      </w:r>
      <w:proofErr w:type="spellStart"/>
      <w:r w:rsidR="00964594">
        <w:t>ValueSets</w:t>
      </w:r>
      <w:proofErr w:type="spellEnd"/>
      <w:r w:rsidR="00964594">
        <w:t>.</w:t>
      </w:r>
      <w:r w:rsidR="00A62DB8">
        <w:t xml:space="preserve"> </w:t>
      </w:r>
      <w:ins w:id="360" w:author="John Moehrke" w:date="2019-12-03T20:50:00Z">
        <w:r w:rsidR="000D0003">
          <w:t xml:space="preserve">See </w:t>
        </w:r>
      </w:ins>
      <w:del w:id="361" w:author="John Moehrke" w:date="2019-12-03T20:50:00Z">
        <w:r w:rsidR="00A62DB8" w:rsidRPr="00A62DB8" w:rsidDel="000D0003">
          <w:rPr>
            <w:highlight w:val="yellow"/>
          </w:rPr>
          <w:delText>TODO: Reference to this in XDS</w:delText>
        </w:r>
      </w:del>
      <w:ins w:id="362" w:author="John Moehrke" w:date="2019-12-03T20:50:00Z">
        <w:r w:rsidR="000D0003">
          <w:fldChar w:fldCharType="begin"/>
        </w:r>
        <w:r w:rsidR="000D0003">
          <w:instrText>HYPERLINK "https://www.ihe.net/uploadedFiles/Documents/ITI/IHE_ITI_Handbook_Metadata_Rev1-1_Pub_2018-08-20.pdf"</w:instrText>
        </w:r>
        <w:r w:rsidR="000D0003">
          <w:fldChar w:fldCharType="separate"/>
        </w:r>
        <w:r w:rsidR="000D0003">
          <w:rPr>
            <w:rStyle w:val="Hyperlink"/>
            <w:rFonts w:ascii="Segoe UI" w:hAnsi="Segoe UI" w:cs="Segoe UI"/>
            <w:color w:val="9C7DBE"/>
          </w:rPr>
          <w:t>Document Sharing Metadata Handbook</w:t>
        </w:r>
        <w:r w:rsidR="000D0003">
          <w:rPr>
            <w:rStyle w:val="Hyperlink"/>
            <w:rFonts w:ascii="Segoe UI" w:hAnsi="Segoe UI" w:cs="Segoe UI"/>
            <w:color w:val="9C7DBE"/>
          </w:rPr>
          <w:fldChar w:fldCharType="end"/>
        </w:r>
      </w:ins>
    </w:p>
    <w:p w14:paraId="2A5B0CB1" w14:textId="3F9C1F6D" w:rsidR="009D0CDF" w:rsidRDefault="009D0CDF" w:rsidP="009D0CDF">
      <w:pPr>
        <w:pStyle w:val="Heading4"/>
        <w:numPr>
          <w:ilvl w:val="0"/>
          <w:numId w:val="0"/>
        </w:numPr>
        <w:rPr>
          <w:noProof w:val="0"/>
        </w:rPr>
      </w:pPr>
      <w:bookmarkStart w:id="363" w:name="_Toc345074653"/>
      <w:bookmarkStart w:id="364" w:name="_Toc24634198"/>
      <w:r w:rsidRPr="00D26514">
        <w:rPr>
          <w:noProof w:val="0"/>
        </w:rPr>
        <w:t xml:space="preserve">X.1.1.1 </w:t>
      </w:r>
      <w:bookmarkEnd w:id="363"/>
      <w:r w:rsidR="00395932">
        <w:rPr>
          <w:noProof w:val="0"/>
        </w:rPr>
        <w:t>Document Registry</w:t>
      </w:r>
      <w:bookmarkEnd w:id="364"/>
    </w:p>
    <w:p w14:paraId="636E5E0E" w14:textId="7D10C5EC" w:rsidR="00CC0693" w:rsidRDefault="00CC0693" w:rsidP="00CC0693">
      <w:pPr>
        <w:pStyle w:val="BodyText"/>
      </w:pPr>
      <w:r>
        <w:t>The Document Registry SHALL include a configuration management function to enable configuration of the grouped actors, including Metadata rules, policy, and security. This configuration management MAY be enabled by use of the NPFS profile</w:t>
      </w:r>
      <w:ins w:id="365" w:author="Lynn Felhofer" w:date="2019-11-13T07:36:00Z">
        <w:r w:rsidR="00E84808">
          <w:t>;</w:t>
        </w:r>
      </w:ins>
      <w:del w:id="366" w:author="Lynn Felhofer" w:date="2019-11-13T07:36:00Z">
        <w:r w:rsidDel="00E84808">
          <w:delText>,</w:delText>
        </w:r>
      </w:del>
      <w:r>
        <w:t xml:space="preserve"> however</w:t>
      </w:r>
      <w:ins w:id="367" w:author="Lynn Felhofer" w:date="2019-11-13T07:36:00Z">
        <w:r w:rsidR="00E84808">
          <w:t>,</w:t>
        </w:r>
      </w:ins>
      <w:r>
        <w:t xml:space="preserve"> the details of this mechanism is not further defined.</w:t>
      </w:r>
      <w:r w:rsidR="00A62DB8">
        <w:t xml:space="preserve"> </w:t>
      </w:r>
    </w:p>
    <w:p w14:paraId="5C614185" w14:textId="70FF281B" w:rsidR="006914C9" w:rsidRDefault="006914C9" w:rsidP="00CC0693">
      <w:pPr>
        <w:pStyle w:val="BodyText"/>
      </w:pPr>
      <w:r>
        <w:t>The Document Registry SHALL utilize the CT – Time Client to keep internal clocks synchronized to the identified Time Source so that records of time are correlated.</w:t>
      </w:r>
    </w:p>
    <w:p w14:paraId="07B29776" w14:textId="7043BC37" w:rsidR="006914C9" w:rsidRDefault="006914C9" w:rsidP="00CC0693">
      <w:pPr>
        <w:pStyle w:val="BodyText"/>
      </w:pPr>
      <w:r>
        <w:t>The Document Registry SHALL obtain a Digital Certificate from a</w:t>
      </w:r>
      <w:ins w:id="368" w:author="Lynn Felhofer" w:date="2019-11-13T07:37:00Z">
        <w:r w:rsidR="00E84808">
          <w:t>n</w:t>
        </w:r>
      </w:ins>
      <w:r>
        <w:t xml:space="preserve"> HIE</w:t>
      </w:r>
      <w:ins w:id="369" w:author="Lynn Felhofer" w:date="2019-11-13T07:37:00Z">
        <w:r w:rsidR="00E84808">
          <w:t>-</w:t>
        </w:r>
      </w:ins>
      <w:del w:id="370" w:author="Lynn Felhofer" w:date="2019-11-13T07:37:00Z">
        <w:r w:rsidDel="00E84808">
          <w:delText xml:space="preserve"> </w:delText>
        </w:r>
      </w:del>
      <w:r>
        <w:t>defined Certificate Authority.</w:t>
      </w:r>
    </w:p>
    <w:p w14:paraId="6E3552EC" w14:textId="27D3FBA2" w:rsidR="00A62DB8" w:rsidRDefault="00A62DB8" w:rsidP="00CC0693">
      <w:pPr>
        <w:pStyle w:val="BodyText"/>
      </w:pPr>
      <w:r>
        <w:t>The Document Registry SHALL be grouped with an ATNA Secure Node or Secure Application. The Document Registry SHALL support at least the ATNA “</w:t>
      </w:r>
      <w:r w:rsidRPr="00A62DB8">
        <w:t>STX: TLS 1.2 Floor using BCP195</w:t>
      </w:r>
      <w:r>
        <w:t>”</w:t>
      </w:r>
      <w:r w:rsidRPr="00A62DB8">
        <w:t xml:space="preserve"> Option</w:t>
      </w:r>
      <w:r>
        <w:t>. The Document Registry SHALL allow only authorized access to the protected resources managed by the Document Registry. The Document Registry SHALL record all security relevant events to ATNA Audit Record Repository. This SHALL include all IHE</w:t>
      </w:r>
      <w:ins w:id="371" w:author="Lynn Felhofer" w:date="2019-11-13T07:37:00Z">
        <w:r w:rsidR="00E84808">
          <w:t>-</w:t>
        </w:r>
      </w:ins>
      <w:del w:id="372" w:author="Lynn Felhofer" w:date="2019-11-13T07:37:00Z">
        <w:r w:rsidDel="00E84808">
          <w:delText xml:space="preserve"> </w:delText>
        </w:r>
      </w:del>
      <w:r>
        <w:t>defined audit events that are in the control of the Document Registry</w:t>
      </w:r>
      <w:ins w:id="373" w:author="Lynn Felhofer" w:date="2019-11-13T07:37:00Z">
        <w:r w:rsidR="00E84808">
          <w:t>, including its grouped actor</w:t>
        </w:r>
      </w:ins>
      <w:ins w:id="374" w:author="Lynn Felhofer" w:date="2019-11-13T07:38:00Z">
        <w:r w:rsidR="00E84808">
          <w:t>s</w:t>
        </w:r>
      </w:ins>
      <w:r>
        <w:t>.</w:t>
      </w:r>
    </w:p>
    <w:p w14:paraId="0883101C" w14:textId="77777777" w:rsidR="00CC0693" w:rsidRDefault="00CC0693" w:rsidP="00CC0693">
      <w:pPr>
        <w:pStyle w:val="Heading5"/>
      </w:pPr>
      <w:bookmarkStart w:id="375" w:name="_Toc24634199"/>
      <w:r>
        <w:t>When the grouped MHD – Document Recipient – is triggered</w:t>
      </w:r>
      <w:bookmarkEnd w:id="375"/>
    </w:p>
    <w:p w14:paraId="71D1149A" w14:textId="02E48FB7" w:rsidR="00CC0693" w:rsidRPr="00CC0693" w:rsidRDefault="00CC0693" w:rsidP="00CC0693">
      <w:pPr>
        <w:pStyle w:val="BodyText"/>
      </w:pPr>
      <w:r>
        <w:t>Triggered by a: Provide Document Bundle [ITI-65] transaction:</w:t>
      </w:r>
    </w:p>
    <w:p w14:paraId="731D3523" w14:textId="7E3C5B6F" w:rsidR="001528A1" w:rsidRDefault="001528A1" w:rsidP="00783E5A">
      <w:pPr>
        <w:pStyle w:val="AuthorInstructions"/>
        <w:numPr>
          <w:ilvl w:val="0"/>
          <w:numId w:val="23"/>
        </w:numPr>
        <w:rPr>
          <w:i w:val="0"/>
        </w:rPr>
      </w:pPr>
      <w:r>
        <w:rPr>
          <w:i w:val="0"/>
        </w:rPr>
        <w:t>The Document Registry SHALL confirm its identity to the requesting system by use of the ATNA Secure Node or Secure Application TLS protocol using a Certificate assigned to the Document Registry.</w:t>
      </w:r>
    </w:p>
    <w:p w14:paraId="6C8CAFBA" w14:textId="082857D0" w:rsidR="001528A1" w:rsidRDefault="00FE1C7A" w:rsidP="00783E5A">
      <w:pPr>
        <w:pStyle w:val="AuthorInstructions"/>
        <w:numPr>
          <w:ilvl w:val="0"/>
          <w:numId w:val="23"/>
        </w:numPr>
        <w:rPr>
          <w:i w:val="0"/>
        </w:rPr>
      </w:pPr>
      <w:ins w:id="376" w:author="John Moehrke" w:date="2019-12-03T20:51:00Z">
        <w:r>
          <w:rPr>
            <w:i w:val="0"/>
          </w:rPr>
          <w:t>When the Authorization Option is imp</w:t>
        </w:r>
      </w:ins>
      <w:ins w:id="377" w:author="John Moehrke" w:date="2019-12-03T20:52:00Z">
        <w:r>
          <w:rPr>
            <w:i w:val="0"/>
          </w:rPr>
          <w:t xml:space="preserve">lemented and </w:t>
        </w:r>
      </w:ins>
      <w:ins w:id="378" w:author="John Moehrke" w:date="2019-12-03T20:51:00Z">
        <w:r>
          <w:rPr>
            <w:i w:val="0"/>
          </w:rPr>
          <w:t xml:space="preserve">enabled, </w:t>
        </w:r>
      </w:ins>
      <w:commentRangeStart w:id="379"/>
      <w:del w:id="380" w:author="John Moehrke" w:date="2019-12-03T20:51:00Z">
        <w:r w:rsidR="001528A1" w:rsidDel="00FE1C7A">
          <w:rPr>
            <w:i w:val="0"/>
          </w:rPr>
          <w:delText>T</w:delText>
        </w:r>
      </w:del>
      <w:ins w:id="381" w:author="John Moehrke" w:date="2019-12-03T20:51:00Z">
        <w:r>
          <w:rPr>
            <w:i w:val="0"/>
          </w:rPr>
          <w:t>t</w:t>
        </w:r>
      </w:ins>
      <w:r w:rsidR="001528A1">
        <w:rPr>
          <w:i w:val="0"/>
        </w:rPr>
        <w:t>he Document Registry SHALL confirm the client identity using the IUA profile</w:t>
      </w:r>
      <w:ins w:id="382" w:author="Lynn Felhofer" w:date="2019-11-13T07:41:00Z">
        <w:r w:rsidR="00E84808">
          <w:rPr>
            <w:i w:val="0"/>
          </w:rPr>
          <w:t>.</w:t>
        </w:r>
      </w:ins>
      <w:commentRangeEnd w:id="379"/>
      <w:r w:rsidR="001A45C4">
        <w:rPr>
          <w:rStyle w:val="CommentReference"/>
          <w:i w:val="0"/>
        </w:rPr>
        <w:commentReference w:id="379"/>
      </w:r>
    </w:p>
    <w:p w14:paraId="32DF0FA8" w14:textId="78A5ECE2" w:rsidR="006914C9" w:rsidRDefault="006914C9" w:rsidP="00783E5A">
      <w:pPr>
        <w:pStyle w:val="AuthorInstructions"/>
        <w:numPr>
          <w:ilvl w:val="0"/>
          <w:numId w:val="23"/>
        </w:numPr>
        <w:rPr>
          <w:i w:val="0"/>
        </w:rPr>
      </w:pPr>
      <w:r>
        <w:rPr>
          <w:i w:val="0"/>
        </w:rPr>
        <w:t>Additional policy driven requirements, not specified here, may also apply.</w:t>
      </w:r>
    </w:p>
    <w:p w14:paraId="5E128962" w14:textId="3451ED54" w:rsidR="00A62DB8" w:rsidRPr="00A62DB8" w:rsidRDefault="00A62DB8" w:rsidP="00A62DB8">
      <w:pPr>
        <w:pStyle w:val="AuthorInstructions"/>
        <w:numPr>
          <w:ilvl w:val="0"/>
          <w:numId w:val="23"/>
        </w:numPr>
        <w:rPr>
          <w:i w:val="0"/>
        </w:rPr>
      </w:pPr>
      <w:r>
        <w:rPr>
          <w:i w:val="0"/>
        </w:rPr>
        <w:lastRenderedPageBreak/>
        <w:t xml:space="preserve">The Document Registry SHALL validate that the subject of the DocumentReference, DocumentManifest, and List resources is the same Patient, and that Patient is a recognized Patient within the Community. </w:t>
      </w:r>
      <w:commentRangeStart w:id="383"/>
      <w:commentRangeStart w:id="384"/>
      <w:commentRangeStart w:id="385"/>
      <w:r>
        <w:rPr>
          <w:i w:val="0"/>
        </w:rPr>
        <w:t xml:space="preserve">The Patient identity must be recognized by the approved </w:t>
      </w:r>
      <w:del w:id="386" w:author="John Moehrke" w:date="2019-11-14T13:43:00Z">
        <w:r w:rsidDel="00177EFB">
          <w:rPr>
            <w:i w:val="0"/>
          </w:rPr>
          <w:delText>PRIM</w:delText>
        </w:r>
      </w:del>
      <w:ins w:id="387" w:author="John Moehrke" w:date="2019-11-14T13:43:00Z">
        <w:r w:rsidR="00177EFB">
          <w:rPr>
            <w:i w:val="0"/>
          </w:rPr>
          <w:t>PMIR</w:t>
        </w:r>
      </w:ins>
      <w:r>
        <w:rPr>
          <w:i w:val="0"/>
        </w:rPr>
        <w:t xml:space="preserve"> Patient </w:t>
      </w:r>
      <w:ins w:id="388" w:author="Lynn Felhofer" w:date="2019-11-13T07:39:00Z">
        <w:r w:rsidR="00E84808">
          <w:rPr>
            <w:i w:val="0"/>
          </w:rPr>
          <w:t xml:space="preserve">Identity </w:t>
        </w:r>
      </w:ins>
      <w:r>
        <w:rPr>
          <w:i w:val="0"/>
        </w:rPr>
        <w:t xml:space="preserve">Manager system. This may be accomplished by a query of the </w:t>
      </w:r>
      <w:del w:id="389" w:author="John Moehrke" w:date="2019-11-14T13:43:00Z">
        <w:r w:rsidDel="00177EFB">
          <w:rPr>
            <w:i w:val="0"/>
          </w:rPr>
          <w:delText>PRIM</w:delText>
        </w:r>
      </w:del>
      <w:ins w:id="390" w:author="John Moehrke" w:date="2019-11-14T13:43:00Z">
        <w:r w:rsidR="00177EFB">
          <w:rPr>
            <w:i w:val="0"/>
          </w:rPr>
          <w:t>PMIR</w:t>
        </w:r>
      </w:ins>
      <w:r>
        <w:rPr>
          <w:i w:val="0"/>
        </w:rPr>
        <w:t xml:space="preserve"> manager, by way of a cached internal patient database, or other means.</w:t>
      </w:r>
      <w:commentRangeEnd w:id="383"/>
      <w:r w:rsidR="001A45C4">
        <w:rPr>
          <w:rStyle w:val="CommentReference"/>
          <w:i w:val="0"/>
        </w:rPr>
        <w:commentReference w:id="383"/>
      </w:r>
      <w:commentRangeEnd w:id="384"/>
      <w:r w:rsidR="00FE1C7A">
        <w:rPr>
          <w:rStyle w:val="CommentReference"/>
          <w:i w:val="0"/>
        </w:rPr>
        <w:commentReference w:id="384"/>
      </w:r>
      <w:commentRangeEnd w:id="385"/>
      <w:r w:rsidR="00FE1C7A">
        <w:rPr>
          <w:rStyle w:val="CommentReference"/>
          <w:i w:val="0"/>
        </w:rPr>
        <w:commentReference w:id="385"/>
      </w:r>
    </w:p>
    <w:p w14:paraId="6E00591F" w14:textId="2E842071" w:rsidR="001528A1" w:rsidRDefault="001528A1" w:rsidP="00783E5A">
      <w:pPr>
        <w:pStyle w:val="AuthorInstructions"/>
        <w:numPr>
          <w:ilvl w:val="0"/>
          <w:numId w:val="23"/>
        </w:numPr>
        <w:rPr>
          <w:i w:val="0"/>
        </w:rPr>
      </w:pPr>
      <w:r>
        <w:rPr>
          <w:i w:val="0"/>
        </w:rPr>
        <w:t xml:space="preserve">The Document Registry SHALL validate the data received according to the appropriate validation rules, and configured </w:t>
      </w:r>
      <w:proofErr w:type="spellStart"/>
      <w:r>
        <w:rPr>
          <w:i w:val="0"/>
        </w:rPr>
        <w:t>ValueSets</w:t>
      </w:r>
      <w:proofErr w:type="spellEnd"/>
      <w:r>
        <w:rPr>
          <w:i w:val="0"/>
        </w:rPr>
        <w:t xml:space="preserve"> to assure that the </w:t>
      </w:r>
      <w:ins w:id="391" w:author="Lynn Felhofer" w:date="2019-11-13T07:40:00Z">
        <w:r w:rsidR="00E84808">
          <w:rPr>
            <w:i w:val="0"/>
          </w:rPr>
          <w:t xml:space="preserve">document submission </w:t>
        </w:r>
      </w:ins>
      <w:r>
        <w:rPr>
          <w:i w:val="0"/>
        </w:rPr>
        <w:t>request is valid. If any of the data are found to be not valid then the transaction shall be rejected.</w:t>
      </w:r>
    </w:p>
    <w:p w14:paraId="07D9D057" w14:textId="349579EE" w:rsidR="001528A1" w:rsidRDefault="00FE1C7A" w:rsidP="00783E5A">
      <w:pPr>
        <w:pStyle w:val="AuthorInstructions"/>
        <w:numPr>
          <w:ilvl w:val="0"/>
          <w:numId w:val="23"/>
        </w:numPr>
        <w:rPr>
          <w:i w:val="0"/>
        </w:rPr>
      </w:pPr>
      <w:ins w:id="392" w:author="John Moehrke" w:date="2019-12-03T20:57:00Z">
        <w:r>
          <w:rPr>
            <w:i w:val="0"/>
          </w:rPr>
          <w:t>When the SVCM Validation Option is implemented and enabled, t</w:t>
        </w:r>
      </w:ins>
      <w:commentRangeStart w:id="393"/>
      <w:del w:id="394" w:author="John Moehrke" w:date="2019-12-03T20:57:00Z">
        <w:r w:rsidR="001528A1" w:rsidDel="00FE1C7A">
          <w:rPr>
            <w:i w:val="0"/>
          </w:rPr>
          <w:delText>T</w:delText>
        </w:r>
      </w:del>
      <w:r w:rsidR="001528A1">
        <w:rPr>
          <w:i w:val="0"/>
        </w:rPr>
        <w:t xml:space="preserve">he Document Registry SHALL use the grouped </w:t>
      </w:r>
      <w:del w:id="395" w:author="John Moehrke" w:date="2019-11-14T13:44:00Z">
        <w:r w:rsidR="001528A1" w:rsidDel="00177EFB">
          <w:rPr>
            <w:i w:val="0"/>
          </w:rPr>
          <w:delText>SVSm</w:delText>
        </w:r>
      </w:del>
      <w:ins w:id="396" w:author="John Moehrke" w:date="2019-11-14T13:44:00Z">
        <w:r w:rsidR="00177EFB">
          <w:rPr>
            <w:i w:val="0"/>
          </w:rPr>
          <w:t>SVCM</w:t>
        </w:r>
      </w:ins>
      <w:r w:rsidR="001528A1">
        <w:rPr>
          <w:i w:val="0"/>
        </w:rPr>
        <w:t xml:space="preserve"> – Consumer to validate data </w:t>
      </w:r>
      <w:ins w:id="397" w:author="John Moehrke" w:date="2019-12-03T20:58:00Z">
        <w:r>
          <w:rPr>
            <w:i w:val="0"/>
          </w:rPr>
          <w:t xml:space="preserve">metadata </w:t>
        </w:r>
      </w:ins>
      <w:r w:rsidR="001528A1">
        <w:rPr>
          <w:i w:val="0"/>
        </w:rPr>
        <w:t>elements as appropriate to configured policy.</w:t>
      </w:r>
      <w:commentRangeEnd w:id="393"/>
      <w:r w:rsidR="001A45C4">
        <w:rPr>
          <w:rStyle w:val="CommentReference"/>
          <w:i w:val="0"/>
        </w:rPr>
        <w:commentReference w:id="393"/>
      </w:r>
      <w:ins w:id="398" w:author="John Moehrke" w:date="2019-12-03T20:58:00Z">
        <w:r>
          <w:rPr>
            <w:i w:val="0"/>
          </w:rPr>
          <w:t xml:space="preserve"> For example the </w:t>
        </w:r>
        <w:proofErr w:type="spellStart"/>
        <w:r>
          <w:rPr>
            <w:i w:val="0"/>
          </w:rPr>
          <w:t>DocumentReference.type</w:t>
        </w:r>
        <w:proofErr w:type="spellEnd"/>
        <w:r>
          <w:rPr>
            <w:i w:val="0"/>
          </w:rPr>
          <w:t xml:space="preserve"> often must </w:t>
        </w:r>
      </w:ins>
      <w:ins w:id="399" w:author="John Moehrke" w:date="2019-12-03T20:59:00Z">
        <w:r>
          <w:rPr>
            <w:i w:val="0"/>
          </w:rPr>
          <w:t>be a value within a Community agreed to ValueSet.</w:t>
        </w:r>
      </w:ins>
    </w:p>
    <w:p w14:paraId="3D2C6BEF" w14:textId="62C03795" w:rsidR="003A09FE" w:rsidRDefault="001528A1" w:rsidP="00783E5A">
      <w:pPr>
        <w:pStyle w:val="AuthorInstructions"/>
        <w:numPr>
          <w:ilvl w:val="0"/>
          <w:numId w:val="23"/>
        </w:numPr>
        <w:rPr>
          <w:i w:val="0"/>
        </w:rPr>
      </w:pPr>
      <w:r>
        <w:rPr>
          <w:i w:val="0"/>
        </w:rPr>
        <w:t>Provided the request is valid, t</w:t>
      </w:r>
      <w:r w:rsidR="00395932" w:rsidRPr="00395932">
        <w:rPr>
          <w:i w:val="0"/>
        </w:rPr>
        <w:t xml:space="preserve">he Document Registry SHALL persist all DocumentManifest, DocumentReference, List, and Binary that are received by way of the </w:t>
      </w:r>
      <w:r w:rsidR="00CC0693">
        <w:rPr>
          <w:i w:val="0"/>
        </w:rPr>
        <w:t xml:space="preserve">grouped MHD - </w:t>
      </w:r>
      <w:r w:rsidR="00395932" w:rsidRPr="00395932">
        <w:rPr>
          <w:i w:val="0"/>
        </w:rPr>
        <w:t>Document Recipient – Provide Document Bundle [ITI-65] Transaction.</w:t>
      </w:r>
    </w:p>
    <w:p w14:paraId="237E5FA2" w14:textId="5A4CD6A8" w:rsidR="006914C9" w:rsidRDefault="006914C9" w:rsidP="00783E5A">
      <w:pPr>
        <w:pStyle w:val="AuthorInstructions"/>
        <w:numPr>
          <w:ilvl w:val="0"/>
          <w:numId w:val="23"/>
        </w:numPr>
        <w:rPr>
          <w:i w:val="0"/>
        </w:rPr>
      </w:pPr>
      <w:r>
        <w:rPr>
          <w:i w:val="0"/>
        </w:rPr>
        <w:t xml:space="preserve">The Document Registry SHALL record success and failure events into the ATNA </w:t>
      </w:r>
      <w:ins w:id="400" w:author="Lynn Felhofer" w:date="2019-11-13T07:41:00Z">
        <w:r w:rsidR="00E84808">
          <w:rPr>
            <w:i w:val="0"/>
          </w:rPr>
          <w:t>A</w:t>
        </w:r>
      </w:ins>
      <w:del w:id="401" w:author="Lynn Felhofer" w:date="2019-11-13T07:41:00Z">
        <w:r w:rsidDel="00E84808">
          <w:rPr>
            <w:i w:val="0"/>
          </w:rPr>
          <w:delText>a</w:delText>
        </w:r>
      </w:del>
      <w:r>
        <w:rPr>
          <w:i w:val="0"/>
        </w:rPr>
        <w:t xml:space="preserve">udit </w:t>
      </w:r>
      <w:ins w:id="402" w:author="Lynn Felhofer" w:date="2019-11-13T07:41:00Z">
        <w:r w:rsidR="00E84808">
          <w:rPr>
            <w:i w:val="0"/>
          </w:rPr>
          <w:t>R</w:t>
        </w:r>
      </w:ins>
      <w:del w:id="403" w:author="Lynn Felhofer" w:date="2019-11-13T07:41:00Z">
        <w:r w:rsidDel="00E84808">
          <w:rPr>
            <w:i w:val="0"/>
          </w:rPr>
          <w:delText>r</w:delText>
        </w:r>
      </w:del>
      <w:r>
        <w:rPr>
          <w:i w:val="0"/>
        </w:rPr>
        <w:t xml:space="preserve">ecord </w:t>
      </w:r>
      <w:ins w:id="404" w:author="Lynn Felhofer" w:date="2019-11-13T07:41:00Z">
        <w:r w:rsidR="00E84808">
          <w:rPr>
            <w:i w:val="0"/>
          </w:rPr>
          <w:t>R</w:t>
        </w:r>
      </w:ins>
      <w:del w:id="405" w:author="Lynn Felhofer" w:date="2019-11-13T07:41:00Z">
        <w:r w:rsidDel="00E84808">
          <w:rPr>
            <w:i w:val="0"/>
          </w:rPr>
          <w:delText>r</w:delText>
        </w:r>
      </w:del>
      <w:r>
        <w:rPr>
          <w:i w:val="0"/>
        </w:rPr>
        <w:t>epository.</w:t>
      </w:r>
    </w:p>
    <w:p w14:paraId="032147B1" w14:textId="77777777" w:rsidR="006914C9" w:rsidRDefault="006914C9" w:rsidP="006914C9">
      <w:pPr>
        <w:pStyle w:val="AuthorInstructions"/>
        <w:ind w:left="720"/>
        <w:rPr>
          <w:i w:val="0"/>
        </w:rPr>
      </w:pPr>
    </w:p>
    <w:p w14:paraId="2B4FB951" w14:textId="77BEC182" w:rsidR="00CC0693" w:rsidRDefault="00CC0693" w:rsidP="00CC0693">
      <w:pPr>
        <w:pStyle w:val="Heading4"/>
      </w:pPr>
      <w:bookmarkStart w:id="406" w:name="_Toc24634200"/>
      <w:r>
        <w:t>When the grouped MHD – Document Responder – is triggered</w:t>
      </w:r>
      <w:bookmarkEnd w:id="406"/>
    </w:p>
    <w:p w14:paraId="031B9950" w14:textId="3EDC7DD5" w:rsidR="00CC0693" w:rsidRDefault="00CC0693" w:rsidP="00CC0693">
      <w:pPr>
        <w:pStyle w:val="AuthorInstructions"/>
        <w:rPr>
          <w:i w:val="0"/>
        </w:rPr>
      </w:pPr>
      <w:r>
        <w:rPr>
          <w:i w:val="0"/>
        </w:rPr>
        <w:t>Triggered by any: Find Document Manifests [ITI-66], Find Document References [ITI-67], and Retrieve Document [ITI-68] Transactions.</w:t>
      </w:r>
    </w:p>
    <w:p w14:paraId="26400E2C" w14:textId="33C852A3" w:rsidR="001528A1" w:rsidRDefault="001528A1" w:rsidP="00783E5A">
      <w:pPr>
        <w:pStyle w:val="AuthorInstructions"/>
        <w:numPr>
          <w:ilvl w:val="0"/>
          <w:numId w:val="24"/>
        </w:numPr>
        <w:rPr>
          <w:i w:val="0"/>
        </w:rPr>
      </w:pPr>
      <w:r>
        <w:rPr>
          <w:i w:val="0"/>
        </w:rPr>
        <w:t xml:space="preserve">The Document Registry SHALL confirm its identity to the requesting system by use of the ATNA Secure Node or Secure Application TLS protocol using a Certificate assigned to the Document Registry. </w:t>
      </w:r>
    </w:p>
    <w:p w14:paraId="026C783E" w14:textId="7672A885" w:rsidR="001528A1" w:rsidRDefault="00CF5680" w:rsidP="00783E5A">
      <w:pPr>
        <w:pStyle w:val="AuthorInstructions"/>
        <w:numPr>
          <w:ilvl w:val="0"/>
          <w:numId w:val="24"/>
        </w:numPr>
        <w:rPr>
          <w:i w:val="0"/>
        </w:rPr>
      </w:pPr>
      <w:ins w:id="407" w:author="John Moehrke" w:date="2019-12-03T21:04:00Z">
        <w:r>
          <w:rPr>
            <w:i w:val="0"/>
          </w:rPr>
          <w:t>When the Authorization Option is implemented and enabled, t</w:t>
        </w:r>
      </w:ins>
      <w:commentRangeStart w:id="408"/>
      <w:del w:id="409" w:author="John Moehrke" w:date="2019-12-03T21:04:00Z">
        <w:r w:rsidR="001528A1" w:rsidDel="00CF5680">
          <w:rPr>
            <w:i w:val="0"/>
          </w:rPr>
          <w:delText>T</w:delText>
        </w:r>
      </w:del>
      <w:r w:rsidR="001528A1">
        <w:rPr>
          <w:i w:val="0"/>
        </w:rPr>
        <w:t>he Document Registry SHALL confirm the client identity using the IUA profile</w:t>
      </w:r>
      <w:ins w:id="410" w:author="Lynn Felhofer" w:date="2019-11-13T07:41:00Z">
        <w:r w:rsidR="00E84808">
          <w:rPr>
            <w:i w:val="0"/>
          </w:rPr>
          <w:t>.</w:t>
        </w:r>
      </w:ins>
      <w:commentRangeEnd w:id="408"/>
      <w:r w:rsidR="006A729F">
        <w:rPr>
          <w:rStyle w:val="CommentReference"/>
          <w:i w:val="0"/>
        </w:rPr>
        <w:commentReference w:id="408"/>
      </w:r>
    </w:p>
    <w:p w14:paraId="2E2A0548" w14:textId="7151DF2B" w:rsidR="006914C9" w:rsidRDefault="006914C9" w:rsidP="00783E5A">
      <w:pPr>
        <w:pStyle w:val="AuthorInstructions"/>
        <w:numPr>
          <w:ilvl w:val="0"/>
          <w:numId w:val="24"/>
        </w:numPr>
        <w:rPr>
          <w:i w:val="0"/>
        </w:rPr>
      </w:pPr>
      <w:r>
        <w:rPr>
          <w:i w:val="0"/>
        </w:rPr>
        <w:t>Additional policy driven requirements, not specified here, may also apply. Such as enforcement at the Document Registry of Patient</w:t>
      </w:r>
      <w:ins w:id="411" w:author="Lynn Felhofer" w:date="2019-11-13T07:42:00Z">
        <w:r w:rsidR="00E84808">
          <w:rPr>
            <w:i w:val="0"/>
          </w:rPr>
          <w:t>-</w:t>
        </w:r>
      </w:ins>
      <w:del w:id="412" w:author="Lynn Felhofer" w:date="2019-11-13T07:42:00Z">
        <w:r w:rsidDel="00E84808">
          <w:rPr>
            <w:i w:val="0"/>
          </w:rPr>
          <w:delText xml:space="preserve"> </w:delText>
        </w:r>
      </w:del>
      <w:r>
        <w:rPr>
          <w:i w:val="0"/>
        </w:rPr>
        <w:t>specific Consent Directives.</w:t>
      </w:r>
    </w:p>
    <w:p w14:paraId="5029540F" w14:textId="1BEB4941" w:rsidR="00A62DB8" w:rsidRPr="00A62DB8" w:rsidRDefault="00A62DB8" w:rsidP="00A62DB8">
      <w:pPr>
        <w:pStyle w:val="AuthorInstructions"/>
        <w:numPr>
          <w:ilvl w:val="0"/>
          <w:numId w:val="24"/>
        </w:numPr>
        <w:rPr>
          <w:i w:val="0"/>
        </w:rPr>
      </w:pPr>
      <w:r>
        <w:rPr>
          <w:i w:val="0"/>
        </w:rPr>
        <w:t xml:space="preserve">The Document Registry SHALL validate that the subject of the find </w:t>
      </w:r>
      <w:ins w:id="413" w:author="Lynn Felhofer" w:date="2019-11-13T07:42:00Z">
        <w:r w:rsidR="000B78C0">
          <w:rPr>
            <w:i w:val="0"/>
          </w:rPr>
          <w:t xml:space="preserve">or retrieve </w:t>
        </w:r>
      </w:ins>
      <w:r>
        <w:rPr>
          <w:i w:val="0"/>
        </w:rPr>
        <w:t xml:space="preserve">request is a Patient that is a recognized Patient within the Community. </w:t>
      </w:r>
      <w:commentRangeStart w:id="414"/>
      <w:commentRangeStart w:id="415"/>
      <w:r>
        <w:rPr>
          <w:i w:val="0"/>
        </w:rPr>
        <w:t xml:space="preserve">The Patient identity must be recognized by the approved </w:t>
      </w:r>
      <w:del w:id="416" w:author="John Moehrke" w:date="2019-11-14T13:43:00Z">
        <w:r w:rsidDel="00177EFB">
          <w:rPr>
            <w:i w:val="0"/>
          </w:rPr>
          <w:delText>PRIM</w:delText>
        </w:r>
      </w:del>
      <w:ins w:id="417" w:author="John Moehrke" w:date="2019-11-14T13:43:00Z">
        <w:r w:rsidR="00177EFB">
          <w:rPr>
            <w:i w:val="0"/>
          </w:rPr>
          <w:t>PMIR</w:t>
        </w:r>
      </w:ins>
      <w:r>
        <w:rPr>
          <w:i w:val="0"/>
        </w:rPr>
        <w:t xml:space="preserve"> Patient </w:t>
      </w:r>
      <w:ins w:id="418" w:author="Lynn Felhofer" w:date="2019-11-13T07:42:00Z">
        <w:r w:rsidR="000B78C0">
          <w:rPr>
            <w:i w:val="0"/>
          </w:rPr>
          <w:t xml:space="preserve">Identity </w:t>
        </w:r>
      </w:ins>
      <w:r>
        <w:rPr>
          <w:i w:val="0"/>
        </w:rPr>
        <w:t xml:space="preserve">Manager system. </w:t>
      </w:r>
      <w:commentRangeEnd w:id="414"/>
      <w:r w:rsidR="006A729F">
        <w:rPr>
          <w:rStyle w:val="CommentReference"/>
          <w:i w:val="0"/>
        </w:rPr>
        <w:commentReference w:id="414"/>
      </w:r>
      <w:commentRangeEnd w:id="415"/>
      <w:r w:rsidR="00CD7E61">
        <w:rPr>
          <w:rStyle w:val="CommentReference"/>
          <w:i w:val="0"/>
        </w:rPr>
        <w:commentReference w:id="415"/>
      </w:r>
      <w:r>
        <w:rPr>
          <w:i w:val="0"/>
        </w:rPr>
        <w:t xml:space="preserve">This may be accomplished by a query of the </w:t>
      </w:r>
      <w:del w:id="419" w:author="John Moehrke" w:date="2019-11-14T13:43:00Z">
        <w:r w:rsidDel="00177EFB">
          <w:rPr>
            <w:i w:val="0"/>
          </w:rPr>
          <w:delText>PRIM</w:delText>
        </w:r>
      </w:del>
      <w:ins w:id="420" w:author="John Moehrke" w:date="2019-11-14T13:43:00Z">
        <w:r w:rsidR="00177EFB">
          <w:rPr>
            <w:i w:val="0"/>
          </w:rPr>
          <w:t>PMIR</w:t>
        </w:r>
      </w:ins>
      <w:r>
        <w:rPr>
          <w:i w:val="0"/>
        </w:rPr>
        <w:t xml:space="preserve"> manager, by way of a cached internal patient database, or other means.</w:t>
      </w:r>
    </w:p>
    <w:p w14:paraId="6E2083DC" w14:textId="3464BB6B" w:rsidR="00395932" w:rsidRDefault="00395932" w:rsidP="00783E5A">
      <w:pPr>
        <w:pStyle w:val="AuthorInstructions"/>
        <w:numPr>
          <w:ilvl w:val="0"/>
          <w:numId w:val="24"/>
        </w:numPr>
        <w:rPr>
          <w:i w:val="0"/>
        </w:rPr>
      </w:pPr>
      <w:r>
        <w:rPr>
          <w:i w:val="0"/>
        </w:rPr>
        <w:t>The Document Registry SHALL</w:t>
      </w:r>
      <w:r w:rsidR="00CC0693">
        <w:rPr>
          <w:i w:val="0"/>
        </w:rPr>
        <w:t xml:space="preserve"> provide the persisted resources to the grouped MHD Document Responder in support of the Document Responder duties to return results.</w:t>
      </w:r>
    </w:p>
    <w:p w14:paraId="4D227D19" w14:textId="48FC5DED" w:rsidR="00A62DB8" w:rsidRDefault="00A62DB8" w:rsidP="00783E5A">
      <w:pPr>
        <w:pStyle w:val="AuthorInstructions"/>
        <w:numPr>
          <w:ilvl w:val="0"/>
          <w:numId w:val="24"/>
        </w:numPr>
        <w:rPr>
          <w:i w:val="0"/>
        </w:rPr>
      </w:pPr>
      <w:r>
        <w:rPr>
          <w:i w:val="0"/>
        </w:rPr>
        <w:lastRenderedPageBreak/>
        <w:t xml:space="preserve">The Document Registry, if </w:t>
      </w:r>
      <w:r w:rsidRPr="00CD7E61">
        <w:rPr>
          <w:i w:val="0"/>
          <w:rPrChange w:id="421" w:author="John Moehrke" w:date="2019-12-03T21:05:00Z">
            <w:rPr>
              <w:i w:val="0"/>
            </w:rPr>
          </w:rPrChange>
        </w:rPr>
        <w:t xml:space="preserve">the </w:t>
      </w:r>
      <w:ins w:id="422" w:author="John Moehrke" w:date="2019-12-03T21:05:00Z">
        <w:r w:rsidR="00CD7E61" w:rsidRPr="00CD7E61">
          <w:rPr>
            <w:i w:val="0"/>
            <w:rPrChange w:id="423" w:author="John Moehrke" w:date="2019-12-03T21:05:00Z">
              <w:rPr>
                <w:i w:val="0"/>
                <w:highlight w:val="yellow"/>
              </w:rPr>
            </w:rPrChange>
          </w:rPr>
          <w:t>A</w:t>
        </w:r>
      </w:ins>
      <w:del w:id="424" w:author="John Moehrke" w:date="2019-12-03T21:05:00Z">
        <w:r w:rsidRPr="00CD7E61" w:rsidDel="00CD7E61">
          <w:rPr>
            <w:i w:val="0"/>
            <w:rPrChange w:id="425" w:author="John Moehrke" w:date="2019-12-03T21:05:00Z">
              <w:rPr>
                <w:i w:val="0"/>
                <w:highlight w:val="yellow"/>
              </w:rPr>
            </w:rPrChange>
          </w:rPr>
          <w:delText>a</w:delText>
        </w:r>
      </w:del>
      <w:r w:rsidRPr="00CD7E61">
        <w:rPr>
          <w:i w:val="0"/>
          <w:rPrChange w:id="426" w:author="John Moehrke" w:date="2019-12-03T21:05:00Z">
            <w:rPr>
              <w:i w:val="0"/>
              <w:highlight w:val="yellow"/>
            </w:rPr>
          </w:rPrChange>
        </w:rPr>
        <w:t>uthorization option</w:t>
      </w:r>
      <w:r w:rsidRPr="00CD7E61">
        <w:rPr>
          <w:i w:val="0"/>
          <w:rPrChange w:id="427" w:author="John Moehrke" w:date="2019-12-03T21:05:00Z">
            <w:rPr>
              <w:i w:val="0"/>
            </w:rPr>
          </w:rPrChange>
        </w:rPr>
        <w:t xml:space="preserve"> is</w:t>
      </w:r>
      <w:r>
        <w:rPr>
          <w:i w:val="0"/>
        </w:rPr>
        <w:t xml:space="preserve"> used, SHALL confirm that only authorized results are returned.</w:t>
      </w:r>
    </w:p>
    <w:p w14:paraId="1776CC9E" w14:textId="0656DB2A" w:rsidR="001528A1" w:rsidRDefault="001528A1" w:rsidP="00783E5A">
      <w:pPr>
        <w:pStyle w:val="AuthorInstructions"/>
        <w:numPr>
          <w:ilvl w:val="0"/>
          <w:numId w:val="24"/>
        </w:numPr>
        <w:rPr>
          <w:i w:val="0"/>
        </w:rPr>
      </w:pPr>
      <w:r>
        <w:rPr>
          <w:i w:val="0"/>
        </w:rPr>
        <w:t>The Document Registry SHALL record a success or failure event into the ATNA audit record repository.</w:t>
      </w:r>
    </w:p>
    <w:p w14:paraId="413FEDB9" w14:textId="2C65F172" w:rsidR="00CC0693" w:rsidRDefault="00CC0693" w:rsidP="00CC0693">
      <w:pPr>
        <w:pStyle w:val="Heading4"/>
      </w:pPr>
      <w:bookmarkStart w:id="428" w:name="_Toc24634201"/>
      <w:r>
        <w:t xml:space="preserve">When the grouped </w:t>
      </w:r>
      <w:del w:id="429" w:author="John Moehrke" w:date="2019-11-14T13:43:00Z">
        <w:r w:rsidDel="00177EFB">
          <w:delText>PRIM</w:delText>
        </w:r>
      </w:del>
      <w:ins w:id="430" w:author="John Moehrke" w:date="2019-11-14T13:43:00Z">
        <w:r w:rsidR="00177EFB">
          <w:t>PMIR</w:t>
        </w:r>
      </w:ins>
      <w:r>
        <w:t xml:space="preserve"> – Patient Identity Consumer – is triggered</w:t>
      </w:r>
      <w:bookmarkEnd w:id="428"/>
    </w:p>
    <w:p w14:paraId="6E6EBA2C" w14:textId="2B2A02D4" w:rsidR="00CC0693" w:rsidRDefault="00CC0693" w:rsidP="00665A0A">
      <w:pPr>
        <w:pStyle w:val="AuthorInstructions"/>
        <w:rPr>
          <w:i w:val="0"/>
        </w:rPr>
      </w:pPr>
      <w:r>
        <w:rPr>
          <w:i w:val="0"/>
        </w:rPr>
        <w:t>Triggered by a</w:t>
      </w:r>
      <w:r w:rsidR="001528A1">
        <w:rPr>
          <w:i w:val="0"/>
        </w:rPr>
        <w:t>:</w:t>
      </w:r>
      <w:r>
        <w:rPr>
          <w:i w:val="0"/>
        </w:rPr>
        <w:t xml:space="preserve"> </w:t>
      </w:r>
      <w:r w:rsidR="001528A1">
        <w:rPr>
          <w:i w:val="0"/>
        </w:rPr>
        <w:t>Mobile Patient Identity Feed [ITI-Y1] transaction with a Merge:</w:t>
      </w:r>
    </w:p>
    <w:p w14:paraId="024E83E2" w14:textId="3EC306A2" w:rsidR="00CC0693" w:rsidRDefault="00CC0693" w:rsidP="00665A0A">
      <w:pPr>
        <w:pStyle w:val="AuthorInstructions"/>
        <w:rPr>
          <w:i w:val="0"/>
        </w:rPr>
      </w:pPr>
      <w:r>
        <w:rPr>
          <w:i w:val="0"/>
        </w:rPr>
        <w:t xml:space="preserve">The Document Registry SHALL </w:t>
      </w:r>
      <w:r w:rsidR="001528A1">
        <w:rPr>
          <w:i w:val="0"/>
        </w:rPr>
        <w:t xml:space="preserve">search for any resources with the deprecated _id value in the </w:t>
      </w:r>
      <w:proofErr w:type="spellStart"/>
      <w:r>
        <w:rPr>
          <w:i w:val="0"/>
        </w:rPr>
        <w:t>DocumentManifest.subject</w:t>
      </w:r>
      <w:proofErr w:type="spellEnd"/>
      <w:r>
        <w:rPr>
          <w:i w:val="0"/>
        </w:rPr>
        <w:t xml:space="preserve">, </w:t>
      </w:r>
      <w:proofErr w:type="spellStart"/>
      <w:r>
        <w:rPr>
          <w:i w:val="0"/>
        </w:rPr>
        <w:t>DocumentReference.subject</w:t>
      </w:r>
      <w:proofErr w:type="spellEnd"/>
      <w:r>
        <w:rPr>
          <w:i w:val="0"/>
        </w:rPr>
        <w:t xml:space="preserve">, and </w:t>
      </w:r>
      <w:proofErr w:type="spellStart"/>
      <w:r>
        <w:rPr>
          <w:i w:val="0"/>
        </w:rPr>
        <w:t>List.subject</w:t>
      </w:r>
      <w:proofErr w:type="spellEnd"/>
      <w:r>
        <w:rPr>
          <w:i w:val="0"/>
        </w:rPr>
        <w:t xml:space="preserve">; </w:t>
      </w:r>
      <w:r w:rsidR="001528A1">
        <w:rPr>
          <w:i w:val="0"/>
        </w:rPr>
        <w:t xml:space="preserve">and </w:t>
      </w:r>
      <w:r>
        <w:rPr>
          <w:i w:val="0"/>
        </w:rPr>
        <w:t>replac</w:t>
      </w:r>
      <w:r w:rsidR="001528A1">
        <w:rPr>
          <w:i w:val="0"/>
        </w:rPr>
        <w:t xml:space="preserve">e </w:t>
      </w:r>
      <w:r>
        <w:rPr>
          <w:i w:val="0"/>
        </w:rPr>
        <w:t>subject value of with the surviving id.</w:t>
      </w:r>
    </w:p>
    <w:p w14:paraId="7059AAF2" w14:textId="3D678E39" w:rsidR="00CC0693" w:rsidRDefault="001528A1" w:rsidP="00665A0A">
      <w:pPr>
        <w:pStyle w:val="AuthorInstructions"/>
        <w:rPr>
          <w:i w:val="0"/>
        </w:rPr>
      </w:pPr>
      <w:r>
        <w:rPr>
          <w:i w:val="0"/>
        </w:rPr>
        <w:t>No behavior is expected of</w:t>
      </w:r>
      <w:ins w:id="431" w:author="Lynn Felhofer" w:date="2019-11-13T07:43:00Z">
        <w:r w:rsidR="000B78C0">
          <w:rPr>
            <w:i w:val="0"/>
          </w:rPr>
          <w:t xml:space="preserve"> the</w:t>
        </w:r>
      </w:ins>
      <w:ins w:id="432" w:author="Lynn Felhofer" w:date="2019-11-13T07:44:00Z">
        <w:r w:rsidR="000B78C0">
          <w:rPr>
            <w:i w:val="0"/>
          </w:rPr>
          <w:t xml:space="preserve"> Document Registry on receipt of a feed containing</w:t>
        </w:r>
      </w:ins>
      <w:r>
        <w:rPr>
          <w:i w:val="0"/>
        </w:rPr>
        <w:t xml:space="preserve"> create or update, although the Document Registry is free to consume and persist</w:t>
      </w:r>
      <w:ins w:id="433" w:author="Lynn Felhofer" w:date="2019-11-13T07:44:00Z">
        <w:r w:rsidR="000B78C0">
          <w:rPr>
            <w:i w:val="0"/>
          </w:rPr>
          <w:t xml:space="preserve"> these</w:t>
        </w:r>
      </w:ins>
      <w:r>
        <w:rPr>
          <w:i w:val="0"/>
        </w:rPr>
        <w:t xml:space="preserve"> for </w:t>
      </w:r>
      <w:del w:id="434" w:author="Lynn Felhofer" w:date="2019-11-13T07:44:00Z">
        <w:r w:rsidDel="000B78C0">
          <w:rPr>
            <w:i w:val="0"/>
          </w:rPr>
          <w:delText xml:space="preserve">undefined </w:delText>
        </w:r>
      </w:del>
      <w:r>
        <w:rPr>
          <w:i w:val="0"/>
        </w:rPr>
        <w:t>reasons</w:t>
      </w:r>
      <w:ins w:id="435" w:author="Lynn Felhofer" w:date="2019-11-13T07:44:00Z">
        <w:r w:rsidR="000B78C0">
          <w:rPr>
            <w:i w:val="0"/>
          </w:rPr>
          <w:t xml:space="preserve"> outside the scope of this profile</w:t>
        </w:r>
      </w:ins>
      <w:r w:rsidR="00A62DB8">
        <w:rPr>
          <w:i w:val="0"/>
        </w:rPr>
        <w:t xml:space="preserve">. </w:t>
      </w:r>
    </w:p>
    <w:p w14:paraId="48180AB2" w14:textId="059FF373" w:rsidR="001528A1" w:rsidRDefault="001528A1" w:rsidP="00665A0A">
      <w:pPr>
        <w:pStyle w:val="AuthorInstructions"/>
        <w:rPr>
          <w:i w:val="0"/>
        </w:rPr>
      </w:pPr>
    </w:p>
    <w:p w14:paraId="644B3C05" w14:textId="77777777" w:rsidR="001528A1" w:rsidRDefault="001528A1" w:rsidP="00665A0A">
      <w:pPr>
        <w:pStyle w:val="AuthorInstructions"/>
        <w:rPr>
          <w:i w:val="0"/>
        </w:rPr>
      </w:pPr>
    </w:p>
    <w:p w14:paraId="7041FA60" w14:textId="77777777" w:rsidR="00395932" w:rsidRPr="00D26514" w:rsidRDefault="00395932" w:rsidP="00665A0A">
      <w:pPr>
        <w:pStyle w:val="AuthorInstructions"/>
      </w:pPr>
    </w:p>
    <w:p w14:paraId="5AB8E0E9" w14:textId="25260DF1" w:rsidR="00CF283F" w:rsidRDefault="00CF283F" w:rsidP="00303E20">
      <w:pPr>
        <w:pStyle w:val="Heading2"/>
        <w:numPr>
          <w:ilvl w:val="0"/>
          <w:numId w:val="0"/>
        </w:numPr>
        <w:rPr>
          <w:noProof w:val="0"/>
        </w:rPr>
      </w:pPr>
      <w:bookmarkStart w:id="436" w:name="_Toc345074655"/>
      <w:bookmarkStart w:id="437" w:name="_Toc24634202"/>
      <w:r w:rsidRPr="00D26514">
        <w:rPr>
          <w:noProof w:val="0"/>
        </w:rPr>
        <w:t xml:space="preserve">X.2 </w:t>
      </w:r>
      <w:del w:id="438" w:author="John Moehrke" w:date="2019-11-14T13:37:00Z">
        <w:r w:rsidR="00A62DB8" w:rsidDel="00177EFB">
          <w:rPr>
            <w:noProof w:val="0"/>
          </w:rPr>
          <w:delText>MHD-HIE</w:delText>
        </w:r>
      </w:del>
      <w:ins w:id="439" w:author="John Moehrke" w:date="2019-11-14T13:37:00Z">
        <w:r w:rsidR="00177EFB">
          <w:rPr>
            <w:noProof w:val="0"/>
          </w:rPr>
          <w:t>MHDS</w:t>
        </w:r>
      </w:ins>
      <w:r w:rsidR="00104BE6" w:rsidRPr="00D26514">
        <w:rPr>
          <w:noProof w:val="0"/>
        </w:rPr>
        <w:t xml:space="preserve"> Actor</w:t>
      </w:r>
      <w:r w:rsidRPr="00D26514">
        <w:rPr>
          <w:noProof w:val="0"/>
        </w:rPr>
        <w:t xml:space="preserve"> Options</w:t>
      </w:r>
      <w:bookmarkEnd w:id="436"/>
      <w:bookmarkEnd w:id="437"/>
    </w:p>
    <w:p w14:paraId="2403E5AB" w14:textId="16827573" w:rsidR="00A62DB8" w:rsidRDefault="00A62DB8" w:rsidP="00A62DB8">
      <w:pPr>
        <w:pStyle w:val="BodyText"/>
      </w:pPr>
    </w:p>
    <w:p w14:paraId="1ABF4459" w14:textId="1DB1390E" w:rsidR="00A62DB8" w:rsidRPr="00A62DB8" w:rsidDel="00CD7E61" w:rsidRDefault="00C625FC" w:rsidP="00A62DB8">
      <w:pPr>
        <w:pStyle w:val="BodyText"/>
        <w:rPr>
          <w:del w:id="440" w:author="John Moehrke" w:date="2019-12-03T21:05:00Z"/>
        </w:rPr>
      </w:pPr>
      <w:del w:id="441" w:author="John Moehrke" w:date="2019-12-03T21:05:00Z">
        <w:r w:rsidRPr="00C625FC" w:rsidDel="00CD7E61">
          <w:rPr>
            <w:highlight w:val="yellow"/>
          </w:rPr>
          <w:delText>TODO: Identify useful options. I have taken a swag at it</w:delText>
        </w:r>
        <w:r w:rsidDel="00CD7E61">
          <w:rPr>
            <w:highlight w:val="yellow"/>
          </w:rPr>
          <w:delText>. I presume the way the options are defiend in IHE that they must be applied to an Actor. So today this means that options can only apply to the Document Registry, unless we pull in other actors. Right now I am trying to minimize</w:delText>
        </w:r>
        <w:r w:rsidRPr="00C625FC" w:rsidDel="00CD7E61">
          <w:rPr>
            <w:highlight w:val="yellow"/>
          </w:rPr>
          <w:delText>.</w:delText>
        </w:r>
      </w:del>
    </w:p>
    <w:p w14:paraId="5CE8990D" w14:textId="2DE03F0D"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40DE8922" w:rsidR="006514EA" w:rsidRPr="00D26514" w:rsidRDefault="007F5664" w:rsidP="00EA3BCB">
      <w:pPr>
        <w:pStyle w:val="TableTitle"/>
      </w:pPr>
      <w:r w:rsidRPr="00D26514">
        <w:t xml:space="preserve">Table X.2-1: </w:t>
      </w:r>
      <w:ins w:id="442" w:author="John Moehrke" w:date="2019-11-14T14:08:00Z">
        <w:r w:rsidR="007C6FD3">
          <w:t>MHDS</w:t>
        </w:r>
      </w:ins>
      <w:del w:id="443" w:author="John Moehrke" w:date="2019-11-14T14:08:00Z">
        <w:r w:rsidRPr="00D26514" w:rsidDel="007C6FD3">
          <w:delText>&lt;Profile Name&gt;</w:delText>
        </w:r>
      </w:del>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Change w:id="444">
          <w:tblGrid>
            <w:gridCol w:w="3110"/>
            <w:gridCol w:w="3122"/>
            <w:gridCol w:w="3118"/>
          </w:tblGrid>
        </w:tblGridChange>
      </w:tblGrid>
      <w:tr w:rsidR="00FD49A2" w:rsidRPr="00D26514" w14:paraId="63167F40" w14:textId="77777777" w:rsidTr="00C625FC">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6BA33E10" w14:textId="77777777" w:rsidTr="00C625FC">
        <w:trPr>
          <w:cantSplit/>
          <w:trHeight w:val="197"/>
        </w:trPr>
        <w:tc>
          <w:tcPr>
            <w:tcW w:w="3110" w:type="dxa"/>
            <w:tcBorders>
              <w:top w:val="single" w:sz="4" w:space="0" w:color="auto"/>
              <w:left w:val="single" w:sz="4" w:space="0" w:color="auto"/>
              <w:bottom w:val="nil"/>
              <w:right w:val="single" w:sz="4" w:space="0" w:color="auto"/>
            </w:tcBorders>
          </w:tcPr>
          <w:p w14:paraId="7B20F3A0" w14:textId="67F2A473" w:rsidR="007F5664" w:rsidRPr="00D26514" w:rsidRDefault="00C625FC" w:rsidP="00EA3BCB">
            <w:pPr>
              <w:pStyle w:val="TableEntry"/>
            </w:pPr>
            <w:r>
              <w:t>Document Registry</w:t>
            </w:r>
          </w:p>
        </w:tc>
        <w:tc>
          <w:tcPr>
            <w:tcW w:w="3122" w:type="dxa"/>
            <w:tcBorders>
              <w:left w:val="single" w:sz="4" w:space="0" w:color="auto"/>
            </w:tcBorders>
          </w:tcPr>
          <w:p w14:paraId="3A2F34BD" w14:textId="0ED7FB06" w:rsidR="007F5664" w:rsidRPr="00D26514" w:rsidRDefault="00C625FC" w:rsidP="00EA3BCB">
            <w:pPr>
              <w:pStyle w:val="TableEntry"/>
            </w:pPr>
            <w:r>
              <w:t>Authorization Option</w:t>
            </w:r>
          </w:p>
        </w:tc>
        <w:tc>
          <w:tcPr>
            <w:tcW w:w="3118" w:type="dxa"/>
          </w:tcPr>
          <w:p w14:paraId="40071AFD" w14:textId="7ED378C5" w:rsidR="007F5664" w:rsidRPr="00D26514" w:rsidRDefault="00C625FC" w:rsidP="00EA3BCB">
            <w:pPr>
              <w:pStyle w:val="TableEntry"/>
            </w:pPr>
            <w:r>
              <w:t>X.2.1</w:t>
            </w:r>
          </w:p>
        </w:tc>
      </w:tr>
      <w:tr w:rsidR="007F5664" w:rsidRPr="00D26514" w14:paraId="113A1C2C" w14:textId="77777777" w:rsidTr="00C625FC">
        <w:trPr>
          <w:cantSplit/>
        </w:trPr>
        <w:tc>
          <w:tcPr>
            <w:tcW w:w="3110"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22" w:type="dxa"/>
            <w:tcBorders>
              <w:left w:val="single" w:sz="4" w:space="0" w:color="auto"/>
            </w:tcBorders>
          </w:tcPr>
          <w:p w14:paraId="02706A91" w14:textId="6855278D" w:rsidR="007F5664" w:rsidRPr="00D26514" w:rsidRDefault="00C625FC" w:rsidP="00EA3BCB">
            <w:pPr>
              <w:pStyle w:val="TableEntry"/>
            </w:pPr>
            <w:r>
              <w:t>Consent Manager</w:t>
            </w:r>
            <w:r w:rsidR="007F5664" w:rsidRPr="00D26514">
              <w:t xml:space="preserve"> Option</w:t>
            </w:r>
          </w:p>
        </w:tc>
        <w:tc>
          <w:tcPr>
            <w:tcW w:w="3118" w:type="dxa"/>
          </w:tcPr>
          <w:p w14:paraId="2DB4EECE" w14:textId="7D1F4B46" w:rsidR="007F5664" w:rsidRPr="00D26514" w:rsidRDefault="00C625FC" w:rsidP="00EA3BCB">
            <w:pPr>
              <w:pStyle w:val="TableEntry"/>
            </w:pPr>
            <w:r>
              <w:t>X.2.2</w:t>
            </w:r>
          </w:p>
        </w:tc>
      </w:tr>
      <w:tr w:rsidR="007F5664" w:rsidRPr="00D26514" w:rsidDel="00CD7E61" w14:paraId="38AFF6F5" w14:textId="3810046A" w:rsidTr="00C625FC">
        <w:trPr>
          <w:cantSplit/>
          <w:del w:id="445" w:author="John Moehrke" w:date="2019-12-03T21:08:00Z"/>
        </w:trPr>
        <w:tc>
          <w:tcPr>
            <w:tcW w:w="3110" w:type="dxa"/>
            <w:tcBorders>
              <w:top w:val="nil"/>
              <w:left w:val="single" w:sz="4" w:space="0" w:color="auto"/>
              <w:bottom w:val="nil"/>
              <w:right w:val="single" w:sz="4" w:space="0" w:color="auto"/>
            </w:tcBorders>
          </w:tcPr>
          <w:p w14:paraId="788CED43" w14:textId="0C663347" w:rsidR="007F5664" w:rsidRPr="00D26514" w:rsidDel="00CD7E61" w:rsidRDefault="007F5664" w:rsidP="007F5664">
            <w:pPr>
              <w:pStyle w:val="TableEntry"/>
              <w:rPr>
                <w:del w:id="446" w:author="John Moehrke" w:date="2019-12-03T21:08:00Z"/>
              </w:rPr>
            </w:pPr>
          </w:p>
        </w:tc>
        <w:tc>
          <w:tcPr>
            <w:tcW w:w="3122" w:type="dxa"/>
            <w:tcBorders>
              <w:left w:val="single" w:sz="4" w:space="0" w:color="auto"/>
            </w:tcBorders>
          </w:tcPr>
          <w:p w14:paraId="517717ED" w14:textId="693F5833" w:rsidR="007F5664" w:rsidRPr="00D26514" w:rsidDel="00CD7E61" w:rsidRDefault="00C625FC" w:rsidP="007F5664">
            <w:pPr>
              <w:pStyle w:val="TableEntry"/>
              <w:rPr>
                <w:del w:id="447" w:author="John Moehrke" w:date="2019-12-03T21:08:00Z"/>
              </w:rPr>
            </w:pPr>
            <w:del w:id="448" w:author="John Moehrke" w:date="2019-12-03T21:08:00Z">
              <w:r w:rsidDel="00CD7E61">
                <w:delText>Alert Communications</w:delText>
              </w:r>
            </w:del>
            <w:ins w:id="449" w:author="Lynn Felhofer" w:date="2019-11-13T07:45:00Z">
              <w:del w:id="450" w:author="John Moehrke" w:date="2019-12-03T21:08:00Z">
                <w:r w:rsidR="000B78C0" w:rsidDel="00CD7E61">
                  <w:delText xml:space="preserve"> Option</w:delText>
                </w:r>
              </w:del>
            </w:ins>
          </w:p>
        </w:tc>
        <w:tc>
          <w:tcPr>
            <w:tcW w:w="3118" w:type="dxa"/>
          </w:tcPr>
          <w:p w14:paraId="60DDD136" w14:textId="0B64E0C8" w:rsidR="007F5664" w:rsidRPr="00D26514" w:rsidDel="00CD7E61" w:rsidRDefault="00C625FC" w:rsidP="007F5664">
            <w:pPr>
              <w:pStyle w:val="TableEntry"/>
              <w:rPr>
                <w:del w:id="451" w:author="John Moehrke" w:date="2019-12-03T21:08:00Z"/>
              </w:rPr>
            </w:pPr>
            <w:del w:id="452" w:author="John Moehrke" w:date="2019-12-03T21:08:00Z">
              <w:r w:rsidDel="00CD7E61">
                <w:delText>X.2.3</w:delText>
              </w:r>
            </w:del>
          </w:p>
        </w:tc>
      </w:tr>
      <w:tr w:rsidR="007F5664" w:rsidRPr="00D26514" w14:paraId="0D1346EB" w14:textId="77777777" w:rsidTr="00B97DBE">
        <w:tblPrEx>
          <w:tblW w:w="0" w:type="auto"/>
          <w:tblPrExChange w:id="453" w:author="John Moehrke" w:date="2019-11-14T13:50:00Z">
            <w:tblPrEx>
              <w:tblW w:w="0" w:type="auto"/>
            </w:tblPrEx>
          </w:tblPrExChange>
        </w:tblPrEx>
        <w:trPr>
          <w:cantSplit/>
          <w:trPrChange w:id="454" w:author="John Moehrke" w:date="2019-11-14T13:50:00Z">
            <w:trPr>
              <w:cantSplit/>
            </w:trPr>
          </w:trPrChange>
        </w:trPr>
        <w:tc>
          <w:tcPr>
            <w:tcW w:w="3110" w:type="dxa"/>
            <w:tcBorders>
              <w:top w:val="nil"/>
              <w:left w:val="single" w:sz="4" w:space="0" w:color="auto"/>
              <w:bottom w:val="nil"/>
              <w:right w:val="single" w:sz="4" w:space="0" w:color="auto"/>
            </w:tcBorders>
            <w:tcPrChange w:id="455" w:author="John Moehrke" w:date="2019-11-14T13:50:00Z">
              <w:tcPr>
                <w:tcW w:w="3110" w:type="dxa"/>
                <w:tcBorders>
                  <w:top w:val="nil"/>
                  <w:left w:val="single" w:sz="4" w:space="0" w:color="auto"/>
                  <w:bottom w:val="single" w:sz="4" w:space="0" w:color="auto"/>
                  <w:right w:val="single" w:sz="4" w:space="0" w:color="auto"/>
                </w:tcBorders>
              </w:tcPr>
            </w:tcPrChange>
          </w:tcPr>
          <w:p w14:paraId="7D578B76" w14:textId="77777777" w:rsidR="007F5664" w:rsidRPr="00D26514" w:rsidRDefault="007F5664" w:rsidP="00EA3BCB">
            <w:pPr>
              <w:pStyle w:val="TableEntry"/>
            </w:pPr>
          </w:p>
        </w:tc>
        <w:tc>
          <w:tcPr>
            <w:tcW w:w="3122" w:type="dxa"/>
            <w:tcBorders>
              <w:left w:val="single" w:sz="4" w:space="0" w:color="auto"/>
            </w:tcBorders>
            <w:tcPrChange w:id="456" w:author="John Moehrke" w:date="2019-11-14T13:50:00Z">
              <w:tcPr>
                <w:tcW w:w="3122" w:type="dxa"/>
                <w:tcBorders>
                  <w:left w:val="single" w:sz="4" w:space="0" w:color="auto"/>
                </w:tcBorders>
              </w:tcPr>
            </w:tcPrChange>
          </w:tcPr>
          <w:p w14:paraId="228E3903" w14:textId="5DEC6A0B" w:rsidR="007F5664" w:rsidRPr="00D26514" w:rsidRDefault="00C625FC" w:rsidP="00EA3BCB">
            <w:pPr>
              <w:pStyle w:val="TableEntry"/>
            </w:pPr>
            <w:del w:id="457" w:author="John Moehrke" w:date="2019-11-14T13:43:00Z">
              <w:r w:rsidDel="00177EFB">
                <w:delText>PRIM</w:delText>
              </w:r>
            </w:del>
            <w:ins w:id="458" w:author="John Moehrke" w:date="2019-11-14T13:43:00Z">
              <w:r w:rsidR="00177EFB">
                <w:t>PMIR</w:t>
              </w:r>
            </w:ins>
            <w:r>
              <w:t xml:space="preserve"> Query Option</w:t>
            </w:r>
          </w:p>
        </w:tc>
        <w:tc>
          <w:tcPr>
            <w:tcW w:w="3118" w:type="dxa"/>
            <w:tcPrChange w:id="459" w:author="John Moehrke" w:date="2019-11-14T13:50:00Z">
              <w:tcPr>
                <w:tcW w:w="3118" w:type="dxa"/>
              </w:tcPr>
            </w:tcPrChange>
          </w:tcPr>
          <w:p w14:paraId="452DE767" w14:textId="0F96BBBE" w:rsidR="007F5664" w:rsidRPr="00D26514" w:rsidRDefault="00C625FC" w:rsidP="00EA3BCB">
            <w:pPr>
              <w:pStyle w:val="TableEntry"/>
            </w:pPr>
            <w:r>
              <w:t>X.2.</w:t>
            </w:r>
            <w:ins w:id="460" w:author="John Moehrke" w:date="2019-12-03T21:08:00Z">
              <w:r w:rsidR="00CD7E61">
                <w:t>3</w:t>
              </w:r>
            </w:ins>
            <w:del w:id="461" w:author="John Moehrke" w:date="2019-12-03T21:08:00Z">
              <w:r w:rsidDel="00CD7E61">
                <w:delText>4</w:delText>
              </w:r>
            </w:del>
          </w:p>
        </w:tc>
      </w:tr>
      <w:tr w:rsidR="00B97DBE" w:rsidRPr="00D26514" w14:paraId="3CC7EC33" w14:textId="77777777" w:rsidTr="007C6FD3">
        <w:tblPrEx>
          <w:tblW w:w="0" w:type="auto"/>
          <w:tblPrExChange w:id="462" w:author="John Moehrke" w:date="2019-11-14T14:09:00Z">
            <w:tblPrEx>
              <w:tblW w:w="0" w:type="auto"/>
            </w:tblPrEx>
          </w:tblPrExChange>
        </w:tblPrEx>
        <w:trPr>
          <w:cantSplit/>
          <w:ins w:id="463" w:author="John Moehrke" w:date="2019-11-14T13:50:00Z"/>
          <w:trPrChange w:id="464" w:author="John Moehrke" w:date="2019-11-14T14:09:00Z">
            <w:trPr>
              <w:cantSplit/>
            </w:trPr>
          </w:trPrChange>
        </w:trPr>
        <w:tc>
          <w:tcPr>
            <w:tcW w:w="3110" w:type="dxa"/>
            <w:tcBorders>
              <w:top w:val="nil"/>
              <w:left w:val="single" w:sz="4" w:space="0" w:color="auto"/>
              <w:bottom w:val="nil"/>
              <w:right w:val="single" w:sz="4" w:space="0" w:color="auto"/>
            </w:tcBorders>
            <w:tcPrChange w:id="465" w:author="John Moehrke" w:date="2019-11-14T14:09:00Z">
              <w:tcPr>
                <w:tcW w:w="3110" w:type="dxa"/>
                <w:tcBorders>
                  <w:top w:val="nil"/>
                  <w:left w:val="single" w:sz="4" w:space="0" w:color="auto"/>
                  <w:bottom w:val="single" w:sz="4" w:space="0" w:color="auto"/>
                  <w:right w:val="single" w:sz="4" w:space="0" w:color="auto"/>
                </w:tcBorders>
              </w:tcPr>
            </w:tcPrChange>
          </w:tcPr>
          <w:p w14:paraId="10DB356F" w14:textId="77777777" w:rsidR="00B97DBE" w:rsidRPr="00D26514" w:rsidRDefault="00B97DBE" w:rsidP="00EA3BCB">
            <w:pPr>
              <w:pStyle w:val="TableEntry"/>
              <w:rPr>
                <w:ins w:id="466" w:author="John Moehrke" w:date="2019-11-14T13:50:00Z"/>
              </w:rPr>
            </w:pPr>
          </w:p>
        </w:tc>
        <w:tc>
          <w:tcPr>
            <w:tcW w:w="3122" w:type="dxa"/>
            <w:tcBorders>
              <w:left w:val="single" w:sz="4" w:space="0" w:color="auto"/>
            </w:tcBorders>
            <w:tcPrChange w:id="467" w:author="John Moehrke" w:date="2019-11-14T14:09:00Z">
              <w:tcPr>
                <w:tcW w:w="3122" w:type="dxa"/>
                <w:tcBorders>
                  <w:left w:val="single" w:sz="4" w:space="0" w:color="auto"/>
                </w:tcBorders>
              </w:tcPr>
            </w:tcPrChange>
          </w:tcPr>
          <w:p w14:paraId="449DA64F" w14:textId="3CDA02F7" w:rsidR="00B97DBE" w:rsidDel="00177EFB" w:rsidRDefault="00B97DBE" w:rsidP="00EA3BCB">
            <w:pPr>
              <w:pStyle w:val="TableEntry"/>
              <w:rPr>
                <w:ins w:id="468" w:author="John Moehrke" w:date="2019-11-14T13:50:00Z"/>
              </w:rPr>
            </w:pPr>
            <w:ins w:id="469" w:author="John Moehrke" w:date="2019-11-14T13:50:00Z">
              <w:r>
                <w:t>mCSD Query Option</w:t>
              </w:r>
            </w:ins>
          </w:p>
        </w:tc>
        <w:tc>
          <w:tcPr>
            <w:tcW w:w="3118" w:type="dxa"/>
            <w:tcPrChange w:id="470" w:author="John Moehrke" w:date="2019-11-14T14:09:00Z">
              <w:tcPr>
                <w:tcW w:w="3118" w:type="dxa"/>
              </w:tcPr>
            </w:tcPrChange>
          </w:tcPr>
          <w:p w14:paraId="6F020D5F" w14:textId="215DBFA8" w:rsidR="00B97DBE" w:rsidRDefault="00B97DBE" w:rsidP="00EA3BCB">
            <w:pPr>
              <w:pStyle w:val="TableEntry"/>
              <w:rPr>
                <w:ins w:id="471" w:author="John Moehrke" w:date="2019-11-14T13:50:00Z"/>
              </w:rPr>
            </w:pPr>
            <w:ins w:id="472" w:author="John Moehrke" w:date="2019-11-14T13:50:00Z">
              <w:r>
                <w:t>X.2.</w:t>
              </w:r>
            </w:ins>
            <w:ins w:id="473" w:author="John Moehrke" w:date="2019-12-03T21:08:00Z">
              <w:r w:rsidR="00CD7E61">
                <w:t>4</w:t>
              </w:r>
            </w:ins>
          </w:p>
        </w:tc>
      </w:tr>
      <w:tr w:rsidR="007C6FD3" w:rsidRPr="00D26514" w14:paraId="3737067F" w14:textId="77777777" w:rsidTr="007C6FD3">
        <w:tblPrEx>
          <w:tblW w:w="0" w:type="auto"/>
          <w:tblPrExChange w:id="474" w:author="John Moehrke" w:date="2019-11-14T14:09:00Z">
            <w:tblPrEx>
              <w:tblW w:w="0" w:type="auto"/>
            </w:tblPrEx>
          </w:tblPrExChange>
        </w:tblPrEx>
        <w:trPr>
          <w:cantSplit/>
          <w:ins w:id="475" w:author="John Moehrke" w:date="2019-11-14T14:09:00Z"/>
          <w:trPrChange w:id="476" w:author="John Moehrke" w:date="2019-11-14T14:09:00Z">
            <w:trPr>
              <w:cantSplit/>
            </w:trPr>
          </w:trPrChange>
        </w:trPr>
        <w:tc>
          <w:tcPr>
            <w:tcW w:w="3110" w:type="dxa"/>
            <w:tcBorders>
              <w:top w:val="nil"/>
              <w:left w:val="single" w:sz="4" w:space="0" w:color="auto"/>
              <w:bottom w:val="nil"/>
              <w:right w:val="single" w:sz="4" w:space="0" w:color="auto"/>
            </w:tcBorders>
            <w:tcPrChange w:id="477" w:author="John Moehrke" w:date="2019-11-14T14:09:00Z">
              <w:tcPr>
                <w:tcW w:w="3110" w:type="dxa"/>
                <w:tcBorders>
                  <w:top w:val="nil"/>
                  <w:left w:val="single" w:sz="4" w:space="0" w:color="auto"/>
                  <w:bottom w:val="single" w:sz="4" w:space="0" w:color="auto"/>
                  <w:right w:val="single" w:sz="4" w:space="0" w:color="auto"/>
                </w:tcBorders>
              </w:tcPr>
            </w:tcPrChange>
          </w:tcPr>
          <w:p w14:paraId="3FB20165" w14:textId="77777777" w:rsidR="007C6FD3" w:rsidRPr="00D26514" w:rsidRDefault="007C6FD3" w:rsidP="00EA3BCB">
            <w:pPr>
              <w:pStyle w:val="TableEntry"/>
              <w:rPr>
                <w:ins w:id="478" w:author="John Moehrke" w:date="2019-11-14T14:09:00Z"/>
              </w:rPr>
            </w:pPr>
          </w:p>
        </w:tc>
        <w:tc>
          <w:tcPr>
            <w:tcW w:w="3122" w:type="dxa"/>
            <w:tcBorders>
              <w:left w:val="single" w:sz="4" w:space="0" w:color="auto"/>
            </w:tcBorders>
            <w:tcPrChange w:id="479" w:author="John Moehrke" w:date="2019-11-14T14:09:00Z">
              <w:tcPr>
                <w:tcW w:w="3122" w:type="dxa"/>
                <w:tcBorders>
                  <w:left w:val="single" w:sz="4" w:space="0" w:color="auto"/>
                </w:tcBorders>
              </w:tcPr>
            </w:tcPrChange>
          </w:tcPr>
          <w:p w14:paraId="2AEC52CA" w14:textId="7C580271" w:rsidR="007C6FD3" w:rsidRDefault="007C6FD3" w:rsidP="00EA3BCB">
            <w:pPr>
              <w:pStyle w:val="TableEntry"/>
              <w:rPr>
                <w:ins w:id="480" w:author="John Moehrke" w:date="2019-11-14T14:09:00Z"/>
              </w:rPr>
            </w:pPr>
            <w:ins w:id="481" w:author="John Moehrke" w:date="2019-11-14T14:09:00Z">
              <w:r>
                <w:t>SVCM Validation Option</w:t>
              </w:r>
            </w:ins>
          </w:p>
        </w:tc>
        <w:tc>
          <w:tcPr>
            <w:tcW w:w="3118" w:type="dxa"/>
            <w:tcPrChange w:id="482" w:author="John Moehrke" w:date="2019-11-14T14:09:00Z">
              <w:tcPr>
                <w:tcW w:w="3118" w:type="dxa"/>
              </w:tcPr>
            </w:tcPrChange>
          </w:tcPr>
          <w:p w14:paraId="4730D3B8" w14:textId="01505D70" w:rsidR="007C6FD3" w:rsidRDefault="007C6FD3" w:rsidP="00EA3BCB">
            <w:pPr>
              <w:pStyle w:val="TableEntry"/>
              <w:rPr>
                <w:ins w:id="483" w:author="John Moehrke" w:date="2019-11-14T14:09:00Z"/>
              </w:rPr>
            </w:pPr>
            <w:ins w:id="484" w:author="John Moehrke" w:date="2019-11-14T14:09:00Z">
              <w:r>
                <w:t>X.2.</w:t>
              </w:r>
            </w:ins>
            <w:ins w:id="485" w:author="John Moehrke" w:date="2019-12-03T21:08:00Z">
              <w:r w:rsidR="00CD7E61">
                <w:t>5</w:t>
              </w:r>
            </w:ins>
          </w:p>
        </w:tc>
      </w:tr>
      <w:tr w:rsidR="007C6FD3" w:rsidRPr="00D26514" w14:paraId="74DED42E" w14:textId="77777777" w:rsidTr="00C625FC">
        <w:trPr>
          <w:cantSplit/>
          <w:ins w:id="486" w:author="John Moehrke" w:date="2019-11-14T14:09:00Z"/>
        </w:trPr>
        <w:tc>
          <w:tcPr>
            <w:tcW w:w="3110" w:type="dxa"/>
            <w:tcBorders>
              <w:top w:val="nil"/>
              <w:left w:val="single" w:sz="4" w:space="0" w:color="auto"/>
              <w:bottom w:val="single" w:sz="4" w:space="0" w:color="auto"/>
              <w:right w:val="single" w:sz="4" w:space="0" w:color="auto"/>
            </w:tcBorders>
          </w:tcPr>
          <w:p w14:paraId="0B0ABE7B" w14:textId="77777777" w:rsidR="007C6FD3" w:rsidRPr="00D26514" w:rsidRDefault="007C6FD3" w:rsidP="00EA3BCB">
            <w:pPr>
              <w:pStyle w:val="TableEntry"/>
              <w:rPr>
                <w:ins w:id="487" w:author="John Moehrke" w:date="2019-11-14T14:09:00Z"/>
              </w:rPr>
            </w:pPr>
          </w:p>
        </w:tc>
        <w:tc>
          <w:tcPr>
            <w:tcW w:w="3122" w:type="dxa"/>
            <w:tcBorders>
              <w:left w:val="single" w:sz="4" w:space="0" w:color="auto"/>
            </w:tcBorders>
          </w:tcPr>
          <w:p w14:paraId="363A3B44" w14:textId="36A1893A" w:rsidR="007C6FD3" w:rsidRDefault="00CD7E61" w:rsidP="00EA3BCB">
            <w:pPr>
              <w:pStyle w:val="TableEntry"/>
              <w:rPr>
                <w:ins w:id="488" w:author="John Moehrke" w:date="2019-11-14T14:09:00Z"/>
              </w:rPr>
            </w:pPr>
            <w:ins w:id="489" w:author="John Moehrke" w:date="2019-12-03T21:11:00Z">
              <w:r>
                <w:t>Author Reference Option</w:t>
              </w:r>
            </w:ins>
          </w:p>
        </w:tc>
        <w:tc>
          <w:tcPr>
            <w:tcW w:w="3118" w:type="dxa"/>
          </w:tcPr>
          <w:p w14:paraId="73007D96" w14:textId="10ED8385" w:rsidR="007C6FD3" w:rsidRDefault="00CD7E61" w:rsidP="00EA3BCB">
            <w:pPr>
              <w:pStyle w:val="TableEntry"/>
              <w:rPr>
                <w:ins w:id="490" w:author="John Moehrke" w:date="2019-11-14T14:09:00Z"/>
              </w:rPr>
            </w:pPr>
            <w:ins w:id="491" w:author="John Moehrke" w:date="2019-12-03T21:11:00Z">
              <w:r>
                <w:t>X.2.6</w:t>
              </w:r>
            </w:ins>
          </w:p>
        </w:tc>
      </w:tr>
    </w:tbl>
    <w:p w14:paraId="7EB23317" w14:textId="6025C460" w:rsidR="007F5664" w:rsidRDefault="00D42E3D" w:rsidP="008E0275">
      <w:pPr>
        <w:pStyle w:val="BodyText"/>
        <w:rPr>
          <w:ins w:id="492" w:author="John Moehrke" w:date="2019-12-03T21:16:00Z"/>
        </w:rPr>
      </w:pPr>
      <w:ins w:id="493" w:author="John Moehrke" w:date="2019-11-14T14:35:00Z">
        <w:r>
          <w:t>Note that Consent Manager Option requires the Authorization Option</w:t>
        </w:r>
      </w:ins>
    </w:p>
    <w:p w14:paraId="23EB8BD7" w14:textId="3AEEA7D9" w:rsidR="00066856" w:rsidRPr="00D26514" w:rsidRDefault="00066856" w:rsidP="008E0275">
      <w:pPr>
        <w:pStyle w:val="BodyText"/>
      </w:pPr>
      <w:ins w:id="494" w:author="John Moehrke" w:date="2019-12-03T21:16:00Z">
        <w:r>
          <w:t>Note that Author Reference Option requires the mCSD Query Option</w:t>
        </w:r>
      </w:ins>
    </w:p>
    <w:p w14:paraId="1C6464FA" w14:textId="77777777" w:rsidR="007F5664" w:rsidRPr="00D26514" w:rsidRDefault="007F5664" w:rsidP="007117B8">
      <w:pPr>
        <w:pStyle w:val="BodyText"/>
      </w:pPr>
    </w:p>
    <w:p w14:paraId="5777C1DE" w14:textId="4C6ACD1E" w:rsidR="00CF283F" w:rsidRPr="00D26514" w:rsidRDefault="00323461" w:rsidP="0097454A">
      <w:pPr>
        <w:pStyle w:val="Heading3"/>
        <w:numPr>
          <w:ilvl w:val="0"/>
          <w:numId w:val="0"/>
        </w:numPr>
        <w:ind w:left="720" w:hanging="720"/>
        <w:rPr>
          <w:noProof w:val="0"/>
        </w:rPr>
      </w:pPr>
      <w:bookmarkStart w:id="495" w:name="_Toc345074656"/>
      <w:bookmarkStart w:id="496" w:name="_Toc24634203"/>
      <w:r w:rsidRPr="00D26514">
        <w:rPr>
          <w:noProof w:val="0"/>
        </w:rPr>
        <w:lastRenderedPageBreak/>
        <w:t>X.2.1</w:t>
      </w:r>
      <w:bookmarkEnd w:id="495"/>
      <w:r w:rsidR="00C625FC">
        <w:rPr>
          <w:noProof w:val="0"/>
        </w:rPr>
        <w:t xml:space="preserve"> Authorization Option</w:t>
      </w:r>
      <w:bookmarkEnd w:id="496"/>
    </w:p>
    <w:p w14:paraId="464024E0" w14:textId="13E24D26" w:rsidR="00787B2D" w:rsidRDefault="00C625FC" w:rsidP="00597DB2">
      <w:pPr>
        <w:pStyle w:val="AuthorInstructions"/>
        <w:rPr>
          <w:ins w:id="497" w:author="John Moehrke" w:date="2019-11-14T14:10:00Z"/>
          <w:i w:val="0"/>
        </w:rPr>
      </w:pPr>
      <w:r w:rsidRPr="00C625FC">
        <w:rPr>
          <w:i w:val="0"/>
        </w:rPr>
        <w:t xml:space="preserve">Document Registry includes an OAuth Authorization endpoint to request OAuth tokens for access to the Document Registry. </w:t>
      </w:r>
      <w:proofErr w:type="gramStart"/>
      <w:r w:rsidRPr="00C625FC">
        <w:rPr>
          <w:i w:val="0"/>
        </w:rPr>
        <w:t>Thus</w:t>
      </w:r>
      <w:proofErr w:type="gramEnd"/>
      <w:r w:rsidRPr="00C625FC">
        <w:rPr>
          <w:i w:val="0"/>
        </w:rPr>
        <w:t xml:space="preserve"> all accesses to the Document Registry must have a token issued by this endpoint.</w:t>
      </w:r>
      <w:r>
        <w:rPr>
          <w:i w:val="0"/>
        </w:rPr>
        <w:t xml:space="preserve"> </w:t>
      </w:r>
      <w:del w:id="498" w:author="John Moehrke" w:date="2019-12-03T21:05:00Z">
        <w:r w:rsidRPr="00C625FC" w:rsidDel="00CD7E61">
          <w:rPr>
            <w:i w:val="0"/>
            <w:highlight w:val="yellow"/>
          </w:rPr>
          <w:delText>TODO: Fill details</w:delText>
        </w:r>
      </w:del>
    </w:p>
    <w:p w14:paraId="119F7731" w14:textId="0997DD93" w:rsidR="007C6FD3" w:rsidRPr="00C625FC" w:rsidRDefault="007C6FD3" w:rsidP="00597DB2">
      <w:pPr>
        <w:pStyle w:val="AuthorInstructions"/>
        <w:rPr>
          <w:i w:val="0"/>
        </w:rPr>
      </w:pPr>
      <w:ins w:id="499" w:author="John Moehrke" w:date="2019-11-14T14:10:00Z">
        <w:r>
          <w:rPr>
            <w:i w:val="0"/>
          </w:rPr>
          <w:t xml:space="preserve">This option requires the </w:t>
        </w:r>
      </w:ins>
      <w:ins w:id="500" w:author="John Moehrke" w:date="2019-12-03T21:06:00Z">
        <w:r w:rsidR="00CD7E61">
          <w:rPr>
            <w:i w:val="0"/>
          </w:rPr>
          <w:t xml:space="preserve">Document Reference include a </w:t>
        </w:r>
      </w:ins>
      <w:ins w:id="501" w:author="John Moehrke" w:date="2019-11-14T14:10:00Z">
        <w:r>
          <w:rPr>
            <w:i w:val="0"/>
          </w:rPr>
          <w:t>grouping with an IUA Authorizatio</w:t>
        </w:r>
      </w:ins>
      <w:ins w:id="502" w:author="John Moehrke" w:date="2019-12-03T21:06:00Z">
        <w:r w:rsidR="00CD7E61">
          <w:rPr>
            <w:i w:val="0"/>
          </w:rPr>
          <w:t>n Server.</w:t>
        </w:r>
      </w:ins>
    </w:p>
    <w:p w14:paraId="304442B3" w14:textId="3292FEEC" w:rsidR="00C625FC" w:rsidRPr="00D26514" w:rsidRDefault="00C625FC" w:rsidP="00C625FC">
      <w:pPr>
        <w:pStyle w:val="Heading3"/>
        <w:numPr>
          <w:ilvl w:val="0"/>
          <w:numId w:val="0"/>
        </w:numPr>
        <w:ind w:left="720" w:hanging="720"/>
        <w:rPr>
          <w:noProof w:val="0"/>
        </w:rPr>
      </w:pPr>
      <w:bookmarkStart w:id="503" w:name="_Toc24634204"/>
      <w:bookmarkStart w:id="504" w:name="_Toc345074657"/>
      <w:bookmarkStart w:id="505" w:name="_Toc37034636"/>
      <w:bookmarkStart w:id="506" w:name="_Toc38846114"/>
      <w:bookmarkStart w:id="507" w:name="_Toc504625757"/>
      <w:bookmarkStart w:id="508" w:name="_Toc530206510"/>
      <w:bookmarkStart w:id="509" w:name="_Toc1388430"/>
      <w:bookmarkStart w:id="510" w:name="_Toc1388584"/>
      <w:bookmarkStart w:id="511" w:name="_Toc1456611"/>
      <w:r w:rsidRPr="00D26514">
        <w:rPr>
          <w:noProof w:val="0"/>
        </w:rPr>
        <w:t>X.2.</w:t>
      </w:r>
      <w:r>
        <w:rPr>
          <w:noProof w:val="0"/>
        </w:rPr>
        <w:t>2 Consent Manager Option</w:t>
      </w:r>
      <w:bookmarkEnd w:id="503"/>
    </w:p>
    <w:p w14:paraId="45BF8F30" w14:textId="26D0ABCB" w:rsidR="00C625FC" w:rsidRDefault="00C625FC" w:rsidP="00C625FC">
      <w:pPr>
        <w:pStyle w:val="AuthorInstructions"/>
        <w:rPr>
          <w:ins w:id="512" w:author="John Moehrke" w:date="2019-11-14T14:34:00Z"/>
          <w:i w:val="0"/>
        </w:rPr>
      </w:pPr>
      <w:r w:rsidRPr="00C625FC">
        <w:rPr>
          <w:i w:val="0"/>
        </w:rPr>
        <w:t>Document Registry includes a</w:t>
      </w:r>
      <w:r>
        <w:rPr>
          <w:i w:val="0"/>
        </w:rPr>
        <w:t xml:space="preserve"> functionality to track and enforce patient specific consents. A</w:t>
      </w:r>
      <w:r w:rsidRPr="00C625FC">
        <w:rPr>
          <w:i w:val="0"/>
        </w:rPr>
        <w:t xml:space="preserve">ll accesses to the Document Registry </w:t>
      </w:r>
      <w:r>
        <w:rPr>
          <w:i w:val="0"/>
        </w:rPr>
        <w:t>SHALL be checked against the internal functionality status of the patient consents</w:t>
      </w:r>
      <w:r w:rsidRPr="00C625FC">
        <w:rPr>
          <w:i w:val="0"/>
        </w:rPr>
        <w:t>.</w:t>
      </w:r>
      <w:r>
        <w:rPr>
          <w:i w:val="0"/>
        </w:rPr>
        <w:t xml:space="preserve">  </w:t>
      </w:r>
      <w:del w:id="513" w:author="John Moehrke" w:date="2019-12-03T21:07:00Z">
        <w:r w:rsidRPr="00C625FC" w:rsidDel="00CD7E61">
          <w:rPr>
            <w:i w:val="0"/>
            <w:highlight w:val="yellow"/>
          </w:rPr>
          <w:delText>TODO: Fill details</w:delText>
        </w:r>
      </w:del>
      <w:ins w:id="514" w:author="John Moehrke" w:date="2019-11-14T14:10:00Z">
        <w:r w:rsidR="007C6FD3">
          <w:rPr>
            <w:i w:val="0"/>
          </w:rPr>
          <w:t xml:space="preserve">Uses BPPC profile to enable Implicit Consent OPT-IN, Implicit </w:t>
        </w:r>
      </w:ins>
      <w:ins w:id="515" w:author="John Moehrke" w:date="2019-11-14T14:34:00Z">
        <w:r w:rsidR="00D42E3D">
          <w:rPr>
            <w:i w:val="0"/>
          </w:rPr>
          <w:t>Consent</w:t>
        </w:r>
      </w:ins>
      <w:ins w:id="516" w:author="John Moehrke" w:date="2019-11-14T14:11:00Z">
        <w:r w:rsidR="007C6FD3">
          <w:rPr>
            <w:i w:val="0"/>
          </w:rPr>
          <w:t xml:space="preserve"> OPT-OUT, Explicit Consent OPT-IN, and Explicit Consent OPT-OUT.  With support for </w:t>
        </w:r>
        <w:proofErr w:type="spellStart"/>
        <w:r w:rsidR="007C6FD3">
          <w:rPr>
            <w:i w:val="0"/>
          </w:rPr>
          <w:t>PurposeOfUse</w:t>
        </w:r>
        <w:proofErr w:type="spellEnd"/>
        <w:r w:rsidR="007C6FD3">
          <w:rPr>
            <w:i w:val="0"/>
          </w:rPr>
          <w:t xml:space="preserve"> to support consent by purpose, and support with time range to enable expiration of consent.</w:t>
        </w:r>
      </w:ins>
    </w:p>
    <w:p w14:paraId="5AC749F9" w14:textId="727BBAA4" w:rsidR="00D42E3D" w:rsidDel="00D42E3D" w:rsidRDefault="00D42E3D" w:rsidP="00C625FC">
      <w:pPr>
        <w:pStyle w:val="AuthorInstructions"/>
        <w:rPr>
          <w:del w:id="517" w:author="John Moehrke" w:date="2019-11-14T14:34:00Z"/>
          <w:i w:val="0"/>
        </w:rPr>
      </w:pPr>
    </w:p>
    <w:p w14:paraId="0C3F9D84" w14:textId="16F76302" w:rsidR="00C625FC" w:rsidRPr="00C625FC" w:rsidRDefault="00C625FC" w:rsidP="00C625FC">
      <w:pPr>
        <w:pStyle w:val="AuthorInstructions"/>
        <w:rPr>
          <w:i w:val="0"/>
        </w:rPr>
      </w:pPr>
      <w:del w:id="518" w:author="John Moehrke" w:date="2019-11-14T14:35:00Z">
        <w:r w:rsidDel="00D42E3D">
          <w:rPr>
            <w:i w:val="0"/>
          </w:rPr>
          <w:delText>When the Authorization Option is also implemented,</w:delText>
        </w:r>
      </w:del>
      <w:ins w:id="519" w:author="John Moehrke" w:date="2019-11-14T14:35:00Z">
        <w:r w:rsidR="00D42E3D">
          <w:rPr>
            <w:i w:val="0"/>
          </w:rPr>
          <w:t>T</w:t>
        </w:r>
      </w:ins>
      <w:del w:id="520" w:author="John Moehrke" w:date="2019-11-14T14:35:00Z">
        <w:r w:rsidDel="00D42E3D">
          <w:rPr>
            <w:i w:val="0"/>
          </w:rPr>
          <w:delText xml:space="preserve"> t</w:delText>
        </w:r>
      </w:del>
      <w:r>
        <w:rPr>
          <w:i w:val="0"/>
        </w:rPr>
        <w:t>he</w:t>
      </w:r>
      <w:ins w:id="521" w:author="John Moehrke" w:date="2019-12-03T21:07:00Z">
        <w:r w:rsidR="00CD7E61">
          <w:rPr>
            <w:i w:val="0"/>
          </w:rPr>
          <w:t xml:space="preserve"> IUA</w:t>
        </w:r>
      </w:ins>
      <w:r>
        <w:rPr>
          <w:i w:val="0"/>
        </w:rPr>
        <w:t xml:space="preserve"> Authorization</w:t>
      </w:r>
      <w:ins w:id="522" w:author="John Moehrke" w:date="2019-12-03T21:07:00Z">
        <w:r w:rsidR="00CD7E61">
          <w:rPr>
            <w:i w:val="0"/>
          </w:rPr>
          <w:t xml:space="preserve"> Server</w:t>
        </w:r>
      </w:ins>
      <w:r>
        <w:rPr>
          <w:i w:val="0"/>
        </w:rPr>
        <w:t xml:space="preserve"> </w:t>
      </w:r>
      <w:del w:id="523" w:author="John Moehrke" w:date="2019-12-03T21:07:00Z">
        <w:r w:rsidDel="00CD7E61">
          <w:rPr>
            <w:i w:val="0"/>
          </w:rPr>
          <w:delText xml:space="preserve">endpoint </w:delText>
        </w:r>
      </w:del>
      <w:del w:id="524" w:author="John Moehrke" w:date="2019-11-14T14:35:00Z">
        <w:r w:rsidDel="00D42E3D">
          <w:rPr>
            <w:i w:val="0"/>
          </w:rPr>
          <w:delText xml:space="preserve">may </w:delText>
        </w:r>
      </w:del>
      <w:ins w:id="525" w:author="John Moehrke" w:date="2019-11-14T14:35:00Z">
        <w:r w:rsidR="00D42E3D">
          <w:rPr>
            <w:i w:val="0"/>
          </w:rPr>
          <w:t xml:space="preserve">shall </w:t>
        </w:r>
      </w:ins>
      <w:r>
        <w:rPr>
          <w:i w:val="0"/>
        </w:rPr>
        <w:t xml:space="preserve">be used for consent decisions as well. </w:t>
      </w:r>
      <w:del w:id="526" w:author="John Moehrke" w:date="2019-11-14T14:36:00Z">
        <w:r w:rsidDel="00D42E3D">
          <w:rPr>
            <w:i w:val="0"/>
          </w:rPr>
          <w:delText>This functionality is not defined.</w:delText>
        </w:r>
      </w:del>
    </w:p>
    <w:p w14:paraId="1F3DD338" w14:textId="5AB5CD5F" w:rsidR="00C625FC" w:rsidRPr="00D26514" w:rsidDel="00CD7E61" w:rsidRDefault="00C625FC" w:rsidP="00C625FC">
      <w:pPr>
        <w:pStyle w:val="Heading3"/>
        <w:numPr>
          <w:ilvl w:val="0"/>
          <w:numId w:val="0"/>
        </w:numPr>
        <w:ind w:left="720" w:hanging="720"/>
        <w:rPr>
          <w:del w:id="527" w:author="John Moehrke" w:date="2019-12-03T21:08:00Z"/>
          <w:noProof w:val="0"/>
        </w:rPr>
      </w:pPr>
      <w:bookmarkStart w:id="528" w:name="_Toc24634205"/>
      <w:del w:id="529" w:author="John Moehrke" w:date="2019-12-03T21:08:00Z">
        <w:r w:rsidRPr="00D26514" w:rsidDel="00CD7E61">
          <w:rPr>
            <w:noProof w:val="0"/>
          </w:rPr>
          <w:delText>X.2.</w:delText>
        </w:r>
        <w:r w:rsidDel="00CD7E61">
          <w:rPr>
            <w:noProof w:val="0"/>
          </w:rPr>
          <w:delText>3 Alert Communications Option</w:delText>
        </w:r>
        <w:bookmarkEnd w:id="528"/>
      </w:del>
    </w:p>
    <w:p w14:paraId="21DCC138" w14:textId="4CD038DF" w:rsidR="00C625FC" w:rsidDel="00CD7E61" w:rsidRDefault="00C625FC" w:rsidP="00C625FC">
      <w:pPr>
        <w:pStyle w:val="AuthorInstructions"/>
        <w:rPr>
          <w:del w:id="530" w:author="John Moehrke" w:date="2019-12-03T21:08:00Z"/>
          <w:i w:val="0"/>
        </w:rPr>
      </w:pPr>
      <w:del w:id="531" w:author="John Moehrke" w:date="2019-12-03T21:08:00Z">
        <w:r w:rsidRPr="00C625FC" w:rsidDel="00CD7E61">
          <w:rPr>
            <w:i w:val="0"/>
          </w:rPr>
          <w:delText xml:space="preserve">Document Registry </w:delText>
        </w:r>
        <w:r w:rsidDel="00CD7E61">
          <w:rPr>
            <w:i w:val="0"/>
          </w:rPr>
          <w:delText>is grouped with mACM Alert Communications Manager.</w:delText>
        </w:r>
        <w:r w:rsidRPr="00C625FC" w:rsidDel="00CD7E61">
          <w:rPr>
            <w:i w:val="0"/>
          </w:rPr>
          <w:delText>.</w:delText>
        </w:r>
        <w:r w:rsidDel="00CD7E61">
          <w:rPr>
            <w:i w:val="0"/>
          </w:rPr>
          <w:delText xml:space="preserve"> </w:delText>
        </w:r>
        <w:r w:rsidRPr="00C625FC" w:rsidDel="00CD7E61">
          <w:rPr>
            <w:i w:val="0"/>
            <w:highlight w:val="yellow"/>
          </w:rPr>
          <w:delText>TODO: Fill details</w:delText>
        </w:r>
      </w:del>
    </w:p>
    <w:p w14:paraId="3FF811B1" w14:textId="54E340A6" w:rsidR="00C625FC" w:rsidDel="00CD7E61" w:rsidRDefault="00C625FC" w:rsidP="00C625FC">
      <w:pPr>
        <w:pStyle w:val="AuthorInstructions"/>
        <w:rPr>
          <w:del w:id="532" w:author="John Moehrke" w:date="2019-12-03T21:08:00Z"/>
          <w:i w:val="0"/>
        </w:rPr>
      </w:pPr>
      <w:del w:id="533" w:author="John Moehrke" w:date="2019-12-03T21:08:00Z">
        <w:r w:rsidDel="00CD7E61">
          <w:rPr>
            <w:i w:val="0"/>
          </w:rPr>
          <w:delText>Note the Community may choose to deploy a standalone mACM infrastructure. The Alert Communications Option is available to indicate the system grouping with the Document Registry.</w:delText>
        </w:r>
      </w:del>
    </w:p>
    <w:p w14:paraId="191769D6" w14:textId="12BFC748" w:rsidR="00C625FC" w:rsidRPr="00D26514" w:rsidRDefault="00C625FC" w:rsidP="00C625FC">
      <w:pPr>
        <w:pStyle w:val="Heading3"/>
        <w:numPr>
          <w:ilvl w:val="0"/>
          <w:numId w:val="0"/>
        </w:numPr>
        <w:ind w:left="720" w:hanging="720"/>
        <w:rPr>
          <w:noProof w:val="0"/>
        </w:rPr>
      </w:pPr>
      <w:bookmarkStart w:id="534" w:name="_Toc24634206"/>
      <w:r w:rsidRPr="00D26514">
        <w:rPr>
          <w:noProof w:val="0"/>
        </w:rPr>
        <w:t>X.2.</w:t>
      </w:r>
      <w:ins w:id="535" w:author="John Moehrke" w:date="2019-12-03T21:08:00Z">
        <w:r w:rsidR="00CD7E61">
          <w:rPr>
            <w:noProof w:val="0"/>
          </w:rPr>
          <w:t>3</w:t>
        </w:r>
      </w:ins>
      <w:del w:id="536" w:author="John Moehrke" w:date="2019-12-03T21:08:00Z">
        <w:r w:rsidDel="00CD7E61">
          <w:rPr>
            <w:noProof w:val="0"/>
          </w:rPr>
          <w:delText>4</w:delText>
        </w:r>
      </w:del>
      <w:r>
        <w:rPr>
          <w:noProof w:val="0"/>
        </w:rPr>
        <w:t xml:space="preserve"> </w:t>
      </w:r>
      <w:del w:id="537" w:author="John Moehrke" w:date="2019-11-14T13:43:00Z">
        <w:r w:rsidDel="00177EFB">
          <w:rPr>
            <w:noProof w:val="0"/>
          </w:rPr>
          <w:delText>PRIM</w:delText>
        </w:r>
      </w:del>
      <w:ins w:id="538" w:author="John Moehrke" w:date="2019-11-14T13:43:00Z">
        <w:r w:rsidR="00177EFB">
          <w:rPr>
            <w:noProof w:val="0"/>
          </w:rPr>
          <w:t>PMIR</w:t>
        </w:r>
      </w:ins>
      <w:r>
        <w:rPr>
          <w:noProof w:val="0"/>
        </w:rPr>
        <w:t xml:space="preserve"> Client Option</w:t>
      </w:r>
      <w:bookmarkEnd w:id="534"/>
    </w:p>
    <w:p w14:paraId="3243E520" w14:textId="38B222D3" w:rsidR="00C625FC" w:rsidRDefault="00C625FC" w:rsidP="00C625FC">
      <w:pPr>
        <w:pStyle w:val="AuthorInstructions"/>
        <w:rPr>
          <w:i w:val="0"/>
        </w:rPr>
      </w:pPr>
      <w:r w:rsidRPr="00C625FC">
        <w:rPr>
          <w:i w:val="0"/>
        </w:rPr>
        <w:t xml:space="preserve">Document Registry </w:t>
      </w:r>
      <w:r>
        <w:rPr>
          <w:i w:val="0"/>
        </w:rPr>
        <w:t xml:space="preserve">is grouped with </w:t>
      </w:r>
      <w:del w:id="539" w:author="John Moehrke" w:date="2019-11-14T13:43:00Z">
        <w:r w:rsidDel="00177EFB">
          <w:rPr>
            <w:i w:val="0"/>
          </w:rPr>
          <w:delText>PRIM</w:delText>
        </w:r>
      </w:del>
      <w:ins w:id="540" w:author="John Moehrke" w:date="2019-11-14T13:43:00Z">
        <w:r w:rsidR="00177EFB">
          <w:rPr>
            <w:i w:val="0"/>
          </w:rPr>
          <w:t>PMIR</w:t>
        </w:r>
      </w:ins>
      <w:r>
        <w:rPr>
          <w:i w:val="0"/>
        </w:rPr>
        <w:t xml:space="preserve"> </w:t>
      </w:r>
      <w:del w:id="541" w:author="Lynn Felhofer" w:date="2019-11-13T07:45:00Z">
        <w:r w:rsidDel="000B78C0">
          <w:rPr>
            <w:i w:val="0"/>
          </w:rPr>
          <w:delText>Client</w:delText>
        </w:r>
      </w:del>
      <w:ins w:id="542" w:author="Lynn Felhofer" w:date="2019-11-13T07:45:00Z">
        <w:r w:rsidR="000B78C0">
          <w:rPr>
            <w:i w:val="0"/>
          </w:rPr>
          <w:t>P</w:t>
        </w:r>
      </w:ins>
      <w:ins w:id="543" w:author="Lynn Felhofer" w:date="2019-11-13T07:46:00Z">
        <w:r w:rsidR="000B78C0">
          <w:rPr>
            <w:i w:val="0"/>
          </w:rPr>
          <w:t>atient Identity Consumer</w:t>
        </w:r>
      </w:ins>
      <w:del w:id="544" w:author="Lynn Felhofer" w:date="2019-11-13T07:46:00Z">
        <w:r w:rsidDel="000B78C0">
          <w:rPr>
            <w:i w:val="0"/>
          </w:rPr>
          <w:delText>.</w:delText>
        </w:r>
      </w:del>
      <w:r w:rsidRPr="00C625FC">
        <w:rPr>
          <w:i w:val="0"/>
        </w:rPr>
        <w:t>.</w:t>
      </w:r>
      <w:r>
        <w:rPr>
          <w:i w:val="0"/>
        </w:rPr>
        <w:t xml:space="preserve"> </w:t>
      </w:r>
      <w:del w:id="545" w:author="John Moehrke" w:date="2019-12-03T21:08:00Z">
        <w:r w:rsidRPr="00C625FC" w:rsidDel="00CD7E61">
          <w:rPr>
            <w:i w:val="0"/>
            <w:highlight w:val="yellow"/>
          </w:rPr>
          <w:delText>TODO: Fill details</w:delText>
        </w:r>
      </w:del>
    </w:p>
    <w:p w14:paraId="71B9C0CF" w14:textId="739F5A75" w:rsidR="00C625FC" w:rsidRDefault="00C625FC" w:rsidP="00C625FC">
      <w:pPr>
        <w:pStyle w:val="AuthorInstructions"/>
        <w:rPr>
          <w:ins w:id="546" w:author="John Moehrke" w:date="2019-11-14T14:11:00Z"/>
          <w:i w:val="0"/>
        </w:rPr>
      </w:pPr>
      <w:r>
        <w:rPr>
          <w:i w:val="0"/>
        </w:rPr>
        <w:t xml:space="preserve">To enable external </w:t>
      </w:r>
      <w:del w:id="547" w:author="John Moehrke" w:date="2019-11-14T13:43:00Z">
        <w:r w:rsidDel="00177EFB">
          <w:rPr>
            <w:i w:val="0"/>
          </w:rPr>
          <w:delText>PRIM</w:delText>
        </w:r>
      </w:del>
      <w:ins w:id="548" w:author="John Moehrke" w:date="2019-11-14T13:43:00Z">
        <w:r w:rsidR="00177EFB">
          <w:rPr>
            <w:i w:val="0"/>
          </w:rPr>
          <w:t>PMIR</w:t>
        </w:r>
      </w:ins>
      <w:r>
        <w:rPr>
          <w:i w:val="0"/>
        </w:rPr>
        <w:t xml:space="preserve"> Patient Identity Manager that is queried as needed. The Document Registry receives all the Patient Identity Feed data, but may choose not to persist, thus would use the </w:t>
      </w:r>
      <w:del w:id="549" w:author="John Moehrke" w:date="2019-11-14T13:43:00Z">
        <w:r w:rsidDel="00177EFB">
          <w:rPr>
            <w:i w:val="0"/>
          </w:rPr>
          <w:delText>PRIM</w:delText>
        </w:r>
      </w:del>
      <w:ins w:id="550" w:author="John Moehrke" w:date="2019-11-14T13:43:00Z">
        <w:r w:rsidR="00177EFB">
          <w:rPr>
            <w:i w:val="0"/>
          </w:rPr>
          <w:t>PMIR</w:t>
        </w:r>
      </w:ins>
      <w:r>
        <w:rPr>
          <w:i w:val="0"/>
        </w:rPr>
        <w:t xml:space="preserve"> Client Option to query an external </w:t>
      </w:r>
      <w:del w:id="551" w:author="John Moehrke" w:date="2019-11-14T13:43:00Z">
        <w:r w:rsidDel="00177EFB">
          <w:rPr>
            <w:i w:val="0"/>
          </w:rPr>
          <w:delText>PRIM</w:delText>
        </w:r>
      </w:del>
      <w:ins w:id="552" w:author="John Moehrke" w:date="2019-11-14T13:43:00Z">
        <w:r w:rsidR="00177EFB">
          <w:rPr>
            <w:i w:val="0"/>
          </w:rPr>
          <w:t>PMIR</w:t>
        </w:r>
      </w:ins>
      <w:r>
        <w:rPr>
          <w:i w:val="0"/>
        </w:rPr>
        <w:t xml:space="preserve"> Patient Identity Manager.</w:t>
      </w:r>
    </w:p>
    <w:p w14:paraId="435E3BD5" w14:textId="762EA5EB" w:rsidR="007C6FD3" w:rsidRDefault="00CD7E61" w:rsidP="00CD7E61">
      <w:pPr>
        <w:pStyle w:val="Heading3"/>
        <w:numPr>
          <w:ilvl w:val="0"/>
          <w:numId w:val="0"/>
        </w:numPr>
        <w:rPr>
          <w:ins w:id="553" w:author="John Moehrke" w:date="2019-11-14T14:12:00Z"/>
        </w:rPr>
        <w:pPrChange w:id="554" w:author="John Moehrke" w:date="2019-12-03T21:09:00Z">
          <w:pPr>
            <w:pStyle w:val="AuthorInstructions"/>
          </w:pPr>
        </w:pPrChange>
      </w:pPr>
      <w:ins w:id="555" w:author="John Moehrke" w:date="2019-12-03T21:09:00Z">
        <w:r>
          <w:t xml:space="preserve">X.2.4 </w:t>
        </w:r>
      </w:ins>
      <w:ins w:id="556" w:author="John Moehrke" w:date="2019-11-14T14:12:00Z">
        <w:r w:rsidR="007C6FD3">
          <w:t>mCSD Query Option</w:t>
        </w:r>
      </w:ins>
    </w:p>
    <w:p w14:paraId="0B03419D" w14:textId="50BD3147" w:rsidR="007C6FD3" w:rsidRDefault="007C6FD3" w:rsidP="00C625FC">
      <w:pPr>
        <w:pStyle w:val="AuthorInstructions"/>
        <w:rPr>
          <w:ins w:id="557" w:author="John Moehrke" w:date="2019-11-14T14:14:00Z"/>
          <w:i w:val="0"/>
        </w:rPr>
      </w:pPr>
      <w:ins w:id="558" w:author="John Moehrke" w:date="2019-11-14T14:12:00Z">
        <w:r>
          <w:rPr>
            <w:i w:val="0"/>
          </w:rPr>
          <w:t xml:space="preserve">The Document Registry is grouped with a mCSD Query Client and uses this interface to </w:t>
        </w:r>
      </w:ins>
      <w:ins w:id="559" w:author="John Moehrke" w:date="2019-11-14T14:14:00Z">
        <w:r>
          <w:rPr>
            <w:i w:val="0"/>
          </w:rPr>
          <w:t xml:space="preserve">support author element resolution </w:t>
        </w:r>
      </w:ins>
      <w:ins w:id="560" w:author="John Moehrke" w:date="2019-11-14T14:12:00Z">
        <w:r>
          <w:rPr>
            <w:i w:val="0"/>
          </w:rPr>
          <w:t>of submitted metadata</w:t>
        </w:r>
      </w:ins>
    </w:p>
    <w:p w14:paraId="607B00F4" w14:textId="6284D0F7" w:rsidR="007C6FD3" w:rsidRDefault="00CD7E61" w:rsidP="00CD7E61">
      <w:pPr>
        <w:pStyle w:val="Heading3"/>
        <w:numPr>
          <w:ilvl w:val="0"/>
          <w:numId w:val="0"/>
        </w:numPr>
        <w:rPr>
          <w:ins w:id="561" w:author="John Moehrke" w:date="2019-11-14T14:13:00Z"/>
        </w:rPr>
        <w:pPrChange w:id="562" w:author="John Moehrke" w:date="2019-12-03T21:09:00Z">
          <w:pPr>
            <w:pStyle w:val="AuthorInstructions"/>
          </w:pPr>
        </w:pPrChange>
      </w:pPr>
      <w:ins w:id="563" w:author="John Moehrke" w:date="2019-12-03T21:09:00Z">
        <w:r>
          <w:t xml:space="preserve">X.2.5 </w:t>
        </w:r>
      </w:ins>
      <w:ins w:id="564" w:author="John Moehrke" w:date="2019-11-14T14:13:00Z">
        <w:r w:rsidR="007C6FD3">
          <w:t>SVCM Validation Option</w:t>
        </w:r>
      </w:ins>
    </w:p>
    <w:p w14:paraId="13861E76" w14:textId="22CD15DB" w:rsidR="007C6FD3" w:rsidDel="00CD7E61" w:rsidRDefault="007C6FD3" w:rsidP="00C625FC">
      <w:pPr>
        <w:pStyle w:val="AuthorInstructions"/>
        <w:rPr>
          <w:del w:id="565" w:author="John Moehrke" w:date="2019-12-03T21:11:00Z"/>
          <w:i w:val="0"/>
        </w:rPr>
      </w:pPr>
      <w:ins w:id="566" w:author="John Moehrke" w:date="2019-11-14T14:13:00Z">
        <w:r>
          <w:rPr>
            <w:i w:val="0"/>
          </w:rPr>
          <w:t xml:space="preserve">The Document Registry is grouped with a SVCM Client and uses this interface to do validation of submitted metadata codes as being contained in the community assigned </w:t>
        </w:r>
        <w:proofErr w:type="spellStart"/>
        <w:r>
          <w:rPr>
            <w:i w:val="0"/>
          </w:rPr>
          <w:t>valueSet</w:t>
        </w:r>
        <w:proofErr w:type="spellEnd"/>
        <w:r>
          <w:rPr>
            <w:i w:val="0"/>
          </w:rPr>
          <w:t xml:space="preserve"> </w:t>
        </w:r>
      </w:ins>
    </w:p>
    <w:p w14:paraId="30CC4056" w14:textId="4F76A3DB" w:rsidR="00CD7E61" w:rsidRDefault="00CD7E61" w:rsidP="00C625FC">
      <w:pPr>
        <w:pStyle w:val="AuthorInstructions"/>
        <w:rPr>
          <w:ins w:id="567" w:author="John Moehrke" w:date="2019-12-03T21:12:00Z"/>
          <w:i w:val="0"/>
        </w:rPr>
      </w:pPr>
    </w:p>
    <w:p w14:paraId="1578E9E5" w14:textId="7AA5C78B" w:rsidR="00CD7E61" w:rsidRDefault="00CD7E61" w:rsidP="00CD7E61">
      <w:pPr>
        <w:pStyle w:val="Heading3"/>
        <w:numPr>
          <w:ilvl w:val="0"/>
          <w:numId w:val="0"/>
        </w:numPr>
        <w:rPr>
          <w:ins w:id="568" w:author="John Moehrke" w:date="2019-12-03T21:12:00Z"/>
        </w:rPr>
        <w:pPrChange w:id="569" w:author="John Moehrke" w:date="2019-12-03T21:13:00Z">
          <w:pPr>
            <w:pStyle w:val="AuthorInstructions"/>
          </w:pPr>
        </w:pPrChange>
      </w:pPr>
      <w:ins w:id="570" w:author="John Moehrke" w:date="2019-12-03T21:13:00Z">
        <w:r>
          <w:t xml:space="preserve">X.2.6 </w:t>
        </w:r>
      </w:ins>
      <w:ins w:id="571" w:author="John Moehrke" w:date="2019-12-03T21:12:00Z">
        <w:r>
          <w:t>Author Reference Option</w:t>
        </w:r>
      </w:ins>
    </w:p>
    <w:p w14:paraId="017FFD9B" w14:textId="39761E0E" w:rsidR="00CD7E61" w:rsidRPr="00C625FC" w:rsidRDefault="00CD7E61" w:rsidP="00C625FC">
      <w:pPr>
        <w:pStyle w:val="AuthorInstructions"/>
        <w:rPr>
          <w:ins w:id="572" w:author="John Moehrke" w:date="2019-12-03T21:11:00Z"/>
          <w:i w:val="0"/>
        </w:rPr>
      </w:pPr>
      <w:ins w:id="573" w:author="John Moehrke" w:date="2019-12-03T21:12:00Z">
        <w:r>
          <w:rPr>
            <w:i w:val="0"/>
          </w:rPr>
          <w:t xml:space="preserve">The Document Registry allows </w:t>
        </w:r>
        <w:proofErr w:type="spellStart"/>
        <w:r>
          <w:rPr>
            <w:i w:val="0"/>
          </w:rPr>
          <w:t>DocumentReference.author</w:t>
        </w:r>
        <w:proofErr w:type="spellEnd"/>
        <w:r>
          <w:rPr>
            <w:i w:val="0"/>
          </w:rPr>
          <w:t xml:space="preserve"> to be a Reference to a Resource published in the associated </w:t>
        </w:r>
      </w:ins>
      <w:ins w:id="574" w:author="John Moehrke" w:date="2019-12-03T21:15:00Z">
        <w:r w:rsidR="00066856">
          <w:rPr>
            <w:i w:val="0"/>
          </w:rPr>
          <w:t xml:space="preserve">centrally managed </w:t>
        </w:r>
      </w:ins>
      <w:ins w:id="575" w:author="John Moehrke" w:date="2019-12-03T21:12:00Z">
        <w:r>
          <w:rPr>
            <w:i w:val="0"/>
          </w:rPr>
          <w:t xml:space="preserve">mCSD </w:t>
        </w:r>
      </w:ins>
      <w:ins w:id="576" w:author="John Moehrke" w:date="2019-12-03T21:13:00Z">
        <w:r>
          <w:rPr>
            <w:i w:val="0"/>
          </w:rPr>
          <w:t xml:space="preserve">Selective Supplier. </w:t>
        </w:r>
      </w:ins>
      <w:ins w:id="577" w:author="John Moehrke" w:date="2019-12-03T21:14:00Z">
        <w:r>
          <w:rPr>
            <w:i w:val="0"/>
          </w:rPr>
          <w:t xml:space="preserve">This is an architectural difference from XDS and MHD given </w:t>
        </w:r>
        <w:r w:rsidR="00066856">
          <w:rPr>
            <w:i w:val="0"/>
          </w:rPr>
          <w:t xml:space="preserve">that the </w:t>
        </w:r>
      </w:ins>
      <w:ins w:id="578" w:author="John Moehrke" w:date="2019-12-03T21:15:00Z">
        <w:r w:rsidR="00066856">
          <w:rPr>
            <w:i w:val="0"/>
          </w:rPr>
          <w:t xml:space="preserve">centrally managed </w:t>
        </w:r>
      </w:ins>
      <w:ins w:id="579" w:author="John Moehrke" w:date="2019-12-03T21:14:00Z">
        <w:r w:rsidR="00066856">
          <w:rPr>
            <w:i w:val="0"/>
          </w:rPr>
          <w:t xml:space="preserve">mCSD Selective Supplier is </w:t>
        </w:r>
      </w:ins>
      <w:ins w:id="580" w:author="John Moehrke" w:date="2019-12-03T21:15:00Z">
        <w:r w:rsidR="00066856">
          <w:rPr>
            <w:i w:val="0"/>
          </w:rPr>
          <w:t>managing the referenced Resource and thus forcing it to be contained is unnecessary.</w:t>
        </w:r>
      </w:ins>
    </w:p>
    <w:p w14:paraId="25C016F5" w14:textId="77777777" w:rsidR="00C625FC" w:rsidRPr="00C625FC" w:rsidRDefault="00C625FC" w:rsidP="00C625FC">
      <w:pPr>
        <w:pStyle w:val="AuthorInstructions"/>
        <w:rPr>
          <w:i w:val="0"/>
        </w:rPr>
      </w:pPr>
    </w:p>
    <w:p w14:paraId="25D3795F" w14:textId="444BE4AA" w:rsidR="005F21E7" w:rsidRPr="00D26514" w:rsidRDefault="005F21E7" w:rsidP="00303E20">
      <w:pPr>
        <w:pStyle w:val="Heading2"/>
        <w:numPr>
          <w:ilvl w:val="0"/>
          <w:numId w:val="0"/>
        </w:numPr>
        <w:rPr>
          <w:noProof w:val="0"/>
        </w:rPr>
      </w:pPr>
      <w:bookmarkStart w:id="581" w:name="_Toc24634207"/>
      <w:r w:rsidRPr="00D26514">
        <w:rPr>
          <w:noProof w:val="0"/>
        </w:rPr>
        <w:lastRenderedPageBreak/>
        <w:t xml:space="preserve">X.3 </w:t>
      </w:r>
      <w:del w:id="582" w:author="John Moehrke" w:date="2019-11-14T13:37:00Z">
        <w:r w:rsidR="00C625FC" w:rsidDel="00177EFB">
          <w:rPr>
            <w:noProof w:val="0"/>
          </w:rPr>
          <w:delText>MHD-HIE</w:delText>
        </w:r>
      </w:del>
      <w:ins w:id="583" w:author="John Moehrke" w:date="2019-11-14T13:37:00Z">
        <w:r w:rsidR="00177EFB">
          <w:rPr>
            <w:noProof w:val="0"/>
          </w:rPr>
          <w:t>MHDS</w:t>
        </w:r>
      </w:ins>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504"/>
      <w:bookmarkEnd w:id="581"/>
      <w:r w:rsidRPr="00D26514">
        <w:rPr>
          <w:noProof w:val="0"/>
        </w:rPr>
        <w:t xml:space="preserve"> </w:t>
      </w:r>
    </w:p>
    <w:p w14:paraId="3F8CACD2" w14:textId="77F9C875"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w:t>
      </w:r>
      <w:proofErr w:type="gramStart"/>
      <w:r w:rsidRPr="00D26514">
        <w:t>all of</w:t>
      </w:r>
      <w:proofErr w:type="gramEnd"/>
      <w:r w:rsidRPr="00D26514">
        <w:t xml:space="preserve"> the required transactions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w:t>
      </w:r>
      <w:r w:rsidR="00C625FC">
        <w:t>3</w:t>
      </w:r>
      <w:r w:rsidRPr="00D26514">
        <w:t>)</w:t>
      </w:r>
      <w:r w:rsidR="00887E40" w:rsidRPr="00D26514">
        <w:t xml:space="preserve">. </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85"/>
        <w:gridCol w:w="2610"/>
        <w:gridCol w:w="3420"/>
        <w:gridCol w:w="1500"/>
      </w:tblGrid>
      <w:tr w:rsidR="007A15D1" w:rsidRPr="00D26514" w14:paraId="1EE3A3EE" w14:textId="77777777" w:rsidTr="00C625FC">
        <w:trPr>
          <w:cantSplit/>
          <w:tblHeader/>
          <w:jc w:val="center"/>
        </w:trPr>
        <w:tc>
          <w:tcPr>
            <w:tcW w:w="1885" w:type="dxa"/>
            <w:shd w:val="pct15" w:color="auto" w:fill="FFFFFF"/>
            <w:vAlign w:val="center"/>
          </w:tcPr>
          <w:p w14:paraId="6CB0DA66" w14:textId="2E902A39" w:rsidR="007A15D1" w:rsidRPr="00D26514" w:rsidRDefault="00C625FC" w:rsidP="007A15D1">
            <w:pPr>
              <w:pStyle w:val="TableEntryHeader"/>
            </w:pPr>
            <w:del w:id="584" w:author="John Moehrke" w:date="2019-11-14T13:37:00Z">
              <w:r w:rsidDel="00177EFB">
                <w:delText>MHD-HIE</w:delText>
              </w:r>
            </w:del>
            <w:ins w:id="585" w:author="John Moehrke" w:date="2019-11-14T13:37:00Z">
              <w:r w:rsidR="00177EFB">
                <w:t>MHDS</w:t>
              </w:r>
            </w:ins>
            <w:r w:rsidR="007A15D1" w:rsidRPr="00D26514">
              <w:t xml:space="preserve"> Actor</w:t>
            </w:r>
          </w:p>
        </w:tc>
        <w:tc>
          <w:tcPr>
            <w:tcW w:w="2610" w:type="dxa"/>
            <w:shd w:val="pct15" w:color="auto" w:fill="FFFFFF"/>
          </w:tcPr>
          <w:p w14:paraId="57B75C4F" w14:textId="77777777" w:rsidR="007A15D1" w:rsidRPr="00D26514" w:rsidRDefault="007A15D1" w:rsidP="007A15D1">
            <w:pPr>
              <w:pStyle w:val="TableEntryHeader"/>
            </w:pPr>
            <w:r w:rsidRPr="00D26514">
              <w:t>Grouping Condition</w:t>
            </w:r>
          </w:p>
        </w:tc>
        <w:tc>
          <w:tcPr>
            <w:tcW w:w="342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1500"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5043CC14" w14:textId="77777777" w:rsidTr="00C625FC">
        <w:trPr>
          <w:cantSplit/>
          <w:trHeight w:val="332"/>
          <w:jc w:val="center"/>
        </w:trPr>
        <w:tc>
          <w:tcPr>
            <w:tcW w:w="1885" w:type="dxa"/>
            <w:vMerge w:val="restart"/>
          </w:tcPr>
          <w:p w14:paraId="04E8A7E3" w14:textId="2F925DF5" w:rsidR="00D630A5" w:rsidRPr="00EA3BCB" w:rsidRDefault="00C625FC" w:rsidP="007117B8">
            <w:pPr>
              <w:pStyle w:val="TableEntry"/>
              <w:rPr>
                <w:i/>
                <w:iCs/>
              </w:rPr>
            </w:pPr>
            <w:r>
              <w:t>Document Registry</w:t>
            </w:r>
          </w:p>
        </w:tc>
        <w:tc>
          <w:tcPr>
            <w:tcW w:w="2610" w:type="dxa"/>
            <w:vAlign w:val="center"/>
          </w:tcPr>
          <w:p w14:paraId="6C7D5A52" w14:textId="77777777" w:rsidR="007A15D1" w:rsidRPr="00C625FC" w:rsidRDefault="007A15D1" w:rsidP="007A15D1">
            <w:pPr>
              <w:pStyle w:val="TableEntry"/>
            </w:pPr>
            <w:r w:rsidRPr="00C625FC">
              <w:t>Required</w:t>
            </w:r>
          </w:p>
        </w:tc>
        <w:tc>
          <w:tcPr>
            <w:tcW w:w="3420" w:type="dxa"/>
            <w:vAlign w:val="center"/>
          </w:tcPr>
          <w:p w14:paraId="1FFEF819" w14:textId="40EA7946" w:rsidR="00551EBC" w:rsidRPr="00C625FC" w:rsidRDefault="00C625FC" w:rsidP="00551EBC">
            <w:pPr>
              <w:pStyle w:val="TableEntry"/>
            </w:pPr>
            <w:r w:rsidRPr="00C625FC">
              <w:t>CT – Time Client</w:t>
            </w:r>
          </w:p>
          <w:p w14:paraId="138097C0" w14:textId="77777777" w:rsidR="007A15D1" w:rsidRPr="00C625FC" w:rsidRDefault="007A15D1" w:rsidP="007A15D1">
            <w:pPr>
              <w:pStyle w:val="TableEntry"/>
            </w:pPr>
          </w:p>
        </w:tc>
        <w:tc>
          <w:tcPr>
            <w:tcW w:w="1500" w:type="dxa"/>
          </w:tcPr>
          <w:p w14:paraId="0826B6E9" w14:textId="77777777" w:rsidR="007A15D1" w:rsidRPr="00D26514" w:rsidRDefault="007A15D1" w:rsidP="00C625FC">
            <w:pPr>
              <w:pStyle w:val="TableEntry"/>
            </w:pPr>
          </w:p>
        </w:tc>
      </w:tr>
      <w:tr w:rsidR="00C625FC" w:rsidRPr="00D26514" w14:paraId="3B49D473" w14:textId="77777777" w:rsidTr="00C625FC">
        <w:trPr>
          <w:cantSplit/>
          <w:trHeight w:val="332"/>
          <w:jc w:val="center"/>
        </w:trPr>
        <w:tc>
          <w:tcPr>
            <w:tcW w:w="1885" w:type="dxa"/>
            <w:vMerge/>
          </w:tcPr>
          <w:p w14:paraId="3802ACF8" w14:textId="77777777" w:rsidR="00C625FC" w:rsidRPr="00D26514" w:rsidRDefault="00C625FC" w:rsidP="007A15D1">
            <w:pPr>
              <w:pStyle w:val="TableEntry"/>
            </w:pPr>
          </w:p>
        </w:tc>
        <w:tc>
          <w:tcPr>
            <w:tcW w:w="2610" w:type="dxa"/>
            <w:vAlign w:val="center"/>
          </w:tcPr>
          <w:p w14:paraId="59B2748B" w14:textId="5ADABCDC" w:rsidR="00C625FC" w:rsidRPr="00C625FC" w:rsidRDefault="00C625FC" w:rsidP="007117B8">
            <w:pPr>
              <w:pStyle w:val="TableEntry"/>
            </w:pPr>
            <w:r>
              <w:t>Required</w:t>
            </w:r>
          </w:p>
        </w:tc>
        <w:tc>
          <w:tcPr>
            <w:tcW w:w="3420" w:type="dxa"/>
            <w:vAlign w:val="center"/>
          </w:tcPr>
          <w:p w14:paraId="2E2DD928" w14:textId="4CC5B7EC" w:rsidR="00C625FC" w:rsidRPr="00C625FC" w:rsidRDefault="00C625FC" w:rsidP="00300B8F">
            <w:pPr>
              <w:pStyle w:val="TableEntry"/>
            </w:pPr>
            <w:r>
              <w:t>ATNA – Secure Node or Secure Application</w:t>
            </w:r>
          </w:p>
        </w:tc>
        <w:tc>
          <w:tcPr>
            <w:tcW w:w="1500" w:type="dxa"/>
          </w:tcPr>
          <w:p w14:paraId="2FF09326" w14:textId="77777777" w:rsidR="00C625FC" w:rsidRPr="00D26514" w:rsidRDefault="00C625FC" w:rsidP="00C625FC">
            <w:pPr>
              <w:pStyle w:val="TableEntry"/>
            </w:pPr>
          </w:p>
        </w:tc>
      </w:tr>
      <w:tr w:rsidR="00C625FC" w:rsidRPr="00D26514" w14:paraId="54232574" w14:textId="77777777" w:rsidTr="00C625FC">
        <w:trPr>
          <w:cantSplit/>
          <w:trHeight w:val="332"/>
          <w:jc w:val="center"/>
        </w:trPr>
        <w:tc>
          <w:tcPr>
            <w:tcW w:w="1885" w:type="dxa"/>
            <w:vMerge/>
          </w:tcPr>
          <w:p w14:paraId="4FF8DE33" w14:textId="77777777" w:rsidR="00C625FC" w:rsidRPr="00D26514" w:rsidRDefault="00C625FC" w:rsidP="007A15D1">
            <w:pPr>
              <w:pStyle w:val="TableEntry"/>
            </w:pPr>
          </w:p>
        </w:tc>
        <w:tc>
          <w:tcPr>
            <w:tcW w:w="2610" w:type="dxa"/>
            <w:vAlign w:val="center"/>
          </w:tcPr>
          <w:p w14:paraId="19711A07" w14:textId="6DC32745" w:rsidR="00C625FC" w:rsidRPr="00C625FC" w:rsidRDefault="00C625FC" w:rsidP="007117B8">
            <w:pPr>
              <w:pStyle w:val="TableEntry"/>
            </w:pPr>
            <w:del w:id="586" w:author="John Moehrke" w:date="2019-11-14T20:23:00Z">
              <w:r w:rsidDel="00EA4C56">
                <w:delText>Required</w:delText>
              </w:r>
            </w:del>
            <w:ins w:id="587" w:author="John Moehrke" w:date="2019-11-14T20:23:00Z">
              <w:r w:rsidR="00EA4C56">
                <w:t xml:space="preserve">if the </w:t>
              </w:r>
            </w:ins>
            <w:ins w:id="588" w:author="John Moehrke" w:date="2019-11-14T20:24:00Z">
              <w:r w:rsidR="00EA4C56">
                <w:t>Authorization Option</w:t>
              </w:r>
            </w:ins>
          </w:p>
        </w:tc>
        <w:tc>
          <w:tcPr>
            <w:tcW w:w="3420" w:type="dxa"/>
            <w:vAlign w:val="center"/>
          </w:tcPr>
          <w:p w14:paraId="23004DAB" w14:textId="6CE028E0" w:rsidR="00C625FC" w:rsidRPr="00C625FC" w:rsidRDefault="00C625FC" w:rsidP="00300B8F">
            <w:pPr>
              <w:pStyle w:val="TableEntry"/>
            </w:pPr>
            <w:r>
              <w:t>IUA – Consumer</w:t>
            </w:r>
          </w:p>
        </w:tc>
        <w:tc>
          <w:tcPr>
            <w:tcW w:w="1500" w:type="dxa"/>
          </w:tcPr>
          <w:p w14:paraId="5DB06BC4" w14:textId="77777777" w:rsidR="00C625FC" w:rsidRPr="00D26514" w:rsidRDefault="00C625FC" w:rsidP="00C625FC">
            <w:pPr>
              <w:pStyle w:val="TableEntry"/>
            </w:pPr>
          </w:p>
        </w:tc>
      </w:tr>
      <w:tr w:rsidR="00C625FC" w:rsidRPr="00D26514" w14:paraId="72578323" w14:textId="77777777" w:rsidTr="00C625FC">
        <w:trPr>
          <w:cantSplit/>
          <w:trHeight w:val="332"/>
          <w:jc w:val="center"/>
        </w:trPr>
        <w:tc>
          <w:tcPr>
            <w:tcW w:w="1885" w:type="dxa"/>
            <w:vMerge/>
          </w:tcPr>
          <w:p w14:paraId="734E0D8C" w14:textId="77777777" w:rsidR="00C625FC" w:rsidRPr="00D26514" w:rsidRDefault="00C625FC" w:rsidP="007A15D1">
            <w:pPr>
              <w:pStyle w:val="TableEntry"/>
            </w:pPr>
          </w:p>
        </w:tc>
        <w:tc>
          <w:tcPr>
            <w:tcW w:w="2610" w:type="dxa"/>
            <w:vAlign w:val="center"/>
          </w:tcPr>
          <w:p w14:paraId="146AAF58" w14:textId="110C6174" w:rsidR="00C625FC" w:rsidRPr="00C625FC" w:rsidRDefault="00C625FC" w:rsidP="007117B8">
            <w:pPr>
              <w:pStyle w:val="TableEntry"/>
            </w:pPr>
            <w:r>
              <w:t>Required</w:t>
            </w:r>
          </w:p>
        </w:tc>
        <w:tc>
          <w:tcPr>
            <w:tcW w:w="3420" w:type="dxa"/>
            <w:vAlign w:val="center"/>
          </w:tcPr>
          <w:p w14:paraId="5BD583A1" w14:textId="58C3202C" w:rsidR="00C625FC" w:rsidRPr="00C625FC" w:rsidRDefault="00C625FC" w:rsidP="00300B8F">
            <w:pPr>
              <w:pStyle w:val="TableEntry"/>
            </w:pPr>
            <w:r>
              <w:t>mCSD – Consumer</w:t>
            </w:r>
          </w:p>
        </w:tc>
        <w:tc>
          <w:tcPr>
            <w:tcW w:w="1500" w:type="dxa"/>
          </w:tcPr>
          <w:p w14:paraId="2927AE54" w14:textId="77777777" w:rsidR="00C625FC" w:rsidRPr="00D26514" w:rsidRDefault="00C625FC" w:rsidP="00C625FC">
            <w:pPr>
              <w:pStyle w:val="TableEntry"/>
            </w:pPr>
          </w:p>
        </w:tc>
      </w:tr>
      <w:tr w:rsidR="00C625FC" w:rsidRPr="00D26514" w14:paraId="18D3FD2A" w14:textId="77777777" w:rsidTr="00C625FC">
        <w:trPr>
          <w:cantSplit/>
          <w:trHeight w:val="332"/>
          <w:jc w:val="center"/>
        </w:trPr>
        <w:tc>
          <w:tcPr>
            <w:tcW w:w="1885" w:type="dxa"/>
            <w:vMerge/>
          </w:tcPr>
          <w:p w14:paraId="1BB00B7D" w14:textId="77777777" w:rsidR="00C625FC" w:rsidRPr="00D26514" w:rsidRDefault="00C625FC" w:rsidP="007A15D1">
            <w:pPr>
              <w:pStyle w:val="TableEntry"/>
            </w:pPr>
          </w:p>
        </w:tc>
        <w:tc>
          <w:tcPr>
            <w:tcW w:w="2610" w:type="dxa"/>
            <w:vAlign w:val="center"/>
          </w:tcPr>
          <w:p w14:paraId="4BB58710" w14:textId="7C37B548" w:rsidR="00C625FC" w:rsidRPr="00C625FC" w:rsidRDefault="00C625FC" w:rsidP="007117B8">
            <w:pPr>
              <w:pStyle w:val="TableEntry"/>
            </w:pPr>
            <w:r>
              <w:t>Required</w:t>
            </w:r>
          </w:p>
        </w:tc>
        <w:tc>
          <w:tcPr>
            <w:tcW w:w="3420" w:type="dxa"/>
            <w:vAlign w:val="center"/>
          </w:tcPr>
          <w:p w14:paraId="0E0B43B0" w14:textId="6DE6247B" w:rsidR="00C625FC" w:rsidRPr="00C625FC" w:rsidRDefault="00C625FC" w:rsidP="00300B8F">
            <w:pPr>
              <w:pStyle w:val="TableEntry"/>
            </w:pPr>
            <w:del w:id="589" w:author="John Moehrke" w:date="2019-11-14T13:44:00Z">
              <w:r w:rsidDel="00177EFB">
                <w:delText>SVSm</w:delText>
              </w:r>
            </w:del>
            <w:ins w:id="590" w:author="John Moehrke" w:date="2019-11-14T13:44:00Z">
              <w:r w:rsidR="00177EFB">
                <w:t>SVCM</w:t>
              </w:r>
            </w:ins>
            <w:r>
              <w:t xml:space="preserve"> – Consumer</w:t>
            </w:r>
          </w:p>
        </w:tc>
        <w:tc>
          <w:tcPr>
            <w:tcW w:w="1500" w:type="dxa"/>
          </w:tcPr>
          <w:p w14:paraId="6130665E" w14:textId="77777777" w:rsidR="00C625FC" w:rsidRPr="00D26514" w:rsidRDefault="00C625FC" w:rsidP="00C625FC">
            <w:pPr>
              <w:pStyle w:val="TableEntry"/>
            </w:pPr>
          </w:p>
        </w:tc>
      </w:tr>
      <w:tr w:rsidR="00C625FC" w:rsidRPr="00D26514" w14:paraId="0FA297C6" w14:textId="77777777" w:rsidTr="00C625FC">
        <w:trPr>
          <w:cantSplit/>
          <w:trHeight w:val="332"/>
          <w:jc w:val="center"/>
        </w:trPr>
        <w:tc>
          <w:tcPr>
            <w:tcW w:w="1885" w:type="dxa"/>
            <w:vMerge/>
          </w:tcPr>
          <w:p w14:paraId="1451D562" w14:textId="77777777" w:rsidR="00C625FC" w:rsidRPr="00D26514" w:rsidRDefault="00C625FC" w:rsidP="007A15D1">
            <w:pPr>
              <w:pStyle w:val="TableEntry"/>
            </w:pPr>
          </w:p>
        </w:tc>
        <w:tc>
          <w:tcPr>
            <w:tcW w:w="2610" w:type="dxa"/>
            <w:vAlign w:val="center"/>
          </w:tcPr>
          <w:p w14:paraId="2273DE9B" w14:textId="2C66BBC7" w:rsidR="00C625FC" w:rsidRPr="00C625FC" w:rsidRDefault="00C625FC" w:rsidP="007117B8">
            <w:pPr>
              <w:pStyle w:val="TableEntry"/>
            </w:pPr>
            <w:r>
              <w:t>Required</w:t>
            </w:r>
          </w:p>
        </w:tc>
        <w:tc>
          <w:tcPr>
            <w:tcW w:w="3420" w:type="dxa"/>
            <w:vAlign w:val="center"/>
          </w:tcPr>
          <w:p w14:paraId="522F9728" w14:textId="537D5724" w:rsidR="00C625FC" w:rsidRPr="00C625FC" w:rsidRDefault="00C625FC" w:rsidP="00300B8F">
            <w:pPr>
              <w:pStyle w:val="TableEntry"/>
            </w:pPr>
            <w:r>
              <w:t>MHD – Document Responder</w:t>
            </w:r>
          </w:p>
        </w:tc>
        <w:tc>
          <w:tcPr>
            <w:tcW w:w="1500" w:type="dxa"/>
          </w:tcPr>
          <w:p w14:paraId="06C6B1E0" w14:textId="77777777" w:rsidR="00C625FC" w:rsidRPr="00D26514" w:rsidRDefault="00C625FC" w:rsidP="00C625FC">
            <w:pPr>
              <w:pStyle w:val="TableEntry"/>
            </w:pPr>
          </w:p>
        </w:tc>
      </w:tr>
      <w:tr w:rsidR="00C625FC" w:rsidRPr="00D26514" w14:paraId="141F956E" w14:textId="77777777" w:rsidTr="00C625FC">
        <w:trPr>
          <w:cantSplit/>
          <w:trHeight w:val="332"/>
          <w:jc w:val="center"/>
        </w:trPr>
        <w:tc>
          <w:tcPr>
            <w:tcW w:w="1885" w:type="dxa"/>
            <w:vMerge/>
          </w:tcPr>
          <w:p w14:paraId="6B25CF9B" w14:textId="77777777" w:rsidR="00C625FC" w:rsidRPr="00D26514" w:rsidRDefault="00C625FC" w:rsidP="007A15D1">
            <w:pPr>
              <w:pStyle w:val="TableEntry"/>
            </w:pPr>
          </w:p>
        </w:tc>
        <w:tc>
          <w:tcPr>
            <w:tcW w:w="2610" w:type="dxa"/>
            <w:vAlign w:val="center"/>
          </w:tcPr>
          <w:p w14:paraId="249A5FA7" w14:textId="368D77A6" w:rsidR="00C625FC" w:rsidRPr="00C625FC" w:rsidRDefault="00C625FC" w:rsidP="007117B8">
            <w:pPr>
              <w:pStyle w:val="TableEntry"/>
            </w:pPr>
            <w:r>
              <w:t>Required</w:t>
            </w:r>
          </w:p>
        </w:tc>
        <w:tc>
          <w:tcPr>
            <w:tcW w:w="3420" w:type="dxa"/>
            <w:vAlign w:val="center"/>
          </w:tcPr>
          <w:p w14:paraId="51544456" w14:textId="62AB8E4C" w:rsidR="00C625FC" w:rsidRPr="00C625FC" w:rsidRDefault="00C625FC" w:rsidP="00300B8F">
            <w:pPr>
              <w:pStyle w:val="TableEntry"/>
            </w:pPr>
            <w:r>
              <w:t>MHD – Document Recipient</w:t>
            </w:r>
          </w:p>
        </w:tc>
        <w:tc>
          <w:tcPr>
            <w:tcW w:w="1500" w:type="dxa"/>
          </w:tcPr>
          <w:p w14:paraId="28CE79B3" w14:textId="77777777" w:rsidR="00C625FC" w:rsidRPr="00D26514" w:rsidRDefault="00C625FC" w:rsidP="00C625FC">
            <w:pPr>
              <w:pStyle w:val="TableEntry"/>
            </w:pPr>
          </w:p>
        </w:tc>
      </w:tr>
      <w:tr w:rsidR="00C625FC" w:rsidRPr="00D26514" w14:paraId="748A9B30" w14:textId="77777777" w:rsidTr="00C625FC">
        <w:trPr>
          <w:cantSplit/>
          <w:trHeight w:val="332"/>
          <w:jc w:val="center"/>
        </w:trPr>
        <w:tc>
          <w:tcPr>
            <w:tcW w:w="1885" w:type="dxa"/>
            <w:vMerge/>
          </w:tcPr>
          <w:p w14:paraId="716E470B" w14:textId="77777777" w:rsidR="00C625FC" w:rsidRPr="00D26514" w:rsidRDefault="00C625FC" w:rsidP="007A15D1">
            <w:pPr>
              <w:pStyle w:val="TableEntry"/>
            </w:pPr>
          </w:p>
        </w:tc>
        <w:tc>
          <w:tcPr>
            <w:tcW w:w="2610" w:type="dxa"/>
            <w:vAlign w:val="center"/>
          </w:tcPr>
          <w:p w14:paraId="2EA8740C" w14:textId="69FAC0F7" w:rsidR="00C625FC" w:rsidRDefault="00C625FC" w:rsidP="007117B8">
            <w:pPr>
              <w:pStyle w:val="TableEntry"/>
            </w:pPr>
            <w:r>
              <w:t xml:space="preserve">if the </w:t>
            </w:r>
            <w:del w:id="591" w:author="John Moehrke" w:date="2019-11-14T13:43:00Z">
              <w:r w:rsidDel="00177EFB">
                <w:delText>PRIM</w:delText>
              </w:r>
            </w:del>
            <w:ins w:id="592" w:author="John Moehrke" w:date="2019-11-14T13:43:00Z">
              <w:r w:rsidR="00177EFB">
                <w:t>PMIR</w:t>
              </w:r>
            </w:ins>
            <w:r>
              <w:t xml:space="preserve"> Query Option</w:t>
            </w:r>
          </w:p>
        </w:tc>
        <w:tc>
          <w:tcPr>
            <w:tcW w:w="3420" w:type="dxa"/>
            <w:vAlign w:val="center"/>
          </w:tcPr>
          <w:p w14:paraId="0F78BE5D" w14:textId="53C9A19D" w:rsidR="00C625FC" w:rsidRDefault="00C625FC" w:rsidP="00300B8F">
            <w:pPr>
              <w:pStyle w:val="TableEntry"/>
            </w:pPr>
            <w:del w:id="593" w:author="John Moehrke" w:date="2019-11-14T13:43:00Z">
              <w:r w:rsidDel="00177EFB">
                <w:delText>PRIM</w:delText>
              </w:r>
            </w:del>
            <w:ins w:id="594" w:author="John Moehrke" w:date="2019-11-14T13:43:00Z">
              <w:r w:rsidR="00177EFB">
                <w:t>PMIR</w:t>
              </w:r>
            </w:ins>
            <w:r>
              <w:t xml:space="preserve"> – Patient Consumer</w:t>
            </w:r>
          </w:p>
        </w:tc>
        <w:tc>
          <w:tcPr>
            <w:tcW w:w="1500" w:type="dxa"/>
          </w:tcPr>
          <w:p w14:paraId="262BACA2" w14:textId="77777777" w:rsidR="00C625FC" w:rsidRPr="00D26514" w:rsidRDefault="00C625FC" w:rsidP="00C625FC">
            <w:pPr>
              <w:pStyle w:val="TableEntry"/>
            </w:pPr>
          </w:p>
        </w:tc>
      </w:tr>
      <w:tr w:rsidR="00C625FC" w:rsidRPr="00D26514" w14:paraId="0FA5E877" w14:textId="77777777" w:rsidTr="00C625FC">
        <w:trPr>
          <w:cantSplit/>
          <w:trHeight w:val="332"/>
          <w:jc w:val="center"/>
        </w:trPr>
        <w:tc>
          <w:tcPr>
            <w:tcW w:w="1885" w:type="dxa"/>
            <w:vMerge/>
          </w:tcPr>
          <w:p w14:paraId="7F691C36" w14:textId="77777777" w:rsidR="00C625FC" w:rsidRPr="00D26514" w:rsidRDefault="00C625FC" w:rsidP="007A15D1">
            <w:pPr>
              <w:pStyle w:val="TableEntry"/>
            </w:pPr>
          </w:p>
        </w:tc>
        <w:tc>
          <w:tcPr>
            <w:tcW w:w="2610" w:type="dxa"/>
            <w:vAlign w:val="center"/>
          </w:tcPr>
          <w:p w14:paraId="7E6C43D1" w14:textId="16713967" w:rsidR="00C625FC" w:rsidRPr="00C625FC" w:rsidRDefault="00C625FC" w:rsidP="007117B8">
            <w:pPr>
              <w:pStyle w:val="TableEntry"/>
            </w:pPr>
            <w:r>
              <w:t>if the Authorization Option</w:t>
            </w:r>
          </w:p>
        </w:tc>
        <w:tc>
          <w:tcPr>
            <w:tcW w:w="3420" w:type="dxa"/>
            <w:vAlign w:val="center"/>
          </w:tcPr>
          <w:p w14:paraId="1A72A10A" w14:textId="37CA70CB" w:rsidR="00C625FC" w:rsidRPr="00C625FC" w:rsidRDefault="00C625FC" w:rsidP="00300B8F">
            <w:pPr>
              <w:pStyle w:val="TableEntry"/>
            </w:pPr>
            <w:r>
              <w:t>IUA – Authorization Decision</w:t>
            </w:r>
          </w:p>
        </w:tc>
        <w:tc>
          <w:tcPr>
            <w:tcW w:w="1500" w:type="dxa"/>
          </w:tcPr>
          <w:p w14:paraId="3A98B6B4" w14:textId="77777777" w:rsidR="00C625FC" w:rsidRPr="00D26514" w:rsidRDefault="00C625FC" w:rsidP="00C625FC">
            <w:pPr>
              <w:pStyle w:val="TableEntry"/>
            </w:pPr>
          </w:p>
        </w:tc>
      </w:tr>
      <w:tr w:rsidR="007A15D1" w:rsidRPr="00D26514" w14:paraId="51170D92" w14:textId="77777777" w:rsidTr="00C625FC">
        <w:trPr>
          <w:cantSplit/>
          <w:trHeight w:val="332"/>
          <w:jc w:val="center"/>
        </w:trPr>
        <w:tc>
          <w:tcPr>
            <w:tcW w:w="1885" w:type="dxa"/>
            <w:vMerge/>
          </w:tcPr>
          <w:p w14:paraId="53F90763" w14:textId="77777777" w:rsidR="007A15D1" w:rsidRPr="00D26514" w:rsidRDefault="007A15D1" w:rsidP="007A15D1">
            <w:pPr>
              <w:pStyle w:val="TableEntry"/>
            </w:pPr>
          </w:p>
        </w:tc>
        <w:tc>
          <w:tcPr>
            <w:tcW w:w="2610" w:type="dxa"/>
            <w:vAlign w:val="center"/>
          </w:tcPr>
          <w:p w14:paraId="139D3EEE" w14:textId="04C2884E" w:rsidR="007A15D1" w:rsidRPr="00C625FC" w:rsidRDefault="00C625FC" w:rsidP="007117B8">
            <w:pPr>
              <w:pStyle w:val="TableEntry"/>
            </w:pPr>
            <w:r>
              <w:t>if the Alert Communications</w:t>
            </w:r>
          </w:p>
        </w:tc>
        <w:tc>
          <w:tcPr>
            <w:tcW w:w="3420" w:type="dxa"/>
            <w:vAlign w:val="center"/>
          </w:tcPr>
          <w:p w14:paraId="1283DB66" w14:textId="79193321" w:rsidR="00300B8F" w:rsidRPr="00C625FC" w:rsidRDefault="00C625FC" w:rsidP="00300B8F">
            <w:pPr>
              <w:pStyle w:val="TableEntry"/>
            </w:pPr>
            <w:proofErr w:type="spellStart"/>
            <w:r>
              <w:t>mACM</w:t>
            </w:r>
            <w:proofErr w:type="spellEnd"/>
            <w:r>
              <w:t xml:space="preserve"> – Alert Communication Manager</w:t>
            </w:r>
          </w:p>
          <w:p w14:paraId="67848E9A" w14:textId="77777777" w:rsidR="007A15D1" w:rsidRPr="00C625FC" w:rsidRDefault="007A15D1" w:rsidP="007A15D1">
            <w:pPr>
              <w:pStyle w:val="TableEntry"/>
            </w:pPr>
          </w:p>
        </w:tc>
        <w:tc>
          <w:tcPr>
            <w:tcW w:w="1500" w:type="dxa"/>
          </w:tcPr>
          <w:p w14:paraId="63A8782C" w14:textId="77777777" w:rsidR="007A15D1" w:rsidRPr="00D26514" w:rsidRDefault="007A15D1" w:rsidP="00C625FC">
            <w:pPr>
              <w:pStyle w:val="TableEntry"/>
            </w:pPr>
          </w:p>
        </w:tc>
      </w:tr>
      <w:tr w:rsidR="007A15D1" w:rsidRPr="00D26514" w14:paraId="2812400F" w14:textId="77777777" w:rsidTr="00C625FC">
        <w:trPr>
          <w:cantSplit/>
          <w:trHeight w:val="332"/>
          <w:jc w:val="center"/>
        </w:trPr>
        <w:tc>
          <w:tcPr>
            <w:tcW w:w="1885" w:type="dxa"/>
            <w:vMerge/>
          </w:tcPr>
          <w:p w14:paraId="7C706EDB" w14:textId="77777777" w:rsidR="007A15D1" w:rsidRPr="00D26514" w:rsidRDefault="007A15D1" w:rsidP="007A15D1">
            <w:pPr>
              <w:pStyle w:val="TableEntry"/>
            </w:pPr>
            <w:commentRangeStart w:id="595"/>
          </w:p>
        </w:tc>
        <w:tc>
          <w:tcPr>
            <w:tcW w:w="2610" w:type="dxa"/>
            <w:vAlign w:val="center"/>
          </w:tcPr>
          <w:p w14:paraId="0059B914" w14:textId="20565197" w:rsidR="007A15D1" w:rsidRPr="00C625FC" w:rsidRDefault="00C625FC" w:rsidP="007117B8">
            <w:pPr>
              <w:pStyle w:val="TableEntry"/>
            </w:pPr>
            <w:r w:rsidRPr="00C625FC">
              <w:t>Required</w:t>
            </w:r>
          </w:p>
        </w:tc>
        <w:tc>
          <w:tcPr>
            <w:tcW w:w="3420" w:type="dxa"/>
            <w:vAlign w:val="center"/>
          </w:tcPr>
          <w:p w14:paraId="0D1DEEF0" w14:textId="5E73D877" w:rsidR="00300B8F" w:rsidRPr="00C625FC" w:rsidRDefault="00C625FC" w:rsidP="00300B8F">
            <w:pPr>
              <w:pStyle w:val="TableEntry"/>
            </w:pPr>
            <w:r w:rsidRPr="00C625FC">
              <w:t>MHD – Document Responder</w:t>
            </w:r>
          </w:p>
          <w:commentRangeEnd w:id="595"/>
          <w:p w14:paraId="50642948" w14:textId="77777777" w:rsidR="007A15D1" w:rsidRPr="00C625FC" w:rsidRDefault="006A729F" w:rsidP="007A15D1">
            <w:pPr>
              <w:pStyle w:val="TableEntry"/>
            </w:pPr>
            <w:r>
              <w:rPr>
                <w:rStyle w:val="CommentReference"/>
              </w:rPr>
              <w:commentReference w:id="595"/>
            </w:r>
          </w:p>
        </w:tc>
        <w:tc>
          <w:tcPr>
            <w:tcW w:w="1500" w:type="dxa"/>
          </w:tcPr>
          <w:p w14:paraId="1D2ED0F0" w14:textId="77777777" w:rsidR="007A15D1" w:rsidRPr="00D26514" w:rsidRDefault="007A15D1" w:rsidP="007A15D1">
            <w:pPr>
              <w:pStyle w:val="TableEntry"/>
            </w:pPr>
          </w:p>
        </w:tc>
      </w:tr>
    </w:tbl>
    <w:p w14:paraId="5F8BBE6E" w14:textId="77777777" w:rsidR="008A63C9" w:rsidRPr="00D26514" w:rsidRDefault="008A63C9" w:rsidP="00EA3BCB">
      <w:pPr>
        <w:pStyle w:val="BodyText"/>
      </w:pPr>
    </w:p>
    <w:p w14:paraId="0F157428" w14:textId="6BB085BA" w:rsidR="00CF283F" w:rsidRDefault="00CF283F" w:rsidP="00303E20">
      <w:pPr>
        <w:pStyle w:val="Heading2"/>
        <w:numPr>
          <w:ilvl w:val="0"/>
          <w:numId w:val="0"/>
        </w:numPr>
        <w:rPr>
          <w:noProof w:val="0"/>
        </w:rPr>
      </w:pPr>
      <w:bookmarkStart w:id="596" w:name="_Toc345074658"/>
      <w:bookmarkStart w:id="597" w:name="_Toc24634208"/>
      <w:r w:rsidRPr="00D26514">
        <w:rPr>
          <w:noProof w:val="0"/>
        </w:rPr>
        <w:t>X.</w:t>
      </w:r>
      <w:r w:rsidR="00AF472E" w:rsidRPr="00D26514">
        <w:rPr>
          <w:noProof w:val="0"/>
        </w:rPr>
        <w:t>4</w:t>
      </w:r>
      <w:r w:rsidR="005F21E7" w:rsidRPr="00D26514">
        <w:rPr>
          <w:noProof w:val="0"/>
        </w:rPr>
        <w:t xml:space="preserve"> </w:t>
      </w:r>
      <w:del w:id="598" w:author="John Moehrke" w:date="2019-11-14T13:37:00Z">
        <w:r w:rsidR="00C625FC" w:rsidDel="00177EFB">
          <w:rPr>
            <w:noProof w:val="0"/>
          </w:rPr>
          <w:delText>MHD-HIE</w:delText>
        </w:r>
      </w:del>
      <w:ins w:id="599" w:author="John Moehrke" w:date="2019-11-14T13:37:00Z">
        <w:r w:rsidR="00177EFB">
          <w:rPr>
            <w:noProof w:val="0"/>
          </w:rPr>
          <w:t>MHDS</w:t>
        </w:r>
      </w:ins>
      <w:r w:rsidRPr="00D26514">
        <w:rPr>
          <w:noProof w:val="0"/>
        </w:rPr>
        <w:t xml:space="preserve"> </w:t>
      </w:r>
      <w:bookmarkEnd w:id="505"/>
      <w:bookmarkEnd w:id="506"/>
      <w:r w:rsidR="00167DB7" w:rsidRPr="00D26514">
        <w:rPr>
          <w:noProof w:val="0"/>
        </w:rPr>
        <w:t>Overview</w:t>
      </w:r>
      <w:bookmarkEnd w:id="596"/>
      <w:bookmarkEnd w:id="597"/>
    </w:p>
    <w:p w14:paraId="7E658E63" w14:textId="6E07132C" w:rsidR="00C625FC" w:rsidRPr="00C625FC" w:rsidRDefault="000B78C0" w:rsidP="003A09FE">
      <w:pPr>
        <w:pStyle w:val="BodyText"/>
        <w:rPr>
          <w:rFonts w:ascii="Segoe UI" w:hAnsi="Segoe UI" w:cs="Segoe UI"/>
          <w:color w:val="9C7DBE"/>
          <w:u w:val="single"/>
        </w:rPr>
      </w:pPr>
      <w:ins w:id="600" w:author="Lynn Felhofer" w:date="2019-11-13T07:49:00Z">
        <w:r>
          <w:t>T</w:t>
        </w:r>
      </w:ins>
      <w:del w:id="601" w:author="Lynn Felhofer" w:date="2019-11-13T07:49:00Z">
        <w:r w:rsidR="00C625FC" w:rsidDel="000B78C0">
          <w:delText>Note t</w:delText>
        </w:r>
      </w:del>
      <w:r w:rsidR="00C625FC">
        <w:t xml:space="preserve">his section is adapted from the IHE Whitepaper </w:t>
      </w:r>
      <w:hyperlink r:id="rId41" w:tgtFrame="_blank" w:tooltip="Health Information Exchange: Enabling Document Sharing Using IHE Profiles" w:history="1">
        <w:r w:rsidR="00C625FC">
          <w:rPr>
            <w:rStyle w:val="Hyperlink"/>
            <w:rFonts w:ascii="Segoe UI" w:hAnsi="Segoe UI" w:cs="Segoe UI"/>
            <w:color w:val="9C7DBE"/>
          </w:rPr>
          <w:t>Health Information Exchange: Enabling Document Sharing Using IHE Profiles</w:t>
        </w:r>
      </w:hyperlink>
      <w:r w:rsidR="00C625FC">
        <w:rPr>
          <w:rStyle w:val="Hyperlink"/>
          <w:rFonts w:ascii="Segoe UI" w:hAnsi="Segoe UI" w:cs="Segoe UI"/>
          <w:color w:val="9C7DBE"/>
        </w:rPr>
        <w:t>.</w:t>
      </w:r>
      <w:r w:rsidR="00C625FC">
        <w:rPr>
          <w:rFonts w:ascii="Segoe UI" w:hAnsi="Segoe UI" w:cs="Segoe UI"/>
          <w:color w:val="9C7DBE"/>
          <w:u w:val="single"/>
        </w:rPr>
        <w:t xml:space="preserve"> </w:t>
      </w:r>
      <w:r w:rsidR="00C625FC" w:rsidRPr="00C625FC">
        <w:rPr>
          <w:iCs/>
        </w:rPr>
        <w:t xml:space="preserve"> The adaption is to the specifics of th</w:t>
      </w:r>
      <w:r w:rsidR="00C625FC">
        <w:rPr>
          <w:iCs/>
        </w:rPr>
        <w:t xml:space="preserve">e </w:t>
      </w:r>
      <w:del w:id="602" w:author="John Moehrke" w:date="2019-11-14T13:37:00Z">
        <w:r w:rsidR="00C625FC" w:rsidDel="00177EFB">
          <w:rPr>
            <w:iCs/>
          </w:rPr>
          <w:delText>MHD-HIE</w:delText>
        </w:r>
      </w:del>
      <w:ins w:id="603" w:author="John Moehrke" w:date="2019-11-14T13:37:00Z">
        <w:r w:rsidR="00177EFB">
          <w:rPr>
            <w:iCs/>
          </w:rPr>
          <w:t>MHDS</w:t>
        </w:r>
      </w:ins>
      <w:r w:rsidR="00C625FC" w:rsidRPr="00C625FC">
        <w:rPr>
          <w:iCs/>
        </w:rPr>
        <w:t xml:space="preserve"> </w:t>
      </w:r>
      <w:commentRangeStart w:id="604"/>
      <w:r w:rsidR="00C625FC" w:rsidRPr="00C625FC">
        <w:rPr>
          <w:iCs/>
        </w:rPr>
        <w:t>profile</w:t>
      </w:r>
      <w:commentRangeEnd w:id="604"/>
      <w:r w:rsidR="00C625FC">
        <w:rPr>
          <w:rStyle w:val="CommentReference"/>
        </w:rPr>
        <w:commentReference w:id="604"/>
      </w:r>
      <w:r w:rsidR="00C625FC" w:rsidRPr="00C625FC">
        <w:rPr>
          <w:iCs/>
        </w:rPr>
        <w:t>.</w:t>
      </w:r>
    </w:p>
    <w:p w14:paraId="657B08B5" w14:textId="77777777" w:rsidR="00C625FC" w:rsidRDefault="00C625FC" w:rsidP="00C625FC">
      <w:pPr>
        <w:pStyle w:val="BodyText"/>
      </w:pPr>
      <w:r w:rsidRPr="00E94F9C">
        <w:t xml:space="preserve">The Integrating the Healthcare Enterprise (IHE) standards profiling organization has developed a collection of profiles which can be leveraged for use by healthcare communities for the purposes of document sharing. One of the most significant applications of healthcare information technology is the exchange of health information among disparate clinical information systems and otherwise unaffiliated care providers. Across the world, various communities have developed or are developing methods for exchanging health information among healthcare providers, patients, and other authorized parties. </w:t>
      </w:r>
    </w:p>
    <w:p w14:paraId="70B7684B" w14:textId="0AD97C0C" w:rsidR="003A4080" w:rsidRDefault="00C625FC" w:rsidP="003A4080">
      <w:pPr>
        <w:pStyle w:val="BodyText"/>
      </w:pPr>
      <w:commentRangeStart w:id="605"/>
      <w:del w:id="606" w:author="Lynn Felhofer" w:date="2019-11-13T07:53:00Z">
        <w:r w:rsidRPr="00E94F9C" w:rsidDel="009E4C5B">
          <w:delText xml:space="preserve">The purpose of </w:delText>
        </w:r>
        <w:r w:rsidDel="009E4C5B">
          <w:delText xml:space="preserve">the </w:delText>
        </w:r>
      </w:del>
      <w:del w:id="607" w:author="John Moehrke" w:date="2019-11-14T13:37:00Z">
        <w:r w:rsidDel="00177EFB">
          <w:delText>MHD-HIE</w:delText>
        </w:r>
      </w:del>
      <w:ins w:id="608" w:author="John Moehrke" w:date="2019-11-14T13:37:00Z">
        <w:r w:rsidR="00177EFB">
          <w:t>MHDS</w:t>
        </w:r>
      </w:ins>
      <w:r>
        <w:t xml:space="preserve"> </w:t>
      </w:r>
      <w:ins w:id="609" w:author="Lynn Felhofer" w:date="2019-11-13T07:53:00Z">
        <w:r w:rsidR="009E4C5B">
          <w:t>P</w:t>
        </w:r>
      </w:ins>
      <w:del w:id="610" w:author="Lynn Felhofer" w:date="2019-11-13T07:53:00Z">
        <w:r w:rsidDel="009E4C5B">
          <w:delText>p</w:delText>
        </w:r>
      </w:del>
      <w:r>
        <w:t>rofile</w:t>
      </w:r>
      <w:r w:rsidRPr="00E94F9C">
        <w:t xml:space="preserve"> </w:t>
      </w:r>
      <w:del w:id="611" w:author="Lynn Felhofer" w:date="2019-11-13T07:54:00Z">
        <w:r w:rsidRPr="00E94F9C" w:rsidDel="009E4C5B">
          <w:delText xml:space="preserve">is to provide </w:delText>
        </w:r>
        <w:r w:rsidDel="009E4C5B">
          <w:delText xml:space="preserve">the background on the </w:delText>
        </w:r>
        <w:r w:rsidRPr="00E94F9C" w:rsidDel="009E4C5B">
          <w:delText xml:space="preserve">intended </w:delText>
        </w:r>
        <w:r w:rsidDel="009E4C5B">
          <w:delText>use</w:delText>
        </w:r>
      </w:del>
      <w:ins w:id="612" w:author="Lynn Felhofer" w:date="2019-11-13T07:55:00Z">
        <w:del w:id="613" w:author="John Moehrke" w:date="2019-12-03T21:16:00Z">
          <w:r w:rsidR="009E4C5B" w:rsidDel="00066856">
            <w:delText>specifies</w:delText>
          </w:r>
        </w:del>
      </w:ins>
      <w:ins w:id="614" w:author="Lynn Felhofer" w:date="2019-11-13T07:54:00Z">
        <w:del w:id="615" w:author="John Moehrke" w:date="2019-12-03T21:16:00Z">
          <w:r w:rsidR="009E4C5B" w:rsidDel="00066856">
            <w:delText>s</w:delText>
          </w:r>
        </w:del>
      </w:ins>
      <w:ins w:id="616" w:author="John Moehrke" w:date="2019-12-03T21:16:00Z">
        <w:r w:rsidR="00066856">
          <w:t>specifies</w:t>
        </w:r>
      </w:ins>
      <w:ins w:id="617" w:author="Lynn Felhofer" w:date="2019-11-13T07:54:00Z">
        <w:r w:rsidR="009E4C5B">
          <w:t xml:space="preserve"> how a</w:t>
        </w:r>
      </w:ins>
      <w:r>
        <w:t xml:space="preserve"> </w:t>
      </w:r>
      <w:del w:id="618" w:author="Lynn Felhofer" w:date="2019-11-13T07:54:00Z">
        <w:r w:rsidDel="009E4C5B">
          <w:delText>the specified</w:delText>
        </w:r>
      </w:del>
      <w:ins w:id="619" w:author="Lynn Felhofer" w:date="2019-11-13T07:54:00Z">
        <w:r w:rsidR="009E4C5B">
          <w:t>collect</w:t>
        </w:r>
      </w:ins>
      <w:ins w:id="620" w:author="Lynn Felhofer" w:date="2019-11-13T07:55:00Z">
        <w:r w:rsidR="009E4C5B">
          <w:t>ion of</w:t>
        </w:r>
      </w:ins>
      <w:r>
        <w:t xml:space="preserve"> </w:t>
      </w:r>
      <w:ins w:id="621" w:author="Lynn Felhofer" w:date="2019-11-13T07:52:00Z">
        <w:r w:rsidR="009E4C5B">
          <w:t>IH</w:t>
        </w:r>
      </w:ins>
      <w:ins w:id="622" w:author="Lynn Felhofer" w:date="2019-11-13T07:53:00Z">
        <w:r w:rsidR="009E4C5B">
          <w:t xml:space="preserve">E </w:t>
        </w:r>
      </w:ins>
      <w:r>
        <w:t xml:space="preserve">profiles </w:t>
      </w:r>
      <w:ins w:id="623" w:author="Lynn Felhofer" w:date="2019-11-13T07:55:00Z">
        <w:r w:rsidR="009E4C5B">
          <w:t>can</w:t>
        </w:r>
      </w:ins>
      <w:del w:id="624" w:author="Lynn Felhofer" w:date="2019-11-13T07:55:00Z">
        <w:r w:rsidRPr="00E94F9C" w:rsidDel="009E4C5B">
          <w:delText>to</w:delText>
        </w:r>
      </w:del>
      <w:r w:rsidRPr="00E94F9C">
        <w:t xml:space="preserve"> be used by communities for exchanging health information. The</w:t>
      </w:r>
      <w:ins w:id="625" w:author="Lynn Felhofer" w:date="2019-11-13T07:55:00Z">
        <w:r w:rsidR="009E4C5B">
          <w:t xml:space="preserve">se IHE </w:t>
        </w:r>
      </w:ins>
      <w:del w:id="626" w:author="Lynn Felhofer" w:date="2019-11-13T07:55:00Z">
        <w:r w:rsidRPr="00E94F9C" w:rsidDel="009E4C5B">
          <w:delText xml:space="preserve"> collection of </w:delText>
        </w:r>
      </w:del>
      <w:r w:rsidRPr="00E94F9C">
        <w:t>profiles include</w:t>
      </w:r>
      <w:del w:id="627" w:author="Lynn Felhofer" w:date="2019-11-13T07:55:00Z">
        <w:r w:rsidRPr="00E94F9C" w:rsidDel="009E4C5B">
          <w:delText>s</w:delText>
        </w:r>
      </w:del>
      <w:r w:rsidRPr="00E94F9C">
        <w:t xml:space="preserve"> support for patient identification, health document location and retrieval, provider directories, and the protection of privacy and </w:t>
      </w:r>
      <w:r w:rsidRPr="00E94F9C">
        <w:lastRenderedPageBreak/>
        <w:t xml:space="preserve">security. </w:t>
      </w:r>
      <w:del w:id="628" w:author="Lynn Felhofer" w:date="2019-11-13T07:56:00Z">
        <w:r w:rsidRPr="00E94F9C" w:rsidDel="009E4C5B">
          <w:delText xml:space="preserve">This </w:delText>
        </w:r>
        <w:r w:rsidDel="009E4C5B">
          <w:delText>profile</w:delText>
        </w:r>
      </w:del>
      <w:ins w:id="629" w:author="Lynn Felhofer" w:date="2019-11-13T07:56:00Z">
        <w:del w:id="630" w:author="John Moehrke" w:date="2019-11-14T13:37:00Z">
          <w:r w:rsidR="009E4C5B" w:rsidDel="00177EFB">
            <w:delText>MHD-HIE</w:delText>
          </w:r>
        </w:del>
      </w:ins>
      <w:ins w:id="631" w:author="John Moehrke" w:date="2019-11-14T13:37:00Z">
        <w:r w:rsidR="00177EFB">
          <w:t>MHDS</w:t>
        </w:r>
      </w:ins>
      <w:r>
        <w:t xml:space="preserve"> </w:t>
      </w:r>
      <w:del w:id="632" w:author="Lynn Felhofer" w:date="2019-11-13T07:56:00Z">
        <w:r w:rsidRPr="00E94F9C" w:rsidDel="009E4C5B">
          <w:delText xml:space="preserve">will </w:delText>
        </w:r>
      </w:del>
      <w:r w:rsidRPr="00E94F9C">
        <w:t>show</w:t>
      </w:r>
      <w:ins w:id="633" w:author="Lynn Felhofer" w:date="2019-11-13T07:56:00Z">
        <w:r w:rsidR="009E4C5B">
          <w:t>s</w:t>
        </w:r>
      </w:ins>
      <w:r w:rsidRPr="00E94F9C">
        <w:t xml:space="preserve"> how various profiles work together to provide a standards</w:t>
      </w:r>
      <w:ins w:id="634" w:author="Lynn Felhofer" w:date="2019-11-13T07:53:00Z">
        <w:r w:rsidR="009E4C5B">
          <w:t>-</w:t>
        </w:r>
      </w:ins>
      <w:del w:id="635" w:author="Lynn Felhofer" w:date="2019-11-13T07:53:00Z">
        <w:r w:rsidRPr="00E94F9C" w:rsidDel="009E4C5B">
          <w:delText xml:space="preserve"> </w:delText>
        </w:r>
      </w:del>
      <w:r w:rsidRPr="00E94F9C">
        <w:t xml:space="preserve">based, interoperable approach to community health information sharing. </w:t>
      </w:r>
      <w:commentRangeEnd w:id="605"/>
      <w:r w:rsidR="000B78C0">
        <w:rPr>
          <w:rStyle w:val="CommentReference"/>
        </w:rPr>
        <w:commentReference w:id="605"/>
      </w:r>
    </w:p>
    <w:p w14:paraId="7283282E" w14:textId="0670D5B7" w:rsidR="00C625FC" w:rsidRPr="00E94F9C" w:rsidRDefault="00C625FC" w:rsidP="00C625FC">
      <w:pPr>
        <w:pStyle w:val="BodyText"/>
      </w:pPr>
      <w:r w:rsidRPr="00E94F9C">
        <w:t>Effective health information exchange involves a diverse set of activities and a broad set of challenges, whether that exchange takes place among affiliated or unaffiliated care providers. The IT Infrastructure (ITI) domain of IHE has addressed many of these challenges by defining a series of integration profiles to address specific aspects of exchanging healthcare information. Each integration profiles addresses part of the broad set of challenges involved in health information exchange. The profiles, however, do not attempt to address governance and policy choices that significantly affect how the profile is adapted in a</w:t>
      </w:r>
      <w:r>
        <w:t>ny</w:t>
      </w:r>
      <w:r w:rsidRPr="00E94F9C">
        <w:t xml:space="preserve"> </w:t>
      </w:r>
      <w:proofErr w:type="gramStart"/>
      <w:r w:rsidRPr="00E94F9C">
        <w:t>particular community</w:t>
      </w:r>
      <w:proofErr w:type="gramEnd"/>
      <w:r w:rsidRPr="00E94F9C">
        <w:t xml:space="preserve">. </w:t>
      </w:r>
      <w:r>
        <w:t xml:space="preserve">IHE </w:t>
      </w:r>
      <w:r w:rsidRPr="00E94F9C">
        <w:t>cannot address all such governance and policy issues but will provide some guidance on where governance and policy issues are applicable and offer some common approaches.</w:t>
      </w:r>
    </w:p>
    <w:p w14:paraId="2CA95D54" w14:textId="77777777" w:rsidR="00C625FC" w:rsidRPr="00E94F9C" w:rsidRDefault="00C625FC" w:rsidP="00C625FC">
      <w:pPr>
        <w:pStyle w:val="BodyText"/>
        <w:rPr>
          <w:rFonts w:cs="Arial"/>
        </w:rPr>
      </w:pPr>
      <w:r w:rsidRPr="00E94F9C">
        <w:rPr>
          <w:rFonts w:cs="Arial"/>
        </w:rPr>
        <w:t>It is very important to note that IHE focuses only on interoperability and does not attempt to solve every issue involved in exchanging health information. These solutions are meant to be plugged into an architecture that is designed and executed by the exchange communities themselves. Thus, while each community will generate an architecture that meets its individual needs, the use of IHE profiles will lead to the creation of standards-based communities.</w:t>
      </w:r>
    </w:p>
    <w:p w14:paraId="234530F5" w14:textId="7EE0FF3E" w:rsidR="00C625FC" w:rsidRPr="00EA3BCB" w:rsidRDefault="00C625FC" w:rsidP="00C625FC">
      <w:pPr>
        <w:pStyle w:val="BodyText"/>
      </w:pPr>
      <w:r w:rsidRPr="00E94F9C">
        <w:rPr>
          <w:rFonts w:cs="Arial"/>
        </w:rPr>
        <w:t>Th</w:t>
      </w:r>
      <w:r>
        <w:rPr>
          <w:rFonts w:cs="Arial"/>
        </w:rPr>
        <w:t xml:space="preserve">e </w:t>
      </w:r>
      <w:del w:id="636" w:author="John Moehrke" w:date="2019-11-14T13:37:00Z">
        <w:r w:rsidDel="00177EFB">
          <w:rPr>
            <w:rFonts w:cs="Arial"/>
          </w:rPr>
          <w:delText>MHD-HIE</w:delText>
        </w:r>
      </w:del>
      <w:ins w:id="637" w:author="John Moehrke" w:date="2019-11-14T13:37:00Z">
        <w:r w:rsidR="00177EFB">
          <w:rPr>
            <w:rFonts w:cs="Arial"/>
          </w:rPr>
          <w:t>MHDS</w:t>
        </w:r>
      </w:ins>
      <w:r>
        <w:rPr>
          <w:rFonts w:cs="Arial"/>
        </w:rPr>
        <w:t xml:space="preserve"> Profile</w:t>
      </w:r>
      <w:r w:rsidRPr="00E94F9C">
        <w:rPr>
          <w:rFonts w:cs="Arial"/>
        </w:rPr>
        <w:t xml:space="preserve"> </w:t>
      </w:r>
      <w:del w:id="638" w:author="Lynn Felhofer" w:date="2019-11-13T07:57:00Z">
        <w:r w:rsidRPr="00E94F9C" w:rsidDel="009E4C5B">
          <w:rPr>
            <w:rFonts w:cs="Arial"/>
          </w:rPr>
          <w:delText xml:space="preserve">will </w:delText>
        </w:r>
      </w:del>
      <w:r w:rsidRPr="00E94F9C">
        <w:rPr>
          <w:rFonts w:cs="Arial"/>
        </w:rPr>
        <w:t>focus</w:t>
      </w:r>
      <w:ins w:id="639" w:author="Lynn Felhofer" w:date="2019-11-13T07:57:00Z">
        <w:r w:rsidR="009E4C5B">
          <w:rPr>
            <w:rFonts w:cs="Arial"/>
          </w:rPr>
          <w:t>es</w:t>
        </w:r>
      </w:ins>
      <w:r w:rsidRPr="00E94F9C">
        <w:rPr>
          <w:rFonts w:cs="Arial"/>
        </w:rPr>
        <w:t xml:space="preserve"> on explaining</w:t>
      </w:r>
      <w:ins w:id="640" w:author="Lynn Felhofer" w:date="2019-11-13T07:57:00Z">
        <w:r w:rsidR="009E4C5B">
          <w:rPr>
            <w:rFonts w:cs="Arial"/>
          </w:rPr>
          <w:t xml:space="preserve"> how</w:t>
        </w:r>
      </w:ins>
      <w:del w:id="641" w:author="Lynn Felhofer" w:date="2019-11-13T07:57:00Z">
        <w:r w:rsidRPr="00E94F9C" w:rsidDel="009E4C5B">
          <w:rPr>
            <w:rFonts w:cs="Arial"/>
          </w:rPr>
          <w:delText xml:space="preserve"> the</w:delText>
        </w:r>
      </w:del>
      <w:r w:rsidRPr="00E94F9C">
        <w:rPr>
          <w:rFonts w:cs="Arial"/>
        </w:rPr>
        <w:t xml:space="preserve"> IHE profiles </w:t>
      </w:r>
      <w:ins w:id="642" w:author="Lynn Felhofer" w:date="2019-11-13T07:58:00Z">
        <w:r w:rsidR="009E4C5B">
          <w:rPr>
            <w:rFonts w:cs="Arial"/>
          </w:rPr>
          <w:t xml:space="preserve">are </w:t>
        </w:r>
      </w:ins>
      <w:r w:rsidRPr="00E94F9C">
        <w:rPr>
          <w:rFonts w:cs="Arial"/>
        </w:rPr>
        <w:t xml:space="preserve">used to address interoperability aspects of document sharing and how they work together to solve common document sharing problems. </w:t>
      </w:r>
      <w:r>
        <w:rPr>
          <w:rFonts w:cs="Arial"/>
        </w:rPr>
        <w:t>The</w:t>
      </w:r>
      <w:r w:rsidRPr="00E94F9C">
        <w:rPr>
          <w:rFonts w:cs="Arial"/>
        </w:rPr>
        <w:t xml:space="preserve"> IHE White Paper, “</w:t>
      </w:r>
      <w:hyperlink r:id="rId42" w:history="1">
        <w:r w:rsidRPr="00C625FC">
          <w:rPr>
            <w:rStyle w:val="Hyperlink"/>
            <w:rFonts w:cs="Arial"/>
          </w:rPr>
          <w:t>Template for XDS Affinity Domain Deployment Planning</w:t>
        </w:r>
      </w:hyperlink>
      <w:r w:rsidRPr="00E94F9C">
        <w:rPr>
          <w:rFonts w:cs="Arial"/>
        </w:rPr>
        <w:t xml:space="preserve">”, provides support for policy and deployment planning. </w:t>
      </w:r>
      <w:r>
        <w:rPr>
          <w:rFonts w:cs="Arial"/>
        </w:rPr>
        <w:t>The IHE “</w:t>
      </w:r>
      <w:hyperlink r:id="rId43" w:history="1">
        <w:r>
          <w:rPr>
            <w:rStyle w:val="Hyperlink"/>
            <w:rFonts w:ascii="Segoe UI" w:hAnsi="Segoe UI" w:cs="Segoe UI"/>
            <w:color w:val="9C7DBE"/>
          </w:rPr>
          <w:t>Document Sharing Metadata Handbook</w:t>
        </w:r>
      </w:hyperlink>
      <w:r>
        <w:rPr>
          <w:rFonts w:cs="Arial"/>
        </w:rPr>
        <w:t xml:space="preserve">”, provides guidance on developing policy and vocabulary </w:t>
      </w:r>
      <w:proofErr w:type="spellStart"/>
      <w:r>
        <w:rPr>
          <w:rFonts w:cs="Arial"/>
        </w:rPr>
        <w:t>valuesets</w:t>
      </w:r>
      <w:proofErr w:type="spellEnd"/>
      <w:r>
        <w:rPr>
          <w:rFonts w:cs="Arial"/>
        </w:rPr>
        <w:t xml:space="preserve"> for use within the community. </w:t>
      </w:r>
      <w:r w:rsidRPr="00E94F9C">
        <w:rPr>
          <w:rFonts w:cs="Arial"/>
        </w:rPr>
        <w:t xml:space="preserve">For application of Document Sharing for </w:t>
      </w:r>
      <w:proofErr w:type="gramStart"/>
      <w:r w:rsidRPr="00E94F9C">
        <w:rPr>
          <w:rFonts w:cs="Arial"/>
        </w:rPr>
        <w:t>particular clinical</w:t>
      </w:r>
      <w:proofErr w:type="gramEnd"/>
      <w:r w:rsidRPr="00E94F9C">
        <w:rPr>
          <w:rFonts w:cs="Arial"/>
        </w:rPr>
        <w:t xml:space="preserve"> use cases</w:t>
      </w:r>
      <w:ins w:id="643" w:author="Lynn Felhofer" w:date="2019-11-13T07:58:00Z">
        <w:r w:rsidR="009E4C5B">
          <w:rPr>
            <w:rFonts w:cs="Arial"/>
          </w:rPr>
          <w:t>,</w:t>
        </w:r>
      </w:ins>
      <w:r w:rsidRPr="00E94F9C">
        <w:rPr>
          <w:rFonts w:cs="Arial"/>
        </w:rPr>
        <w:t xml:space="preserve"> consider the work of the clinical IHE domains: </w:t>
      </w:r>
      <w:r w:rsidRPr="00E94F9C">
        <w:t>Anatomic Pathology</w:t>
      </w:r>
      <w:ins w:id="644" w:author="Lynn Felhofer" w:date="2019-11-13T07:58:00Z">
        <w:r w:rsidR="009E4C5B">
          <w:t>,</w:t>
        </w:r>
      </w:ins>
      <w:del w:id="645" w:author="Lynn Felhofer" w:date="2019-11-13T07:58:00Z">
        <w:r w:rsidRPr="00E94F9C" w:rsidDel="009E4C5B">
          <w:delText>;</w:delText>
        </w:r>
      </w:del>
      <w:r w:rsidRPr="00E94F9C">
        <w:t xml:space="preserve"> Cardiology</w:t>
      </w:r>
      <w:ins w:id="646" w:author="Lynn Felhofer" w:date="2019-11-13T07:58:00Z">
        <w:r w:rsidR="009E4C5B">
          <w:t>,</w:t>
        </w:r>
      </w:ins>
      <w:del w:id="647" w:author="Lynn Felhofer" w:date="2019-11-13T07:58:00Z">
        <w:r w:rsidRPr="00E94F9C" w:rsidDel="009E4C5B">
          <w:delText>;</w:delText>
        </w:r>
      </w:del>
      <w:r w:rsidRPr="00E94F9C">
        <w:t xml:space="preserve"> Eye Care</w:t>
      </w:r>
      <w:ins w:id="648" w:author="Lynn Felhofer" w:date="2019-11-13T07:58:00Z">
        <w:r w:rsidR="009E4C5B">
          <w:t>,</w:t>
        </w:r>
      </w:ins>
      <w:del w:id="649" w:author="Lynn Felhofer" w:date="2019-11-13T07:58:00Z">
        <w:r w:rsidRPr="00E94F9C" w:rsidDel="009E4C5B">
          <w:delText>;</w:delText>
        </w:r>
      </w:del>
      <w:r w:rsidRPr="00E94F9C">
        <w:t xml:space="preserve"> Laboratory</w:t>
      </w:r>
      <w:ins w:id="650" w:author="Lynn Felhofer" w:date="2019-11-13T07:58:00Z">
        <w:r w:rsidR="009E4C5B">
          <w:t>,</w:t>
        </w:r>
      </w:ins>
      <w:del w:id="651" w:author="Lynn Felhofer" w:date="2019-11-13T07:58:00Z">
        <w:r w:rsidRPr="00E94F9C" w:rsidDel="009E4C5B">
          <w:delText>;</w:delText>
        </w:r>
      </w:del>
      <w:r w:rsidRPr="00E94F9C">
        <w:t xml:space="preserve"> Patient Care Coordination</w:t>
      </w:r>
      <w:ins w:id="652" w:author="Lynn Felhofer" w:date="2019-11-13T07:58:00Z">
        <w:r w:rsidR="009E4C5B">
          <w:t>,</w:t>
        </w:r>
      </w:ins>
      <w:del w:id="653" w:author="Lynn Felhofer" w:date="2019-11-13T07:58:00Z">
        <w:r w:rsidRPr="00E94F9C" w:rsidDel="009E4C5B">
          <w:delText>;</w:delText>
        </w:r>
      </w:del>
      <w:r w:rsidRPr="00E94F9C">
        <w:t xml:space="preserve"> Patient Care Device</w:t>
      </w:r>
      <w:ins w:id="654" w:author="Lynn Felhofer" w:date="2019-11-13T07:58:00Z">
        <w:r w:rsidR="009E4C5B">
          <w:t>,</w:t>
        </w:r>
      </w:ins>
      <w:del w:id="655" w:author="Lynn Felhofer" w:date="2019-11-13T07:58:00Z">
        <w:r w:rsidRPr="00E94F9C" w:rsidDel="009E4C5B">
          <w:delText>;</w:delText>
        </w:r>
      </w:del>
      <w:r w:rsidRPr="00E94F9C">
        <w:t xml:space="preserve"> Pharmacy</w:t>
      </w:r>
      <w:ins w:id="656" w:author="Lynn Felhofer" w:date="2019-11-13T07:58:00Z">
        <w:r w:rsidR="009E4C5B">
          <w:t>,</w:t>
        </w:r>
      </w:ins>
      <w:del w:id="657" w:author="Lynn Felhofer" w:date="2019-11-13T07:58:00Z">
        <w:r w:rsidRPr="00E94F9C" w:rsidDel="009E4C5B">
          <w:delText>;</w:delText>
        </w:r>
      </w:del>
      <w:r w:rsidRPr="00E94F9C">
        <w:t xml:space="preserve"> Quality, Research and Public Health; Radiation Oncology</w:t>
      </w:r>
      <w:ins w:id="658" w:author="Lynn Felhofer" w:date="2019-11-13T07:58:00Z">
        <w:r w:rsidR="009E4C5B">
          <w:t>,</w:t>
        </w:r>
      </w:ins>
      <w:del w:id="659" w:author="Lynn Felhofer" w:date="2019-11-13T07:58:00Z">
        <w:r w:rsidRPr="00E94F9C" w:rsidDel="009E4C5B">
          <w:delText>;</w:delText>
        </w:r>
      </w:del>
      <w:r w:rsidRPr="00E94F9C">
        <w:t xml:space="preserve"> and Radiology.</w:t>
      </w:r>
    </w:p>
    <w:p w14:paraId="0B052710" w14:textId="3A3682EC" w:rsidR="00167DB7" w:rsidRPr="00D26514" w:rsidRDefault="00104BE6" w:rsidP="003D19E0">
      <w:pPr>
        <w:pStyle w:val="Heading3"/>
        <w:keepNext w:val="0"/>
        <w:numPr>
          <w:ilvl w:val="0"/>
          <w:numId w:val="0"/>
        </w:numPr>
        <w:rPr>
          <w:bCs/>
          <w:noProof w:val="0"/>
        </w:rPr>
      </w:pPr>
      <w:bookmarkStart w:id="660" w:name="_Toc345074659"/>
      <w:bookmarkStart w:id="661" w:name="_Toc24634209"/>
      <w:bookmarkStart w:id="662" w:name="OLE_LINK24"/>
      <w:r w:rsidRPr="00D26514">
        <w:rPr>
          <w:bCs/>
          <w:noProof w:val="0"/>
        </w:rPr>
        <w:t>X.</w:t>
      </w:r>
      <w:r w:rsidR="00AF472E" w:rsidRPr="00D26514">
        <w:rPr>
          <w:bCs/>
          <w:noProof w:val="0"/>
        </w:rPr>
        <w:t>4</w:t>
      </w:r>
      <w:r w:rsidR="00167DB7" w:rsidRPr="00D26514">
        <w:rPr>
          <w:bCs/>
          <w:noProof w:val="0"/>
        </w:rPr>
        <w:t xml:space="preserve">.1 </w:t>
      </w:r>
      <w:bookmarkEnd w:id="660"/>
      <w:r w:rsidR="00C625FC">
        <w:rPr>
          <w:bCs/>
          <w:noProof w:val="0"/>
        </w:rPr>
        <w:t>Overview</w:t>
      </w:r>
      <w:bookmarkEnd w:id="661"/>
    </w:p>
    <w:p w14:paraId="75072259" w14:textId="1EF81982" w:rsidR="00C625FC" w:rsidRPr="00E94F9C" w:rsidRDefault="00C625FC" w:rsidP="00C625FC">
      <w:pPr>
        <w:pStyle w:val="BodyText"/>
      </w:pPr>
      <w:bookmarkStart w:id="663" w:name="_Toc345074660"/>
      <w:bookmarkEnd w:id="662"/>
      <w:r w:rsidRPr="00E94F9C">
        <w:t>A health document sharing community (community) exists for the purpose of increasing the accessibility of patient health information across multiple organizations so that clinicians can make more informed decisions about the care that they provide. Today, there are many communities already in production and many more are being planned. The size, nature and scope of communities var</w:t>
      </w:r>
      <w:ins w:id="664" w:author="Lynn Felhofer" w:date="2019-11-13T08:33:00Z">
        <w:r w:rsidR="00D17C3F">
          <w:t>y</w:t>
        </w:r>
      </w:ins>
      <w:del w:id="665" w:author="Lynn Felhofer" w:date="2019-11-13T08:33:00Z">
        <w:r w:rsidRPr="00E94F9C" w:rsidDel="00D17C3F">
          <w:delText>ies</w:delText>
        </w:r>
      </w:del>
      <w:r w:rsidRPr="00E94F9C">
        <w:t xml:space="preserve"> widely but can be characterized by </w:t>
      </w:r>
      <w:proofErr w:type="gramStart"/>
      <w:r w:rsidRPr="00E94F9C">
        <w:t>a number of</w:t>
      </w:r>
      <w:proofErr w:type="gramEnd"/>
      <w:r w:rsidRPr="00E94F9C">
        <w:t xml:space="preserve"> different aspects. </w:t>
      </w:r>
    </w:p>
    <w:p w14:paraId="2DBD94F6" w14:textId="77777777" w:rsidR="00C625FC" w:rsidRPr="00E94F9C" w:rsidRDefault="00C625FC" w:rsidP="00C625FC">
      <w:pPr>
        <w:pStyle w:val="BodyText"/>
      </w:pPr>
      <w:r w:rsidRPr="00E94F9C">
        <w:t xml:space="preserve">First, some communities are geographically focused while others are not. What often comes to mind when speaking of a community is a regional organization that facilitates information exchange across multiple organizations that are relatively close in proximity. Major metropolitan areas tend to be the focus of these communities, but often a regional community encompasses several rural locales. On the opposite extreme of the geographic aspect of communities is the network of United States Veterans Hospitals. The VA (Veterans Administration) hospitals are spread across the entire map of the US and beyond, yet significant efforts have been spent on being able to exchange data among these geographically separated care centers. </w:t>
      </w:r>
    </w:p>
    <w:p w14:paraId="5D08791B" w14:textId="77777777" w:rsidR="00C625FC" w:rsidRPr="00E94F9C" w:rsidRDefault="00C625FC" w:rsidP="00C625FC">
      <w:pPr>
        <w:pStyle w:val="BodyText"/>
      </w:pPr>
      <w:r w:rsidRPr="00E94F9C">
        <w:lastRenderedPageBreak/>
        <w:t>A second characteristic by which to categorize communities is the organizational structure of the community. In some cases, the community consists of a single hospital and several out-patient clinics that have a referral relationship with the hospital. In other cases, a network of competing hospitals, laboratories and private clinics may collaborate to form a community.</w:t>
      </w:r>
    </w:p>
    <w:p w14:paraId="291AF58C" w14:textId="77777777" w:rsidR="00C625FC" w:rsidRPr="00E94F9C" w:rsidRDefault="00C625FC" w:rsidP="00C625FC">
      <w:pPr>
        <w:pStyle w:val="BodyText"/>
      </w:pPr>
      <w:r w:rsidRPr="00E94F9C">
        <w:t xml:space="preserve">A third means by which to describe communities is the scope of the content shared. Some communities have very limited exchange functionality. For instance, a community may focus entirely on electronic lab result delivery or e-prescribing. Most communities define a moderate scope to their exchange activities that might include results delivery, electronic referrals, and perhaps some sharing of encounter-based information (e.g., dictations). More advanced communities leverage their network to include even larger scopes (perhaps including the sharing of documents with the patient’s Personal Health Record, exchange of clinical summaries, regional patient centric workflows, etc.). No two communities are alike in terms of the set of exchange activities that they facilitate. </w:t>
      </w:r>
    </w:p>
    <w:p w14:paraId="0A4AD58D" w14:textId="77777777" w:rsidR="00C625FC" w:rsidRPr="00E94F9C" w:rsidRDefault="00C625FC" w:rsidP="00C625FC">
      <w:pPr>
        <w:pStyle w:val="BodyText"/>
      </w:pPr>
      <w:r w:rsidRPr="00E94F9C">
        <w:t xml:space="preserve">Finally, a fourth aspect of a community is the size, scope and political jurisdiction(s) that regulate it. The simplest community uses only an </w:t>
      </w:r>
      <w:proofErr w:type="spellStart"/>
      <w:r w:rsidRPr="00E94F9C">
        <w:t>adhoc</w:t>
      </w:r>
      <w:proofErr w:type="spellEnd"/>
      <w:r w:rsidRPr="00E94F9C">
        <w:t xml:space="preserve"> arrangement to push documents from one organization to another. National and sub-national jurisdictions have significant effects on the organization and operations of a community. </w:t>
      </w:r>
    </w:p>
    <w:p w14:paraId="73EF45F4" w14:textId="77777777" w:rsidR="00C625FC" w:rsidRPr="00E94F9C" w:rsidRDefault="00C625FC" w:rsidP="00C625FC">
      <w:pPr>
        <w:pStyle w:val="BodyText"/>
      </w:pPr>
      <w:r w:rsidRPr="00E94F9C">
        <w:t xml:space="preserve">Despite all the variance among communities, each has the same </w:t>
      </w:r>
      <w:proofErr w:type="gramStart"/>
      <w:r w:rsidRPr="00E94F9C">
        <w:t>ultimate goal</w:t>
      </w:r>
      <w:proofErr w:type="gramEnd"/>
      <w:r w:rsidRPr="00E94F9C">
        <w:t xml:space="preserve">: to increase the authorized exchange of patient health information across organizations so that clinicians can make more informed decisions about the care that they provide. This </w:t>
      </w:r>
      <w:proofErr w:type="gramStart"/>
      <w:r w:rsidRPr="00E94F9C">
        <w:t>ultimate goal</w:t>
      </w:r>
      <w:proofErr w:type="gramEnd"/>
      <w:r w:rsidRPr="00E94F9C">
        <w:t xml:space="preserve"> provides the reason why the community exists, it is their affinity. </w:t>
      </w:r>
    </w:p>
    <w:p w14:paraId="3D5BA9A3" w14:textId="77777777" w:rsidR="00C625FC" w:rsidRPr="00E94F9C" w:rsidRDefault="00C625FC" w:rsidP="00C625FC">
      <w:pPr>
        <w:pStyle w:val="BodyText"/>
      </w:pPr>
      <w:r w:rsidRPr="00E94F9C">
        <w:t xml:space="preserve">Once communities are formed there is a need to exchange health documents across the communities as well as within them. IHE uses the concept of cross-community to describe a federation of communities which use mostly peer-to-peer interactions for the purposes of health document sharing. A community may be </w:t>
      </w:r>
      <w:r w:rsidRPr="00E94F9C">
        <w:rPr>
          <w:rFonts w:cs="Arial"/>
        </w:rPr>
        <w:t xml:space="preserve">a single organization, like the USA Veterans Administration, a complex community of many organizations, or a </w:t>
      </w:r>
      <w:proofErr w:type="gramStart"/>
      <w:r w:rsidRPr="00E94F9C">
        <w:rPr>
          <w:rFonts w:cs="Arial"/>
        </w:rPr>
        <w:t>more simple</w:t>
      </w:r>
      <w:proofErr w:type="gramEnd"/>
      <w:r w:rsidRPr="00E94F9C">
        <w:rPr>
          <w:rFonts w:cs="Arial"/>
        </w:rPr>
        <w:t xml:space="preserve"> organization like a single small hospital or facility. Cross-community </w:t>
      </w:r>
      <w:r w:rsidRPr="00E94F9C">
        <w:t>describes an environment where multiple communities, be they simple, small, complex or large, interact without any understanding of or access to the internal structure of any of the other participants</w:t>
      </w:r>
      <w:r w:rsidRPr="00C625FC">
        <w:rPr>
          <w:highlight w:val="yellow"/>
        </w:rPr>
        <w:t>. A large federation of communities is exemplified by the multi-national exchange “European Patients – Smart Open Service” (</w:t>
      </w:r>
      <w:commentRangeStart w:id="666"/>
      <w:proofErr w:type="spellStart"/>
      <w:r w:rsidRPr="00C625FC">
        <w:rPr>
          <w:highlight w:val="yellow"/>
        </w:rPr>
        <w:t>epSOS</w:t>
      </w:r>
      <w:commentRangeEnd w:id="666"/>
      <w:proofErr w:type="spellEnd"/>
      <w:r>
        <w:rPr>
          <w:rStyle w:val="CommentReference"/>
        </w:rPr>
        <w:commentReference w:id="666"/>
      </w:r>
      <w:r w:rsidRPr="00C625FC">
        <w:rPr>
          <w:highlight w:val="yellow"/>
        </w:rPr>
        <w:t>)</w:t>
      </w:r>
      <w:commentRangeStart w:id="667"/>
      <w:r w:rsidRPr="00C625FC">
        <w:rPr>
          <w:highlight w:val="yellow"/>
        </w:rPr>
        <w:t>.</w:t>
      </w:r>
      <w:commentRangeEnd w:id="667"/>
      <w:r w:rsidR="000B78C0">
        <w:rPr>
          <w:rStyle w:val="CommentReference"/>
        </w:rPr>
        <w:commentReference w:id="667"/>
      </w:r>
    </w:p>
    <w:p w14:paraId="00879FC5" w14:textId="18ACE57D" w:rsidR="00C625FC" w:rsidRPr="00E94F9C" w:rsidRDefault="00C625FC" w:rsidP="00C625FC">
      <w:pPr>
        <w:pStyle w:val="BodyText"/>
      </w:pPr>
      <w:commentRangeStart w:id="668"/>
      <w:commentRangeStart w:id="669"/>
      <w:r>
        <w:t xml:space="preserve">The </w:t>
      </w:r>
      <w:del w:id="670" w:author="John Moehrke" w:date="2019-11-14T13:37:00Z">
        <w:r w:rsidDel="00177EFB">
          <w:delText>MHD-HIE</w:delText>
        </w:r>
      </w:del>
      <w:ins w:id="671" w:author="John Moehrke" w:date="2019-11-14T13:37:00Z">
        <w:r w:rsidR="00177EFB">
          <w:t>MHDS</w:t>
        </w:r>
      </w:ins>
      <w:r>
        <w:t xml:space="preserve"> Profile designs a single community document sharing exchange.</w:t>
      </w:r>
      <w:commentRangeEnd w:id="668"/>
      <w:r w:rsidR="00D17C3F">
        <w:rPr>
          <w:rStyle w:val="CommentReference"/>
        </w:rPr>
        <w:commentReference w:id="668"/>
      </w:r>
      <w:commentRangeEnd w:id="669"/>
      <w:r w:rsidR="00B97DBE">
        <w:rPr>
          <w:rStyle w:val="CommentReference"/>
        </w:rPr>
        <w:commentReference w:id="669"/>
      </w:r>
    </w:p>
    <w:p w14:paraId="1062EE7F" w14:textId="2E5B414D" w:rsidR="00C625FC" w:rsidRPr="00E94F9C" w:rsidRDefault="00C625FC" w:rsidP="00C625FC">
      <w:pPr>
        <w:pStyle w:val="Heading3"/>
        <w:numPr>
          <w:ilvl w:val="0"/>
          <w:numId w:val="0"/>
        </w:numPr>
      </w:pPr>
      <w:bookmarkStart w:id="672" w:name="_Toc314042040"/>
      <w:bookmarkStart w:id="673" w:name="_Ref307920239"/>
      <w:bookmarkStart w:id="674" w:name="_Toc314820368"/>
      <w:bookmarkStart w:id="675" w:name="_Toc24634210"/>
      <w:bookmarkEnd w:id="672"/>
      <w:r w:rsidRPr="00D26514">
        <w:rPr>
          <w:bCs/>
        </w:rPr>
        <w:t>X.4.</w:t>
      </w:r>
      <w:r>
        <w:rPr>
          <w:bCs/>
        </w:rPr>
        <w:t xml:space="preserve">2 </w:t>
      </w:r>
      <w:r w:rsidRPr="00E94F9C">
        <w:t>Principles of IHE for Health Document Sharing</w:t>
      </w:r>
      <w:bookmarkEnd w:id="673"/>
      <w:bookmarkEnd w:id="674"/>
      <w:bookmarkEnd w:id="675"/>
    </w:p>
    <w:p w14:paraId="3E6429AC" w14:textId="77777777" w:rsidR="00C625FC" w:rsidRPr="00E94F9C" w:rsidRDefault="00C625FC" w:rsidP="00C625FC">
      <w:r w:rsidRPr="00E94F9C">
        <w:t xml:space="preserve">This section describes several principles which are foundational to IHE’s approach to health document sharing. </w:t>
      </w:r>
    </w:p>
    <w:p w14:paraId="239F736B" w14:textId="1A358EE5" w:rsidR="00C625FC" w:rsidRPr="00E94F9C" w:rsidRDefault="00C625FC" w:rsidP="00C625FC">
      <w:pPr>
        <w:pStyle w:val="Heading4"/>
      </w:pPr>
      <w:bookmarkStart w:id="676" w:name="_Toc314820369"/>
      <w:bookmarkStart w:id="677" w:name="_Toc24634211"/>
      <w:r>
        <w:t xml:space="preserve">X.4.2.1 </w:t>
      </w:r>
      <w:r w:rsidRPr="00E94F9C">
        <w:t>General IHE principles</w:t>
      </w:r>
      <w:bookmarkEnd w:id="676"/>
      <w:bookmarkEnd w:id="677"/>
    </w:p>
    <w:p w14:paraId="371B91BC" w14:textId="3BEC988B" w:rsidR="00C625FC" w:rsidRPr="00E94F9C" w:rsidRDefault="00C625FC" w:rsidP="00C625FC">
      <w:pPr>
        <w:pStyle w:val="BodyText"/>
      </w:pPr>
      <w:r w:rsidRPr="00E94F9C">
        <w:t>The following general IHE principles are applicable to the set of IHE profiles used for Document Sharing</w:t>
      </w:r>
      <w:ins w:id="678" w:author="Lynn Felhofer" w:date="2019-11-13T08:53:00Z">
        <w:r w:rsidR="003C484F">
          <w:t xml:space="preserve">, including </w:t>
        </w:r>
      </w:ins>
      <w:ins w:id="679" w:author="Lynn Felhofer" w:date="2019-11-13T08:37:00Z">
        <w:del w:id="680" w:author="John Moehrke" w:date="2019-11-14T13:37:00Z">
          <w:r w:rsidR="00D17C3F" w:rsidDel="00177EFB">
            <w:delText>MHD-HIE</w:delText>
          </w:r>
        </w:del>
      </w:ins>
      <w:ins w:id="681" w:author="John Moehrke" w:date="2019-11-14T13:37:00Z">
        <w:r w:rsidR="00177EFB">
          <w:t>MHDS</w:t>
        </w:r>
      </w:ins>
      <w:r w:rsidRPr="00E94F9C">
        <w:t>:</w:t>
      </w:r>
    </w:p>
    <w:p w14:paraId="37B2A62D" w14:textId="77777777" w:rsidR="00C625FC" w:rsidRPr="00E94F9C" w:rsidRDefault="00C625FC" w:rsidP="00C625FC">
      <w:pPr>
        <w:pStyle w:val="ListBullet"/>
        <w:spacing w:before="60"/>
      </w:pPr>
      <w:r w:rsidRPr="00E94F9C">
        <w:lastRenderedPageBreak/>
        <w:t>IHE profiles describe the interactions between systems and not the implementation within systems. Interactions between systems are typically described by transactions which are technically specific and detailed enough to ensure interoperability among implementing systems. The internal implementation of the systems is not prescribed by IHE. For example, for patient demographic matching IHE specified the format of the query and response but not the algorithm or method used for the demographic matching. This allows freedom for implementations to address scalability, creative functionality, reliability, and other value-add.</w:t>
      </w:r>
    </w:p>
    <w:p w14:paraId="5B9DCDC2" w14:textId="2B21F601" w:rsidR="00C625FC" w:rsidRPr="00E94F9C" w:rsidRDefault="00C625FC" w:rsidP="00C625FC">
      <w:pPr>
        <w:pStyle w:val="ListBullet"/>
        <w:spacing w:before="60"/>
      </w:pPr>
      <w:r w:rsidRPr="00E94F9C">
        <w:t>IHE profiles are designed to support a wide variety of governance and policies. Because IHE supports adoption of its profiles around the world it is rarely possible to define policies that are applicable in all countries. For this reason, IHE profiles are designed with a variety of governance and policies in mind and are therefore applicable to a wide variety of environments. IHE profiles are designed to be policy neutral and support a broad set of governance; before they can be deployed there are many governance and policy issues that the communities must agree on. Examples of governance and policy issues are things like: roles and responsibilities, privacy, signature requirements, authorization, when to publish, what to publish, administrative roles, configuration, service level agreements, clinical pathways, long-term availability, etc.</w:t>
      </w:r>
    </w:p>
    <w:p w14:paraId="4FEB7B45" w14:textId="1D8D1FA7" w:rsidR="00C625FC" w:rsidRPr="00E94F9C" w:rsidRDefault="00C625FC" w:rsidP="00C625FC">
      <w:pPr>
        <w:pStyle w:val="ListBullet"/>
        <w:spacing w:before="60"/>
      </w:pPr>
      <w:r w:rsidRPr="00E94F9C">
        <w:t>IHE assumes there is a general understanding of widely implemented Information Technology Standards. IHE profiles typically leverage underlying technology like XML, TCP/IP, DNS</w:t>
      </w:r>
      <w:r>
        <w:t>, Digital Certificates (PKI),</w:t>
      </w:r>
      <w:r w:rsidRPr="00E94F9C">
        <w:t xml:space="preserve"> etc. without detailed explanations.</w:t>
      </w:r>
    </w:p>
    <w:p w14:paraId="17E4E035" w14:textId="55860188" w:rsidR="00C625FC" w:rsidRPr="00E94F9C" w:rsidRDefault="00C625FC" w:rsidP="00C625FC">
      <w:pPr>
        <w:pStyle w:val="Heading4"/>
      </w:pPr>
      <w:bookmarkStart w:id="682" w:name="_Ref307834479"/>
      <w:bookmarkStart w:id="683" w:name="_Toc314820370"/>
      <w:bookmarkStart w:id="684" w:name="_Toc24634212"/>
      <w:r>
        <w:t xml:space="preserve">X.4.2.2 </w:t>
      </w:r>
      <w:r w:rsidRPr="00E94F9C">
        <w:t>Document Sharing Governance</w:t>
      </w:r>
      <w:bookmarkEnd w:id="682"/>
      <w:bookmarkEnd w:id="683"/>
      <w:bookmarkEnd w:id="684"/>
    </w:p>
    <w:p w14:paraId="427A1870" w14:textId="77777777" w:rsidR="00C625FC" w:rsidRPr="00E94F9C" w:rsidRDefault="00C625FC" w:rsidP="00C625FC">
      <w:pPr>
        <w:pStyle w:val="BodyText"/>
      </w:pPr>
      <w:r w:rsidRPr="00E94F9C">
        <w:t>IHE enables interoperable sharing of documents but assumes this sharing occurs under a document sharing governance structure agreed to by all parties involved. The governance structure addresses all policy issues necessary to enable document sharing; content format and coding; and other operational characteristics. The IHE profiles are designed to be agnostic to governance and policy, while also being designed to support and enforce those governance and policy choices. The governance may apply only within a small group, such as a hospital and small physician’s office, or may apply at a large level, like an entire nation. In fact, sometimes temporary or informal governance (</w:t>
      </w:r>
      <w:r>
        <w:t>e.g.,</w:t>
      </w:r>
      <w:r w:rsidRPr="00E94F9C">
        <w:t xml:space="preserve"> via phone call) based on understanding of existing laws or customs is used for exchange among participants. Typically, in order to allow for effective and efficient interactions, the governance structure is formalized through some legal mechanism. Overlapping governance is common, where one set of agreements exist in the region and a different set of agreements exist across the nation, yet most organizations will eventually want to exchange documents regionally, nationally and internationally. </w:t>
      </w:r>
    </w:p>
    <w:p w14:paraId="61084997" w14:textId="77777777" w:rsidR="00C625FC" w:rsidRPr="00E94F9C" w:rsidRDefault="00C625FC" w:rsidP="00C625FC">
      <w:pPr>
        <w:pStyle w:val="BodyText"/>
      </w:pPr>
      <w:r w:rsidRPr="00E94F9C">
        <w:t>In addition to general governance agreements, a document sharing community should address the following issues:</w:t>
      </w:r>
    </w:p>
    <w:p w14:paraId="15FC1BF2" w14:textId="7EBF1787" w:rsidR="00C625FC" w:rsidRPr="00E94F9C" w:rsidRDefault="00C625FC" w:rsidP="00C625FC">
      <w:pPr>
        <w:pStyle w:val="ListBullet"/>
        <w:spacing w:before="60"/>
      </w:pPr>
      <w:r w:rsidRPr="00E94F9C">
        <w:rPr>
          <w:b/>
        </w:rPr>
        <w:t>Format of document content</w:t>
      </w:r>
      <w:r w:rsidRPr="00E94F9C">
        <w:t xml:space="preserve">: To enable interoperable transfer of documents the receiving side must understand the format and structure generated by the sending side. Typically, there is an agreement on a set of document formats which must or may be supported. This could include unstructured content like PDF or text documents. Or a more structured format like CDA or a specific implementation guide applied to CDA for a particular purpose. The key is </w:t>
      </w:r>
      <w:r w:rsidRPr="00E94F9C">
        <w:lastRenderedPageBreak/>
        <w:t xml:space="preserve">to ensure that whatever type of content is shared, the receiving system </w:t>
      </w:r>
      <w:proofErr w:type="gramStart"/>
      <w:r w:rsidRPr="00E94F9C">
        <w:t>is able to</w:t>
      </w:r>
      <w:proofErr w:type="gramEnd"/>
      <w:r w:rsidRPr="00E94F9C">
        <w:t xml:space="preserve"> interpret the content in an appropriate way, either through human review or machine processing.</w:t>
      </w:r>
    </w:p>
    <w:p w14:paraId="03C8D096" w14:textId="77777777" w:rsidR="00C625FC" w:rsidRPr="00E94F9C" w:rsidRDefault="00C625FC" w:rsidP="00C625FC">
      <w:pPr>
        <w:pStyle w:val="ListBullet"/>
        <w:spacing w:before="60"/>
      </w:pPr>
      <w:r w:rsidRPr="00E94F9C">
        <w:rPr>
          <w:b/>
        </w:rPr>
        <w:t>Coding within documents</w:t>
      </w:r>
      <w:r w:rsidRPr="00E94F9C">
        <w:t>: Structured documents often include coded data derived from a given coding system. Agreeing on which coding systems to use for which data is often covered by an implementation guide for the structured document. Agreeing to an implementation guide, or a general guideline for coding systems to use, is necessary to enable semantic understanding of the document received.</w:t>
      </w:r>
    </w:p>
    <w:p w14:paraId="49F6AA69" w14:textId="578C913B" w:rsidR="00C625FC" w:rsidRPr="00E94F9C" w:rsidRDefault="00C625FC" w:rsidP="00C625FC">
      <w:pPr>
        <w:pStyle w:val="ListBullet"/>
        <w:spacing w:before="60"/>
      </w:pPr>
      <w:r w:rsidRPr="00E94F9C">
        <w:rPr>
          <w:b/>
        </w:rPr>
        <w:t>Coding of metadata</w:t>
      </w:r>
      <w:r w:rsidRPr="00E94F9C">
        <w:t xml:space="preserve">: Metadata are data that provide information about one or more aspects of the document. In the case of IHE-defined document exchange, specific metadata are coded within the structure of the content being exchanged. See </w:t>
      </w:r>
      <w:r>
        <w:t xml:space="preserve">section X.4.2.6 </w:t>
      </w:r>
      <w:r w:rsidRPr="00E94F9C">
        <w:t>where the metadata defined by IHE are introduced. Some of that metadata have values chosen from a coding system defined by the governance of the sharing community. Because IHE profiles can be applied in many parts of the world where coding systems are different, IHE has not specified which code sets to use and this decision must be made among the systems exchanging documents.</w:t>
      </w:r>
    </w:p>
    <w:p w14:paraId="390DD721" w14:textId="08CD0E5D" w:rsidR="00C625FC" w:rsidRPr="00E94F9C" w:rsidRDefault="00C625FC" w:rsidP="00C625FC">
      <w:pPr>
        <w:pStyle w:val="BodyText"/>
      </w:pPr>
      <w:r w:rsidRPr="00E94F9C">
        <w:t xml:space="preserve">The purpose of this aspect of governance is to enable semantic interoperability among participating partners. </w:t>
      </w:r>
    </w:p>
    <w:p w14:paraId="6302EC85" w14:textId="76089EBD" w:rsidR="00C625FC" w:rsidRPr="00E94F9C" w:rsidRDefault="00C625FC" w:rsidP="00C625FC">
      <w:pPr>
        <w:pStyle w:val="Heading4"/>
      </w:pPr>
      <w:bookmarkStart w:id="685" w:name="_Ref307834818"/>
      <w:bookmarkStart w:id="686" w:name="_Toc314820371"/>
      <w:bookmarkStart w:id="687" w:name="_Toc24634213"/>
      <w:r>
        <w:t xml:space="preserve">X.4.2.3 </w:t>
      </w:r>
      <w:r w:rsidRPr="00E94F9C">
        <w:t>Distinction between Documents and Messages</w:t>
      </w:r>
      <w:bookmarkEnd w:id="685"/>
      <w:bookmarkEnd w:id="686"/>
      <w:bookmarkEnd w:id="687"/>
    </w:p>
    <w:p w14:paraId="02389ADD" w14:textId="77777777" w:rsidR="00C625FC" w:rsidRPr="00E94F9C" w:rsidRDefault="00C625FC" w:rsidP="00C625FC">
      <w:pPr>
        <w:pStyle w:val="BodyText"/>
      </w:pPr>
      <w:r w:rsidRPr="00E94F9C">
        <w:t xml:space="preserve">The HL7 standard for </w:t>
      </w:r>
      <w:hyperlink r:id="rId44" w:anchor="spec-dam" w:history="1">
        <w:r w:rsidRPr="00E94F9C">
          <w:rPr>
            <w:rStyle w:val="Hyperlink"/>
          </w:rPr>
          <w:t>Structured Documents Section 1.2</w:t>
        </w:r>
      </w:hyperlink>
      <w:r w:rsidRPr="00E94F9C">
        <w:t xml:space="preserve"> describes the document vs. message distinction as follows “A document is designed to be persistent for long periods of time, whereas messages are more often expected to be transient. There is a place for </w:t>
      </w:r>
      <w:proofErr w:type="gramStart"/>
      <w:r w:rsidRPr="00E94F9C">
        <w:t>both of these</w:t>
      </w:r>
      <w:proofErr w:type="gramEnd"/>
      <w:r w:rsidRPr="00E94F9C">
        <w:t xml:space="preserve"> constructs in healthcare.” HL7 characterizes a document by the following properties:</w:t>
      </w:r>
    </w:p>
    <w:p w14:paraId="5099BD04" w14:textId="77777777" w:rsidR="00C625FC" w:rsidRPr="00E94F9C" w:rsidRDefault="00C625FC" w:rsidP="00C625FC">
      <w:pPr>
        <w:pStyle w:val="ListBullet"/>
        <w:spacing w:before="60"/>
      </w:pPr>
      <w:r w:rsidRPr="00E94F9C">
        <w:rPr>
          <w:i/>
        </w:rPr>
        <w:t xml:space="preserve">Persistence – </w:t>
      </w:r>
      <w:r w:rsidRPr="00E94F9C">
        <w:t xml:space="preserve">Documents are persistent over time. The content of the document does not change from one moment to another. A document represents information stored at a single instance in time. </w:t>
      </w:r>
    </w:p>
    <w:p w14:paraId="34F52D28" w14:textId="77777777" w:rsidR="00C625FC" w:rsidRPr="00E94F9C" w:rsidRDefault="00C625FC" w:rsidP="00C625FC">
      <w:pPr>
        <w:pStyle w:val="ListBullet"/>
        <w:spacing w:before="60"/>
      </w:pPr>
      <w:r w:rsidRPr="00E94F9C">
        <w:rPr>
          <w:i/>
        </w:rPr>
        <w:t xml:space="preserve">Wholeness - </w:t>
      </w:r>
      <w:r w:rsidRPr="00E94F9C">
        <w:t xml:space="preserve">A document is a whole unit of information. Parts of the document may be created or edited separately, or may also be authenticated or legally authenticated, but the entire document is still to be treated </w:t>
      </w:r>
      <w:proofErr w:type="gramStart"/>
      <w:r w:rsidRPr="00E94F9C">
        <w:t>as a whole unit</w:t>
      </w:r>
      <w:proofErr w:type="gramEnd"/>
      <w:r w:rsidRPr="00E94F9C">
        <w:t xml:space="preserve">. </w:t>
      </w:r>
    </w:p>
    <w:p w14:paraId="3CD214D3" w14:textId="77777777" w:rsidR="00C625FC" w:rsidRPr="00E94F9C" w:rsidRDefault="00C625FC" w:rsidP="00C625FC">
      <w:pPr>
        <w:pStyle w:val="ListBullet"/>
        <w:spacing w:before="60"/>
      </w:pPr>
      <w:r w:rsidRPr="00E94F9C">
        <w:rPr>
          <w:i/>
        </w:rPr>
        <w:t>Stewardship –</w:t>
      </w:r>
      <w:r w:rsidRPr="00E94F9C">
        <w:t xml:space="preserve">A document is maintained over its lifetime by a custodian, either an organization or a person entrusted with its care. </w:t>
      </w:r>
    </w:p>
    <w:p w14:paraId="6275AC74" w14:textId="77777777" w:rsidR="00C625FC" w:rsidRPr="00E94F9C" w:rsidRDefault="00C625FC" w:rsidP="00C625FC">
      <w:pPr>
        <w:pStyle w:val="ListBullet"/>
        <w:spacing w:before="60"/>
      </w:pPr>
      <w:r w:rsidRPr="00E94F9C">
        <w:rPr>
          <w:i/>
        </w:rPr>
        <w:t xml:space="preserve">Context </w:t>
      </w:r>
      <w:r w:rsidRPr="00E94F9C">
        <w:t xml:space="preserve">- A clinical document establishes the default context for its contents </w:t>
      </w:r>
    </w:p>
    <w:p w14:paraId="5765DB1F" w14:textId="77777777" w:rsidR="00C625FC" w:rsidRPr="00E94F9C" w:rsidRDefault="00C625FC" w:rsidP="00C625FC">
      <w:pPr>
        <w:pStyle w:val="ListBullet"/>
        <w:spacing w:before="60"/>
      </w:pPr>
      <w:r w:rsidRPr="00E94F9C">
        <w:rPr>
          <w:i/>
        </w:rPr>
        <w:t>Potential for authentication</w:t>
      </w:r>
      <w:r w:rsidRPr="00E94F9C">
        <w:t xml:space="preserve"> - A clinical document is an assemblage of information that is intended to be legally authenticated. </w:t>
      </w:r>
    </w:p>
    <w:p w14:paraId="79940D33" w14:textId="788E256C" w:rsidR="00C625FC" w:rsidRDefault="00C625FC" w:rsidP="00C625FC">
      <w:pPr>
        <w:pStyle w:val="BodyText"/>
      </w:pPr>
      <w:r w:rsidRPr="00E94F9C">
        <w:t xml:space="preserve">Health messages, on the other hand, are not expected to be persistent, but represent a unit of information at a moment in time where the context is often implied by the transaction partners. The content is not always whole, where context may exist in the messaging environment rather than inside the message itself. The distinction between message and documents can get blurry at times, as messages sometimes can be persisted and can contain all necessary context. In fact, messages can be converted to documents and can carry documents within their content. But </w:t>
      </w:r>
      <w:r w:rsidRPr="00E94F9C">
        <w:lastRenderedPageBreak/>
        <w:t>documents are expected to be persistent, relevant over time and having the same meaning regardless of environment. And messages need not be any of those things.</w:t>
      </w:r>
    </w:p>
    <w:p w14:paraId="003E8FCF" w14:textId="7EA4E5CF" w:rsidR="00C625FC" w:rsidRPr="00E94F9C" w:rsidRDefault="00C625FC" w:rsidP="00C625FC">
      <w:pPr>
        <w:pStyle w:val="BodyText"/>
      </w:pPr>
      <w:commentRangeStart w:id="688"/>
      <w:r>
        <w:t xml:space="preserve">The scope of ‘document’ in the </w:t>
      </w:r>
      <w:del w:id="689" w:author="John Moehrke" w:date="2019-11-14T13:37:00Z">
        <w:r w:rsidDel="00177EFB">
          <w:delText>MHD-HIE</w:delText>
        </w:r>
      </w:del>
      <w:ins w:id="690" w:author="John Moehrke" w:date="2019-11-14T13:37:00Z">
        <w:r w:rsidR="00177EFB">
          <w:t>MHDS</w:t>
        </w:r>
      </w:ins>
      <w:r>
        <w:t xml:space="preserve"> profile and other IHE Document Sharing Profiles would prefer that documents have the above “Document” </w:t>
      </w:r>
      <w:proofErr w:type="gramStart"/>
      <w:r>
        <w:t>properties, but</w:t>
      </w:r>
      <w:proofErr w:type="gramEnd"/>
      <w:r>
        <w:t xml:space="preserve"> does not require that documents have these properties. The only property required is that there is a mime-type for the document.</w:t>
      </w:r>
      <w:commentRangeEnd w:id="688"/>
      <w:r>
        <w:rPr>
          <w:rStyle w:val="CommentReference"/>
        </w:rPr>
        <w:commentReference w:id="688"/>
      </w:r>
    </w:p>
    <w:p w14:paraId="3FCB4EAB" w14:textId="74A9C137" w:rsidR="00C625FC" w:rsidRPr="00E94F9C" w:rsidRDefault="00C625FC" w:rsidP="00C625FC">
      <w:pPr>
        <w:pStyle w:val="Heading4"/>
      </w:pPr>
      <w:bookmarkStart w:id="691" w:name="_Toc312076538"/>
      <w:bookmarkStart w:id="692" w:name="_Toc312076599"/>
      <w:bookmarkStart w:id="693" w:name="_Toc312076660"/>
      <w:bookmarkStart w:id="694" w:name="_Toc312076721"/>
      <w:bookmarkStart w:id="695" w:name="_Toc312076782"/>
      <w:bookmarkStart w:id="696" w:name="_Toc312076539"/>
      <w:bookmarkStart w:id="697" w:name="_Toc312076600"/>
      <w:bookmarkStart w:id="698" w:name="_Toc312076661"/>
      <w:bookmarkStart w:id="699" w:name="_Toc312076722"/>
      <w:bookmarkStart w:id="700" w:name="_Toc312076783"/>
      <w:bookmarkStart w:id="701" w:name="_Toc312076540"/>
      <w:bookmarkStart w:id="702" w:name="_Toc312076601"/>
      <w:bookmarkStart w:id="703" w:name="_Toc312076662"/>
      <w:bookmarkStart w:id="704" w:name="_Toc312076723"/>
      <w:bookmarkStart w:id="705" w:name="_Toc312076784"/>
      <w:bookmarkStart w:id="706" w:name="_Toc312076541"/>
      <w:bookmarkStart w:id="707" w:name="_Toc312076602"/>
      <w:bookmarkStart w:id="708" w:name="_Toc312076663"/>
      <w:bookmarkStart w:id="709" w:name="_Toc312076724"/>
      <w:bookmarkStart w:id="710" w:name="_Toc312076785"/>
      <w:bookmarkStart w:id="711" w:name="_Toc312076542"/>
      <w:bookmarkStart w:id="712" w:name="_Toc312076603"/>
      <w:bookmarkStart w:id="713" w:name="_Toc312076664"/>
      <w:bookmarkStart w:id="714" w:name="_Toc312076725"/>
      <w:bookmarkStart w:id="715" w:name="_Toc312076786"/>
      <w:bookmarkStart w:id="716" w:name="_Toc312076543"/>
      <w:bookmarkStart w:id="717" w:name="_Toc312076604"/>
      <w:bookmarkStart w:id="718" w:name="_Toc312076665"/>
      <w:bookmarkStart w:id="719" w:name="_Toc312076726"/>
      <w:bookmarkStart w:id="720" w:name="_Toc312076787"/>
      <w:bookmarkStart w:id="721" w:name="_Toc312076544"/>
      <w:bookmarkStart w:id="722" w:name="_Toc312076605"/>
      <w:bookmarkStart w:id="723" w:name="_Toc312076666"/>
      <w:bookmarkStart w:id="724" w:name="_Toc312076727"/>
      <w:bookmarkStart w:id="725" w:name="_Toc312076788"/>
      <w:bookmarkStart w:id="726" w:name="_Toc312076545"/>
      <w:bookmarkStart w:id="727" w:name="_Toc312076606"/>
      <w:bookmarkStart w:id="728" w:name="_Toc312076667"/>
      <w:bookmarkStart w:id="729" w:name="_Toc312076728"/>
      <w:bookmarkStart w:id="730" w:name="_Toc312076789"/>
      <w:bookmarkStart w:id="731" w:name="_Toc312076546"/>
      <w:bookmarkStart w:id="732" w:name="_Toc312076607"/>
      <w:bookmarkStart w:id="733" w:name="_Toc312076668"/>
      <w:bookmarkStart w:id="734" w:name="_Toc312076729"/>
      <w:bookmarkStart w:id="735" w:name="_Toc312076790"/>
      <w:bookmarkStart w:id="736" w:name="_Ref313877942"/>
      <w:bookmarkStart w:id="737" w:name="_Toc314820372"/>
      <w:bookmarkStart w:id="738" w:name="_Toc24634214"/>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r>
        <w:t xml:space="preserve">X.4.2.4 </w:t>
      </w:r>
      <w:r w:rsidRPr="00E94F9C">
        <w:t>Longitudinal Patient Record</w:t>
      </w:r>
      <w:bookmarkEnd w:id="736"/>
      <w:bookmarkEnd w:id="737"/>
      <w:bookmarkEnd w:id="738"/>
    </w:p>
    <w:p w14:paraId="7595DABF" w14:textId="06E30D99" w:rsidR="00C625FC" w:rsidRPr="00E94F9C" w:rsidRDefault="00C625FC" w:rsidP="00C625FC">
      <w:pPr>
        <w:pStyle w:val="BodyText"/>
      </w:pPr>
      <w:r w:rsidRPr="00E94F9C">
        <w:t xml:space="preserve">Building on the document concepts described above in </w:t>
      </w:r>
      <w:ins w:id="739" w:author="Lynn Felhofer" w:date="2019-11-13T08:54:00Z">
        <w:r w:rsidR="003C484F">
          <w:t>S</w:t>
        </w:r>
      </w:ins>
      <w:del w:id="740" w:author="Lynn Felhofer" w:date="2019-11-13T08:54:00Z">
        <w:r w:rsidRPr="00E94F9C" w:rsidDel="003C484F">
          <w:delText>s</w:delText>
        </w:r>
      </w:del>
      <w:r w:rsidRPr="00E94F9C">
        <w:t xml:space="preserve">ection </w:t>
      </w:r>
      <w:r>
        <w:t>X.4.2.3</w:t>
      </w:r>
      <w:r w:rsidRPr="00E94F9C">
        <w:t xml:space="preserve"> of persistence, wholeness, stewardship and context</w:t>
      </w:r>
      <w:ins w:id="741" w:author="Lynn Felhofer" w:date="2019-11-13T08:55:00Z">
        <w:r w:rsidR="003C484F">
          <w:t>,</w:t>
        </w:r>
      </w:ins>
      <w:r w:rsidRPr="00E94F9C">
        <w:t xml:space="preserve"> we can identify the principle of the longitudinal patient record which is foundational and central to health document sharing. Document Sharing Communities are patient centric</w:t>
      </w:r>
      <w:ins w:id="742" w:author="Lynn Felhofer" w:date="2019-11-13T08:55:00Z">
        <w:r w:rsidR="003C484F">
          <w:t>,</w:t>
        </w:r>
      </w:ins>
      <w:del w:id="743" w:author="Lynn Felhofer" w:date="2019-11-13T08:55:00Z">
        <w:r w:rsidRPr="00E94F9C" w:rsidDel="003C484F">
          <w:delText>;</w:delText>
        </w:r>
      </w:del>
      <w:r w:rsidRPr="00E94F9C">
        <w:t xml:space="preserve"> and the patient identity is associated with every document shared </w:t>
      </w:r>
    </w:p>
    <w:p w14:paraId="10F5CF6B" w14:textId="362DB71E" w:rsidR="00C625FC" w:rsidRPr="00E94F9C" w:rsidRDefault="00C625FC" w:rsidP="00C625FC">
      <w:pPr>
        <w:pStyle w:val="BodyText"/>
        <w:rPr>
          <w:sz w:val="23"/>
          <w:szCs w:val="23"/>
        </w:rPr>
      </w:pPr>
      <w:r w:rsidRPr="00E94F9C">
        <w:t xml:space="preserve">Care providers, </w:t>
      </w:r>
      <w:r w:rsidRPr="00E94F9C">
        <w:rPr>
          <w:sz w:val="23"/>
          <w:szCs w:val="23"/>
        </w:rPr>
        <w:t xml:space="preserve">which may support a broad variety of healthcare facilities: private practice, nursing home, ambulatory clinic, acute care in-patient facility, etc., are typically the sources or creators of health documents. Typically, a patient will go through a sequence of encounters in different care settings over the course of </w:t>
      </w:r>
      <w:del w:id="744" w:author="Lynn Felhofer" w:date="2019-11-13T08:57:00Z">
        <w:r w:rsidRPr="00E94F9C" w:rsidDel="00D048F5">
          <w:rPr>
            <w:sz w:val="23"/>
            <w:szCs w:val="23"/>
          </w:rPr>
          <w:delText xml:space="preserve">their </w:delText>
        </w:r>
      </w:del>
      <w:ins w:id="745" w:author="Lynn Felhofer" w:date="2019-11-13T08:57:00Z">
        <w:r w:rsidR="00D048F5">
          <w:rPr>
            <w:sz w:val="23"/>
            <w:szCs w:val="23"/>
          </w:rPr>
          <w:t>his/her</w:t>
        </w:r>
        <w:r w:rsidR="00D048F5" w:rsidRPr="00E94F9C">
          <w:rPr>
            <w:sz w:val="23"/>
            <w:szCs w:val="23"/>
          </w:rPr>
          <w:t xml:space="preserve"> </w:t>
        </w:r>
      </w:ins>
      <w:r w:rsidRPr="00E94F9C">
        <w:rPr>
          <w:sz w:val="23"/>
          <w:szCs w:val="23"/>
        </w:rPr>
        <w:t xml:space="preserve">lifetime. With each encounter there is the potential that a provider will produce a health document that can be shared with the community. Documents shared by the provider and tracked by a centralized registry (see </w:t>
      </w:r>
      <w:ins w:id="746" w:author="Lynn Felhofer" w:date="2019-11-13T08:55:00Z">
        <w:r w:rsidR="003C484F">
          <w:rPr>
            <w:sz w:val="23"/>
            <w:szCs w:val="23"/>
          </w:rPr>
          <w:t>S</w:t>
        </w:r>
      </w:ins>
      <w:del w:id="747" w:author="Lynn Felhofer" w:date="2019-11-13T08:55:00Z">
        <w:r w:rsidRPr="00E94F9C" w:rsidDel="003C484F">
          <w:rPr>
            <w:sz w:val="23"/>
            <w:szCs w:val="23"/>
          </w:rPr>
          <w:delText>s</w:delText>
        </w:r>
      </w:del>
      <w:r w:rsidRPr="00E94F9C">
        <w:rPr>
          <w:sz w:val="23"/>
          <w:szCs w:val="23"/>
        </w:rPr>
        <w:t>ection</w:t>
      </w:r>
      <w:r>
        <w:rPr>
          <w:sz w:val="23"/>
          <w:szCs w:val="23"/>
        </w:rPr>
        <w:t xml:space="preserve"> X.4.3.2</w:t>
      </w:r>
      <w:r w:rsidRPr="00E94F9C">
        <w:rPr>
          <w:sz w:val="23"/>
          <w:szCs w:val="23"/>
        </w:rPr>
        <w:t xml:space="preserve">) or federation of communities (see </w:t>
      </w:r>
      <w:ins w:id="748" w:author="Lynn Felhofer" w:date="2019-11-13T08:55:00Z">
        <w:r w:rsidR="003C484F">
          <w:rPr>
            <w:sz w:val="23"/>
            <w:szCs w:val="23"/>
          </w:rPr>
          <w:t>S</w:t>
        </w:r>
      </w:ins>
      <w:del w:id="749" w:author="Lynn Felhofer" w:date="2019-11-13T08:55:00Z">
        <w:r w:rsidRPr="00E94F9C" w:rsidDel="003C484F">
          <w:rPr>
            <w:sz w:val="23"/>
            <w:szCs w:val="23"/>
          </w:rPr>
          <w:delText>s</w:delText>
        </w:r>
      </w:del>
      <w:r w:rsidRPr="00E94F9C">
        <w:rPr>
          <w:sz w:val="23"/>
          <w:szCs w:val="23"/>
        </w:rPr>
        <w:t>ection</w:t>
      </w:r>
      <w:r>
        <w:rPr>
          <w:sz w:val="23"/>
          <w:szCs w:val="23"/>
        </w:rPr>
        <w:t xml:space="preserve"> X.4.3.3</w:t>
      </w:r>
      <w:r w:rsidRPr="00E94F9C">
        <w:rPr>
          <w:sz w:val="23"/>
          <w:szCs w:val="23"/>
        </w:rPr>
        <w:t>) form a longitudinal record for the patients that received care among those providers within the community. Longitudinal records</w:t>
      </w:r>
      <w:ins w:id="750" w:author="Lynn Felhofer" w:date="2019-11-13T08:57:00Z">
        <w:r w:rsidR="00D048F5">
          <w:rPr>
            <w:sz w:val="23"/>
            <w:szCs w:val="23"/>
          </w:rPr>
          <w:t>,</w:t>
        </w:r>
      </w:ins>
      <w:r w:rsidRPr="00E94F9C">
        <w:rPr>
          <w:sz w:val="23"/>
          <w:szCs w:val="23"/>
        </w:rPr>
        <w:t xml:space="preserve"> therefore</w:t>
      </w:r>
      <w:ins w:id="751" w:author="Lynn Felhofer" w:date="2019-11-13T08:57:00Z">
        <w:r w:rsidR="00D048F5">
          <w:rPr>
            <w:sz w:val="23"/>
            <w:szCs w:val="23"/>
          </w:rPr>
          <w:t>,</w:t>
        </w:r>
      </w:ins>
      <w:r w:rsidRPr="00E94F9C">
        <w:rPr>
          <w:sz w:val="23"/>
          <w:szCs w:val="23"/>
        </w:rPr>
        <w:t xml:space="preserve"> are expected to last over the span of many decades, just as the documents that comprise them are expected to have persistence, wholeness, stewardship, context, and potential for authentication. As a health information exchange is adopted it is a common practice to use an historical bulk data load, or comprehensive patient summary to initialize the electronic patient record with data for historical purposes.</w:t>
      </w:r>
    </w:p>
    <w:p w14:paraId="4123036E" w14:textId="2EB52F88" w:rsidR="00C625FC" w:rsidRPr="00E94F9C" w:rsidRDefault="00C625FC" w:rsidP="00C625FC">
      <w:pPr>
        <w:pStyle w:val="BodyText"/>
        <w:rPr>
          <w:sz w:val="23"/>
          <w:szCs w:val="23"/>
        </w:rPr>
      </w:pPr>
      <w:r w:rsidRPr="00E94F9C">
        <w:rPr>
          <w:sz w:val="23"/>
          <w:szCs w:val="23"/>
        </w:rPr>
        <w:t>Within a care setting Clinical Data Repositories (CDR) or Clinical Information Model Infrastructure databases might be used to enhance Clinical Decision Support as a complement to document discovery. These databases would not be nationwide, but</w:t>
      </w:r>
      <w:ins w:id="752" w:author="Lynn Felhofer" w:date="2019-11-13T08:58:00Z">
        <w:r w:rsidR="00D048F5">
          <w:rPr>
            <w:sz w:val="23"/>
            <w:szCs w:val="23"/>
          </w:rPr>
          <w:t xml:space="preserve"> rather</w:t>
        </w:r>
      </w:ins>
      <w:del w:id="753" w:author="Lynn Felhofer" w:date="2019-11-13T08:58:00Z">
        <w:r w:rsidRPr="00E94F9C" w:rsidDel="00D048F5">
          <w:rPr>
            <w:sz w:val="23"/>
            <w:szCs w:val="23"/>
          </w:rPr>
          <w:delText>,</w:delText>
        </w:r>
      </w:del>
      <w:r w:rsidRPr="00E94F9C">
        <w:rPr>
          <w:sz w:val="23"/>
          <w:szCs w:val="23"/>
        </w:rPr>
        <w:t xml:space="preserve"> </w:t>
      </w:r>
      <w:del w:id="754" w:author="Lynn Felhofer" w:date="2019-11-13T08:58:00Z">
        <w:r w:rsidRPr="00E94F9C" w:rsidDel="00D048F5">
          <w:rPr>
            <w:sz w:val="23"/>
            <w:szCs w:val="23"/>
          </w:rPr>
          <w:delText xml:space="preserve">like EHRs themselves, </w:delText>
        </w:r>
      </w:del>
      <w:r w:rsidRPr="00E94F9C">
        <w:rPr>
          <w:sz w:val="23"/>
          <w:szCs w:val="23"/>
        </w:rPr>
        <w:t>be local to the patient’s care facility</w:t>
      </w:r>
      <w:ins w:id="755" w:author="Lynn Felhofer" w:date="2019-11-13T08:58:00Z">
        <w:r w:rsidR="00D048F5">
          <w:rPr>
            <w:sz w:val="23"/>
            <w:szCs w:val="23"/>
          </w:rPr>
          <w:t>,</w:t>
        </w:r>
        <w:r w:rsidR="00D048F5" w:rsidRPr="00D048F5">
          <w:rPr>
            <w:sz w:val="23"/>
            <w:szCs w:val="23"/>
          </w:rPr>
          <w:t xml:space="preserve"> </w:t>
        </w:r>
        <w:r w:rsidR="00D048F5" w:rsidRPr="00E94F9C">
          <w:rPr>
            <w:sz w:val="23"/>
            <w:szCs w:val="23"/>
          </w:rPr>
          <w:t xml:space="preserve">like EHRs </w:t>
        </w:r>
        <w:proofErr w:type="gramStart"/>
        <w:r w:rsidR="00D048F5" w:rsidRPr="00E94F9C">
          <w:rPr>
            <w:sz w:val="23"/>
            <w:szCs w:val="23"/>
          </w:rPr>
          <w:t>themselves,</w:t>
        </w:r>
      </w:ins>
      <w:r w:rsidRPr="00E94F9C">
        <w:rPr>
          <w:sz w:val="23"/>
          <w:szCs w:val="23"/>
        </w:rPr>
        <w:t>.</w:t>
      </w:r>
      <w:proofErr w:type="gramEnd"/>
      <w:r w:rsidRPr="00E94F9C">
        <w:rPr>
          <w:sz w:val="23"/>
          <w:szCs w:val="23"/>
        </w:rPr>
        <w:t xml:space="preserve"> Document Sharing supports interoperability amongst local systems and supports a longitudinal patient record that spans across many local systems potentially using multiple different database systems.</w:t>
      </w:r>
    </w:p>
    <w:p w14:paraId="77475857" w14:textId="476BA196" w:rsidR="00C625FC" w:rsidRPr="00E94F9C" w:rsidRDefault="00C625FC" w:rsidP="00C625FC">
      <w:pPr>
        <w:pStyle w:val="Heading4"/>
      </w:pPr>
      <w:bookmarkStart w:id="756" w:name="_Toc314042046"/>
      <w:bookmarkStart w:id="757" w:name="_Toc314820373"/>
      <w:bookmarkStart w:id="758" w:name="_Toc24634215"/>
      <w:bookmarkEnd w:id="756"/>
      <w:r>
        <w:t xml:space="preserve">X.4.2.5 </w:t>
      </w:r>
      <w:r w:rsidRPr="00E94F9C">
        <w:t>Use of Documents</w:t>
      </w:r>
      <w:bookmarkEnd w:id="757"/>
      <w:bookmarkEnd w:id="758"/>
    </w:p>
    <w:p w14:paraId="07150974" w14:textId="78E790FB" w:rsidR="00C625FC" w:rsidRPr="00E94F9C" w:rsidRDefault="00C625FC" w:rsidP="00C625FC">
      <w:pPr>
        <w:pStyle w:val="BodyText"/>
      </w:pPr>
      <w:r w:rsidRPr="00E94F9C">
        <w:t>IHE Document Sharing profiles are content neutral, meaning that any type of information without regard to content and representation is supported. A document is any collection of bytes, including proprietary and textual formats. It is expected that a deployment of Document Sharing will restrict the format and content of documents exchanged to those agreed to by the partners in the exchange, as stated in Section</w:t>
      </w:r>
      <w:r>
        <w:t xml:space="preserve"> X.4.2.2</w:t>
      </w:r>
      <w:r w:rsidRPr="00E94F9C">
        <w:t>. While the format and content of a document is not restrictively defined, it is expected to be a coherent set of healthcare data that includes enough context to be useful to a practitioner. A document should have the characteristics as described in Section</w:t>
      </w:r>
      <w:r>
        <w:t xml:space="preserve"> X.4.2.3</w:t>
      </w:r>
      <w:r w:rsidRPr="00E94F9C">
        <w:t xml:space="preserve"> namely, persistence, wholeness, stewardship, context and potential for authentication.</w:t>
      </w:r>
    </w:p>
    <w:p w14:paraId="4D1866C1" w14:textId="262B0247" w:rsidR="00C625FC" w:rsidRPr="00E94F9C" w:rsidRDefault="00C625FC" w:rsidP="00C625FC">
      <w:pPr>
        <w:pStyle w:val="BodyText"/>
      </w:pPr>
      <w:r w:rsidRPr="00E94F9C">
        <w:lastRenderedPageBreak/>
        <w:t xml:space="preserve">IHE Document Sharing profiles assume that a patient identity is associated with every document shared (See </w:t>
      </w:r>
      <w:ins w:id="759" w:author="Lynn Felhofer" w:date="2019-11-13T08:55:00Z">
        <w:r w:rsidR="003C484F">
          <w:t>S</w:t>
        </w:r>
      </w:ins>
      <w:del w:id="760" w:author="Lynn Felhofer" w:date="2019-11-13T08:55:00Z">
        <w:r w:rsidRPr="00E94F9C" w:rsidDel="003C484F">
          <w:delText>s</w:delText>
        </w:r>
      </w:del>
      <w:r w:rsidRPr="00E94F9C">
        <w:t>ection</w:t>
      </w:r>
      <w:r>
        <w:t xml:space="preserve"> X.4.2.4</w:t>
      </w:r>
      <w:r w:rsidRPr="00E94F9C">
        <w:t xml:space="preserve">). </w:t>
      </w:r>
    </w:p>
    <w:p w14:paraId="3C2ADC1F" w14:textId="3060FD36" w:rsidR="00C625FC" w:rsidRPr="00E94F9C" w:rsidRDefault="00C625FC" w:rsidP="00C625FC">
      <w:pPr>
        <w:pStyle w:val="BodyText"/>
      </w:pPr>
      <w:r w:rsidRPr="00E94F9C">
        <w:t>The most common document content standard</w:t>
      </w:r>
      <w:ins w:id="761" w:author="Lynn Felhofer" w:date="2019-11-13T08:59:00Z">
        <w:r w:rsidR="00D048F5">
          <w:t>s</w:t>
        </w:r>
      </w:ins>
      <w:r w:rsidRPr="00E94F9C">
        <w:t xml:space="preserve"> that</w:t>
      </w:r>
      <w:ins w:id="762" w:author="Lynn Felhofer" w:date="2019-11-13T08:59:00Z">
        <w:r w:rsidR="00D048F5">
          <w:t xml:space="preserve"> are</w:t>
        </w:r>
      </w:ins>
      <w:del w:id="763" w:author="Lynn Felhofer" w:date="2019-11-13T08:59:00Z">
        <w:r w:rsidRPr="00E94F9C" w:rsidDel="00D048F5">
          <w:delText xml:space="preserve"> is</w:delText>
        </w:r>
      </w:del>
      <w:r w:rsidRPr="00E94F9C">
        <w:t xml:space="preserve"> profiled by </w:t>
      </w:r>
      <w:proofErr w:type="spellStart"/>
      <w:r w:rsidRPr="00E94F9C">
        <w:t>IHE</w:t>
      </w:r>
      <w:ins w:id="764" w:author="Lynn Felhofer" w:date="2019-11-13T08:59:00Z">
        <w:r w:rsidR="00D048F5">
          <w:t>are</w:t>
        </w:r>
      </w:ins>
      <w:proofErr w:type="spellEnd"/>
      <w:del w:id="765" w:author="Lynn Felhofer" w:date="2019-11-13T08:59:00Z">
        <w:r w:rsidRPr="00E94F9C" w:rsidDel="00D048F5">
          <w:delText xml:space="preserve"> is</w:delText>
        </w:r>
      </w:del>
      <w:r w:rsidRPr="00E94F9C">
        <w:t xml:space="preserve"> HL7 Clinical Document Architecture (CDA)</w:t>
      </w:r>
      <w:commentRangeStart w:id="766"/>
      <w:r>
        <w:t>, and an emerging HL7 FHIR Document</w:t>
      </w:r>
      <w:commentRangeEnd w:id="766"/>
      <w:r>
        <w:rPr>
          <w:rStyle w:val="CommentReference"/>
        </w:rPr>
        <w:commentReference w:id="766"/>
      </w:r>
      <w:r w:rsidRPr="00E94F9C">
        <w:t>. Th</w:t>
      </w:r>
      <w:r>
        <w:t>ese</w:t>
      </w:r>
      <w:r w:rsidRPr="00E94F9C">
        <w:t xml:space="preserve"> standard</w:t>
      </w:r>
      <w:r>
        <w:t xml:space="preserve"> formats</w:t>
      </w:r>
      <w:r w:rsidRPr="00E94F9C">
        <w:t xml:space="preserve"> support the coding of the clinical content which allows for use of the content both for display purposes as well as machine processing. Although IHE encourages the use of CDA </w:t>
      </w:r>
      <w:r>
        <w:t xml:space="preserve">or FHIR </w:t>
      </w:r>
      <w:r w:rsidRPr="00E94F9C">
        <w:t>as the document content type of choice, it does not restrict the content of a document in any way. Many times, a document will be encoded in PDF or simple text (</w:t>
      </w:r>
      <w:r>
        <w:t>e.g.,</w:t>
      </w:r>
      <w:r w:rsidRPr="00E94F9C">
        <w:t xml:space="preserve"> U.S. Department of Veterans Affairs “Blue Button” program). Images and manifest documents may also be exchanged using the same infrastructure. By defining a document so liberally, IHE enables a common health record sharing infrastructure that is flexible enough to handle the content types agreed to by the partners in the exchange. </w:t>
      </w:r>
    </w:p>
    <w:p w14:paraId="534B5B37" w14:textId="070D1A1E" w:rsidR="00C625FC" w:rsidRDefault="00C625FC" w:rsidP="00C625FC">
      <w:pPr>
        <w:pStyle w:val="BodyText"/>
      </w:pPr>
      <w:r w:rsidRPr="00E94F9C">
        <w:t>IHE and other organizations have</w:t>
      </w:r>
      <w:del w:id="767" w:author="Lynn Felhofer" w:date="2019-11-13T08:59:00Z">
        <w:r w:rsidRPr="00E94F9C" w:rsidDel="00D048F5">
          <w:delText xml:space="preserve"> integration</w:delText>
        </w:r>
      </w:del>
      <w:r w:rsidRPr="00E94F9C">
        <w:t xml:space="preserve"> profiles which define document content for specific, commonly occurring cases. For example, the IHE Laboratory domain has defined an XD-L</w:t>
      </w:r>
      <w:ins w:id="768" w:author="Lynn Felhofer" w:date="2019-11-13T08:56:00Z">
        <w:r w:rsidR="003C484F">
          <w:t>AB</w:t>
        </w:r>
      </w:ins>
      <w:del w:id="769" w:author="Lynn Felhofer" w:date="2019-11-13T08:56:00Z">
        <w:r w:rsidRPr="00E94F9C" w:rsidDel="003C484F">
          <w:delText>ab</w:delText>
        </w:r>
      </w:del>
      <w:r w:rsidRPr="00E94F9C">
        <w:t xml:space="preserve"> content profile to support sharing laboratory reports. Likewise, the IHE Patient Care Coordination (PCC) domain has defined various content profiles including a Medical Summary (XDS-MS) content profile and an Emergency Department Referral (EDR) content profile. XDS-MS supports a patient’s transfer of care from one care setting to another, and EDR supports the situation where a physician determines that a patient should proceed directly to an emergency department for care. In each of these cases</w:t>
      </w:r>
      <w:ins w:id="770" w:author="Lynn Felhofer" w:date="2019-11-13T09:00:00Z">
        <w:r w:rsidR="00D048F5">
          <w:t>,</w:t>
        </w:r>
      </w:ins>
      <w:r w:rsidRPr="00E94F9C">
        <w:t xml:space="preserve"> it is useful for IHE to profile (define) both the transport and the content of the documents so that true interoperability can more easily be achieved throughout the healthcare continuum. </w:t>
      </w:r>
    </w:p>
    <w:p w14:paraId="12B3E76D" w14:textId="171123D2" w:rsidR="00C625FC" w:rsidRPr="00D26514" w:rsidRDefault="00C625FC" w:rsidP="00C625FC">
      <w:pPr>
        <w:pStyle w:val="BodyText"/>
      </w:pPr>
      <w:commentRangeStart w:id="771"/>
      <w:r>
        <w:t xml:space="preserve">The IHE Content Profiles utilize two abstract actors “Content Creator” and “Content Consumer”, utilizing an abstraction of “Share Content”; where “Share Content” can be any of the Document Sharing infrastructures including </w:t>
      </w:r>
      <w:del w:id="772" w:author="John Moehrke" w:date="2019-11-14T13:37:00Z">
        <w:r w:rsidDel="00177EFB">
          <w:delText>MHD-HIE</w:delText>
        </w:r>
      </w:del>
      <w:ins w:id="773" w:author="John Moehrke" w:date="2019-11-14T13:37:00Z">
        <w:r w:rsidR="00177EFB">
          <w:t>MHDS</w:t>
        </w:r>
      </w:ins>
      <w:r>
        <w:t xml:space="preserve">, XDS, XDR, XCA, </w:t>
      </w:r>
      <w:proofErr w:type="spellStart"/>
      <w:r>
        <w:t>etc</w:t>
      </w:r>
      <w:proofErr w:type="spellEnd"/>
      <w:r>
        <w:t>:</w:t>
      </w:r>
      <w:r w:rsidRPr="00D26514">
        <w:t xml:space="preserve"> </w:t>
      </w:r>
    </w:p>
    <w:p w14:paraId="1AC1FC2B" w14:textId="77777777" w:rsidR="00C625FC" w:rsidRPr="00D26514" w:rsidRDefault="00C625FC" w:rsidP="00C625FC">
      <w:pPr>
        <w:pStyle w:val="BodyText"/>
        <w:jc w:val="center"/>
      </w:pPr>
      <w:r w:rsidRPr="00D26514">
        <w:rPr>
          <w:noProof/>
        </w:rPr>
        <mc:AlternateContent>
          <mc:Choice Requires="wpc">
            <w:drawing>
              <wp:inline distT="0" distB="0" distL="0" distR="0" wp14:anchorId="0830E2FD" wp14:editId="5680ADDE">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45">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56FCFFE6"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">
                  <v:imagedata r:id="rId46" o:title="Antepartum Record Actor Diagram"/>
                </v:shape>
                <w10:anchorlock/>
              </v:group>
            </w:pict>
          </mc:Fallback>
        </mc:AlternateContent>
      </w:r>
    </w:p>
    <w:p w14:paraId="1EF3C09C" w14:textId="0C0AC590" w:rsidR="00C625FC" w:rsidRPr="00D26514" w:rsidRDefault="00C625FC" w:rsidP="00C625FC">
      <w:pPr>
        <w:pStyle w:val="FigureTitle"/>
      </w:pPr>
      <w:r w:rsidRPr="00D26514">
        <w:t xml:space="preserve">Figure </w:t>
      </w:r>
      <w:r>
        <w:t>X.4.2.5</w:t>
      </w:r>
      <w:r w:rsidRPr="00D26514">
        <w:t>-1: &lt;</w:t>
      </w:r>
      <w:r>
        <w:t xml:space="preserve">Document Content </w:t>
      </w:r>
      <w:r w:rsidRPr="00D26514">
        <w:t>Profile Acronym&gt; Actor Diagram</w:t>
      </w:r>
    </w:p>
    <w:p w14:paraId="57EAD0B9" w14:textId="77777777" w:rsidR="00C625FC" w:rsidRDefault="00C625FC" w:rsidP="00C625FC">
      <w:pPr>
        <w:pStyle w:val="BodyText"/>
      </w:pPr>
    </w:p>
    <w:p w14:paraId="3444E349" w14:textId="7A166F88" w:rsidR="00C625FC" w:rsidRDefault="00C625FC" w:rsidP="00C625FC">
      <w:pPr>
        <w:pStyle w:val="BodyText"/>
      </w:pPr>
      <w:r>
        <w:t>IHE Content Profiles can be found:</w:t>
      </w:r>
    </w:p>
    <w:p w14:paraId="49C1B642" w14:textId="62DDE7F2" w:rsidR="00C625FC" w:rsidRDefault="00C625FC" w:rsidP="00C625FC">
      <w:pPr>
        <w:pStyle w:val="ListBullet"/>
      </w:pPr>
      <w:r>
        <w:t xml:space="preserve">CDA </w:t>
      </w:r>
      <w:hyperlink r:id="rId47" w:history="1">
        <w:r>
          <w:rPr>
            <w:rStyle w:val="Hyperlink"/>
          </w:rPr>
          <w:t>https://wiki.ihe.net/index.php/Category:CDA</w:t>
        </w:r>
      </w:hyperlink>
    </w:p>
    <w:p w14:paraId="76181304" w14:textId="724354BB" w:rsidR="00C625FC" w:rsidRPr="00E94F9C" w:rsidRDefault="00C625FC" w:rsidP="00C625FC">
      <w:pPr>
        <w:pStyle w:val="ListBullet"/>
      </w:pPr>
      <w:r>
        <w:t xml:space="preserve">FHIR-Document </w:t>
      </w:r>
      <w:hyperlink r:id="rId48" w:history="1">
        <w:r>
          <w:rPr>
            <w:rStyle w:val="Hyperlink"/>
          </w:rPr>
          <w:t>https://wiki.ihe.net/index.php/Category:FHIR-Doc</w:t>
        </w:r>
      </w:hyperlink>
      <w:commentRangeEnd w:id="771"/>
      <w:r>
        <w:rPr>
          <w:rStyle w:val="CommentReference"/>
        </w:rPr>
        <w:commentReference w:id="771"/>
      </w:r>
    </w:p>
    <w:p w14:paraId="0CF7318A" w14:textId="58FD616A" w:rsidR="00C625FC" w:rsidRPr="00E94F9C" w:rsidRDefault="00C625FC" w:rsidP="00C625FC">
      <w:pPr>
        <w:pStyle w:val="Heading4"/>
      </w:pPr>
      <w:bookmarkStart w:id="774" w:name="_Toc314820374"/>
      <w:bookmarkStart w:id="775" w:name="_Toc24634216"/>
      <w:r>
        <w:lastRenderedPageBreak/>
        <w:t xml:space="preserve">X.4.2.6 </w:t>
      </w:r>
      <w:r w:rsidRPr="00E94F9C">
        <w:t xml:space="preserve">Value of </w:t>
      </w:r>
      <w:bookmarkStart w:id="776" w:name="_Ref307473023"/>
      <w:r w:rsidRPr="00E94F9C">
        <w:t>Metadata</w:t>
      </w:r>
      <w:bookmarkEnd w:id="774"/>
      <w:bookmarkEnd w:id="775"/>
      <w:bookmarkEnd w:id="776"/>
    </w:p>
    <w:p w14:paraId="02342579" w14:textId="673B122F" w:rsidR="00C625FC" w:rsidRPr="00E94F9C" w:rsidRDefault="00C625FC" w:rsidP="00C625FC">
      <w:pPr>
        <w:pStyle w:val="BodyText"/>
      </w:pPr>
      <w:r w:rsidRPr="00E94F9C">
        <w:t xml:space="preserve">Another key principle leveraged by IHE Document Sharing is the use of metadata. As defined in </w:t>
      </w:r>
      <w:ins w:id="777" w:author="Lynn Felhofer" w:date="2019-11-13T09:00:00Z">
        <w:r w:rsidR="00D048F5">
          <w:t>S</w:t>
        </w:r>
      </w:ins>
      <w:del w:id="778" w:author="Lynn Felhofer" w:date="2019-11-13T09:00:00Z">
        <w:r w:rsidRPr="00E94F9C" w:rsidDel="00D048F5">
          <w:delText>s</w:delText>
        </w:r>
      </w:del>
      <w:r w:rsidRPr="00E94F9C">
        <w:t>ection</w:t>
      </w:r>
      <w:r>
        <w:t xml:space="preserve"> X.4.2.2</w:t>
      </w:r>
      <w:r w:rsidRPr="00E94F9C">
        <w:t xml:space="preserve">, metadata are data that provides information about one or more aspects of the document. While a document may be any collection of bytes, IHE defines a collection of metadata about the document that aid its identity, discovery, routing, security, provenance, privacy, authenticity and electronic pre-processing. The set of metadata </w:t>
      </w:r>
      <w:ins w:id="779" w:author="Lynn Felhofer" w:date="2019-11-13T09:00:00Z">
        <w:r w:rsidR="00D048F5">
          <w:t>is</w:t>
        </w:r>
      </w:ins>
      <w:del w:id="780" w:author="Lynn Felhofer" w:date="2019-11-13T09:00:00Z">
        <w:r w:rsidRPr="00E94F9C" w:rsidDel="00D048F5">
          <w:delText>are</w:delText>
        </w:r>
      </w:del>
      <w:r w:rsidRPr="00E94F9C">
        <w:t xml:space="preserve"> defined to facilitate interoperability, so that receiving systems can manage, route and administer documents even if they are unable to interpret the contents of the document. </w:t>
      </w:r>
      <w:del w:id="781" w:author="Lynn Felhofer" w:date="2019-11-13T09:01:00Z">
        <w:r w:rsidRPr="00E94F9C" w:rsidDel="00D048F5">
          <w:delText xml:space="preserve">The </w:delText>
        </w:r>
      </w:del>
      <w:ins w:id="782" w:author="Lynn Felhofer" w:date="2019-11-13T09:01:00Z">
        <w:r w:rsidR="00D048F5">
          <w:t>IHE</w:t>
        </w:r>
        <w:r w:rsidR="00D048F5" w:rsidRPr="00E94F9C">
          <w:t xml:space="preserve"> </w:t>
        </w:r>
      </w:ins>
      <w:r w:rsidRPr="00E94F9C">
        <w:t>metadata are defined in such a way that additional metadata, defined outside of IHE, can be sent. Of course, systems not enabled to understand the additional metadata will ignore them, but this capability allows the set of metadata defined by IHE, which is already extensive and robust, to be extended when local needs arise.</w:t>
      </w:r>
    </w:p>
    <w:p w14:paraId="258E3820" w14:textId="77777777" w:rsidR="00C625FC" w:rsidRPr="00E94F9C" w:rsidRDefault="00C625FC" w:rsidP="00C625FC">
      <w:pPr>
        <w:pStyle w:val="BodyText"/>
      </w:pPr>
      <w:r w:rsidRPr="00E94F9C">
        <w:t>Metadata serve multiple purposes. They allow systems to perform:</w:t>
      </w:r>
    </w:p>
    <w:p w14:paraId="5C0BDAB3" w14:textId="77777777" w:rsidR="00C625FC" w:rsidRPr="00E94F9C" w:rsidRDefault="00C625FC" w:rsidP="00C625FC">
      <w:pPr>
        <w:pStyle w:val="ListBullet"/>
        <w:spacing w:before="60"/>
      </w:pPr>
      <w:r w:rsidRPr="00E94F9C">
        <w:t>automated management of the documents – like assigning priorities or work tasks</w:t>
      </w:r>
    </w:p>
    <w:p w14:paraId="4DD1E2E9" w14:textId="77777777" w:rsidR="00C625FC" w:rsidRPr="00E94F9C" w:rsidRDefault="00C625FC" w:rsidP="00C625FC">
      <w:pPr>
        <w:pStyle w:val="ListBullet"/>
        <w:spacing w:before="60"/>
      </w:pPr>
      <w:r w:rsidRPr="00E94F9C">
        <w:t>automated patient identification – adding the new information to the correct patient’s local record</w:t>
      </w:r>
    </w:p>
    <w:p w14:paraId="07FAF557" w14:textId="77777777" w:rsidR="00C625FC" w:rsidRPr="00E94F9C" w:rsidRDefault="00C625FC" w:rsidP="00C625FC">
      <w:pPr>
        <w:pStyle w:val="ListBullet"/>
        <w:spacing w:before="60"/>
      </w:pPr>
      <w:r w:rsidRPr="00E94F9C">
        <w:t xml:space="preserve">support for provenance management – making decisions based on authority of creator of content </w:t>
      </w:r>
    </w:p>
    <w:p w14:paraId="41A2C546" w14:textId="77777777" w:rsidR="00C625FC" w:rsidRPr="00E94F9C" w:rsidRDefault="00C625FC" w:rsidP="00C625FC">
      <w:pPr>
        <w:pStyle w:val="ListBullet"/>
        <w:spacing w:before="60"/>
      </w:pPr>
      <w:r w:rsidRPr="00E94F9C">
        <w:t>support for episodic searches – by type, date of service</w:t>
      </w:r>
    </w:p>
    <w:p w14:paraId="1C76F0E3" w14:textId="77777777" w:rsidR="00C625FC" w:rsidRPr="00E94F9C" w:rsidRDefault="00C625FC" w:rsidP="00C625FC">
      <w:pPr>
        <w:pStyle w:val="ListBullet"/>
        <w:spacing w:before="60"/>
      </w:pPr>
      <w:r w:rsidRPr="00E94F9C">
        <w:t>support relationships between documents</w:t>
      </w:r>
    </w:p>
    <w:p w14:paraId="1A0401DE" w14:textId="77777777" w:rsidR="00C625FC" w:rsidRPr="00E94F9C" w:rsidRDefault="00C625FC" w:rsidP="00C625FC">
      <w:pPr>
        <w:pStyle w:val="ListBullet"/>
        <w:spacing w:before="60"/>
      </w:pPr>
      <w:r w:rsidRPr="00E94F9C">
        <w:t>support privacy/authorization controls – enabling access to content only where appropriate</w:t>
      </w:r>
    </w:p>
    <w:p w14:paraId="26C86D7A" w14:textId="77777777" w:rsidR="00C625FC" w:rsidRPr="00E94F9C" w:rsidRDefault="00C625FC" w:rsidP="00C625FC">
      <w:pPr>
        <w:pStyle w:val="ListBullet"/>
        <w:spacing w:before="60"/>
      </w:pPr>
      <w:r w:rsidRPr="00E94F9C">
        <w:t>support security and integrity controls</w:t>
      </w:r>
    </w:p>
    <w:p w14:paraId="721CB443" w14:textId="7E484A4D" w:rsidR="00C625FC" w:rsidRPr="00E94F9C" w:rsidRDefault="00C625FC" w:rsidP="00C625FC">
      <w:pPr>
        <w:pStyle w:val="BodyText"/>
      </w:pPr>
      <w:r w:rsidRPr="00E94F9C">
        <w:t>Any metadata element may support overlapping purposes, but the combination of metadata elements provides a robust understanding of the document and enables automated and manual management of the document without the requirement access to the detailed clinical information contained within the document.</w:t>
      </w:r>
    </w:p>
    <w:p w14:paraId="523C7177" w14:textId="716DFDB0" w:rsidR="00C625FC" w:rsidRPr="00E94F9C" w:rsidRDefault="00C625FC" w:rsidP="00C625FC">
      <w:pPr>
        <w:pStyle w:val="Heading4"/>
      </w:pPr>
      <w:bookmarkStart w:id="783" w:name="_Toc314820375"/>
      <w:bookmarkStart w:id="784" w:name="_Toc24634217"/>
      <w:r>
        <w:t xml:space="preserve">X.4.2.6 </w:t>
      </w:r>
      <w:r w:rsidRPr="00E94F9C">
        <w:t>Document Relationships</w:t>
      </w:r>
      <w:bookmarkEnd w:id="783"/>
      <w:bookmarkEnd w:id="784"/>
    </w:p>
    <w:p w14:paraId="73D9B745" w14:textId="6E3D4357" w:rsidR="00C625FC" w:rsidRPr="00E94F9C" w:rsidRDefault="00C625FC" w:rsidP="00C625FC">
      <w:pPr>
        <w:pStyle w:val="BodyText"/>
      </w:pPr>
      <w:r w:rsidRPr="00E94F9C">
        <w:t>The metadata defined in the IHE Document Sharing model encompasses more than just characteristics of documents. In fact, the metadata model is very rich, encompassing the relationships between documents through use of folders, submission sets</w:t>
      </w:r>
      <w:r>
        <w:t>,</w:t>
      </w:r>
      <w:r w:rsidRPr="00E94F9C">
        <w:t xml:space="preserve"> and associations. </w:t>
      </w:r>
    </w:p>
    <w:p w14:paraId="0258D87E" w14:textId="06E08A2D" w:rsidR="00C625FC" w:rsidRPr="00E94F9C" w:rsidRDefault="00C625FC" w:rsidP="00C625FC">
      <w:pPr>
        <w:pStyle w:val="BodyText"/>
      </w:pPr>
      <w:r w:rsidRPr="00E94F9C">
        <w:rPr>
          <w:b/>
        </w:rPr>
        <w:t>Documents:</w:t>
      </w:r>
      <w:r w:rsidRPr="00E94F9C">
        <w:t xml:space="preserve"> Each document shared using IHE-defined constructs comes with a collection of metadata which describes the document. The metadata describing the document includes things like: document identifier, patient identifier and demographics, document author, class of document, confidentiality of document, creation time, and events causing creation of document, document format and several more. For a complete list of document metadata refer to </w:t>
      </w:r>
      <w:hyperlink r:id="rId49" w:anchor="nameddest=4_1_Abstract_Metadata_Model" w:history="1">
        <w:r w:rsidRPr="00C625FC">
          <w:rPr>
            <w:rStyle w:val="Hyperlink"/>
          </w:rPr>
          <w:t>ITI TF-3: Section 4.1</w:t>
        </w:r>
      </w:hyperlink>
      <w:r w:rsidRPr="00E94F9C">
        <w:t>.</w:t>
      </w:r>
    </w:p>
    <w:p w14:paraId="25760828" w14:textId="77777777" w:rsidR="00C625FC" w:rsidRPr="00E94F9C" w:rsidRDefault="00C625FC" w:rsidP="00C625FC">
      <w:pPr>
        <w:pStyle w:val="BodyText"/>
      </w:pPr>
      <w:r w:rsidRPr="00E94F9C">
        <w:rPr>
          <w:b/>
        </w:rPr>
        <w:lastRenderedPageBreak/>
        <w:t>Folders:</w:t>
      </w:r>
      <w:r w:rsidRPr="00E94F9C">
        <w:t xml:space="preserve"> Metadata shared using IHE-defined constructs can also describe folders and document’s membership in folders. A folder may be used to collect documents for many purposes, like ease of access or describing a functional purpose. </w:t>
      </w:r>
    </w:p>
    <w:p w14:paraId="3C23AAB8" w14:textId="77777777" w:rsidR="00C625FC" w:rsidRPr="00E94F9C" w:rsidRDefault="00C625FC" w:rsidP="00C625FC">
      <w:pPr>
        <w:pStyle w:val="BodyText"/>
      </w:pPr>
      <w:r w:rsidRPr="00E94F9C">
        <w:rPr>
          <w:b/>
        </w:rPr>
        <w:t>Submission Set:</w:t>
      </w:r>
      <w:r w:rsidRPr="00E94F9C">
        <w:t xml:space="preserve"> When documents are published or pushed using IHE transactions they are collected into submission sets to reflect the collection of documents sent at a given moment. Since a submission set reflects a collection of documents it shares some of the same metadata as a document, like patient identifier and author, and adds metadata reflecting the collection like identifier of the source, intended recipient and submission time.</w:t>
      </w:r>
    </w:p>
    <w:p w14:paraId="3F592A90" w14:textId="77777777" w:rsidR="00C625FC" w:rsidRPr="00E94F9C" w:rsidRDefault="00C625FC" w:rsidP="00C625FC">
      <w:pPr>
        <w:pStyle w:val="BodyText"/>
      </w:pPr>
      <w:r w:rsidRPr="00E94F9C">
        <w:rPr>
          <w:b/>
        </w:rPr>
        <w:t>Document Associations:</w:t>
      </w:r>
      <w:r w:rsidRPr="00E94F9C">
        <w:t xml:space="preserve"> The document sharing metadata supports the description of associations between documents. The associations supported are: append, replace, transform, transform with replace, and signs (i.e., digital signature). The append, replace, and transform associations support representation of document lifecycle events, where a document is associated with documents which are created as part of lifecycle events related to the original document.</w:t>
      </w:r>
    </w:p>
    <w:p w14:paraId="5AC2A85C" w14:textId="4BBD9A6D" w:rsidR="00C625FC" w:rsidRPr="00E94F9C" w:rsidRDefault="00C625FC" w:rsidP="00C625FC">
      <w:pPr>
        <w:pStyle w:val="Heading4"/>
      </w:pPr>
      <w:bookmarkStart w:id="785" w:name="_Toc314820376"/>
      <w:bookmarkStart w:id="786" w:name="_Toc24634218"/>
      <w:r>
        <w:t xml:space="preserve">X.4.2.8 </w:t>
      </w:r>
      <w:r w:rsidRPr="00E94F9C">
        <w:t xml:space="preserve">Document Sharing </w:t>
      </w:r>
      <w:commentRangeStart w:id="787"/>
      <w:r w:rsidRPr="00E94F9C">
        <w:t>Models</w:t>
      </w:r>
      <w:bookmarkEnd w:id="785"/>
      <w:commentRangeEnd w:id="787"/>
      <w:r>
        <w:rPr>
          <w:rStyle w:val="CommentReference"/>
          <w:rFonts w:ascii="Times New Roman" w:hAnsi="Times New Roman"/>
          <w:b w:val="0"/>
          <w:noProof w:val="0"/>
          <w:kern w:val="0"/>
        </w:rPr>
        <w:commentReference w:id="787"/>
      </w:r>
      <w:bookmarkEnd w:id="786"/>
    </w:p>
    <w:p w14:paraId="78C1A749" w14:textId="77777777" w:rsidR="00C625FC" w:rsidRPr="00E94F9C" w:rsidRDefault="00C625FC" w:rsidP="00C625FC">
      <w:pPr>
        <w:pStyle w:val="BodyText"/>
      </w:pPr>
      <w:r w:rsidRPr="00E94F9C">
        <w:t>IHE has enabled three distinct Document Sharing Models that share the principles in this section. Because the principles are the same it is relatively simple to implement more than one model to accomplish multiple objectives. The three models are:</w:t>
      </w:r>
    </w:p>
    <w:p w14:paraId="383BA1DE" w14:textId="77777777" w:rsidR="00C625FC" w:rsidRPr="00E94F9C" w:rsidRDefault="00C625FC" w:rsidP="00C625FC">
      <w:pPr>
        <w:pStyle w:val="ListBullet"/>
        <w:spacing w:before="60"/>
      </w:pPr>
      <w:r w:rsidRPr="00385F84">
        <w:rPr>
          <w:b/>
          <w:bCs/>
          <w:rPrChange w:id="788" w:author="Lynn Felhofer" w:date="2019-11-13T09:02:00Z">
            <w:rPr/>
          </w:rPrChange>
        </w:rPr>
        <w:t>Direct Push</w:t>
      </w:r>
      <w:r w:rsidRPr="00E94F9C">
        <w:t xml:space="preserve"> – in this model, clinical content in the form of documents and metadata is sent directly to a known recipient, or published on media for delivery</w:t>
      </w:r>
    </w:p>
    <w:p w14:paraId="62BD8F59" w14:textId="77777777" w:rsidR="00C625FC" w:rsidRPr="00E94F9C" w:rsidRDefault="00C625FC" w:rsidP="00C625FC">
      <w:pPr>
        <w:pStyle w:val="ListBullet"/>
        <w:spacing w:before="60"/>
      </w:pPr>
      <w:r w:rsidRPr="00385F84">
        <w:rPr>
          <w:b/>
          <w:bCs/>
          <w:rPrChange w:id="789" w:author="Lynn Felhofer" w:date="2019-11-13T09:02:00Z">
            <w:rPr/>
          </w:rPrChange>
        </w:rPr>
        <w:t>Centralized Discovery and Retrieve</w:t>
      </w:r>
      <w:r w:rsidRPr="00E94F9C">
        <w:t xml:space="preserve"> – in this model, a centralized locator is used to discover the location of documents which enables a retrieval of the document from a custodian who has registered existence of the document with the centralized locator</w:t>
      </w:r>
    </w:p>
    <w:p w14:paraId="1D313109" w14:textId="77777777" w:rsidR="00C625FC" w:rsidRPr="00E94F9C" w:rsidRDefault="00C625FC" w:rsidP="00C625FC">
      <w:pPr>
        <w:pStyle w:val="ListBullet"/>
        <w:spacing w:before="60"/>
      </w:pPr>
      <w:r w:rsidRPr="00385F84">
        <w:rPr>
          <w:b/>
          <w:bCs/>
          <w:rPrChange w:id="790" w:author="Lynn Felhofer" w:date="2019-11-13T09:02:00Z">
            <w:rPr/>
          </w:rPrChange>
        </w:rPr>
        <w:t>Federated Discovery and Retrieve</w:t>
      </w:r>
      <w:r w:rsidRPr="00E94F9C">
        <w:t xml:space="preserve"> – in this model, a collection of peer entities </w:t>
      </w:r>
      <w:proofErr w:type="gramStart"/>
      <w:r w:rsidRPr="00E94F9C">
        <w:t>are</w:t>
      </w:r>
      <w:proofErr w:type="gramEnd"/>
      <w:r w:rsidRPr="00E94F9C">
        <w:t xml:space="preserve"> enabled to query each other to locate documents of interest, followed by retrieval of specific documents.</w:t>
      </w:r>
    </w:p>
    <w:p w14:paraId="0332E8BC" w14:textId="77777777" w:rsidR="00C625FC" w:rsidRPr="00E94F9C" w:rsidRDefault="00C625FC" w:rsidP="00C625FC">
      <w:pPr>
        <w:pStyle w:val="BodyText"/>
      </w:pPr>
      <w:r w:rsidRPr="00E94F9C">
        <w:t xml:space="preserve">These models share the common definition of a document and metadata describing documents, folders, submission sets and document associations. Each requires some level of governance structure in order to operate, although there is some difference in the governance needs. For instance, the centralized model requires knowledge only of the centralized locator which can then provide connections with distributed document repositories. For Direct Push and Federated </w:t>
      </w:r>
      <w:proofErr w:type="gramStart"/>
      <w:r w:rsidRPr="00E94F9C">
        <w:t>approaches</w:t>
      </w:r>
      <w:proofErr w:type="gramEnd"/>
      <w:r w:rsidRPr="00E94F9C">
        <w:t xml:space="preserve"> a detailed directory of participating entitles is typically used to ensure that the push or query transactions are sent to the proper place. All include strong support for authenticity and encryption on transport. Privacy requirements vary especially between the Direct Push, where privacy policy is generally determined prior to initiation of the action, and Discovery mechanisms where privacy policy is most often determined prior to responding to the request. So, while the issues that need to be resolved through governance are largely the same, the resolutions will sometimes vary depending on the model chosen.</w:t>
      </w:r>
    </w:p>
    <w:p w14:paraId="53172C31" w14:textId="77777777" w:rsidR="00C625FC" w:rsidRPr="00E94F9C" w:rsidRDefault="00C625FC" w:rsidP="00C625FC">
      <w:pPr>
        <w:pStyle w:val="BodyText"/>
      </w:pPr>
      <w:r w:rsidRPr="00E94F9C">
        <w:t xml:space="preserve">It is expected that most communities of exchange will start with one of the three forms of document exchange and, if needed, adopt the others later. The addition of a new model to an </w:t>
      </w:r>
      <w:r w:rsidRPr="00E94F9C">
        <w:lastRenderedPageBreak/>
        <w:t>existing deployment is relatively simple because the IHE profiles are based on common principles.</w:t>
      </w:r>
    </w:p>
    <w:p w14:paraId="3B0740F9" w14:textId="15F0B6DF" w:rsidR="00C625FC" w:rsidRPr="00E94F9C" w:rsidRDefault="00C625FC" w:rsidP="00C625FC">
      <w:pPr>
        <w:pStyle w:val="Heading4"/>
      </w:pPr>
      <w:bookmarkStart w:id="791" w:name="_Toc314820377"/>
      <w:bookmarkStart w:id="792" w:name="_Toc24634219"/>
      <w:r>
        <w:t xml:space="preserve">X.4.2.9 </w:t>
      </w:r>
      <w:r w:rsidRPr="00E94F9C">
        <w:t>Patient Identity Management</w:t>
      </w:r>
      <w:bookmarkEnd w:id="791"/>
      <w:bookmarkEnd w:id="792"/>
    </w:p>
    <w:p w14:paraId="205473E4" w14:textId="19A4A4B8" w:rsidR="00C625FC" w:rsidRPr="00E94F9C" w:rsidRDefault="00C625FC" w:rsidP="00C625FC">
      <w:pPr>
        <w:pStyle w:val="BodyText"/>
      </w:pPr>
      <w:r w:rsidRPr="00E94F9C">
        <w:t xml:space="preserve">The Document Sharing mechanisms enabled through IHE assume that a patient is associated with every document shared. That patient is described within the metadata describing the document. </w:t>
      </w:r>
    </w:p>
    <w:p w14:paraId="62EEA6BA" w14:textId="77777777" w:rsidR="00C625FC" w:rsidRPr="00C625FC" w:rsidRDefault="00C625FC" w:rsidP="00C625FC">
      <w:pPr>
        <w:pStyle w:val="BodyText"/>
        <w:rPr>
          <w:strike/>
        </w:rPr>
      </w:pPr>
      <w:r w:rsidRPr="00C625FC">
        <w:rPr>
          <w:strike/>
        </w:rPr>
        <w:t>In the case of a Direct Push, it is up to the receiving entity to resolve the patient by using the metadata containing identifiers and demographics of the patient. It is preferable to resolve the patient prior to sending documents and using the patient identifier metadata element to unambiguously communicate the patient’s identity.</w:t>
      </w:r>
    </w:p>
    <w:p w14:paraId="787F108C" w14:textId="77777777" w:rsidR="00C625FC" w:rsidRPr="00E94F9C" w:rsidRDefault="00C625FC" w:rsidP="00C625FC">
      <w:pPr>
        <w:pStyle w:val="BodyText"/>
      </w:pPr>
      <w:r w:rsidRPr="00E94F9C">
        <w:t xml:space="preserve">In the Discovery models the document query requires the specification of a patient identifier as known by the query recipient. So, in these models it is necessary to resolve the patient prior to searching for documents. In fact, the query does not carry any patient demographic data beyond the patient identifier. </w:t>
      </w:r>
    </w:p>
    <w:p w14:paraId="3DAAC90A" w14:textId="0EEA7D56" w:rsidR="00C625FC" w:rsidRPr="00E94F9C" w:rsidRDefault="00C625FC" w:rsidP="00C625FC">
      <w:pPr>
        <w:pStyle w:val="BodyText"/>
      </w:pPr>
      <w:r w:rsidRPr="00E94F9C">
        <w:t>Resolving the patient is a complex subject made more complex through historic norms, regulations, and business factors. Some regions have a universal identifier, but most regions don’t. IHE provides several profiles that aid the resolution of the patient identifier. The profiles are described in Section</w:t>
      </w:r>
      <w:r>
        <w:t xml:space="preserve"> X.4.2.4</w:t>
      </w:r>
      <w:r w:rsidRPr="00E94F9C">
        <w:t>.</w:t>
      </w:r>
    </w:p>
    <w:p w14:paraId="5BEF59FA" w14:textId="498B6371" w:rsidR="00C625FC" w:rsidRPr="00E94F9C" w:rsidRDefault="00C625FC" w:rsidP="00C625FC">
      <w:pPr>
        <w:pStyle w:val="Heading4"/>
      </w:pPr>
      <w:bookmarkStart w:id="793" w:name="_Toc314820378"/>
      <w:bookmarkStart w:id="794" w:name="_Toc24634220"/>
      <w:r>
        <w:t xml:space="preserve">X.4.2.10 </w:t>
      </w:r>
      <w:r w:rsidRPr="00E94F9C">
        <w:t xml:space="preserve">Locating sharing </w:t>
      </w:r>
      <w:commentRangeStart w:id="795"/>
      <w:r w:rsidRPr="00E94F9C">
        <w:t>partners</w:t>
      </w:r>
      <w:bookmarkEnd w:id="793"/>
      <w:commentRangeEnd w:id="795"/>
      <w:r>
        <w:rPr>
          <w:rStyle w:val="CommentReference"/>
          <w:rFonts w:ascii="Times New Roman" w:hAnsi="Times New Roman"/>
          <w:b w:val="0"/>
          <w:noProof w:val="0"/>
          <w:kern w:val="0"/>
        </w:rPr>
        <w:commentReference w:id="795"/>
      </w:r>
      <w:bookmarkEnd w:id="794"/>
    </w:p>
    <w:p w14:paraId="085BA164" w14:textId="77777777" w:rsidR="00C625FC" w:rsidRPr="00E94F9C" w:rsidRDefault="00C625FC" w:rsidP="00C625FC">
      <w:pPr>
        <w:pStyle w:val="BodyText"/>
      </w:pPr>
      <w:r w:rsidRPr="00E94F9C">
        <w:t xml:space="preserve">One of the challenges of Document Sharing that is not directly addressed by IHE is the identification of Document Sharing partners. Each Document Sharing model has a different type of need: where a centralized discovery approach requires the identification of the central locater, the </w:t>
      </w:r>
      <w:proofErr w:type="gramStart"/>
      <w:r w:rsidRPr="00E94F9C">
        <w:t>peer based</w:t>
      </w:r>
      <w:proofErr w:type="gramEnd"/>
      <w:r w:rsidRPr="00E94F9C">
        <w:t xml:space="preserve"> push and discovery mode requires identification of each of the peers. This ability to discover sharing partners can be accomplished in </w:t>
      </w:r>
      <w:proofErr w:type="gramStart"/>
      <w:r w:rsidRPr="00E94F9C">
        <w:t>many different ways</w:t>
      </w:r>
      <w:proofErr w:type="gramEnd"/>
      <w:r w:rsidRPr="00E94F9C">
        <w:t xml:space="preserve"> and a clear preference is not yet apparent. The approaches can be broadly characterized as a) locating electronic services which can provide information and b) locating patient specific source of information.</w:t>
      </w:r>
    </w:p>
    <w:p w14:paraId="3E4B3D70" w14:textId="77777777" w:rsidR="00C625FC" w:rsidRPr="00E94F9C" w:rsidRDefault="00C625FC" w:rsidP="00C625FC">
      <w:pPr>
        <w:pStyle w:val="BodyText"/>
      </w:pPr>
      <w:r w:rsidRPr="00E94F9C">
        <w:t>For locating electronic services which can provide information, some approaches currently used in various parts of the world are:</w:t>
      </w:r>
    </w:p>
    <w:p w14:paraId="6780CFCC" w14:textId="77777777" w:rsidR="00C625FC" w:rsidRPr="00E94F9C" w:rsidRDefault="00C625FC" w:rsidP="00C625FC">
      <w:pPr>
        <w:pStyle w:val="ListBullet"/>
        <w:spacing w:before="60"/>
      </w:pPr>
      <w:r w:rsidRPr="00E94F9C">
        <w:t xml:space="preserve">Local configuration files – many organizations keep a local configuration file or address book which is managed manually whenever a new sharing partner is identified or updated. </w:t>
      </w:r>
    </w:p>
    <w:p w14:paraId="53B0A458" w14:textId="77777777" w:rsidR="00C625FC" w:rsidRPr="00E94F9C" w:rsidRDefault="00C625FC" w:rsidP="00C625FC">
      <w:pPr>
        <w:pStyle w:val="ListBullet"/>
        <w:spacing w:before="60"/>
      </w:pPr>
      <w:r w:rsidRPr="00E94F9C">
        <w:t>Service Registry – a services registry is sometimes used as a centralized service available to all participants.</w:t>
      </w:r>
    </w:p>
    <w:p w14:paraId="3A9D98A3" w14:textId="46040C8A" w:rsidR="00C625FC" w:rsidRPr="00E94F9C" w:rsidRDefault="00C625FC" w:rsidP="00C625FC">
      <w:pPr>
        <w:pStyle w:val="ListBullet"/>
        <w:spacing w:before="60"/>
      </w:pPr>
      <w:r w:rsidRPr="00E94F9C">
        <w:t>Healthcare Provider Directory</w:t>
      </w:r>
      <w:r>
        <w:t xml:space="preserve"> </w:t>
      </w:r>
      <w:r w:rsidRPr="00E94F9C">
        <w:t xml:space="preserve">– enables a directory of individual and organizational entities along with electronic services provided by those entities. </w:t>
      </w:r>
    </w:p>
    <w:p w14:paraId="4AF588CB" w14:textId="0BB5376C" w:rsidR="00C625FC" w:rsidRPr="00C625FC" w:rsidDel="00066856" w:rsidRDefault="00C625FC" w:rsidP="00C625FC">
      <w:pPr>
        <w:pStyle w:val="BodyText"/>
        <w:rPr>
          <w:del w:id="796" w:author="John Moehrke" w:date="2019-12-03T21:19:00Z"/>
        </w:rPr>
      </w:pPr>
      <w:commentRangeStart w:id="797"/>
      <w:commentRangeStart w:id="798"/>
      <w:del w:id="799" w:author="John Moehrke" w:date="2019-12-03T21:19:00Z">
        <w:r w:rsidRPr="00C625FC" w:rsidDel="00066856">
          <w:lastRenderedPageBreak/>
          <w:delText>For locating source of information about a particular patient, some approaches are:</w:delText>
        </w:r>
      </w:del>
    </w:p>
    <w:p w14:paraId="488DBCF2" w14:textId="365D365C" w:rsidR="00C625FC" w:rsidRPr="00C625FC" w:rsidDel="00066856" w:rsidRDefault="00C625FC" w:rsidP="00C625FC">
      <w:pPr>
        <w:pStyle w:val="ListBullet"/>
        <w:spacing w:before="60"/>
        <w:rPr>
          <w:del w:id="800" w:author="John Moehrke" w:date="2019-12-03T21:19:00Z"/>
        </w:rPr>
      </w:pPr>
      <w:del w:id="801" w:author="John Moehrke" w:date="2019-12-03T21:19:00Z">
        <w:r w:rsidRPr="00C625FC" w:rsidDel="00066856">
          <w:delText xml:space="preserve">Patient Specific Health Data Locator – the Cross-Community Patient Discovery (XCPD) profile enables a special type of locator which can be used to find entities holding data about specific patients. See Section </w:delText>
        </w:r>
        <w:r w:rsidRPr="00C625FC" w:rsidDel="00066856">
          <w:fldChar w:fldCharType="begin"/>
        </w:r>
        <w:r w:rsidRPr="00C625FC" w:rsidDel="00066856">
          <w:delInstrText xml:space="preserve"> REF _Ref307921240 \r \h  \* MERGEFORMAT </w:delInstrText>
        </w:r>
        <w:r w:rsidRPr="00C625FC" w:rsidDel="00066856">
          <w:fldChar w:fldCharType="separate"/>
        </w:r>
        <w:r w:rsidRPr="00C625FC" w:rsidDel="00066856">
          <w:delText>4</w:delText>
        </w:r>
        <w:r w:rsidRPr="00C625FC" w:rsidDel="00066856">
          <w:fldChar w:fldCharType="end"/>
        </w:r>
        <w:r w:rsidRPr="00C625FC" w:rsidDel="00066856">
          <w:delText xml:space="preserve"> for more information about XCPD.</w:delText>
        </w:r>
      </w:del>
    </w:p>
    <w:p w14:paraId="00966AA8" w14:textId="17748338" w:rsidR="00C625FC" w:rsidRPr="00C625FC" w:rsidDel="00066856" w:rsidRDefault="00C625FC" w:rsidP="00C625FC">
      <w:pPr>
        <w:pStyle w:val="ListBullet"/>
        <w:spacing w:before="60"/>
        <w:rPr>
          <w:del w:id="802" w:author="John Moehrke" w:date="2019-12-03T21:19:00Z"/>
        </w:rPr>
      </w:pPr>
      <w:del w:id="803" w:author="John Moehrke" w:date="2019-12-03T21:19:00Z">
        <w:r w:rsidRPr="00C625FC" w:rsidDel="00066856">
          <w:delText xml:space="preserve">Patient Identity Cross-Reference (PIX) – may be used to find an assigning authority of an organization which has registered patient demographics for the patient. </w:delText>
        </w:r>
      </w:del>
    </w:p>
    <w:p w14:paraId="2586613C" w14:textId="078512C5" w:rsidR="00C625FC" w:rsidRPr="00C625FC" w:rsidDel="00066856" w:rsidRDefault="00C625FC" w:rsidP="00C625FC">
      <w:pPr>
        <w:pStyle w:val="ListBullet"/>
        <w:spacing w:before="60"/>
        <w:rPr>
          <w:del w:id="804" w:author="John Moehrke" w:date="2019-12-03T21:19:00Z"/>
        </w:rPr>
      </w:pPr>
      <w:del w:id="805" w:author="John Moehrke" w:date="2019-12-03T21:19:00Z">
        <w:r w:rsidRPr="00C625FC" w:rsidDel="00066856">
          <w:delText>Patient Demographic Query (PDQ) – may be used to find an assigning authority of an organization which has registered patient demographics for the patient.</w:delText>
        </w:r>
      </w:del>
    </w:p>
    <w:p w14:paraId="2F4D0919" w14:textId="571601A3" w:rsidR="00C625FC" w:rsidRPr="00C625FC" w:rsidDel="00066856" w:rsidRDefault="00C625FC" w:rsidP="00C625FC">
      <w:pPr>
        <w:pStyle w:val="ListBullet"/>
        <w:spacing w:before="60"/>
        <w:rPr>
          <w:del w:id="806" w:author="John Moehrke" w:date="2019-12-03T21:19:00Z"/>
        </w:rPr>
      </w:pPr>
      <w:del w:id="807" w:author="John Moehrke" w:date="2019-12-03T21:19:00Z">
        <w:r w:rsidRPr="00C625FC" w:rsidDel="00066856">
          <w:delText xml:space="preserve">Cross-Enterprise Document Sharing (XDS) – used to locate documents related to a specific patient, see Section </w:delText>
        </w:r>
        <w:r w:rsidRPr="00C625FC" w:rsidDel="00066856">
          <w:fldChar w:fldCharType="begin"/>
        </w:r>
        <w:r w:rsidRPr="00C625FC" w:rsidDel="00066856">
          <w:delInstrText xml:space="preserve"> REF _Ref307473481 \r \h  \* MERGEFORMAT </w:delInstrText>
        </w:r>
        <w:r w:rsidRPr="00C625FC" w:rsidDel="00066856">
          <w:fldChar w:fldCharType="separate"/>
        </w:r>
        <w:r w:rsidRPr="00C625FC" w:rsidDel="00066856">
          <w:delText>3.2</w:delText>
        </w:r>
        <w:r w:rsidRPr="00C625FC" w:rsidDel="00066856">
          <w:fldChar w:fldCharType="end"/>
        </w:r>
        <w:r w:rsidRPr="00C625FC" w:rsidDel="00066856">
          <w:delText>.</w:delText>
        </w:r>
        <w:commentRangeEnd w:id="797"/>
        <w:r w:rsidDel="00066856">
          <w:rPr>
            <w:rStyle w:val="CommentReference"/>
          </w:rPr>
          <w:commentReference w:id="797"/>
        </w:r>
        <w:commentRangeEnd w:id="798"/>
        <w:r w:rsidR="000F46E6" w:rsidDel="00066856">
          <w:rPr>
            <w:rStyle w:val="CommentReference"/>
          </w:rPr>
          <w:commentReference w:id="798"/>
        </w:r>
      </w:del>
    </w:p>
    <w:p w14:paraId="3962E24E" w14:textId="0302FE37" w:rsidR="00C625FC" w:rsidRPr="00E94F9C" w:rsidRDefault="00C625FC" w:rsidP="00C625FC">
      <w:pPr>
        <w:pStyle w:val="Heading4"/>
      </w:pPr>
      <w:bookmarkStart w:id="808" w:name="_Toc314820379"/>
      <w:bookmarkStart w:id="809" w:name="_Toc24634221"/>
      <w:r>
        <w:t xml:space="preserve">X.4.2.11 </w:t>
      </w:r>
      <w:r w:rsidRPr="00E94F9C">
        <w:t>Security/Privacy</w:t>
      </w:r>
      <w:bookmarkEnd w:id="808"/>
      <w:bookmarkEnd w:id="809"/>
    </w:p>
    <w:p w14:paraId="2190A0D8" w14:textId="77777777" w:rsidR="00C625FC" w:rsidRPr="00E94F9C" w:rsidRDefault="00C625FC" w:rsidP="00C625FC">
      <w:pPr>
        <w:pStyle w:val="BodyText"/>
      </w:pPr>
      <w:r w:rsidRPr="00E94F9C">
        <w:t xml:space="preserve">IHE addresses Privacy and Security </w:t>
      </w:r>
      <w:proofErr w:type="gramStart"/>
      <w:r w:rsidRPr="00E94F9C">
        <w:t>through the use of</w:t>
      </w:r>
      <w:proofErr w:type="gramEnd"/>
      <w:r w:rsidRPr="00E94F9C">
        <w:t xml:space="preserve"> Risk Assessment and Management. Each profile is assessed for various types of risks and the profile includes mitigations identified through that assessment in the privacy and security considerations.</w:t>
      </w:r>
    </w:p>
    <w:p w14:paraId="447739D0" w14:textId="77777777" w:rsidR="00C625FC" w:rsidRPr="00E94F9C" w:rsidRDefault="00C625FC" w:rsidP="00C625FC">
      <w:pPr>
        <w:pStyle w:val="BodyText"/>
      </w:pPr>
      <w:r w:rsidRPr="00E94F9C">
        <w:t xml:space="preserve">IHE includes profiles specific to interoperability of security and privacy. Interoperability profiles are not enough to fully address privacy or security. Privacy and security are enabled and enforced at many levels of depth including policy, physical environment, procedures, organizational, departmental, functional, and information technology. </w:t>
      </w:r>
    </w:p>
    <w:p w14:paraId="0CA62281" w14:textId="6A78116D" w:rsidR="00C625FC" w:rsidRDefault="00C625FC" w:rsidP="00C625FC">
      <w:pPr>
        <w:pStyle w:val="BodyText"/>
      </w:pPr>
      <w:r w:rsidRPr="00E94F9C">
        <w:t>IHE provides profiles that support privacy and security audit logging, user and system identification and authentication, access control, encryption, data integrity, digital signatures, and privacy consent management. Security and Privacy and the profiles IHE offers are discussed in section</w:t>
      </w:r>
      <w:r>
        <w:t xml:space="preserve"> X.5</w:t>
      </w:r>
      <w:r w:rsidRPr="00E94F9C">
        <w:t>.</w:t>
      </w:r>
    </w:p>
    <w:p w14:paraId="113A4D23" w14:textId="27FB4392" w:rsidR="00C625FC" w:rsidRPr="00E94F9C" w:rsidRDefault="00C625FC" w:rsidP="00C625FC">
      <w:pPr>
        <w:pStyle w:val="Heading3"/>
        <w:numPr>
          <w:ilvl w:val="0"/>
          <w:numId w:val="0"/>
        </w:numPr>
      </w:pPr>
      <w:bookmarkStart w:id="810" w:name="_Toc314820380"/>
      <w:bookmarkStart w:id="811" w:name="_Toc24634222"/>
      <w:r>
        <w:t xml:space="preserve">X.4.3 </w:t>
      </w:r>
      <w:del w:id="812" w:author="John Moehrke" w:date="2019-11-14T13:37:00Z">
        <w:r w:rsidDel="00177EFB">
          <w:delText>MHD-HIE</w:delText>
        </w:r>
      </w:del>
      <w:del w:id="813" w:author="John Moehrke" w:date="2019-12-03T21:19:00Z">
        <w:r w:rsidDel="00066856">
          <w:delText xml:space="preserve"> </w:delText>
        </w:r>
      </w:del>
      <w:r w:rsidRPr="00E94F9C">
        <w:t>Document sharing profiles</w:t>
      </w:r>
      <w:bookmarkEnd w:id="810"/>
      <w:bookmarkEnd w:id="811"/>
    </w:p>
    <w:p w14:paraId="04ADF6CF" w14:textId="77777777" w:rsidR="00C625FC" w:rsidRPr="00E94F9C" w:rsidRDefault="00C625FC" w:rsidP="00C625FC">
      <w:r w:rsidRPr="00E94F9C">
        <w:t>The key actors in health information exchange are the document source actors – those applications or modules that create the document to be shared, and the document consumer actors – those applications or modules that retrieve the document to act on it (i.e., present it to the user, import it into the receiving system, etc.). The strength of the Document Sharing profiles is that they enable effective sharing of data among multiple, disparate systems in a way that minimizes the burden that data sharing imposes on those systems. These profiles may be categorized according to three different data sharing models:</w:t>
      </w:r>
    </w:p>
    <w:p w14:paraId="20E2146E" w14:textId="77777777" w:rsidR="00C625FC" w:rsidRPr="00E94F9C" w:rsidRDefault="00C625FC" w:rsidP="00C625FC">
      <w:pPr>
        <w:pStyle w:val="ListBullet"/>
        <w:spacing w:before="60"/>
      </w:pPr>
      <w:commentRangeStart w:id="814"/>
      <w:r w:rsidRPr="00E94F9C">
        <w:t xml:space="preserve">Direct Push – supports </w:t>
      </w:r>
      <w:r w:rsidRPr="00E94F9C">
        <w:rPr>
          <w:bCs/>
          <w:kern w:val="36"/>
        </w:rPr>
        <w:t>point-to-point push of documents</w:t>
      </w:r>
      <w:r w:rsidRPr="00E94F9C">
        <w:t xml:space="preserve"> where content is sent directly to the intended recipient found through manual means or infrastructure enabled directory</w:t>
      </w:r>
    </w:p>
    <w:p w14:paraId="1C368067" w14:textId="5A81C233" w:rsidR="00C625FC" w:rsidRPr="00E94F9C" w:rsidRDefault="00C625FC" w:rsidP="00C625FC">
      <w:pPr>
        <w:pStyle w:val="ListBullet"/>
        <w:spacing w:before="60"/>
      </w:pPr>
      <w:r w:rsidRPr="00E94F9C">
        <w:t>Centralized Discovery and Retrieve – a community of sharing partners agrees to use a common infrastructure to enable Health Document Sharing. A</w:t>
      </w:r>
      <w:r w:rsidRPr="00E94F9C">
        <w:rPr>
          <w:bCs/>
          <w:kern w:val="36"/>
        </w:rPr>
        <w:t xml:space="preserve"> document source will publish the existence of documents to a location that is accessible to other systems. Then, document consumers can discover document locations that have been previously published and pull a copy of the document.</w:t>
      </w:r>
    </w:p>
    <w:p w14:paraId="71E8AAFC" w14:textId="77777777" w:rsidR="00C625FC" w:rsidRPr="00E94F9C" w:rsidRDefault="00C625FC" w:rsidP="00C625FC">
      <w:pPr>
        <w:pStyle w:val="ListBullet"/>
        <w:spacing w:before="60"/>
      </w:pPr>
      <w:r w:rsidRPr="00E94F9C">
        <w:t xml:space="preserve">Federated Discovery and Retrieve – content </w:t>
      </w:r>
      <w:proofErr w:type="gramStart"/>
      <w:r w:rsidRPr="00E94F9C">
        <w:t>is</w:t>
      </w:r>
      <w:proofErr w:type="gramEnd"/>
      <w:r w:rsidRPr="00E94F9C">
        <w:t xml:space="preserve"> pulled directly from the content holder who is found through manual means or a directory</w:t>
      </w:r>
      <w:commentRangeEnd w:id="814"/>
      <w:r w:rsidR="000F46E6">
        <w:rPr>
          <w:rStyle w:val="CommentReference"/>
        </w:rPr>
        <w:commentReference w:id="814"/>
      </w:r>
    </w:p>
    <w:p w14:paraId="05F46EE6" w14:textId="77777777" w:rsidR="00C625FC" w:rsidRPr="00E94F9C" w:rsidRDefault="00C625FC" w:rsidP="00C625FC">
      <w:pPr>
        <w:pStyle w:val="BodyText"/>
      </w:pPr>
      <w:r w:rsidRPr="00E94F9C">
        <w:t xml:space="preserve">The three models are designed to support different use cases. The Direct Push model can be relatively </w:t>
      </w:r>
      <w:proofErr w:type="gramStart"/>
      <w:r w:rsidRPr="00E94F9C">
        <w:t>simple</w:t>
      </w:r>
      <w:proofErr w:type="gramEnd"/>
      <w:r w:rsidRPr="00E94F9C">
        <w:t xml:space="preserve"> but it cannot satisfy all use cases because it relies on the source of documents to know where those documents will be needed. The Discovery models can also handle use cases like:</w:t>
      </w:r>
    </w:p>
    <w:p w14:paraId="0D4F3005" w14:textId="77777777" w:rsidR="00C625FC" w:rsidRPr="00E94F9C" w:rsidRDefault="00C625FC" w:rsidP="00C625FC">
      <w:pPr>
        <w:pStyle w:val="ListBullet"/>
        <w:spacing w:before="60"/>
      </w:pPr>
      <w:r w:rsidRPr="00E94F9C">
        <w:t>Treatment of a new condition where prior conditions may be relevant</w:t>
      </w:r>
    </w:p>
    <w:p w14:paraId="31F1E7B7" w14:textId="77777777" w:rsidR="00C625FC" w:rsidRPr="00E94F9C" w:rsidRDefault="00C625FC" w:rsidP="00C625FC">
      <w:pPr>
        <w:pStyle w:val="ListBullet"/>
        <w:spacing w:before="60"/>
      </w:pPr>
      <w:r w:rsidRPr="00E94F9C">
        <w:t xml:space="preserve">Open </w:t>
      </w:r>
      <w:r w:rsidRPr="00E94F9C">
        <w:rPr>
          <w:szCs w:val="24"/>
        </w:rPr>
        <w:t xml:space="preserve">Referral, where the patient </w:t>
      </w:r>
      <w:proofErr w:type="gramStart"/>
      <w:r w:rsidRPr="00E94F9C">
        <w:rPr>
          <w:szCs w:val="24"/>
        </w:rPr>
        <w:t>is allowed to</w:t>
      </w:r>
      <w:proofErr w:type="gramEnd"/>
      <w:r w:rsidRPr="00E94F9C">
        <w:rPr>
          <w:szCs w:val="24"/>
        </w:rPr>
        <w:t xml:space="preserve"> choose the specialist</w:t>
      </w:r>
    </w:p>
    <w:p w14:paraId="28531E4A" w14:textId="77777777" w:rsidR="00C625FC" w:rsidRPr="00E94F9C" w:rsidRDefault="00C625FC" w:rsidP="00C625FC">
      <w:pPr>
        <w:pStyle w:val="ListBullet"/>
        <w:spacing w:before="60"/>
      </w:pPr>
      <w:r w:rsidRPr="00E94F9C">
        <w:rPr>
          <w:szCs w:val="24"/>
        </w:rPr>
        <w:t>Highly mobile patient</w:t>
      </w:r>
    </w:p>
    <w:p w14:paraId="17BDC950" w14:textId="77777777" w:rsidR="00C625FC" w:rsidRPr="00E94F9C" w:rsidRDefault="00C625FC" w:rsidP="00C625FC">
      <w:pPr>
        <w:pStyle w:val="ListBullet"/>
        <w:spacing w:before="60"/>
      </w:pPr>
      <w:r w:rsidRPr="00E94F9C">
        <w:rPr>
          <w:szCs w:val="24"/>
        </w:rPr>
        <w:t>Emergency</w:t>
      </w:r>
    </w:p>
    <w:p w14:paraId="66E0C007" w14:textId="77777777" w:rsidR="00C625FC" w:rsidRPr="00E94F9C" w:rsidRDefault="00C625FC" w:rsidP="00C625FC">
      <w:pPr>
        <w:pStyle w:val="ListBullet"/>
        <w:spacing w:before="60"/>
      </w:pPr>
      <w:r w:rsidRPr="00E94F9C">
        <w:rPr>
          <w:szCs w:val="24"/>
        </w:rPr>
        <w:t>Patient with many medical conditions</w:t>
      </w:r>
    </w:p>
    <w:p w14:paraId="5733AEB3" w14:textId="77777777" w:rsidR="00C625FC" w:rsidRPr="00E94F9C" w:rsidRDefault="00C625FC" w:rsidP="00C625FC">
      <w:pPr>
        <w:pStyle w:val="ListBullet"/>
        <w:spacing w:before="60"/>
      </w:pPr>
      <w:r w:rsidRPr="00E94F9C">
        <w:rPr>
          <w:szCs w:val="24"/>
        </w:rPr>
        <w:lastRenderedPageBreak/>
        <w:t>Patient with complex condition</w:t>
      </w:r>
    </w:p>
    <w:p w14:paraId="74C1E0EA" w14:textId="77777777" w:rsidR="00C625FC" w:rsidRPr="00E94F9C" w:rsidRDefault="00C625FC" w:rsidP="00C625FC">
      <w:pPr>
        <w:rPr>
          <w:szCs w:val="24"/>
        </w:rPr>
      </w:pPr>
      <w:r w:rsidRPr="00E94F9C">
        <w:rPr>
          <w:szCs w:val="24"/>
        </w:rPr>
        <w:t>The IHE profiles addressing these models are:</w:t>
      </w:r>
    </w:p>
    <w:p w14:paraId="4CDE73AF" w14:textId="0B40C9BC" w:rsidR="00C625FC" w:rsidRPr="00E94F9C" w:rsidRDefault="00C625FC" w:rsidP="00C625FC">
      <w:pPr>
        <w:pStyle w:val="ListBullet"/>
        <w:spacing w:before="60"/>
      </w:pPr>
      <w:r w:rsidRPr="00E94F9C">
        <w:t xml:space="preserve">Direct Push – </w:t>
      </w:r>
      <w:r>
        <w:t xml:space="preserve">Mobile access to Health Documents (MHD), </w:t>
      </w:r>
      <w:r w:rsidRPr="00E94F9C">
        <w:t>Cross-Enterprise Document Reliable Interchange (XDR)</w:t>
      </w:r>
      <w:r>
        <w:t>,</w:t>
      </w:r>
      <w:r w:rsidRPr="00E94F9C">
        <w:t xml:space="preserve"> and Cross-Enterprise Document Media Interchange (XDM)</w:t>
      </w:r>
    </w:p>
    <w:p w14:paraId="0D08D206" w14:textId="6D2799BB" w:rsidR="00C625FC" w:rsidRPr="00E94F9C" w:rsidRDefault="00C625FC" w:rsidP="00C625FC">
      <w:pPr>
        <w:pStyle w:val="ListBullet"/>
        <w:spacing w:before="60"/>
      </w:pPr>
      <w:r w:rsidRPr="00E94F9C">
        <w:t xml:space="preserve">Centralized Discovery and Retrieve (XDS Affinity Domain) – </w:t>
      </w:r>
      <w:del w:id="815" w:author="John Moehrke" w:date="2019-11-14T13:37:00Z">
        <w:r w:rsidDel="00177EFB">
          <w:delText>MHD-HIE</w:delText>
        </w:r>
      </w:del>
      <w:ins w:id="816" w:author="John Moehrke" w:date="2019-11-14T13:37:00Z">
        <w:r w:rsidR="00177EFB">
          <w:t>MHDS</w:t>
        </w:r>
      </w:ins>
      <w:r>
        <w:t xml:space="preserve">, and </w:t>
      </w:r>
      <w:r w:rsidRPr="00E94F9C">
        <w:t>Cross-Enterprise Document Sharing (XDS)</w:t>
      </w:r>
    </w:p>
    <w:p w14:paraId="266DF4AB" w14:textId="7FBB5F00" w:rsidR="00C625FC" w:rsidRDefault="00C625FC" w:rsidP="00C625FC">
      <w:pPr>
        <w:pStyle w:val="ListBullet"/>
        <w:spacing w:before="60"/>
      </w:pPr>
      <w:r w:rsidRPr="00E94F9C">
        <w:t>Federated Discovery and Retrieve – Cross-Community Access (XCA)</w:t>
      </w:r>
    </w:p>
    <w:p w14:paraId="26E68883" w14:textId="2BDAA5A7" w:rsidR="00C625FC" w:rsidRPr="00E94F9C" w:rsidRDefault="00C625FC" w:rsidP="00C625FC">
      <w:pPr>
        <w:pStyle w:val="BodyText"/>
      </w:pPr>
      <w:r>
        <w:t xml:space="preserve">The Mobile access to Health Documents (MHD) profile is also an access (API) method to XDS or XCA environments. These models and other alternatives are further discussed in the </w:t>
      </w:r>
      <w:hyperlink r:id="rId50" w:history="1">
        <w:proofErr w:type="spellStart"/>
        <w:r w:rsidRPr="00C625FC">
          <w:rPr>
            <w:rStyle w:val="Hyperlink"/>
          </w:rPr>
          <w:t>WhitePaper</w:t>
        </w:r>
        <w:proofErr w:type="spellEnd"/>
        <w:r w:rsidRPr="00C625FC">
          <w:rPr>
            <w:rStyle w:val="Hyperlink"/>
          </w:rPr>
          <w:t xml:space="preserve"> on Enabling Document Sharing through IHE Profiles</w:t>
        </w:r>
      </w:hyperlink>
    </w:p>
    <w:p w14:paraId="69E4C4D7" w14:textId="77777777" w:rsidR="00C625FC" w:rsidRDefault="00C625FC" w:rsidP="00C625FC">
      <w:pPr>
        <w:pStyle w:val="Heading4"/>
      </w:pPr>
      <w:bookmarkStart w:id="817" w:name="_Toc24634223"/>
      <w:bookmarkStart w:id="818" w:name="_Ref307473481"/>
      <w:bookmarkStart w:id="819" w:name="_Toc314820384"/>
      <w:commentRangeStart w:id="820"/>
      <w:r>
        <w:t>X.4.3.1 Direct Push</w:t>
      </w:r>
      <w:bookmarkEnd w:id="817"/>
    </w:p>
    <w:p w14:paraId="37F69EF9" w14:textId="23417B38" w:rsidR="00C625FC" w:rsidRDefault="00C625FC" w:rsidP="00C625FC">
      <w:pPr>
        <w:pStyle w:val="BodyText"/>
      </w:pPr>
      <w:r>
        <w:t xml:space="preserve">This exchange model is not the focus of the </w:t>
      </w:r>
      <w:del w:id="821" w:author="John Moehrke" w:date="2019-11-14T13:37:00Z">
        <w:r w:rsidDel="00177EFB">
          <w:delText>MHD-HIE</w:delText>
        </w:r>
      </w:del>
      <w:ins w:id="822" w:author="John Moehrke" w:date="2019-11-14T13:37:00Z">
        <w:r w:rsidR="00177EFB">
          <w:t>MHDS</w:t>
        </w:r>
      </w:ins>
      <w:r>
        <w:t xml:space="preserve"> profile. This function can be achieved using MHD profile with Document Source pushing to Document Recipient.</w:t>
      </w:r>
      <w:commentRangeEnd w:id="820"/>
      <w:r>
        <w:rPr>
          <w:rStyle w:val="CommentReference"/>
        </w:rPr>
        <w:commentReference w:id="820"/>
      </w:r>
    </w:p>
    <w:p w14:paraId="3179F4D6" w14:textId="2220D68E" w:rsidR="00C625FC" w:rsidRPr="00E94F9C" w:rsidRDefault="00C625FC" w:rsidP="00C625FC">
      <w:pPr>
        <w:pStyle w:val="Heading4"/>
      </w:pPr>
      <w:bookmarkStart w:id="823" w:name="_Toc24634224"/>
      <w:r>
        <w:t xml:space="preserve">X.4.3.2 </w:t>
      </w:r>
      <w:del w:id="824" w:author="John Moehrke" w:date="2019-11-14T13:37:00Z">
        <w:r w:rsidDel="00177EFB">
          <w:delText>MHD-HIE</w:delText>
        </w:r>
      </w:del>
      <w:ins w:id="825" w:author="John Moehrke" w:date="2019-11-14T13:37:00Z">
        <w:r w:rsidR="00177EFB">
          <w:t>MHDS</w:t>
        </w:r>
      </w:ins>
      <w:r>
        <w:t xml:space="preserve"> based </w:t>
      </w:r>
      <w:r w:rsidRPr="00E94F9C">
        <w:t>Centralized Discovery and Retrieve</w:t>
      </w:r>
      <w:bookmarkEnd w:id="818"/>
      <w:bookmarkEnd w:id="819"/>
      <w:bookmarkEnd w:id="823"/>
    </w:p>
    <w:p w14:paraId="2EB27728" w14:textId="60D3DCCD" w:rsidR="00C625FC" w:rsidRPr="00E94F9C" w:rsidRDefault="00C625FC" w:rsidP="00C625FC">
      <w:pPr>
        <w:pStyle w:val="BodyText"/>
        <w:rPr>
          <w:rFonts w:cs="Arial"/>
        </w:rPr>
      </w:pPr>
      <w:r w:rsidRPr="00E94F9C">
        <w:rPr>
          <w:rFonts w:cs="Arial"/>
        </w:rPr>
        <w:t xml:space="preserve">The </w:t>
      </w:r>
      <w:del w:id="826" w:author="John Moehrke" w:date="2019-11-14T13:37:00Z">
        <w:r w:rsidDel="00177EFB">
          <w:delText>MHD-HIE</w:delText>
        </w:r>
      </w:del>
      <w:ins w:id="827" w:author="John Moehrke" w:date="2019-11-14T13:37:00Z">
        <w:r w:rsidR="00177EFB">
          <w:t>MHDS</w:t>
        </w:r>
      </w:ins>
      <w:r w:rsidRPr="00E94F9C">
        <w:t xml:space="preserve"> profile enables centralized discovery of health documents and retrieval of those documents from distributed document repositories.</w:t>
      </w:r>
    </w:p>
    <w:p w14:paraId="0F9202F7" w14:textId="3ACA8ECC" w:rsidR="00C625FC" w:rsidRPr="00E94F9C" w:rsidRDefault="00C625FC" w:rsidP="00C625FC">
      <w:pPr>
        <w:pStyle w:val="BodyText"/>
        <w:rPr>
          <w:rFonts w:cs="Arial"/>
        </w:rPr>
      </w:pPr>
      <w:r w:rsidRPr="00E94F9C">
        <w:rPr>
          <w:rFonts w:cs="Arial"/>
        </w:rPr>
        <w:t xml:space="preserve">The following scenario describes a typical exchange of clinical information using </w:t>
      </w:r>
      <w:del w:id="828" w:author="John Moehrke" w:date="2019-11-14T13:37:00Z">
        <w:r w:rsidDel="00177EFB">
          <w:rPr>
            <w:rFonts w:cs="Arial"/>
          </w:rPr>
          <w:delText>MHD-HIE</w:delText>
        </w:r>
      </w:del>
      <w:ins w:id="829" w:author="John Moehrke" w:date="2019-11-14T13:37:00Z">
        <w:r w:rsidR="00177EFB">
          <w:rPr>
            <w:rFonts w:cs="Arial"/>
          </w:rPr>
          <w:t>MHDS</w:t>
        </w:r>
      </w:ins>
      <w:r w:rsidRPr="00E94F9C">
        <w:rPr>
          <w:rFonts w:cs="Arial"/>
        </w:rPr>
        <w:t xml:space="preserve">. Dr. </w:t>
      </w:r>
      <w:proofErr w:type="spellStart"/>
      <w:r w:rsidRPr="00E94F9C">
        <w:rPr>
          <w:rFonts w:cs="Arial"/>
        </w:rPr>
        <w:t>Suwati</w:t>
      </w:r>
      <w:proofErr w:type="spellEnd"/>
      <w:r w:rsidRPr="00E94F9C">
        <w:rPr>
          <w:rFonts w:cs="Arial"/>
        </w:rPr>
        <w:t xml:space="preserve"> works for New Hope Medical Partners which provides her with an EMR system. Her patient, Mary Gomez, just explained to the doctor that she was recently hospitalized at Norwalk General Hospital. Dr. </w:t>
      </w:r>
      <w:proofErr w:type="spellStart"/>
      <w:r w:rsidRPr="00E94F9C">
        <w:rPr>
          <w:rFonts w:cs="Arial"/>
        </w:rPr>
        <w:t>Suwati</w:t>
      </w:r>
      <w:proofErr w:type="spellEnd"/>
      <w:r w:rsidRPr="00E94F9C">
        <w:rPr>
          <w:rFonts w:cs="Arial"/>
        </w:rPr>
        <w:t xml:space="preserve"> would like to review the medical records that documented Mary's hospital stay. Using her EMR, Dr. </w:t>
      </w:r>
      <w:proofErr w:type="spellStart"/>
      <w:r w:rsidRPr="00E94F9C">
        <w:rPr>
          <w:rFonts w:cs="Arial"/>
        </w:rPr>
        <w:t>Suwati</w:t>
      </w:r>
      <w:proofErr w:type="spellEnd"/>
      <w:r w:rsidRPr="00E94F9C">
        <w:rPr>
          <w:rFonts w:cs="Arial"/>
        </w:rPr>
        <w:t xml:space="preserve"> searches for recent documents for Mary Gomez created by Norwalk General Hospital's EHR. Having found several documents (lab results, radiology reports, a discharge summary, etc.), Dr. </w:t>
      </w:r>
      <w:proofErr w:type="spellStart"/>
      <w:r w:rsidRPr="00E94F9C">
        <w:rPr>
          <w:rFonts w:cs="Arial"/>
        </w:rPr>
        <w:t>Suwati</w:t>
      </w:r>
      <w:proofErr w:type="spellEnd"/>
      <w:r w:rsidRPr="00E94F9C">
        <w:rPr>
          <w:rFonts w:cs="Arial"/>
        </w:rPr>
        <w:t xml:space="preserve"> chooses first to view Mary's radiology reports. Having read the reports, she discards them. However, Dr. </w:t>
      </w:r>
      <w:proofErr w:type="spellStart"/>
      <w:r w:rsidRPr="00E94F9C">
        <w:rPr>
          <w:rFonts w:cs="Arial"/>
        </w:rPr>
        <w:t>Suwati</w:t>
      </w:r>
      <w:proofErr w:type="spellEnd"/>
      <w:r w:rsidRPr="00E94F9C">
        <w:rPr>
          <w:rFonts w:cs="Arial"/>
        </w:rPr>
        <w:t xml:space="preserve"> reads the discharge summary and then saves it to Mary's record in the local EMR. </w:t>
      </w:r>
    </w:p>
    <w:p w14:paraId="6F887181" w14:textId="1113BFB8" w:rsidR="00C625FC" w:rsidRPr="00E94F9C" w:rsidRDefault="00C625FC" w:rsidP="00C625FC">
      <w:pPr>
        <w:pStyle w:val="BodyText"/>
        <w:rPr>
          <w:rFonts w:cs="Arial"/>
        </w:rPr>
      </w:pPr>
      <w:r w:rsidRPr="00E94F9C">
        <w:rPr>
          <w:rFonts w:cs="Arial"/>
        </w:rPr>
        <w:t xml:space="preserve">In this scenario of health information exchange, the </w:t>
      </w:r>
      <w:commentRangeStart w:id="830"/>
      <w:del w:id="831" w:author="John Moehrke" w:date="2019-11-14T13:43:00Z">
        <w:r w:rsidRPr="00E94F9C" w:rsidDel="00177EFB">
          <w:rPr>
            <w:rFonts w:cs="Arial"/>
          </w:rPr>
          <w:delText>prim</w:delText>
        </w:r>
      </w:del>
      <w:ins w:id="832" w:author="John Moehrke" w:date="2019-12-03T21:23:00Z">
        <w:r w:rsidR="00066856">
          <w:rPr>
            <w:rFonts w:cs="Arial"/>
          </w:rPr>
          <w:t>primary</w:t>
        </w:r>
      </w:ins>
      <w:del w:id="833" w:author="John Moehrke" w:date="2019-12-03T21:23:00Z">
        <w:r w:rsidRPr="00E94F9C" w:rsidDel="00066856">
          <w:rPr>
            <w:rFonts w:cs="Arial"/>
          </w:rPr>
          <w:delText>ary</w:delText>
        </w:r>
      </w:del>
      <w:r w:rsidRPr="00E94F9C">
        <w:rPr>
          <w:rFonts w:cs="Arial"/>
        </w:rPr>
        <w:t xml:space="preserve"> </w:t>
      </w:r>
      <w:commentRangeEnd w:id="830"/>
      <w:r w:rsidR="000F46E6">
        <w:rPr>
          <w:rStyle w:val="CommentReference"/>
        </w:rPr>
        <w:commentReference w:id="830"/>
      </w:r>
      <w:r w:rsidRPr="00E94F9C">
        <w:rPr>
          <w:rFonts w:cs="Arial"/>
        </w:rPr>
        <w:t xml:space="preserve">player (Dr. </w:t>
      </w:r>
      <w:proofErr w:type="spellStart"/>
      <w:r w:rsidRPr="00E94F9C">
        <w:rPr>
          <w:rFonts w:cs="Arial"/>
        </w:rPr>
        <w:t>Suwati</w:t>
      </w:r>
      <w:proofErr w:type="spellEnd"/>
      <w:r w:rsidRPr="00E94F9C">
        <w:rPr>
          <w:rFonts w:cs="Arial"/>
        </w:rPr>
        <w:t xml:space="preserve">) has three principal objectives: find patient records available from external systems, view a selection of those records, and incorporate a select number of those records to her local system. This sequence of actions is repeated continually in the healthcare setting. To address this very common scenario, IHE has created the </w:t>
      </w:r>
      <w:del w:id="834" w:author="John Moehrke" w:date="2019-11-14T13:37:00Z">
        <w:r w:rsidDel="00177EFB">
          <w:rPr>
            <w:rFonts w:cs="Arial"/>
          </w:rPr>
          <w:delText>MHD-HIE</w:delText>
        </w:r>
      </w:del>
      <w:ins w:id="835" w:author="John Moehrke" w:date="2019-11-14T13:37:00Z">
        <w:r w:rsidR="00177EFB">
          <w:rPr>
            <w:rFonts w:cs="Arial"/>
          </w:rPr>
          <w:t>MHDS</w:t>
        </w:r>
      </w:ins>
      <w:r w:rsidRPr="00E94F9C">
        <w:rPr>
          <w:rFonts w:cs="Arial"/>
        </w:rPr>
        <w:t xml:space="preserve"> profile, a method to coordinate the authorized discovery and sharing of medical documents among disparate information systems. </w:t>
      </w:r>
    </w:p>
    <w:p w14:paraId="60774F68" w14:textId="1045C9A3" w:rsidR="00C625FC" w:rsidRPr="00E94F9C" w:rsidRDefault="00C625FC" w:rsidP="00C625FC">
      <w:pPr>
        <w:pStyle w:val="BodyText"/>
        <w:rPr>
          <w:rFonts w:cs="Arial"/>
        </w:rPr>
      </w:pPr>
      <w:del w:id="836" w:author="John Moehrke" w:date="2019-11-14T13:37:00Z">
        <w:r w:rsidDel="00177EFB">
          <w:rPr>
            <w:rFonts w:cs="Arial"/>
          </w:rPr>
          <w:delText>MHD-HIE</w:delText>
        </w:r>
      </w:del>
      <w:ins w:id="837" w:author="John Moehrke" w:date="2019-11-14T13:37:00Z">
        <w:r w:rsidR="00177EFB">
          <w:rPr>
            <w:rFonts w:cs="Arial"/>
          </w:rPr>
          <w:t>MHDS</w:t>
        </w:r>
      </w:ins>
      <w:r w:rsidRPr="00E94F9C">
        <w:rPr>
          <w:rFonts w:cs="Arial"/>
        </w:rPr>
        <w:t xml:space="preserve"> minimizes the burden imposed on the document sources and consumers when sharing documents by establishing the use of two infrastructure components (the document registry and document repositories), which handle most of the effort involved in exchanging clinical data. This separation allows for minimal yet rich metadata to be centrally managed in a document registry while the full clinical details stay protected within distributed document repositories. The IHE profiles enable the automation of discovery and retrieve by more advanced health information systems.</w:t>
      </w:r>
    </w:p>
    <w:p w14:paraId="5C2E3833" w14:textId="49A1DDEB" w:rsidR="00C625FC" w:rsidRPr="00E94F9C" w:rsidRDefault="00C625FC" w:rsidP="00C625FC">
      <w:pPr>
        <w:pStyle w:val="Heading5"/>
      </w:pPr>
      <w:bookmarkStart w:id="838" w:name="_Toc314820385"/>
      <w:bookmarkStart w:id="839" w:name="_Toc24634225"/>
      <w:r>
        <w:lastRenderedPageBreak/>
        <w:t xml:space="preserve">X.4.3.2.1 </w:t>
      </w:r>
      <w:r w:rsidRPr="00E94F9C">
        <w:t>Document Publishing</w:t>
      </w:r>
      <w:bookmarkEnd w:id="838"/>
      <w:bookmarkEnd w:id="839"/>
    </w:p>
    <w:p w14:paraId="742EDA2F" w14:textId="2AF37A54" w:rsidR="00C625FC" w:rsidRPr="00E94F9C" w:rsidRDefault="00C625FC" w:rsidP="00C625FC">
      <w:pPr>
        <w:pStyle w:val="BodyText"/>
        <w:rPr>
          <w:rFonts w:cs="Arial"/>
        </w:rPr>
      </w:pPr>
      <w:commentRangeStart w:id="840"/>
      <w:r w:rsidRPr="00E94F9C">
        <w:rPr>
          <w:rFonts w:cs="Arial"/>
        </w:rPr>
        <w:t xml:space="preserve">The </w:t>
      </w:r>
      <w:del w:id="841" w:author="John Moehrke" w:date="2019-12-03T21:26:00Z">
        <w:r w:rsidRPr="00E94F9C" w:rsidDel="004F38C2">
          <w:rPr>
            <w:rFonts w:cs="Arial"/>
          </w:rPr>
          <w:delText xml:space="preserve">document registry </w:delText>
        </w:r>
      </w:del>
      <w:del w:id="842" w:author="John Moehrke" w:date="2019-12-03T21:23:00Z">
        <w:r w:rsidRPr="00E94F9C" w:rsidDel="00066856">
          <w:rPr>
            <w:rFonts w:cs="Arial"/>
          </w:rPr>
          <w:delText xml:space="preserve">and document repositories always work hand-in-hand, the one being useless without the other. </w:delText>
        </w:r>
        <w:commentRangeEnd w:id="840"/>
        <w:r w:rsidR="000F46E6" w:rsidDel="00066856">
          <w:rPr>
            <w:rStyle w:val="CommentReference"/>
          </w:rPr>
          <w:commentReference w:id="840"/>
        </w:r>
        <w:r w:rsidRPr="00E94F9C" w:rsidDel="00066856">
          <w:rPr>
            <w:rFonts w:cs="Arial"/>
          </w:rPr>
          <w:delText xml:space="preserve">It may be convenient to think of the document registry and document repositories </w:delText>
        </w:r>
      </w:del>
      <w:del w:id="843" w:author="John Moehrke" w:date="2019-12-03T21:26:00Z">
        <w:r w:rsidRPr="00E94F9C" w:rsidDel="004F38C2">
          <w:rPr>
            <w:rFonts w:cs="Arial"/>
          </w:rPr>
          <w:delText>like a public library</w:delText>
        </w:r>
      </w:del>
      <w:ins w:id="844" w:author="John Moehrke" w:date="2019-12-03T21:26:00Z">
        <w:r w:rsidR="004F38C2">
          <w:rPr>
            <w:rFonts w:cs="Arial"/>
          </w:rPr>
          <w:t>MHD system acts</w:t>
        </w:r>
      </w:ins>
      <w:ins w:id="845" w:author="John Moehrke" w:date="2019-12-03T21:27:00Z">
        <w:r w:rsidR="004F38C2">
          <w:rPr>
            <w:rFonts w:cs="Arial"/>
          </w:rPr>
          <w:t xml:space="preserve"> like a Library for books</w:t>
        </w:r>
      </w:ins>
      <w:r w:rsidRPr="00E94F9C">
        <w:rPr>
          <w:rFonts w:cs="Arial"/>
        </w:rPr>
        <w:t xml:space="preserve">. The document </w:t>
      </w:r>
      <w:del w:id="846" w:author="John Moehrke" w:date="2019-12-03T21:25:00Z">
        <w:r w:rsidRPr="00E94F9C" w:rsidDel="004F38C2">
          <w:rPr>
            <w:rFonts w:cs="Arial"/>
          </w:rPr>
          <w:delText xml:space="preserve">repositories </w:delText>
        </w:r>
      </w:del>
      <w:ins w:id="847" w:author="John Moehrke" w:date="2019-12-03T21:25:00Z">
        <w:r w:rsidR="004F38C2">
          <w:rPr>
            <w:rFonts w:cs="Arial"/>
          </w:rPr>
          <w:t xml:space="preserve">may be made available within the </w:t>
        </w:r>
      </w:ins>
      <w:ins w:id="848" w:author="John Moehrke" w:date="2019-12-03T21:26:00Z">
        <w:r w:rsidR="004F38C2">
          <w:rPr>
            <w:rFonts w:cs="Arial"/>
          </w:rPr>
          <w:t>d</w:t>
        </w:r>
      </w:ins>
      <w:ins w:id="849" w:author="John Moehrke" w:date="2019-12-03T21:25:00Z">
        <w:r w:rsidR="004F38C2">
          <w:rPr>
            <w:rFonts w:cs="Arial"/>
          </w:rPr>
          <w:t xml:space="preserve">ocument </w:t>
        </w:r>
      </w:ins>
      <w:ins w:id="850" w:author="John Moehrke" w:date="2019-12-03T21:26:00Z">
        <w:r w:rsidR="004F38C2">
          <w:rPr>
            <w:rFonts w:cs="Arial"/>
          </w:rPr>
          <w:t>r</w:t>
        </w:r>
      </w:ins>
      <w:ins w:id="851" w:author="John Moehrke" w:date="2019-12-03T21:25:00Z">
        <w:r w:rsidR="004F38C2">
          <w:rPr>
            <w:rFonts w:cs="Arial"/>
          </w:rPr>
          <w:t>egistry or at the source organization</w:t>
        </w:r>
      </w:ins>
      <w:del w:id="852" w:author="John Moehrke" w:date="2019-12-03T21:25:00Z">
        <w:r w:rsidRPr="00E94F9C" w:rsidDel="004F38C2">
          <w:rPr>
            <w:rFonts w:cs="Arial"/>
          </w:rPr>
          <w:delText>are a library's set of shelves</w:delText>
        </w:r>
      </w:del>
      <w:r w:rsidRPr="00E94F9C">
        <w:rPr>
          <w:rFonts w:cs="Arial"/>
        </w:rPr>
        <w:t xml:space="preserve">, an organized resting place for books (i.e., medical documents) that are available to library patrons. The document registry is the library's card-catalog, a tool for locating specific books that lie on those rows and rows of shelves. Unlike a library, the bookshelves are potentially deployed within each participating organization; </w:t>
      </w:r>
      <w:proofErr w:type="gramStart"/>
      <w:r w:rsidRPr="00E94F9C">
        <w:rPr>
          <w:rFonts w:cs="Arial"/>
        </w:rPr>
        <w:t>thus</w:t>
      </w:r>
      <w:proofErr w:type="gramEnd"/>
      <w:r w:rsidRPr="00E94F9C">
        <w:rPr>
          <w:rFonts w:cs="Arial"/>
        </w:rPr>
        <w:t xml:space="preserve"> the books are controlled by the original organization until the moment that another organization requests a copy.</w:t>
      </w:r>
    </w:p>
    <w:p w14:paraId="44753F3A" w14:textId="71F5ED49" w:rsidR="00C625FC" w:rsidRPr="00E94F9C" w:rsidRDefault="00C625FC" w:rsidP="00C625FC">
      <w:pPr>
        <w:pStyle w:val="BodyText"/>
        <w:rPr>
          <w:rFonts w:cs="Arial"/>
        </w:rPr>
      </w:pPr>
      <w:r w:rsidRPr="00E94F9C">
        <w:rPr>
          <w:rFonts w:cs="Arial"/>
        </w:rPr>
        <w:t xml:space="preserve">It is the responsibility of the publisher to put the books (documents) on the shelf and provide the information for the card-catalog (metadata). The library will step in to update the card-catalog with the data needed to find the new book. In </w:t>
      </w:r>
      <w:r>
        <w:rPr>
          <w:rFonts w:cs="Arial"/>
        </w:rPr>
        <w:t>IHE</w:t>
      </w:r>
      <w:r w:rsidRPr="00E94F9C">
        <w:rPr>
          <w:rFonts w:cs="Arial"/>
        </w:rPr>
        <w:t xml:space="preserve"> jargon the publisher is called the document source, whereas the act of putting the book on the shelf and then cataloging </w:t>
      </w:r>
      <w:commentRangeStart w:id="853"/>
      <w:r w:rsidRPr="00E94F9C">
        <w:rPr>
          <w:rFonts w:cs="Arial"/>
        </w:rPr>
        <w:t>it</w:t>
      </w:r>
      <w:commentRangeEnd w:id="853"/>
      <w:r>
        <w:rPr>
          <w:rStyle w:val="CommentReference"/>
        </w:rPr>
        <w:commentReference w:id="853"/>
      </w:r>
      <w:r w:rsidRPr="00E94F9C">
        <w:rPr>
          <w:rFonts w:cs="Arial"/>
        </w:rPr>
        <w:t>.</w:t>
      </w:r>
    </w:p>
    <w:p w14:paraId="53B51689" w14:textId="77777777" w:rsidR="00C625FC" w:rsidRPr="00E94F9C" w:rsidRDefault="00C625FC" w:rsidP="00C625FC">
      <w:pPr>
        <w:pStyle w:val="BodyText"/>
      </w:pPr>
      <w:r w:rsidRPr="00E94F9C">
        <w:t xml:space="preserve">The actual location of the document repository will depend on the local deployment. IHE provides flexibility to enable many different deployment approaches. </w:t>
      </w:r>
    </w:p>
    <w:p w14:paraId="5C06C156" w14:textId="77777777" w:rsidR="00C625FC" w:rsidRDefault="00C625FC" w:rsidP="00C625FC">
      <w:pPr>
        <w:pStyle w:val="ListBullet"/>
        <w:spacing w:before="60"/>
      </w:pPr>
      <w:r w:rsidRPr="00E94F9C">
        <w:t>The document repository may be combined with the document registry, allowing for an integrated environment where no external “update registry” transaction is needed.</w:t>
      </w:r>
    </w:p>
    <w:p w14:paraId="652E568A" w14:textId="67462AA7" w:rsidR="00C625FC" w:rsidRPr="004F38C2" w:rsidRDefault="00C625FC" w:rsidP="00C625FC">
      <w:pPr>
        <w:pStyle w:val="ListBullet"/>
        <w:tabs>
          <w:tab w:val="clear" w:pos="360"/>
          <w:tab w:val="num" w:pos="720"/>
        </w:tabs>
        <w:spacing w:before="60"/>
        <w:ind w:left="720"/>
        <w:rPr>
          <w:rPrChange w:id="854" w:author="John Moehrke" w:date="2019-12-03T21:28:00Z">
            <w:rPr>
              <w:highlight w:val="yellow"/>
            </w:rPr>
          </w:rPrChange>
        </w:rPr>
      </w:pPr>
      <w:r w:rsidRPr="004F38C2">
        <w:rPr>
          <w:rPrChange w:id="855" w:author="John Moehrke" w:date="2019-12-03T21:28:00Z">
            <w:rPr>
              <w:highlight w:val="yellow"/>
            </w:rPr>
          </w:rPrChange>
        </w:rPr>
        <w:t xml:space="preserve">In this case the Document Source includes the document in a FHIR Binary Resource within the “Provide Document Resources” [ITI-65] transaction </w:t>
      </w:r>
    </w:p>
    <w:p w14:paraId="3DBAE4FE" w14:textId="09DF2C07" w:rsidR="00C625FC" w:rsidRDefault="00C625FC" w:rsidP="00C625FC">
      <w:pPr>
        <w:pStyle w:val="ListBullet"/>
        <w:spacing w:before="60"/>
      </w:pPr>
      <w:r w:rsidRPr="00E94F9C">
        <w:t>The document repository could be combined with a document source allowing a large hospital system to enable its local EMR system to also act as a document repository. In this case there is no externally recognized “provide and register” transaction, but simply the “update registry” transaction from the hospital system to the central document registry.</w:t>
      </w:r>
    </w:p>
    <w:p w14:paraId="51A8B679" w14:textId="3071D9F5" w:rsidR="00C625FC" w:rsidRPr="004F38C2" w:rsidRDefault="00C625FC" w:rsidP="00C625FC">
      <w:pPr>
        <w:pStyle w:val="ListBullet"/>
        <w:tabs>
          <w:tab w:val="clear" w:pos="360"/>
          <w:tab w:val="num" w:pos="720"/>
        </w:tabs>
        <w:spacing w:before="60"/>
        <w:ind w:left="720"/>
        <w:rPr>
          <w:rPrChange w:id="856" w:author="John Moehrke" w:date="2019-12-03T21:28:00Z">
            <w:rPr>
              <w:highlight w:val="yellow"/>
            </w:rPr>
          </w:rPrChange>
        </w:rPr>
      </w:pPr>
      <w:r w:rsidRPr="004F38C2">
        <w:rPr>
          <w:rPrChange w:id="857" w:author="John Moehrke" w:date="2019-12-03T21:28:00Z">
            <w:rPr>
              <w:highlight w:val="yellow"/>
            </w:rPr>
          </w:rPrChange>
        </w:rPr>
        <w:t>In this case the Document Source stores the document in an accessible server and includes the URL to that location in the “Provide Document Resources” [ITI-65] transaction</w:t>
      </w:r>
    </w:p>
    <w:p w14:paraId="45EFBD97" w14:textId="0448978D" w:rsidR="00C625FC" w:rsidRPr="004F38C2" w:rsidRDefault="00C625FC" w:rsidP="00C625FC">
      <w:pPr>
        <w:pStyle w:val="ListBullet"/>
        <w:spacing w:before="60"/>
        <w:rPr>
          <w:rPrChange w:id="858" w:author="John Moehrke" w:date="2019-12-03T21:28:00Z">
            <w:rPr/>
          </w:rPrChange>
        </w:rPr>
      </w:pPr>
      <w:r w:rsidRPr="00E94F9C">
        <w:t xml:space="preserve">There is no </w:t>
      </w:r>
      <w:r w:rsidRPr="004F38C2">
        <w:rPr>
          <w:rPrChange w:id="859" w:author="John Moehrke" w:date="2019-12-03T21:28:00Z">
            <w:rPr/>
          </w:rPrChange>
        </w:rPr>
        <w:t xml:space="preserve">restriction on how many document repositories can be associated with a single document registry. </w:t>
      </w:r>
      <w:proofErr w:type="gramStart"/>
      <w:r w:rsidRPr="004F38C2">
        <w:rPr>
          <w:rPrChange w:id="860" w:author="John Moehrke" w:date="2019-12-03T21:28:00Z">
            <w:rPr>
              <w:highlight w:val="yellow"/>
            </w:rPr>
          </w:rPrChange>
        </w:rPr>
        <w:t>However</w:t>
      </w:r>
      <w:proofErr w:type="gramEnd"/>
      <w:r w:rsidRPr="004F38C2">
        <w:rPr>
          <w:rPrChange w:id="861" w:author="John Moehrke" w:date="2019-12-03T21:28:00Z">
            <w:rPr>
              <w:highlight w:val="yellow"/>
            </w:rPr>
          </w:rPrChange>
        </w:rPr>
        <w:t xml:space="preserve"> any document repository must be made available for authorized retrieval of the documents contained and referenced within the Document Registry.</w:t>
      </w:r>
    </w:p>
    <w:p w14:paraId="1949111D" w14:textId="77777777" w:rsidR="00C625FC" w:rsidRPr="00E94F9C" w:rsidRDefault="00C625FC" w:rsidP="00C625FC">
      <w:pPr>
        <w:pStyle w:val="ListBullet"/>
        <w:spacing w:before="60"/>
      </w:pPr>
      <w:r w:rsidRPr="004F38C2">
        <w:rPr>
          <w:rPrChange w:id="862" w:author="John Moehrke" w:date="2019-12-03T21:28:00Z">
            <w:rPr/>
          </w:rPrChange>
        </w:rPr>
        <w:t>There are no constraints on where a document repository is hosted, the decision is based</w:t>
      </w:r>
      <w:r w:rsidRPr="00E94F9C">
        <w:t xml:space="preserve"> on many implementation considerations. For instance, a hospital may want to keep its clinical content local in which case it supplies a repository hosted locally. Or a small physician office may have no ability to support a repository and will prefer to use a repository provided by an external organization, like a hospital system of an infrastructure only partner.</w:t>
      </w:r>
    </w:p>
    <w:p w14:paraId="23225569" w14:textId="70F2F1A3" w:rsidR="00C625FC" w:rsidRPr="00E94F9C" w:rsidRDefault="00C625FC" w:rsidP="00C625FC">
      <w:pPr>
        <w:pStyle w:val="Heading5"/>
      </w:pPr>
      <w:bookmarkStart w:id="863" w:name="_Toc314042060"/>
      <w:bookmarkStart w:id="864" w:name="_Toc314820386"/>
      <w:bookmarkStart w:id="865" w:name="_Toc24634226"/>
      <w:bookmarkEnd w:id="863"/>
      <w:r>
        <w:t xml:space="preserve">X.4.3.2.2 </w:t>
      </w:r>
      <w:r w:rsidRPr="00E94F9C">
        <w:t>Document Discovery</w:t>
      </w:r>
      <w:bookmarkEnd w:id="864"/>
      <w:bookmarkEnd w:id="865"/>
    </w:p>
    <w:p w14:paraId="773368BE" w14:textId="60551FC5" w:rsidR="00C625FC" w:rsidRPr="00E94F9C" w:rsidRDefault="00C625FC" w:rsidP="00C625FC">
      <w:pPr>
        <w:pStyle w:val="BodyText"/>
      </w:pPr>
      <w:r w:rsidRPr="00E94F9C">
        <w:t xml:space="preserve">To complete our analogy, we must consider the library patron (Dr. </w:t>
      </w:r>
      <w:proofErr w:type="spellStart"/>
      <w:r w:rsidRPr="00E94F9C">
        <w:t>Suwati</w:t>
      </w:r>
      <w:proofErr w:type="spellEnd"/>
      <w:r w:rsidRPr="00E94F9C">
        <w:t xml:space="preserve"> in our case), whose goal is to find specific books. The patron interacts with the catalog; sometimes searching for specific books, other times browsing what is available. Once the locations of interesting books are discovered, the patron fetches them from the shelves. In our </w:t>
      </w:r>
      <w:del w:id="866" w:author="John Moehrke" w:date="2019-11-14T13:37:00Z">
        <w:r w:rsidDel="00177EFB">
          <w:delText>MHD-HIE</w:delText>
        </w:r>
      </w:del>
      <w:ins w:id="867" w:author="John Moehrke" w:date="2019-11-14T13:37:00Z">
        <w:r w:rsidR="00177EFB">
          <w:t>MHDS</w:t>
        </w:r>
      </w:ins>
      <w:r w:rsidRPr="00E94F9C">
        <w:t xml:space="preserve"> drama, the document consumer (our library patron) interacts with the </w:t>
      </w:r>
      <w:r>
        <w:t>D</w:t>
      </w:r>
      <w:r w:rsidRPr="00E94F9C">
        <w:t xml:space="preserve">ocument </w:t>
      </w:r>
      <w:r>
        <w:t>R</w:t>
      </w:r>
      <w:r w:rsidRPr="00E94F9C">
        <w:t xml:space="preserve">egistry </w:t>
      </w:r>
      <w:r>
        <w:t xml:space="preserve">through the Document </w:t>
      </w:r>
      <w:r>
        <w:lastRenderedPageBreak/>
        <w:t xml:space="preserve">Responder Actor </w:t>
      </w:r>
      <w:r w:rsidRPr="00E94F9C">
        <w:t>to find medical records of interest. This process is known as the "</w:t>
      </w:r>
      <w:r>
        <w:t>Find Document Manifest” [ITI-66], and “Find Document References”</w:t>
      </w:r>
      <w:r w:rsidRPr="00E94F9C">
        <w:t xml:space="preserve"> </w:t>
      </w:r>
      <w:r>
        <w:t xml:space="preserve">[ITI-67] </w:t>
      </w:r>
      <w:r w:rsidRPr="00E94F9C">
        <w:t>transaction</w:t>
      </w:r>
      <w:r>
        <w:t>s</w:t>
      </w:r>
      <w:r w:rsidRPr="00E94F9C">
        <w:t xml:space="preserve">. The act of fetching the medical record from a </w:t>
      </w:r>
      <w:r>
        <w:t>D</w:t>
      </w:r>
      <w:r w:rsidRPr="00E94F9C">
        <w:t xml:space="preserve">ocument </w:t>
      </w:r>
      <w:r>
        <w:t>Responder (</w:t>
      </w:r>
      <w:r w:rsidRPr="00E94F9C">
        <w:t>repository</w:t>
      </w:r>
      <w:r>
        <w:t>)</w:t>
      </w:r>
      <w:r w:rsidRPr="00E94F9C">
        <w:t xml:space="preserve"> is known as the "</w:t>
      </w:r>
      <w:r>
        <w:t>R</w:t>
      </w:r>
      <w:r w:rsidRPr="00E94F9C">
        <w:t xml:space="preserve">etrieve </w:t>
      </w:r>
      <w:r>
        <w:t>D</w:t>
      </w:r>
      <w:r w:rsidRPr="00E94F9C">
        <w:t xml:space="preserve">ocument" </w:t>
      </w:r>
      <w:r>
        <w:t xml:space="preserve">[ITI-68] </w:t>
      </w:r>
      <w:r w:rsidRPr="00E94F9C">
        <w:t>transaction. Of course, with the structured and coded metadata, this step of discovery can be highly automated.</w:t>
      </w:r>
    </w:p>
    <w:p w14:paraId="0A464BCB" w14:textId="5FBBB1E4" w:rsidR="00C625FC" w:rsidRPr="00E94F9C" w:rsidRDefault="00C625FC" w:rsidP="00C625FC">
      <w:pPr>
        <w:pStyle w:val="Heading5"/>
      </w:pPr>
      <w:bookmarkStart w:id="868" w:name="_Toc314820387"/>
      <w:bookmarkStart w:id="869" w:name="_Toc24634227"/>
      <w:r>
        <w:t xml:space="preserve">X.4.3.2.3 </w:t>
      </w:r>
      <w:r w:rsidRPr="00E94F9C">
        <w:t>Governance</w:t>
      </w:r>
      <w:bookmarkEnd w:id="868"/>
      <w:bookmarkEnd w:id="869"/>
    </w:p>
    <w:p w14:paraId="45D66D82" w14:textId="3CB0B331" w:rsidR="00C625FC" w:rsidRPr="00E94F9C" w:rsidRDefault="00C625FC" w:rsidP="00C625FC">
      <w:pPr>
        <w:pStyle w:val="BodyText"/>
        <w:rPr>
          <w:rFonts w:cs="Arial"/>
        </w:rPr>
      </w:pPr>
      <w:r w:rsidRPr="00E94F9C">
        <w:t>As described in Section</w:t>
      </w:r>
      <w:r>
        <w:t>X.4.2</w:t>
      </w:r>
      <w:r w:rsidRPr="00E94F9C">
        <w:t xml:space="preserve">: </w:t>
      </w:r>
      <w:r w:rsidRPr="00E94F9C">
        <w:rPr>
          <w:i/>
        </w:rPr>
        <w:fldChar w:fldCharType="begin"/>
      </w:r>
      <w:r w:rsidRPr="00E94F9C">
        <w:rPr>
          <w:i/>
        </w:rPr>
        <w:instrText xml:space="preserve"> REF _Ref307920239 \h  \* MERGEFORMAT </w:instrText>
      </w:r>
      <w:r w:rsidRPr="00E94F9C">
        <w:rPr>
          <w:i/>
        </w:rPr>
      </w:r>
      <w:r w:rsidRPr="00E94F9C">
        <w:rPr>
          <w:i/>
        </w:rPr>
        <w:fldChar w:fldCharType="separate"/>
      </w:r>
      <w:r w:rsidRPr="00E94F9C">
        <w:rPr>
          <w:i/>
        </w:rPr>
        <w:t>Principles of IHE for Health Document Sharing</w:t>
      </w:r>
      <w:r w:rsidRPr="00E94F9C">
        <w:rPr>
          <w:i/>
        </w:rPr>
        <w:fldChar w:fldCharType="end"/>
      </w:r>
      <w:r w:rsidRPr="00E94F9C">
        <w:t xml:space="preserve"> section, the </w:t>
      </w:r>
      <w:del w:id="870" w:author="John Moehrke" w:date="2019-11-14T13:37:00Z">
        <w:r w:rsidDel="00177EFB">
          <w:delText>MHD-HIE</w:delText>
        </w:r>
      </w:del>
      <w:ins w:id="871" w:author="John Moehrke" w:date="2019-11-14T13:37:00Z">
        <w:r w:rsidR="00177EFB">
          <w:t>MHDS</w:t>
        </w:r>
      </w:ins>
      <w:r w:rsidRPr="00E94F9C">
        <w:t xml:space="preserve"> profile is </w:t>
      </w:r>
      <w:r w:rsidRPr="00E94F9C">
        <w:rPr>
          <w:rFonts w:cs="Arial"/>
        </w:rPr>
        <w:t>document content neutral; uses document metadata that are represented in a structured, standard format; and supports longevity of document storage.</w:t>
      </w:r>
    </w:p>
    <w:p w14:paraId="4E33E7FF" w14:textId="4B9D3042" w:rsidR="00C625FC" w:rsidRPr="00E94F9C" w:rsidRDefault="00C625FC" w:rsidP="00C625FC">
      <w:pPr>
        <w:pStyle w:val="BodyText"/>
      </w:pPr>
      <w:del w:id="872" w:author="John Moehrke" w:date="2019-11-14T13:37:00Z">
        <w:r w:rsidDel="00177EFB">
          <w:delText>MHD-HIE</w:delText>
        </w:r>
      </w:del>
      <w:ins w:id="873" w:author="John Moehrke" w:date="2019-11-14T13:37:00Z">
        <w:r w:rsidR="00177EFB">
          <w:t>MHDS</w:t>
        </w:r>
      </w:ins>
      <w:r w:rsidRPr="00E94F9C">
        <w:t xml:space="preserve"> requires a governance structure as described in Section</w:t>
      </w:r>
      <w:r>
        <w:t xml:space="preserve"> X.4.2.2</w:t>
      </w:r>
      <w:r w:rsidRPr="00E94F9C">
        <w:t xml:space="preserve"> and defines the </w:t>
      </w:r>
      <w:del w:id="874" w:author="John Moehrke" w:date="2019-11-14T13:37:00Z">
        <w:r w:rsidDel="00177EFB">
          <w:delText>MHD-HIE</w:delText>
        </w:r>
      </w:del>
      <w:ins w:id="875" w:author="John Moehrke" w:date="2019-11-14T13:37:00Z">
        <w:r w:rsidR="00177EFB">
          <w:t>MHDS</w:t>
        </w:r>
      </w:ins>
      <w:r w:rsidRPr="00E94F9C">
        <w:t xml:space="preserve"> </w:t>
      </w:r>
      <w:r>
        <w:t>Community</w:t>
      </w:r>
      <w:r w:rsidRPr="00E94F9C">
        <w:t xml:space="preserve"> as the agent for that governance. An </w:t>
      </w:r>
      <w:del w:id="876" w:author="John Moehrke" w:date="2019-11-14T13:37:00Z">
        <w:r w:rsidDel="00177EFB">
          <w:delText>MHD-HIE</w:delText>
        </w:r>
      </w:del>
      <w:ins w:id="877" w:author="John Moehrke" w:date="2019-11-14T13:37:00Z">
        <w:r w:rsidR="00177EFB">
          <w:t>MHDS</w:t>
        </w:r>
      </w:ins>
      <w:r>
        <w:t xml:space="preserve"> Community </w:t>
      </w:r>
      <w:r w:rsidRPr="00E94F9C">
        <w:t xml:space="preserve">is a group of healthcare enterprises that have agreed to work together using a common set of policies and </w:t>
      </w:r>
      <w:del w:id="878" w:author="John Moehrke" w:date="2019-11-14T13:37:00Z">
        <w:r w:rsidDel="00177EFB">
          <w:delText>MHD-HIE</w:delText>
        </w:r>
      </w:del>
      <w:ins w:id="879" w:author="John Moehrke" w:date="2019-11-14T13:37:00Z">
        <w:r w:rsidR="00177EFB">
          <w:t>MHDS</w:t>
        </w:r>
      </w:ins>
      <w:r>
        <w:t xml:space="preserve"> </w:t>
      </w:r>
      <w:r w:rsidRPr="00E94F9C">
        <w:t>infrastructures for sharing patient clinical documents. Some examples are:</w:t>
      </w:r>
    </w:p>
    <w:p w14:paraId="3857FE53" w14:textId="77777777" w:rsidR="00C625FC" w:rsidRPr="00E94F9C" w:rsidRDefault="00C625FC" w:rsidP="00C625FC">
      <w:pPr>
        <w:pStyle w:val="ListBullet"/>
        <w:spacing w:before="60"/>
      </w:pPr>
      <w:r w:rsidRPr="00E94F9C">
        <w:t>Regional community of care</w:t>
      </w:r>
    </w:p>
    <w:p w14:paraId="22C48414" w14:textId="77777777" w:rsidR="00C625FC" w:rsidRPr="00E94F9C" w:rsidRDefault="00C625FC" w:rsidP="00C625FC">
      <w:pPr>
        <w:pStyle w:val="ListBullet"/>
        <w:spacing w:before="60"/>
      </w:pPr>
      <w:r w:rsidRPr="00E94F9C">
        <w:t>Nationwide EHR</w:t>
      </w:r>
    </w:p>
    <w:p w14:paraId="680BC982" w14:textId="77777777" w:rsidR="00C625FC" w:rsidRPr="00E94F9C" w:rsidRDefault="00C625FC" w:rsidP="00C625FC">
      <w:pPr>
        <w:pStyle w:val="ListBullet"/>
        <w:spacing w:before="60"/>
      </w:pPr>
      <w:r w:rsidRPr="00E94F9C">
        <w:t>Specialist (cardiology, oncology) or disease-oriented (diabetes) care networks</w:t>
      </w:r>
    </w:p>
    <w:p w14:paraId="273E5CB1" w14:textId="77777777" w:rsidR="00C625FC" w:rsidRPr="00E94F9C" w:rsidRDefault="00C625FC" w:rsidP="00C625FC">
      <w:pPr>
        <w:pStyle w:val="ListBullet"/>
        <w:spacing w:before="60"/>
      </w:pPr>
      <w:r w:rsidRPr="00E94F9C">
        <w:t>Government-sponsored or federation of enterprises</w:t>
      </w:r>
    </w:p>
    <w:p w14:paraId="1E76AB53" w14:textId="77777777" w:rsidR="00C625FC" w:rsidRPr="00E94F9C" w:rsidRDefault="00C625FC" w:rsidP="00C625FC">
      <w:pPr>
        <w:pStyle w:val="ListBullet"/>
        <w:spacing w:before="60"/>
      </w:pPr>
      <w:r w:rsidRPr="00E94F9C">
        <w:t>Insurance provider supported communities</w:t>
      </w:r>
    </w:p>
    <w:p w14:paraId="49974B65" w14:textId="2821BAC8" w:rsidR="00C625FC" w:rsidRPr="00E94F9C" w:rsidRDefault="00C625FC" w:rsidP="00C625FC">
      <w:pPr>
        <w:pStyle w:val="BodyText"/>
      </w:pPr>
      <w:r w:rsidRPr="00E94F9C">
        <w:t xml:space="preserve">The </w:t>
      </w:r>
      <w:del w:id="880" w:author="John Moehrke" w:date="2019-11-14T13:37:00Z">
        <w:r w:rsidDel="00177EFB">
          <w:delText>MHD-HIE</w:delText>
        </w:r>
      </w:del>
      <w:ins w:id="881" w:author="John Moehrke" w:date="2019-11-14T13:37:00Z">
        <w:r w:rsidR="00177EFB">
          <w:t>MHDS</w:t>
        </w:r>
      </w:ins>
      <w:r w:rsidRPr="00E94F9C">
        <w:t xml:space="preserve"> profile is patient centric thus requires that a </w:t>
      </w:r>
      <w:commentRangeStart w:id="882"/>
      <w:del w:id="883" w:author="John Moehrke" w:date="2019-11-14T13:43:00Z">
        <w:r w:rsidDel="00177EFB">
          <w:delText>PRIM</w:delText>
        </w:r>
      </w:del>
      <w:del w:id="884" w:author="John Moehrke" w:date="2019-12-03T21:29:00Z">
        <w:r w:rsidRPr="00E94F9C" w:rsidDel="004F38C2">
          <w:delText xml:space="preserve"> </w:delText>
        </w:r>
        <w:commentRangeEnd w:id="882"/>
        <w:r w:rsidR="00AA6729" w:rsidDel="004F38C2">
          <w:rPr>
            <w:rStyle w:val="CommentReference"/>
          </w:rPr>
          <w:commentReference w:id="882"/>
        </w:r>
        <w:r w:rsidDel="004F38C2">
          <w:delText>P</w:delText>
        </w:r>
      </w:del>
      <w:ins w:id="885" w:author="John Moehrke" w:date="2019-12-03T21:29:00Z">
        <w:r w:rsidR="004F38C2">
          <w:t>p</w:t>
        </w:r>
      </w:ins>
      <w:r>
        <w:t xml:space="preserve">atient </w:t>
      </w:r>
      <w:ins w:id="886" w:author="John Moehrke" w:date="2019-12-03T21:29:00Z">
        <w:r w:rsidR="004F38C2">
          <w:t xml:space="preserve">identity is managed </w:t>
        </w:r>
      </w:ins>
      <w:ins w:id="887" w:author="John Moehrke" w:date="2019-12-03T21:30:00Z">
        <w:r w:rsidR="004F38C2">
          <w:t>centrally</w:t>
        </w:r>
      </w:ins>
      <w:ins w:id="888" w:author="John Moehrke" w:date="2019-12-03T21:29:00Z">
        <w:r w:rsidR="004F38C2">
          <w:t xml:space="preserve"> as well. The PIMR profile enables this patient identity m</w:t>
        </w:r>
      </w:ins>
      <w:del w:id="889" w:author="John Moehrke" w:date="2019-12-03T21:29:00Z">
        <w:r w:rsidDel="004F38C2">
          <w:delText>M</w:delText>
        </w:r>
      </w:del>
      <w:r>
        <w:t>anagement</w:t>
      </w:r>
      <w:r w:rsidRPr="00E94F9C">
        <w:t xml:space="preserve"> </w:t>
      </w:r>
      <w:del w:id="890" w:author="John Moehrke" w:date="2019-12-03T21:29:00Z">
        <w:r w:rsidRPr="00E94F9C" w:rsidDel="004F38C2">
          <w:delText>D</w:delText>
        </w:r>
      </w:del>
      <w:ins w:id="891" w:author="John Moehrke" w:date="2019-12-03T21:29:00Z">
        <w:r w:rsidR="004F38C2">
          <w:t>d</w:t>
        </w:r>
      </w:ins>
      <w:r w:rsidRPr="00E94F9C">
        <w:t xml:space="preserve">omain </w:t>
      </w:r>
      <w:r>
        <w:t xml:space="preserve">to </w:t>
      </w:r>
      <w:r w:rsidRPr="00E94F9C">
        <w:t xml:space="preserve">use a single Patient Identification Domain called a </w:t>
      </w:r>
      <w:del w:id="892" w:author="John Moehrke" w:date="2019-11-14T13:43:00Z">
        <w:r w:rsidRPr="004F38C2" w:rsidDel="00177EFB">
          <w:rPr>
            <w:rPrChange w:id="893" w:author="John Moehrke" w:date="2019-12-03T21:28:00Z">
              <w:rPr/>
            </w:rPrChange>
          </w:rPr>
          <w:delText>PRIM</w:delText>
        </w:r>
      </w:del>
      <w:ins w:id="894" w:author="John Moehrke" w:date="2019-11-14T13:43:00Z">
        <w:r w:rsidR="00177EFB" w:rsidRPr="004F38C2">
          <w:rPr>
            <w:rPrChange w:id="895" w:author="John Moehrke" w:date="2019-12-03T21:28:00Z">
              <w:rPr/>
            </w:rPrChange>
          </w:rPr>
          <w:t>PMIR</w:t>
        </w:r>
      </w:ins>
      <w:r w:rsidRPr="004F38C2">
        <w:rPr>
          <w:rPrChange w:id="896" w:author="John Moehrke" w:date="2019-12-03T21:28:00Z">
            <w:rPr/>
          </w:rPrChange>
        </w:rPr>
        <w:t xml:space="preserve"> </w:t>
      </w:r>
      <w:r w:rsidRPr="004F38C2">
        <w:rPr>
          <w:rPrChange w:id="897" w:author="John Moehrke" w:date="2019-12-03T21:28:00Z">
            <w:rPr>
              <w:highlight w:val="yellow"/>
            </w:rPr>
          </w:rPrChange>
        </w:rPr>
        <w:t>Golden</w:t>
      </w:r>
      <w:r w:rsidRPr="00E94F9C">
        <w:t xml:space="preserve"> Domain Patient</w:t>
      </w:r>
      <w:r>
        <w:t>.</w:t>
      </w:r>
      <w:r w:rsidRPr="00E94F9C">
        <w:t xml:space="preserve"> This ensures that, for example, when submitting documents for Mary Gomez the same unique patient identifier is associated with each document for Mary Gomez, and thus a search can reliably find all of Mary’s documents by using this single unique identifier.</w:t>
      </w:r>
      <w:r>
        <w:t xml:space="preserve"> </w:t>
      </w:r>
      <w:del w:id="898" w:author="John Moehrke" w:date="2019-11-14T13:37:00Z">
        <w:r w:rsidDel="00177EFB">
          <w:delText>MHD-HIE</w:delText>
        </w:r>
      </w:del>
      <w:ins w:id="899" w:author="John Moehrke" w:date="2019-11-14T13:37:00Z">
        <w:r w:rsidR="00177EFB">
          <w:t>MHDS</w:t>
        </w:r>
      </w:ins>
      <w:r w:rsidRPr="00E94F9C">
        <w:t xml:space="preserve"> speci</w:t>
      </w:r>
      <w:r>
        <w:t>es that PIXm or PDQm shall be used by documen</w:t>
      </w:r>
      <w:r w:rsidRPr="00E94F9C">
        <w:t xml:space="preserve">t source and </w:t>
      </w:r>
      <w:r>
        <w:t xml:space="preserve">document </w:t>
      </w:r>
      <w:r w:rsidRPr="00E94F9C">
        <w:t xml:space="preserve">consumer systems find the unique patient identifier assigned, see Section </w:t>
      </w:r>
      <w:r w:rsidRPr="00E94F9C">
        <w:fldChar w:fldCharType="begin"/>
      </w:r>
      <w:r w:rsidRPr="00E94F9C">
        <w:instrText xml:space="preserve"> REF _Ref307918280 \r \h </w:instrText>
      </w:r>
      <w:r w:rsidRPr="00E94F9C">
        <w:fldChar w:fldCharType="separate"/>
      </w:r>
      <w:r w:rsidRPr="00E94F9C">
        <w:t>4</w:t>
      </w:r>
      <w:r w:rsidRPr="00E94F9C">
        <w:fldChar w:fldCharType="end"/>
      </w:r>
      <w:r w:rsidRPr="00E94F9C">
        <w:t>.</w:t>
      </w:r>
    </w:p>
    <w:p w14:paraId="4C343D07" w14:textId="6042E6B6" w:rsidR="00C625FC" w:rsidRPr="00E94F9C" w:rsidRDefault="00C625FC" w:rsidP="00C625FC">
      <w:pPr>
        <w:pStyle w:val="BodyText"/>
      </w:pPr>
      <w:r w:rsidRPr="00E94F9C">
        <w:t xml:space="preserve">Further detail regarding deployment of an </w:t>
      </w:r>
      <w:del w:id="900" w:author="John Moehrke" w:date="2019-11-14T13:37:00Z">
        <w:r w:rsidDel="00177EFB">
          <w:delText>MHD-HIE</w:delText>
        </w:r>
      </w:del>
      <w:ins w:id="901" w:author="John Moehrke" w:date="2019-11-14T13:37:00Z">
        <w:r w:rsidR="00177EFB">
          <w:t>MHDS</w:t>
        </w:r>
      </w:ins>
      <w:r w:rsidRPr="00E94F9C">
        <w:t xml:space="preserve"> </w:t>
      </w:r>
      <w:r>
        <w:t xml:space="preserve">Community </w:t>
      </w:r>
      <w:r w:rsidRPr="00E94F9C">
        <w:t>may be found in the “Template for XDS Affinity Domain Deployment Planning” IHE ITI White Paper</w:t>
      </w:r>
      <w:r>
        <w:t>.</w:t>
      </w:r>
    </w:p>
    <w:p w14:paraId="6BDC2C0A" w14:textId="0B371626" w:rsidR="00C625FC" w:rsidRPr="00E94F9C" w:rsidRDefault="00C625FC" w:rsidP="00C625FC">
      <w:pPr>
        <w:pStyle w:val="Heading5"/>
      </w:pPr>
      <w:bookmarkStart w:id="902" w:name="_Toc312076562"/>
      <w:bookmarkStart w:id="903" w:name="_Toc312076623"/>
      <w:bookmarkStart w:id="904" w:name="_Toc312076684"/>
      <w:bookmarkStart w:id="905" w:name="_Toc312076745"/>
      <w:bookmarkStart w:id="906" w:name="_Toc312076806"/>
      <w:bookmarkStart w:id="907" w:name="_Toc312076563"/>
      <w:bookmarkStart w:id="908" w:name="_Toc312076624"/>
      <w:bookmarkStart w:id="909" w:name="_Toc312076685"/>
      <w:bookmarkStart w:id="910" w:name="_Toc312076746"/>
      <w:bookmarkStart w:id="911" w:name="_Toc312076807"/>
      <w:bookmarkStart w:id="912" w:name="_Ref309318865"/>
      <w:bookmarkStart w:id="913" w:name="_Toc314820388"/>
      <w:bookmarkStart w:id="914" w:name="_Toc24634228"/>
      <w:bookmarkEnd w:id="902"/>
      <w:bookmarkEnd w:id="903"/>
      <w:bookmarkEnd w:id="904"/>
      <w:bookmarkEnd w:id="905"/>
      <w:bookmarkEnd w:id="906"/>
      <w:bookmarkEnd w:id="907"/>
      <w:bookmarkEnd w:id="908"/>
      <w:bookmarkEnd w:id="909"/>
      <w:bookmarkEnd w:id="910"/>
      <w:bookmarkEnd w:id="911"/>
      <w:r>
        <w:t xml:space="preserve">X.4.3.2.4   </w:t>
      </w:r>
      <w:r w:rsidRPr="00E94F9C">
        <w:t>Notifications</w:t>
      </w:r>
      <w:bookmarkEnd w:id="912"/>
      <w:bookmarkEnd w:id="913"/>
      <w:bookmarkEnd w:id="914"/>
    </w:p>
    <w:p w14:paraId="1F45695B" w14:textId="0199BA8C" w:rsidR="00C625FC" w:rsidRPr="00E94F9C" w:rsidRDefault="00C625FC" w:rsidP="00C625FC">
      <w:pPr>
        <w:pStyle w:val="BodyText"/>
      </w:pPr>
      <w:r w:rsidRPr="00E94F9C">
        <w:t xml:space="preserve">The </w:t>
      </w:r>
      <w:del w:id="915" w:author="John Moehrke" w:date="2019-11-14T13:37:00Z">
        <w:r w:rsidDel="00177EFB">
          <w:delText>MHD-HIE</w:delText>
        </w:r>
      </w:del>
      <w:ins w:id="916" w:author="John Moehrke" w:date="2019-11-14T13:37:00Z">
        <w:r w:rsidR="00177EFB">
          <w:t>MHDS</w:t>
        </w:r>
      </w:ins>
      <w:r>
        <w:t xml:space="preserve"> environment does not yet have a Notification mechanism like found in XDS in the DSUB profile.</w:t>
      </w:r>
    </w:p>
    <w:p w14:paraId="44E77BD6" w14:textId="00E20BFD" w:rsidR="00C625FC" w:rsidRPr="00E94F9C" w:rsidRDefault="00C625FC" w:rsidP="00C625FC">
      <w:pPr>
        <w:pStyle w:val="Heading4"/>
      </w:pPr>
      <w:bookmarkStart w:id="917" w:name="_Ref313877904"/>
      <w:bookmarkStart w:id="918" w:name="_Toc314820389"/>
      <w:bookmarkStart w:id="919" w:name="_Toc24634229"/>
      <w:r>
        <w:t xml:space="preserve">X.4.3.3 </w:t>
      </w:r>
      <w:r w:rsidRPr="00E94F9C">
        <w:t>Federated Discovery and Retrieve</w:t>
      </w:r>
      <w:bookmarkEnd w:id="917"/>
      <w:bookmarkEnd w:id="918"/>
      <w:bookmarkEnd w:id="919"/>
    </w:p>
    <w:p w14:paraId="586C21DB" w14:textId="01964BF4" w:rsidR="00C625FC" w:rsidRPr="00E94F9C" w:rsidRDefault="00C625FC" w:rsidP="00C625FC">
      <w:pPr>
        <w:pStyle w:val="BodyText"/>
      </w:pPr>
      <w:commentRangeStart w:id="920"/>
      <w:del w:id="921" w:author="John Moehrke" w:date="2019-11-14T13:37:00Z">
        <w:r w:rsidDel="00177EFB">
          <w:delText>MHD-HIE</w:delText>
        </w:r>
      </w:del>
      <w:ins w:id="922" w:author="John Moehrke" w:date="2019-11-14T13:37:00Z">
        <w:r w:rsidR="00177EFB">
          <w:t>MHDS</w:t>
        </w:r>
      </w:ins>
      <w:r>
        <w:t xml:space="preserve"> has not yet addressed multiple communities federating. Where federation is critical the use of XDS and XCA are recommended.</w:t>
      </w:r>
      <w:commentRangeEnd w:id="920"/>
      <w:r w:rsidR="00AA6729">
        <w:rPr>
          <w:rStyle w:val="CommentReference"/>
        </w:rPr>
        <w:commentReference w:id="920"/>
      </w:r>
    </w:p>
    <w:p w14:paraId="475BA76C" w14:textId="4460F8E6" w:rsidR="00C625FC" w:rsidRPr="00E94F9C" w:rsidRDefault="00D6438D" w:rsidP="00D6438D">
      <w:pPr>
        <w:pStyle w:val="Heading3"/>
        <w:numPr>
          <w:ilvl w:val="0"/>
          <w:numId w:val="0"/>
        </w:numPr>
      </w:pPr>
      <w:bookmarkStart w:id="923" w:name="_Ref307918280"/>
      <w:bookmarkStart w:id="924" w:name="_Ref307921240"/>
      <w:bookmarkStart w:id="925" w:name="_Toc314820390"/>
      <w:bookmarkStart w:id="926" w:name="_Toc24634230"/>
      <w:commentRangeStart w:id="927"/>
      <w:commentRangeStart w:id="928"/>
      <w:r>
        <w:lastRenderedPageBreak/>
        <w:t xml:space="preserve">X.4.4 </w:t>
      </w:r>
      <w:r w:rsidR="00C625FC" w:rsidRPr="00E94F9C">
        <w:t>Patient identity management</w:t>
      </w:r>
      <w:bookmarkEnd w:id="923"/>
      <w:bookmarkEnd w:id="924"/>
      <w:bookmarkEnd w:id="925"/>
      <w:bookmarkEnd w:id="926"/>
      <w:commentRangeEnd w:id="927"/>
      <w:r w:rsidR="00AA6729">
        <w:rPr>
          <w:rStyle w:val="CommentReference"/>
          <w:rFonts w:ascii="Times New Roman" w:hAnsi="Times New Roman"/>
          <w:b w:val="0"/>
          <w:noProof w:val="0"/>
          <w:kern w:val="0"/>
        </w:rPr>
        <w:commentReference w:id="927"/>
      </w:r>
      <w:commentRangeEnd w:id="928"/>
      <w:r w:rsidR="004F38C2">
        <w:rPr>
          <w:rStyle w:val="CommentReference"/>
          <w:rFonts w:ascii="Times New Roman" w:hAnsi="Times New Roman"/>
          <w:b w:val="0"/>
          <w:noProof w:val="0"/>
          <w:kern w:val="0"/>
        </w:rPr>
        <w:commentReference w:id="928"/>
      </w:r>
    </w:p>
    <w:p w14:paraId="2232C469" w14:textId="2812C162" w:rsidR="00C625FC" w:rsidRPr="00E94F9C" w:rsidRDefault="00C625FC" w:rsidP="00C625FC">
      <w:pPr>
        <w:pStyle w:val="BodyText"/>
      </w:pPr>
      <w:r w:rsidRPr="00E94F9C">
        <w:t xml:space="preserve">The Document Sharing defined in this </w:t>
      </w:r>
      <w:r w:rsidR="00D6438D">
        <w:t>profile</w:t>
      </w:r>
      <w:r w:rsidRPr="00E94F9C">
        <w:t xml:space="preserve"> is patient centric, meaning that a patient is associated with each document shared. When data related to an individual patient is exchanged among healthcare information systems it is critical to ensure that the participating systems are referring to the same patient. This requirement can be accomplished in several different ways. </w:t>
      </w:r>
    </w:p>
    <w:p w14:paraId="10A5B262" w14:textId="77777777" w:rsidR="00C625FC" w:rsidRPr="00E94F9C" w:rsidRDefault="00C625FC" w:rsidP="00C625FC">
      <w:pPr>
        <w:pStyle w:val="BodyText"/>
      </w:pPr>
      <w:r w:rsidRPr="00E94F9C">
        <w:t xml:space="preserve">One possible way would have each transaction carry enough demographic data to ensure that the partner is able to match the patient through demographic matching with locally held characteristics. The challenges of “enough” demographic data is a difficult problem. It includes issues around demographics changing over time (name changes) and other aspects of demographics matching rules. There is also concern around privacy when unnecessarily transporting patient demographics. </w:t>
      </w:r>
    </w:p>
    <w:p w14:paraId="3FB922F5" w14:textId="0700FA21" w:rsidR="00C625FC" w:rsidRPr="00E94F9C" w:rsidRDefault="00C625FC" w:rsidP="00C625FC">
      <w:pPr>
        <w:pStyle w:val="BodyText"/>
      </w:pPr>
      <w:proofErr w:type="gramStart"/>
      <w:r w:rsidRPr="00E94F9C">
        <w:t>Thus</w:t>
      </w:r>
      <w:proofErr w:type="gramEnd"/>
      <w:r w:rsidRPr="00E94F9C">
        <w:t xml:space="preserve"> IHE recommends that the identification of the patient be done through patient identifiers in a common or accepted patient identification domain. Thus, prior to the exchange of healthcare information the partners agreed on a commonly known patient identifier to refer to the patient. Essentially any identifier that a patient provides can be used to correlate identities, with a Voluntary Health Identifier (VHID) being a specific example of an identifier assigned outside of treatment. This requirement, however, is often non-trivial and the patient identity management profiles serve the purpose of enabling this aspect of Document Sharing. Some regions and nations have enabled the use of a unique patient identifier that is widely </w:t>
      </w:r>
      <w:r w:rsidR="00D6438D" w:rsidRPr="00E94F9C">
        <w:t>available,</w:t>
      </w:r>
      <w:r w:rsidRPr="00E94F9C">
        <w:t xml:space="preserve"> but many places still need profiles which aid in patient identifier discovery.</w:t>
      </w:r>
    </w:p>
    <w:p w14:paraId="3C7EE42D" w14:textId="77777777" w:rsidR="00C625FC" w:rsidRPr="00E94F9C" w:rsidRDefault="00C625FC" w:rsidP="00C625FC">
      <w:pPr>
        <w:pStyle w:val="BodyText"/>
      </w:pPr>
      <w:r w:rsidRPr="00E94F9C">
        <w:t xml:space="preserve">Systems participating in Document Sharing frequently use locally assigned patient identifier domains. A patient identifier domain is defined as a single system or a set of interconnected systems that all share a common patient identification scheme (an identifier and an assignment process to a patient) and issuing authority for patient identifiers. </w:t>
      </w:r>
    </w:p>
    <w:p w14:paraId="6B045DA6" w14:textId="4D56D6F1" w:rsidR="00C625FC" w:rsidRPr="00E94F9C" w:rsidRDefault="00C625FC" w:rsidP="00C625FC">
      <w:pPr>
        <w:pStyle w:val="BodyText"/>
      </w:pPr>
      <w:r w:rsidRPr="00E94F9C">
        <w:t xml:space="preserve">The Patient </w:t>
      </w:r>
      <w:r w:rsidR="00D6438D">
        <w:t>Resource Identity Management (</w:t>
      </w:r>
      <w:del w:id="929" w:author="John Moehrke" w:date="2019-11-14T13:43:00Z">
        <w:r w:rsidR="00D6438D" w:rsidDel="00177EFB">
          <w:delText>PRIM</w:delText>
        </w:r>
      </w:del>
      <w:ins w:id="930" w:author="John Moehrke" w:date="2019-11-14T13:43:00Z">
        <w:r w:rsidR="00177EFB">
          <w:t>PMIR</w:t>
        </w:r>
      </w:ins>
      <w:r w:rsidRPr="00E94F9C">
        <w:t xml:space="preserve">) profile supports the linking of patient identifiers from multiple patient identifier domains. </w:t>
      </w:r>
      <w:r w:rsidR="00D6438D">
        <w:t xml:space="preserve">The Patient Identity Cross-Reference for Mobile (PIXm) profile supports a query given one identifier known to the client to request cross-referenced identifiers known to the Patient Identity Manager. </w:t>
      </w:r>
      <w:r w:rsidRPr="00E94F9C">
        <w:t xml:space="preserve">The Patient Demographics Query </w:t>
      </w:r>
      <w:r w:rsidR="00D6438D">
        <w:t xml:space="preserve">for Mobile </w:t>
      </w:r>
      <w:r w:rsidRPr="00E94F9C">
        <w:t>(PDQ</w:t>
      </w:r>
      <w:r w:rsidR="00D6438D">
        <w:t>m</w:t>
      </w:r>
      <w:r w:rsidRPr="00E94F9C">
        <w:t xml:space="preserve">) profile supports the ability to query by a set of demographics and get in response a complete set of demographics, usually including patient identifiers in domains of interest. </w:t>
      </w:r>
    </w:p>
    <w:p w14:paraId="36A0AFC6" w14:textId="0374B8AF" w:rsidR="00C625FC" w:rsidRPr="00E94F9C" w:rsidRDefault="00D6438D" w:rsidP="00D6438D">
      <w:pPr>
        <w:pStyle w:val="Heading4"/>
      </w:pPr>
      <w:bookmarkStart w:id="931" w:name="_Toc312076567"/>
      <w:bookmarkStart w:id="932" w:name="_Toc312076628"/>
      <w:bookmarkStart w:id="933" w:name="_Toc312076689"/>
      <w:bookmarkStart w:id="934" w:name="_Toc312076750"/>
      <w:bookmarkStart w:id="935" w:name="_Toc312076811"/>
      <w:bookmarkStart w:id="936" w:name="_Ref308162835"/>
      <w:bookmarkStart w:id="937" w:name="_Toc314820391"/>
      <w:bookmarkStart w:id="938" w:name="_Toc24634231"/>
      <w:bookmarkEnd w:id="931"/>
      <w:bookmarkEnd w:id="932"/>
      <w:bookmarkEnd w:id="933"/>
      <w:bookmarkEnd w:id="934"/>
      <w:bookmarkEnd w:id="935"/>
      <w:r>
        <w:t xml:space="preserve">X.4.4.1 </w:t>
      </w:r>
      <w:r w:rsidR="00C625FC" w:rsidRPr="00E94F9C">
        <w:t>Patient Identity Cross-Reference (PIX</w:t>
      </w:r>
      <w:bookmarkEnd w:id="936"/>
      <w:r w:rsidR="00C625FC" w:rsidRPr="00E94F9C">
        <w:t>)</w:t>
      </w:r>
      <w:bookmarkEnd w:id="937"/>
      <w:bookmarkEnd w:id="938"/>
    </w:p>
    <w:p w14:paraId="4D841133" w14:textId="1DCAF069" w:rsidR="00C625FC" w:rsidRPr="00E94F9C" w:rsidRDefault="00C625FC" w:rsidP="00C625FC">
      <w:pPr>
        <w:pStyle w:val="BodyText"/>
      </w:pPr>
      <w:r w:rsidRPr="00E94F9C">
        <w:t xml:space="preserve">Most health information systems assign to each patient an identifier (usually a string of letters and/or numbers) that is unique to the patient within only that information system. Thus, Gary Collins may be identified as 3562A at the office of his </w:t>
      </w:r>
      <w:del w:id="939" w:author="John Moehrke" w:date="2019-11-14T13:43:00Z">
        <w:r w:rsidRPr="00E94F9C" w:rsidDel="00177EFB">
          <w:delText>Prim</w:delText>
        </w:r>
      </w:del>
      <w:ins w:id="940" w:author="John Moehrke" w:date="2019-11-14T13:43:00Z">
        <w:del w:id="941" w:author="Spencer LaGesse" w:date="2019-11-21T20:16:00Z">
          <w:r w:rsidR="00177EFB" w:rsidDel="00AA6729">
            <w:delText>PMIR</w:delText>
          </w:r>
        </w:del>
      </w:ins>
      <w:ins w:id="942" w:author="Spencer LaGesse" w:date="2019-11-21T20:16:00Z">
        <w:r w:rsidR="00AA6729">
          <w:t>prim</w:t>
        </w:r>
      </w:ins>
      <w:r w:rsidRPr="00E94F9C">
        <w:t xml:space="preserve">ary Care Physician (PCP) and 0320 at his specialist's clinic. </w:t>
      </w:r>
    </w:p>
    <w:p w14:paraId="5E94BC4C" w14:textId="77777777" w:rsidR="00C625FC" w:rsidRPr="00E94F9C" w:rsidRDefault="00C625FC" w:rsidP="00C625FC">
      <w:pPr>
        <w:pStyle w:val="BodyText"/>
      </w:pPr>
      <w:r w:rsidRPr="00E94F9C">
        <w:t xml:space="preserve">IHE utilizes the concept of Patient Identifier Domains which defines a domain of patient identifiers, like identifiers assigned within a PCP office, assigned by a single authority and an identifier for each assigning authority. For example, the PCP office identifier is unique within the </w:t>
      </w:r>
      <w:r w:rsidRPr="00E94F9C">
        <w:lastRenderedPageBreak/>
        <w:t>assigning authority for the PCP. If the PCP's system wants to communicate with the specialist's system about Gary Collins, both systems must be able to know that 3562A assigned by the PCP offices is equivalent to 0320 assigned by the specialist’s office, and that neither of those identifiers is equivalent to Garry Collin with an ID of 333 at a local Hospital. This is known as a cross-reference that links the two patient identifiers for Gary Collins.</w:t>
      </w:r>
    </w:p>
    <w:p w14:paraId="0B08A999" w14:textId="1B0883A4" w:rsidR="00C625FC" w:rsidRPr="00E94F9C" w:rsidRDefault="00C625FC" w:rsidP="00C625FC">
      <w:pPr>
        <w:pStyle w:val="BodyText"/>
        <w:rPr>
          <w:rFonts w:cs="Arial"/>
          <w:bdr w:val="single" w:sz="6" w:space="0" w:color="8DB3E2"/>
        </w:rPr>
      </w:pPr>
      <w:r w:rsidRPr="00E94F9C">
        <w:rPr>
          <w:rFonts w:cs="Arial"/>
          <w:noProof/>
          <w:bdr w:val="single" w:sz="6" w:space="0" w:color="8DB3E2"/>
        </w:rPr>
        <w:drawing>
          <wp:inline distT="0" distB="0" distL="0" distR="0" wp14:anchorId="50C784B1" wp14:editId="1638C5CA">
            <wp:extent cx="5476875" cy="31337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76875" cy="3133725"/>
                    </a:xfrm>
                    <a:prstGeom prst="rect">
                      <a:avLst/>
                    </a:prstGeom>
                    <a:noFill/>
                    <a:ln w="9525" cmpd="sng">
                      <a:solidFill>
                        <a:schemeClr val="tx2">
                          <a:lumMod val="40000"/>
                          <a:lumOff val="60000"/>
                        </a:schemeClr>
                      </a:solidFill>
                      <a:miter lim="800000"/>
                      <a:headEnd/>
                      <a:tailEnd/>
                    </a:ln>
                    <a:effectLst/>
                  </pic:spPr>
                </pic:pic>
              </a:graphicData>
            </a:graphic>
          </wp:inline>
        </w:drawing>
      </w:r>
    </w:p>
    <w:p w14:paraId="665EFAF7" w14:textId="090CC458" w:rsidR="00C625FC" w:rsidRPr="00E94F9C" w:rsidRDefault="00C625FC" w:rsidP="00C625FC">
      <w:pPr>
        <w:pStyle w:val="FigureTitle"/>
      </w:pPr>
      <w:r w:rsidRPr="00E94F9C">
        <w:t xml:space="preserve">Figure </w:t>
      </w:r>
      <w:r w:rsidR="00D6438D">
        <w:t>X.4.4.1</w:t>
      </w:r>
      <w:r w:rsidRPr="00E94F9C">
        <w:t>-1: Patient identifier cross-referencing</w:t>
      </w:r>
    </w:p>
    <w:p w14:paraId="64CED242" w14:textId="1C3C0F05" w:rsidR="00C625FC" w:rsidRPr="00E94F9C" w:rsidRDefault="00C625FC" w:rsidP="00C625FC">
      <w:pPr>
        <w:pStyle w:val="BodyText"/>
      </w:pPr>
      <w:r w:rsidRPr="00E94F9C">
        <w:t xml:space="preserve">The </w:t>
      </w:r>
      <w:del w:id="943" w:author="John Moehrke" w:date="2019-11-14T13:43:00Z">
        <w:r w:rsidR="00D6438D" w:rsidDel="00177EFB">
          <w:delText>PRIM</w:delText>
        </w:r>
      </w:del>
      <w:ins w:id="944" w:author="John Moehrke" w:date="2019-11-14T13:43:00Z">
        <w:r w:rsidR="00177EFB">
          <w:t>PMIR</w:t>
        </w:r>
      </w:ins>
      <w:r w:rsidRPr="00E94F9C">
        <w:t xml:space="preserve"> profile is IHE's answer to the difficulty of managing an individual patient's multiple Identifiers. A </w:t>
      </w:r>
      <w:del w:id="945" w:author="John Moehrke" w:date="2019-11-14T13:43:00Z">
        <w:r w:rsidR="00D6438D" w:rsidDel="00177EFB">
          <w:delText>PRIM</w:delText>
        </w:r>
      </w:del>
      <w:ins w:id="946" w:author="John Moehrke" w:date="2019-11-14T13:43:00Z">
        <w:r w:rsidR="00177EFB">
          <w:t>PMIR</w:t>
        </w:r>
      </w:ins>
      <w:r w:rsidR="00D6438D">
        <w:t xml:space="preserve"> Patient Identity</w:t>
      </w:r>
      <w:r w:rsidRPr="00E94F9C">
        <w:t xml:space="preserve"> Manager system receives feeds from multiple patient identity domains, such as the PCP and specialist offices, and uses the demographics in those feeds to create a cross-referencing table which associates identities with matching demographics and does not associate identities found not to match. It should be noted that the </w:t>
      </w:r>
      <w:del w:id="947" w:author="John Moehrke" w:date="2019-11-14T13:43:00Z">
        <w:r w:rsidR="00D6438D" w:rsidDel="00177EFB">
          <w:delText>PRIM</w:delText>
        </w:r>
      </w:del>
      <w:ins w:id="948" w:author="John Moehrke" w:date="2019-11-14T13:43:00Z">
        <w:r w:rsidR="00177EFB">
          <w:t>PMIR</w:t>
        </w:r>
      </w:ins>
      <w:r w:rsidRPr="00E94F9C">
        <w:t xml:space="preserve"> profile does not specify how patient matching occurs. Each </w:t>
      </w:r>
      <w:r w:rsidR="00D6438D">
        <w:t>region</w:t>
      </w:r>
      <w:r w:rsidRPr="00E94F9C">
        <w:t xml:space="preserve"> is welcome to use their own matching algorithms to determine which IDs should be cross-referenced. The IHE profile focuses only on the interfacing characteristics that would be consistent regardless of how the </w:t>
      </w:r>
      <w:del w:id="949" w:author="John Moehrke" w:date="2019-11-14T13:43:00Z">
        <w:r w:rsidR="00D6438D" w:rsidDel="00177EFB">
          <w:delText>PRIM</w:delText>
        </w:r>
      </w:del>
      <w:ins w:id="950" w:author="John Moehrke" w:date="2019-11-14T13:43:00Z">
        <w:r w:rsidR="00177EFB">
          <w:t>PMIR</w:t>
        </w:r>
      </w:ins>
      <w:r w:rsidR="00D6438D">
        <w:t xml:space="preserve"> Patient Identity</w:t>
      </w:r>
      <w:r w:rsidRPr="00E94F9C">
        <w:t xml:space="preserve"> Manager matches the identifiers. </w:t>
      </w:r>
    </w:p>
    <w:p w14:paraId="6D6529D5" w14:textId="4718F893" w:rsidR="00C625FC" w:rsidRPr="00E94F9C" w:rsidRDefault="00C625FC" w:rsidP="00C625FC">
      <w:pPr>
        <w:pStyle w:val="BodyText"/>
      </w:pPr>
      <w:r w:rsidRPr="00E94F9C">
        <w:t xml:space="preserve">A consumer system may query the </w:t>
      </w:r>
      <w:del w:id="951" w:author="John Moehrke" w:date="2019-11-14T13:43:00Z">
        <w:r w:rsidR="00D6438D" w:rsidDel="00177EFB">
          <w:delText>PRIM</w:delText>
        </w:r>
      </w:del>
      <w:ins w:id="952" w:author="John Moehrke" w:date="2019-11-14T13:43:00Z">
        <w:r w:rsidR="00177EFB">
          <w:t>PMIR</w:t>
        </w:r>
      </w:ins>
      <w:r w:rsidR="00D6438D">
        <w:t xml:space="preserve"> Patient Identity</w:t>
      </w:r>
      <w:r w:rsidRPr="00E94F9C">
        <w:t xml:space="preserve"> Manager to receive a list of identifiers which are cross-referenced with the identifier specified in the query</w:t>
      </w:r>
      <w:r w:rsidR="00D6438D">
        <w:t xml:space="preserve"> sing the PIXm profile</w:t>
      </w:r>
      <w:r w:rsidRPr="00E94F9C">
        <w:t xml:space="preserve">. In this way the PCP office can discover the identifier used by the specialist’s system and thus can communicate with that system using a known patient identifier. </w:t>
      </w:r>
    </w:p>
    <w:p w14:paraId="5D02B3E2" w14:textId="644349A2" w:rsidR="00C625FC" w:rsidRPr="00E94F9C" w:rsidRDefault="00C625FC" w:rsidP="00C625FC">
      <w:pPr>
        <w:pStyle w:val="BodyText"/>
      </w:pPr>
      <w:r w:rsidRPr="00E94F9C">
        <w:t xml:space="preserve">A </w:t>
      </w:r>
      <w:del w:id="953" w:author="John Moehrke" w:date="2019-11-14T13:43:00Z">
        <w:r w:rsidRPr="00E94F9C" w:rsidDel="00177EFB">
          <w:delText>prim</w:delText>
        </w:r>
      </w:del>
      <w:ins w:id="954" w:author="John Moehrke" w:date="2019-11-14T13:43:00Z">
        <w:del w:id="955" w:author="Spencer LaGesse" w:date="2019-11-21T20:16:00Z">
          <w:r w:rsidR="00177EFB" w:rsidDel="00AA6729">
            <w:delText>PMIR</w:delText>
          </w:r>
        </w:del>
      </w:ins>
      <w:ins w:id="956" w:author="Spencer LaGesse" w:date="2019-11-21T20:16:00Z">
        <w:r w:rsidR="00AA6729">
          <w:t>prim</w:t>
        </w:r>
      </w:ins>
      <w:r w:rsidRPr="00E94F9C">
        <w:t>ary use of the PIX</w:t>
      </w:r>
      <w:r w:rsidR="00D6438D">
        <w:t>m</w:t>
      </w:r>
      <w:r w:rsidRPr="00E94F9C">
        <w:t xml:space="preserve"> profile is to enable document consumers and document sources using the </w:t>
      </w:r>
      <w:del w:id="957" w:author="John Moehrke" w:date="2019-11-14T13:37:00Z">
        <w:r w:rsidR="00D6438D" w:rsidDel="00177EFB">
          <w:delText>MHD-HIE</w:delText>
        </w:r>
      </w:del>
      <w:ins w:id="958" w:author="John Moehrke" w:date="2019-11-14T13:37:00Z">
        <w:r w:rsidR="00177EFB">
          <w:t>MHDS</w:t>
        </w:r>
      </w:ins>
      <w:r w:rsidRPr="00E94F9C">
        <w:t xml:space="preserve"> profile to find the patient’s identifier in that </w:t>
      </w:r>
      <w:r w:rsidR="00D6438D">
        <w:t>Community</w:t>
      </w:r>
      <w:r w:rsidRPr="00E94F9C">
        <w:t xml:space="preserve"> Patient Identifier Domain. See Section</w:t>
      </w:r>
      <w:r w:rsidR="00D6438D">
        <w:t xml:space="preserve"> X.4.3.2</w:t>
      </w:r>
      <w:r w:rsidRPr="00E94F9C">
        <w:t xml:space="preserve">. </w:t>
      </w:r>
    </w:p>
    <w:p w14:paraId="4BBBC755" w14:textId="0D1F2E2E" w:rsidR="00C625FC" w:rsidRPr="00E94F9C" w:rsidRDefault="00D6438D" w:rsidP="00D6438D">
      <w:pPr>
        <w:pStyle w:val="Heading4"/>
      </w:pPr>
      <w:bookmarkStart w:id="959" w:name="_Toc312076570"/>
      <w:bookmarkStart w:id="960" w:name="_Toc312076631"/>
      <w:bookmarkStart w:id="961" w:name="_Toc312076692"/>
      <w:bookmarkStart w:id="962" w:name="_Toc312076753"/>
      <w:bookmarkStart w:id="963" w:name="_Toc312076814"/>
      <w:bookmarkStart w:id="964" w:name="_Toc312076571"/>
      <w:bookmarkStart w:id="965" w:name="_Toc312076632"/>
      <w:bookmarkStart w:id="966" w:name="_Toc312076693"/>
      <w:bookmarkStart w:id="967" w:name="_Toc312076754"/>
      <w:bookmarkStart w:id="968" w:name="_Toc312076815"/>
      <w:bookmarkStart w:id="969" w:name="_Toc312076573"/>
      <w:bookmarkStart w:id="970" w:name="_Toc312076634"/>
      <w:bookmarkStart w:id="971" w:name="_Toc312076695"/>
      <w:bookmarkStart w:id="972" w:name="_Toc312076756"/>
      <w:bookmarkStart w:id="973" w:name="_Toc312076817"/>
      <w:bookmarkStart w:id="974" w:name="_Toc314820392"/>
      <w:bookmarkStart w:id="975" w:name="_Toc24634232"/>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r>
        <w:lastRenderedPageBreak/>
        <w:t xml:space="preserve">X.4.4.2 </w:t>
      </w:r>
      <w:r w:rsidR="00C625FC" w:rsidRPr="00E94F9C">
        <w:t>Patient Demographics Query</w:t>
      </w:r>
      <w:r>
        <w:t xml:space="preserve"> for Mobile</w:t>
      </w:r>
      <w:r w:rsidR="00C625FC" w:rsidRPr="00E94F9C">
        <w:t xml:space="preserve"> (PDQ</w:t>
      </w:r>
      <w:r>
        <w:t>m</w:t>
      </w:r>
      <w:r w:rsidR="00C625FC" w:rsidRPr="00E94F9C">
        <w:t>)</w:t>
      </w:r>
      <w:bookmarkEnd w:id="974"/>
      <w:bookmarkEnd w:id="975"/>
    </w:p>
    <w:p w14:paraId="7DDAE6BC" w14:textId="2AD15353" w:rsidR="00C625FC" w:rsidRPr="00E94F9C" w:rsidRDefault="00C625FC" w:rsidP="00C625FC">
      <w:pPr>
        <w:pStyle w:val="BodyText"/>
      </w:pPr>
      <w:r w:rsidRPr="00E94F9C">
        <w:t xml:space="preserve">Demographics (information describing the patient in general) are used to help identify the patient. With information on dates of birth and sex, information about Leslie </w:t>
      </w:r>
      <w:proofErr w:type="spellStart"/>
      <w:r w:rsidRPr="00E94F9C">
        <w:t>Ramsi</w:t>
      </w:r>
      <w:proofErr w:type="spellEnd"/>
      <w:r w:rsidRPr="00E94F9C">
        <w:t xml:space="preserve">, a male born on May-2-1968, can be distinguished from that of Leslie </w:t>
      </w:r>
      <w:proofErr w:type="spellStart"/>
      <w:r w:rsidRPr="00E94F9C">
        <w:t>Ramsi</w:t>
      </w:r>
      <w:proofErr w:type="spellEnd"/>
      <w:r w:rsidRPr="00E94F9C">
        <w:t>, a female born on July-23-1987. To help information systems improve their management of patient demographic information, IHE defines a profile called patient demographics query (PDQ</w:t>
      </w:r>
      <w:r w:rsidR="00D6438D">
        <w:t>m</w:t>
      </w:r>
      <w:r w:rsidRPr="00E94F9C">
        <w:t>). The premise of this profile is that some information systems will have more comprehensive and more accurate demographic information about a patient than other systems. The following paragraph describes a typical use of the PDQ</w:t>
      </w:r>
      <w:r w:rsidR="00D6438D">
        <w:t>m</w:t>
      </w:r>
      <w:r w:rsidRPr="00E94F9C">
        <w:t xml:space="preserve"> profile. </w:t>
      </w:r>
    </w:p>
    <w:p w14:paraId="51D2B8DA" w14:textId="7518B6F2" w:rsidR="00C625FC" w:rsidRPr="00E94F9C" w:rsidRDefault="00C625FC" w:rsidP="00C625FC">
      <w:pPr>
        <w:pStyle w:val="BodyText"/>
      </w:pPr>
      <w:r w:rsidRPr="00E94F9C">
        <w:t>A typical use of PDQ</w:t>
      </w:r>
      <w:r w:rsidR="00D6438D">
        <w:t>m</w:t>
      </w:r>
      <w:r w:rsidRPr="00E94F9C">
        <w:t xml:space="preserve"> is to discover the patient's </w:t>
      </w:r>
      <w:r w:rsidR="00D6438D">
        <w:t>Community</w:t>
      </w:r>
      <w:r w:rsidRPr="00E94F9C">
        <w:t xml:space="preserve"> Domain Patient ID. Imagine that Justin McCarthy heads to the local public health department for a vaccination. The public health department's clinical system does not assign local patient identifiers and thus cannot use the PIX</w:t>
      </w:r>
      <w:r w:rsidR="00D6438D">
        <w:t>m</w:t>
      </w:r>
      <w:r w:rsidRPr="00E94F9C">
        <w:t xml:space="preserve"> profile to discover Justin's </w:t>
      </w:r>
      <w:r w:rsidR="00D6438D">
        <w:t>Community</w:t>
      </w:r>
      <w:r w:rsidRPr="00E94F9C">
        <w:t xml:space="preserve"> Domain Patient ID (a required element for the </w:t>
      </w:r>
      <w:r w:rsidR="00D6438D">
        <w:t>MHD</w:t>
      </w:r>
      <w:r w:rsidRPr="00E94F9C">
        <w:t xml:space="preserve"> transactions described above). The public health department can use PDQ</w:t>
      </w:r>
      <w:r w:rsidR="00D6438D">
        <w:t>m</w:t>
      </w:r>
      <w:r w:rsidRPr="00E94F9C">
        <w:t xml:space="preserve"> to find matches for Justin and will receive Justin's </w:t>
      </w:r>
      <w:r w:rsidR="00D6438D">
        <w:t xml:space="preserve">Community </w:t>
      </w:r>
      <w:r w:rsidRPr="00E94F9C">
        <w:t xml:space="preserve">Domain Patient ID as part of the demographics returned. With the knowledge of Justin's </w:t>
      </w:r>
      <w:r w:rsidR="00D6438D">
        <w:t xml:space="preserve">Community </w:t>
      </w:r>
      <w:r w:rsidRPr="00E94F9C">
        <w:t xml:space="preserve">Domain Patient ID, the public health department can now publish his vaccination record to the community via the </w:t>
      </w:r>
      <w:del w:id="976" w:author="John Moehrke" w:date="2019-11-14T13:37:00Z">
        <w:r w:rsidR="00D6438D" w:rsidDel="00177EFB">
          <w:delText>MHD-HIE</w:delText>
        </w:r>
      </w:del>
      <w:ins w:id="977" w:author="John Moehrke" w:date="2019-11-14T13:37:00Z">
        <w:r w:rsidR="00177EFB">
          <w:t>MHDS</w:t>
        </w:r>
      </w:ins>
      <w:r w:rsidR="00D6438D">
        <w:t xml:space="preserve"> </w:t>
      </w:r>
      <w:r w:rsidRPr="00E94F9C">
        <w:t>profile.</w:t>
      </w:r>
    </w:p>
    <w:p w14:paraId="7A12BDFE" w14:textId="647F607D" w:rsidR="00C625FC" w:rsidRPr="00E94F9C" w:rsidRDefault="00D6438D" w:rsidP="00D6438D">
      <w:pPr>
        <w:pStyle w:val="Heading3"/>
        <w:numPr>
          <w:ilvl w:val="0"/>
          <w:numId w:val="0"/>
        </w:numPr>
      </w:pPr>
      <w:bookmarkStart w:id="978" w:name="_Toc312076576"/>
      <w:bookmarkStart w:id="979" w:name="_Toc312076637"/>
      <w:bookmarkStart w:id="980" w:name="_Toc312076698"/>
      <w:bookmarkStart w:id="981" w:name="_Toc312076759"/>
      <w:bookmarkStart w:id="982" w:name="_Toc312076820"/>
      <w:bookmarkStart w:id="983" w:name="_Ref307921221"/>
      <w:bookmarkStart w:id="984" w:name="_Toc314820394"/>
      <w:bookmarkStart w:id="985" w:name="_Toc24634233"/>
      <w:bookmarkEnd w:id="978"/>
      <w:bookmarkEnd w:id="979"/>
      <w:bookmarkEnd w:id="980"/>
      <w:bookmarkEnd w:id="981"/>
      <w:bookmarkEnd w:id="982"/>
      <w:r>
        <w:t xml:space="preserve">X.4.5 </w:t>
      </w:r>
      <w:r w:rsidR="00C625FC" w:rsidRPr="00E94F9C">
        <w:t>Common Provider Directory</w:t>
      </w:r>
      <w:bookmarkEnd w:id="983"/>
      <w:bookmarkEnd w:id="984"/>
      <w:bookmarkEnd w:id="985"/>
    </w:p>
    <w:p w14:paraId="3C0FB1AF" w14:textId="4EAFEFEA" w:rsidR="00C625FC" w:rsidRPr="00E94F9C" w:rsidRDefault="00C625FC" w:rsidP="00C625FC">
      <w:pPr>
        <w:pStyle w:val="BodyText"/>
      </w:pPr>
      <w:r w:rsidRPr="00E94F9C">
        <w:t xml:space="preserve">As with patient identity management, the management of data related to healthcare providers (both individual providers and provider organizations) is a fundamental challenge for communities. IHE has defined the </w:t>
      </w:r>
      <w:r w:rsidR="00D6438D">
        <w:t>Mobile Care Services Discovery (mCSD</w:t>
      </w:r>
      <w:r w:rsidRPr="00E94F9C">
        <w:t xml:space="preserve">) profile to addresses this challenge. There are two principal benefits of using the </w:t>
      </w:r>
      <w:r w:rsidR="00D6438D">
        <w:t>mCSD</w:t>
      </w:r>
      <w:r w:rsidRPr="00E94F9C">
        <w:t xml:space="preserve"> profile. First, </w:t>
      </w:r>
      <w:r w:rsidR="00D6438D">
        <w:t>mCSD</w:t>
      </w:r>
      <w:r w:rsidRPr="00E94F9C">
        <w:t xml:space="preserve"> provides a means to disambiguate the identity of providers (i.e., allow one to distinguish between the </w:t>
      </w:r>
      <w:proofErr w:type="gramStart"/>
      <w:r w:rsidRPr="00E94F9C">
        <w:t>58 year-old</w:t>
      </w:r>
      <w:proofErr w:type="gramEnd"/>
      <w:r w:rsidRPr="00E94F9C">
        <w:t xml:space="preserve"> male pediatric nurse named Lindsay Smith and the 32 year-old female orthopedic surgeon Lindsay Smith). Second, </w:t>
      </w:r>
      <w:r w:rsidR="00D6438D">
        <w:t xml:space="preserve">mCSD </w:t>
      </w:r>
      <w:r w:rsidRPr="00E94F9C">
        <w:t xml:space="preserve">offers a method to discover a provider's contact information (e.g., phone numbers, street address, etc., as well as an electronic endpoint and digital certificate that may be used for trusted communication). </w:t>
      </w:r>
    </w:p>
    <w:p w14:paraId="41205C84" w14:textId="0FB02131" w:rsidR="00C625FC" w:rsidRPr="00E94F9C" w:rsidRDefault="00C625FC" w:rsidP="00C625FC">
      <w:pPr>
        <w:pStyle w:val="BodyText"/>
      </w:pPr>
      <w:r w:rsidRPr="00E94F9C">
        <w:t xml:space="preserve">The referral process (one provider referring a patient to the care of another provider) is one of the most common uses of the </w:t>
      </w:r>
      <w:r w:rsidR="00D6438D">
        <w:t xml:space="preserve">mCSD </w:t>
      </w:r>
      <w:r w:rsidRPr="00E94F9C">
        <w:t>profile. When Dr. Palov wishes to send his patient Mary Blythe to a female endocrinologist who speaks Spanish, he may query the Directory to find contact information for providers that match those criteria. Similarly, Dr. Palov may wish to refer another patient, Thomas Reed, to the local Mercy Hospital. Dr. Palov could query the Directory to discover the hospital's electronic endpoint (e.g., a secure email address or a</w:t>
      </w:r>
      <w:del w:id="986" w:author="Spencer LaGesse" w:date="2019-11-21T20:21:00Z">
        <w:r w:rsidRPr="00E94F9C" w:rsidDel="00733BCD">
          <w:delText>n</w:delText>
        </w:r>
      </w:del>
      <w:r w:rsidRPr="00E94F9C">
        <w:t xml:space="preserve"> </w:t>
      </w:r>
      <w:r w:rsidR="00D6438D">
        <w:t>Document Registry</w:t>
      </w:r>
      <w:r w:rsidRPr="00E94F9C">
        <w:t xml:space="preserve"> endpoint) so that he may forward some of Mr. Reed's medical records to the hospital in advance of his visit. </w:t>
      </w:r>
    </w:p>
    <w:p w14:paraId="118A1AE8" w14:textId="568CB1BA" w:rsidR="00C625FC" w:rsidRPr="00E94F9C" w:rsidRDefault="00C625FC" w:rsidP="00C625FC">
      <w:pPr>
        <w:pStyle w:val="BodyText"/>
      </w:pPr>
      <w:r w:rsidRPr="00E94F9C">
        <w:t xml:space="preserve">The </w:t>
      </w:r>
      <w:r w:rsidR="00D6438D">
        <w:t xml:space="preserve">mCSD </w:t>
      </w:r>
      <w:r w:rsidRPr="00E94F9C">
        <w:t xml:space="preserve">profile describes both how to store data regarding healthcare providers </w:t>
      </w:r>
      <w:proofErr w:type="gramStart"/>
      <w:r w:rsidRPr="00E94F9C">
        <w:t>and also</w:t>
      </w:r>
      <w:proofErr w:type="gramEnd"/>
      <w:r w:rsidRPr="00E94F9C">
        <w:t xml:space="preserve"> how to subsequently access that information. Within the directory, one may also store relationships between providers. For example, Nurse Joe may be an individual provider who belongs to the organizational provider General Hospital. </w:t>
      </w:r>
    </w:p>
    <w:p w14:paraId="6CCA34D6" w14:textId="412641BB" w:rsidR="00C625FC" w:rsidRDefault="00D6438D" w:rsidP="00C625FC">
      <w:pPr>
        <w:pStyle w:val="BodyText"/>
      </w:pPr>
      <w:r>
        <w:lastRenderedPageBreak/>
        <w:t xml:space="preserve">mCSD </w:t>
      </w:r>
      <w:r w:rsidR="00C625FC" w:rsidRPr="00E94F9C">
        <w:t>does not support attributes intended directly for Access Control.</w:t>
      </w:r>
    </w:p>
    <w:p w14:paraId="73B47E32" w14:textId="3EC07CA0" w:rsidR="00D6438D" w:rsidDel="004F38C2" w:rsidRDefault="00D6438D" w:rsidP="00C625FC">
      <w:pPr>
        <w:pStyle w:val="BodyText"/>
        <w:rPr>
          <w:del w:id="987" w:author="John Moehrke" w:date="2019-12-03T21:30:00Z"/>
        </w:rPr>
      </w:pPr>
      <w:del w:id="988" w:author="John Moehrke" w:date="2019-12-03T21:30:00Z">
        <w:r w:rsidRPr="00D6438D" w:rsidDel="004F38C2">
          <w:rPr>
            <w:highlight w:val="yellow"/>
          </w:rPr>
          <w:delText>TODO: Do we enable use of the mCSD managed identities in .author elements without using contained?</w:delText>
        </w:r>
      </w:del>
    </w:p>
    <w:p w14:paraId="4A631B7A" w14:textId="373D0288" w:rsidR="00C625FC" w:rsidRDefault="004F38C2" w:rsidP="00C625FC">
      <w:pPr>
        <w:pStyle w:val="BodyText"/>
      </w:pPr>
      <w:ins w:id="989" w:author="John Moehrke" w:date="2019-12-03T21:30:00Z">
        <w:r>
          <w:t xml:space="preserve">Where </w:t>
        </w:r>
      </w:ins>
      <w:ins w:id="990" w:author="John Moehrke" w:date="2019-12-03T21:31:00Z">
        <w:r>
          <w:t xml:space="preserve">mCSD is used to manage a set of identities, these managed identities can be used for the author in the metadata, where as when these identities are not </w:t>
        </w:r>
        <w:proofErr w:type="gramStart"/>
        <w:r>
          <w:t>managed</w:t>
        </w:r>
        <w:proofErr w:type="gramEnd"/>
        <w:r>
          <w:t xml:space="preserve"> they must be included within</w:t>
        </w:r>
      </w:ins>
      <w:ins w:id="991" w:author="John Moehrke" w:date="2019-12-03T21:32:00Z">
        <w:r>
          <w:t xml:space="preserve"> the metadata as contained resources.</w:t>
        </w:r>
      </w:ins>
    </w:p>
    <w:p w14:paraId="4D7D9C5A" w14:textId="77777777" w:rsidR="00C625FC" w:rsidRPr="00C625FC" w:rsidRDefault="00C625FC" w:rsidP="00C625FC">
      <w:pPr>
        <w:pStyle w:val="BodyText"/>
      </w:pPr>
    </w:p>
    <w:p w14:paraId="286C7C06" w14:textId="502F61F7" w:rsidR="00303E20" w:rsidRPr="00D26514" w:rsidRDefault="00303E20" w:rsidP="00303E20">
      <w:pPr>
        <w:pStyle w:val="Heading2"/>
        <w:numPr>
          <w:ilvl w:val="0"/>
          <w:numId w:val="0"/>
        </w:numPr>
        <w:rPr>
          <w:noProof w:val="0"/>
        </w:rPr>
      </w:pPr>
      <w:bookmarkStart w:id="992" w:name="_Toc345074664"/>
      <w:bookmarkStart w:id="993" w:name="_Toc24634234"/>
      <w:bookmarkEnd w:id="663"/>
      <w:r w:rsidRPr="00D26514">
        <w:rPr>
          <w:noProof w:val="0"/>
        </w:rPr>
        <w:t>X.</w:t>
      </w:r>
      <w:r w:rsidR="00AF472E" w:rsidRPr="00D26514">
        <w:rPr>
          <w:noProof w:val="0"/>
        </w:rPr>
        <w:t>5</w:t>
      </w:r>
      <w:r w:rsidR="005F21E7" w:rsidRPr="00D26514">
        <w:rPr>
          <w:noProof w:val="0"/>
        </w:rPr>
        <w:t xml:space="preserve"> </w:t>
      </w:r>
      <w:del w:id="994" w:author="John Moehrke" w:date="2019-11-14T13:37:00Z">
        <w:r w:rsidR="00C625FC" w:rsidDel="00177EFB">
          <w:rPr>
            <w:noProof w:val="0"/>
          </w:rPr>
          <w:delText>MHD-HIE</w:delText>
        </w:r>
      </w:del>
      <w:ins w:id="995" w:author="John Moehrke" w:date="2019-11-14T13:37:00Z">
        <w:r w:rsidR="00177EFB">
          <w:rPr>
            <w:noProof w:val="0"/>
          </w:rPr>
          <w:t>MHDS</w:t>
        </w:r>
      </w:ins>
      <w:r w:rsidRPr="00D26514">
        <w:rPr>
          <w:noProof w:val="0"/>
        </w:rPr>
        <w:t xml:space="preserve"> Security Considerations</w:t>
      </w:r>
      <w:bookmarkEnd w:id="992"/>
      <w:bookmarkEnd w:id="993"/>
    </w:p>
    <w:p w14:paraId="15E4AA69" w14:textId="787BEA6A" w:rsidR="00C82ED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44DCD9FF" w14:textId="14935769" w:rsidR="00D6438D" w:rsidRDefault="00D6438D" w:rsidP="009C6F21">
      <w:pPr>
        <w:pStyle w:val="BodyText"/>
        <w:rPr>
          <w:iCs/>
        </w:rPr>
      </w:pPr>
    </w:p>
    <w:p w14:paraId="3DE18255" w14:textId="44CE2AE7" w:rsidR="00D6438D" w:rsidRPr="00D6438D" w:rsidRDefault="00D6438D" w:rsidP="00D6438D">
      <w:pPr>
        <w:pStyle w:val="BodyText"/>
        <w:rPr>
          <w:strike/>
        </w:rPr>
      </w:pPr>
      <w:r w:rsidRPr="00E94F9C">
        <w:t xml:space="preserve">This section will discuss how a community that leverages </w:t>
      </w:r>
      <w:r>
        <w:t xml:space="preserve">the </w:t>
      </w:r>
      <w:del w:id="996" w:author="John Moehrke" w:date="2019-11-14T13:37:00Z">
        <w:r w:rsidDel="00177EFB">
          <w:delText>MHD-HIE</w:delText>
        </w:r>
      </w:del>
      <w:ins w:id="997" w:author="John Moehrke" w:date="2019-11-14T13:37:00Z">
        <w:r w:rsidR="00177EFB">
          <w:t>MHDS</w:t>
        </w:r>
      </w:ins>
      <w:r w:rsidRPr="00E94F9C">
        <w:t xml:space="preserve"> Profiles for document sharing can protect patient privacy and information security. </w:t>
      </w:r>
      <w:r w:rsidRPr="00D6438D">
        <w:rPr>
          <w:strike/>
        </w:rPr>
        <w:t>The topic of Security and Privacy is covered in two slide decks and webinars, see endnote [</w:t>
      </w:r>
      <w:r w:rsidRPr="00D6438D">
        <w:rPr>
          <w:rStyle w:val="EndnoteReference"/>
          <w:strike/>
        </w:rPr>
        <w:fldChar w:fldCharType="begin"/>
      </w:r>
      <w:r w:rsidRPr="00D6438D">
        <w:rPr>
          <w:strike/>
        </w:rPr>
        <w:instrText xml:space="preserve"> NOTEREF _Ref312073476 \h </w:instrText>
      </w:r>
      <w:r>
        <w:rPr>
          <w:rStyle w:val="EndnoteReference"/>
          <w:strike/>
        </w:rPr>
        <w:instrText xml:space="preserve"> \* MERGEFORMAT </w:instrText>
      </w:r>
      <w:r w:rsidRPr="00D6438D">
        <w:rPr>
          <w:rStyle w:val="EndnoteReference"/>
          <w:strike/>
        </w:rPr>
      </w:r>
      <w:r w:rsidRPr="00D6438D">
        <w:rPr>
          <w:rStyle w:val="EndnoteReference"/>
          <w:strike/>
        </w:rPr>
        <w:fldChar w:fldCharType="separate"/>
      </w:r>
      <w:r w:rsidRPr="00D6438D">
        <w:rPr>
          <w:strike/>
        </w:rPr>
        <w:t>ii</w:t>
      </w:r>
      <w:r w:rsidRPr="00D6438D">
        <w:rPr>
          <w:rStyle w:val="EndnoteReference"/>
          <w:strike/>
        </w:rPr>
        <w:fldChar w:fldCharType="end"/>
      </w:r>
      <w:r w:rsidRPr="00D6438D">
        <w:rPr>
          <w:strike/>
        </w:rPr>
        <w:t xml:space="preserve">]. </w:t>
      </w:r>
    </w:p>
    <w:p w14:paraId="0F51CDE0" w14:textId="77777777" w:rsidR="00D6438D" w:rsidRPr="00E94F9C" w:rsidRDefault="00D6438D" w:rsidP="00D6438D">
      <w:pPr>
        <w:pStyle w:val="BodyText"/>
      </w:pPr>
      <w:r w:rsidRPr="00E94F9C">
        <w:t xml:space="preserve">A very important aspect that is beyond the scope of IHE is the definition of the overall Policies of the community. There is guidance in the IHE Technical Framework, but there is no single policy that must be put in place by an IHE based community to ensure privacy and security. In this section we will discuss potential policy decisions and positions </w:t>
      </w:r>
      <w:proofErr w:type="gramStart"/>
      <w:r w:rsidRPr="00E94F9C">
        <w:t>with regard to</w:t>
      </w:r>
      <w:proofErr w:type="gramEnd"/>
      <w:r w:rsidRPr="00E94F9C">
        <w:t xml:space="preserve"> the profiles. It is very important for the reader to understand that the scope of an IHE profile is only the technical details necessary to ensure interoperability. It is up to any organization building a community to understand and carefully implement the policies of that community and to perform the appropriate risk analysis. Although this section is not going to define the policies that a community should have, it will explore some of the policy building activities to demonstrate how such policies can be supported.</w:t>
      </w:r>
    </w:p>
    <w:p w14:paraId="5053B96E" w14:textId="77777777" w:rsidR="00D6438D" w:rsidRPr="00E94F9C" w:rsidRDefault="00D6438D" w:rsidP="00D6438D">
      <w:pPr>
        <w:pStyle w:val="BodyText"/>
      </w:pPr>
      <w:r w:rsidRPr="00E94F9C">
        <w:t>The Policy Environment is made up of many layers of policies. These policies work together in an interlocking hierarchy. We will introduce some of these layers in this section and show how they influence the technology. At the highest layer are international policies, like the International Data Protection Principles. Countries or regions will have specific policies. Some examples are USA HIPAA Security and Privacy Rules, with further refinement by the states. There are horizontal policies that are common among a specific industry, such as those from medical professional societies. Then within the enterprise will be specific information technology policies. As shown in this section, the IHE Profiles offer not only the means to exchange information, but to do so in a way that is supportive of many of the policies mentioned.</w:t>
      </w:r>
    </w:p>
    <w:p w14:paraId="36FD8D80" w14:textId="77777777" w:rsidR="00D6438D" w:rsidRPr="00E94F9C" w:rsidRDefault="00D6438D" w:rsidP="00D6438D">
      <w:pPr>
        <w:pStyle w:val="BodyText"/>
      </w:pPr>
      <w:r w:rsidRPr="00E94F9C">
        <w:t>The policy landscape that the community is built on needs to be defined well before the community is built.</w:t>
      </w:r>
    </w:p>
    <w:p w14:paraId="382A277D" w14:textId="275AC75A" w:rsidR="00D6438D" w:rsidRPr="00E94F9C" w:rsidRDefault="00D6438D" w:rsidP="00D6438D">
      <w:pPr>
        <w:pStyle w:val="Heading3"/>
        <w:numPr>
          <w:ilvl w:val="0"/>
          <w:numId w:val="0"/>
        </w:numPr>
      </w:pPr>
      <w:bookmarkStart w:id="998" w:name="_Toc312786272"/>
      <w:bookmarkStart w:id="999" w:name="_Toc313450990"/>
      <w:bookmarkStart w:id="1000" w:name="_Toc314042074"/>
      <w:bookmarkStart w:id="1001" w:name="_Toc204505713"/>
      <w:bookmarkStart w:id="1002" w:name="_Ref308178186"/>
      <w:bookmarkStart w:id="1003" w:name="_Toc314820396"/>
      <w:bookmarkStart w:id="1004" w:name="_Toc24634235"/>
      <w:bookmarkEnd w:id="998"/>
      <w:bookmarkEnd w:id="999"/>
      <w:bookmarkEnd w:id="1000"/>
      <w:r>
        <w:t xml:space="preserve">X.5.1 </w:t>
      </w:r>
      <w:r w:rsidRPr="00E94F9C">
        <w:t>Policies and Risk Management</w:t>
      </w:r>
      <w:bookmarkEnd w:id="1001"/>
      <w:bookmarkEnd w:id="1002"/>
      <w:bookmarkEnd w:id="1003"/>
      <w:bookmarkEnd w:id="1004"/>
    </w:p>
    <w:p w14:paraId="4439C4E5" w14:textId="77777777" w:rsidR="00D6438D" w:rsidRPr="00E94F9C" w:rsidRDefault="00D6438D" w:rsidP="00D6438D">
      <w:pPr>
        <w:pStyle w:val="BodyText"/>
      </w:pPr>
      <w:r w:rsidRPr="00E94F9C">
        <w:t xml:space="preserve">IHE solves Interoperability problems via the implementation of technology standards. It does not </w:t>
      </w:r>
      <w:r w:rsidRPr="00E94F9C">
        <w:rPr>
          <w:b/>
          <w:i/>
        </w:rPr>
        <w:t>define</w:t>
      </w:r>
      <w:r w:rsidRPr="00E94F9C">
        <w:t xml:space="preserve"> Privacy or Security Policies, Risk Management, Healthcare Application Functionality, Operating System Functionality, Physical Controls, or even general Network Controls. </w:t>
      </w:r>
    </w:p>
    <w:p w14:paraId="774360E7" w14:textId="3ADF3B4F" w:rsidR="00D6438D" w:rsidRPr="00E94F9C" w:rsidRDefault="00D6438D" w:rsidP="00D6438D">
      <w:pPr>
        <w:pStyle w:val="BodyText"/>
      </w:pPr>
      <w:r w:rsidRPr="00E94F9C">
        <w:lastRenderedPageBreak/>
        <w:t>While community Policies and Risk Management are outside its scope, IHE does recognize that these elements are a necessary piece of a system implementation. IHE IT Infrastructure technical white paper, “Template for XDS Affinity Domain Deployment Planning” outlines some of the issues that should be evaluated for inclusion in the local Policy creation and Risk Management decisions. It is therefore the duty of system implementers to take this guidance into account as part of their Risk Management practices.</w:t>
      </w:r>
    </w:p>
    <w:p w14:paraId="6EE96458" w14:textId="77777777" w:rsidR="00D6438D" w:rsidRPr="00E94F9C" w:rsidRDefault="00D6438D" w:rsidP="00D6438D">
      <w:pPr>
        <w:pStyle w:val="BodyText"/>
      </w:pPr>
      <w:r w:rsidRPr="00E94F9C">
        <w:t>Implementers need to be aware of different kinds of policies that need to be harmonized with those policies of the local health enterprises connected to the community. The following is a list of sample policy fragments to stimulate discussion:</w:t>
      </w:r>
    </w:p>
    <w:p w14:paraId="0ABB6980" w14:textId="77777777" w:rsidR="00D6438D" w:rsidRPr="00E94F9C" w:rsidRDefault="00D6438D" w:rsidP="00D6438D">
      <w:pPr>
        <w:pStyle w:val="ListBullet"/>
        <w:spacing w:before="60"/>
      </w:pPr>
      <w:r w:rsidRPr="00E94F9C">
        <w:t>Policies for who has access to what type of documents in the community</w:t>
      </w:r>
    </w:p>
    <w:p w14:paraId="52CB0BC5" w14:textId="77777777" w:rsidR="00D6438D" w:rsidRPr="00E94F9C" w:rsidRDefault="00D6438D" w:rsidP="00D6438D">
      <w:pPr>
        <w:pStyle w:val="ListBullet"/>
        <w:spacing w:before="60"/>
      </w:pPr>
      <w:r w:rsidRPr="00E94F9C">
        <w:t xml:space="preserve">Policies for who </w:t>
      </w:r>
      <w:proofErr w:type="gramStart"/>
      <w:r w:rsidRPr="00E94F9C">
        <w:t>is allowed to</w:t>
      </w:r>
      <w:proofErr w:type="gramEnd"/>
      <w:r w:rsidRPr="00E94F9C">
        <w:t xml:space="preserve"> publish documents into the community</w:t>
      </w:r>
    </w:p>
    <w:p w14:paraId="528F6E37" w14:textId="77777777" w:rsidR="00D6438D" w:rsidRPr="00E94F9C" w:rsidRDefault="00D6438D" w:rsidP="00D6438D">
      <w:pPr>
        <w:pStyle w:val="ListBullet"/>
        <w:spacing w:before="60"/>
      </w:pPr>
      <w:r w:rsidRPr="00E94F9C">
        <w:t>Policies on the acceptable types of documents that can be published into the community</w:t>
      </w:r>
    </w:p>
    <w:p w14:paraId="6384122A" w14:textId="77777777" w:rsidR="00D6438D" w:rsidRPr="00E94F9C" w:rsidRDefault="00D6438D" w:rsidP="00D6438D">
      <w:pPr>
        <w:pStyle w:val="ListBullet"/>
        <w:spacing w:before="60"/>
      </w:pPr>
      <w:r w:rsidRPr="00E94F9C">
        <w:t>Policies that indicate acceptable levels of risk within community</w:t>
      </w:r>
    </w:p>
    <w:p w14:paraId="5CB9BB75" w14:textId="77777777" w:rsidR="00D6438D" w:rsidRPr="00E94F9C" w:rsidRDefault="00D6438D" w:rsidP="00D6438D">
      <w:pPr>
        <w:pStyle w:val="ListBullet"/>
        <w:spacing w:before="60"/>
      </w:pPr>
      <w:r w:rsidRPr="00E94F9C">
        <w:t>Policies that indicate what sanctions will be imposed on individuals that violate the community policies</w:t>
      </w:r>
    </w:p>
    <w:p w14:paraId="5C596E6A" w14:textId="77777777" w:rsidR="00D6438D" w:rsidRPr="00E94F9C" w:rsidRDefault="00D6438D" w:rsidP="00D6438D">
      <w:pPr>
        <w:pStyle w:val="ListBullet"/>
        <w:spacing w:before="60"/>
      </w:pPr>
      <w:r w:rsidRPr="00E94F9C">
        <w:t xml:space="preserve">Policies on training and awareness </w:t>
      </w:r>
    </w:p>
    <w:p w14:paraId="6DEDBC76" w14:textId="77777777" w:rsidR="00D6438D" w:rsidRPr="00E94F9C" w:rsidRDefault="00D6438D" w:rsidP="00D6438D">
      <w:pPr>
        <w:pStyle w:val="ListBullet"/>
        <w:spacing w:before="60"/>
      </w:pPr>
      <w:r w:rsidRPr="00E94F9C">
        <w:t>Policies on user provisioning and de-provisioning within the community and local operation</w:t>
      </w:r>
    </w:p>
    <w:p w14:paraId="5463E08B" w14:textId="77777777" w:rsidR="00D6438D" w:rsidRPr="00E94F9C" w:rsidRDefault="00D6438D" w:rsidP="00D6438D">
      <w:pPr>
        <w:pStyle w:val="ListBullet"/>
        <w:spacing w:before="60"/>
      </w:pPr>
      <w:r w:rsidRPr="00E94F9C">
        <w:t>Policies on emergency mode operations</w:t>
      </w:r>
    </w:p>
    <w:p w14:paraId="16AA2112" w14:textId="77777777" w:rsidR="00D6438D" w:rsidRPr="00E94F9C" w:rsidRDefault="00D6438D" w:rsidP="00D6438D">
      <w:pPr>
        <w:pStyle w:val="ListBullet"/>
        <w:spacing w:before="60"/>
      </w:pPr>
      <w:r w:rsidRPr="00E94F9C">
        <w:t xml:space="preserve">Policies on acceptable network use (browser, decency, external-email access, etc.) </w:t>
      </w:r>
    </w:p>
    <w:p w14:paraId="17C36A96" w14:textId="77777777" w:rsidR="00D6438D" w:rsidRPr="00E94F9C" w:rsidRDefault="00D6438D" w:rsidP="00D6438D">
      <w:pPr>
        <w:pStyle w:val="ListBullet"/>
        <w:spacing w:before="60"/>
      </w:pPr>
      <w:r w:rsidRPr="00E94F9C">
        <w:t>Policies on user authentication methods that are acceptable</w:t>
      </w:r>
    </w:p>
    <w:p w14:paraId="3EDCB510" w14:textId="77777777" w:rsidR="00D6438D" w:rsidRPr="00E94F9C" w:rsidRDefault="00D6438D" w:rsidP="00D6438D">
      <w:pPr>
        <w:pStyle w:val="ListBullet"/>
        <w:spacing w:before="60"/>
      </w:pPr>
      <w:r w:rsidRPr="00E94F9C">
        <w:t>Policies on backup and recovery planning</w:t>
      </w:r>
    </w:p>
    <w:p w14:paraId="341B05F9" w14:textId="77777777" w:rsidR="00D6438D" w:rsidRPr="00E94F9C" w:rsidRDefault="00D6438D" w:rsidP="00D6438D">
      <w:pPr>
        <w:pStyle w:val="ListBullet"/>
        <w:spacing w:before="60"/>
      </w:pPr>
      <w:r w:rsidRPr="00E94F9C">
        <w:t xml:space="preserve">Policies on acceptable </w:t>
      </w:r>
      <w:proofErr w:type="gramStart"/>
      <w:r w:rsidRPr="00E94F9C">
        <w:t>third party</w:t>
      </w:r>
      <w:proofErr w:type="gramEnd"/>
      <w:r w:rsidRPr="00E94F9C">
        <w:t xml:space="preserve"> access</w:t>
      </w:r>
    </w:p>
    <w:p w14:paraId="0BC0EF29" w14:textId="77777777" w:rsidR="00D6438D" w:rsidRPr="00E94F9C" w:rsidRDefault="00D6438D" w:rsidP="00D6438D">
      <w:pPr>
        <w:pStyle w:val="ListBullet"/>
        <w:spacing w:before="60"/>
      </w:pPr>
      <w:r w:rsidRPr="00E94F9C">
        <w:t>Policies on secondary use of the information in the community</w:t>
      </w:r>
    </w:p>
    <w:p w14:paraId="03A3B93C" w14:textId="77777777" w:rsidR="00D6438D" w:rsidRPr="00E94F9C" w:rsidRDefault="00D6438D" w:rsidP="00D6438D">
      <w:pPr>
        <w:pStyle w:val="ListBullet"/>
        <w:spacing w:before="60"/>
      </w:pPr>
      <w:r w:rsidRPr="00E94F9C">
        <w:t>Policies on the availability of the community systems (are the community systems considered life critical, normal, or low priority)</w:t>
      </w:r>
    </w:p>
    <w:p w14:paraId="3B05F542" w14:textId="77777777" w:rsidR="00D6438D" w:rsidRPr="00E94F9C" w:rsidRDefault="00D6438D" w:rsidP="00D6438D">
      <w:pPr>
        <w:pStyle w:val="ListBullet"/>
        <w:spacing w:before="60"/>
      </w:pPr>
      <w:r w:rsidRPr="00E94F9C">
        <w:t>Policies for maintenance downtime</w:t>
      </w:r>
    </w:p>
    <w:p w14:paraId="6E9EC33C" w14:textId="77777777" w:rsidR="00D6438D" w:rsidRPr="00E94F9C" w:rsidRDefault="00D6438D" w:rsidP="00D6438D">
      <w:pPr>
        <w:pStyle w:val="ListBullet"/>
        <w:spacing w:before="60"/>
      </w:pPr>
      <w:r w:rsidRPr="00E94F9C">
        <w:t>Policies for length of time that information will be maintained in the community</w:t>
      </w:r>
    </w:p>
    <w:p w14:paraId="5BB4C1F7" w14:textId="77777777" w:rsidR="00D6438D" w:rsidRPr="00E94F9C" w:rsidRDefault="00D6438D" w:rsidP="00D6438D">
      <w:pPr>
        <w:pStyle w:val="BodyText"/>
      </w:pPr>
      <w:r w:rsidRPr="00E94F9C">
        <w:t>These policies are not a flat set, but often interlock and at other times cascade. An important set of policies are those around emergency modes. There are wide definitions of cases that are referred to as emergency mode. These emergency modes need to be recognized for the risks they present. When these use cases are factored in up-front, the mitigations are reasonable.</w:t>
      </w:r>
    </w:p>
    <w:p w14:paraId="40821399" w14:textId="77777777" w:rsidR="00D6438D" w:rsidRPr="00E94F9C" w:rsidRDefault="00D6438D" w:rsidP="00D6438D">
      <w:pPr>
        <w:pStyle w:val="ListBullet"/>
        <w:spacing w:before="60"/>
      </w:pPr>
      <w:r w:rsidRPr="00E94F9C">
        <w:t>Natural or manmade catastrophic disaster (e.g.</w:t>
      </w:r>
      <w:r>
        <w:t>,</w:t>
      </w:r>
      <w:r w:rsidRPr="00E94F9C">
        <w:t xml:space="preserve"> Hurricane, Earth Quake) – </w:t>
      </w:r>
      <w:proofErr w:type="gramStart"/>
      <w:r w:rsidRPr="00E94F9C">
        <w:t>often times</w:t>
      </w:r>
      <w:proofErr w:type="gramEnd"/>
      <w:r w:rsidRPr="00E94F9C">
        <w:t xml:space="preserve"> additional workforce migrates into the area from other places to help out. These individuals need to quickly be screened and provisioned with appropriate access.</w:t>
      </w:r>
    </w:p>
    <w:p w14:paraId="59369984" w14:textId="77777777" w:rsidR="00D6438D" w:rsidRPr="00E94F9C" w:rsidRDefault="00D6438D" w:rsidP="00D6438D">
      <w:pPr>
        <w:pStyle w:val="ListBullet"/>
        <w:spacing w:before="60"/>
      </w:pPr>
      <w:r w:rsidRPr="00E94F9C">
        <w:t>Utility failure (e.g.</w:t>
      </w:r>
      <w:r>
        <w:t>,</w:t>
      </w:r>
      <w:r w:rsidRPr="00E94F9C">
        <w:t xml:space="preserve"> electric failure) – this situation is common and easily handled through uninterruptible power supplies and backup generation</w:t>
      </w:r>
    </w:p>
    <w:p w14:paraId="1EAC3AFE" w14:textId="77777777" w:rsidR="00D6438D" w:rsidRPr="00E94F9C" w:rsidRDefault="00D6438D" w:rsidP="00D6438D">
      <w:pPr>
        <w:pStyle w:val="ListBullet"/>
        <w:spacing w:before="60"/>
      </w:pPr>
      <w:r w:rsidRPr="00E94F9C">
        <w:lastRenderedPageBreak/>
        <w:t>IT infrastructure failure (e.g.</w:t>
      </w:r>
      <w:r>
        <w:t>,</w:t>
      </w:r>
      <w:r w:rsidRPr="00E94F9C">
        <w:t xml:space="preserve"> hard drive crash) – this situation is also common and handled through common infrastructural redundancy</w:t>
      </w:r>
    </w:p>
    <w:p w14:paraId="505FD42D" w14:textId="77777777" w:rsidR="00D6438D" w:rsidRPr="00E94F9C" w:rsidRDefault="00D6438D" w:rsidP="00D6438D">
      <w:pPr>
        <w:pStyle w:val="ListBullet"/>
        <w:spacing w:before="60"/>
      </w:pPr>
      <w:r w:rsidRPr="00E94F9C">
        <w:t>Need to elevate privileges due to a patient emergency, often called break-glass (e.g.</w:t>
      </w:r>
      <w:r>
        <w:t>,</w:t>
      </w:r>
      <w:r w:rsidRPr="00E94F9C">
        <w:t xml:space="preserve"> nurse needs to prescribe) </w:t>
      </w:r>
    </w:p>
    <w:p w14:paraId="075B9B24" w14:textId="77777777" w:rsidR="00D6438D" w:rsidRPr="00E94F9C" w:rsidRDefault="00D6438D" w:rsidP="00D6438D">
      <w:pPr>
        <w:pStyle w:val="ListBullet"/>
        <w:spacing w:before="60"/>
      </w:pPr>
      <w:r w:rsidRPr="00E94F9C">
        <w:t>Need to override a patient specified privacy block due to eminent danger to that patient – this override is not a breaking of the policy but would need to be an explicit condition within the policy.</w:t>
      </w:r>
    </w:p>
    <w:p w14:paraId="605B70EB" w14:textId="77777777" w:rsidR="00D6438D" w:rsidRPr="00E94F9C" w:rsidRDefault="00D6438D" w:rsidP="00D6438D">
      <w:pPr>
        <w:pStyle w:val="BodyText"/>
      </w:pPr>
      <w:proofErr w:type="gramStart"/>
      <w:r w:rsidRPr="00E94F9C">
        <w:t>Often times</w:t>
      </w:r>
      <w:proofErr w:type="gramEnd"/>
      <w:r w:rsidRPr="00E94F9C">
        <w:t xml:space="preserve"> being in the emergency department is considered as an emergency mode, but the emergency department is really a normal mode for those scheduled to work there. When looked at as normal mode, the proper privileges and workflow flexibility can be specified.</w:t>
      </w:r>
    </w:p>
    <w:p w14:paraId="2F07D418" w14:textId="0AEB6D1A" w:rsidR="00D6438D" w:rsidRPr="00E94F9C" w:rsidRDefault="00D6438D" w:rsidP="00D6438D">
      <w:pPr>
        <w:pStyle w:val="BodyText"/>
      </w:pPr>
      <w:r w:rsidRPr="00E94F9C">
        <w:t xml:space="preserve">Policy development often is frustrated by apparent conflicts in policies. These conflicts are often only on the surface and can be addressed upfront once the details of the policy are understood. For </w:t>
      </w:r>
      <w:r w:rsidR="00FD3FBD" w:rsidRPr="00E94F9C">
        <w:t>example,</w:t>
      </w:r>
      <w:r w:rsidRPr="00E94F9C">
        <w:t xml:space="preserve"> </w:t>
      </w:r>
      <w:r w:rsidRPr="00FD3FBD">
        <w:rPr>
          <w:highlight w:val="yellow"/>
        </w:rPr>
        <w:t xml:space="preserve">in Europe there are policies that forbid the recording of race, yet this is an important clinical </w:t>
      </w:r>
      <w:commentRangeStart w:id="1005"/>
      <w:r w:rsidRPr="00FD3FBD">
        <w:rPr>
          <w:highlight w:val="yellow"/>
        </w:rPr>
        <w:t>attribute</w:t>
      </w:r>
      <w:commentRangeEnd w:id="1005"/>
      <w:r w:rsidR="00FD3FBD">
        <w:rPr>
          <w:rStyle w:val="CommentReference"/>
        </w:rPr>
        <w:commentReference w:id="1005"/>
      </w:r>
      <w:r w:rsidRPr="00E94F9C">
        <w:t>. This superficial conflict might be addressed by recording genetic markers instead of race. Another good example of a policy conflict is in records retention requirements at the national level vs. at the Medical Records level. Medical Records regulatory retention is typically fixed at a short period after death, yet if the patient has black lung then the records must be preserved well beyond.</w:t>
      </w:r>
    </w:p>
    <w:p w14:paraId="5A6065B3" w14:textId="5BDBA118" w:rsidR="00D6438D" w:rsidRPr="00E94F9C" w:rsidRDefault="00D6438D" w:rsidP="00D6438D">
      <w:pPr>
        <w:pStyle w:val="Heading3"/>
        <w:numPr>
          <w:ilvl w:val="0"/>
          <w:numId w:val="0"/>
        </w:numPr>
      </w:pPr>
      <w:bookmarkStart w:id="1006" w:name="_Toc204505714"/>
      <w:bookmarkStart w:id="1007" w:name="_Ref308697152"/>
      <w:bookmarkStart w:id="1008" w:name="_Toc314820397"/>
      <w:bookmarkStart w:id="1009" w:name="_Toc24634236"/>
      <w:r>
        <w:t xml:space="preserve">X.5.2 </w:t>
      </w:r>
      <w:r w:rsidRPr="00E94F9C">
        <w:t>Technical Security and Privacy controls</w:t>
      </w:r>
      <w:bookmarkEnd w:id="1006"/>
      <w:bookmarkEnd w:id="1007"/>
      <w:bookmarkEnd w:id="1008"/>
      <w:bookmarkEnd w:id="1009"/>
    </w:p>
    <w:p w14:paraId="3F2A5AB8" w14:textId="77777777" w:rsidR="00D6438D" w:rsidRPr="00E94F9C" w:rsidRDefault="00D6438D" w:rsidP="00D6438D">
      <w:pPr>
        <w:pStyle w:val="BodyText"/>
      </w:pPr>
      <w:r w:rsidRPr="00E94F9C">
        <w:t xml:space="preserve">In 1980, the Organization for Economic Cooperation and Development (“OECD”) developed Guidelines on the Protection of Privacy and Transborder Flows of Personal Data. These guidelines were intended to harmonize national privacy laws, uphold human rights, and promote the free flow of information among its 30 member countries. The OECD guidelines have served as a basis for data protection laws in the United States, Europe, Canada, Japan, Australia, and elsewhere. Together, these principles and laws provide a useful framework for developing general data protection requirements for health information systems. For more information see </w:t>
      </w:r>
      <w:hyperlink r:id="rId52" w:history="1">
        <w:r w:rsidRPr="00E94F9C">
          <w:rPr>
            <w:rStyle w:val="Hyperlink"/>
          </w:rPr>
          <w:t>http://oecdprivacy.org</w:t>
        </w:r>
      </w:hyperlink>
      <w:r w:rsidRPr="00E94F9C">
        <w:t xml:space="preserve">. </w:t>
      </w:r>
    </w:p>
    <w:p w14:paraId="56E724C0" w14:textId="77777777" w:rsidR="00D6438D" w:rsidRPr="00E94F9C" w:rsidRDefault="00D6438D" w:rsidP="00D6438D">
      <w:pPr>
        <w:pStyle w:val="BodyText"/>
      </w:pPr>
      <w:r w:rsidRPr="00E94F9C">
        <w:t xml:space="preserve">Based on the experience of the IHE participants in implementing community environments there is a common set of Security and Privacy controls that have been identified. These controls are informed by a combination of the OECD data protection principles, experience with explicit policies at community implementations, and Security Risk </w:t>
      </w:r>
      <w:commentRangeStart w:id="1010"/>
      <w:r w:rsidRPr="00E94F9C">
        <w:t>Management</w:t>
      </w:r>
      <w:commentRangeEnd w:id="1010"/>
      <w:r w:rsidR="00FD3FBD">
        <w:rPr>
          <w:rStyle w:val="CommentReference"/>
        </w:rPr>
        <w:commentReference w:id="1010"/>
      </w:r>
      <w:r w:rsidRPr="00E94F9C">
        <w:t xml:space="preserve">. </w:t>
      </w:r>
    </w:p>
    <w:p w14:paraId="7C79C6C4" w14:textId="77777777" w:rsidR="00D6438D" w:rsidRPr="00E94F9C" w:rsidRDefault="00D6438D" w:rsidP="00D6438D">
      <w:pPr>
        <w:pStyle w:val="BodyText"/>
      </w:pPr>
      <w:r w:rsidRPr="00E94F9C">
        <w:t xml:space="preserve">These security and privacy controls are: </w:t>
      </w:r>
    </w:p>
    <w:p w14:paraId="66CB586B" w14:textId="77777777" w:rsidR="00D6438D" w:rsidRPr="00E94F9C" w:rsidRDefault="00D6438D" w:rsidP="00D6438D">
      <w:pPr>
        <w:pStyle w:val="ListNumber"/>
        <w:tabs>
          <w:tab w:val="clear" w:pos="360"/>
          <w:tab w:val="num" w:pos="900"/>
        </w:tabs>
        <w:ind w:left="900" w:hanging="540"/>
        <w:contextualSpacing w:val="0"/>
      </w:pPr>
      <w:r w:rsidRPr="00E94F9C">
        <w:t xml:space="preserve">Audit Log Controls – The controls that can prove the system is protecting the resources in accordance to the policies. This set of controls includes security audit logging, reporting, alerting and alarming. </w:t>
      </w:r>
    </w:p>
    <w:p w14:paraId="220BED98" w14:textId="628B3ECE" w:rsidR="00D6438D" w:rsidRPr="00E94F9C" w:rsidRDefault="00D6438D" w:rsidP="00D6438D">
      <w:pPr>
        <w:pStyle w:val="ListNumber"/>
        <w:tabs>
          <w:tab w:val="clear" w:pos="360"/>
          <w:tab w:val="num" w:pos="900"/>
        </w:tabs>
        <w:ind w:left="900" w:hanging="540"/>
        <w:contextualSpacing w:val="0"/>
      </w:pPr>
      <w:r w:rsidRPr="00E94F9C">
        <w:t xml:space="preserve">Identification and Authentication Controls – The controls that prove that a system or person is who they say that they are. For example: personal interactions, </w:t>
      </w:r>
      <w:proofErr w:type="spellStart"/>
      <w:r w:rsidR="00FD3FBD">
        <w:t>Oauth</w:t>
      </w:r>
      <w:proofErr w:type="spellEnd"/>
      <w:r w:rsidR="00FD3FBD">
        <w:t>, OpenID-Connect</w:t>
      </w:r>
    </w:p>
    <w:p w14:paraId="3EA6A933" w14:textId="47C8414D" w:rsidR="00D6438D" w:rsidRPr="00E94F9C" w:rsidRDefault="00D6438D" w:rsidP="00D6438D">
      <w:pPr>
        <w:pStyle w:val="ListNumber"/>
        <w:tabs>
          <w:tab w:val="clear" w:pos="360"/>
          <w:tab w:val="num" w:pos="900"/>
        </w:tabs>
        <w:ind w:left="900" w:hanging="540"/>
        <w:contextualSpacing w:val="0"/>
      </w:pPr>
      <w:r w:rsidRPr="00E94F9C">
        <w:lastRenderedPageBreak/>
        <w:t>Data Access Controls – The controls that limit access by an authenticated entity to the information and functions that they are authorized to have access to. These controls are often implemented using Role Based Access Controls</w:t>
      </w:r>
      <w:r w:rsidR="00FD3FBD">
        <w:t xml:space="preserve"> (RBAC), or Attribute Based Access Controls (ABAC)</w:t>
      </w:r>
      <w:r w:rsidRPr="00E94F9C">
        <w:t>.</w:t>
      </w:r>
    </w:p>
    <w:p w14:paraId="1AB5E039" w14:textId="77777777" w:rsidR="00D6438D" w:rsidRPr="00E94F9C" w:rsidRDefault="00D6438D" w:rsidP="00D6438D">
      <w:pPr>
        <w:pStyle w:val="ListNumber"/>
        <w:tabs>
          <w:tab w:val="clear" w:pos="360"/>
          <w:tab w:val="num" w:pos="900"/>
        </w:tabs>
        <w:ind w:left="900" w:hanging="540"/>
        <w:contextualSpacing w:val="0"/>
      </w:pPr>
      <w:r w:rsidRPr="00E94F9C">
        <w:t>Secrecy Controls– As sensitive information is created, stored, communicated, and modified; this control protects the information from being exposed. For example: encryption or access controls.</w:t>
      </w:r>
    </w:p>
    <w:p w14:paraId="4E67A440" w14:textId="77777777" w:rsidR="00D6438D" w:rsidRPr="00E94F9C" w:rsidRDefault="00D6438D" w:rsidP="00D6438D">
      <w:pPr>
        <w:pStyle w:val="ListNumber"/>
        <w:tabs>
          <w:tab w:val="clear" w:pos="360"/>
          <w:tab w:val="num" w:pos="900"/>
        </w:tabs>
        <w:ind w:left="900" w:hanging="540"/>
        <w:contextualSpacing w:val="0"/>
      </w:pPr>
      <w:r w:rsidRPr="00E94F9C">
        <w:t xml:space="preserve">Data Integrity Controls – The controls that prove that the data has not changed in an unauthorized way. For example: digital signatures, secure hash algorithms, CRC, and checksum. </w:t>
      </w:r>
    </w:p>
    <w:p w14:paraId="79151844" w14:textId="384D74CD" w:rsidR="00D6438D" w:rsidRPr="00E94F9C" w:rsidRDefault="00D6438D" w:rsidP="00D6438D">
      <w:pPr>
        <w:pStyle w:val="ListNumber"/>
        <w:tabs>
          <w:tab w:val="clear" w:pos="360"/>
          <w:tab w:val="num" w:pos="900"/>
        </w:tabs>
        <w:ind w:left="900" w:hanging="540"/>
        <w:contextualSpacing w:val="0"/>
      </w:pPr>
      <w:r w:rsidRPr="00E94F9C">
        <w:t xml:space="preserve">Non-Repudiation Controls – The controls that ensure that an entity cannot later refute that they participated in an act. For </w:t>
      </w:r>
      <w:r w:rsidR="00FD3FBD" w:rsidRPr="00E94F9C">
        <w:t>example,</w:t>
      </w:r>
      <w:r w:rsidRPr="00E94F9C">
        <w:t xml:space="preserve"> author of a document, order of a test, prescribe of medications.</w:t>
      </w:r>
    </w:p>
    <w:p w14:paraId="3950F3EC" w14:textId="77777777" w:rsidR="00D6438D" w:rsidRPr="00E94F9C" w:rsidRDefault="00D6438D" w:rsidP="00D6438D">
      <w:pPr>
        <w:pStyle w:val="ListNumber"/>
        <w:tabs>
          <w:tab w:val="clear" w:pos="360"/>
          <w:tab w:val="num" w:pos="900"/>
        </w:tabs>
        <w:ind w:left="900" w:hanging="540"/>
        <w:contextualSpacing w:val="0"/>
      </w:pPr>
      <w:r w:rsidRPr="00E94F9C">
        <w:t xml:space="preserve">Patient Privacy Controls – The controls that enforce patient specific handling instructions. </w:t>
      </w:r>
    </w:p>
    <w:p w14:paraId="71AA6B17" w14:textId="77777777" w:rsidR="00D6438D" w:rsidRPr="00E94F9C" w:rsidRDefault="00D6438D" w:rsidP="00D6438D">
      <w:pPr>
        <w:pStyle w:val="ListNumber"/>
        <w:tabs>
          <w:tab w:val="clear" w:pos="360"/>
          <w:tab w:val="num" w:pos="900"/>
        </w:tabs>
        <w:ind w:left="900" w:hanging="540"/>
        <w:contextualSpacing w:val="0"/>
      </w:pPr>
      <w:r w:rsidRPr="00E94F9C">
        <w:t>Availability Controls – The controls that ensure that information is available when needed. For example: backup, replication, fault tolerance, RAID, trusted recovery, uninterruptible power supplies, etc. (not an area where Interoperability applies)</w:t>
      </w:r>
    </w:p>
    <w:p w14:paraId="31DB40B3" w14:textId="1459D096" w:rsidR="00D6438D" w:rsidRPr="00E94F9C" w:rsidRDefault="00D6438D" w:rsidP="00D6438D">
      <w:pPr>
        <w:pStyle w:val="Heading3"/>
        <w:numPr>
          <w:ilvl w:val="0"/>
          <w:numId w:val="0"/>
        </w:numPr>
      </w:pPr>
      <w:bookmarkStart w:id="1011" w:name="_Toc204505715"/>
      <w:bookmarkStart w:id="1012" w:name="_Toc314820398"/>
      <w:bookmarkStart w:id="1013" w:name="_Toc24634237"/>
      <w:r>
        <w:t xml:space="preserve">X.5.3 </w:t>
      </w:r>
      <w:r w:rsidRPr="00E94F9C">
        <w:t xml:space="preserve">Applying Security and Privacy to </w:t>
      </w:r>
      <w:bookmarkEnd w:id="1011"/>
      <w:r w:rsidRPr="00E94F9C">
        <w:t>Document Sharing</w:t>
      </w:r>
      <w:bookmarkEnd w:id="1012"/>
      <w:bookmarkEnd w:id="1013"/>
    </w:p>
    <w:p w14:paraId="434DE9DF" w14:textId="3915F58F" w:rsidR="00D6438D" w:rsidRPr="00E94F9C" w:rsidRDefault="00D6438D" w:rsidP="00D6438D">
      <w:pPr>
        <w:pStyle w:val="BodyText"/>
      </w:pPr>
      <w:r w:rsidRPr="00E94F9C">
        <w:t xml:space="preserve">IHE does not set policies but is policy sensitive. </w:t>
      </w:r>
      <w:r w:rsidR="00FD3FBD" w:rsidRPr="00E94F9C">
        <w:t>Therefore,</w:t>
      </w:r>
      <w:r w:rsidRPr="00E94F9C">
        <w:t xml:space="preserve"> we now discuss the policy enabling technologies and not the policies themselves.</w:t>
      </w:r>
    </w:p>
    <w:p w14:paraId="1F11D77F" w14:textId="77777777" w:rsidR="00D6438D" w:rsidRPr="00E94F9C" w:rsidRDefault="00D6438D" w:rsidP="00D6438D">
      <w:pPr>
        <w:pStyle w:val="BodyText"/>
      </w:pPr>
      <w:r w:rsidRPr="00E94F9C">
        <w:t xml:space="preserve">This section shows how the existing security controls in the local health IT system are leveraged and extended when they become interconnected through document sharing. </w:t>
      </w:r>
    </w:p>
    <w:p w14:paraId="0A84E18E" w14:textId="493F6E99" w:rsidR="00D6438D" w:rsidRPr="00E94F9C" w:rsidRDefault="00D6438D" w:rsidP="00D6438D">
      <w:pPr>
        <w:pStyle w:val="Heading4"/>
      </w:pPr>
      <w:bookmarkStart w:id="1014" w:name="_Toc314820399"/>
      <w:bookmarkStart w:id="1015" w:name="_Toc24634238"/>
      <w:bookmarkStart w:id="1016" w:name="_Toc204505716"/>
      <w:r>
        <w:t xml:space="preserve">X.5.3.1 </w:t>
      </w:r>
      <w:r w:rsidRPr="00E94F9C">
        <w:t>Basic Security</w:t>
      </w:r>
      <w:bookmarkEnd w:id="1014"/>
      <w:bookmarkEnd w:id="1015"/>
    </w:p>
    <w:p w14:paraId="26CDC3D4" w14:textId="5FA2626C" w:rsidR="00D6438D" w:rsidRPr="00E94F9C" w:rsidRDefault="00D6438D" w:rsidP="00D6438D">
      <w:pPr>
        <w:pStyle w:val="BodyText"/>
      </w:pPr>
      <w:r w:rsidRPr="00E94F9C">
        <w:t xml:space="preserve">IHE recognizes that in healthcare, with patient lives at stake, audit control is the </w:t>
      </w:r>
      <w:del w:id="1017" w:author="John Moehrke" w:date="2019-11-14T13:43:00Z">
        <w:r w:rsidRPr="00E94F9C" w:rsidDel="00177EFB">
          <w:delText>prim</w:delText>
        </w:r>
      </w:del>
      <w:ins w:id="1018" w:author="Spencer LaGesse" w:date="2019-11-21T20:31:00Z">
        <w:r w:rsidR="005826FD">
          <w:t>prim</w:t>
        </w:r>
      </w:ins>
      <w:ins w:id="1019" w:author="John Moehrke" w:date="2019-11-14T13:43:00Z">
        <w:del w:id="1020" w:author="Spencer LaGesse" w:date="2019-11-21T20:31:00Z">
          <w:r w:rsidR="00177EFB" w:rsidDel="005826FD">
            <w:delText>PMIR</w:delText>
          </w:r>
        </w:del>
      </w:ins>
      <w:r w:rsidRPr="00E94F9C">
        <w:t xml:space="preserve">ary method of accountability enforcement. The profile that provides this basic security principle is Audit Trail and Node Authentication (ATNA). This profile requires three things of each system: </w:t>
      </w:r>
    </w:p>
    <w:p w14:paraId="3EDE5B2E" w14:textId="77777777" w:rsidR="00D6438D" w:rsidRPr="00E94F9C" w:rsidRDefault="00D6438D" w:rsidP="00D6438D">
      <w:pPr>
        <w:pStyle w:val="ListNumber"/>
        <w:numPr>
          <w:ilvl w:val="0"/>
          <w:numId w:val="29"/>
        </w:numPr>
        <w:tabs>
          <w:tab w:val="clear" w:pos="360"/>
          <w:tab w:val="num" w:pos="900"/>
        </w:tabs>
        <w:ind w:left="900" w:hanging="540"/>
        <w:contextualSpacing w:val="0"/>
      </w:pPr>
      <w:r w:rsidRPr="00E94F9C">
        <w:t xml:space="preserve">User authentication and Access Controls are enforced accordingly, </w:t>
      </w:r>
    </w:p>
    <w:p w14:paraId="735CD245" w14:textId="77777777" w:rsidR="00D6438D" w:rsidRPr="00E94F9C" w:rsidRDefault="00D6438D" w:rsidP="00D6438D">
      <w:pPr>
        <w:pStyle w:val="ListNumber"/>
        <w:tabs>
          <w:tab w:val="clear" w:pos="360"/>
          <w:tab w:val="num" w:pos="900"/>
        </w:tabs>
        <w:ind w:left="900" w:hanging="540"/>
        <w:contextualSpacing w:val="0"/>
      </w:pPr>
      <w:r w:rsidRPr="00E94F9C">
        <w:t>Security Audit Logs are recorded, and</w:t>
      </w:r>
    </w:p>
    <w:p w14:paraId="4AFB83BF" w14:textId="77777777" w:rsidR="00D6438D" w:rsidRPr="00E94F9C" w:rsidRDefault="00D6438D" w:rsidP="00D6438D">
      <w:pPr>
        <w:pStyle w:val="ListNumber"/>
        <w:tabs>
          <w:tab w:val="clear" w:pos="360"/>
          <w:tab w:val="num" w:pos="900"/>
        </w:tabs>
        <w:ind w:left="900" w:hanging="540"/>
        <w:contextualSpacing w:val="0"/>
      </w:pPr>
      <w:r w:rsidRPr="00E94F9C">
        <w:t>Strong network authentication and encryption for all communications of sensitive patient data</w:t>
      </w:r>
    </w:p>
    <w:p w14:paraId="2DFA18C5" w14:textId="2FAAC4E0" w:rsidR="00D6438D" w:rsidRPr="00E94F9C" w:rsidRDefault="00D6438D" w:rsidP="00D6438D">
      <w:pPr>
        <w:pStyle w:val="BodyText"/>
      </w:pPr>
      <w:r w:rsidRPr="00E94F9C">
        <w:t xml:space="preserve">The Security Audit Logging includes a set of security relevant events that must be audited. When one of these events happens the record of the event must be described a specific way. The systems are expected to support the recording of </w:t>
      </w:r>
      <w:proofErr w:type="gramStart"/>
      <w:r w:rsidRPr="00E94F9C">
        <w:t>all of</w:t>
      </w:r>
      <w:proofErr w:type="gramEnd"/>
      <w:r w:rsidRPr="00E94F9C">
        <w:t xml:space="preserve"> the security relevant events that might happen in the system. The ATNA profile offloads the recording, filtering, alerting, and reporting </w:t>
      </w:r>
      <w:r w:rsidRPr="00E94F9C">
        <w:lastRenderedPageBreak/>
        <w:t xml:space="preserve">to an audit service. The more centralized this audit log analysis can be, the </w:t>
      </w:r>
      <w:del w:id="1021" w:author="Spencer LaGesse" w:date="2019-11-21T20:32:00Z">
        <w:r w:rsidRPr="00E94F9C" w:rsidDel="005826FD">
          <w:delText>more easily</w:delText>
        </w:r>
      </w:del>
      <w:ins w:id="1022" w:author="Spencer LaGesse" w:date="2019-11-21T20:32:00Z">
        <w:r w:rsidR="005826FD">
          <w:t>easier</w:t>
        </w:r>
      </w:ins>
      <w:r w:rsidRPr="00E94F9C">
        <w:t xml:space="preserve"> it is to prove accountability across the whole Document Sharing exchange. </w:t>
      </w:r>
    </w:p>
    <w:p w14:paraId="6E9503FF" w14:textId="77777777" w:rsidR="00D6438D" w:rsidRPr="00E94F9C" w:rsidRDefault="00D6438D" w:rsidP="00D6438D">
      <w:pPr>
        <w:pStyle w:val="BodyText"/>
      </w:pPr>
      <w:r w:rsidRPr="00E94F9C">
        <w:t xml:space="preserve">Once it is known that the system will enforce Access Controls and Audit Controls then it can be connected to other systems that have also been assessed positively. In this way these systems only talk to other systems that also agree to enforce the common policies. This creates a basis for a chain of trust through accountability among </w:t>
      </w:r>
      <w:proofErr w:type="gramStart"/>
      <w:r w:rsidRPr="00E94F9C">
        <w:t>all of</w:t>
      </w:r>
      <w:proofErr w:type="gramEnd"/>
      <w:r w:rsidRPr="00E94F9C">
        <w:t xml:space="preserve"> the systems participating in the Document Sharing exchange. The communications between these trusted systems is also encrypted.</w:t>
      </w:r>
    </w:p>
    <w:p w14:paraId="288693ED" w14:textId="41C759CE" w:rsidR="00D6438D" w:rsidRPr="00E94F9C" w:rsidRDefault="00D6438D" w:rsidP="00D6438D">
      <w:pPr>
        <w:pStyle w:val="Heading4"/>
      </w:pPr>
      <w:bookmarkStart w:id="1023" w:name="_Ref314296423"/>
      <w:bookmarkStart w:id="1024" w:name="_Toc314820400"/>
      <w:bookmarkStart w:id="1025" w:name="_Toc24634239"/>
      <w:r>
        <w:t xml:space="preserve">X.5.3.2 </w:t>
      </w:r>
      <w:r w:rsidRPr="00E94F9C">
        <w:t>Protecting different types of documents</w:t>
      </w:r>
      <w:bookmarkEnd w:id="1023"/>
      <w:bookmarkEnd w:id="1024"/>
      <w:bookmarkEnd w:id="1025"/>
    </w:p>
    <w:p w14:paraId="4DE5ABFC" w14:textId="3450C885" w:rsidR="00D6438D" w:rsidRPr="00E94F9C" w:rsidRDefault="00D6438D" w:rsidP="00D6438D">
      <w:pPr>
        <w:pStyle w:val="BodyText"/>
      </w:pPr>
      <w:r w:rsidRPr="00E94F9C">
        <w:t xml:space="preserve">The IHE Document Sharing profiles, like </w:t>
      </w:r>
      <w:del w:id="1026" w:author="John Moehrke" w:date="2019-11-14T13:37:00Z">
        <w:r w:rsidR="00FD3FBD" w:rsidDel="00177EFB">
          <w:delText>MHD-HIE</w:delText>
        </w:r>
      </w:del>
      <w:ins w:id="1027" w:author="John Moehrke" w:date="2019-11-14T13:37:00Z">
        <w:r w:rsidR="00177EFB">
          <w:t>MHDS</w:t>
        </w:r>
      </w:ins>
      <w:r w:rsidRPr="00E94F9C">
        <w:t>, allow for many different types of documents to be shared. These documents are likely to have different levels of confidential information in them. For instance, one document might contain the very basic health information that the patient considers widely distributable. Another document might be made up totally of information necessary for proper billing such as insurance carrier and billing address. Yet another document might carry the results of a very private procedure that the patient wishes to be available only to direct care providers. This differentiation of the types of data can be represented using a diagram like found in Table</w:t>
      </w:r>
      <w:r>
        <w:t xml:space="preserve"> X.5.3.2</w:t>
      </w:r>
      <w:r w:rsidRPr="00E94F9C">
        <w:t xml:space="preserve">-1: Sample Access Control Policies </w:t>
      </w:r>
    </w:p>
    <w:p w14:paraId="7F03C7EC" w14:textId="77777777" w:rsidR="00D6438D" w:rsidRPr="00E94F9C" w:rsidRDefault="00D6438D" w:rsidP="00D6438D">
      <w:pPr>
        <w:pStyle w:val="BodyText"/>
      </w:pPr>
    </w:p>
    <w:tbl>
      <w:tblPr>
        <w:tblW w:w="4106" w:type="pct"/>
        <w:jc w:val="center"/>
        <w:tblCellMar>
          <w:left w:w="0" w:type="dxa"/>
          <w:right w:w="0" w:type="dxa"/>
        </w:tblCellMar>
        <w:tblLook w:val="0600" w:firstRow="0" w:lastRow="0" w:firstColumn="0" w:lastColumn="0" w:noHBand="1" w:noVBand="1"/>
        <w:tblPrChange w:id="1028" w:author="John Moehrke" w:date="2019-12-03T21:34:00Z">
          <w:tblPr>
            <w:tblW w:w="4434" w:type="pct"/>
            <w:jc w:val="center"/>
            <w:tblCellMar>
              <w:left w:w="0" w:type="dxa"/>
              <w:right w:w="0" w:type="dxa"/>
            </w:tblCellMar>
            <w:tblLook w:val="0600" w:firstRow="0" w:lastRow="0" w:firstColumn="0" w:lastColumn="0" w:noHBand="1" w:noVBand="1"/>
          </w:tblPr>
        </w:tblPrChange>
      </w:tblPr>
      <w:tblGrid>
        <w:gridCol w:w="3362"/>
        <w:gridCol w:w="612"/>
        <w:gridCol w:w="612"/>
        <w:gridCol w:w="744"/>
        <w:gridCol w:w="721"/>
        <w:gridCol w:w="615"/>
        <w:gridCol w:w="1007"/>
        <w:tblGridChange w:id="1029">
          <w:tblGrid>
            <w:gridCol w:w="3361"/>
            <w:gridCol w:w="612"/>
            <w:gridCol w:w="612"/>
            <w:gridCol w:w="744"/>
            <w:gridCol w:w="721"/>
            <w:gridCol w:w="616"/>
            <w:gridCol w:w="1008"/>
          </w:tblGrid>
        </w:tblGridChange>
      </w:tblGrid>
      <w:tr w:rsidR="004F38C2" w:rsidRPr="00E94F9C" w14:paraId="58CC841E" w14:textId="77777777" w:rsidTr="004F38C2">
        <w:trPr>
          <w:trHeight w:val="1428"/>
          <w:jc w:val="center"/>
          <w:trPrChange w:id="1030" w:author="John Moehrke" w:date="2019-12-03T21:34:00Z">
            <w:trPr>
              <w:trHeight w:val="1428"/>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Change w:id="1031"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tcPrChange>
          </w:tcPr>
          <w:p w14:paraId="4F199FB8" w14:textId="77777777" w:rsidR="004F38C2" w:rsidRPr="00E94F9C" w:rsidRDefault="004F38C2" w:rsidP="004F38C2">
            <w:pPr>
              <w:pStyle w:val="TableEntryHeader"/>
            </w:pPr>
            <w:r w:rsidRPr="00E94F9C">
              <w:t>Sensitivity</w:t>
            </w:r>
          </w:p>
          <w:p w14:paraId="251140C5" w14:textId="77777777" w:rsidR="004F38C2" w:rsidRPr="00E94F9C" w:rsidRDefault="004F38C2" w:rsidP="004F38C2">
            <w:pPr>
              <w:pStyle w:val="TableEntryHeader"/>
            </w:pPr>
            <w:r w:rsidRPr="00E94F9C">
              <w:t xml:space="preserve">Functional Role </w:t>
            </w:r>
          </w:p>
        </w:tc>
        <w:tc>
          <w:tcPr>
            <w:tcW w:w="399" w:type="pct"/>
            <w:tcBorders>
              <w:top w:val="single" w:sz="6" w:space="0" w:color="000000"/>
              <w:left w:val="single" w:sz="6" w:space="0" w:color="000000"/>
              <w:bottom w:val="single" w:sz="6" w:space="0" w:color="000000"/>
              <w:right w:val="single" w:sz="6" w:space="0" w:color="000000"/>
            </w:tcBorders>
            <w:shd w:val="clear" w:color="auto" w:fill="D9D9D9"/>
            <w:textDirection w:val="tbRlV"/>
            <w:vAlign w:val="center"/>
            <w:tcPrChange w:id="1032"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D9D9D9"/>
                <w:textDirection w:val="tbRlV"/>
                <w:vAlign w:val="center"/>
              </w:tcPr>
            </w:tcPrChange>
          </w:tcPr>
          <w:p w14:paraId="72477487" w14:textId="2E7F3C28" w:rsidR="004F38C2" w:rsidRPr="00E94F9C" w:rsidRDefault="004F38C2" w:rsidP="004F38C2">
            <w:pPr>
              <w:pStyle w:val="TableEntryHeader"/>
              <w:rPr>
                <w:ins w:id="1033" w:author="John Moehrke" w:date="2019-12-03T21:34:00Z"/>
              </w:rPr>
            </w:pPr>
            <w:ins w:id="1034" w:author="John Moehrke" w:date="2019-12-03T21:34:00Z">
              <w:r w:rsidRPr="00E94F9C">
                <w:t xml:space="preserve">Research Information </w:t>
              </w:r>
            </w:ins>
          </w:p>
        </w:tc>
        <w:tc>
          <w:tcPr>
            <w:tcW w:w="399"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Change w:id="1035"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tcPrChange>
          </w:tcPr>
          <w:p w14:paraId="21EE80C3" w14:textId="7E5EFC56" w:rsidR="004F38C2" w:rsidRPr="00E94F9C" w:rsidRDefault="004F38C2" w:rsidP="004F38C2">
            <w:pPr>
              <w:pStyle w:val="TableEntryHeader"/>
            </w:pPr>
            <w:r w:rsidRPr="00E94F9C">
              <w:t xml:space="preserve">Billing Information </w:t>
            </w:r>
          </w:p>
        </w:tc>
        <w:tc>
          <w:tcPr>
            <w:tcW w:w="485"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Change w:id="1036"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tcPrChange>
          </w:tcPr>
          <w:p w14:paraId="55CE7F59" w14:textId="77777777" w:rsidR="004F38C2" w:rsidRPr="00E94F9C" w:rsidRDefault="004F38C2" w:rsidP="004F38C2">
            <w:pPr>
              <w:pStyle w:val="TableEntryHeader"/>
            </w:pPr>
            <w:r w:rsidRPr="00E94F9C">
              <w:t xml:space="preserve">Administrative Information </w:t>
            </w:r>
          </w:p>
        </w:tc>
        <w:tc>
          <w:tcPr>
            <w:tcW w:w="470"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Change w:id="1037"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tcPrChange>
          </w:tcPr>
          <w:p w14:paraId="6DF8503F" w14:textId="77777777" w:rsidR="004F38C2" w:rsidRPr="00E94F9C" w:rsidRDefault="004F38C2" w:rsidP="004F38C2">
            <w:pPr>
              <w:pStyle w:val="TableEntryHeader"/>
            </w:pPr>
            <w:r w:rsidRPr="00E94F9C">
              <w:t xml:space="preserve">General Clinical Information </w:t>
            </w:r>
          </w:p>
        </w:tc>
        <w:tc>
          <w:tcPr>
            <w:tcW w:w="401"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Change w:id="1038"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tcPrChange>
          </w:tcPr>
          <w:p w14:paraId="6A2B75B3" w14:textId="77777777" w:rsidR="004F38C2" w:rsidRPr="00E94F9C" w:rsidRDefault="004F38C2" w:rsidP="004F38C2">
            <w:pPr>
              <w:pStyle w:val="TableEntryHeader"/>
            </w:pPr>
            <w:r w:rsidRPr="00E94F9C">
              <w:t xml:space="preserve">Sensitive Clinical Information </w:t>
            </w:r>
          </w:p>
        </w:tc>
        <w:tc>
          <w:tcPr>
            <w:tcW w:w="65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Change w:id="1039"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tcPrChange>
          </w:tcPr>
          <w:p w14:paraId="19A7E36D" w14:textId="77777777" w:rsidR="004F38C2" w:rsidRPr="00E94F9C" w:rsidRDefault="004F38C2" w:rsidP="004F38C2">
            <w:pPr>
              <w:pStyle w:val="TableEntryHeader"/>
            </w:pPr>
            <w:r w:rsidRPr="00E94F9C">
              <w:t>Mediated by</w:t>
            </w:r>
            <w:r w:rsidRPr="00E94F9C">
              <w:br/>
              <w:t xml:space="preserve">Direct Care Provider </w:t>
            </w:r>
          </w:p>
        </w:tc>
      </w:tr>
      <w:tr w:rsidR="004F38C2" w:rsidRPr="00E94F9C" w14:paraId="4D3721A9" w14:textId="77777777" w:rsidTr="004F38C2">
        <w:trPr>
          <w:trHeight w:val="408"/>
          <w:jc w:val="center"/>
          <w:trPrChange w:id="1040" w:author="John Moehrke" w:date="2019-12-03T21:34:00Z">
            <w:trPr>
              <w:trHeight w:val="408"/>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Change w:id="1041"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tcPrChange>
          </w:tcPr>
          <w:p w14:paraId="38F56397" w14:textId="77777777" w:rsidR="004F38C2" w:rsidRPr="00E94F9C" w:rsidRDefault="004F38C2" w:rsidP="004F38C2">
            <w:pPr>
              <w:pStyle w:val="TableEntryHeader"/>
            </w:pPr>
            <w:commentRangeStart w:id="1042"/>
            <w:r w:rsidRPr="00E94F9C">
              <w:t xml:space="preserve">HL7 </w:t>
            </w:r>
            <w:proofErr w:type="spellStart"/>
            <w:r w:rsidRPr="00E94F9C">
              <w:t>confidentialityCode</w:t>
            </w:r>
            <w:proofErr w:type="spellEnd"/>
            <w:r w:rsidRPr="00E94F9C">
              <w:t xml:space="preserve"> (2.16.840.1.113883.5.25)</w:t>
            </w:r>
          </w:p>
        </w:tc>
        <w:tc>
          <w:tcPr>
            <w:tcW w:w="399" w:type="pct"/>
            <w:tcBorders>
              <w:top w:val="single" w:sz="6" w:space="0" w:color="000000"/>
              <w:left w:val="single" w:sz="6" w:space="0" w:color="000000"/>
              <w:bottom w:val="single" w:sz="6" w:space="0" w:color="000000"/>
              <w:right w:val="single" w:sz="6" w:space="0" w:color="000000"/>
            </w:tcBorders>
            <w:shd w:val="clear" w:color="auto" w:fill="D9D9D9"/>
            <w:vAlign w:val="center"/>
            <w:tcPrChange w:id="1043"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D9D9D9"/>
                <w:vAlign w:val="center"/>
              </w:tcPr>
            </w:tcPrChange>
          </w:tcPr>
          <w:p w14:paraId="67FFAFCB" w14:textId="1345B15E" w:rsidR="004F38C2" w:rsidRPr="00E94F9C" w:rsidRDefault="004F38C2" w:rsidP="004F38C2">
            <w:pPr>
              <w:pStyle w:val="TableEntryHeader"/>
              <w:rPr>
                <w:ins w:id="1044" w:author="John Moehrke" w:date="2019-12-03T21:34:00Z"/>
              </w:rPr>
            </w:pPr>
            <w:ins w:id="1045" w:author="John Moehrke" w:date="2019-12-03T21:34:00Z">
              <w:r>
                <w:t>U</w:t>
              </w:r>
            </w:ins>
          </w:p>
        </w:tc>
        <w:tc>
          <w:tcPr>
            <w:tcW w:w="399"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Change w:id="1046"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tcPrChange>
          </w:tcPr>
          <w:p w14:paraId="38FA78E3" w14:textId="27F3F8DF" w:rsidR="004F38C2" w:rsidRPr="00E94F9C" w:rsidRDefault="004F38C2" w:rsidP="004F38C2">
            <w:pPr>
              <w:pStyle w:val="TableEntryHeader"/>
            </w:pPr>
            <w:r w:rsidRPr="00E94F9C">
              <w:t>L</w:t>
            </w:r>
          </w:p>
        </w:tc>
        <w:tc>
          <w:tcPr>
            <w:tcW w:w="485"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Change w:id="1047"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tcPrChange>
          </w:tcPr>
          <w:p w14:paraId="7BFC7EEB" w14:textId="27CA2E5D" w:rsidR="004F38C2" w:rsidRPr="00E94F9C" w:rsidRDefault="004F38C2" w:rsidP="004F38C2">
            <w:pPr>
              <w:pStyle w:val="TableEntryHeader"/>
            </w:pPr>
            <w:del w:id="1048" w:author="John Moehrke" w:date="2019-12-03T21:33:00Z">
              <w:r w:rsidRPr="00E94F9C" w:rsidDel="004F38C2">
                <w:delText>N</w:delText>
              </w:r>
            </w:del>
            <w:ins w:id="1049" w:author="John Moehrke" w:date="2019-12-03T21:33:00Z">
              <w:r>
                <w:t>M</w:t>
              </w:r>
            </w:ins>
          </w:p>
        </w:tc>
        <w:tc>
          <w:tcPr>
            <w:tcW w:w="470"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Change w:id="1050"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tcPrChange>
          </w:tcPr>
          <w:p w14:paraId="209DF123" w14:textId="44313A37" w:rsidR="004F38C2" w:rsidRPr="00E94F9C" w:rsidRDefault="004F38C2" w:rsidP="004F38C2">
            <w:pPr>
              <w:pStyle w:val="TableEntryHeader"/>
            </w:pPr>
            <w:del w:id="1051" w:author="John Moehrke" w:date="2019-12-03T21:33:00Z">
              <w:r w:rsidRPr="00E94F9C" w:rsidDel="004F38C2">
                <w:delText>D</w:delText>
              </w:r>
            </w:del>
            <w:ins w:id="1052" w:author="John Moehrke" w:date="2019-12-03T21:33:00Z">
              <w:r>
                <w:t>N</w:t>
              </w:r>
            </w:ins>
          </w:p>
        </w:tc>
        <w:tc>
          <w:tcPr>
            <w:tcW w:w="401"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Change w:id="1053"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tcPrChange>
          </w:tcPr>
          <w:p w14:paraId="6638979D" w14:textId="77777777" w:rsidR="004F38C2" w:rsidRPr="00E94F9C" w:rsidRDefault="004F38C2" w:rsidP="004F38C2">
            <w:pPr>
              <w:pStyle w:val="TableEntryHeader"/>
            </w:pPr>
            <w:r w:rsidRPr="00E94F9C">
              <w:t>R</w:t>
            </w:r>
          </w:p>
        </w:tc>
        <w:tc>
          <w:tcPr>
            <w:tcW w:w="65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Change w:id="1054"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tcPrChange>
          </w:tcPr>
          <w:p w14:paraId="16516FB5" w14:textId="7A40B8F9" w:rsidR="004F38C2" w:rsidRPr="00E94F9C" w:rsidRDefault="004F38C2" w:rsidP="004F38C2">
            <w:pPr>
              <w:pStyle w:val="TableEntryHeader"/>
            </w:pPr>
            <w:del w:id="1055" w:author="John Moehrke" w:date="2019-12-03T21:35:00Z">
              <w:r w:rsidRPr="00E94F9C" w:rsidDel="004F38C2">
                <w:delText>T</w:delText>
              </w:r>
              <w:commentRangeEnd w:id="1042"/>
              <w:r w:rsidDel="004F38C2">
                <w:rPr>
                  <w:rStyle w:val="CommentReference"/>
                  <w:rFonts w:ascii="Times New Roman" w:hAnsi="Times New Roman"/>
                  <w:b w:val="0"/>
                </w:rPr>
                <w:commentReference w:id="1042"/>
              </w:r>
            </w:del>
            <w:ins w:id="1056" w:author="John Moehrke" w:date="2019-12-03T21:35:00Z">
              <w:r>
                <w:t>V</w:t>
              </w:r>
            </w:ins>
          </w:p>
        </w:tc>
      </w:tr>
      <w:tr w:rsidR="004F38C2" w:rsidRPr="00E94F9C" w14:paraId="2DF47645" w14:textId="77777777" w:rsidTr="004F38C2">
        <w:trPr>
          <w:trHeight w:val="300"/>
          <w:jc w:val="center"/>
          <w:trPrChange w:id="1057" w:author="John Moehrke" w:date="2019-12-03T21:34:00Z">
            <w:trPr>
              <w:trHeight w:val="300"/>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58"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57131EFE" w14:textId="77777777" w:rsidR="004F38C2" w:rsidRPr="00E94F9C" w:rsidRDefault="004F38C2" w:rsidP="004F38C2">
            <w:pPr>
              <w:pStyle w:val="TableEntry"/>
            </w:pPr>
            <w:r w:rsidRPr="00E94F9C">
              <w:t xml:space="preserve">Administrative Staff </w:t>
            </w:r>
          </w:p>
        </w:tc>
        <w:tc>
          <w:tcPr>
            <w:tcW w:w="399" w:type="pct"/>
            <w:tcBorders>
              <w:top w:val="single" w:sz="6" w:space="0" w:color="000000"/>
              <w:left w:val="single" w:sz="6" w:space="0" w:color="000000"/>
              <w:bottom w:val="single" w:sz="6" w:space="0" w:color="000000"/>
              <w:right w:val="single" w:sz="6" w:space="0" w:color="000000"/>
            </w:tcBorders>
            <w:vAlign w:val="center"/>
            <w:tcPrChange w:id="1059" w:author="John Moehrke" w:date="2019-12-03T21:34:00Z">
              <w:tcPr>
                <w:tcW w:w="369" w:type="pct"/>
                <w:tcBorders>
                  <w:top w:val="single" w:sz="6" w:space="0" w:color="000000"/>
                  <w:left w:val="single" w:sz="6" w:space="0" w:color="000000"/>
                  <w:bottom w:val="single" w:sz="6" w:space="0" w:color="000000"/>
                  <w:right w:val="single" w:sz="6" w:space="0" w:color="000000"/>
                </w:tcBorders>
                <w:vAlign w:val="center"/>
              </w:tcPr>
            </w:tcPrChange>
          </w:tcPr>
          <w:p w14:paraId="6423979E" w14:textId="708395B6" w:rsidR="004F38C2" w:rsidRPr="00E94F9C" w:rsidRDefault="004F38C2" w:rsidP="004F38C2">
            <w:pPr>
              <w:pStyle w:val="TableEntry"/>
              <w:rPr>
                <w:ins w:id="1060" w:author="John Moehrke" w:date="2019-12-03T21:34:00Z"/>
                <w:bCs/>
              </w:rPr>
            </w:pPr>
            <w:ins w:id="1061" w:author="John Moehrke" w:date="2019-12-03T21:34:00Z">
              <w:r w:rsidRPr="00E94F9C">
                <w:t xml:space="preserve">  </w:t>
              </w:r>
            </w:ins>
          </w:p>
        </w:tc>
        <w:tc>
          <w:tcPr>
            <w:tcW w:w="39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62"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1398E4DF" w14:textId="588704BE" w:rsidR="004F38C2" w:rsidRPr="00E94F9C" w:rsidRDefault="004F38C2" w:rsidP="004F38C2">
            <w:pPr>
              <w:pStyle w:val="TableEntry"/>
            </w:pPr>
            <w:r w:rsidRPr="00E94F9C">
              <w:rPr>
                <w:bCs/>
              </w:rPr>
              <w:t>X</w:t>
            </w:r>
            <w:r w:rsidRPr="00E94F9C">
              <w:t xml:space="preserve"> </w:t>
            </w:r>
          </w:p>
        </w:tc>
        <w:tc>
          <w:tcPr>
            <w:tcW w:w="48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63"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6B90F662" w14:textId="77777777" w:rsidR="004F38C2" w:rsidRPr="00E94F9C" w:rsidRDefault="004F38C2" w:rsidP="004F38C2">
            <w:pPr>
              <w:pStyle w:val="TableEntry"/>
            </w:pPr>
            <w:r w:rsidRPr="00E94F9C">
              <w:rPr>
                <w:bCs/>
              </w:rPr>
              <w:t>X</w:t>
            </w:r>
            <w:r w:rsidRPr="00E94F9C">
              <w:t xml:space="preserve"> </w:t>
            </w:r>
          </w:p>
        </w:tc>
        <w:tc>
          <w:tcPr>
            <w:tcW w:w="47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64"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348F05C" w14:textId="77777777" w:rsidR="004F38C2" w:rsidRPr="00E94F9C" w:rsidRDefault="004F38C2" w:rsidP="004F38C2">
            <w:pPr>
              <w:pStyle w:val="TableEntry"/>
            </w:pPr>
            <w:r w:rsidRPr="00E94F9C">
              <w:t xml:space="preserve">  </w:t>
            </w:r>
          </w:p>
        </w:tc>
        <w:tc>
          <w:tcPr>
            <w:tcW w:w="401"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65"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1039BC7C" w14:textId="77777777" w:rsidR="004F38C2" w:rsidRPr="00E94F9C" w:rsidRDefault="004F38C2" w:rsidP="004F38C2">
            <w:pPr>
              <w:pStyle w:val="TableEntry"/>
            </w:pPr>
            <w:r w:rsidRPr="00E94F9C">
              <w:t xml:space="preserve">  </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66"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E9324B8" w14:textId="77777777" w:rsidR="004F38C2" w:rsidRPr="00E94F9C" w:rsidRDefault="004F38C2" w:rsidP="004F38C2">
            <w:pPr>
              <w:pStyle w:val="TableEntry"/>
            </w:pPr>
            <w:r w:rsidRPr="00E94F9C">
              <w:t xml:space="preserve">  </w:t>
            </w:r>
          </w:p>
        </w:tc>
      </w:tr>
      <w:tr w:rsidR="004F38C2" w:rsidRPr="00E94F9C" w14:paraId="5B6A6BF4" w14:textId="77777777" w:rsidTr="004F38C2">
        <w:trPr>
          <w:trHeight w:val="291"/>
          <w:jc w:val="center"/>
          <w:trPrChange w:id="1067" w:author="John Moehrke" w:date="2019-12-03T21:34:00Z">
            <w:trPr>
              <w:trHeight w:val="291"/>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68"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1669FD3A" w14:textId="77777777" w:rsidR="004F38C2" w:rsidRPr="00E94F9C" w:rsidRDefault="004F38C2" w:rsidP="004F38C2">
            <w:pPr>
              <w:pStyle w:val="TableEntry"/>
            </w:pPr>
            <w:r w:rsidRPr="00E94F9C">
              <w:t xml:space="preserve">Dietary Staff </w:t>
            </w:r>
          </w:p>
        </w:tc>
        <w:tc>
          <w:tcPr>
            <w:tcW w:w="399" w:type="pct"/>
            <w:tcBorders>
              <w:top w:val="single" w:sz="6" w:space="0" w:color="000000"/>
              <w:left w:val="single" w:sz="6" w:space="0" w:color="000000"/>
              <w:bottom w:val="single" w:sz="6" w:space="0" w:color="000000"/>
              <w:right w:val="single" w:sz="6" w:space="0" w:color="000000"/>
            </w:tcBorders>
            <w:vAlign w:val="center"/>
            <w:tcPrChange w:id="1069" w:author="John Moehrke" w:date="2019-12-03T21:34:00Z">
              <w:tcPr>
                <w:tcW w:w="369" w:type="pct"/>
                <w:tcBorders>
                  <w:top w:val="single" w:sz="6" w:space="0" w:color="000000"/>
                  <w:left w:val="single" w:sz="6" w:space="0" w:color="000000"/>
                  <w:bottom w:val="single" w:sz="6" w:space="0" w:color="000000"/>
                  <w:right w:val="single" w:sz="6" w:space="0" w:color="000000"/>
                </w:tcBorders>
                <w:vAlign w:val="center"/>
              </w:tcPr>
            </w:tcPrChange>
          </w:tcPr>
          <w:p w14:paraId="76160A32" w14:textId="031348FA" w:rsidR="004F38C2" w:rsidRPr="00E94F9C" w:rsidRDefault="004F38C2" w:rsidP="004F38C2">
            <w:pPr>
              <w:pStyle w:val="TableEntry"/>
              <w:rPr>
                <w:ins w:id="1070" w:author="John Moehrke" w:date="2019-12-03T21:34:00Z"/>
              </w:rPr>
            </w:pPr>
            <w:ins w:id="1071" w:author="John Moehrke" w:date="2019-12-03T21:34:00Z">
              <w:r w:rsidRPr="00E94F9C">
                <w:t xml:space="preserve">  </w:t>
              </w:r>
            </w:ins>
          </w:p>
        </w:tc>
        <w:tc>
          <w:tcPr>
            <w:tcW w:w="39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72"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7B244A79" w14:textId="4B7D4DFA" w:rsidR="004F38C2" w:rsidRPr="00E94F9C" w:rsidRDefault="004F38C2" w:rsidP="004F38C2">
            <w:pPr>
              <w:pStyle w:val="TableEntry"/>
            </w:pPr>
            <w:r w:rsidRPr="00E94F9C">
              <w:t xml:space="preserve">  </w:t>
            </w:r>
          </w:p>
        </w:tc>
        <w:tc>
          <w:tcPr>
            <w:tcW w:w="48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73"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A49EAD6" w14:textId="77777777" w:rsidR="004F38C2" w:rsidRPr="00E94F9C" w:rsidRDefault="004F38C2" w:rsidP="004F38C2">
            <w:pPr>
              <w:pStyle w:val="TableEntry"/>
            </w:pPr>
            <w:r w:rsidRPr="00E94F9C">
              <w:rPr>
                <w:bCs/>
              </w:rPr>
              <w:t>X</w:t>
            </w:r>
            <w:r w:rsidRPr="00E94F9C">
              <w:t xml:space="preserve"> </w:t>
            </w:r>
          </w:p>
        </w:tc>
        <w:tc>
          <w:tcPr>
            <w:tcW w:w="47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74"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40C2D65B" w14:textId="77777777" w:rsidR="004F38C2" w:rsidRPr="00E94F9C" w:rsidRDefault="004F38C2" w:rsidP="004F38C2">
            <w:pPr>
              <w:pStyle w:val="TableEntry"/>
            </w:pPr>
            <w:r w:rsidRPr="00E94F9C">
              <w:t xml:space="preserve">  </w:t>
            </w:r>
          </w:p>
        </w:tc>
        <w:tc>
          <w:tcPr>
            <w:tcW w:w="401"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75"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0DA626E5" w14:textId="77777777" w:rsidR="004F38C2" w:rsidRPr="00E94F9C" w:rsidRDefault="004F38C2" w:rsidP="004F38C2">
            <w:pPr>
              <w:pStyle w:val="TableEntry"/>
            </w:pPr>
            <w:r w:rsidRPr="00E94F9C">
              <w:t xml:space="preserve">  </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76"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2FE28A7" w14:textId="77777777" w:rsidR="004F38C2" w:rsidRPr="00E94F9C" w:rsidRDefault="004F38C2" w:rsidP="004F38C2">
            <w:pPr>
              <w:pStyle w:val="TableEntry"/>
            </w:pPr>
            <w:r w:rsidRPr="00E94F9C">
              <w:t xml:space="preserve">  </w:t>
            </w:r>
          </w:p>
        </w:tc>
      </w:tr>
      <w:tr w:rsidR="004F38C2" w:rsidRPr="00E94F9C" w14:paraId="3549279F" w14:textId="77777777" w:rsidTr="004F38C2">
        <w:trPr>
          <w:trHeight w:val="291"/>
          <w:jc w:val="center"/>
          <w:trPrChange w:id="1077" w:author="John Moehrke" w:date="2019-12-03T21:34:00Z">
            <w:trPr>
              <w:trHeight w:val="291"/>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78"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1CBC4EF4" w14:textId="77777777" w:rsidR="004F38C2" w:rsidRPr="00E94F9C" w:rsidRDefault="004F38C2" w:rsidP="004F38C2">
            <w:pPr>
              <w:pStyle w:val="TableEntry"/>
            </w:pPr>
            <w:r w:rsidRPr="00E94F9C">
              <w:t xml:space="preserve">General Care Provider </w:t>
            </w:r>
          </w:p>
        </w:tc>
        <w:tc>
          <w:tcPr>
            <w:tcW w:w="399" w:type="pct"/>
            <w:tcBorders>
              <w:top w:val="single" w:sz="6" w:space="0" w:color="000000"/>
              <w:left w:val="single" w:sz="6" w:space="0" w:color="000000"/>
              <w:bottom w:val="single" w:sz="6" w:space="0" w:color="000000"/>
              <w:right w:val="single" w:sz="6" w:space="0" w:color="000000"/>
            </w:tcBorders>
            <w:vAlign w:val="center"/>
            <w:tcPrChange w:id="1079" w:author="John Moehrke" w:date="2019-12-03T21:34:00Z">
              <w:tcPr>
                <w:tcW w:w="369" w:type="pct"/>
                <w:tcBorders>
                  <w:top w:val="single" w:sz="6" w:space="0" w:color="000000"/>
                  <w:left w:val="single" w:sz="6" w:space="0" w:color="000000"/>
                  <w:bottom w:val="single" w:sz="6" w:space="0" w:color="000000"/>
                  <w:right w:val="single" w:sz="6" w:space="0" w:color="000000"/>
                </w:tcBorders>
                <w:vAlign w:val="center"/>
              </w:tcPr>
            </w:tcPrChange>
          </w:tcPr>
          <w:p w14:paraId="6D60F9CB" w14:textId="15E35AFE" w:rsidR="004F38C2" w:rsidRPr="00E94F9C" w:rsidRDefault="004F38C2" w:rsidP="004F38C2">
            <w:pPr>
              <w:pStyle w:val="TableEntry"/>
              <w:rPr>
                <w:ins w:id="1080" w:author="John Moehrke" w:date="2019-12-03T21:34:00Z"/>
              </w:rPr>
            </w:pPr>
            <w:ins w:id="1081" w:author="John Moehrke" w:date="2019-12-03T21:34:00Z">
              <w:r w:rsidRPr="00E94F9C">
                <w:t xml:space="preserve">  </w:t>
              </w:r>
            </w:ins>
          </w:p>
        </w:tc>
        <w:tc>
          <w:tcPr>
            <w:tcW w:w="39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82"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7F2D9BE9" w14:textId="2F4E0125" w:rsidR="004F38C2" w:rsidRPr="00E94F9C" w:rsidRDefault="004F38C2" w:rsidP="004F38C2">
            <w:pPr>
              <w:pStyle w:val="TableEntry"/>
            </w:pPr>
            <w:r w:rsidRPr="00E94F9C">
              <w:t xml:space="preserve">  </w:t>
            </w:r>
          </w:p>
        </w:tc>
        <w:tc>
          <w:tcPr>
            <w:tcW w:w="48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83"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13C33F78" w14:textId="77777777" w:rsidR="004F38C2" w:rsidRPr="00E94F9C" w:rsidRDefault="004F38C2" w:rsidP="004F38C2">
            <w:pPr>
              <w:pStyle w:val="TableEntry"/>
            </w:pPr>
            <w:r w:rsidRPr="00E94F9C">
              <w:rPr>
                <w:bCs/>
              </w:rPr>
              <w:t>X</w:t>
            </w:r>
            <w:r w:rsidRPr="00E94F9C">
              <w:t xml:space="preserve"> </w:t>
            </w:r>
          </w:p>
        </w:tc>
        <w:tc>
          <w:tcPr>
            <w:tcW w:w="47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84"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4466A1F4" w14:textId="77777777" w:rsidR="004F38C2" w:rsidRPr="00E94F9C" w:rsidRDefault="004F38C2" w:rsidP="004F38C2">
            <w:pPr>
              <w:pStyle w:val="TableEntry"/>
            </w:pPr>
            <w:r w:rsidRPr="00E94F9C">
              <w:rPr>
                <w:bCs/>
              </w:rPr>
              <w:t>X</w:t>
            </w:r>
            <w:r w:rsidRPr="00E94F9C">
              <w:t xml:space="preserve"> </w:t>
            </w:r>
          </w:p>
        </w:tc>
        <w:tc>
          <w:tcPr>
            <w:tcW w:w="401"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85"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05FF2CC" w14:textId="77777777" w:rsidR="004F38C2" w:rsidRPr="00E94F9C" w:rsidRDefault="004F38C2" w:rsidP="004F38C2">
            <w:pPr>
              <w:pStyle w:val="TableEntry"/>
            </w:pPr>
            <w:r w:rsidRPr="00E94F9C">
              <w:t xml:space="preserve">  </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86"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465490F0" w14:textId="77777777" w:rsidR="004F38C2" w:rsidRPr="00E94F9C" w:rsidRDefault="004F38C2" w:rsidP="004F38C2">
            <w:pPr>
              <w:pStyle w:val="TableEntry"/>
            </w:pPr>
            <w:r w:rsidRPr="00E94F9C">
              <w:t xml:space="preserve">  </w:t>
            </w:r>
          </w:p>
        </w:tc>
      </w:tr>
      <w:tr w:rsidR="004F38C2" w:rsidRPr="00E94F9C" w14:paraId="5944870A" w14:textId="77777777" w:rsidTr="004F38C2">
        <w:trPr>
          <w:trHeight w:val="273"/>
          <w:jc w:val="center"/>
          <w:trPrChange w:id="1087" w:author="John Moehrke" w:date="2019-12-03T21:34:00Z">
            <w:trPr>
              <w:trHeight w:val="273"/>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88"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5281CFD5" w14:textId="77777777" w:rsidR="004F38C2" w:rsidRPr="00E94F9C" w:rsidRDefault="004F38C2" w:rsidP="004F38C2">
            <w:pPr>
              <w:pStyle w:val="TableEntry"/>
            </w:pPr>
            <w:r w:rsidRPr="00E94F9C">
              <w:t xml:space="preserve">Direct Care Provider </w:t>
            </w:r>
          </w:p>
        </w:tc>
        <w:tc>
          <w:tcPr>
            <w:tcW w:w="399" w:type="pct"/>
            <w:tcBorders>
              <w:top w:val="single" w:sz="6" w:space="0" w:color="000000"/>
              <w:left w:val="single" w:sz="6" w:space="0" w:color="000000"/>
              <w:bottom w:val="single" w:sz="6" w:space="0" w:color="000000"/>
              <w:right w:val="single" w:sz="6" w:space="0" w:color="000000"/>
            </w:tcBorders>
            <w:vAlign w:val="center"/>
            <w:tcPrChange w:id="1089" w:author="John Moehrke" w:date="2019-12-03T21:34:00Z">
              <w:tcPr>
                <w:tcW w:w="369" w:type="pct"/>
                <w:tcBorders>
                  <w:top w:val="single" w:sz="6" w:space="0" w:color="000000"/>
                  <w:left w:val="single" w:sz="6" w:space="0" w:color="000000"/>
                  <w:bottom w:val="single" w:sz="6" w:space="0" w:color="000000"/>
                  <w:right w:val="single" w:sz="6" w:space="0" w:color="000000"/>
                </w:tcBorders>
                <w:vAlign w:val="center"/>
              </w:tcPr>
            </w:tcPrChange>
          </w:tcPr>
          <w:p w14:paraId="2B5BC167" w14:textId="4E267048" w:rsidR="004F38C2" w:rsidRPr="00E94F9C" w:rsidRDefault="004F38C2" w:rsidP="004F38C2">
            <w:pPr>
              <w:pStyle w:val="TableEntry"/>
              <w:rPr>
                <w:ins w:id="1090" w:author="John Moehrke" w:date="2019-12-03T21:34:00Z"/>
              </w:rPr>
            </w:pPr>
            <w:ins w:id="1091" w:author="John Moehrke" w:date="2019-12-03T21:34:00Z">
              <w:r w:rsidRPr="00E94F9C">
                <w:t xml:space="preserve">  </w:t>
              </w:r>
            </w:ins>
          </w:p>
        </w:tc>
        <w:tc>
          <w:tcPr>
            <w:tcW w:w="39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92"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590F0CBF" w14:textId="235051E5" w:rsidR="004F38C2" w:rsidRPr="00E94F9C" w:rsidRDefault="004F38C2" w:rsidP="004F38C2">
            <w:pPr>
              <w:pStyle w:val="TableEntry"/>
            </w:pPr>
            <w:r w:rsidRPr="00E94F9C">
              <w:t xml:space="preserve">  </w:t>
            </w:r>
          </w:p>
        </w:tc>
        <w:tc>
          <w:tcPr>
            <w:tcW w:w="48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93"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168EA95" w14:textId="77777777" w:rsidR="004F38C2" w:rsidRPr="00E94F9C" w:rsidRDefault="004F38C2" w:rsidP="004F38C2">
            <w:pPr>
              <w:pStyle w:val="TableEntry"/>
            </w:pPr>
            <w:r w:rsidRPr="00E94F9C">
              <w:rPr>
                <w:bCs/>
              </w:rPr>
              <w:t>X</w:t>
            </w:r>
            <w:r w:rsidRPr="00E94F9C">
              <w:t xml:space="preserve"> </w:t>
            </w:r>
          </w:p>
        </w:tc>
        <w:tc>
          <w:tcPr>
            <w:tcW w:w="47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94"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20FC1EE3" w14:textId="77777777" w:rsidR="004F38C2" w:rsidRPr="00E94F9C" w:rsidRDefault="004F38C2" w:rsidP="004F38C2">
            <w:pPr>
              <w:pStyle w:val="TableEntry"/>
            </w:pPr>
            <w:r w:rsidRPr="00E94F9C">
              <w:rPr>
                <w:bCs/>
              </w:rPr>
              <w:t>X</w:t>
            </w:r>
            <w:r w:rsidRPr="00E94F9C">
              <w:t xml:space="preserve"> </w:t>
            </w:r>
          </w:p>
        </w:tc>
        <w:tc>
          <w:tcPr>
            <w:tcW w:w="401"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95"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0339AC42" w14:textId="77777777" w:rsidR="004F38C2" w:rsidRPr="00E94F9C" w:rsidRDefault="004F38C2" w:rsidP="004F38C2">
            <w:pPr>
              <w:pStyle w:val="TableEntry"/>
            </w:pPr>
            <w:r w:rsidRPr="00E94F9C">
              <w:rPr>
                <w:bCs/>
              </w:rPr>
              <w:t>X</w:t>
            </w:r>
            <w:r w:rsidRPr="00E94F9C">
              <w:t xml:space="preserve"> </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96"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A047D37" w14:textId="77777777" w:rsidR="004F38C2" w:rsidRPr="00E94F9C" w:rsidRDefault="004F38C2" w:rsidP="004F38C2">
            <w:pPr>
              <w:pStyle w:val="TableEntry"/>
            </w:pPr>
            <w:r w:rsidRPr="00E94F9C">
              <w:rPr>
                <w:bCs/>
              </w:rPr>
              <w:t>X</w:t>
            </w:r>
            <w:r w:rsidRPr="00E94F9C">
              <w:t xml:space="preserve"> </w:t>
            </w:r>
          </w:p>
        </w:tc>
      </w:tr>
      <w:tr w:rsidR="004F38C2" w:rsidRPr="00E94F9C" w14:paraId="02925116" w14:textId="77777777" w:rsidTr="004F38C2">
        <w:trPr>
          <w:trHeight w:val="255"/>
          <w:jc w:val="center"/>
          <w:trPrChange w:id="1097" w:author="John Moehrke" w:date="2019-12-03T21:34:00Z">
            <w:trPr>
              <w:trHeight w:val="255"/>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098"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4FD5F3A" w14:textId="77777777" w:rsidR="004F38C2" w:rsidRPr="00E94F9C" w:rsidRDefault="004F38C2" w:rsidP="004F38C2">
            <w:pPr>
              <w:pStyle w:val="TableEntry"/>
            </w:pPr>
            <w:r w:rsidRPr="00E94F9C">
              <w:t xml:space="preserve">Emergency Care </w:t>
            </w:r>
            <w:proofErr w:type="gramStart"/>
            <w:r w:rsidRPr="00E94F9C">
              <w:t>Provider  (</w:t>
            </w:r>
            <w:proofErr w:type="gramEnd"/>
            <w:r>
              <w:t>e.g.,</w:t>
            </w:r>
            <w:r w:rsidRPr="00E94F9C">
              <w:t xml:space="preserve"> EMT)</w:t>
            </w:r>
          </w:p>
        </w:tc>
        <w:tc>
          <w:tcPr>
            <w:tcW w:w="399" w:type="pct"/>
            <w:tcBorders>
              <w:top w:val="single" w:sz="6" w:space="0" w:color="000000"/>
              <w:left w:val="single" w:sz="6" w:space="0" w:color="000000"/>
              <w:bottom w:val="single" w:sz="6" w:space="0" w:color="000000"/>
              <w:right w:val="single" w:sz="6" w:space="0" w:color="000000"/>
            </w:tcBorders>
            <w:vAlign w:val="center"/>
            <w:tcPrChange w:id="1099" w:author="John Moehrke" w:date="2019-12-03T21:34:00Z">
              <w:tcPr>
                <w:tcW w:w="369" w:type="pct"/>
                <w:tcBorders>
                  <w:top w:val="single" w:sz="6" w:space="0" w:color="000000"/>
                  <w:left w:val="single" w:sz="6" w:space="0" w:color="000000"/>
                  <w:bottom w:val="single" w:sz="6" w:space="0" w:color="000000"/>
                  <w:right w:val="single" w:sz="6" w:space="0" w:color="000000"/>
                </w:tcBorders>
                <w:vAlign w:val="center"/>
              </w:tcPr>
            </w:tcPrChange>
          </w:tcPr>
          <w:p w14:paraId="6D5373D0" w14:textId="33AE58DE" w:rsidR="004F38C2" w:rsidRPr="00E94F9C" w:rsidRDefault="004F38C2" w:rsidP="004F38C2">
            <w:pPr>
              <w:pStyle w:val="TableEntry"/>
              <w:rPr>
                <w:ins w:id="1100" w:author="John Moehrke" w:date="2019-12-03T21:34:00Z"/>
              </w:rPr>
            </w:pPr>
            <w:ins w:id="1101" w:author="John Moehrke" w:date="2019-12-03T21:34:00Z">
              <w:r w:rsidRPr="00E94F9C">
                <w:t xml:space="preserve">  </w:t>
              </w:r>
            </w:ins>
          </w:p>
        </w:tc>
        <w:tc>
          <w:tcPr>
            <w:tcW w:w="39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02"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773B10AE" w14:textId="6C674B01" w:rsidR="004F38C2" w:rsidRPr="00E94F9C" w:rsidRDefault="004F38C2" w:rsidP="004F38C2">
            <w:pPr>
              <w:pStyle w:val="TableEntry"/>
            </w:pPr>
            <w:r w:rsidRPr="00E94F9C">
              <w:t xml:space="preserve">  </w:t>
            </w:r>
          </w:p>
        </w:tc>
        <w:tc>
          <w:tcPr>
            <w:tcW w:w="48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03"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2FFBD088" w14:textId="77777777" w:rsidR="004F38C2" w:rsidRPr="00E94F9C" w:rsidRDefault="004F38C2" w:rsidP="004F38C2">
            <w:pPr>
              <w:pStyle w:val="TableEntry"/>
            </w:pPr>
          </w:p>
        </w:tc>
        <w:tc>
          <w:tcPr>
            <w:tcW w:w="47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04"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6A7BCBD8" w14:textId="77777777" w:rsidR="004F38C2" w:rsidRPr="00E94F9C" w:rsidRDefault="004F38C2" w:rsidP="004F38C2">
            <w:pPr>
              <w:pStyle w:val="TableEntry"/>
            </w:pPr>
            <w:r w:rsidRPr="00E94F9C">
              <w:rPr>
                <w:bCs/>
              </w:rPr>
              <w:t>X</w:t>
            </w:r>
            <w:r w:rsidRPr="00E94F9C">
              <w:t xml:space="preserve"> </w:t>
            </w:r>
          </w:p>
        </w:tc>
        <w:tc>
          <w:tcPr>
            <w:tcW w:w="401"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05"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2A480087" w14:textId="77777777" w:rsidR="004F38C2" w:rsidRPr="00E94F9C" w:rsidRDefault="004F38C2" w:rsidP="004F38C2">
            <w:pPr>
              <w:pStyle w:val="TableEntry"/>
            </w:pP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06"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4B0ED74" w14:textId="77777777" w:rsidR="004F38C2" w:rsidRPr="00E94F9C" w:rsidRDefault="004F38C2" w:rsidP="004F38C2">
            <w:pPr>
              <w:pStyle w:val="TableEntry"/>
            </w:pPr>
          </w:p>
        </w:tc>
      </w:tr>
      <w:tr w:rsidR="004F38C2" w:rsidRPr="00E94F9C" w14:paraId="53CC8D25" w14:textId="77777777" w:rsidTr="004F38C2">
        <w:trPr>
          <w:trHeight w:val="336"/>
          <w:jc w:val="center"/>
          <w:trPrChange w:id="1107" w:author="John Moehrke" w:date="2019-12-03T21:34:00Z">
            <w:trPr>
              <w:trHeight w:val="336"/>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08"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423D7995" w14:textId="77777777" w:rsidR="004F38C2" w:rsidRPr="00E94F9C" w:rsidRDefault="004F38C2" w:rsidP="004F38C2">
            <w:pPr>
              <w:pStyle w:val="TableEntry"/>
            </w:pPr>
            <w:r w:rsidRPr="00E94F9C">
              <w:t xml:space="preserve">Researcher </w:t>
            </w:r>
          </w:p>
        </w:tc>
        <w:tc>
          <w:tcPr>
            <w:tcW w:w="399" w:type="pct"/>
            <w:tcBorders>
              <w:top w:val="single" w:sz="6" w:space="0" w:color="000000"/>
              <w:left w:val="single" w:sz="6" w:space="0" w:color="000000"/>
              <w:bottom w:val="single" w:sz="6" w:space="0" w:color="000000"/>
              <w:right w:val="single" w:sz="6" w:space="0" w:color="000000"/>
            </w:tcBorders>
            <w:vAlign w:val="center"/>
            <w:tcPrChange w:id="1109" w:author="John Moehrke" w:date="2019-12-03T21:34:00Z">
              <w:tcPr>
                <w:tcW w:w="369" w:type="pct"/>
                <w:tcBorders>
                  <w:top w:val="single" w:sz="6" w:space="0" w:color="000000"/>
                  <w:left w:val="single" w:sz="6" w:space="0" w:color="000000"/>
                  <w:bottom w:val="single" w:sz="6" w:space="0" w:color="000000"/>
                  <w:right w:val="single" w:sz="6" w:space="0" w:color="000000"/>
                </w:tcBorders>
                <w:vAlign w:val="center"/>
              </w:tcPr>
            </w:tcPrChange>
          </w:tcPr>
          <w:p w14:paraId="44AB817D" w14:textId="429406E7" w:rsidR="004F38C2" w:rsidRPr="00E94F9C" w:rsidRDefault="004F38C2" w:rsidP="004F38C2">
            <w:pPr>
              <w:pStyle w:val="TableEntry"/>
              <w:rPr>
                <w:ins w:id="1110" w:author="John Moehrke" w:date="2019-12-03T21:34:00Z"/>
              </w:rPr>
            </w:pPr>
            <w:ins w:id="1111" w:author="John Moehrke" w:date="2019-12-03T21:34:00Z">
              <w:r w:rsidRPr="00E94F9C">
                <w:rPr>
                  <w:bCs/>
                </w:rPr>
                <w:t>X</w:t>
              </w:r>
              <w:r w:rsidRPr="00E94F9C">
                <w:t xml:space="preserve"> </w:t>
              </w:r>
            </w:ins>
          </w:p>
        </w:tc>
        <w:tc>
          <w:tcPr>
            <w:tcW w:w="39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12"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4B6E12A3" w14:textId="3473FB1D" w:rsidR="004F38C2" w:rsidRPr="00E94F9C" w:rsidRDefault="004F38C2" w:rsidP="004F38C2">
            <w:pPr>
              <w:pStyle w:val="TableEntry"/>
            </w:pPr>
            <w:r w:rsidRPr="00E94F9C">
              <w:t xml:space="preserve">  </w:t>
            </w:r>
          </w:p>
        </w:tc>
        <w:tc>
          <w:tcPr>
            <w:tcW w:w="48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13"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58CDC8F6" w14:textId="77777777" w:rsidR="004F38C2" w:rsidRPr="00E94F9C" w:rsidRDefault="004F38C2" w:rsidP="004F38C2">
            <w:pPr>
              <w:pStyle w:val="TableEntry"/>
            </w:pPr>
            <w:r w:rsidRPr="00E94F9C">
              <w:t xml:space="preserve">  </w:t>
            </w:r>
          </w:p>
        </w:tc>
        <w:tc>
          <w:tcPr>
            <w:tcW w:w="47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14"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69A365B9" w14:textId="77777777" w:rsidR="004F38C2" w:rsidRPr="00E94F9C" w:rsidRDefault="004F38C2" w:rsidP="004F38C2">
            <w:pPr>
              <w:pStyle w:val="TableEntry"/>
            </w:pPr>
            <w:r w:rsidRPr="00E94F9C">
              <w:t xml:space="preserve">  </w:t>
            </w:r>
          </w:p>
        </w:tc>
        <w:tc>
          <w:tcPr>
            <w:tcW w:w="401"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15"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3C825AAD" w14:textId="77777777" w:rsidR="004F38C2" w:rsidRPr="00E94F9C" w:rsidRDefault="004F38C2" w:rsidP="004F38C2">
            <w:pPr>
              <w:pStyle w:val="TableEntry"/>
            </w:pPr>
            <w:r w:rsidRPr="00E94F9C">
              <w:t xml:space="preserve">  </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16"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1C5DC147" w14:textId="77777777" w:rsidR="004F38C2" w:rsidRPr="00E94F9C" w:rsidRDefault="004F38C2" w:rsidP="004F38C2">
            <w:pPr>
              <w:pStyle w:val="TableEntry"/>
            </w:pPr>
            <w:r w:rsidRPr="00E94F9C">
              <w:t xml:space="preserve">  </w:t>
            </w:r>
          </w:p>
        </w:tc>
      </w:tr>
      <w:tr w:rsidR="004F38C2" w:rsidRPr="00E94F9C" w14:paraId="033120B4" w14:textId="77777777" w:rsidTr="004F38C2">
        <w:trPr>
          <w:trHeight w:val="23"/>
          <w:jc w:val="center"/>
          <w:trPrChange w:id="1117" w:author="John Moehrke" w:date="2019-12-03T21:34:00Z">
            <w:trPr>
              <w:trHeight w:val="23"/>
              <w:jc w:val="center"/>
            </w:trPr>
          </w:trPrChange>
        </w:trPr>
        <w:tc>
          <w:tcPr>
            <w:tcW w:w="219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18" w:author="John Moehrke" w:date="2019-12-03T21:34:00Z">
              <w:tcPr>
                <w:tcW w:w="202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694FA1CD" w14:textId="77777777" w:rsidR="004F38C2" w:rsidRPr="00E94F9C" w:rsidRDefault="004F38C2" w:rsidP="004F38C2">
            <w:pPr>
              <w:pStyle w:val="TableEntry"/>
            </w:pPr>
            <w:r w:rsidRPr="00E94F9C">
              <w:t xml:space="preserve">Patient or Legal Representative </w:t>
            </w:r>
          </w:p>
        </w:tc>
        <w:tc>
          <w:tcPr>
            <w:tcW w:w="399" w:type="pct"/>
            <w:tcBorders>
              <w:top w:val="single" w:sz="6" w:space="0" w:color="000000"/>
              <w:left w:val="single" w:sz="6" w:space="0" w:color="000000"/>
              <w:bottom w:val="single" w:sz="6" w:space="0" w:color="000000"/>
              <w:right w:val="single" w:sz="6" w:space="0" w:color="000000"/>
            </w:tcBorders>
            <w:vAlign w:val="center"/>
            <w:tcPrChange w:id="1119" w:author="John Moehrke" w:date="2019-12-03T21:34:00Z">
              <w:tcPr>
                <w:tcW w:w="369" w:type="pct"/>
                <w:tcBorders>
                  <w:top w:val="single" w:sz="6" w:space="0" w:color="000000"/>
                  <w:left w:val="single" w:sz="6" w:space="0" w:color="000000"/>
                  <w:bottom w:val="single" w:sz="6" w:space="0" w:color="000000"/>
                  <w:right w:val="single" w:sz="6" w:space="0" w:color="000000"/>
                </w:tcBorders>
                <w:vAlign w:val="center"/>
              </w:tcPr>
            </w:tcPrChange>
          </w:tcPr>
          <w:p w14:paraId="6E9E26E4" w14:textId="43D9A5FB" w:rsidR="004F38C2" w:rsidRPr="00E94F9C" w:rsidRDefault="004F38C2" w:rsidP="004F38C2">
            <w:pPr>
              <w:pStyle w:val="TableEntry"/>
              <w:rPr>
                <w:ins w:id="1120" w:author="John Moehrke" w:date="2019-12-03T21:34:00Z"/>
                <w:bCs/>
              </w:rPr>
            </w:pPr>
            <w:ins w:id="1121" w:author="John Moehrke" w:date="2019-12-03T21:34:00Z">
              <w:r w:rsidRPr="00E94F9C">
                <w:t xml:space="preserve">  </w:t>
              </w:r>
            </w:ins>
          </w:p>
        </w:tc>
        <w:tc>
          <w:tcPr>
            <w:tcW w:w="39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22" w:author="John Moehrke" w:date="2019-12-03T21:34:00Z">
              <w:tcPr>
                <w:tcW w:w="36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2EFF1BC0" w14:textId="11DD94C8" w:rsidR="004F38C2" w:rsidRPr="00E94F9C" w:rsidRDefault="004F38C2" w:rsidP="004F38C2">
            <w:pPr>
              <w:pStyle w:val="TableEntry"/>
            </w:pPr>
            <w:r w:rsidRPr="00E94F9C">
              <w:rPr>
                <w:bCs/>
              </w:rPr>
              <w:t>X</w:t>
            </w:r>
            <w:r w:rsidRPr="00E94F9C">
              <w:t xml:space="preserve"> </w:t>
            </w:r>
          </w:p>
        </w:tc>
        <w:tc>
          <w:tcPr>
            <w:tcW w:w="48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23" w:author="John Moehrke" w:date="2019-12-03T21:34:00Z">
              <w:tcPr>
                <w:tcW w:w="449"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0BD86C45" w14:textId="77777777" w:rsidR="004F38C2" w:rsidRPr="00E94F9C" w:rsidRDefault="004F38C2" w:rsidP="004F38C2">
            <w:pPr>
              <w:pStyle w:val="TableEntry"/>
            </w:pPr>
            <w:r w:rsidRPr="00E94F9C">
              <w:rPr>
                <w:bCs/>
              </w:rPr>
              <w:t>X</w:t>
            </w:r>
            <w:r w:rsidRPr="00E94F9C">
              <w:t xml:space="preserve"> </w:t>
            </w:r>
          </w:p>
        </w:tc>
        <w:tc>
          <w:tcPr>
            <w:tcW w:w="470"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24" w:author="John Moehrke" w:date="2019-12-03T21:34:00Z">
              <w:tcPr>
                <w:tcW w:w="435"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08BE4C8A" w14:textId="77777777" w:rsidR="004F38C2" w:rsidRPr="00E94F9C" w:rsidRDefault="004F38C2" w:rsidP="004F38C2">
            <w:pPr>
              <w:pStyle w:val="TableEntry"/>
            </w:pPr>
            <w:r w:rsidRPr="00E94F9C">
              <w:rPr>
                <w:bCs/>
              </w:rPr>
              <w:t>X</w:t>
            </w:r>
            <w:r w:rsidRPr="00E94F9C">
              <w:t xml:space="preserve"> </w:t>
            </w:r>
          </w:p>
        </w:tc>
        <w:tc>
          <w:tcPr>
            <w:tcW w:w="401"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25" w:author="John Moehrke" w:date="2019-12-03T21:34:00Z">
              <w:tcPr>
                <w:tcW w:w="372"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078B09D3" w14:textId="77777777" w:rsidR="004F38C2" w:rsidRPr="00E94F9C" w:rsidRDefault="004F38C2" w:rsidP="004F38C2">
            <w:pPr>
              <w:pStyle w:val="TableEntry"/>
            </w:pPr>
            <w:r w:rsidRPr="00E94F9C">
              <w:rPr>
                <w:bCs/>
              </w:rPr>
              <w:t>X</w:t>
            </w:r>
            <w:r w:rsidRPr="00E94F9C">
              <w:t xml:space="preserve"> </w:t>
            </w:r>
          </w:p>
        </w:tc>
        <w:tc>
          <w:tcPr>
            <w:tcW w:w="65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Change w:id="1126" w:author="John Moehrke" w:date="2019-12-03T21:34:00Z">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tcPrChange>
          </w:tcPr>
          <w:p w14:paraId="596B4489" w14:textId="77777777" w:rsidR="004F38C2" w:rsidRPr="00E94F9C" w:rsidRDefault="004F38C2" w:rsidP="004F38C2">
            <w:pPr>
              <w:pStyle w:val="TableEntry"/>
            </w:pPr>
            <w:r w:rsidRPr="00E94F9C">
              <w:t xml:space="preserve">  </w:t>
            </w:r>
          </w:p>
        </w:tc>
      </w:tr>
    </w:tbl>
    <w:p w14:paraId="0EC04035" w14:textId="5383E5B6" w:rsidR="00D6438D" w:rsidRPr="00A801E4" w:rsidRDefault="00D6438D" w:rsidP="00D6438D">
      <w:pPr>
        <w:pStyle w:val="TableTitle"/>
      </w:pPr>
      <w:r w:rsidRPr="00214C46">
        <w:t xml:space="preserve">Table </w:t>
      </w:r>
      <w:r w:rsidRPr="00A801E4">
        <w:fldChar w:fldCharType="begin"/>
      </w:r>
      <w:r w:rsidRPr="004E3933">
        <w:instrText xml:space="preserve"> REF _Ref314296423 \r \h </w:instrText>
      </w:r>
      <w:r w:rsidRPr="00E94F9C">
        <w:instrText xml:space="preserve"> \* MERGEFORMAT </w:instrText>
      </w:r>
      <w:r w:rsidRPr="00A801E4">
        <w:fldChar w:fldCharType="separate"/>
      </w:r>
      <w:r>
        <w:t>X.5.3.2</w:t>
      </w:r>
      <w:r w:rsidRPr="00A801E4">
        <w:fldChar w:fldCharType="end"/>
      </w:r>
      <w:r w:rsidRPr="00214C46">
        <w:noBreakHyphen/>
      </w:r>
      <w:r w:rsidRPr="00A801E4">
        <w:fldChar w:fldCharType="begin"/>
      </w:r>
      <w:r w:rsidRPr="004E3933">
        <w:instrText xml:space="preserve"> SEQ Table \* ARABIC \s 2 </w:instrText>
      </w:r>
      <w:r w:rsidRPr="00A801E4">
        <w:fldChar w:fldCharType="separate"/>
      </w:r>
      <w:r w:rsidRPr="00E94F9C">
        <w:t>1</w:t>
      </w:r>
      <w:r w:rsidRPr="00A801E4">
        <w:fldChar w:fldCharType="end"/>
      </w:r>
      <w:r w:rsidRPr="00214C46">
        <w:t xml:space="preserve"> Sample Access Control Poli</w:t>
      </w:r>
      <w:r w:rsidRPr="00A801E4">
        <w:t>cies</w:t>
      </w:r>
    </w:p>
    <w:p w14:paraId="006BE82F" w14:textId="77777777" w:rsidR="00D6438D" w:rsidRPr="00E94F9C" w:rsidRDefault="00D6438D" w:rsidP="00D6438D">
      <w:pPr>
        <w:pStyle w:val="BodyText"/>
      </w:pPr>
      <w:r w:rsidRPr="00E94F9C">
        <w:t xml:space="preserve">Then documents can be labeled with one or more of the codes on the columns, and results in the specified Functional Roles to be given access to that type of document. In this way, the </w:t>
      </w:r>
      <w:r w:rsidRPr="00E94F9C">
        <w:lastRenderedPageBreak/>
        <w:t xml:space="preserve">document sharing metadata informs the Role-Based Access Control (RBAC) decisions through self-describing sensitivity, known as </w:t>
      </w:r>
      <w:proofErr w:type="spellStart"/>
      <w:r w:rsidRPr="00E94F9C">
        <w:t>confidentialityCode</w:t>
      </w:r>
      <w:proofErr w:type="spellEnd"/>
      <w:r w:rsidRPr="00E94F9C">
        <w:t>.</w:t>
      </w:r>
    </w:p>
    <w:p w14:paraId="46B6FCA9" w14:textId="695A149E" w:rsidR="00D6438D" w:rsidRPr="00E94F9C" w:rsidRDefault="00D6438D" w:rsidP="00D6438D">
      <w:pPr>
        <w:pStyle w:val="BodyText"/>
      </w:pPr>
      <w:r w:rsidRPr="00E94F9C">
        <w:t xml:space="preserve">In the same way that the </w:t>
      </w:r>
      <w:r w:rsidR="00FD3FBD">
        <w:t>Document Sharing</w:t>
      </w:r>
      <w:r w:rsidRPr="00E94F9C">
        <w:t xml:space="preserve"> metadata ‘doctype’ defines what the document is in terms of the clinical/administrative content, the </w:t>
      </w:r>
      <w:proofErr w:type="spellStart"/>
      <w:r w:rsidRPr="00E94F9C">
        <w:t>confidential</w:t>
      </w:r>
      <w:r>
        <w:t>it</w:t>
      </w:r>
      <w:r w:rsidRPr="00E94F9C">
        <w:t>yCode</w:t>
      </w:r>
      <w:proofErr w:type="spellEnd"/>
      <w:r w:rsidRPr="00E94F9C">
        <w:t xml:space="preserve"> defines what the document is in terms of privacy/security content, sometimes referred to as sensitivity. The </w:t>
      </w:r>
      <w:proofErr w:type="spellStart"/>
      <w:r w:rsidRPr="00E94F9C">
        <w:t>confidentialityCodes</w:t>
      </w:r>
      <w:proofErr w:type="spellEnd"/>
      <w:r w:rsidRPr="00E94F9C">
        <w:t xml:space="preserve"> should be looked at as a relatively static assessment of the document content privacy/security characteristics.</w:t>
      </w:r>
      <w:r>
        <w:t xml:space="preserve"> </w:t>
      </w:r>
      <w:r w:rsidRPr="00E94F9C">
        <w:t>Some documents are so sensitive in nature that they simply should not be shared or published.</w:t>
      </w:r>
    </w:p>
    <w:p w14:paraId="7507B1F7" w14:textId="7013475E" w:rsidR="00D6438D" w:rsidRPr="00E94F9C" w:rsidRDefault="00D6438D" w:rsidP="00D6438D">
      <w:pPr>
        <w:pStyle w:val="BodyText"/>
      </w:pPr>
      <w:r w:rsidRPr="00E94F9C">
        <w:t xml:space="preserve">The rows are showing a set of functional roles. </w:t>
      </w:r>
      <w:commentRangeStart w:id="1127"/>
      <w:r w:rsidRPr="00E94F9C">
        <w:t xml:space="preserve">These roles would be conveyed from the requesting organization </w:t>
      </w:r>
      <w:proofErr w:type="gramStart"/>
      <w:r w:rsidRPr="00E94F9C">
        <w:t>through the use of</w:t>
      </w:r>
      <w:proofErr w:type="gramEnd"/>
      <w:r w:rsidRPr="00E94F9C">
        <w:t xml:space="preserve"> the </w:t>
      </w:r>
      <w:del w:id="1128" w:author="John Moehrke" w:date="2019-12-03T21:35:00Z">
        <w:r w:rsidRPr="00E94F9C" w:rsidDel="003D7A49">
          <w:delText>Cross-Enterprise</w:delText>
        </w:r>
      </w:del>
      <w:ins w:id="1129" w:author="John Moehrke" w:date="2019-12-03T21:35:00Z">
        <w:r w:rsidR="003D7A49">
          <w:t>Internet</w:t>
        </w:r>
      </w:ins>
      <w:r w:rsidRPr="00E94F9C">
        <w:t xml:space="preserve"> User Assertion (</w:t>
      </w:r>
      <w:del w:id="1130" w:author="John Moehrke" w:date="2019-12-03T21:35:00Z">
        <w:r w:rsidRPr="00E94F9C" w:rsidDel="003D7A49">
          <w:delText>XUA</w:delText>
        </w:r>
      </w:del>
      <w:ins w:id="1131" w:author="John Moehrke" w:date="2019-12-03T21:35:00Z">
        <w:r w:rsidR="003D7A49">
          <w:t>IUA</w:t>
        </w:r>
      </w:ins>
      <w:r w:rsidRPr="00E94F9C">
        <w:t xml:space="preserve">) profile. </w:t>
      </w:r>
      <w:commentRangeEnd w:id="1127"/>
      <w:r w:rsidR="0002057D">
        <w:rPr>
          <w:rStyle w:val="CommentReference"/>
        </w:rPr>
        <w:commentReference w:id="1127"/>
      </w:r>
      <w:r w:rsidRPr="00E94F9C">
        <w:t xml:space="preserve">This profile defines how a user and the security/privacy context of the request is defined. Additional information can be carried such as the </w:t>
      </w:r>
      <w:proofErr w:type="spellStart"/>
      <w:r w:rsidRPr="00E94F9C">
        <w:t>purposeOfUse</w:t>
      </w:r>
      <w:proofErr w:type="spellEnd"/>
      <w:r w:rsidRPr="00E94F9C">
        <w:t>, what the user intends to use the data for. Note that Privacy Policies and Access Control rules can leverage any of the user context, patient identity, or document metadata discussed above.</w:t>
      </w:r>
    </w:p>
    <w:p w14:paraId="0573F5F5" w14:textId="4D2B3DD4" w:rsidR="00D6438D" w:rsidRPr="00E94F9C" w:rsidRDefault="00D6438D" w:rsidP="00D6438D">
      <w:pPr>
        <w:pStyle w:val="Heading4"/>
      </w:pPr>
      <w:bookmarkStart w:id="1132" w:name="_Toc314820401"/>
      <w:bookmarkStart w:id="1133" w:name="_Toc24634240"/>
      <w:r>
        <w:t xml:space="preserve">X.5.3.3 </w:t>
      </w:r>
      <w:r w:rsidRPr="00E94F9C">
        <w:t xml:space="preserve">Patient Privacy Consent to participate in </w:t>
      </w:r>
      <w:bookmarkEnd w:id="1016"/>
      <w:r w:rsidRPr="00E94F9C">
        <w:t>Document Sharing</w:t>
      </w:r>
      <w:bookmarkEnd w:id="1132"/>
      <w:bookmarkEnd w:id="1133"/>
    </w:p>
    <w:p w14:paraId="4CAF5F1E" w14:textId="78BF7C93" w:rsidR="00D6438D" w:rsidRPr="00E94F9C" w:rsidRDefault="00D6438D" w:rsidP="00D6438D">
      <w:pPr>
        <w:pStyle w:val="BodyText"/>
      </w:pPr>
      <w:r w:rsidRPr="00E94F9C">
        <w:t xml:space="preserve">The topic of Patient Privacy Consent (Authorization) to collect, use, and disclose is a complex topic. This complexity does not always need to be exposed in full detail across a Document Sharing exchange. That is, a request for information does need to consider the current status of any Patient Privacy Consent that the patient has given, but most of the time explaining the detail of this Privacy Consent to the requesting system/individual adds no value. Most often the requesting system/individual is either fully empowered to receive and use the content, or not authorized at all. In these </w:t>
      </w:r>
      <w:proofErr w:type="gramStart"/>
      <w:r w:rsidRPr="00E94F9C">
        <w:t>cases</w:t>
      </w:r>
      <w:proofErr w:type="gramEnd"/>
      <w:r w:rsidRPr="00E94F9C">
        <w:t xml:space="preserve"> the use of user identity context, as discussed above around the </w:t>
      </w:r>
      <w:r w:rsidR="00FD3FBD">
        <w:t>IUA</w:t>
      </w:r>
      <w:r w:rsidRPr="00E94F9C">
        <w:t xml:space="preserve"> profile, is sufficient to make the Access Control decision. The trust relationship of the Document Sharing exchange includes background governance on appropriate use, as discussed above around the ATNA profile. </w:t>
      </w:r>
    </w:p>
    <w:p w14:paraId="75F84396" w14:textId="0C8A5560" w:rsidR="00FD3FBD" w:rsidRDefault="00D6438D" w:rsidP="00D6438D">
      <w:pPr>
        <w:pStyle w:val="BodyText"/>
      </w:pPr>
      <w:r w:rsidRPr="00E94F9C">
        <w:t>Privacy Consents may need to be expressed in a way that all parties in a Document Exchange can understand. IHE has published the Basic Patient Privacy Consents (BPPC) Profile that can be used to enable basic privacy consent controls</w:t>
      </w:r>
      <w:r w:rsidR="00FD3FBD">
        <w:t>, and Advanced Patient Privacy Consents (APPC) that can encode more complex rules specific to a patient consent</w:t>
      </w:r>
      <w:r w:rsidRPr="00E94F9C">
        <w:t>.</w:t>
      </w:r>
      <w:r w:rsidR="00FD3FBD">
        <w:t xml:space="preserve"> The encoding of Consent and advanced rules in FHIR “Consent” resource is possible but has not yet been profiled by IHE.</w:t>
      </w:r>
    </w:p>
    <w:p w14:paraId="7EE0D4B1" w14:textId="53F21119" w:rsidR="00D6438D" w:rsidRPr="00E94F9C" w:rsidRDefault="00D6438D" w:rsidP="00D6438D">
      <w:pPr>
        <w:pStyle w:val="BodyText"/>
      </w:pPr>
      <w:r w:rsidRPr="00E94F9C">
        <w:t xml:space="preserve">Some examples of the type of policy that </w:t>
      </w:r>
      <w:r w:rsidR="00FD3FBD">
        <w:t xml:space="preserve">can be necessary for Patient Privacy Consents </w:t>
      </w:r>
      <w:r w:rsidRPr="00E94F9C">
        <w:t>are:</w:t>
      </w:r>
    </w:p>
    <w:p w14:paraId="124C7F7E" w14:textId="77777777" w:rsidR="00D6438D" w:rsidRPr="00E94F9C" w:rsidRDefault="00D6438D" w:rsidP="00D6438D">
      <w:pPr>
        <w:pStyle w:val="ListBullet"/>
        <w:spacing w:before="60"/>
      </w:pPr>
      <w:r w:rsidRPr="00E94F9C">
        <w:t>Explicit Opt-In (patient elects to have some information shared) is required which enables document sharing</w:t>
      </w:r>
    </w:p>
    <w:p w14:paraId="1BC3BB8C" w14:textId="77777777" w:rsidR="00D6438D" w:rsidRPr="00E94F9C" w:rsidRDefault="00D6438D" w:rsidP="00D6438D">
      <w:pPr>
        <w:pStyle w:val="ListBullet"/>
        <w:spacing w:before="60"/>
      </w:pPr>
      <w:r w:rsidRPr="00E94F9C">
        <w:t>Explicit Opt-Out (patient elects to not have information shared) stops all document sharing</w:t>
      </w:r>
    </w:p>
    <w:p w14:paraId="3EFEBB3B" w14:textId="77777777" w:rsidR="00D6438D" w:rsidRPr="00E94F9C" w:rsidRDefault="00D6438D" w:rsidP="00D6438D">
      <w:pPr>
        <w:pStyle w:val="ListBullet"/>
        <w:spacing w:before="60"/>
      </w:pPr>
      <w:r w:rsidRPr="00E94F9C">
        <w:t>Implicit Opt-In allows for document sharing</w:t>
      </w:r>
    </w:p>
    <w:p w14:paraId="4D61AA50" w14:textId="77777777" w:rsidR="00D6438D" w:rsidRPr="00E94F9C" w:rsidRDefault="00D6438D" w:rsidP="00D6438D">
      <w:pPr>
        <w:pStyle w:val="ListBullet"/>
        <w:spacing w:before="60"/>
      </w:pPr>
      <w:r w:rsidRPr="00E94F9C">
        <w:t>Explicit Opt-Out of any document sharing</w:t>
      </w:r>
    </w:p>
    <w:p w14:paraId="36CF9DC6" w14:textId="77777777" w:rsidR="00D6438D" w:rsidRPr="00E94F9C" w:rsidRDefault="00D6438D" w:rsidP="00D6438D">
      <w:pPr>
        <w:pStyle w:val="ListBullet"/>
        <w:spacing w:before="60"/>
      </w:pPr>
      <w:r w:rsidRPr="00E94F9C">
        <w:t>Explicit Opt-Out of sharing outside of use in local care events, but does allow emergency override</w:t>
      </w:r>
    </w:p>
    <w:p w14:paraId="55E47F2F" w14:textId="77777777" w:rsidR="00D6438D" w:rsidRPr="00E94F9C" w:rsidRDefault="00D6438D" w:rsidP="00D6438D">
      <w:pPr>
        <w:pStyle w:val="ListBullet"/>
        <w:spacing w:before="60"/>
      </w:pPr>
      <w:r w:rsidRPr="00E94F9C">
        <w:lastRenderedPageBreak/>
        <w:t xml:space="preserve">Explicit Opt-Out of sharing outside of use in local care events, but without emergency override </w:t>
      </w:r>
    </w:p>
    <w:p w14:paraId="39F00824" w14:textId="77777777" w:rsidR="00D6438D" w:rsidRPr="00E94F9C" w:rsidRDefault="00D6438D" w:rsidP="00D6438D">
      <w:pPr>
        <w:pStyle w:val="ListBullet"/>
        <w:spacing w:before="60"/>
      </w:pPr>
      <w:r w:rsidRPr="00E94F9C">
        <w:t xml:space="preserve">Explicit authorization captured that allows specific research project </w:t>
      </w:r>
    </w:p>
    <w:p w14:paraId="48750D4B" w14:textId="77777777" w:rsidR="00D6438D" w:rsidRPr="00E94F9C" w:rsidRDefault="00D6438D" w:rsidP="00D6438D">
      <w:pPr>
        <w:pStyle w:val="ListBullet"/>
        <w:spacing w:before="60"/>
      </w:pPr>
      <w:r w:rsidRPr="00E94F9C">
        <w:t xml:space="preserve">Change the consent policy (change from opt-in to opt-out) </w:t>
      </w:r>
    </w:p>
    <w:p w14:paraId="4D8BC346" w14:textId="77777777" w:rsidR="00D6438D" w:rsidRPr="00E94F9C" w:rsidRDefault="00D6438D" w:rsidP="00D6438D">
      <w:pPr>
        <w:pStyle w:val="BodyText"/>
      </w:pPr>
      <w:r w:rsidRPr="00E94F9C">
        <w:t xml:space="preserve">The BPPC profile can be used as a gate-keeper to the document sharing community. BPPC does not define the </w:t>
      </w:r>
      <w:proofErr w:type="gramStart"/>
      <w:r w:rsidRPr="00E94F9C">
        <w:t>policies, but</w:t>
      </w:r>
      <w:proofErr w:type="gramEnd"/>
      <w:r w:rsidRPr="00E94F9C">
        <w:t xml:space="preserve"> does allow for a community that has defined its set of policies to capture that a patient has chosen one or more of those policies. </w:t>
      </w:r>
    </w:p>
    <w:p w14:paraId="05CF23C8" w14:textId="77777777" w:rsidR="00D6438D" w:rsidRPr="00E94F9C" w:rsidRDefault="00D6438D" w:rsidP="00D6438D">
      <w:pPr>
        <w:pStyle w:val="BodyText"/>
      </w:pPr>
      <w:r w:rsidRPr="00E94F9C">
        <w:t xml:space="preserve">For example: Let’s say that the above set of sample policy fragments was available to a patient sharing in a community. The patient could agree to Opt-In, </w:t>
      </w:r>
      <w:proofErr w:type="gramStart"/>
      <w:r w:rsidRPr="00E94F9C">
        <w:t>and also</w:t>
      </w:r>
      <w:proofErr w:type="gramEnd"/>
      <w:r w:rsidRPr="00E94F9C">
        <w:t xml:space="preserve"> agree to a specific research project. This set of acknowledgments would be captured as one or more BPPC documents. These documents would indicate the policy that is being acknowledged, the date it is being acknowledged, an expiration date if applicable, etc. Then the systems involved in the document sharing can know that the patient has acknowledged these policies and thus the patient’s choices can be enforced. A system that is doing research can see that this patient has acknowledged participation in the research project, while other patients have not. </w:t>
      </w:r>
    </w:p>
    <w:p w14:paraId="769C70D7" w14:textId="77777777" w:rsidR="00D6438D" w:rsidRPr="00E94F9C" w:rsidRDefault="00D6438D" w:rsidP="00D6438D">
      <w:pPr>
        <w:pStyle w:val="BodyText"/>
      </w:pPr>
      <w:r w:rsidRPr="00E94F9C">
        <w:t xml:space="preserve">Let’s further examine what happens when the patient changes their decision. For example, the patient is moving to a totally different region that is not served by this community. The patient can acknowledge the Opt-Out policy. This policy would then be registered as a replacement for the previous Opt-In policies including the research policy. </w:t>
      </w:r>
      <w:proofErr w:type="gramStart"/>
      <w:r w:rsidRPr="00E94F9C">
        <w:t>Thus</w:t>
      </w:r>
      <w:proofErr w:type="gramEnd"/>
      <w:r w:rsidRPr="00E94F9C">
        <w:t xml:space="preserve"> now if that research application tries to access the patient’s data, it will be blocked as the patient does not have a current acknowledgement of the research policy.</w:t>
      </w:r>
    </w:p>
    <w:p w14:paraId="6AA1E95B" w14:textId="4586CB48" w:rsidR="00D6438D" w:rsidRPr="00E94F9C" w:rsidRDefault="00D6438D" w:rsidP="00D6438D">
      <w:pPr>
        <w:pStyle w:val="Heading4"/>
      </w:pPr>
      <w:bookmarkStart w:id="1134" w:name="_Toc312786304"/>
      <w:bookmarkStart w:id="1135" w:name="_Toc313451022"/>
      <w:bookmarkStart w:id="1136" w:name="_Toc314042106"/>
      <w:bookmarkStart w:id="1137" w:name="_Toc204505718"/>
      <w:bookmarkStart w:id="1138" w:name="_Toc314820402"/>
      <w:bookmarkStart w:id="1139" w:name="_Toc24634241"/>
      <w:bookmarkEnd w:id="1134"/>
      <w:bookmarkEnd w:id="1135"/>
      <w:bookmarkEnd w:id="1136"/>
      <w:r>
        <w:t xml:space="preserve">X.5.3.4 </w:t>
      </w:r>
      <w:r w:rsidRPr="00E94F9C">
        <w:t>Security and Privacy in a Patient Safety Environment</w:t>
      </w:r>
      <w:bookmarkEnd w:id="1137"/>
      <w:bookmarkEnd w:id="1138"/>
      <w:bookmarkEnd w:id="1139"/>
      <w:r w:rsidRPr="00E94F9C">
        <w:t xml:space="preserve"> </w:t>
      </w:r>
    </w:p>
    <w:p w14:paraId="60822EA2" w14:textId="77777777" w:rsidR="00D6438D" w:rsidRPr="00E94F9C" w:rsidRDefault="00D6438D" w:rsidP="00D6438D">
      <w:pPr>
        <w:pStyle w:val="BodyText"/>
      </w:pPr>
      <w:r w:rsidRPr="00E94F9C">
        <w:t xml:space="preserve">The IHE security and privacy model supports both centralized and distributed control. The entities that are allowed to participate in </w:t>
      </w:r>
      <w:proofErr w:type="gramStart"/>
      <w:r w:rsidRPr="00E94F9C">
        <w:t>community based</w:t>
      </w:r>
      <w:proofErr w:type="gramEnd"/>
      <w:r w:rsidRPr="00E94F9C">
        <w:t xml:space="preserve"> document sharing need to be evaluated to assure that they have the capability to enforce the policies they are expected to enforce. This may mean that access control is enforced at the edge systems, at the center, or more likely in both places.</w:t>
      </w:r>
    </w:p>
    <w:p w14:paraId="7D43F03D" w14:textId="3F6CB6D8" w:rsidR="00D6438D" w:rsidRPr="00E94F9C" w:rsidRDefault="00D6438D" w:rsidP="00D6438D">
      <w:pPr>
        <w:pStyle w:val="BodyText"/>
      </w:pPr>
      <w:r w:rsidRPr="00E94F9C">
        <w:t xml:space="preserve">In healthcare, beyond the basic security principles, we must additionally be sensitive to patient care and safety. The applications closest to the patient are best informed for determining the context of the current situation. It is </w:t>
      </w:r>
      <w:del w:id="1140" w:author="John Moehrke" w:date="2019-11-14T13:43:00Z">
        <w:r w:rsidRPr="00E94F9C" w:rsidDel="00177EFB">
          <w:delText>prim</w:delText>
        </w:r>
      </w:del>
      <w:ins w:id="1141" w:author="John Moehrke" w:date="2019-11-14T13:43:00Z">
        <w:del w:id="1142" w:author="Spencer LaGesse" w:date="2019-11-21T20:41:00Z">
          <w:r w:rsidR="00177EFB" w:rsidDel="0002057D">
            <w:delText>PMIR</w:delText>
          </w:r>
        </w:del>
      </w:ins>
      <w:ins w:id="1143" w:author="Spencer LaGesse" w:date="2019-11-21T20:41:00Z">
        <w:r w:rsidR="0002057D">
          <w:t>prim</w:t>
        </w:r>
      </w:ins>
      <w:r w:rsidRPr="00E94F9C">
        <w:t xml:space="preserve">arily at this level that emergency mode can be handled in a robust way (often called break-glass). </w:t>
      </w:r>
    </w:p>
    <w:p w14:paraId="326449E0" w14:textId="77777777" w:rsidR="00D6438D" w:rsidRPr="00E94F9C" w:rsidRDefault="00D6438D" w:rsidP="00D6438D">
      <w:pPr>
        <w:pStyle w:val="BodyText"/>
      </w:pPr>
      <w:r w:rsidRPr="00E94F9C">
        <w:t xml:space="preserve">The IHE security and privacy model is very careful to include security while allowing for flexible and safe provision of healthcare by individual participants. </w:t>
      </w:r>
    </w:p>
    <w:p w14:paraId="4C72D7A3" w14:textId="60EF707D" w:rsidR="00D6438D" w:rsidRPr="00E94F9C" w:rsidRDefault="00D6438D" w:rsidP="00D6438D">
      <w:pPr>
        <w:pStyle w:val="Heading3"/>
        <w:numPr>
          <w:ilvl w:val="0"/>
          <w:numId w:val="0"/>
        </w:numPr>
      </w:pPr>
      <w:bookmarkStart w:id="1144" w:name="_Toc312786385"/>
      <w:bookmarkStart w:id="1145" w:name="_Toc313451103"/>
      <w:bookmarkStart w:id="1146" w:name="_Toc314042187"/>
      <w:bookmarkStart w:id="1147" w:name="_Toc312786402"/>
      <w:bookmarkStart w:id="1148" w:name="_Toc313451120"/>
      <w:bookmarkStart w:id="1149" w:name="_Toc314042204"/>
      <w:bookmarkStart w:id="1150" w:name="_Toc204505722"/>
      <w:bookmarkStart w:id="1151" w:name="_Ref307929483"/>
      <w:bookmarkStart w:id="1152" w:name="_Ref308179722"/>
      <w:bookmarkStart w:id="1153" w:name="_Ref308179728"/>
      <w:bookmarkStart w:id="1154" w:name="_Toc314820403"/>
      <w:bookmarkStart w:id="1155" w:name="_Toc24634242"/>
      <w:bookmarkEnd w:id="1144"/>
      <w:bookmarkEnd w:id="1145"/>
      <w:bookmarkEnd w:id="1146"/>
      <w:bookmarkEnd w:id="1147"/>
      <w:bookmarkEnd w:id="1148"/>
      <w:bookmarkEnd w:id="1149"/>
      <w:r>
        <w:t xml:space="preserve">X.5.4 </w:t>
      </w:r>
      <w:r w:rsidRPr="00E94F9C">
        <w:t>IHE Security and Privacy Controls</w:t>
      </w:r>
      <w:bookmarkEnd w:id="1150"/>
      <w:bookmarkEnd w:id="1151"/>
      <w:bookmarkEnd w:id="1152"/>
      <w:bookmarkEnd w:id="1153"/>
      <w:bookmarkEnd w:id="1154"/>
      <w:bookmarkEnd w:id="1155"/>
    </w:p>
    <w:p w14:paraId="6CC76A12" w14:textId="77777777" w:rsidR="00D6438D" w:rsidRPr="00E94F9C" w:rsidRDefault="00D6438D" w:rsidP="00D6438D">
      <w:pPr>
        <w:pStyle w:val="BodyText"/>
        <w:rPr>
          <w:lang w:eastAsia="zh-CN" w:bidi="he-IL"/>
        </w:rPr>
      </w:pPr>
      <w:r w:rsidRPr="00E94F9C">
        <w:rPr>
          <w:lang w:eastAsia="zh-CN" w:bidi="he-IL"/>
        </w:rPr>
        <w:t>The following is a breakdown of the security and privacy controls and in what way the IHE profiles can help. The following table shows the set of identified Controls (identified in above) as columns and the supportive IHE Profiles as rows. In this table a ‘</w:t>
      </w:r>
      <w:r w:rsidRPr="00E94F9C">
        <w:t>√</w:t>
      </w:r>
      <w:r w:rsidRPr="00E94F9C">
        <w:rPr>
          <w:lang w:eastAsia="zh-CN" w:bidi="he-IL"/>
        </w:rPr>
        <w:t xml:space="preserve">’ indicates a direct relationship. A direct relationship means that the Profile addresses the security and/or privacy </w:t>
      </w:r>
      <w:r w:rsidRPr="00E94F9C">
        <w:rPr>
          <w:lang w:eastAsia="zh-CN" w:bidi="he-IL"/>
        </w:rPr>
        <w:lastRenderedPageBreak/>
        <w:t>principle. An ‘.” indicates an indirect relationship, meaning that the Profile assists with the principle. Further details on the ‘</w:t>
      </w:r>
      <w:r w:rsidRPr="00E94F9C">
        <w:t>√</w:t>
      </w:r>
      <w:r w:rsidRPr="00E94F9C">
        <w:rPr>
          <w:lang w:eastAsia="zh-CN" w:bidi="he-IL"/>
        </w:rPr>
        <w:t>’ direct and ‘.’ Indirect relationships can be found in the profile text or through other webinars.</w:t>
      </w:r>
    </w:p>
    <w:p w14:paraId="393D16EC" w14:textId="38DD5E49" w:rsidR="00D6438D" w:rsidRPr="00E94F9C" w:rsidRDefault="00D6438D" w:rsidP="00D6438D">
      <w:pPr>
        <w:pStyle w:val="TableTitle"/>
      </w:pPr>
      <w:r w:rsidRPr="00E94F9C">
        <w:t xml:space="preserve">Table </w:t>
      </w:r>
      <w:r w:rsidRPr="00E94F9C">
        <w:fldChar w:fldCharType="begin"/>
      </w:r>
      <w:r w:rsidRPr="00E94F9C">
        <w:instrText xml:space="preserve"> REF _Ref308179728 \r \h </w:instrText>
      </w:r>
      <w:r w:rsidRPr="00E94F9C">
        <w:fldChar w:fldCharType="separate"/>
      </w:r>
      <w:r>
        <w:t>X.5.4</w:t>
      </w:r>
      <w:r w:rsidRPr="00E94F9C">
        <w:fldChar w:fldCharType="end"/>
      </w:r>
      <w:r w:rsidRPr="00E94F9C">
        <w:t>-1: Profiles relationship to Controls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539"/>
        <w:gridCol w:w="767"/>
        <w:gridCol w:w="631"/>
        <w:gridCol w:w="540"/>
        <w:gridCol w:w="540"/>
        <w:gridCol w:w="540"/>
        <w:gridCol w:w="540"/>
      </w:tblGrid>
      <w:tr w:rsidR="00FD3FBD" w:rsidRPr="00342FB9" w14:paraId="5A5E0643" w14:textId="77777777" w:rsidTr="00FD3FBD">
        <w:trPr>
          <w:trHeight w:val="1755"/>
          <w:jc w:val="center"/>
        </w:trPr>
        <w:tc>
          <w:tcPr>
            <w:tcW w:w="2976" w:type="dxa"/>
            <w:shd w:val="clear" w:color="auto" w:fill="D9D9D9"/>
          </w:tcPr>
          <w:p w14:paraId="77A5223D" w14:textId="77777777" w:rsidR="00FD3FBD" w:rsidRPr="00E94F9C" w:rsidRDefault="00FD3FBD" w:rsidP="00532962">
            <w:pPr>
              <w:pStyle w:val="TableEntryHeader"/>
              <w:jc w:val="right"/>
            </w:pPr>
            <w:bookmarkStart w:id="1156" w:name="_Toc200899001"/>
            <w:bookmarkEnd w:id="1156"/>
            <w:r w:rsidRPr="00342FB9">
              <w:rPr>
                <w:bCs/>
              </w:rPr>
              <w:t xml:space="preserve">     </w:t>
            </w:r>
            <w:r w:rsidRPr="00E94F9C">
              <w:t>Security &amp; Privacy Controls</w:t>
            </w:r>
          </w:p>
          <w:p w14:paraId="151F7B71" w14:textId="77777777" w:rsidR="00FD3FBD" w:rsidRPr="00E94F9C" w:rsidRDefault="00FD3FBD" w:rsidP="00532962">
            <w:pPr>
              <w:pStyle w:val="TableEntryHeader"/>
            </w:pPr>
          </w:p>
          <w:p w14:paraId="73CF6C7F" w14:textId="77777777" w:rsidR="00FD3FBD" w:rsidRPr="00E94F9C" w:rsidRDefault="00FD3FBD" w:rsidP="00532962">
            <w:pPr>
              <w:pStyle w:val="TableEntryHeader"/>
            </w:pPr>
          </w:p>
          <w:p w14:paraId="77824B28" w14:textId="77777777" w:rsidR="00FD3FBD" w:rsidRPr="00E94F9C" w:rsidRDefault="00FD3FBD" w:rsidP="00532962">
            <w:pPr>
              <w:pStyle w:val="TableEntryHeader"/>
            </w:pPr>
          </w:p>
          <w:p w14:paraId="5C8A23A8" w14:textId="77777777" w:rsidR="00FD3FBD" w:rsidRPr="00E94F9C" w:rsidRDefault="00FD3FBD" w:rsidP="00532962">
            <w:pPr>
              <w:pStyle w:val="TableEntryHeader"/>
              <w:jc w:val="left"/>
            </w:pPr>
            <w:r w:rsidRPr="00E94F9C">
              <w:t>IHE Profile</w:t>
            </w:r>
          </w:p>
        </w:tc>
        <w:tc>
          <w:tcPr>
            <w:tcW w:w="236" w:type="dxa"/>
            <w:shd w:val="clear" w:color="auto" w:fill="D9D9D9"/>
            <w:textDirection w:val="tbRlV"/>
          </w:tcPr>
          <w:p w14:paraId="6181BF67" w14:textId="77777777" w:rsidR="00FD3FBD" w:rsidRPr="00E94F9C" w:rsidRDefault="00FD3FBD" w:rsidP="00532962">
            <w:pPr>
              <w:pStyle w:val="TableEntryHeader"/>
            </w:pPr>
            <w:r w:rsidRPr="00E94F9C">
              <w:t>Audit Log</w:t>
            </w:r>
          </w:p>
        </w:tc>
        <w:tc>
          <w:tcPr>
            <w:tcW w:w="767" w:type="dxa"/>
            <w:shd w:val="clear" w:color="auto" w:fill="D9D9D9"/>
            <w:textDirection w:val="tbRlV"/>
          </w:tcPr>
          <w:p w14:paraId="4998B39A" w14:textId="77777777" w:rsidR="00FD3FBD" w:rsidRPr="00E94F9C" w:rsidRDefault="00FD3FBD" w:rsidP="00532962">
            <w:pPr>
              <w:pStyle w:val="TableEntryHeader"/>
            </w:pPr>
            <w:r w:rsidRPr="00E94F9C">
              <w:t>Identification and Authentication</w:t>
            </w:r>
          </w:p>
        </w:tc>
        <w:tc>
          <w:tcPr>
            <w:tcW w:w="631" w:type="dxa"/>
            <w:shd w:val="clear" w:color="auto" w:fill="D9D9D9"/>
            <w:textDirection w:val="tbRlV"/>
          </w:tcPr>
          <w:p w14:paraId="022EE4FB" w14:textId="77777777" w:rsidR="00FD3FBD" w:rsidRPr="00E94F9C" w:rsidRDefault="00FD3FBD" w:rsidP="00532962">
            <w:pPr>
              <w:pStyle w:val="TableEntryHeader"/>
            </w:pPr>
            <w:r w:rsidRPr="00E94F9C">
              <w:t>Data Access Control</w:t>
            </w:r>
          </w:p>
        </w:tc>
        <w:tc>
          <w:tcPr>
            <w:tcW w:w="540" w:type="dxa"/>
            <w:shd w:val="clear" w:color="auto" w:fill="D9D9D9"/>
            <w:textDirection w:val="tbRlV"/>
          </w:tcPr>
          <w:p w14:paraId="5C130FFA" w14:textId="77777777" w:rsidR="00FD3FBD" w:rsidRPr="00E94F9C" w:rsidRDefault="00FD3FBD" w:rsidP="00532962">
            <w:pPr>
              <w:pStyle w:val="TableEntryHeader"/>
            </w:pPr>
            <w:r w:rsidRPr="00E94F9C">
              <w:t>Secrecy</w:t>
            </w:r>
          </w:p>
        </w:tc>
        <w:tc>
          <w:tcPr>
            <w:tcW w:w="540" w:type="dxa"/>
            <w:shd w:val="clear" w:color="auto" w:fill="D9D9D9"/>
            <w:textDirection w:val="tbRlV"/>
          </w:tcPr>
          <w:p w14:paraId="6258DCC3" w14:textId="77777777" w:rsidR="00FD3FBD" w:rsidRPr="00E94F9C" w:rsidRDefault="00FD3FBD" w:rsidP="00532962">
            <w:pPr>
              <w:pStyle w:val="TableEntryHeader"/>
            </w:pPr>
            <w:r w:rsidRPr="00E94F9C">
              <w:t>Data Integrity</w:t>
            </w:r>
          </w:p>
        </w:tc>
        <w:tc>
          <w:tcPr>
            <w:tcW w:w="540" w:type="dxa"/>
            <w:shd w:val="clear" w:color="auto" w:fill="D9D9D9"/>
            <w:textDirection w:val="tbRlV"/>
          </w:tcPr>
          <w:p w14:paraId="061A07C0" w14:textId="77777777" w:rsidR="00FD3FBD" w:rsidRPr="00E94F9C" w:rsidRDefault="00FD3FBD" w:rsidP="00532962">
            <w:pPr>
              <w:pStyle w:val="TableEntryHeader"/>
            </w:pPr>
            <w:r w:rsidRPr="00E94F9C">
              <w:t>Non-Repudiation</w:t>
            </w:r>
          </w:p>
        </w:tc>
        <w:tc>
          <w:tcPr>
            <w:tcW w:w="540" w:type="dxa"/>
            <w:shd w:val="clear" w:color="auto" w:fill="D9D9D9"/>
            <w:textDirection w:val="tbRlV"/>
          </w:tcPr>
          <w:p w14:paraId="2FA7FB3C" w14:textId="77777777" w:rsidR="00FD3FBD" w:rsidRPr="00E94F9C" w:rsidRDefault="00FD3FBD" w:rsidP="00532962">
            <w:pPr>
              <w:pStyle w:val="TableEntryHeader"/>
            </w:pPr>
            <w:r w:rsidRPr="00E94F9C">
              <w:t>Patient Privacy</w:t>
            </w:r>
          </w:p>
        </w:tc>
      </w:tr>
      <w:tr w:rsidR="00FD3FBD" w:rsidRPr="00342FB9" w14:paraId="5F47FFA9" w14:textId="77777777" w:rsidTr="00FD3FBD">
        <w:trPr>
          <w:trHeight w:val="385"/>
          <w:jc w:val="center"/>
        </w:trPr>
        <w:tc>
          <w:tcPr>
            <w:tcW w:w="2976" w:type="dxa"/>
            <w:shd w:val="clear" w:color="auto" w:fill="auto"/>
          </w:tcPr>
          <w:p w14:paraId="64230D88" w14:textId="77777777" w:rsidR="00FD3FBD" w:rsidRPr="00E94F9C" w:rsidRDefault="00FD3FBD" w:rsidP="00532962">
            <w:pPr>
              <w:pStyle w:val="TableEntry"/>
            </w:pPr>
            <w:r w:rsidRPr="00E94F9C">
              <w:t>Audit Trails and Node Authentication</w:t>
            </w:r>
          </w:p>
        </w:tc>
        <w:tc>
          <w:tcPr>
            <w:tcW w:w="236" w:type="dxa"/>
            <w:shd w:val="clear" w:color="auto" w:fill="auto"/>
          </w:tcPr>
          <w:p w14:paraId="1B0E23C6" w14:textId="77777777" w:rsidR="00FD3FBD" w:rsidRPr="00E94F9C" w:rsidRDefault="00FD3FBD" w:rsidP="00532962">
            <w:pPr>
              <w:pStyle w:val="TableEntry"/>
            </w:pPr>
            <w:r w:rsidRPr="00E94F9C">
              <w:t>√</w:t>
            </w:r>
          </w:p>
        </w:tc>
        <w:tc>
          <w:tcPr>
            <w:tcW w:w="767" w:type="dxa"/>
            <w:shd w:val="clear" w:color="auto" w:fill="auto"/>
          </w:tcPr>
          <w:p w14:paraId="087F19EE" w14:textId="77777777" w:rsidR="00FD3FBD" w:rsidRPr="00E94F9C" w:rsidRDefault="00FD3FBD" w:rsidP="00532962">
            <w:pPr>
              <w:pStyle w:val="TableEntry"/>
            </w:pPr>
            <w:r w:rsidRPr="00E94F9C">
              <w:t>√</w:t>
            </w:r>
          </w:p>
        </w:tc>
        <w:tc>
          <w:tcPr>
            <w:tcW w:w="631" w:type="dxa"/>
            <w:shd w:val="clear" w:color="auto" w:fill="auto"/>
          </w:tcPr>
          <w:p w14:paraId="0F127F61" w14:textId="77777777" w:rsidR="00FD3FBD" w:rsidRPr="00E94F9C" w:rsidRDefault="00FD3FBD" w:rsidP="00532962">
            <w:pPr>
              <w:pStyle w:val="TableEntry"/>
            </w:pPr>
            <w:r w:rsidRPr="00E94F9C">
              <w:t>√</w:t>
            </w:r>
          </w:p>
        </w:tc>
        <w:tc>
          <w:tcPr>
            <w:tcW w:w="540" w:type="dxa"/>
            <w:shd w:val="clear" w:color="auto" w:fill="auto"/>
          </w:tcPr>
          <w:p w14:paraId="53AD5D64" w14:textId="77777777" w:rsidR="00FD3FBD" w:rsidRPr="00E94F9C" w:rsidRDefault="00FD3FBD" w:rsidP="00532962">
            <w:pPr>
              <w:pStyle w:val="TableEntry"/>
            </w:pPr>
            <w:r w:rsidRPr="00E94F9C">
              <w:t>√</w:t>
            </w:r>
          </w:p>
        </w:tc>
        <w:tc>
          <w:tcPr>
            <w:tcW w:w="540" w:type="dxa"/>
            <w:shd w:val="clear" w:color="auto" w:fill="auto"/>
          </w:tcPr>
          <w:p w14:paraId="3CE4A529" w14:textId="77777777" w:rsidR="00FD3FBD" w:rsidRPr="00E94F9C" w:rsidRDefault="00FD3FBD" w:rsidP="00532962">
            <w:pPr>
              <w:pStyle w:val="TableEntry"/>
            </w:pPr>
            <w:r w:rsidRPr="00E94F9C">
              <w:t>√</w:t>
            </w:r>
          </w:p>
        </w:tc>
        <w:tc>
          <w:tcPr>
            <w:tcW w:w="540" w:type="dxa"/>
            <w:shd w:val="clear" w:color="auto" w:fill="auto"/>
          </w:tcPr>
          <w:p w14:paraId="2AA0FBF3" w14:textId="77777777" w:rsidR="00FD3FBD" w:rsidRPr="00E94F9C" w:rsidRDefault="00FD3FBD" w:rsidP="00532962">
            <w:pPr>
              <w:pStyle w:val="TableEntry"/>
            </w:pPr>
            <w:r w:rsidRPr="00E94F9C">
              <w:t>√</w:t>
            </w:r>
          </w:p>
        </w:tc>
        <w:tc>
          <w:tcPr>
            <w:tcW w:w="540" w:type="dxa"/>
            <w:shd w:val="clear" w:color="auto" w:fill="auto"/>
          </w:tcPr>
          <w:p w14:paraId="7CEE5BE3" w14:textId="77777777" w:rsidR="00FD3FBD" w:rsidRPr="00E94F9C" w:rsidRDefault="00FD3FBD" w:rsidP="00532962">
            <w:pPr>
              <w:pStyle w:val="TableEntry"/>
            </w:pPr>
            <w:r w:rsidRPr="00E94F9C">
              <w:t>√</w:t>
            </w:r>
          </w:p>
        </w:tc>
      </w:tr>
      <w:tr w:rsidR="00FD3FBD" w:rsidRPr="00342FB9" w14:paraId="63D8D855" w14:textId="77777777" w:rsidTr="00FD3FBD">
        <w:trPr>
          <w:trHeight w:val="196"/>
          <w:jc w:val="center"/>
        </w:trPr>
        <w:tc>
          <w:tcPr>
            <w:tcW w:w="2976" w:type="dxa"/>
            <w:shd w:val="clear" w:color="auto" w:fill="auto"/>
          </w:tcPr>
          <w:p w14:paraId="6827DB52" w14:textId="77777777" w:rsidR="00FD3FBD" w:rsidRPr="00E94F9C" w:rsidRDefault="00FD3FBD" w:rsidP="00532962">
            <w:pPr>
              <w:pStyle w:val="TableEntry"/>
            </w:pPr>
            <w:r w:rsidRPr="00E94F9C">
              <w:t>Consistent Time</w:t>
            </w:r>
          </w:p>
        </w:tc>
        <w:tc>
          <w:tcPr>
            <w:tcW w:w="236" w:type="dxa"/>
            <w:shd w:val="clear" w:color="auto" w:fill="auto"/>
          </w:tcPr>
          <w:p w14:paraId="4B4C8FCD" w14:textId="77777777" w:rsidR="00FD3FBD" w:rsidRPr="00E94F9C" w:rsidRDefault="00FD3FBD" w:rsidP="00532962">
            <w:pPr>
              <w:pStyle w:val="TableEntry"/>
            </w:pPr>
            <w:r w:rsidRPr="00E94F9C">
              <w:t>√</w:t>
            </w:r>
          </w:p>
        </w:tc>
        <w:tc>
          <w:tcPr>
            <w:tcW w:w="767" w:type="dxa"/>
            <w:shd w:val="clear" w:color="auto" w:fill="auto"/>
          </w:tcPr>
          <w:p w14:paraId="53358AC8" w14:textId="77777777" w:rsidR="00FD3FBD" w:rsidRPr="00E94F9C" w:rsidRDefault="00FD3FBD" w:rsidP="00532962">
            <w:pPr>
              <w:pStyle w:val="TableEntry"/>
            </w:pPr>
            <w:r w:rsidRPr="00E94F9C">
              <w:t>∙</w:t>
            </w:r>
          </w:p>
        </w:tc>
        <w:tc>
          <w:tcPr>
            <w:tcW w:w="631" w:type="dxa"/>
            <w:shd w:val="clear" w:color="auto" w:fill="auto"/>
          </w:tcPr>
          <w:p w14:paraId="4819F64B" w14:textId="77777777" w:rsidR="00FD3FBD" w:rsidRPr="00E94F9C" w:rsidRDefault="00FD3FBD" w:rsidP="00532962">
            <w:pPr>
              <w:pStyle w:val="TableEntry"/>
            </w:pPr>
          </w:p>
        </w:tc>
        <w:tc>
          <w:tcPr>
            <w:tcW w:w="540" w:type="dxa"/>
            <w:shd w:val="clear" w:color="auto" w:fill="auto"/>
          </w:tcPr>
          <w:p w14:paraId="270A7AB5" w14:textId="77777777" w:rsidR="00FD3FBD" w:rsidRPr="00E94F9C" w:rsidRDefault="00FD3FBD" w:rsidP="00532962">
            <w:pPr>
              <w:pStyle w:val="TableEntry"/>
            </w:pPr>
          </w:p>
        </w:tc>
        <w:tc>
          <w:tcPr>
            <w:tcW w:w="540" w:type="dxa"/>
            <w:shd w:val="clear" w:color="auto" w:fill="auto"/>
          </w:tcPr>
          <w:p w14:paraId="581234F7" w14:textId="77777777" w:rsidR="00FD3FBD" w:rsidRPr="00E94F9C" w:rsidRDefault="00FD3FBD" w:rsidP="00532962">
            <w:pPr>
              <w:pStyle w:val="TableEntry"/>
            </w:pPr>
          </w:p>
        </w:tc>
        <w:tc>
          <w:tcPr>
            <w:tcW w:w="540" w:type="dxa"/>
            <w:shd w:val="clear" w:color="auto" w:fill="auto"/>
          </w:tcPr>
          <w:p w14:paraId="4D86BEF2" w14:textId="77777777" w:rsidR="00FD3FBD" w:rsidRPr="00E94F9C" w:rsidRDefault="00FD3FBD" w:rsidP="00532962">
            <w:pPr>
              <w:pStyle w:val="TableEntry"/>
            </w:pPr>
            <w:r w:rsidRPr="00E94F9C">
              <w:t>√</w:t>
            </w:r>
          </w:p>
        </w:tc>
        <w:tc>
          <w:tcPr>
            <w:tcW w:w="540" w:type="dxa"/>
            <w:shd w:val="clear" w:color="auto" w:fill="auto"/>
          </w:tcPr>
          <w:p w14:paraId="4558343D" w14:textId="77777777" w:rsidR="00FD3FBD" w:rsidRPr="00E94F9C" w:rsidRDefault="00FD3FBD" w:rsidP="00532962">
            <w:pPr>
              <w:pStyle w:val="TableEntry"/>
            </w:pPr>
          </w:p>
        </w:tc>
      </w:tr>
      <w:tr w:rsidR="00FD3FBD" w:rsidRPr="00342FB9" w14:paraId="1E3E230D" w14:textId="77777777" w:rsidTr="00FD3FBD">
        <w:trPr>
          <w:trHeight w:val="223"/>
          <w:jc w:val="center"/>
        </w:trPr>
        <w:tc>
          <w:tcPr>
            <w:tcW w:w="2976" w:type="dxa"/>
            <w:shd w:val="clear" w:color="auto" w:fill="auto"/>
          </w:tcPr>
          <w:p w14:paraId="10F01C5C" w14:textId="7C7B69F4" w:rsidR="00FD3FBD" w:rsidRPr="00E94F9C" w:rsidRDefault="00FD3FBD" w:rsidP="00532962">
            <w:pPr>
              <w:pStyle w:val="TableEntry"/>
            </w:pPr>
            <w:r>
              <w:t>Internet</w:t>
            </w:r>
            <w:r w:rsidRPr="00E94F9C">
              <w:t xml:space="preserve"> User Authentication</w:t>
            </w:r>
          </w:p>
        </w:tc>
        <w:tc>
          <w:tcPr>
            <w:tcW w:w="236" w:type="dxa"/>
            <w:shd w:val="clear" w:color="auto" w:fill="auto"/>
          </w:tcPr>
          <w:p w14:paraId="56853B71" w14:textId="77777777" w:rsidR="00FD3FBD" w:rsidRPr="00E94F9C" w:rsidRDefault="00FD3FBD" w:rsidP="00532962">
            <w:pPr>
              <w:pStyle w:val="TableEntry"/>
            </w:pPr>
          </w:p>
        </w:tc>
        <w:tc>
          <w:tcPr>
            <w:tcW w:w="767" w:type="dxa"/>
            <w:shd w:val="clear" w:color="auto" w:fill="auto"/>
          </w:tcPr>
          <w:p w14:paraId="50464A19" w14:textId="77777777" w:rsidR="00FD3FBD" w:rsidRPr="00E94F9C" w:rsidRDefault="00FD3FBD" w:rsidP="00532962">
            <w:pPr>
              <w:pStyle w:val="TableEntry"/>
            </w:pPr>
            <w:r w:rsidRPr="00E94F9C">
              <w:t>√</w:t>
            </w:r>
          </w:p>
        </w:tc>
        <w:tc>
          <w:tcPr>
            <w:tcW w:w="631" w:type="dxa"/>
            <w:shd w:val="clear" w:color="auto" w:fill="auto"/>
          </w:tcPr>
          <w:p w14:paraId="33957813" w14:textId="77777777" w:rsidR="00FD3FBD" w:rsidRPr="00E94F9C" w:rsidRDefault="00FD3FBD" w:rsidP="00532962">
            <w:pPr>
              <w:pStyle w:val="TableEntry"/>
            </w:pPr>
            <w:r w:rsidRPr="00E94F9C">
              <w:t>∙</w:t>
            </w:r>
          </w:p>
        </w:tc>
        <w:tc>
          <w:tcPr>
            <w:tcW w:w="540" w:type="dxa"/>
            <w:shd w:val="clear" w:color="auto" w:fill="auto"/>
          </w:tcPr>
          <w:p w14:paraId="082C4653" w14:textId="77777777" w:rsidR="00FD3FBD" w:rsidRPr="00E94F9C" w:rsidRDefault="00FD3FBD" w:rsidP="00532962">
            <w:pPr>
              <w:pStyle w:val="TableEntry"/>
            </w:pPr>
          </w:p>
        </w:tc>
        <w:tc>
          <w:tcPr>
            <w:tcW w:w="540" w:type="dxa"/>
            <w:shd w:val="clear" w:color="auto" w:fill="auto"/>
          </w:tcPr>
          <w:p w14:paraId="25929454" w14:textId="77777777" w:rsidR="00FD3FBD" w:rsidRPr="00E94F9C" w:rsidRDefault="00FD3FBD" w:rsidP="00532962">
            <w:pPr>
              <w:pStyle w:val="TableEntry"/>
            </w:pPr>
          </w:p>
        </w:tc>
        <w:tc>
          <w:tcPr>
            <w:tcW w:w="540" w:type="dxa"/>
            <w:shd w:val="clear" w:color="auto" w:fill="auto"/>
          </w:tcPr>
          <w:p w14:paraId="03511A82" w14:textId="77777777" w:rsidR="00FD3FBD" w:rsidRPr="00E94F9C" w:rsidRDefault="00FD3FBD" w:rsidP="00532962">
            <w:pPr>
              <w:pStyle w:val="TableEntry"/>
            </w:pPr>
            <w:r w:rsidRPr="00E94F9C">
              <w:t>∙</w:t>
            </w:r>
          </w:p>
        </w:tc>
        <w:tc>
          <w:tcPr>
            <w:tcW w:w="540" w:type="dxa"/>
            <w:shd w:val="clear" w:color="auto" w:fill="auto"/>
          </w:tcPr>
          <w:p w14:paraId="5972A559" w14:textId="77777777" w:rsidR="00FD3FBD" w:rsidRPr="00E94F9C" w:rsidRDefault="00FD3FBD" w:rsidP="00532962">
            <w:pPr>
              <w:pStyle w:val="TableEntry"/>
            </w:pPr>
            <w:r w:rsidRPr="00E94F9C">
              <w:t>∙</w:t>
            </w:r>
          </w:p>
        </w:tc>
      </w:tr>
      <w:tr w:rsidR="00FD3FBD" w:rsidRPr="00342FB9" w14:paraId="00BBD3E6" w14:textId="77777777" w:rsidTr="00FD3FBD">
        <w:trPr>
          <w:trHeight w:val="306"/>
          <w:jc w:val="center"/>
        </w:trPr>
        <w:tc>
          <w:tcPr>
            <w:tcW w:w="2976" w:type="dxa"/>
            <w:shd w:val="clear" w:color="auto" w:fill="auto"/>
          </w:tcPr>
          <w:p w14:paraId="50D35A6D" w14:textId="77777777" w:rsidR="00FD3FBD" w:rsidRPr="00E94F9C" w:rsidRDefault="00FD3FBD" w:rsidP="00532962">
            <w:pPr>
              <w:pStyle w:val="TableEntry"/>
            </w:pPr>
            <w:r w:rsidRPr="00E94F9C">
              <w:t>Cross-Enterprise User Assertion</w:t>
            </w:r>
          </w:p>
        </w:tc>
        <w:tc>
          <w:tcPr>
            <w:tcW w:w="236" w:type="dxa"/>
            <w:shd w:val="clear" w:color="auto" w:fill="auto"/>
          </w:tcPr>
          <w:p w14:paraId="6F7712F6" w14:textId="77777777" w:rsidR="00FD3FBD" w:rsidRPr="00E94F9C" w:rsidRDefault="00FD3FBD" w:rsidP="00532962">
            <w:pPr>
              <w:pStyle w:val="TableEntry"/>
            </w:pPr>
          </w:p>
        </w:tc>
        <w:tc>
          <w:tcPr>
            <w:tcW w:w="767" w:type="dxa"/>
            <w:shd w:val="clear" w:color="auto" w:fill="auto"/>
          </w:tcPr>
          <w:p w14:paraId="461F4E18" w14:textId="77777777" w:rsidR="00FD3FBD" w:rsidRPr="00E94F9C" w:rsidRDefault="00FD3FBD" w:rsidP="00532962">
            <w:pPr>
              <w:pStyle w:val="TableEntry"/>
            </w:pPr>
            <w:r w:rsidRPr="00E94F9C">
              <w:t>√</w:t>
            </w:r>
          </w:p>
        </w:tc>
        <w:tc>
          <w:tcPr>
            <w:tcW w:w="631" w:type="dxa"/>
            <w:shd w:val="clear" w:color="auto" w:fill="auto"/>
          </w:tcPr>
          <w:p w14:paraId="3A03C9C2" w14:textId="77777777" w:rsidR="00FD3FBD" w:rsidRPr="00E94F9C" w:rsidRDefault="00FD3FBD" w:rsidP="00532962">
            <w:pPr>
              <w:pStyle w:val="TableEntry"/>
            </w:pPr>
            <w:r w:rsidRPr="00E94F9C">
              <w:t>∙</w:t>
            </w:r>
          </w:p>
        </w:tc>
        <w:tc>
          <w:tcPr>
            <w:tcW w:w="540" w:type="dxa"/>
            <w:shd w:val="clear" w:color="auto" w:fill="auto"/>
          </w:tcPr>
          <w:p w14:paraId="3E5FE58D" w14:textId="77777777" w:rsidR="00FD3FBD" w:rsidRPr="00E94F9C" w:rsidRDefault="00FD3FBD" w:rsidP="00532962">
            <w:pPr>
              <w:pStyle w:val="TableEntry"/>
            </w:pPr>
          </w:p>
        </w:tc>
        <w:tc>
          <w:tcPr>
            <w:tcW w:w="540" w:type="dxa"/>
            <w:shd w:val="clear" w:color="auto" w:fill="auto"/>
          </w:tcPr>
          <w:p w14:paraId="7FF63666" w14:textId="77777777" w:rsidR="00FD3FBD" w:rsidRPr="00E94F9C" w:rsidRDefault="00FD3FBD" w:rsidP="00532962">
            <w:pPr>
              <w:pStyle w:val="TableEntry"/>
            </w:pPr>
          </w:p>
        </w:tc>
        <w:tc>
          <w:tcPr>
            <w:tcW w:w="540" w:type="dxa"/>
            <w:shd w:val="clear" w:color="auto" w:fill="auto"/>
          </w:tcPr>
          <w:p w14:paraId="2391E1A4" w14:textId="77777777" w:rsidR="00FD3FBD" w:rsidRPr="00E94F9C" w:rsidRDefault="00FD3FBD" w:rsidP="00532962">
            <w:pPr>
              <w:pStyle w:val="TableEntry"/>
            </w:pPr>
            <w:r w:rsidRPr="00E94F9C">
              <w:t>∙</w:t>
            </w:r>
          </w:p>
        </w:tc>
        <w:tc>
          <w:tcPr>
            <w:tcW w:w="540" w:type="dxa"/>
            <w:shd w:val="clear" w:color="auto" w:fill="auto"/>
          </w:tcPr>
          <w:p w14:paraId="2E8A0A59" w14:textId="77777777" w:rsidR="00FD3FBD" w:rsidRPr="00E94F9C" w:rsidRDefault="00FD3FBD" w:rsidP="00532962">
            <w:pPr>
              <w:pStyle w:val="TableEntry"/>
            </w:pPr>
            <w:r w:rsidRPr="00E94F9C">
              <w:t>∙</w:t>
            </w:r>
          </w:p>
        </w:tc>
      </w:tr>
      <w:tr w:rsidR="00FD3FBD" w:rsidRPr="00342FB9" w14:paraId="12479B43" w14:textId="77777777" w:rsidTr="00FD3FBD">
        <w:trPr>
          <w:trHeight w:val="306"/>
          <w:jc w:val="center"/>
        </w:trPr>
        <w:tc>
          <w:tcPr>
            <w:tcW w:w="2976" w:type="dxa"/>
            <w:shd w:val="clear" w:color="auto" w:fill="auto"/>
          </w:tcPr>
          <w:p w14:paraId="40BCD0AF" w14:textId="77777777" w:rsidR="00FD3FBD" w:rsidRPr="00E94F9C" w:rsidRDefault="00FD3FBD" w:rsidP="00532962">
            <w:pPr>
              <w:pStyle w:val="TableEntry"/>
            </w:pPr>
            <w:r w:rsidRPr="00E94F9C">
              <w:t>Basic Patient Privacy Consents</w:t>
            </w:r>
          </w:p>
        </w:tc>
        <w:tc>
          <w:tcPr>
            <w:tcW w:w="236" w:type="dxa"/>
            <w:shd w:val="clear" w:color="auto" w:fill="auto"/>
          </w:tcPr>
          <w:p w14:paraId="2C29F697" w14:textId="77777777" w:rsidR="00FD3FBD" w:rsidRPr="00E94F9C" w:rsidRDefault="00FD3FBD" w:rsidP="00532962">
            <w:pPr>
              <w:pStyle w:val="TableEntry"/>
            </w:pPr>
          </w:p>
        </w:tc>
        <w:tc>
          <w:tcPr>
            <w:tcW w:w="767" w:type="dxa"/>
            <w:shd w:val="clear" w:color="auto" w:fill="auto"/>
          </w:tcPr>
          <w:p w14:paraId="60E5BE51" w14:textId="77777777" w:rsidR="00FD3FBD" w:rsidRPr="00E94F9C" w:rsidRDefault="00FD3FBD" w:rsidP="00532962">
            <w:pPr>
              <w:pStyle w:val="TableEntry"/>
            </w:pPr>
          </w:p>
        </w:tc>
        <w:tc>
          <w:tcPr>
            <w:tcW w:w="631" w:type="dxa"/>
            <w:shd w:val="clear" w:color="auto" w:fill="auto"/>
          </w:tcPr>
          <w:p w14:paraId="68C323DB" w14:textId="77777777" w:rsidR="00FD3FBD" w:rsidRPr="00E94F9C" w:rsidRDefault="00FD3FBD" w:rsidP="00532962">
            <w:pPr>
              <w:pStyle w:val="TableEntry"/>
            </w:pPr>
            <w:r w:rsidRPr="00E94F9C">
              <w:t>∙</w:t>
            </w:r>
          </w:p>
        </w:tc>
        <w:tc>
          <w:tcPr>
            <w:tcW w:w="540" w:type="dxa"/>
            <w:shd w:val="clear" w:color="auto" w:fill="auto"/>
          </w:tcPr>
          <w:p w14:paraId="2143811F" w14:textId="77777777" w:rsidR="00FD3FBD" w:rsidRPr="00E94F9C" w:rsidRDefault="00FD3FBD" w:rsidP="00532962">
            <w:pPr>
              <w:pStyle w:val="TableEntry"/>
            </w:pPr>
          </w:p>
        </w:tc>
        <w:tc>
          <w:tcPr>
            <w:tcW w:w="540" w:type="dxa"/>
            <w:shd w:val="clear" w:color="auto" w:fill="auto"/>
          </w:tcPr>
          <w:p w14:paraId="35BD3FB4" w14:textId="77777777" w:rsidR="00FD3FBD" w:rsidRPr="00E94F9C" w:rsidRDefault="00FD3FBD" w:rsidP="00532962">
            <w:pPr>
              <w:pStyle w:val="TableEntry"/>
            </w:pPr>
          </w:p>
        </w:tc>
        <w:tc>
          <w:tcPr>
            <w:tcW w:w="540" w:type="dxa"/>
            <w:shd w:val="clear" w:color="auto" w:fill="auto"/>
          </w:tcPr>
          <w:p w14:paraId="3841B422" w14:textId="77777777" w:rsidR="00FD3FBD" w:rsidRPr="00E94F9C" w:rsidRDefault="00FD3FBD" w:rsidP="00532962">
            <w:pPr>
              <w:pStyle w:val="TableEntry"/>
            </w:pPr>
          </w:p>
        </w:tc>
        <w:tc>
          <w:tcPr>
            <w:tcW w:w="540" w:type="dxa"/>
            <w:shd w:val="clear" w:color="auto" w:fill="auto"/>
          </w:tcPr>
          <w:p w14:paraId="4BA84ABA" w14:textId="77777777" w:rsidR="00FD3FBD" w:rsidRPr="00E94F9C" w:rsidRDefault="00FD3FBD" w:rsidP="00532962">
            <w:pPr>
              <w:pStyle w:val="TableEntry"/>
            </w:pPr>
            <w:r w:rsidRPr="00E94F9C">
              <w:t>√</w:t>
            </w:r>
          </w:p>
        </w:tc>
      </w:tr>
      <w:tr w:rsidR="00FD3FBD" w:rsidRPr="00342FB9" w14:paraId="3A0CBF13" w14:textId="77777777" w:rsidTr="00FD3FBD">
        <w:trPr>
          <w:trHeight w:val="203"/>
          <w:jc w:val="center"/>
        </w:trPr>
        <w:tc>
          <w:tcPr>
            <w:tcW w:w="2976" w:type="dxa"/>
            <w:shd w:val="clear" w:color="auto" w:fill="auto"/>
          </w:tcPr>
          <w:p w14:paraId="25ED61F8" w14:textId="2E24D455" w:rsidR="00FD3FBD" w:rsidRPr="00E94F9C" w:rsidRDefault="00FD3FBD" w:rsidP="00532962">
            <w:pPr>
              <w:pStyle w:val="TableEntry"/>
            </w:pPr>
            <w:r>
              <w:t>mobile Care Services</w:t>
            </w:r>
            <w:del w:id="1157" w:author="John Moehrke" w:date="2019-11-14T15:08:00Z">
              <w:r w:rsidRPr="00E94F9C" w:rsidDel="002F5D96">
                <w:delText>r</w:delText>
              </w:r>
            </w:del>
            <w:r w:rsidRPr="00E94F9C">
              <w:t xml:space="preserve"> Directory</w:t>
            </w:r>
          </w:p>
        </w:tc>
        <w:tc>
          <w:tcPr>
            <w:tcW w:w="236" w:type="dxa"/>
            <w:shd w:val="clear" w:color="auto" w:fill="auto"/>
          </w:tcPr>
          <w:p w14:paraId="4D0022B3" w14:textId="77777777" w:rsidR="00FD3FBD" w:rsidRPr="00E94F9C" w:rsidRDefault="00FD3FBD" w:rsidP="00532962">
            <w:pPr>
              <w:pStyle w:val="TableEntry"/>
            </w:pPr>
          </w:p>
        </w:tc>
        <w:tc>
          <w:tcPr>
            <w:tcW w:w="767" w:type="dxa"/>
            <w:shd w:val="clear" w:color="auto" w:fill="auto"/>
          </w:tcPr>
          <w:p w14:paraId="193FFCC1" w14:textId="77777777" w:rsidR="00FD3FBD" w:rsidRPr="00E94F9C" w:rsidRDefault="00FD3FBD" w:rsidP="00532962">
            <w:pPr>
              <w:pStyle w:val="TableEntry"/>
            </w:pPr>
            <w:r w:rsidRPr="00E94F9C">
              <w:t>√</w:t>
            </w:r>
          </w:p>
        </w:tc>
        <w:tc>
          <w:tcPr>
            <w:tcW w:w="631" w:type="dxa"/>
            <w:shd w:val="clear" w:color="auto" w:fill="auto"/>
          </w:tcPr>
          <w:p w14:paraId="46D035C7" w14:textId="77777777" w:rsidR="00FD3FBD" w:rsidRPr="00E94F9C" w:rsidRDefault="00FD3FBD" w:rsidP="00532962">
            <w:pPr>
              <w:pStyle w:val="TableEntry"/>
            </w:pPr>
            <w:r w:rsidRPr="00E94F9C">
              <w:t>∙</w:t>
            </w:r>
          </w:p>
        </w:tc>
        <w:tc>
          <w:tcPr>
            <w:tcW w:w="540" w:type="dxa"/>
            <w:shd w:val="clear" w:color="auto" w:fill="auto"/>
          </w:tcPr>
          <w:p w14:paraId="3CABFFF1" w14:textId="77777777" w:rsidR="00FD3FBD" w:rsidRPr="00E94F9C" w:rsidRDefault="00FD3FBD" w:rsidP="00532962">
            <w:pPr>
              <w:pStyle w:val="TableEntry"/>
            </w:pPr>
          </w:p>
        </w:tc>
        <w:tc>
          <w:tcPr>
            <w:tcW w:w="540" w:type="dxa"/>
            <w:shd w:val="clear" w:color="auto" w:fill="auto"/>
          </w:tcPr>
          <w:p w14:paraId="2D868290" w14:textId="77777777" w:rsidR="00FD3FBD" w:rsidRPr="00E94F9C" w:rsidRDefault="00FD3FBD" w:rsidP="00532962">
            <w:pPr>
              <w:pStyle w:val="TableEntry"/>
            </w:pPr>
          </w:p>
        </w:tc>
        <w:tc>
          <w:tcPr>
            <w:tcW w:w="540" w:type="dxa"/>
            <w:shd w:val="clear" w:color="auto" w:fill="auto"/>
          </w:tcPr>
          <w:p w14:paraId="1C4BA921" w14:textId="77777777" w:rsidR="00FD3FBD" w:rsidRPr="00E94F9C" w:rsidRDefault="00FD3FBD" w:rsidP="00532962">
            <w:pPr>
              <w:pStyle w:val="TableEntry"/>
            </w:pPr>
            <w:r w:rsidRPr="00E94F9C">
              <w:t>∙</w:t>
            </w:r>
          </w:p>
        </w:tc>
        <w:tc>
          <w:tcPr>
            <w:tcW w:w="540" w:type="dxa"/>
            <w:shd w:val="clear" w:color="auto" w:fill="auto"/>
          </w:tcPr>
          <w:p w14:paraId="1DA41029" w14:textId="77777777" w:rsidR="00FD3FBD" w:rsidRPr="00E94F9C" w:rsidRDefault="00FD3FBD" w:rsidP="00532962">
            <w:pPr>
              <w:pStyle w:val="TableEntry"/>
            </w:pPr>
          </w:p>
        </w:tc>
      </w:tr>
      <w:tr w:rsidR="00FD3FBD" w:rsidRPr="00342FB9" w14:paraId="75E7CF5D" w14:textId="77777777" w:rsidTr="00FD3FBD">
        <w:trPr>
          <w:trHeight w:val="203"/>
          <w:jc w:val="center"/>
        </w:trPr>
        <w:tc>
          <w:tcPr>
            <w:tcW w:w="2976" w:type="dxa"/>
            <w:shd w:val="clear" w:color="auto" w:fill="auto"/>
          </w:tcPr>
          <w:p w14:paraId="160B0F00" w14:textId="77777777" w:rsidR="00FD3FBD" w:rsidRPr="00E94F9C" w:rsidRDefault="00FD3FBD" w:rsidP="00532962">
            <w:pPr>
              <w:pStyle w:val="TableEntry"/>
            </w:pPr>
            <w:r w:rsidRPr="00E94F9C">
              <w:t xml:space="preserve">Document Digital Signature </w:t>
            </w:r>
          </w:p>
        </w:tc>
        <w:tc>
          <w:tcPr>
            <w:tcW w:w="236" w:type="dxa"/>
            <w:shd w:val="clear" w:color="auto" w:fill="auto"/>
          </w:tcPr>
          <w:p w14:paraId="7D96AAE4" w14:textId="77777777" w:rsidR="00FD3FBD" w:rsidRPr="00E94F9C" w:rsidRDefault="00FD3FBD" w:rsidP="00532962">
            <w:pPr>
              <w:pStyle w:val="TableEntry"/>
            </w:pPr>
          </w:p>
        </w:tc>
        <w:tc>
          <w:tcPr>
            <w:tcW w:w="767" w:type="dxa"/>
            <w:shd w:val="clear" w:color="auto" w:fill="auto"/>
          </w:tcPr>
          <w:p w14:paraId="1826E611" w14:textId="77777777" w:rsidR="00FD3FBD" w:rsidRPr="00E94F9C" w:rsidRDefault="00FD3FBD" w:rsidP="00532962">
            <w:pPr>
              <w:pStyle w:val="TableEntry"/>
            </w:pPr>
            <w:r w:rsidRPr="00E94F9C">
              <w:t>√</w:t>
            </w:r>
          </w:p>
        </w:tc>
        <w:tc>
          <w:tcPr>
            <w:tcW w:w="631" w:type="dxa"/>
            <w:shd w:val="clear" w:color="auto" w:fill="auto"/>
          </w:tcPr>
          <w:p w14:paraId="2754C9C2" w14:textId="77777777" w:rsidR="00FD3FBD" w:rsidRPr="00E94F9C" w:rsidRDefault="00FD3FBD" w:rsidP="00532962">
            <w:pPr>
              <w:pStyle w:val="TableEntry"/>
            </w:pPr>
          </w:p>
        </w:tc>
        <w:tc>
          <w:tcPr>
            <w:tcW w:w="540" w:type="dxa"/>
            <w:shd w:val="clear" w:color="auto" w:fill="auto"/>
          </w:tcPr>
          <w:p w14:paraId="7ACCD810" w14:textId="77777777" w:rsidR="00FD3FBD" w:rsidRPr="00E94F9C" w:rsidRDefault="00FD3FBD" w:rsidP="00532962">
            <w:pPr>
              <w:pStyle w:val="TableEntry"/>
            </w:pPr>
          </w:p>
        </w:tc>
        <w:tc>
          <w:tcPr>
            <w:tcW w:w="540" w:type="dxa"/>
            <w:shd w:val="clear" w:color="auto" w:fill="auto"/>
          </w:tcPr>
          <w:p w14:paraId="1F89CDAF" w14:textId="77777777" w:rsidR="00FD3FBD" w:rsidRPr="00E94F9C" w:rsidRDefault="00FD3FBD" w:rsidP="00532962">
            <w:pPr>
              <w:pStyle w:val="TableEntry"/>
            </w:pPr>
            <w:r w:rsidRPr="00E94F9C">
              <w:t>√</w:t>
            </w:r>
          </w:p>
        </w:tc>
        <w:tc>
          <w:tcPr>
            <w:tcW w:w="540" w:type="dxa"/>
            <w:shd w:val="clear" w:color="auto" w:fill="auto"/>
          </w:tcPr>
          <w:p w14:paraId="04A46D66" w14:textId="77777777" w:rsidR="00FD3FBD" w:rsidRPr="00E94F9C" w:rsidRDefault="00FD3FBD" w:rsidP="00532962">
            <w:pPr>
              <w:pStyle w:val="TableEntry"/>
            </w:pPr>
            <w:r w:rsidRPr="00E94F9C">
              <w:t>√</w:t>
            </w:r>
          </w:p>
        </w:tc>
        <w:tc>
          <w:tcPr>
            <w:tcW w:w="540" w:type="dxa"/>
            <w:shd w:val="clear" w:color="auto" w:fill="auto"/>
          </w:tcPr>
          <w:p w14:paraId="330585B9" w14:textId="77777777" w:rsidR="00FD3FBD" w:rsidRPr="00E94F9C" w:rsidRDefault="00FD3FBD" w:rsidP="00532962">
            <w:pPr>
              <w:pStyle w:val="TableEntry"/>
            </w:pPr>
          </w:p>
        </w:tc>
      </w:tr>
      <w:tr w:rsidR="00FD3FBD" w:rsidRPr="00342FB9" w14:paraId="1B41E171" w14:textId="77777777" w:rsidTr="00FD3FBD">
        <w:trPr>
          <w:trHeight w:val="18"/>
          <w:jc w:val="center"/>
        </w:trPr>
        <w:tc>
          <w:tcPr>
            <w:tcW w:w="2976" w:type="dxa"/>
            <w:shd w:val="clear" w:color="auto" w:fill="auto"/>
          </w:tcPr>
          <w:p w14:paraId="590B15B9" w14:textId="69EF02F5" w:rsidR="00FD3FBD" w:rsidRPr="00E94F9C" w:rsidRDefault="00FD3FBD" w:rsidP="00532962">
            <w:pPr>
              <w:pStyle w:val="TableEntry"/>
            </w:pPr>
            <w:commentRangeStart w:id="1158"/>
            <w:r w:rsidRPr="00E94F9C">
              <w:t xml:space="preserve">Document Encryption </w:t>
            </w:r>
            <w:del w:id="1159" w:author="John Moehrke" w:date="2019-12-03T21:36:00Z">
              <w:r w:rsidRPr="00E94F9C" w:rsidDel="003D7A49">
                <w:delText>(in development)</w:delText>
              </w:r>
            </w:del>
            <w:commentRangeEnd w:id="1158"/>
            <w:r w:rsidR="0002057D">
              <w:rPr>
                <w:rStyle w:val="CommentReference"/>
              </w:rPr>
              <w:commentReference w:id="1158"/>
            </w:r>
          </w:p>
        </w:tc>
        <w:tc>
          <w:tcPr>
            <w:tcW w:w="236" w:type="dxa"/>
            <w:shd w:val="clear" w:color="auto" w:fill="auto"/>
          </w:tcPr>
          <w:p w14:paraId="4581579D" w14:textId="77777777" w:rsidR="00FD3FBD" w:rsidRPr="00E94F9C" w:rsidRDefault="00FD3FBD" w:rsidP="00532962">
            <w:pPr>
              <w:pStyle w:val="TableEntry"/>
            </w:pPr>
          </w:p>
        </w:tc>
        <w:tc>
          <w:tcPr>
            <w:tcW w:w="767" w:type="dxa"/>
            <w:shd w:val="clear" w:color="auto" w:fill="auto"/>
          </w:tcPr>
          <w:p w14:paraId="0E0AF270" w14:textId="77777777" w:rsidR="00FD3FBD" w:rsidRPr="00E94F9C" w:rsidRDefault="00FD3FBD" w:rsidP="00532962">
            <w:pPr>
              <w:pStyle w:val="TableEntry"/>
            </w:pPr>
          </w:p>
        </w:tc>
        <w:tc>
          <w:tcPr>
            <w:tcW w:w="631" w:type="dxa"/>
            <w:shd w:val="clear" w:color="auto" w:fill="auto"/>
          </w:tcPr>
          <w:p w14:paraId="55036257" w14:textId="77777777" w:rsidR="00FD3FBD" w:rsidRPr="00E94F9C" w:rsidRDefault="00FD3FBD" w:rsidP="00532962">
            <w:pPr>
              <w:pStyle w:val="TableEntry"/>
            </w:pPr>
            <w:r w:rsidRPr="00E94F9C">
              <w:t>√</w:t>
            </w:r>
          </w:p>
        </w:tc>
        <w:tc>
          <w:tcPr>
            <w:tcW w:w="540" w:type="dxa"/>
            <w:shd w:val="clear" w:color="auto" w:fill="auto"/>
          </w:tcPr>
          <w:p w14:paraId="7DE09186" w14:textId="77777777" w:rsidR="00FD3FBD" w:rsidRPr="00E94F9C" w:rsidRDefault="00FD3FBD" w:rsidP="00532962">
            <w:pPr>
              <w:pStyle w:val="TableEntry"/>
            </w:pPr>
            <w:r w:rsidRPr="00E94F9C">
              <w:t>√</w:t>
            </w:r>
          </w:p>
        </w:tc>
        <w:tc>
          <w:tcPr>
            <w:tcW w:w="540" w:type="dxa"/>
            <w:shd w:val="clear" w:color="auto" w:fill="auto"/>
          </w:tcPr>
          <w:p w14:paraId="2B3BAD6E" w14:textId="77777777" w:rsidR="00FD3FBD" w:rsidRPr="00E94F9C" w:rsidRDefault="00FD3FBD" w:rsidP="00532962">
            <w:pPr>
              <w:pStyle w:val="TableEntry"/>
            </w:pPr>
            <w:r w:rsidRPr="00E94F9C">
              <w:t>∙</w:t>
            </w:r>
          </w:p>
        </w:tc>
        <w:tc>
          <w:tcPr>
            <w:tcW w:w="540" w:type="dxa"/>
            <w:shd w:val="clear" w:color="auto" w:fill="auto"/>
          </w:tcPr>
          <w:p w14:paraId="2B79103B" w14:textId="77777777" w:rsidR="00FD3FBD" w:rsidRPr="00E94F9C" w:rsidRDefault="00FD3FBD" w:rsidP="00532962">
            <w:pPr>
              <w:pStyle w:val="TableEntry"/>
            </w:pPr>
          </w:p>
        </w:tc>
        <w:tc>
          <w:tcPr>
            <w:tcW w:w="540" w:type="dxa"/>
            <w:shd w:val="clear" w:color="auto" w:fill="auto"/>
          </w:tcPr>
          <w:p w14:paraId="5E7074E8" w14:textId="77777777" w:rsidR="00FD3FBD" w:rsidRPr="00E94F9C" w:rsidRDefault="00FD3FBD" w:rsidP="00532962">
            <w:pPr>
              <w:pStyle w:val="TableEntry"/>
            </w:pPr>
          </w:p>
        </w:tc>
      </w:tr>
    </w:tbl>
    <w:p w14:paraId="47E0C083" w14:textId="77777777" w:rsidR="00D6438D" w:rsidRPr="00E94F9C" w:rsidRDefault="00D6438D" w:rsidP="00D6438D">
      <w:pPr>
        <w:pStyle w:val="BodyText"/>
      </w:pPr>
    </w:p>
    <w:p w14:paraId="738D1628" w14:textId="77777777" w:rsidR="00D6438D" w:rsidRPr="00D26514" w:rsidRDefault="00D6438D" w:rsidP="009C6F21">
      <w:pPr>
        <w:pStyle w:val="BodyText"/>
        <w:rPr>
          <w:iCs/>
        </w:rPr>
      </w:pPr>
    </w:p>
    <w:p w14:paraId="006A4CF9" w14:textId="1A295FAD" w:rsidR="00167DB7" w:rsidRPr="00D26514" w:rsidRDefault="00167DB7" w:rsidP="00167DB7">
      <w:pPr>
        <w:pStyle w:val="Heading2"/>
        <w:numPr>
          <w:ilvl w:val="0"/>
          <w:numId w:val="0"/>
        </w:numPr>
        <w:rPr>
          <w:noProof w:val="0"/>
        </w:rPr>
      </w:pPr>
      <w:bookmarkStart w:id="1160" w:name="_Toc345074665"/>
      <w:bookmarkStart w:id="1161" w:name="_Toc24634243"/>
      <w:r w:rsidRPr="00D26514">
        <w:rPr>
          <w:noProof w:val="0"/>
        </w:rPr>
        <w:t>X.</w:t>
      </w:r>
      <w:r w:rsidR="00AF472E" w:rsidRPr="00D26514">
        <w:rPr>
          <w:noProof w:val="0"/>
        </w:rPr>
        <w:t>6</w:t>
      </w:r>
      <w:r w:rsidRPr="00D26514">
        <w:rPr>
          <w:noProof w:val="0"/>
        </w:rPr>
        <w:t xml:space="preserve"> </w:t>
      </w:r>
      <w:del w:id="1162" w:author="John Moehrke" w:date="2019-11-14T13:37:00Z">
        <w:r w:rsidR="00C625FC" w:rsidDel="00177EFB">
          <w:rPr>
            <w:noProof w:val="0"/>
          </w:rPr>
          <w:delText>MHD-HIE</w:delText>
        </w:r>
      </w:del>
      <w:ins w:id="1163" w:author="John Moehrke" w:date="2019-11-14T13:37:00Z">
        <w:r w:rsidR="00177EFB">
          <w:rPr>
            <w:noProof w:val="0"/>
          </w:rPr>
          <w:t>MHDS</w:t>
        </w:r>
      </w:ins>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w:t>
      </w:r>
      <w:commentRangeStart w:id="1164"/>
      <w:r w:rsidR="00ED5269" w:rsidRPr="00D26514">
        <w:rPr>
          <w:noProof w:val="0"/>
        </w:rPr>
        <w:t>s</w:t>
      </w:r>
      <w:bookmarkEnd w:id="1160"/>
      <w:commentRangeEnd w:id="1164"/>
      <w:r w:rsidR="000B78C0">
        <w:rPr>
          <w:rStyle w:val="CommentReference"/>
          <w:rFonts w:ascii="Times New Roman" w:hAnsi="Times New Roman"/>
          <w:b w:val="0"/>
          <w:noProof w:val="0"/>
          <w:kern w:val="0"/>
        </w:rPr>
        <w:commentReference w:id="1164"/>
      </w:r>
      <w:bookmarkEnd w:id="1161"/>
    </w:p>
    <w:bookmarkEnd w:id="507"/>
    <w:bookmarkEnd w:id="508"/>
    <w:bookmarkEnd w:id="509"/>
    <w:bookmarkEnd w:id="510"/>
    <w:bookmarkEnd w:id="511"/>
    <w:p w14:paraId="71EDB111" w14:textId="5713A2CC" w:rsidR="00D164ED" w:rsidRPr="00216E05" w:rsidRDefault="00C625FC" w:rsidP="00167DB7">
      <w:pPr>
        <w:rPr>
          <w:ins w:id="1165" w:author="John Moehrke" w:date="2019-11-14T14:18:00Z"/>
          <w:rPrChange w:id="1166" w:author="John Moehrke" w:date="2019-11-14T14:49:00Z">
            <w:rPr>
              <w:ins w:id="1167" w:author="John Moehrke" w:date="2019-11-14T14:18:00Z"/>
              <w:i/>
            </w:rPr>
          </w:rPrChange>
        </w:rPr>
      </w:pPr>
      <w:moveFromRangeStart w:id="1168" w:author="John Moehrke" w:date="2019-11-14T16:10:00Z" w:name="move24640246"/>
      <w:moveFrom w:id="1169" w:author="John Moehrke" w:date="2019-11-14T16:10:00Z">
        <w:r w:rsidRPr="00C625FC" w:rsidDel="007E3E61">
          <w:rPr>
            <w:i/>
            <w:highlight w:val="yellow"/>
          </w:rPr>
          <w:t>TODO: Discuss mXDE/QEDm, mACM, etc?</w:t>
        </w:r>
      </w:moveFrom>
      <w:moveFromRangeEnd w:id="1168"/>
    </w:p>
    <w:p w14:paraId="4C61E6B5" w14:textId="6049A4FD" w:rsidR="00D164ED" w:rsidRPr="00216E05" w:rsidRDefault="000B152D">
      <w:pPr>
        <w:pStyle w:val="Heading3"/>
        <w:numPr>
          <w:ilvl w:val="0"/>
          <w:numId w:val="0"/>
        </w:numPr>
        <w:rPr>
          <w:ins w:id="1170" w:author="John Moehrke" w:date="2019-11-14T14:18:00Z"/>
          <w:rPrChange w:id="1171" w:author="John Moehrke" w:date="2019-11-14T14:49:00Z">
            <w:rPr>
              <w:ins w:id="1172" w:author="John Moehrke" w:date="2019-11-14T14:18:00Z"/>
              <w:i/>
            </w:rPr>
          </w:rPrChange>
        </w:rPr>
        <w:pPrChange w:id="1173" w:author="John Moehrke" w:date="2019-11-14T19:51:00Z">
          <w:pPr/>
        </w:pPrChange>
      </w:pPr>
      <w:ins w:id="1174" w:author="John Moehrke" w:date="2019-11-14T19:51:00Z">
        <w:r>
          <w:t xml:space="preserve">X.6.1 </w:t>
        </w:r>
      </w:ins>
      <w:ins w:id="1175" w:author="John Moehrke" w:date="2019-11-14T14:18:00Z">
        <w:r w:rsidR="00D164ED" w:rsidRPr="00216E05">
          <w:rPr>
            <w:rPrChange w:id="1176" w:author="John Moehrke" w:date="2019-11-14T14:49:00Z">
              <w:rPr>
                <w:i/>
              </w:rPr>
            </w:rPrChange>
          </w:rPr>
          <w:t>Interaction Diagram for the MHDS environment.</w:t>
        </w:r>
      </w:ins>
    </w:p>
    <w:p w14:paraId="7633FCD5" w14:textId="43777961" w:rsidR="00D164ED" w:rsidRPr="00216E05" w:rsidRDefault="00D164ED" w:rsidP="00167DB7">
      <w:pPr>
        <w:rPr>
          <w:ins w:id="1177" w:author="John Moehrke" w:date="2019-11-14T14:18:00Z"/>
          <w:rPrChange w:id="1178" w:author="John Moehrke" w:date="2019-11-14T14:49:00Z">
            <w:rPr>
              <w:ins w:id="1179" w:author="John Moehrke" w:date="2019-11-14T14:18:00Z"/>
              <w:i/>
            </w:rPr>
          </w:rPrChange>
        </w:rPr>
      </w:pPr>
    </w:p>
    <w:p w14:paraId="59785DC5" w14:textId="54F9A8F2" w:rsidR="00D164ED" w:rsidRPr="00216E05" w:rsidRDefault="00D164ED" w:rsidP="00167DB7">
      <w:pPr>
        <w:rPr>
          <w:ins w:id="1180" w:author="John Moehrke" w:date="2019-11-14T14:45:00Z"/>
          <w:rPrChange w:id="1181" w:author="John Moehrke" w:date="2019-11-14T14:49:00Z">
            <w:rPr>
              <w:ins w:id="1182" w:author="John Moehrke" w:date="2019-11-14T14:45:00Z"/>
              <w:i/>
            </w:rPr>
          </w:rPrChange>
        </w:rPr>
      </w:pPr>
      <w:ins w:id="1183" w:author="John Moehrke" w:date="2019-11-14T14:18:00Z">
        <w:r w:rsidRPr="00216E05">
          <w:rPr>
            <w:rPrChange w:id="1184" w:author="John Moehrke" w:date="2019-11-14T14:49:00Z">
              <w:rPr>
                <w:i/>
              </w:rPr>
            </w:rPrChange>
          </w:rPr>
          <w:t xml:space="preserve">The following diagram shows a simplified view of </w:t>
        </w:r>
      </w:ins>
      <w:ins w:id="1185" w:author="John Moehrke" w:date="2019-11-14T14:45:00Z">
        <w:r w:rsidR="00806225" w:rsidRPr="00216E05">
          <w:rPr>
            <w:rPrChange w:id="1186" w:author="John Moehrke" w:date="2019-11-14T14:49:00Z">
              <w:rPr>
                <w:i/>
              </w:rPr>
            </w:rPrChange>
          </w:rPr>
          <w:t xml:space="preserve">a </w:t>
        </w:r>
      </w:ins>
    </w:p>
    <w:p w14:paraId="08D32622" w14:textId="622D7470" w:rsidR="00806225" w:rsidRDefault="00806225" w:rsidP="00806225">
      <w:pPr>
        <w:pStyle w:val="ListParagraph"/>
        <w:numPr>
          <w:ilvl w:val="0"/>
          <w:numId w:val="30"/>
        </w:numPr>
        <w:rPr>
          <w:ins w:id="1187" w:author="John Moehrke" w:date="2019-11-14T14:49:00Z"/>
        </w:rPr>
      </w:pPr>
      <w:ins w:id="1188" w:author="John Moehrke" w:date="2019-11-14T14:45:00Z">
        <w:r w:rsidRPr="00216E05">
          <w:rPr>
            <w:rPrChange w:id="1189" w:author="John Moehrke" w:date="2019-11-14T14:49:00Z">
              <w:rPr>
                <w:i/>
              </w:rPr>
            </w:rPrChange>
          </w:rPr>
          <w:t>Patient Identity Feed</w:t>
        </w:r>
      </w:ins>
      <w:ins w:id="1190" w:author="John Moehrke" w:date="2019-11-14T14:46:00Z">
        <w:r w:rsidR="00216E05" w:rsidRPr="00216E05">
          <w:rPr>
            <w:rPrChange w:id="1191" w:author="John Moehrke" w:date="2019-11-14T14:49:00Z">
              <w:rPr>
                <w:i/>
              </w:rPr>
            </w:rPrChange>
          </w:rPr>
          <w:t xml:space="preserve"> representing new</w:t>
        </w:r>
      </w:ins>
      <w:ins w:id="1192" w:author="John Moehrke" w:date="2019-11-14T14:47:00Z">
        <w:r w:rsidR="00216E05" w:rsidRPr="00216E05">
          <w:rPr>
            <w:rPrChange w:id="1193" w:author="John Moehrke" w:date="2019-11-14T14:49:00Z">
              <w:rPr>
                <w:i/>
              </w:rPr>
            </w:rPrChange>
          </w:rPr>
          <w:t xml:space="preserve"> knowledge about the Patient at the source. Deeper details on this interaction can be found in the PMIR profile</w:t>
        </w:r>
      </w:ins>
    </w:p>
    <w:p w14:paraId="04D8E746" w14:textId="5337DDA6" w:rsidR="00216E05" w:rsidRPr="00216E05" w:rsidRDefault="00216E05">
      <w:pPr>
        <w:pStyle w:val="ListParagraph"/>
        <w:numPr>
          <w:ilvl w:val="1"/>
          <w:numId w:val="30"/>
        </w:numPr>
        <w:rPr>
          <w:ins w:id="1194" w:author="John Moehrke" w:date="2019-11-14T14:45:00Z"/>
          <w:rPrChange w:id="1195" w:author="John Moehrke" w:date="2019-11-14T14:49:00Z">
            <w:rPr>
              <w:ins w:id="1196" w:author="John Moehrke" w:date="2019-11-14T14:45:00Z"/>
              <w:i/>
            </w:rPr>
          </w:rPrChange>
        </w:rPr>
        <w:pPrChange w:id="1197" w:author="John Moehrke" w:date="2019-11-14T14:49:00Z">
          <w:pPr>
            <w:pStyle w:val="ListParagraph"/>
            <w:numPr>
              <w:numId w:val="30"/>
            </w:numPr>
            <w:ind w:hanging="360"/>
          </w:pPr>
        </w:pPrChange>
      </w:pPr>
      <w:ins w:id="1198" w:author="John Moehrke" w:date="2019-11-14T14:49:00Z">
        <w:r>
          <w:t>This diagram doe</w:t>
        </w:r>
      </w:ins>
      <w:ins w:id="1199" w:author="John Moehrke" w:date="2019-11-14T14:50:00Z">
        <w:r>
          <w:t xml:space="preserve">s not show the PMIR feed out to all the community participants, but this is enabled by PMIR, where all the community participants can subscribe to the PMIR </w:t>
        </w:r>
      </w:ins>
      <w:ins w:id="1200" w:author="John Moehrke" w:date="2019-11-14T14:51:00Z">
        <w:r>
          <w:t>manager for feed.</w:t>
        </w:r>
      </w:ins>
    </w:p>
    <w:p w14:paraId="31C795E3" w14:textId="3A3463D9" w:rsidR="00806225" w:rsidRPr="00216E05" w:rsidRDefault="00806225" w:rsidP="00806225">
      <w:pPr>
        <w:pStyle w:val="ListParagraph"/>
        <w:numPr>
          <w:ilvl w:val="0"/>
          <w:numId w:val="30"/>
        </w:numPr>
        <w:rPr>
          <w:ins w:id="1201" w:author="John Moehrke" w:date="2019-11-14T14:48:00Z"/>
          <w:rPrChange w:id="1202" w:author="John Moehrke" w:date="2019-11-14T14:49:00Z">
            <w:rPr>
              <w:ins w:id="1203" w:author="John Moehrke" w:date="2019-11-14T14:48:00Z"/>
              <w:i/>
            </w:rPr>
          </w:rPrChange>
        </w:rPr>
      </w:pPr>
      <w:ins w:id="1204" w:author="John Moehrke" w:date="2019-11-14T14:46:00Z">
        <w:r w:rsidRPr="00216E05">
          <w:rPr>
            <w:rPrChange w:id="1205" w:author="John Moehrke" w:date="2019-11-14T14:49:00Z">
              <w:rPr>
                <w:i/>
              </w:rPr>
            </w:rPrChange>
          </w:rPr>
          <w:t>Publication of new Documents</w:t>
        </w:r>
      </w:ins>
      <w:ins w:id="1206" w:author="John Moehrke" w:date="2019-11-14T14:48:00Z">
        <w:r w:rsidR="00216E05" w:rsidRPr="00216E05">
          <w:rPr>
            <w:rPrChange w:id="1207" w:author="John Moehrke" w:date="2019-11-14T14:49:00Z">
              <w:rPr>
                <w:i/>
              </w:rPr>
            </w:rPrChange>
          </w:rPr>
          <w:t xml:space="preserve"> to represent a case where new data need to be published.</w:t>
        </w:r>
      </w:ins>
    </w:p>
    <w:p w14:paraId="06E74DE2" w14:textId="0A83C5C8" w:rsidR="00216E05" w:rsidRDefault="00216E05" w:rsidP="00216E05">
      <w:pPr>
        <w:pStyle w:val="ListParagraph"/>
        <w:numPr>
          <w:ilvl w:val="1"/>
          <w:numId w:val="30"/>
        </w:numPr>
        <w:rPr>
          <w:ins w:id="1208" w:author="John Moehrke" w:date="2019-11-14T14:51:00Z"/>
        </w:rPr>
      </w:pPr>
      <w:ins w:id="1209" w:author="John Moehrke" w:date="2019-11-14T14:48:00Z">
        <w:r w:rsidRPr="00216E05">
          <w:rPr>
            <w:rPrChange w:id="1210" w:author="John Moehrke" w:date="2019-11-14T14:49:00Z">
              <w:rPr>
                <w:i/>
              </w:rPr>
            </w:rPrChange>
          </w:rPr>
          <w:t>In this diagramed case the PIXm is used to get the golden patient identifier for use in the Document Registry. The PDQm transaction could also be used</w:t>
        </w:r>
      </w:ins>
      <w:ins w:id="1211" w:author="John Moehrke" w:date="2019-11-14T14:49:00Z">
        <w:r w:rsidRPr="00216E05">
          <w:rPr>
            <w:rPrChange w:id="1212" w:author="John Moehrke" w:date="2019-11-14T14:49:00Z">
              <w:rPr>
                <w:i/>
              </w:rPr>
            </w:rPrChange>
          </w:rPr>
          <w:t xml:space="preserve"> when a </w:t>
        </w:r>
        <w:proofErr w:type="gramStart"/>
        <w:r w:rsidRPr="00216E05">
          <w:rPr>
            <w:rPrChange w:id="1213" w:author="John Moehrke" w:date="2019-11-14T14:49:00Z">
              <w:rPr>
                <w:i/>
              </w:rPr>
            </w:rPrChange>
          </w:rPr>
          <w:lastRenderedPageBreak/>
          <w:t>more broad</w:t>
        </w:r>
        <w:proofErr w:type="gramEnd"/>
        <w:r w:rsidRPr="00216E05">
          <w:rPr>
            <w:rPrChange w:id="1214" w:author="John Moehrke" w:date="2019-11-14T14:49:00Z">
              <w:rPr>
                <w:i/>
              </w:rPr>
            </w:rPrChange>
          </w:rPr>
          <w:t xml:space="preserve"> lookup is needed. </w:t>
        </w:r>
        <w:proofErr w:type="gramStart"/>
        <w:r w:rsidRPr="00216E05">
          <w:rPr>
            <w:rPrChange w:id="1215" w:author="John Moehrke" w:date="2019-11-14T14:49:00Z">
              <w:rPr>
                <w:i/>
              </w:rPr>
            </w:rPrChange>
          </w:rPr>
          <w:t>Additionally</w:t>
        </w:r>
        <w:proofErr w:type="gramEnd"/>
        <w:r w:rsidRPr="00216E05">
          <w:rPr>
            <w:rPrChange w:id="1216" w:author="John Moehrke" w:date="2019-11-14T14:49:00Z">
              <w:rPr>
                <w:i/>
              </w:rPr>
            </w:rPrChange>
          </w:rPr>
          <w:t xml:space="preserve"> the Source may know the golden patient identifier </w:t>
        </w:r>
      </w:ins>
      <w:ins w:id="1217" w:author="John Moehrke" w:date="2019-11-14T14:51:00Z">
        <w:r>
          <w:t>because it is subscribed to the PMIR feed</w:t>
        </w:r>
      </w:ins>
      <w:ins w:id="1218" w:author="John Moehrke" w:date="2019-11-14T14:49:00Z">
        <w:r w:rsidRPr="00216E05">
          <w:rPr>
            <w:rPrChange w:id="1219" w:author="John Moehrke" w:date="2019-11-14T14:49:00Z">
              <w:rPr>
                <w:i/>
              </w:rPr>
            </w:rPrChange>
          </w:rPr>
          <w:t>.</w:t>
        </w:r>
      </w:ins>
    </w:p>
    <w:p w14:paraId="7C473DBA" w14:textId="13CBAE7E" w:rsidR="00216E05" w:rsidRDefault="00216E05" w:rsidP="00216E05">
      <w:pPr>
        <w:pStyle w:val="ListParagraph"/>
        <w:numPr>
          <w:ilvl w:val="1"/>
          <w:numId w:val="30"/>
        </w:numPr>
        <w:rPr>
          <w:ins w:id="1220" w:author="John Moehrke" w:date="2019-11-14T14:52:00Z"/>
        </w:rPr>
      </w:pPr>
      <w:ins w:id="1221" w:author="John Moehrke" w:date="2019-11-14T14:51:00Z">
        <w:r>
          <w:t>In this diagram the Provide transaction does not include the Binary resource containing the document, but rather the</w:t>
        </w:r>
      </w:ins>
      <w:ins w:id="1222" w:author="John Moehrke" w:date="2019-11-14T14:52:00Z">
        <w:r>
          <w:t xml:space="preserve"> DocumentReference.content.attachment.url is populated with a full URL to where the document can be retrieved. </w:t>
        </w:r>
      </w:ins>
    </w:p>
    <w:p w14:paraId="07F1C735" w14:textId="596A231C" w:rsidR="00216E05" w:rsidRPr="00216E05" w:rsidRDefault="00216E05">
      <w:pPr>
        <w:pStyle w:val="ListParagraph"/>
        <w:numPr>
          <w:ilvl w:val="1"/>
          <w:numId w:val="30"/>
        </w:numPr>
        <w:rPr>
          <w:ins w:id="1223" w:author="John Moehrke" w:date="2019-11-14T14:46:00Z"/>
          <w:rPrChange w:id="1224" w:author="John Moehrke" w:date="2019-11-14T14:49:00Z">
            <w:rPr>
              <w:ins w:id="1225" w:author="John Moehrke" w:date="2019-11-14T14:46:00Z"/>
              <w:i/>
            </w:rPr>
          </w:rPrChange>
        </w:rPr>
        <w:pPrChange w:id="1226" w:author="John Moehrke" w:date="2019-11-14T14:48:00Z">
          <w:pPr>
            <w:pStyle w:val="ListParagraph"/>
            <w:numPr>
              <w:numId w:val="30"/>
            </w:numPr>
            <w:ind w:hanging="360"/>
          </w:pPr>
        </w:pPrChange>
      </w:pPr>
      <w:ins w:id="1227" w:author="John Moehrke" w:date="2019-11-14T14:52:00Z">
        <w:r>
          <w:t>If the Provide transaction contains the Binary, the Registry will persist the Binary</w:t>
        </w:r>
      </w:ins>
      <w:ins w:id="1228" w:author="John Moehrke" w:date="2019-11-14T14:53:00Z">
        <w:r>
          <w:t xml:space="preserve"> and update the DocumentReference.content.attachment.url to the location.</w:t>
        </w:r>
      </w:ins>
    </w:p>
    <w:p w14:paraId="45819BAF" w14:textId="32D3CFFC" w:rsidR="00806225" w:rsidRDefault="00806225" w:rsidP="00806225">
      <w:pPr>
        <w:pStyle w:val="ListParagraph"/>
        <w:numPr>
          <w:ilvl w:val="0"/>
          <w:numId w:val="30"/>
        </w:numPr>
        <w:rPr>
          <w:ins w:id="1229" w:author="John Moehrke" w:date="2019-11-14T14:53:00Z"/>
        </w:rPr>
      </w:pPr>
      <w:ins w:id="1230" w:author="John Moehrke" w:date="2019-11-14T14:46:00Z">
        <w:r w:rsidRPr="00216E05">
          <w:rPr>
            <w:rPrChange w:id="1231" w:author="John Moehrke" w:date="2019-11-14T14:49:00Z">
              <w:rPr>
                <w:i/>
              </w:rPr>
            </w:rPrChange>
          </w:rPr>
          <w:t>Query and Retrieve of a document</w:t>
        </w:r>
      </w:ins>
    </w:p>
    <w:p w14:paraId="02DED556" w14:textId="00459681" w:rsidR="00216E05" w:rsidRDefault="00216E05" w:rsidP="00216E05">
      <w:pPr>
        <w:pStyle w:val="ListParagraph"/>
        <w:numPr>
          <w:ilvl w:val="1"/>
          <w:numId w:val="30"/>
        </w:numPr>
        <w:rPr>
          <w:ins w:id="1232" w:author="John Moehrke" w:date="2019-11-14T14:54:00Z"/>
        </w:rPr>
      </w:pPr>
      <w:ins w:id="1233" w:author="John Moehrke" w:date="2019-11-14T14:53:00Z">
        <w:r>
          <w:t xml:space="preserve">This portion starts with the patient visiting the Recipient. </w:t>
        </w:r>
        <w:proofErr w:type="gramStart"/>
        <w:r>
          <w:t>Thus</w:t>
        </w:r>
        <w:proofErr w:type="gramEnd"/>
        <w:r>
          <w:t xml:space="preserve"> there is a potential for a </w:t>
        </w:r>
      </w:ins>
      <w:ins w:id="1234" w:author="John Moehrke" w:date="2019-11-14T14:54:00Z">
        <w:r>
          <w:t>PMIR feed updating the PMIR manager. Not all visits will result in a feed.</w:t>
        </w:r>
      </w:ins>
    </w:p>
    <w:p w14:paraId="08AB8598" w14:textId="466F4DC3" w:rsidR="00216E05" w:rsidRDefault="00216E05" w:rsidP="00216E05">
      <w:pPr>
        <w:pStyle w:val="ListParagraph"/>
        <w:numPr>
          <w:ilvl w:val="1"/>
          <w:numId w:val="30"/>
        </w:numPr>
        <w:rPr>
          <w:ins w:id="1235" w:author="John Moehrke" w:date="2019-11-14T14:55:00Z"/>
        </w:rPr>
      </w:pPr>
      <w:ins w:id="1236" w:author="John Moehrke" w:date="2019-11-14T14:54:00Z">
        <w:r>
          <w:t>Given that the Recipient wants to discover document</w:t>
        </w:r>
      </w:ins>
      <w:ins w:id="1237" w:author="John Moehrke" w:date="2019-11-14T14:55:00Z">
        <w:r>
          <w:t>s, it will first use PIXm to get the proper identity for the community. As indicated above other methods are available other than PIXm.</w:t>
        </w:r>
      </w:ins>
    </w:p>
    <w:p w14:paraId="370715DF" w14:textId="7251C731" w:rsidR="00216E05" w:rsidRDefault="00216E05" w:rsidP="00216E05">
      <w:pPr>
        <w:pStyle w:val="ListParagraph"/>
        <w:numPr>
          <w:ilvl w:val="1"/>
          <w:numId w:val="30"/>
        </w:numPr>
        <w:rPr>
          <w:ins w:id="1238" w:author="John Moehrke" w:date="2019-11-14T14:56:00Z"/>
        </w:rPr>
      </w:pPr>
      <w:ins w:id="1239" w:author="John Moehrke" w:date="2019-11-14T14:56:00Z">
        <w:r>
          <w:t>The Recipient queries the Registry to find appropriate entries, and selects the one of interest</w:t>
        </w:r>
      </w:ins>
    </w:p>
    <w:p w14:paraId="4653A720" w14:textId="1780D4E1" w:rsidR="00216E05" w:rsidRDefault="00216E05" w:rsidP="00216E05">
      <w:pPr>
        <w:pStyle w:val="ListParagraph"/>
        <w:numPr>
          <w:ilvl w:val="1"/>
          <w:numId w:val="30"/>
        </w:numPr>
        <w:rPr>
          <w:ins w:id="1240" w:author="John Moehrke" w:date="2019-11-14T15:02:00Z"/>
        </w:rPr>
      </w:pPr>
      <w:ins w:id="1241" w:author="John Moehrke" w:date="2019-11-14T14:56:00Z">
        <w:r>
          <w:t>The Recipient will GET the document given the DocumentReference.content.attachment.url</w:t>
        </w:r>
      </w:ins>
    </w:p>
    <w:p w14:paraId="44737FEC" w14:textId="2EAE08F1" w:rsidR="00C96EAD" w:rsidRPr="00216E05" w:rsidRDefault="00C96EAD">
      <w:pPr>
        <w:pStyle w:val="ListParagraph"/>
        <w:numPr>
          <w:ilvl w:val="1"/>
          <w:numId w:val="30"/>
        </w:numPr>
        <w:rPr>
          <w:ins w:id="1242" w:author="John Moehrke" w:date="2019-11-14T14:18:00Z"/>
        </w:rPr>
        <w:pPrChange w:id="1243" w:author="John Moehrke" w:date="2019-11-14T14:53:00Z">
          <w:pPr/>
        </w:pPrChange>
      </w:pPr>
      <w:ins w:id="1244" w:author="John Moehrke" w:date="2019-11-14T15:02:00Z">
        <w:r>
          <w:t xml:space="preserve">The diagram shows that this GET is to the Source defined location. At that service the </w:t>
        </w:r>
      </w:ins>
      <w:ins w:id="1245" w:author="John Moehrke" w:date="2019-11-14T15:07:00Z">
        <w:r w:rsidR="002F5D96">
          <w:t>it is diagramed that a local inspection of consent could be used to determine if the document sho</w:t>
        </w:r>
      </w:ins>
      <w:ins w:id="1246" w:author="John Moehrke" w:date="2019-11-14T15:08:00Z">
        <w:r w:rsidR="002F5D96">
          <w:t>u</w:t>
        </w:r>
      </w:ins>
      <w:ins w:id="1247" w:author="John Moehrke" w:date="2019-11-14T15:07:00Z">
        <w:r w:rsidR="002F5D96">
          <w:t xml:space="preserve">ld be returned. This consent check is not </w:t>
        </w:r>
      </w:ins>
      <w:ins w:id="1248" w:author="John Moehrke" w:date="2019-11-14T15:08:00Z">
        <w:r w:rsidR="002F5D96">
          <w:t xml:space="preserve">profiled in </w:t>
        </w:r>
        <w:proofErr w:type="gramStart"/>
        <w:r w:rsidR="002F5D96">
          <w:t>MHDS, but</w:t>
        </w:r>
        <w:proofErr w:type="gramEnd"/>
        <w:r w:rsidR="002F5D96">
          <w:t xml:space="preserve"> is allowed to enable rich policies.</w:t>
        </w:r>
      </w:ins>
    </w:p>
    <w:p w14:paraId="75B42B49" w14:textId="07D0248D" w:rsidR="00D164ED" w:rsidRDefault="007E3E61" w:rsidP="00167DB7">
      <w:pPr>
        <w:rPr>
          <w:ins w:id="1249" w:author="John Moehrke" w:date="2019-11-14T14:18:00Z"/>
          <w:i/>
        </w:rPr>
      </w:pPr>
      <w:commentRangeStart w:id="1250"/>
      <w:commentRangeStart w:id="1251"/>
      <w:ins w:id="1252" w:author="John Moehrke" w:date="2019-11-14T16:09:00Z">
        <w:r w:rsidRPr="007E3E61">
          <w:rPr>
            <w:i/>
            <w:noProof/>
          </w:rPr>
          <w:lastRenderedPageBreak/>
          <w:drawing>
            <wp:inline distT="0" distB="0" distL="0" distR="0" wp14:anchorId="1FD44EB4" wp14:editId="7DD0FCE4">
              <wp:extent cx="5943600" cy="6230620"/>
              <wp:effectExtent l="0" t="0" r="0" b="0"/>
              <wp:docPr id="2" name="Picture 2" descr="C:\Users\john.moehrke\Downloads\FHIR MHD Controlled Exchange (100% FHI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moehrke\Downloads\FHIR MHD Controlled Exchange (100% FHIR) (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6230620"/>
                      </a:xfrm>
                      <a:prstGeom prst="rect">
                        <a:avLst/>
                      </a:prstGeom>
                      <a:noFill/>
                      <a:ln>
                        <a:noFill/>
                      </a:ln>
                    </pic:spPr>
                  </pic:pic>
                </a:graphicData>
              </a:graphic>
            </wp:inline>
          </w:drawing>
        </w:r>
      </w:ins>
      <w:commentRangeEnd w:id="1250"/>
      <w:r w:rsidR="0002057D">
        <w:rPr>
          <w:rStyle w:val="CommentReference"/>
        </w:rPr>
        <w:commentReference w:id="1250"/>
      </w:r>
      <w:commentRangeEnd w:id="1251"/>
      <w:r w:rsidR="003D7A49">
        <w:rPr>
          <w:rStyle w:val="CommentReference"/>
        </w:rPr>
        <w:commentReference w:id="1251"/>
      </w:r>
    </w:p>
    <w:p w14:paraId="41EB6928" w14:textId="04090FE2" w:rsidR="00306D1A" w:rsidRDefault="00306D1A" w:rsidP="00167DB7">
      <w:pPr>
        <w:rPr>
          <w:ins w:id="1253" w:author="John Moehrke" w:date="2019-11-15T12:08:00Z"/>
          <w:i/>
        </w:rPr>
      </w:pPr>
      <w:ins w:id="1254" w:author="John Moehrke" w:date="2019-11-15T12:08:00Z">
        <w:r w:rsidRPr="00306D1A">
          <w:rPr>
            <w:i/>
            <w:highlight w:val="yellow"/>
            <w:rPrChange w:id="1255" w:author="John Moehrke" w:date="2019-11-15T12:09:00Z">
              <w:rPr>
                <w:i/>
              </w:rPr>
            </w:rPrChange>
          </w:rPr>
          <w:t>TODO: Diagram QEDm consumption side</w:t>
        </w:r>
      </w:ins>
    </w:p>
    <w:p w14:paraId="0D595B02" w14:textId="4BA6327B" w:rsidR="00D164ED" w:rsidRDefault="00D164ED" w:rsidP="00167DB7">
      <w:pPr>
        <w:rPr>
          <w:ins w:id="1256" w:author="John Moehrke" w:date="2019-11-14T14:18:00Z"/>
          <w:i/>
        </w:rPr>
      </w:pPr>
      <w:ins w:id="1257" w:author="John Moehrke" w:date="2019-11-14T14:18:00Z">
        <w:r>
          <w:rPr>
            <w:i/>
          </w:rPr>
          <w:t xml:space="preserve">Source for </w:t>
        </w:r>
        <w:proofErr w:type="spellStart"/>
        <w:r>
          <w:rPr>
            <w:i/>
          </w:rPr>
          <w:t>WebSequence</w:t>
        </w:r>
        <w:proofErr w:type="spellEnd"/>
        <w:r>
          <w:rPr>
            <w:i/>
          </w:rPr>
          <w:t xml:space="preserve"> diagram above</w:t>
        </w:r>
      </w:ins>
    </w:p>
    <w:p w14:paraId="2CF69777" w14:textId="6BEE1D3A" w:rsidR="007E3E61" w:rsidRPr="007E3E61" w:rsidRDefault="007E3E61" w:rsidP="007E3E61">
      <w:pPr>
        <w:rPr>
          <w:ins w:id="1258" w:author="John Moehrke" w:date="2019-11-14T16:08:00Z"/>
          <w:rStyle w:val="XMLname"/>
        </w:rPr>
      </w:pPr>
      <w:ins w:id="1259" w:author="John Moehrke" w:date="2019-11-14T16:08:00Z">
        <w:r w:rsidRPr="007E3E61">
          <w:rPr>
            <w:rStyle w:val="XMLname"/>
          </w:rPr>
          <w:t>title FHIR MHD</w:t>
        </w:r>
      </w:ins>
      <w:ins w:id="1260" w:author="John Moehrke" w:date="2019-11-14T16:09:00Z">
        <w:r>
          <w:rPr>
            <w:rStyle w:val="XMLname"/>
          </w:rPr>
          <w:t>S</w:t>
        </w:r>
      </w:ins>
      <w:ins w:id="1261" w:author="John Moehrke" w:date="2019-11-14T16:08:00Z">
        <w:r w:rsidRPr="007E3E61">
          <w:rPr>
            <w:rStyle w:val="XMLname"/>
          </w:rPr>
          <w:t xml:space="preserve"> Controlled Exchange (100% FHIR)</w:t>
        </w:r>
      </w:ins>
    </w:p>
    <w:p w14:paraId="0B1D7BC3" w14:textId="77777777" w:rsidR="007E3E61" w:rsidRPr="007E3E61" w:rsidRDefault="007E3E61" w:rsidP="007E3E61">
      <w:pPr>
        <w:rPr>
          <w:ins w:id="1262" w:author="John Moehrke" w:date="2019-11-14T16:08:00Z"/>
          <w:rStyle w:val="XMLname"/>
        </w:rPr>
      </w:pPr>
    </w:p>
    <w:p w14:paraId="05219EEB" w14:textId="77777777" w:rsidR="007E3E61" w:rsidRPr="007E3E61" w:rsidRDefault="007E3E61" w:rsidP="007E3E61">
      <w:pPr>
        <w:rPr>
          <w:ins w:id="1263" w:author="John Moehrke" w:date="2019-11-14T16:08:00Z"/>
          <w:rStyle w:val="XMLname"/>
        </w:rPr>
      </w:pPr>
      <w:ins w:id="1264" w:author="John Moehrke" w:date="2019-11-14T16:08:00Z">
        <w:r w:rsidRPr="007E3E61">
          <w:rPr>
            <w:rStyle w:val="XMLname"/>
          </w:rPr>
          <w:t>participant Source</w:t>
        </w:r>
      </w:ins>
    </w:p>
    <w:p w14:paraId="75DA3DE3" w14:textId="77777777" w:rsidR="007E3E61" w:rsidRPr="007E3E61" w:rsidRDefault="007E3E61" w:rsidP="007E3E61">
      <w:pPr>
        <w:rPr>
          <w:ins w:id="1265" w:author="John Moehrke" w:date="2019-11-14T16:08:00Z"/>
          <w:rStyle w:val="XMLname"/>
        </w:rPr>
      </w:pPr>
      <w:ins w:id="1266" w:author="John Moehrke" w:date="2019-11-14T16:08:00Z">
        <w:r w:rsidRPr="007E3E61">
          <w:rPr>
            <w:rStyle w:val="XMLname"/>
          </w:rPr>
          <w:t>participant Patient</w:t>
        </w:r>
      </w:ins>
    </w:p>
    <w:p w14:paraId="50852739" w14:textId="77777777" w:rsidR="007E3E61" w:rsidRPr="007E3E61" w:rsidRDefault="007E3E61" w:rsidP="007E3E61">
      <w:pPr>
        <w:rPr>
          <w:ins w:id="1267" w:author="John Moehrke" w:date="2019-11-14T16:08:00Z"/>
          <w:rStyle w:val="XMLname"/>
        </w:rPr>
      </w:pPr>
      <w:ins w:id="1268" w:author="John Moehrke" w:date="2019-11-14T16:08:00Z">
        <w:r w:rsidRPr="007E3E61">
          <w:rPr>
            <w:rStyle w:val="XMLname"/>
          </w:rPr>
          <w:lastRenderedPageBreak/>
          <w:t>participant PMIR</w:t>
        </w:r>
      </w:ins>
    </w:p>
    <w:p w14:paraId="1F3E95FE" w14:textId="77777777" w:rsidR="007E3E61" w:rsidRPr="007E3E61" w:rsidRDefault="007E3E61" w:rsidP="007E3E61">
      <w:pPr>
        <w:rPr>
          <w:ins w:id="1269" w:author="John Moehrke" w:date="2019-11-14T16:08:00Z"/>
          <w:rStyle w:val="XMLname"/>
        </w:rPr>
      </w:pPr>
      <w:ins w:id="1270" w:author="John Moehrke" w:date="2019-11-14T16:08:00Z">
        <w:r w:rsidRPr="007E3E61">
          <w:rPr>
            <w:rStyle w:val="XMLname"/>
          </w:rPr>
          <w:t>participant CA</w:t>
        </w:r>
      </w:ins>
    </w:p>
    <w:p w14:paraId="3F0CF469" w14:textId="77777777" w:rsidR="007E3E61" w:rsidRPr="007E3E61" w:rsidRDefault="007E3E61" w:rsidP="007E3E61">
      <w:pPr>
        <w:rPr>
          <w:ins w:id="1271" w:author="John Moehrke" w:date="2019-11-14T16:08:00Z"/>
          <w:rStyle w:val="XMLname"/>
        </w:rPr>
      </w:pPr>
      <w:ins w:id="1272" w:author="John Moehrke" w:date="2019-11-14T16:08:00Z">
        <w:r w:rsidRPr="007E3E61">
          <w:rPr>
            <w:rStyle w:val="XMLname"/>
          </w:rPr>
          <w:t>participant Directory</w:t>
        </w:r>
      </w:ins>
    </w:p>
    <w:p w14:paraId="6F093064" w14:textId="77777777" w:rsidR="007E3E61" w:rsidRPr="007E3E61" w:rsidRDefault="007E3E61" w:rsidP="007E3E61">
      <w:pPr>
        <w:rPr>
          <w:ins w:id="1273" w:author="John Moehrke" w:date="2019-11-14T16:08:00Z"/>
          <w:rStyle w:val="XMLname"/>
        </w:rPr>
      </w:pPr>
      <w:ins w:id="1274" w:author="John Moehrke" w:date="2019-11-14T16:08:00Z">
        <w:r w:rsidRPr="007E3E61">
          <w:rPr>
            <w:rStyle w:val="XMLname"/>
          </w:rPr>
          <w:t>participant Audit Repo</w:t>
        </w:r>
      </w:ins>
    </w:p>
    <w:p w14:paraId="4E925AC6" w14:textId="77777777" w:rsidR="007E3E61" w:rsidRPr="007E3E61" w:rsidRDefault="007E3E61" w:rsidP="007E3E61">
      <w:pPr>
        <w:rPr>
          <w:ins w:id="1275" w:author="John Moehrke" w:date="2019-11-14T16:08:00Z"/>
          <w:rStyle w:val="XMLname"/>
        </w:rPr>
      </w:pPr>
      <w:ins w:id="1276" w:author="John Moehrke" w:date="2019-11-14T16:08:00Z">
        <w:r w:rsidRPr="007E3E61">
          <w:rPr>
            <w:rStyle w:val="XMLname"/>
          </w:rPr>
          <w:t>participant Registry</w:t>
        </w:r>
      </w:ins>
    </w:p>
    <w:p w14:paraId="5FB12DE0" w14:textId="77777777" w:rsidR="007E3E61" w:rsidRPr="007E3E61" w:rsidRDefault="007E3E61" w:rsidP="007E3E61">
      <w:pPr>
        <w:rPr>
          <w:ins w:id="1277" w:author="John Moehrke" w:date="2019-11-14T16:08:00Z"/>
          <w:rStyle w:val="XMLname"/>
        </w:rPr>
      </w:pPr>
      <w:ins w:id="1278" w:author="John Moehrke" w:date="2019-11-14T16:08:00Z">
        <w:r w:rsidRPr="007E3E61">
          <w:rPr>
            <w:rStyle w:val="XMLname"/>
          </w:rPr>
          <w:t>participant Recipient</w:t>
        </w:r>
      </w:ins>
    </w:p>
    <w:p w14:paraId="2B39E350" w14:textId="77777777" w:rsidR="007E3E61" w:rsidRPr="007E3E61" w:rsidRDefault="007E3E61" w:rsidP="007E3E61">
      <w:pPr>
        <w:rPr>
          <w:ins w:id="1279" w:author="John Moehrke" w:date="2019-11-14T16:08:00Z"/>
          <w:rStyle w:val="XMLname"/>
        </w:rPr>
      </w:pPr>
    </w:p>
    <w:p w14:paraId="66D22DFB" w14:textId="77777777" w:rsidR="007E3E61" w:rsidRPr="007E3E61" w:rsidRDefault="007E3E61" w:rsidP="007E3E61">
      <w:pPr>
        <w:rPr>
          <w:ins w:id="1280" w:author="John Moehrke" w:date="2019-11-14T16:08:00Z"/>
          <w:rStyle w:val="XMLname"/>
        </w:rPr>
      </w:pPr>
      <w:ins w:id="1281" w:author="John Moehrke" w:date="2019-11-14T16:08:00Z">
        <w:r w:rsidRPr="007E3E61">
          <w:rPr>
            <w:rStyle w:val="XMLname"/>
          </w:rPr>
          <w:t xml:space="preserve">note over CA </w:t>
        </w:r>
      </w:ins>
    </w:p>
    <w:p w14:paraId="283ADFAF" w14:textId="77777777" w:rsidR="007E3E61" w:rsidRPr="007E3E61" w:rsidRDefault="007E3E61" w:rsidP="007E3E61">
      <w:pPr>
        <w:rPr>
          <w:ins w:id="1282" w:author="John Moehrke" w:date="2019-11-14T16:08:00Z"/>
          <w:rStyle w:val="XMLname"/>
        </w:rPr>
      </w:pPr>
      <w:ins w:id="1283" w:author="John Moehrke" w:date="2019-11-14T16:08:00Z">
        <w:r w:rsidRPr="007E3E61">
          <w:rPr>
            <w:rStyle w:val="XMLname"/>
          </w:rPr>
          <w:t xml:space="preserve">All (ATNA) system </w:t>
        </w:r>
      </w:ins>
    </w:p>
    <w:p w14:paraId="75A40CD2" w14:textId="77777777" w:rsidR="007E3E61" w:rsidRPr="007E3E61" w:rsidRDefault="007E3E61" w:rsidP="007E3E61">
      <w:pPr>
        <w:rPr>
          <w:ins w:id="1284" w:author="John Moehrke" w:date="2019-11-14T16:08:00Z"/>
          <w:rStyle w:val="XMLname"/>
        </w:rPr>
      </w:pPr>
      <w:ins w:id="1285" w:author="John Moehrke" w:date="2019-11-14T16:08:00Z">
        <w:r w:rsidRPr="007E3E61">
          <w:rPr>
            <w:rStyle w:val="XMLname"/>
          </w:rPr>
          <w:t>and org identities</w:t>
        </w:r>
      </w:ins>
    </w:p>
    <w:p w14:paraId="318CC2BC" w14:textId="77777777" w:rsidR="007E3E61" w:rsidRPr="007E3E61" w:rsidRDefault="007E3E61" w:rsidP="007E3E61">
      <w:pPr>
        <w:rPr>
          <w:ins w:id="1286" w:author="John Moehrke" w:date="2019-11-14T16:08:00Z"/>
          <w:rStyle w:val="XMLname"/>
        </w:rPr>
      </w:pPr>
      <w:ins w:id="1287" w:author="John Moehrke" w:date="2019-11-14T16:08:00Z">
        <w:r w:rsidRPr="007E3E61">
          <w:rPr>
            <w:rStyle w:val="XMLname"/>
          </w:rPr>
          <w:t>chained here.</w:t>
        </w:r>
      </w:ins>
    </w:p>
    <w:p w14:paraId="00177640" w14:textId="77777777" w:rsidR="007E3E61" w:rsidRPr="007E3E61" w:rsidRDefault="007E3E61" w:rsidP="007E3E61">
      <w:pPr>
        <w:rPr>
          <w:ins w:id="1288" w:author="John Moehrke" w:date="2019-11-14T16:08:00Z"/>
          <w:rStyle w:val="XMLname"/>
        </w:rPr>
      </w:pPr>
      <w:ins w:id="1289" w:author="John Moehrke" w:date="2019-11-14T16:08:00Z">
        <w:r w:rsidRPr="007E3E61">
          <w:rPr>
            <w:rStyle w:val="XMLname"/>
          </w:rPr>
          <w:t>???</w:t>
        </w:r>
      </w:ins>
    </w:p>
    <w:p w14:paraId="1F202176" w14:textId="77777777" w:rsidR="007E3E61" w:rsidRPr="007E3E61" w:rsidRDefault="007E3E61" w:rsidP="007E3E61">
      <w:pPr>
        <w:rPr>
          <w:ins w:id="1290" w:author="John Moehrke" w:date="2019-11-14T16:08:00Z"/>
          <w:rStyle w:val="XMLname"/>
        </w:rPr>
      </w:pPr>
      <w:ins w:id="1291" w:author="John Moehrke" w:date="2019-11-14T16:08:00Z">
        <w:r w:rsidRPr="007E3E61">
          <w:rPr>
            <w:rStyle w:val="XMLname"/>
          </w:rPr>
          <w:t>end note</w:t>
        </w:r>
      </w:ins>
    </w:p>
    <w:p w14:paraId="2EB065CA" w14:textId="77777777" w:rsidR="007E3E61" w:rsidRPr="007E3E61" w:rsidRDefault="007E3E61" w:rsidP="007E3E61">
      <w:pPr>
        <w:rPr>
          <w:ins w:id="1292" w:author="John Moehrke" w:date="2019-11-14T16:08:00Z"/>
          <w:rStyle w:val="XMLname"/>
        </w:rPr>
      </w:pPr>
    </w:p>
    <w:p w14:paraId="403DC728" w14:textId="77777777" w:rsidR="007E3E61" w:rsidRPr="007E3E61" w:rsidRDefault="007E3E61" w:rsidP="007E3E61">
      <w:pPr>
        <w:rPr>
          <w:ins w:id="1293" w:author="John Moehrke" w:date="2019-11-14T16:08:00Z"/>
          <w:rStyle w:val="XMLname"/>
        </w:rPr>
      </w:pPr>
      <w:ins w:id="1294" w:author="John Moehrke" w:date="2019-11-14T16:08:00Z">
        <w:r w:rsidRPr="007E3E61">
          <w:rPr>
            <w:rStyle w:val="XMLname"/>
          </w:rPr>
          <w:t>note over Directory</w:t>
        </w:r>
      </w:ins>
    </w:p>
    <w:p w14:paraId="1D0E1C08" w14:textId="77777777" w:rsidR="007E3E61" w:rsidRPr="007E3E61" w:rsidRDefault="007E3E61" w:rsidP="007E3E61">
      <w:pPr>
        <w:rPr>
          <w:ins w:id="1295" w:author="John Moehrke" w:date="2019-11-14T16:08:00Z"/>
          <w:rStyle w:val="XMLname"/>
        </w:rPr>
      </w:pPr>
      <w:ins w:id="1296" w:author="John Moehrke" w:date="2019-11-14T16:08:00Z">
        <w:r w:rsidRPr="007E3E61">
          <w:rPr>
            <w:rStyle w:val="XMLname"/>
          </w:rPr>
          <w:t xml:space="preserve">Only Registry and </w:t>
        </w:r>
      </w:ins>
    </w:p>
    <w:p w14:paraId="415611DC" w14:textId="77777777" w:rsidR="007E3E61" w:rsidRPr="007E3E61" w:rsidRDefault="007E3E61" w:rsidP="007E3E61">
      <w:pPr>
        <w:rPr>
          <w:ins w:id="1297" w:author="John Moehrke" w:date="2019-11-14T16:08:00Z"/>
          <w:rStyle w:val="XMLname"/>
        </w:rPr>
      </w:pPr>
      <w:ins w:id="1298" w:author="John Moehrke" w:date="2019-11-14T16:08:00Z">
        <w:r w:rsidRPr="007E3E61">
          <w:rPr>
            <w:rStyle w:val="XMLname"/>
          </w:rPr>
          <w:t xml:space="preserve">Audit Repo </w:t>
        </w:r>
      </w:ins>
    </w:p>
    <w:p w14:paraId="1DF7EC2E" w14:textId="77777777" w:rsidR="007E3E61" w:rsidRPr="007E3E61" w:rsidRDefault="007E3E61" w:rsidP="007E3E61">
      <w:pPr>
        <w:rPr>
          <w:ins w:id="1299" w:author="John Moehrke" w:date="2019-11-14T16:08:00Z"/>
          <w:rStyle w:val="XMLname"/>
        </w:rPr>
      </w:pPr>
      <w:ins w:id="1300" w:author="John Moehrke" w:date="2019-11-14T16:08:00Z">
        <w:r w:rsidRPr="007E3E61">
          <w:rPr>
            <w:rStyle w:val="XMLname"/>
          </w:rPr>
          <w:t xml:space="preserve">endpoints need </w:t>
        </w:r>
      </w:ins>
    </w:p>
    <w:p w14:paraId="4B2C7096" w14:textId="77777777" w:rsidR="007E3E61" w:rsidRPr="007E3E61" w:rsidRDefault="007E3E61" w:rsidP="007E3E61">
      <w:pPr>
        <w:rPr>
          <w:ins w:id="1301" w:author="John Moehrke" w:date="2019-11-14T16:08:00Z"/>
          <w:rStyle w:val="XMLname"/>
        </w:rPr>
      </w:pPr>
      <w:ins w:id="1302" w:author="John Moehrke" w:date="2019-11-14T16:08:00Z">
        <w:r w:rsidRPr="007E3E61">
          <w:rPr>
            <w:rStyle w:val="XMLname"/>
          </w:rPr>
          <w:t>published here</w:t>
        </w:r>
      </w:ins>
    </w:p>
    <w:p w14:paraId="02E7F619" w14:textId="77777777" w:rsidR="007E3E61" w:rsidRPr="007E3E61" w:rsidRDefault="007E3E61" w:rsidP="007E3E61">
      <w:pPr>
        <w:rPr>
          <w:ins w:id="1303" w:author="John Moehrke" w:date="2019-11-14T16:08:00Z"/>
          <w:rStyle w:val="XMLname"/>
        </w:rPr>
      </w:pPr>
      <w:ins w:id="1304" w:author="John Moehrke" w:date="2019-11-14T16:08:00Z">
        <w:r w:rsidRPr="007E3E61">
          <w:rPr>
            <w:rStyle w:val="XMLname"/>
          </w:rPr>
          <w:t>???</w:t>
        </w:r>
      </w:ins>
    </w:p>
    <w:p w14:paraId="17D8DB20" w14:textId="77777777" w:rsidR="007E3E61" w:rsidRPr="007E3E61" w:rsidRDefault="007E3E61" w:rsidP="007E3E61">
      <w:pPr>
        <w:rPr>
          <w:ins w:id="1305" w:author="John Moehrke" w:date="2019-11-14T16:08:00Z"/>
          <w:rStyle w:val="XMLname"/>
        </w:rPr>
      </w:pPr>
      <w:ins w:id="1306" w:author="John Moehrke" w:date="2019-11-14T16:08:00Z">
        <w:r w:rsidRPr="007E3E61">
          <w:rPr>
            <w:rStyle w:val="XMLname"/>
          </w:rPr>
          <w:t>end note</w:t>
        </w:r>
      </w:ins>
    </w:p>
    <w:p w14:paraId="755B1D63" w14:textId="77777777" w:rsidR="007E3E61" w:rsidRPr="007E3E61" w:rsidRDefault="007E3E61" w:rsidP="007E3E61">
      <w:pPr>
        <w:rPr>
          <w:ins w:id="1307" w:author="John Moehrke" w:date="2019-11-14T16:08:00Z"/>
          <w:rStyle w:val="XMLname"/>
        </w:rPr>
      </w:pPr>
    </w:p>
    <w:p w14:paraId="438349BD" w14:textId="77777777" w:rsidR="007E3E61" w:rsidRPr="007E3E61" w:rsidRDefault="007E3E61" w:rsidP="007E3E61">
      <w:pPr>
        <w:rPr>
          <w:ins w:id="1308" w:author="John Moehrke" w:date="2019-11-14T16:08:00Z"/>
          <w:rStyle w:val="XMLname"/>
        </w:rPr>
      </w:pPr>
      <w:ins w:id="1309" w:author="John Moehrke" w:date="2019-11-14T16:08:00Z">
        <w:r w:rsidRPr="007E3E61">
          <w:rPr>
            <w:rStyle w:val="XMLname"/>
          </w:rPr>
          <w:t>note over Audit Repo</w:t>
        </w:r>
      </w:ins>
    </w:p>
    <w:p w14:paraId="1EB0AB5B" w14:textId="77777777" w:rsidR="007E3E61" w:rsidRPr="007E3E61" w:rsidRDefault="007E3E61" w:rsidP="007E3E61">
      <w:pPr>
        <w:rPr>
          <w:ins w:id="1310" w:author="John Moehrke" w:date="2019-11-14T16:08:00Z"/>
          <w:rStyle w:val="XMLname"/>
        </w:rPr>
      </w:pPr>
      <w:ins w:id="1311" w:author="John Moehrke" w:date="2019-11-14T16:08:00Z">
        <w:r w:rsidRPr="007E3E61">
          <w:rPr>
            <w:rStyle w:val="XMLname"/>
          </w:rPr>
          <w:t>All security</w:t>
        </w:r>
      </w:ins>
    </w:p>
    <w:p w14:paraId="7AAA97C6" w14:textId="77777777" w:rsidR="007E3E61" w:rsidRPr="007E3E61" w:rsidRDefault="007E3E61" w:rsidP="007E3E61">
      <w:pPr>
        <w:rPr>
          <w:ins w:id="1312" w:author="John Moehrke" w:date="2019-11-14T16:08:00Z"/>
          <w:rStyle w:val="XMLname"/>
        </w:rPr>
      </w:pPr>
      <w:ins w:id="1313" w:author="John Moehrke" w:date="2019-11-14T16:08:00Z">
        <w:r w:rsidRPr="007E3E61">
          <w:rPr>
            <w:rStyle w:val="XMLname"/>
          </w:rPr>
          <w:t>and privacy</w:t>
        </w:r>
      </w:ins>
    </w:p>
    <w:p w14:paraId="7D8D7F56" w14:textId="77777777" w:rsidR="007E3E61" w:rsidRPr="007E3E61" w:rsidRDefault="007E3E61" w:rsidP="007E3E61">
      <w:pPr>
        <w:rPr>
          <w:ins w:id="1314" w:author="John Moehrke" w:date="2019-11-14T16:08:00Z"/>
          <w:rStyle w:val="XMLname"/>
        </w:rPr>
      </w:pPr>
      <w:ins w:id="1315" w:author="John Moehrke" w:date="2019-11-14T16:08:00Z">
        <w:r w:rsidRPr="007E3E61">
          <w:rPr>
            <w:rStyle w:val="XMLname"/>
          </w:rPr>
          <w:t xml:space="preserve">events are </w:t>
        </w:r>
      </w:ins>
    </w:p>
    <w:p w14:paraId="385B028D" w14:textId="77777777" w:rsidR="007E3E61" w:rsidRPr="007E3E61" w:rsidRDefault="007E3E61" w:rsidP="007E3E61">
      <w:pPr>
        <w:rPr>
          <w:ins w:id="1316" w:author="John Moehrke" w:date="2019-11-14T16:08:00Z"/>
          <w:rStyle w:val="XMLname"/>
        </w:rPr>
      </w:pPr>
      <w:ins w:id="1317" w:author="John Moehrke" w:date="2019-11-14T16:08:00Z">
        <w:r w:rsidRPr="007E3E61">
          <w:rPr>
            <w:rStyle w:val="XMLname"/>
          </w:rPr>
          <w:t>logged here</w:t>
        </w:r>
      </w:ins>
    </w:p>
    <w:p w14:paraId="167D9BE3" w14:textId="77777777" w:rsidR="007E3E61" w:rsidRPr="007E3E61" w:rsidRDefault="007E3E61" w:rsidP="007E3E61">
      <w:pPr>
        <w:rPr>
          <w:ins w:id="1318" w:author="John Moehrke" w:date="2019-11-14T16:08:00Z"/>
          <w:rStyle w:val="XMLname"/>
        </w:rPr>
      </w:pPr>
      <w:ins w:id="1319" w:author="John Moehrke" w:date="2019-11-14T16:08:00Z">
        <w:r w:rsidRPr="007E3E61">
          <w:rPr>
            <w:rStyle w:val="XMLname"/>
          </w:rPr>
          <w:t>end note</w:t>
        </w:r>
      </w:ins>
    </w:p>
    <w:p w14:paraId="6BD223EF" w14:textId="77777777" w:rsidR="007E3E61" w:rsidRPr="007E3E61" w:rsidRDefault="007E3E61" w:rsidP="007E3E61">
      <w:pPr>
        <w:rPr>
          <w:ins w:id="1320" w:author="John Moehrke" w:date="2019-11-14T16:08:00Z"/>
          <w:rStyle w:val="XMLname"/>
        </w:rPr>
      </w:pPr>
    </w:p>
    <w:p w14:paraId="77B98B2C" w14:textId="77777777" w:rsidR="007E3E61" w:rsidRPr="007E3E61" w:rsidRDefault="007E3E61" w:rsidP="007E3E61">
      <w:pPr>
        <w:rPr>
          <w:ins w:id="1321" w:author="John Moehrke" w:date="2019-11-14T16:08:00Z"/>
          <w:rStyle w:val="XMLname"/>
        </w:rPr>
      </w:pPr>
      <w:ins w:id="1322" w:author="John Moehrke" w:date="2019-11-14T16:08:00Z">
        <w:r w:rsidRPr="007E3E61">
          <w:rPr>
            <w:rStyle w:val="XMLname"/>
          </w:rPr>
          <w:t>opt Patient identity (PMIR feed)</w:t>
        </w:r>
      </w:ins>
    </w:p>
    <w:p w14:paraId="241D00DC" w14:textId="77777777" w:rsidR="007E3E61" w:rsidRPr="007E3E61" w:rsidRDefault="007E3E61" w:rsidP="007E3E61">
      <w:pPr>
        <w:rPr>
          <w:ins w:id="1323" w:author="John Moehrke" w:date="2019-11-14T16:08:00Z"/>
          <w:rStyle w:val="XMLname"/>
        </w:rPr>
      </w:pPr>
      <w:ins w:id="1324" w:author="John Moehrke" w:date="2019-11-14T16:08:00Z">
        <w:r w:rsidRPr="007E3E61">
          <w:rPr>
            <w:rStyle w:val="XMLname"/>
          </w:rPr>
          <w:t>Patient-&gt;Source: visits source</w:t>
        </w:r>
      </w:ins>
    </w:p>
    <w:p w14:paraId="07B6C4BA" w14:textId="77777777" w:rsidR="007E3E61" w:rsidRPr="007E3E61" w:rsidRDefault="007E3E61" w:rsidP="007E3E61">
      <w:pPr>
        <w:rPr>
          <w:ins w:id="1325" w:author="John Moehrke" w:date="2019-11-14T16:08:00Z"/>
          <w:rStyle w:val="XMLname"/>
        </w:rPr>
      </w:pPr>
      <w:ins w:id="1326" w:author="John Moehrke" w:date="2019-11-14T16:08:00Z">
        <w:r w:rsidRPr="007E3E61">
          <w:rPr>
            <w:rStyle w:val="XMLname"/>
          </w:rPr>
          <w:t>Source-&gt;PMIR: update Patient Identity</w:t>
        </w:r>
      </w:ins>
    </w:p>
    <w:p w14:paraId="09A5CE05" w14:textId="77777777" w:rsidR="007E3E61" w:rsidRPr="007E3E61" w:rsidRDefault="007E3E61" w:rsidP="007E3E61">
      <w:pPr>
        <w:rPr>
          <w:ins w:id="1327" w:author="John Moehrke" w:date="2019-11-14T16:08:00Z"/>
          <w:rStyle w:val="XMLname"/>
        </w:rPr>
      </w:pPr>
      <w:ins w:id="1328" w:author="John Moehrke" w:date="2019-11-14T16:08:00Z">
        <w:r w:rsidRPr="007E3E61">
          <w:rPr>
            <w:rStyle w:val="XMLname"/>
          </w:rPr>
          <w:t>PMIR-&gt;PMIR: cross-reference to Patient Master Identity</w:t>
        </w:r>
      </w:ins>
    </w:p>
    <w:p w14:paraId="38DD3D01" w14:textId="77777777" w:rsidR="007E3E61" w:rsidRPr="007E3E61" w:rsidRDefault="007E3E61" w:rsidP="007E3E61">
      <w:pPr>
        <w:rPr>
          <w:ins w:id="1329" w:author="John Moehrke" w:date="2019-11-14T16:08:00Z"/>
          <w:rStyle w:val="XMLname"/>
        </w:rPr>
      </w:pPr>
      <w:ins w:id="1330" w:author="John Moehrke" w:date="2019-11-14T16:08:00Z">
        <w:r w:rsidRPr="007E3E61">
          <w:rPr>
            <w:rStyle w:val="XMLname"/>
          </w:rPr>
          <w:t xml:space="preserve">PMIR-&gt;Registry: update </w:t>
        </w:r>
        <w:proofErr w:type="spellStart"/>
        <w:r w:rsidRPr="007E3E61">
          <w:rPr>
            <w:rStyle w:val="XMLname"/>
          </w:rPr>
          <w:t>Paient</w:t>
        </w:r>
        <w:proofErr w:type="spellEnd"/>
        <w:r w:rsidRPr="007E3E61">
          <w:rPr>
            <w:rStyle w:val="XMLname"/>
          </w:rPr>
          <w:t xml:space="preserve"> Master Identity</w:t>
        </w:r>
      </w:ins>
    </w:p>
    <w:p w14:paraId="1A7A2921" w14:textId="77777777" w:rsidR="007E3E61" w:rsidRPr="007E3E61" w:rsidRDefault="007E3E61" w:rsidP="007E3E61">
      <w:pPr>
        <w:rPr>
          <w:ins w:id="1331" w:author="John Moehrke" w:date="2019-11-14T16:08:00Z"/>
          <w:rStyle w:val="XMLname"/>
        </w:rPr>
      </w:pPr>
      <w:ins w:id="1332" w:author="John Moehrke" w:date="2019-11-14T16:08:00Z">
        <w:r w:rsidRPr="007E3E61">
          <w:rPr>
            <w:rStyle w:val="XMLname"/>
          </w:rPr>
          <w:t>end</w:t>
        </w:r>
      </w:ins>
    </w:p>
    <w:p w14:paraId="5B88A1B1" w14:textId="77777777" w:rsidR="007E3E61" w:rsidRPr="007E3E61" w:rsidRDefault="007E3E61" w:rsidP="007E3E61">
      <w:pPr>
        <w:rPr>
          <w:ins w:id="1333" w:author="John Moehrke" w:date="2019-11-14T16:08:00Z"/>
          <w:rStyle w:val="XMLname"/>
        </w:rPr>
      </w:pPr>
    </w:p>
    <w:p w14:paraId="23AFE0D0" w14:textId="77777777" w:rsidR="007E3E61" w:rsidRPr="007E3E61" w:rsidRDefault="007E3E61" w:rsidP="007E3E61">
      <w:pPr>
        <w:rPr>
          <w:ins w:id="1334" w:author="John Moehrke" w:date="2019-11-14T16:08:00Z"/>
          <w:rStyle w:val="XMLname"/>
        </w:rPr>
      </w:pPr>
      <w:ins w:id="1335" w:author="John Moehrke" w:date="2019-11-14T16:08:00Z">
        <w:r w:rsidRPr="007E3E61">
          <w:rPr>
            <w:rStyle w:val="XMLname"/>
          </w:rPr>
          <w:t>opt publish new document (MHD)</w:t>
        </w:r>
      </w:ins>
    </w:p>
    <w:p w14:paraId="2D50596A" w14:textId="77777777" w:rsidR="007E3E61" w:rsidRPr="007E3E61" w:rsidRDefault="007E3E61" w:rsidP="007E3E61">
      <w:pPr>
        <w:rPr>
          <w:ins w:id="1336" w:author="John Moehrke" w:date="2019-11-14T16:08:00Z"/>
          <w:rStyle w:val="XMLname"/>
        </w:rPr>
      </w:pPr>
      <w:ins w:id="1337" w:author="John Moehrke" w:date="2019-11-14T16:08:00Z">
        <w:r w:rsidRPr="007E3E61">
          <w:rPr>
            <w:rStyle w:val="XMLname"/>
          </w:rPr>
          <w:t>Source-&gt;PMIR: discover Patient Master Identity (PIXm)</w:t>
        </w:r>
      </w:ins>
    </w:p>
    <w:p w14:paraId="7E8306C7" w14:textId="77777777" w:rsidR="007E3E61" w:rsidRPr="007E3E61" w:rsidRDefault="007E3E61" w:rsidP="007E3E61">
      <w:pPr>
        <w:rPr>
          <w:ins w:id="1338" w:author="John Moehrke" w:date="2019-11-14T16:08:00Z"/>
          <w:rStyle w:val="XMLname"/>
        </w:rPr>
      </w:pPr>
      <w:ins w:id="1339" w:author="John Moehrke" w:date="2019-11-14T16:08:00Z">
        <w:r w:rsidRPr="007E3E61">
          <w:rPr>
            <w:rStyle w:val="XMLname"/>
          </w:rPr>
          <w:t>note right of Source</w:t>
        </w:r>
      </w:ins>
    </w:p>
    <w:p w14:paraId="03A8073E" w14:textId="77777777" w:rsidR="007E3E61" w:rsidRPr="007E3E61" w:rsidRDefault="007E3E61" w:rsidP="007E3E61">
      <w:pPr>
        <w:rPr>
          <w:ins w:id="1340" w:author="John Moehrke" w:date="2019-11-14T16:08:00Z"/>
          <w:rStyle w:val="XMLname"/>
        </w:rPr>
      </w:pPr>
      <w:ins w:id="1341" w:author="John Moehrke" w:date="2019-11-14T16:08:00Z">
        <w:r w:rsidRPr="007E3E61">
          <w:rPr>
            <w:rStyle w:val="XMLname"/>
          </w:rPr>
          <w:t>keep document at Source</w:t>
        </w:r>
      </w:ins>
    </w:p>
    <w:p w14:paraId="602A8E3E" w14:textId="77777777" w:rsidR="007E3E61" w:rsidRPr="007E3E61" w:rsidRDefault="007E3E61" w:rsidP="007E3E61">
      <w:pPr>
        <w:rPr>
          <w:ins w:id="1342" w:author="John Moehrke" w:date="2019-11-14T16:08:00Z"/>
          <w:rStyle w:val="XMLname"/>
        </w:rPr>
      </w:pPr>
      <w:ins w:id="1343" w:author="John Moehrke" w:date="2019-11-14T16:08:00Z">
        <w:r w:rsidRPr="007E3E61">
          <w:rPr>
            <w:rStyle w:val="XMLname"/>
          </w:rPr>
          <w:t xml:space="preserve">i.e. MHD Provide and Register with no Binary, </w:t>
        </w:r>
      </w:ins>
    </w:p>
    <w:p w14:paraId="5B9FCD9E" w14:textId="77777777" w:rsidR="007E3E61" w:rsidRPr="007E3E61" w:rsidRDefault="007E3E61" w:rsidP="007E3E61">
      <w:pPr>
        <w:rPr>
          <w:ins w:id="1344" w:author="John Moehrke" w:date="2019-11-14T16:08:00Z"/>
          <w:rStyle w:val="XMLname"/>
        </w:rPr>
      </w:pPr>
      <w:proofErr w:type="gramStart"/>
      <w:ins w:id="1345" w:author="John Moehrke" w:date="2019-11-14T16:08:00Z">
        <w:r w:rsidRPr="007E3E61">
          <w:rPr>
            <w:rStyle w:val="XMLname"/>
          </w:rPr>
          <w:t>but .</w:t>
        </w:r>
        <w:proofErr w:type="gramEnd"/>
        <w:r w:rsidRPr="007E3E61">
          <w:rPr>
            <w:rStyle w:val="XMLname"/>
          </w:rPr>
          <w:t>attachment.url to Source service</w:t>
        </w:r>
      </w:ins>
    </w:p>
    <w:p w14:paraId="1CA01239" w14:textId="77777777" w:rsidR="007E3E61" w:rsidRPr="007E3E61" w:rsidRDefault="007E3E61" w:rsidP="007E3E61">
      <w:pPr>
        <w:rPr>
          <w:ins w:id="1346" w:author="John Moehrke" w:date="2019-11-14T16:08:00Z"/>
          <w:rStyle w:val="XMLname"/>
        </w:rPr>
      </w:pPr>
      <w:ins w:id="1347" w:author="John Moehrke" w:date="2019-11-14T16:08:00Z">
        <w:r w:rsidRPr="007E3E61">
          <w:rPr>
            <w:rStyle w:val="XMLname"/>
          </w:rPr>
          <w:t xml:space="preserve">end note </w:t>
        </w:r>
      </w:ins>
    </w:p>
    <w:p w14:paraId="43E7D6CB" w14:textId="77777777" w:rsidR="007E3E61" w:rsidRPr="007E3E61" w:rsidRDefault="007E3E61" w:rsidP="007E3E61">
      <w:pPr>
        <w:rPr>
          <w:ins w:id="1348" w:author="John Moehrke" w:date="2019-11-14T16:08:00Z"/>
          <w:rStyle w:val="XMLname"/>
        </w:rPr>
      </w:pPr>
      <w:ins w:id="1349" w:author="John Moehrke" w:date="2019-11-14T16:08:00Z">
        <w:r w:rsidRPr="007E3E61">
          <w:rPr>
            <w:rStyle w:val="XMLname"/>
          </w:rPr>
          <w:t>Source-&gt;Registry: publish New Document Reference (MHD provide)</w:t>
        </w:r>
      </w:ins>
    </w:p>
    <w:p w14:paraId="30280B87" w14:textId="77777777" w:rsidR="007E3E61" w:rsidRPr="007E3E61" w:rsidRDefault="007E3E61" w:rsidP="007E3E61">
      <w:pPr>
        <w:rPr>
          <w:ins w:id="1350" w:author="John Moehrke" w:date="2019-11-14T16:08:00Z"/>
          <w:rStyle w:val="XMLname"/>
        </w:rPr>
      </w:pPr>
      <w:ins w:id="1351" w:author="John Moehrke" w:date="2019-11-14T16:08:00Z">
        <w:r w:rsidRPr="007E3E61">
          <w:rPr>
            <w:rStyle w:val="XMLname"/>
          </w:rPr>
          <w:t>end</w:t>
        </w:r>
      </w:ins>
    </w:p>
    <w:p w14:paraId="0B4F1576" w14:textId="77777777" w:rsidR="007E3E61" w:rsidRPr="007E3E61" w:rsidRDefault="007E3E61" w:rsidP="007E3E61">
      <w:pPr>
        <w:rPr>
          <w:ins w:id="1352" w:author="John Moehrke" w:date="2019-11-14T16:08:00Z"/>
          <w:rStyle w:val="XMLname"/>
        </w:rPr>
      </w:pPr>
    </w:p>
    <w:p w14:paraId="73F6F40E" w14:textId="77777777" w:rsidR="007E3E61" w:rsidRPr="007E3E61" w:rsidRDefault="007E3E61" w:rsidP="007E3E61">
      <w:pPr>
        <w:rPr>
          <w:ins w:id="1353" w:author="John Moehrke" w:date="2019-11-14T16:08:00Z"/>
          <w:rStyle w:val="XMLname"/>
        </w:rPr>
      </w:pPr>
      <w:ins w:id="1354" w:author="John Moehrke" w:date="2019-11-14T16:08:00Z">
        <w:r w:rsidRPr="007E3E61">
          <w:rPr>
            <w:rStyle w:val="XMLname"/>
          </w:rPr>
          <w:t>opt discover Patient Master Identity and data (MHD)</w:t>
        </w:r>
      </w:ins>
    </w:p>
    <w:p w14:paraId="63FDB305" w14:textId="77777777" w:rsidR="007E3E61" w:rsidRPr="007E3E61" w:rsidRDefault="007E3E61" w:rsidP="007E3E61">
      <w:pPr>
        <w:rPr>
          <w:ins w:id="1355" w:author="John Moehrke" w:date="2019-11-14T16:08:00Z"/>
          <w:rStyle w:val="XMLname"/>
        </w:rPr>
      </w:pPr>
      <w:ins w:id="1356" w:author="John Moehrke" w:date="2019-11-14T16:08:00Z">
        <w:r w:rsidRPr="007E3E61">
          <w:rPr>
            <w:rStyle w:val="XMLname"/>
          </w:rPr>
          <w:t>Patient-&gt;Recipient: visits recipient</w:t>
        </w:r>
      </w:ins>
    </w:p>
    <w:p w14:paraId="16C9C36D" w14:textId="77777777" w:rsidR="007E3E61" w:rsidRPr="007E3E61" w:rsidRDefault="007E3E61" w:rsidP="007E3E61">
      <w:pPr>
        <w:rPr>
          <w:ins w:id="1357" w:author="John Moehrke" w:date="2019-11-14T16:08:00Z"/>
          <w:rStyle w:val="XMLname"/>
        </w:rPr>
      </w:pPr>
      <w:ins w:id="1358" w:author="John Moehrke" w:date="2019-11-14T16:08:00Z">
        <w:r w:rsidRPr="007E3E61">
          <w:rPr>
            <w:rStyle w:val="XMLname"/>
          </w:rPr>
          <w:t>Recipient-&gt;PMIR: update Patient Identity (PMIR feed)</w:t>
        </w:r>
      </w:ins>
    </w:p>
    <w:p w14:paraId="555AE2B2" w14:textId="77777777" w:rsidR="007E3E61" w:rsidRPr="007E3E61" w:rsidRDefault="007E3E61" w:rsidP="007E3E61">
      <w:pPr>
        <w:rPr>
          <w:ins w:id="1359" w:author="John Moehrke" w:date="2019-11-14T16:08:00Z"/>
          <w:rStyle w:val="XMLname"/>
        </w:rPr>
      </w:pPr>
      <w:ins w:id="1360" w:author="John Moehrke" w:date="2019-11-14T16:08:00Z">
        <w:r w:rsidRPr="007E3E61">
          <w:rPr>
            <w:rStyle w:val="XMLname"/>
          </w:rPr>
          <w:t>PMIR-&gt;PMIR: cross-reference to Patient Master Identity</w:t>
        </w:r>
      </w:ins>
    </w:p>
    <w:p w14:paraId="1AB7A60D" w14:textId="77777777" w:rsidR="007E3E61" w:rsidRPr="007E3E61" w:rsidRDefault="007E3E61" w:rsidP="007E3E61">
      <w:pPr>
        <w:rPr>
          <w:ins w:id="1361" w:author="John Moehrke" w:date="2019-11-14T16:08:00Z"/>
          <w:rStyle w:val="XMLname"/>
        </w:rPr>
      </w:pPr>
      <w:ins w:id="1362" w:author="John Moehrke" w:date="2019-11-14T16:08:00Z">
        <w:r w:rsidRPr="007E3E61">
          <w:rPr>
            <w:rStyle w:val="XMLname"/>
          </w:rPr>
          <w:t>Recipient-&gt;PMIR: discover Patient Master Identity (PIXm query)</w:t>
        </w:r>
      </w:ins>
    </w:p>
    <w:p w14:paraId="1269FCF8" w14:textId="77777777" w:rsidR="007E3E61" w:rsidRPr="007E3E61" w:rsidRDefault="007E3E61" w:rsidP="007E3E61">
      <w:pPr>
        <w:rPr>
          <w:ins w:id="1363" w:author="John Moehrke" w:date="2019-11-14T16:08:00Z"/>
          <w:rStyle w:val="XMLname"/>
        </w:rPr>
      </w:pPr>
      <w:ins w:id="1364" w:author="John Moehrke" w:date="2019-11-14T16:08:00Z">
        <w:r w:rsidRPr="007E3E61">
          <w:rPr>
            <w:rStyle w:val="XMLname"/>
          </w:rPr>
          <w:t>Recipient-&gt;+Registry: discovery Entry(s) (MHD query)</w:t>
        </w:r>
      </w:ins>
    </w:p>
    <w:p w14:paraId="071A6B12" w14:textId="77777777" w:rsidR="007E3E61" w:rsidRPr="007E3E61" w:rsidRDefault="007E3E61" w:rsidP="007E3E61">
      <w:pPr>
        <w:rPr>
          <w:ins w:id="1365" w:author="John Moehrke" w:date="2019-11-14T16:08:00Z"/>
          <w:rStyle w:val="XMLname"/>
        </w:rPr>
      </w:pPr>
      <w:ins w:id="1366" w:author="John Moehrke" w:date="2019-11-14T16:08:00Z">
        <w:r w:rsidRPr="007E3E61">
          <w:rPr>
            <w:rStyle w:val="XMLname"/>
          </w:rPr>
          <w:t>Registry-&gt;-Recipient: here are Entry(s)</w:t>
        </w:r>
      </w:ins>
    </w:p>
    <w:p w14:paraId="1B8A5520" w14:textId="77777777" w:rsidR="007E3E61" w:rsidRPr="007E3E61" w:rsidRDefault="007E3E61" w:rsidP="007E3E61">
      <w:pPr>
        <w:rPr>
          <w:ins w:id="1367" w:author="John Moehrke" w:date="2019-11-14T16:08:00Z"/>
          <w:rStyle w:val="XMLname"/>
        </w:rPr>
      </w:pPr>
      <w:ins w:id="1368" w:author="John Moehrke" w:date="2019-11-14T16:08:00Z">
        <w:r w:rsidRPr="007E3E61">
          <w:rPr>
            <w:rStyle w:val="XMLname"/>
          </w:rPr>
          <w:t>Recipient-&gt;+Source: Ask for data (MHD retrieve)</w:t>
        </w:r>
      </w:ins>
    </w:p>
    <w:p w14:paraId="24F08052" w14:textId="77777777" w:rsidR="007E3E61" w:rsidRPr="007E3E61" w:rsidRDefault="007E3E61" w:rsidP="007E3E61">
      <w:pPr>
        <w:rPr>
          <w:ins w:id="1369" w:author="John Moehrke" w:date="2019-11-14T16:08:00Z"/>
          <w:rStyle w:val="XMLname"/>
        </w:rPr>
      </w:pPr>
      <w:ins w:id="1370" w:author="John Moehrke" w:date="2019-11-14T16:08:00Z">
        <w:r w:rsidRPr="007E3E61">
          <w:rPr>
            <w:rStyle w:val="XMLname"/>
          </w:rPr>
          <w:t>Source-&gt;+Patient: is this Recipient authorized for this data?</w:t>
        </w:r>
      </w:ins>
    </w:p>
    <w:p w14:paraId="39779F82" w14:textId="77777777" w:rsidR="007E3E61" w:rsidRPr="007E3E61" w:rsidRDefault="007E3E61" w:rsidP="007E3E61">
      <w:pPr>
        <w:rPr>
          <w:ins w:id="1371" w:author="John Moehrke" w:date="2019-11-14T16:08:00Z"/>
          <w:rStyle w:val="XMLname"/>
        </w:rPr>
      </w:pPr>
      <w:ins w:id="1372" w:author="John Moehrke" w:date="2019-11-14T16:08:00Z">
        <w:r w:rsidRPr="007E3E61">
          <w:rPr>
            <w:rStyle w:val="XMLname"/>
          </w:rPr>
          <w:t>note right of Patient</w:t>
        </w:r>
      </w:ins>
    </w:p>
    <w:p w14:paraId="3D2F1046" w14:textId="77777777" w:rsidR="007E3E61" w:rsidRPr="007E3E61" w:rsidRDefault="007E3E61" w:rsidP="007E3E61">
      <w:pPr>
        <w:rPr>
          <w:ins w:id="1373" w:author="John Moehrke" w:date="2019-11-14T16:08:00Z"/>
          <w:rStyle w:val="XMLname"/>
        </w:rPr>
      </w:pPr>
      <w:ins w:id="1374" w:author="John Moehrke" w:date="2019-11-14T16:08:00Z">
        <w:r w:rsidRPr="007E3E61">
          <w:rPr>
            <w:rStyle w:val="XMLname"/>
          </w:rPr>
          <w:t xml:space="preserve">likely </w:t>
        </w:r>
        <w:proofErr w:type="spellStart"/>
        <w:r w:rsidRPr="007E3E61">
          <w:rPr>
            <w:rStyle w:val="XMLname"/>
          </w:rPr>
          <w:t>intenal</w:t>
        </w:r>
        <w:proofErr w:type="spellEnd"/>
        <w:r w:rsidRPr="007E3E61">
          <w:rPr>
            <w:rStyle w:val="XMLname"/>
          </w:rPr>
          <w:t xml:space="preserve"> to Source</w:t>
        </w:r>
      </w:ins>
    </w:p>
    <w:p w14:paraId="5190234C" w14:textId="77777777" w:rsidR="007E3E61" w:rsidRPr="007E3E61" w:rsidRDefault="007E3E61" w:rsidP="007E3E61">
      <w:pPr>
        <w:rPr>
          <w:ins w:id="1375" w:author="John Moehrke" w:date="2019-11-14T16:08:00Z"/>
          <w:rStyle w:val="XMLname"/>
        </w:rPr>
      </w:pPr>
      <w:ins w:id="1376" w:author="John Moehrke" w:date="2019-11-14T16:08:00Z">
        <w:r w:rsidRPr="007E3E61">
          <w:rPr>
            <w:rStyle w:val="XMLname"/>
          </w:rPr>
          <w:t xml:space="preserve">could be FHIR Consent </w:t>
        </w:r>
      </w:ins>
    </w:p>
    <w:p w14:paraId="21A6FA98" w14:textId="77777777" w:rsidR="007E3E61" w:rsidRPr="007E3E61" w:rsidRDefault="007E3E61" w:rsidP="007E3E61">
      <w:pPr>
        <w:rPr>
          <w:ins w:id="1377" w:author="John Moehrke" w:date="2019-11-14T16:08:00Z"/>
          <w:rStyle w:val="XMLname"/>
        </w:rPr>
      </w:pPr>
      <w:ins w:id="1378" w:author="John Moehrke" w:date="2019-11-14T16:08:00Z">
        <w:r w:rsidRPr="007E3E61">
          <w:rPr>
            <w:rStyle w:val="XMLname"/>
          </w:rPr>
          <w:t>or HEART</w:t>
        </w:r>
      </w:ins>
    </w:p>
    <w:p w14:paraId="1DE866D9" w14:textId="77777777" w:rsidR="007E3E61" w:rsidRPr="007E3E61" w:rsidRDefault="007E3E61" w:rsidP="007E3E61">
      <w:pPr>
        <w:rPr>
          <w:ins w:id="1379" w:author="John Moehrke" w:date="2019-11-14T16:08:00Z"/>
          <w:rStyle w:val="XMLname"/>
        </w:rPr>
      </w:pPr>
      <w:ins w:id="1380" w:author="John Moehrke" w:date="2019-11-14T16:08:00Z">
        <w:r w:rsidRPr="007E3E61">
          <w:rPr>
            <w:rStyle w:val="XMLname"/>
          </w:rPr>
          <w:t>end note</w:t>
        </w:r>
      </w:ins>
    </w:p>
    <w:p w14:paraId="77BE4D33" w14:textId="77777777" w:rsidR="007E3E61" w:rsidRPr="007E3E61" w:rsidRDefault="007E3E61" w:rsidP="007E3E61">
      <w:pPr>
        <w:rPr>
          <w:ins w:id="1381" w:author="John Moehrke" w:date="2019-11-14T16:08:00Z"/>
          <w:rStyle w:val="XMLname"/>
        </w:rPr>
      </w:pPr>
      <w:ins w:id="1382" w:author="John Moehrke" w:date="2019-11-14T16:08:00Z">
        <w:r w:rsidRPr="007E3E61">
          <w:rPr>
            <w:rStyle w:val="XMLname"/>
          </w:rPr>
          <w:t>Patient-&gt;-Source: yes</w:t>
        </w:r>
      </w:ins>
    </w:p>
    <w:p w14:paraId="5AA48A79" w14:textId="77777777" w:rsidR="007E3E61" w:rsidRPr="007E3E61" w:rsidRDefault="007E3E61" w:rsidP="007E3E61">
      <w:pPr>
        <w:rPr>
          <w:ins w:id="1383" w:author="John Moehrke" w:date="2019-11-14T16:08:00Z"/>
          <w:rStyle w:val="XMLname"/>
        </w:rPr>
      </w:pPr>
      <w:ins w:id="1384" w:author="John Moehrke" w:date="2019-11-14T16:08:00Z">
        <w:r w:rsidRPr="007E3E61">
          <w:rPr>
            <w:rStyle w:val="XMLname"/>
          </w:rPr>
          <w:t>Source-&gt;-Recipient: Here are data</w:t>
        </w:r>
      </w:ins>
    </w:p>
    <w:p w14:paraId="756121FD" w14:textId="77777777" w:rsidR="007E3E61" w:rsidRPr="007E3E61" w:rsidRDefault="007E3E61" w:rsidP="007E3E61">
      <w:pPr>
        <w:rPr>
          <w:ins w:id="1385" w:author="John Moehrke" w:date="2019-11-14T16:08:00Z"/>
          <w:rStyle w:val="XMLname"/>
        </w:rPr>
      </w:pPr>
      <w:ins w:id="1386" w:author="John Moehrke" w:date="2019-11-14T16:08:00Z">
        <w:r w:rsidRPr="007E3E61">
          <w:rPr>
            <w:rStyle w:val="XMLname"/>
          </w:rPr>
          <w:t>end</w:t>
        </w:r>
      </w:ins>
    </w:p>
    <w:p w14:paraId="2A61E58A" w14:textId="77777777" w:rsidR="007E3E61" w:rsidRPr="007E3E61" w:rsidRDefault="007E3E61" w:rsidP="007E3E61">
      <w:pPr>
        <w:rPr>
          <w:ins w:id="1387" w:author="John Moehrke" w:date="2019-11-14T16:08:00Z"/>
          <w:rStyle w:val="XMLname"/>
        </w:rPr>
      </w:pPr>
    </w:p>
    <w:p w14:paraId="08AFB814" w14:textId="77777777" w:rsidR="007E3E61" w:rsidRPr="007E3E61" w:rsidRDefault="007E3E61" w:rsidP="007E3E61">
      <w:pPr>
        <w:rPr>
          <w:ins w:id="1388" w:author="John Moehrke" w:date="2019-11-14T16:08:00Z"/>
          <w:rStyle w:val="XMLname"/>
        </w:rPr>
      </w:pPr>
      <w:ins w:id="1389" w:author="John Moehrke" w:date="2019-11-14T16:08:00Z">
        <w:r w:rsidRPr="007E3E61">
          <w:rPr>
            <w:rStyle w:val="XMLname"/>
          </w:rPr>
          <w:t>note over Recipient</w:t>
        </w:r>
      </w:ins>
    </w:p>
    <w:p w14:paraId="58357BAE" w14:textId="77777777" w:rsidR="007E3E61" w:rsidRPr="007E3E61" w:rsidRDefault="007E3E61" w:rsidP="007E3E61">
      <w:pPr>
        <w:rPr>
          <w:ins w:id="1390" w:author="John Moehrke" w:date="2019-11-14T16:08:00Z"/>
          <w:rStyle w:val="XMLname"/>
        </w:rPr>
      </w:pPr>
      <w:ins w:id="1391" w:author="John Moehrke" w:date="2019-11-14T16:08:00Z">
        <w:r w:rsidRPr="007E3E61">
          <w:rPr>
            <w:rStyle w:val="XMLname"/>
          </w:rPr>
          <w:t>Recipient might make</w:t>
        </w:r>
      </w:ins>
    </w:p>
    <w:p w14:paraId="16D6A6B1" w14:textId="77777777" w:rsidR="007E3E61" w:rsidRPr="007E3E61" w:rsidRDefault="007E3E61" w:rsidP="007E3E61">
      <w:pPr>
        <w:rPr>
          <w:ins w:id="1392" w:author="John Moehrke" w:date="2019-11-14T16:08:00Z"/>
          <w:rStyle w:val="XMLname"/>
        </w:rPr>
      </w:pPr>
      <w:ins w:id="1393" w:author="John Moehrke" w:date="2019-11-14T16:08:00Z">
        <w:r w:rsidRPr="007E3E61">
          <w:rPr>
            <w:rStyle w:val="XMLname"/>
          </w:rPr>
          <w:t>the document more</w:t>
        </w:r>
      </w:ins>
    </w:p>
    <w:p w14:paraId="43C59E08" w14:textId="77777777" w:rsidR="007E3E61" w:rsidRPr="007E3E61" w:rsidRDefault="007E3E61" w:rsidP="007E3E61">
      <w:pPr>
        <w:rPr>
          <w:ins w:id="1394" w:author="John Moehrke" w:date="2019-11-14T16:08:00Z"/>
          <w:rStyle w:val="XMLname"/>
        </w:rPr>
      </w:pPr>
      <w:ins w:id="1395" w:author="John Moehrke" w:date="2019-11-14T16:08:00Z">
        <w:r w:rsidRPr="007E3E61">
          <w:rPr>
            <w:rStyle w:val="XMLname"/>
          </w:rPr>
          <w:t xml:space="preserve">accessible like </w:t>
        </w:r>
      </w:ins>
    </w:p>
    <w:p w14:paraId="0F4C688F" w14:textId="77777777" w:rsidR="007E3E61" w:rsidRPr="007E3E61" w:rsidRDefault="007E3E61" w:rsidP="007E3E61">
      <w:pPr>
        <w:rPr>
          <w:ins w:id="1396" w:author="John Moehrke" w:date="2019-11-14T16:08:00Z"/>
          <w:rStyle w:val="XMLname"/>
        </w:rPr>
      </w:pPr>
      <w:ins w:id="1397" w:author="John Moehrke" w:date="2019-11-14T16:08:00Z">
        <w:r w:rsidRPr="007E3E61">
          <w:rPr>
            <w:rStyle w:val="XMLname"/>
          </w:rPr>
          <w:t>through mXDE/QEDm</w:t>
        </w:r>
      </w:ins>
    </w:p>
    <w:p w14:paraId="41A2F589" w14:textId="4A1503E7" w:rsidR="00D164ED" w:rsidRDefault="007E3E61" w:rsidP="007E3E61">
      <w:pPr>
        <w:rPr>
          <w:ins w:id="1398" w:author="John Moehrke" w:date="2019-11-14T16:10:00Z"/>
          <w:rStyle w:val="XMLname"/>
        </w:rPr>
      </w:pPr>
      <w:ins w:id="1399" w:author="John Moehrke" w:date="2019-11-14T16:08:00Z">
        <w:r w:rsidRPr="007E3E61">
          <w:rPr>
            <w:rStyle w:val="XMLname"/>
          </w:rPr>
          <w:t>end note</w:t>
        </w:r>
      </w:ins>
    </w:p>
    <w:p w14:paraId="23438744" w14:textId="70A90714" w:rsidR="007E3E61" w:rsidRDefault="007E3E61" w:rsidP="007E3E61">
      <w:pPr>
        <w:rPr>
          <w:ins w:id="1400" w:author="John Moehrke" w:date="2019-11-14T16:10:00Z"/>
          <w:rStyle w:val="XMLname"/>
        </w:rPr>
      </w:pPr>
    </w:p>
    <w:p w14:paraId="0B1C8A6A" w14:textId="4D828C46" w:rsidR="007E3E61" w:rsidDel="008C552C" w:rsidRDefault="007E3E61">
      <w:pPr>
        <w:pStyle w:val="BodyText"/>
        <w:rPr>
          <w:del w:id="1401" w:author="John Moehrke" w:date="2019-11-14T20:46:00Z"/>
          <w:moveTo w:id="1402" w:author="John Moehrke" w:date="2019-11-14T16:10:00Z"/>
          <w:i/>
        </w:rPr>
        <w:pPrChange w:id="1403" w:author="John Moehrke" w:date="2019-11-14T16:10:00Z">
          <w:pPr/>
        </w:pPrChange>
      </w:pPr>
      <w:moveToRangeStart w:id="1404" w:author="John Moehrke" w:date="2019-11-14T16:10:00Z" w:name="move24640246"/>
      <w:moveTo w:id="1405" w:author="John Moehrke" w:date="2019-11-14T16:10:00Z">
        <w:del w:id="1406" w:author="John Moehrke" w:date="2019-11-14T20:46:00Z">
          <w:r w:rsidRPr="00C625FC" w:rsidDel="008C552C">
            <w:rPr>
              <w:i/>
              <w:highlight w:val="yellow"/>
            </w:rPr>
            <w:delText>TODO: Discuss mXDE/QEDm, mACM, etc?</w:delText>
          </w:r>
        </w:del>
      </w:moveTo>
    </w:p>
    <w:moveToRangeEnd w:id="1404"/>
    <w:p w14:paraId="715554EF" w14:textId="43C83830" w:rsidR="000B152D" w:rsidRPr="000B152D" w:rsidRDefault="000B152D">
      <w:pPr>
        <w:pStyle w:val="Heading3"/>
        <w:numPr>
          <w:ilvl w:val="0"/>
          <w:numId w:val="0"/>
        </w:numPr>
        <w:rPr>
          <w:ins w:id="1407" w:author="John Moehrke" w:date="2019-11-14T19:48:00Z"/>
          <w:rStyle w:val="XMLname"/>
          <w:rFonts w:ascii="Arial" w:hAnsi="Arial" w:cs="Times New Roman"/>
          <w:b w:val="0"/>
          <w:noProof w:val="0"/>
          <w:kern w:val="0"/>
          <w:sz w:val="24"/>
        </w:rPr>
        <w:pPrChange w:id="1408" w:author="John Moehrke" w:date="2019-11-14T19:52:00Z">
          <w:pPr>
            <w:pStyle w:val="Heading2"/>
          </w:pPr>
        </w:pPrChange>
      </w:pPr>
      <w:ins w:id="1409" w:author="John Moehrke" w:date="2019-11-14T19:52:00Z">
        <w:r>
          <w:rPr>
            <w:rStyle w:val="XMLname"/>
            <w:rFonts w:ascii="Arial" w:hAnsi="Arial" w:cs="Times New Roman"/>
            <w:sz w:val="24"/>
          </w:rPr>
          <w:t xml:space="preserve">X.6.2 </w:t>
        </w:r>
      </w:ins>
      <w:ins w:id="1410" w:author="John Moehrke" w:date="2019-11-14T19:47:00Z">
        <w:r w:rsidRPr="000B152D">
          <w:rPr>
            <w:rStyle w:val="XMLname"/>
            <w:rFonts w:ascii="Arial" w:hAnsi="Arial" w:cs="Times New Roman"/>
            <w:sz w:val="24"/>
          </w:rPr>
          <w:t xml:space="preserve">Typical </w:t>
        </w:r>
      </w:ins>
      <w:ins w:id="1411" w:author="John Moehrke" w:date="2019-11-14T19:48:00Z">
        <w:r w:rsidRPr="000B152D">
          <w:rPr>
            <w:rStyle w:val="XMLname"/>
            <w:rFonts w:ascii="Arial" w:hAnsi="Arial" w:cs="Times New Roman"/>
            <w:sz w:val="24"/>
          </w:rPr>
          <w:t>Client System Designs</w:t>
        </w:r>
      </w:ins>
    </w:p>
    <w:p w14:paraId="478AD9CE" w14:textId="6C6E234A" w:rsidR="000B152D" w:rsidRDefault="000B152D" w:rsidP="000B152D">
      <w:pPr>
        <w:pStyle w:val="BodyText"/>
        <w:rPr>
          <w:ins w:id="1412" w:author="John Moehrke" w:date="2019-11-14T19:49:00Z"/>
        </w:rPr>
      </w:pPr>
      <w:ins w:id="1413" w:author="John Moehrke" w:date="2019-11-14T19:48:00Z">
        <w:r>
          <w:t xml:space="preserve">This section shows a typical client system design. This is informative to help explain how these various Actors interact. The </w:t>
        </w:r>
      </w:ins>
      <w:ins w:id="1414" w:author="John Moehrke" w:date="2019-11-14T19:49:00Z">
        <w:r>
          <w:t>lines are shown to shown as follows:</w:t>
        </w:r>
      </w:ins>
    </w:p>
    <w:p w14:paraId="584CB788" w14:textId="2DC89B5F" w:rsidR="000B152D" w:rsidRDefault="000B152D" w:rsidP="000B152D">
      <w:pPr>
        <w:pStyle w:val="BodyText"/>
        <w:numPr>
          <w:ilvl w:val="0"/>
          <w:numId w:val="31"/>
        </w:numPr>
        <w:rPr>
          <w:ins w:id="1415" w:author="John Moehrke" w:date="2019-11-14T19:49:00Z"/>
        </w:rPr>
      </w:pPr>
      <w:ins w:id="1416" w:author="John Moehrke" w:date="2019-11-14T19:49:00Z">
        <w:r>
          <w:t>Very bold white line – Most used interaction</w:t>
        </w:r>
      </w:ins>
    </w:p>
    <w:p w14:paraId="03FD650E" w14:textId="10B8840F" w:rsidR="000B152D" w:rsidRDefault="000B152D" w:rsidP="000B152D">
      <w:pPr>
        <w:pStyle w:val="BodyText"/>
        <w:numPr>
          <w:ilvl w:val="0"/>
          <w:numId w:val="31"/>
        </w:numPr>
        <w:rPr>
          <w:ins w:id="1417" w:author="John Moehrke" w:date="2019-11-14T19:49:00Z"/>
        </w:rPr>
      </w:pPr>
      <w:ins w:id="1418" w:author="John Moehrke" w:date="2019-11-14T19:49:00Z">
        <w:r>
          <w:t xml:space="preserve">Light bold </w:t>
        </w:r>
        <w:proofErr w:type="spellStart"/>
        <w:r>
          <w:t>whiteline</w:t>
        </w:r>
        <w:proofErr w:type="spellEnd"/>
        <w:r>
          <w:t xml:space="preserve"> – Used interactions for specific functions</w:t>
        </w:r>
      </w:ins>
    </w:p>
    <w:p w14:paraId="11AEFDC8" w14:textId="29DC1F2C" w:rsidR="000B152D" w:rsidRDefault="000B152D" w:rsidP="000B152D">
      <w:pPr>
        <w:pStyle w:val="BodyText"/>
        <w:numPr>
          <w:ilvl w:val="0"/>
          <w:numId w:val="31"/>
        </w:numPr>
        <w:rPr>
          <w:ins w:id="1419" w:author="John Moehrke" w:date="2019-11-14T19:50:00Z"/>
        </w:rPr>
      </w:pPr>
      <w:ins w:id="1420" w:author="John Moehrke" w:date="2019-11-14T19:49:00Z">
        <w:r>
          <w:t>Dash</w:t>
        </w:r>
      </w:ins>
      <w:ins w:id="1421" w:author="John Moehrke" w:date="2019-11-14T19:50:00Z">
        <w:r>
          <w:t>ed white line – Optional functionality for specific functions</w:t>
        </w:r>
      </w:ins>
    </w:p>
    <w:p w14:paraId="7CA4B44C" w14:textId="795E3A0D" w:rsidR="000B152D" w:rsidRDefault="000B152D" w:rsidP="000B152D">
      <w:pPr>
        <w:pStyle w:val="BodyText"/>
        <w:rPr>
          <w:ins w:id="1422" w:author="John Moehrke" w:date="2019-11-14T19:56:00Z"/>
        </w:rPr>
      </w:pPr>
      <w:ins w:id="1423" w:author="John Moehrke" w:date="2019-11-14T19:50:00Z">
        <w:r>
          <w:t>The Actors and Transactions are not fully explained here, please see the formal Profiles referenced for details on the actual Actor and Transaction functionality, responsibility, and interoperability.</w:t>
        </w:r>
      </w:ins>
    </w:p>
    <w:p w14:paraId="2EE5F38B" w14:textId="0EB3C1D8" w:rsidR="000B152D" w:rsidRDefault="000B152D" w:rsidP="000B152D">
      <w:pPr>
        <w:pStyle w:val="BodyText"/>
        <w:rPr>
          <w:ins w:id="1424" w:author="John Moehrke" w:date="2019-11-14T19:56:00Z"/>
        </w:rPr>
      </w:pPr>
    </w:p>
    <w:p w14:paraId="6C0FFB27" w14:textId="67BC76E3" w:rsidR="000B152D" w:rsidRDefault="000B152D" w:rsidP="000B152D">
      <w:pPr>
        <w:pStyle w:val="Heading4"/>
        <w:rPr>
          <w:ins w:id="1425" w:author="John Moehrke" w:date="2019-11-14T19:52:00Z"/>
        </w:rPr>
      </w:pPr>
      <w:ins w:id="1426" w:author="John Moehrke" w:date="2019-11-14T19:51:00Z">
        <w:r>
          <w:t>X.6.2.1</w:t>
        </w:r>
      </w:ins>
      <w:ins w:id="1427" w:author="John Moehrke" w:date="2019-11-14T19:52:00Z">
        <w:r>
          <w:t xml:space="preserve"> </w:t>
        </w:r>
      </w:ins>
      <w:ins w:id="1428" w:author="John Moehrke" w:date="2019-12-03T21:40:00Z">
        <w:r w:rsidR="003D7A49">
          <w:t>System that publishes documents</w:t>
        </w:r>
      </w:ins>
      <w:ins w:id="1429" w:author="John Moehrke" w:date="2019-11-14T19:52:00Z">
        <w:r>
          <w:t xml:space="preserve"> System Design</w:t>
        </w:r>
      </w:ins>
    </w:p>
    <w:p w14:paraId="754DB771" w14:textId="4183702C" w:rsidR="000B152D" w:rsidRDefault="000B152D" w:rsidP="000B152D">
      <w:pPr>
        <w:pStyle w:val="BodyText"/>
        <w:rPr>
          <w:ins w:id="1430" w:author="John Moehrke" w:date="2019-11-14T19:52:00Z"/>
        </w:rPr>
      </w:pPr>
    </w:p>
    <w:p w14:paraId="6A732737" w14:textId="39CB7CCF" w:rsidR="000B152D" w:rsidRDefault="0002057D" w:rsidP="000B152D">
      <w:pPr>
        <w:pStyle w:val="BodyText"/>
        <w:rPr>
          <w:ins w:id="1431" w:author="John Moehrke" w:date="2019-11-14T19:53:00Z"/>
        </w:rPr>
      </w:pPr>
      <w:r>
        <w:rPr>
          <w:rStyle w:val="CommentReference"/>
        </w:rPr>
        <w:lastRenderedPageBreak/>
        <w:commentReference w:id="1432"/>
      </w:r>
      <w:ins w:id="1433" w:author="John Moehrke" w:date="2019-12-03T21:38:00Z">
        <w:r w:rsidR="003D7A49" w:rsidRPr="003D7A49">
          <w:rPr>
            <w:noProof/>
          </w:rPr>
          <w:t xml:space="preserve"> </w:t>
        </w:r>
        <w:r w:rsidR="003D7A49" w:rsidRPr="003D7A49">
          <w:drawing>
            <wp:inline distT="0" distB="0" distL="0" distR="0" wp14:anchorId="75F68A39" wp14:editId="0CABB4E7">
              <wp:extent cx="5943600" cy="593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5934075"/>
                      </a:xfrm>
                      <a:prstGeom prst="rect">
                        <a:avLst/>
                      </a:prstGeom>
                    </pic:spPr>
                  </pic:pic>
                </a:graphicData>
              </a:graphic>
            </wp:inline>
          </w:drawing>
        </w:r>
      </w:ins>
    </w:p>
    <w:p w14:paraId="7807EAB2" w14:textId="46813188" w:rsidR="000B152D" w:rsidRDefault="000B152D" w:rsidP="000B152D">
      <w:pPr>
        <w:pStyle w:val="BodyText"/>
        <w:rPr>
          <w:ins w:id="1434" w:author="John Moehrke" w:date="2019-11-14T19:53:00Z"/>
        </w:rPr>
      </w:pPr>
    </w:p>
    <w:p w14:paraId="655609BE" w14:textId="6652EC5E" w:rsidR="000B152D" w:rsidRDefault="003D7A49">
      <w:pPr>
        <w:pStyle w:val="Caption"/>
        <w:rPr>
          <w:ins w:id="1435" w:author="John Moehrke" w:date="2019-11-14T19:53:00Z"/>
        </w:rPr>
        <w:pPrChange w:id="1436" w:author="John Moehrke" w:date="2019-11-14T20:21:00Z">
          <w:pPr>
            <w:pStyle w:val="BodyText"/>
          </w:pPr>
        </w:pPrChange>
      </w:pPr>
      <w:ins w:id="1437" w:author="John Moehrke" w:date="2019-12-03T21:40:00Z">
        <w:r>
          <w:t>System that publishes d</w:t>
        </w:r>
      </w:ins>
      <w:commentRangeStart w:id="1438"/>
      <w:ins w:id="1439" w:author="John Moehrke" w:date="2019-11-14T19:53:00Z">
        <w:r w:rsidR="000B152D">
          <w:t>ocument</w:t>
        </w:r>
      </w:ins>
      <w:commentRangeEnd w:id="1438"/>
      <w:ins w:id="1440" w:author="John Moehrke" w:date="2019-11-15T11:56:00Z">
        <w:r w:rsidR="00AF7E1E">
          <w:rPr>
            <w:rStyle w:val="CommentReference"/>
            <w:rFonts w:ascii="Times New Roman" w:hAnsi="Times New Roman"/>
            <w:b w:val="0"/>
          </w:rPr>
          <w:commentReference w:id="1438"/>
        </w:r>
      </w:ins>
      <w:ins w:id="1441" w:author="John Moehrke" w:date="2019-12-03T21:40:00Z">
        <w:r>
          <w:t xml:space="preserve">s - </w:t>
        </w:r>
      </w:ins>
      <w:ins w:id="1442" w:author="John Moehrke" w:date="2019-11-14T19:53:00Z">
        <w:r w:rsidR="000B152D">
          <w:t>Integration Statement</w:t>
        </w:r>
      </w:ins>
    </w:p>
    <w:tbl>
      <w:tblPr>
        <w:tblStyle w:val="TableGrid"/>
        <w:tblW w:w="0" w:type="auto"/>
        <w:tblLook w:val="04A0" w:firstRow="1" w:lastRow="0" w:firstColumn="1" w:lastColumn="0" w:noHBand="0" w:noVBand="1"/>
        <w:tblPrChange w:id="1443" w:author="John Moehrke" w:date="2019-11-14T20:13:00Z">
          <w:tblPr>
            <w:tblStyle w:val="TableGrid"/>
            <w:tblW w:w="0" w:type="auto"/>
            <w:tblLook w:val="04A0" w:firstRow="1" w:lastRow="0" w:firstColumn="1" w:lastColumn="0" w:noHBand="0" w:noVBand="1"/>
          </w:tblPr>
        </w:tblPrChange>
      </w:tblPr>
      <w:tblGrid>
        <w:gridCol w:w="2335"/>
        <w:gridCol w:w="3898"/>
        <w:gridCol w:w="3117"/>
        <w:tblGridChange w:id="1444">
          <w:tblGrid>
            <w:gridCol w:w="2335"/>
            <w:gridCol w:w="781"/>
            <w:gridCol w:w="3117"/>
            <w:gridCol w:w="3117"/>
          </w:tblGrid>
        </w:tblGridChange>
      </w:tblGrid>
      <w:tr w:rsidR="00263149" w14:paraId="268A9BC1" w14:textId="77777777" w:rsidTr="00EC3C6B">
        <w:trPr>
          <w:ins w:id="1445" w:author="John Moehrke" w:date="2019-11-14T20:05:00Z"/>
        </w:trPr>
        <w:tc>
          <w:tcPr>
            <w:tcW w:w="2335" w:type="dxa"/>
            <w:shd w:val="clear" w:color="auto" w:fill="D0CECE" w:themeFill="background2" w:themeFillShade="E6"/>
            <w:tcPrChange w:id="1446" w:author="John Moehrke" w:date="2019-11-14T20:13:00Z">
              <w:tcPr>
                <w:tcW w:w="3116" w:type="dxa"/>
                <w:gridSpan w:val="2"/>
              </w:tcPr>
            </w:tcPrChange>
          </w:tcPr>
          <w:p w14:paraId="469EE466" w14:textId="59E491F8" w:rsidR="00263149" w:rsidRDefault="00263149" w:rsidP="000B152D">
            <w:pPr>
              <w:pStyle w:val="BodyText"/>
              <w:rPr>
                <w:ins w:id="1447" w:author="John Moehrke" w:date="2019-11-14T20:05:00Z"/>
              </w:rPr>
            </w:pPr>
            <w:ins w:id="1448" w:author="John Moehrke" w:date="2019-11-14T20:05:00Z">
              <w:r>
                <w:t>Profiles Implemented</w:t>
              </w:r>
            </w:ins>
          </w:p>
        </w:tc>
        <w:tc>
          <w:tcPr>
            <w:tcW w:w="3898" w:type="dxa"/>
            <w:shd w:val="clear" w:color="auto" w:fill="D0CECE" w:themeFill="background2" w:themeFillShade="E6"/>
            <w:tcPrChange w:id="1449" w:author="John Moehrke" w:date="2019-11-14T20:13:00Z">
              <w:tcPr>
                <w:tcW w:w="3117" w:type="dxa"/>
              </w:tcPr>
            </w:tcPrChange>
          </w:tcPr>
          <w:p w14:paraId="58ACF578" w14:textId="2FAC8E2C" w:rsidR="00263149" w:rsidRDefault="00263149" w:rsidP="000B152D">
            <w:pPr>
              <w:pStyle w:val="BodyText"/>
              <w:rPr>
                <w:ins w:id="1450" w:author="John Moehrke" w:date="2019-11-14T20:05:00Z"/>
              </w:rPr>
            </w:pPr>
            <w:ins w:id="1451" w:author="John Moehrke" w:date="2019-11-14T20:05:00Z">
              <w:r>
                <w:t>Actors Implemented</w:t>
              </w:r>
            </w:ins>
          </w:p>
        </w:tc>
        <w:tc>
          <w:tcPr>
            <w:tcW w:w="3117" w:type="dxa"/>
            <w:shd w:val="clear" w:color="auto" w:fill="D0CECE" w:themeFill="background2" w:themeFillShade="E6"/>
            <w:tcPrChange w:id="1452" w:author="John Moehrke" w:date="2019-11-14T20:13:00Z">
              <w:tcPr>
                <w:tcW w:w="3117" w:type="dxa"/>
              </w:tcPr>
            </w:tcPrChange>
          </w:tcPr>
          <w:p w14:paraId="7E51E351" w14:textId="01B72E7F" w:rsidR="00263149" w:rsidRDefault="00263149" w:rsidP="000B152D">
            <w:pPr>
              <w:pStyle w:val="BodyText"/>
              <w:rPr>
                <w:ins w:id="1453" w:author="John Moehrke" w:date="2019-11-14T20:05:00Z"/>
              </w:rPr>
            </w:pPr>
            <w:ins w:id="1454" w:author="John Moehrke" w:date="2019-11-14T20:05:00Z">
              <w:r>
                <w:t>Options Implemented</w:t>
              </w:r>
            </w:ins>
          </w:p>
        </w:tc>
      </w:tr>
      <w:tr w:rsidR="00263149" w14:paraId="02589215" w14:textId="77777777" w:rsidTr="00EC3C6B">
        <w:trPr>
          <w:ins w:id="1455" w:author="John Moehrke" w:date="2019-11-14T20:05:00Z"/>
        </w:trPr>
        <w:tc>
          <w:tcPr>
            <w:tcW w:w="2335" w:type="dxa"/>
            <w:tcPrChange w:id="1456" w:author="John Moehrke" w:date="2019-11-14T20:13:00Z">
              <w:tcPr>
                <w:tcW w:w="3116" w:type="dxa"/>
                <w:gridSpan w:val="2"/>
              </w:tcPr>
            </w:tcPrChange>
          </w:tcPr>
          <w:p w14:paraId="2E86025F" w14:textId="62CC8E35" w:rsidR="00263149" w:rsidRDefault="00263149">
            <w:pPr>
              <w:pStyle w:val="BodyText"/>
              <w:shd w:val="clear" w:color="auto" w:fill="FFFFFF" w:themeFill="background1"/>
              <w:rPr>
                <w:ins w:id="1457" w:author="John Moehrke" w:date="2019-11-14T20:05:00Z"/>
              </w:rPr>
              <w:pPrChange w:id="1458" w:author="John Moehrke" w:date="2019-11-14T20:06:00Z">
                <w:pPr>
                  <w:pStyle w:val="BodyText"/>
                </w:pPr>
              </w:pPrChange>
            </w:pPr>
            <w:ins w:id="1459" w:author="John Moehrke" w:date="2019-11-14T20:07:00Z">
              <w:r>
                <w:t>MHD</w:t>
              </w:r>
            </w:ins>
          </w:p>
        </w:tc>
        <w:tc>
          <w:tcPr>
            <w:tcW w:w="3898" w:type="dxa"/>
            <w:tcPrChange w:id="1460" w:author="John Moehrke" w:date="2019-11-14T20:13:00Z">
              <w:tcPr>
                <w:tcW w:w="3117" w:type="dxa"/>
              </w:tcPr>
            </w:tcPrChange>
          </w:tcPr>
          <w:p w14:paraId="6615C662" w14:textId="29393193" w:rsidR="00263149" w:rsidRDefault="00263149">
            <w:pPr>
              <w:pStyle w:val="BodyText"/>
              <w:shd w:val="clear" w:color="auto" w:fill="FFFFFF" w:themeFill="background1"/>
              <w:rPr>
                <w:ins w:id="1461" w:author="John Moehrke" w:date="2019-11-14T20:05:00Z"/>
              </w:rPr>
              <w:pPrChange w:id="1462" w:author="John Moehrke" w:date="2019-11-14T20:06:00Z">
                <w:pPr>
                  <w:pStyle w:val="BodyText"/>
                </w:pPr>
              </w:pPrChange>
            </w:pPr>
            <w:ins w:id="1463" w:author="John Moehrke" w:date="2019-11-14T20:07:00Z">
              <w:r>
                <w:t>Document Source</w:t>
              </w:r>
            </w:ins>
          </w:p>
        </w:tc>
        <w:tc>
          <w:tcPr>
            <w:tcW w:w="3117" w:type="dxa"/>
            <w:tcPrChange w:id="1464" w:author="John Moehrke" w:date="2019-11-14T20:13:00Z">
              <w:tcPr>
                <w:tcW w:w="3117" w:type="dxa"/>
              </w:tcPr>
            </w:tcPrChange>
          </w:tcPr>
          <w:p w14:paraId="6C688F91" w14:textId="77777777" w:rsidR="00263149" w:rsidRDefault="00263149">
            <w:pPr>
              <w:pStyle w:val="BodyText"/>
              <w:shd w:val="clear" w:color="auto" w:fill="FFFFFF" w:themeFill="background1"/>
              <w:rPr>
                <w:ins w:id="1465" w:author="John Moehrke" w:date="2019-11-14T20:05:00Z"/>
              </w:rPr>
              <w:pPrChange w:id="1466" w:author="John Moehrke" w:date="2019-11-14T20:06:00Z">
                <w:pPr>
                  <w:pStyle w:val="BodyText"/>
                </w:pPr>
              </w:pPrChange>
            </w:pPr>
          </w:p>
        </w:tc>
      </w:tr>
      <w:tr w:rsidR="00263149" w14:paraId="65AA24C9" w14:textId="77777777" w:rsidTr="00EC3C6B">
        <w:trPr>
          <w:ins w:id="1467" w:author="John Moehrke" w:date="2019-11-14T20:05:00Z"/>
        </w:trPr>
        <w:tc>
          <w:tcPr>
            <w:tcW w:w="2335" w:type="dxa"/>
            <w:tcPrChange w:id="1468" w:author="John Moehrke" w:date="2019-11-14T20:13:00Z">
              <w:tcPr>
                <w:tcW w:w="3116" w:type="dxa"/>
                <w:gridSpan w:val="2"/>
              </w:tcPr>
            </w:tcPrChange>
          </w:tcPr>
          <w:p w14:paraId="1AE8F265" w14:textId="537FE94B" w:rsidR="00263149" w:rsidRDefault="00EC3C6B">
            <w:pPr>
              <w:pStyle w:val="BodyText"/>
              <w:shd w:val="clear" w:color="auto" w:fill="FFFFFF" w:themeFill="background1"/>
              <w:rPr>
                <w:ins w:id="1469" w:author="John Moehrke" w:date="2019-11-14T20:05:00Z"/>
              </w:rPr>
              <w:pPrChange w:id="1470" w:author="John Moehrke" w:date="2019-11-14T20:06:00Z">
                <w:pPr>
                  <w:pStyle w:val="BodyText"/>
                </w:pPr>
              </w:pPrChange>
            </w:pPr>
            <w:ins w:id="1471" w:author="John Moehrke" w:date="2019-11-14T20:08:00Z">
              <w:r>
                <w:t>CT</w:t>
              </w:r>
            </w:ins>
          </w:p>
        </w:tc>
        <w:tc>
          <w:tcPr>
            <w:tcW w:w="3898" w:type="dxa"/>
            <w:tcPrChange w:id="1472" w:author="John Moehrke" w:date="2019-11-14T20:13:00Z">
              <w:tcPr>
                <w:tcW w:w="3117" w:type="dxa"/>
              </w:tcPr>
            </w:tcPrChange>
          </w:tcPr>
          <w:p w14:paraId="75A7BA19" w14:textId="42281526" w:rsidR="00EC3C6B" w:rsidRDefault="00EC3C6B">
            <w:pPr>
              <w:pStyle w:val="BodyText"/>
              <w:shd w:val="clear" w:color="auto" w:fill="FFFFFF" w:themeFill="background1"/>
              <w:rPr>
                <w:ins w:id="1473" w:author="John Moehrke" w:date="2019-11-14T20:05:00Z"/>
              </w:rPr>
              <w:pPrChange w:id="1474" w:author="John Moehrke" w:date="2019-11-14T20:06:00Z">
                <w:pPr>
                  <w:pStyle w:val="BodyText"/>
                </w:pPr>
              </w:pPrChange>
            </w:pPr>
            <w:ins w:id="1475" w:author="John Moehrke" w:date="2019-11-14T20:08:00Z">
              <w:r>
                <w:t>Time Client</w:t>
              </w:r>
            </w:ins>
          </w:p>
        </w:tc>
        <w:tc>
          <w:tcPr>
            <w:tcW w:w="3117" w:type="dxa"/>
            <w:tcPrChange w:id="1476" w:author="John Moehrke" w:date="2019-11-14T20:13:00Z">
              <w:tcPr>
                <w:tcW w:w="3117" w:type="dxa"/>
              </w:tcPr>
            </w:tcPrChange>
          </w:tcPr>
          <w:p w14:paraId="3E9B44C6" w14:textId="77777777" w:rsidR="00263149" w:rsidRDefault="00263149">
            <w:pPr>
              <w:pStyle w:val="BodyText"/>
              <w:shd w:val="clear" w:color="auto" w:fill="FFFFFF" w:themeFill="background1"/>
              <w:rPr>
                <w:ins w:id="1477" w:author="John Moehrke" w:date="2019-11-14T20:05:00Z"/>
              </w:rPr>
              <w:pPrChange w:id="1478" w:author="John Moehrke" w:date="2019-11-14T20:06:00Z">
                <w:pPr>
                  <w:pStyle w:val="BodyText"/>
                </w:pPr>
              </w:pPrChange>
            </w:pPr>
          </w:p>
        </w:tc>
      </w:tr>
      <w:tr w:rsidR="00263149" w14:paraId="70C02C35" w14:textId="77777777" w:rsidTr="00EC3C6B">
        <w:trPr>
          <w:ins w:id="1479" w:author="John Moehrke" w:date="2019-11-14T20:05:00Z"/>
        </w:trPr>
        <w:tc>
          <w:tcPr>
            <w:tcW w:w="2335" w:type="dxa"/>
            <w:tcPrChange w:id="1480" w:author="John Moehrke" w:date="2019-11-14T20:13:00Z">
              <w:tcPr>
                <w:tcW w:w="3116" w:type="dxa"/>
                <w:gridSpan w:val="2"/>
              </w:tcPr>
            </w:tcPrChange>
          </w:tcPr>
          <w:p w14:paraId="4B523073" w14:textId="5E7A0733" w:rsidR="00263149" w:rsidRDefault="00EC3C6B">
            <w:pPr>
              <w:pStyle w:val="BodyText"/>
              <w:shd w:val="clear" w:color="auto" w:fill="FFFFFF" w:themeFill="background1"/>
              <w:rPr>
                <w:ins w:id="1481" w:author="John Moehrke" w:date="2019-11-14T20:05:00Z"/>
              </w:rPr>
              <w:pPrChange w:id="1482" w:author="John Moehrke" w:date="2019-11-14T20:06:00Z">
                <w:pPr>
                  <w:pStyle w:val="BodyText"/>
                </w:pPr>
              </w:pPrChange>
            </w:pPr>
            <w:ins w:id="1483" w:author="John Moehrke" w:date="2019-11-14T20:08:00Z">
              <w:r>
                <w:t>PMIR</w:t>
              </w:r>
            </w:ins>
          </w:p>
        </w:tc>
        <w:tc>
          <w:tcPr>
            <w:tcW w:w="3898" w:type="dxa"/>
            <w:tcPrChange w:id="1484" w:author="John Moehrke" w:date="2019-11-14T20:13:00Z">
              <w:tcPr>
                <w:tcW w:w="3117" w:type="dxa"/>
              </w:tcPr>
            </w:tcPrChange>
          </w:tcPr>
          <w:p w14:paraId="2B19882A" w14:textId="76FE2F91" w:rsidR="00263149" w:rsidRDefault="00EC3C6B">
            <w:pPr>
              <w:pStyle w:val="BodyText"/>
              <w:shd w:val="clear" w:color="auto" w:fill="FFFFFF" w:themeFill="background1"/>
              <w:rPr>
                <w:ins w:id="1485" w:author="John Moehrke" w:date="2019-11-14T20:05:00Z"/>
              </w:rPr>
              <w:pPrChange w:id="1486" w:author="John Moehrke" w:date="2019-11-14T20:06:00Z">
                <w:pPr>
                  <w:pStyle w:val="BodyText"/>
                </w:pPr>
              </w:pPrChange>
            </w:pPr>
            <w:ins w:id="1487" w:author="John Moehrke" w:date="2019-11-14T20:09:00Z">
              <w:r>
                <w:t>Patient Identity Source</w:t>
              </w:r>
            </w:ins>
          </w:p>
        </w:tc>
        <w:tc>
          <w:tcPr>
            <w:tcW w:w="3117" w:type="dxa"/>
            <w:tcPrChange w:id="1488" w:author="John Moehrke" w:date="2019-11-14T20:13:00Z">
              <w:tcPr>
                <w:tcW w:w="3117" w:type="dxa"/>
              </w:tcPr>
            </w:tcPrChange>
          </w:tcPr>
          <w:p w14:paraId="0D898BAD" w14:textId="77777777" w:rsidR="00263149" w:rsidRDefault="00263149">
            <w:pPr>
              <w:pStyle w:val="BodyText"/>
              <w:shd w:val="clear" w:color="auto" w:fill="FFFFFF" w:themeFill="background1"/>
              <w:rPr>
                <w:ins w:id="1489" w:author="John Moehrke" w:date="2019-11-14T20:05:00Z"/>
              </w:rPr>
              <w:pPrChange w:id="1490" w:author="John Moehrke" w:date="2019-11-14T20:06:00Z">
                <w:pPr>
                  <w:pStyle w:val="BodyText"/>
                </w:pPr>
              </w:pPrChange>
            </w:pPr>
          </w:p>
        </w:tc>
      </w:tr>
      <w:tr w:rsidR="00263149" w14:paraId="2645CDB6" w14:textId="77777777" w:rsidTr="00EC3C6B">
        <w:trPr>
          <w:ins w:id="1491" w:author="John Moehrke" w:date="2019-11-14T20:05:00Z"/>
        </w:trPr>
        <w:tc>
          <w:tcPr>
            <w:tcW w:w="2335" w:type="dxa"/>
            <w:tcPrChange w:id="1492" w:author="John Moehrke" w:date="2019-11-14T20:13:00Z">
              <w:tcPr>
                <w:tcW w:w="3116" w:type="dxa"/>
                <w:gridSpan w:val="2"/>
              </w:tcPr>
            </w:tcPrChange>
          </w:tcPr>
          <w:p w14:paraId="176CEE95" w14:textId="750F55B4" w:rsidR="00263149" w:rsidRDefault="00EC3C6B">
            <w:pPr>
              <w:pStyle w:val="BodyText"/>
              <w:shd w:val="clear" w:color="auto" w:fill="FFFFFF" w:themeFill="background1"/>
              <w:rPr>
                <w:ins w:id="1493" w:author="John Moehrke" w:date="2019-11-14T20:05:00Z"/>
              </w:rPr>
              <w:pPrChange w:id="1494" w:author="John Moehrke" w:date="2019-11-14T20:06:00Z">
                <w:pPr>
                  <w:pStyle w:val="BodyText"/>
                </w:pPr>
              </w:pPrChange>
            </w:pPr>
            <w:ins w:id="1495" w:author="John Moehrke" w:date="2019-11-14T20:09:00Z">
              <w:r>
                <w:lastRenderedPageBreak/>
                <w:t>PIXm</w:t>
              </w:r>
            </w:ins>
          </w:p>
        </w:tc>
        <w:tc>
          <w:tcPr>
            <w:tcW w:w="3898" w:type="dxa"/>
            <w:tcPrChange w:id="1496" w:author="John Moehrke" w:date="2019-11-14T20:13:00Z">
              <w:tcPr>
                <w:tcW w:w="3117" w:type="dxa"/>
              </w:tcPr>
            </w:tcPrChange>
          </w:tcPr>
          <w:p w14:paraId="49099163" w14:textId="29DE142F" w:rsidR="00263149" w:rsidRDefault="00EC3C6B">
            <w:pPr>
              <w:pStyle w:val="BodyText"/>
              <w:shd w:val="clear" w:color="auto" w:fill="FFFFFF" w:themeFill="background1"/>
              <w:rPr>
                <w:ins w:id="1497" w:author="John Moehrke" w:date="2019-11-14T20:05:00Z"/>
              </w:rPr>
              <w:pPrChange w:id="1498" w:author="John Moehrke" w:date="2019-11-14T20:06:00Z">
                <w:pPr>
                  <w:pStyle w:val="BodyText"/>
                </w:pPr>
              </w:pPrChange>
            </w:pPr>
            <w:ins w:id="1499" w:author="John Moehrke" w:date="2019-11-14T20:09:00Z">
              <w:r>
                <w:t>Patient Identity Consumer</w:t>
              </w:r>
            </w:ins>
          </w:p>
        </w:tc>
        <w:tc>
          <w:tcPr>
            <w:tcW w:w="3117" w:type="dxa"/>
            <w:tcPrChange w:id="1500" w:author="John Moehrke" w:date="2019-11-14T20:13:00Z">
              <w:tcPr>
                <w:tcW w:w="3117" w:type="dxa"/>
              </w:tcPr>
            </w:tcPrChange>
          </w:tcPr>
          <w:p w14:paraId="0F1B52D7" w14:textId="77777777" w:rsidR="00263149" w:rsidRDefault="00263149">
            <w:pPr>
              <w:pStyle w:val="BodyText"/>
              <w:shd w:val="clear" w:color="auto" w:fill="FFFFFF" w:themeFill="background1"/>
              <w:rPr>
                <w:ins w:id="1501" w:author="John Moehrke" w:date="2019-11-14T20:05:00Z"/>
              </w:rPr>
              <w:pPrChange w:id="1502" w:author="John Moehrke" w:date="2019-11-14T20:06:00Z">
                <w:pPr>
                  <w:pStyle w:val="BodyText"/>
                </w:pPr>
              </w:pPrChange>
            </w:pPr>
          </w:p>
        </w:tc>
      </w:tr>
      <w:tr w:rsidR="00EC3C6B" w14:paraId="388FAD7F" w14:textId="77777777" w:rsidTr="00EC3C6B">
        <w:trPr>
          <w:ins w:id="1503" w:author="John Moehrke" w:date="2019-11-14T20:15:00Z"/>
        </w:trPr>
        <w:tc>
          <w:tcPr>
            <w:tcW w:w="2335" w:type="dxa"/>
          </w:tcPr>
          <w:p w14:paraId="3B7483D5" w14:textId="0C32F3AB" w:rsidR="00EC3C6B" w:rsidRDefault="00EC3C6B" w:rsidP="00263149">
            <w:pPr>
              <w:pStyle w:val="BodyText"/>
              <w:shd w:val="clear" w:color="auto" w:fill="FFFFFF" w:themeFill="background1"/>
              <w:rPr>
                <w:ins w:id="1504" w:author="John Moehrke" w:date="2019-11-14T20:15:00Z"/>
              </w:rPr>
            </w:pPr>
            <w:ins w:id="1505" w:author="John Moehrke" w:date="2019-11-14T20:15:00Z">
              <w:r>
                <w:t>PDQm</w:t>
              </w:r>
            </w:ins>
          </w:p>
        </w:tc>
        <w:tc>
          <w:tcPr>
            <w:tcW w:w="3898" w:type="dxa"/>
          </w:tcPr>
          <w:p w14:paraId="7FF25D30" w14:textId="73922267" w:rsidR="00EC3C6B" w:rsidRDefault="00EC3C6B" w:rsidP="00263149">
            <w:pPr>
              <w:pStyle w:val="BodyText"/>
              <w:shd w:val="clear" w:color="auto" w:fill="FFFFFF" w:themeFill="background1"/>
              <w:rPr>
                <w:ins w:id="1506" w:author="John Moehrke" w:date="2019-11-14T20:15:00Z"/>
              </w:rPr>
            </w:pPr>
            <w:ins w:id="1507" w:author="John Moehrke" w:date="2019-11-14T20:15:00Z">
              <w:r>
                <w:t xml:space="preserve">Patient </w:t>
              </w:r>
            </w:ins>
            <w:ins w:id="1508" w:author="John Moehrke" w:date="2019-11-14T20:16:00Z">
              <w:r>
                <w:t xml:space="preserve">Demographics </w:t>
              </w:r>
            </w:ins>
            <w:ins w:id="1509" w:author="John Moehrke" w:date="2019-11-14T20:15:00Z">
              <w:r>
                <w:t>Consumer</w:t>
              </w:r>
            </w:ins>
          </w:p>
        </w:tc>
        <w:tc>
          <w:tcPr>
            <w:tcW w:w="3117" w:type="dxa"/>
          </w:tcPr>
          <w:p w14:paraId="0FEE0056" w14:textId="77777777" w:rsidR="00EC3C6B" w:rsidRDefault="00EC3C6B" w:rsidP="00263149">
            <w:pPr>
              <w:pStyle w:val="BodyText"/>
              <w:shd w:val="clear" w:color="auto" w:fill="FFFFFF" w:themeFill="background1"/>
              <w:rPr>
                <w:ins w:id="1510" w:author="John Moehrke" w:date="2019-11-14T20:15:00Z"/>
              </w:rPr>
            </w:pPr>
          </w:p>
        </w:tc>
      </w:tr>
      <w:tr w:rsidR="00263149" w14:paraId="36BB654F" w14:textId="77777777" w:rsidTr="00EC3C6B">
        <w:trPr>
          <w:ins w:id="1511" w:author="John Moehrke" w:date="2019-11-14T20:05:00Z"/>
        </w:trPr>
        <w:tc>
          <w:tcPr>
            <w:tcW w:w="2335" w:type="dxa"/>
            <w:tcPrChange w:id="1512" w:author="John Moehrke" w:date="2019-11-14T20:13:00Z">
              <w:tcPr>
                <w:tcW w:w="3116" w:type="dxa"/>
                <w:gridSpan w:val="2"/>
              </w:tcPr>
            </w:tcPrChange>
          </w:tcPr>
          <w:p w14:paraId="5EF17D28" w14:textId="5B0DA517" w:rsidR="00263149" w:rsidRDefault="00EC3C6B">
            <w:pPr>
              <w:pStyle w:val="BodyText"/>
              <w:shd w:val="clear" w:color="auto" w:fill="FFFFFF" w:themeFill="background1"/>
              <w:rPr>
                <w:ins w:id="1513" w:author="John Moehrke" w:date="2019-11-14T20:05:00Z"/>
              </w:rPr>
              <w:pPrChange w:id="1514" w:author="John Moehrke" w:date="2019-11-14T20:06:00Z">
                <w:pPr>
                  <w:pStyle w:val="BodyText"/>
                </w:pPr>
              </w:pPrChange>
            </w:pPr>
            <w:ins w:id="1515" w:author="John Moehrke" w:date="2019-11-14T20:09:00Z">
              <w:r>
                <w:t>SVCM</w:t>
              </w:r>
            </w:ins>
          </w:p>
        </w:tc>
        <w:tc>
          <w:tcPr>
            <w:tcW w:w="3898" w:type="dxa"/>
            <w:tcPrChange w:id="1516" w:author="John Moehrke" w:date="2019-11-14T20:13:00Z">
              <w:tcPr>
                <w:tcW w:w="3117" w:type="dxa"/>
              </w:tcPr>
            </w:tcPrChange>
          </w:tcPr>
          <w:p w14:paraId="715B50A7" w14:textId="40C0F435" w:rsidR="00263149" w:rsidRDefault="00EC3C6B">
            <w:pPr>
              <w:pStyle w:val="BodyText"/>
              <w:shd w:val="clear" w:color="auto" w:fill="FFFFFF" w:themeFill="background1"/>
              <w:rPr>
                <w:ins w:id="1517" w:author="John Moehrke" w:date="2019-11-14T20:05:00Z"/>
              </w:rPr>
              <w:pPrChange w:id="1518" w:author="John Moehrke" w:date="2019-11-14T20:06:00Z">
                <w:pPr>
                  <w:pStyle w:val="BodyText"/>
                </w:pPr>
              </w:pPrChange>
            </w:pPr>
            <w:ins w:id="1519" w:author="John Moehrke" w:date="2019-11-14T20:09:00Z">
              <w:r>
                <w:t>Consumer</w:t>
              </w:r>
            </w:ins>
          </w:p>
        </w:tc>
        <w:tc>
          <w:tcPr>
            <w:tcW w:w="3117" w:type="dxa"/>
            <w:tcPrChange w:id="1520" w:author="John Moehrke" w:date="2019-11-14T20:13:00Z">
              <w:tcPr>
                <w:tcW w:w="3117" w:type="dxa"/>
              </w:tcPr>
            </w:tcPrChange>
          </w:tcPr>
          <w:p w14:paraId="573210CD" w14:textId="77777777" w:rsidR="00263149" w:rsidRDefault="00263149">
            <w:pPr>
              <w:pStyle w:val="BodyText"/>
              <w:shd w:val="clear" w:color="auto" w:fill="FFFFFF" w:themeFill="background1"/>
              <w:rPr>
                <w:ins w:id="1521" w:author="John Moehrke" w:date="2019-11-14T20:05:00Z"/>
              </w:rPr>
              <w:pPrChange w:id="1522" w:author="John Moehrke" w:date="2019-11-14T20:06:00Z">
                <w:pPr>
                  <w:pStyle w:val="BodyText"/>
                </w:pPr>
              </w:pPrChange>
            </w:pPr>
          </w:p>
        </w:tc>
      </w:tr>
      <w:tr w:rsidR="00EC3C6B" w14:paraId="2BAFFD71" w14:textId="77777777" w:rsidTr="00EC3C6B">
        <w:trPr>
          <w:ins w:id="1523" w:author="John Moehrke" w:date="2019-11-14T20:10:00Z"/>
        </w:trPr>
        <w:tc>
          <w:tcPr>
            <w:tcW w:w="2335" w:type="dxa"/>
            <w:tcPrChange w:id="1524" w:author="John Moehrke" w:date="2019-11-14T20:13:00Z">
              <w:tcPr>
                <w:tcW w:w="3116" w:type="dxa"/>
                <w:gridSpan w:val="2"/>
              </w:tcPr>
            </w:tcPrChange>
          </w:tcPr>
          <w:p w14:paraId="189284DB" w14:textId="08624281" w:rsidR="00EC3C6B" w:rsidRDefault="00EC3C6B" w:rsidP="00263149">
            <w:pPr>
              <w:pStyle w:val="BodyText"/>
              <w:shd w:val="clear" w:color="auto" w:fill="FFFFFF" w:themeFill="background1"/>
              <w:rPr>
                <w:ins w:id="1525" w:author="John Moehrke" w:date="2019-11-14T20:10:00Z"/>
              </w:rPr>
            </w:pPr>
            <w:ins w:id="1526" w:author="John Moehrke" w:date="2019-11-14T20:10:00Z">
              <w:r>
                <w:t>ATNA</w:t>
              </w:r>
            </w:ins>
          </w:p>
        </w:tc>
        <w:tc>
          <w:tcPr>
            <w:tcW w:w="3898" w:type="dxa"/>
            <w:tcPrChange w:id="1527" w:author="John Moehrke" w:date="2019-11-14T20:13:00Z">
              <w:tcPr>
                <w:tcW w:w="3117" w:type="dxa"/>
              </w:tcPr>
            </w:tcPrChange>
          </w:tcPr>
          <w:p w14:paraId="47FF76A3" w14:textId="2ED32770" w:rsidR="00EC3C6B" w:rsidRDefault="00EC3C6B" w:rsidP="00263149">
            <w:pPr>
              <w:pStyle w:val="BodyText"/>
              <w:shd w:val="clear" w:color="auto" w:fill="FFFFFF" w:themeFill="background1"/>
              <w:rPr>
                <w:ins w:id="1528" w:author="John Moehrke" w:date="2019-11-14T20:10:00Z"/>
              </w:rPr>
            </w:pPr>
            <w:ins w:id="1529" w:author="John Moehrke" w:date="2019-11-14T20:10:00Z">
              <w:r>
                <w:t>Secure Node</w:t>
              </w:r>
            </w:ins>
          </w:p>
        </w:tc>
        <w:tc>
          <w:tcPr>
            <w:tcW w:w="3117" w:type="dxa"/>
            <w:tcPrChange w:id="1530" w:author="John Moehrke" w:date="2019-11-14T20:13:00Z">
              <w:tcPr>
                <w:tcW w:w="3117" w:type="dxa"/>
              </w:tcPr>
            </w:tcPrChange>
          </w:tcPr>
          <w:p w14:paraId="2E772415" w14:textId="77777777" w:rsidR="00EC3C6B" w:rsidRDefault="00EC3C6B" w:rsidP="00263149">
            <w:pPr>
              <w:pStyle w:val="BodyText"/>
              <w:shd w:val="clear" w:color="auto" w:fill="FFFFFF" w:themeFill="background1"/>
              <w:rPr>
                <w:ins w:id="1531" w:author="John Moehrke" w:date="2019-11-14T20:10:00Z"/>
              </w:rPr>
            </w:pPr>
          </w:p>
        </w:tc>
      </w:tr>
      <w:tr w:rsidR="00EC3C6B" w14:paraId="1ADAC1E5" w14:textId="77777777" w:rsidTr="00EC3C6B">
        <w:trPr>
          <w:ins w:id="1532" w:author="John Moehrke" w:date="2019-11-14T20:10:00Z"/>
        </w:trPr>
        <w:tc>
          <w:tcPr>
            <w:tcW w:w="2335" w:type="dxa"/>
            <w:tcPrChange w:id="1533" w:author="John Moehrke" w:date="2019-11-14T20:13:00Z">
              <w:tcPr>
                <w:tcW w:w="3116" w:type="dxa"/>
                <w:gridSpan w:val="2"/>
              </w:tcPr>
            </w:tcPrChange>
          </w:tcPr>
          <w:p w14:paraId="3C01BAF8" w14:textId="22592B5E" w:rsidR="00EC3C6B" w:rsidRDefault="00EC3C6B" w:rsidP="00263149">
            <w:pPr>
              <w:pStyle w:val="BodyText"/>
              <w:shd w:val="clear" w:color="auto" w:fill="FFFFFF" w:themeFill="background1"/>
              <w:rPr>
                <w:ins w:id="1534" w:author="John Moehrke" w:date="2019-11-14T20:10:00Z"/>
              </w:rPr>
            </w:pPr>
            <w:ins w:id="1535" w:author="John Moehrke" w:date="2019-11-14T20:10:00Z">
              <w:r>
                <w:t>IUA</w:t>
              </w:r>
            </w:ins>
          </w:p>
        </w:tc>
        <w:tc>
          <w:tcPr>
            <w:tcW w:w="3898" w:type="dxa"/>
            <w:tcPrChange w:id="1536" w:author="John Moehrke" w:date="2019-11-14T20:13:00Z">
              <w:tcPr>
                <w:tcW w:w="3117" w:type="dxa"/>
              </w:tcPr>
            </w:tcPrChange>
          </w:tcPr>
          <w:p w14:paraId="296E848D" w14:textId="5D91E667" w:rsidR="00EC3C6B" w:rsidRDefault="00EC3C6B" w:rsidP="00263149">
            <w:pPr>
              <w:pStyle w:val="BodyText"/>
              <w:shd w:val="clear" w:color="auto" w:fill="FFFFFF" w:themeFill="background1"/>
              <w:rPr>
                <w:ins w:id="1537" w:author="John Moehrke" w:date="2019-11-14T20:10:00Z"/>
              </w:rPr>
            </w:pPr>
            <w:ins w:id="1538" w:author="John Moehrke" w:date="2019-11-14T20:11:00Z">
              <w:r>
                <w:t>Authorization Client</w:t>
              </w:r>
            </w:ins>
          </w:p>
        </w:tc>
        <w:tc>
          <w:tcPr>
            <w:tcW w:w="3117" w:type="dxa"/>
            <w:tcPrChange w:id="1539" w:author="John Moehrke" w:date="2019-11-14T20:13:00Z">
              <w:tcPr>
                <w:tcW w:w="3117" w:type="dxa"/>
              </w:tcPr>
            </w:tcPrChange>
          </w:tcPr>
          <w:p w14:paraId="0FDFE181" w14:textId="77777777" w:rsidR="00EC3C6B" w:rsidRDefault="00EC3C6B" w:rsidP="00263149">
            <w:pPr>
              <w:pStyle w:val="BodyText"/>
              <w:shd w:val="clear" w:color="auto" w:fill="FFFFFF" w:themeFill="background1"/>
              <w:rPr>
                <w:ins w:id="1540" w:author="John Moehrke" w:date="2019-11-14T20:10:00Z"/>
              </w:rPr>
            </w:pPr>
          </w:p>
        </w:tc>
      </w:tr>
      <w:tr w:rsidR="00EC3C6B" w14:paraId="58D0CBE0" w14:textId="77777777" w:rsidTr="00EC3C6B">
        <w:trPr>
          <w:ins w:id="1541" w:author="John Moehrke" w:date="2019-11-14T20:10:00Z"/>
        </w:trPr>
        <w:tc>
          <w:tcPr>
            <w:tcW w:w="2335" w:type="dxa"/>
            <w:tcPrChange w:id="1542" w:author="John Moehrke" w:date="2019-11-14T20:13:00Z">
              <w:tcPr>
                <w:tcW w:w="3116" w:type="dxa"/>
                <w:gridSpan w:val="2"/>
              </w:tcPr>
            </w:tcPrChange>
          </w:tcPr>
          <w:p w14:paraId="6D3CF519" w14:textId="22F643A2" w:rsidR="00EC3C6B" w:rsidRDefault="00EC3C6B" w:rsidP="00263149">
            <w:pPr>
              <w:pStyle w:val="BodyText"/>
              <w:shd w:val="clear" w:color="auto" w:fill="FFFFFF" w:themeFill="background1"/>
              <w:rPr>
                <w:ins w:id="1543" w:author="John Moehrke" w:date="2019-11-14T20:10:00Z"/>
              </w:rPr>
            </w:pPr>
            <w:ins w:id="1544" w:author="John Moehrke" w:date="2019-11-14T20:11:00Z">
              <w:r>
                <w:t>mCSD</w:t>
              </w:r>
            </w:ins>
          </w:p>
        </w:tc>
        <w:tc>
          <w:tcPr>
            <w:tcW w:w="3898" w:type="dxa"/>
            <w:tcPrChange w:id="1545" w:author="John Moehrke" w:date="2019-11-14T20:13:00Z">
              <w:tcPr>
                <w:tcW w:w="3117" w:type="dxa"/>
              </w:tcPr>
            </w:tcPrChange>
          </w:tcPr>
          <w:p w14:paraId="5693A04A" w14:textId="1BE47347" w:rsidR="00EC3C6B" w:rsidRDefault="00EC3C6B" w:rsidP="00263149">
            <w:pPr>
              <w:pStyle w:val="BodyText"/>
              <w:shd w:val="clear" w:color="auto" w:fill="FFFFFF" w:themeFill="background1"/>
              <w:rPr>
                <w:ins w:id="1546" w:author="John Moehrke" w:date="2019-11-14T20:10:00Z"/>
              </w:rPr>
            </w:pPr>
            <w:ins w:id="1547" w:author="John Moehrke" w:date="2019-11-14T20:12:00Z">
              <w:r>
                <w:t>Care Service Selective Consumer</w:t>
              </w:r>
            </w:ins>
          </w:p>
        </w:tc>
        <w:tc>
          <w:tcPr>
            <w:tcW w:w="3117" w:type="dxa"/>
            <w:tcPrChange w:id="1548" w:author="John Moehrke" w:date="2019-11-14T20:13:00Z">
              <w:tcPr>
                <w:tcW w:w="3117" w:type="dxa"/>
              </w:tcPr>
            </w:tcPrChange>
          </w:tcPr>
          <w:p w14:paraId="78791969" w14:textId="77777777" w:rsidR="00EC3C6B" w:rsidRDefault="00EC3C6B" w:rsidP="00263149">
            <w:pPr>
              <w:pStyle w:val="BodyText"/>
              <w:shd w:val="clear" w:color="auto" w:fill="FFFFFF" w:themeFill="background1"/>
              <w:rPr>
                <w:ins w:id="1549" w:author="John Moehrke" w:date="2019-11-14T20:10:00Z"/>
              </w:rPr>
            </w:pPr>
          </w:p>
        </w:tc>
      </w:tr>
      <w:tr w:rsidR="00EC3C6B" w14:paraId="26FE097E" w14:textId="77777777" w:rsidTr="00EC3C6B">
        <w:trPr>
          <w:ins w:id="1550" w:author="John Moehrke" w:date="2019-11-14T20:10:00Z"/>
        </w:trPr>
        <w:tc>
          <w:tcPr>
            <w:tcW w:w="2335" w:type="dxa"/>
            <w:tcPrChange w:id="1551" w:author="John Moehrke" w:date="2019-11-14T20:13:00Z">
              <w:tcPr>
                <w:tcW w:w="3116" w:type="dxa"/>
                <w:gridSpan w:val="2"/>
              </w:tcPr>
            </w:tcPrChange>
          </w:tcPr>
          <w:p w14:paraId="4F275767" w14:textId="3D48ABEA" w:rsidR="00EC3C6B" w:rsidRDefault="00EC3C6B" w:rsidP="00263149">
            <w:pPr>
              <w:pStyle w:val="BodyText"/>
              <w:shd w:val="clear" w:color="auto" w:fill="FFFFFF" w:themeFill="background1"/>
              <w:rPr>
                <w:ins w:id="1552" w:author="John Moehrke" w:date="2019-11-14T20:10:00Z"/>
              </w:rPr>
            </w:pPr>
            <w:ins w:id="1553" w:author="John Moehrke" w:date="2019-11-14T20:13:00Z">
              <w:r>
                <w:t>NPFS</w:t>
              </w:r>
            </w:ins>
          </w:p>
        </w:tc>
        <w:tc>
          <w:tcPr>
            <w:tcW w:w="3898" w:type="dxa"/>
            <w:tcPrChange w:id="1554" w:author="John Moehrke" w:date="2019-11-14T20:13:00Z">
              <w:tcPr>
                <w:tcW w:w="3117" w:type="dxa"/>
              </w:tcPr>
            </w:tcPrChange>
          </w:tcPr>
          <w:p w14:paraId="3350EE09" w14:textId="158D21B0" w:rsidR="00EC3C6B" w:rsidRDefault="00EC3C6B" w:rsidP="00263149">
            <w:pPr>
              <w:pStyle w:val="BodyText"/>
              <w:shd w:val="clear" w:color="auto" w:fill="FFFFFF" w:themeFill="background1"/>
              <w:rPr>
                <w:ins w:id="1555" w:author="John Moehrke" w:date="2019-11-14T20:10:00Z"/>
              </w:rPr>
            </w:pPr>
            <w:ins w:id="1556" w:author="John Moehrke" w:date="2019-11-14T20:13:00Z">
              <w:r>
                <w:t>File Consumer</w:t>
              </w:r>
            </w:ins>
          </w:p>
        </w:tc>
        <w:tc>
          <w:tcPr>
            <w:tcW w:w="3117" w:type="dxa"/>
            <w:tcPrChange w:id="1557" w:author="John Moehrke" w:date="2019-11-14T20:13:00Z">
              <w:tcPr>
                <w:tcW w:w="3117" w:type="dxa"/>
              </w:tcPr>
            </w:tcPrChange>
          </w:tcPr>
          <w:p w14:paraId="42C8A8BC" w14:textId="77777777" w:rsidR="00EC3C6B" w:rsidRDefault="00EC3C6B" w:rsidP="00263149">
            <w:pPr>
              <w:pStyle w:val="BodyText"/>
              <w:shd w:val="clear" w:color="auto" w:fill="FFFFFF" w:themeFill="background1"/>
              <w:rPr>
                <w:ins w:id="1558" w:author="John Moehrke" w:date="2019-11-14T20:10:00Z"/>
              </w:rPr>
            </w:pPr>
          </w:p>
        </w:tc>
      </w:tr>
      <w:tr w:rsidR="00EC3C6B" w14:paraId="2EFF68C6" w14:textId="77777777" w:rsidTr="00AF7E1E">
        <w:trPr>
          <w:ins w:id="1559" w:author="John Moehrke" w:date="2019-11-14T20:05:00Z"/>
        </w:trPr>
        <w:tc>
          <w:tcPr>
            <w:tcW w:w="2335" w:type="dxa"/>
            <w:vMerge w:val="restart"/>
          </w:tcPr>
          <w:p w14:paraId="4E2A6390" w14:textId="0E59358D" w:rsidR="00EC3C6B" w:rsidRDefault="00EC3C6B">
            <w:pPr>
              <w:pStyle w:val="BodyText"/>
              <w:shd w:val="clear" w:color="auto" w:fill="FFFFFF" w:themeFill="background1"/>
              <w:rPr>
                <w:ins w:id="1560" w:author="John Moehrke" w:date="2019-11-14T20:05:00Z"/>
              </w:rPr>
              <w:pPrChange w:id="1561" w:author="John Moehrke" w:date="2019-11-14T20:06:00Z">
                <w:pPr>
                  <w:pStyle w:val="BodyText"/>
                </w:pPr>
              </w:pPrChange>
            </w:pPr>
            <w:ins w:id="1562" w:author="John Moehrke" w:date="2019-11-14T20:14:00Z">
              <w:r>
                <w:t>BPPC</w:t>
              </w:r>
            </w:ins>
          </w:p>
        </w:tc>
        <w:tc>
          <w:tcPr>
            <w:tcW w:w="3898" w:type="dxa"/>
          </w:tcPr>
          <w:p w14:paraId="4B3A5950" w14:textId="04DC2EB0" w:rsidR="00EC3C6B" w:rsidRDefault="00EC3C6B">
            <w:pPr>
              <w:pStyle w:val="BodyText"/>
              <w:shd w:val="clear" w:color="auto" w:fill="FFFFFF" w:themeFill="background1"/>
              <w:rPr>
                <w:ins w:id="1563" w:author="John Moehrke" w:date="2019-11-14T20:05:00Z"/>
              </w:rPr>
              <w:pPrChange w:id="1564" w:author="John Moehrke" w:date="2019-11-14T20:06:00Z">
                <w:pPr>
                  <w:pStyle w:val="BodyText"/>
                </w:pPr>
              </w:pPrChange>
            </w:pPr>
            <w:ins w:id="1565" w:author="John Moehrke" w:date="2019-11-14T20:14:00Z">
              <w:r>
                <w:t>Content Creator</w:t>
              </w:r>
            </w:ins>
          </w:p>
        </w:tc>
        <w:tc>
          <w:tcPr>
            <w:tcW w:w="3117" w:type="dxa"/>
          </w:tcPr>
          <w:p w14:paraId="18812F47" w14:textId="77777777" w:rsidR="00EC3C6B" w:rsidRDefault="00EC3C6B">
            <w:pPr>
              <w:pStyle w:val="BodyText"/>
              <w:shd w:val="clear" w:color="auto" w:fill="FFFFFF" w:themeFill="background1"/>
              <w:rPr>
                <w:ins w:id="1566" w:author="John Moehrke" w:date="2019-11-14T20:05:00Z"/>
              </w:rPr>
              <w:pPrChange w:id="1567" w:author="John Moehrke" w:date="2019-11-14T20:06:00Z">
                <w:pPr>
                  <w:pStyle w:val="BodyText"/>
                </w:pPr>
              </w:pPrChange>
            </w:pPr>
          </w:p>
        </w:tc>
      </w:tr>
      <w:tr w:rsidR="00EC3C6B" w14:paraId="72301145" w14:textId="77777777" w:rsidTr="00EC3C6B">
        <w:trPr>
          <w:ins w:id="1568" w:author="John Moehrke" w:date="2019-11-14T20:14:00Z"/>
        </w:trPr>
        <w:tc>
          <w:tcPr>
            <w:tcW w:w="2335" w:type="dxa"/>
            <w:vMerge/>
          </w:tcPr>
          <w:p w14:paraId="1D757DB4" w14:textId="77777777" w:rsidR="00EC3C6B" w:rsidRDefault="00EC3C6B" w:rsidP="00263149">
            <w:pPr>
              <w:pStyle w:val="BodyText"/>
              <w:shd w:val="clear" w:color="auto" w:fill="FFFFFF" w:themeFill="background1"/>
              <w:rPr>
                <w:ins w:id="1569" w:author="John Moehrke" w:date="2019-11-14T20:14:00Z"/>
              </w:rPr>
            </w:pPr>
          </w:p>
        </w:tc>
        <w:tc>
          <w:tcPr>
            <w:tcW w:w="3898" w:type="dxa"/>
          </w:tcPr>
          <w:p w14:paraId="3F643603" w14:textId="20C3A816" w:rsidR="00EC3C6B" w:rsidRDefault="00EC3C6B" w:rsidP="00263149">
            <w:pPr>
              <w:pStyle w:val="BodyText"/>
              <w:shd w:val="clear" w:color="auto" w:fill="FFFFFF" w:themeFill="background1"/>
              <w:rPr>
                <w:ins w:id="1570" w:author="John Moehrke" w:date="2019-11-14T20:14:00Z"/>
              </w:rPr>
            </w:pPr>
            <w:ins w:id="1571" w:author="John Moehrke" w:date="2019-11-14T20:14:00Z">
              <w:r>
                <w:t>Content Consumer</w:t>
              </w:r>
            </w:ins>
          </w:p>
        </w:tc>
        <w:tc>
          <w:tcPr>
            <w:tcW w:w="3117" w:type="dxa"/>
          </w:tcPr>
          <w:p w14:paraId="0278DFD8" w14:textId="77777777" w:rsidR="00EC3C6B" w:rsidRDefault="00EC3C6B" w:rsidP="00263149">
            <w:pPr>
              <w:pStyle w:val="BodyText"/>
              <w:shd w:val="clear" w:color="auto" w:fill="FFFFFF" w:themeFill="background1"/>
              <w:rPr>
                <w:ins w:id="1572" w:author="John Moehrke" w:date="2019-11-14T20:14:00Z"/>
              </w:rPr>
            </w:pPr>
          </w:p>
        </w:tc>
      </w:tr>
    </w:tbl>
    <w:p w14:paraId="1D961931" w14:textId="21974432" w:rsidR="000B152D" w:rsidRDefault="000B152D">
      <w:pPr>
        <w:pStyle w:val="BodyText"/>
        <w:shd w:val="clear" w:color="auto" w:fill="FFFFFF" w:themeFill="background1"/>
        <w:rPr>
          <w:ins w:id="1573" w:author="John Moehrke" w:date="2019-11-14T19:53:00Z"/>
        </w:rPr>
        <w:pPrChange w:id="1574" w:author="John Moehrke" w:date="2019-11-14T20:06:00Z">
          <w:pPr>
            <w:pStyle w:val="BodyText"/>
          </w:pPr>
        </w:pPrChange>
      </w:pPr>
    </w:p>
    <w:p w14:paraId="431FE7F6" w14:textId="0D3C8E13" w:rsidR="000B152D" w:rsidRDefault="000B152D" w:rsidP="000B152D">
      <w:pPr>
        <w:pStyle w:val="Heading4"/>
        <w:rPr>
          <w:ins w:id="1575" w:author="John Moehrke" w:date="2019-11-14T19:54:00Z"/>
        </w:rPr>
      </w:pPr>
      <w:ins w:id="1576" w:author="John Moehrke" w:date="2019-11-14T19:53:00Z">
        <w:r>
          <w:t xml:space="preserve">X.6.2.2 </w:t>
        </w:r>
      </w:ins>
      <w:ins w:id="1577" w:author="John Moehrke" w:date="2019-12-03T21:40:00Z">
        <w:r w:rsidR="003D7A49">
          <w:t>System that consumes documents</w:t>
        </w:r>
      </w:ins>
      <w:ins w:id="1578" w:author="John Moehrke" w:date="2019-11-14T19:53:00Z">
        <w:r>
          <w:t xml:space="preserve"> System Design</w:t>
        </w:r>
      </w:ins>
    </w:p>
    <w:p w14:paraId="00AAB0C6" w14:textId="1E163FE0" w:rsidR="000B152D" w:rsidRDefault="000B152D" w:rsidP="000B152D">
      <w:pPr>
        <w:pStyle w:val="BodyText"/>
        <w:rPr>
          <w:ins w:id="1579" w:author="John Moehrke" w:date="2019-11-14T19:54:00Z"/>
        </w:rPr>
      </w:pPr>
    </w:p>
    <w:p w14:paraId="569D4389" w14:textId="0A9CF7DA" w:rsidR="000B152D" w:rsidRDefault="003D7A49" w:rsidP="000B152D">
      <w:pPr>
        <w:pStyle w:val="BodyText"/>
        <w:rPr>
          <w:ins w:id="1580" w:author="John Moehrke" w:date="2019-11-14T19:54:00Z"/>
        </w:rPr>
      </w:pPr>
      <w:ins w:id="1581" w:author="John Moehrke" w:date="2019-12-03T21:38:00Z">
        <w:r w:rsidRPr="003D7A49">
          <w:lastRenderedPageBreak/>
          <w:drawing>
            <wp:inline distT="0" distB="0" distL="0" distR="0" wp14:anchorId="42DD0D75" wp14:editId="124996C0">
              <wp:extent cx="5943600" cy="6000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6000750"/>
                      </a:xfrm>
                      <a:prstGeom prst="rect">
                        <a:avLst/>
                      </a:prstGeom>
                    </pic:spPr>
                  </pic:pic>
                </a:graphicData>
              </a:graphic>
            </wp:inline>
          </w:drawing>
        </w:r>
      </w:ins>
    </w:p>
    <w:p w14:paraId="6FC4557F" w14:textId="14A76DC5" w:rsidR="000B152D" w:rsidRDefault="000B152D" w:rsidP="000B152D">
      <w:pPr>
        <w:pStyle w:val="BodyText"/>
        <w:rPr>
          <w:ins w:id="1582" w:author="John Moehrke" w:date="2019-11-14T19:54:00Z"/>
        </w:rPr>
      </w:pPr>
    </w:p>
    <w:p w14:paraId="24FF24CC" w14:textId="641C7C20" w:rsidR="00EC3C6B" w:rsidRDefault="003D7A49">
      <w:pPr>
        <w:pStyle w:val="Caption"/>
        <w:rPr>
          <w:ins w:id="1583" w:author="John Moehrke" w:date="2019-11-14T20:17:00Z"/>
        </w:rPr>
        <w:pPrChange w:id="1584" w:author="John Moehrke" w:date="2019-11-14T20:21:00Z">
          <w:pPr>
            <w:pStyle w:val="BodyText"/>
          </w:pPr>
        </w:pPrChange>
      </w:pPr>
      <w:ins w:id="1585" w:author="John Moehrke" w:date="2019-12-03T21:40:00Z">
        <w:r>
          <w:t>System that consumes d</w:t>
        </w:r>
      </w:ins>
      <w:ins w:id="1586" w:author="John Moehrke" w:date="2019-11-14T19:54:00Z">
        <w:r w:rsidR="000B152D">
          <w:t>ocument</w:t>
        </w:r>
      </w:ins>
      <w:ins w:id="1587" w:author="John Moehrke" w:date="2019-12-03T21:40:00Z">
        <w:r>
          <w:t>s -</w:t>
        </w:r>
      </w:ins>
      <w:ins w:id="1588" w:author="John Moehrke" w:date="2019-11-14T19:54:00Z">
        <w:r w:rsidR="000B152D">
          <w:t xml:space="preserve"> Integration Statement</w:t>
        </w:r>
      </w:ins>
    </w:p>
    <w:tbl>
      <w:tblPr>
        <w:tblStyle w:val="TableGrid"/>
        <w:tblW w:w="0" w:type="auto"/>
        <w:tblLook w:val="04A0" w:firstRow="1" w:lastRow="0" w:firstColumn="1" w:lastColumn="0" w:noHBand="0" w:noVBand="1"/>
      </w:tblPr>
      <w:tblGrid>
        <w:gridCol w:w="2335"/>
        <w:gridCol w:w="3898"/>
        <w:gridCol w:w="3117"/>
      </w:tblGrid>
      <w:tr w:rsidR="00EC3C6B" w14:paraId="78A1841E" w14:textId="77777777" w:rsidTr="00AF7E1E">
        <w:trPr>
          <w:ins w:id="1589" w:author="John Moehrke" w:date="2019-11-14T20:17:00Z"/>
        </w:trPr>
        <w:tc>
          <w:tcPr>
            <w:tcW w:w="2335" w:type="dxa"/>
            <w:shd w:val="clear" w:color="auto" w:fill="D0CECE" w:themeFill="background2" w:themeFillShade="E6"/>
          </w:tcPr>
          <w:p w14:paraId="6B335CCE" w14:textId="77777777" w:rsidR="00EC3C6B" w:rsidRDefault="00EC3C6B" w:rsidP="00AF7E1E">
            <w:pPr>
              <w:pStyle w:val="BodyText"/>
              <w:rPr>
                <w:ins w:id="1590" w:author="John Moehrke" w:date="2019-11-14T20:17:00Z"/>
              </w:rPr>
            </w:pPr>
            <w:ins w:id="1591" w:author="John Moehrke" w:date="2019-11-14T20:17:00Z">
              <w:r>
                <w:t>Profiles Implemented</w:t>
              </w:r>
            </w:ins>
          </w:p>
        </w:tc>
        <w:tc>
          <w:tcPr>
            <w:tcW w:w="3898" w:type="dxa"/>
            <w:shd w:val="clear" w:color="auto" w:fill="D0CECE" w:themeFill="background2" w:themeFillShade="E6"/>
          </w:tcPr>
          <w:p w14:paraId="2C7C3B9B" w14:textId="77777777" w:rsidR="00EC3C6B" w:rsidRDefault="00EC3C6B" w:rsidP="00AF7E1E">
            <w:pPr>
              <w:pStyle w:val="BodyText"/>
              <w:rPr>
                <w:ins w:id="1592" w:author="John Moehrke" w:date="2019-11-14T20:17:00Z"/>
              </w:rPr>
            </w:pPr>
            <w:ins w:id="1593" w:author="John Moehrke" w:date="2019-11-14T20:17:00Z">
              <w:r>
                <w:t>Actors Implemented</w:t>
              </w:r>
            </w:ins>
          </w:p>
        </w:tc>
        <w:tc>
          <w:tcPr>
            <w:tcW w:w="3117" w:type="dxa"/>
            <w:shd w:val="clear" w:color="auto" w:fill="D0CECE" w:themeFill="background2" w:themeFillShade="E6"/>
          </w:tcPr>
          <w:p w14:paraId="35076B06" w14:textId="77777777" w:rsidR="00EC3C6B" w:rsidRDefault="00EC3C6B" w:rsidP="00AF7E1E">
            <w:pPr>
              <w:pStyle w:val="BodyText"/>
              <w:rPr>
                <w:ins w:id="1594" w:author="John Moehrke" w:date="2019-11-14T20:17:00Z"/>
              </w:rPr>
            </w:pPr>
            <w:ins w:id="1595" w:author="John Moehrke" w:date="2019-11-14T20:17:00Z">
              <w:r>
                <w:t>Options Implemented</w:t>
              </w:r>
            </w:ins>
          </w:p>
        </w:tc>
      </w:tr>
      <w:tr w:rsidR="00EC3C6B" w14:paraId="211A895A" w14:textId="77777777" w:rsidTr="00AF7E1E">
        <w:trPr>
          <w:ins w:id="1596" w:author="John Moehrke" w:date="2019-11-14T20:17:00Z"/>
        </w:trPr>
        <w:tc>
          <w:tcPr>
            <w:tcW w:w="2335" w:type="dxa"/>
          </w:tcPr>
          <w:p w14:paraId="675662EA" w14:textId="77777777" w:rsidR="00EC3C6B" w:rsidRDefault="00EC3C6B" w:rsidP="00AF7E1E">
            <w:pPr>
              <w:pStyle w:val="BodyText"/>
              <w:shd w:val="clear" w:color="auto" w:fill="FFFFFF" w:themeFill="background1"/>
              <w:rPr>
                <w:ins w:id="1597" w:author="John Moehrke" w:date="2019-11-14T20:17:00Z"/>
              </w:rPr>
            </w:pPr>
            <w:ins w:id="1598" w:author="John Moehrke" w:date="2019-11-14T20:17:00Z">
              <w:r>
                <w:t>MHD</w:t>
              </w:r>
            </w:ins>
          </w:p>
        </w:tc>
        <w:tc>
          <w:tcPr>
            <w:tcW w:w="3898" w:type="dxa"/>
          </w:tcPr>
          <w:p w14:paraId="781D9A20" w14:textId="5C1B5C22" w:rsidR="00EC3C6B" w:rsidRDefault="00EC3C6B" w:rsidP="00AF7E1E">
            <w:pPr>
              <w:pStyle w:val="BodyText"/>
              <w:shd w:val="clear" w:color="auto" w:fill="FFFFFF" w:themeFill="background1"/>
              <w:rPr>
                <w:ins w:id="1599" w:author="John Moehrke" w:date="2019-11-14T20:17:00Z"/>
              </w:rPr>
            </w:pPr>
            <w:ins w:id="1600" w:author="John Moehrke" w:date="2019-11-14T20:17:00Z">
              <w:r>
                <w:t>Document Consumer</w:t>
              </w:r>
            </w:ins>
          </w:p>
        </w:tc>
        <w:tc>
          <w:tcPr>
            <w:tcW w:w="3117" w:type="dxa"/>
          </w:tcPr>
          <w:p w14:paraId="22AEA5C7" w14:textId="77777777" w:rsidR="00EC3C6B" w:rsidRDefault="00EC3C6B" w:rsidP="00AF7E1E">
            <w:pPr>
              <w:pStyle w:val="BodyText"/>
              <w:shd w:val="clear" w:color="auto" w:fill="FFFFFF" w:themeFill="background1"/>
              <w:rPr>
                <w:ins w:id="1601" w:author="John Moehrke" w:date="2019-11-14T20:17:00Z"/>
              </w:rPr>
            </w:pPr>
          </w:p>
        </w:tc>
      </w:tr>
      <w:tr w:rsidR="00EC3C6B" w14:paraId="6BA92C0A" w14:textId="77777777" w:rsidTr="00AF7E1E">
        <w:trPr>
          <w:ins w:id="1602" w:author="John Moehrke" w:date="2019-11-14T20:17:00Z"/>
        </w:trPr>
        <w:tc>
          <w:tcPr>
            <w:tcW w:w="2335" w:type="dxa"/>
          </w:tcPr>
          <w:p w14:paraId="1214152B" w14:textId="77777777" w:rsidR="00EC3C6B" w:rsidRDefault="00EC3C6B" w:rsidP="00AF7E1E">
            <w:pPr>
              <w:pStyle w:val="BodyText"/>
              <w:shd w:val="clear" w:color="auto" w:fill="FFFFFF" w:themeFill="background1"/>
              <w:rPr>
                <w:ins w:id="1603" w:author="John Moehrke" w:date="2019-11-14T20:17:00Z"/>
              </w:rPr>
            </w:pPr>
            <w:ins w:id="1604" w:author="John Moehrke" w:date="2019-11-14T20:17:00Z">
              <w:r>
                <w:t>CT</w:t>
              </w:r>
            </w:ins>
          </w:p>
        </w:tc>
        <w:tc>
          <w:tcPr>
            <w:tcW w:w="3898" w:type="dxa"/>
          </w:tcPr>
          <w:p w14:paraId="277CD370" w14:textId="77777777" w:rsidR="00EC3C6B" w:rsidRDefault="00EC3C6B" w:rsidP="00AF7E1E">
            <w:pPr>
              <w:pStyle w:val="BodyText"/>
              <w:shd w:val="clear" w:color="auto" w:fill="FFFFFF" w:themeFill="background1"/>
              <w:rPr>
                <w:ins w:id="1605" w:author="John Moehrke" w:date="2019-11-14T20:17:00Z"/>
              </w:rPr>
            </w:pPr>
            <w:ins w:id="1606" w:author="John Moehrke" w:date="2019-11-14T20:17:00Z">
              <w:r>
                <w:t>Time Client</w:t>
              </w:r>
            </w:ins>
          </w:p>
        </w:tc>
        <w:tc>
          <w:tcPr>
            <w:tcW w:w="3117" w:type="dxa"/>
          </w:tcPr>
          <w:p w14:paraId="7AC827BB" w14:textId="77777777" w:rsidR="00EC3C6B" w:rsidRDefault="00EC3C6B" w:rsidP="00AF7E1E">
            <w:pPr>
              <w:pStyle w:val="BodyText"/>
              <w:shd w:val="clear" w:color="auto" w:fill="FFFFFF" w:themeFill="background1"/>
              <w:rPr>
                <w:ins w:id="1607" w:author="John Moehrke" w:date="2019-11-14T20:17:00Z"/>
              </w:rPr>
            </w:pPr>
          </w:p>
        </w:tc>
      </w:tr>
      <w:tr w:rsidR="00EC3C6B" w14:paraId="44F40646" w14:textId="77777777" w:rsidTr="00AF7E1E">
        <w:trPr>
          <w:ins w:id="1608" w:author="John Moehrke" w:date="2019-11-14T20:17:00Z"/>
        </w:trPr>
        <w:tc>
          <w:tcPr>
            <w:tcW w:w="2335" w:type="dxa"/>
          </w:tcPr>
          <w:p w14:paraId="540B6641" w14:textId="77777777" w:rsidR="00EC3C6B" w:rsidRDefault="00EC3C6B" w:rsidP="00AF7E1E">
            <w:pPr>
              <w:pStyle w:val="BodyText"/>
              <w:shd w:val="clear" w:color="auto" w:fill="FFFFFF" w:themeFill="background1"/>
              <w:rPr>
                <w:ins w:id="1609" w:author="John Moehrke" w:date="2019-11-14T20:17:00Z"/>
              </w:rPr>
            </w:pPr>
            <w:ins w:id="1610" w:author="John Moehrke" w:date="2019-11-14T20:17:00Z">
              <w:r>
                <w:t>PMIR</w:t>
              </w:r>
            </w:ins>
          </w:p>
        </w:tc>
        <w:tc>
          <w:tcPr>
            <w:tcW w:w="3898" w:type="dxa"/>
          </w:tcPr>
          <w:p w14:paraId="545EB7BC" w14:textId="77777777" w:rsidR="00EC3C6B" w:rsidRDefault="00EC3C6B" w:rsidP="00AF7E1E">
            <w:pPr>
              <w:pStyle w:val="BodyText"/>
              <w:shd w:val="clear" w:color="auto" w:fill="FFFFFF" w:themeFill="background1"/>
              <w:rPr>
                <w:ins w:id="1611" w:author="John Moehrke" w:date="2019-11-14T20:17:00Z"/>
              </w:rPr>
            </w:pPr>
            <w:ins w:id="1612" w:author="John Moehrke" w:date="2019-11-14T20:17:00Z">
              <w:r>
                <w:t>Patient Identity Source</w:t>
              </w:r>
            </w:ins>
          </w:p>
        </w:tc>
        <w:tc>
          <w:tcPr>
            <w:tcW w:w="3117" w:type="dxa"/>
          </w:tcPr>
          <w:p w14:paraId="50BB8542" w14:textId="77777777" w:rsidR="00EC3C6B" w:rsidRDefault="00EC3C6B" w:rsidP="00AF7E1E">
            <w:pPr>
              <w:pStyle w:val="BodyText"/>
              <w:shd w:val="clear" w:color="auto" w:fill="FFFFFF" w:themeFill="background1"/>
              <w:rPr>
                <w:ins w:id="1613" w:author="John Moehrke" w:date="2019-11-14T20:17:00Z"/>
              </w:rPr>
            </w:pPr>
          </w:p>
        </w:tc>
      </w:tr>
      <w:tr w:rsidR="00EC3C6B" w14:paraId="048A9644" w14:textId="77777777" w:rsidTr="00AF7E1E">
        <w:trPr>
          <w:ins w:id="1614" w:author="John Moehrke" w:date="2019-11-14T20:17:00Z"/>
        </w:trPr>
        <w:tc>
          <w:tcPr>
            <w:tcW w:w="2335" w:type="dxa"/>
          </w:tcPr>
          <w:p w14:paraId="60A18857" w14:textId="77777777" w:rsidR="00EC3C6B" w:rsidRDefault="00EC3C6B" w:rsidP="00AF7E1E">
            <w:pPr>
              <w:pStyle w:val="BodyText"/>
              <w:shd w:val="clear" w:color="auto" w:fill="FFFFFF" w:themeFill="background1"/>
              <w:rPr>
                <w:ins w:id="1615" w:author="John Moehrke" w:date="2019-11-14T20:17:00Z"/>
              </w:rPr>
            </w:pPr>
            <w:ins w:id="1616" w:author="John Moehrke" w:date="2019-11-14T20:17:00Z">
              <w:r>
                <w:lastRenderedPageBreak/>
                <w:t>PIXm</w:t>
              </w:r>
            </w:ins>
          </w:p>
        </w:tc>
        <w:tc>
          <w:tcPr>
            <w:tcW w:w="3898" w:type="dxa"/>
          </w:tcPr>
          <w:p w14:paraId="2FF85470" w14:textId="77777777" w:rsidR="00EC3C6B" w:rsidRDefault="00EC3C6B" w:rsidP="00AF7E1E">
            <w:pPr>
              <w:pStyle w:val="BodyText"/>
              <w:shd w:val="clear" w:color="auto" w:fill="FFFFFF" w:themeFill="background1"/>
              <w:rPr>
                <w:ins w:id="1617" w:author="John Moehrke" w:date="2019-11-14T20:17:00Z"/>
              </w:rPr>
            </w:pPr>
            <w:ins w:id="1618" w:author="John Moehrke" w:date="2019-11-14T20:17:00Z">
              <w:r>
                <w:t>Patient Identity Consumer</w:t>
              </w:r>
            </w:ins>
          </w:p>
        </w:tc>
        <w:tc>
          <w:tcPr>
            <w:tcW w:w="3117" w:type="dxa"/>
          </w:tcPr>
          <w:p w14:paraId="64CC1691" w14:textId="77777777" w:rsidR="00EC3C6B" w:rsidRDefault="00EC3C6B" w:rsidP="00AF7E1E">
            <w:pPr>
              <w:pStyle w:val="BodyText"/>
              <w:shd w:val="clear" w:color="auto" w:fill="FFFFFF" w:themeFill="background1"/>
              <w:rPr>
                <w:ins w:id="1619" w:author="John Moehrke" w:date="2019-11-14T20:17:00Z"/>
              </w:rPr>
            </w:pPr>
          </w:p>
        </w:tc>
      </w:tr>
      <w:tr w:rsidR="00EC3C6B" w14:paraId="545318EA" w14:textId="77777777" w:rsidTr="00AF7E1E">
        <w:trPr>
          <w:ins w:id="1620" w:author="John Moehrke" w:date="2019-11-14T20:17:00Z"/>
        </w:trPr>
        <w:tc>
          <w:tcPr>
            <w:tcW w:w="2335" w:type="dxa"/>
          </w:tcPr>
          <w:p w14:paraId="53B35D28" w14:textId="77777777" w:rsidR="00EC3C6B" w:rsidRDefault="00EC3C6B" w:rsidP="00AF7E1E">
            <w:pPr>
              <w:pStyle w:val="BodyText"/>
              <w:shd w:val="clear" w:color="auto" w:fill="FFFFFF" w:themeFill="background1"/>
              <w:rPr>
                <w:ins w:id="1621" w:author="John Moehrke" w:date="2019-11-14T20:17:00Z"/>
              </w:rPr>
            </w:pPr>
            <w:ins w:id="1622" w:author="John Moehrke" w:date="2019-11-14T20:17:00Z">
              <w:r>
                <w:t>PDQm</w:t>
              </w:r>
            </w:ins>
          </w:p>
        </w:tc>
        <w:tc>
          <w:tcPr>
            <w:tcW w:w="3898" w:type="dxa"/>
          </w:tcPr>
          <w:p w14:paraId="2309B90D" w14:textId="77777777" w:rsidR="00EC3C6B" w:rsidRDefault="00EC3C6B" w:rsidP="00AF7E1E">
            <w:pPr>
              <w:pStyle w:val="BodyText"/>
              <w:shd w:val="clear" w:color="auto" w:fill="FFFFFF" w:themeFill="background1"/>
              <w:rPr>
                <w:ins w:id="1623" w:author="John Moehrke" w:date="2019-11-14T20:17:00Z"/>
              </w:rPr>
            </w:pPr>
            <w:ins w:id="1624" w:author="John Moehrke" w:date="2019-11-14T20:17:00Z">
              <w:r>
                <w:t>Patient Demographics Consumer</w:t>
              </w:r>
            </w:ins>
          </w:p>
        </w:tc>
        <w:tc>
          <w:tcPr>
            <w:tcW w:w="3117" w:type="dxa"/>
          </w:tcPr>
          <w:p w14:paraId="470CE251" w14:textId="77777777" w:rsidR="00EC3C6B" w:rsidRDefault="00EC3C6B" w:rsidP="00AF7E1E">
            <w:pPr>
              <w:pStyle w:val="BodyText"/>
              <w:shd w:val="clear" w:color="auto" w:fill="FFFFFF" w:themeFill="background1"/>
              <w:rPr>
                <w:ins w:id="1625" w:author="John Moehrke" w:date="2019-11-14T20:17:00Z"/>
              </w:rPr>
            </w:pPr>
          </w:p>
        </w:tc>
      </w:tr>
      <w:tr w:rsidR="00EC3C6B" w14:paraId="62D92B54" w14:textId="77777777" w:rsidTr="00AF7E1E">
        <w:trPr>
          <w:ins w:id="1626" w:author="John Moehrke" w:date="2019-11-14T20:17:00Z"/>
        </w:trPr>
        <w:tc>
          <w:tcPr>
            <w:tcW w:w="2335" w:type="dxa"/>
          </w:tcPr>
          <w:p w14:paraId="12EF9A88" w14:textId="77777777" w:rsidR="00EC3C6B" w:rsidRDefault="00EC3C6B" w:rsidP="00AF7E1E">
            <w:pPr>
              <w:pStyle w:val="BodyText"/>
              <w:shd w:val="clear" w:color="auto" w:fill="FFFFFF" w:themeFill="background1"/>
              <w:rPr>
                <w:ins w:id="1627" w:author="John Moehrke" w:date="2019-11-14T20:17:00Z"/>
              </w:rPr>
            </w:pPr>
            <w:ins w:id="1628" w:author="John Moehrke" w:date="2019-11-14T20:17:00Z">
              <w:r>
                <w:t>SVCM</w:t>
              </w:r>
            </w:ins>
          </w:p>
        </w:tc>
        <w:tc>
          <w:tcPr>
            <w:tcW w:w="3898" w:type="dxa"/>
          </w:tcPr>
          <w:p w14:paraId="0D081EDD" w14:textId="77777777" w:rsidR="00EC3C6B" w:rsidRDefault="00EC3C6B" w:rsidP="00AF7E1E">
            <w:pPr>
              <w:pStyle w:val="BodyText"/>
              <w:shd w:val="clear" w:color="auto" w:fill="FFFFFF" w:themeFill="background1"/>
              <w:rPr>
                <w:ins w:id="1629" w:author="John Moehrke" w:date="2019-11-14T20:17:00Z"/>
              </w:rPr>
            </w:pPr>
            <w:ins w:id="1630" w:author="John Moehrke" w:date="2019-11-14T20:17:00Z">
              <w:r>
                <w:t>Consumer</w:t>
              </w:r>
            </w:ins>
          </w:p>
        </w:tc>
        <w:tc>
          <w:tcPr>
            <w:tcW w:w="3117" w:type="dxa"/>
          </w:tcPr>
          <w:p w14:paraId="0B94B465" w14:textId="77777777" w:rsidR="00EC3C6B" w:rsidRDefault="00EC3C6B" w:rsidP="00AF7E1E">
            <w:pPr>
              <w:pStyle w:val="BodyText"/>
              <w:shd w:val="clear" w:color="auto" w:fill="FFFFFF" w:themeFill="background1"/>
              <w:rPr>
                <w:ins w:id="1631" w:author="John Moehrke" w:date="2019-11-14T20:17:00Z"/>
              </w:rPr>
            </w:pPr>
          </w:p>
        </w:tc>
      </w:tr>
      <w:tr w:rsidR="00EC3C6B" w14:paraId="7C8D85BD" w14:textId="77777777" w:rsidTr="00AF7E1E">
        <w:trPr>
          <w:ins w:id="1632" w:author="John Moehrke" w:date="2019-11-14T20:17:00Z"/>
        </w:trPr>
        <w:tc>
          <w:tcPr>
            <w:tcW w:w="2335" w:type="dxa"/>
          </w:tcPr>
          <w:p w14:paraId="40602EE6" w14:textId="77777777" w:rsidR="00EC3C6B" w:rsidRDefault="00EC3C6B" w:rsidP="00AF7E1E">
            <w:pPr>
              <w:pStyle w:val="BodyText"/>
              <w:shd w:val="clear" w:color="auto" w:fill="FFFFFF" w:themeFill="background1"/>
              <w:rPr>
                <w:ins w:id="1633" w:author="John Moehrke" w:date="2019-11-14T20:17:00Z"/>
              </w:rPr>
            </w:pPr>
            <w:ins w:id="1634" w:author="John Moehrke" w:date="2019-11-14T20:17:00Z">
              <w:r>
                <w:t>ATNA</w:t>
              </w:r>
            </w:ins>
          </w:p>
        </w:tc>
        <w:tc>
          <w:tcPr>
            <w:tcW w:w="3898" w:type="dxa"/>
          </w:tcPr>
          <w:p w14:paraId="44F41149" w14:textId="77777777" w:rsidR="00EC3C6B" w:rsidRDefault="00EC3C6B" w:rsidP="00AF7E1E">
            <w:pPr>
              <w:pStyle w:val="BodyText"/>
              <w:shd w:val="clear" w:color="auto" w:fill="FFFFFF" w:themeFill="background1"/>
              <w:rPr>
                <w:ins w:id="1635" w:author="John Moehrke" w:date="2019-11-14T20:17:00Z"/>
              </w:rPr>
            </w:pPr>
            <w:ins w:id="1636" w:author="John Moehrke" w:date="2019-11-14T20:17:00Z">
              <w:r>
                <w:t>Secure Node</w:t>
              </w:r>
            </w:ins>
          </w:p>
        </w:tc>
        <w:tc>
          <w:tcPr>
            <w:tcW w:w="3117" w:type="dxa"/>
          </w:tcPr>
          <w:p w14:paraId="6247EE4A" w14:textId="77777777" w:rsidR="00EC3C6B" w:rsidRDefault="00EC3C6B" w:rsidP="00AF7E1E">
            <w:pPr>
              <w:pStyle w:val="BodyText"/>
              <w:shd w:val="clear" w:color="auto" w:fill="FFFFFF" w:themeFill="background1"/>
              <w:rPr>
                <w:ins w:id="1637" w:author="John Moehrke" w:date="2019-11-14T20:17:00Z"/>
              </w:rPr>
            </w:pPr>
          </w:p>
        </w:tc>
      </w:tr>
      <w:tr w:rsidR="00EC3C6B" w14:paraId="77D5E57E" w14:textId="77777777" w:rsidTr="00AF7E1E">
        <w:trPr>
          <w:ins w:id="1638" w:author="John Moehrke" w:date="2019-11-14T20:17:00Z"/>
        </w:trPr>
        <w:tc>
          <w:tcPr>
            <w:tcW w:w="2335" w:type="dxa"/>
          </w:tcPr>
          <w:p w14:paraId="5C50A356" w14:textId="77777777" w:rsidR="00EC3C6B" w:rsidRDefault="00EC3C6B" w:rsidP="00AF7E1E">
            <w:pPr>
              <w:pStyle w:val="BodyText"/>
              <w:shd w:val="clear" w:color="auto" w:fill="FFFFFF" w:themeFill="background1"/>
              <w:rPr>
                <w:ins w:id="1639" w:author="John Moehrke" w:date="2019-11-14T20:17:00Z"/>
              </w:rPr>
            </w:pPr>
            <w:ins w:id="1640" w:author="John Moehrke" w:date="2019-11-14T20:17:00Z">
              <w:r>
                <w:t>IUA</w:t>
              </w:r>
            </w:ins>
          </w:p>
        </w:tc>
        <w:tc>
          <w:tcPr>
            <w:tcW w:w="3898" w:type="dxa"/>
          </w:tcPr>
          <w:p w14:paraId="1C9707DD" w14:textId="77777777" w:rsidR="00EC3C6B" w:rsidRDefault="00EC3C6B" w:rsidP="00AF7E1E">
            <w:pPr>
              <w:pStyle w:val="BodyText"/>
              <w:shd w:val="clear" w:color="auto" w:fill="FFFFFF" w:themeFill="background1"/>
              <w:rPr>
                <w:ins w:id="1641" w:author="John Moehrke" w:date="2019-11-14T20:17:00Z"/>
              </w:rPr>
            </w:pPr>
            <w:ins w:id="1642" w:author="John Moehrke" w:date="2019-11-14T20:17:00Z">
              <w:r>
                <w:t>Authorization Client</w:t>
              </w:r>
            </w:ins>
          </w:p>
        </w:tc>
        <w:tc>
          <w:tcPr>
            <w:tcW w:w="3117" w:type="dxa"/>
          </w:tcPr>
          <w:p w14:paraId="69157928" w14:textId="77777777" w:rsidR="00EC3C6B" w:rsidRDefault="00EC3C6B" w:rsidP="00AF7E1E">
            <w:pPr>
              <w:pStyle w:val="BodyText"/>
              <w:shd w:val="clear" w:color="auto" w:fill="FFFFFF" w:themeFill="background1"/>
              <w:rPr>
                <w:ins w:id="1643" w:author="John Moehrke" w:date="2019-11-14T20:17:00Z"/>
              </w:rPr>
            </w:pPr>
          </w:p>
        </w:tc>
      </w:tr>
      <w:tr w:rsidR="00EC3C6B" w14:paraId="15311713" w14:textId="77777777" w:rsidTr="00AF7E1E">
        <w:trPr>
          <w:ins w:id="1644" w:author="John Moehrke" w:date="2019-11-14T20:17:00Z"/>
        </w:trPr>
        <w:tc>
          <w:tcPr>
            <w:tcW w:w="2335" w:type="dxa"/>
          </w:tcPr>
          <w:p w14:paraId="63D21D8A" w14:textId="77777777" w:rsidR="00EC3C6B" w:rsidRDefault="00EC3C6B" w:rsidP="00AF7E1E">
            <w:pPr>
              <w:pStyle w:val="BodyText"/>
              <w:shd w:val="clear" w:color="auto" w:fill="FFFFFF" w:themeFill="background1"/>
              <w:rPr>
                <w:ins w:id="1645" w:author="John Moehrke" w:date="2019-11-14T20:17:00Z"/>
              </w:rPr>
            </w:pPr>
            <w:ins w:id="1646" w:author="John Moehrke" w:date="2019-11-14T20:17:00Z">
              <w:r>
                <w:t>mCSD</w:t>
              </w:r>
            </w:ins>
          </w:p>
        </w:tc>
        <w:tc>
          <w:tcPr>
            <w:tcW w:w="3898" w:type="dxa"/>
          </w:tcPr>
          <w:p w14:paraId="0EC42043" w14:textId="77777777" w:rsidR="00EC3C6B" w:rsidRDefault="00EC3C6B" w:rsidP="00AF7E1E">
            <w:pPr>
              <w:pStyle w:val="BodyText"/>
              <w:shd w:val="clear" w:color="auto" w:fill="FFFFFF" w:themeFill="background1"/>
              <w:rPr>
                <w:ins w:id="1647" w:author="John Moehrke" w:date="2019-11-14T20:17:00Z"/>
              </w:rPr>
            </w:pPr>
            <w:ins w:id="1648" w:author="John Moehrke" w:date="2019-11-14T20:17:00Z">
              <w:r>
                <w:t>Care Service Selective Consumer</w:t>
              </w:r>
            </w:ins>
          </w:p>
        </w:tc>
        <w:tc>
          <w:tcPr>
            <w:tcW w:w="3117" w:type="dxa"/>
          </w:tcPr>
          <w:p w14:paraId="151657C0" w14:textId="77777777" w:rsidR="00EC3C6B" w:rsidRDefault="00EC3C6B" w:rsidP="00AF7E1E">
            <w:pPr>
              <w:pStyle w:val="BodyText"/>
              <w:shd w:val="clear" w:color="auto" w:fill="FFFFFF" w:themeFill="background1"/>
              <w:rPr>
                <w:ins w:id="1649" w:author="John Moehrke" w:date="2019-11-14T20:17:00Z"/>
              </w:rPr>
            </w:pPr>
          </w:p>
        </w:tc>
      </w:tr>
      <w:tr w:rsidR="00EC3C6B" w14:paraId="3CA92012" w14:textId="77777777" w:rsidTr="00AF7E1E">
        <w:trPr>
          <w:ins w:id="1650" w:author="John Moehrke" w:date="2019-11-14T20:17:00Z"/>
        </w:trPr>
        <w:tc>
          <w:tcPr>
            <w:tcW w:w="2335" w:type="dxa"/>
          </w:tcPr>
          <w:p w14:paraId="174F01D5" w14:textId="77777777" w:rsidR="00EC3C6B" w:rsidRDefault="00EC3C6B" w:rsidP="00AF7E1E">
            <w:pPr>
              <w:pStyle w:val="BodyText"/>
              <w:shd w:val="clear" w:color="auto" w:fill="FFFFFF" w:themeFill="background1"/>
              <w:rPr>
                <w:ins w:id="1651" w:author="John Moehrke" w:date="2019-11-14T20:17:00Z"/>
              </w:rPr>
            </w:pPr>
            <w:ins w:id="1652" w:author="John Moehrke" w:date="2019-11-14T20:17:00Z">
              <w:r>
                <w:t>NPFS</w:t>
              </w:r>
            </w:ins>
          </w:p>
        </w:tc>
        <w:tc>
          <w:tcPr>
            <w:tcW w:w="3898" w:type="dxa"/>
          </w:tcPr>
          <w:p w14:paraId="4D05F842" w14:textId="77777777" w:rsidR="00EC3C6B" w:rsidRDefault="00EC3C6B" w:rsidP="00AF7E1E">
            <w:pPr>
              <w:pStyle w:val="BodyText"/>
              <w:shd w:val="clear" w:color="auto" w:fill="FFFFFF" w:themeFill="background1"/>
              <w:rPr>
                <w:ins w:id="1653" w:author="John Moehrke" w:date="2019-11-14T20:17:00Z"/>
              </w:rPr>
            </w:pPr>
            <w:ins w:id="1654" w:author="John Moehrke" w:date="2019-11-14T20:17:00Z">
              <w:r>
                <w:t>File Consumer</w:t>
              </w:r>
            </w:ins>
          </w:p>
        </w:tc>
        <w:tc>
          <w:tcPr>
            <w:tcW w:w="3117" w:type="dxa"/>
          </w:tcPr>
          <w:p w14:paraId="7911D86F" w14:textId="77777777" w:rsidR="00EC3C6B" w:rsidRDefault="00EC3C6B" w:rsidP="00AF7E1E">
            <w:pPr>
              <w:pStyle w:val="BodyText"/>
              <w:shd w:val="clear" w:color="auto" w:fill="FFFFFF" w:themeFill="background1"/>
              <w:rPr>
                <w:ins w:id="1655" w:author="John Moehrke" w:date="2019-11-14T20:17:00Z"/>
              </w:rPr>
            </w:pPr>
          </w:p>
        </w:tc>
      </w:tr>
      <w:tr w:rsidR="00EC3C6B" w14:paraId="5A39D96B" w14:textId="77777777" w:rsidTr="00AF7E1E">
        <w:trPr>
          <w:ins w:id="1656" w:author="John Moehrke" w:date="2019-11-14T20:17:00Z"/>
        </w:trPr>
        <w:tc>
          <w:tcPr>
            <w:tcW w:w="2335" w:type="dxa"/>
            <w:vMerge w:val="restart"/>
          </w:tcPr>
          <w:p w14:paraId="3F403538" w14:textId="77777777" w:rsidR="00EC3C6B" w:rsidRDefault="00EC3C6B" w:rsidP="00AF7E1E">
            <w:pPr>
              <w:pStyle w:val="BodyText"/>
              <w:shd w:val="clear" w:color="auto" w:fill="FFFFFF" w:themeFill="background1"/>
              <w:rPr>
                <w:ins w:id="1657" w:author="John Moehrke" w:date="2019-11-14T20:17:00Z"/>
              </w:rPr>
            </w:pPr>
            <w:ins w:id="1658" w:author="John Moehrke" w:date="2019-11-14T20:17:00Z">
              <w:r>
                <w:t>BPPC</w:t>
              </w:r>
            </w:ins>
          </w:p>
        </w:tc>
        <w:tc>
          <w:tcPr>
            <w:tcW w:w="3898" w:type="dxa"/>
          </w:tcPr>
          <w:p w14:paraId="1D4687A7" w14:textId="77777777" w:rsidR="00EC3C6B" w:rsidRDefault="00EC3C6B" w:rsidP="00AF7E1E">
            <w:pPr>
              <w:pStyle w:val="BodyText"/>
              <w:shd w:val="clear" w:color="auto" w:fill="FFFFFF" w:themeFill="background1"/>
              <w:rPr>
                <w:ins w:id="1659" w:author="John Moehrke" w:date="2019-11-14T20:17:00Z"/>
              </w:rPr>
            </w:pPr>
            <w:ins w:id="1660" w:author="John Moehrke" w:date="2019-11-14T20:17:00Z">
              <w:r>
                <w:t>Content Creator</w:t>
              </w:r>
            </w:ins>
          </w:p>
        </w:tc>
        <w:tc>
          <w:tcPr>
            <w:tcW w:w="3117" w:type="dxa"/>
          </w:tcPr>
          <w:p w14:paraId="35CED122" w14:textId="77777777" w:rsidR="00EC3C6B" w:rsidRDefault="00EC3C6B" w:rsidP="00AF7E1E">
            <w:pPr>
              <w:pStyle w:val="BodyText"/>
              <w:shd w:val="clear" w:color="auto" w:fill="FFFFFF" w:themeFill="background1"/>
              <w:rPr>
                <w:ins w:id="1661" w:author="John Moehrke" w:date="2019-11-14T20:17:00Z"/>
              </w:rPr>
            </w:pPr>
          </w:p>
        </w:tc>
      </w:tr>
      <w:tr w:rsidR="00EC3C6B" w14:paraId="2A9F754A" w14:textId="77777777" w:rsidTr="00AF7E1E">
        <w:trPr>
          <w:ins w:id="1662" w:author="John Moehrke" w:date="2019-11-14T20:17:00Z"/>
        </w:trPr>
        <w:tc>
          <w:tcPr>
            <w:tcW w:w="2335" w:type="dxa"/>
            <w:vMerge/>
          </w:tcPr>
          <w:p w14:paraId="7856D66D" w14:textId="77777777" w:rsidR="00EC3C6B" w:rsidRDefault="00EC3C6B" w:rsidP="00AF7E1E">
            <w:pPr>
              <w:pStyle w:val="BodyText"/>
              <w:shd w:val="clear" w:color="auto" w:fill="FFFFFF" w:themeFill="background1"/>
              <w:rPr>
                <w:ins w:id="1663" w:author="John Moehrke" w:date="2019-11-14T20:17:00Z"/>
              </w:rPr>
            </w:pPr>
          </w:p>
        </w:tc>
        <w:tc>
          <w:tcPr>
            <w:tcW w:w="3898" w:type="dxa"/>
          </w:tcPr>
          <w:p w14:paraId="366D1DC4" w14:textId="77777777" w:rsidR="00EC3C6B" w:rsidRDefault="00EC3C6B" w:rsidP="00AF7E1E">
            <w:pPr>
              <w:pStyle w:val="BodyText"/>
              <w:shd w:val="clear" w:color="auto" w:fill="FFFFFF" w:themeFill="background1"/>
              <w:rPr>
                <w:ins w:id="1664" w:author="John Moehrke" w:date="2019-11-14T20:17:00Z"/>
              </w:rPr>
            </w:pPr>
            <w:ins w:id="1665" w:author="John Moehrke" w:date="2019-11-14T20:17:00Z">
              <w:r>
                <w:t>Content Consumer</w:t>
              </w:r>
            </w:ins>
          </w:p>
        </w:tc>
        <w:tc>
          <w:tcPr>
            <w:tcW w:w="3117" w:type="dxa"/>
          </w:tcPr>
          <w:p w14:paraId="131BBFF2" w14:textId="77777777" w:rsidR="00EC3C6B" w:rsidRDefault="00EC3C6B" w:rsidP="00AF7E1E">
            <w:pPr>
              <w:pStyle w:val="BodyText"/>
              <w:shd w:val="clear" w:color="auto" w:fill="FFFFFF" w:themeFill="background1"/>
              <w:rPr>
                <w:ins w:id="1666" w:author="John Moehrke" w:date="2019-11-14T20:17:00Z"/>
              </w:rPr>
            </w:pPr>
          </w:p>
        </w:tc>
      </w:tr>
    </w:tbl>
    <w:p w14:paraId="42637192" w14:textId="77777777" w:rsidR="00EC3C6B" w:rsidRDefault="00EC3C6B" w:rsidP="00EC3C6B">
      <w:pPr>
        <w:pStyle w:val="BodyText"/>
        <w:shd w:val="clear" w:color="auto" w:fill="FFFFFF" w:themeFill="background1"/>
        <w:rPr>
          <w:ins w:id="1667" w:author="John Moehrke" w:date="2019-11-14T20:17:00Z"/>
        </w:rPr>
      </w:pPr>
    </w:p>
    <w:p w14:paraId="665A18CD" w14:textId="29766BCE" w:rsidR="000B152D" w:rsidRDefault="000B152D" w:rsidP="000B152D">
      <w:pPr>
        <w:pStyle w:val="BodyText"/>
        <w:rPr>
          <w:ins w:id="1668" w:author="John Moehrke" w:date="2019-11-14T19:54:00Z"/>
        </w:rPr>
      </w:pPr>
    </w:p>
    <w:p w14:paraId="3F1296ED" w14:textId="4C63A42D" w:rsidR="000B152D" w:rsidRDefault="000B152D" w:rsidP="000B152D">
      <w:pPr>
        <w:pStyle w:val="Heading4"/>
        <w:rPr>
          <w:ins w:id="1669" w:author="John Moehrke" w:date="2019-11-14T19:55:00Z"/>
        </w:rPr>
      </w:pPr>
      <w:ins w:id="1670" w:author="John Moehrke" w:date="2019-11-14T19:55:00Z">
        <w:r>
          <w:lastRenderedPageBreak/>
          <w:t xml:space="preserve">X.6.2.3 </w:t>
        </w:r>
      </w:ins>
      <w:ins w:id="1671" w:author="John Moehrke" w:date="2019-12-03T21:41:00Z">
        <w:r w:rsidR="003D7A49">
          <w:t>System that consumes clinical data elements</w:t>
        </w:r>
      </w:ins>
      <w:ins w:id="1672" w:author="John Moehrke" w:date="2019-11-14T19:54:00Z">
        <w:r>
          <w:t xml:space="preserve"> Systems Design</w:t>
        </w:r>
      </w:ins>
    </w:p>
    <w:p w14:paraId="5D60B789" w14:textId="6C6EA150" w:rsidR="000B152D" w:rsidRDefault="003D7A49" w:rsidP="000B152D">
      <w:pPr>
        <w:pStyle w:val="BodyText"/>
        <w:rPr>
          <w:ins w:id="1673" w:author="John Moehrke" w:date="2019-11-14T20:21:00Z"/>
        </w:rPr>
      </w:pPr>
      <w:ins w:id="1674" w:author="John Moehrke" w:date="2019-12-03T21:39:00Z">
        <w:r w:rsidRPr="003D7A49">
          <w:drawing>
            <wp:inline distT="0" distB="0" distL="0" distR="0" wp14:anchorId="6B2F6150" wp14:editId="18AAF6FF">
              <wp:extent cx="5943600" cy="514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5143500"/>
                      </a:xfrm>
                      <a:prstGeom prst="rect">
                        <a:avLst/>
                      </a:prstGeom>
                    </pic:spPr>
                  </pic:pic>
                </a:graphicData>
              </a:graphic>
            </wp:inline>
          </w:drawing>
        </w:r>
      </w:ins>
    </w:p>
    <w:p w14:paraId="6EF5FDD6" w14:textId="77777777" w:rsidR="00EA4C56" w:rsidRDefault="00EA4C56" w:rsidP="000B152D">
      <w:pPr>
        <w:pStyle w:val="BodyText"/>
        <w:rPr>
          <w:ins w:id="1675" w:author="John Moehrke" w:date="2019-11-14T19:55:00Z"/>
        </w:rPr>
      </w:pPr>
    </w:p>
    <w:p w14:paraId="20AA7E30" w14:textId="016C1562" w:rsidR="00EC3C6B" w:rsidRDefault="003D7A49">
      <w:pPr>
        <w:pStyle w:val="Caption"/>
        <w:rPr>
          <w:ins w:id="1676" w:author="John Moehrke" w:date="2019-11-14T20:17:00Z"/>
        </w:rPr>
        <w:pPrChange w:id="1677" w:author="John Moehrke" w:date="2019-11-14T20:21:00Z">
          <w:pPr>
            <w:pStyle w:val="BodyText"/>
          </w:pPr>
        </w:pPrChange>
      </w:pPr>
      <w:ins w:id="1678" w:author="John Moehrke" w:date="2019-12-03T21:39:00Z">
        <w:r>
          <w:t>System that consumes clinical data elements - Inte</w:t>
        </w:r>
      </w:ins>
      <w:ins w:id="1679" w:author="John Moehrke" w:date="2019-11-14T19:55:00Z">
        <w:r w:rsidR="000B152D">
          <w:t>gration Statement</w:t>
        </w:r>
      </w:ins>
    </w:p>
    <w:tbl>
      <w:tblPr>
        <w:tblStyle w:val="TableGrid"/>
        <w:tblW w:w="0" w:type="auto"/>
        <w:tblLook w:val="04A0" w:firstRow="1" w:lastRow="0" w:firstColumn="1" w:lastColumn="0" w:noHBand="0" w:noVBand="1"/>
      </w:tblPr>
      <w:tblGrid>
        <w:gridCol w:w="2335"/>
        <w:gridCol w:w="3898"/>
        <w:gridCol w:w="3117"/>
      </w:tblGrid>
      <w:tr w:rsidR="00EC3C6B" w14:paraId="5C382656" w14:textId="77777777" w:rsidTr="00AF7E1E">
        <w:trPr>
          <w:ins w:id="1680" w:author="John Moehrke" w:date="2019-11-14T20:17:00Z"/>
        </w:trPr>
        <w:tc>
          <w:tcPr>
            <w:tcW w:w="2335" w:type="dxa"/>
            <w:shd w:val="clear" w:color="auto" w:fill="D0CECE" w:themeFill="background2" w:themeFillShade="E6"/>
          </w:tcPr>
          <w:p w14:paraId="47B7B840" w14:textId="77777777" w:rsidR="00EC3C6B" w:rsidRDefault="00EC3C6B" w:rsidP="00AF7E1E">
            <w:pPr>
              <w:pStyle w:val="BodyText"/>
              <w:rPr>
                <w:ins w:id="1681" w:author="John Moehrke" w:date="2019-11-14T20:17:00Z"/>
              </w:rPr>
            </w:pPr>
            <w:ins w:id="1682" w:author="John Moehrke" w:date="2019-11-14T20:17:00Z">
              <w:r>
                <w:t>Profiles Implemented</w:t>
              </w:r>
            </w:ins>
          </w:p>
        </w:tc>
        <w:tc>
          <w:tcPr>
            <w:tcW w:w="3898" w:type="dxa"/>
            <w:shd w:val="clear" w:color="auto" w:fill="D0CECE" w:themeFill="background2" w:themeFillShade="E6"/>
          </w:tcPr>
          <w:p w14:paraId="6E244DA8" w14:textId="77777777" w:rsidR="00EC3C6B" w:rsidRDefault="00EC3C6B" w:rsidP="00AF7E1E">
            <w:pPr>
              <w:pStyle w:val="BodyText"/>
              <w:rPr>
                <w:ins w:id="1683" w:author="John Moehrke" w:date="2019-11-14T20:17:00Z"/>
              </w:rPr>
            </w:pPr>
            <w:ins w:id="1684" w:author="John Moehrke" w:date="2019-11-14T20:17:00Z">
              <w:r>
                <w:t>Actors Implemented</w:t>
              </w:r>
            </w:ins>
          </w:p>
        </w:tc>
        <w:tc>
          <w:tcPr>
            <w:tcW w:w="3117" w:type="dxa"/>
            <w:shd w:val="clear" w:color="auto" w:fill="D0CECE" w:themeFill="background2" w:themeFillShade="E6"/>
          </w:tcPr>
          <w:p w14:paraId="01C42124" w14:textId="77777777" w:rsidR="00EC3C6B" w:rsidRDefault="00EC3C6B" w:rsidP="00AF7E1E">
            <w:pPr>
              <w:pStyle w:val="BodyText"/>
              <w:rPr>
                <w:ins w:id="1685" w:author="John Moehrke" w:date="2019-11-14T20:17:00Z"/>
              </w:rPr>
            </w:pPr>
            <w:ins w:id="1686" w:author="John Moehrke" w:date="2019-11-14T20:17:00Z">
              <w:r>
                <w:t>Options Implemented</w:t>
              </w:r>
            </w:ins>
          </w:p>
        </w:tc>
      </w:tr>
      <w:tr w:rsidR="00EC3C6B" w14:paraId="4EB778CA" w14:textId="77777777" w:rsidTr="00AF7E1E">
        <w:trPr>
          <w:ins w:id="1687" w:author="John Moehrke" w:date="2019-11-14T20:17:00Z"/>
        </w:trPr>
        <w:tc>
          <w:tcPr>
            <w:tcW w:w="2335" w:type="dxa"/>
          </w:tcPr>
          <w:p w14:paraId="71239D4A" w14:textId="34A41678" w:rsidR="00EC3C6B" w:rsidRDefault="00EA4C56" w:rsidP="00AF7E1E">
            <w:pPr>
              <w:pStyle w:val="BodyText"/>
              <w:shd w:val="clear" w:color="auto" w:fill="FFFFFF" w:themeFill="background1"/>
              <w:rPr>
                <w:ins w:id="1688" w:author="John Moehrke" w:date="2019-11-14T20:17:00Z"/>
              </w:rPr>
            </w:pPr>
            <w:ins w:id="1689" w:author="John Moehrke" w:date="2019-11-14T20:19:00Z">
              <w:r>
                <w:t>QEDm</w:t>
              </w:r>
            </w:ins>
          </w:p>
        </w:tc>
        <w:tc>
          <w:tcPr>
            <w:tcW w:w="3898" w:type="dxa"/>
          </w:tcPr>
          <w:p w14:paraId="7E560DE0" w14:textId="153CEF33" w:rsidR="00EC3C6B" w:rsidRDefault="00EA4C56" w:rsidP="00AF7E1E">
            <w:pPr>
              <w:pStyle w:val="BodyText"/>
              <w:shd w:val="clear" w:color="auto" w:fill="FFFFFF" w:themeFill="background1"/>
              <w:rPr>
                <w:ins w:id="1690" w:author="John Moehrke" w:date="2019-11-14T20:17:00Z"/>
              </w:rPr>
            </w:pPr>
            <w:ins w:id="1691" w:author="John Moehrke" w:date="2019-11-14T20:20:00Z">
              <w:r>
                <w:t>Clinical Data Consumer</w:t>
              </w:r>
            </w:ins>
          </w:p>
        </w:tc>
        <w:tc>
          <w:tcPr>
            <w:tcW w:w="3117" w:type="dxa"/>
          </w:tcPr>
          <w:p w14:paraId="465F3D17" w14:textId="77777777" w:rsidR="00EC3C6B" w:rsidRDefault="00EC3C6B" w:rsidP="00AF7E1E">
            <w:pPr>
              <w:pStyle w:val="BodyText"/>
              <w:shd w:val="clear" w:color="auto" w:fill="FFFFFF" w:themeFill="background1"/>
              <w:rPr>
                <w:ins w:id="1692" w:author="John Moehrke" w:date="2019-11-14T20:17:00Z"/>
              </w:rPr>
            </w:pPr>
          </w:p>
        </w:tc>
      </w:tr>
      <w:tr w:rsidR="00EA4C56" w14:paraId="7561240A" w14:textId="77777777" w:rsidTr="00AF7E1E">
        <w:trPr>
          <w:ins w:id="1693" w:author="John Moehrke" w:date="2019-11-14T20:19:00Z"/>
        </w:trPr>
        <w:tc>
          <w:tcPr>
            <w:tcW w:w="2335" w:type="dxa"/>
          </w:tcPr>
          <w:p w14:paraId="055FCF3F" w14:textId="5DAE5A78" w:rsidR="00EA4C56" w:rsidRDefault="00EA4C56" w:rsidP="00AF7E1E">
            <w:pPr>
              <w:pStyle w:val="BodyText"/>
              <w:shd w:val="clear" w:color="auto" w:fill="FFFFFF" w:themeFill="background1"/>
              <w:rPr>
                <w:ins w:id="1694" w:author="John Moehrke" w:date="2019-11-14T20:19:00Z"/>
              </w:rPr>
            </w:pPr>
            <w:ins w:id="1695" w:author="John Moehrke" w:date="2019-11-14T20:19:00Z">
              <w:r>
                <w:t>MHD</w:t>
              </w:r>
            </w:ins>
          </w:p>
        </w:tc>
        <w:tc>
          <w:tcPr>
            <w:tcW w:w="3898" w:type="dxa"/>
          </w:tcPr>
          <w:p w14:paraId="479E4AED" w14:textId="30383A2E" w:rsidR="00EA4C56" w:rsidRDefault="00EA4C56" w:rsidP="00AF7E1E">
            <w:pPr>
              <w:pStyle w:val="BodyText"/>
              <w:shd w:val="clear" w:color="auto" w:fill="FFFFFF" w:themeFill="background1"/>
              <w:rPr>
                <w:ins w:id="1696" w:author="John Moehrke" w:date="2019-11-14T20:19:00Z"/>
              </w:rPr>
            </w:pPr>
            <w:ins w:id="1697" w:author="John Moehrke" w:date="2019-11-14T20:19:00Z">
              <w:r>
                <w:t>Document Consumer</w:t>
              </w:r>
            </w:ins>
          </w:p>
        </w:tc>
        <w:tc>
          <w:tcPr>
            <w:tcW w:w="3117" w:type="dxa"/>
          </w:tcPr>
          <w:p w14:paraId="1EAD31ED" w14:textId="77777777" w:rsidR="00EA4C56" w:rsidRDefault="00EA4C56" w:rsidP="00AF7E1E">
            <w:pPr>
              <w:pStyle w:val="BodyText"/>
              <w:shd w:val="clear" w:color="auto" w:fill="FFFFFF" w:themeFill="background1"/>
              <w:rPr>
                <w:ins w:id="1698" w:author="John Moehrke" w:date="2019-11-14T20:19:00Z"/>
              </w:rPr>
            </w:pPr>
          </w:p>
        </w:tc>
      </w:tr>
      <w:tr w:rsidR="00EC3C6B" w14:paraId="61AD5C19" w14:textId="77777777" w:rsidTr="00AF7E1E">
        <w:trPr>
          <w:ins w:id="1699" w:author="John Moehrke" w:date="2019-11-14T20:17:00Z"/>
        </w:trPr>
        <w:tc>
          <w:tcPr>
            <w:tcW w:w="2335" w:type="dxa"/>
          </w:tcPr>
          <w:p w14:paraId="6FA1CAA0" w14:textId="77777777" w:rsidR="00EC3C6B" w:rsidRDefault="00EC3C6B" w:rsidP="00AF7E1E">
            <w:pPr>
              <w:pStyle w:val="BodyText"/>
              <w:shd w:val="clear" w:color="auto" w:fill="FFFFFF" w:themeFill="background1"/>
              <w:rPr>
                <w:ins w:id="1700" w:author="John Moehrke" w:date="2019-11-14T20:17:00Z"/>
              </w:rPr>
            </w:pPr>
            <w:ins w:id="1701" w:author="John Moehrke" w:date="2019-11-14T20:17:00Z">
              <w:r>
                <w:t>CT</w:t>
              </w:r>
            </w:ins>
          </w:p>
        </w:tc>
        <w:tc>
          <w:tcPr>
            <w:tcW w:w="3898" w:type="dxa"/>
          </w:tcPr>
          <w:p w14:paraId="2CE755E3" w14:textId="77777777" w:rsidR="00EC3C6B" w:rsidRDefault="00EC3C6B" w:rsidP="00AF7E1E">
            <w:pPr>
              <w:pStyle w:val="BodyText"/>
              <w:shd w:val="clear" w:color="auto" w:fill="FFFFFF" w:themeFill="background1"/>
              <w:rPr>
                <w:ins w:id="1702" w:author="John Moehrke" w:date="2019-11-14T20:17:00Z"/>
              </w:rPr>
            </w:pPr>
            <w:ins w:id="1703" w:author="John Moehrke" w:date="2019-11-14T20:17:00Z">
              <w:r>
                <w:t>Time Client</w:t>
              </w:r>
            </w:ins>
          </w:p>
        </w:tc>
        <w:tc>
          <w:tcPr>
            <w:tcW w:w="3117" w:type="dxa"/>
          </w:tcPr>
          <w:p w14:paraId="41D69F62" w14:textId="77777777" w:rsidR="00EC3C6B" w:rsidRDefault="00EC3C6B" w:rsidP="00AF7E1E">
            <w:pPr>
              <w:pStyle w:val="BodyText"/>
              <w:shd w:val="clear" w:color="auto" w:fill="FFFFFF" w:themeFill="background1"/>
              <w:rPr>
                <w:ins w:id="1704" w:author="John Moehrke" w:date="2019-11-14T20:17:00Z"/>
              </w:rPr>
            </w:pPr>
          </w:p>
        </w:tc>
      </w:tr>
      <w:tr w:rsidR="00EC3C6B" w14:paraId="60810212" w14:textId="77777777" w:rsidTr="00AF7E1E">
        <w:trPr>
          <w:ins w:id="1705" w:author="John Moehrke" w:date="2019-11-14T20:17:00Z"/>
        </w:trPr>
        <w:tc>
          <w:tcPr>
            <w:tcW w:w="2335" w:type="dxa"/>
          </w:tcPr>
          <w:p w14:paraId="52B321B1" w14:textId="77777777" w:rsidR="00EC3C6B" w:rsidRDefault="00EC3C6B" w:rsidP="00AF7E1E">
            <w:pPr>
              <w:pStyle w:val="BodyText"/>
              <w:shd w:val="clear" w:color="auto" w:fill="FFFFFF" w:themeFill="background1"/>
              <w:rPr>
                <w:ins w:id="1706" w:author="John Moehrke" w:date="2019-11-14T20:17:00Z"/>
              </w:rPr>
            </w:pPr>
            <w:ins w:id="1707" w:author="John Moehrke" w:date="2019-11-14T20:17:00Z">
              <w:r>
                <w:t>PMIR</w:t>
              </w:r>
            </w:ins>
          </w:p>
        </w:tc>
        <w:tc>
          <w:tcPr>
            <w:tcW w:w="3898" w:type="dxa"/>
          </w:tcPr>
          <w:p w14:paraId="3D2071BF" w14:textId="77777777" w:rsidR="00EC3C6B" w:rsidRDefault="00EC3C6B" w:rsidP="00AF7E1E">
            <w:pPr>
              <w:pStyle w:val="BodyText"/>
              <w:shd w:val="clear" w:color="auto" w:fill="FFFFFF" w:themeFill="background1"/>
              <w:rPr>
                <w:ins w:id="1708" w:author="John Moehrke" w:date="2019-11-14T20:17:00Z"/>
              </w:rPr>
            </w:pPr>
            <w:ins w:id="1709" w:author="John Moehrke" w:date="2019-11-14T20:17:00Z">
              <w:r>
                <w:t>Patient Identity Source</w:t>
              </w:r>
            </w:ins>
          </w:p>
        </w:tc>
        <w:tc>
          <w:tcPr>
            <w:tcW w:w="3117" w:type="dxa"/>
          </w:tcPr>
          <w:p w14:paraId="20B87C30" w14:textId="77777777" w:rsidR="00EC3C6B" w:rsidRDefault="00EC3C6B" w:rsidP="00AF7E1E">
            <w:pPr>
              <w:pStyle w:val="BodyText"/>
              <w:shd w:val="clear" w:color="auto" w:fill="FFFFFF" w:themeFill="background1"/>
              <w:rPr>
                <w:ins w:id="1710" w:author="John Moehrke" w:date="2019-11-14T20:17:00Z"/>
              </w:rPr>
            </w:pPr>
          </w:p>
        </w:tc>
      </w:tr>
      <w:tr w:rsidR="00EC3C6B" w14:paraId="3AA7CB3D" w14:textId="77777777" w:rsidTr="00AF7E1E">
        <w:trPr>
          <w:ins w:id="1711" w:author="John Moehrke" w:date="2019-11-14T20:17:00Z"/>
        </w:trPr>
        <w:tc>
          <w:tcPr>
            <w:tcW w:w="2335" w:type="dxa"/>
          </w:tcPr>
          <w:p w14:paraId="50395510" w14:textId="77777777" w:rsidR="00EC3C6B" w:rsidRDefault="00EC3C6B" w:rsidP="00AF7E1E">
            <w:pPr>
              <w:pStyle w:val="BodyText"/>
              <w:shd w:val="clear" w:color="auto" w:fill="FFFFFF" w:themeFill="background1"/>
              <w:rPr>
                <w:ins w:id="1712" w:author="John Moehrke" w:date="2019-11-14T20:17:00Z"/>
              </w:rPr>
            </w:pPr>
            <w:ins w:id="1713" w:author="John Moehrke" w:date="2019-11-14T20:17:00Z">
              <w:r>
                <w:t>PIXm</w:t>
              </w:r>
            </w:ins>
          </w:p>
        </w:tc>
        <w:tc>
          <w:tcPr>
            <w:tcW w:w="3898" w:type="dxa"/>
          </w:tcPr>
          <w:p w14:paraId="42812F90" w14:textId="77777777" w:rsidR="00EC3C6B" w:rsidRDefault="00EC3C6B" w:rsidP="00AF7E1E">
            <w:pPr>
              <w:pStyle w:val="BodyText"/>
              <w:shd w:val="clear" w:color="auto" w:fill="FFFFFF" w:themeFill="background1"/>
              <w:rPr>
                <w:ins w:id="1714" w:author="John Moehrke" w:date="2019-11-14T20:17:00Z"/>
              </w:rPr>
            </w:pPr>
            <w:ins w:id="1715" w:author="John Moehrke" w:date="2019-11-14T20:17:00Z">
              <w:r>
                <w:t>Patient Identity Consumer</w:t>
              </w:r>
            </w:ins>
          </w:p>
        </w:tc>
        <w:tc>
          <w:tcPr>
            <w:tcW w:w="3117" w:type="dxa"/>
          </w:tcPr>
          <w:p w14:paraId="710A7E9A" w14:textId="77777777" w:rsidR="00EC3C6B" w:rsidRDefault="00EC3C6B" w:rsidP="00AF7E1E">
            <w:pPr>
              <w:pStyle w:val="BodyText"/>
              <w:shd w:val="clear" w:color="auto" w:fill="FFFFFF" w:themeFill="background1"/>
              <w:rPr>
                <w:ins w:id="1716" w:author="John Moehrke" w:date="2019-11-14T20:17:00Z"/>
              </w:rPr>
            </w:pPr>
          </w:p>
        </w:tc>
      </w:tr>
      <w:tr w:rsidR="00EC3C6B" w14:paraId="4CDB474A" w14:textId="77777777" w:rsidTr="00AF7E1E">
        <w:trPr>
          <w:ins w:id="1717" w:author="John Moehrke" w:date="2019-11-14T20:17:00Z"/>
        </w:trPr>
        <w:tc>
          <w:tcPr>
            <w:tcW w:w="2335" w:type="dxa"/>
          </w:tcPr>
          <w:p w14:paraId="522CAF36" w14:textId="77777777" w:rsidR="00EC3C6B" w:rsidRDefault="00EC3C6B" w:rsidP="00AF7E1E">
            <w:pPr>
              <w:pStyle w:val="BodyText"/>
              <w:shd w:val="clear" w:color="auto" w:fill="FFFFFF" w:themeFill="background1"/>
              <w:rPr>
                <w:ins w:id="1718" w:author="John Moehrke" w:date="2019-11-14T20:17:00Z"/>
              </w:rPr>
            </w:pPr>
            <w:ins w:id="1719" w:author="John Moehrke" w:date="2019-11-14T20:17:00Z">
              <w:r>
                <w:lastRenderedPageBreak/>
                <w:t>PDQm</w:t>
              </w:r>
            </w:ins>
          </w:p>
        </w:tc>
        <w:tc>
          <w:tcPr>
            <w:tcW w:w="3898" w:type="dxa"/>
          </w:tcPr>
          <w:p w14:paraId="174A9278" w14:textId="77777777" w:rsidR="00EC3C6B" w:rsidRDefault="00EC3C6B" w:rsidP="00AF7E1E">
            <w:pPr>
              <w:pStyle w:val="BodyText"/>
              <w:shd w:val="clear" w:color="auto" w:fill="FFFFFF" w:themeFill="background1"/>
              <w:rPr>
                <w:ins w:id="1720" w:author="John Moehrke" w:date="2019-11-14T20:17:00Z"/>
              </w:rPr>
            </w:pPr>
            <w:ins w:id="1721" w:author="John Moehrke" w:date="2019-11-14T20:17:00Z">
              <w:r>
                <w:t>Patient Demographics Consumer</w:t>
              </w:r>
            </w:ins>
          </w:p>
        </w:tc>
        <w:tc>
          <w:tcPr>
            <w:tcW w:w="3117" w:type="dxa"/>
          </w:tcPr>
          <w:p w14:paraId="22E1D5FE" w14:textId="77777777" w:rsidR="00EC3C6B" w:rsidRDefault="00EC3C6B" w:rsidP="00AF7E1E">
            <w:pPr>
              <w:pStyle w:val="BodyText"/>
              <w:shd w:val="clear" w:color="auto" w:fill="FFFFFF" w:themeFill="background1"/>
              <w:rPr>
                <w:ins w:id="1722" w:author="John Moehrke" w:date="2019-11-14T20:17:00Z"/>
              </w:rPr>
            </w:pPr>
          </w:p>
        </w:tc>
      </w:tr>
      <w:tr w:rsidR="00EC3C6B" w14:paraId="72AA648D" w14:textId="77777777" w:rsidTr="00AF7E1E">
        <w:trPr>
          <w:ins w:id="1723" w:author="John Moehrke" w:date="2019-11-14T20:17:00Z"/>
        </w:trPr>
        <w:tc>
          <w:tcPr>
            <w:tcW w:w="2335" w:type="dxa"/>
          </w:tcPr>
          <w:p w14:paraId="134ACFCE" w14:textId="77777777" w:rsidR="00EC3C6B" w:rsidRDefault="00EC3C6B" w:rsidP="00AF7E1E">
            <w:pPr>
              <w:pStyle w:val="BodyText"/>
              <w:shd w:val="clear" w:color="auto" w:fill="FFFFFF" w:themeFill="background1"/>
              <w:rPr>
                <w:ins w:id="1724" w:author="John Moehrke" w:date="2019-11-14T20:17:00Z"/>
              </w:rPr>
            </w:pPr>
            <w:ins w:id="1725" w:author="John Moehrke" w:date="2019-11-14T20:17:00Z">
              <w:r>
                <w:t>SVCM</w:t>
              </w:r>
            </w:ins>
          </w:p>
        </w:tc>
        <w:tc>
          <w:tcPr>
            <w:tcW w:w="3898" w:type="dxa"/>
          </w:tcPr>
          <w:p w14:paraId="3812D738" w14:textId="77777777" w:rsidR="00EC3C6B" w:rsidRDefault="00EC3C6B" w:rsidP="00AF7E1E">
            <w:pPr>
              <w:pStyle w:val="BodyText"/>
              <w:shd w:val="clear" w:color="auto" w:fill="FFFFFF" w:themeFill="background1"/>
              <w:rPr>
                <w:ins w:id="1726" w:author="John Moehrke" w:date="2019-11-14T20:17:00Z"/>
              </w:rPr>
            </w:pPr>
            <w:ins w:id="1727" w:author="John Moehrke" w:date="2019-11-14T20:17:00Z">
              <w:r>
                <w:t>Consumer</w:t>
              </w:r>
            </w:ins>
          </w:p>
        </w:tc>
        <w:tc>
          <w:tcPr>
            <w:tcW w:w="3117" w:type="dxa"/>
          </w:tcPr>
          <w:p w14:paraId="45D760D3" w14:textId="77777777" w:rsidR="00EC3C6B" w:rsidRDefault="00EC3C6B" w:rsidP="00AF7E1E">
            <w:pPr>
              <w:pStyle w:val="BodyText"/>
              <w:shd w:val="clear" w:color="auto" w:fill="FFFFFF" w:themeFill="background1"/>
              <w:rPr>
                <w:ins w:id="1728" w:author="John Moehrke" w:date="2019-11-14T20:17:00Z"/>
              </w:rPr>
            </w:pPr>
          </w:p>
        </w:tc>
      </w:tr>
      <w:tr w:rsidR="00EC3C6B" w14:paraId="7F2F1C03" w14:textId="77777777" w:rsidTr="00AF7E1E">
        <w:trPr>
          <w:ins w:id="1729" w:author="John Moehrke" w:date="2019-11-14T20:17:00Z"/>
        </w:trPr>
        <w:tc>
          <w:tcPr>
            <w:tcW w:w="2335" w:type="dxa"/>
          </w:tcPr>
          <w:p w14:paraId="0DE076A1" w14:textId="77777777" w:rsidR="00EC3C6B" w:rsidRDefault="00EC3C6B" w:rsidP="00AF7E1E">
            <w:pPr>
              <w:pStyle w:val="BodyText"/>
              <w:shd w:val="clear" w:color="auto" w:fill="FFFFFF" w:themeFill="background1"/>
              <w:rPr>
                <w:ins w:id="1730" w:author="John Moehrke" w:date="2019-11-14T20:17:00Z"/>
              </w:rPr>
            </w:pPr>
            <w:ins w:id="1731" w:author="John Moehrke" w:date="2019-11-14T20:17:00Z">
              <w:r>
                <w:t>ATNA</w:t>
              </w:r>
            </w:ins>
          </w:p>
        </w:tc>
        <w:tc>
          <w:tcPr>
            <w:tcW w:w="3898" w:type="dxa"/>
          </w:tcPr>
          <w:p w14:paraId="7733A646" w14:textId="77777777" w:rsidR="00EC3C6B" w:rsidRDefault="00EC3C6B" w:rsidP="00AF7E1E">
            <w:pPr>
              <w:pStyle w:val="BodyText"/>
              <w:shd w:val="clear" w:color="auto" w:fill="FFFFFF" w:themeFill="background1"/>
              <w:rPr>
                <w:ins w:id="1732" w:author="John Moehrke" w:date="2019-11-14T20:17:00Z"/>
              </w:rPr>
            </w:pPr>
            <w:ins w:id="1733" w:author="John Moehrke" w:date="2019-11-14T20:17:00Z">
              <w:r>
                <w:t>Secure Node</w:t>
              </w:r>
            </w:ins>
          </w:p>
        </w:tc>
        <w:tc>
          <w:tcPr>
            <w:tcW w:w="3117" w:type="dxa"/>
          </w:tcPr>
          <w:p w14:paraId="137EB695" w14:textId="77777777" w:rsidR="00EC3C6B" w:rsidRDefault="00EC3C6B" w:rsidP="00AF7E1E">
            <w:pPr>
              <w:pStyle w:val="BodyText"/>
              <w:shd w:val="clear" w:color="auto" w:fill="FFFFFF" w:themeFill="background1"/>
              <w:rPr>
                <w:ins w:id="1734" w:author="John Moehrke" w:date="2019-11-14T20:17:00Z"/>
              </w:rPr>
            </w:pPr>
          </w:p>
        </w:tc>
      </w:tr>
      <w:tr w:rsidR="00EC3C6B" w14:paraId="02F483F2" w14:textId="77777777" w:rsidTr="00AF7E1E">
        <w:trPr>
          <w:ins w:id="1735" w:author="John Moehrke" w:date="2019-11-14T20:17:00Z"/>
        </w:trPr>
        <w:tc>
          <w:tcPr>
            <w:tcW w:w="2335" w:type="dxa"/>
          </w:tcPr>
          <w:p w14:paraId="4D528D89" w14:textId="77777777" w:rsidR="00EC3C6B" w:rsidRDefault="00EC3C6B" w:rsidP="00AF7E1E">
            <w:pPr>
              <w:pStyle w:val="BodyText"/>
              <w:shd w:val="clear" w:color="auto" w:fill="FFFFFF" w:themeFill="background1"/>
              <w:rPr>
                <w:ins w:id="1736" w:author="John Moehrke" w:date="2019-11-14T20:17:00Z"/>
              </w:rPr>
            </w:pPr>
            <w:ins w:id="1737" w:author="John Moehrke" w:date="2019-11-14T20:17:00Z">
              <w:r>
                <w:t>IUA</w:t>
              </w:r>
            </w:ins>
          </w:p>
        </w:tc>
        <w:tc>
          <w:tcPr>
            <w:tcW w:w="3898" w:type="dxa"/>
          </w:tcPr>
          <w:p w14:paraId="730C90B7" w14:textId="77777777" w:rsidR="00EC3C6B" w:rsidRDefault="00EC3C6B" w:rsidP="00AF7E1E">
            <w:pPr>
              <w:pStyle w:val="BodyText"/>
              <w:shd w:val="clear" w:color="auto" w:fill="FFFFFF" w:themeFill="background1"/>
              <w:rPr>
                <w:ins w:id="1738" w:author="John Moehrke" w:date="2019-11-14T20:17:00Z"/>
              </w:rPr>
            </w:pPr>
            <w:ins w:id="1739" w:author="John Moehrke" w:date="2019-11-14T20:17:00Z">
              <w:r>
                <w:t>Authorization Client</w:t>
              </w:r>
            </w:ins>
          </w:p>
        </w:tc>
        <w:tc>
          <w:tcPr>
            <w:tcW w:w="3117" w:type="dxa"/>
          </w:tcPr>
          <w:p w14:paraId="4418B56A" w14:textId="77777777" w:rsidR="00EC3C6B" w:rsidRDefault="00EC3C6B" w:rsidP="00AF7E1E">
            <w:pPr>
              <w:pStyle w:val="BodyText"/>
              <w:shd w:val="clear" w:color="auto" w:fill="FFFFFF" w:themeFill="background1"/>
              <w:rPr>
                <w:ins w:id="1740" w:author="John Moehrke" w:date="2019-11-14T20:17:00Z"/>
              </w:rPr>
            </w:pPr>
          </w:p>
        </w:tc>
      </w:tr>
      <w:tr w:rsidR="00EC3C6B" w14:paraId="62B9F420" w14:textId="77777777" w:rsidTr="00AF7E1E">
        <w:trPr>
          <w:ins w:id="1741" w:author="John Moehrke" w:date="2019-11-14T20:17:00Z"/>
        </w:trPr>
        <w:tc>
          <w:tcPr>
            <w:tcW w:w="2335" w:type="dxa"/>
          </w:tcPr>
          <w:p w14:paraId="7976859F" w14:textId="77777777" w:rsidR="00EC3C6B" w:rsidRDefault="00EC3C6B" w:rsidP="00AF7E1E">
            <w:pPr>
              <w:pStyle w:val="BodyText"/>
              <w:shd w:val="clear" w:color="auto" w:fill="FFFFFF" w:themeFill="background1"/>
              <w:rPr>
                <w:ins w:id="1742" w:author="John Moehrke" w:date="2019-11-14T20:17:00Z"/>
              </w:rPr>
            </w:pPr>
            <w:ins w:id="1743" w:author="John Moehrke" w:date="2019-11-14T20:17:00Z">
              <w:r>
                <w:t>mCSD</w:t>
              </w:r>
            </w:ins>
          </w:p>
        </w:tc>
        <w:tc>
          <w:tcPr>
            <w:tcW w:w="3898" w:type="dxa"/>
          </w:tcPr>
          <w:p w14:paraId="52F11322" w14:textId="77777777" w:rsidR="00EC3C6B" w:rsidRDefault="00EC3C6B" w:rsidP="00AF7E1E">
            <w:pPr>
              <w:pStyle w:val="BodyText"/>
              <w:shd w:val="clear" w:color="auto" w:fill="FFFFFF" w:themeFill="background1"/>
              <w:rPr>
                <w:ins w:id="1744" w:author="John Moehrke" w:date="2019-11-14T20:17:00Z"/>
              </w:rPr>
            </w:pPr>
            <w:ins w:id="1745" w:author="John Moehrke" w:date="2019-11-14T20:17:00Z">
              <w:r>
                <w:t>Care Service Selective Consumer</w:t>
              </w:r>
            </w:ins>
          </w:p>
        </w:tc>
        <w:tc>
          <w:tcPr>
            <w:tcW w:w="3117" w:type="dxa"/>
          </w:tcPr>
          <w:p w14:paraId="0577DF30" w14:textId="77777777" w:rsidR="00EC3C6B" w:rsidRDefault="00EC3C6B" w:rsidP="00AF7E1E">
            <w:pPr>
              <w:pStyle w:val="BodyText"/>
              <w:shd w:val="clear" w:color="auto" w:fill="FFFFFF" w:themeFill="background1"/>
              <w:rPr>
                <w:ins w:id="1746" w:author="John Moehrke" w:date="2019-11-14T20:17:00Z"/>
              </w:rPr>
            </w:pPr>
          </w:p>
        </w:tc>
      </w:tr>
      <w:tr w:rsidR="00EC3C6B" w14:paraId="2112EBE3" w14:textId="77777777" w:rsidTr="00AF7E1E">
        <w:trPr>
          <w:ins w:id="1747" w:author="John Moehrke" w:date="2019-11-14T20:17:00Z"/>
        </w:trPr>
        <w:tc>
          <w:tcPr>
            <w:tcW w:w="2335" w:type="dxa"/>
          </w:tcPr>
          <w:p w14:paraId="12D7589A" w14:textId="77777777" w:rsidR="00EC3C6B" w:rsidRDefault="00EC3C6B" w:rsidP="00AF7E1E">
            <w:pPr>
              <w:pStyle w:val="BodyText"/>
              <w:shd w:val="clear" w:color="auto" w:fill="FFFFFF" w:themeFill="background1"/>
              <w:rPr>
                <w:ins w:id="1748" w:author="John Moehrke" w:date="2019-11-14T20:17:00Z"/>
              </w:rPr>
            </w:pPr>
            <w:ins w:id="1749" w:author="John Moehrke" w:date="2019-11-14T20:17:00Z">
              <w:r>
                <w:t>NPFS</w:t>
              </w:r>
            </w:ins>
          </w:p>
        </w:tc>
        <w:tc>
          <w:tcPr>
            <w:tcW w:w="3898" w:type="dxa"/>
          </w:tcPr>
          <w:p w14:paraId="6A6ED1C7" w14:textId="77777777" w:rsidR="00EC3C6B" w:rsidRDefault="00EC3C6B" w:rsidP="00AF7E1E">
            <w:pPr>
              <w:pStyle w:val="BodyText"/>
              <w:shd w:val="clear" w:color="auto" w:fill="FFFFFF" w:themeFill="background1"/>
              <w:rPr>
                <w:ins w:id="1750" w:author="John Moehrke" w:date="2019-11-14T20:17:00Z"/>
              </w:rPr>
            </w:pPr>
            <w:ins w:id="1751" w:author="John Moehrke" w:date="2019-11-14T20:17:00Z">
              <w:r>
                <w:t>File Consumer</w:t>
              </w:r>
            </w:ins>
          </w:p>
        </w:tc>
        <w:tc>
          <w:tcPr>
            <w:tcW w:w="3117" w:type="dxa"/>
          </w:tcPr>
          <w:p w14:paraId="3872A439" w14:textId="77777777" w:rsidR="00EC3C6B" w:rsidRDefault="00EC3C6B" w:rsidP="00AF7E1E">
            <w:pPr>
              <w:pStyle w:val="BodyText"/>
              <w:shd w:val="clear" w:color="auto" w:fill="FFFFFF" w:themeFill="background1"/>
              <w:rPr>
                <w:ins w:id="1752" w:author="John Moehrke" w:date="2019-11-14T20:17:00Z"/>
              </w:rPr>
            </w:pPr>
          </w:p>
        </w:tc>
      </w:tr>
      <w:tr w:rsidR="00EC3C6B" w14:paraId="5A235FA2" w14:textId="77777777" w:rsidTr="00AF7E1E">
        <w:trPr>
          <w:ins w:id="1753" w:author="John Moehrke" w:date="2019-11-14T20:17:00Z"/>
        </w:trPr>
        <w:tc>
          <w:tcPr>
            <w:tcW w:w="2335" w:type="dxa"/>
            <w:vMerge w:val="restart"/>
          </w:tcPr>
          <w:p w14:paraId="6DF01A63" w14:textId="77777777" w:rsidR="00EC3C6B" w:rsidRDefault="00EC3C6B" w:rsidP="00AF7E1E">
            <w:pPr>
              <w:pStyle w:val="BodyText"/>
              <w:shd w:val="clear" w:color="auto" w:fill="FFFFFF" w:themeFill="background1"/>
              <w:rPr>
                <w:ins w:id="1754" w:author="John Moehrke" w:date="2019-11-14T20:17:00Z"/>
              </w:rPr>
            </w:pPr>
            <w:ins w:id="1755" w:author="John Moehrke" w:date="2019-11-14T20:17:00Z">
              <w:r>
                <w:t>BPPC</w:t>
              </w:r>
            </w:ins>
          </w:p>
        </w:tc>
        <w:tc>
          <w:tcPr>
            <w:tcW w:w="3898" w:type="dxa"/>
          </w:tcPr>
          <w:p w14:paraId="2F312746" w14:textId="77777777" w:rsidR="00EC3C6B" w:rsidRDefault="00EC3C6B" w:rsidP="00AF7E1E">
            <w:pPr>
              <w:pStyle w:val="BodyText"/>
              <w:shd w:val="clear" w:color="auto" w:fill="FFFFFF" w:themeFill="background1"/>
              <w:rPr>
                <w:ins w:id="1756" w:author="John Moehrke" w:date="2019-11-14T20:17:00Z"/>
              </w:rPr>
            </w:pPr>
            <w:ins w:id="1757" w:author="John Moehrke" w:date="2019-11-14T20:17:00Z">
              <w:r>
                <w:t>Content Creator</w:t>
              </w:r>
            </w:ins>
          </w:p>
        </w:tc>
        <w:tc>
          <w:tcPr>
            <w:tcW w:w="3117" w:type="dxa"/>
          </w:tcPr>
          <w:p w14:paraId="0BBC8412" w14:textId="77777777" w:rsidR="00EC3C6B" w:rsidRDefault="00EC3C6B" w:rsidP="00AF7E1E">
            <w:pPr>
              <w:pStyle w:val="BodyText"/>
              <w:shd w:val="clear" w:color="auto" w:fill="FFFFFF" w:themeFill="background1"/>
              <w:rPr>
                <w:ins w:id="1758" w:author="John Moehrke" w:date="2019-11-14T20:17:00Z"/>
              </w:rPr>
            </w:pPr>
          </w:p>
        </w:tc>
      </w:tr>
      <w:tr w:rsidR="00EC3C6B" w14:paraId="040780A4" w14:textId="77777777" w:rsidTr="00AF7E1E">
        <w:trPr>
          <w:ins w:id="1759" w:author="John Moehrke" w:date="2019-11-14T20:17:00Z"/>
        </w:trPr>
        <w:tc>
          <w:tcPr>
            <w:tcW w:w="2335" w:type="dxa"/>
            <w:vMerge/>
          </w:tcPr>
          <w:p w14:paraId="1A18B36E" w14:textId="77777777" w:rsidR="00EC3C6B" w:rsidRDefault="00EC3C6B" w:rsidP="00AF7E1E">
            <w:pPr>
              <w:pStyle w:val="BodyText"/>
              <w:shd w:val="clear" w:color="auto" w:fill="FFFFFF" w:themeFill="background1"/>
              <w:rPr>
                <w:ins w:id="1760" w:author="John Moehrke" w:date="2019-11-14T20:17:00Z"/>
              </w:rPr>
            </w:pPr>
          </w:p>
        </w:tc>
        <w:tc>
          <w:tcPr>
            <w:tcW w:w="3898" w:type="dxa"/>
          </w:tcPr>
          <w:p w14:paraId="40A833D1" w14:textId="77777777" w:rsidR="00EC3C6B" w:rsidRDefault="00EC3C6B" w:rsidP="00AF7E1E">
            <w:pPr>
              <w:pStyle w:val="BodyText"/>
              <w:shd w:val="clear" w:color="auto" w:fill="FFFFFF" w:themeFill="background1"/>
              <w:rPr>
                <w:ins w:id="1761" w:author="John Moehrke" w:date="2019-11-14T20:17:00Z"/>
              </w:rPr>
            </w:pPr>
            <w:ins w:id="1762" w:author="John Moehrke" w:date="2019-11-14T20:17:00Z">
              <w:r>
                <w:t>Content Consumer</w:t>
              </w:r>
            </w:ins>
          </w:p>
        </w:tc>
        <w:tc>
          <w:tcPr>
            <w:tcW w:w="3117" w:type="dxa"/>
          </w:tcPr>
          <w:p w14:paraId="0FD89CE4" w14:textId="77777777" w:rsidR="00EC3C6B" w:rsidRDefault="00EC3C6B" w:rsidP="00AF7E1E">
            <w:pPr>
              <w:pStyle w:val="BodyText"/>
              <w:shd w:val="clear" w:color="auto" w:fill="FFFFFF" w:themeFill="background1"/>
              <w:rPr>
                <w:ins w:id="1763" w:author="John Moehrke" w:date="2019-11-14T20:17:00Z"/>
              </w:rPr>
            </w:pPr>
          </w:p>
        </w:tc>
      </w:tr>
    </w:tbl>
    <w:p w14:paraId="2EDED4B1" w14:textId="77777777" w:rsidR="00EC3C6B" w:rsidRDefault="00EC3C6B" w:rsidP="00EC3C6B">
      <w:pPr>
        <w:pStyle w:val="BodyText"/>
        <w:shd w:val="clear" w:color="auto" w:fill="FFFFFF" w:themeFill="background1"/>
        <w:rPr>
          <w:ins w:id="1764" w:author="John Moehrke" w:date="2019-11-14T20:17:00Z"/>
        </w:rPr>
      </w:pPr>
    </w:p>
    <w:p w14:paraId="1D0BDC13" w14:textId="77777777" w:rsidR="000B152D" w:rsidRPr="000B152D" w:rsidRDefault="000B152D" w:rsidP="000B152D">
      <w:pPr>
        <w:pStyle w:val="BodyText"/>
        <w:rPr>
          <w:ins w:id="1765" w:author="John Moehrke" w:date="2019-11-14T19:53:00Z"/>
        </w:rPr>
      </w:pPr>
    </w:p>
    <w:p w14:paraId="6F4B5AFD" w14:textId="1F5EDE95" w:rsidR="000B152D" w:rsidRDefault="003D7A49" w:rsidP="003D7A49">
      <w:pPr>
        <w:pStyle w:val="Heading4"/>
        <w:rPr>
          <w:ins w:id="1766" w:author="John Moehrke" w:date="2019-12-03T21:42:00Z"/>
        </w:rPr>
      </w:pPr>
      <w:ins w:id="1767" w:author="John Moehrke" w:date="2019-12-03T21:42:00Z">
        <w:r>
          <w:lastRenderedPageBreak/>
          <w:t xml:space="preserve">X.6.2.4 </w:t>
        </w:r>
      </w:ins>
      <w:ins w:id="1768" w:author="John Moehrke" w:date="2019-12-03T21:41:00Z">
        <w:r>
          <w:t>Central Infrastructure as a single system</w:t>
        </w:r>
      </w:ins>
    </w:p>
    <w:p w14:paraId="158DAF68" w14:textId="1827EFE8" w:rsidR="003D7A49" w:rsidRPr="003D7A49" w:rsidRDefault="003D7A49" w:rsidP="003D7A49">
      <w:pPr>
        <w:pStyle w:val="BodyText"/>
        <w:rPr>
          <w:ins w:id="1769" w:author="John Moehrke" w:date="2019-11-15T12:00:00Z"/>
          <w:rPrChange w:id="1770" w:author="John Moehrke" w:date="2019-12-03T21:42:00Z">
            <w:rPr>
              <w:ins w:id="1771" w:author="John Moehrke" w:date="2019-11-15T12:00:00Z"/>
            </w:rPr>
          </w:rPrChange>
        </w:rPr>
        <w:pPrChange w:id="1772" w:author="John Moehrke" w:date="2019-12-03T21:42:00Z">
          <w:pPr>
            <w:pStyle w:val="BodyText"/>
          </w:pPr>
        </w:pPrChange>
      </w:pPr>
      <w:bookmarkStart w:id="1773" w:name="_GoBack"/>
      <w:ins w:id="1774" w:author="John Moehrke" w:date="2019-12-03T21:42:00Z">
        <w:r w:rsidRPr="003D7A49">
          <w:drawing>
            <wp:inline distT="0" distB="0" distL="0" distR="0" wp14:anchorId="4F2B53F9" wp14:editId="5A6C2182">
              <wp:extent cx="5943600" cy="5876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5876925"/>
                      </a:xfrm>
                      <a:prstGeom prst="rect">
                        <a:avLst/>
                      </a:prstGeom>
                    </pic:spPr>
                  </pic:pic>
                </a:graphicData>
              </a:graphic>
            </wp:inline>
          </w:drawing>
        </w:r>
      </w:ins>
      <w:bookmarkEnd w:id="1773"/>
    </w:p>
    <w:p w14:paraId="7658C21A" w14:textId="77777777" w:rsidR="00AF7E1E" w:rsidRDefault="00AF7E1E" w:rsidP="00AF7E1E">
      <w:pPr>
        <w:pStyle w:val="BodyText"/>
        <w:rPr>
          <w:ins w:id="1775" w:author="John Moehrke" w:date="2019-11-15T12:00:00Z"/>
        </w:rPr>
      </w:pPr>
      <w:ins w:id="1776" w:author="John Moehrke" w:date="2019-11-15T12:00:00Z">
        <w:r>
          <w:t xml:space="preserve">Following the Diagram is a sample IHE Integration Statement for that client system. For more details on the full use and format of an IHE Integration Statement </w:t>
        </w:r>
        <w:r>
          <w:fldChar w:fldCharType="begin"/>
        </w:r>
        <w:r>
          <w:instrText xml:space="preserve"> HYPERLINK "https://www.ihe.net/resources/technical_frameworks/" \l "GenIntro" </w:instrText>
        </w:r>
        <w:r>
          <w:fldChar w:fldCharType="separate"/>
        </w:r>
        <w:r w:rsidRPr="00263149">
          <w:rPr>
            <w:rStyle w:val="Hyperlink"/>
          </w:rPr>
          <w:t>See Appendix F</w:t>
        </w:r>
        <w:r>
          <w:fldChar w:fldCharType="end"/>
        </w:r>
        <w:r>
          <w:t xml:space="preserve"> </w:t>
        </w:r>
      </w:ins>
    </w:p>
    <w:p w14:paraId="461B5AA1" w14:textId="77777777" w:rsidR="00AF7E1E" w:rsidRDefault="00AF7E1E" w:rsidP="00AF7E1E">
      <w:pPr>
        <w:pStyle w:val="Caption"/>
        <w:rPr>
          <w:ins w:id="1777" w:author="John Moehrke" w:date="2019-11-15T12:00:00Z"/>
        </w:rPr>
      </w:pPr>
      <w:commentRangeStart w:id="1778"/>
      <w:ins w:id="1779" w:author="John Moehrke" w:date="2019-11-15T12:00:00Z">
        <w:r>
          <w:t>Central Infrastructure Integration Statement</w:t>
        </w:r>
      </w:ins>
      <w:commentRangeEnd w:id="1778"/>
      <w:r w:rsidR="0002057D">
        <w:rPr>
          <w:rStyle w:val="CommentReference"/>
          <w:rFonts w:ascii="Times New Roman" w:hAnsi="Times New Roman"/>
          <w:b w:val="0"/>
        </w:rPr>
        <w:commentReference w:id="1778"/>
      </w:r>
    </w:p>
    <w:tbl>
      <w:tblPr>
        <w:tblStyle w:val="TableGrid"/>
        <w:tblW w:w="0" w:type="auto"/>
        <w:tblLook w:val="04A0" w:firstRow="1" w:lastRow="0" w:firstColumn="1" w:lastColumn="0" w:noHBand="0" w:noVBand="1"/>
      </w:tblPr>
      <w:tblGrid>
        <w:gridCol w:w="1525"/>
        <w:gridCol w:w="3150"/>
        <w:gridCol w:w="4675"/>
      </w:tblGrid>
      <w:tr w:rsidR="00AF7E1E" w14:paraId="7BD0D17F" w14:textId="77777777" w:rsidTr="00AF7E1E">
        <w:trPr>
          <w:ins w:id="1780" w:author="John Moehrke" w:date="2019-11-15T12:00:00Z"/>
        </w:trPr>
        <w:tc>
          <w:tcPr>
            <w:tcW w:w="1525" w:type="dxa"/>
            <w:shd w:val="clear" w:color="auto" w:fill="D0CECE" w:themeFill="background2" w:themeFillShade="E6"/>
          </w:tcPr>
          <w:p w14:paraId="22709DA5" w14:textId="77777777" w:rsidR="00AF7E1E" w:rsidRDefault="00AF7E1E" w:rsidP="00AF7E1E">
            <w:pPr>
              <w:pStyle w:val="BodyText"/>
              <w:rPr>
                <w:ins w:id="1781" w:author="John Moehrke" w:date="2019-11-15T12:00:00Z"/>
              </w:rPr>
            </w:pPr>
            <w:ins w:id="1782" w:author="John Moehrke" w:date="2019-11-15T12:00:00Z">
              <w:r>
                <w:t>Profiles Implemented</w:t>
              </w:r>
            </w:ins>
          </w:p>
        </w:tc>
        <w:tc>
          <w:tcPr>
            <w:tcW w:w="3150" w:type="dxa"/>
            <w:shd w:val="clear" w:color="auto" w:fill="D0CECE" w:themeFill="background2" w:themeFillShade="E6"/>
          </w:tcPr>
          <w:p w14:paraId="555C7D89" w14:textId="77777777" w:rsidR="00AF7E1E" w:rsidRDefault="00AF7E1E" w:rsidP="00AF7E1E">
            <w:pPr>
              <w:pStyle w:val="BodyText"/>
              <w:rPr>
                <w:ins w:id="1783" w:author="John Moehrke" w:date="2019-11-15T12:00:00Z"/>
              </w:rPr>
            </w:pPr>
            <w:ins w:id="1784" w:author="John Moehrke" w:date="2019-11-15T12:00:00Z">
              <w:r>
                <w:t>Actors Implemented</w:t>
              </w:r>
            </w:ins>
          </w:p>
        </w:tc>
        <w:tc>
          <w:tcPr>
            <w:tcW w:w="4675" w:type="dxa"/>
            <w:shd w:val="clear" w:color="auto" w:fill="D0CECE" w:themeFill="background2" w:themeFillShade="E6"/>
          </w:tcPr>
          <w:p w14:paraId="5848CC41" w14:textId="77777777" w:rsidR="00AF7E1E" w:rsidRDefault="00AF7E1E" w:rsidP="00AF7E1E">
            <w:pPr>
              <w:pStyle w:val="BodyText"/>
              <w:rPr>
                <w:ins w:id="1785" w:author="John Moehrke" w:date="2019-11-15T12:00:00Z"/>
              </w:rPr>
            </w:pPr>
            <w:ins w:id="1786" w:author="John Moehrke" w:date="2019-11-15T12:00:00Z">
              <w:r>
                <w:t>Options Implemented</w:t>
              </w:r>
            </w:ins>
          </w:p>
        </w:tc>
      </w:tr>
      <w:tr w:rsidR="00AF7E1E" w14:paraId="06A24143" w14:textId="77777777" w:rsidTr="00AF7E1E">
        <w:trPr>
          <w:ins w:id="1787" w:author="John Moehrke" w:date="2019-11-15T12:00:00Z"/>
        </w:trPr>
        <w:tc>
          <w:tcPr>
            <w:tcW w:w="1525" w:type="dxa"/>
            <w:vMerge w:val="restart"/>
          </w:tcPr>
          <w:p w14:paraId="1501E6F5" w14:textId="77777777" w:rsidR="00AF7E1E" w:rsidRDefault="00AF7E1E" w:rsidP="00AF7E1E">
            <w:pPr>
              <w:pStyle w:val="BodyText"/>
              <w:shd w:val="clear" w:color="auto" w:fill="FFFFFF" w:themeFill="background1"/>
              <w:rPr>
                <w:ins w:id="1788" w:author="John Moehrke" w:date="2019-11-15T12:00:00Z"/>
              </w:rPr>
            </w:pPr>
            <w:ins w:id="1789" w:author="John Moehrke" w:date="2019-11-15T12:00:00Z">
              <w:r>
                <w:t>MHDS</w:t>
              </w:r>
            </w:ins>
          </w:p>
        </w:tc>
        <w:tc>
          <w:tcPr>
            <w:tcW w:w="3150" w:type="dxa"/>
            <w:vMerge w:val="restart"/>
          </w:tcPr>
          <w:p w14:paraId="0505F530" w14:textId="77777777" w:rsidR="00AF7E1E" w:rsidRDefault="00AF7E1E" w:rsidP="00AF7E1E">
            <w:pPr>
              <w:pStyle w:val="BodyText"/>
              <w:shd w:val="clear" w:color="auto" w:fill="FFFFFF" w:themeFill="background1"/>
              <w:rPr>
                <w:ins w:id="1790" w:author="John Moehrke" w:date="2019-11-15T12:00:00Z"/>
              </w:rPr>
            </w:pPr>
            <w:ins w:id="1791" w:author="John Moehrke" w:date="2019-11-15T12:00:00Z">
              <w:r>
                <w:t>Document Registry</w:t>
              </w:r>
            </w:ins>
          </w:p>
        </w:tc>
        <w:tc>
          <w:tcPr>
            <w:tcW w:w="4675" w:type="dxa"/>
          </w:tcPr>
          <w:p w14:paraId="509BDE0C" w14:textId="77777777" w:rsidR="00AF7E1E" w:rsidRDefault="00AF7E1E" w:rsidP="00AF7E1E">
            <w:pPr>
              <w:pStyle w:val="BodyText"/>
              <w:shd w:val="clear" w:color="auto" w:fill="FFFFFF" w:themeFill="background1"/>
              <w:rPr>
                <w:ins w:id="1792" w:author="John Moehrke" w:date="2019-11-15T12:00:00Z"/>
              </w:rPr>
            </w:pPr>
            <w:ins w:id="1793" w:author="John Moehrke" w:date="2019-11-15T12:00:00Z">
              <w:r>
                <w:t>Authorization Option</w:t>
              </w:r>
            </w:ins>
          </w:p>
        </w:tc>
      </w:tr>
      <w:tr w:rsidR="00AF7E1E" w14:paraId="77A23575" w14:textId="77777777" w:rsidTr="00AF7E1E">
        <w:trPr>
          <w:ins w:id="1794" w:author="John Moehrke" w:date="2019-11-15T12:00:00Z"/>
        </w:trPr>
        <w:tc>
          <w:tcPr>
            <w:tcW w:w="1525" w:type="dxa"/>
            <w:vMerge/>
          </w:tcPr>
          <w:p w14:paraId="19AE6515" w14:textId="77777777" w:rsidR="00AF7E1E" w:rsidRDefault="00AF7E1E" w:rsidP="00AF7E1E">
            <w:pPr>
              <w:pStyle w:val="BodyText"/>
              <w:shd w:val="clear" w:color="auto" w:fill="FFFFFF" w:themeFill="background1"/>
              <w:rPr>
                <w:ins w:id="1795" w:author="John Moehrke" w:date="2019-11-15T12:00:00Z"/>
              </w:rPr>
            </w:pPr>
          </w:p>
        </w:tc>
        <w:tc>
          <w:tcPr>
            <w:tcW w:w="3150" w:type="dxa"/>
            <w:vMerge/>
          </w:tcPr>
          <w:p w14:paraId="5268A3E1" w14:textId="77777777" w:rsidR="00AF7E1E" w:rsidRDefault="00AF7E1E" w:rsidP="00AF7E1E">
            <w:pPr>
              <w:pStyle w:val="BodyText"/>
              <w:shd w:val="clear" w:color="auto" w:fill="FFFFFF" w:themeFill="background1"/>
              <w:rPr>
                <w:ins w:id="1796" w:author="John Moehrke" w:date="2019-11-15T12:00:00Z"/>
              </w:rPr>
            </w:pPr>
          </w:p>
        </w:tc>
        <w:tc>
          <w:tcPr>
            <w:tcW w:w="4675" w:type="dxa"/>
          </w:tcPr>
          <w:p w14:paraId="1363D2FF" w14:textId="77777777" w:rsidR="00AF7E1E" w:rsidRDefault="00AF7E1E" w:rsidP="00AF7E1E">
            <w:pPr>
              <w:pStyle w:val="BodyText"/>
              <w:shd w:val="clear" w:color="auto" w:fill="FFFFFF" w:themeFill="background1"/>
              <w:rPr>
                <w:ins w:id="1797" w:author="John Moehrke" w:date="2019-11-15T12:00:00Z"/>
              </w:rPr>
            </w:pPr>
            <w:ins w:id="1798" w:author="John Moehrke" w:date="2019-11-15T12:00:00Z">
              <w:r>
                <w:t>Consent Manager Option</w:t>
              </w:r>
            </w:ins>
          </w:p>
        </w:tc>
      </w:tr>
      <w:tr w:rsidR="00AF7E1E" w14:paraId="5027AA04" w14:textId="77777777" w:rsidTr="00AF7E1E">
        <w:trPr>
          <w:ins w:id="1799" w:author="John Moehrke" w:date="2019-11-15T12:00:00Z"/>
        </w:trPr>
        <w:tc>
          <w:tcPr>
            <w:tcW w:w="1525" w:type="dxa"/>
            <w:vMerge/>
          </w:tcPr>
          <w:p w14:paraId="24E9CBE2" w14:textId="77777777" w:rsidR="00AF7E1E" w:rsidRDefault="00AF7E1E" w:rsidP="00AF7E1E">
            <w:pPr>
              <w:pStyle w:val="BodyText"/>
              <w:shd w:val="clear" w:color="auto" w:fill="FFFFFF" w:themeFill="background1"/>
              <w:rPr>
                <w:ins w:id="1800" w:author="John Moehrke" w:date="2019-11-15T12:00:00Z"/>
              </w:rPr>
            </w:pPr>
          </w:p>
        </w:tc>
        <w:tc>
          <w:tcPr>
            <w:tcW w:w="3150" w:type="dxa"/>
            <w:vMerge/>
          </w:tcPr>
          <w:p w14:paraId="383F52AD" w14:textId="77777777" w:rsidR="00AF7E1E" w:rsidRDefault="00AF7E1E" w:rsidP="00AF7E1E">
            <w:pPr>
              <w:pStyle w:val="BodyText"/>
              <w:shd w:val="clear" w:color="auto" w:fill="FFFFFF" w:themeFill="background1"/>
              <w:rPr>
                <w:ins w:id="1801" w:author="John Moehrke" w:date="2019-11-15T12:00:00Z"/>
              </w:rPr>
            </w:pPr>
          </w:p>
        </w:tc>
        <w:tc>
          <w:tcPr>
            <w:tcW w:w="4675" w:type="dxa"/>
          </w:tcPr>
          <w:p w14:paraId="70538BD0" w14:textId="77777777" w:rsidR="00AF7E1E" w:rsidRDefault="00AF7E1E" w:rsidP="00AF7E1E">
            <w:pPr>
              <w:pStyle w:val="BodyText"/>
              <w:shd w:val="clear" w:color="auto" w:fill="FFFFFF" w:themeFill="background1"/>
              <w:rPr>
                <w:ins w:id="1802" w:author="John Moehrke" w:date="2019-11-15T12:00:00Z"/>
              </w:rPr>
            </w:pPr>
            <w:ins w:id="1803" w:author="John Moehrke" w:date="2019-11-15T12:00:00Z">
              <w:r>
                <w:t>PMIR Query Option</w:t>
              </w:r>
            </w:ins>
          </w:p>
        </w:tc>
      </w:tr>
      <w:tr w:rsidR="00AF7E1E" w14:paraId="61EF7B4D" w14:textId="77777777" w:rsidTr="00AF7E1E">
        <w:trPr>
          <w:ins w:id="1804" w:author="John Moehrke" w:date="2019-11-15T12:00:00Z"/>
        </w:trPr>
        <w:tc>
          <w:tcPr>
            <w:tcW w:w="1525" w:type="dxa"/>
            <w:vMerge/>
          </w:tcPr>
          <w:p w14:paraId="1CB2343F" w14:textId="77777777" w:rsidR="00AF7E1E" w:rsidRDefault="00AF7E1E" w:rsidP="00AF7E1E">
            <w:pPr>
              <w:pStyle w:val="BodyText"/>
              <w:shd w:val="clear" w:color="auto" w:fill="FFFFFF" w:themeFill="background1"/>
              <w:rPr>
                <w:ins w:id="1805" w:author="John Moehrke" w:date="2019-11-15T12:00:00Z"/>
              </w:rPr>
            </w:pPr>
          </w:p>
        </w:tc>
        <w:tc>
          <w:tcPr>
            <w:tcW w:w="3150" w:type="dxa"/>
            <w:vMerge/>
          </w:tcPr>
          <w:p w14:paraId="7B8B11BA" w14:textId="77777777" w:rsidR="00AF7E1E" w:rsidRDefault="00AF7E1E" w:rsidP="00AF7E1E">
            <w:pPr>
              <w:pStyle w:val="BodyText"/>
              <w:shd w:val="clear" w:color="auto" w:fill="FFFFFF" w:themeFill="background1"/>
              <w:rPr>
                <w:ins w:id="1806" w:author="John Moehrke" w:date="2019-11-15T12:00:00Z"/>
              </w:rPr>
            </w:pPr>
          </w:p>
        </w:tc>
        <w:tc>
          <w:tcPr>
            <w:tcW w:w="4675" w:type="dxa"/>
          </w:tcPr>
          <w:p w14:paraId="2133F94B" w14:textId="77777777" w:rsidR="00AF7E1E" w:rsidRDefault="00AF7E1E" w:rsidP="00AF7E1E">
            <w:pPr>
              <w:pStyle w:val="BodyText"/>
              <w:shd w:val="clear" w:color="auto" w:fill="FFFFFF" w:themeFill="background1"/>
              <w:rPr>
                <w:ins w:id="1807" w:author="John Moehrke" w:date="2019-11-15T12:00:00Z"/>
              </w:rPr>
            </w:pPr>
            <w:ins w:id="1808" w:author="John Moehrke" w:date="2019-11-15T12:00:00Z">
              <w:r>
                <w:t>mCSD Query Option</w:t>
              </w:r>
            </w:ins>
          </w:p>
        </w:tc>
      </w:tr>
      <w:tr w:rsidR="00AF7E1E" w14:paraId="47461401" w14:textId="77777777" w:rsidTr="00AF7E1E">
        <w:trPr>
          <w:ins w:id="1809" w:author="John Moehrke" w:date="2019-11-15T12:00:00Z"/>
        </w:trPr>
        <w:tc>
          <w:tcPr>
            <w:tcW w:w="1525" w:type="dxa"/>
            <w:vMerge/>
          </w:tcPr>
          <w:p w14:paraId="3B5A16A2" w14:textId="77777777" w:rsidR="00AF7E1E" w:rsidRDefault="00AF7E1E" w:rsidP="00AF7E1E">
            <w:pPr>
              <w:pStyle w:val="BodyText"/>
              <w:shd w:val="clear" w:color="auto" w:fill="FFFFFF" w:themeFill="background1"/>
              <w:rPr>
                <w:ins w:id="1810" w:author="John Moehrke" w:date="2019-11-15T12:00:00Z"/>
              </w:rPr>
            </w:pPr>
          </w:p>
        </w:tc>
        <w:tc>
          <w:tcPr>
            <w:tcW w:w="3150" w:type="dxa"/>
            <w:vMerge/>
          </w:tcPr>
          <w:p w14:paraId="0A2320A4" w14:textId="77777777" w:rsidR="00AF7E1E" w:rsidRDefault="00AF7E1E" w:rsidP="00AF7E1E">
            <w:pPr>
              <w:pStyle w:val="BodyText"/>
              <w:shd w:val="clear" w:color="auto" w:fill="FFFFFF" w:themeFill="background1"/>
              <w:rPr>
                <w:ins w:id="1811" w:author="John Moehrke" w:date="2019-11-15T12:00:00Z"/>
              </w:rPr>
            </w:pPr>
          </w:p>
        </w:tc>
        <w:tc>
          <w:tcPr>
            <w:tcW w:w="4675" w:type="dxa"/>
          </w:tcPr>
          <w:p w14:paraId="00A7FA9D" w14:textId="77777777" w:rsidR="00AF7E1E" w:rsidRDefault="00AF7E1E" w:rsidP="00AF7E1E">
            <w:pPr>
              <w:pStyle w:val="BodyText"/>
              <w:shd w:val="clear" w:color="auto" w:fill="FFFFFF" w:themeFill="background1"/>
              <w:rPr>
                <w:ins w:id="1812" w:author="John Moehrke" w:date="2019-11-15T12:00:00Z"/>
              </w:rPr>
            </w:pPr>
            <w:ins w:id="1813" w:author="John Moehrke" w:date="2019-11-15T12:00:00Z">
              <w:r>
                <w:t>SVCM Validation Option</w:t>
              </w:r>
            </w:ins>
          </w:p>
        </w:tc>
      </w:tr>
      <w:tr w:rsidR="00AF7E1E" w14:paraId="1856A4E5" w14:textId="77777777" w:rsidTr="00AF7E1E">
        <w:trPr>
          <w:ins w:id="1814" w:author="John Moehrke" w:date="2019-11-15T12:00:00Z"/>
        </w:trPr>
        <w:tc>
          <w:tcPr>
            <w:tcW w:w="1525" w:type="dxa"/>
          </w:tcPr>
          <w:p w14:paraId="667A4254" w14:textId="77777777" w:rsidR="00AF7E1E" w:rsidRDefault="00AF7E1E" w:rsidP="00AF7E1E">
            <w:pPr>
              <w:pStyle w:val="BodyText"/>
              <w:shd w:val="clear" w:color="auto" w:fill="FFFFFF" w:themeFill="background1"/>
              <w:rPr>
                <w:ins w:id="1815" w:author="John Moehrke" w:date="2019-11-15T12:00:00Z"/>
              </w:rPr>
            </w:pPr>
            <w:ins w:id="1816" w:author="John Moehrke" w:date="2019-11-15T12:00:00Z">
              <w:r>
                <w:t xml:space="preserve">     MHD</w:t>
              </w:r>
            </w:ins>
          </w:p>
        </w:tc>
        <w:tc>
          <w:tcPr>
            <w:tcW w:w="3150" w:type="dxa"/>
          </w:tcPr>
          <w:p w14:paraId="7B4F7F42" w14:textId="77777777" w:rsidR="00AF7E1E" w:rsidRDefault="00AF7E1E" w:rsidP="00AF7E1E">
            <w:pPr>
              <w:pStyle w:val="BodyText"/>
              <w:shd w:val="clear" w:color="auto" w:fill="FFFFFF" w:themeFill="background1"/>
              <w:rPr>
                <w:ins w:id="1817" w:author="John Moehrke" w:date="2019-11-15T12:00:00Z"/>
              </w:rPr>
            </w:pPr>
            <w:ins w:id="1818" w:author="John Moehrke" w:date="2019-11-15T12:00:00Z">
              <w:r>
                <w:t>Document Responder</w:t>
              </w:r>
            </w:ins>
          </w:p>
        </w:tc>
        <w:tc>
          <w:tcPr>
            <w:tcW w:w="4675" w:type="dxa"/>
          </w:tcPr>
          <w:p w14:paraId="33D1F2A6" w14:textId="77777777" w:rsidR="00AF7E1E" w:rsidRDefault="00AF7E1E" w:rsidP="00AF7E1E">
            <w:pPr>
              <w:pStyle w:val="BodyText"/>
              <w:shd w:val="clear" w:color="auto" w:fill="FFFFFF" w:themeFill="background1"/>
              <w:rPr>
                <w:ins w:id="1819" w:author="John Moehrke" w:date="2019-11-15T12:00:00Z"/>
              </w:rPr>
            </w:pPr>
          </w:p>
        </w:tc>
      </w:tr>
      <w:tr w:rsidR="00AF7E1E" w14:paraId="2C839D99" w14:textId="77777777" w:rsidTr="00AF7E1E">
        <w:trPr>
          <w:ins w:id="1820" w:author="John Moehrke" w:date="2019-11-15T12:00:00Z"/>
        </w:trPr>
        <w:tc>
          <w:tcPr>
            <w:tcW w:w="1525" w:type="dxa"/>
          </w:tcPr>
          <w:p w14:paraId="4F00AFD2" w14:textId="77777777" w:rsidR="00AF7E1E" w:rsidRDefault="00AF7E1E" w:rsidP="00AF7E1E">
            <w:pPr>
              <w:pStyle w:val="BodyText"/>
              <w:shd w:val="clear" w:color="auto" w:fill="FFFFFF" w:themeFill="background1"/>
              <w:rPr>
                <w:ins w:id="1821" w:author="John Moehrke" w:date="2019-11-15T12:00:00Z"/>
              </w:rPr>
            </w:pPr>
            <w:ins w:id="1822" w:author="John Moehrke" w:date="2019-11-15T12:00:00Z">
              <w:r>
                <w:t xml:space="preserve">     MHD</w:t>
              </w:r>
            </w:ins>
          </w:p>
        </w:tc>
        <w:tc>
          <w:tcPr>
            <w:tcW w:w="3150" w:type="dxa"/>
          </w:tcPr>
          <w:p w14:paraId="6865E1D4" w14:textId="77777777" w:rsidR="00AF7E1E" w:rsidRDefault="00AF7E1E" w:rsidP="00AF7E1E">
            <w:pPr>
              <w:pStyle w:val="BodyText"/>
              <w:shd w:val="clear" w:color="auto" w:fill="FFFFFF" w:themeFill="background1"/>
              <w:rPr>
                <w:ins w:id="1823" w:author="John Moehrke" w:date="2019-11-15T12:00:00Z"/>
              </w:rPr>
            </w:pPr>
            <w:ins w:id="1824" w:author="John Moehrke" w:date="2019-11-15T12:00:00Z">
              <w:r>
                <w:t>Document Recipient</w:t>
              </w:r>
            </w:ins>
          </w:p>
        </w:tc>
        <w:tc>
          <w:tcPr>
            <w:tcW w:w="4675" w:type="dxa"/>
          </w:tcPr>
          <w:p w14:paraId="27957A5A" w14:textId="77777777" w:rsidR="00AF7E1E" w:rsidRDefault="00AF7E1E" w:rsidP="00AF7E1E">
            <w:pPr>
              <w:pStyle w:val="BodyText"/>
              <w:shd w:val="clear" w:color="auto" w:fill="FFFFFF" w:themeFill="background1"/>
              <w:rPr>
                <w:ins w:id="1825" w:author="John Moehrke" w:date="2019-11-15T12:00:00Z"/>
              </w:rPr>
            </w:pPr>
          </w:p>
        </w:tc>
      </w:tr>
      <w:tr w:rsidR="00AF7E1E" w14:paraId="568531AC" w14:textId="77777777" w:rsidTr="00AF7E1E">
        <w:trPr>
          <w:ins w:id="1826" w:author="John Moehrke" w:date="2019-11-15T12:00:00Z"/>
        </w:trPr>
        <w:tc>
          <w:tcPr>
            <w:tcW w:w="1525" w:type="dxa"/>
          </w:tcPr>
          <w:p w14:paraId="5041B453" w14:textId="77777777" w:rsidR="00AF7E1E" w:rsidRDefault="00AF7E1E" w:rsidP="00AF7E1E">
            <w:pPr>
              <w:pStyle w:val="BodyText"/>
              <w:shd w:val="clear" w:color="auto" w:fill="FFFFFF" w:themeFill="background1"/>
              <w:rPr>
                <w:ins w:id="1827" w:author="John Moehrke" w:date="2019-11-15T12:00:00Z"/>
              </w:rPr>
            </w:pPr>
            <w:ins w:id="1828" w:author="John Moehrke" w:date="2019-11-15T12:00:00Z">
              <w:r>
                <w:t xml:space="preserve">     PMIR</w:t>
              </w:r>
            </w:ins>
          </w:p>
        </w:tc>
        <w:tc>
          <w:tcPr>
            <w:tcW w:w="3150" w:type="dxa"/>
          </w:tcPr>
          <w:p w14:paraId="03AFA168" w14:textId="77777777" w:rsidR="00AF7E1E" w:rsidRDefault="00AF7E1E" w:rsidP="00AF7E1E">
            <w:pPr>
              <w:pStyle w:val="BodyText"/>
              <w:shd w:val="clear" w:color="auto" w:fill="FFFFFF" w:themeFill="background1"/>
              <w:rPr>
                <w:ins w:id="1829" w:author="John Moehrke" w:date="2019-11-15T12:00:00Z"/>
              </w:rPr>
            </w:pPr>
            <w:ins w:id="1830" w:author="John Moehrke" w:date="2019-11-15T12:00:00Z">
              <w:r>
                <w:t>Patient Identity Consumer</w:t>
              </w:r>
            </w:ins>
          </w:p>
        </w:tc>
        <w:tc>
          <w:tcPr>
            <w:tcW w:w="4675" w:type="dxa"/>
          </w:tcPr>
          <w:p w14:paraId="03CFD0AD" w14:textId="77777777" w:rsidR="00AF7E1E" w:rsidRDefault="00AF7E1E" w:rsidP="00AF7E1E">
            <w:pPr>
              <w:pStyle w:val="BodyText"/>
              <w:shd w:val="clear" w:color="auto" w:fill="FFFFFF" w:themeFill="background1"/>
              <w:rPr>
                <w:ins w:id="1831" w:author="John Moehrke" w:date="2019-11-15T12:00:00Z"/>
              </w:rPr>
            </w:pPr>
          </w:p>
        </w:tc>
      </w:tr>
      <w:tr w:rsidR="00AF7E1E" w14:paraId="4CB14C1A" w14:textId="77777777" w:rsidTr="00AF7E1E">
        <w:trPr>
          <w:ins w:id="1832" w:author="John Moehrke" w:date="2019-11-15T12:00:00Z"/>
        </w:trPr>
        <w:tc>
          <w:tcPr>
            <w:tcW w:w="1525" w:type="dxa"/>
          </w:tcPr>
          <w:p w14:paraId="4ECF6F7F" w14:textId="77777777" w:rsidR="00AF7E1E" w:rsidRDefault="00AF7E1E" w:rsidP="00AF7E1E">
            <w:pPr>
              <w:pStyle w:val="BodyText"/>
              <w:shd w:val="clear" w:color="auto" w:fill="FFFFFF" w:themeFill="background1"/>
              <w:rPr>
                <w:ins w:id="1833" w:author="John Moehrke" w:date="2019-11-15T12:00:00Z"/>
              </w:rPr>
            </w:pPr>
            <w:ins w:id="1834" w:author="John Moehrke" w:date="2019-11-15T12:00:00Z">
              <w:r>
                <w:t xml:space="preserve">     CT</w:t>
              </w:r>
            </w:ins>
          </w:p>
        </w:tc>
        <w:tc>
          <w:tcPr>
            <w:tcW w:w="3150" w:type="dxa"/>
          </w:tcPr>
          <w:p w14:paraId="06F53714" w14:textId="77777777" w:rsidR="00AF7E1E" w:rsidRDefault="00AF7E1E" w:rsidP="00AF7E1E">
            <w:pPr>
              <w:pStyle w:val="BodyText"/>
              <w:shd w:val="clear" w:color="auto" w:fill="FFFFFF" w:themeFill="background1"/>
              <w:rPr>
                <w:ins w:id="1835" w:author="John Moehrke" w:date="2019-11-15T12:00:00Z"/>
              </w:rPr>
            </w:pPr>
            <w:ins w:id="1836" w:author="John Moehrke" w:date="2019-11-15T12:00:00Z">
              <w:r>
                <w:t>Time Client</w:t>
              </w:r>
            </w:ins>
          </w:p>
        </w:tc>
        <w:tc>
          <w:tcPr>
            <w:tcW w:w="4675" w:type="dxa"/>
          </w:tcPr>
          <w:p w14:paraId="084EA8E0" w14:textId="77777777" w:rsidR="00AF7E1E" w:rsidRDefault="00AF7E1E" w:rsidP="00AF7E1E">
            <w:pPr>
              <w:pStyle w:val="BodyText"/>
              <w:shd w:val="clear" w:color="auto" w:fill="FFFFFF" w:themeFill="background1"/>
              <w:rPr>
                <w:ins w:id="1837" w:author="John Moehrke" w:date="2019-11-15T12:00:00Z"/>
              </w:rPr>
            </w:pPr>
          </w:p>
        </w:tc>
      </w:tr>
      <w:tr w:rsidR="00AF7E1E" w14:paraId="48F758FC" w14:textId="77777777" w:rsidTr="00AF7E1E">
        <w:trPr>
          <w:ins w:id="1838" w:author="John Moehrke" w:date="2019-11-15T12:00:00Z"/>
        </w:trPr>
        <w:tc>
          <w:tcPr>
            <w:tcW w:w="1525" w:type="dxa"/>
          </w:tcPr>
          <w:p w14:paraId="48C15A29" w14:textId="77777777" w:rsidR="00AF7E1E" w:rsidRDefault="00AF7E1E" w:rsidP="00AF7E1E">
            <w:pPr>
              <w:pStyle w:val="BodyText"/>
              <w:shd w:val="clear" w:color="auto" w:fill="FFFFFF" w:themeFill="background1"/>
              <w:rPr>
                <w:ins w:id="1839" w:author="John Moehrke" w:date="2019-11-15T12:00:00Z"/>
              </w:rPr>
            </w:pPr>
            <w:ins w:id="1840" w:author="John Moehrke" w:date="2019-11-15T12:00:00Z">
              <w:r>
                <w:t xml:space="preserve">     SVSM</w:t>
              </w:r>
            </w:ins>
          </w:p>
        </w:tc>
        <w:tc>
          <w:tcPr>
            <w:tcW w:w="3150" w:type="dxa"/>
          </w:tcPr>
          <w:p w14:paraId="3CACB322" w14:textId="77777777" w:rsidR="00AF7E1E" w:rsidRDefault="00AF7E1E" w:rsidP="00AF7E1E">
            <w:pPr>
              <w:pStyle w:val="BodyText"/>
              <w:shd w:val="clear" w:color="auto" w:fill="FFFFFF" w:themeFill="background1"/>
              <w:rPr>
                <w:ins w:id="1841" w:author="John Moehrke" w:date="2019-11-15T12:00:00Z"/>
              </w:rPr>
            </w:pPr>
            <w:ins w:id="1842" w:author="John Moehrke" w:date="2019-11-15T12:00:00Z">
              <w:r>
                <w:t>Consumer</w:t>
              </w:r>
            </w:ins>
          </w:p>
        </w:tc>
        <w:tc>
          <w:tcPr>
            <w:tcW w:w="4675" w:type="dxa"/>
          </w:tcPr>
          <w:p w14:paraId="4860E9D5" w14:textId="77777777" w:rsidR="00AF7E1E" w:rsidRDefault="00AF7E1E" w:rsidP="00AF7E1E">
            <w:pPr>
              <w:pStyle w:val="BodyText"/>
              <w:shd w:val="clear" w:color="auto" w:fill="FFFFFF" w:themeFill="background1"/>
              <w:rPr>
                <w:ins w:id="1843" w:author="John Moehrke" w:date="2019-11-15T12:00:00Z"/>
              </w:rPr>
            </w:pPr>
          </w:p>
        </w:tc>
      </w:tr>
      <w:tr w:rsidR="00AF7E1E" w14:paraId="6C8D0F8C" w14:textId="77777777" w:rsidTr="00AF7E1E">
        <w:trPr>
          <w:ins w:id="1844" w:author="John Moehrke" w:date="2019-11-15T12:00:00Z"/>
        </w:trPr>
        <w:tc>
          <w:tcPr>
            <w:tcW w:w="1525" w:type="dxa"/>
          </w:tcPr>
          <w:p w14:paraId="541D95C2" w14:textId="77777777" w:rsidR="00AF7E1E" w:rsidRDefault="00AF7E1E" w:rsidP="00AF7E1E">
            <w:pPr>
              <w:pStyle w:val="BodyText"/>
              <w:shd w:val="clear" w:color="auto" w:fill="FFFFFF" w:themeFill="background1"/>
              <w:rPr>
                <w:ins w:id="1845" w:author="John Moehrke" w:date="2019-11-15T12:00:00Z"/>
              </w:rPr>
            </w:pPr>
            <w:ins w:id="1846" w:author="John Moehrke" w:date="2019-11-15T12:00:00Z">
              <w:r>
                <w:t xml:space="preserve">     IUA</w:t>
              </w:r>
            </w:ins>
          </w:p>
        </w:tc>
        <w:tc>
          <w:tcPr>
            <w:tcW w:w="3150" w:type="dxa"/>
          </w:tcPr>
          <w:p w14:paraId="0E0727FE" w14:textId="77777777" w:rsidR="00AF7E1E" w:rsidRDefault="00AF7E1E" w:rsidP="00AF7E1E">
            <w:pPr>
              <w:pStyle w:val="BodyText"/>
              <w:shd w:val="clear" w:color="auto" w:fill="FFFFFF" w:themeFill="background1"/>
              <w:rPr>
                <w:ins w:id="1847" w:author="John Moehrke" w:date="2019-11-15T12:00:00Z"/>
              </w:rPr>
            </w:pPr>
            <w:ins w:id="1848" w:author="John Moehrke" w:date="2019-11-15T12:00:00Z">
              <w:r>
                <w:t>Resource Server</w:t>
              </w:r>
            </w:ins>
          </w:p>
        </w:tc>
        <w:tc>
          <w:tcPr>
            <w:tcW w:w="4675" w:type="dxa"/>
          </w:tcPr>
          <w:p w14:paraId="4396000F" w14:textId="77777777" w:rsidR="00AF7E1E" w:rsidRDefault="00AF7E1E" w:rsidP="00AF7E1E">
            <w:pPr>
              <w:pStyle w:val="BodyText"/>
              <w:shd w:val="clear" w:color="auto" w:fill="FFFFFF" w:themeFill="background1"/>
              <w:rPr>
                <w:ins w:id="1849" w:author="John Moehrke" w:date="2019-11-15T12:00:00Z"/>
              </w:rPr>
            </w:pPr>
          </w:p>
        </w:tc>
      </w:tr>
      <w:tr w:rsidR="00AF7E1E" w14:paraId="65483C03" w14:textId="77777777" w:rsidTr="00AF7E1E">
        <w:trPr>
          <w:ins w:id="1850" w:author="John Moehrke" w:date="2019-11-15T12:00:00Z"/>
        </w:trPr>
        <w:tc>
          <w:tcPr>
            <w:tcW w:w="1525" w:type="dxa"/>
            <w:vMerge w:val="restart"/>
          </w:tcPr>
          <w:p w14:paraId="7A9A4E5D" w14:textId="77777777" w:rsidR="00AF7E1E" w:rsidRDefault="00AF7E1E" w:rsidP="00AF7E1E">
            <w:pPr>
              <w:pStyle w:val="BodyText"/>
              <w:shd w:val="clear" w:color="auto" w:fill="FFFFFF" w:themeFill="background1"/>
              <w:rPr>
                <w:ins w:id="1851" w:author="John Moehrke" w:date="2019-11-15T12:00:00Z"/>
              </w:rPr>
            </w:pPr>
            <w:ins w:id="1852" w:author="John Moehrke" w:date="2019-11-15T12:00:00Z">
              <w:r>
                <w:t xml:space="preserve">     ATNA</w:t>
              </w:r>
            </w:ins>
          </w:p>
        </w:tc>
        <w:tc>
          <w:tcPr>
            <w:tcW w:w="3150" w:type="dxa"/>
            <w:vMerge w:val="restart"/>
          </w:tcPr>
          <w:p w14:paraId="0CBD4431" w14:textId="77777777" w:rsidR="00AF7E1E" w:rsidRDefault="00AF7E1E" w:rsidP="00AF7E1E">
            <w:pPr>
              <w:pStyle w:val="BodyText"/>
              <w:shd w:val="clear" w:color="auto" w:fill="FFFFFF" w:themeFill="background1"/>
              <w:rPr>
                <w:ins w:id="1853" w:author="John Moehrke" w:date="2019-11-15T12:00:00Z"/>
              </w:rPr>
            </w:pPr>
            <w:ins w:id="1854" w:author="John Moehrke" w:date="2019-11-15T12:00:00Z">
              <w:r>
                <w:t>Secure Node</w:t>
              </w:r>
            </w:ins>
          </w:p>
        </w:tc>
        <w:tc>
          <w:tcPr>
            <w:tcW w:w="4675" w:type="dxa"/>
          </w:tcPr>
          <w:p w14:paraId="53EDCFC3" w14:textId="77777777" w:rsidR="00AF7E1E" w:rsidRDefault="00AF7E1E" w:rsidP="00AF7E1E">
            <w:pPr>
              <w:pStyle w:val="BodyText"/>
              <w:shd w:val="clear" w:color="auto" w:fill="FFFFFF" w:themeFill="background1"/>
              <w:rPr>
                <w:ins w:id="1855" w:author="John Moehrke" w:date="2019-11-15T12:00:00Z"/>
              </w:rPr>
            </w:pPr>
            <w:ins w:id="1856" w:author="John Moehrke" w:date="2019-11-15T12:00:00Z">
              <w:r>
                <w:t>STX: TLS 1.0 Floor with AES Option</w:t>
              </w:r>
            </w:ins>
          </w:p>
        </w:tc>
      </w:tr>
      <w:tr w:rsidR="00AF7E1E" w14:paraId="6A11AD26" w14:textId="77777777" w:rsidTr="00AF7E1E">
        <w:trPr>
          <w:ins w:id="1857" w:author="John Moehrke" w:date="2019-11-15T12:00:00Z"/>
        </w:trPr>
        <w:tc>
          <w:tcPr>
            <w:tcW w:w="1525" w:type="dxa"/>
            <w:vMerge/>
          </w:tcPr>
          <w:p w14:paraId="1F332691" w14:textId="77777777" w:rsidR="00AF7E1E" w:rsidRDefault="00AF7E1E" w:rsidP="00AF7E1E">
            <w:pPr>
              <w:pStyle w:val="BodyText"/>
              <w:shd w:val="clear" w:color="auto" w:fill="FFFFFF" w:themeFill="background1"/>
              <w:rPr>
                <w:ins w:id="1858" w:author="John Moehrke" w:date="2019-11-15T12:00:00Z"/>
              </w:rPr>
            </w:pPr>
          </w:p>
        </w:tc>
        <w:tc>
          <w:tcPr>
            <w:tcW w:w="3150" w:type="dxa"/>
            <w:vMerge/>
          </w:tcPr>
          <w:p w14:paraId="085B5C99" w14:textId="77777777" w:rsidR="00AF7E1E" w:rsidRDefault="00AF7E1E" w:rsidP="00AF7E1E">
            <w:pPr>
              <w:pStyle w:val="BodyText"/>
              <w:shd w:val="clear" w:color="auto" w:fill="FFFFFF" w:themeFill="background1"/>
              <w:rPr>
                <w:ins w:id="1859" w:author="John Moehrke" w:date="2019-11-15T12:00:00Z"/>
              </w:rPr>
            </w:pPr>
          </w:p>
        </w:tc>
        <w:tc>
          <w:tcPr>
            <w:tcW w:w="4675" w:type="dxa"/>
          </w:tcPr>
          <w:p w14:paraId="33FC1DD8" w14:textId="77777777" w:rsidR="00AF7E1E" w:rsidRDefault="00AF7E1E" w:rsidP="00AF7E1E">
            <w:pPr>
              <w:pStyle w:val="BodyText"/>
              <w:shd w:val="clear" w:color="auto" w:fill="FFFFFF" w:themeFill="background1"/>
              <w:rPr>
                <w:ins w:id="1860" w:author="John Moehrke" w:date="2019-11-15T12:00:00Z"/>
              </w:rPr>
            </w:pPr>
            <w:ins w:id="1861" w:author="John Moehrke" w:date="2019-11-15T12:00:00Z">
              <w:r>
                <w:t>STX: TLS 1.0 Floor using BCP195 Option</w:t>
              </w:r>
            </w:ins>
          </w:p>
        </w:tc>
      </w:tr>
      <w:tr w:rsidR="00AF7E1E" w14:paraId="1FF79AF0" w14:textId="77777777" w:rsidTr="00AF7E1E">
        <w:trPr>
          <w:ins w:id="1862" w:author="John Moehrke" w:date="2019-11-15T12:00:00Z"/>
        </w:trPr>
        <w:tc>
          <w:tcPr>
            <w:tcW w:w="1525" w:type="dxa"/>
            <w:vMerge/>
          </w:tcPr>
          <w:p w14:paraId="432C8829" w14:textId="77777777" w:rsidR="00AF7E1E" w:rsidRDefault="00AF7E1E" w:rsidP="00AF7E1E">
            <w:pPr>
              <w:pStyle w:val="BodyText"/>
              <w:shd w:val="clear" w:color="auto" w:fill="FFFFFF" w:themeFill="background1"/>
              <w:rPr>
                <w:ins w:id="1863" w:author="John Moehrke" w:date="2019-11-15T12:00:00Z"/>
              </w:rPr>
            </w:pPr>
          </w:p>
        </w:tc>
        <w:tc>
          <w:tcPr>
            <w:tcW w:w="3150" w:type="dxa"/>
            <w:vMerge/>
          </w:tcPr>
          <w:p w14:paraId="1E706251" w14:textId="77777777" w:rsidR="00AF7E1E" w:rsidRDefault="00AF7E1E" w:rsidP="00AF7E1E">
            <w:pPr>
              <w:pStyle w:val="BodyText"/>
              <w:shd w:val="clear" w:color="auto" w:fill="FFFFFF" w:themeFill="background1"/>
              <w:rPr>
                <w:ins w:id="1864" w:author="John Moehrke" w:date="2019-11-15T12:00:00Z"/>
              </w:rPr>
            </w:pPr>
          </w:p>
        </w:tc>
        <w:tc>
          <w:tcPr>
            <w:tcW w:w="4675" w:type="dxa"/>
          </w:tcPr>
          <w:p w14:paraId="58787399" w14:textId="77777777" w:rsidR="00AF7E1E" w:rsidRDefault="00AF7E1E" w:rsidP="00AF7E1E">
            <w:pPr>
              <w:pStyle w:val="BodyText"/>
              <w:shd w:val="clear" w:color="auto" w:fill="FFFFFF" w:themeFill="background1"/>
              <w:rPr>
                <w:ins w:id="1865" w:author="John Moehrke" w:date="2019-11-15T12:00:00Z"/>
              </w:rPr>
            </w:pPr>
            <w:ins w:id="1866" w:author="John Moehrke" w:date="2019-11-15T12:00:00Z">
              <w:r>
                <w:t>STX: TLS 1.2 Floor using BCP195 Option</w:t>
              </w:r>
            </w:ins>
          </w:p>
        </w:tc>
      </w:tr>
      <w:tr w:rsidR="00AF7E1E" w14:paraId="4A29877E" w14:textId="77777777" w:rsidTr="00AF7E1E">
        <w:trPr>
          <w:ins w:id="1867" w:author="John Moehrke" w:date="2019-11-15T12:00:00Z"/>
        </w:trPr>
        <w:tc>
          <w:tcPr>
            <w:tcW w:w="1525" w:type="dxa"/>
            <w:vMerge/>
          </w:tcPr>
          <w:p w14:paraId="78FFA14E" w14:textId="77777777" w:rsidR="00AF7E1E" w:rsidRDefault="00AF7E1E" w:rsidP="00AF7E1E">
            <w:pPr>
              <w:pStyle w:val="BodyText"/>
              <w:shd w:val="clear" w:color="auto" w:fill="FFFFFF" w:themeFill="background1"/>
              <w:rPr>
                <w:ins w:id="1868" w:author="John Moehrke" w:date="2019-11-15T12:00:00Z"/>
              </w:rPr>
            </w:pPr>
          </w:p>
        </w:tc>
        <w:tc>
          <w:tcPr>
            <w:tcW w:w="3150" w:type="dxa"/>
            <w:vMerge/>
          </w:tcPr>
          <w:p w14:paraId="01DC2F6A" w14:textId="77777777" w:rsidR="00AF7E1E" w:rsidRDefault="00AF7E1E" w:rsidP="00AF7E1E">
            <w:pPr>
              <w:pStyle w:val="BodyText"/>
              <w:shd w:val="clear" w:color="auto" w:fill="FFFFFF" w:themeFill="background1"/>
              <w:rPr>
                <w:ins w:id="1869" w:author="John Moehrke" w:date="2019-11-15T12:00:00Z"/>
              </w:rPr>
            </w:pPr>
          </w:p>
        </w:tc>
        <w:tc>
          <w:tcPr>
            <w:tcW w:w="4675" w:type="dxa"/>
          </w:tcPr>
          <w:p w14:paraId="7713B592" w14:textId="77777777" w:rsidR="00AF7E1E" w:rsidRDefault="00AF7E1E" w:rsidP="00AF7E1E">
            <w:pPr>
              <w:pStyle w:val="BodyText"/>
              <w:shd w:val="clear" w:color="auto" w:fill="FFFFFF" w:themeFill="background1"/>
              <w:rPr>
                <w:ins w:id="1870" w:author="John Moehrke" w:date="2019-11-15T12:00:00Z"/>
              </w:rPr>
            </w:pPr>
            <w:ins w:id="1871" w:author="John Moehrke" w:date="2019-11-15T12:00:00Z">
              <w:r w:rsidRPr="008B6742">
                <w:t>ATX: FHIR Feed Option</w:t>
              </w:r>
            </w:ins>
          </w:p>
        </w:tc>
      </w:tr>
      <w:tr w:rsidR="00AF7E1E" w14:paraId="5CDCDD09" w14:textId="77777777" w:rsidTr="00AF7E1E">
        <w:trPr>
          <w:ins w:id="1872" w:author="John Moehrke" w:date="2019-11-15T12:00:00Z"/>
        </w:trPr>
        <w:tc>
          <w:tcPr>
            <w:tcW w:w="1525" w:type="dxa"/>
          </w:tcPr>
          <w:p w14:paraId="363FDB72" w14:textId="77777777" w:rsidR="00AF7E1E" w:rsidRDefault="00AF7E1E" w:rsidP="00AF7E1E">
            <w:pPr>
              <w:pStyle w:val="BodyText"/>
              <w:shd w:val="clear" w:color="auto" w:fill="FFFFFF" w:themeFill="background1"/>
              <w:rPr>
                <w:ins w:id="1873" w:author="John Moehrke" w:date="2019-11-15T12:00:00Z"/>
              </w:rPr>
            </w:pPr>
            <w:ins w:id="1874" w:author="John Moehrke" w:date="2019-11-15T12:00:00Z">
              <w:r>
                <w:t xml:space="preserve">    BPPC</w:t>
              </w:r>
            </w:ins>
          </w:p>
        </w:tc>
        <w:tc>
          <w:tcPr>
            <w:tcW w:w="3150" w:type="dxa"/>
          </w:tcPr>
          <w:p w14:paraId="4AD262C1" w14:textId="77777777" w:rsidR="00AF7E1E" w:rsidRDefault="00AF7E1E" w:rsidP="00AF7E1E">
            <w:pPr>
              <w:pStyle w:val="BodyText"/>
              <w:shd w:val="clear" w:color="auto" w:fill="FFFFFF" w:themeFill="background1"/>
              <w:rPr>
                <w:ins w:id="1875" w:author="John Moehrke" w:date="2019-11-15T12:00:00Z"/>
              </w:rPr>
            </w:pPr>
            <w:ins w:id="1876" w:author="John Moehrke" w:date="2019-11-15T12:00:00Z">
              <w:r>
                <w:t>Content Consumer</w:t>
              </w:r>
            </w:ins>
          </w:p>
        </w:tc>
        <w:tc>
          <w:tcPr>
            <w:tcW w:w="4675" w:type="dxa"/>
          </w:tcPr>
          <w:p w14:paraId="042364C0" w14:textId="77777777" w:rsidR="00AF7E1E" w:rsidRDefault="00AF7E1E" w:rsidP="00AF7E1E">
            <w:pPr>
              <w:pStyle w:val="BodyText"/>
              <w:shd w:val="clear" w:color="auto" w:fill="FFFFFF" w:themeFill="background1"/>
              <w:rPr>
                <w:ins w:id="1877" w:author="John Moehrke" w:date="2019-11-15T12:00:00Z"/>
              </w:rPr>
            </w:pPr>
          </w:p>
        </w:tc>
      </w:tr>
      <w:tr w:rsidR="00AF7E1E" w14:paraId="71FBB3E8" w14:textId="77777777" w:rsidTr="00AF7E1E">
        <w:trPr>
          <w:ins w:id="1878" w:author="John Moehrke" w:date="2019-11-15T12:00:00Z"/>
        </w:trPr>
        <w:tc>
          <w:tcPr>
            <w:tcW w:w="1525" w:type="dxa"/>
          </w:tcPr>
          <w:p w14:paraId="20188075" w14:textId="77777777" w:rsidR="00AF7E1E" w:rsidRDefault="00AF7E1E" w:rsidP="00AF7E1E">
            <w:pPr>
              <w:pStyle w:val="BodyText"/>
              <w:shd w:val="clear" w:color="auto" w:fill="FFFFFF" w:themeFill="background1"/>
              <w:rPr>
                <w:ins w:id="1879" w:author="John Moehrke" w:date="2019-11-15T12:00:00Z"/>
              </w:rPr>
            </w:pPr>
            <w:ins w:id="1880" w:author="John Moehrke" w:date="2019-11-15T12:00:00Z">
              <w:r>
                <w:t>CT</w:t>
              </w:r>
            </w:ins>
          </w:p>
        </w:tc>
        <w:tc>
          <w:tcPr>
            <w:tcW w:w="3150" w:type="dxa"/>
          </w:tcPr>
          <w:p w14:paraId="6704C857" w14:textId="77777777" w:rsidR="00AF7E1E" w:rsidRDefault="00AF7E1E" w:rsidP="00AF7E1E">
            <w:pPr>
              <w:pStyle w:val="BodyText"/>
              <w:shd w:val="clear" w:color="auto" w:fill="FFFFFF" w:themeFill="background1"/>
              <w:rPr>
                <w:ins w:id="1881" w:author="John Moehrke" w:date="2019-11-15T12:00:00Z"/>
              </w:rPr>
            </w:pPr>
            <w:ins w:id="1882" w:author="John Moehrke" w:date="2019-11-15T12:00:00Z">
              <w:r>
                <w:t>Time Server</w:t>
              </w:r>
            </w:ins>
          </w:p>
        </w:tc>
        <w:tc>
          <w:tcPr>
            <w:tcW w:w="4675" w:type="dxa"/>
          </w:tcPr>
          <w:p w14:paraId="3D86A884" w14:textId="77777777" w:rsidR="00AF7E1E" w:rsidRDefault="00AF7E1E" w:rsidP="00AF7E1E">
            <w:pPr>
              <w:pStyle w:val="BodyText"/>
              <w:shd w:val="clear" w:color="auto" w:fill="FFFFFF" w:themeFill="background1"/>
              <w:rPr>
                <w:ins w:id="1883" w:author="John Moehrke" w:date="2019-11-15T12:00:00Z"/>
              </w:rPr>
            </w:pPr>
          </w:p>
        </w:tc>
      </w:tr>
      <w:tr w:rsidR="00AF7E1E" w14:paraId="04129723" w14:textId="77777777" w:rsidTr="00AF7E1E">
        <w:trPr>
          <w:ins w:id="1884" w:author="John Moehrke" w:date="2019-11-15T12:00:00Z"/>
        </w:trPr>
        <w:tc>
          <w:tcPr>
            <w:tcW w:w="1525" w:type="dxa"/>
          </w:tcPr>
          <w:p w14:paraId="6031B0F5" w14:textId="77777777" w:rsidR="00AF7E1E" w:rsidRDefault="00AF7E1E" w:rsidP="00AF7E1E">
            <w:pPr>
              <w:pStyle w:val="BodyText"/>
              <w:shd w:val="clear" w:color="auto" w:fill="FFFFFF" w:themeFill="background1"/>
              <w:rPr>
                <w:ins w:id="1885" w:author="John Moehrke" w:date="2019-11-15T12:00:00Z"/>
              </w:rPr>
            </w:pPr>
            <w:ins w:id="1886" w:author="John Moehrke" w:date="2019-11-15T12:00:00Z">
              <w:r>
                <w:t>PMIR</w:t>
              </w:r>
            </w:ins>
          </w:p>
        </w:tc>
        <w:tc>
          <w:tcPr>
            <w:tcW w:w="3150" w:type="dxa"/>
          </w:tcPr>
          <w:p w14:paraId="6D5E9393" w14:textId="33851FAC" w:rsidR="00AF7E1E" w:rsidRDefault="00AF7E1E" w:rsidP="00AF7E1E">
            <w:pPr>
              <w:pStyle w:val="BodyText"/>
              <w:shd w:val="clear" w:color="auto" w:fill="FFFFFF" w:themeFill="background1"/>
              <w:rPr>
                <w:ins w:id="1887" w:author="John Moehrke" w:date="2019-11-15T12:00:00Z"/>
              </w:rPr>
            </w:pPr>
            <w:ins w:id="1888" w:author="John Moehrke" w:date="2019-11-15T12:00:00Z">
              <w:r>
                <w:t xml:space="preserve">Patient Identity </w:t>
              </w:r>
            </w:ins>
            <w:ins w:id="1889" w:author="John Moehrke" w:date="2019-12-03T21:39:00Z">
              <w:r w:rsidR="003D7A49">
                <w:t>Manager</w:t>
              </w:r>
            </w:ins>
          </w:p>
        </w:tc>
        <w:tc>
          <w:tcPr>
            <w:tcW w:w="4675" w:type="dxa"/>
          </w:tcPr>
          <w:p w14:paraId="60504FCF" w14:textId="77777777" w:rsidR="00AF7E1E" w:rsidRDefault="00AF7E1E" w:rsidP="00AF7E1E">
            <w:pPr>
              <w:pStyle w:val="BodyText"/>
              <w:shd w:val="clear" w:color="auto" w:fill="FFFFFF" w:themeFill="background1"/>
              <w:rPr>
                <w:ins w:id="1890" w:author="John Moehrke" w:date="2019-11-15T12:00:00Z"/>
              </w:rPr>
            </w:pPr>
          </w:p>
        </w:tc>
      </w:tr>
      <w:tr w:rsidR="00AF7E1E" w14:paraId="6538C3F4" w14:textId="77777777" w:rsidTr="00AF7E1E">
        <w:trPr>
          <w:ins w:id="1891" w:author="John Moehrke" w:date="2019-11-15T12:00:00Z"/>
        </w:trPr>
        <w:tc>
          <w:tcPr>
            <w:tcW w:w="1525" w:type="dxa"/>
          </w:tcPr>
          <w:p w14:paraId="583CD282" w14:textId="77777777" w:rsidR="00AF7E1E" w:rsidRDefault="00AF7E1E" w:rsidP="00AF7E1E">
            <w:pPr>
              <w:pStyle w:val="BodyText"/>
              <w:shd w:val="clear" w:color="auto" w:fill="FFFFFF" w:themeFill="background1"/>
              <w:rPr>
                <w:ins w:id="1892" w:author="John Moehrke" w:date="2019-11-15T12:00:00Z"/>
              </w:rPr>
            </w:pPr>
            <w:ins w:id="1893" w:author="John Moehrke" w:date="2019-11-15T12:00:00Z">
              <w:r>
                <w:t xml:space="preserve">    PIXm</w:t>
              </w:r>
            </w:ins>
          </w:p>
        </w:tc>
        <w:tc>
          <w:tcPr>
            <w:tcW w:w="3150" w:type="dxa"/>
          </w:tcPr>
          <w:p w14:paraId="3064B94B" w14:textId="77777777" w:rsidR="00AF7E1E" w:rsidRDefault="00AF7E1E" w:rsidP="00AF7E1E">
            <w:pPr>
              <w:pStyle w:val="BodyText"/>
              <w:shd w:val="clear" w:color="auto" w:fill="FFFFFF" w:themeFill="background1"/>
              <w:rPr>
                <w:ins w:id="1894" w:author="John Moehrke" w:date="2019-11-15T12:00:00Z"/>
              </w:rPr>
            </w:pPr>
            <w:ins w:id="1895" w:author="John Moehrke" w:date="2019-11-15T12:00:00Z">
              <w:r>
                <w:t>Patient Identity Source</w:t>
              </w:r>
            </w:ins>
          </w:p>
        </w:tc>
        <w:tc>
          <w:tcPr>
            <w:tcW w:w="4675" w:type="dxa"/>
          </w:tcPr>
          <w:p w14:paraId="23253396" w14:textId="77777777" w:rsidR="00AF7E1E" w:rsidRDefault="00AF7E1E" w:rsidP="00AF7E1E">
            <w:pPr>
              <w:pStyle w:val="BodyText"/>
              <w:shd w:val="clear" w:color="auto" w:fill="FFFFFF" w:themeFill="background1"/>
              <w:rPr>
                <w:ins w:id="1896" w:author="John Moehrke" w:date="2019-11-15T12:00:00Z"/>
              </w:rPr>
            </w:pPr>
          </w:p>
        </w:tc>
      </w:tr>
      <w:tr w:rsidR="00AF7E1E" w14:paraId="1D1816F8" w14:textId="77777777" w:rsidTr="00AF7E1E">
        <w:trPr>
          <w:ins w:id="1897" w:author="John Moehrke" w:date="2019-11-15T12:00:00Z"/>
        </w:trPr>
        <w:tc>
          <w:tcPr>
            <w:tcW w:w="1525" w:type="dxa"/>
          </w:tcPr>
          <w:p w14:paraId="4DC245E6" w14:textId="77777777" w:rsidR="00AF7E1E" w:rsidRDefault="00AF7E1E" w:rsidP="00AF7E1E">
            <w:pPr>
              <w:pStyle w:val="BodyText"/>
              <w:shd w:val="clear" w:color="auto" w:fill="FFFFFF" w:themeFill="background1"/>
              <w:rPr>
                <w:ins w:id="1898" w:author="John Moehrke" w:date="2019-11-15T12:00:00Z"/>
              </w:rPr>
            </w:pPr>
            <w:ins w:id="1899" w:author="John Moehrke" w:date="2019-11-15T12:00:00Z">
              <w:r>
                <w:t xml:space="preserve">    PDQm</w:t>
              </w:r>
            </w:ins>
          </w:p>
        </w:tc>
        <w:tc>
          <w:tcPr>
            <w:tcW w:w="3150" w:type="dxa"/>
          </w:tcPr>
          <w:p w14:paraId="310075BA" w14:textId="77777777" w:rsidR="00AF7E1E" w:rsidRDefault="00AF7E1E" w:rsidP="00AF7E1E">
            <w:pPr>
              <w:pStyle w:val="BodyText"/>
              <w:shd w:val="clear" w:color="auto" w:fill="FFFFFF" w:themeFill="background1"/>
              <w:rPr>
                <w:ins w:id="1900" w:author="John Moehrke" w:date="2019-11-15T12:00:00Z"/>
              </w:rPr>
            </w:pPr>
            <w:ins w:id="1901" w:author="John Moehrke" w:date="2019-11-15T12:00:00Z">
              <w:r>
                <w:t>Patient Demographics Source</w:t>
              </w:r>
            </w:ins>
          </w:p>
        </w:tc>
        <w:tc>
          <w:tcPr>
            <w:tcW w:w="4675" w:type="dxa"/>
          </w:tcPr>
          <w:p w14:paraId="79B12CFE" w14:textId="77777777" w:rsidR="00AF7E1E" w:rsidRDefault="00AF7E1E" w:rsidP="00AF7E1E">
            <w:pPr>
              <w:pStyle w:val="BodyText"/>
              <w:shd w:val="clear" w:color="auto" w:fill="FFFFFF" w:themeFill="background1"/>
              <w:rPr>
                <w:ins w:id="1902" w:author="John Moehrke" w:date="2019-11-15T12:00:00Z"/>
              </w:rPr>
            </w:pPr>
          </w:p>
        </w:tc>
      </w:tr>
      <w:tr w:rsidR="00AF7E1E" w14:paraId="6D7DAC3C" w14:textId="77777777" w:rsidTr="00AF7E1E">
        <w:trPr>
          <w:ins w:id="1903" w:author="John Moehrke" w:date="2019-11-15T12:00:00Z"/>
        </w:trPr>
        <w:tc>
          <w:tcPr>
            <w:tcW w:w="1525" w:type="dxa"/>
          </w:tcPr>
          <w:p w14:paraId="4035E3F6" w14:textId="77777777" w:rsidR="00AF7E1E" w:rsidRDefault="00AF7E1E" w:rsidP="00AF7E1E">
            <w:pPr>
              <w:pStyle w:val="BodyText"/>
              <w:shd w:val="clear" w:color="auto" w:fill="FFFFFF" w:themeFill="background1"/>
              <w:rPr>
                <w:ins w:id="1904" w:author="John Moehrke" w:date="2019-11-15T12:00:00Z"/>
              </w:rPr>
            </w:pPr>
            <w:ins w:id="1905" w:author="John Moehrke" w:date="2019-11-15T12:00:00Z">
              <w:r>
                <w:t>SVCM</w:t>
              </w:r>
            </w:ins>
          </w:p>
        </w:tc>
        <w:tc>
          <w:tcPr>
            <w:tcW w:w="3150" w:type="dxa"/>
          </w:tcPr>
          <w:p w14:paraId="6E773339" w14:textId="77777777" w:rsidR="00AF7E1E" w:rsidRDefault="00AF7E1E" w:rsidP="00AF7E1E">
            <w:pPr>
              <w:pStyle w:val="BodyText"/>
              <w:shd w:val="clear" w:color="auto" w:fill="FFFFFF" w:themeFill="background1"/>
              <w:rPr>
                <w:ins w:id="1906" w:author="John Moehrke" w:date="2019-11-15T12:00:00Z"/>
              </w:rPr>
            </w:pPr>
            <w:ins w:id="1907" w:author="John Moehrke" w:date="2019-11-15T12:00:00Z">
              <w:r>
                <w:t>Consumer</w:t>
              </w:r>
            </w:ins>
          </w:p>
        </w:tc>
        <w:tc>
          <w:tcPr>
            <w:tcW w:w="4675" w:type="dxa"/>
          </w:tcPr>
          <w:p w14:paraId="6DF51042" w14:textId="77777777" w:rsidR="00AF7E1E" w:rsidRDefault="00AF7E1E" w:rsidP="00AF7E1E">
            <w:pPr>
              <w:pStyle w:val="BodyText"/>
              <w:shd w:val="clear" w:color="auto" w:fill="FFFFFF" w:themeFill="background1"/>
              <w:rPr>
                <w:ins w:id="1908" w:author="John Moehrke" w:date="2019-11-15T12:00:00Z"/>
              </w:rPr>
            </w:pPr>
          </w:p>
        </w:tc>
      </w:tr>
      <w:tr w:rsidR="00AF7E1E" w14:paraId="372C773C" w14:textId="77777777" w:rsidTr="00AF7E1E">
        <w:trPr>
          <w:ins w:id="1909" w:author="John Moehrke" w:date="2019-11-15T12:00:00Z"/>
        </w:trPr>
        <w:tc>
          <w:tcPr>
            <w:tcW w:w="1525" w:type="dxa"/>
            <w:vMerge w:val="restart"/>
          </w:tcPr>
          <w:p w14:paraId="0945682B" w14:textId="77777777" w:rsidR="00AF7E1E" w:rsidRDefault="00AF7E1E" w:rsidP="00AF7E1E">
            <w:pPr>
              <w:pStyle w:val="BodyText"/>
              <w:shd w:val="clear" w:color="auto" w:fill="FFFFFF" w:themeFill="background1"/>
              <w:rPr>
                <w:ins w:id="1910" w:author="John Moehrke" w:date="2019-11-15T12:00:00Z"/>
              </w:rPr>
            </w:pPr>
            <w:ins w:id="1911" w:author="John Moehrke" w:date="2019-11-15T12:00:00Z">
              <w:r>
                <w:t>ATNA</w:t>
              </w:r>
            </w:ins>
          </w:p>
        </w:tc>
        <w:tc>
          <w:tcPr>
            <w:tcW w:w="3150" w:type="dxa"/>
            <w:vMerge w:val="restart"/>
          </w:tcPr>
          <w:p w14:paraId="46BA0287" w14:textId="77777777" w:rsidR="00AF7E1E" w:rsidRDefault="00AF7E1E" w:rsidP="00AF7E1E">
            <w:pPr>
              <w:pStyle w:val="BodyText"/>
              <w:shd w:val="clear" w:color="auto" w:fill="FFFFFF" w:themeFill="background1"/>
              <w:rPr>
                <w:ins w:id="1912" w:author="John Moehrke" w:date="2019-11-15T12:00:00Z"/>
              </w:rPr>
            </w:pPr>
            <w:ins w:id="1913" w:author="John Moehrke" w:date="2019-11-15T12:00:00Z">
              <w:r>
                <w:t>Audit Record Repository</w:t>
              </w:r>
            </w:ins>
          </w:p>
        </w:tc>
        <w:tc>
          <w:tcPr>
            <w:tcW w:w="4675" w:type="dxa"/>
          </w:tcPr>
          <w:p w14:paraId="68FFC4C4" w14:textId="77777777" w:rsidR="00AF7E1E" w:rsidRDefault="00AF7E1E" w:rsidP="00AF7E1E">
            <w:pPr>
              <w:pStyle w:val="BodyText"/>
              <w:shd w:val="clear" w:color="auto" w:fill="FFFFFF" w:themeFill="background1"/>
              <w:rPr>
                <w:ins w:id="1914" w:author="John Moehrke" w:date="2019-11-15T12:00:00Z"/>
              </w:rPr>
            </w:pPr>
            <w:ins w:id="1915" w:author="John Moehrke" w:date="2019-11-15T12:00:00Z">
              <w:r>
                <w:t>STX: TLS 1.0 Floor with AES Option</w:t>
              </w:r>
            </w:ins>
          </w:p>
        </w:tc>
      </w:tr>
      <w:tr w:rsidR="00AF7E1E" w14:paraId="3FCB2BDD" w14:textId="77777777" w:rsidTr="00AF7E1E">
        <w:trPr>
          <w:ins w:id="1916" w:author="John Moehrke" w:date="2019-11-15T12:00:00Z"/>
        </w:trPr>
        <w:tc>
          <w:tcPr>
            <w:tcW w:w="1525" w:type="dxa"/>
            <w:vMerge/>
          </w:tcPr>
          <w:p w14:paraId="3FE6FF14" w14:textId="77777777" w:rsidR="00AF7E1E" w:rsidRDefault="00AF7E1E" w:rsidP="00AF7E1E">
            <w:pPr>
              <w:pStyle w:val="BodyText"/>
              <w:shd w:val="clear" w:color="auto" w:fill="FFFFFF" w:themeFill="background1"/>
              <w:rPr>
                <w:ins w:id="1917" w:author="John Moehrke" w:date="2019-11-15T12:00:00Z"/>
              </w:rPr>
            </w:pPr>
          </w:p>
        </w:tc>
        <w:tc>
          <w:tcPr>
            <w:tcW w:w="3150" w:type="dxa"/>
            <w:vMerge/>
          </w:tcPr>
          <w:p w14:paraId="1BD48AA5" w14:textId="77777777" w:rsidR="00AF7E1E" w:rsidRDefault="00AF7E1E" w:rsidP="00AF7E1E">
            <w:pPr>
              <w:pStyle w:val="BodyText"/>
              <w:shd w:val="clear" w:color="auto" w:fill="FFFFFF" w:themeFill="background1"/>
              <w:rPr>
                <w:ins w:id="1918" w:author="John Moehrke" w:date="2019-11-15T12:00:00Z"/>
              </w:rPr>
            </w:pPr>
          </w:p>
        </w:tc>
        <w:tc>
          <w:tcPr>
            <w:tcW w:w="4675" w:type="dxa"/>
          </w:tcPr>
          <w:p w14:paraId="43D79064" w14:textId="77777777" w:rsidR="00AF7E1E" w:rsidRDefault="00AF7E1E" w:rsidP="00AF7E1E">
            <w:pPr>
              <w:pStyle w:val="BodyText"/>
              <w:shd w:val="clear" w:color="auto" w:fill="FFFFFF" w:themeFill="background1"/>
              <w:rPr>
                <w:ins w:id="1919" w:author="John Moehrke" w:date="2019-11-15T12:00:00Z"/>
              </w:rPr>
            </w:pPr>
            <w:ins w:id="1920" w:author="John Moehrke" w:date="2019-11-15T12:00:00Z">
              <w:r>
                <w:t>STX: TLS 1.0 Floor using BCP195 Option</w:t>
              </w:r>
            </w:ins>
          </w:p>
        </w:tc>
      </w:tr>
      <w:tr w:rsidR="00AF7E1E" w14:paraId="4C2C94CB" w14:textId="77777777" w:rsidTr="00AF7E1E">
        <w:trPr>
          <w:ins w:id="1921" w:author="John Moehrke" w:date="2019-11-15T12:00:00Z"/>
        </w:trPr>
        <w:tc>
          <w:tcPr>
            <w:tcW w:w="1525" w:type="dxa"/>
            <w:vMerge/>
          </w:tcPr>
          <w:p w14:paraId="705E8776" w14:textId="77777777" w:rsidR="00AF7E1E" w:rsidRDefault="00AF7E1E" w:rsidP="00AF7E1E">
            <w:pPr>
              <w:pStyle w:val="BodyText"/>
              <w:shd w:val="clear" w:color="auto" w:fill="FFFFFF" w:themeFill="background1"/>
              <w:rPr>
                <w:ins w:id="1922" w:author="John Moehrke" w:date="2019-11-15T12:00:00Z"/>
              </w:rPr>
            </w:pPr>
          </w:p>
        </w:tc>
        <w:tc>
          <w:tcPr>
            <w:tcW w:w="3150" w:type="dxa"/>
            <w:vMerge/>
          </w:tcPr>
          <w:p w14:paraId="757FB353" w14:textId="77777777" w:rsidR="00AF7E1E" w:rsidRDefault="00AF7E1E" w:rsidP="00AF7E1E">
            <w:pPr>
              <w:pStyle w:val="BodyText"/>
              <w:shd w:val="clear" w:color="auto" w:fill="FFFFFF" w:themeFill="background1"/>
              <w:rPr>
                <w:ins w:id="1923" w:author="John Moehrke" w:date="2019-11-15T12:00:00Z"/>
              </w:rPr>
            </w:pPr>
          </w:p>
        </w:tc>
        <w:tc>
          <w:tcPr>
            <w:tcW w:w="4675" w:type="dxa"/>
          </w:tcPr>
          <w:p w14:paraId="3F0F61ED" w14:textId="77777777" w:rsidR="00AF7E1E" w:rsidRDefault="00AF7E1E" w:rsidP="00AF7E1E">
            <w:pPr>
              <w:pStyle w:val="BodyText"/>
              <w:shd w:val="clear" w:color="auto" w:fill="FFFFFF" w:themeFill="background1"/>
              <w:rPr>
                <w:ins w:id="1924" w:author="John Moehrke" w:date="2019-11-15T12:00:00Z"/>
              </w:rPr>
            </w:pPr>
            <w:ins w:id="1925" w:author="John Moehrke" w:date="2019-11-15T12:00:00Z">
              <w:r>
                <w:t>STX: TLS 1.2 Floor using BCP195 Option</w:t>
              </w:r>
            </w:ins>
          </w:p>
        </w:tc>
      </w:tr>
      <w:tr w:rsidR="00AF7E1E" w14:paraId="79906060" w14:textId="77777777" w:rsidTr="00AF7E1E">
        <w:trPr>
          <w:ins w:id="1926" w:author="John Moehrke" w:date="2019-11-15T12:00:00Z"/>
        </w:trPr>
        <w:tc>
          <w:tcPr>
            <w:tcW w:w="1525" w:type="dxa"/>
            <w:vMerge/>
          </w:tcPr>
          <w:p w14:paraId="65550576" w14:textId="77777777" w:rsidR="00AF7E1E" w:rsidRDefault="00AF7E1E" w:rsidP="00AF7E1E">
            <w:pPr>
              <w:pStyle w:val="BodyText"/>
              <w:shd w:val="clear" w:color="auto" w:fill="FFFFFF" w:themeFill="background1"/>
              <w:rPr>
                <w:ins w:id="1927" w:author="John Moehrke" w:date="2019-11-15T12:00:00Z"/>
              </w:rPr>
            </w:pPr>
          </w:p>
        </w:tc>
        <w:tc>
          <w:tcPr>
            <w:tcW w:w="3150" w:type="dxa"/>
            <w:vMerge/>
          </w:tcPr>
          <w:p w14:paraId="09BF7848" w14:textId="77777777" w:rsidR="00AF7E1E" w:rsidRDefault="00AF7E1E" w:rsidP="00AF7E1E">
            <w:pPr>
              <w:pStyle w:val="BodyText"/>
              <w:shd w:val="clear" w:color="auto" w:fill="FFFFFF" w:themeFill="background1"/>
              <w:rPr>
                <w:ins w:id="1928" w:author="John Moehrke" w:date="2019-11-15T12:00:00Z"/>
              </w:rPr>
            </w:pPr>
          </w:p>
        </w:tc>
        <w:tc>
          <w:tcPr>
            <w:tcW w:w="4675" w:type="dxa"/>
          </w:tcPr>
          <w:p w14:paraId="117611AA" w14:textId="77777777" w:rsidR="00AF7E1E" w:rsidRDefault="00AF7E1E" w:rsidP="00AF7E1E">
            <w:pPr>
              <w:pStyle w:val="BodyText"/>
              <w:shd w:val="clear" w:color="auto" w:fill="FFFFFF" w:themeFill="background1"/>
              <w:rPr>
                <w:ins w:id="1929" w:author="John Moehrke" w:date="2019-11-15T12:00:00Z"/>
              </w:rPr>
            </w:pPr>
            <w:ins w:id="1930" w:author="John Moehrke" w:date="2019-11-15T12:00:00Z">
              <w:r w:rsidRPr="008B6742">
                <w:t>ATX: FHIR Feed Option</w:t>
              </w:r>
            </w:ins>
          </w:p>
        </w:tc>
      </w:tr>
      <w:tr w:rsidR="00AF7E1E" w14:paraId="188119F1" w14:textId="77777777" w:rsidTr="00AF7E1E">
        <w:trPr>
          <w:ins w:id="1931" w:author="John Moehrke" w:date="2019-11-15T12:00:00Z"/>
        </w:trPr>
        <w:tc>
          <w:tcPr>
            <w:tcW w:w="1525" w:type="dxa"/>
            <w:vMerge w:val="restart"/>
          </w:tcPr>
          <w:p w14:paraId="32CE36DD" w14:textId="77777777" w:rsidR="00AF7E1E" w:rsidRDefault="00AF7E1E" w:rsidP="00AF7E1E">
            <w:pPr>
              <w:pStyle w:val="BodyText"/>
              <w:shd w:val="clear" w:color="auto" w:fill="FFFFFF" w:themeFill="background1"/>
              <w:rPr>
                <w:ins w:id="1932" w:author="John Moehrke" w:date="2019-11-15T12:00:00Z"/>
              </w:rPr>
            </w:pPr>
            <w:ins w:id="1933" w:author="John Moehrke" w:date="2019-11-15T12:00:00Z">
              <w:r>
                <w:t>IUA</w:t>
              </w:r>
            </w:ins>
          </w:p>
        </w:tc>
        <w:tc>
          <w:tcPr>
            <w:tcW w:w="3150" w:type="dxa"/>
          </w:tcPr>
          <w:p w14:paraId="2C1B9D05" w14:textId="77777777" w:rsidR="00AF7E1E" w:rsidRDefault="00AF7E1E" w:rsidP="00AF7E1E">
            <w:pPr>
              <w:pStyle w:val="BodyText"/>
              <w:shd w:val="clear" w:color="auto" w:fill="FFFFFF" w:themeFill="background1"/>
              <w:rPr>
                <w:ins w:id="1934" w:author="John Moehrke" w:date="2019-11-15T12:00:00Z"/>
              </w:rPr>
            </w:pPr>
            <w:ins w:id="1935" w:author="John Moehrke" w:date="2019-11-15T12:00:00Z">
              <w:r>
                <w:t>Authorization Server</w:t>
              </w:r>
            </w:ins>
          </w:p>
        </w:tc>
        <w:tc>
          <w:tcPr>
            <w:tcW w:w="4675" w:type="dxa"/>
          </w:tcPr>
          <w:p w14:paraId="3A638F66" w14:textId="77777777" w:rsidR="00AF7E1E" w:rsidRDefault="00AF7E1E" w:rsidP="00AF7E1E">
            <w:pPr>
              <w:pStyle w:val="BodyText"/>
              <w:shd w:val="clear" w:color="auto" w:fill="FFFFFF" w:themeFill="background1"/>
              <w:rPr>
                <w:ins w:id="1936" w:author="John Moehrke" w:date="2019-11-15T12:00:00Z"/>
              </w:rPr>
            </w:pPr>
          </w:p>
        </w:tc>
      </w:tr>
      <w:tr w:rsidR="00AF7E1E" w14:paraId="1E93BFBC" w14:textId="77777777" w:rsidTr="00AF7E1E">
        <w:trPr>
          <w:ins w:id="1937" w:author="John Moehrke" w:date="2019-11-15T12:00:00Z"/>
        </w:trPr>
        <w:tc>
          <w:tcPr>
            <w:tcW w:w="1525" w:type="dxa"/>
            <w:vMerge/>
          </w:tcPr>
          <w:p w14:paraId="2BCCFCE2" w14:textId="77777777" w:rsidR="00AF7E1E" w:rsidRDefault="00AF7E1E" w:rsidP="00AF7E1E">
            <w:pPr>
              <w:pStyle w:val="BodyText"/>
              <w:shd w:val="clear" w:color="auto" w:fill="FFFFFF" w:themeFill="background1"/>
              <w:rPr>
                <w:ins w:id="1938" w:author="John Moehrke" w:date="2019-11-15T12:00:00Z"/>
              </w:rPr>
            </w:pPr>
          </w:p>
        </w:tc>
        <w:tc>
          <w:tcPr>
            <w:tcW w:w="3150" w:type="dxa"/>
          </w:tcPr>
          <w:p w14:paraId="720E24C5" w14:textId="77777777" w:rsidR="00AF7E1E" w:rsidRDefault="00AF7E1E" w:rsidP="00AF7E1E">
            <w:pPr>
              <w:pStyle w:val="BodyText"/>
              <w:shd w:val="clear" w:color="auto" w:fill="FFFFFF" w:themeFill="background1"/>
              <w:rPr>
                <w:ins w:id="1939" w:author="John Moehrke" w:date="2019-11-15T12:00:00Z"/>
              </w:rPr>
            </w:pPr>
            <w:ins w:id="1940" w:author="John Moehrke" w:date="2019-11-15T12:00:00Z">
              <w:r>
                <w:t>Resource Server</w:t>
              </w:r>
            </w:ins>
          </w:p>
        </w:tc>
        <w:tc>
          <w:tcPr>
            <w:tcW w:w="4675" w:type="dxa"/>
          </w:tcPr>
          <w:p w14:paraId="23A57C06" w14:textId="77777777" w:rsidR="00AF7E1E" w:rsidRDefault="00AF7E1E" w:rsidP="00AF7E1E">
            <w:pPr>
              <w:pStyle w:val="BodyText"/>
              <w:shd w:val="clear" w:color="auto" w:fill="FFFFFF" w:themeFill="background1"/>
              <w:rPr>
                <w:ins w:id="1941" w:author="John Moehrke" w:date="2019-11-15T12:00:00Z"/>
              </w:rPr>
            </w:pPr>
          </w:p>
        </w:tc>
      </w:tr>
      <w:tr w:rsidR="00AF7E1E" w14:paraId="4A29E944" w14:textId="77777777" w:rsidTr="00AF7E1E">
        <w:trPr>
          <w:ins w:id="1942" w:author="John Moehrke" w:date="2019-11-15T12:00:00Z"/>
        </w:trPr>
        <w:tc>
          <w:tcPr>
            <w:tcW w:w="1525" w:type="dxa"/>
          </w:tcPr>
          <w:p w14:paraId="252F42B3" w14:textId="77777777" w:rsidR="00AF7E1E" w:rsidRDefault="00AF7E1E" w:rsidP="00AF7E1E">
            <w:pPr>
              <w:pStyle w:val="BodyText"/>
              <w:shd w:val="clear" w:color="auto" w:fill="FFFFFF" w:themeFill="background1"/>
              <w:rPr>
                <w:ins w:id="1943" w:author="John Moehrke" w:date="2019-11-15T12:00:00Z"/>
              </w:rPr>
            </w:pPr>
            <w:ins w:id="1944" w:author="John Moehrke" w:date="2019-11-15T12:00:00Z">
              <w:r>
                <w:t>mCSD</w:t>
              </w:r>
            </w:ins>
          </w:p>
        </w:tc>
        <w:tc>
          <w:tcPr>
            <w:tcW w:w="3150" w:type="dxa"/>
          </w:tcPr>
          <w:p w14:paraId="211E97BC" w14:textId="77777777" w:rsidR="00AF7E1E" w:rsidRDefault="00AF7E1E" w:rsidP="00AF7E1E">
            <w:pPr>
              <w:pStyle w:val="BodyText"/>
              <w:shd w:val="clear" w:color="auto" w:fill="FFFFFF" w:themeFill="background1"/>
              <w:rPr>
                <w:ins w:id="1945" w:author="John Moehrke" w:date="2019-11-15T12:00:00Z"/>
              </w:rPr>
            </w:pPr>
            <w:ins w:id="1946" w:author="John Moehrke" w:date="2019-11-15T12:00:00Z">
              <w:r>
                <w:t>Care Service Selective Supplier</w:t>
              </w:r>
            </w:ins>
          </w:p>
        </w:tc>
        <w:tc>
          <w:tcPr>
            <w:tcW w:w="4675" w:type="dxa"/>
          </w:tcPr>
          <w:p w14:paraId="2DAFBE72" w14:textId="77777777" w:rsidR="00AF7E1E" w:rsidRDefault="00AF7E1E" w:rsidP="00AF7E1E">
            <w:pPr>
              <w:pStyle w:val="BodyText"/>
              <w:shd w:val="clear" w:color="auto" w:fill="FFFFFF" w:themeFill="background1"/>
              <w:rPr>
                <w:ins w:id="1947" w:author="John Moehrke" w:date="2019-11-15T12:00:00Z"/>
              </w:rPr>
            </w:pPr>
          </w:p>
        </w:tc>
      </w:tr>
      <w:tr w:rsidR="00AF7E1E" w14:paraId="4A5C14BA" w14:textId="77777777" w:rsidTr="00AF7E1E">
        <w:trPr>
          <w:ins w:id="1948" w:author="John Moehrke" w:date="2019-11-15T12:00:00Z"/>
        </w:trPr>
        <w:tc>
          <w:tcPr>
            <w:tcW w:w="1525" w:type="dxa"/>
          </w:tcPr>
          <w:p w14:paraId="44E6A4FA" w14:textId="77777777" w:rsidR="00AF7E1E" w:rsidRDefault="00AF7E1E" w:rsidP="00AF7E1E">
            <w:pPr>
              <w:pStyle w:val="BodyText"/>
              <w:shd w:val="clear" w:color="auto" w:fill="FFFFFF" w:themeFill="background1"/>
              <w:rPr>
                <w:ins w:id="1949" w:author="John Moehrke" w:date="2019-11-15T12:00:00Z"/>
              </w:rPr>
            </w:pPr>
            <w:ins w:id="1950" w:author="John Moehrke" w:date="2019-11-15T12:00:00Z">
              <w:r>
                <w:t>NPFS</w:t>
              </w:r>
            </w:ins>
          </w:p>
        </w:tc>
        <w:tc>
          <w:tcPr>
            <w:tcW w:w="3150" w:type="dxa"/>
          </w:tcPr>
          <w:p w14:paraId="5F53EB67" w14:textId="77777777" w:rsidR="00AF7E1E" w:rsidRDefault="00AF7E1E" w:rsidP="00AF7E1E">
            <w:pPr>
              <w:pStyle w:val="BodyText"/>
              <w:shd w:val="clear" w:color="auto" w:fill="FFFFFF" w:themeFill="background1"/>
              <w:rPr>
                <w:ins w:id="1951" w:author="John Moehrke" w:date="2019-11-15T12:00:00Z"/>
              </w:rPr>
            </w:pPr>
            <w:ins w:id="1952" w:author="John Moehrke" w:date="2019-11-15T12:00:00Z">
              <w:r>
                <w:t>File Server</w:t>
              </w:r>
            </w:ins>
          </w:p>
        </w:tc>
        <w:tc>
          <w:tcPr>
            <w:tcW w:w="4675" w:type="dxa"/>
          </w:tcPr>
          <w:p w14:paraId="317AAD6E" w14:textId="77777777" w:rsidR="00AF7E1E" w:rsidRDefault="00AF7E1E" w:rsidP="00AF7E1E">
            <w:pPr>
              <w:pStyle w:val="BodyText"/>
              <w:shd w:val="clear" w:color="auto" w:fill="FFFFFF" w:themeFill="background1"/>
              <w:rPr>
                <w:ins w:id="1953" w:author="John Moehrke" w:date="2019-11-15T12:00:00Z"/>
              </w:rPr>
            </w:pPr>
          </w:p>
        </w:tc>
      </w:tr>
      <w:tr w:rsidR="00AF7E1E" w14:paraId="61E63AA6" w14:textId="77777777" w:rsidTr="00AF7E1E">
        <w:trPr>
          <w:ins w:id="1954" w:author="John Moehrke" w:date="2019-11-15T12:00:00Z"/>
        </w:trPr>
        <w:tc>
          <w:tcPr>
            <w:tcW w:w="1525" w:type="dxa"/>
          </w:tcPr>
          <w:p w14:paraId="4993ED26" w14:textId="77777777" w:rsidR="00AF7E1E" w:rsidRDefault="00AF7E1E" w:rsidP="00AF7E1E">
            <w:pPr>
              <w:pStyle w:val="BodyText"/>
              <w:shd w:val="clear" w:color="auto" w:fill="FFFFFF" w:themeFill="background1"/>
              <w:rPr>
                <w:ins w:id="1955" w:author="John Moehrke" w:date="2019-11-15T12:00:00Z"/>
              </w:rPr>
            </w:pPr>
            <w:ins w:id="1956" w:author="John Moehrke" w:date="2019-11-15T12:00:00Z">
              <w:r>
                <w:t>mXDE</w:t>
              </w:r>
            </w:ins>
          </w:p>
        </w:tc>
        <w:tc>
          <w:tcPr>
            <w:tcW w:w="3150" w:type="dxa"/>
          </w:tcPr>
          <w:p w14:paraId="4AFDB2E1" w14:textId="77777777" w:rsidR="00AF7E1E" w:rsidRDefault="00AF7E1E" w:rsidP="00AF7E1E">
            <w:pPr>
              <w:pStyle w:val="BodyText"/>
              <w:shd w:val="clear" w:color="auto" w:fill="FFFFFF" w:themeFill="background1"/>
              <w:rPr>
                <w:ins w:id="1957" w:author="John Moehrke" w:date="2019-11-15T12:00:00Z"/>
              </w:rPr>
            </w:pPr>
            <w:ins w:id="1958" w:author="John Moehrke" w:date="2019-11-15T12:00:00Z">
              <w:r>
                <w:t>Data Element Extractor</w:t>
              </w:r>
            </w:ins>
          </w:p>
        </w:tc>
        <w:tc>
          <w:tcPr>
            <w:tcW w:w="4675" w:type="dxa"/>
          </w:tcPr>
          <w:p w14:paraId="01C4470C" w14:textId="77777777" w:rsidR="00AF7E1E" w:rsidRDefault="00AF7E1E" w:rsidP="00AF7E1E">
            <w:pPr>
              <w:pStyle w:val="BodyText"/>
              <w:shd w:val="clear" w:color="auto" w:fill="FFFFFF" w:themeFill="background1"/>
              <w:rPr>
                <w:ins w:id="1959" w:author="John Moehrke" w:date="2019-11-15T12:00:00Z"/>
              </w:rPr>
            </w:pPr>
          </w:p>
        </w:tc>
      </w:tr>
      <w:tr w:rsidR="00AF7E1E" w14:paraId="31EEC624" w14:textId="77777777" w:rsidTr="00AF7E1E">
        <w:trPr>
          <w:ins w:id="1960" w:author="John Moehrke" w:date="2019-11-15T12:00:00Z"/>
        </w:trPr>
        <w:tc>
          <w:tcPr>
            <w:tcW w:w="1525" w:type="dxa"/>
          </w:tcPr>
          <w:p w14:paraId="5864E159" w14:textId="77777777" w:rsidR="00AF7E1E" w:rsidRDefault="00AF7E1E" w:rsidP="00AF7E1E">
            <w:pPr>
              <w:pStyle w:val="BodyText"/>
              <w:shd w:val="clear" w:color="auto" w:fill="FFFFFF" w:themeFill="background1"/>
              <w:rPr>
                <w:ins w:id="1961" w:author="John Moehrke" w:date="2019-11-15T12:00:00Z"/>
              </w:rPr>
            </w:pPr>
            <w:ins w:id="1962" w:author="John Moehrke" w:date="2019-11-15T12:00:00Z">
              <w:r>
                <w:lastRenderedPageBreak/>
                <w:t>QEDm</w:t>
              </w:r>
            </w:ins>
          </w:p>
        </w:tc>
        <w:tc>
          <w:tcPr>
            <w:tcW w:w="3150" w:type="dxa"/>
          </w:tcPr>
          <w:p w14:paraId="31260B85" w14:textId="77777777" w:rsidR="00AF7E1E" w:rsidRDefault="00AF7E1E" w:rsidP="00AF7E1E">
            <w:pPr>
              <w:pStyle w:val="BodyText"/>
              <w:shd w:val="clear" w:color="auto" w:fill="FFFFFF" w:themeFill="background1"/>
              <w:rPr>
                <w:ins w:id="1963" w:author="John Moehrke" w:date="2019-11-15T12:00:00Z"/>
              </w:rPr>
            </w:pPr>
            <w:ins w:id="1964" w:author="John Moehrke" w:date="2019-11-15T12:00:00Z">
              <w:r>
                <w:t>Clinical Data Source</w:t>
              </w:r>
            </w:ins>
          </w:p>
        </w:tc>
        <w:tc>
          <w:tcPr>
            <w:tcW w:w="4675" w:type="dxa"/>
          </w:tcPr>
          <w:p w14:paraId="1B94AE48" w14:textId="77777777" w:rsidR="00AF7E1E" w:rsidRDefault="00AF7E1E" w:rsidP="00AF7E1E">
            <w:pPr>
              <w:pStyle w:val="BodyText"/>
              <w:shd w:val="clear" w:color="auto" w:fill="FFFFFF" w:themeFill="background1"/>
              <w:rPr>
                <w:ins w:id="1965" w:author="John Moehrke" w:date="2019-11-15T12:00:00Z"/>
              </w:rPr>
            </w:pPr>
          </w:p>
        </w:tc>
      </w:tr>
      <w:tr w:rsidR="00AF7E1E" w14:paraId="48EAF019" w14:textId="77777777" w:rsidTr="00AF7E1E">
        <w:trPr>
          <w:ins w:id="1966" w:author="John Moehrke" w:date="2019-11-15T12:00:00Z"/>
        </w:trPr>
        <w:tc>
          <w:tcPr>
            <w:tcW w:w="1525" w:type="dxa"/>
            <w:vMerge w:val="restart"/>
          </w:tcPr>
          <w:p w14:paraId="30341F95" w14:textId="77777777" w:rsidR="00AF7E1E" w:rsidRDefault="00AF7E1E" w:rsidP="00AF7E1E">
            <w:pPr>
              <w:pStyle w:val="BodyText"/>
              <w:shd w:val="clear" w:color="auto" w:fill="FFFFFF" w:themeFill="background1"/>
              <w:rPr>
                <w:ins w:id="1967" w:author="John Moehrke" w:date="2019-11-15T12:00:00Z"/>
              </w:rPr>
            </w:pPr>
            <w:ins w:id="1968" w:author="John Moehrke" w:date="2019-11-15T12:00:00Z">
              <w:r>
                <w:t>BPPC</w:t>
              </w:r>
            </w:ins>
          </w:p>
        </w:tc>
        <w:tc>
          <w:tcPr>
            <w:tcW w:w="3150" w:type="dxa"/>
          </w:tcPr>
          <w:p w14:paraId="5AAC5C10" w14:textId="77777777" w:rsidR="00AF7E1E" w:rsidRDefault="00AF7E1E" w:rsidP="00AF7E1E">
            <w:pPr>
              <w:pStyle w:val="BodyText"/>
              <w:shd w:val="clear" w:color="auto" w:fill="FFFFFF" w:themeFill="background1"/>
              <w:rPr>
                <w:ins w:id="1969" w:author="John Moehrke" w:date="2019-11-15T12:00:00Z"/>
              </w:rPr>
            </w:pPr>
            <w:ins w:id="1970" w:author="John Moehrke" w:date="2019-11-15T12:00:00Z">
              <w:r>
                <w:t>Content Creator</w:t>
              </w:r>
            </w:ins>
          </w:p>
        </w:tc>
        <w:tc>
          <w:tcPr>
            <w:tcW w:w="4675" w:type="dxa"/>
          </w:tcPr>
          <w:p w14:paraId="2154AFDA" w14:textId="77777777" w:rsidR="00AF7E1E" w:rsidRDefault="00AF7E1E" w:rsidP="00AF7E1E">
            <w:pPr>
              <w:pStyle w:val="BodyText"/>
              <w:shd w:val="clear" w:color="auto" w:fill="FFFFFF" w:themeFill="background1"/>
              <w:rPr>
                <w:ins w:id="1971" w:author="John Moehrke" w:date="2019-11-15T12:00:00Z"/>
              </w:rPr>
            </w:pPr>
          </w:p>
        </w:tc>
      </w:tr>
      <w:tr w:rsidR="00AF7E1E" w14:paraId="4FAE255F" w14:textId="77777777" w:rsidTr="00AF7E1E">
        <w:trPr>
          <w:ins w:id="1972" w:author="John Moehrke" w:date="2019-11-15T12:00:00Z"/>
        </w:trPr>
        <w:tc>
          <w:tcPr>
            <w:tcW w:w="1525" w:type="dxa"/>
            <w:vMerge/>
          </w:tcPr>
          <w:p w14:paraId="7809C7DE" w14:textId="77777777" w:rsidR="00AF7E1E" w:rsidRDefault="00AF7E1E" w:rsidP="00AF7E1E">
            <w:pPr>
              <w:pStyle w:val="BodyText"/>
              <w:shd w:val="clear" w:color="auto" w:fill="FFFFFF" w:themeFill="background1"/>
              <w:rPr>
                <w:ins w:id="1973" w:author="John Moehrke" w:date="2019-11-15T12:00:00Z"/>
              </w:rPr>
            </w:pPr>
          </w:p>
        </w:tc>
        <w:tc>
          <w:tcPr>
            <w:tcW w:w="3150" w:type="dxa"/>
          </w:tcPr>
          <w:p w14:paraId="2A459938" w14:textId="77777777" w:rsidR="00AF7E1E" w:rsidRDefault="00AF7E1E" w:rsidP="00AF7E1E">
            <w:pPr>
              <w:pStyle w:val="BodyText"/>
              <w:shd w:val="clear" w:color="auto" w:fill="FFFFFF" w:themeFill="background1"/>
              <w:rPr>
                <w:ins w:id="1974" w:author="John Moehrke" w:date="2019-11-15T12:00:00Z"/>
              </w:rPr>
            </w:pPr>
            <w:ins w:id="1975" w:author="John Moehrke" w:date="2019-11-15T12:00:00Z">
              <w:r>
                <w:t>Content Consumer</w:t>
              </w:r>
            </w:ins>
          </w:p>
        </w:tc>
        <w:tc>
          <w:tcPr>
            <w:tcW w:w="4675" w:type="dxa"/>
          </w:tcPr>
          <w:p w14:paraId="4B13BFB3" w14:textId="77777777" w:rsidR="00AF7E1E" w:rsidRDefault="00AF7E1E" w:rsidP="00AF7E1E">
            <w:pPr>
              <w:pStyle w:val="BodyText"/>
              <w:shd w:val="clear" w:color="auto" w:fill="FFFFFF" w:themeFill="background1"/>
              <w:rPr>
                <w:ins w:id="1976" w:author="John Moehrke" w:date="2019-11-15T12:00:00Z"/>
              </w:rPr>
            </w:pPr>
          </w:p>
        </w:tc>
      </w:tr>
    </w:tbl>
    <w:p w14:paraId="66DC8434" w14:textId="77777777" w:rsidR="00AF7E1E" w:rsidRDefault="00AF7E1E" w:rsidP="00AF7E1E">
      <w:pPr>
        <w:pStyle w:val="BodyText"/>
        <w:rPr>
          <w:ins w:id="1977" w:author="John Moehrke" w:date="2019-11-15T12:00:00Z"/>
        </w:rPr>
      </w:pPr>
    </w:p>
    <w:p w14:paraId="66C62D87" w14:textId="77777777" w:rsidR="00AF7E1E" w:rsidRPr="000B152D" w:rsidRDefault="00AF7E1E">
      <w:pPr>
        <w:pStyle w:val="BodyText"/>
        <w:rPr>
          <w:rPrChange w:id="1978" w:author="John Moehrke" w:date="2019-11-14T19:52:00Z">
            <w:rPr>
              <w:i/>
            </w:rPr>
          </w:rPrChange>
        </w:rPr>
        <w:pPrChange w:id="1979" w:author="John Moehrke" w:date="2019-11-14T19:52:00Z">
          <w:pPr/>
        </w:pPrChange>
      </w:pPr>
    </w:p>
    <w:sectPr w:rsidR="00AF7E1E" w:rsidRPr="000B152D" w:rsidSect="00060817">
      <w:headerReference w:type="default" r:id="rId57"/>
      <w:footerReference w:type="even" r:id="rId58"/>
      <w:footerReference w:type="default" r:id="rId59"/>
      <w:footerReference w:type="first" r:id="rId60"/>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9" w:author="Spencer LaGesse" w:date="2019-11-21T18:51:00Z" w:initials="SL">
    <w:p w14:paraId="735B82B4" w14:textId="672CB064" w:rsidR="00CD7E61" w:rsidRDefault="00CD7E61">
      <w:pPr>
        <w:pStyle w:val="CommentText"/>
      </w:pPr>
      <w:r>
        <w:rPr>
          <w:rStyle w:val="CommentReference"/>
        </w:rPr>
        <w:annotationRef/>
      </w:r>
      <w:r>
        <w:t>These are not complete sentences</w:t>
      </w:r>
    </w:p>
  </w:comment>
  <w:comment w:id="126" w:author="Spencer LaGesse" w:date="2019-11-21T18:51:00Z" w:initials="SL">
    <w:p w14:paraId="350EC121" w14:textId="77777777" w:rsidR="00CD7E61" w:rsidRDefault="00CD7E61" w:rsidP="00CF3A5D">
      <w:pPr>
        <w:pStyle w:val="CommentText"/>
      </w:pPr>
      <w:r>
        <w:rPr>
          <w:rStyle w:val="CommentReference"/>
        </w:rPr>
        <w:annotationRef/>
      </w:r>
      <w:r>
        <w:t>These are not complete sentences</w:t>
      </w:r>
    </w:p>
  </w:comment>
  <w:comment w:id="246" w:author="Lynn Felhofer" w:date="2019-11-13T07:51:00Z" w:initials="LF">
    <w:p w14:paraId="20027525" w14:textId="77777777" w:rsidR="00CD7E61" w:rsidRDefault="00CD7E61" w:rsidP="00177EFB">
      <w:pPr>
        <w:pStyle w:val="CommentText"/>
      </w:pPr>
      <w:r>
        <w:rPr>
          <w:rStyle w:val="CommentReference"/>
        </w:rPr>
        <w:annotationRef/>
      </w:r>
      <w:r>
        <w:t xml:space="preserve">I think this paragraph belongs in Section X.  </w:t>
      </w:r>
      <w:proofErr w:type="gramStart"/>
      <w:r>
        <w:t>( I</w:t>
      </w:r>
      <w:proofErr w:type="gramEnd"/>
      <w:r>
        <w:t xml:space="preserve"> know Section X points here.)</w:t>
      </w:r>
    </w:p>
  </w:comment>
  <w:comment w:id="275" w:author="Spencer LaGesse" w:date="2019-11-21T18:54:00Z" w:initials="SL">
    <w:p w14:paraId="24723E07" w14:textId="36122126" w:rsidR="00CD7E61" w:rsidRDefault="00CD7E61">
      <w:pPr>
        <w:pStyle w:val="CommentText"/>
      </w:pPr>
      <w:r>
        <w:rPr>
          <w:rStyle w:val="CommentReference"/>
        </w:rPr>
        <w:annotationRef/>
      </w:r>
      <w:r>
        <w:t xml:space="preserve">Are </w:t>
      </w:r>
      <w:proofErr w:type="gramStart"/>
      <w:r>
        <w:t>these right</w:t>
      </w:r>
      <w:proofErr w:type="gramEnd"/>
      <w:r>
        <w:t>? Should probably remove the TODO if so</w:t>
      </w:r>
    </w:p>
  </w:comment>
  <w:comment w:id="343" w:author="Lynn Felhofer" w:date="2019-11-13T07:33:00Z" w:initials="LF">
    <w:p w14:paraId="3AA26AE1" w14:textId="15C61F9F" w:rsidR="00CD7E61" w:rsidRDefault="00CD7E61">
      <w:pPr>
        <w:pStyle w:val="CommentText"/>
      </w:pPr>
      <w:r>
        <w:rPr>
          <w:rStyle w:val="CommentReference"/>
        </w:rPr>
        <w:annotationRef/>
      </w:r>
      <w:r>
        <w:t xml:space="preserve">We should consider whether to add the other ‘client’ actors to this profile.  No, they would not have any additional requirements, but for a non-IHE savvy purchaser, s/he could more easily scan integration statements and find </w:t>
      </w:r>
      <w:proofErr w:type="gramStart"/>
      <w:r>
        <w:t>all of</w:t>
      </w:r>
      <w:proofErr w:type="gramEnd"/>
      <w:r>
        <w:t xml:space="preserve"> the “MHDS” actors that it wants to deploy,</w:t>
      </w:r>
    </w:p>
  </w:comment>
  <w:comment w:id="344" w:author="John Moehrke" w:date="2019-12-03T20:33:00Z" w:initials="JM">
    <w:p w14:paraId="51553091" w14:textId="71A731E3" w:rsidR="00CD7E61" w:rsidRDefault="00CD7E61">
      <w:pPr>
        <w:pStyle w:val="CommentText"/>
      </w:pPr>
      <w:r>
        <w:rPr>
          <w:rStyle w:val="CommentReference"/>
        </w:rPr>
        <w:annotationRef/>
      </w:r>
      <w:r>
        <w:t xml:space="preserve">I think up here this is documented right. I think the thing that is not clear is how this is represented in the Integration Statement. </w:t>
      </w:r>
      <w:proofErr w:type="gramStart"/>
      <w:r>
        <w:t>Thus</w:t>
      </w:r>
      <w:proofErr w:type="gramEnd"/>
      <w:r>
        <w:t xml:space="preserve"> I have expanded all in the Integration Statement section at the end.</w:t>
      </w:r>
    </w:p>
  </w:comment>
  <w:comment w:id="379" w:author="Spencer LaGesse" w:date="2019-11-21T18:56:00Z" w:initials="SL">
    <w:p w14:paraId="2BE1853E" w14:textId="723FA1BB" w:rsidR="00CD7E61" w:rsidRDefault="00CD7E61">
      <w:pPr>
        <w:pStyle w:val="CommentText"/>
      </w:pPr>
      <w:r>
        <w:rPr>
          <w:rStyle w:val="CommentReference"/>
        </w:rPr>
        <w:annotationRef/>
      </w:r>
      <w:r>
        <w:t>Isn’t IUA grouping optional now?</w:t>
      </w:r>
    </w:p>
  </w:comment>
  <w:comment w:id="383" w:author="Spencer LaGesse" w:date="2019-11-21T18:57:00Z" w:initials="SL">
    <w:p w14:paraId="3152F020" w14:textId="0B2FB512" w:rsidR="00CD7E61" w:rsidRDefault="00CD7E61">
      <w:pPr>
        <w:pStyle w:val="CommentText"/>
      </w:pPr>
      <w:r>
        <w:rPr>
          <w:rStyle w:val="CommentReference"/>
        </w:rPr>
        <w:annotationRef/>
      </w:r>
      <w:r>
        <w:t>If we’re allowing confirmation of the patient identity by other means, then it seems like we shouldn’t say that the patient identity must be recognized by the “approved PMIR Patient Identity Manager system”</w:t>
      </w:r>
    </w:p>
  </w:comment>
  <w:comment w:id="384" w:author="John Moehrke" w:date="2019-12-03T20:55:00Z" w:initials="JM">
    <w:p w14:paraId="08A0602D" w14:textId="77777777" w:rsidR="00CD7E61" w:rsidRDefault="00CD7E61">
      <w:pPr>
        <w:pStyle w:val="CommentText"/>
      </w:pPr>
      <w:r>
        <w:rPr>
          <w:rStyle w:val="CommentReference"/>
        </w:rPr>
        <w:annotationRef/>
      </w:r>
      <w:r>
        <w:t xml:space="preserve">When a system is designed with these things grouped, the query can be completely undetectable. For </w:t>
      </w:r>
      <w:proofErr w:type="gramStart"/>
      <w:r>
        <w:t>example</w:t>
      </w:r>
      <w:proofErr w:type="gramEnd"/>
      <w:r>
        <w:t xml:space="preserve"> this whole </w:t>
      </w:r>
      <w:proofErr w:type="spellStart"/>
      <w:r>
        <w:t>centeral</w:t>
      </w:r>
      <w:proofErr w:type="spellEnd"/>
      <w:r>
        <w:t xml:space="preserve"> infrastructure could be implemented by one system, which can just look at internal tables. It is still proper to require it be a golden id in the PMIR domain.</w:t>
      </w:r>
    </w:p>
    <w:p w14:paraId="56338DC4" w14:textId="2B86B750" w:rsidR="00CD7E61" w:rsidRDefault="00CD7E61">
      <w:pPr>
        <w:pStyle w:val="CommentText"/>
      </w:pPr>
      <w:r>
        <w:t xml:space="preserve">I understand the need to make this </w:t>
      </w:r>
      <w:proofErr w:type="gramStart"/>
      <w:r>
        <w:t>more clear</w:t>
      </w:r>
      <w:proofErr w:type="gramEnd"/>
      <w:r>
        <w:t>, but don’t know how.</w:t>
      </w:r>
    </w:p>
  </w:comment>
  <w:comment w:id="385" w:author="John Moehrke" w:date="2019-12-03T20:56:00Z" w:initials="JM">
    <w:p w14:paraId="42F5F980" w14:textId="71716C7A" w:rsidR="00CD7E61" w:rsidRDefault="00CD7E61">
      <w:pPr>
        <w:pStyle w:val="CommentText"/>
      </w:pPr>
      <w:r>
        <w:rPr>
          <w:rStyle w:val="CommentReference"/>
        </w:rPr>
        <w:annotationRef/>
      </w:r>
    </w:p>
  </w:comment>
  <w:comment w:id="393" w:author="Spencer LaGesse" w:date="2019-11-21T18:59:00Z" w:initials="SL">
    <w:p w14:paraId="09A40E4E" w14:textId="0394CE27" w:rsidR="00CD7E61" w:rsidRDefault="00CD7E61">
      <w:pPr>
        <w:pStyle w:val="CommentText"/>
      </w:pPr>
      <w:r>
        <w:rPr>
          <w:rStyle w:val="CommentReference"/>
        </w:rPr>
        <w:annotationRef/>
      </w:r>
      <w:r>
        <w:t>SVCM is optional, is it not?</w:t>
      </w:r>
    </w:p>
  </w:comment>
  <w:comment w:id="408" w:author="Spencer LaGesse" w:date="2019-11-21T19:29:00Z" w:initials="SL">
    <w:p w14:paraId="2AE7F354" w14:textId="5252E2D3" w:rsidR="00CD7E61" w:rsidRDefault="00CD7E61">
      <w:pPr>
        <w:pStyle w:val="CommentText"/>
      </w:pPr>
      <w:r>
        <w:rPr>
          <w:rStyle w:val="CommentReference"/>
        </w:rPr>
        <w:annotationRef/>
      </w:r>
      <w:r>
        <w:t>Same – IUA optional?</w:t>
      </w:r>
    </w:p>
  </w:comment>
  <w:comment w:id="414" w:author="Spencer LaGesse" w:date="2019-11-21T19:30:00Z" w:initials="SL">
    <w:p w14:paraId="5D88BBD2" w14:textId="70FBCD76" w:rsidR="00CD7E61" w:rsidRDefault="00CD7E61">
      <w:pPr>
        <w:pStyle w:val="CommentText"/>
      </w:pPr>
      <w:r>
        <w:rPr>
          <w:rStyle w:val="CommentReference"/>
        </w:rPr>
        <w:annotationRef/>
      </w:r>
      <w:r>
        <w:t>Same as above</w:t>
      </w:r>
    </w:p>
  </w:comment>
  <w:comment w:id="415" w:author="John Moehrke" w:date="2019-12-03T21:04:00Z" w:initials="JM">
    <w:p w14:paraId="112FC642" w14:textId="7F7C0995" w:rsidR="00CD7E61" w:rsidRDefault="00CD7E61">
      <w:pPr>
        <w:pStyle w:val="CommentText"/>
      </w:pPr>
      <w:r>
        <w:rPr>
          <w:rStyle w:val="CommentReference"/>
        </w:rPr>
        <w:annotationRef/>
      </w:r>
      <w:r>
        <w:t>Same as above</w:t>
      </w:r>
    </w:p>
  </w:comment>
  <w:comment w:id="595" w:author="Spencer LaGesse" w:date="2019-11-21T19:38:00Z" w:initials="SL">
    <w:p w14:paraId="60CE99C0" w14:textId="30B7B0A8" w:rsidR="00CD7E61" w:rsidRDefault="00CD7E61">
      <w:pPr>
        <w:pStyle w:val="CommentText"/>
      </w:pPr>
      <w:r>
        <w:rPr>
          <w:rStyle w:val="CommentReference"/>
        </w:rPr>
        <w:annotationRef/>
      </w:r>
      <w:r>
        <w:t xml:space="preserve">Might be good to group Required and each option together in the table </w:t>
      </w:r>
    </w:p>
  </w:comment>
  <w:comment w:id="604" w:author="John Moehrke" w:date="2019-11-07T15:13:00Z" w:initials="JM">
    <w:p w14:paraId="40958D05" w14:textId="77777777" w:rsidR="00CD7E61" w:rsidRDefault="00CD7E61">
      <w:pPr>
        <w:pStyle w:val="CommentText"/>
      </w:pPr>
      <w:r>
        <w:rPr>
          <w:rStyle w:val="CommentReference"/>
        </w:rPr>
        <w:annotationRef/>
      </w:r>
      <w:r>
        <w:t>I tried to be very conservative at the changes</w:t>
      </w:r>
    </w:p>
    <w:p w14:paraId="55FFB9F8" w14:textId="612F9F55" w:rsidR="00CD7E61" w:rsidRDefault="00CD7E61" w:rsidP="00C625FC">
      <w:pPr>
        <w:pStyle w:val="CommentText"/>
        <w:numPr>
          <w:ilvl w:val="0"/>
          <w:numId w:val="27"/>
        </w:numPr>
      </w:pPr>
      <w:r>
        <w:t>Changed references to self “whitepaper” to self “MHDS Profile”</w:t>
      </w:r>
    </w:p>
    <w:p w14:paraId="4AD7DD46" w14:textId="77777777" w:rsidR="00CD7E61" w:rsidRDefault="00CD7E61" w:rsidP="00C625FC">
      <w:pPr>
        <w:pStyle w:val="CommentText"/>
        <w:numPr>
          <w:ilvl w:val="0"/>
          <w:numId w:val="27"/>
        </w:numPr>
      </w:pPr>
      <w:r>
        <w:t>Focused on single community exchange and not push or cross-community</w:t>
      </w:r>
    </w:p>
    <w:p w14:paraId="5D69C54D" w14:textId="77777777" w:rsidR="00CD7E61" w:rsidRDefault="00CD7E61" w:rsidP="00C625FC">
      <w:pPr>
        <w:pStyle w:val="CommentText"/>
        <w:numPr>
          <w:ilvl w:val="0"/>
          <w:numId w:val="27"/>
        </w:numPr>
      </w:pPr>
      <w:r>
        <w:t>Aligned everything up +2 Header levels to fit this section.</w:t>
      </w:r>
    </w:p>
    <w:p w14:paraId="659407C5" w14:textId="77777777" w:rsidR="00CD7E61" w:rsidRDefault="00CD7E61" w:rsidP="00C625FC">
      <w:pPr>
        <w:pStyle w:val="CommentText"/>
        <w:numPr>
          <w:ilvl w:val="0"/>
          <w:numId w:val="27"/>
        </w:numPr>
      </w:pPr>
      <w:r>
        <w:t>Previous references to other sections were word hot links, I didn’t know how to maintain them, so just changed them to text</w:t>
      </w:r>
    </w:p>
    <w:p w14:paraId="6C4B645A" w14:textId="706F9340" w:rsidR="00CD7E61" w:rsidRDefault="00CD7E61" w:rsidP="00C625FC">
      <w:pPr>
        <w:pStyle w:val="CommentText"/>
        <w:numPr>
          <w:ilvl w:val="0"/>
          <w:numId w:val="27"/>
        </w:numPr>
      </w:pPr>
      <w:r>
        <w:t xml:space="preserve">Any other big changes I highlight </w:t>
      </w:r>
    </w:p>
  </w:comment>
  <w:comment w:id="605" w:author="Lynn Felhofer" w:date="2019-11-13T07:51:00Z" w:initials="LF">
    <w:p w14:paraId="3BA04F2B" w14:textId="7545A629" w:rsidR="00CD7E61" w:rsidRDefault="00CD7E61">
      <w:pPr>
        <w:pStyle w:val="CommentText"/>
      </w:pPr>
      <w:r>
        <w:rPr>
          <w:rStyle w:val="CommentReference"/>
        </w:rPr>
        <w:annotationRef/>
      </w:r>
      <w:r>
        <w:t xml:space="preserve">I think this paragraph belongs in Section X.  </w:t>
      </w:r>
      <w:proofErr w:type="gramStart"/>
      <w:r>
        <w:t>( I</w:t>
      </w:r>
      <w:proofErr w:type="gramEnd"/>
      <w:r>
        <w:t xml:space="preserve"> know Section X points here.)</w:t>
      </w:r>
    </w:p>
  </w:comment>
  <w:comment w:id="666" w:author="John Moehrke" w:date="2019-11-07T15:15:00Z" w:initials="JM">
    <w:p w14:paraId="0CEF3F13" w14:textId="6C1C1A2C" w:rsidR="00CD7E61" w:rsidRDefault="00CD7E61">
      <w:pPr>
        <w:pStyle w:val="CommentText"/>
      </w:pPr>
      <w:r>
        <w:rPr>
          <w:rStyle w:val="CommentReference"/>
        </w:rPr>
        <w:annotationRef/>
      </w:r>
      <w:r>
        <w:t xml:space="preserve">I think </w:t>
      </w:r>
      <w:proofErr w:type="spellStart"/>
      <w:r>
        <w:t>epSOS</w:t>
      </w:r>
      <w:proofErr w:type="spellEnd"/>
      <w:r>
        <w:t xml:space="preserve"> has been replaced</w:t>
      </w:r>
    </w:p>
  </w:comment>
  <w:comment w:id="667" w:author="Lynn Felhofer" w:date="2019-11-13T07:48:00Z" w:initials="LF">
    <w:p w14:paraId="15D566C6" w14:textId="3D0AE1B8" w:rsidR="00CD7E61" w:rsidRDefault="00CD7E61">
      <w:pPr>
        <w:pStyle w:val="CommentText"/>
      </w:pPr>
      <w:r>
        <w:rPr>
          <w:rStyle w:val="CommentReference"/>
        </w:rPr>
        <w:annotationRef/>
      </w:r>
      <w:r>
        <w:t>Ask Sylvie.</w:t>
      </w:r>
    </w:p>
  </w:comment>
  <w:comment w:id="668" w:author="Lynn Felhofer" w:date="2019-11-13T08:36:00Z" w:initials="LF">
    <w:p w14:paraId="4F88CF1A" w14:textId="595B694B" w:rsidR="00CD7E61" w:rsidRDefault="00CD7E61">
      <w:pPr>
        <w:pStyle w:val="CommentText"/>
      </w:pPr>
      <w:r>
        <w:rPr>
          <w:rStyle w:val="CommentReference"/>
        </w:rPr>
        <w:annotationRef/>
      </w:r>
      <w:r>
        <w:t>Maybe this one sentence moves up near the top of this section to motivate the reader to read the rest?</w:t>
      </w:r>
    </w:p>
  </w:comment>
  <w:comment w:id="669" w:author="John Moehrke" w:date="2019-11-14T13:48:00Z" w:initials="JM">
    <w:p w14:paraId="68A9EEB8" w14:textId="5B8E39F4" w:rsidR="00CD7E61" w:rsidRDefault="00CD7E61">
      <w:pPr>
        <w:pStyle w:val="CommentText"/>
      </w:pPr>
      <w:r>
        <w:rPr>
          <w:rStyle w:val="CommentReference"/>
        </w:rPr>
        <w:annotationRef/>
      </w:r>
      <w:r>
        <w:t xml:space="preserve">I think it is useful restated </w:t>
      </w:r>
      <w:proofErr w:type="gramStart"/>
      <w:r>
        <w:t>here, but</w:t>
      </w:r>
      <w:proofErr w:type="gramEnd"/>
      <w:r>
        <w:t xml:space="preserve"> agree above must start with ‘a community’.</w:t>
      </w:r>
    </w:p>
  </w:comment>
  <w:comment w:id="688" w:author="John Moehrke" w:date="2019-11-07T15:28:00Z" w:initials="JM">
    <w:p w14:paraId="067126D8" w14:textId="7494F3B0" w:rsidR="00CD7E61" w:rsidRDefault="00CD7E61">
      <w:pPr>
        <w:pStyle w:val="CommentText"/>
      </w:pPr>
      <w:r>
        <w:rPr>
          <w:rStyle w:val="CommentReference"/>
        </w:rPr>
        <w:annotationRef/>
      </w:r>
      <w:r>
        <w:t>Added for clarity</w:t>
      </w:r>
    </w:p>
  </w:comment>
  <w:comment w:id="766" w:author="John Moehrke" w:date="2019-11-07T15:41:00Z" w:initials="JM">
    <w:p w14:paraId="0211DE65" w14:textId="6425A943" w:rsidR="00CD7E61" w:rsidRDefault="00CD7E61">
      <w:pPr>
        <w:pStyle w:val="CommentText"/>
      </w:pPr>
      <w:r>
        <w:rPr>
          <w:rStyle w:val="CommentReference"/>
        </w:rPr>
        <w:annotationRef/>
      </w:r>
      <w:r>
        <w:t>added</w:t>
      </w:r>
    </w:p>
  </w:comment>
  <w:comment w:id="771" w:author="John Moehrke" w:date="2019-11-07T16:12:00Z" w:initials="JM">
    <w:p w14:paraId="1851C179" w14:textId="5C392F7F" w:rsidR="00CD7E61" w:rsidRDefault="00CD7E61">
      <w:pPr>
        <w:pStyle w:val="CommentText"/>
      </w:pPr>
      <w:r>
        <w:rPr>
          <w:rStyle w:val="CommentReference"/>
        </w:rPr>
        <w:annotationRef/>
      </w:r>
      <w:r>
        <w:t>added for clarity</w:t>
      </w:r>
    </w:p>
  </w:comment>
  <w:comment w:id="787" w:author="John Moehrke" w:date="2019-11-07T15:58:00Z" w:initials="JM">
    <w:p w14:paraId="6C7A8DE4" w14:textId="58C0AB08" w:rsidR="00CD7E61" w:rsidRDefault="00CD7E61">
      <w:pPr>
        <w:pStyle w:val="CommentText"/>
      </w:pPr>
      <w:r>
        <w:rPr>
          <w:rStyle w:val="CommentReference"/>
        </w:rPr>
        <w:annotationRef/>
      </w:r>
      <w:r>
        <w:t xml:space="preserve">Should we leave this in, and then explain that MHDS is only addressing </w:t>
      </w:r>
      <w:proofErr w:type="spellStart"/>
      <w:r>
        <w:t>Ceneteralized</w:t>
      </w:r>
      <w:proofErr w:type="spellEnd"/>
      <w:r>
        <w:t>?  LYNN:  Yes.</w:t>
      </w:r>
    </w:p>
  </w:comment>
  <w:comment w:id="795" w:author="John Moehrke" w:date="2019-11-07T16:03:00Z" w:initials="JM">
    <w:p w14:paraId="6A43D740" w14:textId="075792A6" w:rsidR="00CD7E61" w:rsidRDefault="00CD7E61">
      <w:pPr>
        <w:pStyle w:val="CommentText"/>
      </w:pPr>
      <w:r>
        <w:rPr>
          <w:rStyle w:val="CommentReference"/>
        </w:rPr>
        <w:annotationRef/>
      </w:r>
      <w:r>
        <w:t>Could be simplified to just MHDS model</w:t>
      </w:r>
    </w:p>
  </w:comment>
  <w:comment w:id="797" w:author="John Moehrke" w:date="2019-11-07T16:27:00Z" w:initials="JM">
    <w:p w14:paraId="6D45789E" w14:textId="4EE81F1B" w:rsidR="00CD7E61" w:rsidRDefault="00CD7E61">
      <w:pPr>
        <w:pStyle w:val="CommentText"/>
      </w:pPr>
      <w:r>
        <w:rPr>
          <w:rStyle w:val="CommentReference"/>
        </w:rPr>
        <w:annotationRef/>
      </w:r>
      <w:r>
        <w:t xml:space="preserve">Seems this should be removed, </w:t>
      </w:r>
      <w:proofErr w:type="gramStart"/>
      <w:r>
        <w:t>more clear</w:t>
      </w:r>
      <w:proofErr w:type="gramEnd"/>
      <w:r>
        <w:t xml:space="preserve"> it is different than MHDS, or aligned with MHDS itself?????</w:t>
      </w:r>
    </w:p>
  </w:comment>
  <w:comment w:id="798" w:author="Spencer LaGesse" w:date="2019-11-21T19:58:00Z" w:initials="SL">
    <w:p w14:paraId="35C46CCE" w14:textId="2A42BA88" w:rsidR="00CD7E61" w:rsidRDefault="00CD7E61">
      <w:pPr>
        <w:pStyle w:val="CommentText"/>
      </w:pPr>
      <w:r>
        <w:rPr>
          <w:rStyle w:val="CommentReference"/>
        </w:rPr>
        <w:annotationRef/>
      </w:r>
      <w:r>
        <w:t>Seems like this should be converted to the MHDS equivalent pieces of functionality, where they exist</w:t>
      </w:r>
    </w:p>
    <w:p w14:paraId="5CFAABC1" w14:textId="710DAC59" w:rsidR="00CD7E61" w:rsidRDefault="00CD7E61">
      <w:pPr>
        <w:pStyle w:val="CommentText"/>
      </w:pPr>
    </w:p>
    <w:p w14:paraId="3499CCFE" w14:textId="30335656" w:rsidR="00CD7E61" w:rsidRDefault="00CD7E61">
      <w:pPr>
        <w:pStyle w:val="CommentText"/>
      </w:pPr>
      <w:r>
        <w:t xml:space="preserve">Interesting that XCPD is mentioned here as it is a cross community profile and everything else talks about intracommunity communication. </w:t>
      </w:r>
    </w:p>
  </w:comment>
  <w:comment w:id="814" w:author="Spencer LaGesse" w:date="2019-11-21T20:02:00Z" w:initials="SL">
    <w:p w14:paraId="3E7EF586" w14:textId="6AE4DC64" w:rsidR="00CD7E61" w:rsidRDefault="00CD7E61">
      <w:pPr>
        <w:pStyle w:val="CommentText"/>
      </w:pPr>
      <w:r>
        <w:rPr>
          <w:rStyle w:val="CommentReference"/>
        </w:rPr>
        <w:annotationRef/>
      </w:r>
      <w:r>
        <w:t xml:space="preserve">Maybe leave them above but I’d </w:t>
      </w:r>
      <w:proofErr w:type="gramStart"/>
      <w:r>
        <w:t>say</w:t>
      </w:r>
      <w:proofErr w:type="gramEnd"/>
      <w:r>
        <w:t xml:space="preserve"> “Direct Push” and “Federated Discovery and Retrieve” definitely don’t belong in a section titled “MHDS Document Sharing profiles”</w:t>
      </w:r>
    </w:p>
  </w:comment>
  <w:comment w:id="820" w:author="John Moehrke" w:date="2019-11-07T16:49:00Z" w:initials="JM">
    <w:p w14:paraId="5465B568" w14:textId="7BCD0F37" w:rsidR="00CD7E61" w:rsidRDefault="00CD7E61">
      <w:pPr>
        <w:pStyle w:val="CommentText"/>
      </w:pPr>
      <w:r>
        <w:rPr>
          <w:rStyle w:val="CommentReference"/>
        </w:rPr>
        <w:annotationRef/>
      </w:r>
      <w:r>
        <w:t>Shortened to this</w:t>
      </w:r>
    </w:p>
  </w:comment>
  <w:comment w:id="830" w:author="Spencer LaGesse" w:date="2019-11-21T20:05:00Z" w:initials="SL">
    <w:p w14:paraId="0E5460FC" w14:textId="44660952" w:rsidR="00CD7E61" w:rsidRDefault="00CD7E61">
      <w:pPr>
        <w:pStyle w:val="CommentText"/>
      </w:pPr>
      <w:r>
        <w:rPr>
          <w:rStyle w:val="CommentReference"/>
        </w:rPr>
        <w:annotationRef/>
      </w:r>
      <w:r>
        <w:t>Was this a find/replace all snafu?</w:t>
      </w:r>
    </w:p>
  </w:comment>
  <w:comment w:id="840" w:author="Spencer LaGesse" w:date="2019-11-21T20:07:00Z" w:initials="SL">
    <w:p w14:paraId="504ADF86" w14:textId="0807B568" w:rsidR="00CD7E61" w:rsidRDefault="00CD7E61">
      <w:pPr>
        <w:pStyle w:val="CommentText"/>
      </w:pPr>
      <w:r>
        <w:rPr>
          <w:rStyle w:val="CommentReference"/>
        </w:rPr>
        <w:annotationRef/>
      </w:r>
      <w:r>
        <w:t>Since we only have one formal actor in MHDS this might need to get rephrased. … or removed</w:t>
      </w:r>
    </w:p>
  </w:comment>
  <w:comment w:id="853" w:author="John Moehrke" w:date="2019-11-07T16:57:00Z" w:initials="JM">
    <w:p w14:paraId="297DD9EC" w14:textId="41259590" w:rsidR="00CD7E61" w:rsidRDefault="00CD7E61">
      <w:pPr>
        <w:pStyle w:val="CommentText"/>
      </w:pPr>
      <w:r>
        <w:rPr>
          <w:rStyle w:val="CommentReference"/>
        </w:rPr>
        <w:annotationRef/>
      </w:r>
      <w:r>
        <w:t>Removed some diagrams that were not clear</w:t>
      </w:r>
    </w:p>
  </w:comment>
  <w:comment w:id="882" w:author="Spencer LaGesse" w:date="2019-11-21T20:10:00Z" w:initials="SL">
    <w:p w14:paraId="59E7B4D2" w14:textId="450452B7" w:rsidR="00CD7E61" w:rsidRDefault="00CD7E61">
      <w:pPr>
        <w:pStyle w:val="CommentText"/>
      </w:pPr>
      <w:r>
        <w:rPr>
          <w:rStyle w:val="CommentReference"/>
        </w:rPr>
        <w:annotationRef/>
      </w:r>
      <w:r>
        <w:t xml:space="preserve">Since PMIR is optional maybe just say “Patient Management Domain” or suggest PMIR as one of several options. </w:t>
      </w:r>
    </w:p>
  </w:comment>
  <w:comment w:id="920" w:author="Spencer LaGesse" w:date="2019-11-21T20:11:00Z" w:initials="SL">
    <w:p w14:paraId="5B108DA2" w14:textId="64FA7155" w:rsidR="00CD7E61" w:rsidRDefault="00CD7E61">
      <w:pPr>
        <w:pStyle w:val="CommentText"/>
      </w:pPr>
      <w:r>
        <w:rPr>
          <w:rStyle w:val="CommentReference"/>
        </w:rPr>
        <w:annotationRef/>
      </w:r>
      <w:r>
        <w:t xml:space="preserve">Since MHDS is an alternative to XCA should we profile an XCA Initiating/Responding gateway interacting with an MHDS community. Maybe out of scope </w:t>
      </w:r>
      <w:proofErr w:type="gramStart"/>
      <w:r>
        <w:t>here</w:t>
      </w:r>
      <w:proofErr w:type="gramEnd"/>
      <w:r>
        <w:t xml:space="preserve"> I guess…</w:t>
      </w:r>
    </w:p>
  </w:comment>
  <w:comment w:id="927" w:author="Spencer LaGesse" w:date="2019-11-21T20:13:00Z" w:initials="SL">
    <w:p w14:paraId="07A314A2" w14:textId="7692FD43" w:rsidR="00CD7E61" w:rsidRDefault="00CD7E61">
      <w:pPr>
        <w:pStyle w:val="CommentText"/>
      </w:pPr>
      <w:r>
        <w:rPr>
          <w:rStyle w:val="CommentReference"/>
        </w:rPr>
        <w:annotationRef/>
      </w:r>
      <w:r>
        <w:t xml:space="preserve">I feel like this section should come before those discussing Documents, etc. since patient identity management is even more foundational to a community. </w:t>
      </w:r>
    </w:p>
  </w:comment>
  <w:comment w:id="928" w:author="John Moehrke" w:date="2019-12-03T21:30:00Z" w:initials="JM">
    <w:p w14:paraId="19E939DD" w14:textId="1EC3ED25" w:rsidR="004F38C2" w:rsidRDefault="004F38C2">
      <w:pPr>
        <w:pStyle w:val="CommentText"/>
      </w:pPr>
      <w:r>
        <w:rPr>
          <w:rStyle w:val="CommentReference"/>
        </w:rPr>
        <w:annotationRef/>
      </w:r>
      <w:r>
        <w:t>I have kept them in the order found in the HIE paper.</w:t>
      </w:r>
    </w:p>
  </w:comment>
  <w:comment w:id="1005" w:author="John Moehrke" w:date="2019-11-07T17:55:00Z" w:initials="JM">
    <w:p w14:paraId="77621C8B" w14:textId="5915F2AB" w:rsidR="00CD7E61" w:rsidRDefault="00CD7E61">
      <w:pPr>
        <w:pStyle w:val="CommentText"/>
      </w:pPr>
      <w:r>
        <w:rPr>
          <w:rStyle w:val="CommentReference"/>
        </w:rPr>
        <w:annotationRef/>
      </w:r>
      <w:r>
        <w:t>Need a better example. This is NOT clinically correct.</w:t>
      </w:r>
    </w:p>
  </w:comment>
  <w:comment w:id="1010" w:author="John Moehrke" w:date="2019-11-07T17:56:00Z" w:initials="JM">
    <w:p w14:paraId="4B013BF7" w14:textId="40CDF1A6" w:rsidR="00CD7E61" w:rsidRDefault="00CD7E61">
      <w:pPr>
        <w:pStyle w:val="CommentText"/>
      </w:pPr>
      <w:r>
        <w:rPr>
          <w:rStyle w:val="CommentReference"/>
        </w:rPr>
        <w:annotationRef/>
      </w:r>
      <w:r>
        <w:t>I would be happy to have someone update this with GDPR specifics. But we should not just update to GDPR and lose this information.</w:t>
      </w:r>
    </w:p>
  </w:comment>
  <w:comment w:id="1042" w:author="Spencer LaGesse" w:date="2019-11-21T20:38:00Z" w:initials="SL">
    <w:p w14:paraId="1344B74D" w14:textId="70211A44" w:rsidR="004F38C2" w:rsidRDefault="004F38C2" w:rsidP="004F38C2">
      <w:pPr>
        <w:pStyle w:val="CommentText"/>
      </w:pPr>
      <w:r>
        <w:rPr>
          <w:rStyle w:val="CommentReference"/>
        </w:rPr>
        <w:annotationRef/>
      </w:r>
      <w:r>
        <w:t xml:space="preserve">Several of these codes are listed as deprecated and don’t seem to align well with the headings. If the goal is just for illustrative purposes, might be better to use a fake OID. </w:t>
      </w:r>
    </w:p>
  </w:comment>
  <w:comment w:id="1127" w:author="Spencer LaGesse" w:date="2019-11-21T20:39:00Z" w:initials="SL">
    <w:p w14:paraId="34FF9CCA" w14:textId="0AF3F409" w:rsidR="00CD7E61" w:rsidRDefault="00CD7E61">
      <w:pPr>
        <w:pStyle w:val="CommentText"/>
      </w:pPr>
      <w:r>
        <w:rPr>
          <w:rStyle w:val="CommentReference"/>
        </w:rPr>
        <w:annotationRef/>
      </w:r>
      <w:r>
        <w:t>IUA?</w:t>
      </w:r>
    </w:p>
  </w:comment>
  <w:comment w:id="1158" w:author="Spencer LaGesse" w:date="2019-11-21T20:42:00Z" w:initials="SL">
    <w:p w14:paraId="6222C6FD" w14:textId="7E22A562" w:rsidR="00CD7E61" w:rsidRDefault="00CD7E61">
      <w:pPr>
        <w:pStyle w:val="CommentText"/>
      </w:pPr>
      <w:r>
        <w:rPr>
          <w:rStyle w:val="CommentReference"/>
        </w:rPr>
        <w:annotationRef/>
      </w:r>
      <w:r>
        <w:t>This is done, right?</w:t>
      </w:r>
    </w:p>
  </w:comment>
  <w:comment w:id="1164" w:author="Lynn Felhofer" w:date="2019-11-13T07:47:00Z" w:initials="LF">
    <w:p w14:paraId="18ACD8D2" w14:textId="11FD0557" w:rsidR="00CD7E61" w:rsidRDefault="00CD7E61">
      <w:pPr>
        <w:pStyle w:val="CommentText"/>
      </w:pPr>
      <w:r>
        <w:rPr>
          <w:rStyle w:val="CommentReference"/>
        </w:rPr>
        <w:annotationRef/>
      </w:r>
      <w:r>
        <w:t>Adding here my earlier suggestion to include sample integration statement(s) as an informative appendix.</w:t>
      </w:r>
    </w:p>
  </w:comment>
  <w:comment w:id="1250" w:author="Spencer LaGesse" w:date="2019-11-21T20:43:00Z" w:initials="SL">
    <w:p w14:paraId="06C8CB85" w14:textId="1F4AEF47" w:rsidR="00CD7E61" w:rsidRDefault="00CD7E61">
      <w:pPr>
        <w:pStyle w:val="CommentText"/>
      </w:pPr>
      <w:r>
        <w:rPr>
          <w:rStyle w:val="CommentReference"/>
        </w:rPr>
        <w:annotationRef/>
      </w:r>
      <w:r>
        <w:t xml:space="preserve">This is quite challenging to read since the text is so small. One thing that might help is remove CA, Directory, and Audit Repo from the diagram. We don’t show any transactions to them so showing them in the diagram is not particularly helpful. </w:t>
      </w:r>
    </w:p>
  </w:comment>
  <w:comment w:id="1251" w:author="John Moehrke" w:date="2019-12-03T21:36:00Z" w:initials="JM">
    <w:p w14:paraId="00989322" w14:textId="24669A3E" w:rsidR="003D7A49" w:rsidRDefault="003D7A49">
      <w:pPr>
        <w:pStyle w:val="CommentText"/>
      </w:pPr>
      <w:r>
        <w:rPr>
          <w:rStyle w:val="CommentReference"/>
        </w:rPr>
        <w:annotationRef/>
      </w:r>
      <w:r>
        <w:t>Maybe?</w:t>
      </w:r>
    </w:p>
  </w:comment>
  <w:comment w:id="1432" w:author="Spencer LaGesse" w:date="2019-11-21T20:46:00Z" w:initials="SL">
    <w:p w14:paraId="0E1E1DF7" w14:textId="1B5CFB4E" w:rsidR="00CD7E61" w:rsidRDefault="00CD7E61">
      <w:pPr>
        <w:pStyle w:val="CommentText"/>
      </w:pPr>
      <w:r>
        <w:rPr>
          <w:rStyle w:val="CommentReference"/>
        </w:rPr>
        <w:annotationRef/>
      </w:r>
      <w:r>
        <w:t xml:space="preserve">I think this needs to be expanded vertically. It is far to cluttered as is. </w:t>
      </w:r>
    </w:p>
  </w:comment>
  <w:comment w:id="1438" w:author="John Moehrke" w:date="2019-11-15T11:56:00Z" w:initials="JM">
    <w:p w14:paraId="61E58AD8" w14:textId="49B7A9AF" w:rsidR="00CD7E61" w:rsidRDefault="00CD7E61">
      <w:pPr>
        <w:pStyle w:val="CommentText"/>
      </w:pPr>
      <w:r>
        <w:rPr>
          <w:rStyle w:val="CommentReference"/>
        </w:rPr>
        <w:annotationRef/>
      </w:r>
      <w:r>
        <w:t>System that is a Source of Documents</w:t>
      </w:r>
    </w:p>
  </w:comment>
  <w:comment w:id="1778" w:author="Spencer LaGesse" w:date="2019-11-21T20:49:00Z" w:initials="SL">
    <w:p w14:paraId="4F018697" w14:textId="2A4B9E31" w:rsidR="00CD7E61" w:rsidRDefault="00CD7E61">
      <w:pPr>
        <w:pStyle w:val="CommentText"/>
      </w:pPr>
      <w:r>
        <w:rPr>
          <w:rStyle w:val="CommentReference"/>
        </w:rPr>
        <w:annotationRef/>
      </w:r>
      <w:r>
        <w:t xml:space="preserve">Should we call out where the Patient Identity Manager would live? I could imagine some scenarios where it lives here in the central infrastructure.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5B82B4" w15:done="1"/>
  <w15:commentEx w15:paraId="350EC121" w15:done="1"/>
  <w15:commentEx w15:paraId="20027525" w15:done="1"/>
  <w15:commentEx w15:paraId="24723E07" w15:done="0"/>
  <w15:commentEx w15:paraId="3AA26AE1" w15:done="1"/>
  <w15:commentEx w15:paraId="51553091" w15:paraIdParent="3AA26AE1" w15:done="1"/>
  <w15:commentEx w15:paraId="2BE1853E" w15:done="1"/>
  <w15:commentEx w15:paraId="3152F020" w15:done="0"/>
  <w15:commentEx w15:paraId="56338DC4" w15:paraIdParent="3152F020" w15:done="0"/>
  <w15:commentEx w15:paraId="42F5F980" w15:paraIdParent="3152F020" w15:done="0"/>
  <w15:commentEx w15:paraId="09A40E4E" w15:done="1"/>
  <w15:commentEx w15:paraId="2AE7F354" w15:done="1"/>
  <w15:commentEx w15:paraId="5D88BBD2" w15:done="0"/>
  <w15:commentEx w15:paraId="112FC642" w15:paraIdParent="5D88BBD2" w15:done="0"/>
  <w15:commentEx w15:paraId="60CE99C0" w15:done="0"/>
  <w15:commentEx w15:paraId="6C4B645A" w15:done="0"/>
  <w15:commentEx w15:paraId="3BA04F2B" w15:done="1"/>
  <w15:commentEx w15:paraId="0CEF3F13" w15:done="0"/>
  <w15:commentEx w15:paraId="15D566C6" w15:done="0"/>
  <w15:commentEx w15:paraId="4F88CF1A" w15:done="1"/>
  <w15:commentEx w15:paraId="68A9EEB8" w15:paraIdParent="4F88CF1A" w15:done="1"/>
  <w15:commentEx w15:paraId="067126D8" w15:done="1"/>
  <w15:commentEx w15:paraId="0211DE65" w15:done="1"/>
  <w15:commentEx w15:paraId="1851C179" w15:done="1"/>
  <w15:commentEx w15:paraId="6C7A8DE4" w15:done="1"/>
  <w15:commentEx w15:paraId="6A43D740" w15:done="1"/>
  <w15:commentEx w15:paraId="6D45789E" w15:done="0"/>
  <w15:commentEx w15:paraId="3499CCFE" w15:paraIdParent="6D45789E" w15:done="0"/>
  <w15:commentEx w15:paraId="3E7EF586" w15:done="1"/>
  <w15:commentEx w15:paraId="5465B568" w15:done="1"/>
  <w15:commentEx w15:paraId="0E5460FC" w15:done="1"/>
  <w15:commentEx w15:paraId="504ADF86" w15:done="1"/>
  <w15:commentEx w15:paraId="297DD9EC" w15:done="1"/>
  <w15:commentEx w15:paraId="59E7B4D2" w15:done="0"/>
  <w15:commentEx w15:paraId="5B108DA2" w15:done="1"/>
  <w15:commentEx w15:paraId="07A314A2" w15:done="1"/>
  <w15:commentEx w15:paraId="19E939DD" w15:paraIdParent="07A314A2" w15:done="1"/>
  <w15:commentEx w15:paraId="77621C8B" w15:done="0"/>
  <w15:commentEx w15:paraId="4B013BF7" w15:done="0"/>
  <w15:commentEx w15:paraId="1344B74D" w15:done="1"/>
  <w15:commentEx w15:paraId="34FF9CCA" w15:done="0"/>
  <w15:commentEx w15:paraId="6222C6FD" w15:done="1"/>
  <w15:commentEx w15:paraId="18ACD8D2" w15:done="1"/>
  <w15:commentEx w15:paraId="06C8CB85" w15:done="0"/>
  <w15:commentEx w15:paraId="00989322" w15:paraIdParent="06C8CB85" w15:done="0"/>
  <w15:commentEx w15:paraId="0E1E1DF7" w15:done="1"/>
  <w15:commentEx w15:paraId="61E58AD8" w15:done="1"/>
  <w15:commentEx w15:paraId="4F01869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5B82B4" w16cid:durableId="219140FE"/>
  <w16cid:commentId w16cid:paraId="350EC121" w16cid:durableId="219143EE"/>
  <w16cid:commentId w16cid:paraId="20027525" w16cid:durableId="2177D906"/>
  <w16cid:commentId w16cid:paraId="3AA26AE1" w16cid:durableId="21763030"/>
  <w16cid:commentId w16cid:paraId="51553091" w16cid:durableId="2191450F"/>
  <w16cid:commentId w16cid:paraId="2BE1853E" w16cid:durableId="21914102"/>
  <w16cid:commentId w16cid:paraId="3152F020" w16cid:durableId="21914103"/>
  <w16cid:commentId w16cid:paraId="56338DC4" w16cid:durableId="21914A3B"/>
  <w16cid:commentId w16cid:paraId="42F5F980" w16cid:durableId="21914A99"/>
  <w16cid:commentId w16cid:paraId="09A40E4E" w16cid:durableId="21914104"/>
  <w16cid:commentId w16cid:paraId="2AE7F354" w16cid:durableId="21914105"/>
  <w16cid:commentId w16cid:paraId="5D88BBD2" w16cid:durableId="21914106"/>
  <w16cid:commentId w16cid:paraId="112FC642" w16cid:durableId="21914C68"/>
  <w16cid:commentId w16cid:paraId="60CE99C0" w16cid:durableId="21914107"/>
  <w16cid:commentId w16cid:paraId="6C4B645A" w16cid:durableId="216EB31E"/>
  <w16cid:commentId w16cid:paraId="3BA04F2B" w16cid:durableId="21763484"/>
  <w16cid:commentId w16cid:paraId="0CEF3F13" w16cid:durableId="216EB37D"/>
  <w16cid:commentId w16cid:paraId="15D566C6" w16cid:durableId="217633EA"/>
  <w16cid:commentId w16cid:paraId="4F88CF1A" w16cid:durableId="21763F1D"/>
  <w16cid:commentId w16cid:paraId="68A9EEB8" w16cid:durableId="2177D9C4"/>
  <w16cid:commentId w16cid:paraId="067126D8" w16cid:durableId="216EB698"/>
  <w16cid:commentId w16cid:paraId="0211DE65" w16cid:durableId="216EB9BF"/>
  <w16cid:commentId w16cid:paraId="1851C179" w16cid:durableId="216EC0DF"/>
  <w16cid:commentId w16cid:paraId="6C7A8DE4" w16cid:durableId="216EBDBD"/>
  <w16cid:commentId w16cid:paraId="6A43D740" w16cid:durableId="216EBEC4"/>
  <w16cid:commentId w16cid:paraId="6D45789E" w16cid:durableId="216EC47E"/>
  <w16cid:commentId w16cid:paraId="3499CCFE" w16cid:durableId="21914114"/>
  <w16cid:commentId w16cid:paraId="3E7EF586" w16cid:durableId="21914115"/>
  <w16cid:commentId w16cid:paraId="5465B568" w16cid:durableId="216EC989"/>
  <w16cid:commentId w16cid:paraId="0E5460FC" w16cid:durableId="21914117"/>
  <w16cid:commentId w16cid:paraId="504ADF86" w16cid:durableId="21914118"/>
  <w16cid:commentId w16cid:paraId="297DD9EC" w16cid:durableId="216ECB95"/>
  <w16cid:commentId w16cid:paraId="59E7B4D2" w16cid:durableId="2191411A"/>
  <w16cid:commentId w16cid:paraId="5B108DA2" w16cid:durableId="2191411B"/>
  <w16cid:commentId w16cid:paraId="07A314A2" w16cid:durableId="2191411C"/>
  <w16cid:commentId w16cid:paraId="19E939DD" w16cid:durableId="21915270"/>
  <w16cid:commentId w16cid:paraId="77621C8B" w16cid:durableId="216ED8FB"/>
  <w16cid:commentId w16cid:paraId="4B013BF7" w16cid:durableId="216ED930"/>
  <w16cid:commentId w16cid:paraId="1344B74D" w16cid:durableId="2191411F"/>
  <w16cid:commentId w16cid:paraId="34FF9CCA" w16cid:durableId="21914120"/>
  <w16cid:commentId w16cid:paraId="6222C6FD" w16cid:durableId="21914121"/>
  <w16cid:commentId w16cid:paraId="18ACD8D2" w16cid:durableId="21763388"/>
  <w16cid:commentId w16cid:paraId="06C8CB85" w16cid:durableId="21914123"/>
  <w16cid:commentId w16cid:paraId="00989322" w16cid:durableId="219153DE"/>
  <w16cid:commentId w16cid:paraId="61E58AD8" w16cid:durableId="217910FC"/>
  <w16cid:commentId w16cid:paraId="4F018697" w16cid:durableId="219141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DF591" w14:textId="77777777" w:rsidR="0098511E" w:rsidRDefault="0098511E">
      <w:r>
        <w:separator/>
      </w:r>
    </w:p>
  </w:endnote>
  <w:endnote w:type="continuationSeparator" w:id="0">
    <w:p w14:paraId="524D6698" w14:textId="77777777" w:rsidR="0098511E" w:rsidRDefault="0098511E">
      <w:r>
        <w:continuationSeparator/>
      </w:r>
    </w:p>
  </w:endnote>
  <w:endnote w:type="continuationNotice" w:id="1">
    <w:p w14:paraId="20EAC23D" w14:textId="77777777" w:rsidR="0098511E" w:rsidRDefault="0098511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Segoe UI">
    <w:altName w:val="Calibri"/>
    <w:panose1 w:val="020B0502040204020203"/>
    <w:charset w:val="00"/>
    <w:family w:val="swiss"/>
    <w:pitch w:val="variable"/>
    <w:sig w:usb0="E10022FF" w:usb1="C000E47F" w:usb2="00000029" w:usb3="00000000" w:csb0="000001D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CD7E61" w:rsidRDefault="00CD7E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CD7E61" w:rsidRDefault="00CD7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CD7E61" w:rsidRDefault="00CD7E61">
    <w:pPr>
      <w:pStyle w:val="Footer"/>
      <w:ind w:right="360"/>
    </w:pPr>
    <w:r>
      <w:t>___________________________________________________________________________</w:t>
    </w:r>
  </w:p>
  <w:p w14:paraId="0E257CB6" w14:textId="52504EBF" w:rsidR="00CD7E61" w:rsidRDefault="00CD7E61" w:rsidP="00597DB2">
    <w:pPr>
      <w:pStyle w:val="Footer"/>
      <w:ind w:right="360"/>
      <w:rPr>
        <w:sz w:val="20"/>
      </w:rPr>
    </w:pPr>
    <w:bookmarkStart w:id="1980"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53</w:t>
    </w:r>
    <w:r w:rsidRPr="00597DB2">
      <w:rPr>
        <w:rStyle w:val="PageNumber"/>
        <w:sz w:val="20"/>
      </w:rPr>
      <w:fldChar w:fldCharType="end"/>
    </w:r>
    <w:r>
      <w:rPr>
        <w:sz w:val="20"/>
      </w:rPr>
      <w:tab/>
      <w:t xml:space="preserve">                       Copyright © 20xx: IHE International, Inc.</w:t>
    </w:r>
    <w:bookmarkEnd w:id="1980"/>
  </w:p>
  <w:p w14:paraId="4F2E1CAC" w14:textId="6B3D1533" w:rsidR="00CD7E61" w:rsidRDefault="00CD7E61"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CD7E61" w:rsidRDefault="00CD7E61">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A5D4C" w14:textId="77777777" w:rsidR="0098511E" w:rsidRDefault="0098511E">
      <w:r>
        <w:separator/>
      </w:r>
    </w:p>
  </w:footnote>
  <w:footnote w:type="continuationSeparator" w:id="0">
    <w:p w14:paraId="15CBFB32" w14:textId="77777777" w:rsidR="0098511E" w:rsidRDefault="0098511E">
      <w:r>
        <w:continuationSeparator/>
      </w:r>
    </w:p>
  </w:footnote>
  <w:footnote w:type="continuationNotice" w:id="1">
    <w:p w14:paraId="69EADFC0" w14:textId="77777777" w:rsidR="0098511E" w:rsidRDefault="0098511E">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CD7E61" w:rsidRDefault="00CD7E61">
    <w:pPr>
      <w:pStyle w:val="Header"/>
    </w:pPr>
    <w:r>
      <w:t>IHE &lt;Domain Name&gt; Technical Framework Supplement – &lt;Profile Name (Profile Acronym)&gt;</w:t>
    </w:r>
  </w:p>
  <w:p w14:paraId="5E0ED4C7" w14:textId="77777777" w:rsidR="00CD7E61" w:rsidRDefault="00CD7E61">
    <w:pPr>
      <w:pStyle w:val="Header"/>
    </w:pPr>
    <w:r>
      <w:t>______________________________________________________________________________</w:t>
    </w:r>
  </w:p>
  <w:p w14:paraId="7A05B91F" w14:textId="77777777" w:rsidR="00CD7E61" w:rsidRDefault="00CD7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25AA8"/>
    <w:multiLevelType w:val="hybridMultilevel"/>
    <w:tmpl w:val="3830EF1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F84B22"/>
    <w:multiLevelType w:val="hybridMultilevel"/>
    <w:tmpl w:val="B0786416"/>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EE17C5"/>
    <w:multiLevelType w:val="hybridMultilevel"/>
    <w:tmpl w:val="7842F5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C4816"/>
    <w:multiLevelType w:val="multilevel"/>
    <w:tmpl w:val="8174DBE6"/>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C738C8"/>
    <w:multiLevelType w:val="multilevel"/>
    <w:tmpl w:val="F970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01E91"/>
    <w:multiLevelType w:val="hybridMultilevel"/>
    <w:tmpl w:val="A53E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C3A55"/>
    <w:multiLevelType w:val="multilevel"/>
    <w:tmpl w:val="7B943E18"/>
    <w:numStyleLink w:val="Constraints"/>
  </w:abstractNum>
  <w:abstractNum w:abstractNumId="18" w15:restartNumberingAfterBreak="0">
    <w:nsid w:val="4B025E5F"/>
    <w:multiLevelType w:val="multilevel"/>
    <w:tmpl w:val="7B943E18"/>
    <w:numStyleLink w:val="Constraints"/>
  </w:abstractNum>
  <w:abstractNum w:abstractNumId="19" w15:restartNumberingAfterBreak="0">
    <w:nsid w:val="4CDC5942"/>
    <w:multiLevelType w:val="hybridMultilevel"/>
    <w:tmpl w:val="8A94D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60916329"/>
    <w:multiLevelType w:val="hybridMultilevel"/>
    <w:tmpl w:val="E0E2D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C65D93"/>
    <w:multiLevelType w:val="hybridMultilevel"/>
    <w:tmpl w:val="C0CE3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44C1240"/>
    <w:multiLevelType w:val="hybridMultilevel"/>
    <w:tmpl w:val="63064D12"/>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9"/>
  </w:num>
  <w:num w:numId="12">
    <w:abstractNumId w:val="18"/>
  </w:num>
  <w:num w:numId="13">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0"/>
  </w:num>
  <w:num w:numId="15">
    <w:abstractNumId w:val="23"/>
  </w:num>
  <w:num w:numId="16">
    <w:abstractNumId w:val="26"/>
  </w:num>
  <w:num w:numId="17">
    <w:abstractNumId w:val="21"/>
  </w:num>
  <w:num w:numId="18">
    <w:abstractNumId w:val="14"/>
  </w:num>
  <w:num w:numId="19">
    <w:abstractNumId w:val="22"/>
  </w:num>
  <w:num w:numId="20">
    <w:abstractNumId w:val="25"/>
  </w:num>
  <w:num w:numId="21">
    <w:abstractNumId w:val="10"/>
  </w:num>
  <w:num w:numId="22">
    <w:abstractNumId w:val="15"/>
  </w:num>
  <w:num w:numId="23">
    <w:abstractNumId w:val="24"/>
  </w:num>
  <w:num w:numId="24">
    <w:abstractNumId w:val="16"/>
  </w:num>
  <w:num w:numId="25">
    <w:abstractNumId w:val="11"/>
  </w:num>
  <w:num w:numId="26">
    <w:abstractNumId w:val="27"/>
  </w:num>
  <w:num w:numId="27">
    <w:abstractNumId w:val="28"/>
  </w:num>
  <w:num w:numId="28">
    <w:abstractNumId w:val="13"/>
  </w:num>
  <w:num w:numId="29">
    <w:abstractNumId w:val="8"/>
    <w:lvlOverride w:ilvl="0">
      <w:startOverride w:val="1"/>
    </w:lvlOverride>
  </w:num>
  <w:num w:numId="30">
    <w:abstractNumId w:val="12"/>
  </w:num>
  <w:num w:numId="31">
    <w:abstractNumId w:val="19"/>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john.moehrke@bylight.com::190552cb-bacd-4e8e-adca-e08b148d3b38"/>
  </w15:person>
  <w15:person w15:author="Spencer LaGesse">
    <w15:presenceInfo w15:providerId="None" w15:userId="Spencer LaGesse"/>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057D"/>
    <w:rsid w:val="00024BCD"/>
    <w:rsid w:val="00031D5A"/>
    <w:rsid w:val="00036347"/>
    <w:rsid w:val="00040B61"/>
    <w:rsid w:val="0004144C"/>
    <w:rsid w:val="00046E88"/>
    <w:rsid w:val="000470A5"/>
    <w:rsid w:val="000514E1"/>
    <w:rsid w:val="0005577A"/>
    <w:rsid w:val="00060817"/>
    <w:rsid w:val="00060D78"/>
    <w:rsid w:val="000622EE"/>
    <w:rsid w:val="00064FF2"/>
    <w:rsid w:val="00066856"/>
    <w:rsid w:val="00070847"/>
    <w:rsid w:val="000717A7"/>
    <w:rsid w:val="00077324"/>
    <w:rsid w:val="00077EA0"/>
    <w:rsid w:val="000807AC"/>
    <w:rsid w:val="00082F2B"/>
    <w:rsid w:val="00083B47"/>
    <w:rsid w:val="00087187"/>
    <w:rsid w:val="00094061"/>
    <w:rsid w:val="000A726D"/>
    <w:rsid w:val="000B152D"/>
    <w:rsid w:val="000B30FF"/>
    <w:rsid w:val="000B3BD4"/>
    <w:rsid w:val="000B3F51"/>
    <w:rsid w:val="000B699D"/>
    <w:rsid w:val="000B78C0"/>
    <w:rsid w:val="000C2E06"/>
    <w:rsid w:val="000C3556"/>
    <w:rsid w:val="000C3BC7"/>
    <w:rsid w:val="000C5467"/>
    <w:rsid w:val="000D0003"/>
    <w:rsid w:val="000D2487"/>
    <w:rsid w:val="000D6321"/>
    <w:rsid w:val="000D6F01"/>
    <w:rsid w:val="000D711C"/>
    <w:rsid w:val="000E5F2F"/>
    <w:rsid w:val="000E70CC"/>
    <w:rsid w:val="000F13F5"/>
    <w:rsid w:val="000F46E6"/>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8A1"/>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77EFB"/>
    <w:rsid w:val="00184E40"/>
    <w:rsid w:val="00186DAB"/>
    <w:rsid w:val="00187E92"/>
    <w:rsid w:val="00193030"/>
    <w:rsid w:val="001946F4"/>
    <w:rsid w:val="00195213"/>
    <w:rsid w:val="001A45C4"/>
    <w:rsid w:val="001A7247"/>
    <w:rsid w:val="001A7C4C"/>
    <w:rsid w:val="001B2B50"/>
    <w:rsid w:val="001B463C"/>
    <w:rsid w:val="001C26CB"/>
    <w:rsid w:val="001D0E6D"/>
    <w:rsid w:val="001D1619"/>
    <w:rsid w:val="001D640F"/>
    <w:rsid w:val="001D6BB3"/>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6E05"/>
    <w:rsid w:val="002173E6"/>
    <w:rsid w:val="00221AC2"/>
    <w:rsid w:val="0022261E"/>
    <w:rsid w:val="00222CF4"/>
    <w:rsid w:val="0022352C"/>
    <w:rsid w:val="00225423"/>
    <w:rsid w:val="002322FF"/>
    <w:rsid w:val="00234BE4"/>
    <w:rsid w:val="0023732B"/>
    <w:rsid w:val="0024039C"/>
    <w:rsid w:val="0024101B"/>
    <w:rsid w:val="00250A37"/>
    <w:rsid w:val="00255462"/>
    <w:rsid w:val="00255821"/>
    <w:rsid w:val="00256665"/>
    <w:rsid w:val="00263149"/>
    <w:rsid w:val="00265988"/>
    <w:rsid w:val="002670D2"/>
    <w:rsid w:val="00270EBB"/>
    <w:rsid w:val="002711CC"/>
    <w:rsid w:val="00272440"/>
    <w:rsid w:val="002756A6"/>
    <w:rsid w:val="00277298"/>
    <w:rsid w:val="00286433"/>
    <w:rsid w:val="002869E8"/>
    <w:rsid w:val="00291725"/>
    <w:rsid w:val="00293CF1"/>
    <w:rsid w:val="002A4C2E"/>
    <w:rsid w:val="002A7564"/>
    <w:rsid w:val="002B4844"/>
    <w:rsid w:val="002C1B6E"/>
    <w:rsid w:val="002C27E4"/>
    <w:rsid w:val="002C5D62"/>
    <w:rsid w:val="002D5B69"/>
    <w:rsid w:val="002E6F49"/>
    <w:rsid w:val="002F051F"/>
    <w:rsid w:val="002F0577"/>
    <w:rsid w:val="002F076A"/>
    <w:rsid w:val="002F3F7A"/>
    <w:rsid w:val="002F524B"/>
    <w:rsid w:val="002F5D96"/>
    <w:rsid w:val="002F680D"/>
    <w:rsid w:val="002F69C5"/>
    <w:rsid w:val="00300B8F"/>
    <w:rsid w:val="003036BB"/>
    <w:rsid w:val="00303E20"/>
    <w:rsid w:val="00306D1A"/>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85F84"/>
    <w:rsid w:val="003921A0"/>
    <w:rsid w:val="00395932"/>
    <w:rsid w:val="00397D69"/>
    <w:rsid w:val="003A04CF"/>
    <w:rsid w:val="003A09FE"/>
    <w:rsid w:val="003A4080"/>
    <w:rsid w:val="003A545A"/>
    <w:rsid w:val="003B2A2B"/>
    <w:rsid w:val="003B40CC"/>
    <w:rsid w:val="003B46C3"/>
    <w:rsid w:val="003B70A2"/>
    <w:rsid w:val="003B7860"/>
    <w:rsid w:val="003C1CAD"/>
    <w:rsid w:val="003C27D3"/>
    <w:rsid w:val="003C3FFB"/>
    <w:rsid w:val="003C484F"/>
    <w:rsid w:val="003D1654"/>
    <w:rsid w:val="003D19E0"/>
    <w:rsid w:val="003D24EE"/>
    <w:rsid w:val="003D5A68"/>
    <w:rsid w:val="003D7A49"/>
    <w:rsid w:val="003E5C68"/>
    <w:rsid w:val="003F0805"/>
    <w:rsid w:val="003F252B"/>
    <w:rsid w:val="003F3E4A"/>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87F"/>
    <w:rsid w:val="004B4EF3"/>
    <w:rsid w:val="004B576F"/>
    <w:rsid w:val="004B7094"/>
    <w:rsid w:val="004C10B4"/>
    <w:rsid w:val="004C53D3"/>
    <w:rsid w:val="004D68CC"/>
    <w:rsid w:val="004D69C3"/>
    <w:rsid w:val="004D6C45"/>
    <w:rsid w:val="004E3347"/>
    <w:rsid w:val="004F1713"/>
    <w:rsid w:val="004F2392"/>
    <w:rsid w:val="004F38C2"/>
    <w:rsid w:val="004F5211"/>
    <w:rsid w:val="004F7C05"/>
    <w:rsid w:val="00501C4D"/>
    <w:rsid w:val="00503AE1"/>
    <w:rsid w:val="00504C89"/>
    <w:rsid w:val="0050674C"/>
    <w:rsid w:val="00506C22"/>
    <w:rsid w:val="00510062"/>
    <w:rsid w:val="00513057"/>
    <w:rsid w:val="00516D6D"/>
    <w:rsid w:val="00522681"/>
    <w:rsid w:val="00522F40"/>
    <w:rsid w:val="00523C5F"/>
    <w:rsid w:val="00532962"/>
    <w:rsid w:val="005339EE"/>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81165"/>
    <w:rsid w:val="00581829"/>
    <w:rsid w:val="005826FD"/>
    <w:rsid w:val="00585DA2"/>
    <w:rsid w:val="005869D7"/>
    <w:rsid w:val="00586AAF"/>
    <w:rsid w:val="0058752C"/>
    <w:rsid w:val="005876E3"/>
    <w:rsid w:val="00593201"/>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512F0"/>
    <w:rsid w:val="006514EA"/>
    <w:rsid w:val="00653F84"/>
    <w:rsid w:val="00656A6B"/>
    <w:rsid w:val="00662157"/>
    <w:rsid w:val="00662893"/>
    <w:rsid w:val="00663624"/>
    <w:rsid w:val="00665A0A"/>
    <w:rsid w:val="00665D8F"/>
    <w:rsid w:val="00672881"/>
    <w:rsid w:val="00672C39"/>
    <w:rsid w:val="00680648"/>
    <w:rsid w:val="00682040"/>
    <w:rsid w:val="006825E1"/>
    <w:rsid w:val="0068355D"/>
    <w:rsid w:val="006914C9"/>
    <w:rsid w:val="00692B37"/>
    <w:rsid w:val="006A2A74"/>
    <w:rsid w:val="006A3098"/>
    <w:rsid w:val="006A4160"/>
    <w:rsid w:val="006A729F"/>
    <w:rsid w:val="006B7354"/>
    <w:rsid w:val="006B7ABF"/>
    <w:rsid w:val="006C0C1C"/>
    <w:rsid w:val="006C242B"/>
    <w:rsid w:val="006C2C14"/>
    <w:rsid w:val="006C2D4D"/>
    <w:rsid w:val="006C371A"/>
    <w:rsid w:val="006C5FEF"/>
    <w:rsid w:val="006C7E2C"/>
    <w:rsid w:val="006D4881"/>
    <w:rsid w:val="006D574C"/>
    <w:rsid w:val="006D768F"/>
    <w:rsid w:val="006E05C9"/>
    <w:rsid w:val="006E163F"/>
    <w:rsid w:val="006E2CC1"/>
    <w:rsid w:val="006E5767"/>
    <w:rsid w:val="00701B3A"/>
    <w:rsid w:val="00703DEF"/>
    <w:rsid w:val="00707604"/>
    <w:rsid w:val="0070762D"/>
    <w:rsid w:val="007117B8"/>
    <w:rsid w:val="00712AE6"/>
    <w:rsid w:val="0071309E"/>
    <w:rsid w:val="00721BCE"/>
    <w:rsid w:val="00723DAF"/>
    <w:rsid w:val="007249C7"/>
    <w:rsid w:val="007251A4"/>
    <w:rsid w:val="00726096"/>
    <w:rsid w:val="00726A7E"/>
    <w:rsid w:val="00730E16"/>
    <w:rsid w:val="00733BCD"/>
    <w:rsid w:val="00736B5B"/>
    <w:rsid w:val="007400C4"/>
    <w:rsid w:val="00746A3D"/>
    <w:rsid w:val="00747676"/>
    <w:rsid w:val="007479B6"/>
    <w:rsid w:val="00747E7C"/>
    <w:rsid w:val="00757111"/>
    <w:rsid w:val="00761469"/>
    <w:rsid w:val="007660D1"/>
    <w:rsid w:val="00767053"/>
    <w:rsid w:val="00770D84"/>
    <w:rsid w:val="00772E35"/>
    <w:rsid w:val="00774B6B"/>
    <w:rsid w:val="007773C8"/>
    <w:rsid w:val="0078063E"/>
    <w:rsid w:val="007824BF"/>
    <w:rsid w:val="00783E5A"/>
    <w:rsid w:val="0078504F"/>
    <w:rsid w:val="00787B2D"/>
    <w:rsid w:val="007922ED"/>
    <w:rsid w:val="007962BA"/>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C6FD3"/>
    <w:rsid w:val="007D1847"/>
    <w:rsid w:val="007D65FD"/>
    <w:rsid w:val="007D724B"/>
    <w:rsid w:val="007E3E61"/>
    <w:rsid w:val="007E5B51"/>
    <w:rsid w:val="007F3197"/>
    <w:rsid w:val="007F35D6"/>
    <w:rsid w:val="007F4E97"/>
    <w:rsid w:val="007F5664"/>
    <w:rsid w:val="007F771A"/>
    <w:rsid w:val="007F7801"/>
    <w:rsid w:val="00802F29"/>
    <w:rsid w:val="00803E2D"/>
    <w:rsid w:val="008044D0"/>
    <w:rsid w:val="00806225"/>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53CB"/>
    <w:rsid w:val="008B5D7E"/>
    <w:rsid w:val="008B620B"/>
    <w:rsid w:val="008B6391"/>
    <w:rsid w:val="008B6742"/>
    <w:rsid w:val="008C1766"/>
    <w:rsid w:val="008C552C"/>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2231"/>
    <w:rsid w:val="00907134"/>
    <w:rsid w:val="00910E03"/>
    <w:rsid w:val="009131AF"/>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4594"/>
    <w:rsid w:val="00966AC0"/>
    <w:rsid w:val="00967B49"/>
    <w:rsid w:val="0097454A"/>
    <w:rsid w:val="009813A1"/>
    <w:rsid w:val="00983131"/>
    <w:rsid w:val="00983C65"/>
    <w:rsid w:val="009843EF"/>
    <w:rsid w:val="0098511E"/>
    <w:rsid w:val="009903C2"/>
    <w:rsid w:val="00991D63"/>
    <w:rsid w:val="00993FF5"/>
    <w:rsid w:val="009A1EEA"/>
    <w:rsid w:val="009A2176"/>
    <w:rsid w:val="009A3A85"/>
    <w:rsid w:val="009B0023"/>
    <w:rsid w:val="009B048D"/>
    <w:rsid w:val="009C10D5"/>
    <w:rsid w:val="009C2FE2"/>
    <w:rsid w:val="009C6269"/>
    <w:rsid w:val="009C6F21"/>
    <w:rsid w:val="009D0CDF"/>
    <w:rsid w:val="009D107B"/>
    <w:rsid w:val="009D125C"/>
    <w:rsid w:val="009D2A49"/>
    <w:rsid w:val="009D61FE"/>
    <w:rsid w:val="009D6A32"/>
    <w:rsid w:val="009D7991"/>
    <w:rsid w:val="009E34B7"/>
    <w:rsid w:val="009E4C5B"/>
    <w:rsid w:val="009F3200"/>
    <w:rsid w:val="009F4289"/>
    <w:rsid w:val="009F5CC2"/>
    <w:rsid w:val="009F5CF4"/>
    <w:rsid w:val="009F7903"/>
    <w:rsid w:val="00A01FD9"/>
    <w:rsid w:val="00A05A12"/>
    <w:rsid w:val="00A06774"/>
    <w:rsid w:val="00A11E9B"/>
    <w:rsid w:val="00A124C7"/>
    <w:rsid w:val="00A174B6"/>
    <w:rsid w:val="00A177D5"/>
    <w:rsid w:val="00A219CF"/>
    <w:rsid w:val="00A23689"/>
    <w:rsid w:val="00A2392D"/>
    <w:rsid w:val="00A30698"/>
    <w:rsid w:val="00A30BDA"/>
    <w:rsid w:val="00A31857"/>
    <w:rsid w:val="00A322F4"/>
    <w:rsid w:val="00A3404A"/>
    <w:rsid w:val="00A3774D"/>
    <w:rsid w:val="00A43E92"/>
    <w:rsid w:val="00A52021"/>
    <w:rsid w:val="00A52286"/>
    <w:rsid w:val="00A5645C"/>
    <w:rsid w:val="00A6036A"/>
    <w:rsid w:val="00A62DB8"/>
    <w:rsid w:val="00A66278"/>
    <w:rsid w:val="00A66F91"/>
    <w:rsid w:val="00A723FC"/>
    <w:rsid w:val="00A773A9"/>
    <w:rsid w:val="00A81A7C"/>
    <w:rsid w:val="00A85861"/>
    <w:rsid w:val="00A875FF"/>
    <w:rsid w:val="00A90BD5"/>
    <w:rsid w:val="00A910E1"/>
    <w:rsid w:val="00A96B9B"/>
    <w:rsid w:val="00A9751B"/>
    <w:rsid w:val="00AA560C"/>
    <w:rsid w:val="00AA6729"/>
    <w:rsid w:val="00AA684E"/>
    <w:rsid w:val="00AA69C0"/>
    <w:rsid w:val="00AB53A2"/>
    <w:rsid w:val="00AC414D"/>
    <w:rsid w:val="00AC609B"/>
    <w:rsid w:val="00AC7C88"/>
    <w:rsid w:val="00AD069D"/>
    <w:rsid w:val="00AD2AE2"/>
    <w:rsid w:val="00AD3EA6"/>
    <w:rsid w:val="00AE1400"/>
    <w:rsid w:val="00AE3955"/>
    <w:rsid w:val="00AE4AED"/>
    <w:rsid w:val="00AE7444"/>
    <w:rsid w:val="00AF0095"/>
    <w:rsid w:val="00AF1EF3"/>
    <w:rsid w:val="00AF472E"/>
    <w:rsid w:val="00AF7069"/>
    <w:rsid w:val="00AF7E1E"/>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35DB8"/>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3487"/>
    <w:rsid w:val="00B94919"/>
    <w:rsid w:val="00B965FD"/>
    <w:rsid w:val="00B97DBE"/>
    <w:rsid w:val="00BA1337"/>
    <w:rsid w:val="00BA1A91"/>
    <w:rsid w:val="00BA437B"/>
    <w:rsid w:val="00BA4A87"/>
    <w:rsid w:val="00BA7562"/>
    <w:rsid w:val="00BB1067"/>
    <w:rsid w:val="00BB1C43"/>
    <w:rsid w:val="00BB62C0"/>
    <w:rsid w:val="00BB65D8"/>
    <w:rsid w:val="00BB6AAC"/>
    <w:rsid w:val="00BB74AF"/>
    <w:rsid w:val="00BB76BC"/>
    <w:rsid w:val="00BC3E9F"/>
    <w:rsid w:val="00BC5151"/>
    <w:rsid w:val="00BC69B5"/>
    <w:rsid w:val="00BC6EDE"/>
    <w:rsid w:val="00BC745A"/>
    <w:rsid w:val="00BC7584"/>
    <w:rsid w:val="00BD50E5"/>
    <w:rsid w:val="00BD624A"/>
    <w:rsid w:val="00BD6767"/>
    <w:rsid w:val="00BE1308"/>
    <w:rsid w:val="00BE39EE"/>
    <w:rsid w:val="00BE5916"/>
    <w:rsid w:val="00BE5CF3"/>
    <w:rsid w:val="00BE6AFB"/>
    <w:rsid w:val="00BF10B5"/>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57D08"/>
    <w:rsid w:val="00C60F4D"/>
    <w:rsid w:val="00C61586"/>
    <w:rsid w:val="00C625FC"/>
    <w:rsid w:val="00C62E65"/>
    <w:rsid w:val="00C63D7E"/>
    <w:rsid w:val="00C66F96"/>
    <w:rsid w:val="00C6772C"/>
    <w:rsid w:val="00C71FDB"/>
    <w:rsid w:val="00C729ED"/>
    <w:rsid w:val="00C75E6D"/>
    <w:rsid w:val="00C7717D"/>
    <w:rsid w:val="00C80B71"/>
    <w:rsid w:val="00C82ED4"/>
    <w:rsid w:val="00C83F0F"/>
    <w:rsid w:val="00C940A2"/>
    <w:rsid w:val="00C969FE"/>
    <w:rsid w:val="00C96EAD"/>
    <w:rsid w:val="00CA175A"/>
    <w:rsid w:val="00CA4B27"/>
    <w:rsid w:val="00CC0693"/>
    <w:rsid w:val="00CC0A43"/>
    <w:rsid w:val="00CC0A62"/>
    <w:rsid w:val="00CC4EA3"/>
    <w:rsid w:val="00CC6D50"/>
    <w:rsid w:val="00CD0A74"/>
    <w:rsid w:val="00CD44D7"/>
    <w:rsid w:val="00CD4D46"/>
    <w:rsid w:val="00CD61EF"/>
    <w:rsid w:val="00CD706E"/>
    <w:rsid w:val="00CD7E61"/>
    <w:rsid w:val="00CE0AA5"/>
    <w:rsid w:val="00CE136C"/>
    <w:rsid w:val="00CF283F"/>
    <w:rsid w:val="00CF3A5D"/>
    <w:rsid w:val="00CF508D"/>
    <w:rsid w:val="00CF5680"/>
    <w:rsid w:val="00CF69CB"/>
    <w:rsid w:val="00D0225B"/>
    <w:rsid w:val="00D048F5"/>
    <w:rsid w:val="00D05B7C"/>
    <w:rsid w:val="00D07411"/>
    <w:rsid w:val="00D164ED"/>
    <w:rsid w:val="00D165BD"/>
    <w:rsid w:val="00D17C3F"/>
    <w:rsid w:val="00D22DE2"/>
    <w:rsid w:val="00D250A2"/>
    <w:rsid w:val="00D26514"/>
    <w:rsid w:val="00D30E6B"/>
    <w:rsid w:val="00D34E63"/>
    <w:rsid w:val="00D35346"/>
    <w:rsid w:val="00D35A72"/>
    <w:rsid w:val="00D35F24"/>
    <w:rsid w:val="00D4050F"/>
    <w:rsid w:val="00D40905"/>
    <w:rsid w:val="00D422BB"/>
    <w:rsid w:val="00D42E3D"/>
    <w:rsid w:val="00D42ED8"/>
    <w:rsid w:val="00D439FF"/>
    <w:rsid w:val="00D45A9E"/>
    <w:rsid w:val="00D5192B"/>
    <w:rsid w:val="00D51A38"/>
    <w:rsid w:val="00D5643C"/>
    <w:rsid w:val="00D609FE"/>
    <w:rsid w:val="00D60F27"/>
    <w:rsid w:val="00D62CEC"/>
    <w:rsid w:val="00D630A5"/>
    <w:rsid w:val="00D6348C"/>
    <w:rsid w:val="00D6438D"/>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10CD7"/>
    <w:rsid w:val="00E121ED"/>
    <w:rsid w:val="00E1423C"/>
    <w:rsid w:val="00E1775A"/>
    <w:rsid w:val="00E20C45"/>
    <w:rsid w:val="00E25761"/>
    <w:rsid w:val="00E27502"/>
    <w:rsid w:val="00E30AAF"/>
    <w:rsid w:val="00E32256"/>
    <w:rsid w:val="00E340A9"/>
    <w:rsid w:val="00E35F5B"/>
    <w:rsid w:val="00E36A9C"/>
    <w:rsid w:val="00E4210F"/>
    <w:rsid w:val="00E451B1"/>
    <w:rsid w:val="00E46BAB"/>
    <w:rsid w:val="00E50AF1"/>
    <w:rsid w:val="00E51CCD"/>
    <w:rsid w:val="00E52CE1"/>
    <w:rsid w:val="00E56193"/>
    <w:rsid w:val="00E5672F"/>
    <w:rsid w:val="00E61A6A"/>
    <w:rsid w:val="00E6404A"/>
    <w:rsid w:val="00E65066"/>
    <w:rsid w:val="00E7532D"/>
    <w:rsid w:val="00E8043B"/>
    <w:rsid w:val="00E81DFD"/>
    <w:rsid w:val="00E84808"/>
    <w:rsid w:val="00E8520F"/>
    <w:rsid w:val="00E8793B"/>
    <w:rsid w:val="00E90AC0"/>
    <w:rsid w:val="00E91C15"/>
    <w:rsid w:val="00E9442A"/>
    <w:rsid w:val="00EA3BCB"/>
    <w:rsid w:val="00EA4332"/>
    <w:rsid w:val="00EA4C56"/>
    <w:rsid w:val="00EA4EA1"/>
    <w:rsid w:val="00EA7E83"/>
    <w:rsid w:val="00EB71A2"/>
    <w:rsid w:val="00EC098D"/>
    <w:rsid w:val="00EC11E0"/>
    <w:rsid w:val="00EC1DB7"/>
    <w:rsid w:val="00EC3C6B"/>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1A15"/>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4736"/>
    <w:rsid w:val="00FC24E1"/>
    <w:rsid w:val="00FC278A"/>
    <w:rsid w:val="00FC734C"/>
    <w:rsid w:val="00FC799F"/>
    <w:rsid w:val="00FC7C29"/>
    <w:rsid w:val="00FD0CE3"/>
    <w:rsid w:val="00FD3F02"/>
    <w:rsid w:val="00FD3FBD"/>
    <w:rsid w:val="00FD49A2"/>
    <w:rsid w:val="00FD6B22"/>
    <w:rsid w:val="00FE1C7A"/>
    <w:rsid w:val="00FE6C1D"/>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UnresolvedMention1">
    <w:name w:val="Unresolved Mention1"/>
    <w:basedOn w:val="DefaultParagraphFont"/>
    <w:uiPriority w:val="99"/>
    <w:semiHidden/>
    <w:unhideWhenUsed/>
    <w:rsid w:val="00C625FC"/>
    <w:rPr>
      <w:color w:val="605E5C"/>
      <w:shd w:val="clear" w:color="auto" w:fill="E1DFDD"/>
    </w:rPr>
  </w:style>
  <w:style w:type="character" w:styleId="EndnoteReference">
    <w:name w:val="endnote reference"/>
    <w:rsid w:val="00C625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47086624">
      <w:bodyDiv w:val="1"/>
      <w:marLeft w:val="0"/>
      <w:marRight w:val="0"/>
      <w:marTop w:val="0"/>
      <w:marBottom w:val="0"/>
      <w:divBdr>
        <w:top w:val="none" w:sz="0" w:space="0" w:color="auto"/>
        <w:left w:val="none" w:sz="0" w:space="0" w:color="auto"/>
        <w:bottom w:val="none" w:sz="0" w:space="0" w:color="auto"/>
        <w:right w:val="none" w:sz="0" w:space="0" w:color="auto"/>
      </w:divBdr>
    </w:div>
    <w:div w:id="1876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26" Type="http://schemas.openxmlformats.org/officeDocument/2006/relationships/hyperlink" Target="http://hl7.org/fhir/versions.html" TargetMode="External"/><Relationship Id="rId39" Type="http://schemas.openxmlformats.org/officeDocument/2006/relationships/image" Target="media/image2.png"/><Relationship Id="rId21" Type="http://schemas.openxmlformats.org/officeDocument/2006/relationships/hyperlink" Target="http://ihe.net/Templates_Public_Comments/" TargetMode="External"/><Relationship Id="rId34" Type="http://schemas.openxmlformats.org/officeDocument/2006/relationships/hyperlink" Target="http://wiki.ihe.net/index.php/Official_Templates" TargetMode="External"/><Relationship Id="rId42" Type="http://schemas.openxmlformats.org/officeDocument/2006/relationships/hyperlink" Target="https://www.ihe.net/Technical_Framework/upload/IHE_ITI_White_Paper_XDS_Affinity_Domain_Template_TI_2008-12-02.pdf" TargetMode="External"/><Relationship Id="rId47" Type="http://schemas.openxmlformats.org/officeDocument/2006/relationships/hyperlink" Target="https://wiki.ihe.net/index.php/Category:CDA" TargetMode="External"/><Relationship Id="rId50" Type="http://schemas.openxmlformats.org/officeDocument/2006/relationships/hyperlink" Target="https://wiki.ihe.net/index.php/Enabling_Document_Sharing_Using_IHE_Profiles" TargetMode="External"/><Relationship Id="rId55" Type="http://schemas.openxmlformats.org/officeDocument/2006/relationships/image" Target="media/image9.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ihe.net/Technical_Frameworks/" TargetMode="External"/><Relationship Id="rId11" Type="http://schemas.openxmlformats.org/officeDocument/2006/relationships/hyperlink" Target="http://wiki.ihe.net/index.php?title=Writing_Technical_Frameworks_and_Supplements" TargetMode="External"/><Relationship Id="rId24" Type="http://schemas.microsoft.com/office/2016/09/relationships/commentsIds" Target="commentsIds.xml"/><Relationship Id="rId32" Type="http://schemas.openxmlformats.org/officeDocument/2006/relationships/hyperlink" Target="http://wiki.ihe.net/index.php/IHE_Profile_Design_Principles_and_Conventions" TargetMode="External"/><Relationship Id="rId37" Type="http://schemas.openxmlformats.org/officeDocument/2006/relationships/hyperlink" Target="https://www.ihe.net/wp-content/uploads/Technical_Framework/upload/IHE_ITI_White-Paper_Enabling-doc-sharing-through-IHE-Profiles_Rev1-0_2012-01-24.pdf" TargetMode="External"/><Relationship Id="rId40" Type="http://schemas.openxmlformats.org/officeDocument/2006/relationships/image" Target="media/image3.png"/><Relationship Id="rId45" Type="http://schemas.openxmlformats.org/officeDocument/2006/relationships/image" Target="media/image4.png"/><Relationship Id="rId53" Type="http://schemas.openxmlformats.org/officeDocument/2006/relationships/image" Target="media/image7.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ihe.net/Profiles/" TargetMode="External"/><Relationship Id="rId14" Type="http://schemas.openxmlformats.org/officeDocument/2006/relationships/hyperlink" Target="http://www.ihe.net/Public_Comment/" TargetMode="External"/><Relationship Id="rId22" Type="http://schemas.openxmlformats.org/officeDocument/2006/relationships/comments" Target="comments.xml"/><Relationship Id="rId27" Type="http://schemas.openxmlformats.org/officeDocument/2006/relationships/hyperlink" Target="https://www.hl7.org/fhir/versions.html" TargetMode="External"/><Relationship Id="rId30" Type="http://schemas.openxmlformats.org/officeDocument/2006/relationships/hyperlink" Target="http://ihe.net/Technical_Frameworks/" TargetMode="External"/><Relationship Id="rId35" Type="http://schemas.openxmlformats.org/officeDocument/2006/relationships/hyperlink" Target="http://ihe.net/Technical_Frameworks/" TargetMode="External"/><Relationship Id="rId43" Type="http://schemas.openxmlformats.org/officeDocument/2006/relationships/hyperlink" Target="https://www.ihe.net/uploadedFiles/Documents/ITI/IHE_ITI_Handbook_Metadata_Rev1-1_Pub_2018-08-20.pdf" TargetMode="External"/><Relationship Id="rId48" Type="http://schemas.openxmlformats.org/officeDocument/2006/relationships/hyperlink" Target="https://wiki.ihe.net/index.php/Category:FHIR-Doc" TargetMode="External"/><Relationship Id="rId56" Type="http://schemas.openxmlformats.org/officeDocument/2006/relationships/image" Target="media/image10.png"/><Relationship Id="rId8" Type="http://schemas.openxmlformats.org/officeDocument/2006/relationships/image" Target="media/image1.jpeg"/><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ihe.net/IHE_Domains/" TargetMode="External"/><Relationship Id="rId25" Type="http://schemas.openxmlformats.org/officeDocument/2006/relationships/hyperlink" Target="https://www.hl7.org/fhir/versions.html" TargetMode="External"/><Relationship Id="rId33" Type="http://schemas.openxmlformats.org/officeDocument/2006/relationships/hyperlink" Target="http://ihe.net/Technical_Frameworks/" TargetMode="External"/><Relationship Id="rId38" Type="http://schemas.openxmlformats.org/officeDocument/2006/relationships/hyperlink" Target="https://www.ihe.net/Technical_Framework/upload/IHE_ITI_White_Paper_XDS_Affinity_Domain_Template_TI_2008-12-02.pdf" TargetMode="External"/><Relationship Id="rId46" Type="http://schemas.openxmlformats.org/officeDocument/2006/relationships/image" Target="media/image5.png"/><Relationship Id="rId59" Type="http://schemas.openxmlformats.org/officeDocument/2006/relationships/footer" Target="footer2.xml"/><Relationship Id="rId20" Type="http://schemas.openxmlformats.org/officeDocument/2006/relationships/hyperlink" Target="http://ihe.net/Technical_Frameworks/" TargetMode="External"/><Relationship Id="rId41" Type="http://schemas.openxmlformats.org/officeDocument/2006/relationships/hyperlink" Target="https://www.ihe.net/wp-content/uploads/Technical_Framework/upload/IHE_ITI_White-Paper_Enabling-doc-sharing-through-IHE-Profiles_Rev1-0_2012-01-24.pdf" TargetMode="External"/><Relationship Id="rId54" Type="http://schemas.openxmlformats.org/officeDocument/2006/relationships/image" Target="media/image8.png"/><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ublic_Comment/" TargetMode="External"/><Relationship Id="rId23" Type="http://schemas.microsoft.com/office/2011/relationships/commentsExtended" Target="commentsExtended.xml"/><Relationship Id="rId28" Type="http://schemas.openxmlformats.org/officeDocument/2006/relationships/hyperlink" Target="http://hl7.org/fhir/versions.html" TargetMode="External"/><Relationship Id="rId36" Type="http://schemas.openxmlformats.org/officeDocument/2006/relationships/hyperlink" Target="http://www.ihe.net/uploadedFiles/Documents/ITI/IHE_ITI_TF_Vol3.pdf" TargetMode="External"/><Relationship Id="rId49" Type="http://schemas.openxmlformats.org/officeDocument/2006/relationships/hyperlink" Target="http://www.ihe.net/uploadedFiles/Documents/ITI/IHE_ITI_TF_Vol3.pdf" TargetMode="External"/><Relationship Id="rId57" Type="http://schemas.openxmlformats.org/officeDocument/2006/relationships/header" Target="header1.xml"/><Relationship Id="rId10" Type="http://schemas.openxmlformats.org/officeDocument/2006/relationships/hyperlink" Target="http://ihe.net/Public_Comment/" TargetMode="External"/><Relationship Id="rId31" Type="http://schemas.openxmlformats.org/officeDocument/2006/relationships/hyperlink" Target="http://ihe.net/Technical_Frameworks/" TargetMode="External"/><Relationship Id="rId44" Type="http://schemas.openxmlformats.org/officeDocument/2006/relationships/hyperlink" Target="http://archive.hl7.org/v3ballotarchive/v3ballot2008may/html/domains/uvcd/UVCD.htm" TargetMode="External"/><Relationship Id="rId52" Type="http://schemas.openxmlformats.org/officeDocument/2006/relationships/hyperlink" Target="http://oecdprivacy.org"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C8D7C2-527B-44F5-BD9E-09576FFED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82</TotalTime>
  <Pages>59</Pages>
  <Words>17707</Words>
  <Characters>100933</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118404</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John Moehrke</cp:lastModifiedBy>
  <cp:revision>4</cp:revision>
  <cp:lastPrinted>2012-05-01T14:26:00Z</cp:lastPrinted>
  <dcterms:created xsi:type="dcterms:W3CDTF">2019-12-04T02:18:00Z</dcterms:created>
  <dcterms:modified xsi:type="dcterms:W3CDTF">2019-12-04T03:42:00Z</dcterms:modified>
  <cp:category>IHE Supplement Template</cp:category>
</cp:coreProperties>
</file>