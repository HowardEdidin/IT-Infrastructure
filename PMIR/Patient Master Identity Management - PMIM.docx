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07BCEB13"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w:t>
      </w:r>
      <w:r w:rsidR="00884C23">
        <w:rPr>
          <w:b/>
          <w:sz w:val="44"/>
          <w:szCs w:val="44"/>
        </w:rPr>
        <w:t xml:space="preserve"> Master</w:t>
      </w:r>
      <w:r w:rsidRPr="00755962">
        <w:rPr>
          <w:b/>
          <w:sz w:val="44"/>
          <w:szCs w:val="44"/>
        </w:rPr>
        <w:t xml:space="preserve"> Identity Management</w:t>
      </w:r>
    </w:p>
    <w:p w14:paraId="39D825A7" w14:textId="7592F318"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w:t>
      </w:r>
      <w:r w:rsidR="00884C23">
        <w:rPr>
          <w:b/>
          <w:sz w:val="44"/>
          <w:szCs w:val="44"/>
        </w:rPr>
        <w:t>M</w:t>
      </w:r>
      <w:r w:rsidR="00A504F1">
        <w:rPr>
          <w:b/>
          <w:sz w:val="44"/>
          <w:szCs w:val="44"/>
        </w:rPr>
        <w:t>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A57F7D">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A57F7D">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A57F7D">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A57F7D">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A57F7D">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A57F7D">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A99C140" w:rsidR="00B57058" w:rsidRDefault="00A57F7D">
          <w:pPr>
            <w:pStyle w:val="TOC1"/>
            <w:tabs>
              <w:tab w:val="right" w:pos="9350"/>
            </w:tabs>
            <w:rPr>
              <w:noProof/>
            </w:rPr>
          </w:pPr>
          <w:hyperlink w:anchor="_Toc7702372" w:history="1">
            <w:r w:rsidR="00B57058" w:rsidRPr="0050270F">
              <w:rPr>
                <w:rStyle w:val="Hyperlink"/>
                <w:noProof/>
              </w:rPr>
              <w:t xml:space="preserve">X </w:t>
            </w:r>
            <w:r w:rsidR="00884C23">
              <w:rPr>
                <w:rStyle w:val="Hyperlink"/>
                <w:noProof/>
              </w:rPr>
              <w:t>Patient Master</w:t>
            </w:r>
            <w:r w:rsidR="00B57058" w:rsidRPr="0050270F">
              <w:rPr>
                <w:rStyle w:val="Hyperlink"/>
                <w:noProof/>
              </w:rPr>
              <w:t xml:space="preserve"> Identity Management (</w:t>
            </w:r>
            <w:r w:rsidR="00884C23">
              <w:rPr>
                <w:rStyle w:val="Hyperlink"/>
                <w:noProof/>
              </w:rPr>
              <w:t>PMIM</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079790CA" w:rsidR="00B57058" w:rsidRDefault="00A57F7D">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sidR="00884C23">
              <w:rPr>
                <w:rStyle w:val="Hyperlink"/>
                <w:noProof/>
              </w:rPr>
              <w:t>PMIM</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5C9A555F" w:rsidR="00B57058" w:rsidRDefault="00A57F7D">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sidR="00884C23">
              <w:rPr>
                <w:rStyle w:val="Hyperlink"/>
                <w:noProof/>
              </w:rPr>
              <w:t>PMIM</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27C9FC00" w:rsidR="00B57058" w:rsidRDefault="00A57F7D">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sidR="00884C23">
              <w:rPr>
                <w:rStyle w:val="Hyperlink"/>
                <w:noProof/>
              </w:rPr>
              <w:t>PMIM</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0AD5415A" w:rsidR="00B57058" w:rsidRDefault="00A57F7D">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sidR="00884C23">
              <w:rPr>
                <w:rStyle w:val="Hyperlink"/>
                <w:noProof/>
              </w:rPr>
              <w:t>PMIM</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A57F7D">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A57F7D">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A57F7D">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A57F7D">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A57F7D">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A57F7D">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A57F7D">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A57F7D">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A57F7D">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A57F7D">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A57F7D">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3238D9C3" w:rsidR="00B57058" w:rsidRDefault="00A57F7D">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sidR="00884C23">
              <w:rPr>
                <w:rStyle w:val="Hyperlink"/>
                <w:noProof/>
              </w:rPr>
              <w:t>PMIM</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4A06CCEE" w:rsidR="00B57058" w:rsidRDefault="00A57F7D">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sidR="00884C23">
              <w:rPr>
                <w:rStyle w:val="Hyperlink"/>
                <w:noProof/>
              </w:rPr>
              <w:t>PMIM</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A57F7D">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A57F7D">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A57F7D">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A57F7D">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A57F7D">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A57F7D">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A57F7D">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A57F7D">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A57F7D">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A57F7D">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A57F7D">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A57F7D">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A57F7D">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A57F7D">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A57F7D">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A57F7D">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A57F7D">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A57F7D">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A57F7D">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A57F7D">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A57F7D">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A57F7D">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A57F7D">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A57F7D">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A57F7D">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A57F7D">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A57F7D">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A57F7D">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A57F7D">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A57F7D">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A57F7D">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A57F7D">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A57F7D">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A57F7D">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A57F7D">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A57F7D">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A57F7D">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A57F7D">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A57F7D">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A57F7D">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A57F7D">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A57F7D">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A57F7D">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65435C34" w:rsidR="007F2FF1" w:rsidRDefault="007F2FF1" w:rsidP="007F2FF1">
            <w:pPr>
              <w:rPr>
                <w:sz w:val="24"/>
                <w:szCs w:val="24"/>
              </w:rPr>
            </w:pPr>
            <w:r w:rsidRPr="007F2FF1">
              <w:rPr>
                <w:sz w:val="24"/>
                <w:szCs w:val="24"/>
              </w:rPr>
              <w:t xml:space="preserve">This </w:t>
            </w:r>
            <w:r w:rsidR="00884C23">
              <w:rPr>
                <w:sz w:val="24"/>
                <w:szCs w:val="24"/>
              </w:rPr>
              <w:t>PMIM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proofErr w:type="spellStart"/>
                  <w:r>
                    <w:rPr>
                      <w:sz w:val="24"/>
                      <w:szCs w:val="24"/>
                    </w:rPr>
                    <w:t>MessageHeader</w:t>
                  </w:r>
                  <w:proofErr w:type="spellEnd"/>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4866EAB7" w:rsidR="00692823" w:rsidRDefault="002D5DC4">
      <w:pPr>
        <w:pBdr>
          <w:top w:val="nil"/>
          <w:left w:val="nil"/>
          <w:bottom w:val="nil"/>
          <w:right w:val="nil"/>
          <w:between w:val="nil"/>
        </w:pBdr>
      </w:pPr>
      <w:bookmarkStart w:id="7" w:name="_Hlk14883017"/>
      <w:r w:rsidRPr="00755962">
        <w:t>The Patient</w:t>
      </w:r>
      <w:r w:rsidR="00884C23">
        <w:t xml:space="preserve"> Master</w:t>
      </w:r>
      <w:r>
        <w:t xml:space="preserve"> </w:t>
      </w:r>
      <w:r w:rsidRPr="00755962">
        <w:t>Identity Management (</w:t>
      </w:r>
      <w:r w:rsidR="00015050">
        <w:t>P</w:t>
      </w:r>
      <w:r w:rsidR="00884C23">
        <w:t>M</w:t>
      </w:r>
      <w:r w:rsidR="00015050">
        <w:t>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Where “</w:t>
      </w:r>
      <w:r w:rsidR="00ED7921">
        <w:t xml:space="preserve">patient </w:t>
      </w:r>
      <w:r w:rsidR="0048476D">
        <w:t xml:space="preserve">identity” information </w:t>
      </w:r>
      <w:r w:rsidR="007C7211">
        <w:t xml:space="preserve">includes </w:t>
      </w:r>
      <w:r w:rsidR="0048476D">
        <w:t xml:space="preserve">all information found in the FHIR Patient resource such as identifier, name, phone, gender, birth date, address, marital status, photo, others to contact, </w:t>
      </w:r>
      <w:r w:rsidR="0048476D">
        <w:lastRenderedPageBreak/>
        <w:t xml:space="preserve">preference for language, general practitioner, and links to other instances of identities. </w:t>
      </w:r>
      <w:r w:rsidR="00ED7921">
        <w:t>The “</w:t>
      </w:r>
      <w:r w:rsidR="00884C23">
        <w:t>Patient Master</w:t>
      </w:r>
      <w:r w:rsidR="00ED7921">
        <w:t xml:space="preserve"> identity” is managed centrally among many participating organizations.</w:t>
      </w:r>
    </w:p>
    <w:p w14:paraId="10A2D7C6" w14:textId="059CE168" w:rsidR="00ED7921"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w:t>
      </w:r>
      <w:r w:rsidR="00ED7921">
        <w:t xml:space="preserve"> cases where there are</w:t>
      </w:r>
      <w:r w:rsidRPr="00755962">
        <w:t xml:space="preserve"> two</w:t>
      </w:r>
      <w:r w:rsidR="00ED7921">
        <w:t xml:space="preserve"> or more</w:t>
      </w:r>
      <w:r w:rsidRPr="00755962">
        <w:t xml:space="preserve"> patient demographic records that have, in error, been established for the same person.</w:t>
      </w:r>
      <w:r w:rsidR="00EE4252">
        <w:t xml:space="preserve">  </w:t>
      </w:r>
      <w:r w:rsidR="00ED7921">
        <w:t xml:space="preserve">In such cases, it is not clear which demographic record is the “true” one.  There is also a risk that health data may be associated with each demographic record – and these disparate data, together, are needed before a fully and accurate “health picture” can be developed for this person.  </w:t>
      </w:r>
      <w:proofErr w:type="gramStart"/>
      <w:r w:rsidR="00ED7921">
        <w:t>Both of these</w:t>
      </w:r>
      <w:proofErr w:type="gramEnd"/>
      <w:r w:rsidR="00ED7921">
        <w:t xml:space="preserve"> situations represent patient safety risks.</w:t>
      </w:r>
    </w:p>
    <w:p w14:paraId="02725E6B" w14:textId="5D82F9E4" w:rsidR="0048476D"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002D5DC4" w:rsidRPr="00755962">
        <w:t xml:space="preserve"> Leveraging the Profile’s actors and the architectural patterns that describe their operation</w:t>
      </w:r>
      <w:r w:rsidR="002D5DC4">
        <w:t>,</w:t>
      </w:r>
      <w:r w:rsidR="002D5DC4" w:rsidRPr="00755962">
        <w:t xml:space="preserve"> </w:t>
      </w:r>
      <w:r w:rsidR="00015050">
        <w:t>P</w:t>
      </w:r>
      <w:r w:rsidR="00884C23">
        <w:t>M</w:t>
      </w:r>
      <w:r w:rsidR="00015050">
        <w:t>IM</w:t>
      </w:r>
      <w:r w:rsidR="002D5DC4" w:rsidRPr="00755962">
        <w:t xml:space="preserve"> supports patient-safe demographic records merging</w:t>
      </w:r>
      <w:r>
        <w:t>.  Multiple demographic records are merged to ensure there is one and only one definitive source of truth.  The profile also stipulates</w:t>
      </w:r>
      <w:r w:rsidR="002D5DC4" w:rsidRPr="00755962">
        <w:t xml:space="preserve"> mandatory behaviors of FHIR servers that maintain health data about the subjects of care such that no health information is “orphaned” following</w:t>
      </w:r>
      <w:r w:rsidR="0048476D">
        <w:t xml:space="preserve"> the merge</w:t>
      </w:r>
      <w:r w:rsidR="002D5DC4" w:rsidRPr="00755962">
        <w:t>.</w:t>
      </w:r>
      <w:r w:rsidR="00AF178F">
        <w:t xml:space="preserve">  </w:t>
      </w:r>
      <w:r>
        <w:t>P</w:t>
      </w:r>
      <w:r w:rsidR="00884C23">
        <w:t>M</w:t>
      </w:r>
      <w:r>
        <w:t>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t>
      </w:r>
    </w:p>
    <w:bookmarkEnd w:id="7"/>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7AD94919" w:rsidR="002676E4" w:rsidRPr="00755962" w:rsidRDefault="00015050" w:rsidP="00704A00">
      <w:pPr>
        <w:pBdr>
          <w:top w:val="nil"/>
          <w:left w:val="nil"/>
          <w:bottom w:val="nil"/>
          <w:right w:val="nil"/>
          <w:between w:val="nil"/>
        </w:pBdr>
        <w:rPr>
          <w:color w:val="000000"/>
        </w:rPr>
      </w:pPr>
      <w:r>
        <w:rPr>
          <w:b/>
        </w:rPr>
        <w:t>P</w:t>
      </w:r>
      <w:r w:rsidR="00884C23">
        <w:rPr>
          <w:b/>
        </w:rPr>
        <w:t>M</w:t>
      </w:r>
      <w:r>
        <w:rPr>
          <w:b/>
        </w:rPr>
        <w:t>IM</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0"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541C2493" w14:textId="7CD6501F" w:rsidR="002676E4" w:rsidRDefault="00015050" w:rsidP="00704A00">
      <w:pPr>
        <w:pBdr>
          <w:top w:val="nil"/>
          <w:left w:val="nil"/>
          <w:bottom w:val="nil"/>
          <w:right w:val="nil"/>
          <w:between w:val="nil"/>
        </w:pBdr>
        <w:spacing w:before="0"/>
      </w:pPr>
      <w:r>
        <w:rPr>
          <w:b/>
        </w:rPr>
        <w:t>P</w:t>
      </w:r>
      <w:r w:rsidR="00884C23">
        <w:rPr>
          <w:b/>
        </w:rPr>
        <w:t>M</w:t>
      </w:r>
      <w:r>
        <w:rPr>
          <w:b/>
        </w:rPr>
        <w:t>IM</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44CCA1D5" w:rsidR="00FA7DB1" w:rsidRDefault="00015050">
      <w:pPr>
        <w:pBdr>
          <w:top w:val="nil"/>
          <w:left w:val="nil"/>
          <w:bottom w:val="nil"/>
          <w:right w:val="nil"/>
          <w:between w:val="nil"/>
        </w:pBdr>
        <w:spacing w:before="0"/>
      </w:pPr>
      <w:r>
        <w:rPr>
          <w:b/>
        </w:rPr>
        <w:t>P</w:t>
      </w:r>
      <w:r w:rsidR="00884C23">
        <w:rPr>
          <w:b/>
        </w:rPr>
        <w:t>M</w:t>
      </w:r>
      <w:r>
        <w:rPr>
          <w:b/>
        </w:rPr>
        <w:t>IM</w:t>
      </w:r>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796949DC" w:rsidR="00CE03B2" w:rsidRDefault="00015050" w:rsidP="00704A00">
      <w:pPr>
        <w:pBdr>
          <w:top w:val="nil"/>
          <w:left w:val="nil"/>
          <w:bottom w:val="nil"/>
          <w:right w:val="nil"/>
          <w:between w:val="nil"/>
        </w:pBdr>
        <w:spacing w:before="0"/>
      </w:pPr>
      <w:r>
        <w:rPr>
          <w:b/>
          <w:bCs/>
        </w:rPr>
        <w:t>P</w:t>
      </w:r>
      <w:r w:rsidR="00884C23">
        <w:rPr>
          <w:b/>
          <w:bCs/>
        </w:rPr>
        <w:t>M</w:t>
      </w:r>
      <w:r>
        <w:rPr>
          <w:b/>
          <w:bCs/>
        </w:rPr>
        <w:t>IM</w:t>
      </w:r>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574362D3" w:rsidR="00CE03B2" w:rsidRDefault="00015050" w:rsidP="00704A00">
      <w:pPr>
        <w:pBdr>
          <w:top w:val="nil"/>
          <w:left w:val="nil"/>
          <w:bottom w:val="nil"/>
          <w:right w:val="nil"/>
          <w:between w:val="nil"/>
        </w:pBdr>
        <w:spacing w:before="0"/>
      </w:pPr>
      <w:r>
        <w:rPr>
          <w:b/>
          <w:bCs/>
        </w:rPr>
        <w:t>P</w:t>
      </w:r>
      <w:r w:rsidR="00884C23">
        <w:rPr>
          <w:b/>
          <w:bCs/>
        </w:rPr>
        <w:t>M</w:t>
      </w:r>
      <w:r>
        <w:rPr>
          <w:b/>
          <w:bCs/>
        </w:rPr>
        <w:t>IM</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75873B60" w:rsidR="007B6D63" w:rsidRDefault="00015050" w:rsidP="007B6D63">
      <w:pPr>
        <w:spacing w:before="0"/>
      </w:pPr>
      <w:r>
        <w:rPr>
          <w:b/>
          <w:bCs/>
        </w:rPr>
        <w:t>P</w:t>
      </w:r>
      <w:r w:rsidR="00884C23">
        <w:rPr>
          <w:b/>
          <w:bCs/>
        </w:rPr>
        <w:t>M</w:t>
      </w:r>
      <w:r>
        <w:rPr>
          <w:b/>
          <w:bCs/>
        </w:rPr>
        <w:t>IM</w:t>
      </w:r>
      <w:r w:rsidR="007B6D63">
        <w:rPr>
          <w:b/>
          <w:bCs/>
        </w:rPr>
        <w:t>-</w:t>
      </w:r>
      <w:r w:rsidR="00884C23">
        <w:rPr>
          <w:b/>
          <w:bCs/>
        </w:rPr>
        <w:t>7</w:t>
      </w:r>
      <w:r w:rsidR="007B6D63">
        <w:rPr>
          <w:b/>
          <w:bCs/>
        </w:rPr>
        <w:t xml:space="preserve">: </w:t>
      </w:r>
      <w:r w:rsidR="007B6D63">
        <w:t xml:space="preserve">IHE has submitted a Change Request </w:t>
      </w:r>
      <w:hyperlink r:id="rId21" w:history="1">
        <w:r w:rsidR="007B6D63">
          <w:rPr>
            <w:rStyle w:val="Hyperlink"/>
          </w:rPr>
          <w:t>GF#23009</w:t>
        </w:r>
      </w:hyperlink>
      <w:r w:rsidR="007B6D63">
        <w:t xml:space="preserve"> with HL7 to clarify their usage of link with </w:t>
      </w:r>
      <w:proofErr w:type="spellStart"/>
      <w:r w:rsidR="007B6D63">
        <w:t>RelatedPerson</w:t>
      </w:r>
      <w:proofErr w:type="spellEnd"/>
      <w:r w:rsidR="007B6D63">
        <w:t xml:space="preserve"> as recommended in this profile to allow for management of parent relationships to children.</w:t>
      </w:r>
    </w:p>
    <w:p w14:paraId="657EAD61" w14:textId="548A662F" w:rsidR="007B6D63" w:rsidRDefault="007B6D63" w:rsidP="00704A00">
      <w:pPr>
        <w:pBdr>
          <w:top w:val="nil"/>
          <w:left w:val="nil"/>
          <w:bottom w:val="nil"/>
          <w:right w:val="nil"/>
          <w:between w:val="nil"/>
        </w:pBdr>
        <w:spacing w:before="0"/>
      </w:pPr>
    </w:p>
    <w:p w14:paraId="5C7EFE4D" w14:textId="0E6E0795" w:rsidR="00884C23" w:rsidRPr="00DA38D7" w:rsidRDefault="00884C23" w:rsidP="00704A00">
      <w:pPr>
        <w:pBdr>
          <w:top w:val="nil"/>
          <w:left w:val="nil"/>
          <w:bottom w:val="nil"/>
          <w:right w:val="nil"/>
          <w:between w:val="nil"/>
        </w:pBdr>
        <w:spacing w:before="0"/>
        <w:rPr>
          <w:b/>
          <w:bCs/>
        </w:rPr>
      </w:pPr>
      <w:r w:rsidRPr="00DA38D7">
        <w:rPr>
          <w:b/>
          <w:bCs/>
        </w:rPr>
        <w:t>PMIM-8:</w:t>
      </w:r>
      <w:r>
        <w:rPr>
          <w:b/>
          <w:bCs/>
        </w:rPr>
        <w:t xml:space="preserve"> </w:t>
      </w:r>
      <w:r>
        <w:t>Should we require versioning when updates are made to resources?</w:t>
      </w:r>
      <w:r w:rsidRPr="00DA38D7">
        <w:rPr>
          <w:b/>
          <w:bCs/>
        </w:rPr>
        <w:t xml:space="preserve"> </w:t>
      </w:r>
    </w:p>
    <w:p w14:paraId="56B40354" w14:textId="77777777" w:rsidR="002676E4" w:rsidRPr="00755962" w:rsidRDefault="00A350F3">
      <w:pPr>
        <w:pStyle w:val="Heading2"/>
      </w:pPr>
      <w:bookmarkStart w:id="9" w:name="_Toc7702367"/>
      <w:r w:rsidRPr="00755962">
        <w:t>Closed Issues</w:t>
      </w:r>
      <w:bookmarkEnd w:id="9"/>
    </w:p>
    <w:p w14:paraId="52F084E2" w14:textId="17F8154F" w:rsidR="002676E4" w:rsidRDefault="002676E4">
      <w:pPr>
        <w:pBdr>
          <w:top w:val="nil"/>
          <w:left w:val="nil"/>
          <w:bottom w:val="nil"/>
          <w:right w:val="nil"/>
          <w:between w:val="nil"/>
        </w:pBdr>
        <w:rPr>
          <w:i/>
          <w:color w:val="000000"/>
        </w:rPr>
      </w:pPr>
    </w:p>
    <w:p w14:paraId="4BD52494" w14:textId="224F8E4B" w:rsidR="00F821DD" w:rsidRPr="00470CCF" w:rsidRDefault="00015050" w:rsidP="00F821DD">
      <w:pPr>
        <w:pBdr>
          <w:top w:val="nil"/>
          <w:left w:val="nil"/>
          <w:bottom w:val="nil"/>
          <w:right w:val="nil"/>
          <w:between w:val="nil"/>
        </w:pBdr>
        <w:spacing w:before="0"/>
        <w:rPr>
          <w:i/>
          <w:iCs/>
        </w:rPr>
      </w:pPr>
      <w:r>
        <w:rPr>
          <w:b/>
          <w:i/>
          <w:iCs/>
        </w:rPr>
        <w:t>P</w:t>
      </w:r>
      <w:r w:rsidR="00884C23">
        <w:rPr>
          <w:b/>
          <w:i/>
          <w:iCs/>
        </w:rPr>
        <w:t>M</w:t>
      </w:r>
      <w:r>
        <w:rPr>
          <w:b/>
          <w:i/>
          <w:iCs/>
        </w:rPr>
        <w:t>IM</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commentRangeStart w:id="15"/>
      <w:r w:rsidRPr="00755962">
        <w:t>– Actor Summary Definitions</w:t>
      </w:r>
      <w:bookmarkEnd w:id="12"/>
      <w:commentRangeEnd w:id="15"/>
      <w:r w:rsidR="00A57F7D">
        <w:rPr>
          <w:rStyle w:val="CommentReference"/>
          <w:rFonts w:ascii="Times New Roman" w:eastAsia="Times New Roman" w:hAnsi="Times New Roman" w:cs="Times New Roman"/>
          <w:b w:val="0"/>
          <w:color w:val="auto"/>
        </w:rPr>
        <w:commentReference w:id="15"/>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611286A5"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manages patient</w:t>
            </w:r>
            <w:r w:rsidR="00884C23">
              <w:t xml:space="preserve"> master</w:t>
            </w:r>
            <w:r w:rsidR="000C0FEC">
              <w:t xml:space="preserve"> identities, </w:t>
            </w:r>
            <w:r>
              <w:t xml:space="preserve">sends patient </w:t>
            </w:r>
            <w:r w:rsidR="00626B49">
              <w:t xml:space="preserve">resource updates </w:t>
            </w:r>
            <w:r>
              <w:t>for Patient</w:t>
            </w:r>
            <w:r w:rsidR="007B6D63">
              <w:t xml:space="preserve"> identity</w:t>
            </w:r>
            <w:r>
              <w:t xml:space="preserve"> changes</w:t>
            </w:r>
            <w:r w:rsidR="001C1EE9">
              <w:t xml:space="preserve">, and </w:t>
            </w:r>
            <w:r>
              <w:t xml:space="preserve">provides a searchable repository of patient </w:t>
            </w:r>
            <w:r w:rsidR="000C0FEC">
              <w:t xml:space="preserve">identity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6" w:name="_35nkun2" w:colFirst="0" w:colLast="0"/>
      <w:bookmarkEnd w:id="16"/>
    </w:p>
    <w:p w14:paraId="7B59E236" w14:textId="77777777" w:rsidR="002676E4" w:rsidRPr="00755962" w:rsidRDefault="00A350F3">
      <w:pPr>
        <w:pStyle w:val="Heading1"/>
      </w:pPr>
      <w:bookmarkStart w:id="17" w:name="_Toc7702370"/>
      <w:r w:rsidRPr="00755962">
        <w:t>Appendix B – Transaction Summary Definitions</w:t>
      </w:r>
      <w:bookmarkEnd w:id="1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8" w:name="_44sinio" w:colFirst="0" w:colLast="0"/>
      <w:bookmarkEnd w:id="18"/>
    </w:p>
    <w:p w14:paraId="24D6AD20" w14:textId="77777777" w:rsidR="002676E4" w:rsidRPr="00755962" w:rsidRDefault="00A350F3">
      <w:pPr>
        <w:pStyle w:val="Heading1"/>
      </w:pPr>
      <w:bookmarkStart w:id="19" w:name="_Toc7702371"/>
      <w:r w:rsidRPr="00755962">
        <w:lastRenderedPageBreak/>
        <w:t>Appendix D – Glossary</w:t>
      </w:r>
      <w:bookmarkEnd w:id="1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1EC45903" w:rsidR="007B6D63" w:rsidRDefault="00884C23" w:rsidP="00476871">
            <w:pPr>
              <w:pStyle w:val="TableEntry"/>
            </w:pPr>
            <w:r>
              <w:t>Patient Master</w:t>
            </w:r>
            <w:r w:rsidR="007B6D63">
              <w:t xml:space="preserve"> Identity</w:t>
            </w:r>
          </w:p>
        </w:tc>
        <w:tc>
          <w:tcPr>
            <w:tcW w:w="6498" w:type="dxa"/>
            <w:shd w:val="clear" w:color="auto" w:fill="auto"/>
          </w:tcPr>
          <w:p w14:paraId="2D91E077" w14:textId="34C9085D" w:rsidR="007B6D63" w:rsidRPr="007B6D63" w:rsidRDefault="007B6D63" w:rsidP="00470CCF">
            <w:pPr>
              <w:rPr>
                <w:sz w:val="18"/>
                <w:szCs w:val="18"/>
              </w:rPr>
            </w:pPr>
            <w:r>
              <w:rPr>
                <w:sz w:val="18"/>
                <w:szCs w:val="18"/>
              </w:rPr>
              <w:t xml:space="preserve">An authority manages a unified </w:t>
            </w:r>
            <w:r w:rsidR="00884C23">
              <w:rPr>
                <w:sz w:val="18"/>
                <w:szCs w:val="18"/>
              </w:rPr>
              <w:t>Patient Master</w:t>
            </w:r>
            <w:r>
              <w:rPr>
                <w:sz w:val="18"/>
                <w:szCs w:val="18"/>
              </w:rPr>
              <w:t xml:space="preserve"> Identity among many participants. The </w:t>
            </w:r>
            <w:r w:rsidR="00884C23">
              <w:rPr>
                <w:sz w:val="18"/>
                <w:szCs w:val="18"/>
              </w:rPr>
              <w:t>Patient Master</w:t>
            </w:r>
            <w:r>
              <w:rPr>
                <w:sz w:val="18"/>
                <w:szCs w:val="18"/>
              </w:rPr>
              <w:t xml:space="preserve"> Identity is harmonized using business rules appropriate to the setting.</w:t>
            </w:r>
            <w:ins w:id="20" w:author="John Moehrke" w:date="2019-11-12T20:57:00Z">
              <w:r w:rsidR="00A57F7D">
                <w:rPr>
                  <w:sz w:val="18"/>
                  <w:szCs w:val="18"/>
                </w:rPr>
                <w:t xml:space="preserve"> (a</w:t>
              </w:r>
            </w:ins>
            <w:ins w:id="21" w:author="John Moehrke" w:date="2019-11-12T20:58:00Z">
              <w:r w:rsidR="00A57F7D">
                <w:rPr>
                  <w:sz w:val="18"/>
                  <w:szCs w:val="18"/>
                </w:rPr>
                <w:t>.</w:t>
              </w:r>
            </w:ins>
            <w:ins w:id="22" w:author="John Moehrke" w:date="2019-11-12T20:57:00Z">
              <w:r w:rsidR="00A57F7D">
                <w:rPr>
                  <w:sz w:val="18"/>
                  <w:szCs w:val="18"/>
                </w:rPr>
                <w:t>k</w:t>
              </w:r>
            </w:ins>
            <w:ins w:id="23" w:author="John Moehrke" w:date="2019-11-12T20:58:00Z">
              <w:r w:rsidR="00A57F7D">
                <w:rPr>
                  <w:sz w:val="18"/>
                  <w:szCs w:val="18"/>
                </w:rPr>
                <w:t>.</w:t>
              </w:r>
            </w:ins>
            <w:ins w:id="24" w:author="John Moehrke" w:date="2019-11-12T20:57:00Z">
              <w:r w:rsidR="00A57F7D">
                <w:rPr>
                  <w:sz w:val="18"/>
                  <w:szCs w:val="18"/>
                </w:rPr>
                <w:t>a</w:t>
              </w:r>
            </w:ins>
            <w:ins w:id="25" w:author="John Moehrke" w:date="2019-11-12T20:58:00Z">
              <w:r w:rsidR="00A57F7D">
                <w:rPr>
                  <w:sz w:val="18"/>
                  <w:szCs w:val="18"/>
                </w:rPr>
                <w:t>.</w:t>
              </w:r>
            </w:ins>
            <w:ins w:id="26" w:author="John Moehrke" w:date="2019-11-12T20:57:00Z">
              <w:r w:rsidR="00A57F7D">
                <w:rPr>
                  <w:sz w:val="18"/>
                  <w:szCs w:val="18"/>
                </w:rPr>
                <w:t>, Golden Patient)</w:t>
              </w:r>
            </w:ins>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27" w:name="_1y810tw" w:colFirst="0" w:colLast="0"/>
      <w:bookmarkEnd w:id="27"/>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8" w:name="_4i7ojhp" w:colFirst="0" w:colLast="0"/>
      <w:bookmarkEnd w:id="28"/>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9" w:name="_3as4poj" w:colFirst="0" w:colLast="0"/>
      <w:bookmarkEnd w:id="29"/>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62415015" w14:textId="163A3F89" w:rsidR="002676E4" w:rsidRPr="00755962" w:rsidRDefault="00296816">
      <w:pPr>
        <w:pStyle w:val="Heading1"/>
      </w:pPr>
      <w:bookmarkStart w:id="30" w:name="_Toc7702372"/>
      <w:r>
        <w:t>49</w:t>
      </w:r>
      <w:r w:rsidRPr="00755962">
        <w:t xml:space="preserve"> </w:t>
      </w:r>
      <w:r w:rsidR="00A350F3" w:rsidRPr="00755962">
        <w:t>Patient</w:t>
      </w:r>
      <w:r w:rsidR="00F71464">
        <w:t xml:space="preserve"> Master</w:t>
      </w:r>
      <w:r w:rsidR="00A350F3" w:rsidRPr="00755962">
        <w:t xml:space="preserve"> </w:t>
      </w:r>
      <w:r w:rsidR="00377612">
        <w:t xml:space="preserve">Identity </w:t>
      </w:r>
      <w:r w:rsidR="00A350F3" w:rsidRPr="00755962">
        <w:t xml:space="preserve">Management </w:t>
      </w:r>
      <w:r w:rsidR="00541739">
        <w:t>(</w:t>
      </w:r>
      <w:r w:rsidR="00F71464">
        <w:t>P</w:t>
      </w:r>
      <w:r w:rsidR="00015050">
        <w:t>MIM</w:t>
      </w:r>
      <w:r w:rsidR="00541739">
        <w:t>)</w:t>
      </w:r>
      <w:r w:rsidR="00A350F3" w:rsidRPr="00755962">
        <w:t xml:space="preserve"> Profile</w:t>
      </w:r>
      <w:bookmarkEnd w:id="30"/>
    </w:p>
    <w:p w14:paraId="2CABF3D3" w14:textId="2ABDE2CF" w:rsidR="00ED7921" w:rsidRDefault="00ED7921" w:rsidP="00ED7921">
      <w:pPr>
        <w:pBdr>
          <w:top w:val="nil"/>
          <w:left w:val="nil"/>
          <w:bottom w:val="nil"/>
          <w:right w:val="nil"/>
          <w:between w:val="nil"/>
        </w:pBdr>
      </w:pPr>
      <w:r w:rsidRPr="00755962">
        <w:t>The Patient</w:t>
      </w:r>
      <w:r w:rsidR="00884C23">
        <w:t xml:space="preserve"> Master</w:t>
      </w:r>
      <w:r>
        <w:t xml:space="preserve"> </w:t>
      </w:r>
      <w:r w:rsidRPr="00755962">
        <w:t>Identity Management (</w:t>
      </w:r>
      <w:r>
        <w:t>P</w:t>
      </w:r>
      <w:r w:rsidR="00884C23">
        <w:t>M</w:t>
      </w:r>
      <w:r>
        <w:t>IM</w:t>
      </w:r>
      <w:r w:rsidRPr="00755962">
        <w:t>) Profile supports the creating, updating and deprecating of</w:t>
      </w:r>
      <w:r>
        <w:t xml:space="preserve"> master</w:t>
      </w:r>
      <w:r w:rsidRPr="00755962">
        <w:t xml:space="preserve"> </w:t>
      </w:r>
      <w:ins w:id="31" w:author="John Moehrke" w:date="2019-11-12T20:58:00Z">
        <w:r w:rsidR="00A57F7D">
          <w:t xml:space="preserve">patient </w:t>
        </w:r>
      </w:ins>
      <w:r>
        <w:t xml:space="preserve">identity </w:t>
      </w:r>
      <w:r w:rsidRPr="00755962">
        <w:t>information</w:t>
      </w:r>
      <w:r>
        <w:t>, as well as subscribing to these changes,</w:t>
      </w:r>
      <w:r w:rsidRPr="00755962">
        <w:t xml:space="preserve"> about a subject of care using the HL7 FHIR standard and its RESTful transactions. </w:t>
      </w:r>
      <w:r>
        <w:t>Where “patient identity” information includes all information found in the FHIR Patient resource such as identifier, name, phone, gender, birth date, address, marital status, photo, others to contact, preference for language, general practitioner, and links to other instances of identities. The “</w:t>
      </w:r>
      <w:r w:rsidR="00884C23">
        <w:t>Patient Master</w:t>
      </w:r>
      <w:r>
        <w:t xml:space="preserve"> identity” is </w:t>
      </w:r>
      <w:ins w:id="32" w:author="John Moehrke" w:date="2019-11-12T20:59:00Z">
        <w:r w:rsidR="00A57F7D">
          <w:t xml:space="preserve">a </w:t>
        </w:r>
      </w:ins>
      <w:ins w:id="33" w:author="John Moehrke" w:date="2019-11-12T21:00:00Z">
        <w:r w:rsidR="00A57F7D">
          <w:t>dominant</w:t>
        </w:r>
      </w:ins>
      <w:ins w:id="34" w:author="John Moehrke" w:date="2019-11-12T20:59:00Z">
        <w:r w:rsidR="00A57F7D">
          <w:t xml:space="preserve"> identity </w:t>
        </w:r>
      </w:ins>
      <w:r>
        <w:t>managed centrally among many participating organizations</w:t>
      </w:r>
      <w:ins w:id="35" w:author="John Moehrke" w:date="2019-11-12T21:00:00Z">
        <w:r w:rsidR="00A57F7D">
          <w:t xml:space="preserve"> (a.k.a., “Golden Patient Identity”)</w:t>
        </w:r>
      </w:ins>
      <w:r>
        <w:t>.</w:t>
      </w:r>
    </w:p>
    <w:p w14:paraId="5BB5A6FD" w14:textId="655F9131" w:rsidR="00ED7921" w:rsidRDefault="00ED7921" w:rsidP="00ED7921">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rsidR="00F71464">
        <w:t>identity</w:t>
      </w:r>
      <w:r w:rsidRPr="00755962">
        <w:t xml:space="preserve"> records that have</w:t>
      </w:r>
      <w:r w:rsidR="00F71464">
        <w:t xml:space="preserve"> </w:t>
      </w:r>
      <w:r w:rsidRPr="00755962">
        <w:t>been established for the same person</w:t>
      </w:r>
      <w:ins w:id="36" w:author="John Moehrke" w:date="2019-11-12T21:01:00Z">
        <w:r w:rsidR="00A57F7D">
          <w:t>, thus</w:t>
        </w:r>
      </w:ins>
      <w:del w:id="37" w:author="John Moehrke" w:date="2019-11-12T21:01:00Z">
        <w:r w:rsidRPr="00755962" w:rsidDel="00A57F7D">
          <w:delText>.</w:delText>
        </w:r>
        <w:r w:rsidDel="00A57F7D">
          <w:delText xml:space="preserve">  In such cases,</w:delText>
        </w:r>
      </w:del>
      <w:r>
        <w:t xml:space="preserve"> it is not clear which </w:t>
      </w:r>
      <w:r w:rsidR="00F71464">
        <w:t>identity</w:t>
      </w:r>
      <w:r>
        <w:t xml:space="preserve"> record is the “true” one.  There is also a risk that health data may be associated with each </w:t>
      </w:r>
      <w:r w:rsidR="00F71464">
        <w:t xml:space="preserve">identity </w:t>
      </w:r>
      <w:r>
        <w:t xml:space="preserve">record – and these disparate data, together, are needed before a fully and accurate “health picture” can be developed for this person.  </w:t>
      </w:r>
      <w:del w:id="38" w:author="John Moehrke" w:date="2019-11-12T21:02:00Z">
        <w:r w:rsidR="00F71464" w:rsidDel="00A57F7D">
          <w:delText>Both</w:delText>
        </w:r>
        <w:r w:rsidDel="00A57F7D">
          <w:delText xml:space="preserve"> </w:delText>
        </w:r>
      </w:del>
      <w:ins w:id="39" w:author="John Moehrke" w:date="2019-11-12T21:02:00Z">
        <w:r w:rsidR="00A57F7D">
          <w:t xml:space="preserve">These </w:t>
        </w:r>
      </w:ins>
      <w:r>
        <w:t>situations represent patient safety risks.</w:t>
      </w:r>
      <w:ins w:id="40" w:author="John Moehrke" w:date="2019-11-12T21:02:00Z">
        <w:r w:rsidR="00A57F7D">
          <w:t xml:space="preserve"> This profile addresses how</w:t>
        </w:r>
      </w:ins>
      <w:ins w:id="41" w:author="John Moehrke" w:date="2019-11-12T21:03:00Z">
        <w:r w:rsidR="00A57F7D">
          <w:t xml:space="preserve"> these multiple Patient Identity can be merged into a single Patient Identity, and how this merge flows down to data custodians so that they can fix their data accordingly.</w:t>
        </w:r>
      </w:ins>
    </w:p>
    <w:p w14:paraId="1BB2B898" w14:textId="73D33094" w:rsidR="00ED7921" w:rsidRPr="00692823" w:rsidRDefault="00ED7921" w:rsidP="00ED7921">
      <w:pPr>
        <w:pBdr>
          <w:top w:val="nil"/>
          <w:left w:val="nil"/>
          <w:bottom w:val="nil"/>
          <w:right w:val="nil"/>
          <w:between w:val="nil"/>
        </w:pBdr>
      </w:pPr>
      <w:r>
        <w:t xml:space="preserve">This profile describes how a “master </w:t>
      </w:r>
      <w:r w:rsidR="00F71464">
        <w:t>identity</w:t>
      </w:r>
      <w:r>
        <w:t xml:space="preserve"> record” scenario can be operationalized.  In such a scenario, there should be one and only one definitive </w:t>
      </w:r>
      <w:r w:rsidR="00F71464">
        <w:t xml:space="preserve">identity </w:t>
      </w:r>
      <w:r>
        <w:t>record for each unique subject of care.</w:t>
      </w:r>
      <w:r w:rsidRPr="00755962">
        <w:t xml:space="preserve"> </w:t>
      </w:r>
      <w:ins w:id="42" w:author="John Moehrke" w:date="2019-11-12T21:05:00Z">
        <w:r w:rsidR="00271AF8">
          <w:t>A</w:t>
        </w:r>
      </w:ins>
      <w:ins w:id="43" w:author="John Moehrke" w:date="2019-11-12T21:06:00Z">
        <w:r w:rsidR="00271AF8">
          <w:t xml:space="preserve">ssuring that everyone uses the same Patient Identity information including identifiers and descriptive demographics consistently. </w:t>
        </w:r>
      </w:ins>
      <w:r w:rsidRPr="00755962">
        <w:t>Leveraging the Profile’s actors and the architectural patterns that describe their operation</w:t>
      </w:r>
      <w:r>
        <w:t>,</w:t>
      </w:r>
      <w:r w:rsidRPr="00755962">
        <w:t xml:space="preserve"> </w:t>
      </w:r>
      <w:r>
        <w:t>P</w:t>
      </w:r>
      <w:r w:rsidR="00884C23">
        <w:t>M</w:t>
      </w:r>
      <w:r>
        <w:t>IM</w:t>
      </w:r>
      <w:r w:rsidRPr="00755962">
        <w:t xml:space="preserve"> supports patient-safe </w:t>
      </w:r>
      <w:r w:rsidR="00F71464">
        <w:t>identity</w:t>
      </w:r>
      <w:r w:rsidRPr="00755962">
        <w:t xml:space="preserve"> records merging</w:t>
      </w:r>
      <w:r>
        <w:t xml:space="preserve">.  Multiple </w:t>
      </w:r>
      <w:r w:rsidR="00F71464">
        <w:t xml:space="preserve">identity </w:t>
      </w:r>
      <w:r>
        <w:t>records are merged to ensure there is one and only one definitive source of truth.  The profile also stipulates</w:t>
      </w:r>
      <w:r w:rsidRPr="00755962">
        <w:t xml:space="preserve"> mandatory behaviors of FHIR servers that maintain health data about the subjects of care such that no health information is “orphaned” following</w:t>
      </w:r>
      <w:r>
        <w:t xml:space="preserve"> the merge</w:t>
      </w:r>
      <w:r w:rsidRPr="00755962">
        <w:t>.</w:t>
      </w:r>
      <w:r>
        <w:t xml:space="preserve">  P</w:t>
      </w:r>
      <w:r w:rsidR="00884C23">
        <w:t>M</w:t>
      </w:r>
      <w:r>
        <w:t xml:space="preserve">IM requires that when merge or links are made between the two or more Patient instances, </w:t>
      </w:r>
      <w:commentRangeStart w:id="44"/>
      <w:r>
        <w:t>any query against any of the patient identifiers that have been linked return results for all the linked records</w:t>
      </w:r>
      <w:commentRangeEnd w:id="44"/>
      <w:r w:rsidR="00271AF8">
        <w:rPr>
          <w:rStyle w:val="CommentReference"/>
        </w:rPr>
        <w:commentReference w:id="44"/>
      </w:r>
      <w:r>
        <w:t>, and to the extent possible, deprecated Patient identities are no longer utilized.  Clinical data referencing merged Patients should be updated so that queries for the merged Patient will return all relevant clinical data.</w:t>
      </w:r>
    </w:p>
    <w:p w14:paraId="6019FDFE" w14:textId="38588B69" w:rsidR="002676E4" w:rsidRPr="00755962" w:rsidRDefault="00296816" w:rsidP="00ED7921">
      <w:pPr>
        <w:pStyle w:val="Heading2"/>
        <w:ind w:left="0" w:firstLine="0"/>
      </w:pPr>
      <w:bookmarkStart w:id="45" w:name="_Toc7702373"/>
      <w:r>
        <w:t>49.</w:t>
      </w:r>
      <w:r w:rsidR="00A350F3" w:rsidRPr="00755962">
        <w:t xml:space="preserve">1 </w:t>
      </w:r>
      <w:r w:rsidR="00015050">
        <w:t>P</w:t>
      </w:r>
      <w:r w:rsidR="00884C23">
        <w:t>M</w:t>
      </w:r>
      <w:r w:rsidR="00015050">
        <w:t>IM</w:t>
      </w:r>
      <w:r w:rsidR="00714C01" w:rsidRPr="00755962">
        <w:t xml:space="preserve"> </w:t>
      </w:r>
      <w:r w:rsidR="00A350F3" w:rsidRPr="00755962">
        <w:t>Actors, Transactions, and Content Modules</w:t>
      </w:r>
      <w:bookmarkEnd w:id="45"/>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46" w:name="147n2zr" w:colFirst="0" w:colLast="0"/>
      <w:bookmarkStart w:id="47" w:name="2p2csry" w:colFirst="0" w:colLast="0"/>
      <w:bookmarkEnd w:id="46"/>
      <w:bookmarkEnd w:id="47"/>
      <w:r w:rsidRPr="00755962">
        <w:rPr>
          <w:color w:val="000000"/>
        </w:rPr>
        <w:t xml:space="preserve">Technical Frameworks General Introduction Appendix A. </w:t>
      </w:r>
      <w:r w:rsidRPr="00755962">
        <w:rPr>
          <w:color w:val="000000"/>
        </w:rPr>
        <w:lastRenderedPageBreak/>
        <w:t xml:space="preserve">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7673FDC7" w:rsidR="002676E4" w:rsidRPr="009E3484" w:rsidRDefault="00A350F3" w:rsidP="009E3484">
      <w:pPr>
        <w:pBdr>
          <w:top w:val="nil"/>
          <w:left w:val="nil"/>
          <w:bottom w:val="nil"/>
          <w:right w:val="nil"/>
          <w:between w:val="nil"/>
        </w:pBdr>
        <w:rPr>
          <w:i/>
          <w:color w:val="000000"/>
        </w:rPr>
      </w:pPr>
      <w:r w:rsidRPr="00755962">
        <w:rPr>
          <w:color w:val="000000"/>
        </w:rPr>
        <w:t xml:space="preserve">Figure </w:t>
      </w:r>
      <w:r w:rsidR="00296816">
        <w:rPr>
          <w:color w:val="000000"/>
        </w:rPr>
        <w:t>49.</w:t>
      </w:r>
      <w:r w:rsidRPr="00755962">
        <w:rPr>
          <w:color w:val="000000"/>
        </w:rPr>
        <w:t xml:space="preserve">1-1 shows the actors directly involved in the </w:t>
      </w:r>
      <w:r w:rsidR="00884C23">
        <w:t>PMIM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5ADBAFF4"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884C23">
        <w:rPr>
          <w:rFonts w:ascii="Arial" w:eastAsia="Arial" w:hAnsi="Arial" w:cs="Arial"/>
          <w:b/>
          <w:sz w:val="22"/>
          <w:szCs w:val="22"/>
        </w:rPr>
        <w:t>PMIM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38FA1CCD"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884C23">
        <w:t>PMIM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E2FB34B"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884C23">
        <w:rPr>
          <w:rFonts w:ascii="Arial" w:eastAsia="Arial" w:hAnsi="Arial" w:cs="Arial"/>
          <w:b/>
          <w:sz w:val="22"/>
          <w:szCs w:val="22"/>
        </w:rPr>
        <w:t>PMIM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3245"/>
        <w:gridCol w:w="985"/>
        <w:gridCol w:w="1805"/>
      </w:tblGrid>
      <w:tr w:rsidR="002C341B" w:rsidRPr="00755962" w14:paraId="364BAB97" w14:textId="77777777" w:rsidTr="00470CCF">
        <w:trPr>
          <w:jc w:val="center"/>
        </w:trPr>
        <w:tc>
          <w:tcPr>
            <w:tcW w:w="2605" w:type="dxa"/>
            <w:shd w:val="clear" w:color="auto" w:fill="D9D9D9"/>
          </w:tcPr>
          <w:p w14:paraId="1D0DAB36" w14:textId="77777777" w:rsidR="002C341B" w:rsidRPr="00755962" w:rsidRDefault="002C341B" w:rsidP="00A350F3">
            <w:pPr>
              <w:pStyle w:val="TableEntryHeader"/>
            </w:pPr>
            <w:bookmarkStart w:id="48" w:name="_3o7alnk" w:colFirst="0" w:colLast="0"/>
            <w:bookmarkEnd w:id="48"/>
            <w:r w:rsidRPr="00755962">
              <w:t>Actors</w:t>
            </w:r>
          </w:p>
        </w:tc>
        <w:tc>
          <w:tcPr>
            <w:tcW w:w="324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470CCF">
        <w:trPr>
          <w:jc w:val="center"/>
        </w:trPr>
        <w:tc>
          <w:tcPr>
            <w:tcW w:w="260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
          <w:p w14:paraId="4CD809F8" w14:textId="035A0D4E"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635A59F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296816">
              <w:rPr>
                <w:sz w:val="18"/>
                <w:szCs w:val="18"/>
              </w:rPr>
              <w:t>93</w:t>
            </w:r>
          </w:p>
        </w:tc>
      </w:tr>
      <w:tr w:rsidR="002C341B" w:rsidRPr="00755962" w14:paraId="71D164A0" w14:textId="77777777" w:rsidTr="00470CCF">
        <w:trPr>
          <w:trHeight w:val="420"/>
          <w:jc w:val="center"/>
        </w:trPr>
        <w:tc>
          <w:tcPr>
            <w:tcW w:w="260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
          <w:p w14:paraId="02E06157" w14:textId="0CFE4398"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21B3887"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21648CF0" w14:textId="77777777" w:rsidTr="00470CCF">
        <w:trPr>
          <w:trHeight w:val="420"/>
          <w:jc w:val="center"/>
        </w:trPr>
        <w:tc>
          <w:tcPr>
            <w:tcW w:w="260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
          <w:p w14:paraId="400428B7" w14:textId="09546ACA" w:rsidR="00E237C5" w:rsidRPr="00755962" w:rsidRDefault="00E237C5">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06916F6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61A68FFD" w14:textId="77777777" w:rsidTr="00470CCF">
        <w:trPr>
          <w:trHeight w:val="420"/>
          <w:jc w:val="center"/>
        </w:trPr>
        <w:tc>
          <w:tcPr>
            <w:tcW w:w="260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470CCF">
        <w:trPr>
          <w:trHeight w:val="420"/>
          <w:jc w:val="center"/>
        </w:trPr>
        <w:tc>
          <w:tcPr>
            <w:tcW w:w="260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470CCF">
        <w:trPr>
          <w:trHeight w:val="420"/>
          <w:jc w:val="center"/>
        </w:trPr>
        <w:tc>
          <w:tcPr>
            <w:tcW w:w="260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755AA56" w14:textId="146B4F62" w:rsidR="00E237C5" w:rsidRPr="00755962" w:rsidRDefault="00E237C5">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73D12655" w:rsidR="00E237C5" w:rsidRDefault="00E237C5">
            <w:pPr>
              <w:spacing w:before="40" w:after="40"/>
              <w:ind w:left="72" w:right="72"/>
              <w:rPr>
                <w:sz w:val="18"/>
                <w:szCs w:val="18"/>
              </w:rPr>
            </w:pPr>
            <w:r>
              <w:rPr>
                <w:sz w:val="18"/>
                <w:szCs w:val="18"/>
              </w:rPr>
              <w:t>ITI TF-2c: 3.</w:t>
            </w:r>
            <w:r w:rsidR="00296816">
              <w:rPr>
                <w:sz w:val="18"/>
                <w:szCs w:val="18"/>
              </w:rPr>
              <w:t>94</w:t>
            </w:r>
          </w:p>
        </w:tc>
      </w:tr>
      <w:tr w:rsidR="002C341B" w:rsidRPr="00755962" w14:paraId="29EFF0C7" w14:textId="77777777" w:rsidTr="00470CCF">
        <w:trPr>
          <w:trHeight w:val="420"/>
          <w:jc w:val="center"/>
        </w:trPr>
        <w:tc>
          <w:tcPr>
            <w:tcW w:w="260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470CCF">
        <w:trPr>
          <w:trHeight w:val="420"/>
          <w:jc w:val="center"/>
        </w:trPr>
        <w:tc>
          <w:tcPr>
            <w:tcW w:w="260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470CCF">
        <w:trPr>
          <w:trHeight w:val="180"/>
          <w:jc w:val="center"/>
        </w:trPr>
        <w:tc>
          <w:tcPr>
            <w:tcW w:w="260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
          <w:p w14:paraId="0790EF22" w14:textId="78E768EC" w:rsidR="002C341B" w:rsidRPr="00755962" w:rsidRDefault="002C341B">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60B125DC" w:rsidR="002C341B" w:rsidRPr="00755962" w:rsidRDefault="00D61255">
            <w:pPr>
              <w:spacing w:before="40" w:after="40"/>
              <w:ind w:left="72" w:right="72"/>
              <w:rPr>
                <w:sz w:val="18"/>
                <w:szCs w:val="18"/>
              </w:rPr>
            </w:pPr>
            <w:r>
              <w:rPr>
                <w:sz w:val="18"/>
                <w:szCs w:val="18"/>
              </w:rPr>
              <w:t>ITI TF-2c: 3.</w:t>
            </w:r>
            <w:r w:rsidR="00296816">
              <w:rPr>
                <w:sz w:val="18"/>
                <w:szCs w:val="18"/>
              </w:rPr>
              <w:t>94</w:t>
            </w:r>
          </w:p>
        </w:tc>
      </w:tr>
    </w:tbl>
    <w:p w14:paraId="54B41307" w14:textId="77777777" w:rsidR="001A5300" w:rsidRDefault="001A5300" w:rsidP="0038736A">
      <w:pPr>
        <w:pStyle w:val="TableEntry"/>
        <w:ind w:left="720"/>
      </w:pPr>
      <w:bookmarkStart w:id="49" w:name="_e8pvfhrdxgt" w:colFirst="0" w:colLast="0"/>
      <w:bookmarkStart w:id="50" w:name="_Toc345074652"/>
      <w:bookmarkStart w:id="51" w:name="_Toc500238752"/>
      <w:bookmarkEnd w:id="49"/>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6FE47BF" w:rsidR="002676E4" w:rsidRPr="00755962" w:rsidRDefault="00296816">
      <w:pPr>
        <w:pStyle w:val="Heading2"/>
      </w:pPr>
      <w:bookmarkStart w:id="52" w:name="_Toc7702374"/>
      <w:bookmarkEnd w:id="50"/>
      <w:bookmarkEnd w:id="51"/>
      <w:r>
        <w:t>49.</w:t>
      </w:r>
      <w:r w:rsidR="00A350F3" w:rsidRPr="00755962">
        <w:t xml:space="preserve">2 </w:t>
      </w:r>
      <w:r w:rsidR="00884C23">
        <w:t>PMIM</w:t>
      </w:r>
      <w:r w:rsidR="006A5B3F" w:rsidRPr="00755962">
        <w:t xml:space="preserve"> </w:t>
      </w:r>
      <w:r w:rsidR="00A350F3" w:rsidRPr="00755962">
        <w:t>Actor Options</w:t>
      </w:r>
      <w:bookmarkEnd w:id="52"/>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16AC2243"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884C23">
        <w:rPr>
          <w:rFonts w:ascii="Arial" w:eastAsia="Arial" w:hAnsi="Arial" w:cs="Arial"/>
          <w:b/>
          <w:sz w:val="22"/>
          <w:szCs w:val="22"/>
        </w:rPr>
        <w:t>PMIM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64AB2634" w:rsidR="002676E4" w:rsidRPr="00161EC2" w:rsidRDefault="00296816" w:rsidP="00161EC2">
      <w:pPr>
        <w:pStyle w:val="Heading2"/>
        <w:ind w:left="0" w:firstLine="0"/>
      </w:pPr>
      <w:bookmarkStart w:id="53" w:name="_Toc7702375"/>
      <w:r>
        <w:t>49.</w:t>
      </w:r>
      <w:r w:rsidR="00A350F3" w:rsidRPr="00755962">
        <w:t xml:space="preserve">3 </w:t>
      </w:r>
      <w:r w:rsidR="00884C23">
        <w:t>PMIM</w:t>
      </w:r>
      <w:r w:rsidR="006A5B3F" w:rsidRPr="00755962">
        <w:t xml:space="preserve"> </w:t>
      </w:r>
      <w:r w:rsidR="00A350F3" w:rsidRPr="00755962">
        <w:t>Required Actor Groupings</w:t>
      </w:r>
      <w:bookmarkEnd w:id="53"/>
      <w:r w:rsidR="00A350F3" w:rsidRPr="00755962">
        <w:t xml:space="preserve"> </w:t>
      </w:r>
    </w:p>
    <w:p w14:paraId="7E50A1E2" w14:textId="55BBAE48"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884C23">
        <w:rPr>
          <w:rFonts w:ascii="Arial" w:eastAsia="Arial" w:hAnsi="Arial" w:cs="Arial"/>
          <w:b/>
          <w:color w:val="000000"/>
          <w:sz w:val="22"/>
          <w:szCs w:val="22"/>
        </w:rPr>
        <w:t>PMIM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1C19F605" w:rsidR="00E4701D" w:rsidRPr="00D26514" w:rsidRDefault="00884C23" w:rsidP="00E4701D">
            <w:pPr>
              <w:pStyle w:val="TableEntryHeader"/>
            </w:pPr>
            <w:r>
              <w:t>PMIM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2AFFECF1" w:rsidR="002676E4" w:rsidRPr="008E59C8" w:rsidRDefault="00296816" w:rsidP="008E59C8">
      <w:pPr>
        <w:pStyle w:val="Heading2"/>
      </w:pPr>
      <w:bookmarkStart w:id="54" w:name="_Toc7702376"/>
      <w:r>
        <w:t>49.</w:t>
      </w:r>
      <w:r w:rsidR="00A350F3" w:rsidRPr="00755962">
        <w:t xml:space="preserve">4 </w:t>
      </w:r>
      <w:r w:rsidR="00884C23">
        <w:t>PMIM</w:t>
      </w:r>
      <w:r w:rsidR="006A5B3F" w:rsidRPr="00755962">
        <w:t xml:space="preserve"> </w:t>
      </w:r>
      <w:r w:rsidR="00A350F3" w:rsidRPr="00755962">
        <w:t>Overview</w:t>
      </w:r>
      <w:bookmarkEnd w:id="54"/>
    </w:p>
    <w:p w14:paraId="6B1FC898" w14:textId="3B970014" w:rsidR="002676E4" w:rsidRPr="00755962" w:rsidRDefault="00296816">
      <w:pPr>
        <w:pStyle w:val="Heading3"/>
        <w:keepNext w:val="0"/>
      </w:pPr>
      <w:bookmarkStart w:id="55" w:name="1jlao46" w:colFirst="0" w:colLast="0"/>
      <w:bookmarkStart w:id="56" w:name="_Toc7702377"/>
      <w:bookmarkEnd w:id="55"/>
      <w:r>
        <w:t>49.</w:t>
      </w:r>
      <w:r w:rsidR="00A350F3" w:rsidRPr="00755962">
        <w:t>4.1 Concepts</w:t>
      </w:r>
      <w:bookmarkEnd w:id="56"/>
    </w:p>
    <w:p w14:paraId="0EBB9128" w14:textId="3D44D6E8" w:rsidR="002676E4" w:rsidRPr="0038736A" w:rsidRDefault="00D61255">
      <w:pPr>
        <w:pBdr>
          <w:top w:val="nil"/>
          <w:left w:val="nil"/>
          <w:bottom w:val="nil"/>
          <w:right w:val="nil"/>
          <w:between w:val="nil"/>
        </w:pBdr>
        <w:rPr>
          <w:color w:val="000000"/>
        </w:rPr>
      </w:pPr>
      <w:commentRangeStart w:id="57"/>
      <w:r w:rsidRPr="0038736A">
        <w:rPr>
          <w:color w:val="000000"/>
        </w:rPr>
        <w:t>Not applicable.</w:t>
      </w:r>
      <w:commentRangeEnd w:id="57"/>
      <w:r w:rsidR="00271AF8">
        <w:rPr>
          <w:rStyle w:val="CommentReference"/>
        </w:rPr>
        <w:commentReference w:id="57"/>
      </w:r>
    </w:p>
    <w:p w14:paraId="4CBC7303" w14:textId="77C39CAD" w:rsidR="002676E4" w:rsidRPr="00755962" w:rsidRDefault="00296816">
      <w:pPr>
        <w:pStyle w:val="Heading3"/>
        <w:keepNext w:val="0"/>
      </w:pPr>
      <w:bookmarkStart w:id="58" w:name="_Toc7702378"/>
      <w:r>
        <w:t>49.</w:t>
      </w:r>
      <w:r w:rsidR="00A350F3" w:rsidRPr="00755962">
        <w:t xml:space="preserve">4.2 Use </w:t>
      </w:r>
      <w:commentRangeStart w:id="59"/>
      <w:r w:rsidR="00A350F3" w:rsidRPr="00755962">
        <w:t>Cases</w:t>
      </w:r>
      <w:bookmarkEnd w:id="58"/>
      <w:commentRangeEnd w:id="59"/>
      <w:r w:rsidR="00BC5335">
        <w:rPr>
          <w:rStyle w:val="CommentReference"/>
          <w:rFonts w:ascii="Times New Roman" w:eastAsia="Times New Roman" w:hAnsi="Times New Roman" w:cs="Times New Roman"/>
          <w:b w:val="0"/>
          <w:color w:val="auto"/>
        </w:rPr>
        <w:commentReference w:id="59"/>
      </w:r>
    </w:p>
    <w:p w14:paraId="74951EDE" w14:textId="0DF464DD" w:rsidR="002676E4" w:rsidRPr="00755962" w:rsidRDefault="00296816">
      <w:pPr>
        <w:pStyle w:val="Heading4"/>
        <w:ind w:left="864" w:hanging="864"/>
      </w:pPr>
      <w:bookmarkStart w:id="60" w:name="_Toc7702379"/>
      <w:r>
        <w:lastRenderedPageBreak/>
        <w:t>49.</w:t>
      </w:r>
      <w:r w:rsidR="00A350F3" w:rsidRPr="00755962">
        <w:t>4.2.1 Use Case #1: Create Patient</w:t>
      </w:r>
      <w:bookmarkEnd w:id="60"/>
    </w:p>
    <w:p w14:paraId="17CE1041" w14:textId="77777777" w:rsidR="002676E4" w:rsidRPr="00755962" w:rsidRDefault="00A350F3">
      <w:r w:rsidRPr="00755962">
        <w:t xml:space="preserve">A new client record is created in a demographic database. </w:t>
      </w:r>
    </w:p>
    <w:p w14:paraId="57524CC7" w14:textId="5B30B6C5" w:rsidR="002676E4" w:rsidRPr="00755962" w:rsidRDefault="00296816">
      <w:pPr>
        <w:pStyle w:val="Heading5"/>
      </w:pPr>
      <w:bookmarkStart w:id="61" w:name="_Toc7702380"/>
      <w:r>
        <w:t>49.</w:t>
      </w:r>
      <w:r w:rsidR="00A350F3" w:rsidRPr="00755962">
        <w:t>4.2.1.1 Create Patient Use Case Description</w:t>
      </w:r>
      <w:bookmarkEnd w:id="61"/>
    </w:p>
    <w:p w14:paraId="0B584CDB" w14:textId="77777777" w:rsidR="002676E4" w:rsidRPr="00755962" w:rsidRDefault="00A350F3">
      <w:r w:rsidRPr="00755962">
        <w:t xml:space="preserve">Following a healthy pregnancy, </w:t>
      </w:r>
      <w:commentRangeStart w:id="62"/>
      <w:commentRangeStart w:id="63"/>
      <w:r w:rsidRPr="00755962">
        <w:t>Mosa gives birth in a care facility to her new baby</w:t>
      </w:r>
      <w:commentRangeEnd w:id="62"/>
      <w:r w:rsidR="00271AF8">
        <w:rPr>
          <w:rStyle w:val="CommentReference"/>
        </w:rPr>
        <w:commentReference w:id="62"/>
      </w:r>
      <w:commentRangeStart w:id="64"/>
      <w:r w:rsidRPr="00755962">
        <w:t xml:space="preserve">: </w:t>
      </w:r>
      <w:commentRangeEnd w:id="64"/>
      <w:r w:rsidR="00271AF8">
        <w:rPr>
          <w:rStyle w:val="CommentReference"/>
        </w:rPr>
        <w:commentReference w:id="64"/>
      </w:r>
      <w:r w:rsidRPr="00755962">
        <w:t xml:space="preserve">Joshua. Information </w:t>
      </w:r>
      <w:commentRangeEnd w:id="63"/>
      <w:r w:rsidR="00271AF8">
        <w:rPr>
          <w:rStyle w:val="CommentReference"/>
        </w:rPr>
        <w:commentReference w:id="63"/>
      </w:r>
      <w:r w:rsidRPr="00755962">
        <w:t xml:space="preserve">is captured about Joshua and about the relationship between him and his parents in the care facility’s electronic medical records (EMR) system.  Leveraging the information in the EMR, a </w:t>
      </w:r>
      <w:commentRangeStart w:id="65"/>
      <w:r w:rsidRPr="00755962">
        <w:t xml:space="preserve">new demographic record </w:t>
      </w:r>
      <w:commentRangeEnd w:id="65"/>
      <w:r w:rsidR="00271AF8">
        <w:rPr>
          <w:rStyle w:val="CommentReference"/>
        </w:rPr>
        <w:commentReference w:id="65"/>
      </w:r>
      <w:r w:rsidRPr="00755962">
        <w:t xml:space="preserve">is created for baby Joshua in the Ministry of Health’s (MOH) national </w:t>
      </w:r>
      <w:commentRangeStart w:id="66"/>
      <w:r w:rsidRPr="00755962">
        <w:t>Client Registry</w:t>
      </w:r>
      <w:commentRangeEnd w:id="66"/>
      <w:r w:rsidR="00271AF8">
        <w:rPr>
          <w:rStyle w:val="CommentReference"/>
        </w:rPr>
        <w:commentReference w:id="66"/>
      </w:r>
      <w:r w:rsidRPr="00755962">
        <w:t xml:space="preserve">. </w:t>
      </w:r>
    </w:p>
    <w:p w14:paraId="558929E0" w14:textId="2D8663BA" w:rsidR="002676E4" w:rsidRPr="00755962" w:rsidRDefault="00A350F3">
      <w:r w:rsidRPr="00755962">
        <w:t xml:space="preserve">Joshua’s demographic record in the </w:t>
      </w:r>
      <w:commentRangeStart w:id="67"/>
      <w:r w:rsidRPr="00755962">
        <w:t xml:space="preserve">Client Registry </w:t>
      </w:r>
      <w:commentRangeEnd w:id="67"/>
      <w:r w:rsidR="00271AF8">
        <w:rPr>
          <w:rStyle w:val="CommentReference"/>
        </w:rPr>
        <w:commentReference w:id="67"/>
      </w:r>
      <w:r w:rsidRPr="00755962">
        <w:t xml:space="preserve">establishes his unique </w:t>
      </w:r>
      <w:ins w:id="68" w:author="John Moehrke" w:date="2019-11-12T21:13:00Z">
        <w:r w:rsidR="00271AF8">
          <w:t xml:space="preserve">master </w:t>
        </w:r>
      </w:ins>
      <w:r w:rsidRPr="00755962">
        <w:t xml:space="preserve">identity across the care delivery network operated under the auspices of the MOH. Joshua’s data </w:t>
      </w:r>
      <w:del w:id="69" w:author="John Moehrke" w:date="2019-11-12T21:13:00Z">
        <w:r w:rsidRPr="00755962" w:rsidDel="00271AF8">
          <w:delText xml:space="preserve">is </w:delText>
        </w:r>
      </w:del>
      <w:ins w:id="70" w:author="John Moehrke" w:date="2019-11-12T21:13:00Z">
        <w:r w:rsidR="00271AF8">
          <w:t>are</w:t>
        </w:r>
        <w:r w:rsidR="00271AF8" w:rsidRPr="00755962">
          <w:t xml:space="preserve"> </w:t>
        </w:r>
      </w:ins>
      <w:r w:rsidRPr="00755962">
        <w:t>also securely shared with the Civil Registration and Vital Statistics (CRVS) database maintained by the Ministry of Home Affairs in the country where Joshua was born. Th</w:t>
      </w:r>
      <w:ins w:id="71" w:author="John Moehrke" w:date="2019-11-12T21:13:00Z">
        <w:r w:rsidR="00271AF8">
          <w:t>ese</w:t>
        </w:r>
      </w:ins>
      <w:del w:id="72" w:author="John Moehrke" w:date="2019-11-12T21:13:00Z">
        <w:r w:rsidRPr="00755962" w:rsidDel="00271AF8">
          <w:delText>is</w:delText>
        </w:r>
      </w:del>
      <w:r w:rsidRPr="00755962">
        <w:t xml:space="preserve"> </w:t>
      </w:r>
      <w:del w:id="73" w:author="John Moehrke" w:date="2019-11-12T21:13:00Z">
        <w:r w:rsidRPr="00755962" w:rsidDel="00271AF8">
          <w:delText xml:space="preserve">CRVS </w:delText>
        </w:r>
      </w:del>
      <w:r w:rsidRPr="00755962">
        <w:t xml:space="preserve">data </w:t>
      </w:r>
      <w:del w:id="74" w:author="John Moehrke" w:date="2019-11-12T21:13:00Z">
        <w:r w:rsidRPr="00755962" w:rsidDel="00271AF8">
          <w:delText xml:space="preserve">is </w:delText>
        </w:r>
      </w:del>
      <w:ins w:id="75" w:author="John Moehrke" w:date="2019-11-12T21:13:00Z">
        <w:r w:rsidR="00271AF8">
          <w:t>are</w:t>
        </w:r>
        <w:r w:rsidR="00271AF8" w:rsidRPr="00755962">
          <w:t xml:space="preserve"> </w:t>
        </w:r>
      </w:ins>
      <w:r w:rsidRPr="00755962">
        <w:t>used to generate a birth certificate for Joshua.</w:t>
      </w:r>
    </w:p>
    <w:p w14:paraId="0A1858AF" w14:textId="287C2BB8" w:rsidR="002676E4" w:rsidRDefault="00A350F3">
      <w:r w:rsidRPr="00755962">
        <w:t>Some days after Mosa and Joshua return home from the care facility, Joshua’s health card and his birth certificate are delivered. Joshua now has his unique</w:t>
      </w:r>
      <w:ins w:id="76" w:author="John Moehrke" w:date="2019-11-12T21:14:00Z">
        <w:r w:rsidR="00BC5335">
          <w:t xml:space="preserve"> master</w:t>
        </w:r>
      </w:ins>
      <w:r w:rsidRPr="00755962">
        <w:t xml:space="preserve"> identifier for health purposes and his birth certificate, which affords him a legal status in his country. </w:t>
      </w:r>
    </w:p>
    <w:p w14:paraId="2B2D160C" w14:textId="33BD1E8E" w:rsidR="00276C13" w:rsidRPr="00755962" w:rsidRDefault="00276C13">
      <w:r>
        <w:t xml:space="preserve">The EMR acts as a Patient Identity Source.  The </w:t>
      </w:r>
      <w:commentRangeStart w:id="77"/>
      <w:r>
        <w:t xml:space="preserve">CR </w:t>
      </w:r>
      <w:commentRangeEnd w:id="77"/>
      <w:r w:rsidR="00BC5335">
        <w:rPr>
          <w:rStyle w:val="CommentReference"/>
        </w:rPr>
        <w:commentReference w:id="77"/>
      </w:r>
      <w:r>
        <w:t xml:space="preserve">acts as the Patient Identity Manager.  The </w:t>
      </w:r>
      <w:commentRangeStart w:id="78"/>
      <w:r>
        <w:t xml:space="preserve">CRVS </w:t>
      </w:r>
      <w:commentRangeEnd w:id="78"/>
      <w:r w:rsidR="00BC5335">
        <w:rPr>
          <w:rStyle w:val="CommentReference"/>
        </w:rPr>
        <w:commentReference w:id="78"/>
      </w:r>
      <w:r>
        <w:t>acts as a Patient Identity Consumer.</w:t>
      </w:r>
    </w:p>
    <w:p w14:paraId="630EF109" w14:textId="3AEB1C37" w:rsidR="002676E4" w:rsidRPr="00755962" w:rsidRDefault="00296816">
      <w:pPr>
        <w:pStyle w:val="Heading5"/>
      </w:pPr>
      <w:bookmarkStart w:id="79" w:name="_tgm1fptbycmg" w:colFirst="0" w:colLast="0"/>
      <w:bookmarkStart w:id="80" w:name="_Toc7702381"/>
      <w:bookmarkEnd w:id="79"/>
      <w:r>
        <w:t>49.</w:t>
      </w:r>
      <w:r w:rsidR="00A350F3" w:rsidRPr="00755962">
        <w:t>4.2.1.2 Create Patient Process Flow</w:t>
      </w:r>
      <w:bookmarkEnd w:id="80"/>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74435C0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p>
    <w:p w14:paraId="52F45142" w14:textId="77777777" w:rsidR="00276C13" w:rsidRDefault="00276C13" w:rsidP="00276C13">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72F73D2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4E957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w:t>
      </w:r>
      <w:commentRangeStart w:id="81"/>
      <w:r w:rsidRPr="00755962">
        <w:t>exception</w:t>
      </w:r>
      <w:commentRangeEnd w:id="81"/>
      <w:r w:rsidR="00BC5335">
        <w:rPr>
          <w:rStyle w:val="CommentReference"/>
        </w:rPr>
        <w:commentReference w:id="81"/>
      </w:r>
      <w:r w:rsidRPr="00755962">
        <w:t xml:space="preserve">”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254C9BE8" w:rsidR="002676E4" w:rsidRPr="00755962" w:rsidRDefault="00A350F3">
      <w:pPr>
        <w:pBdr>
          <w:top w:val="nil"/>
          <w:left w:val="nil"/>
          <w:bottom w:val="nil"/>
          <w:right w:val="nil"/>
          <w:between w:val="nil"/>
        </w:pBdr>
      </w:pPr>
      <w:r w:rsidRPr="00755962">
        <w:t xml:space="preserve">If the </w:t>
      </w:r>
      <w:del w:id="82" w:author="John Moehrke" w:date="2019-11-12T21:17:00Z">
        <w:r w:rsidRPr="00755962" w:rsidDel="00BC5335">
          <w:delText xml:space="preserve">EMR </w:delText>
        </w:r>
      </w:del>
      <w:ins w:id="83" w:author="John Moehrke" w:date="2019-11-12T21:17:00Z">
        <w:r w:rsidR="00BC5335">
          <w:t>Create</w:t>
        </w:r>
        <w:r w:rsidR="00BC5335" w:rsidRPr="00755962">
          <w:t xml:space="preserve"> </w:t>
        </w:r>
      </w:ins>
      <w:r w:rsidRPr="00755962">
        <w:t xml:space="preserve">message was complete, his new </w:t>
      </w:r>
      <w:r w:rsidR="00884C23">
        <w:t>patient master</w:t>
      </w:r>
      <w:r w:rsidR="00015050">
        <w:t xml:space="preserve"> identity </w:t>
      </w:r>
      <w:r w:rsidRPr="00755962">
        <w:t xml:space="preserve">record will be established on the MOH’s CR and on the MOH’s CRVS. In time, Joshua will receive his health card and his birth certificate. </w:t>
      </w:r>
    </w:p>
    <w:p w14:paraId="607E6366" w14:textId="2AF03165" w:rsidR="002676E4" w:rsidRPr="00755962" w:rsidRDefault="00296816" w:rsidP="00161EC2">
      <w:pPr>
        <w:pStyle w:val="Heading4"/>
      </w:pPr>
      <w:bookmarkStart w:id="84" w:name="_l27ma4h3ajx9" w:colFirst="0" w:colLast="0"/>
      <w:bookmarkStart w:id="85" w:name="_Toc7702382"/>
      <w:bookmarkEnd w:id="84"/>
      <w:r>
        <w:t>49.</w:t>
      </w:r>
      <w:r w:rsidR="00A350F3" w:rsidRPr="00755962">
        <w:t>4.2.2 Use Case #2: Update Patient Information</w:t>
      </w:r>
      <w:bookmarkEnd w:id="85"/>
    </w:p>
    <w:p w14:paraId="6BB82E46" w14:textId="77777777" w:rsidR="002676E4" w:rsidRPr="00755962" w:rsidRDefault="00A350F3">
      <w:r w:rsidRPr="00755962">
        <w:t xml:space="preserve">An existing client record is updated in a demographic database. </w:t>
      </w:r>
    </w:p>
    <w:p w14:paraId="13D414B1" w14:textId="1B6CC3E9" w:rsidR="002676E4" w:rsidRPr="00755962" w:rsidRDefault="00296816">
      <w:pPr>
        <w:pStyle w:val="Heading5"/>
      </w:pPr>
      <w:bookmarkStart w:id="86" w:name="_k7507yr8k8q" w:colFirst="0" w:colLast="0"/>
      <w:bookmarkStart w:id="87" w:name="_Toc7702383"/>
      <w:bookmarkEnd w:id="86"/>
      <w:r>
        <w:t>49.</w:t>
      </w:r>
      <w:r w:rsidR="00A350F3" w:rsidRPr="00755962">
        <w:t>4.2.2.1 Update Patient Use Case Description</w:t>
      </w:r>
      <w:bookmarkEnd w:id="87"/>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036B233" w:rsidR="002676E4" w:rsidRDefault="00A350F3">
      <w:r w:rsidRPr="00755962">
        <w:t xml:space="preserve">Joshua’s demographic details are </w:t>
      </w:r>
      <w:r w:rsidR="00FD7F77">
        <w:t>created</w:t>
      </w:r>
      <w:r w:rsidR="00FD7F77" w:rsidRPr="00755962">
        <w:t xml:space="preserve"> </w:t>
      </w:r>
      <w:r w:rsidRPr="00755962">
        <w:t xml:space="preserve">in the clinic’s EMR </w:t>
      </w:r>
      <w:del w:id="88" w:author="John Moehrke" w:date="2019-11-12T21:18:00Z">
        <w:r w:rsidRPr="00755962" w:rsidDel="00BC5335">
          <w:delText xml:space="preserve">to </w:delText>
        </w:r>
      </w:del>
      <w:r w:rsidR="00FD7F77">
        <w:t>with</w:t>
      </w:r>
      <w:r w:rsidR="00FD7F77" w:rsidRPr="00755962">
        <w:t xml:space="preserve"> </w:t>
      </w:r>
      <w:r w:rsidRPr="00755962">
        <w:t xml:space="preserve">his new address and his new mobile phone number. The EMR </w:t>
      </w:r>
      <w:r w:rsidR="00FD7F77">
        <w:t xml:space="preserve">searches the CR for Joshua’s “master” </w:t>
      </w:r>
      <w:del w:id="89" w:author="John Moehrke" w:date="2019-11-12T21:18:00Z">
        <w:r w:rsidR="00FD7F77" w:rsidDel="00BC5335">
          <w:delText xml:space="preserve">record </w:delText>
        </w:r>
      </w:del>
      <w:ins w:id="90" w:author="John Moehrke" w:date="2019-11-12T21:18:00Z">
        <w:r w:rsidR="00BC5335">
          <w:t xml:space="preserve">patient identity </w:t>
        </w:r>
      </w:ins>
      <w:r w:rsidR="00FD7F77">
        <w:t xml:space="preserve">and then </w:t>
      </w:r>
      <w:r w:rsidRPr="00755962">
        <w:t xml:space="preserve">updates the MOH CR with Joshua’s updated demographic details. </w:t>
      </w:r>
    </w:p>
    <w:p w14:paraId="4D0E1B96" w14:textId="723DA4C5" w:rsidR="00276C13" w:rsidRPr="00755962" w:rsidRDefault="00276C13">
      <w:r>
        <w:t>The EMR acts as a Patient Identity Supplier. The CR acts as the Patient Identity Manager.</w:t>
      </w:r>
    </w:p>
    <w:p w14:paraId="329E3DCE" w14:textId="0BDEBE7F" w:rsidR="002676E4" w:rsidRPr="00755962" w:rsidRDefault="00296816">
      <w:pPr>
        <w:pStyle w:val="Heading5"/>
      </w:pPr>
      <w:bookmarkStart w:id="91" w:name="_12rcx61h4by" w:colFirst="0" w:colLast="0"/>
      <w:bookmarkStart w:id="92" w:name="_Toc7702384"/>
      <w:bookmarkEnd w:id="91"/>
      <w:r>
        <w:t>49.</w:t>
      </w:r>
      <w:r w:rsidR="00A350F3" w:rsidRPr="00755962">
        <w:t>4.2.2.2 Update Patient Process Flow</w:t>
      </w:r>
      <w:bookmarkEnd w:id="92"/>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5F2899FF"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C4A7382"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4B62231B" w:rsidR="002676E4" w:rsidRPr="00755962" w:rsidRDefault="00A350F3">
      <w:r w:rsidRPr="00755962">
        <w:lastRenderedPageBreak/>
        <w:t xml:space="preserve">Joshua has moved to the city and has a new address and mobile phone number. Joshua’s </w:t>
      </w:r>
      <w:r w:rsidR="00C95D3A">
        <w:t>“</w:t>
      </w:r>
      <w:r w:rsidR="00FD7F77">
        <w:t>master</w:t>
      </w:r>
      <w:r w:rsidR="00C95D3A">
        <w:t>”</w:t>
      </w:r>
      <w:r w:rsidR="00FD7F77" w:rsidRPr="00755962">
        <w:t xml:space="preserve"> </w:t>
      </w:r>
      <w:del w:id="93" w:author="John Moehrke" w:date="2019-11-12T21:19:00Z">
        <w:r w:rsidRPr="00755962" w:rsidDel="00BC5335">
          <w:delText xml:space="preserve">record </w:delText>
        </w:r>
      </w:del>
      <w:ins w:id="94" w:author="John Moehrke" w:date="2019-11-12T21:19:00Z">
        <w:r w:rsidR="00BC5335">
          <w:t>patient identity</w:t>
        </w:r>
        <w:r w:rsidR="00BC5335" w:rsidRPr="00755962">
          <w:t xml:space="preserve"> </w:t>
        </w:r>
      </w:ins>
      <w:r w:rsidRPr="00755962">
        <w:t>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2820E47D"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836C5A3" w:rsidR="002676E4" w:rsidRPr="00755962" w:rsidRDefault="00A350F3">
      <w:r w:rsidRPr="00755962">
        <w:t xml:space="preserve">If the EMR message was complete, his existing </w:t>
      </w:r>
      <w:r w:rsidR="00884C23">
        <w:t>patient master</w:t>
      </w:r>
      <w:r w:rsidR="00015050">
        <w:t xml:space="preserve"> identity</w:t>
      </w:r>
      <w:r w:rsidRPr="00755962">
        <w:t xml:space="preserve"> record will be update</w:t>
      </w:r>
      <w:r w:rsidR="00E237C5">
        <w:t>d</w:t>
      </w:r>
      <w:r w:rsidRPr="00755962">
        <w:t xml:space="preserve"> on the MOH’s CR with the new, more up-to-date information that was captured in the community clinic’s EMR. </w:t>
      </w:r>
    </w:p>
    <w:p w14:paraId="2C8052DF" w14:textId="44F7D5F6" w:rsidR="002676E4" w:rsidRPr="00755962" w:rsidRDefault="00296816" w:rsidP="00161EC2">
      <w:pPr>
        <w:pStyle w:val="Heading4"/>
      </w:pPr>
      <w:bookmarkStart w:id="95" w:name="_sf46mntmtg8t" w:colFirst="0" w:colLast="0"/>
      <w:bookmarkStart w:id="96" w:name="_Toc7702385"/>
      <w:bookmarkEnd w:id="95"/>
      <w:r>
        <w:t>49.</w:t>
      </w:r>
      <w:r w:rsidR="00A350F3" w:rsidRPr="00755962">
        <w:t xml:space="preserve">4.2.3 Use Case #3: </w:t>
      </w:r>
      <w:r w:rsidR="00BE523B">
        <w:t>Merge</w:t>
      </w:r>
      <w:r w:rsidR="00BE523B" w:rsidRPr="00755962">
        <w:t xml:space="preserve"> </w:t>
      </w:r>
      <w:r w:rsidR="00A350F3" w:rsidRPr="00755962">
        <w:t>Patient Records</w:t>
      </w:r>
      <w:bookmarkEnd w:id="96"/>
    </w:p>
    <w:p w14:paraId="51F7EF88" w14:textId="07C047D9" w:rsidR="002676E4" w:rsidRPr="00755962" w:rsidRDefault="00A350F3">
      <w:commentRangeStart w:id="97"/>
      <w:r w:rsidRPr="00755962">
        <w:t>A duplicate client record has been created, in error, in a demographic database</w:t>
      </w:r>
      <w:commentRangeEnd w:id="97"/>
      <w:r w:rsidR="00BC5335">
        <w:rPr>
          <w:rStyle w:val="CommentReference"/>
        </w:rPr>
        <w:commentReference w:id="97"/>
      </w:r>
      <w:r w:rsidRPr="00755962">
        <w:t xml:space="preserve">. This duplicate </w:t>
      </w:r>
      <w:del w:id="98" w:author="John Moehrke" w:date="2019-11-12T21:22:00Z">
        <w:r w:rsidRPr="00755962" w:rsidDel="00BC5335">
          <w:delText xml:space="preserve">record </w:delText>
        </w:r>
      </w:del>
      <w:ins w:id="99" w:author="John Moehrke" w:date="2019-11-12T21:22:00Z">
        <w:r w:rsidR="00BC5335">
          <w:t xml:space="preserve">master patient </w:t>
        </w:r>
        <w:commentRangeStart w:id="100"/>
        <w:r w:rsidR="00BC5335">
          <w:t>identity</w:t>
        </w:r>
        <w:commentRangeEnd w:id="100"/>
        <w:r w:rsidR="00BC5335">
          <w:rPr>
            <w:rStyle w:val="CommentReference"/>
          </w:rPr>
          <w:commentReference w:id="100"/>
        </w:r>
        <w:r w:rsidR="00BC5335" w:rsidRPr="00755962">
          <w:t xml:space="preserve"> </w:t>
        </w:r>
      </w:ins>
      <w:r w:rsidRPr="00755962">
        <w:t xml:space="preserve">is </w:t>
      </w:r>
      <w:r w:rsidR="00BE523B">
        <w:t>merged</w:t>
      </w:r>
      <w:r w:rsidR="00730FEE" w:rsidRPr="00755962">
        <w:t xml:space="preserve"> </w:t>
      </w:r>
      <w:r w:rsidRPr="00755962">
        <w:t xml:space="preserve">with the pre-existing </w:t>
      </w:r>
      <w:r w:rsidRPr="00755962">
        <w:rPr>
          <w:i/>
        </w:rPr>
        <w:t>correct</w:t>
      </w:r>
      <w:r w:rsidRPr="00755962">
        <w:t xml:space="preserve"> </w:t>
      </w:r>
      <w:del w:id="101" w:author="John Moehrke" w:date="2019-11-12T21:23:00Z">
        <w:r w:rsidRPr="00755962" w:rsidDel="00BC5335">
          <w:delText xml:space="preserve">demographic record </w:delText>
        </w:r>
      </w:del>
      <w:ins w:id="102" w:author="John Moehrke" w:date="2019-11-12T21:23:00Z">
        <w:r w:rsidR="00BC5335">
          <w:t>P</w:t>
        </w:r>
      </w:ins>
      <w:ins w:id="103" w:author="John Moehrke" w:date="2019-11-12T21:24:00Z">
        <w:r w:rsidR="00BC5335">
          <w:t xml:space="preserve">atient Identity </w:t>
        </w:r>
      </w:ins>
      <w:r w:rsidRPr="00755962">
        <w:t>and health data that has been captured</w:t>
      </w:r>
      <w:del w:id="104" w:author="John Moehrke" w:date="2019-11-12T21:24:00Z">
        <w:r w:rsidRPr="00755962" w:rsidDel="00C230B6">
          <w:delText>, in error,</w:delText>
        </w:r>
      </w:del>
      <w:r w:rsidRPr="00755962">
        <w:t xml:space="preserve"> against the duplicate </w:t>
      </w:r>
      <w:del w:id="105" w:author="John Moehrke" w:date="2019-11-12T21:24:00Z">
        <w:r w:rsidRPr="00755962" w:rsidDel="00C230B6">
          <w:delText>client ID</w:delText>
        </w:r>
      </w:del>
      <w:ins w:id="106" w:author="John Moehrke" w:date="2019-11-12T21:24:00Z">
        <w:r w:rsidR="00C230B6">
          <w:t>Patient Identity</w:t>
        </w:r>
      </w:ins>
      <w:r w:rsidRPr="00755962">
        <w:t xml:space="preserve"> is </w:t>
      </w:r>
      <w:commentRangeStart w:id="107"/>
      <w:r w:rsidR="00BE523B">
        <w:t>updated</w:t>
      </w:r>
      <w:r w:rsidR="00BE523B" w:rsidRPr="00755962">
        <w:t xml:space="preserve"> </w:t>
      </w:r>
      <w:commentRangeEnd w:id="107"/>
      <w:r w:rsidR="00C230B6">
        <w:rPr>
          <w:rStyle w:val="CommentReference"/>
        </w:rPr>
        <w:commentReference w:id="107"/>
      </w:r>
      <w:r w:rsidRPr="00755962">
        <w:t xml:space="preserve">to the correct, </w:t>
      </w:r>
      <w:r w:rsidRPr="00755962">
        <w:rPr>
          <w:i/>
        </w:rPr>
        <w:t>surviving</w:t>
      </w:r>
      <w:r w:rsidRPr="00755962">
        <w:t xml:space="preserve">, </w:t>
      </w:r>
      <w:del w:id="108" w:author="John Moehrke" w:date="2019-11-12T21:25:00Z">
        <w:r w:rsidRPr="00755962" w:rsidDel="00C230B6">
          <w:delText>client ID.</w:delText>
        </w:r>
      </w:del>
      <w:ins w:id="109" w:author="John Moehrke" w:date="2019-11-12T21:25:00Z">
        <w:r w:rsidR="00C230B6">
          <w:t xml:space="preserve">patient </w:t>
        </w:r>
        <w:commentRangeStart w:id="110"/>
        <w:r w:rsidR="00C230B6">
          <w:t>identity</w:t>
        </w:r>
        <w:commentRangeEnd w:id="110"/>
        <w:r w:rsidR="00C230B6">
          <w:rPr>
            <w:rStyle w:val="CommentReference"/>
          </w:rPr>
          <w:commentReference w:id="110"/>
        </w:r>
        <w:r w:rsidR="00C230B6">
          <w:t>.</w:t>
        </w:r>
      </w:ins>
      <w:r w:rsidR="00730FEE">
        <w:t xml:space="preserve"> </w:t>
      </w:r>
    </w:p>
    <w:p w14:paraId="2FAD08ED" w14:textId="1CB9AF53" w:rsidR="002676E4" w:rsidRPr="00755962" w:rsidRDefault="00296816">
      <w:pPr>
        <w:pStyle w:val="Heading5"/>
      </w:pPr>
      <w:bookmarkStart w:id="111" w:name="_fj71c9tf6qvl" w:colFirst="0" w:colLast="0"/>
      <w:bookmarkStart w:id="112" w:name="_Toc7702386"/>
      <w:bookmarkEnd w:id="111"/>
      <w:r>
        <w:t>49.</w:t>
      </w:r>
      <w:r w:rsidR="00A350F3" w:rsidRPr="00755962">
        <w:t xml:space="preserve">4.2.3.1 </w:t>
      </w:r>
      <w:r w:rsidR="00BE523B">
        <w:t>Merge</w:t>
      </w:r>
      <w:r w:rsidR="00BE523B" w:rsidRPr="00755962">
        <w:t xml:space="preserve"> </w:t>
      </w:r>
      <w:r w:rsidR="00A350F3" w:rsidRPr="00755962">
        <w:t>Patient Records Use Case Description</w:t>
      </w:r>
      <w:bookmarkEnd w:id="112"/>
    </w:p>
    <w:p w14:paraId="1C3C41BE" w14:textId="050AAA75"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t>
      </w:r>
      <w:proofErr w:type="spellStart"/>
      <w:r w:rsidRPr="00755962">
        <w:t>where</w:t>
      </w:r>
      <w:del w:id="113" w:author="John Moehrke" w:date="2019-11-12T21:26:00Z">
        <w:r w:rsidRPr="00755962" w:rsidDel="00C230B6">
          <w:delText xml:space="preserve">, in error, </w:delText>
        </w:r>
      </w:del>
      <w:r w:rsidRPr="00755962">
        <w:t>a</w:t>
      </w:r>
      <w:proofErr w:type="spellEnd"/>
      <w:r w:rsidRPr="00755962">
        <w:t xml:space="preserve"> new demographic record for Joshua is established.</w:t>
      </w:r>
    </w:p>
    <w:p w14:paraId="4EB2E11A" w14:textId="4739B68E"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commentRangeStart w:id="114"/>
      <w:r w:rsidRPr="00755962">
        <w:rPr>
          <w:b/>
        </w:rPr>
        <w:t xml:space="preserve">duplicate </w:t>
      </w:r>
      <w:commentRangeEnd w:id="114"/>
      <w:r w:rsidR="00C230B6">
        <w:rPr>
          <w:rStyle w:val="CommentReference"/>
        </w:rPr>
        <w:commentReference w:id="114"/>
      </w:r>
      <w:del w:id="115" w:author="John Moehrke" w:date="2019-11-12T21:27:00Z">
        <w:r w:rsidRPr="00755962" w:rsidDel="00C230B6">
          <w:delText>demographic record</w:delText>
        </w:r>
      </w:del>
      <w:ins w:id="116" w:author="John Moehrke" w:date="2019-11-12T21:27:00Z">
        <w:r w:rsidR="00C230B6">
          <w:t xml:space="preserve"> Patient Identity</w:t>
        </w:r>
      </w:ins>
      <w:r w:rsidRPr="00755962">
        <w:t>.</w:t>
      </w:r>
      <w:r w:rsidR="00510D06">
        <w:t xml:space="preserve">  The test results are saved to the Shared Health Record (SHR) referencing the duplicate </w:t>
      </w:r>
      <w:del w:id="117" w:author="John Moehrke" w:date="2019-11-12T21:28:00Z">
        <w:r w:rsidR="00510D06" w:rsidDel="00C230B6">
          <w:delText>demographic record</w:delText>
        </w:r>
      </w:del>
      <w:ins w:id="118" w:author="John Moehrke" w:date="2019-11-12T21:28:00Z">
        <w:r w:rsidR="00C230B6">
          <w:t>Patient Identity</w:t>
        </w:r>
      </w:ins>
      <w:r w:rsidR="00510D06">
        <w:t>.</w:t>
      </w:r>
    </w:p>
    <w:p w14:paraId="3F727C6F" w14:textId="48B66608"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w:t>
      </w:r>
      <w:del w:id="119" w:author="John Moehrke" w:date="2019-11-12T21:28:00Z">
        <w:r w:rsidRPr="00755962" w:rsidDel="00C230B6">
          <w:delText>demographic information</w:delText>
        </w:r>
      </w:del>
      <w:ins w:id="120" w:author="John Moehrke" w:date="2019-11-12T21:28:00Z">
        <w:r w:rsidR="00C230B6">
          <w:t>Patient Identity</w:t>
        </w:r>
      </w:ins>
      <w:r w:rsidRPr="00755962">
        <w:t xml:space="preserve">. The EMR </w:t>
      </w:r>
      <w:r w:rsidR="00BE523B">
        <w:t>merges</w:t>
      </w:r>
      <w:r w:rsidR="00BE523B" w:rsidRPr="00755962">
        <w:t xml:space="preserve"> </w:t>
      </w:r>
      <w:r w:rsidRPr="00755962">
        <w:t xml:space="preserve">Joshua’s two </w:t>
      </w:r>
      <w:del w:id="121" w:author="John Moehrke" w:date="2019-11-12T21:28:00Z">
        <w:r w:rsidRPr="00755962" w:rsidDel="00C230B6">
          <w:delText>demographic records</w:delText>
        </w:r>
      </w:del>
      <w:ins w:id="122" w:author="John Moehrke" w:date="2019-11-12T21:28:00Z">
        <w:r w:rsidR="00C230B6">
          <w:t>Patient Identity</w:t>
        </w:r>
      </w:ins>
      <w:r w:rsidRPr="00755962">
        <w:t xml:space="preserve"> to a single </w:t>
      </w:r>
      <w:del w:id="123" w:author="John Moehrke" w:date="2019-11-12T21:28:00Z">
        <w:r w:rsidRPr="00755962" w:rsidDel="00C230B6">
          <w:delText>unique ID#</w:delText>
        </w:r>
      </w:del>
      <w:ins w:id="124" w:author="John Moehrke" w:date="2019-11-12T21:28:00Z">
        <w:r w:rsidR="00C230B6">
          <w:t>master Patient Identity</w:t>
        </w:r>
      </w:ins>
      <w:r w:rsidRPr="00755962">
        <w:t xml:space="preserve">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r w:rsidR="00525080">
        <w:t>An unmerge is out of scope for this profile.</w:t>
      </w:r>
    </w:p>
    <w:p w14:paraId="44502DE3" w14:textId="1C1DC690" w:rsidR="00A81B1F"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w:t>
      </w:r>
      <w:del w:id="125" w:author="John Moehrke" w:date="2019-11-12T21:29:00Z">
        <w:r w:rsidRPr="00755962" w:rsidDel="00C230B6">
          <w:delText>unique ID#</w:delText>
        </w:r>
      </w:del>
      <w:ins w:id="126" w:author="John Moehrke" w:date="2019-11-12T21:29:00Z">
        <w:r w:rsidR="00C230B6">
          <w:t>Master Patient Identity</w:t>
        </w:r>
      </w:ins>
      <w:r w:rsidRPr="00755962">
        <w:t xml:space="preserve"> would, correctly, return all of </w:t>
      </w:r>
      <w:r w:rsidRPr="00755962">
        <w:lastRenderedPageBreak/>
        <w:t xml:space="preserve">the health information associated with him -- whether it was originally persisted under his </w:t>
      </w:r>
      <w:del w:id="127" w:author="John Moehrke" w:date="2019-11-12T21:29:00Z">
        <w:r w:rsidRPr="00755962" w:rsidDel="00C230B6">
          <w:delText>duplicate ID# or under his post-</w:delText>
        </w:r>
        <w:r w:rsidR="00BE523B" w:rsidDel="00C230B6">
          <w:delText>merge</w:delText>
        </w:r>
        <w:r w:rsidR="00BE523B" w:rsidRPr="00755962" w:rsidDel="00C230B6">
          <w:delText xml:space="preserve"> </w:delText>
        </w:r>
        <w:r w:rsidRPr="00755962" w:rsidDel="00C230B6">
          <w:delText>unique ID#</w:delText>
        </w:r>
      </w:del>
      <w:ins w:id="128" w:author="John Moehrke" w:date="2019-11-12T21:29:00Z">
        <w:r w:rsidR="00C230B6">
          <w:t>correct Master Patient Identity or under the second Patient Identity</w:t>
        </w:r>
      </w:ins>
      <w:r w:rsidRPr="00755962">
        <w:t xml:space="preserve">. </w:t>
      </w:r>
    </w:p>
    <w:p w14:paraId="217C38C2" w14:textId="4FFFBD6B" w:rsidR="00276C13" w:rsidRPr="00755962" w:rsidRDefault="00276C13">
      <w:r>
        <w:t>The EMR acts as a Patient Identity Supplier.  The LAB and SHR act as Patient Identity Consumers.  The CR acts as the Patient Identity Manager.</w:t>
      </w:r>
    </w:p>
    <w:p w14:paraId="307DDAF9" w14:textId="5407BCD9" w:rsidR="002676E4" w:rsidRPr="00755962" w:rsidRDefault="00296816">
      <w:pPr>
        <w:pStyle w:val="Heading5"/>
      </w:pPr>
      <w:bookmarkStart w:id="129" w:name="_9zp53gfpy00" w:colFirst="0" w:colLast="0"/>
      <w:bookmarkStart w:id="130" w:name="_Toc7702387"/>
      <w:bookmarkEnd w:id="129"/>
      <w:r>
        <w:t>49.</w:t>
      </w:r>
      <w:r w:rsidR="00A350F3" w:rsidRPr="00755962">
        <w:t xml:space="preserve">4.2.3.2 </w:t>
      </w:r>
      <w:r w:rsidR="00BE523B">
        <w:t>Merge</w:t>
      </w:r>
      <w:r w:rsidR="00BE523B" w:rsidRPr="00755962">
        <w:t xml:space="preserve"> </w:t>
      </w:r>
      <w:r w:rsidR="00A350F3" w:rsidRPr="00755962">
        <w:t>Patient Process Flow</w:t>
      </w:r>
      <w:bookmarkEnd w:id="130"/>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1489320"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r w:rsidR="00296816">
        <w:rPr>
          <w:noProof w:val="0"/>
        </w:rPr>
        <w:t>949494939393</w:t>
      </w:r>
      <w:r w:rsidR="00722057">
        <w:rPr>
          <w:noProof w:val="0"/>
        </w:rPr>
        <w:t>@enduml</w:t>
      </w:r>
    </w:p>
    <w:p w14:paraId="68FD8454" w14:textId="6EBEEF22"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3</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65935DE5" w:rsidR="002676E4" w:rsidRPr="00755962" w:rsidRDefault="00A350F3">
      <w:r w:rsidRPr="00755962">
        <w:t xml:space="preserve">Systems that maintain patient information subscribe to the </w:t>
      </w:r>
      <w:r w:rsidR="005D41E3">
        <w:t xml:space="preserve">needed </w:t>
      </w:r>
      <w:del w:id="131" w:author="John Moehrke" w:date="2019-11-12T21:30:00Z">
        <w:r w:rsidR="005D41E3" w:rsidRPr="001B75C2" w:rsidDel="00C230B6">
          <w:delText>Patient</w:delText>
        </w:r>
        <w:r w:rsidR="005D41E3" w:rsidDel="00C230B6">
          <w:delText xml:space="preserve"> </w:delText>
        </w:r>
        <w:r w:rsidR="00604973" w:rsidDel="00C230B6">
          <w:delText>data</w:delText>
        </w:r>
      </w:del>
      <w:ins w:id="132" w:author="John Moehrke" w:date="2019-11-12T21:30:00Z">
        <w:r w:rsidR="00C230B6">
          <w:t>Patient Identity feed</w:t>
        </w:r>
      </w:ins>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5B27BAD4" w:rsidR="002676E4" w:rsidRPr="00755962" w:rsidRDefault="00A350F3">
      <w:r w:rsidRPr="00755962">
        <w:t>A duplicate demographic record is</w:t>
      </w:r>
      <w:del w:id="133" w:author="John Moehrke" w:date="2019-11-12T21:30:00Z">
        <w:r w:rsidRPr="00755962" w:rsidDel="00C230B6">
          <w:delText>, in error, created on the national CR</w:delText>
        </w:r>
      </w:del>
      <w:ins w:id="134" w:author="John Moehrke" w:date="2019-11-12T21:30:00Z">
        <w:r w:rsidR="00C230B6">
          <w:t xml:space="preserve"> detected and </w:t>
        </w:r>
      </w:ins>
      <w:del w:id="135" w:author="John Moehrke" w:date="2019-11-12T21:30:00Z">
        <w:r w:rsidRPr="00755962" w:rsidDel="00C230B6">
          <w:delText>. W</w:delText>
        </w:r>
      </w:del>
      <w:ins w:id="136" w:author="John Moehrke" w:date="2019-11-12T21:30:00Z">
        <w:r w:rsidR="00C230B6">
          <w:t>w</w:t>
        </w:r>
      </w:ins>
      <w:r w:rsidRPr="00755962">
        <w:t xml:space="preserve">hen the error is found, </w:t>
      </w:r>
      <w:r w:rsidR="00510D06">
        <w:t xml:space="preserve">the duplicate records are </w:t>
      </w:r>
      <w:del w:id="137" w:author="John Moehrke" w:date="2019-11-12T21:30:00Z">
        <w:r w:rsidR="00510D06" w:rsidDel="00C230B6">
          <w:delText xml:space="preserve">linked </w:delText>
        </w:r>
      </w:del>
      <w:ins w:id="138" w:author="John Moehrke" w:date="2019-11-12T21:30:00Z">
        <w:r w:rsidR="00C230B6">
          <w:t xml:space="preserve">merged </w:t>
        </w:r>
      </w:ins>
      <w:r w:rsidR="00510D06">
        <w:t xml:space="preserve">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w:t>
      </w:r>
      <w:del w:id="139" w:author="John Moehrke" w:date="2019-11-12T21:31:00Z">
        <w:r w:rsidRPr="00755962" w:rsidDel="00C230B6">
          <w:delText>ID#s</w:delText>
        </w:r>
      </w:del>
      <w:ins w:id="140" w:author="John Moehrke" w:date="2019-11-12T21:31:00Z">
        <w:r w:rsidR="00C230B6">
          <w:t>Patient Identity</w:t>
        </w:r>
      </w:ins>
      <w:r w:rsidRPr="00755962">
        <w:t xml:space="preserve"> that are to be </w:t>
      </w:r>
      <w:r w:rsidR="00BE523B">
        <w:t>merged</w:t>
      </w:r>
      <w:r w:rsidRPr="00755962">
        <w:t xml:space="preserve">. Each of these systems </w:t>
      </w:r>
      <w:r w:rsidR="002511C8">
        <w:t>updates</w:t>
      </w:r>
      <w:r w:rsidRPr="00755962">
        <w:t xml:space="preserve"> their local health data to reflect the </w:t>
      </w:r>
      <w:r w:rsidR="00BE523B">
        <w:t>merge</w:t>
      </w:r>
      <w:ins w:id="141" w:author="John Moehrke" w:date="2019-11-12T21:31:00Z">
        <w:r w:rsidR="00C230B6">
          <w:t>d master Patient Identity</w:t>
        </w:r>
      </w:ins>
      <w:del w:id="142" w:author="John Moehrke" w:date="2019-11-12T21:31:00Z">
        <w:r w:rsidR="00A81B1F" w:rsidRPr="00755962" w:rsidDel="00C230B6">
          <w:delText xml:space="preserve"> </w:delText>
        </w:r>
        <w:r w:rsidR="00A04B18" w:rsidDel="00C230B6">
          <w:delText>message</w:delText>
        </w:r>
      </w:del>
      <w:r w:rsidRPr="00755962">
        <w:t xml:space="preserve">. </w:t>
      </w:r>
    </w:p>
    <w:p w14:paraId="396AF546" w14:textId="77777777" w:rsidR="002676E4" w:rsidRPr="00755962" w:rsidRDefault="00A350F3">
      <w:pPr>
        <w:rPr>
          <w:b/>
        </w:rPr>
      </w:pPr>
      <w:r w:rsidRPr="00755962">
        <w:rPr>
          <w:b/>
        </w:rPr>
        <w:t>Post-conditions:</w:t>
      </w:r>
    </w:p>
    <w:p w14:paraId="575041CA" w14:textId="7ECA0D42"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merger</w:t>
      </w:r>
      <w:r w:rsidRPr="00755962">
        <w:t xml:space="preserve"> of the two </w:t>
      </w:r>
      <w:del w:id="143" w:author="John Moehrke" w:date="2019-11-12T21:31:00Z">
        <w:r w:rsidRPr="00755962" w:rsidDel="00C230B6">
          <w:delText>demographic ID#s</w:delText>
        </w:r>
      </w:del>
      <w:ins w:id="144" w:author="John Moehrke" w:date="2019-11-12T21:31:00Z">
        <w:r w:rsidR="00C230B6">
          <w:t>Patient Identity</w:t>
        </w:r>
      </w:ins>
      <w:r w:rsidRPr="00755962">
        <w:t>.</w:t>
      </w:r>
      <w:r w:rsidR="00730FEE">
        <w:t xml:space="preserve"> The subsumed </w:t>
      </w:r>
      <w:ins w:id="145" w:author="John Moehrke" w:date="2019-11-12T21:31:00Z">
        <w:r w:rsidR="00C230B6">
          <w:t>Patient Identity</w:t>
        </w:r>
      </w:ins>
      <w:del w:id="146" w:author="John Moehrke" w:date="2019-11-12T21:31:00Z">
        <w:r w:rsidR="00730FEE" w:rsidDel="00C230B6">
          <w:delText>iden</w:delText>
        </w:r>
      </w:del>
      <w:del w:id="147" w:author="John Moehrke" w:date="2019-11-12T21:32:00Z">
        <w:r w:rsidR="00730FEE" w:rsidDel="00C230B6">
          <w:delText>tifier</w:delText>
        </w:r>
      </w:del>
      <w:r w:rsidR="00730FEE">
        <w:t xml:space="preserve"> is deprecated</w:t>
      </w:r>
      <w:r w:rsidR="008358EC">
        <w:t>.</w:t>
      </w:r>
    </w:p>
    <w:p w14:paraId="3CF8C789" w14:textId="77777777" w:rsidR="002676E4" w:rsidRPr="00755962" w:rsidRDefault="002676E4">
      <w:pPr>
        <w:pBdr>
          <w:top w:val="nil"/>
          <w:left w:val="nil"/>
          <w:bottom w:val="nil"/>
          <w:right w:val="nil"/>
          <w:between w:val="nil"/>
        </w:pBdr>
      </w:pPr>
    </w:p>
    <w:p w14:paraId="2F0BB4DA" w14:textId="2848C1BA" w:rsidR="002676E4" w:rsidRPr="00755962" w:rsidRDefault="00296816">
      <w:pPr>
        <w:pStyle w:val="Heading2"/>
      </w:pPr>
      <w:bookmarkStart w:id="148" w:name="_Toc7702388"/>
      <w:r>
        <w:t>49.</w:t>
      </w:r>
      <w:r w:rsidR="00A350F3" w:rsidRPr="00755962">
        <w:t xml:space="preserve">5 </w:t>
      </w:r>
      <w:r w:rsidR="00884C23">
        <w:t>PMIM</w:t>
      </w:r>
      <w:r w:rsidR="00A350F3" w:rsidRPr="00755962">
        <w:t xml:space="preserve"> Security Considerations</w:t>
      </w:r>
      <w:bookmarkEnd w:id="148"/>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DAC5941"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w:t>
      </w:r>
      <w:r w:rsidR="00884C23">
        <w:rPr>
          <w:color w:val="000000"/>
        </w:rPr>
        <w:t>PMIM</w:t>
      </w:r>
      <w:r w:rsidRPr="0038736A">
        <w:rPr>
          <w:color w:val="000000"/>
        </w:rPr>
        <w:t xml:space="preserve">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15EE6885" w14:textId="07E915BE" w:rsidR="002676E4" w:rsidRPr="00755962" w:rsidRDefault="00296816">
      <w:pPr>
        <w:pStyle w:val="Heading2"/>
        <w:rPr>
          <w:i/>
        </w:rPr>
      </w:pPr>
      <w:bookmarkStart w:id="149" w:name="_Toc7702389"/>
      <w:r>
        <w:t>49.</w:t>
      </w:r>
      <w:r w:rsidR="00A350F3" w:rsidRPr="00161EC2">
        <w:t xml:space="preserve">6 </w:t>
      </w:r>
      <w:r w:rsidR="00884C23">
        <w:t>PMIM</w:t>
      </w:r>
      <w:r w:rsidR="006A5B3F" w:rsidRPr="00161EC2">
        <w:t xml:space="preserve"> </w:t>
      </w:r>
      <w:r w:rsidR="00A350F3" w:rsidRPr="00161EC2">
        <w:t>Cross Profile Considerations</w:t>
      </w:r>
      <w:bookmarkEnd w:id="149"/>
    </w:p>
    <w:p w14:paraId="39804949" w14:textId="7EF5A586"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150" w:name="_2w5ecyt" w:colFirst="0" w:colLast="0"/>
      <w:bookmarkEnd w:id="150"/>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151" w:name="_1baon6m" w:colFirst="0" w:colLast="0"/>
      <w:bookmarkStart w:id="152" w:name="_2nusc19" w:colFirst="0" w:colLast="0"/>
      <w:bookmarkEnd w:id="151"/>
      <w:bookmarkEnd w:id="152"/>
      <w:r w:rsidRPr="00755962">
        <w:br w:type="page"/>
      </w:r>
    </w:p>
    <w:p w14:paraId="6FFE54B1" w14:textId="480C2E9E" w:rsidR="00BA7084" w:rsidRPr="00D26514" w:rsidRDefault="00BA7084" w:rsidP="00BA7084">
      <w:pPr>
        <w:pStyle w:val="PartTitle"/>
      </w:pPr>
      <w:bookmarkStart w:id="153" w:name="_1yyy98l" w:colFirst="0" w:colLast="0"/>
      <w:bookmarkStart w:id="154" w:name="_Toc500238773"/>
      <w:bookmarkStart w:id="155" w:name="_Toc7702390"/>
      <w:bookmarkEnd w:id="153"/>
      <w:r w:rsidRPr="00D26514">
        <w:lastRenderedPageBreak/>
        <w:t>Volume 2</w:t>
      </w:r>
      <w:r w:rsidR="00E237C5">
        <w:t>c</w:t>
      </w:r>
      <w:r w:rsidRPr="00D26514">
        <w:t xml:space="preserve"> – Transactions</w:t>
      </w:r>
      <w:bookmarkEnd w:id="154"/>
      <w:bookmarkEnd w:id="155"/>
    </w:p>
    <w:p w14:paraId="0B03FDEB" w14:textId="0302EA7A" w:rsidR="00BA7084" w:rsidRPr="00D26514" w:rsidRDefault="00BA7084" w:rsidP="00BA7084">
      <w:pPr>
        <w:pStyle w:val="EditorInstructions"/>
      </w:pPr>
      <w:bookmarkStart w:id="156" w:name="_Toc75083611"/>
      <w:r w:rsidRPr="00D26514">
        <w:t>Add Section 3.</w:t>
      </w:r>
      <w:r w:rsidR="00296816">
        <w:t>93</w:t>
      </w:r>
      <w:r w:rsidRPr="00D26514">
        <w:t xml:space="preserve"> </w:t>
      </w:r>
      <w:bookmarkEnd w:id="156"/>
    </w:p>
    <w:p w14:paraId="3330DE57" w14:textId="522B398D" w:rsidR="00BA7084" w:rsidRPr="00D26514" w:rsidRDefault="00BA7084" w:rsidP="00BA7084">
      <w:pPr>
        <w:pStyle w:val="Heading2"/>
        <w:ind w:left="0" w:firstLine="0"/>
      </w:pPr>
      <w:bookmarkStart w:id="157" w:name="_Toc345074672"/>
      <w:bookmarkStart w:id="158" w:name="_Toc500238774"/>
      <w:bookmarkStart w:id="159" w:name="_Toc7702391"/>
      <w:r w:rsidRPr="00D26514">
        <w:t>3.</w:t>
      </w:r>
      <w:r w:rsidR="00296816">
        <w:t>93</w:t>
      </w:r>
      <w:r w:rsidRPr="00D26514">
        <w:t xml:space="preserve"> </w:t>
      </w:r>
      <w:bookmarkEnd w:id="157"/>
      <w:bookmarkEnd w:id="158"/>
      <w:r w:rsidR="00A823A4">
        <w:t>Mobile Patient Identity Feed</w:t>
      </w:r>
      <w:r w:rsidR="00326DA4">
        <w:t xml:space="preserve"> [ITI-</w:t>
      </w:r>
      <w:r w:rsidR="00296816">
        <w:t>93</w:t>
      </w:r>
      <w:r w:rsidR="00326DA4">
        <w:t>]</w:t>
      </w:r>
      <w:bookmarkEnd w:id="159"/>
    </w:p>
    <w:p w14:paraId="2DFAFFF2" w14:textId="7B820946" w:rsidR="00BA7084" w:rsidRPr="00D26514" w:rsidRDefault="00BA7084" w:rsidP="00BA7084">
      <w:pPr>
        <w:pStyle w:val="Heading3"/>
        <w:ind w:left="0" w:firstLine="0"/>
      </w:pPr>
      <w:bookmarkStart w:id="160" w:name="_Toc345074673"/>
      <w:bookmarkStart w:id="161" w:name="_Toc500238775"/>
      <w:bookmarkStart w:id="162" w:name="_Toc7702392"/>
      <w:r w:rsidRPr="00D26514">
        <w:t>3.</w:t>
      </w:r>
      <w:r w:rsidR="00296816">
        <w:t>93</w:t>
      </w:r>
      <w:r w:rsidRPr="00D26514">
        <w:t>.1 Scope</w:t>
      </w:r>
      <w:bookmarkEnd w:id="160"/>
      <w:bookmarkEnd w:id="161"/>
      <w:bookmarkEnd w:id="162"/>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163" w:name="_Toc345074674"/>
      <w:bookmarkStart w:id="164" w:name="_Toc500238776"/>
      <w:bookmarkStart w:id="165" w:name="_Toc7702393"/>
      <w:r w:rsidRPr="00D26514">
        <w:t>3.</w:t>
      </w:r>
      <w:r w:rsidR="00296816">
        <w:t>93</w:t>
      </w:r>
      <w:r w:rsidRPr="00D26514">
        <w:t>.2 Actor Roles</w:t>
      </w:r>
      <w:bookmarkEnd w:id="163"/>
      <w:bookmarkEnd w:id="164"/>
      <w:bookmarkEnd w:id="165"/>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166" w:name="_Toc345074675"/>
      <w:bookmarkStart w:id="167" w:name="_Toc500238777"/>
      <w:bookmarkStart w:id="168" w:name="_Toc7702394"/>
      <w:r w:rsidRPr="00D26514">
        <w:t>3.</w:t>
      </w:r>
      <w:r w:rsidR="00296816">
        <w:t>93</w:t>
      </w:r>
      <w:r w:rsidRPr="00D26514">
        <w:t>.3 Referenced Standards</w:t>
      </w:r>
      <w:bookmarkEnd w:id="166"/>
      <w:bookmarkEnd w:id="167"/>
      <w:bookmarkEnd w:id="168"/>
    </w:p>
    <w:p w14:paraId="11AB93DE" w14:textId="79F42918" w:rsidR="00061133" w:rsidRPr="00061133" w:rsidRDefault="00061133" w:rsidP="00061133">
      <w:pPr>
        <w:pStyle w:val="ListBullet2"/>
      </w:pPr>
      <w:r w:rsidRPr="00061133">
        <w:t xml:space="preserve">HL7 FHIR standard Release 4 </w:t>
      </w:r>
      <w:hyperlink r:id="rId31"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169" w:name="_Toc345074676"/>
      <w:bookmarkStart w:id="170" w:name="_Toc500238778"/>
      <w:bookmarkStart w:id="171" w:name="_Toc7702395"/>
      <w:r w:rsidRPr="00D26514">
        <w:lastRenderedPageBreak/>
        <w:t>3.</w:t>
      </w:r>
      <w:r w:rsidR="00296816">
        <w:t>93</w:t>
      </w:r>
      <w:r w:rsidRPr="00D26514">
        <w:t>.4 Interaction Diagram</w:t>
      </w:r>
      <w:bookmarkEnd w:id="169"/>
      <w:bookmarkEnd w:id="170"/>
      <w:bookmarkEnd w:id="171"/>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C230B6" w:rsidRPr="007C1AAC" w:rsidRDefault="00C230B6"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C230B6" w:rsidRPr="007C1AAC" w:rsidRDefault="00C230B6"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C230B6" w:rsidRPr="007C1AAC" w:rsidRDefault="00C230B6"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C230B6" w:rsidRPr="007C1AAC" w:rsidRDefault="00C230B6"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C230B6" w:rsidRPr="007C1AAC" w:rsidRDefault="00C230B6"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C230B6" w:rsidRPr="007C1AAC" w:rsidRDefault="00C230B6"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C230B6" w:rsidRPr="007C1AAC" w:rsidRDefault="00C230B6"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C230B6" w:rsidRPr="007C1AAC" w:rsidRDefault="00C230B6"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172" w:name="_Toc345074677"/>
    </w:p>
    <w:p w14:paraId="2BBCC0C4" w14:textId="6CD29176" w:rsidR="00BA7084" w:rsidRPr="00D26514" w:rsidRDefault="00BA7084" w:rsidP="00BA7084">
      <w:pPr>
        <w:pStyle w:val="Heading4"/>
        <w:ind w:left="0" w:firstLine="0"/>
      </w:pPr>
      <w:bookmarkStart w:id="173" w:name="_Toc500238779"/>
      <w:bookmarkStart w:id="174" w:name="_Toc7702396"/>
      <w:r w:rsidRPr="00D26514">
        <w:t>3.</w:t>
      </w:r>
      <w:r w:rsidR="00296816">
        <w:t>93</w:t>
      </w:r>
      <w:r w:rsidRPr="00D26514">
        <w:t xml:space="preserve">.4.1 </w:t>
      </w:r>
      <w:bookmarkEnd w:id="172"/>
      <w:bookmarkEnd w:id="173"/>
      <w:r w:rsidR="007B29D5" w:rsidRPr="007B29D5">
        <w:t>Mobile Patient Identity Feed Request Message</w:t>
      </w:r>
      <w:bookmarkEnd w:id="174"/>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175" w:name="_Toc345074678"/>
      <w:bookmarkStart w:id="176" w:name="_Toc500238780"/>
      <w:bookmarkStart w:id="177" w:name="_Toc7702397"/>
      <w:r w:rsidRPr="00D26514">
        <w:t>3.</w:t>
      </w:r>
      <w:r w:rsidR="00296816">
        <w:t>93</w:t>
      </w:r>
      <w:r w:rsidRPr="00D26514">
        <w:t>.4.1.1 Trigger Events</w:t>
      </w:r>
      <w:bookmarkEnd w:id="175"/>
      <w:bookmarkEnd w:id="176"/>
      <w:bookmarkEnd w:id="177"/>
    </w:p>
    <w:p w14:paraId="29AC2344" w14:textId="6EF07FA8" w:rsidR="007B29D5" w:rsidRDefault="007B29D5" w:rsidP="007B29D5">
      <w:pPr>
        <w:rPr>
          <w:ins w:id="178" w:author="John Moehrke" w:date="2019-11-12T21:47:00Z"/>
        </w:rPr>
      </w:pPr>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del w:id="179" w:author="John Moehrke" w:date="2019-11-12T21:33:00Z">
        <w:r w:rsidR="00647F94" w:rsidDel="00C230B6">
          <w:delText>linked, unlinked</w:delText>
        </w:r>
      </w:del>
      <w:ins w:id="180" w:author="John Moehrke" w:date="2019-11-12T21:33:00Z">
        <w:r w:rsidR="00C230B6">
          <w:t>merged</w:t>
        </w:r>
      </w:ins>
      <w:r w:rsidR="00647F94">
        <w:t xml:space="preserve">, </w:t>
      </w:r>
      <w:r w:rsidR="00730FEE">
        <w:t>or delet</w:t>
      </w:r>
      <w:r w:rsidR="00CE03B2">
        <w:t>ed</w:t>
      </w:r>
      <w:r w:rsidR="00530FF5">
        <w:t>.</w:t>
      </w:r>
    </w:p>
    <w:p w14:paraId="1B5E3C9B" w14:textId="128233F2" w:rsidR="00306D34" w:rsidRDefault="00306D34" w:rsidP="007B29D5">
      <w:ins w:id="181" w:author="John Moehrke" w:date="2019-11-12T21:47:00Z">
        <w:r>
          <w:t>The Consumer is identified either by a Subscription [ITI-94] or by a configuration</w:t>
        </w:r>
      </w:ins>
      <w:ins w:id="182" w:author="John Moehrke" w:date="2019-11-12T21:48:00Z">
        <w:r>
          <w:t>.</w:t>
        </w:r>
      </w:ins>
      <w:bookmarkStart w:id="183" w:name="_GoBack"/>
      <w:bookmarkEnd w:id="183"/>
    </w:p>
    <w:p w14:paraId="4BD1B51B" w14:textId="2A9C499F" w:rsidR="00BA7084" w:rsidRPr="00D26514" w:rsidRDefault="00BA7084" w:rsidP="00BA7084">
      <w:pPr>
        <w:pStyle w:val="Heading5"/>
        <w:ind w:left="0" w:firstLine="0"/>
      </w:pPr>
      <w:bookmarkStart w:id="184" w:name="_Toc345074679"/>
      <w:bookmarkStart w:id="185" w:name="_Toc500238781"/>
      <w:bookmarkStart w:id="186" w:name="_Toc7702398"/>
      <w:r w:rsidRPr="00D26514">
        <w:t>3.</w:t>
      </w:r>
      <w:r w:rsidR="00296816">
        <w:t>93</w:t>
      </w:r>
      <w:r w:rsidRPr="00D26514">
        <w:t>.4.1.2 Message Semantics</w:t>
      </w:r>
      <w:bookmarkEnd w:id="184"/>
      <w:bookmarkEnd w:id="185"/>
      <w:bookmarkEnd w:id="186"/>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2"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5F2B6BFB" w:rsidR="00470CCF" w:rsidRPr="00470CCF" w:rsidRDefault="00470CCF" w:rsidP="006A35CF">
      <w:pPr>
        <w:pStyle w:val="AuthorInstructions"/>
        <w:rPr>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proofErr w:type="spellStart"/>
      <w:r w:rsidRPr="00470CCF">
        <w:rPr>
          <w:i w:val="0"/>
          <w:iCs/>
          <w:szCs w:val="24"/>
        </w:rPr>
        <w:t>MessageHeader</w:t>
      </w:r>
      <w:proofErr w:type="spellEnd"/>
      <w:r w:rsidRPr="00470CCF">
        <w:rPr>
          <w:i w:val="0"/>
          <w:iCs/>
        </w:rPr>
        <w:t xml:space="preserve"> Resource.  The </w:t>
      </w:r>
      <w:proofErr w:type="spellStart"/>
      <w:r w:rsidRPr="00470CCF">
        <w:rPr>
          <w:i w:val="0"/>
          <w:iCs/>
          <w:szCs w:val="24"/>
        </w:rPr>
        <w:t>MessageHeader</w:t>
      </w:r>
      <w:proofErr w:type="spellEnd"/>
      <w:r w:rsidRPr="00470CCF">
        <w:rPr>
          <w:i w:val="0"/>
          <w:iCs/>
        </w:rPr>
        <w:t xml:space="preserve"> Resource shall be further constrained as described in Table 3.93.4.1.2.2-1.  </w:t>
      </w:r>
      <w:r>
        <w:rPr>
          <w:i w:val="0"/>
          <w:iCs/>
        </w:rPr>
        <w:t>The remaining entries will be the updated Patient Resource(s).</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w:t>
      </w:r>
      <w:commentRangeStart w:id="187"/>
      <w:r w:rsidRPr="006A35CF">
        <w:rPr>
          <w:i w:val="0"/>
        </w:rPr>
        <w:t>FHIR</w:t>
      </w:r>
      <w:commentRangeEnd w:id="187"/>
      <w:r w:rsidR="00C230B6">
        <w:rPr>
          <w:rStyle w:val="CommentReference"/>
          <w:i w:val="0"/>
        </w:rPr>
        <w:commentReference w:id="187"/>
      </w:r>
      <w:r w:rsidRPr="006A35CF">
        <w:rPr>
          <w:i w:val="0"/>
        </w:rPr>
        <w:t>. See ITI TF-2x: Appendix Z.6 for more details.</w:t>
      </w:r>
      <w:r>
        <w:rPr>
          <w:i w:val="0"/>
        </w:rPr>
        <w:t xml:space="preserve">  </w:t>
      </w:r>
    </w:p>
    <w:p w14:paraId="790D4E8A" w14:textId="6DB6F927" w:rsidR="00DE444A" w:rsidRDefault="00DE444A" w:rsidP="00DE444A">
      <w:pPr>
        <w:pStyle w:val="Heading5"/>
        <w:tabs>
          <w:tab w:val="right" w:pos="9360"/>
        </w:tabs>
        <w:ind w:left="0" w:firstLine="0"/>
      </w:pPr>
      <w:bookmarkStart w:id="188" w:name="_Toc7702399"/>
      <w:r w:rsidRPr="00D26514">
        <w:lastRenderedPageBreak/>
        <w:t>3.</w:t>
      </w:r>
      <w:r w:rsidR="00296816">
        <w:t>93</w:t>
      </w:r>
      <w:r w:rsidRPr="00D26514">
        <w:t>.4.1.</w:t>
      </w:r>
      <w:r>
        <w:t>2.1</w:t>
      </w:r>
      <w:r w:rsidRPr="00D26514">
        <w:t xml:space="preserve"> </w:t>
      </w:r>
      <w:r>
        <w:t>FHIR Bundle Resource Constraints</w:t>
      </w:r>
      <w:bookmarkEnd w:id="188"/>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3"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470CCF">
              <w:t>MessageHeader</w:t>
            </w:r>
            <w:proofErr w:type="spellEnd"/>
            <w:r w:rsidRPr="00470CCF">
              <w:t xml:space="preserve"> </w:t>
            </w:r>
            <w:r w:rsidRPr="0038736A">
              <w:t>Resource.</w:t>
            </w:r>
          </w:p>
          <w:p w14:paraId="00FB80F1" w14:textId="20036015" w:rsidR="00DE444A" w:rsidRDefault="00DE444A" w:rsidP="0038736A">
            <w:pPr>
              <w:rPr>
                <w:rStyle w:val="XMLname"/>
              </w:rPr>
            </w:pPr>
            <w:r w:rsidRPr="0038736A">
              <w:t xml:space="preserve">The remaining entries shall be </w:t>
            </w:r>
            <w:r w:rsidRPr="00470CCF">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17482C89" w:rsidR="00604973" w:rsidRDefault="00BE523B">
            <w:r>
              <w:t>Each entry of Patient resource shall include the request method that should 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189" w:name="_Toc7702400"/>
      <w:r w:rsidRPr="00D26514">
        <w:t>3.</w:t>
      </w:r>
      <w:r w:rsidR="00296816">
        <w:t>93</w:t>
      </w:r>
      <w:r w:rsidRPr="00D26514">
        <w:t>.4.1.</w:t>
      </w:r>
      <w:r>
        <w:t>2.2</w:t>
      </w:r>
      <w:r w:rsidRPr="00D26514">
        <w:t xml:space="preserve"> </w:t>
      </w:r>
      <w:r>
        <w:t xml:space="preserve">FHIR </w:t>
      </w:r>
      <w:proofErr w:type="spellStart"/>
      <w:r>
        <w:t>MessageHeader</w:t>
      </w:r>
      <w:proofErr w:type="spellEnd"/>
      <w:r>
        <w:t xml:space="preserve"> Resource Constraints</w:t>
      </w:r>
      <w:bookmarkEnd w:id="189"/>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proofErr w:type="spellStart"/>
      <w:r w:rsidRPr="00470CCF">
        <w:t>MessageHeader</w:t>
      </w:r>
      <w:proofErr w:type="spellEnd"/>
      <w:r>
        <w:t xml:space="preserve"> Resource.  The </w:t>
      </w:r>
      <w:proofErr w:type="spellStart"/>
      <w:r w:rsidRPr="00470CCF">
        <w:t>MessageHeader</w:t>
      </w:r>
      <w:proofErr w:type="spellEnd"/>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4"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lastRenderedPageBreak/>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 w:val="0"/>
        </w:rPr>
      </w:pPr>
    </w:p>
    <w:p w14:paraId="21FADA69" w14:textId="6C7E6827" w:rsidR="00BE523B" w:rsidRDefault="00BE523B" w:rsidP="00881E2E">
      <w:pPr>
        <w:pStyle w:val="AuthorInstructions"/>
        <w:rPr>
          <w:i w:val="0"/>
        </w:rPr>
      </w:pPr>
      <w:r>
        <w:rPr>
          <w:i w:val="0"/>
        </w:rPr>
        <w:t xml:space="preserve">When a merge is </w:t>
      </w:r>
      <w:del w:id="190" w:author="John Moehrke" w:date="2019-11-12T21:36:00Z">
        <w:r w:rsidDel="001C4228">
          <w:rPr>
            <w:i w:val="0"/>
          </w:rPr>
          <w:delText xml:space="preserve">done </w:delText>
        </w:r>
      </w:del>
      <w:ins w:id="191" w:author="John Moehrke" w:date="2019-11-12T21:36:00Z">
        <w:r w:rsidR="001C4228">
          <w:rPr>
            <w:i w:val="0"/>
          </w:rPr>
          <w:t>needed</w:t>
        </w:r>
        <w:r w:rsidR="001C4228">
          <w:rPr>
            <w:i w:val="0"/>
          </w:rPr>
          <w:t xml:space="preserve"> </w:t>
        </w:r>
      </w:ins>
      <w:r>
        <w:rPr>
          <w:i w:val="0"/>
        </w:rPr>
        <w:t>th</w:t>
      </w:r>
      <w:r w:rsidR="004D4B6A">
        <w:rPr>
          <w:i w:val="0"/>
        </w:rPr>
        <w:t xml:space="preserve">e </w:t>
      </w:r>
      <w:r w:rsidR="004D4B6A" w:rsidRPr="00470CCF">
        <w:rPr>
          <w:rStyle w:val="XMLname"/>
          <w:i w:val="0"/>
          <w:iCs/>
        </w:rPr>
        <w:t>Patient</w:t>
      </w:r>
      <w:r w:rsidR="004D4B6A">
        <w:rPr>
          <w:i w:val="0"/>
        </w:rPr>
        <w:t xml:space="preserve"> Resource </w:t>
      </w:r>
      <w:ins w:id="192" w:author="John Moehrke" w:date="2019-11-12T21:36:00Z">
        <w:r w:rsidR="001C4228">
          <w:rPr>
            <w:i w:val="0"/>
          </w:rPr>
          <w:t xml:space="preserve">to be deprecated </w:t>
        </w:r>
      </w:ins>
      <w:r w:rsidR="004D4B6A">
        <w:rPr>
          <w:i w:val="0"/>
        </w:rPr>
        <w:t xml:space="preserve">shall </w:t>
      </w:r>
      <w:ins w:id="193" w:author="John Moehrke" w:date="2019-11-12T21:36:00Z">
        <w:r w:rsidR="001C4228">
          <w:rPr>
            <w:i w:val="0"/>
          </w:rPr>
          <w:t>be included and have a</w:t>
        </w:r>
      </w:ins>
      <w:del w:id="194" w:author="John Moehrke" w:date="2019-11-12T21:37:00Z">
        <w:r w:rsidR="004D4B6A" w:rsidDel="001C4228">
          <w:rPr>
            <w:i w:val="0"/>
          </w:rPr>
          <w:delText xml:space="preserve">use the </w:delText>
        </w:r>
      </w:del>
      <w:ins w:id="195" w:author="John Moehrke" w:date="2019-11-12T21:37:00Z">
        <w:r w:rsidR="001C4228">
          <w:rPr>
            <w:i w:val="0"/>
          </w:rPr>
          <w:t xml:space="preserve"> </w:t>
        </w:r>
      </w:ins>
      <w:r w:rsidR="004D4B6A">
        <w:rPr>
          <w:i w:val="0"/>
        </w:rPr>
        <w:t xml:space="preserve">link </w:t>
      </w:r>
      <w:ins w:id="196" w:author="John Moehrke" w:date="2019-11-12T21:37:00Z">
        <w:r w:rsidR="001C4228">
          <w:rPr>
            <w:i w:val="0"/>
          </w:rPr>
          <w:t xml:space="preserve">element populated </w:t>
        </w:r>
      </w:ins>
      <w:r w:rsidR="004D4B6A">
        <w:rPr>
          <w:i w:val="0"/>
        </w:rPr>
        <w:t xml:space="preserve">with the </w:t>
      </w:r>
      <w:proofErr w:type="spellStart"/>
      <w:proofErr w:type="gramStart"/>
      <w:r w:rsidR="004D4B6A">
        <w:rPr>
          <w:i w:val="0"/>
        </w:rPr>
        <w:t>link.type</w:t>
      </w:r>
      <w:proofErr w:type="spellEnd"/>
      <w:proofErr w:type="gramEnd"/>
      <w:r w:rsidR="004D4B6A">
        <w:rPr>
          <w:i w:val="0"/>
        </w:rPr>
        <w:t xml:space="preserve"> set to “replaced-by” and the </w:t>
      </w:r>
      <w:proofErr w:type="spellStart"/>
      <w:r w:rsidR="004D4B6A">
        <w:rPr>
          <w:i w:val="0"/>
        </w:rPr>
        <w:t>link.other</w:t>
      </w:r>
      <w:proofErr w:type="spellEnd"/>
      <w:r w:rsidR="004D4B6A">
        <w:rPr>
          <w:i w:val="0"/>
        </w:rPr>
        <w:t xml:space="preserve"> </w:t>
      </w:r>
      <w:del w:id="197" w:author="John Moehrke" w:date="2019-11-12T21:37:00Z">
        <w:r w:rsidR="004D4B6A" w:rsidDel="001C4228">
          <w:rPr>
            <w:i w:val="0"/>
          </w:rPr>
          <w:delText xml:space="preserve">will be </w:delText>
        </w:r>
      </w:del>
      <w:ins w:id="198" w:author="John Moehrke" w:date="2019-11-12T21:37:00Z">
        <w:r w:rsidR="001C4228">
          <w:rPr>
            <w:i w:val="0"/>
          </w:rPr>
          <w:t xml:space="preserve">set to </w:t>
        </w:r>
      </w:ins>
      <w:r w:rsidR="004D4B6A">
        <w:rPr>
          <w:i w:val="0"/>
        </w:rPr>
        <w:t xml:space="preserve">a reference to the surviving </w:t>
      </w:r>
      <w:r w:rsidR="004D4B6A" w:rsidRPr="00470CCF">
        <w:rPr>
          <w:rStyle w:val="XMLname"/>
          <w:i w:val="0"/>
          <w:iCs/>
        </w:rPr>
        <w:t>Patient</w:t>
      </w:r>
      <w:r w:rsidR="004D4B6A">
        <w:rPr>
          <w:i w:val="0"/>
        </w:rPr>
        <w:t xml:space="preserve"> Resource.</w:t>
      </w:r>
    </w:p>
    <w:p w14:paraId="6AF98A50" w14:textId="4ADDD2FF" w:rsidR="00FB5C97" w:rsidRPr="006A35CF" w:rsidRDefault="00FB5C97" w:rsidP="006A35CF">
      <w:pPr>
        <w:pStyle w:val="AuthorInstructions"/>
        <w:rPr>
          <w:i w:val="0"/>
        </w:rPr>
      </w:pPr>
      <w:commentRangeStart w:id="199"/>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w:t>
      </w:r>
      <w:proofErr w:type="spellStart"/>
      <w:proofErr w:type="gramStart"/>
      <w:r>
        <w:rPr>
          <w:i w:val="0"/>
        </w:rPr>
        <w:t>link.type</w:t>
      </w:r>
      <w:proofErr w:type="spellEnd"/>
      <w:proofErr w:type="gramEnd"/>
      <w:r>
        <w:rPr>
          <w:i w:val="0"/>
        </w:rPr>
        <w:t xml:space="preserve"> set to “</w:t>
      </w:r>
      <w:proofErr w:type="spellStart"/>
      <w:r>
        <w:rPr>
          <w:i w:val="0"/>
        </w:rPr>
        <w:t>seealso</w:t>
      </w:r>
      <w:proofErr w:type="spellEnd"/>
      <w:r>
        <w:rPr>
          <w:i w:val="0"/>
        </w:rPr>
        <w:t xml:space="preserve">” and the </w:t>
      </w:r>
      <w:proofErr w:type="spellStart"/>
      <w:r>
        <w:rPr>
          <w:i w:val="0"/>
        </w:rPr>
        <w:t>link.other</w:t>
      </w:r>
      <w:proofErr w:type="spellEnd"/>
      <w:r>
        <w:rPr>
          <w:i w:val="0"/>
        </w:rPr>
        <w:t xml:space="preserve"> will be a reference to a </w:t>
      </w:r>
      <w:proofErr w:type="spellStart"/>
      <w:r w:rsidRPr="00A16400">
        <w:rPr>
          <w:rStyle w:val="XMLname"/>
          <w:i w:val="0"/>
          <w:iCs/>
        </w:rPr>
        <w:t>RelatedPerson</w:t>
      </w:r>
      <w:proofErr w:type="spellEnd"/>
      <w:r>
        <w:rPr>
          <w:i w:val="0"/>
        </w:rPr>
        <w:t xml:space="preserve"> Resource.</w:t>
      </w:r>
      <w:commentRangeEnd w:id="199"/>
      <w:r w:rsidR="001C4228">
        <w:rPr>
          <w:rStyle w:val="CommentReference"/>
          <w:i w:val="0"/>
        </w:rPr>
        <w:commentReference w:id="199"/>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pPr>
      <w:r w:rsidRPr="00D26514">
        <w:t>3.</w:t>
      </w:r>
      <w:r w:rsidR="00296816">
        <w:t>93</w:t>
      </w:r>
      <w:r w:rsidRPr="00D26514">
        <w:t>.4.1.</w:t>
      </w:r>
      <w:r>
        <w:t>2.3</w:t>
      </w:r>
      <w:r w:rsidRPr="00D26514">
        <w:t xml:space="preserve"> </w:t>
      </w:r>
      <w:r>
        <w:t>Example FHIR Bundle</w:t>
      </w:r>
    </w:p>
    <w:p w14:paraId="3243FC66" w14:textId="7E8ADD76" w:rsidR="00C33BFB" w:rsidRPr="00C33BFB" w:rsidRDefault="00C33BFB" w:rsidP="00470CCF">
      <w:r>
        <w:t>Figure 3.</w:t>
      </w:r>
      <w:r w:rsidR="00296816">
        <w:t>93</w:t>
      </w:r>
      <w:r>
        <w:t>.4.1.2.3-1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p>
    <w:p w14:paraId="070B1D4F" w14:textId="1009CFA1" w:rsidR="00C33BFB" w:rsidRDefault="00C33BFB" w:rsidP="00C33BFB">
      <w:pPr>
        <w:pStyle w:val="XMLFragment"/>
        <w:rPr>
          <w:noProof w:val="0"/>
        </w:rPr>
      </w:pPr>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w:t>
      </w:r>
      <w:proofErr w:type="spellStart"/>
      <w:r>
        <w:rPr>
          <w:noProof w:val="0"/>
        </w:rPr>
        <w:t>patientEndpoint</w:t>
      </w:r>
      <w:proofErr w:type="spellEnd"/>
      <w:r>
        <w:rPr>
          <w:noProof w:val="0"/>
        </w:rPr>
        <w: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49AE761A"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200" w:name="_Toc345074680"/>
      <w:bookmarkStart w:id="201" w:name="_Toc500238782"/>
      <w:bookmarkStart w:id="202" w:name="_Toc7702401"/>
      <w:r w:rsidRPr="00D26514">
        <w:t>3.</w:t>
      </w:r>
      <w:r w:rsidR="00296816">
        <w:t>93</w:t>
      </w:r>
      <w:r w:rsidRPr="00D26514">
        <w:t xml:space="preserve">.4.1.3 </w:t>
      </w:r>
      <w:commentRangeStart w:id="203"/>
      <w:r w:rsidRPr="00D26514">
        <w:t>Expected Actions</w:t>
      </w:r>
      <w:bookmarkEnd w:id="200"/>
      <w:bookmarkEnd w:id="201"/>
      <w:bookmarkEnd w:id="202"/>
      <w:commentRangeEnd w:id="203"/>
      <w:r w:rsidR="00B96419">
        <w:rPr>
          <w:rStyle w:val="CommentReference"/>
          <w:rFonts w:ascii="Times New Roman" w:eastAsia="Times New Roman" w:hAnsi="Times New Roman" w:cs="Times New Roman"/>
          <w:b w:val="0"/>
          <w:color w:val="auto"/>
        </w:rPr>
        <w:commentReference w:id="203"/>
      </w:r>
      <w:r w:rsidR="006B38FE">
        <w:tab/>
      </w:r>
    </w:p>
    <w:p w14:paraId="6F3D16CD" w14:textId="76A1282B"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Section 1:</w:t>
      </w:r>
      <w:r w:rsidR="00296816">
        <w:rPr>
          <w:i w:val="0"/>
        </w:rPr>
        <w:t>49.</w:t>
      </w:r>
      <w:r w:rsidR="00305458">
        <w:rPr>
          <w:i w:val="0"/>
        </w:rPr>
        <w:t>6.</w:t>
      </w:r>
    </w:p>
    <w:p w14:paraId="361A2F0B" w14:textId="346FFD1E"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470CCF">
        <w:rPr>
          <w:rStyle w:val="XMLname"/>
          <w:i w:val="0"/>
          <w:iCs/>
        </w:rPr>
        <w:t>P</w:t>
      </w:r>
      <w:r w:rsidRPr="00470CCF">
        <w:rPr>
          <w:rStyle w:val="XMLname"/>
          <w:i w:val="0"/>
          <w:iCs/>
        </w:rPr>
        <w:t>atient</w:t>
      </w:r>
      <w:r>
        <w:rPr>
          <w:i w:val="0"/>
        </w:rPr>
        <w:t xml:space="preserve"> </w:t>
      </w:r>
      <w:r w:rsidR="004D4B6A">
        <w:rPr>
          <w:i w:val="0"/>
        </w:rPr>
        <w:t>R</w:t>
      </w:r>
      <w:r>
        <w:rPr>
          <w:i w:val="0"/>
        </w:rPr>
        <w:t xml:space="preserve">esources </w:t>
      </w:r>
      <w:r w:rsidR="004D4B6A">
        <w:rPr>
          <w:i w:val="0"/>
        </w:rPr>
        <w:t>by deprecating the replaced Patient and ensuring requests for that Patient return data related to the surviving Patient</w:t>
      </w:r>
      <w:r>
        <w:rPr>
          <w:i w:val="0"/>
        </w:rPr>
        <w:t xml:space="preserve">.  E.g. when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w:t>
      </w:r>
    </w:p>
    <w:p w14:paraId="05FC8345" w14:textId="26E7D22F" w:rsidR="002C5194" w:rsidRDefault="002C5194" w:rsidP="006A35CF">
      <w:pPr>
        <w:pStyle w:val="AuthorInstructions"/>
        <w:rPr>
          <w:i w:val="0"/>
        </w:rPr>
      </w:pPr>
      <w:r>
        <w:rPr>
          <w:i w:val="0"/>
        </w:rPr>
        <w:t>A Consumer who is a Patient Identity Manager shall:</w:t>
      </w:r>
    </w:p>
    <w:p w14:paraId="24EB65C8" w14:textId="2BFB33B7" w:rsidR="00633A19" w:rsidRDefault="00EB171C" w:rsidP="00633A19">
      <w:pPr>
        <w:pStyle w:val="AuthorInstructions"/>
        <w:numPr>
          <w:ilvl w:val="0"/>
          <w:numId w:val="7"/>
        </w:numPr>
        <w:rPr>
          <w:i w:val="0"/>
        </w:rPr>
      </w:pPr>
      <w:r>
        <w:rPr>
          <w:i w:val="0"/>
        </w:rPr>
        <w:t xml:space="preserve">deprecate the </w:t>
      </w:r>
      <w:r w:rsidR="00525080" w:rsidRPr="00DA38D7">
        <w:rPr>
          <w:iCs/>
        </w:rPr>
        <w:t>Patient</w:t>
      </w:r>
      <w:r w:rsidR="00525080">
        <w:rPr>
          <w:i w:val="0"/>
        </w:rPr>
        <w:t xml:space="preserve"> Resource</w:t>
      </w:r>
      <w:r w:rsidR="006F0A87">
        <w:rPr>
          <w:i w:val="0"/>
        </w:rPr>
        <w:t xml:space="preserve"> when the message includes </w:t>
      </w:r>
      <w:r w:rsidR="004C74CF">
        <w:rPr>
          <w:i w:val="0"/>
        </w:rPr>
        <w:t xml:space="preserve">a replaced-by </w:t>
      </w:r>
      <w:proofErr w:type="spellStart"/>
      <w:proofErr w:type="gramStart"/>
      <w:r w:rsidR="004C74CF" w:rsidRPr="00DA38D7">
        <w:rPr>
          <w:rStyle w:val="XMLname"/>
          <w:i w:val="0"/>
          <w:iCs/>
        </w:rPr>
        <w:t>link.type</w:t>
      </w:r>
      <w:proofErr w:type="spellEnd"/>
      <w:proofErr w:type="gramEnd"/>
      <w:r w:rsidR="006F0A87">
        <w:rPr>
          <w:i w:val="0"/>
        </w:rPr>
        <w:t>.</w:t>
      </w:r>
      <w:r w:rsidR="00633A19">
        <w:rPr>
          <w:i w:val="0"/>
        </w:rPr>
        <w:t xml:space="preserve">   </w:t>
      </w:r>
      <w:commentRangeStart w:id="204"/>
      <w:r w:rsidR="00884C23">
        <w:rPr>
          <w:i w:val="0"/>
        </w:rPr>
        <w:t>T</w:t>
      </w:r>
      <w:r w:rsidR="00633A19" w:rsidRPr="00633A19">
        <w:rPr>
          <w:i w:val="0"/>
        </w:rPr>
        <w:t>he Patient Identity Manager shall</w:t>
      </w:r>
      <w:ins w:id="205" w:author="John Moehrke" w:date="2019-11-12T21:44:00Z">
        <w:r w:rsidR="00306D34">
          <w:rPr>
            <w:i w:val="0"/>
          </w:rPr>
          <w:t xml:space="preserve"> </w:t>
        </w:r>
      </w:ins>
      <w:r w:rsidR="00884C23">
        <w:rPr>
          <w:i w:val="0"/>
        </w:rPr>
        <w:t>persist</w:t>
      </w:r>
      <w:r w:rsidR="00633A19">
        <w:rPr>
          <w:i w:val="0"/>
        </w:rPr>
        <w:t>:</w:t>
      </w:r>
      <w:commentRangeEnd w:id="204"/>
      <w:r w:rsidR="00AE154F">
        <w:rPr>
          <w:rStyle w:val="CommentReference"/>
          <w:i w:val="0"/>
        </w:rPr>
        <w:commentReference w:id="204"/>
      </w:r>
    </w:p>
    <w:p w14:paraId="1C3F23D0" w14:textId="50AF36CE" w:rsidR="00633A19" w:rsidRDefault="00EB171C" w:rsidP="00633A19">
      <w:pPr>
        <w:pStyle w:val="AuthorInstructions"/>
        <w:numPr>
          <w:ilvl w:val="1"/>
          <w:numId w:val="7"/>
        </w:numPr>
        <w:rPr>
          <w:i w:val="0"/>
        </w:rPr>
      </w:pPr>
      <w:r>
        <w:rPr>
          <w:i w:val="0"/>
        </w:rPr>
        <w:lastRenderedPageBreak/>
        <w:t xml:space="preserve"> the </w:t>
      </w:r>
      <w:r w:rsidR="00884C23">
        <w:rPr>
          <w:i w:val="0"/>
        </w:rPr>
        <w:t>deprecated</w:t>
      </w:r>
      <w:r>
        <w:rPr>
          <w:i w:val="0"/>
        </w:rPr>
        <w:t xml:space="preserve"> </w:t>
      </w:r>
      <w:r w:rsidRPr="00EB171C">
        <w:rPr>
          <w:iCs/>
        </w:rPr>
        <w:t>Patient</w:t>
      </w:r>
      <w:r>
        <w:rPr>
          <w:i w:val="0"/>
        </w:rPr>
        <w:t xml:space="preserve"> </w:t>
      </w:r>
      <w:ins w:id="206" w:author="John Moehrke" w:date="2019-11-12T21:41:00Z">
        <w:r w:rsidR="001C4228">
          <w:rPr>
            <w:i w:val="0"/>
          </w:rPr>
          <w:t xml:space="preserve">is </w:t>
        </w:r>
      </w:ins>
      <w:r>
        <w:rPr>
          <w:i w:val="0"/>
        </w:rPr>
        <w:t xml:space="preserve">marked as </w:t>
      </w:r>
      <w:r w:rsidRPr="001C4228">
        <w:rPr>
          <w:rStyle w:val="XMLname"/>
          <w:rPrChange w:id="207" w:author="John Moehrke" w:date="2019-11-12T21:41:00Z">
            <w:rPr>
              <w:i w:val="0"/>
            </w:rPr>
          </w:rPrChange>
        </w:rPr>
        <w:t>inactive</w:t>
      </w:r>
      <w:r>
        <w:rPr>
          <w:i w:val="0"/>
        </w:rPr>
        <w:t xml:space="preserve"> and </w:t>
      </w:r>
      <w:del w:id="208" w:author="John Moehrke" w:date="2019-11-12T21:41:00Z">
        <w:r w:rsidR="00884C23" w:rsidDel="001C4228">
          <w:rPr>
            <w:i w:val="0"/>
          </w:rPr>
          <w:delText xml:space="preserve">with </w:delText>
        </w:r>
      </w:del>
      <w:ins w:id="209" w:author="John Moehrke" w:date="2019-11-12T21:41:00Z">
        <w:r w:rsidR="001C4228">
          <w:rPr>
            <w:i w:val="0"/>
          </w:rPr>
          <w:t>the</w:t>
        </w:r>
        <w:r w:rsidR="001C4228">
          <w:rPr>
            <w:i w:val="0"/>
          </w:rPr>
          <w:t xml:space="preserve"> </w:t>
        </w:r>
      </w:ins>
      <w:r>
        <w:rPr>
          <w:i w:val="0"/>
        </w:rPr>
        <w:t xml:space="preserve">a replaced-by link to the surviving </w:t>
      </w:r>
      <w:r w:rsidRPr="00EB171C">
        <w:rPr>
          <w:iCs/>
        </w:rPr>
        <w:t>Patient</w:t>
      </w:r>
      <w:r>
        <w:rPr>
          <w:i w:val="0"/>
        </w:rPr>
        <w:t>.</w:t>
      </w:r>
    </w:p>
    <w:p w14:paraId="287C0E90" w14:textId="60D76379" w:rsidR="00EB171C" w:rsidRPr="00633A19" w:rsidRDefault="000059AC" w:rsidP="00633A19">
      <w:pPr>
        <w:pStyle w:val="AuthorInstructions"/>
        <w:numPr>
          <w:ilvl w:val="1"/>
          <w:numId w:val="7"/>
        </w:numPr>
        <w:rPr>
          <w:i w:val="0"/>
        </w:rPr>
      </w:pPr>
      <w:r>
        <w:rPr>
          <w:i w:val="0"/>
        </w:rPr>
        <w:t xml:space="preserve">not return the </w:t>
      </w:r>
      <w:ins w:id="210" w:author="John Moehrke" w:date="2019-11-12T21:42:00Z">
        <w:r w:rsidR="001C4228">
          <w:rPr>
            <w:i w:val="0"/>
          </w:rPr>
          <w:t xml:space="preserve">deprecated </w:t>
        </w:r>
      </w:ins>
      <w:r w:rsidRPr="00DA38D7">
        <w:rPr>
          <w:iCs/>
        </w:rPr>
        <w:t>Patient</w:t>
      </w:r>
      <w:r>
        <w:rPr>
          <w:i w:val="0"/>
        </w:rPr>
        <w:t xml:space="preserve"> in response to future queries</w:t>
      </w:r>
    </w:p>
    <w:p w14:paraId="14C67962" w14:textId="2753AA38" w:rsidR="001D0C46" w:rsidRDefault="001D0C46" w:rsidP="006F0A87">
      <w:pPr>
        <w:pStyle w:val="AuthorInstructions"/>
        <w:numPr>
          <w:ilvl w:val="0"/>
          <w:numId w:val="7"/>
        </w:numPr>
        <w:rPr>
          <w:i w:val="0"/>
        </w:rPr>
      </w:pPr>
      <w:r>
        <w:rPr>
          <w:i w:val="0"/>
        </w:rPr>
        <w:t xml:space="preserve">Return a </w:t>
      </w:r>
      <w:r w:rsidR="00C663BA">
        <w:rPr>
          <w:i w:val="0"/>
        </w:rPr>
        <w:t xml:space="preserve">correlated </w:t>
      </w:r>
      <w:proofErr w:type="spellStart"/>
      <w:proofErr w:type="gramStart"/>
      <w:r w:rsidR="00C663BA" w:rsidRPr="00C663BA">
        <w:rPr>
          <w:rStyle w:val="XMLname"/>
          <w:i w:val="0"/>
          <w:iCs/>
        </w:rPr>
        <w:t>entry.</w:t>
      </w:r>
      <w:r w:rsidRPr="00C663BA">
        <w:rPr>
          <w:rStyle w:val="XMLname"/>
          <w:i w:val="0"/>
          <w:iCs/>
        </w:rPr>
        <w:t>response</w:t>
      </w:r>
      <w:proofErr w:type="gramEnd"/>
      <w:r w:rsidR="00C663BA">
        <w:rPr>
          <w:rStyle w:val="XMLname"/>
          <w:i w:val="0"/>
          <w:iCs/>
        </w:rPr>
        <w:t>.code</w:t>
      </w:r>
      <w:proofErr w:type="spellEnd"/>
      <w:r>
        <w:rPr>
          <w:i w:val="0"/>
        </w:rPr>
        <w:t xml:space="preserve"> </w:t>
      </w:r>
      <w:commentRangeStart w:id="211"/>
      <w:r>
        <w:rPr>
          <w:i w:val="0"/>
        </w:rPr>
        <w:t>of</w:t>
      </w:r>
      <w:commentRangeEnd w:id="211"/>
      <w:r>
        <w:rPr>
          <w:rStyle w:val="CommentReference"/>
          <w:i w:val="0"/>
        </w:rPr>
        <w:commentReference w:id="211"/>
      </w:r>
      <w:r>
        <w:rPr>
          <w:i w:val="0"/>
        </w:rPr>
        <w:t xml:space="preserve"> 405 when a </w:t>
      </w:r>
      <w:proofErr w:type="spellStart"/>
      <w:r w:rsidRPr="00DA38D7">
        <w:rPr>
          <w:rStyle w:val="XMLname"/>
          <w:i w:val="0"/>
          <w:iCs/>
        </w:rPr>
        <w:t>link.type</w:t>
      </w:r>
      <w:proofErr w:type="spellEnd"/>
      <w:r>
        <w:rPr>
          <w:i w:val="0"/>
        </w:rPr>
        <w:t xml:space="preserve"> of “replaced-by” is removed from a </w:t>
      </w:r>
      <w:r w:rsidRPr="00DA38D7">
        <w:rPr>
          <w:iCs/>
        </w:rPr>
        <w:t>Patient</w:t>
      </w:r>
      <w:r>
        <w:rPr>
          <w:i w:val="0"/>
        </w:rPr>
        <w:t xml:space="preserve"> Resource.</w:t>
      </w:r>
      <w:ins w:id="212" w:author="John Moehrke" w:date="2019-11-12T21:42:00Z">
        <w:r w:rsidR="001C4228">
          <w:rPr>
            <w:i w:val="0"/>
          </w:rPr>
          <w:t xml:space="preserve"> (i.e., an attempt to un-merge)</w:t>
        </w:r>
      </w:ins>
    </w:p>
    <w:p w14:paraId="6820AC51" w14:textId="1A469ECF" w:rsidR="00770829" w:rsidRDefault="00770829" w:rsidP="006F0A87">
      <w:pPr>
        <w:pStyle w:val="AuthorInstructions"/>
        <w:numPr>
          <w:ilvl w:val="0"/>
          <w:numId w:val="7"/>
        </w:numPr>
        <w:rPr>
          <w:i w:val="0"/>
        </w:rPr>
      </w:pPr>
      <w:r>
        <w:rPr>
          <w:i w:val="0"/>
        </w:rPr>
        <w:t xml:space="preserve">create </w:t>
      </w:r>
      <w:r w:rsidRPr="00DA38D7">
        <w:t>Patient</w:t>
      </w:r>
      <w:r>
        <w:rPr>
          <w:i w:val="0"/>
        </w:rPr>
        <w:t xml:space="preserve"> Resources when a create is sent.</w:t>
      </w:r>
    </w:p>
    <w:p w14:paraId="22471B15" w14:textId="62BDD2B2" w:rsidR="00770829" w:rsidRDefault="00891F1A" w:rsidP="006F0A87">
      <w:pPr>
        <w:pStyle w:val="AuthorInstructions"/>
        <w:numPr>
          <w:ilvl w:val="0"/>
          <w:numId w:val="7"/>
        </w:numPr>
        <w:rPr>
          <w:i w:val="0"/>
        </w:rPr>
      </w:pPr>
      <w:r>
        <w:rPr>
          <w:i w:val="0"/>
        </w:rPr>
        <w:t>t</w:t>
      </w:r>
      <w:r w:rsidR="00470CCF">
        <w:rPr>
          <w:i w:val="0"/>
        </w:rPr>
        <w:t>he Resource will not be returned in response to future queries when a delete is sent</w:t>
      </w:r>
      <w:r w:rsidR="00470CCF" w:rsidDel="00470CCF">
        <w:rPr>
          <w:rStyle w:val="CommentReference"/>
          <w:i w:val="0"/>
        </w:rPr>
        <w:t xml:space="preserve"> </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470CCF">
        <w:rPr>
          <w:iCs/>
        </w:rPr>
        <w:t>Patient</w:t>
      </w:r>
      <w:r w:rsidRPr="0006449B">
        <w:rPr>
          <w:i w:val="0"/>
        </w:rPr>
        <w:t xml:space="preserve"> </w:t>
      </w:r>
      <w:r w:rsidR="00580F18">
        <w:rPr>
          <w:i w:val="0"/>
        </w:rPr>
        <w:t>R</w:t>
      </w:r>
      <w:r>
        <w:rPr>
          <w:i w:val="0"/>
        </w:rPr>
        <w:t>esources are made.</w:t>
      </w:r>
    </w:p>
    <w:p w14:paraId="2934D1A6" w14:textId="7624BEB5" w:rsidR="00BA7084" w:rsidRPr="00D26514" w:rsidRDefault="00BA7084" w:rsidP="00BA7084">
      <w:pPr>
        <w:pStyle w:val="Heading4"/>
        <w:ind w:left="0" w:firstLine="0"/>
      </w:pPr>
      <w:bookmarkStart w:id="213" w:name="_Toc345074681"/>
      <w:bookmarkStart w:id="214" w:name="_Toc500238783"/>
      <w:bookmarkStart w:id="215" w:name="_Toc7702402"/>
      <w:r w:rsidRPr="00D26514">
        <w:t>3.</w:t>
      </w:r>
      <w:r w:rsidR="00296816">
        <w:t>93</w:t>
      </w:r>
      <w:r w:rsidRPr="00D26514">
        <w:t xml:space="preserve">.4.2 </w:t>
      </w:r>
      <w:bookmarkEnd w:id="213"/>
      <w:bookmarkEnd w:id="214"/>
      <w:r w:rsidR="001F648A">
        <w:t>Mobile Patient Identity Feed Response</w:t>
      </w:r>
      <w:bookmarkEnd w:id="215"/>
    </w:p>
    <w:p w14:paraId="6A5BA246" w14:textId="56ADE07F" w:rsidR="00BA7084" w:rsidRPr="00D26514" w:rsidRDefault="00BA7084" w:rsidP="00BA7084">
      <w:pPr>
        <w:pStyle w:val="Heading5"/>
        <w:ind w:left="0" w:firstLine="0"/>
      </w:pPr>
      <w:bookmarkStart w:id="216" w:name="_Toc345074682"/>
      <w:bookmarkStart w:id="217" w:name="_Toc500238784"/>
      <w:bookmarkStart w:id="218" w:name="_Toc7702403"/>
      <w:r w:rsidRPr="00D26514">
        <w:t>3.</w:t>
      </w:r>
      <w:r w:rsidR="00296816">
        <w:t>93</w:t>
      </w:r>
      <w:r w:rsidRPr="00D26514">
        <w:t>.4.2.1 Trigger Events</w:t>
      </w:r>
      <w:bookmarkEnd w:id="216"/>
      <w:bookmarkEnd w:id="217"/>
      <w:bookmarkEnd w:id="218"/>
    </w:p>
    <w:p w14:paraId="586D4785" w14:textId="076698E5" w:rsidR="001F648A" w:rsidRPr="001F648A" w:rsidRDefault="001F648A" w:rsidP="00BA7084">
      <w:pPr>
        <w:pStyle w:val="AuthorInstructions"/>
        <w:rPr>
          <w:i w:val="0"/>
        </w:rPr>
      </w:pPr>
      <w:r>
        <w:rPr>
          <w:i w:val="0"/>
        </w:rPr>
        <w:t xml:space="preserve">A Consumer sends the Mobile Patient Identity Feed Response to the Supplier when the </w:t>
      </w:r>
      <w:ins w:id="219" w:author="John Moehrke" w:date="2019-11-12T21:43:00Z">
        <w:r w:rsidR="001C4228">
          <w:rPr>
            <w:i w:val="0"/>
          </w:rPr>
          <w:t xml:space="preserve">Feed </w:t>
        </w:r>
      </w:ins>
      <w:ins w:id="220" w:author="John Moehrke" w:date="2019-11-12T21:44:00Z">
        <w:r w:rsidR="00306D34">
          <w:rPr>
            <w:i w:val="0"/>
          </w:rPr>
          <w:t>Request M</w:t>
        </w:r>
      </w:ins>
      <w:del w:id="221" w:author="John Moehrke" w:date="2019-11-12T21:44:00Z">
        <w:r w:rsidDel="00306D34">
          <w:rPr>
            <w:i w:val="0"/>
          </w:rPr>
          <w:delText>m</w:delText>
        </w:r>
      </w:del>
      <w:r>
        <w:rPr>
          <w:i w:val="0"/>
        </w:rPr>
        <w:t xml:space="preserve">essage is </w:t>
      </w:r>
      <w:del w:id="222" w:author="John Moehrke" w:date="2019-11-12T21:43:00Z">
        <w:r w:rsidDel="001C4228">
          <w:rPr>
            <w:i w:val="0"/>
          </w:rPr>
          <w:delText>accepted</w:delText>
        </w:r>
      </w:del>
      <w:ins w:id="223" w:author="John Moehrke" w:date="2019-11-12T21:43:00Z">
        <w:r w:rsidR="001C4228">
          <w:rPr>
            <w:i w:val="0"/>
          </w:rPr>
          <w:t>fully processed</w:t>
        </w:r>
      </w:ins>
      <w:r>
        <w:rPr>
          <w:i w:val="0"/>
        </w:rPr>
        <w:t>.</w:t>
      </w:r>
    </w:p>
    <w:p w14:paraId="735DAF53" w14:textId="65AD0A9B" w:rsidR="00BA7084" w:rsidRPr="00D26514" w:rsidRDefault="00BA7084" w:rsidP="00BA7084">
      <w:pPr>
        <w:pStyle w:val="Heading5"/>
        <w:ind w:left="0" w:firstLine="0"/>
      </w:pPr>
      <w:bookmarkStart w:id="224" w:name="_Toc345074683"/>
      <w:bookmarkStart w:id="225" w:name="_Toc500238785"/>
      <w:bookmarkStart w:id="226" w:name="_Toc7702404"/>
      <w:r w:rsidRPr="00D26514">
        <w:t>3.</w:t>
      </w:r>
      <w:r w:rsidR="00296816">
        <w:t>93</w:t>
      </w:r>
      <w:r w:rsidRPr="00D26514">
        <w:t xml:space="preserve">.4.2.2 </w:t>
      </w:r>
      <w:commentRangeStart w:id="227"/>
      <w:r w:rsidRPr="00D26514">
        <w:t>Message Semantics</w:t>
      </w:r>
      <w:bookmarkEnd w:id="224"/>
      <w:bookmarkEnd w:id="225"/>
      <w:bookmarkEnd w:id="226"/>
      <w:commentRangeEnd w:id="227"/>
      <w:r w:rsidR="00226D28">
        <w:rPr>
          <w:rStyle w:val="CommentReference"/>
          <w:rFonts w:ascii="Times New Roman" w:eastAsia="Times New Roman" w:hAnsi="Times New Roman" w:cs="Times New Roman"/>
          <w:b w:val="0"/>
          <w:color w:val="auto"/>
        </w:rPr>
        <w:commentReference w:id="227"/>
      </w:r>
    </w:p>
    <w:p w14:paraId="6C1C0693" w14:textId="65EB849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470CCF">
        <w:rPr>
          <w:rStyle w:val="XMLname"/>
        </w:rPr>
        <w:t>type</w:t>
      </w:r>
      <w:r w:rsidR="00476871">
        <w:rPr>
          <w:i w:val="0"/>
        </w:rPr>
        <w:t xml:space="preserve"> set to “message” and one </w:t>
      </w:r>
      <w:r w:rsidR="00476871" w:rsidRPr="00470CCF">
        <w:rPr>
          <w:rStyle w:val="XMLname"/>
          <w:iCs/>
        </w:rPr>
        <w:t>entry</w:t>
      </w:r>
      <w:r w:rsidR="00476871">
        <w:rPr>
          <w:i w:val="0"/>
        </w:rPr>
        <w:t xml:space="preserve"> that is a </w:t>
      </w:r>
      <w:proofErr w:type="spellStart"/>
      <w:r w:rsidR="00476871" w:rsidRPr="005B2A6C">
        <w:rPr>
          <w:i w:val="0"/>
          <w:iCs/>
        </w:rPr>
        <w:t>MessageHeader</w:t>
      </w:r>
      <w:proofErr w:type="spellEnd"/>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4176F1F" w14:textId="77597C80" w:rsidR="000059AC" w:rsidRPr="000059AC" w:rsidRDefault="000059AC" w:rsidP="00BA7084">
      <w:pPr>
        <w:pStyle w:val="AuthorInstructions"/>
        <w:rPr>
          <w:i w:val="0"/>
        </w:rPr>
      </w:pPr>
      <w:r>
        <w:rPr>
          <w:i w:val="0"/>
        </w:rPr>
        <w:t xml:space="preserve">A Consumer who is a Patient Identity Manager shall return an entry for each </w:t>
      </w:r>
      <w:r>
        <w:rPr>
          <w:iCs/>
        </w:rPr>
        <w:t>Patient</w:t>
      </w:r>
      <w:r>
        <w:rPr>
          <w:i w:val="0"/>
        </w:rPr>
        <w:t xml:space="preserve"> in the Mobile Patient Identity Feed Request with an </w:t>
      </w:r>
      <w:proofErr w:type="spellStart"/>
      <w:proofErr w:type="gramStart"/>
      <w:r w:rsidRPr="00DA38D7">
        <w:rPr>
          <w:rStyle w:val="XMLname"/>
          <w:i w:val="0"/>
          <w:iCs/>
        </w:rPr>
        <w:t>entry.response</w:t>
      </w:r>
      <w:proofErr w:type="gramEnd"/>
      <w:r w:rsidRPr="00DA38D7">
        <w:rPr>
          <w:rStyle w:val="XMLname"/>
          <w:i w:val="0"/>
          <w:iCs/>
        </w:rPr>
        <w:t>.status</w:t>
      </w:r>
      <w:proofErr w:type="spellEnd"/>
      <w:r>
        <w:rPr>
          <w:i w:val="0"/>
        </w:rPr>
        <w:t xml:space="preserve"> set depending on the processing of the Patient resources based on the batch processing rules for FHIR:  </w:t>
      </w:r>
      <w:r w:rsidRPr="000059AC">
        <w:rPr>
          <w:i w:val="0"/>
        </w:rPr>
        <w:t>http://build.fhir.org/http.html#brules</w:t>
      </w:r>
      <w:r>
        <w:rPr>
          <w:i w:val="0"/>
        </w:rPr>
        <w:t xml:space="preserve">.  A status other than 2xx shall also include an </w:t>
      </w:r>
      <w:r w:rsidRPr="00DA38D7">
        <w:rPr>
          <w:rStyle w:val="XMLname"/>
          <w:i w:val="0"/>
          <w:iCs/>
        </w:rPr>
        <w:t>OperationOutcome</w:t>
      </w:r>
      <w:r>
        <w:rPr>
          <w:i w:val="0"/>
        </w:rPr>
        <w:t xml:space="preserve"> in </w:t>
      </w:r>
      <w:proofErr w:type="spellStart"/>
      <w:proofErr w:type="gramStart"/>
      <w:r>
        <w:rPr>
          <w:i w:val="0"/>
        </w:rPr>
        <w:t>error.response</w:t>
      </w:r>
      <w:proofErr w:type="gramEnd"/>
      <w:r>
        <w:rPr>
          <w:i w:val="0"/>
        </w:rPr>
        <w:t>.outcome</w:t>
      </w:r>
      <w:proofErr w:type="spellEnd"/>
      <w:r>
        <w:rPr>
          <w:i w:val="0"/>
        </w:rPr>
        <w:t xml:space="preserve"> explaining the error.</w:t>
      </w:r>
    </w:p>
    <w:p w14:paraId="0A352653" w14:textId="18F62590" w:rsidR="00BA7084" w:rsidRPr="00D26514" w:rsidRDefault="00BA7084" w:rsidP="00BA7084">
      <w:pPr>
        <w:pStyle w:val="Heading5"/>
        <w:ind w:left="0" w:firstLine="0"/>
      </w:pPr>
      <w:bookmarkStart w:id="228" w:name="_Toc345074684"/>
      <w:bookmarkStart w:id="229" w:name="_Toc500238786"/>
      <w:bookmarkStart w:id="230" w:name="_Toc7702405"/>
      <w:r w:rsidRPr="00D26514">
        <w:t>3.</w:t>
      </w:r>
      <w:r w:rsidR="00296816">
        <w:t>93</w:t>
      </w:r>
      <w:r w:rsidRPr="00D26514">
        <w:t>.4.2.3 Expected Actions</w:t>
      </w:r>
      <w:bookmarkEnd w:id="228"/>
      <w:bookmarkEnd w:id="229"/>
      <w:bookmarkEnd w:id="230"/>
    </w:p>
    <w:p w14:paraId="340BE770" w14:textId="03B5CCEA" w:rsidR="006B38FE" w:rsidRPr="006B38FE" w:rsidRDefault="006B38FE" w:rsidP="00BA7084">
      <w:pPr>
        <w:pStyle w:val="AuthorInstructions"/>
        <w:rPr>
          <w:i w:val="0"/>
        </w:rPr>
      </w:pPr>
      <w:bookmarkStart w:id="231" w:name="OLE_LINK5"/>
      <w:bookmarkStart w:id="232" w:name="OLE_LINK6"/>
      <w:commentRangeStart w:id="233"/>
      <w:r>
        <w:rPr>
          <w:i w:val="0"/>
        </w:rPr>
        <w:t>The Supplier has received the response and continues with its workflow</w:t>
      </w:r>
      <w:commentRangeEnd w:id="233"/>
      <w:r w:rsidR="00B96419">
        <w:rPr>
          <w:rStyle w:val="CommentReference"/>
          <w:i w:val="0"/>
        </w:rPr>
        <w:commentReference w:id="233"/>
      </w:r>
      <w:r>
        <w:rPr>
          <w:i w:val="0"/>
        </w:rPr>
        <w:t>.</w:t>
      </w:r>
      <w:r w:rsidR="005379CB">
        <w:rPr>
          <w:i w:val="0"/>
        </w:rPr>
        <w:t xml:space="preserve"> We don’t define any specific actions for a Patient Identity Manager when receiving a Mobile Patient Identity Feed Response from a Consumer.</w:t>
      </w:r>
    </w:p>
    <w:p w14:paraId="47BA90C0" w14:textId="3DD417E8" w:rsidR="00BA7084" w:rsidRDefault="00BA7084" w:rsidP="00BA7084">
      <w:pPr>
        <w:pStyle w:val="Heading3"/>
        <w:ind w:left="0" w:firstLine="0"/>
      </w:pPr>
      <w:bookmarkStart w:id="234" w:name="_Toc500238788"/>
      <w:bookmarkStart w:id="235" w:name="_Toc7702406"/>
      <w:bookmarkEnd w:id="231"/>
      <w:bookmarkEnd w:id="232"/>
      <w:r w:rsidRPr="00D26514">
        <w:t>3.</w:t>
      </w:r>
      <w:r w:rsidR="00296816">
        <w:t>93</w:t>
      </w:r>
      <w:r w:rsidRPr="00D26514">
        <w:t>.</w:t>
      </w:r>
      <w:r w:rsidR="006B38FE">
        <w:t>5</w:t>
      </w:r>
      <w:r w:rsidRPr="00D26514">
        <w:t xml:space="preserve"> Security Considerations</w:t>
      </w:r>
      <w:bookmarkEnd w:id="234"/>
      <w:bookmarkEnd w:id="235"/>
    </w:p>
    <w:p w14:paraId="5B4FE027" w14:textId="5C797F60"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884C23">
        <w:rPr>
          <w:lang w:eastAsia="x-none"/>
        </w:rPr>
        <w:t>PMIM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r w:rsidR="00AC491F">
        <w:t xml:space="preserve">should have </w:t>
      </w:r>
      <w:r>
        <w:t xml:space="preserve">both server authentication and client authentication, so that the client knows that the feed is going to the correct destination (server) </w:t>
      </w:r>
      <w:r>
        <w:lastRenderedPageBreak/>
        <w:t>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236" w:name="_Toc7702407"/>
      <w:r w:rsidRPr="00977EA3">
        <w:t>3.</w:t>
      </w:r>
      <w:r w:rsidR="00296816">
        <w:t>93</w:t>
      </w:r>
      <w:r w:rsidRPr="00977EA3">
        <w:t>.5.1 Security Audit Considerations</w:t>
      </w:r>
      <w:bookmarkEnd w:id="236"/>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237" w:name="_Toc7702408"/>
      <w:r w:rsidRPr="00977EA3">
        <w:t>3.</w:t>
      </w:r>
      <w:r w:rsidR="00296816">
        <w:t>93</w:t>
      </w:r>
      <w:r w:rsidRPr="00977EA3">
        <w:t xml:space="preserve">.5.1.1 </w:t>
      </w:r>
      <w:r w:rsidR="00564E84">
        <w:t xml:space="preserve">Supplier </w:t>
      </w:r>
      <w:r w:rsidRPr="00977EA3">
        <w:t>audit message:</w:t>
      </w:r>
      <w:bookmarkEnd w:id="23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proofErr w:type="gramStart"/>
            <w:r>
              <w:rPr>
                <w:sz w:val="16"/>
              </w:rPr>
              <w:t>EV(</w:t>
            </w:r>
            <w:proofErr w:type="gramEnd"/>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lastRenderedPageBreak/>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CDF26E2" w:rsidR="00B96685" w:rsidRPr="00977EA3" w:rsidRDefault="00B96685" w:rsidP="00B96685">
      <w:pPr>
        <w:pStyle w:val="Heading5"/>
        <w:ind w:left="0" w:firstLine="0"/>
      </w:pPr>
      <w:bookmarkStart w:id="238" w:name="_Toc7702409"/>
      <w:r w:rsidRPr="00977EA3">
        <w:t>3.</w:t>
      </w:r>
      <w:r w:rsidR="00296816">
        <w:t>93</w:t>
      </w:r>
      <w:r w:rsidRPr="00977EA3">
        <w:t xml:space="preserve">.5.1.2 </w:t>
      </w:r>
      <w:r>
        <w:t>Patient Identity Manager</w:t>
      </w:r>
      <w:r w:rsidRPr="00977EA3">
        <w:t xml:space="preserve"> audit message:</w:t>
      </w:r>
      <w:bookmarkEnd w:id="2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proofErr w:type="gramStart"/>
            <w:r>
              <w:rPr>
                <w:sz w:val="16"/>
              </w:rPr>
              <w:t>EV(</w:t>
            </w:r>
            <w:proofErr w:type="gramEnd"/>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239" w:name="_Toc7702410"/>
      <w:r w:rsidRPr="00D26514">
        <w:t>3.</w:t>
      </w:r>
      <w:r w:rsidR="00296816">
        <w:t>94</w:t>
      </w:r>
      <w:r w:rsidRPr="00D26514">
        <w:t xml:space="preserve"> </w:t>
      </w:r>
      <w:r>
        <w:t>Subscribe to Patient Updates</w:t>
      </w:r>
      <w:r w:rsidR="00326DA4">
        <w:t xml:space="preserve"> [ITI-</w:t>
      </w:r>
      <w:r w:rsidR="00296816">
        <w:t>94</w:t>
      </w:r>
      <w:r w:rsidR="00326DA4">
        <w:t>]</w:t>
      </w:r>
      <w:bookmarkEnd w:id="239"/>
    </w:p>
    <w:p w14:paraId="51F3F718" w14:textId="0A9EA0E6" w:rsidR="00924270" w:rsidRPr="00D26514" w:rsidRDefault="00924270" w:rsidP="00924270">
      <w:pPr>
        <w:pStyle w:val="Heading3"/>
        <w:ind w:left="0" w:firstLine="0"/>
      </w:pPr>
      <w:bookmarkStart w:id="240" w:name="_Toc7702411"/>
      <w:r w:rsidRPr="00D26514">
        <w:t>3.</w:t>
      </w:r>
      <w:r w:rsidR="00296816">
        <w:t>94</w:t>
      </w:r>
      <w:r w:rsidRPr="00D26514">
        <w:t>.1 Scope</w:t>
      </w:r>
      <w:bookmarkEnd w:id="240"/>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241" w:name="_Toc7702412"/>
      <w:r w:rsidRPr="00D26514">
        <w:t>3.</w:t>
      </w:r>
      <w:r w:rsidR="00296816">
        <w:t>94</w:t>
      </w:r>
      <w:r w:rsidRPr="00D26514">
        <w:t>.2 Actor Roles</w:t>
      </w:r>
      <w:bookmarkEnd w:id="241"/>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242" w:name="_Toc7702413"/>
      <w:r w:rsidRPr="00D26514">
        <w:t>3.</w:t>
      </w:r>
      <w:r w:rsidR="00296816">
        <w:t>94</w:t>
      </w:r>
      <w:r w:rsidRPr="00D26514">
        <w:t>.3 Referenced Standards</w:t>
      </w:r>
      <w:bookmarkEnd w:id="242"/>
    </w:p>
    <w:p w14:paraId="250F6DA6" w14:textId="77777777" w:rsidR="00924270" w:rsidRPr="00061133" w:rsidRDefault="00924270" w:rsidP="00924270">
      <w:pPr>
        <w:pStyle w:val="ListBullet2"/>
      </w:pPr>
      <w:r w:rsidRPr="00061133">
        <w:t>HL7 FHIR standard Release 4 http://hl7.org/fhir/R4/index.html</w:t>
      </w:r>
    </w:p>
    <w:p w14:paraId="111BCB66" w14:textId="28DCFC6A" w:rsidR="00924270" w:rsidRDefault="00924270" w:rsidP="00924270">
      <w:pPr>
        <w:pStyle w:val="Heading3"/>
        <w:ind w:left="0" w:firstLine="0"/>
      </w:pPr>
      <w:bookmarkStart w:id="243" w:name="_Toc7702414"/>
      <w:r w:rsidRPr="00D26514">
        <w:t>3.</w:t>
      </w:r>
      <w:r w:rsidR="00296816">
        <w:t>94</w:t>
      </w:r>
      <w:r w:rsidRPr="00D26514">
        <w:t>.4 Interaction Diagram</w:t>
      </w:r>
      <w:bookmarkEnd w:id="243"/>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C230B6" w:rsidRPr="007C1AAC" w:rsidRDefault="00C230B6"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C230B6" w:rsidRPr="007C1AAC" w:rsidRDefault="00C230B6"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C230B6" w:rsidRPr="007C1AAC" w:rsidRDefault="00C230B6"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C230B6" w:rsidRPr="007C1AAC" w:rsidRDefault="00C230B6"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C230B6" w:rsidRDefault="00C230B6"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C230B6" w:rsidRDefault="00C230B6"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C230B6" w:rsidRDefault="00C230B6"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C230B6" w:rsidRDefault="00C230B6"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C230B6" w:rsidRDefault="00C230B6"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C230B6" w:rsidRDefault="00C230B6"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C230B6" w:rsidRPr="007C1AAC" w:rsidRDefault="00C230B6"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C230B6" w:rsidRPr="007C1AAC" w:rsidRDefault="00C230B6"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C230B6" w:rsidRPr="007C1AAC" w:rsidRDefault="00C230B6"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C230B6" w:rsidRPr="007C1AAC" w:rsidRDefault="00C230B6"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C230B6" w:rsidRDefault="00C230B6"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C230B6" w:rsidRDefault="00C230B6"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C230B6" w:rsidRDefault="00C230B6"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C230B6" w:rsidRDefault="00C230B6"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C230B6" w:rsidRDefault="00C230B6"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C230B6" w:rsidRDefault="00C230B6"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244" w:name="_Toc7702415"/>
      <w:r w:rsidRPr="00D26514">
        <w:lastRenderedPageBreak/>
        <w:t>3.</w:t>
      </w:r>
      <w:r w:rsidR="00296816">
        <w:t>94</w:t>
      </w:r>
      <w:r w:rsidRPr="00D26514">
        <w:t xml:space="preserve">.4.1 </w:t>
      </w:r>
      <w:r w:rsidR="00C85B91">
        <w:t>Subscribe to Patient Updates</w:t>
      </w:r>
      <w:r w:rsidRPr="007B29D5">
        <w:t xml:space="preserve"> Request Message</w:t>
      </w:r>
      <w:bookmarkEnd w:id="244"/>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245" w:name="_Toc7702416"/>
      <w:r w:rsidRPr="00D26514">
        <w:t>3.</w:t>
      </w:r>
      <w:r w:rsidR="00296816">
        <w:t>94</w:t>
      </w:r>
      <w:r w:rsidRPr="00D26514">
        <w:t>.4.1.1 Trigger Events</w:t>
      </w:r>
      <w:bookmarkEnd w:id="245"/>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246" w:name="_Toc7702417"/>
      <w:r w:rsidRPr="00D26514">
        <w:t>3.</w:t>
      </w:r>
      <w:r w:rsidR="00296816">
        <w:t>94</w:t>
      </w:r>
      <w:r w:rsidRPr="00D26514">
        <w:t>.4.1.2 Message Semantics</w:t>
      </w:r>
      <w:bookmarkEnd w:id="246"/>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5"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6"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247" w:name="_Hlk5877358"/>
      <w:bookmarkStart w:id="248" w:name="_Toc7702418"/>
      <w:r w:rsidRPr="00D26514">
        <w:t>3.</w:t>
      </w:r>
      <w:r w:rsidR="00296816">
        <w:t>94</w:t>
      </w:r>
      <w:r w:rsidRPr="00D26514">
        <w:t>.4.1.</w:t>
      </w:r>
      <w:r>
        <w:t>2.1</w:t>
      </w:r>
      <w:r w:rsidRPr="00D26514">
        <w:t xml:space="preserve"> </w:t>
      </w:r>
      <w:bookmarkEnd w:id="247"/>
      <w:r>
        <w:t>FHIR Subscription Resource Constraints</w:t>
      </w:r>
      <w:bookmarkEnd w:id="248"/>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7"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249" w:name="OLE_LINK1"/>
      <w:bookmarkStart w:id="250" w:name="OLE_LINK2"/>
      <w:r w:rsidRPr="00050FC7">
        <w:t>3.</w:t>
      </w:r>
      <w:r w:rsidR="00296816">
        <w:t>94</w:t>
      </w:r>
      <w:r w:rsidRPr="00050FC7">
        <w:t>.4.</w:t>
      </w:r>
      <w:r>
        <w:t>1</w:t>
      </w:r>
      <w:r w:rsidRPr="00050FC7">
        <w:t>.2.1-1</w:t>
      </w:r>
      <w:bookmarkEnd w:id="249"/>
      <w:bookmarkEnd w:id="250"/>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lastRenderedPageBreak/>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3BDFC40B"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Pr="00470CCF">
        <w:rPr>
          <w:rStyle w:val="XMLname"/>
        </w:rPr>
        <w:t>criteria</w:t>
      </w:r>
      <w:r>
        <w:t xml:space="preserve"> Constraints</w:t>
      </w:r>
    </w:p>
    <w:p w14:paraId="1CBAA96E" w14:textId="17EEE9CC" w:rsidR="006E0AB8" w:rsidRDefault="006E0AB8" w:rsidP="006E0AB8">
      <w:r>
        <w:t xml:space="preserve">The values for </w:t>
      </w:r>
      <w:r w:rsidRPr="00470CCF">
        <w:rPr>
          <w:rStyle w:val="XMLname"/>
        </w:rPr>
        <w:t>criteria</w:t>
      </w:r>
      <w:r>
        <w:t xml:space="preserve"> enable Consumers to limit results based on what Patients they are concerned with.</w:t>
      </w:r>
    </w:p>
    <w:p w14:paraId="77267E8B" w14:textId="77777777" w:rsidR="00F524CD" w:rsidRPr="00C85B91" w:rsidRDefault="00F524CD" w:rsidP="006E0AB8"/>
    <w:p w14:paraId="2FA673EB" w14:textId="28FE8C60" w:rsidR="00F524CD" w:rsidRPr="0038736A" w:rsidRDefault="00F524CD" w:rsidP="00F524CD">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The Patient Identity Subscriber shall support the ability to subscribe with at least one of </w:t>
      </w:r>
      <w:proofErr w:type="spellStart"/>
      <w:r>
        <w:rPr>
          <w:rStyle w:val="XMLname"/>
          <w:rFonts w:ascii="Times New Roman" w:hAnsi="Times New Roman" w:cs="Times New Roman"/>
          <w:sz w:val="24"/>
          <w:szCs w:val="24"/>
        </w:rPr>
        <w:t>thsending</w:t>
      </w:r>
      <w:proofErr w:type="spellEnd"/>
      <w:r>
        <w:rPr>
          <w:rStyle w:val="XMLname"/>
          <w:rFonts w:ascii="Times New Roman" w:hAnsi="Times New Roman" w:cs="Times New Roman"/>
          <w:sz w:val="24"/>
          <w:szCs w:val="24"/>
        </w:rPr>
        <w:t xml:space="preserve"> subscriptions with one</w:t>
      </w:r>
      <w:r w:rsidRPr="0038736A">
        <w:rPr>
          <w:rStyle w:val="XMLname"/>
          <w:rFonts w:ascii="Times New Roman" w:hAnsi="Times New Roman" w:cs="Times New Roman"/>
          <w:sz w:val="24"/>
          <w:szCs w:val="24"/>
        </w:rPr>
        <w:t>:</w:t>
      </w:r>
    </w:p>
    <w:p w14:paraId="52B787F9" w14:textId="18A0944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6F7AAF9B" w:rsidR="006E0AB8" w:rsidRPr="00F524CD" w:rsidRDefault="006E0AB8" w:rsidP="00F524CD">
      <w:pPr>
        <w:pStyle w:val="TableEntry"/>
        <w:numPr>
          <w:ilvl w:val="0"/>
          <w:numId w:val="12"/>
        </w:numPr>
        <w:rPr>
          <w:sz w:val="24"/>
          <w:szCs w:val="24"/>
        </w:rPr>
      </w:pPr>
      <w:proofErr w:type="spellStart"/>
      <w:proofErr w:type="gramStart"/>
      <w:r>
        <w:rPr>
          <w:rStyle w:val="XMLname"/>
        </w:rPr>
        <w:t>Patient?_</w:t>
      </w:r>
      <w:proofErr w:type="gramEnd"/>
      <w:r>
        <w:rPr>
          <w:rStyle w:val="XMLname"/>
        </w:rPr>
        <w:t>id</w:t>
      </w:r>
      <w:proofErr w:type="spellEnd"/>
      <w:r>
        <w:rPr>
          <w:rStyle w:val="XMLname"/>
        </w:rPr>
        <w:t>=X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internal id of the Patient resource</w:t>
      </w:r>
    </w:p>
    <w:p w14:paraId="753ECE47" w14:textId="1D4BE0C3" w:rsidR="006E0AB8" w:rsidRPr="00F524CD" w:rsidRDefault="006E0AB8" w:rsidP="00F524CD">
      <w:pPr>
        <w:pStyle w:val="TableEntry"/>
        <w:numPr>
          <w:ilvl w:val="0"/>
          <w:numId w:val="12"/>
        </w:numPr>
        <w:rPr>
          <w:sz w:val="24"/>
          <w:szCs w:val="24"/>
        </w:rPr>
      </w:pPr>
      <w:proofErr w:type="spellStart"/>
      <w:r>
        <w:rPr>
          <w:rStyle w:val="XMLname"/>
        </w:rPr>
        <w:t>Patient?org</w:t>
      </w:r>
      <w:r w:rsidR="00F524CD">
        <w:rPr>
          <w:rStyle w:val="XMLname"/>
        </w:rPr>
        <w:t>an</w:t>
      </w:r>
      <w:r>
        <w:rPr>
          <w:rStyle w:val="XMLname"/>
        </w:rPr>
        <w:t>ization</w:t>
      </w:r>
      <w:proofErr w:type="spellEnd"/>
      <w:r>
        <w:rPr>
          <w:rStyle w:val="XMLname"/>
        </w:rPr>
        <w:t>=X</w:t>
      </w:r>
      <w:r w:rsidR="00F524CD">
        <w:rPr>
          <w:rStyle w:val="XMLname"/>
        </w:rPr>
        <w:t xml:space="preserve"> </w:t>
      </w:r>
      <w:r w:rsidR="00F524CD" w:rsidRPr="00F524CD">
        <w:rPr>
          <w:sz w:val="24"/>
          <w:szCs w:val="24"/>
        </w:rPr>
        <w:t>– to subscribe to updates for Patients related to a single Organization</w:t>
      </w:r>
    </w:p>
    <w:p w14:paraId="1E4D79B6" w14:textId="23856A3F" w:rsidR="00902F4E" w:rsidRDefault="006E0AB8" w:rsidP="00902F4E">
      <w:pPr>
        <w:pStyle w:val="ListParagraph"/>
        <w:numPr>
          <w:ilvl w:val="0"/>
          <w:numId w:val="12"/>
        </w:numPr>
      </w:pPr>
      <w:proofErr w:type="spellStart"/>
      <w:r>
        <w:rPr>
          <w:rStyle w:val="XMLname"/>
        </w:rPr>
        <w:t>Patient?identifier</w:t>
      </w:r>
      <w:proofErr w:type="spellEnd"/>
      <w:r>
        <w:rPr>
          <w:rStyle w:val="XMLname"/>
        </w:rPr>
        <w:t>=X</w:t>
      </w:r>
      <w:r w:rsidR="00F524CD">
        <w:rPr>
          <w:rStyle w:val="XMLname"/>
        </w:rPr>
        <w:t xml:space="preserve"> </w:t>
      </w:r>
      <w:r w:rsidR="00F524CD" w:rsidRPr="00F524CD">
        <w:t>– to subscribe to updates for Patients based on</w:t>
      </w:r>
      <w:r w:rsidR="00F524CD">
        <w:rPr>
          <w:rStyle w:val="XMLname"/>
        </w:rPr>
        <w:t xml:space="preserve"> their identifier</w:t>
      </w:r>
      <w:r w:rsidR="00F524CD" w:rsidRPr="00F524CD">
        <w:t xml:space="preserve">, including </w:t>
      </w:r>
      <w:r w:rsidR="00902F4E">
        <w:t>limiting the subscription</w:t>
      </w:r>
      <w:r w:rsidR="00F524CD" w:rsidRPr="00F524CD">
        <w:t xml:space="preserve"> by</w:t>
      </w:r>
      <w:r w:rsidR="00F524CD">
        <w:rPr>
          <w:rStyle w:val="XMLname"/>
        </w:rPr>
        <w:t xml:space="preserve"> </w:t>
      </w:r>
      <w:proofErr w:type="spellStart"/>
      <w:proofErr w:type="gramStart"/>
      <w:r w:rsidR="00F524CD">
        <w:rPr>
          <w:rStyle w:val="XMLname"/>
        </w:rPr>
        <w:t>identifier.system</w:t>
      </w:r>
      <w:proofErr w:type="spellEnd"/>
      <w:proofErr w:type="gramEnd"/>
    </w:p>
    <w:p w14:paraId="74C39F84" w14:textId="1A83FF58" w:rsidR="00924270" w:rsidRPr="00D26514" w:rsidRDefault="00C85B91" w:rsidP="00924270">
      <w:pPr>
        <w:pStyle w:val="Heading5"/>
        <w:tabs>
          <w:tab w:val="right" w:pos="9360"/>
        </w:tabs>
        <w:ind w:left="0" w:firstLine="0"/>
      </w:pPr>
      <w:bookmarkStart w:id="251" w:name="_Toc7702419"/>
      <w:r w:rsidRPr="00D26514">
        <w:t>3.</w:t>
      </w:r>
      <w:r w:rsidR="00296816">
        <w:t>94</w:t>
      </w:r>
      <w:r w:rsidRPr="00D26514">
        <w:t>.4.1.3 Expected Actions</w:t>
      </w:r>
      <w:bookmarkEnd w:id="251"/>
      <w:r w:rsidR="00924270">
        <w:tab/>
      </w:r>
    </w:p>
    <w:p w14:paraId="7E096AA2" w14:textId="0BBD0A9D"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8"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create a job to manage the subscription</w:t>
      </w:r>
      <w:r w:rsidR="00062B7C">
        <w:rPr>
          <w:i w:val="0"/>
        </w:rPr>
        <w:t>.  H</w:t>
      </w:r>
      <w:r w:rsidR="00902F4E">
        <w:rPr>
          <w:i w:val="0"/>
        </w:rPr>
        <w:t>ow it</w:t>
      </w:r>
      <w:r w:rsidR="00062B7C">
        <w:rPr>
          <w:i w:val="0"/>
        </w:rPr>
        <w:t xml:space="preserve"> creates and manages the job</w:t>
      </w:r>
      <w:r w:rsidR="00902F4E">
        <w:rPr>
          <w:i w:val="0"/>
        </w:rPr>
        <w:t xml:space="preserve"> is not specified by IHE</w:t>
      </w:r>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470CCF">
        <w:rPr>
          <w:rStyle w:val="XMLname"/>
          <w:iCs/>
        </w:rPr>
        <w:t>status</w:t>
      </w:r>
      <w:r w:rsidR="00494E64">
        <w:rPr>
          <w:i w:val="0"/>
        </w:rPr>
        <w:t xml:space="preserve"> shall be changed to “active.”</w:t>
      </w:r>
      <w:r w:rsidR="00927FBD">
        <w:rPr>
          <w:i w:val="0"/>
        </w:rPr>
        <w:t xml:space="preserve">  </w:t>
      </w:r>
    </w:p>
    <w:p w14:paraId="0FCB7056" w14:textId="1E525F47" w:rsidR="00924270" w:rsidRDefault="00902F4E" w:rsidP="00924270">
      <w:pPr>
        <w:pStyle w:val="AuthorInstructions"/>
        <w:rPr>
          <w:i w:val="0"/>
        </w:rPr>
      </w:pPr>
      <w:r>
        <w:rPr>
          <w:i w:val="0"/>
        </w:rPr>
        <w:t xml:space="preserve">When the condition in </w:t>
      </w:r>
      <w:proofErr w:type="spellStart"/>
      <w:r w:rsidRPr="00470CCF">
        <w:rPr>
          <w:rStyle w:val="XMLname"/>
          <w:iCs/>
        </w:rPr>
        <w:t>Subscription.criteria</w:t>
      </w:r>
      <w:proofErr w:type="spellEnd"/>
      <w:r>
        <w:rPr>
          <w:i w:val="0"/>
        </w:rPr>
        <w:t xml:space="preserve"> is satisfied</w:t>
      </w:r>
      <w:r w:rsidR="00D840DE">
        <w:rPr>
          <w:i w:val="0"/>
        </w:rPr>
        <w:t xml:space="preserve"> and </w:t>
      </w:r>
      <w:proofErr w:type="spellStart"/>
      <w:r w:rsidR="00D840DE">
        <w:rPr>
          <w:rStyle w:val="XMLname"/>
          <w:i w:val="0"/>
          <w:iCs/>
        </w:rPr>
        <w:t>Subscription.s</w:t>
      </w:r>
      <w:r w:rsidR="00D840DE" w:rsidRPr="0087583B">
        <w:rPr>
          <w:rStyle w:val="XMLname"/>
          <w:i w:val="0"/>
          <w:iCs/>
        </w:rPr>
        <w:t>tatus</w:t>
      </w:r>
      <w:proofErr w:type="spellEnd"/>
      <w:r w:rsidR="00D840DE">
        <w:rPr>
          <w:i w:val="0"/>
        </w:rPr>
        <w:t xml:space="preserve"> is “active</w:t>
      </w:r>
      <w:r>
        <w:rPr>
          <w:i w:val="0"/>
        </w:rPr>
        <w:t>, t</w:t>
      </w:r>
      <w:r w:rsidR="00927FBD">
        <w:rPr>
          <w:i w:val="0"/>
        </w:rPr>
        <w:t>he Patient Identity Manager shall use the Mobile Patient Identity Feed [ITI-</w:t>
      </w:r>
      <w:r w:rsidR="00296816">
        <w:rPr>
          <w:i w:val="0"/>
        </w:rPr>
        <w:t>93</w:t>
      </w:r>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r w:rsidR="00D840DE">
        <w:rPr>
          <w:i w:val="0"/>
        </w:rPr>
        <w:t xml:space="preserve">endpoint </w:t>
      </w:r>
      <w:r w:rsidR="00EE5EE8">
        <w:rPr>
          <w:i w:val="0"/>
        </w:rPr>
        <w:t xml:space="preserve">defined in the </w:t>
      </w:r>
      <w:proofErr w:type="spellStart"/>
      <w:r w:rsidR="00EE5EE8" w:rsidRPr="00470CCF">
        <w:rPr>
          <w:rStyle w:val="XMLname"/>
          <w:iCs/>
        </w:rPr>
        <w:t>Subscription</w:t>
      </w:r>
      <w:r w:rsidR="00D840DE">
        <w:rPr>
          <w:i w:val="0"/>
        </w:rPr>
        <w:t>.</w:t>
      </w:r>
      <w:r w:rsidR="00EE5EE8" w:rsidRPr="00470CCF">
        <w:rPr>
          <w:rStyle w:val="XMLname"/>
          <w:iCs/>
        </w:rPr>
        <w:t>channel</w:t>
      </w:r>
      <w:proofErr w:type="spellEnd"/>
      <w:r w:rsidR="00163590">
        <w:rPr>
          <w:i w:val="0"/>
        </w:rPr>
        <w:t>.</w:t>
      </w:r>
    </w:p>
    <w:p w14:paraId="5F16CA06" w14:textId="7132605D" w:rsidR="00EB26FE" w:rsidRDefault="00C417C1" w:rsidP="00924270">
      <w:pPr>
        <w:pStyle w:val="AuthorInstructions"/>
        <w:rPr>
          <w:i w:val="0"/>
        </w:rPr>
      </w:pPr>
      <w:r>
        <w:rPr>
          <w:i w:val="0"/>
        </w:rPr>
        <w:lastRenderedPageBreak/>
        <w:t xml:space="preserve">If an error occurs at any time with </w:t>
      </w:r>
      <w:r w:rsidR="00D840DE">
        <w:rPr>
          <w:i w:val="0"/>
        </w:rPr>
        <w:t>an</w:t>
      </w:r>
      <w:r>
        <w:rPr>
          <w:i w:val="0"/>
        </w:rPr>
        <w:t xml:space="preserve"> active subscription, the Patient Identity Manager shall update the </w:t>
      </w:r>
      <w:r w:rsidRPr="00470CCF">
        <w:rPr>
          <w:iCs/>
        </w:rPr>
        <w:t>Subscription</w:t>
      </w:r>
      <w:r>
        <w:rPr>
          <w:i w:val="0"/>
        </w:rPr>
        <w:t xml:space="preserve"> Resource and set the </w:t>
      </w:r>
      <w:r w:rsidR="00476871" w:rsidRPr="00470CCF">
        <w:rPr>
          <w:rStyle w:val="XMLname"/>
          <w:iCs/>
        </w:rPr>
        <w:t xml:space="preserve">status </w:t>
      </w:r>
      <w:r w:rsidR="00476871">
        <w:rPr>
          <w:i w:val="0"/>
        </w:rPr>
        <w:t>to “error</w:t>
      </w:r>
      <w:r w:rsidR="00EA00C8">
        <w:rPr>
          <w:i w:val="0"/>
        </w:rPr>
        <w:t>”</w:t>
      </w:r>
      <w:r w:rsidR="00476871">
        <w:rPr>
          <w:i w:val="0"/>
        </w:rPr>
        <w:t xml:space="preserve"> and the </w:t>
      </w:r>
      <w:r w:rsidRPr="00470CCF">
        <w:rPr>
          <w:rStyle w:val="XMLname"/>
          <w:iCs/>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470CCF">
        <w:rPr>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252" w:name="_Toc7702420"/>
      <w:r w:rsidRPr="00D26514">
        <w:t>3.</w:t>
      </w:r>
      <w:r w:rsidR="00296816">
        <w:t>94</w:t>
      </w:r>
      <w:r w:rsidRPr="00D26514">
        <w:t xml:space="preserve">.4.2 </w:t>
      </w:r>
      <w:r w:rsidR="00735753">
        <w:t>Subscribe to Patient Updates</w:t>
      </w:r>
      <w:r>
        <w:t xml:space="preserve"> Response</w:t>
      </w:r>
      <w:bookmarkEnd w:id="252"/>
    </w:p>
    <w:p w14:paraId="0D6474AF" w14:textId="118FF3BD" w:rsidR="00924270" w:rsidRPr="00D26514" w:rsidRDefault="00924270" w:rsidP="00924270">
      <w:pPr>
        <w:pStyle w:val="Heading5"/>
        <w:ind w:left="0" w:firstLine="0"/>
      </w:pPr>
      <w:bookmarkStart w:id="253" w:name="_Toc7702421"/>
      <w:r w:rsidRPr="00D26514">
        <w:t>3.</w:t>
      </w:r>
      <w:r w:rsidR="00296816">
        <w:t>94</w:t>
      </w:r>
      <w:r w:rsidRPr="00D26514">
        <w:t>.4.2.1 Trigger Events</w:t>
      </w:r>
      <w:bookmarkEnd w:id="253"/>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254" w:name="_Toc7702422"/>
      <w:r w:rsidRPr="00D26514">
        <w:t>3.</w:t>
      </w:r>
      <w:r w:rsidR="00296816">
        <w:t>94</w:t>
      </w:r>
      <w:r w:rsidRPr="00D26514">
        <w:t>.4.2.2 Message Semantics</w:t>
      </w:r>
      <w:bookmarkEnd w:id="25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470CCF">
        <w:rPr>
          <w:rStyle w:val="XMLname"/>
          <w:iCs/>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9"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255" w:name="_Toc7702423"/>
      <w:r w:rsidRPr="00D26514">
        <w:t>3.</w:t>
      </w:r>
      <w:r w:rsidR="00296816">
        <w:t>94</w:t>
      </w:r>
      <w:r w:rsidRPr="00D26514">
        <w:t>.4.2.3 Expected Actions</w:t>
      </w:r>
      <w:bookmarkEnd w:id="255"/>
    </w:p>
    <w:p w14:paraId="0C8559F6" w14:textId="3E5ABAB6"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r w:rsidR="00F41BD5">
        <w:rPr>
          <w:rStyle w:val="XMLname"/>
          <w:i w:val="0"/>
          <w:iCs/>
        </w:rPr>
        <w:t>l</w:t>
      </w:r>
      <w:r w:rsidR="00062B7C">
        <w:rPr>
          <w:rStyle w:val="XMLname"/>
          <w:i w:val="0"/>
          <w:iCs/>
        </w:rPr>
        <w:t xml:space="preserve">ogical </w:t>
      </w:r>
      <w:r w:rsidR="00F41BD5">
        <w:rPr>
          <w:rStyle w:val="XMLname"/>
          <w:i w:val="0"/>
          <w:iCs/>
        </w:rPr>
        <w:t>i</w:t>
      </w:r>
      <w:r w:rsidR="00062B7C">
        <w:rPr>
          <w:rStyle w:val="XMLname"/>
          <w:i w:val="0"/>
          <w:iCs/>
        </w:rPr>
        <w:t xml:space="preserve">d </w:t>
      </w:r>
      <w:r w:rsidR="005D41E3">
        <w:rPr>
          <w:i w:val="0"/>
        </w:rPr>
        <w:t xml:space="preserve">so </w:t>
      </w:r>
      <w:r w:rsidR="00062B7C">
        <w:rPr>
          <w:i w:val="0"/>
        </w:rPr>
        <w:t>the Subscription Resource</w:t>
      </w:r>
      <w:r w:rsidR="005D41E3">
        <w:rPr>
          <w:i w:val="0"/>
        </w:rPr>
        <w:t xml:space="preserve"> can be queried for status, disabled, or deleted later.</w:t>
      </w:r>
    </w:p>
    <w:p w14:paraId="4356E9B2" w14:textId="21159666" w:rsidR="0021220E" w:rsidRDefault="0021220E" w:rsidP="0021220E">
      <w:pPr>
        <w:pStyle w:val="Heading4"/>
        <w:ind w:left="0" w:firstLine="0"/>
      </w:pPr>
      <w:bookmarkStart w:id="256"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256"/>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40"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257"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257"/>
    </w:p>
    <w:p w14:paraId="1DC31A72" w14:textId="4C105B21" w:rsidR="00EA00C8" w:rsidRDefault="005D6EC0" w:rsidP="005D6EC0">
      <w:r>
        <w:t xml:space="preserve">A Patient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41"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“off” or re-enable a subscription by changing the</w:t>
      </w:r>
      <w:r w:rsidRPr="00470CCF">
        <w:rPr>
          <w:rStyle w:val="XMLname"/>
        </w:rPr>
        <w:t xml:space="preserve"> status</w:t>
      </w:r>
      <w:r>
        <w:t xml:space="preserve"> to “request</w:t>
      </w:r>
      <w:r w:rsidR="000A5271">
        <w:t>ed</w:t>
      </w:r>
      <w:r>
        <w:t xml:space="preserve">.”  </w:t>
      </w:r>
    </w:p>
    <w:p w14:paraId="7D6994AC" w14:textId="2A84E578" w:rsidR="00F314A6" w:rsidRDefault="005D6EC0" w:rsidP="005D6EC0">
      <w:r>
        <w:t xml:space="preserve">A Patient Identity Manager </w:t>
      </w:r>
      <w:r w:rsidR="00EA00C8">
        <w:t>shall</w:t>
      </w:r>
      <w:r>
        <w:t xml:space="preserve"> suspend a subscription when the </w:t>
      </w:r>
      <w:r w:rsidRPr="00470CCF">
        <w:rPr>
          <w:rStyle w:val="XMLname"/>
        </w:rPr>
        <w:t>status</w:t>
      </w:r>
      <w:r>
        <w:t xml:space="preserve"> is “off.”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“request</w:t>
      </w:r>
      <w:r w:rsidR="000A5271">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258" w:name="_Toc7702426"/>
      <w:r w:rsidRPr="00D26514">
        <w:lastRenderedPageBreak/>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258"/>
    </w:p>
    <w:p w14:paraId="50C81438" w14:textId="6110E340" w:rsidR="00EA00C8" w:rsidRDefault="005D6EC0" w:rsidP="005D6EC0">
      <w:r>
        <w:t xml:space="preserve">A Patient 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42"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proofErr w:type="spellEnd"/>
      <w:r>
        <w:t>.</w:t>
      </w:r>
    </w:p>
    <w:p w14:paraId="72D8DAC0" w14:textId="48AC1E22" w:rsidR="00924270" w:rsidRDefault="00924270" w:rsidP="00924270">
      <w:pPr>
        <w:pStyle w:val="Heading3"/>
        <w:ind w:left="0" w:firstLine="0"/>
      </w:pPr>
      <w:bookmarkStart w:id="259" w:name="_Toc7702427"/>
      <w:r w:rsidRPr="00D26514">
        <w:t>3.</w:t>
      </w:r>
      <w:r w:rsidR="00296816">
        <w:t>94</w:t>
      </w:r>
      <w:r w:rsidRPr="00D26514">
        <w:t>.</w:t>
      </w:r>
      <w:r>
        <w:t>5</w:t>
      </w:r>
      <w:r w:rsidRPr="00D26514">
        <w:t xml:space="preserve"> Security Considerations</w:t>
      </w:r>
      <w:bookmarkEnd w:id="259"/>
    </w:p>
    <w:p w14:paraId="044CF449" w14:textId="3C186F3A"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884C23">
        <w:rPr>
          <w:lang w:eastAsia="x-none"/>
        </w:rPr>
        <w:t>PMIM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260" w:name="_Toc398544397"/>
      <w:bookmarkStart w:id="261" w:name="_Toc7702428"/>
      <w:r w:rsidRPr="00977EA3">
        <w:t>3.</w:t>
      </w:r>
      <w:r w:rsidR="00296816">
        <w:t>94</w:t>
      </w:r>
      <w:r w:rsidRPr="00977EA3">
        <w:t>.5.1 Security Audit Considerations</w:t>
      </w:r>
      <w:bookmarkEnd w:id="260"/>
      <w:bookmarkEnd w:id="26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1D7C85DC" w:rsidR="00B96685" w:rsidRPr="00977EA3" w:rsidRDefault="00B96685" w:rsidP="00D3057B">
      <w:r>
        <w:t xml:space="preserve">Note that the same </w:t>
      </w:r>
      <w:r w:rsidR="007B6D63">
        <w:t>audit message</w:t>
      </w:r>
      <w:r>
        <w:t xml:space="preserve"> is recorded by both Patient 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D28046A" w:rsidR="00D3057B" w:rsidRPr="00977EA3" w:rsidRDefault="00D3057B" w:rsidP="00D3057B">
      <w:pPr>
        <w:pStyle w:val="Heading5"/>
        <w:ind w:left="0" w:firstLine="0"/>
      </w:pPr>
      <w:bookmarkStart w:id="262" w:name="_Toc7702429"/>
      <w:r w:rsidRPr="00977EA3">
        <w:t>3.</w:t>
      </w:r>
      <w:r w:rsidR="00296816">
        <w:t>94</w:t>
      </w:r>
      <w:r w:rsidRPr="00977EA3">
        <w:t xml:space="preserve">.5.1.1 </w:t>
      </w:r>
      <w:r w:rsidR="00134058">
        <w:t xml:space="preserve">Patient Subscriber </w:t>
      </w:r>
      <w:r w:rsidRPr="00977EA3">
        <w:t>audit message:</w:t>
      </w:r>
      <w:bookmarkEnd w:id="26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lastRenderedPageBreak/>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263" w:name="_Toc7702430"/>
      <w:r w:rsidRPr="00977EA3">
        <w:t>3.</w:t>
      </w:r>
      <w:r w:rsidR="00296816">
        <w:t>94</w:t>
      </w:r>
      <w:r w:rsidRPr="00977EA3">
        <w:t xml:space="preserve">.5.1.2 </w:t>
      </w:r>
      <w:r w:rsidR="00B96685">
        <w:t>Patient Identity Manager</w:t>
      </w:r>
      <w:r w:rsidRPr="00977EA3">
        <w:t xml:space="preserve"> audit message:</w:t>
      </w:r>
      <w:bookmarkEnd w:id="26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lastRenderedPageBreak/>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68D886D8" w:rsidR="00E158D0" w:rsidRPr="008407CB" w:rsidRDefault="00E158D0" w:rsidP="00E158D0">
      <w:pPr>
        <w:pStyle w:val="Heading3"/>
        <w:ind w:left="0" w:firstLine="0"/>
      </w:pPr>
      <w:bookmarkStart w:id="264" w:name="_Toc2769954"/>
      <w:bookmarkStart w:id="265" w:name="_Toc7702431"/>
      <w:r w:rsidRPr="008407CB">
        <w:t>3.78.2 Actor Roles</w:t>
      </w:r>
      <w:bookmarkEnd w:id="264"/>
      <w:bookmarkEnd w:id="265"/>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C230B6" w:rsidRDefault="00C230B6"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C230B6" w:rsidRDefault="00C230B6"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C230B6" w:rsidRDefault="00C230B6"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C230B6" w:rsidRDefault="00C230B6"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C230B6" w:rsidRDefault="00C230B6"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C230B6" w:rsidRDefault="00C230B6"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C230B6" w:rsidRDefault="00C230B6"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C230B6" w:rsidRDefault="00C230B6"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lastRenderedPageBreak/>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266" w:name="_Toc396826786"/>
      <w:bookmarkStart w:id="267"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6E3F5473" w:rsidR="008E59C8" w:rsidRPr="002B3A8C" w:rsidRDefault="008E59C8" w:rsidP="008E59C8">
      <w:pPr>
        <w:pStyle w:val="Heading3"/>
      </w:pPr>
      <w:bookmarkStart w:id="268"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C230B6" w:rsidRDefault="00C230B6"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C230B6" w:rsidRDefault="00C230B6" w:rsidP="008E59C8">
                      <w:pPr>
                        <w:rPr>
                          <w:sz w:val="18"/>
                        </w:rPr>
                      </w:pPr>
                      <w:r>
                        <w:rPr>
                          <w:sz w:val="18"/>
                        </w:rPr>
                        <w:t>Patient Identity Manager</w:t>
                      </w:r>
                    </w:p>
                  </w:txbxContent>
                </v:textbox>
              </v:shape>
            </w:pict>
          </mc:Fallback>
        </mc:AlternateContent>
      </w:r>
      <w:r w:rsidRPr="002B3A8C">
        <w:t>3.83.2 Actor Roles</w:t>
      </w:r>
      <w:bookmarkEnd w:id="266"/>
      <w:bookmarkEnd w:id="267"/>
      <w:bookmarkEnd w:id="268"/>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C230B6" w:rsidRDefault="00C230B6"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C230B6" w:rsidRDefault="00C230B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C230B6" w:rsidRDefault="00C230B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C230B6" w:rsidRDefault="00C230B6"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C230B6" w:rsidRDefault="00C230B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C230B6" w:rsidRDefault="00C230B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hn Moehrke" w:date="2019-11-12T20:57:00Z" w:initials="JM">
    <w:p w14:paraId="1EE7AC74" w14:textId="07BB3167" w:rsidR="00C230B6" w:rsidRDefault="00C230B6">
      <w:pPr>
        <w:pStyle w:val="CommentText"/>
      </w:pPr>
      <w:r>
        <w:rPr>
          <w:rStyle w:val="CommentReference"/>
        </w:rPr>
        <w:annotationRef/>
      </w:r>
      <w:r>
        <w:t xml:space="preserve">Are these </w:t>
      </w:r>
      <w:proofErr w:type="gramStart"/>
      <w:r>
        <w:t>really new</w:t>
      </w:r>
      <w:proofErr w:type="gramEnd"/>
      <w:r>
        <w:t>? Can we reuse some existing ones?</w:t>
      </w:r>
    </w:p>
  </w:comment>
  <w:comment w:id="44" w:author="John Moehrke" w:date="2019-11-12T21:04:00Z" w:initials="JM">
    <w:p w14:paraId="46AB6F80" w14:textId="19427DCD" w:rsidR="00C230B6" w:rsidRDefault="00C230B6">
      <w:pPr>
        <w:pStyle w:val="CommentText"/>
      </w:pPr>
      <w:r>
        <w:rPr>
          <w:rStyle w:val="CommentReference"/>
        </w:rPr>
        <w:annotationRef/>
      </w:r>
      <w:r>
        <w:t>Is this still true? I thought we moved toward failure on query of old Patient id.</w:t>
      </w:r>
    </w:p>
  </w:comment>
  <w:comment w:id="57" w:author="John Moehrke" w:date="2019-11-12T21:07:00Z" w:initials="JM">
    <w:p w14:paraId="146B7F6E" w14:textId="466FF28E" w:rsidR="00C230B6" w:rsidRDefault="00C230B6">
      <w:pPr>
        <w:pStyle w:val="CommentText"/>
      </w:pPr>
      <w:r>
        <w:rPr>
          <w:rStyle w:val="CommentReference"/>
        </w:rPr>
        <w:annotationRef/>
      </w:r>
      <w:r>
        <w:t>???? No concepts? How about Patient Identity? How about Merge?</w:t>
      </w:r>
    </w:p>
  </w:comment>
  <w:comment w:id="59" w:author="John Moehrke" w:date="2019-11-12T21:20:00Z" w:initials="JM">
    <w:p w14:paraId="586BF751" w14:textId="5BBC4704" w:rsidR="00C230B6" w:rsidRDefault="00C230B6">
      <w:pPr>
        <w:pStyle w:val="CommentText"/>
      </w:pPr>
      <w:r>
        <w:rPr>
          <w:rStyle w:val="CommentReference"/>
        </w:rPr>
        <w:annotationRef/>
      </w:r>
      <w:r>
        <w:t xml:space="preserve">I hate to add more use-cases, but these set do not have the </w:t>
      </w:r>
      <w:proofErr w:type="gramStart"/>
      <w:r>
        <w:t>most simple</w:t>
      </w:r>
      <w:proofErr w:type="gramEnd"/>
      <w:r>
        <w:t xml:space="preserve"> ‘lookup a patient master identity, and use it’. Like we expect will be the dominant use in MHD thru PDQm and </w:t>
      </w:r>
      <w:proofErr w:type="spellStart"/>
      <w:r>
        <w:t>PIDm</w:t>
      </w:r>
      <w:proofErr w:type="spellEnd"/>
      <w:r>
        <w:t>…Maybe we just say this as a pre-use-case for why PDQm and PIXm are included?</w:t>
      </w:r>
    </w:p>
  </w:comment>
  <w:comment w:id="62" w:author="John Moehrke" w:date="2019-11-12T21:08:00Z" w:initials="JM">
    <w:p w14:paraId="045663F4" w14:textId="26E218D5" w:rsidR="00C230B6" w:rsidRDefault="00C230B6">
      <w:pPr>
        <w:pStyle w:val="CommentText"/>
      </w:pPr>
      <w:r>
        <w:rPr>
          <w:rStyle w:val="CommentReference"/>
        </w:rPr>
        <w:annotationRef/>
      </w:r>
      <w:r>
        <w:t>I think there needs to be a comma between “a care facility” and “to her new baby”</w:t>
      </w:r>
    </w:p>
  </w:comment>
  <w:comment w:id="64" w:author="John Moehrke" w:date="2019-11-12T21:09:00Z" w:initials="JM">
    <w:p w14:paraId="7EC8E89C" w14:textId="117EC3AD" w:rsidR="00C230B6" w:rsidRDefault="00C230B6">
      <w:pPr>
        <w:pStyle w:val="CommentText"/>
      </w:pPr>
      <w:r>
        <w:rPr>
          <w:rStyle w:val="CommentReference"/>
        </w:rPr>
        <w:annotationRef/>
      </w:r>
      <w:r>
        <w:t>Colon seems an odd punctuation here</w:t>
      </w:r>
    </w:p>
  </w:comment>
  <w:comment w:id="63" w:author="John Moehrke" w:date="2019-11-12T21:10:00Z" w:initials="JM">
    <w:p w14:paraId="671A86D9" w14:textId="765E1B19" w:rsidR="00C230B6" w:rsidRDefault="00C230B6">
      <w:pPr>
        <w:pStyle w:val="CommentText"/>
      </w:pPr>
      <w:r>
        <w:t>Recommend simplifying to “</w:t>
      </w:r>
      <w:proofErr w:type="spellStart"/>
      <w:r>
        <w:rPr>
          <w:rStyle w:val="CommentReference"/>
        </w:rPr>
        <w:annotationRef/>
      </w:r>
      <w:r>
        <w:t>Mosa</w:t>
      </w:r>
      <w:proofErr w:type="spellEnd"/>
      <w:r>
        <w:t xml:space="preserve"> gives birth to a new baby Joshua.” As there is no usefulness of “in a care facility”</w:t>
      </w:r>
    </w:p>
  </w:comment>
  <w:comment w:id="65" w:author="John Moehrke" w:date="2019-11-12T21:12:00Z" w:initials="JM">
    <w:p w14:paraId="14B57C42" w14:textId="476C31D2" w:rsidR="00C230B6" w:rsidRDefault="00C230B6">
      <w:pPr>
        <w:pStyle w:val="CommentText"/>
      </w:pPr>
      <w:r>
        <w:rPr>
          <w:rStyle w:val="CommentReference"/>
        </w:rPr>
        <w:annotationRef/>
      </w:r>
      <w:r>
        <w:t>Aka a Patient Identity???</w:t>
      </w:r>
    </w:p>
  </w:comment>
  <w:comment w:id="66" w:author="John Moehrke" w:date="2019-11-12T21:12:00Z" w:initials="JM">
    <w:p w14:paraId="1ADFCC5A" w14:textId="7FDDA715" w:rsidR="00C230B6" w:rsidRDefault="00C230B6">
      <w:pPr>
        <w:pStyle w:val="CommentText"/>
      </w:pPr>
      <w:r>
        <w:rPr>
          <w:rStyle w:val="CommentReference"/>
        </w:rPr>
        <w:annotationRef/>
      </w:r>
      <w:r>
        <w:t xml:space="preserve">Client Registry is not a formal actor in IHE so should not be capitalized </w:t>
      </w:r>
    </w:p>
  </w:comment>
  <w:comment w:id="67" w:author="John Moehrke" w:date="2019-11-12T21:12:00Z" w:initials="JM">
    <w:p w14:paraId="70AF8F20" w14:textId="6EE61AAB" w:rsidR="00C230B6" w:rsidRDefault="00C230B6">
      <w:pPr>
        <w:pStyle w:val="CommentText"/>
      </w:pPr>
      <w:r>
        <w:rPr>
          <w:rStyle w:val="CommentReference"/>
        </w:rPr>
        <w:annotationRef/>
      </w:r>
      <w:r>
        <w:rPr>
          <w:rStyle w:val="CommentReference"/>
        </w:rPr>
        <w:t>lowercase</w:t>
      </w:r>
    </w:p>
  </w:comment>
  <w:comment w:id="77" w:author="John Moehrke" w:date="2019-11-12T21:14:00Z" w:initials="JM">
    <w:p w14:paraId="7E6F400B" w14:textId="714586F6" w:rsidR="00C230B6" w:rsidRDefault="00C230B6">
      <w:pPr>
        <w:pStyle w:val="CommentText"/>
      </w:pPr>
      <w:r>
        <w:rPr>
          <w:rStyle w:val="CommentReference"/>
        </w:rPr>
        <w:annotationRef/>
      </w:r>
      <w:r>
        <w:t>CR? Spell out in lowercase</w:t>
      </w:r>
    </w:p>
  </w:comment>
  <w:comment w:id="78" w:author="John Moehrke" w:date="2019-11-12T21:15:00Z" w:initials="JM">
    <w:p w14:paraId="0A9B6219" w14:textId="4F4BE9B0" w:rsidR="00C230B6" w:rsidRDefault="00C230B6">
      <w:pPr>
        <w:pStyle w:val="CommentText"/>
      </w:pPr>
      <w:r>
        <w:rPr>
          <w:rStyle w:val="CommentReference"/>
        </w:rPr>
        <w:annotationRef/>
      </w:r>
      <w:r>
        <w:t>Spell out or just call it ‘national identity registry’</w:t>
      </w:r>
    </w:p>
  </w:comment>
  <w:comment w:id="81" w:author="John Moehrke" w:date="2019-11-12T21:16:00Z" w:initials="JM">
    <w:p w14:paraId="278EEDE0" w14:textId="783904D3" w:rsidR="00C230B6" w:rsidRDefault="00C230B6">
      <w:pPr>
        <w:pStyle w:val="CommentText"/>
      </w:pPr>
      <w:r>
        <w:rPr>
          <w:rStyle w:val="CommentReference"/>
        </w:rPr>
        <w:annotationRef/>
      </w:r>
      <w:r>
        <w:t>Are there good use-case driven exceptions? Or do we think this is only a technical failure?</w:t>
      </w:r>
    </w:p>
  </w:comment>
  <w:comment w:id="97" w:author="John Moehrke" w:date="2019-11-12T21:22:00Z" w:initials="JM">
    <w:p w14:paraId="4A98988B" w14:textId="2C4942E3" w:rsidR="00C230B6" w:rsidRDefault="00C230B6">
      <w:pPr>
        <w:pStyle w:val="CommentText"/>
      </w:pPr>
      <w:r>
        <w:rPr>
          <w:rStyle w:val="CommentReference"/>
        </w:rPr>
        <w:annotationRef/>
      </w:r>
      <w:r>
        <w:t>A duplicate master patient identity is detected.</w:t>
      </w:r>
    </w:p>
  </w:comment>
  <w:comment w:id="100" w:author="John Moehrke" w:date="2019-11-12T21:22:00Z" w:initials="JM">
    <w:p w14:paraId="24B9A137" w14:textId="3146A23A" w:rsidR="00C230B6" w:rsidRDefault="00C230B6">
      <w:pPr>
        <w:pStyle w:val="CommentText"/>
      </w:pPr>
      <w:r>
        <w:rPr>
          <w:rStyle w:val="CommentReference"/>
        </w:rPr>
        <w:annotationRef/>
      </w:r>
      <w:r>
        <w:t>Note I am trying to remove “record” as many will see that as the WHOLE patient record… aka “EHR” (the ‘R’ being Record). It is unusual to see Patient Identity as the whole of the “Record”</w:t>
      </w:r>
    </w:p>
  </w:comment>
  <w:comment w:id="107" w:author="John Moehrke" w:date="2019-11-12T21:24:00Z" w:initials="JM">
    <w:p w14:paraId="448CBA90" w14:textId="365C226E" w:rsidR="00C230B6" w:rsidRDefault="00C230B6">
      <w:pPr>
        <w:pStyle w:val="CommentText"/>
      </w:pPr>
      <w:r>
        <w:rPr>
          <w:rStyle w:val="CommentReference"/>
        </w:rPr>
        <w:annotationRef/>
      </w:r>
      <w:r>
        <w:t>Able to be corrected? Or notified for correction?</w:t>
      </w:r>
    </w:p>
  </w:comment>
  <w:comment w:id="110" w:author="John Moehrke" w:date="2019-11-12T21:25:00Z" w:initials="JM">
    <w:p w14:paraId="4C671AEE" w14:textId="0BF48B33" w:rsidR="00C230B6" w:rsidRDefault="00C230B6">
      <w:pPr>
        <w:pStyle w:val="CommentText"/>
      </w:pPr>
      <w:r>
        <w:rPr>
          <w:rStyle w:val="CommentReference"/>
        </w:rPr>
        <w:annotationRef/>
      </w:r>
      <w:r>
        <w:t>Client ID is a new term introduced in this use-case. We should stick with just one term “Patient Identity” and “Master Patent Identity”</w:t>
      </w:r>
    </w:p>
  </w:comment>
  <w:comment w:id="114" w:author="John Moehrke" w:date="2019-11-12T21:26:00Z" w:initials="JM">
    <w:p w14:paraId="223760B7" w14:textId="680482F7" w:rsidR="00C230B6" w:rsidRDefault="00C230B6">
      <w:pPr>
        <w:pStyle w:val="CommentText"/>
      </w:pPr>
      <w:r>
        <w:rPr>
          <w:rStyle w:val="CommentReference"/>
        </w:rPr>
        <w:annotationRef/>
      </w:r>
      <w:r>
        <w:t>Bolding does not make the term more understandable. Can we just call this “second”?</w:t>
      </w:r>
    </w:p>
  </w:comment>
  <w:comment w:id="187" w:author="John Moehrke" w:date="2019-11-12T21:34:00Z" w:initials="JM">
    <w:p w14:paraId="0CF1DA74" w14:textId="0671DF25" w:rsidR="00C230B6" w:rsidRDefault="00C230B6">
      <w:pPr>
        <w:pStyle w:val="CommentText"/>
      </w:pPr>
      <w:r>
        <w:rPr>
          <w:rStyle w:val="CommentReference"/>
        </w:rPr>
        <w:annotationRef/>
      </w:r>
      <w:r>
        <w:t>When a Subscription</w:t>
      </w:r>
      <w:r w:rsidR="001C4228">
        <w:t xml:space="preserve"> defines the message trigger isn’t the Subscription defining the encoding type? </w:t>
      </w:r>
      <w:proofErr w:type="gramStart"/>
      <w:r w:rsidR="001C4228">
        <w:t>Thus</w:t>
      </w:r>
      <w:proofErr w:type="gramEnd"/>
      <w:r w:rsidR="001C4228">
        <w:t xml:space="preserve"> when a Subscription is not the defining pre-condition for the trigger the encoding is defined by configuration. Right?</w:t>
      </w:r>
    </w:p>
  </w:comment>
  <w:comment w:id="199" w:author="John Moehrke" w:date="2019-11-12T21:37:00Z" w:initials="JM">
    <w:p w14:paraId="288AAFD5" w14:textId="6D310FF1" w:rsidR="001C4228" w:rsidRDefault="001C4228">
      <w:pPr>
        <w:pStyle w:val="CommentText"/>
      </w:pPr>
      <w:r>
        <w:rPr>
          <w:rStyle w:val="CommentReference"/>
        </w:rPr>
        <w:annotationRef/>
      </w:r>
      <w:r>
        <w:t>If we are only handing Patient resources in the message, how is a “</w:t>
      </w:r>
      <w:proofErr w:type="spellStart"/>
      <w:r>
        <w:t>RelatedPerson</w:t>
      </w:r>
      <w:proofErr w:type="spellEnd"/>
      <w:r>
        <w:t>” to be handled? I think this should be out-of-scope for now.</w:t>
      </w:r>
    </w:p>
  </w:comment>
  <w:comment w:id="203" w:author="Luke Duncan" w:date="2019-11-11T14:45:00Z" w:initials="LD">
    <w:p w14:paraId="615718FD" w14:textId="3D147AFF" w:rsidR="00C230B6" w:rsidRDefault="00C230B6">
      <w:pPr>
        <w:pStyle w:val="CommentText"/>
      </w:pPr>
      <w:r>
        <w:rPr>
          <w:rStyle w:val="CommentReference"/>
        </w:rPr>
        <w:annotationRef/>
      </w:r>
      <w:r>
        <w:t xml:space="preserve">Include </w:t>
      </w:r>
      <w:proofErr w:type="spellStart"/>
      <w:proofErr w:type="gramStart"/>
      <w:r>
        <w:t>entry.response</w:t>
      </w:r>
      <w:proofErr w:type="spellEnd"/>
      <w:proofErr w:type="gramEnd"/>
      <w:r>
        <w:t xml:space="preserve"> for each with </w:t>
      </w:r>
      <w:proofErr w:type="spellStart"/>
      <w:r>
        <w:t>operationoutcome</w:t>
      </w:r>
      <w:proofErr w:type="spellEnd"/>
      <w:r>
        <w:t xml:space="preserve"> for rejected unmerge.</w:t>
      </w:r>
    </w:p>
    <w:p w14:paraId="54FCD51F" w14:textId="000F2DA7" w:rsidR="00C230B6" w:rsidRDefault="00C230B6">
      <w:pPr>
        <w:pStyle w:val="CommentText"/>
      </w:pPr>
    </w:p>
  </w:comment>
  <w:comment w:id="204" w:author="Luke Duncan" w:date="2019-11-11T14:08:00Z" w:initials="LD">
    <w:p w14:paraId="60E98CC0" w14:textId="635DD7C9" w:rsidR="00C230B6" w:rsidRDefault="00C230B6">
      <w:pPr>
        <w:pStyle w:val="CommentText"/>
      </w:pPr>
      <w:r>
        <w:rPr>
          <w:rStyle w:val="CommentReference"/>
        </w:rPr>
        <w:annotationRef/>
      </w:r>
      <w:r>
        <w:t>Change this to refer to persistence of the data instead of subsequent queries.</w:t>
      </w:r>
    </w:p>
  </w:comment>
  <w:comment w:id="211" w:author="Luke Duncan" w:date="2019-11-11T23:18:00Z" w:initials="LD">
    <w:p w14:paraId="1E4BCC5A" w14:textId="22BA555B" w:rsidR="00C230B6" w:rsidRPr="001D0C46" w:rsidRDefault="00C230B6" w:rsidP="001D0C46">
      <w:pPr>
        <w:spacing w:before="0"/>
        <w:rPr>
          <w:rFonts w:ascii="Arial" w:hAnsi="Arial" w:cs="Arial"/>
          <w:color w:val="333333"/>
          <w:spacing w:val="-1"/>
          <w:sz w:val="21"/>
          <w:szCs w:val="21"/>
        </w:rPr>
      </w:pPr>
      <w:r>
        <w:rPr>
          <w:rStyle w:val="CommentReference"/>
        </w:rPr>
        <w:annotationRef/>
      </w:r>
      <w:hyperlink r:id="rId1" w:tooltip="The HyperText Transfer Protocol (HTTP) 405 Method Not Allowed response status code indicates that the request method is known by the server but is not supported by the target resource." w:history="1">
        <w:r w:rsidRPr="001D0C46">
          <w:rPr>
            <w:rFonts w:ascii="Consolas" w:hAnsi="Consolas" w:cs="Courier New"/>
            <w:color w:val="3D7E9A"/>
            <w:spacing w:val="-1"/>
            <w:sz w:val="20"/>
            <w:szCs w:val="20"/>
            <w:u w:val="single"/>
            <w:bdr w:val="none" w:sz="0" w:space="0" w:color="auto" w:frame="1"/>
          </w:rPr>
          <w:t>405 Method Not Allowed</w:t>
        </w:r>
      </w:hyperlink>
    </w:p>
    <w:p w14:paraId="5CEB6B44" w14:textId="77B2A6A9" w:rsidR="00C230B6" w:rsidRDefault="00C230B6" w:rsidP="001D0C46">
      <w:pPr>
        <w:spacing w:before="0"/>
        <w:rPr>
          <w:rFonts w:ascii="Consolas" w:hAnsi="Consolas" w:cs="Courier New"/>
          <w:color w:val="3D7E9A"/>
          <w:spacing w:val="-1"/>
          <w:sz w:val="20"/>
          <w:szCs w:val="20"/>
          <w:bdr w:val="none" w:sz="0" w:space="0" w:color="auto" w:frame="1"/>
        </w:rPr>
      </w:pPr>
      <w:hyperlink r:id="rId2" w:tooltip="The HTTP 409 Conflict response status code indicates a request conflict with current state of the server." w:history="1">
        <w:r w:rsidRPr="001D0C46">
          <w:rPr>
            <w:rFonts w:ascii="Consolas" w:hAnsi="Consolas" w:cs="Courier New"/>
            <w:color w:val="3D7E9A"/>
            <w:spacing w:val="-1"/>
            <w:sz w:val="20"/>
            <w:szCs w:val="20"/>
            <w:bdr w:val="none" w:sz="0" w:space="0" w:color="auto" w:frame="1"/>
          </w:rPr>
          <w:t>409 Conflict</w:t>
        </w:r>
      </w:hyperlink>
    </w:p>
    <w:p w14:paraId="1BB09829" w14:textId="7A31150D" w:rsidR="00C230B6" w:rsidRPr="001D0C46" w:rsidRDefault="00C230B6" w:rsidP="001D0C46">
      <w:pPr>
        <w:spacing w:before="0"/>
        <w:rPr>
          <w:rFonts w:ascii="Arial" w:hAnsi="Arial" w:cs="Arial"/>
          <w:color w:val="333333"/>
          <w:spacing w:val="-1"/>
          <w:sz w:val="21"/>
          <w:szCs w:val="21"/>
        </w:rPr>
      </w:pPr>
      <w:hyperlink r:id="rId3" w:tooltip="The HTTP 418 I'm a teapot client error response code indicates that the server refuses to brew coffee because it is a teapot. This error is a reference to Hyper Text Coffee Pot Control Protocol which was an April Fools' joke in 1998." w:history="1">
        <w:r>
          <w:rPr>
            <w:rStyle w:val="HTMLCode"/>
            <w:rFonts w:ascii="Consolas" w:hAnsi="Consolas"/>
            <w:color w:val="3D7E9A"/>
            <w:spacing w:val="-1"/>
            <w:bdr w:val="none" w:sz="0" w:space="0" w:color="auto" w:frame="1"/>
          </w:rPr>
          <w:t>418 I'm a teapot</w:t>
        </w:r>
      </w:hyperlink>
    </w:p>
    <w:p w14:paraId="0CA05ADA" w14:textId="4E7EEFFC" w:rsidR="00C230B6" w:rsidRDefault="00C230B6">
      <w:pPr>
        <w:pStyle w:val="CommentText"/>
      </w:pPr>
    </w:p>
  </w:comment>
  <w:comment w:id="227" w:author="Luke Duncan" w:date="2019-11-11T15:01:00Z" w:initials="LD">
    <w:p w14:paraId="296B2CD6" w14:textId="476B6417" w:rsidR="00C230B6" w:rsidRDefault="00C230B6">
      <w:pPr>
        <w:pStyle w:val="CommentText"/>
      </w:pPr>
      <w:r>
        <w:rPr>
          <w:rStyle w:val="CommentReference"/>
        </w:rPr>
        <w:annotationRef/>
      </w:r>
      <w:r>
        <w:t xml:space="preserve">Add </w:t>
      </w:r>
      <w:proofErr w:type="spellStart"/>
      <w:r>
        <w:t>a</w:t>
      </w:r>
      <w:proofErr w:type="spellEnd"/>
      <w:r>
        <w:t xml:space="preserve"> </w:t>
      </w:r>
      <w:proofErr w:type="spellStart"/>
      <w:proofErr w:type="gramStart"/>
      <w:r>
        <w:t>entry.response</w:t>
      </w:r>
      <w:proofErr w:type="spellEnd"/>
      <w:proofErr w:type="gramEnd"/>
      <w:r>
        <w:t xml:space="preserve"> for each Patient in the message.</w:t>
      </w:r>
    </w:p>
  </w:comment>
  <w:comment w:id="233" w:author="Luke Duncan" w:date="2019-11-11T14:44:00Z" w:initials="LD">
    <w:p w14:paraId="321645B7" w14:textId="77777777" w:rsidR="00C230B6" w:rsidRDefault="00C230B6">
      <w:pPr>
        <w:pStyle w:val="CommentText"/>
      </w:pPr>
      <w:r>
        <w:rPr>
          <w:rStyle w:val="CommentReference"/>
        </w:rPr>
        <w:annotationRef/>
      </w:r>
      <w:r>
        <w:t xml:space="preserve">Add check of </w:t>
      </w:r>
      <w:proofErr w:type="spellStart"/>
      <w:r>
        <w:t>operationoutcomes</w:t>
      </w:r>
      <w:proofErr w:type="spellEnd"/>
    </w:p>
    <w:p w14:paraId="6B4F3B7B" w14:textId="035A164D" w:rsidR="00C230B6" w:rsidRDefault="00C230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7AC74" w15:done="0"/>
  <w15:commentEx w15:paraId="46AB6F80" w15:done="0"/>
  <w15:commentEx w15:paraId="146B7F6E" w15:done="0"/>
  <w15:commentEx w15:paraId="586BF751" w15:done="0"/>
  <w15:commentEx w15:paraId="045663F4" w15:done="0"/>
  <w15:commentEx w15:paraId="7EC8E89C" w15:done="0"/>
  <w15:commentEx w15:paraId="671A86D9" w15:done="0"/>
  <w15:commentEx w15:paraId="14B57C42" w15:done="0"/>
  <w15:commentEx w15:paraId="1ADFCC5A" w15:done="0"/>
  <w15:commentEx w15:paraId="70AF8F20" w15:done="0"/>
  <w15:commentEx w15:paraId="7E6F400B" w15:done="0"/>
  <w15:commentEx w15:paraId="0A9B6219" w15:done="0"/>
  <w15:commentEx w15:paraId="278EEDE0" w15:done="0"/>
  <w15:commentEx w15:paraId="4A98988B" w15:done="0"/>
  <w15:commentEx w15:paraId="24B9A137" w15:done="0"/>
  <w15:commentEx w15:paraId="448CBA90" w15:done="0"/>
  <w15:commentEx w15:paraId="4C671AEE" w15:done="0"/>
  <w15:commentEx w15:paraId="223760B7" w15:done="0"/>
  <w15:commentEx w15:paraId="0CF1DA74" w15:done="0"/>
  <w15:commentEx w15:paraId="288AAFD5" w15:done="0"/>
  <w15:commentEx w15:paraId="54FCD51F" w15:done="1"/>
  <w15:commentEx w15:paraId="60E98CC0" w15:done="1"/>
  <w15:commentEx w15:paraId="0CA05ADA" w15:done="0"/>
  <w15:commentEx w15:paraId="296B2CD6" w15:done="1"/>
  <w15:commentEx w15:paraId="6B4F3B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7AC74" w16cid:durableId="21759B23"/>
  <w16cid:commentId w16cid:paraId="46AB6F80" w16cid:durableId="21759CF4"/>
  <w16cid:commentId w16cid:paraId="146B7F6E" w16cid:durableId="21759D9D"/>
  <w16cid:commentId w16cid:paraId="586BF751" w16cid:durableId="2175A08E"/>
  <w16cid:commentId w16cid:paraId="045663F4" w16cid:durableId="21759DD4"/>
  <w16cid:commentId w16cid:paraId="7EC8E89C" w16cid:durableId="21759E17"/>
  <w16cid:commentId w16cid:paraId="671A86D9" w16cid:durableId="21759E32"/>
  <w16cid:commentId w16cid:paraId="14B57C42" w16cid:durableId="21759EAD"/>
  <w16cid:commentId w16cid:paraId="1ADFCC5A" w16cid:durableId="21759ECE"/>
  <w16cid:commentId w16cid:paraId="70AF8F20" w16cid:durableId="21759EC5"/>
  <w16cid:commentId w16cid:paraId="7E6F400B" w16cid:durableId="21759F3B"/>
  <w16cid:commentId w16cid:paraId="0A9B6219" w16cid:durableId="21759F57"/>
  <w16cid:commentId w16cid:paraId="278EEDE0" w16cid:durableId="21759FB6"/>
  <w16cid:commentId w16cid:paraId="4A98988B" w16cid:durableId="2175A0FC"/>
  <w16cid:commentId w16cid:paraId="24B9A137" w16cid:durableId="2175A125"/>
  <w16cid:commentId w16cid:paraId="448CBA90" w16cid:durableId="2175A192"/>
  <w16cid:commentId w16cid:paraId="4C671AEE" w16cid:durableId="2175A1B9"/>
  <w16cid:commentId w16cid:paraId="223760B7" w16cid:durableId="2175A218"/>
  <w16cid:commentId w16cid:paraId="0CF1DA74" w16cid:durableId="2175A3CF"/>
  <w16cid:commentId w16cid:paraId="288AAFD5" w16cid:durableId="2175A4AF"/>
  <w16cid:commentId w16cid:paraId="54FCD51F" w16cid:durableId="2173F278"/>
  <w16cid:commentId w16cid:paraId="60E98CC0" w16cid:durableId="2173E9D3"/>
  <w16cid:commentId w16cid:paraId="0CA05ADA" w16cid:durableId="21746AB2"/>
  <w16cid:commentId w16cid:paraId="296B2CD6" w16cid:durableId="2173F65F"/>
  <w16cid:commentId w16cid:paraId="6B4F3B7B" w16cid:durableId="2173F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2E34" w14:textId="77777777" w:rsidR="003361C3" w:rsidRDefault="003361C3">
      <w:pPr>
        <w:spacing w:before="0"/>
      </w:pPr>
      <w:r>
        <w:separator/>
      </w:r>
    </w:p>
    <w:p w14:paraId="51AE8104" w14:textId="77777777" w:rsidR="003361C3" w:rsidRDefault="003361C3"/>
  </w:endnote>
  <w:endnote w:type="continuationSeparator" w:id="0">
    <w:p w14:paraId="27C836D4" w14:textId="77777777" w:rsidR="003361C3" w:rsidRDefault="003361C3">
      <w:pPr>
        <w:spacing w:before="0"/>
      </w:pPr>
      <w:r>
        <w:continuationSeparator/>
      </w:r>
    </w:p>
    <w:p w14:paraId="46EC30DE" w14:textId="77777777" w:rsidR="003361C3" w:rsidRDefault="00336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C230B6" w:rsidRDefault="00C230B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C230B6" w:rsidRDefault="00C230B6">
    <w:pPr>
      <w:pBdr>
        <w:top w:val="nil"/>
        <w:left w:val="nil"/>
        <w:bottom w:val="nil"/>
        <w:right w:val="nil"/>
        <w:between w:val="nil"/>
      </w:pBdr>
      <w:tabs>
        <w:tab w:val="center" w:pos="4320"/>
        <w:tab w:val="right" w:pos="8640"/>
      </w:tabs>
      <w:rPr>
        <w:color w:val="000000"/>
      </w:rPr>
    </w:pPr>
  </w:p>
  <w:p w14:paraId="6C0F4FEA" w14:textId="77777777" w:rsidR="00C230B6" w:rsidRDefault="00C230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C230B6" w:rsidRDefault="00C230B6">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C230B6" w:rsidRDefault="00C230B6">
    <w:pPr>
      <w:pBdr>
        <w:top w:val="nil"/>
        <w:left w:val="nil"/>
        <w:bottom w:val="nil"/>
        <w:right w:val="nil"/>
        <w:between w:val="nil"/>
      </w:pBdr>
      <w:tabs>
        <w:tab w:val="center" w:pos="4320"/>
        <w:tab w:val="right" w:pos="8640"/>
      </w:tabs>
      <w:ind w:right="360"/>
      <w:rPr>
        <w:color w:val="000000"/>
        <w:sz w:val="20"/>
        <w:szCs w:val="20"/>
      </w:rPr>
    </w:pPr>
    <w:bookmarkStart w:id="269" w:name="_1l354xk" w:colFirst="0" w:colLast="0"/>
    <w:bookmarkEnd w:id="26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C230B6" w:rsidRDefault="00C230B6">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C230B6" w:rsidRDefault="00C230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C230B6" w:rsidRDefault="00C230B6">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6AF67" w14:textId="77777777" w:rsidR="003361C3" w:rsidRDefault="003361C3">
      <w:pPr>
        <w:spacing w:before="0"/>
      </w:pPr>
      <w:r>
        <w:separator/>
      </w:r>
    </w:p>
    <w:p w14:paraId="2573C34F" w14:textId="77777777" w:rsidR="003361C3" w:rsidRDefault="003361C3"/>
  </w:footnote>
  <w:footnote w:type="continuationSeparator" w:id="0">
    <w:p w14:paraId="750F791A" w14:textId="77777777" w:rsidR="003361C3" w:rsidRDefault="003361C3">
      <w:pPr>
        <w:spacing w:before="0"/>
      </w:pPr>
      <w:r>
        <w:continuationSeparator/>
      </w:r>
    </w:p>
    <w:p w14:paraId="6DA5C55E" w14:textId="77777777" w:rsidR="003361C3" w:rsidRDefault="003361C3"/>
  </w:footnote>
  <w:footnote w:id="1">
    <w:p w14:paraId="35168AA0" w14:textId="77777777" w:rsidR="00C230B6" w:rsidRDefault="00C230B6"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C230B6" w:rsidRDefault="00C230B6"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106FC663" w:rsidR="00C230B6" w:rsidRDefault="00C230B6"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(PMIM)</w:t>
    </w:r>
  </w:p>
  <w:p w14:paraId="3456EA7C" w14:textId="6FBDD986" w:rsidR="00C230B6" w:rsidRDefault="00C230B6"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C230B6" w:rsidRDefault="00C230B6">
    <w:pPr>
      <w:pBdr>
        <w:top w:val="nil"/>
        <w:left w:val="nil"/>
        <w:bottom w:val="nil"/>
        <w:right w:val="nil"/>
        <w:between w:val="nil"/>
      </w:pBdr>
      <w:tabs>
        <w:tab w:val="center" w:pos="4320"/>
        <w:tab w:val="right" w:pos="8640"/>
      </w:tabs>
      <w:rPr>
        <w:color w:val="000000"/>
      </w:rPr>
    </w:pPr>
  </w:p>
  <w:p w14:paraId="238EB3F1" w14:textId="77777777" w:rsidR="00C230B6" w:rsidRDefault="00C2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8"/>
  </w:num>
  <w:num w:numId="3">
    <w:abstractNumId w:val="3"/>
  </w:num>
  <w:num w:numId="4">
    <w:abstractNumId w:val="2"/>
  </w:num>
  <w:num w:numId="5">
    <w:abstractNumId w:val="7"/>
  </w:num>
  <w:num w:numId="6">
    <w:abstractNumId w:val="1"/>
  </w:num>
  <w:num w:numId="7">
    <w:abstractNumId w:val="10"/>
  </w:num>
  <w:num w:numId="8">
    <w:abstractNumId w:val="0"/>
  </w:num>
  <w:num w:numId="9">
    <w:abstractNumId w:val="9"/>
  </w:num>
  <w:num w:numId="10">
    <w:abstractNumId w:val="9"/>
  </w:num>
  <w:num w:numId="11">
    <w:abstractNumId w:val="5"/>
  </w:num>
  <w:num w:numId="12">
    <w:abstractNumId w:val="6"/>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059AC"/>
    <w:rsid w:val="00015050"/>
    <w:rsid w:val="000153B7"/>
    <w:rsid w:val="00016894"/>
    <w:rsid w:val="00022341"/>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13629"/>
    <w:rsid w:val="001226A4"/>
    <w:rsid w:val="00134058"/>
    <w:rsid w:val="00147ED6"/>
    <w:rsid w:val="00161EC2"/>
    <w:rsid w:val="00163590"/>
    <w:rsid w:val="001669E1"/>
    <w:rsid w:val="0016704D"/>
    <w:rsid w:val="001943B1"/>
    <w:rsid w:val="001A01E5"/>
    <w:rsid w:val="001A2D13"/>
    <w:rsid w:val="001A5300"/>
    <w:rsid w:val="001A609D"/>
    <w:rsid w:val="001B75C2"/>
    <w:rsid w:val="001C1EE9"/>
    <w:rsid w:val="001C4228"/>
    <w:rsid w:val="001D0C46"/>
    <w:rsid w:val="001D125C"/>
    <w:rsid w:val="001E20DF"/>
    <w:rsid w:val="001E4B80"/>
    <w:rsid w:val="001F0B6B"/>
    <w:rsid w:val="001F648A"/>
    <w:rsid w:val="00202275"/>
    <w:rsid w:val="00204411"/>
    <w:rsid w:val="0021220E"/>
    <w:rsid w:val="00226D28"/>
    <w:rsid w:val="002325D6"/>
    <w:rsid w:val="00250F91"/>
    <w:rsid w:val="002511C8"/>
    <w:rsid w:val="002676E4"/>
    <w:rsid w:val="00271AF8"/>
    <w:rsid w:val="00276C13"/>
    <w:rsid w:val="00292574"/>
    <w:rsid w:val="00296816"/>
    <w:rsid w:val="002B7BBD"/>
    <w:rsid w:val="002C2EEF"/>
    <w:rsid w:val="002C341B"/>
    <w:rsid w:val="002C5194"/>
    <w:rsid w:val="002C7ED1"/>
    <w:rsid w:val="002D5DC4"/>
    <w:rsid w:val="002F0351"/>
    <w:rsid w:val="00305458"/>
    <w:rsid w:val="00306D34"/>
    <w:rsid w:val="00310F86"/>
    <w:rsid w:val="00326DA4"/>
    <w:rsid w:val="00330ED3"/>
    <w:rsid w:val="003361C3"/>
    <w:rsid w:val="0034640F"/>
    <w:rsid w:val="00355DC6"/>
    <w:rsid w:val="00364FCD"/>
    <w:rsid w:val="003657CE"/>
    <w:rsid w:val="00377612"/>
    <w:rsid w:val="0038736A"/>
    <w:rsid w:val="003B1EA7"/>
    <w:rsid w:val="003C4BAF"/>
    <w:rsid w:val="00400254"/>
    <w:rsid w:val="00421EA9"/>
    <w:rsid w:val="004324A2"/>
    <w:rsid w:val="00460D08"/>
    <w:rsid w:val="00470CCF"/>
    <w:rsid w:val="00476871"/>
    <w:rsid w:val="0048242D"/>
    <w:rsid w:val="0048476D"/>
    <w:rsid w:val="00494E64"/>
    <w:rsid w:val="00495F20"/>
    <w:rsid w:val="004A0FB2"/>
    <w:rsid w:val="004C6200"/>
    <w:rsid w:val="004C74CF"/>
    <w:rsid w:val="004D21D2"/>
    <w:rsid w:val="004D2402"/>
    <w:rsid w:val="004D4B6A"/>
    <w:rsid w:val="004E23FF"/>
    <w:rsid w:val="004E744A"/>
    <w:rsid w:val="00502008"/>
    <w:rsid w:val="00504EFF"/>
    <w:rsid w:val="00510D06"/>
    <w:rsid w:val="00524218"/>
    <w:rsid w:val="00524910"/>
    <w:rsid w:val="00525080"/>
    <w:rsid w:val="00530FF5"/>
    <w:rsid w:val="005379CB"/>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33A1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4C23"/>
    <w:rsid w:val="00887AA2"/>
    <w:rsid w:val="00891F1A"/>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57F7D"/>
    <w:rsid w:val="00A81B1F"/>
    <w:rsid w:val="00A823A4"/>
    <w:rsid w:val="00AB1C28"/>
    <w:rsid w:val="00AB6D82"/>
    <w:rsid w:val="00AC491F"/>
    <w:rsid w:val="00AD542D"/>
    <w:rsid w:val="00AE154F"/>
    <w:rsid w:val="00AF178F"/>
    <w:rsid w:val="00B07A6A"/>
    <w:rsid w:val="00B15A7B"/>
    <w:rsid w:val="00B400DA"/>
    <w:rsid w:val="00B57058"/>
    <w:rsid w:val="00B573F0"/>
    <w:rsid w:val="00B76B12"/>
    <w:rsid w:val="00B8292C"/>
    <w:rsid w:val="00B96419"/>
    <w:rsid w:val="00B96685"/>
    <w:rsid w:val="00B96B71"/>
    <w:rsid w:val="00B9705E"/>
    <w:rsid w:val="00BA7084"/>
    <w:rsid w:val="00BA7CDC"/>
    <w:rsid w:val="00BB6C9E"/>
    <w:rsid w:val="00BC035C"/>
    <w:rsid w:val="00BC5335"/>
    <w:rsid w:val="00BE523B"/>
    <w:rsid w:val="00BF74BD"/>
    <w:rsid w:val="00C03BAE"/>
    <w:rsid w:val="00C101DE"/>
    <w:rsid w:val="00C230B6"/>
    <w:rsid w:val="00C33163"/>
    <w:rsid w:val="00C33BFB"/>
    <w:rsid w:val="00C417C1"/>
    <w:rsid w:val="00C663BA"/>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38D7"/>
    <w:rsid w:val="00DA43B4"/>
    <w:rsid w:val="00DB2FFA"/>
    <w:rsid w:val="00DC398A"/>
    <w:rsid w:val="00DE444A"/>
    <w:rsid w:val="00E114A5"/>
    <w:rsid w:val="00E158D0"/>
    <w:rsid w:val="00E15A54"/>
    <w:rsid w:val="00E20F34"/>
    <w:rsid w:val="00E237C5"/>
    <w:rsid w:val="00E317BB"/>
    <w:rsid w:val="00E36072"/>
    <w:rsid w:val="00E40A21"/>
    <w:rsid w:val="00E43C6E"/>
    <w:rsid w:val="00E4701D"/>
    <w:rsid w:val="00E47F66"/>
    <w:rsid w:val="00E54664"/>
    <w:rsid w:val="00E64090"/>
    <w:rsid w:val="00E82084"/>
    <w:rsid w:val="00E96853"/>
    <w:rsid w:val="00EA00C8"/>
    <w:rsid w:val="00EB171C"/>
    <w:rsid w:val="00EB26FE"/>
    <w:rsid w:val="00EB2B0C"/>
    <w:rsid w:val="00ED7921"/>
    <w:rsid w:val="00EE4252"/>
    <w:rsid w:val="00EE5EE8"/>
    <w:rsid w:val="00EF1042"/>
    <w:rsid w:val="00F159DF"/>
    <w:rsid w:val="00F314A6"/>
    <w:rsid w:val="00F41BD5"/>
    <w:rsid w:val="00F4435C"/>
    <w:rsid w:val="00F524CD"/>
    <w:rsid w:val="00F54909"/>
    <w:rsid w:val="00F70196"/>
    <w:rsid w:val="00F71464"/>
    <w:rsid w:val="00F7448F"/>
    <w:rsid w:val="00F821DD"/>
    <w:rsid w:val="00F976F7"/>
    <w:rsid w:val="00FA3E7F"/>
    <w:rsid w:val="00FA7DB1"/>
    <w:rsid w:val="00FB5C97"/>
    <w:rsid w:val="00FD7F77"/>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n-US/docs/Web/HTTP/Status/418" TargetMode="External"/><Relationship Id="rId2" Type="http://schemas.openxmlformats.org/officeDocument/2006/relationships/hyperlink" Target="https://developer.mozilla.org/en-US/docs/Web/HTTP/Status/409" TargetMode="External"/><Relationship Id="rId1" Type="http://schemas.openxmlformats.org/officeDocument/2006/relationships/hyperlink" Target="https://developer.mozilla.org/en-US/docs/Web/HTTP/Status/405"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http.html" TargetMode="External"/><Relationship Id="rId21" Type="http://schemas.openxmlformats.org/officeDocument/2006/relationships/hyperlink" Target="https://gforge.hl7.org/gf/project/fhir/tracker/?action=TrackerItemEdit&amp;tracker_item_id=23009" TargetMode="External"/><Relationship Id="rId34" Type="http://schemas.openxmlformats.org/officeDocument/2006/relationships/hyperlink" Target="https://www.hl7.org/fhir/R4/messageheader.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png"/><Relationship Id="rId11" Type="http://schemas.openxmlformats.org/officeDocument/2006/relationships/hyperlink" Target="http://www.ihe.net/Public_Comment/" TargetMode="External"/><Relationship Id="rId24" Type="http://schemas.microsoft.com/office/2011/relationships/commentsExtended" Target="commentsExtended.xml"/><Relationship Id="rId32" Type="http://schemas.openxmlformats.org/officeDocument/2006/relationships/hyperlink" Target="https://www.hl7.org/fhir/R4/messaging.html" TargetMode="Externa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hl7.org/fhir/R4/index.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hl7.org/fhir/R4/http.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microsoft.com/office/2016/09/relationships/commentsIds" Target="commentsIds.xml"/><Relationship Id="rId33" Type="http://schemas.openxmlformats.org/officeDocument/2006/relationships/hyperlink" Target="https://www.hl7.org/fhir/R4/bundle.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s://confluence.hl7.org/display/PA/Merge+Operation"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4075-BFAC-4CEE-BEA2-5E8A72D5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45</Pages>
  <Words>9684</Words>
  <Characters>55204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John Moehrke</cp:lastModifiedBy>
  <cp:revision>6</cp:revision>
  <dcterms:created xsi:type="dcterms:W3CDTF">2019-11-12T05:22:00Z</dcterms:created>
  <dcterms:modified xsi:type="dcterms:W3CDTF">2019-11-13T03:49:00Z</dcterms:modified>
</cp:coreProperties>
</file>