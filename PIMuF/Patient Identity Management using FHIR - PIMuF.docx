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7777777"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Patient Identity Management using FHIR</w:t>
      </w:r>
    </w:p>
    <w:p w14:paraId="39D825A7" w14:textId="77777777" w:rsidR="002676E4" w:rsidRPr="00755962" w:rsidRDefault="00A350F3">
      <w:pPr>
        <w:pBdr>
          <w:top w:val="nil"/>
          <w:left w:val="nil"/>
          <w:bottom w:val="nil"/>
          <w:right w:val="nil"/>
          <w:between w:val="nil"/>
        </w:pBdr>
        <w:jc w:val="center"/>
        <w:rPr>
          <w:b/>
          <w:color w:val="000000"/>
          <w:sz w:val="44"/>
          <w:szCs w:val="44"/>
        </w:rPr>
      </w:pPr>
      <w:r w:rsidRPr="00755962">
        <w:rPr>
          <w:b/>
          <w:sz w:val="44"/>
          <w:szCs w:val="44"/>
        </w:rPr>
        <w:t>PIMuF</w:t>
      </w:r>
      <w:r w:rsidRPr="00755962">
        <w:rPr>
          <w:b/>
          <w:color w:val="000000"/>
          <w:sz w:val="44"/>
          <w:szCs w:val="44"/>
        </w:rPr>
        <w:t xml:space="preserve"> </w:t>
      </w:r>
    </w:p>
    <w:p w14:paraId="342951A8" w14:textId="77777777" w:rsidR="002676E4" w:rsidRPr="00755962" w:rsidRDefault="002676E4">
      <w:pPr>
        <w:pBdr>
          <w:top w:val="nil"/>
          <w:left w:val="nil"/>
          <w:bottom w:val="nil"/>
          <w:right w:val="nil"/>
          <w:between w:val="nil"/>
        </w:pBdr>
        <w:rPr>
          <w:color w:val="000000"/>
        </w:rPr>
      </w:pPr>
    </w:p>
    <w:p w14:paraId="302E79A4" w14:textId="77777777" w:rsidR="002676E4" w:rsidRPr="00755962" w:rsidRDefault="00A350F3">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01FD59BB" w14:textId="77777777"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6F68038B" w14:textId="77777777" w:rsidR="002676E4" w:rsidRPr="00755962" w:rsidRDefault="00A350F3">
      <w:pPr>
        <w:pBdr>
          <w:top w:val="nil"/>
          <w:left w:val="nil"/>
          <w:bottom w:val="nil"/>
          <w:right w:val="nil"/>
          <w:between w:val="nil"/>
        </w:pBdr>
        <w:jc w:val="center"/>
        <w:rPr>
          <w:color w:val="000000"/>
          <w:sz w:val="28"/>
          <w:szCs w:val="28"/>
        </w:rPr>
      </w:pPr>
      <w:r w:rsidRPr="00755962">
        <w:rPr>
          <w:color w:val="000000"/>
        </w:rPr>
        <w:t>Using Resources at FMM Level n-n</w:t>
      </w:r>
    </w:p>
    <w:p w14:paraId="045CD693"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78A07F2B" w14:textId="77777777" w:rsidR="002676E4" w:rsidRPr="00755962" w:rsidRDefault="00A350F3">
      <w:pPr>
        <w:pBdr>
          <w:top w:val="nil"/>
          <w:left w:val="nil"/>
          <w:bottom w:val="nil"/>
          <w:right w:val="nil"/>
          <w:between w:val="nil"/>
        </w:pBdr>
        <w:rPr>
          <w:i/>
          <w:color w:val="000000"/>
        </w:rPr>
      </w:pPr>
      <w:bookmarkStart w:id="1" w:name="30j0zll" w:colFirst="0" w:colLast="0"/>
      <w:bookmarkStart w:id="2" w:name="1fob9te" w:colFirst="0" w:colLast="0"/>
      <w:bookmarkEnd w:id="1"/>
      <w:bookmarkEnd w:id="2"/>
      <w:r w:rsidRPr="00755962">
        <w:rPr>
          <w:i/>
          <w:color w:val="000000"/>
        </w:rPr>
        <w:t>&lt;The IHE Documentation Specialist will change the title to just “Draft for Public Comment” or “Trial Implementation” upon publication. Leave “as is” until then.&gt;</w:t>
      </w:r>
    </w:p>
    <w:p w14:paraId="403B968C" w14:textId="7777777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8">
        <w:r w:rsidRPr="00755962">
          <w:rPr>
            <w:color w:val="0000FF"/>
            <w:u w:val="single"/>
          </w:rPr>
          <w:t>here</w:t>
        </w:r>
      </w:hyperlink>
      <w:r w:rsidRPr="00755962">
        <w:rPr>
          <w:color w:val="000000"/>
        </w:rPr>
        <w:t xml:space="preserve"> for Trial Implementation and Final Text versions and </w:t>
      </w:r>
      <w:hyperlink r:id="rId9">
        <w:r w:rsidRPr="00755962">
          <w:rPr>
            <w:color w:val="0000FF"/>
            <w:u w:val="single"/>
          </w:rPr>
          <w:t>here</w:t>
        </w:r>
      </w:hyperlink>
      <w:r w:rsidRPr="00755962">
        <w:rPr>
          <w:color w:val="000000"/>
        </w:rPr>
        <w:t xml:space="preserve"> for Public Comment versions.</w:t>
      </w:r>
    </w:p>
    <w:p w14:paraId="5EAB61EE" w14:textId="77777777" w:rsidR="002676E4" w:rsidRPr="00755962" w:rsidRDefault="00A350F3">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6FD8CA4A" w14:textId="77777777" w:rsidR="002676E4" w:rsidRPr="00755962" w:rsidRDefault="00A350F3">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6AD56920" w14:textId="77777777" w:rsidR="002676E4" w:rsidRPr="00755962" w:rsidRDefault="00A350F3">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10">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182ECE5D"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56AF8240" w14:textId="77777777" w:rsidR="002676E4" w:rsidRPr="00755962" w:rsidRDefault="00A350F3">
      <w:pPr>
        <w:pBdr>
          <w:top w:val="nil"/>
          <w:left w:val="nil"/>
          <w:bottom w:val="nil"/>
          <w:right w:val="nil"/>
          <w:between w:val="nil"/>
        </w:pBdr>
        <w:rPr>
          <w:i/>
          <w:color w:val="000000"/>
        </w:rPr>
      </w:pPr>
      <w:r w:rsidRPr="00755962">
        <w:rPr>
          <w:i/>
          <w:color w:val="000000"/>
        </w:rPr>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624C17F"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B1FDC5B" w14:textId="77777777" w:rsidR="002676E4" w:rsidRPr="00755962" w:rsidRDefault="00A350F3">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r w:rsidRPr="00755962">
          <w:rPr>
            <w:i/>
            <w:color w:val="0000FF"/>
            <w:u w:val="single"/>
          </w:rPr>
          <w:t>http://wiki.ihe.net/index.php?title=National_Extensions_Process</w:t>
        </w:r>
      </w:hyperlink>
      <w:r w:rsidRPr="00755962">
        <w:rPr>
          <w:i/>
          <w:color w:val="000000"/>
        </w:rPr>
        <w:t>.&gt;</w:t>
      </w:r>
    </w:p>
    <w:p w14:paraId="40558A3E"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955C8CE" w14:textId="77777777" w:rsidR="002676E4" w:rsidRPr="00755962" w:rsidRDefault="00A350F3">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13"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4B056253" w14:textId="77777777" w:rsidR="002676E4" w:rsidRPr="00755962" w:rsidRDefault="00A350F3">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14" w:anchor="domainname">
        <w:r w:rsidRPr="00755962">
          <w:rPr>
            <w:color w:val="0000FF"/>
            <w:u w:val="single"/>
          </w:rPr>
          <w:t>http://www.ihe.net/Public_Comment/#domainname</w:t>
        </w:r>
      </w:hyperlink>
      <w:r w:rsidRPr="00755962">
        <w:rPr>
          <w:color w:val="000000"/>
        </w:rPr>
        <w:t>.</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F54909">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F54909">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F54909">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F54909">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F54909">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F54909">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F54909">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F54909">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F54909">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F54909">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F54909">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F54909">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F54909">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F54909">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F54909">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F54909">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F54909">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F54909">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F54909">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F54909">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F54909">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F54909">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F54909">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F54909">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F54909">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F54909">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F54909">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F54909">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F54909">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F54909">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F54909">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F54909">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F54909">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F54909">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F54909">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F54909">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F54909">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F54909">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F54909">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F54909">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F54909">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F54909">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F54909">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F54909">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F54909">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F54909">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F54909">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F54909">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F54909">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F54909">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F54909">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F54909">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F54909">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F54909">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F54909">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F54909">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F54909">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F54909">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F54909">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F54909">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F54909">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F54909">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F54909">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F54909">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F54909">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F54909">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F54909">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F54909">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F54909">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F54909">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F54909">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F54909">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F54909">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F54909">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F54909">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F54909">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F54909">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F54909">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F54909">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F54909">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F54909">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F54909">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F54909">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F54909">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F54909">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F54909">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F54909">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F54909">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F54909">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F54909">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F54909">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F54909">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F54909">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F54909">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F54909">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F54909">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F54909">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F54909">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F54909">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F54909">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F54909">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F54909">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F54909">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F54909">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F54909">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F54909">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F54909">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F54909">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F54909">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F54909">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F54909">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3" w:name="_n4flh0769pur" w:colFirst="0" w:colLast="0"/>
      <w:bookmarkEnd w:id="3"/>
      <w:r w:rsidRPr="00755962">
        <w:br w:type="page"/>
      </w:r>
      <w:r w:rsidRPr="00755962">
        <w:lastRenderedPageBreak/>
        <w:t>Introduction to this Supplement</w:t>
      </w:r>
    </w:p>
    <w:p w14:paraId="268ABA51" w14:textId="77777777" w:rsidR="002676E4" w:rsidRPr="00755962" w:rsidRDefault="00A350F3">
      <w:pPr>
        <w:pBdr>
          <w:top w:val="nil"/>
          <w:left w:val="nil"/>
          <w:bottom w:val="nil"/>
          <w:right w:val="nil"/>
          <w:between w:val="nil"/>
        </w:pBdr>
        <w:rPr>
          <w:color w:val="000000"/>
        </w:rPr>
      </w:pPr>
      <w:r w:rsidRPr="00755962">
        <w:rPr>
          <w:noProof/>
          <w:color w:val="000000"/>
        </w:rPr>
        <mc:AlternateContent>
          <mc:Choice Requires="wps">
            <w:drawing>
              <wp:inline distT="0" distB="0" distL="0" distR="0" wp14:anchorId="10B60C6D" wp14:editId="33075C4F">
                <wp:extent cx="6219497" cy="5517931"/>
                <wp:effectExtent l="38100" t="38100" r="41910" b="32385"/>
                <wp:docPr id="1" name="Rectangle 1"/>
                <wp:cNvGraphicFramePr/>
                <a:graphic xmlns:a="http://schemas.openxmlformats.org/drawingml/2006/main">
                  <a:graphicData uri="http://schemas.microsoft.com/office/word/2010/wordprocessingShape">
                    <wps:wsp>
                      <wps:cNvSpPr/>
                      <wps:spPr>
                        <a:xfrm>
                          <a:off x="0" y="0"/>
                          <a:ext cx="6219497" cy="5517931"/>
                        </a:xfrm>
                        <a:prstGeom prst="rect">
                          <a:avLst/>
                        </a:prstGeom>
                        <a:solidFill>
                          <a:srgbClr val="FFFFFF"/>
                        </a:solidFill>
                        <a:ln w="76200" cap="flat" cmpd="sng">
                          <a:solidFill>
                            <a:srgbClr val="000000"/>
                          </a:solidFill>
                          <a:prstDash val="solid"/>
                          <a:miter lim="800000"/>
                          <a:headEnd type="none" w="sm" len="sm"/>
                          <a:tailEnd type="none" w="sm" len="sm"/>
                        </a:ln>
                      </wps:spPr>
                      <wps:txbx>
                        <w:txbxContent>
                          <w:p w14:paraId="16A1C58E" w14:textId="77777777" w:rsidR="00F54909" w:rsidRDefault="00F54909">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7248A56" w14:textId="77777777" w:rsidR="00F54909" w:rsidRDefault="00F54909">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FDBF676" w14:textId="77777777" w:rsidR="00F54909" w:rsidRDefault="00F54909">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248AD1F4" w14:textId="77777777" w:rsidR="00F54909" w:rsidRDefault="00F54909">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CA5433F" w14:textId="77777777" w:rsidR="00F54909" w:rsidRDefault="00F54909">
                            <w:pPr>
                              <w:textDirection w:val="btLr"/>
                              <w:rPr>
                                <w:rFonts w:ascii="Arial" w:eastAsia="Arial" w:hAnsi="Arial" w:cs="Arial"/>
                                <w:color w:val="000000"/>
                              </w:rPr>
                            </w:pPr>
                            <w:r>
                              <w:rPr>
                                <w:rFonts w:ascii="Arial" w:eastAsia="Arial" w:hAnsi="Arial" w:cs="Arial"/>
                                <w:color w:val="000000"/>
                              </w:rPr>
                              <w:t xml:space="preserve">Key FHIR STU &lt;x&gt; content, such as Resources or </w:t>
                            </w:r>
                            <w:proofErr w:type="spellStart"/>
                            <w:r>
                              <w:rPr>
                                <w:rFonts w:ascii="Arial" w:eastAsia="Arial" w:hAnsi="Arial" w:cs="Arial"/>
                                <w:color w:val="000000"/>
                              </w:rPr>
                              <w:t>ValueSets</w:t>
                            </w:r>
                            <w:proofErr w:type="spellEnd"/>
                            <w:r>
                              <w:rPr>
                                <w:rFonts w:ascii="Arial" w:eastAsia="Arial" w:hAnsi="Arial" w:cs="Arial"/>
                                <w:color w:val="000000"/>
                              </w:rPr>
                              <w:t>, used in this profile, and their FMM levels are:</w:t>
                            </w:r>
                          </w:p>
                          <w:p w14:paraId="6B11BE45" w14:textId="77777777" w:rsidR="00F54909" w:rsidRDefault="00F54909">
                            <w:pPr>
                              <w:textDirection w:val="btLr"/>
                              <w:rPr>
                                <w:rFonts w:ascii="Arial" w:eastAsia="Arial" w:hAnsi="Arial" w:cs="Arial"/>
                                <w:color w:val="000000"/>
                              </w:rPr>
                            </w:pPr>
                          </w:p>
                          <w:tbl>
                            <w:tblPr>
                              <w:tblStyle w:val="8"/>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F54909" w14:paraId="71B21F06"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BD5CF9" w14:textId="77777777" w:rsidR="00F54909" w:rsidRPr="00A350F3" w:rsidRDefault="00F54909" w:rsidP="00A350F3">
                                  <w:pPr>
                                    <w:rPr>
                                      <w:lang w:val="fr-CA"/>
                                    </w:rPr>
                                  </w:pPr>
                                  <w:r w:rsidRPr="00A350F3">
                                    <w:rPr>
                                      <w:lang w:val="fr-CA"/>
                                    </w:rPr>
                                    <w:t>FHIR Content</w:t>
                                  </w:r>
                                </w:p>
                                <w:p w14:paraId="55A47254" w14:textId="77777777" w:rsidR="00F54909" w:rsidRPr="00A350F3" w:rsidRDefault="00F54909" w:rsidP="00A350F3">
                                  <w:pPr>
                                    <w:rPr>
                                      <w:lang w:val="fr-CA"/>
                                    </w:rPr>
                                  </w:pPr>
                                  <w:r w:rsidRPr="00A350F3">
                                    <w:rPr>
                                      <w:sz w:val="16"/>
                                      <w:szCs w:val="16"/>
                                      <w:lang w:val="fr-CA"/>
                                    </w:rPr>
                                    <w:t>(</w:t>
                                  </w:r>
                                  <w:proofErr w:type="spellStart"/>
                                  <w:r w:rsidRPr="00A350F3">
                                    <w:rPr>
                                      <w:sz w:val="16"/>
                                      <w:szCs w:val="16"/>
                                      <w:lang w:val="fr-CA"/>
                                    </w:rPr>
                                    <w:t>Resources</w:t>
                                  </w:r>
                                  <w:proofErr w:type="spellEnd"/>
                                  <w:r w:rsidRPr="00A350F3">
                                    <w:rPr>
                                      <w:sz w:val="16"/>
                                      <w:szCs w:val="16"/>
                                      <w:lang w:val="fr-CA"/>
                                    </w:rPr>
                                    <w:t xml:space="preserve">, </w:t>
                                  </w:r>
                                  <w:proofErr w:type="spellStart"/>
                                  <w:r w:rsidRPr="00A350F3">
                                    <w:rPr>
                                      <w:sz w:val="16"/>
                                      <w:szCs w:val="16"/>
                                      <w:lang w:val="fr-CA"/>
                                    </w:rPr>
                                    <w:t>ValueSets</w:t>
                                  </w:r>
                                  <w:proofErr w:type="spellEnd"/>
                                  <w:r w:rsidRPr="00A350F3">
                                    <w:rPr>
                                      <w:sz w:val="16"/>
                                      <w:szCs w:val="16"/>
                                      <w:lang w:val="fr-CA"/>
                                    </w:rPr>
                                    <w:t>,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0C2F15C" w14:textId="77777777" w:rsidR="00F54909" w:rsidRDefault="00F54909" w:rsidP="00A350F3">
                                  <w:r>
                                    <w:t>FMM Level</w:t>
                                  </w:r>
                                </w:p>
                              </w:tc>
                            </w:tr>
                            <w:tr w:rsidR="00F54909" w14:paraId="39057646"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D29C1" w14:textId="77777777" w:rsidR="00F54909" w:rsidRDefault="00F54909"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617C5A0" w14:textId="77777777" w:rsidR="00F54909" w:rsidRDefault="00F54909" w:rsidP="00A350F3">
                                  <w:r>
                                    <w:t xml:space="preserve"> 5</w:t>
                                  </w:r>
                                </w:p>
                              </w:tc>
                            </w:tr>
                            <w:tr w:rsidR="00F54909" w14:paraId="6F9A8B43"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72B88" w14:textId="77777777" w:rsidR="00F54909" w:rsidRDefault="00F54909"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F6DBA8D" w14:textId="77777777" w:rsidR="00F54909" w:rsidRDefault="00F54909" w:rsidP="00A350F3">
                                  <w:r>
                                    <w:t xml:space="preserve"> </w:t>
                                  </w:r>
                                </w:p>
                              </w:tc>
                            </w:tr>
                          </w:tbl>
                          <w:p w14:paraId="16DD7397" w14:textId="77777777" w:rsidR="00F54909" w:rsidRDefault="00F54909">
                            <w:pPr>
                              <w:textDirection w:val="btLr"/>
                            </w:pPr>
                          </w:p>
                          <w:p w14:paraId="48A83136" w14:textId="77777777" w:rsidR="00F54909" w:rsidRDefault="00F54909">
                            <w:pPr>
                              <w:textDirection w:val="btLr"/>
                            </w:pPr>
                          </w:p>
                          <w:p w14:paraId="7774B7C9" w14:textId="77777777" w:rsidR="00F54909" w:rsidRDefault="00F54909">
                            <w:pPr>
                              <w:textDirection w:val="btLr"/>
                            </w:pPr>
                          </w:p>
                          <w:p w14:paraId="53BB8BAF" w14:textId="77777777" w:rsidR="00F54909" w:rsidRDefault="00F54909">
                            <w:pPr>
                              <w:textDirection w:val="btLr"/>
                            </w:pPr>
                          </w:p>
                          <w:p w14:paraId="5CEAA78B" w14:textId="77777777" w:rsidR="00F54909" w:rsidRDefault="00F54909">
                            <w:pPr>
                              <w:textDirection w:val="btLr"/>
                            </w:pPr>
                          </w:p>
                        </w:txbxContent>
                      </wps:txbx>
                      <wps:bodyPr spcFirstLastPara="1" wrap="square" lIns="91425" tIns="45700" rIns="91425" bIns="45700" anchor="t" anchorCtr="0"/>
                    </wps:wsp>
                  </a:graphicData>
                </a:graphic>
              </wp:inline>
            </w:drawing>
          </mc:Choice>
          <mc:Fallback>
            <w:pict>
              <v:rect w14:anchorId="10B60C6D" id="Rectangle 1" o:spid="_x0000_s1026" style="width:489.7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" strokeweight="6pt">
                <v:stroke startarrowwidth="narrow" startarrowlength="short" endarrowwidth="narrow" endarrowlength="short"/>
                <v:textbox inset="2.53958mm,1.2694mm,2.53958mm,1.2694mm">
                  <w:txbxContent>
                    <w:p w14:paraId="16A1C58E" w14:textId="77777777" w:rsidR="00F54909" w:rsidRDefault="00F54909">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7248A56" w14:textId="77777777" w:rsidR="00F54909" w:rsidRDefault="00F54909">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FDBF676" w14:textId="77777777" w:rsidR="00F54909" w:rsidRDefault="00F54909">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248AD1F4" w14:textId="77777777" w:rsidR="00F54909" w:rsidRDefault="00F54909">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CA5433F" w14:textId="77777777" w:rsidR="00F54909" w:rsidRDefault="00F54909">
                      <w:pPr>
                        <w:textDirection w:val="btLr"/>
                        <w:rPr>
                          <w:rFonts w:ascii="Arial" w:eastAsia="Arial" w:hAnsi="Arial" w:cs="Arial"/>
                          <w:color w:val="000000"/>
                        </w:rPr>
                      </w:pPr>
                      <w:r>
                        <w:rPr>
                          <w:rFonts w:ascii="Arial" w:eastAsia="Arial" w:hAnsi="Arial" w:cs="Arial"/>
                          <w:color w:val="000000"/>
                        </w:rPr>
                        <w:t xml:space="preserve">Key FHIR STU &lt;x&gt; content, such as Resources or </w:t>
                      </w:r>
                      <w:proofErr w:type="spellStart"/>
                      <w:r>
                        <w:rPr>
                          <w:rFonts w:ascii="Arial" w:eastAsia="Arial" w:hAnsi="Arial" w:cs="Arial"/>
                          <w:color w:val="000000"/>
                        </w:rPr>
                        <w:t>ValueSets</w:t>
                      </w:r>
                      <w:proofErr w:type="spellEnd"/>
                      <w:r>
                        <w:rPr>
                          <w:rFonts w:ascii="Arial" w:eastAsia="Arial" w:hAnsi="Arial" w:cs="Arial"/>
                          <w:color w:val="000000"/>
                        </w:rPr>
                        <w:t>, used in this profile, and their FMM levels are:</w:t>
                      </w:r>
                    </w:p>
                    <w:p w14:paraId="6B11BE45" w14:textId="77777777" w:rsidR="00F54909" w:rsidRDefault="00F54909">
                      <w:pPr>
                        <w:textDirection w:val="btLr"/>
                        <w:rPr>
                          <w:rFonts w:ascii="Arial" w:eastAsia="Arial" w:hAnsi="Arial" w:cs="Arial"/>
                          <w:color w:val="000000"/>
                        </w:rPr>
                      </w:pPr>
                    </w:p>
                    <w:tbl>
                      <w:tblPr>
                        <w:tblStyle w:val="8"/>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F54909" w14:paraId="71B21F06"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BD5CF9" w14:textId="77777777" w:rsidR="00F54909" w:rsidRPr="00A350F3" w:rsidRDefault="00F54909" w:rsidP="00A350F3">
                            <w:pPr>
                              <w:rPr>
                                <w:lang w:val="fr-CA"/>
                              </w:rPr>
                            </w:pPr>
                            <w:r w:rsidRPr="00A350F3">
                              <w:rPr>
                                <w:lang w:val="fr-CA"/>
                              </w:rPr>
                              <w:t>FHIR Content</w:t>
                            </w:r>
                          </w:p>
                          <w:p w14:paraId="55A47254" w14:textId="77777777" w:rsidR="00F54909" w:rsidRPr="00A350F3" w:rsidRDefault="00F54909" w:rsidP="00A350F3">
                            <w:pPr>
                              <w:rPr>
                                <w:lang w:val="fr-CA"/>
                              </w:rPr>
                            </w:pPr>
                            <w:r w:rsidRPr="00A350F3">
                              <w:rPr>
                                <w:sz w:val="16"/>
                                <w:szCs w:val="16"/>
                                <w:lang w:val="fr-CA"/>
                              </w:rPr>
                              <w:t>(</w:t>
                            </w:r>
                            <w:proofErr w:type="spellStart"/>
                            <w:r w:rsidRPr="00A350F3">
                              <w:rPr>
                                <w:sz w:val="16"/>
                                <w:szCs w:val="16"/>
                                <w:lang w:val="fr-CA"/>
                              </w:rPr>
                              <w:t>Resources</w:t>
                            </w:r>
                            <w:proofErr w:type="spellEnd"/>
                            <w:r w:rsidRPr="00A350F3">
                              <w:rPr>
                                <w:sz w:val="16"/>
                                <w:szCs w:val="16"/>
                                <w:lang w:val="fr-CA"/>
                              </w:rPr>
                              <w:t xml:space="preserve">, </w:t>
                            </w:r>
                            <w:proofErr w:type="spellStart"/>
                            <w:r w:rsidRPr="00A350F3">
                              <w:rPr>
                                <w:sz w:val="16"/>
                                <w:szCs w:val="16"/>
                                <w:lang w:val="fr-CA"/>
                              </w:rPr>
                              <w:t>ValueSets</w:t>
                            </w:r>
                            <w:proofErr w:type="spellEnd"/>
                            <w:r w:rsidRPr="00A350F3">
                              <w:rPr>
                                <w:sz w:val="16"/>
                                <w:szCs w:val="16"/>
                                <w:lang w:val="fr-CA"/>
                              </w:rPr>
                              <w:t>,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0C2F15C" w14:textId="77777777" w:rsidR="00F54909" w:rsidRDefault="00F54909" w:rsidP="00A350F3">
                            <w:r>
                              <w:t>FMM Level</w:t>
                            </w:r>
                          </w:p>
                        </w:tc>
                      </w:tr>
                      <w:tr w:rsidR="00F54909" w14:paraId="39057646"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D29C1" w14:textId="77777777" w:rsidR="00F54909" w:rsidRDefault="00F54909"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617C5A0" w14:textId="77777777" w:rsidR="00F54909" w:rsidRDefault="00F54909" w:rsidP="00A350F3">
                            <w:r>
                              <w:t xml:space="preserve"> 5</w:t>
                            </w:r>
                          </w:p>
                        </w:tc>
                      </w:tr>
                      <w:tr w:rsidR="00F54909" w14:paraId="6F9A8B43"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72B88" w14:textId="77777777" w:rsidR="00F54909" w:rsidRDefault="00F54909"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F6DBA8D" w14:textId="77777777" w:rsidR="00F54909" w:rsidRDefault="00F54909" w:rsidP="00A350F3">
                            <w:r>
                              <w:t xml:space="preserve"> </w:t>
                            </w:r>
                          </w:p>
                        </w:tc>
                      </w:tr>
                    </w:tbl>
                    <w:p w14:paraId="16DD7397" w14:textId="77777777" w:rsidR="00F54909" w:rsidRDefault="00F54909">
                      <w:pPr>
                        <w:textDirection w:val="btLr"/>
                      </w:pPr>
                    </w:p>
                    <w:p w14:paraId="48A83136" w14:textId="77777777" w:rsidR="00F54909" w:rsidRDefault="00F54909">
                      <w:pPr>
                        <w:textDirection w:val="btLr"/>
                      </w:pPr>
                    </w:p>
                    <w:p w14:paraId="7774B7C9" w14:textId="77777777" w:rsidR="00F54909" w:rsidRDefault="00F54909">
                      <w:pPr>
                        <w:textDirection w:val="btLr"/>
                      </w:pPr>
                    </w:p>
                    <w:p w14:paraId="53BB8BAF" w14:textId="77777777" w:rsidR="00F54909" w:rsidRDefault="00F54909">
                      <w:pPr>
                        <w:textDirection w:val="btLr"/>
                      </w:pPr>
                    </w:p>
                    <w:p w14:paraId="5CEAA78B" w14:textId="77777777" w:rsidR="00F54909" w:rsidRDefault="00F54909">
                      <w:pPr>
                        <w:textDirection w:val="btLr"/>
                      </w:pPr>
                    </w:p>
                  </w:txbxContent>
                </v:textbox>
                <w10:anchorlock/>
              </v:rect>
            </w:pict>
          </mc:Fallback>
        </mc:AlternateContent>
      </w:r>
    </w:p>
    <w:p w14:paraId="331A83E0" w14:textId="77777777" w:rsidR="002676E4" w:rsidRPr="00755962" w:rsidRDefault="002676E4"/>
    <w:p w14:paraId="1B420909" w14:textId="77777777" w:rsidR="002676E4" w:rsidRPr="00755962" w:rsidRDefault="002676E4"/>
    <w:p w14:paraId="4F615DE2" w14:textId="77777777" w:rsidR="002676E4" w:rsidRPr="00755962" w:rsidRDefault="002676E4">
      <w:pPr>
        <w:pBdr>
          <w:top w:val="nil"/>
          <w:left w:val="nil"/>
          <w:bottom w:val="nil"/>
          <w:right w:val="nil"/>
          <w:between w:val="nil"/>
        </w:pBdr>
        <w:rPr>
          <w:i/>
          <w:color w:val="000000"/>
        </w:rPr>
      </w:pPr>
    </w:p>
    <w:p w14:paraId="655B891B" w14:textId="77777777" w:rsidR="002676E4" w:rsidRPr="00755962" w:rsidRDefault="00A350F3">
      <w:pPr>
        <w:pBdr>
          <w:top w:val="nil"/>
          <w:left w:val="nil"/>
          <w:bottom w:val="nil"/>
          <w:right w:val="nil"/>
          <w:between w:val="nil"/>
        </w:pBdr>
      </w:pPr>
      <w:r w:rsidRPr="00755962">
        <w:t>Provides the means for FHIR systems (and their users) to operate in an environment where multiple patient registration domains co-exist.</w:t>
      </w:r>
      <w:r w:rsidRPr="00755962">
        <w:br/>
        <w:t xml:space="preserve">(Expand an existing Profile or create a new one) To define interoperable interactions for the </w:t>
      </w:r>
      <w:r w:rsidRPr="00755962">
        <w:lastRenderedPageBreak/>
        <w:t>FHIR-based exchanges to fully enable consistent cross-domain patient identity management across multiple patient registration domains for a client registry (CR) and/or enterprise master patient index (EMPI) solutions.</w:t>
      </w:r>
    </w:p>
    <w:p w14:paraId="03A7C121" w14:textId="77777777" w:rsidR="002676E4" w:rsidRPr="00755962" w:rsidRDefault="00A350F3">
      <w:pPr>
        <w:pBdr>
          <w:top w:val="nil"/>
          <w:left w:val="nil"/>
          <w:bottom w:val="nil"/>
          <w:right w:val="nil"/>
          <w:between w:val="nil"/>
        </w:pBdr>
      </w:pPr>
      <w:r w:rsidRPr="00755962">
        <w:t>Functionality:</w:t>
      </w:r>
    </w:p>
    <w:p w14:paraId="55A8CD2E" w14:textId="77777777" w:rsidR="002676E4" w:rsidRPr="00755962" w:rsidRDefault="00A350F3">
      <w:pPr>
        <w:numPr>
          <w:ilvl w:val="0"/>
          <w:numId w:val="5"/>
        </w:numPr>
        <w:pBdr>
          <w:top w:val="nil"/>
          <w:left w:val="nil"/>
          <w:bottom w:val="nil"/>
          <w:right w:val="nil"/>
          <w:between w:val="nil"/>
        </w:pBdr>
      </w:pPr>
      <w:r w:rsidRPr="00755962">
        <w:t>New patient is created</w:t>
      </w:r>
    </w:p>
    <w:p w14:paraId="47D42E69" w14:textId="77777777" w:rsidR="002676E4" w:rsidRPr="00755962" w:rsidRDefault="00A350F3">
      <w:pPr>
        <w:numPr>
          <w:ilvl w:val="0"/>
          <w:numId w:val="5"/>
        </w:numPr>
        <w:pBdr>
          <w:top w:val="nil"/>
          <w:left w:val="nil"/>
          <w:bottom w:val="nil"/>
          <w:right w:val="nil"/>
          <w:between w:val="nil"/>
        </w:pBdr>
        <w:spacing w:before="0"/>
      </w:pPr>
      <w:r w:rsidRPr="00755962">
        <w:t>Patient information updates</w:t>
      </w:r>
    </w:p>
    <w:p w14:paraId="32053DAC" w14:textId="77777777" w:rsidR="002676E4" w:rsidRPr="00755962" w:rsidRDefault="00A350F3">
      <w:pPr>
        <w:numPr>
          <w:ilvl w:val="0"/>
          <w:numId w:val="5"/>
        </w:numPr>
        <w:pBdr>
          <w:top w:val="nil"/>
          <w:left w:val="nil"/>
          <w:bottom w:val="nil"/>
          <w:right w:val="nil"/>
          <w:between w:val="nil"/>
        </w:pBdr>
        <w:spacing w:before="0"/>
      </w:pPr>
      <w:r w:rsidRPr="00755962">
        <w:t>Subscribe to all patient information updated [new functionality: Consumer-&gt;PIX-&gt;Consumer]</w:t>
      </w:r>
    </w:p>
    <w:p w14:paraId="0E1BCCEC" w14:textId="77777777" w:rsidR="002676E4" w:rsidRPr="00755962" w:rsidRDefault="00A350F3">
      <w:pPr>
        <w:numPr>
          <w:ilvl w:val="1"/>
          <w:numId w:val="5"/>
        </w:numPr>
        <w:pBdr>
          <w:top w:val="nil"/>
          <w:left w:val="nil"/>
          <w:bottom w:val="nil"/>
          <w:right w:val="nil"/>
          <w:between w:val="nil"/>
        </w:pBdr>
        <w:spacing w:before="0"/>
      </w:pPr>
      <w:r w:rsidRPr="00755962">
        <w:t>Only when Identifiers changes</w:t>
      </w:r>
    </w:p>
    <w:p w14:paraId="5B91409D" w14:textId="77777777" w:rsidR="002676E4" w:rsidRPr="00755962" w:rsidRDefault="00A350F3">
      <w:pPr>
        <w:numPr>
          <w:ilvl w:val="1"/>
          <w:numId w:val="5"/>
        </w:numPr>
        <w:pBdr>
          <w:top w:val="nil"/>
          <w:left w:val="nil"/>
          <w:bottom w:val="nil"/>
          <w:right w:val="nil"/>
          <w:between w:val="nil"/>
        </w:pBdr>
        <w:spacing w:before="0"/>
      </w:pPr>
      <w:r w:rsidRPr="00755962">
        <w:t>All changes</w:t>
      </w:r>
    </w:p>
    <w:p w14:paraId="6E68C0CB" w14:textId="77777777" w:rsidR="002676E4" w:rsidRPr="00755962" w:rsidRDefault="00A350F3">
      <w:pPr>
        <w:numPr>
          <w:ilvl w:val="1"/>
          <w:numId w:val="5"/>
        </w:numPr>
        <w:pBdr>
          <w:top w:val="nil"/>
          <w:left w:val="nil"/>
          <w:bottom w:val="nil"/>
          <w:right w:val="nil"/>
          <w:between w:val="nil"/>
        </w:pBdr>
        <w:spacing w:before="0"/>
      </w:pPr>
      <w:r w:rsidRPr="00755962">
        <w:t>Limited subset of ID domains.</w:t>
      </w:r>
    </w:p>
    <w:p w14:paraId="43B90BF4" w14:textId="77777777" w:rsidR="002676E4" w:rsidRPr="00755962" w:rsidRDefault="00A350F3">
      <w:pPr>
        <w:numPr>
          <w:ilvl w:val="0"/>
          <w:numId w:val="5"/>
        </w:numPr>
        <w:pBdr>
          <w:top w:val="nil"/>
          <w:left w:val="nil"/>
          <w:bottom w:val="nil"/>
          <w:right w:val="nil"/>
          <w:between w:val="nil"/>
        </w:pBdr>
        <w:spacing w:before="0"/>
      </w:pPr>
      <w:r w:rsidRPr="00755962">
        <w:t>Reconciled duplicates Merged</w:t>
      </w:r>
    </w:p>
    <w:p w14:paraId="2D0C722C" w14:textId="77777777" w:rsidR="002676E4" w:rsidRPr="00755962" w:rsidRDefault="00A350F3">
      <w:pPr>
        <w:numPr>
          <w:ilvl w:val="0"/>
          <w:numId w:val="5"/>
        </w:numPr>
        <w:pBdr>
          <w:top w:val="nil"/>
          <w:left w:val="nil"/>
          <w:bottom w:val="nil"/>
          <w:right w:val="nil"/>
          <w:between w:val="nil"/>
        </w:pBdr>
        <w:spacing w:before="0"/>
      </w:pPr>
      <w:r w:rsidRPr="00755962">
        <w:t>Linked</w:t>
      </w:r>
    </w:p>
    <w:p w14:paraId="5184D65A" w14:textId="77777777" w:rsidR="002676E4" w:rsidRPr="00755962" w:rsidRDefault="00A350F3">
      <w:pPr>
        <w:numPr>
          <w:ilvl w:val="0"/>
          <w:numId w:val="5"/>
        </w:numPr>
        <w:pBdr>
          <w:top w:val="nil"/>
          <w:left w:val="nil"/>
          <w:bottom w:val="nil"/>
          <w:right w:val="nil"/>
          <w:between w:val="nil"/>
        </w:pBdr>
        <w:spacing w:before="0"/>
      </w:pPr>
      <w:r w:rsidRPr="00755962">
        <w:t>Un-Linked</w:t>
      </w:r>
    </w:p>
    <w:p w14:paraId="702028C3" w14:textId="77777777" w:rsidR="002676E4" w:rsidRPr="00755962" w:rsidRDefault="00A350F3">
      <w:pPr>
        <w:numPr>
          <w:ilvl w:val="0"/>
          <w:numId w:val="5"/>
        </w:numPr>
        <w:pBdr>
          <w:top w:val="nil"/>
          <w:left w:val="nil"/>
          <w:bottom w:val="nil"/>
          <w:right w:val="nil"/>
          <w:between w:val="nil"/>
        </w:pBdr>
        <w:spacing w:before="0"/>
      </w:pPr>
      <w:r w:rsidRPr="00755962">
        <w:t>Deprecate or delete Patient</w:t>
      </w:r>
    </w:p>
    <w:p w14:paraId="1CC8BA87" w14:textId="77777777" w:rsidR="002676E4" w:rsidRPr="00755962" w:rsidRDefault="002676E4">
      <w:pPr>
        <w:pBdr>
          <w:top w:val="nil"/>
          <w:left w:val="nil"/>
          <w:bottom w:val="nil"/>
          <w:right w:val="nil"/>
          <w:between w:val="nil"/>
        </w:pBd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4" w:name="_2et92p0" w:colFirst="0" w:colLast="0"/>
      <w:bookmarkEnd w:id="4"/>
      <w:r w:rsidRPr="00755962">
        <w:lastRenderedPageBreak/>
        <w:t>Open Issues and Questions</w:t>
      </w:r>
    </w:p>
    <w:p w14:paraId="3E0B572D" w14:textId="77777777" w:rsidR="002676E4" w:rsidRPr="00755962" w:rsidRDefault="00A350F3">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541C2493" w14:textId="4F9771B6" w:rsidR="002676E4" w:rsidRPr="00755962" w:rsidRDefault="002C5194">
      <w:pPr>
        <w:numPr>
          <w:ilvl w:val="0"/>
          <w:numId w:val="3"/>
        </w:numPr>
        <w:pBdr>
          <w:top w:val="nil"/>
          <w:left w:val="nil"/>
          <w:bottom w:val="nil"/>
          <w:right w:val="nil"/>
          <w:between w:val="nil"/>
        </w:pBdr>
        <w:spacing w:before="0"/>
      </w:pPr>
      <w:r>
        <w:t>Should we include shall, should, or may for Provenance resources in the Mobile Patient Identity Feed transaction?</w:t>
      </w:r>
    </w:p>
    <w:p w14:paraId="56B40354" w14:textId="77777777" w:rsidR="002676E4" w:rsidRPr="00755962" w:rsidRDefault="00A350F3">
      <w:pPr>
        <w:pStyle w:val="Heading2"/>
      </w:pPr>
      <w:bookmarkStart w:id="5" w:name="_tyjcwt" w:colFirst="0" w:colLast="0"/>
      <w:bookmarkEnd w:id="5"/>
      <w:r w:rsidRPr="00755962">
        <w:t>Closed Issues</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6" w:name="_3dy6vkm" w:colFirst="0" w:colLast="0"/>
      <w:bookmarkEnd w:id="6"/>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1"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7" w:name="_1t3h5sf" w:colFirst="0" w:colLast="0"/>
      <w:bookmarkEnd w:id="7"/>
    </w:p>
    <w:p w14:paraId="74EB1268" w14:textId="77777777" w:rsidR="002676E4" w:rsidRPr="00755962" w:rsidRDefault="00A350F3">
      <w:pPr>
        <w:pStyle w:val="Heading1"/>
      </w:pPr>
      <w:bookmarkStart w:id="8" w:name="_4d34og8" w:colFirst="0" w:colLast="0"/>
      <w:bookmarkEnd w:id="8"/>
      <w:r w:rsidRPr="00755962">
        <w:t xml:space="preserve">Appendix A </w:t>
      </w:r>
      <w:bookmarkStart w:id="9" w:name="2s8eyo1" w:colFirst="0" w:colLast="0"/>
      <w:bookmarkStart w:id="10" w:name="17dp8vu" w:colFirst="0" w:colLast="0"/>
      <w:bookmarkEnd w:id="9"/>
      <w:bookmarkEnd w:id="10"/>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3931F66E" w14:textId="77777777" w:rsidR="002676E4" w:rsidRPr="00755962" w:rsidRDefault="002676E4" w:rsidP="001D125C">
            <w:pPr>
              <w:spacing w:before="0"/>
              <w:jc w:val="center"/>
              <w:rPr>
                <w:rFonts w:ascii="Calibri" w:eastAsia="Calibri" w:hAnsi="Calibri" w:cs="Calibri"/>
              </w:rPr>
            </w:pPr>
          </w:p>
          <w:p w14:paraId="4CC7AEC8" w14:textId="77777777" w:rsidR="002676E4" w:rsidRPr="00755962" w:rsidRDefault="002676E4" w:rsidP="001D125C">
            <w:pPr>
              <w:spacing w:before="0"/>
              <w:rPr>
                <w:rFonts w:ascii="Calibri" w:eastAsia="Calibri" w:hAnsi="Calibri" w:cs="Calibri"/>
              </w:rPr>
            </w:pPr>
          </w:p>
          <w:p w14:paraId="2388F9D0" w14:textId="5D27ED8F" w:rsidR="002676E4" w:rsidRPr="00755962" w:rsidRDefault="00A350F3" w:rsidP="001D125C">
            <w:pPr>
              <w:pStyle w:val="TableEntry"/>
              <w:jc w:val="center"/>
            </w:pPr>
            <w:r w:rsidRPr="00755962">
              <w:t xml:space="preserve">Patient </w:t>
            </w:r>
            <w:r w:rsidR="00F54909">
              <w:t>Resource</w:t>
            </w:r>
          </w:p>
          <w:p w14:paraId="58E45B28" w14:textId="77777777" w:rsidR="002676E4" w:rsidRPr="00755962" w:rsidRDefault="00A350F3" w:rsidP="001D125C">
            <w:pPr>
              <w:pStyle w:val="TableEntry"/>
              <w:jc w:val="center"/>
              <w:rPr>
                <w:szCs w:val="18"/>
              </w:rPr>
            </w:pPr>
            <w:r w:rsidRPr="00755962">
              <w:t>Manager</w:t>
            </w:r>
          </w:p>
        </w:tc>
        <w:tc>
          <w:tcPr>
            <w:tcW w:w="6498" w:type="dxa"/>
            <w:shd w:val="clear" w:color="auto" w:fill="auto"/>
          </w:tcPr>
          <w:p w14:paraId="4B89E905" w14:textId="77777777" w:rsidR="002676E4" w:rsidRPr="00755962" w:rsidRDefault="001D125C" w:rsidP="001D125C">
            <w:pPr>
              <w:pStyle w:val="TableEntry"/>
              <w:pBdr>
                <w:top w:val="nil"/>
                <w:left w:val="nil"/>
                <w:bottom w:val="nil"/>
                <w:right w:val="nil"/>
                <w:between w:val="nil"/>
              </w:pBdr>
              <w:ind w:left="0"/>
            </w:pPr>
            <w:r w:rsidRPr="00755962">
              <w:rPr>
                <w:szCs w:val="18"/>
              </w:rPr>
              <w:t xml:space="preserve"> </w:t>
            </w:r>
            <w:r w:rsidR="00A350F3" w:rsidRPr="00755962">
              <w:t>Provides cross-referencing of patient identifiers across Patient Identifier Domains.</w:t>
            </w:r>
          </w:p>
          <w:p w14:paraId="04BD3658" w14:textId="3C490E6A" w:rsidR="002676E4" w:rsidRPr="00755962" w:rsidRDefault="00A350F3" w:rsidP="001D125C">
            <w:pPr>
              <w:pStyle w:val="TableEntry"/>
              <w:pBdr>
                <w:top w:val="nil"/>
                <w:left w:val="nil"/>
                <w:bottom w:val="nil"/>
                <w:right w:val="nil"/>
                <w:between w:val="nil"/>
              </w:pBdr>
            </w:pPr>
            <w:r w:rsidRPr="00755962">
              <w:t xml:space="preserve">Provides a searchable repository of patient </w:t>
            </w:r>
            <w:r w:rsidR="00714C01">
              <w:t>resource</w:t>
            </w:r>
          </w:p>
          <w:p w14:paraId="69DA730E" w14:textId="77777777" w:rsidR="002676E4" w:rsidRPr="00755962" w:rsidRDefault="00A350F3" w:rsidP="001D125C">
            <w:pPr>
              <w:pStyle w:val="TableEntry"/>
              <w:pBdr>
                <w:top w:val="nil"/>
                <w:left w:val="nil"/>
                <w:bottom w:val="nil"/>
                <w:right w:val="nil"/>
                <w:between w:val="nil"/>
              </w:pBdr>
            </w:pPr>
            <w:r w:rsidRPr="00755962">
              <w:t>information.</w:t>
            </w:r>
          </w:p>
          <w:p w14:paraId="7C7CDCEA" w14:textId="5B849872" w:rsidR="002676E4" w:rsidRPr="00755962" w:rsidRDefault="00A350F3" w:rsidP="001D125C">
            <w:pPr>
              <w:pStyle w:val="TableEntry"/>
              <w:pBdr>
                <w:top w:val="nil"/>
                <w:left w:val="nil"/>
                <w:bottom w:val="nil"/>
                <w:right w:val="nil"/>
                <w:between w:val="nil"/>
              </w:pBdr>
            </w:pPr>
            <w:r w:rsidRPr="00755962">
              <w:t xml:space="preserve">Receives patient </w:t>
            </w:r>
            <w:r w:rsidR="00714C01">
              <w:t>resource</w:t>
            </w:r>
            <w:r w:rsidRPr="00755962">
              <w:t xml:space="preserve"> events from patient </w:t>
            </w:r>
            <w:r w:rsidR="00714C01">
              <w:t>resource</w:t>
            </w:r>
            <w:r w:rsidRPr="00755962">
              <w:t xml:space="preserve"> sources actors.</w:t>
            </w:r>
          </w:p>
          <w:p w14:paraId="5D33EE5F" w14:textId="7899B98F" w:rsidR="002676E4" w:rsidRPr="00755962" w:rsidRDefault="00A350F3" w:rsidP="001D125C">
            <w:pPr>
              <w:pStyle w:val="TableEntry"/>
              <w:pBdr>
                <w:top w:val="nil"/>
                <w:left w:val="nil"/>
                <w:bottom w:val="nil"/>
                <w:right w:val="nil"/>
                <w:between w:val="nil"/>
              </w:pBdr>
            </w:pPr>
            <w:r w:rsidRPr="00755962">
              <w:t xml:space="preserve">Sends all events related to patient </w:t>
            </w:r>
            <w:r w:rsidR="00714C01">
              <w:t>resources</w:t>
            </w:r>
            <w:r w:rsidRPr="00755962">
              <w:t xml:space="preserve"> (creation, update, merge, link, etc.) to maintain patient </w:t>
            </w:r>
            <w:r w:rsidR="00714C01">
              <w:t>resources</w:t>
            </w:r>
            <w:r w:rsidRPr="00755962">
              <w:t xml:space="preserve"> across systems. </w:t>
            </w:r>
          </w:p>
        </w:tc>
      </w:tr>
      <w:tr w:rsidR="002676E4" w:rsidRPr="00755962" w14:paraId="2F0A46D8" w14:textId="77777777">
        <w:trPr>
          <w:jc w:val="center"/>
        </w:trPr>
        <w:tc>
          <w:tcPr>
            <w:tcW w:w="3078" w:type="dxa"/>
            <w:shd w:val="clear" w:color="auto" w:fill="auto"/>
          </w:tcPr>
          <w:p w14:paraId="146E33CB" w14:textId="77777777" w:rsidR="002676E4" w:rsidRPr="00755962" w:rsidRDefault="002676E4" w:rsidP="001D125C">
            <w:pPr>
              <w:spacing w:before="0"/>
              <w:ind w:left="72" w:right="72"/>
              <w:jc w:val="center"/>
              <w:rPr>
                <w:rFonts w:ascii="Calibri" w:eastAsia="Calibri" w:hAnsi="Calibri" w:cs="Calibri"/>
              </w:rPr>
            </w:pPr>
          </w:p>
          <w:p w14:paraId="62C5BF65" w14:textId="77777777" w:rsidR="002676E4" w:rsidRPr="00755962" w:rsidRDefault="00A350F3" w:rsidP="001D125C">
            <w:pPr>
              <w:pStyle w:val="TableEntry"/>
              <w:jc w:val="center"/>
              <w:rPr>
                <w:szCs w:val="18"/>
              </w:rPr>
            </w:pPr>
            <w:r w:rsidRPr="00755962">
              <w:t>Patient Subscriber</w:t>
            </w:r>
          </w:p>
        </w:tc>
        <w:tc>
          <w:tcPr>
            <w:tcW w:w="6498" w:type="dxa"/>
            <w:shd w:val="clear" w:color="auto" w:fill="auto"/>
          </w:tcPr>
          <w:p w14:paraId="2CAE1FE4" w14:textId="0203DBB4" w:rsidR="002676E4" w:rsidRPr="00755962" w:rsidRDefault="00A350F3" w:rsidP="001D125C">
            <w:pPr>
              <w:pStyle w:val="TableEntry"/>
              <w:pBdr>
                <w:top w:val="nil"/>
                <w:left w:val="nil"/>
                <w:bottom w:val="nil"/>
                <w:right w:val="nil"/>
                <w:between w:val="nil"/>
              </w:pBdr>
              <w:rPr>
                <w:szCs w:val="18"/>
              </w:rPr>
            </w:pPr>
            <w:r w:rsidRPr="00755962">
              <w:t xml:space="preserve">Sends subscription requests for Patient </w:t>
            </w:r>
            <w:r w:rsidR="00714C01">
              <w:t>Resource</w:t>
            </w:r>
            <w:r w:rsidRPr="00755962">
              <w:t xml:space="preserve"> events and updates.</w:t>
            </w:r>
          </w:p>
        </w:tc>
      </w:tr>
      <w:tr w:rsidR="002676E4" w:rsidRPr="00755962" w14:paraId="3B07C7B6" w14:textId="77777777">
        <w:trPr>
          <w:jc w:val="center"/>
        </w:trPr>
        <w:tc>
          <w:tcPr>
            <w:tcW w:w="3078" w:type="dxa"/>
            <w:shd w:val="clear" w:color="auto" w:fill="auto"/>
          </w:tcPr>
          <w:p w14:paraId="384C9E37" w14:textId="2D49CCEC" w:rsidR="002676E4" w:rsidRPr="00755962" w:rsidRDefault="00A350F3" w:rsidP="001D125C">
            <w:pPr>
              <w:pStyle w:val="TableEntry"/>
              <w:jc w:val="center"/>
              <w:rPr>
                <w:rFonts w:ascii="Calibri" w:eastAsia="Calibri" w:hAnsi="Calibri" w:cs="Calibri"/>
              </w:rPr>
            </w:pPr>
            <w:r w:rsidRPr="00755962">
              <w:t xml:space="preserve">Patient </w:t>
            </w:r>
            <w:r w:rsidR="00714C01">
              <w:t>Resource</w:t>
            </w:r>
            <w:r w:rsidRPr="00755962">
              <w:t xml:space="preserve"> Consumer</w:t>
            </w:r>
          </w:p>
        </w:tc>
        <w:tc>
          <w:tcPr>
            <w:tcW w:w="6498" w:type="dxa"/>
            <w:shd w:val="clear" w:color="auto" w:fill="auto"/>
          </w:tcPr>
          <w:p w14:paraId="6E5E8456" w14:textId="7B5F247D" w:rsidR="002676E4" w:rsidRPr="00755962" w:rsidRDefault="00A350F3" w:rsidP="001D125C">
            <w:pPr>
              <w:pStyle w:val="TableEntry"/>
              <w:rPr>
                <w:rFonts w:ascii="Calibri" w:eastAsia="Calibri" w:hAnsi="Calibri" w:cs="Calibri"/>
              </w:rPr>
            </w:pPr>
            <w:r w:rsidRPr="00755962">
              <w:t xml:space="preserve">Receives patient </w:t>
            </w:r>
            <w:r w:rsidR="00714C01">
              <w:t>resource</w:t>
            </w:r>
            <w:r w:rsidRPr="00755962">
              <w:t xml:space="preserve"> events related to patient </w:t>
            </w:r>
            <w:r w:rsidR="00714C01">
              <w:t>updates</w:t>
            </w:r>
            <w:r w:rsidRPr="00755962">
              <w:t>.</w:t>
            </w:r>
          </w:p>
        </w:tc>
      </w:tr>
      <w:tr w:rsidR="00714C01" w:rsidRPr="00755962" w14:paraId="47ECD66C" w14:textId="77777777">
        <w:trPr>
          <w:jc w:val="center"/>
        </w:trPr>
        <w:tc>
          <w:tcPr>
            <w:tcW w:w="3078" w:type="dxa"/>
            <w:shd w:val="clear" w:color="auto" w:fill="auto"/>
          </w:tcPr>
          <w:p w14:paraId="05C6B082" w14:textId="5AB28994" w:rsidR="00714C01" w:rsidRPr="00755962" w:rsidRDefault="00714C01" w:rsidP="001D125C">
            <w:pPr>
              <w:pStyle w:val="TableEntry"/>
              <w:jc w:val="center"/>
            </w:pPr>
            <w:r>
              <w:t>Patient Resource Source</w:t>
            </w:r>
          </w:p>
        </w:tc>
        <w:tc>
          <w:tcPr>
            <w:tcW w:w="6498" w:type="dxa"/>
            <w:shd w:val="clear" w:color="auto" w:fill="auto"/>
          </w:tcPr>
          <w:p w14:paraId="326E2E24" w14:textId="3448FF73" w:rsidR="00714C01" w:rsidRPr="00755962" w:rsidRDefault="00714C01" w:rsidP="001D125C">
            <w:pPr>
              <w:pStyle w:val="TableEntry"/>
            </w:pPr>
            <w:r>
              <w:t>Sends patient resource events related to patient updates.</w:t>
            </w:r>
          </w:p>
        </w:tc>
      </w:tr>
    </w:tbl>
    <w:p w14:paraId="34855D52" w14:textId="77777777" w:rsidR="002676E4" w:rsidRPr="00755962" w:rsidRDefault="002676E4">
      <w:pPr>
        <w:pBdr>
          <w:top w:val="nil"/>
          <w:left w:val="nil"/>
          <w:bottom w:val="nil"/>
          <w:right w:val="nil"/>
          <w:between w:val="nil"/>
        </w:pBdr>
        <w:rPr>
          <w:color w:val="000000"/>
        </w:rPr>
      </w:pPr>
      <w:bookmarkStart w:id="11" w:name="_35nkun2" w:colFirst="0" w:colLast="0"/>
      <w:bookmarkEnd w:id="11"/>
    </w:p>
    <w:p w14:paraId="7B59E236" w14:textId="77777777" w:rsidR="002676E4" w:rsidRPr="00755962" w:rsidRDefault="00A350F3">
      <w:pPr>
        <w:pStyle w:val="Heading1"/>
      </w:pPr>
      <w:bookmarkStart w:id="12" w:name="_1ksv4uv" w:colFirst="0" w:colLast="0"/>
      <w:bookmarkEnd w:id="12"/>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4A12F66E" w14:textId="77777777" w:rsidR="002676E4" w:rsidRPr="00755962" w:rsidRDefault="002676E4">
      <w:pPr>
        <w:pBdr>
          <w:top w:val="nil"/>
          <w:left w:val="nil"/>
          <w:bottom w:val="nil"/>
          <w:right w:val="nil"/>
          <w:between w:val="nil"/>
        </w:pBdr>
        <w:rPr>
          <w:i/>
          <w:color w:val="000000"/>
        </w:rPr>
      </w:pPr>
    </w:p>
    <w:p w14:paraId="5484BEBD" w14:textId="77777777" w:rsidR="002676E4" w:rsidRPr="00755962" w:rsidRDefault="00A350F3">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22" w:anchor="Transactions">
        <w:r w:rsidRPr="00755962">
          <w:rPr>
            <w:i/>
            <w:color w:val="0000FF"/>
            <w:u w:val="single"/>
          </w:rPr>
          <w:t>http://wiki.ihe.net/index.php/IHE_Profile_Design_Principles_and_Conventions#Transactions</w:t>
        </w:r>
      </w:hyperlink>
      <w:r w:rsidRPr="00755962">
        <w:rPr>
          <w:i/>
          <w:color w:val="000000"/>
        </w:rPr>
        <w:t xml:space="preserve">. </w:t>
      </w: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lastRenderedPageBreak/>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BFE210B"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714C01">
              <w:rPr>
                <w:sz w:val="18"/>
                <w:szCs w:val="18"/>
              </w:rPr>
              <w:t>Resource</w:t>
            </w:r>
            <w:r w:rsidR="00A350F3" w:rsidRPr="00755962">
              <w:rPr>
                <w:sz w:val="18"/>
                <w:szCs w:val="18"/>
              </w:rPr>
              <w:t xml:space="preserve"> Feed [ITI-</w:t>
            </w:r>
            <w:r w:rsidR="00714C01">
              <w:rPr>
                <w:sz w:val="18"/>
                <w:szCs w:val="18"/>
              </w:rPr>
              <w:t>Y1</w:t>
            </w:r>
            <w:r w:rsidR="00A350F3" w:rsidRPr="00755962">
              <w:rPr>
                <w:sz w:val="18"/>
                <w:szCs w:val="18"/>
              </w:rPr>
              <w:t>]</w:t>
            </w:r>
          </w:p>
        </w:tc>
        <w:tc>
          <w:tcPr>
            <w:tcW w:w="5148" w:type="dxa"/>
            <w:shd w:val="clear" w:color="auto" w:fill="auto"/>
          </w:tcPr>
          <w:p w14:paraId="3635BDD1" w14:textId="167A464C" w:rsidR="002676E4" w:rsidRPr="00755962" w:rsidRDefault="00A350F3" w:rsidP="001D125C">
            <w:pPr>
              <w:rPr>
                <w:sz w:val="18"/>
                <w:szCs w:val="18"/>
              </w:rPr>
            </w:pPr>
            <w:ins w:id="13" w:author="Luke Duncan" w:date="2019-02-21T21:16:00Z">
              <w:r w:rsidRPr="00755962">
                <w:rPr>
                  <w:sz w:val="18"/>
                  <w:szCs w:val="18"/>
                  <w:rPrChange w:id="14" w:author="Luke Duncan" w:date="2019-02-21T21:16:00Z">
                    <w:rPr>
                      <w:i/>
                      <w:color w:val="000000"/>
                      <w:sz w:val="18"/>
                      <w:szCs w:val="18"/>
                    </w:rPr>
                  </w:rPrChange>
                </w:rPr>
                <w:t xml:space="preserve"> </w:t>
              </w:r>
            </w:ins>
            <w:r w:rsidRPr="00755962">
              <w:rPr>
                <w:sz w:val="18"/>
                <w:szCs w:val="18"/>
              </w:rPr>
              <w:t xml:space="preserve">Allows to notify the receiving actor of all events related to patient </w:t>
            </w:r>
            <w:r w:rsidR="00714C01">
              <w:rPr>
                <w:sz w:val="18"/>
                <w:szCs w:val="18"/>
              </w:rPr>
              <w:t>resources</w:t>
            </w:r>
            <w:r w:rsidRPr="00755962">
              <w:rPr>
                <w:sz w:val="18"/>
                <w:szCs w:val="18"/>
              </w:rPr>
              <w:t xml:space="preserve"> (creation, update, merge,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365BE5AD" w:rsidR="002676E4" w:rsidRPr="00755962" w:rsidRDefault="00A350F3" w:rsidP="001D125C">
            <w:pPr>
              <w:rPr>
                <w:sz w:val="18"/>
                <w:szCs w:val="18"/>
              </w:rPr>
            </w:pPr>
            <w:r w:rsidRPr="00755962">
              <w:rPr>
                <w:sz w:val="18"/>
                <w:szCs w:val="18"/>
              </w:rPr>
              <w:t xml:space="preserve">Allow the subscription to notifications about events impacting patient </w:t>
            </w:r>
            <w:r w:rsidR="00714C01">
              <w:rPr>
                <w:sz w:val="18"/>
                <w:szCs w:val="18"/>
              </w:rPr>
              <w:t>resources</w:t>
            </w:r>
            <w:r w:rsidRPr="00755962">
              <w:rPr>
                <w:sz w:val="18"/>
                <w:szCs w:val="18"/>
              </w:rPr>
              <w:t xml:space="preserve"> (creation, update, merge, link, etc.).</w:t>
            </w:r>
          </w:p>
        </w:tc>
      </w:tr>
    </w:tbl>
    <w:p w14:paraId="35B967FA" w14:textId="77777777" w:rsidR="002676E4" w:rsidRPr="00755962" w:rsidRDefault="002676E4">
      <w:pPr>
        <w:pBdr>
          <w:top w:val="nil"/>
          <w:left w:val="nil"/>
          <w:bottom w:val="nil"/>
          <w:right w:val="nil"/>
          <w:between w:val="nil"/>
        </w:pBdr>
        <w:rPr>
          <w:color w:val="000000"/>
        </w:rPr>
      </w:pPr>
      <w:bookmarkStart w:id="15" w:name="_44sinio" w:colFirst="0" w:colLast="0"/>
      <w:bookmarkEnd w:id="15"/>
    </w:p>
    <w:p w14:paraId="24D6AD20" w14:textId="77777777" w:rsidR="002676E4" w:rsidRPr="00755962" w:rsidRDefault="00A350F3">
      <w:pPr>
        <w:pStyle w:val="Heading1"/>
      </w:pPr>
      <w:bookmarkStart w:id="16" w:name="_2jxsxqh" w:colFirst="0" w:colLast="0"/>
      <w:bookmarkEnd w:id="16"/>
      <w:r w:rsidRPr="00755962">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09B46AC8" w14:textId="77777777" w:rsidR="002676E4" w:rsidRPr="00755962" w:rsidRDefault="00A350F3">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w:t>
      </w:r>
      <w:bookmarkStart w:id="17" w:name="z337ya" w:colFirst="0" w:colLast="0"/>
      <w:bookmarkStart w:id="18" w:name="3j2qqm3" w:colFirst="0" w:colLast="0"/>
      <w:bookmarkEnd w:id="17"/>
      <w:bookmarkEnd w:id="18"/>
      <w:r w:rsidRPr="00755962">
        <w:rPr>
          <w:i/>
          <w:color w:val="000000"/>
        </w:rPr>
        <w:t xml:space="preserve">Verify that any glossary terms added here are not already contained in the </w:t>
      </w:r>
      <w:hyperlink r:id="rId23" w:anchor="GenIntro">
        <w:r w:rsidRPr="00755962">
          <w:rPr>
            <w:i/>
            <w:color w:val="0000FF"/>
            <w:u w:val="single"/>
          </w:rPr>
          <w:t>IHE Glossary</w:t>
        </w:r>
      </w:hyperlink>
      <w:r w:rsidRPr="00755962">
        <w:rPr>
          <w:i/>
          <w:color w:val="000000"/>
        </w:rPr>
        <w:t xml:space="preserve">. Also, please review the </w:t>
      </w:r>
      <w:hyperlink r:id="rId24" w:anchor="Glossary_Rules">
        <w:r w:rsidRPr="00755962">
          <w:rPr>
            <w:i/>
            <w:color w:val="0000FF"/>
            <w:u w:val="single"/>
          </w:rPr>
          <w:t>Glossary Rules</w:t>
        </w:r>
      </w:hyperlink>
      <w:r w:rsidRPr="00755962">
        <w:rPr>
          <w:i/>
          <w:color w:val="000000"/>
        </w:rPr>
        <w:t xml:space="preserve"> for terms that should/should not be added to the IHE Glossary&gt;</w:t>
      </w:r>
    </w:p>
    <w:p w14:paraId="69712690" w14:textId="77777777" w:rsidR="002676E4" w:rsidRPr="00755962" w:rsidRDefault="002676E4">
      <w:pPr>
        <w:pBdr>
          <w:top w:val="nil"/>
          <w:left w:val="nil"/>
          <w:bottom w:val="nil"/>
          <w:right w:val="nil"/>
          <w:between w:val="nil"/>
        </w:pBdr>
        <w:rPr>
          <w:i/>
          <w:color w:val="000000"/>
        </w:rPr>
      </w:pPr>
    </w:p>
    <w:tbl>
      <w:tblPr>
        <w:tblStyle w:val="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B07A6A" w:rsidRPr="00755962" w14:paraId="22580DC9" w14:textId="77777777">
        <w:trPr>
          <w:jc w:val="center"/>
        </w:trPr>
        <w:tc>
          <w:tcPr>
            <w:tcW w:w="3078" w:type="dxa"/>
            <w:shd w:val="clear" w:color="auto" w:fill="D9D9D9"/>
          </w:tcPr>
          <w:p w14:paraId="34E14D16" w14:textId="77777777" w:rsidR="00B07A6A" w:rsidRPr="00755962" w:rsidRDefault="00B07A6A" w:rsidP="00B07A6A">
            <w:pPr>
              <w:pStyle w:val="TableEntryHeader"/>
            </w:pPr>
            <w:r w:rsidRPr="00755962">
              <w:t>Glossary Term</w:t>
            </w:r>
          </w:p>
        </w:tc>
        <w:tc>
          <w:tcPr>
            <w:tcW w:w="6498" w:type="dxa"/>
            <w:shd w:val="clear" w:color="auto" w:fill="D9D9D9"/>
          </w:tcPr>
          <w:p w14:paraId="4257189D" w14:textId="77777777" w:rsidR="00B07A6A" w:rsidRPr="00755962" w:rsidRDefault="00B07A6A" w:rsidP="00B07A6A">
            <w:pPr>
              <w:pStyle w:val="TableEntryHeader"/>
            </w:pPr>
            <w:r w:rsidRPr="00755962">
              <w:t>Definition</w:t>
            </w:r>
          </w:p>
        </w:tc>
      </w:tr>
      <w:tr w:rsidR="002676E4" w:rsidRPr="00755962" w14:paraId="6DD659F7" w14:textId="77777777">
        <w:trPr>
          <w:jc w:val="center"/>
        </w:trPr>
        <w:tc>
          <w:tcPr>
            <w:tcW w:w="3078" w:type="dxa"/>
            <w:shd w:val="clear" w:color="auto" w:fill="auto"/>
          </w:tcPr>
          <w:p w14:paraId="2715AE30"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5C83CEF"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5F073F21" w14:textId="77777777">
        <w:trPr>
          <w:jc w:val="center"/>
        </w:trPr>
        <w:tc>
          <w:tcPr>
            <w:tcW w:w="3078" w:type="dxa"/>
            <w:shd w:val="clear" w:color="auto" w:fill="auto"/>
          </w:tcPr>
          <w:p w14:paraId="53463AF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4850CE4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27161B10" w14:textId="77777777">
        <w:trPr>
          <w:jc w:val="center"/>
        </w:trPr>
        <w:tc>
          <w:tcPr>
            <w:tcW w:w="3078" w:type="dxa"/>
            <w:shd w:val="clear" w:color="auto" w:fill="auto"/>
          </w:tcPr>
          <w:p w14:paraId="340DC90E"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FE6DF6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3E51F886" w14:textId="77777777">
        <w:trPr>
          <w:jc w:val="center"/>
        </w:trPr>
        <w:tc>
          <w:tcPr>
            <w:tcW w:w="3078" w:type="dxa"/>
            <w:shd w:val="clear" w:color="auto" w:fill="auto"/>
          </w:tcPr>
          <w:p w14:paraId="1618ECB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553DC8EC"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bl>
    <w:p w14:paraId="69B81102" w14:textId="77777777" w:rsidR="002676E4" w:rsidRPr="00755962" w:rsidRDefault="002676E4">
      <w:pPr>
        <w:pBdr>
          <w:top w:val="nil"/>
          <w:left w:val="nil"/>
          <w:bottom w:val="nil"/>
          <w:right w:val="nil"/>
          <w:between w:val="nil"/>
        </w:pBdr>
        <w:rPr>
          <w:color w:val="000000"/>
        </w:rPr>
      </w:pPr>
      <w:bookmarkStart w:id="19" w:name="_1y810tw" w:colFirst="0" w:colLast="0"/>
      <w:bookmarkEnd w:id="19"/>
    </w:p>
    <w:p w14:paraId="55715BE2" w14:textId="77777777" w:rsidR="002676E4" w:rsidRPr="00755962" w:rsidRDefault="00A350F3">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78DEC4FD" w14:textId="77777777" w:rsidR="002676E4" w:rsidRPr="00755962" w:rsidRDefault="002676E4">
      <w:pPr>
        <w:pBdr>
          <w:top w:val="nil"/>
          <w:left w:val="nil"/>
          <w:bottom w:val="nil"/>
          <w:right w:val="nil"/>
          <w:between w:val="nil"/>
        </w:pBdr>
        <w:rPr>
          <w:color w:val="000000"/>
        </w:rPr>
      </w:pPr>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0" w:name="_4i7ojhp" w:colFirst="0" w:colLast="0"/>
      <w:bookmarkEnd w:id="20"/>
      <w:r w:rsidRPr="00755962">
        <w:br w:type="page"/>
      </w:r>
      <w:r w:rsidRPr="00755962">
        <w:rPr>
          <w:rFonts w:ascii="Arial" w:eastAsia="Arial" w:hAnsi="Arial" w:cs="Arial"/>
          <w:b/>
          <w:color w:val="000000"/>
          <w:sz w:val="44"/>
          <w:szCs w:val="44"/>
        </w:rPr>
        <w:lastRenderedPageBreak/>
        <w:t>Volume 1 – Profiles</w:t>
      </w:r>
    </w:p>
    <w:p w14:paraId="2546EBF1" w14:textId="77777777" w:rsidR="002676E4" w:rsidRPr="00755962" w:rsidRDefault="00A350F3">
      <w:pPr>
        <w:pStyle w:val="Heading2"/>
      </w:pPr>
      <w:bookmarkStart w:id="21" w:name="_2xcytpi" w:colFirst="0" w:colLast="0"/>
      <w:bookmarkEnd w:id="21"/>
      <w:r w:rsidRPr="00755962">
        <w:t>&lt;</w:t>
      </w:r>
      <w:r w:rsidRPr="00755962">
        <w:rPr>
          <w:i/>
        </w:rPr>
        <w:t>Copyright Licenses&gt;</w:t>
      </w:r>
    </w:p>
    <w:p w14:paraId="2CD64109" w14:textId="77777777" w:rsidR="002676E4" w:rsidRPr="00755962" w:rsidRDefault="00A350F3">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w:t>
      </w:r>
      <w:bookmarkStart w:id="22" w:name="2bn6wsx" w:colFirst="0" w:colLast="0"/>
      <w:bookmarkStart w:id="23" w:name="1ci93xb" w:colFirst="0" w:colLast="0"/>
      <w:bookmarkStart w:id="24" w:name="3whwml4" w:colFirst="0" w:colLast="0"/>
      <w:bookmarkEnd w:id="22"/>
      <w:bookmarkEnd w:id="23"/>
      <w:bookmarkEnd w:id="24"/>
      <w:r w:rsidRPr="00755962">
        <w:rPr>
          <w:i/>
          <w:color w:val="000000"/>
        </w:rPr>
        <w:t xml:space="preserve">General Introduction. Add information on any standards referenced in the profile that are not already addressed in the </w:t>
      </w:r>
      <w:hyperlink r:id="rId25" w:anchor="GenIntro">
        <w:r w:rsidRPr="00755962">
          <w:rPr>
            <w:i/>
            <w:color w:val="0000FF"/>
            <w:u w:val="single"/>
          </w:rPr>
          <w:t>General Introduction</w:t>
        </w:r>
      </w:hyperlink>
      <w:r w:rsidRPr="00755962">
        <w:rPr>
          <w:i/>
          <w:color w:val="000000"/>
        </w:rPr>
        <w:t xml:space="preserve"> (see Section 9.0).&gt;</w:t>
      </w:r>
    </w:p>
    <w:p w14:paraId="3289D0DC" w14:textId="77777777" w:rsidR="002676E4" w:rsidRPr="00755962" w:rsidRDefault="002676E4">
      <w:pPr>
        <w:rPr>
          <w:i/>
        </w:rPr>
      </w:pPr>
    </w:p>
    <w:p w14:paraId="6C1E528C" w14:textId="77777777" w:rsidR="002676E4" w:rsidRPr="00755962" w:rsidRDefault="00A350F3">
      <w:pPr>
        <w:pStyle w:val="Heading2"/>
      </w:pPr>
      <w:bookmarkStart w:id="25" w:name="_qsh70q" w:colFirst="0" w:colLast="0"/>
      <w:bookmarkEnd w:id="25"/>
      <w:r w:rsidRPr="00755962">
        <w:t>&lt;</w:t>
      </w:r>
      <w:r w:rsidRPr="00755962">
        <w:rPr>
          <w:i/>
        </w:rPr>
        <w:t>Domain-specific additions&gt;</w:t>
      </w:r>
    </w:p>
    <w:p w14:paraId="6251C1C3" w14:textId="77777777" w:rsidR="002676E4" w:rsidRPr="00755962" w:rsidRDefault="00A350F3">
      <w:pPr>
        <w:pBdr>
          <w:top w:val="nil"/>
          <w:left w:val="nil"/>
          <w:bottom w:val="nil"/>
          <w:right w:val="nil"/>
          <w:between w:val="nil"/>
        </w:pBdr>
        <w:rPr>
          <w:i/>
          <w:color w:val="000000"/>
        </w:rPr>
      </w:pPr>
      <w:r w:rsidRPr="00755962">
        <w:rPr>
          <w:i/>
          <w:color w:val="000000"/>
        </w:rPr>
        <w: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t>
      </w:r>
    </w:p>
    <w:p w14:paraId="75834E3F" w14:textId="77777777" w:rsidR="002676E4" w:rsidRPr="00755962" w:rsidRDefault="002676E4">
      <w:pPr>
        <w:pBdr>
          <w:top w:val="nil"/>
          <w:left w:val="nil"/>
          <w:bottom w:val="nil"/>
          <w:right w:val="nil"/>
          <w:between w:val="nil"/>
        </w:pBdr>
        <w:rPr>
          <w:i/>
          <w:color w:val="000000"/>
        </w:rPr>
      </w:pPr>
      <w:bookmarkStart w:id="26" w:name="_3as4poj" w:colFirst="0" w:colLast="0"/>
      <w:bookmarkEnd w:id="26"/>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550CAC78" w14:textId="77777777" w:rsidR="002676E4" w:rsidRPr="00755962" w:rsidRDefault="002676E4">
      <w:pPr>
        <w:pBdr>
          <w:top w:val="nil"/>
          <w:left w:val="nil"/>
          <w:bottom w:val="nil"/>
          <w:right w:val="nil"/>
          <w:between w:val="nil"/>
        </w:pBdr>
        <w:rPr>
          <w:color w:val="000000"/>
        </w:rPr>
      </w:pPr>
    </w:p>
    <w:p w14:paraId="62415015" w14:textId="58030311" w:rsidR="002676E4" w:rsidRPr="00755962" w:rsidRDefault="00A350F3">
      <w:pPr>
        <w:pStyle w:val="Heading1"/>
      </w:pPr>
      <w:bookmarkStart w:id="27" w:name="_1pxezwc" w:colFirst="0" w:colLast="0"/>
      <w:bookmarkEnd w:id="27"/>
      <w:r w:rsidRPr="00755962">
        <w:t xml:space="preserve">X </w:t>
      </w:r>
      <w:commentRangeStart w:id="28"/>
      <w:r w:rsidRPr="00755962">
        <w:t xml:space="preserve">Patient </w:t>
      </w:r>
      <w:r w:rsidR="00714C01">
        <w:t>Resource</w:t>
      </w:r>
      <w:r w:rsidRPr="00755962">
        <w:t xml:space="preserve"> Management </w:t>
      </w:r>
      <w:commentRangeEnd w:id="28"/>
      <w:r w:rsidR="00D657DC">
        <w:rPr>
          <w:rStyle w:val="CommentReference"/>
          <w:rFonts w:ascii="Times New Roman" w:eastAsia="Times New Roman" w:hAnsi="Times New Roman" w:cs="Times New Roman"/>
          <w:b w:val="0"/>
          <w:color w:val="auto"/>
        </w:rPr>
        <w:commentReference w:id="28"/>
      </w:r>
      <w:del w:id="29" w:author="Luke Duncan" w:date="2019-04-29T21:50:00Z">
        <w:r w:rsidRPr="00755962" w:rsidDel="00714C01">
          <w:delText>using FHIR (PIMuF)</w:delText>
        </w:r>
      </w:del>
      <w:r w:rsidRPr="00755962">
        <w:t xml:space="preserve"> Profile</w:t>
      </w:r>
    </w:p>
    <w:p w14:paraId="7EAA2352" w14:textId="77777777" w:rsidR="002676E4" w:rsidRPr="00755962" w:rsidRDefault="00A350F3">
      <w:pPr>
        <w:pBdr>
          <w:top w:val="nil"/>
          <w:left w:val="nil"/>
          <w:bottom w:val="nil"/>
          <w:right w:val="nil"/>
          <w:between w:val="nil"/>
        </w:pBdr>
        <w:rPr>
          <w:color w:val="000000"/>
        </w:rPr>
      </w:pPr>
      <w:r w:rsidRPr="00755962">
        <w:t xml:space="preserve">The Patient Identity Management using FHIR (PIMuF)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w:t>
      </w:r>
      <w:proofErr w:type="gramStart"/>
      <w:r w:rsidRPr="00755962">
        <w:t>operation  PIMuF</w:t>
      </w:r>
      <w:proofErr w:type="gramEnd"/>
      <w:r w:rsidRPr="00755962">
        <w:t xml:space="preserve"> supports patient-safe demographic records merging by stipulating the mandatory </w:t>
      </w:r>
      <w:proofErr w:type="spellStart"/>
      <w:r w:rsidRPr="00755962">
        <w:t>behaviours</w:t>
      </w:r>
      <w:proofErr w:type="spellEnd"/>
      <w:r w:rsidRPr="00755962">
        <w:t xml:space="preserve"> of FHIR servers that maintain health data about the subjects of care such that no health information is “orphaned” following a merge.</w:t>
      </w:r>
    </w:p>
    <w:p w14:paraId="6019FDFE" w14:textId="0CCC1D3D" w:rsidR="002676E4" w:rsidRPr="00755962" w:rsidRDefault="00A350F3">
      <w:pPr>
        <w:pStyle w:val="Heading2"/>
      </w:pPr>
      <w:bookmarkStart w:id="30" w:name="_49x2ik5" w:colFirst="0" w:colLast="0"/>
      <w:bookmarkEnd w:id="30"/>
      <w:r w:rsidRPr="00755962">
        <w:t xml:space="preserve">X.1 </w:t>
      </w:r>
      <w:del w:id="31" w:author="Luke Duncan" w:date="2019-04-29T21:50:00Z">
        <w:r w:rsidRPr="00755962" w:rsidDel="00714C01">
          <w:delText xml:space="preserve">PIMuF </w:delText>
        </w:r>
      </w:del>
      <w:ins w:id="32" w:author="Luke Duncan" w:date="2019-04-29T21:50:00Z">
        <w:r w:rsidR="00714C01">
          <w:t>PRM</w:t>
        </w:r>
        <w:r w:rsidR="00714C01" w:rsidRPr="00755962">
          <w:t xml:space="preserve"> </w:t>
        </w:r>
      </w:ins>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33" w:name="147n2zr" w:colFirst="0" w:colLast="0"/>
      <w:bookmarkStart w:id="34" w:name="2p2csry" w:colFirst="0" w:colLast="0"/>
      <w:bookmarkEnd w:id="33"/>
      <w:bookmarkEnd w:id="34"/>
      <w:r w:rsidRPr="00755962">
        <w:rPr>
          <w:color w:val="000000"/>
        </w:rPr>
        <w:t xml:space="preserve">Technical Frameworks General Introduction Appendix A. IHE Transactions can be found in the Technical Frameworks General Introduction Appendix B. Both appendices are located at </w:t>
      </w:r>
      <w:hyperlink r:id="rId29"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2B299258" w14:textId="099D58D4" w:rsidR="002676E4" w:rsidRPr="00755962" w:rsidRDefault="00A350F3">
      <w:pPr>
        <w:pBdr>
          <w:top w:val="nil"/>
          <w:left w:val="nil"/>
          <w:bottom w:val="nil"/>
          <w:right w:val="nil"/>
          <w:between w:val="nil"/>
        </w:pBdr>
        <w:rPr>
          <w:i/>
          <w:color w:val="000000"/>
        </w:rPr>
      </w:pPr>
      <w:r w:rsidRPr="00755962">
        <w:rPr>
          <w:color w:val="000000"/>
        </w:rPr>
        <w:t xml:space="preserve">Figure X.1-1 shows the actors directly involved in the </w:t>
      </w:r>
      <w:del w:id="35" w:author="Luke Duncan" w:date="2019-04-29T21:50:00Z">
        <w:r w:rsidRPr="00755962" w:rsidDel="00714C01">
          <w:delText>PIMuF</w:delText>
        </w:r>
        <w:r w:rsidRPr="00755962" w:rsidDel="00714C01">
          <w:rPr>
            <w:color w:val="000000"/>
          </w:rPr>
          <w:delText xml:space="preserve"> </w:delText>
        </w:r>
      </w:del>
      <w:ins w:id="36" w:author="Luke Duncan" w:date="2019-04-29T21:50:00Z">
        <w:r w:rsidR="00714C01">
          <w:t>PRM</w:t>
        </w:r>
        <w:r w:rsidR="00714C01" w:rsidRPr="00755962">
          <w:rPr>
            <w:color w:val="000000"/>
          </w:rPr>
          <w:t xml:space="preserve"> </w:t>
        </w:r>
      </w:ins>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74DFF994" w14:textId="77777777" w:rsidR="002676E4" w:rsidRPr="00755962" w:rsidRDefault="002676E4">
      <w:pPr>
        <w:pBdr>
          <w:top w:val="nil"/>
          <w:left w:val="nil"/>
          <w:bottom w:val="nil"/>
          <w:right w:val="nil"/>
          <w:between w:val="nil"/>
        </w:pBdr>
        <w:rPr>
          <w:color w:val="000000"/>
        </w:rPr>
      </w:pPr>
    </w:p>
    <w:p w14:paraId="4F76AB22" w14:textId="77777777" w:rsidR="002676E4" w:rsidRPr="00755962" w:rsidRDefault="002676E4">
      <w:pPr>
        <w:pBdr>
          <w:top w:val="nil"/>
          <w:left w:val="nil"/>
          <w:bottom w:val="nil"/>
          <w:right w:val="nil"/>
          <w:between w:val="nil"/>
        </w:pBdr>
        <w:rPr>
          <w:color w:val="000000"/>
        </w:rPr>
      </w:pPr>
    </w:p>
    <w:p w14:paraId="169027AC" w14:textId="77777777" w:rsidR="002676E4" w:rsidRPr="00755962" w:rsidRDefault="002676E4">
      <w:pPr>
        <w:pBdr>
          <w:top w:val="nil"/>
          <w:left w:val="nil"/>
          <w:bottom w:val="nil"/>
          <w:right w:val="nil"/>
          <w:between w:val="nil"/>
        </w:pBdr>
        <w:jc w:val="center"/>
        <w:rPr>
          <w:color w:val="000000"/>
        </w:rPr>
      </w:pPr>
    </w:p>
    <w:p w14:paraId="334EAFAD" w14:textId="77777777" w:rsidR="002676E4" w:rsidRPr="00755962" w:rsidRDefault="00A350F3">
      <w:pPr>
        <w:spacing w:before="0" w:after="120"/>
        <w:jc w:val="center"/>
      </w:pPr>
      <w:r w:rsidRPr="00755962">
        <w:t>Profile Acronym: Actor C</w:t>
      </w:r>
    </w:p>
    <w:p w14:paraId="6CB6508B" w14:textId="77777777" w:rsidR="002676E4" w:rsidRPr="00755962" w:rsidRDefault="002676E4">
      <w:pPr>
        <w:spacing w:before="180" w:after="120"/>
        <w:jc w:val="center"/>
      </w:pP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411DF615" w:rsidR="002676E4" w:rsidRPr="00755962" w:rsidRDefault="00A350F3">
      <w:pPr>
        <w:keepLines/>
        <w:pBdr>
          <w:top w:val="nil"/>
          <w:left w:val="nil"/>
          <w:bottom w:val="nil"/>
          <w:right w:val="nil"/>
          <w:between w:val="nil"/>
        </w:pBdr>
        <w:spacing w:before="60" w:after="300"/>
        <w:jc w:val="center"/>
        <w:rPr>
          <w:rFonts w:ascii="Arial" w:eastAsia="Arial" w:hAnsi="Arial" w:cs="Arial"/>
          <w:b/>
          <w:sz w:val="22"/>
          <w:szCs w:val="22"/>
        </w:rPr>
      </w:pPr>
      <w:del w:id="37" w:author="Luke Duncan" w:date="2019-04-29T22:04:00Z">
        <w:r w:rsidRPr="00755962" w:rsidDel="00714C01">
          <w:rPr>
            <w:rFonts w:ascii="Arial" w:eastAsia="Arial" w:hAnsi="Arial" w:cs="Arial"/>
            <w:b/>
            <w:noProof/>
            <w:sz w:val="22"/>
            <w:szCs w:val="22"/>
          </w:rPr>
          <w:lastRenderedPageBreak/>
          <w:drawing>
            <wp:inline distT="114300" distB="114300" distL="114300" distR="114300" wp14:anchorId="3C6D0AB5" wp14:editId="35764E55">
              <wp:extent cx="5943600" cy="3035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5943600" cy="3035300"/>
                      </a:xfrm>
                      <a:prstGeom prst="rect">
                        <a:avLst/>
                      </a:prstGeom>
                      <a:ln/>
                    </pic:spPr>
                  </pic:pic>
                </a:graphicData>
              </a:graphic>
            </wp:inline>
          </w:drawing>
        </w:r>
      </w:del>
    </w:p>
    <w:p w14:paraId="497FAEC6" w14:textId="238746B8" w:rsidR="00714C01" w:rsidRDefault="006A5B3F">
      <w:pPr>
        <w:keepLines/>
        <w:pBdr>
          <w:top w:val="nil"/>
          <w:left w:val="nil"/>
          <w:bottom w:val="nil"/>
          <w:right w:val="nil"/>
          <w:between w:val="nil"/>
        </w:pBdr>
        <w:spacing w:before="60" w:after="300"/>
        <w:jc w:val="center"/>
        <w:rPr>
          <w:ins w:id="38" w:author="Luke Duncan" w:date="2019-04-29T21:51:00Z"/>
          <w:rFonts w:ascii="Arial" w:eastAsia="Arial" w:hAnsi="Arial" w:cs="Arial"/>
          <w:b/>
          <w:color w:val="000000"/>
          <w:sz w:val="22"/>
          <w:szCs w:val="22"/>
        </w:rPr>
      </w:pPr>
      <w:ins w:id="39" w:author="Luke Duncan" w:date="2019-04-29T22:04:00Z">
        <w:r>
          <w:rPr>
            <w:rFonts w:ascii="Arial" w:eastAsia="Arial" w:hAnsi="Arial" w:cs="Arial"/>
            <w:b/>
            <w:noProof/>
            <w:color w:val="000000"/>
            <w:sz w:val="22"/>
            <w:szCs w:val="22"/>
          </w:rPr>
          <w:drawing>
            <wp:inline distT="0" distB="0" distL="0" distR="0" wp14:anchorId="46BBF046" wp14:editId="26D24123">
              <wp:extent cx="5843270" cy="3259398"/>
              <wp:effectExtent l="0" t="0" r="508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69806" cy="3274200"/>
                      </a:xfrm>
                      <a:prstGeom prst="rect">
                        <a:avLst/>
                      </a:prstGeom>
                      <a:noFill/>
                    </pic:spPr>
                  </pic:pic>
                </a:graphicData>
              </a:graphic>
            </wp:inline>
          </w:drawing>
        </w:r>
      </w:ins>
    </w:p>
    <w:p w14:paraId="0580434E" w14:textId="31D16796"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del w:id="40" w:author="Luke Duncan" w:date="2019-04-29T21:50:00Z">
        <w:r w:rsidRPr="00755962" w:rsidDel="00714C01">
          <w:rPr>
            <w:rFonts w:ascii="Arial" w:eastAsia="Arial" w:hAnsi="Arial" w:cs="Arial"/>
            <w:b/>
            <w:sz w:val="22"/>
            <w:szCs w:val="22"/>
          </w:rPr>
          <w:delText>PIMuF</w:delText>
        </w:r>
        <w:r w:rsidRPr="00755962" w:rsidDel="00714C01">
          <w:rPr>
            <w:rFonts w:ascii="Arial" w:eastAsia="Arial" w:hAnsi="Arial" w:cs="Arial"/>
            <w:b/>
            <w:color w:val="000000"/>
            <w:sz w:val="22"/>
            <w:szCs w:val="22"/>
          </w:rPr>
          <w:delText xml:space="preserve"> </w:delText>
        </w:r>
      </w:del>
      <w:ins w:id="41" w:author="Luke Duncan" w:date="2019-04-29T21:50:00Z">
        <w:r w:rsidR="00714C01">
          <w:rPr>
            <w:rFonts w:ascii="Arial" w:eastAsia="Arial" w:hAnsi="Arial" w:cs="Arial"/>
            <w:b/>
            <w:sz w:val="22"/>
            <w:szCs w:val="22"/>
          </w:rPr>
          <w:t>PRM</w:t>
        </w:r>
        <w:r w:rsidR="00714C01" w:rsidRPr="00755962">
          <w:rPr>
            <w:rFonts w:ascii="Arial" w:eastAsia="Arial" w:hAnsi="Arial" w:cs="Arial"/>
            <w:b/>
            <w:color w:val="000000"/>
            <w:sz w:val="22"/>
            <w:szCs w:val="22"/>
          </w:rPr>
          <w:t xml:space="preserve"> </w:t>
        </w:r>
      </w:ins>
      <w:r w:rsidRPr="00755962">
        <w:rPr>
          <w:rFonts w:ascii="Arial" w:eastAsia="Arial" w:hAnsi="Arial" w:cs="Arial"/>
          <w:b/>
          <w:color w:val="000000"/>
          <w:sz w:val="22"/>
          <w:szCs w:val="22"/>
        </w:rPr>
        <w:t>Actor Diagram</w:t>
      </w:r>
    </w:p>
    <w:p w14:paraId="24A2B45F" w14:textId="7340B856" w:rsidR="002676E4" w:rsidRPr="00755962" w:rsidRDefault="00A350F3">
      <w:pPr>
        <w:pBdr>
          <w:top w:val="nil"/>
          <w:left w:val="nil"/>
          <w:bottom w:val="nil"/>
          <w:right w:val="nil"/>
          <w:between w:val="nil"/>
        </w:pBdr>
        <w:rPr>
          <w:color w:val="000000"/>
        </w:rPr>
      </w:pPr>
      <w:r w:rsidRPr="00755962">
        <w:rPr>
          <w:color w:val="000000"/>
        </w:rPr>
        <w:lastRenderedPageBreak/>
        <w:t xml:space="preserve">Table X.1-1 lists the transactions for each actor directly involved in the </w:t>
      </w:r>
      <w:del w:id="42" w:author="Luke Duncan" w:date="2019-04-29T22:06:00Z">
        <w:r w:rsidRPr="00755962" w:rsidDel="006A5B3F">
          <w:delText>PIMuF</w:delText>
        </w:r>
        <w:r w:rsidRPr="00755962" w:rsidDel="006A5B3F">
          <w:rPr>
            <w:color w:val="000000"/>
          </w:rPr>
          <w:delText xml:space="preserve"> </w:delText>
        </w:r>
      </w:del>
      <w:ins w:id="43" w:author="Luke Duncan" w:date="2019-04-29T22:06:00Z">
        <w:r w:rsidR="006A5B3F">
          <w:t>PRM</w:t>
        </w:r>
        <w:r w:rsidR="006A5B3F" w:rsidRPr="00755962">
          <w:rPr>
            <w:color w:val="000000"/>
          </w:rPr>
          <w:t xml:space="preserve"> </w:t>
        </w:r>
      </w:ins>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166FB149"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del w:id="44" w:author="Luke Duncan" w:date="2019-04-29T22:06:00Z">
        <w:r w:rsidRPr="00755962" w:rsidDel="006A5B3F">
          <w:rPr>
            <w:rFonts w:ascii="Arial" w:eastAsia="Arial" w:hAnsi="Arial" w:cs="Arial"/>
            <w:b/>
            <w:sz w:val="22"/>
            <w:szCs w:val="22"/>
          </w:rPr>
          <w:delText>PIMuF</w:delText>
        </w:r>
        <w:r w:rsidRPr="00755962" w:rsidDel="006A5B3F">
          <w:rPr>
            <w:rFonts w:ascii="Arial" w:eastAsia="Arial" w:hAnsi="Arial" w:cs="Arial"/>
            <w:b/>
            <w:color w:val="000000"/>
            <w:sz w:val="22"/>
            <w:szCs w:val="22"/>
          </w:rPr>
          <w:delText xml:space="preserve"> </w:delText>
        </w:r>
      </w:del>
      <w:ins w:id="45" w:author="Luke Duncan" w:date="2019-04-29T22:06:00Z">
        <w:r w:rsidR="006A5B3F">
          <w:rPr>
            <w:rFonts w:ascii="Arial" w:eastAsia="Arial" w:hAnsi="Arial" w:cs="Arial"/>
            <w:b/>
            <w:sz w:val="22"/>
            <w:szCs w:val="22"/>
          </w:rPr>
          <w:t>PRM</w:t>
        </w:r>
        <w:r w:rsidR="006A5B3F" w:rsidRPr="00755962">
          <w:rPr>
            <w:rFonts w:ascii="Arial" w:eastAsia="Arial" w:hAnsi="Arial" w:cs="Arial"/>
            <w:b/>
            <w:color w:val="000000"/>
            <w:sz w:val="22"/>
            <w:szCs w:val="22"/>
          </w:rPr>
          <w:t xml:space="preserve"> </w:t>
        </w:r>
      </w:ins>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46" w:author="Luke Duncan" w:date="2019-04-29T22:09:00Z">
          <w:tblPr>
            <w:tblStyle w:val="4"/>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1980"/>
        <w:gridCol w:w="3870"/>
        <w:gridCol w:w="1440"/>
        <w:gridCol w:w="1350"/>
        <w:tblGridChange w:id="47">
          <w:tblGrid>
            <w:gridCol w:w="2310"/>
            <w:gridCol w:w="3780"/>
            <w:gridCol w:w="1134"/>
            <w:gridCol w:w="1416"/>
          </w:tblGrid>
        </w:tblGridChange>
      </w:tblGrid>
      <w:tr w:rsidR="002C341B" w:rsidRPr="00755962" w14:paraId="364BAB97" w14:textId="77777777" w:rsidTr="006A5B3F">
        <w:trPr>
          <w:jc w:val="center"/>
          <w:trPrChange w:id="48" w:author="Luke Duncan" w:date="2019-04-29T22:09:00Z">
            <w:trPr>
              <w:jc w:val="center"/>
            </w:trPr>
          </w:trPrChange>
        </w:trPr>
        <w:tc>
          <w:tcPr>
            <w:tcW w:w="1980" w:type="dxa"/>
            <w:shd w:val="clear" w:color="auto" w:fill="D9D9D9"/>
            <w:tcPrChange w:id="49" w:author="Luke Duncan" w:date="2019-04-29T22:09:00Z">
              <w:tcPr>
                <w:tcW w:w="2310" w:type="dxa"/>
                <w:tcBorders>
                  <w:bottom w:val="single" w:sz="4" w:space="0" w:color="000000"/>
                </w:tcBorders>
                <w:shd w:val="clear" w:color="auto" w:fill="D9D9D9"/>
              </w:tcPr>
            </w:tcPrChange>
          </w:tcPr>
          <w:p w14:paraId="1D0DAB36" w14:textId="77777777" w:rsidR="002C341B" w:rsidRPr="00755962" w:rsidRDefault="002C341B" w:rsidP="00A350F3">
            <w:pPr>
              <w:pStyle w:val="TableEntryHeader"/>
            </w:pPr>
            <w:bookmarkStart w:id="50" w:name="_3o7alnk" w:colFirst="0" w:colLast="0"/>
            <w:bookmarkEnd w:id="50"/>
            <w:r w:rsidRPr="00755962">
              <w:t>Actors</w:t>
            </w:r>
          </w:p>
        </w:tc>
        <w:tc>
          <w:tcPr>
            <w:tcW w:w="3870" w:type="dxa"/>
            <w:shd w:val="clear" w:color="auto" w:fill="D9D9D9"/>
            <w:tcPrChange w:id="51" w:author="Luke Duncan" w:date="2019-04-29T22:09:00Z">
              <w:tcPr>
                <w:tcW w:w="3780" w:type="dxa"/>
                <w:shd w:val="clear" w:color="auto" w:fill="D9D9D9"/>
              </w:tcPr>
            </w:tcPrChange>
          </w:tcPr>
          <w:p w14:paraId="306DFC3A" w14:textId="77777777" w:rsidR="002C341B" w:rsidRPr="00755962" w:rsidRDefault="002C341B" w:rsidP="00A350F3">
            <w:pPr>
              <w:pStyle w:val="TableEntryHeader"/>
            </w:pPr>
            <w:r w:rsidRPr="00755962">
              <w:t xml:space="preserve">Transactions </w:t>
            </w:r>
          </w:p>
        </w:tc>
        <w:tc>
          <w:tcPr>
            <w:tcW w:w="1440" w:type="dxa"/>
            <w:shd w:val="clear" w:color="auto" w:fill="D9D9D9"/>
            <w:tcPrChange w:id="52" w:author="Luke Duncan" w:date="2019-04-29T22:09:00Z">
              <w:tcPr>
                <w:tcW w:w="1134" w:type="dxa"/>
                <w:shd w:val="clear" w:color="auto" w:fill="D9D9D9"/>
              </w:tcPr>
            </w:tcPrChange>
          </w:tcPr>
          <w:p w14:paraId="606D2B42" w14:textId="77777777" w:rsidR="002C341B" w:rsidRPr="00755962" w:rsidRDefault="002C341B" w:rsidP="00A350F3">
            <w:pPr>
              <w:pStyle w:val="TableEntryHeader"/>
            </w:pPr>
            <w:r w:rsidRPr="00755962">
              <w:t>Optionality</w:t>
            </w:r>
          </w:p>
        </w:tc>
        <w:tc>
          <w:tcPr>
            <w:tcW w:w="1350" w:type="dxa"/>
            <w:shd w:val="clear" w:color="auto" w:fill="D9D9D9"/>
            <w:tcPrChange w:id="53" w:author="Luke Duncan" w:date="2019-04-29T22:09:00Z">
              <w:tcPr>
                <w:tcW w:w="1416" w:type="dxa"/>
                <w:shd w:val="clear" w:color="auto" w:fill="D9D9D9"/>
              </w:tcPr>
            </w:tcPrChange>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6A5B3F">
        <w:trPr>
          <w:jc w:val="center"/>
          <w:trPrChange w:id="54" w:author="Luke Duncan" w:date="2019-04-29T22:09:00Z">
            <w:trPr>
              <w:jc w:val="center"/>
            </w:trPr>
          </w:trPrChange>
        </w:trPr>
        <w:tc>
          <w:tcPr>
            <w:tcW w:w="1980" w:type="dxa"/>
            <w:tcPrChange w:id="55" w:author="Luke Duncan" w:date="2019-04-29T22:09:00Z">
              <w:tcPr>
                <w:tcW w:w="2310" w:type="dxa"/>
                <w:tcBorders>
                  <w:top w:val="nil"/>
                  <w:left w:val="single" w:sz="4" w:space="0" w:color="000000"/>
                  <w:bottom w:val="single" w:sz="4" w:space="0" w:color="000000"/>
                  <w:right w:val="single" w:sz="4" w:space="0" w:color="000000"/>
                </w:tcBorders>
              </w:tcPr>
            </w:tcPrChange>
          </w:tcPr>
          <w:p w14:paraId="10028C96" w14:textId="25D13D2D" w:rsidR="002C341B" w:rsidRPr="00755962" w:rsidRDefault="002C341B">
            <w:pPr>
              <w:spacing w:before="40" w:after="40"/>
              <w:ind w:left="72" w:right="72" w:firstLine="18"/>
              <w:rPr>
                <w:sz w:val="18"/>
                <w:szCs w:val="18"/>
              </w:rPr>
            </w:pPr>
            <w:r w:rsidRPr="00755962">
              <w:rPr>
                <w:sz w:val="18"/>
                <w:szCs w:val="18"/>
              </w:rPr>
              <w:t xml:space="preserve">Patient </w:t>
            </w:r>
            <w:del w:id="56" w:author="Luke Duncan" w:date="2019-04-29T22:06:00Z">
              <w:r w:rsidRPr="00755962" w:rsidDel="006A5B3F">
                <w:rPr>
                  <w:sz w:val="18"/>
                  <w:szCs w:val="18"/>
                </w:rPr>
                <w:delText xml:space="preserve">Identity </w:delText>
              </w:r>
            </w:del>
            <w:ins w:id="57" w:author="Luke Duncan" w:date="2019-04-29T22:06:00Z">
              <w:r w:rsidR="006A5B3F">
                <w:rPr>
                  <w:sz w:val="18"/>
                  <w:szCs w:val="18"/>
                </w:rPr>
                <w:t>Resource</w:t>
              </w:r>
              <w:r w:rsidR="006A5B3F" w:rsidRPr="00755962">
                <w:rPr>
                  <w:sz w:val="18"/>
                  <w:szCs w:val="18"/>
                </w:rPr>
                <w:t xml:space="preserve"> </w:t>
              </w:r>
            </w:ins>
            <w:r w:rsidRPr="00755962">
              <w:rPr>
                <w:sz w:val="18"/>
                <w:szCs w:val="18"/>
              </w:rPr>
              <w:t>Source</w:t>
            </w:r>
          </w:p>
        </w:tc>
        <w:tc>
          <w:tcPr>
            <w:tcW w:w="3870" w:type="dxa"/>
            <w:tcPrChange w:id="58" w:author="Luke Duncan" w:date="2019-04-29T22:09:00Z">
              <w:tcPr>
                <w:tcW w:w="3780" w:type="dxa"/>
                <w:tcBorders>
                  <w:left w:val="single" w:sz="4" w:space="0" w:color="000000"/>
                </w:tcBorders>
              </w:tcPr>
            </w:tcPrChange>
          </w:tcPr>
          <w:p w14:paraId="4CD809F8" w14:textId="29F4E6F1" w:rsidR="002C341B" w:rsidRPr="00755962" w:rsidRDefault="002C341B">
            <w:pPr>
              <w:spacing w:before="40" w:after="40"/>
              <w:ind w:left="72" w:right="72"/>
              <w:rPr>
                <w:sz w:val="18"/>
                <w:szCs w:val="18"/>
              </w:rPr>
            </w:pPr>
            <w:r w:rsidRPr="00755962">
              <w:rPr>
                <w:sz w:val="18"/>
                <w:szCs w:val="18"/>
              </w:rPr>
              <w:t xml:space="preserve">Mobile Patient </w:t>
            </w:r>
            <w:del w:id="59" w:author="Luke Duncan" w:date="2019-04-29T22:07:00Z">
              <w:r w:rsidRPr="00755962" w:rsidDel="006A5B3F">
                <w:rPr>
                  <w:sz w:val="18"/>
                  <w:szCs w:val="18"/>
                </w:rPr>
                <w:delText xml:space="preserve">Identity </w:delText>
              </w:r>
            </w:del>
            <w:ins w:id="60" w:author="Luke Duncan" w:date="2019-04-29T22:07:00Z">
              <w:r w:rsidR="006A5B3F">
                <w:rPr>
                  <w:sz w:val="18"/>
                  <w:szCs w:val="18"/>
                </w:rPr>
                <w:t>Resource</w:t>
              </w:r>
              <w:r w:rsidR="006A5B3F" w:rsidRPr="00755962">
                <w:rPr>
                  <w:sz w:val="18"/>
                  <w:szCs w:val="18"/>
                </w:rPr>
                <w:t xml:space="preserve"> </w:t>
              </w:r>
            </w:ins>
            <w:r w:rsidRPr="00755962">
              <w:rPr>
                <w:sz w:val="18"/>
                <w:szCs w:val="18"/>
              </w:rPr>
              <w:t>Feed [ITI-X</w:t>
            </w:r>
            <w:r>
              <w:rPr>
                <w:sz w:val="18"/>
                <w:szCs w:val="18"/>
              </w:rPr>
              <w:t>1</w:t>
            </w:r>
            <w:r w:rsidRPr="00755962">
              <w:rPr>
                <w:sz w:val="18"/>
                <w:szCs w:val="18"/>
              </w:rPr>
              <w:t>]</w:t>
            </w:r>
          </w:p>
        </w:tc>
        <w:tc>
          <w:tcPr>
            <w:tcW w:w="1440" w:type="dxa"/>
            <w:tcPrChange w:id="61" w:author="Luke Duncan" w:date="2019-04-29T22:09:00Z">
              <w:tcPr>
                <w:tcW w:w="1134" w:type="dxa"/>
              </w:tcPr>
            </w:tcPrChange>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350" w:type="dxa"/>
            <w:tcPrChange w:id="62" w:author="Luke Duncan" w:date="2019-04-29T22:09:00Z">
              <w:tcPr>
                <w:tcW w:w="1416" w:type="dxa"/>
              </w:tcPr>
            </w:tcPrChange>
          </w:tcPr>
          <w:p w14:paraId="75972D71" w14:textId="77777777" w:rsidR="002C341B" w:rsidRPr="00755962" w:rsidRDefault="002C341B">
            <w:pPr>
              <w:pBdr>
                <w:top w:val="nil"/>
                <w:left w:val="nil"/>
                <w:bottom w:val="nil"/>
                <w:right w:val="nil"/>
                <w:between w:val="nil"/>
              </w:pBdr>
              <w:spacing w:before="40" w:after="40"/>
              <w:ind w:left="72" w:right="72" w:hanging="72"/>
              <w:rPr>
                <w:sz w:val="18"/>
                <w:szCs w:val="18"/>
              </w:rPr>
            </w:pPr>
          </w:p>
        </w:tc>
      </w:tr>
      <w:tr w:rsidR="002C341B" w:rsidRPr="00755962" w14:paraId="71D164A0" w14:textId="77777777" w:rsidTr="006A5B3F">
        <w:trPr>
          <w:trHeight w:val="420"/>
          <w:jc w:val="center"/>
          <w:trPrChange w:id="63" w:author="Luke Duncan" w:date="2019-04-29T22:09:00Z">
            <w:trPr>
              <w:trHeight w:val="420"/>
              <w:jc w:val="center"/>
            </w:trPr>
          </w:trPrChange>
        </w:trPr>
        <w:tc>
          <w:tcPr>
            <w:tcW w:w="1980" w:type="dxa"/>
            <w:tcPrChange w:id="64" w:author="Luke Duncan" w:date="2019-04-29T22:09:00Z">
              <w:tcPr>
                <w:tcW w:w="2310" w:type="dxa"/>
                <w:tcBorders>
                  <w:top w:val="single" w:sz="4" w:space="0" w:color="000000"/>
                  <w:left w:val="single" w:sz="4" w:space="0" w:color="000000"/>
                  <w:bottom w:val="nil"/>
                  <w:right w:val="single" w:sz="4" w:space="0" w:color="000000"/>
                </w:tcBorders>
              </w:tcPr>
            </w:tcPrChange>
          </w:tcPr>
          <w:p w14:paraId="673F4FAC" w14:textId="63156D97" w:rsidR="002C341B" w:rsidRPr="00755962" w:rsidRDefault="002C341B">
            <w:pPr>
              <w:pBdr>
                <w:top w:val="nil"/>
                <w:left w:val="nil"/>
                <w:bottom w:val="nil"/>
                <w:right w:val="nil"/>
                <w:between w:val="nil"/>
              </w:pBdr>
              <w:spacing w:before="40" w:after="40"/>
              <w:ind w:left="72" w:right="72" w:firstLine="18"/>
              <w:rPr>
                <w:sz w:val="18"/>
                <w:szCs w:val="18"/>
              </w:rPr>
            </w:pPr>
            <w:r w:rsidRPr="00755962">
              <w:rPr>
                <w:sz w:val="18"/>
                <w:szCs w:val="18"/>
              </w:rPr>
              <w:t xml:space="preserve">Patient </w:t>
            </w:r>
            <w:del w:id="65" w:author="Luke Duncan" w:date="2019-04-29T22:06:00Z">
              <w:r w:rsidRPr="00755962" w:rsidDel="006A5B3F">
                <w:rPr>
                  <w:sz w:val="18"/>
                  <w:szCs w:val="18"/>
                </w:rPr>
                <w:delText xml:space="preserve">Identity </w:delText>
              </w:r>
            </w:del>
            <w:ins w:id="66" w:author="Luke Duncan" w:date="2019-04-29T22:06:00Z">
              <w:r w:rsidR="006A5B3F">
                <w:rPr>
                  <w:sz w:val="18"/>
                  <w:szCs w:val="18"/>
                </w:rPr>
                <w:t>Resource</w:t>
              </w:r>
              <w:r w:rsidR="006A5B3F" w:rsidRPr="00755962">
                <w:rPr>
                  <w:sz w:val="18"/>
                  <w:szCs w:val="18"/>
                </w:rPr>
                <w:t xml:space="preserve"> </w:t>
              </w:r>
            </w:ins>
            <w:r w:rsidRPr="00755962">
              <w:rPr>
                <w:sz w:val="18"/>
                <w:szCs w:val="18"/>
              </w:rPr>
              <w:t>Consumer</w:t>
            </w:r>
          </w:p>
        </w:tc>
        <w:tc>
          <w:tcPr>
            <w:tcW w:w="3870" w:type="dxa"/>
            <w:tcPrChange w:id="67" w:author="Luke Duncan" w:date="2019-04-29T22:09:00Z">
              <w:tcPr>
                <w:tcW w:w="3780" w:type="dxa"/>
                <w:tcBorders>
                  <w:left w:val="single" w:sz="4" w:space="0" w:color="000000"/>
                </w:tcBorders>
              </w:tcPr>
            </w:tcPrChange>
          </w:tcPr>
          <w:p w14:paraId="02E06157" w14:textId="5CE7BF4B" w:rsidR="002C341B" w:rsidRPr="00755962" w:rsidRDefault="002C341B">
            <w:pPr>
              <w:spacing w:before="40" w:after="40"/>
              <w:ind w:left="72" w:right="72"/>
              <w:rPr>
                <w:sz w:val="18"/>
                <w:szCs w:val="18"/>
              </w:rPr>
            </w:pPr>
            <w:r w:rsidRPr="00755962">
              <w:rPr>
                <w:sz w:val="18"/>
                <w:szCs w:val="18"/>
              </w:rPr>
              <w:t xml:space="preserve">Mobile Patient </w:t>
            </w:r>
            <w:del w:id="68" w:author="Luke Duncan" w:date="2019-04-29T22:07:00Z">
              <w:r w:rsidRPr="00755962" w:rsidDel="006A5B3F">
                <w:rPr>
                  <w:sz w:val="18"/>
                  <w:szCs w:val="18"/>
                </w:rPr>
                <w:delText xml:space="preserve">Identity </w:delText>
              </w:r>
            </w:del>
            <w:ins w:id="69" w:author="Luke Duncan" w:date="2019-04-29T22:07:00Z">
              <w:r w:rsidR="006A5B3F">
                <w:rPr>
                  <w:sz w:val="18"/>
                  <w:szCs w:val="18"/>
                </w:rPr>
                <w:t>Resource</w:t>
              </w:r>
              <w:r w:rsidR="006A5B3F" w:rsidRPr="00755962">
                <w:rPr>
                  <w:sz w:val="18"/>
                  <w:szCs w:val="18"/>
                </w:rPr>
                <w:t xml:space="preserve"> </w:t>
              </w:r>
            </w:ins>
            <w:r w:rsidRPr="00755962">
              <w:rPr>
                <w:sz w:val="18"/>
                <w:szCs w:val="18"/>
              </w:rPr>
              <w:t>Feed [ITI-X</w:t>
            </w:r>
            <w:r>
              <w:rPr>
                <w:sz w:val="18"/>
                <w:szCs w:val="18"/>
              </w:rPr>
              <w:t>1</w:t>
            </w:r>
            <w:r w:rsidRPr="00755962">
              <w:rPr>
                <w:sz w:val="18"/>
                <w:szCs w:val="18"/>
              </w:rPr>
              <w:t>]</w:t>
            </w:r>
          </w:p>
        </w:tc>
        <w:tc>
          <w:tcPr>
            <w:tcW w:w="1440" w:type="dxa"/>
            <w:tcPrChange w:id="70" w:author="Luke Duncan" w:date="2019-04-29T22:09:00Z">
              <w:tcPr>
                <w:tcW w:w="1134" w:type="dxa"/>
              </w:tcPr>
            </w:tcPrChange>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350" w:type="dxa"/>
            <w:tcPrChange w:id="71" w:author="Luke Duncan" w:date="2019-04-29T22:09:00Z">
              <w:tcPr>
                <w:tcW w:w="1416" w:type="dxa"/>
              </w:tcPr>
            </w:tcPrChange>
          </w:tcPr>
          <w:p w14:paraId="1FCF6138"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21648CF0" w14:textId="77777777" w:rsidTr="006A5B3F">
        <w:trPr>
          <w:trHeight w:val="420"/>
          <w:jc w:val="center"/>
          <w:trPrChange w:id="72" w:author="Luke Duncan" w:date="2019-04-29T22:09:00Z">
            <w:trPr>
              <w:trHeight w:val="420"/>
              <w:jc w:val="center"/>
            </w:trPr>
          </w:trPrChange>
        </w:trPr>
        <w:tc>
          <w:tcPr>
            <w:tcW w:w="1980" w:type="dxa"/>
            <w:vMerge w:val="restart"/>
            <w:tcPrChange w:id="73" w:author="Luke Duncan" w:date="2019-04-29T22:09:00Z">
              <w:tcPr>
                <w:tcW w:w="2310" w:type="dxa"/>
                <w:vMerge w:val="restart"/>
                <w:tcBorders>
                  <w:top w:val="single" w:sz="4" w:space="0" w:color="000000"/>
                  <w:left w:val="single" w:sz="4" w:space="0" w:color="000000"/>
                  <w:bottom w:val="nil"/>
                  <w:right w:val="single" w:sz="4" w:space="0" w:color="000000"/>
                </w:tcBorders>
              </w:tcPr>
            </w:tcPrChange>
          </w:tcPr>
          <w:p w14:paraId="090E52AD" w14:textId="77777777" w:rsidR="002C341B" w:rsidRPr="00755962" w:rsidRDefault="002C341B">
            <w:pPr>
              <w:pBdr>
                <w:top w:val="nil"/>
                <w:left w:val="nil"/>
                <w:bottom w:val="nil"/>
                <w:right w:val="nil"/>
                <w:between w:val="nil"/>
              </w:pBdr>
              <w:spacing w:before="40" w:after="40"/>
              <w:ind w:left="90" w:right="72" w:firstLine="15"/>
              <w:rPr>
                <w:sz w:val="18"/>
                <w:szCs w:val="18"/>
              </w:rPr>
            </w:pPr>
          </w:p>
          <w:p w14:paraId="058676C4" w14:textId="77777777" w:rsidR="002C341B" w:rsidRPr="00755962" w:rsidRDefault="002C341B">
            <w:pPr>
              <w:pBdr>
                <w:top w:val="nil"/>
                <w:left w:val="nil"/>
                <w:bottom w:val="nil"/>
                <w:right w:val="nil"/>
                <w:between w:val="nil"/>
              </w:pBdr>
              <w:spacing w:before="40" w:after="40"/>
              <w:ind w:left="90" w:right="72" w:firstLine="15"/>
              <w:rPr>
                <w:sz w:val="18"/>
                <w:szCs w:val="18"/>
              </w:rPr>
            </w:pPr>
          </w:p>
          <w:p w14:paraId="1286EE5C" w14:textId="77777777" w:rsidR="002C341B" w:rsidRPr="00755962" w:rsidRDefault="002C341B">
            <w:pPr>
              <w:pBdr>
                <w:top w:val="nil"/>
                <w:left w:val="nil"/>
                <w:bottom w:val="nil"/>
                <w:right w:val="nil"/>
                <w:between w:val="nil"/>
              </w:pBdr>
              <w:spacing w:before="40" w:after="40"/>
              <w:ind w:right="72"/>
              <w:rPr>
                <w:sz w:val="18"/>
                <w:szCs w:val="18"/>
              </w:rPr>
            </w:pPr>
          </w:p>
          <w:p w14:paraId="5D72F8E4" w14:textId="147E4D41" w:rsidR="002C341B" w:rsidRPr="00755962" w:rsidRDefault="002C341B">
            <w:pPr>
              <w:pBdr>
                <w:top w:val="nil"/>
                <w:left w:val="nil"/>
                <w:bottom w:val="nil"/>
                <w:right w:val="nil"/>
                <w:between w:val="nil"/>
              </w:pBdr>
              <w:spacing w:before="40" w:after="40"/>
              <w:ind w:right="72"/>
              <w:rPr>
                <w:sz w:val="18"/>
                <w:szCs w:val="18"/>
              </w:rPr>
            </w:pPr>
            <w:r w:rsidRPr="00755962">
              <w:rPr>
                <w:sz w:val="18"/>
                <w:szCs w:val="18"/>
              </w:rPr>
              <w:t xml:space="preserve">Patient </w:t>
            </w:r>
            <w:del w:id="74" w:author="Luke Duncan" w:date="2019-04-29T22:07:00Z">
              <w:r w:rsidRPr="00755962" w:rsidDel="006A5B3F">
                <w:rPr>
                  <w:sz w:val="18"/>
                  <w:szCs w:val="18"/>
                </w:rPr>
                <w:delText xml:space="preserve">Identity </w:delText>
              </w:r>
            </w:del>
            <w:ins w:id="75" w:author="Luke Duncan" w:date="2019-04-29T22:07:00Z">
              <w:r w:rsidR="006A5B3F">
                <w:rPr>
                  <w:sz w:val="18"/>
                  <w:szCs w:val="18"/>
                </w:rPr>
                <w:t>Resource</w:t>
              </w:r>
              <w:r w:rsidR="006A5B3F" w:rsidRPr="00755962">
                <w:rPr>
                  <w:sz w:val="18"/>
                  <w:szCs w:val="18"/>
                </w:rPr>
                <w:t xml:space="preserve"> </w:t>
              </w:r>
            </w:ins>
            <w:r w:rsidRPr="00755962">
              <w:rPr>
                <w:sz w:val="18"/>
                <w:szCs w:val="18"/>
              </w:rPr>
              <w:t>Manager</w:t>
            </w:r>
          </w:p>
          <w:p w14:paraId="1EC328E2" w14:textId="77777777" w:rsidR="002C341B" w:rsidRPr="00755962" w:rsidRDefault="002C341B">
            <w:pPr>
              <w:spacing w:before="0"/>
              <w:ind w:left="90" w:right="72" w:firstLine="15"/>
              <w:rPr>
                <w:sz w:val="18"/>
                <w:szCs w:val="18"/>
              </w:rPr>
            </w:pPr>
          </w:p>
        </w:tc>
        <w:tc>
          <w:tcPr>
            <w:tcW w:w="3870" w:type="dxa"/>
            <w:tcPrChange w:id="76" w:author="Luke Duncan" w:date="2019-04-29T22:09:00Z">
              <w:tcPr>
                <w:tcW w:w="3780" w:type="dxa"/>
                <w:tcBorders>
                  <w:left w:val="single" w:sz="4" w:space="0" w:color="000000"/>
                </w:tcBorders>
              </w:tcPr>
            </w:tcPrChange>
          </w:tcPr>
          <w:p w14:paraId="400428B7" w14:textId="79B3B9CE" w:rsidR="002C341B" w:rsidRPr="00755962" w:rsidRDefault="002C341B">
            <w:pPr>
              <w:spacing w:before="40" w:after="40"/>
              <w:ind w:left="72" w:right="72"/>
              <w:rPr>
                <w:sz w:val="18"/>
                <w:szCs w:val="18"/>
              </w:rPr>
            </w:pPr>
            <w:r w:rsidRPr="00755962">
              <w:rPr>
                <w:sz w:val="18"/>
                <w:szCs w:val="18"/>
              </w:rPr>
              <w:t xml:space="preserve">Mobile Patient </w:t>
            </w:r>
            <w:ins w:id="77" w:author="Luke Duncan" w:date="2019-04-29T22:07:00Z">
              <w:r w:rsidR="006A5B3F">
                <w:rPr>
                  <w:sz w:val="18"/>
                  <w:szCs w:val="18"/>
                </w:rPr>
                <w:t>Resource</w:t>
              </w:r>
              <w:r w:rsidR="006A5B3F" w:rsidRPr="00755962">
                <w:rPr>
                  <w:sz w:val="18"/>
                  <w:szCs w:val="18"/>
                </w:rPr>
                <w:t xml:space="preserve"> </w:t>
              </w:r>
            </w:ins>
            <w:del w:id="78" w:author="Luke Duncan" w:date="2019-04-29T22:07:00Z">
              <w:r w:rsidRPr="00755962" w:rsidDel="006A5B3F">
                <w:rPr>
                  <w:sz w:val="18"/>
                  <w:szCs w:val="18"/>
                </w:rPr>
                <w:delText xml:space="preserve">Identity </w:delText>
              </w:r>
            </w:del>
            <w:r w:rsidRPr="00755962">
              <w:rPr>
                <w:sz w:val="18"/>
                <w:szCs w:val="18"/>
              </w:rPr>
              <w:t>Feed [ITI-X</w:t>
            </w:r>
            <w:r>
              <w:rPr>
                <w:sz w:val="18"/>
                <w:szCs w:val="18"/>
              </w:rPr>
              <w:t>1</w:t>
            </w:r>
            <w:r w:rsidRPr="00755962">
              <w:rPr>
                <w:sz w:val="18"/>
                <w:szCs w:val="18"/>
              </w:rPr>
              <w:t>]</w:t>
            </w:r>
          </w:p>
        </w:tc>
        <w:tc>
          <w:tcPr>
            <w:tcW w:w="1440" w:type="dxa"/>
            <w:tcPrChange w:id="79" w:author="Luke Duncan" w:date="2019-04-29T22:09:00Z">
              <w:tcPr>
                <w:tcW w:w="1134" w:type="dxa"/>
              </w:tcPr>
            </w:tcPrChange>
          </w:tcPr>
          <w:p w14:paraId="1CEA73FE"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350" w:type="dxa"/>
            <w:tcPrChange w:id="80" w:author="Luke Duncan" w:date="2019-04-29T22:09:00Z">
              <w:tcPr>
                <w:tcW w:w="1416" w:type="dxa"/>
              </w:tcPr>
            </w:tcPrChange>
          </w:tcPr>
          <w:p w14:paraId="6970A486"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61A68FFD" w14:textId="77777777" w:rsidTr="006A5B3F">
        <w:trPr>
          <w:trHeight w:val="420"/>
          <w:jc w:val="center"/>
          <w:trPrChange w:id="81" w:author="Luke Duncan" w:date="2019-04-29T22:09:00Z">
            <w:trPr>
              <w:trHeight w:val="420"/>
              <w:jc w:val="center"/>
            </w:trPr>
          </w:trPrChange>
        </w:trPr>
        <w:tc>
          <w:tcPr>
            <w:tcW w:w="1980" w:type="dxa"/>
            <w:vMerge/>
            <w:tcPrChange w:id="82" w:author="Luke Duncan" w:date="2019-04-29T22:09:00Z">
              <w:tcPr>
                <w:tcW w:w="2310" w:type="dxa"/>
                <w:vMerge/>
                <w:tcBorders>
                  <w:top w:val="single" w:sz="4" w:space="0" w:color="000000"/>
                  <w:left w:val="single" w:sz="4" w:space="0" w:color="000000"/>
                  <w:bottom w:val="nil"/>
                  <w:right w:val="single" w:sz="4" w:space="0" w:color="000000"/>
                </w:tcBorders>
              </w:tcPr>
            </w:tcPrChange>
          </w:tcPr>
          <w:p w14:paraId="6C7BB17F" w14:textId="77777777" w:rsidR="002C341B" w:rsidRPr="00755962" w:rsidRDefault="002C341B">
            <w:pPr>
              <w:pBdr>
                <w:top w:val="nil"/>
                <w:left w:val="nil"/>
                <w:bottom w:val="nil"/>
                <w:right w:val="nil"/>
                <w:between w:val="nil"/>
              </w:pBdr>
              <w:spacing w:before="0"/>
              <w:ind w:right="72"/>
              <w:rPr>
                <w:sz w:val="18"/>
                <w:szCs w:val="18"/>
              </w:rPr>
            </w:pPr>
          </w:p>
        </w:tc>
        <w:tc>
          <w:tcPr>
            <w:tcW w:w="3870" w:type="dxa"/>
            <w:tcPrChange w:id="83" w:author="Luke Duncan" w:date="2019-04-29T22:09:00Z">
              <w:tcPr>
                <w:tcW w:w="3780" w:type="dxa"/>
                <w:tcBorders>
                  <w:left w:val="single" w:sz="4" w:space="0" w:color="000000"/>
                </w:tcBorders>
              </w:tcPr>
            </w:tcPrChange>
          </w:tcPr>
          <w:p w14:paraId="605541DB"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Change w:id="84" w:author="Luke Duncan" w:date="2019-04-29T22:09:00Z">
              <w:tcPr>
                <w:tcW w:w="1134" w:type="dxa"/>
              </w:tcPr>
            </w:tcPrChange>
          </w:tcPr>
          <w:p w14:paraId="583E1D7B"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Change w:id="85" w:author="Luke Duncan" w:date="2019-04-29T22:09:00Z">
              <w:tcPr>
                <w:tcW w:w="1416" w:type="dxa"/>
              </w:tcPr>
            </w:tcPrChange>
          </w:tcPr>
          <w:p w14:paraId="61FDD37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10024767" w14:textId="77777777" w:rsidTr="006A5B3F">
        <w:trPr>
          <w:trHeight w:val="420"/>
          <w:jc w:val="center"/>
          <w:trPrChange w:id="86" w:author="Luke Duncan" w:date="2019-04-29T22:09:00Z">
            <w:trPr>
              <w:trHeight w:val="420"/>
              <w:jc w:val="center"/>
            </w:trPr>
          </w:trPrChange>
        </w:trPr>
        <w:tc>
          <w:tcPr>
            <w:tcW w:w="1980" w:type="dxa"/>
            <w:vMerge/>
            <w:tcPrChange w:id="87" w:author="Luke Duncan" w:date="2019-04-29T22:09:00Z">
              <w:tcPr>
                <w:tcW w:w="2310" w:type="dxa"/>
                <w:vMerge/>
                <w:tcBorders>
                  <w:top w:val="single" w:sz="4" w:space="0" w:color="000000"/>
                  <w:left w:val="single" w:sz="4" w:space="0" w:color="000000"/>
                  <w:bottom w:val="nil"/>
                  <w:right w:val="single" w:sz="4" w:space="0" w:color="000000"/>
                </w:tcBorders>
              </w:tcPr>
            </w:tcPrChange>
          </w:tcPr>
          <w:p w14:paraId="4DEEBE3E" w14:textId="77777777" w:rsidR="002C341B" w:rsidRPr="00755962" w:rsidRDefault="002C341B">
            <w:pPr>
              <w:pBdr>
                <w:top w:val="nil"/>
                <w:left w:val="nil"/>
                <w:bottom w:val="nil"/>
                <w:right w:val="nil"/>
                <w:between w:val="nil"/>
              </w:pBdr>
              <w:spacing w:before="0"/>
              <w:ind w:right="72"/>
              <w:rPr>
                <w:sz w:val="18"/>
                <w:szCs w:val="18"/>
              </w:rPr>
            </w:pPr>
          </w:p>
        </w:tc>
        <w:tc>
          <w:tcPr>
            <w:tcW w:w="3870" w:type="dxa"/>
            <w:tcPrChange w:id="88" w:author="Luke Duncan" w:date="2019-04-29T22:09:00Z">
              <w:tcPr>
                <w:tcW w:w="3780" w:type="dxa"/>
                <w:tcBorders>
                  <w:left w:val="single" w:sz="4" w:space="0" w:color="000000"/>
                </w:tcBorders>
              </w:tcPr>
            </w:tcPrChange>
          </w:tcPr>
          <w:p w14:paraId="5B05287D"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Change w:id="89" w:author="Luke Duncan" w:date="2019-04-29T22:09:00Z">
              <w:tcPr>
                <w:tcW w:w="1134" w:type="dxa"/>
              </w:tcPr>
            </w:tcPrChange>
          </w:tcPr>
          <w:p w14:paraId="44AC21A0"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Change w:id="90" w:author="Luke Duncan" w:date="2019-04-29T22:09:00Z">
              <w:tcPr>
                <w:tcW w:w="1416" w:type="dxa"/>
              </w:tcPr>
            </w:tcPrChange>
          </w:tcPr>
          <w:p w14:paraId="1A92E25A" w14:textId="77777777" w:rsidR="002C341B" w:rsidRPr="00755962" w:rsidRDefault="002C341B">
            <w:pPr>
              <w:spacing w:before="40" w:after="40"/>
              <w:ind w:left="72" w:right="72"/>
              <w:rPr>
                <w:sz w:val="18"/>
                <w:szCs w:val="18"/>
              </w:rPr>
            </w:pPr>
            <w:r w:rsidRPr="00755962">
              <w:rPr>
                <w:sz w:val="18"/>
                <w:szCs w:val="18"/>
              </w:rPr>
              <w:t>TF 2: 3.78</w:t>
            </w:r>
          </w:p>
        </w:tc>
      </w:tr>
      <w:tr w:rsidR="002C341B" w:rsidRPr="00755962" w14:paraId="29EFF0C7" w14:textId="77777777" w:rsidTr="006A5B3F">
        <w:trPr>
          <w:trHeight w:val="420"/>
          <w:jc w:val="center"/>
          <w:trPrChange w:id="91" w:author="Luke Duncan" w:date="2019-04-29T22:09:00Z">
            <w:trPr>
              <w:trHeight w:val="420"/>
              <w:jc w:val="center"/>
            </w:trPr>
          </w:trPrChange>
        </w:trPr>
        <w:tc>
          <w:tcPr>
            <w:tcW w:w="1980" w:type="dxa"/>
            <w:tcPrChange w:id="92" w:author="Luke Duncan" w:date="2019-04-29T22:09:00Z">
              <w:tcPr>
                <w:tcW w:w="2310" w:type="dxa"/>
                <w:tcBorders>
                  <w:top w:val="single" w:sz="4" w:space="0" w:color="000000"/>
                  <w:left w:val="single" w:sz="4" w:space="0" w:color="000000"/>
                  <w:bottom w:val="nil"/>
                  <w:right w:val="single" w:sz="4" w:space="0" w:color="000000"/>
                </w:tcBorders>
              </w:tcPr>
            </w:tcPrChange>
          </w:tcPr>
          <w:p w14:paraId="47EF8F25"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demographics Consumer</w:t>
            </w:r>
          </w:p>
        </w:tc>
        <w:tc>
          <w:tcPr>
            <w:tcW w:w="3870" w:type="dxa"/>
            <w:tcPrChange w:id="93" w:author="Luke Duncan" w:date="2019-04-29T22:09:00Z">
              <w:tcPr>
                <w:tcW w:w="3780" w:type="dxa"/>
                <w:tcBorders>
                  <w:left w:val="single" w:sz="4" w:space="0" w:color="000000"/>
                </w:tcBorders>
              </w:tcPr>
            </w:tcPrChange>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Change w:id="94" w:author="Luke Duncan" w:date="2019-04-29T22:09:00Z">
              <w:tcPr>
                <w:tcW w:w="1134" w:type="dxa"/>
              </w:tcPr>
            </w:tcPrChange>
          </w:tcPr>
          <w:p w14:paraId="4FBA1EF2" w14:textId="20BECB45" w:rsidR="002C341B" w:rsidRPr="00755962" w:rsidRDefault="007F6403">
            <w:pPr>
              <w:spacing w:before="40" w:after="40"/>
              <w:ind w:left="72" w:right="72"/>
              <w:rPr>
                <w:sz w:val="18"/>
                <w:szCs w:val="18"/>
              </w:rPr>
            </w:pPr>
            <w:r>
              <w:rPr>
                <w:sz w:val="18"/>
                <w:szCs w:val="18"/>
              </w:rPr>
              <w:t>R</w:t>
            </w:r>
          </w:p>
        </w:tc>
        <w:tc>
          <w:tcPr>
            <w:tcW w:w="1350" w:type="dxa"/>
            <w:tcPrChange w:id="95" w:author="Luke Duncan" w:date="2019-04-29T22:09:00Z">
              <w:tcPr>
                <w:tcW w:w="1416" w:type="dxa"/>
              </w:tcPr>
            </w:tcPrChange>
          </w:tcPr>
          <w:p w14:paraId="32420614"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2A7E95D2" w14:textId="77777777" w:rsidTr="006A5B3F">
        <w:trPr>
          <w:trHeight w:val="420"/>
          <w:jc w:val="center"/>
          <w:trPrChange w:id="96" w:author="Luke Duncan" w:date="2019-04-29T22:09:00Z">
            <w:trPr>
              <w:trHeight w:val="420"/>
              <w:jc w:val="center"/>
            </w:trPr>
          </w:trPrChange>
        </w:trPr>
        <w:tc>
          <w:tcPr>
            <w:tcW w:w="1980" w:type="dxa"/>
            <w:tcPrChange w:id="97" w:author="Luke Duncan" w:date="2019-04-29T22:09:00Z">
              <w:tcPr>
                <w:tcW w:w="2310" w:type="dxa"/>
                <w:tcBorders>
                  <w:top w:val="single" w:sz="4" w:space="0" w:color="000000"/>
                  <w:left w:val="single" w:sz="4" w:space="0" w:color="000000"/>
                  <w:bottom w:val="nil"/>
                  <w:right w:val="single" w:sz="4" w:space="0" w:color="000000"/>
                </w:tcBorders>
              </w:tcPr>
            </w:tcPrChange>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870" w:type="dxa"/>
            <w:tcPrChange w:id="98" w:author="Luke Duncan" w:date="2019-04-29T22:09:00Z">
              <w:tcPr>
                <w:tcW w:w="3780" w:type="dxa"/>
                <w:tcBorders>
                  <w:left w:val="single" w:sz="4" w:space="0" w:color="000000"/>
                </w:tcBorders>
              </w:tcPr>
            </w:tcPrChange>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Change w:id="99" w:author="Luke Duncan" w:date="2019-04-29T22:09:00Z">
              <w:tcPr>
                <w:tcW w:w="1134" w:type="dxa"/>
              </w:tcPr>
            </w:tcPrChange>
          </w:tcPr>
          <w:p w14:paraId="31CE24BA" w14:textId="68CA7B93" w:rsidR="002C341B" w:rsidRPr="00755962" w:rsidRDefault="007F6403">
            <w:pPr>
              <w:spacing w:before="40" w:after="40"/>
              <w:ind w:left="72" w:right="72"/>
              <w:rPr>
                <w:sz w:val="18"/>
                <w:szCs w:val="18"/>
              </w:rPr>
            </w:pPr>
            <w:r>
              <w:rPr>
                <w:sz w:val="18"/>
                <w:szCs w:val="18"/>
              </w:rPr>
              <w:t>R</w:t>
            </w:r>
          </w:p>
        </w:tc>
        <w:tc>
          <w:tcPr>
            <w:tcW w:w="1350" w:type="dxa"/>
            <w:tcPrChange w:id="100" w:author="Luke Duncan" w:date="2019-04-29T22:09:00Z">
              <w:tcPr>
                <w:tcW w:w="1416" w:type="dxa"/>
              </w:tcPr>
            </w:tcPrChange>
          </w:tcPr>
          <w:p w14:paraId="4C63C4B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6CE912F0" w14:textId="77777777" w:rsidTr="006A5B3F">
        <w:trPr>
          <w:trHeight w:val="180"/>
          <w:jc w:val="center"/>
          <w:trPrChange w:id="101" w:author="Luke Duncan" w:date="2019-04-29T22:09:00Z">
            <w:trPr>
              <w:trHeight w:val="180"/>
              <w:jc w:val="center"/>
            </w:trPr>
          </w:trPrChange>
        </w:trPr>
        <w:tc>
          <w:tcPr>
            <w:tcW w:w="1980" w:type="dxa"/>
            <w:tcPrChange w:id="102" w:author="Luke Duncan" w:date="2019-04-29T22:09:00Z">
              <w:tcPr>
                <w:tcW w:w="2310" w:type="dxa"/>
                <w:tcBorders>
                  <w:top w:val="single" w:sz="4" w:space="0" w:color="000000"/>
                  <w:left w:val="single" w:sz="4" w:space="0" w:color="000000"/>
                  <w:bottom w:val="nil"/>
                  <w:right w:val="single" w:sz="4" w:space="0" w:color="000000"/>
                </w:tcBorders>
              </w:tcPr>
            </w:tcPrChange>
          </w:tcPr>
          <w:p w14:paraId="55465DFF" w14:textId="4A360DA0" w:rsidR="002C341B" w:rsidRPr="00755962" w:rsidRDefault="006A5B3F" w:rsidP="006A5B3F">
            <w:pPr>
              <w:pBdr>
                <w:top w:val="nil"/>
                <w:left w:val="nil"/>
                <w:right w:val="nil"/>
                <w:between w:val="nil"/>
              </w:pBdr>
              <w:spacing w:before="40" w:after="40"/>
              <w:ind w:right="72"/>
              <w:rPr>
                <w:color w:val="000000"/>
                <w:sz w:val="18"/>
                <w:szCs w:val="18"/>
              </w:rPr>
              <w:pPrChange w:id="103" w:author="Luke Duncan" w:date="2019-04-29T22:08:00Z">
                <w:pPr>
                  <w:pBdr>
                    <w:top w:val="nil"/>
                    <w:left w:val="nil"/>
                    <w:bottom w:val="nil"/>
                    <w:right w:val="nil"/>
                    <w:between w:val="nil"/>
                  </w:pBdr>
                  <w:spacing w:before="40" w:after="40"/>
                  <w:ind w:left="72" w:right="72" w:firstLine="18"/>
                </w:pPr>
              </w:pPrChange>
            </w:pPr>
            <w:ins w:id="104" w:author="Luke Duncan" w:date="2019-04-29T22:08:00Z">
              <w:r>
                <w:rPr>
                  <w:color w:val="000000"/>
                  <w:sz w:val="18"/>
                  <w:szCs w:val="18"/>
                </w:rPr>
                <w:t>Patient Subscriber</w:t>
              </w:r>
            </w:ins>
          </w:p>
        </w:tc>
        <w:tc>
          <w:tcPr>
            <w:tcW w:w="3870" w:type="dxa"/>
            <w:tcPrChange w:id="105" w:author="Luke Duncan" w:date="2019-04-29T22:09:00Z">
              <w:tcPr>
                <w:tcW w:w="3780" w:type="dxa"/>
                <w:tcBorders>
                  <w:left w:val="single" w:sz="4" w:space="0" w:color="000000"/>
                </w:tcBorders>
              </w:tcPr>
            </w:tcPrChange>
          </w:tcPr>
          <w:p w14:paraId="0790EF22" w14:textId="197DACF6" w:rsidR="002C341B" w:rsidRPr="00755962" w:rsidRDefault="002C341B">
            <w:pPr>
              <w:spacing w:before="40" w:after="40"/>
              <w:ind w:left="72" w:right="72"/>
              <w:rPr>
                <w:sz w:val="18"/>
                <w:szCs w:val="18"/>
              </w:rPr>
            </w:pPr>
            <w:r w:rsidRPr="00755962">
              <w:rPr>
                <w:sz w:val="18"/>
                <w:szCs w:val="18"/>
              </w:rPr>
              <w:t>Subscribe to Patient Updates [ITI-X</w:t>
            </w:r>
            <w:r w:rsidR="007F6403">
              <w:rPr>
                <w:sz w:val="18"/>
                <w:szCs w:val="18"/>
              </w:rPr>
              <w:t>2</w:t>
            </w:r>
            <w:r w:rsidRPr="00755962">
              <w:rPr>
                <w:sz w:val="18"/>
                <w:szCs w:val="18"/>
              </w:rPr>
              <w:t>]</w:t>
            </w:r>
          </w:p>
        </w:tc>
        <w:tc>
          <w:tcPr>
            <w:tcW w:w="1440" w:type="dxa"/>
            <w:tcPrChange w:id="106" w:author="Luke Duncan" w:date="2019-04-29T22:09:00Z">
              <w:tcPr>
                <w:tcW w:w="1134" w:type="dxa"/>
              </w:tcPr>
            </w:tcPrChange>
          </w:tcPr>
          <w:p w14:paraId="58A1EA10" w14:textId="77777777" w:rsidR="002C341B" w:rsidRPr="00755962" w:rsidRDefault="002C341B">
            <w:pPr>
              <w:spacing w:before="40" w:after="40"/>
              <w:ind w:left="72" w:right="72"/>
              <w:rPr>
                <w:sz w:val="18"/>
                <w:szCs w:val="18"/>
              </w:rPr>
            </w:pPr>
            <w:r w:rsidRPr="00755962">
              <w:rPr>
                <w:sz w:val="18"/>
                <w:szCs w:val="18"/>
              </w:rPr>
              <w:t>R</w:t>
            </w:r>
          </w:p>
        </w:tc>
        <w:tc>
          <w:tcPr>
            <w:tcW w:w="1350" w:type="dxa"/>
            <w:tcPrChange w:id="107" w:author="Luke Duncan" w:date="2019-04-29T22:09:00Z">
              <w:tcPr>
                <w:tcW w:w="1416" w:type="dxa"/>
              </w:tcPr>
            </w:tcPrChange>
          </w:tcPr>
          <w:p w14:paraId="569D5595" w14:textId="77777777" w:rsidR="002C341B" w:rsidRPr="00755962" w:rsidRDefault="002C341B">
            <w:pPr>
              <w:spacing w:before="40" w:after="40"/>
              <w:ind w:left="72" w:right="72"/>
              <w:rPr>
                <w:sz w:val="18"/>
                <w:szCs w:val="18"/>
              </w:rPr>
            </w:pPr>
          </w:p>
        </w:tc>
      </w:tr>
    </w:tbl>
    <w:p w14:paraId="53C9A1B4" w14:textId="77777777" w:rsidR="002676E4" w:rsidRPr="00755962" w:rsidRDefault="002676E4">
      <w:pPr>
        <w:pBdr>
          <w:top w:val="nil"/>
          <w:left w:val="nil"/>
          <w:bottom w:val="nil"/>
          <w:right w:val="nil"/>
          <w:between w:val="nil"/>
        </w:pBdr>
        <w:rPr>
          <w:color w:val="000000"/>
        </w:rPr>
      </w:pPr>
    </w:p>
    <w:p w14:paraId="794D4FC7" w14:textId="77777777" w:rsidR="002676E4" w:rsidRPr="00755962" w:rsidRDefault="002676E4">
      <w:pPr>
        <w:pBdr>
          <w:top w:val="nil"/>
          <w:left w:val="nil"/>
          <w:bottom w:val="nil"/>
          <w:right w:val="nil"/>
          <w:between w:val="nil"/>
        </w:pBdr>
        <w:rPr>
          <w:i/>
          <w:color w:val="000000"/>
        </w:rPr>
      </w:pPr>
    </w:p>
    <w:p w14:paraId="25FA79E2" w14:textId="77777777" w:rsidR="002676E4" w:rsidRPr="00755962" w:rsidRDefault="002676E4">
      <w:pPr>
        <w:pBdr>
          <w:top w:val="nil"/>
          <w:left w:val="nil"/>
          <w:bottom w:val="nil"/>
          <w:right w:val="nil"/>
          <w:between w:val="nil"/>
        </w:pBdr>
        <w:tabs>
          <w:tab w:val="left" w:pos="720"/>
          <w:tab w:val="left" w:pos="1216"/>
          <w:tab w:val="left" w:pos="1936"/>
          <w:tab w:val="left" w:pos="2536"/>
          <w:tab w:val="left" w:pos="3616"/>
          <w:tab w:val="left" w:pos="5056"/>
          <w:tab w:val="right" w:pos="8644"/>
        </w:tabs>
        <w:spacing w:after="60"/>
        <w:ind w:left="734" w:hanging="547"/>
        <w:rPr>
          <w:color w:val="000000"/>
          <w:sz w:val="18"/>
          <w:szCs w:val="18"/>
        </w:rPr>
      </w:pPr>
    </w:p>
    <w:p w14:paraId="15229EDB" w14:textId="77777777" w:rsidR="002676E4" w:rsidRPr="00755962" w:rsidRDefault="002676E4">
      <w:pPr>
        <w:pBdr>
          <w:top w:val="nil"/>
          <w:left w:val="nil"/>
          <w:bottom w:val="nil"/>
          <w:right w:val="nil"/>
          <w:between w:val="nil"/>
        </w:pBdr>
        <w:rPr>
          <w:color w:val="000000"/>
        </w:rPr>
      </w:pPr>
    </w:p>
    <w:p w14:paraId="6C350389" w14:textId="4122DC0F" w:rsidR="002676E4" w:rsidRPr="00755962" w:rsidDel="006A5B3F" w:rsidRDefault="00A350F3">
      <w:pPr>
        <w:pStyle w:val="Heading3"/>
        <w:rPr>
          <w:del w:id="108" w:author="Luke Duncan" w:date="2019-04-29T22:09:00Z"/>
        </w:rPr>
      </w:pPr>
      <w:bookmarkStart w:id="109" w:name="_vx1227" w:colFirst="0" w:colLast="0"/>
      <w:bookmarkEnd w:id="109"/>
      <w:del w:id="110" w:author="Luke Duncan" w:date="2019-04-29T22:09:00Z">
        <w:r w:rsidRPr="00755962" w:rsidDel="006A5B3F">
          <w:delText>X.1.1 Actor Descriptions and Actor Profile Requirements</w:delText>
        </w:r>
      </w:del>
    </w:p>
    <w:p w14:paraId="48D57FA7" w14:textId="7161073C" w:rsidR="002676E4" w:rsidRPr="00755962" w:rsidDel="006A5B3F" w:rsidRDefault="002676E4">
      <w:pPr>
        <w:pBdr>
          <w:top w:val="nil"/>
          <w:left w:val="nil"/>
          <w:bottom w:val="nil"/>
          <w:right w:val="nil"/>
          <w:between w:val="nil"/>
        </w:pBdr>
        <w:rPr>
          <w:del w:id="111" w:author="Luke Duncan" w:date="2019-04-29T22:09:00Z"/>
          <w:color w:val="000000"/>
        </w:rPr>
      </w:pPr>
    </w:p>
    <w:p w14:paraId="418EFE43" w14:textId="325F7631" w:rsidR="002676E4" w:rsidRPr="00755962" w:rsidDel="006A5B3F" w:rsidRDefault="002676E4">
      <w:pPr>
        <w:pBdr>
          <w:top w:val="nil"/>
          <w:left w:val="nil"/>
          <w:bottom w:val="nil"/>
          <w:right w:val="nil"/>
          <w:between w:val="nil"/>
        </w:pBdr>
        <w:rPr>
          <w:del w:id="112" w:author="Luke Duncan" w:date="2019-04-29T22:09:00Z"/>
          <w:i/>
          <w:color w:val="000000"/>
        </w:rPr>
      </w:pPr>
    </w:p>
    <w:p w14:paraId="25BD2CF4" w14:textId="13461723" w:rsidR="002676E4" w:rsidRPr="00755962" w:rsidDel="006A5B3F" w:rsidRDefault="002676E4">
      <w:pPr>
        <w:pBdr>
          <w:top w:val="nil"/>
          <w:left w:val="nil"/>
          <w:bottom w:val="nil"/>
          <w:right w:val="nil"/>
          <w:between w:val="nil"/>
        </w:pBdr>
        <w:rPr>
          <w:del w:id="113" w:author="Luke Duncan" w:date="2019-04-29T22:09:00Z"/>
          <w:color w:val="000000"/>
        </w:rPr>
      </w:pPr>
    </w:p>
    <w:p w14:paraId="65725399" w14:textId="02F24B52" w:rsidR="002676E4" w:rsidRPr="00755962" w:rsidDel="006A5B3F" w:rsidRDefault="002676E4">
      <w:pPr>
        <w:pBdr>
          <w:top w:val="nil"/>
          <w:left w:val="nil"/>
          <w:bottom w:val="nil"/>
          <w:right w:val="nil"/>
          <w:between w:val="nil"/>
        </w:pBdr>
        <w:rPr>
          <w:del w:id="114" w:author="Luke Duncan" w:date="2019-04-29T22:09:00Z"/>
          <w:color w:val="000000"/>
        </w:rPr>
      </w:pPr>
    </w:p>
    <w:p w14:paraId="6DFDEEF1" w14:textId="09873B33" w:rsidR="002676E4" w:rsidRPr="00755962" w:rsidDel="006A5B3F" w:rsidRDefault="00A350F3">
      <w:pPr>
        <w:pBdr>
          <w:top w:val="nil"/>
          <w:left w:val="nil"/>
          <w:bottom w:val="nil"/>
          <w:right w:val="nil"/>
          <w:between w:val="nil"/>
        </w:pBdr>
        <w:rPr>
          <w:del w:id="115" w:author="Luke Duncan" w:date="2019-04-29T22:09:00Z"/>
          <w:i/>
          <w:color w:val="000000"/>
        </w:rPr>
      </w:pPr>
      <w:del w:id="116" w:author="Luke Duncan" w:date="2019-04-29T22:09:00Z">
        <w:r w:rsidRPr="00755962" w:rsidDel="006A5B3F">
          <w:rPr>
            <w:i/>
            <w:color w:val="000000"/>
          </w:rPr>
          <w:delText>&lt;</w:delText>
        </w:r>
        <w:r w:rsidRPr="00755962" w:rsidDel="006A5B3F">
          <w:rPr>
            <w:b/>
            <w:i/>
            <w:color w:val="000000"/>
          </w:rPr>
          <w:delText>Do not repeat</w:delText>
        </w:r>
        <w:r w:rsidRPr="00755962" w:rsidDel="006A5B3F">
          <w:rPr>
            <w:i/>
            <w:color w:val="000000"/>
          </w:rPr>
          <w:delText xml:space="preserve"> the definitions of the actors that are maintained in the </w:delText>
        </w:r>
        <w:r w:rsidR="00F54909" w:rsidDel="006A5B3F">
          <w:fldChar w:fldCharType="begin"/>
        </w:r>
        <w:r w:rsidR="00F54909" w:rsidDel="006A5B3F">
          <w:delInstrText xml:space="preserve"> HYPERLINK "http://ihe.net/Technical_Frameworks/" \l "GenIntro" \h </w:delInstrText>
        </w:r>
        <w:r w:rsidR="00F54909" w:rsidDel="006A5B3F">
          <w:fldChar w:fldCharType="separate"/>
        </w:r>
        <w:r w:rsidRPr="00755962" w:rsidDel="006A5B3F">
          <w:rPr>
            <w:i/>
            <w:color w:val="0000FF"/>
            <w:u w:val="single"/>
          </w:rPr>
          <w:delText>TF General Introduction Appendix A</w:delText>
        </w:r>
        <w:r w:rsidR="00F54909" w:rsidDel="006A5B3F">
          <w:rPr>
            <w:i/>
            <w:color w:val="0000FF"/>
            <w:u w:val="single"/>
          </w:rPr>
          <w:fldChar w:fldCharType="end"/>
        </w:r>
        <w:r w:rsidRPr="00755962" w:rsidDel="006A5B3F">
          <w:rPr>
            <w:i/>
            <w:color w:val="000000"/>
          </w:rPr>
          <w:delText xml:space="preserve"> (Actors). Include text in this section to describe the actor in the context of this profile.&gt;</w:delText>
        </w:r>
      </w:del>
    </w:p>
    <w:p w14:paraId="41C49600" w14:textId="3D038FB1" w:rsidR="002676E4" w:rsidRPr="00755962" w:rsidDel="006A5B3F" w:rsidRDefault="00A350F3">
      <w:pPr>
        <w:pBdr>
          <w:top w:val="nil"/>
          <w:left w:val="nil"/>
          <w:bottom w:val="nil"/>
          <w:right w:val="nil"/>
          <w:between w:val="nil"/>
        </w:pBdr>
        <w:rPr>
          <w:del w:id="117" w:author="Luke Duncan" w:date="2019-04-29T22:09:00Z"/>
          <w:i/>
          <w:color w:val="000000"/>
        </w:rPr>
      </w:pPr>
      <w:del w:id="118" w:author="Luke Duncan" w:date="2019-04-29T22:09:00Z">
        <w:r w:rsidRPr="00755962" w:rsidDel="006A5B3F">
          <w:rPr>
            <w:i/>
            <w:color w:val="000000"/>
          </w:rPr>
          <w:delText>&lt;</w:delText>
        </w:r>
        <w:r w:rsidRPr="00755962" w:rsidDel="006A5B3F">
          <w:rPr>
            <w:b/>
            <w:i/>
            <w:color w:val="000000"/>
          </w:rPr>
          <w:delText xml:space="preserve">This section is empty unless there is a need for specific descriptions or requirements. Actors without additional requirements or elaborate descriptions need not be listed here. </w:delText>
        </w:r>
        <w:r w:rsidRPr="00755962" w:rsidDel="006A5B3F">
          <w:rPr>
            <w:i/>
            <w:color w:val="000000"/>
          </w:rPr>
          <w:delText>&gt;</w:delText>
        </w:r>
      </w:del>
    </w:p>
    <w:p w14:paraId="2DBB60FB" w14:textId="4CAC4FFE" w:rsidR="002676E4" w:rsidRPr="00755962" w:rsidDel="006A5B3F" w:rsidRDefault="002676E4">
      <w:pPr>
        <w:pBdr>
          <w:top w:val="nil"/>
          <w:left w:val="nil"/>
          <w:bottom w:val="nil"/>
          <w:right w:val="nil"/>
          <w:between w:val="nil"/>
        </w:pBdr>
        <w:rPr>
          <w:del w:id="119" w:author="Luke Duncan" w:date="2019-04-29T22:09:00Z"/>
          <w:i/>
          <w:color w:val="000000"/>
        </w:rPr>
      </w:pPr>
    </w:p>
    <w:p w14:paraId="08845501" w14:textId="4E945597" w:rsidR="002676E4" w:rsidRPr="00755962" w:rsidDel="006A5B3F" w:rsidRDefault="00A350F3">
      <w:pPr>
        <w:pBdr>
          <w:top w:val="nil"/>
          <w:left w:val="nil"/>
          <w:bottom w:val="nil"/>
          <w:right w:val="nil"/>
          <w:between w:val="nil"/>
        </w:pBdr>
        <w:rPr>
          <w:del w:id="120" w:author="Luke Duncan" w:date="2019-04-29T22:09:00Z"/>
          <w:i/>
          <w:color w:val="000000"/>
        </w:rPr>
      </w:pPr>
      <w:del w:id="121" w:author="Luke Duncan" w:date="2019-04-29T22:09:00Z">
        <w:r w:rsidRPr="00755962" w:rsidDel="006A5B3F">
          <w:rPr>
            <w:i/>
            <w:color w:val="000000"/>
          </w:rPr>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57BDB658" w14:textId="2BA46344" w:rsidR="002676E4" w:rsidRPr="00755962" w:rsidDel="006A5B3F" w:rsidRDefault="002676E4">
      <w:pPr>
        <w:pBdr>
          <w:top w:val="nil"/>
          <w:left w:val="nil"/>
          <w:bottom w:val="nil"/>
          <w:right w:val="nil"/>
          <w:between w:val="nil"/>
        </w:pBdr>
        <w:rPr>
          <w:del w:id="122" w:author="Luke Duncan" w:date="2019-04-29T22:09:00Z"/>
          <w:i/>
          <w:color w:val="000000"/>
        </w:rPr>
      </w:pPr>
    </w:p>
    <w:p w14:paraId="2409238A" w14:textId="5728BC96" w:rsidR="002676E4" w:rsidRPr="00755962" w:rsidDel="006A5B3F" w:rsidRDefault="00A350F3">
      <w:pPr>
        <w:pStyle w:val="Heading4"/>
        <w:rPr>
          <w:del w:id="123" w:author="Luke Duncan" w:date="2019-04-29T22:09:00Z"/>
        </w:rPr>
      </w:pPr>
      <w:bookmarkStart w:id="124" w:name="_4f1mdlm" w:colFirst="0" w:colLast="0"/>
      <w:bookmarkEnd w:id="124"/>
      <w:del w:id="125" w:author="Luke Duncan" w:date="2019-04-29T22:09:00Z">
        <w:r w:rsidRPr="00755962" w:rsidDel="006A5B3F">
          <w:delText>X.1.1.1 Patient Identity Manager</w:delText>
        </w:r>
      </w:del>
    </w:p>
    <w:p w14:paraId="0DA5293F" w14:textId="0795B2D8" w:rsidR="002676E4" w:rsidRPr="00755962" w:rsidDel="006A5B3F" w:rsidRDefault="00A350F3">
      <w:pPr>
        <w:rPr>
          <w:del w:id="126" w:author="Luke Duncan" w:date="2019-04-29T22:09:00Z"/>
        </w:rPr>
      </w:pPr>
      <w:del w:id="127" w:author="Luke Duncan" w:date="2019-04-29T22:09:00Z">
        <w:r w:rsidRPr="00755962" w:rsidDel="006A5B3F">
          <w:delText xml:space="preserve">A Patient Identity Manager can </w:delText>
        </w:r>
        <w:r w:rsidR="00292574" w:rsidRPr="00755962" w:rsidDel="006A5B3F">
          <w:delText>receive</w:delText>
        </w:r>
        <w:r w:rsidRPr="00755962" w:rsidDel="006A5B3F">
          <w:delText xml:space="preserve"> patient update notifications and updates from Patient Identity Sources, the Patient Identity Manager also sends patient notifications and updates for Patients identity changes as a Patient Identity Source.</w:delText>
        </w:r>
      </w:del>
    </w:p>
    <w:p w14:paraId="142C0DA3" w14:textId="0B05D984" w:rsidR="002676E4" w:rsidRPr="00755962" w:rsidDel="006A5B3F" w:rsidRDefault="00A350F3">
      <w:pPr>
        <w:pBdr>
          <w:top w:val="nil"/>
          <w:left w:val="nil"/>
          <w:bottom w:val="nil"/>
          <w:right w:val="nil"/>
          <w:between w:val="nil"/>
        </w:pBdr>
        <w:rPr>
          <w:del w:id="128" w:author="Luke Duncan" w:date="2019-04-29T22:09:00Z"/>
          <w:i/>
        </w:rPr>
      </w:pPr>
      <w:del w:id="129" w:author="Luke Duncan" w:date="2019-04-29T22:09:00Z">
        <w:r w:rsidRPr="00755962" w:rsidDel="006A5B3F">
          <w:delText>A Subscription Manager can receive subscription requests and send notifications of any updates to Patients Demographics or identifiers</w:delText>
        </w:r>
        <w:r w:rsidRPr="00755962" w:rsidDel="006A5B3F">
          <w:rPr>
            <w:sz w:val="18"/>
            <w:szCs w:val="18"/>
          </w:rPr>
          <w:delText>.</w:delText>
        </w:r>
      </w:del>
    </w:p>
    <w:p w14:paraId="7913DF15" w14:textId="2B1779AF" w:rsidR="002676E4" w:rsidRPr="00755962" w:rsidDel="006A5B3F" w:rsidRDefault="00A350F3">
      <w:pPr>
        <w:pStyle w:val="Heading4"/>
        <w:rPr>
          <w:del w:id="130" w:author="Luke Duncan" w:date="2019-04-29T22:09:00Z"/>
        </w:rPr>
      </w:pPr>
      <w:bookmarkStart w:id="131" w:name="_2u6wntf" w:colFirst="0" w:colLast="0"/>
      <w:bookmarkEnd w:id="131"/>
      <w:del w:id="132" w:author="Luke Duncan" w:date="2019-04-29T22:09:00Z">
        <w:r w:rsidRPr="00755962" w:rsidDel="006A5B3F">
          <w:delText>X.1.1.2 Patient Identity Consumer</w:delText>
        </w:r>
      </w:del>
    </w:p>
    <w:p w14:paraId="0A6223AA" w14:textId="30DBD61E" w:rsidR="002676E4" w:rsidRPr="00755962" w:rsidDel="006A5B3F" w:rsidRDefault="00A350F3">
      <w:pPr>
        <w:rPr>
          <w:del w:id="133" w:author="Luke Duncan" w:date="2019-04-29T22:09:00Z"/>
        </w:rPr>
      </w:pPr>
      <w:del w:id="134" w:author="Luke Duncan" w:date="2019-04-29T22:09:00Z">
        <w:r w:rsidRPr="00755962" w:rsidDel="006A5B3F">
          <w:delText>A Patient Subscriber can send subscription requests and receive notifications for updates to any specified Patients Demographics or identifiers.</w:delText>
        </w:r>
      </w:del>
    </w:p>
    <w:p w14:paraId="71FEEE1F" w14:textId="5C68EDED" w:rsidR="002676E4" w:rsidDel="006A5B3F" w:rsidRDefault="00A350F3">
      <w:pPr>
        <w:pStyle w:val="Heading4"/>
        <w:rPr>
          <w:del w:id="135" w:author="Luke Duncan" w:date="2019-04-29T22:09:00Z"/>
        </w:rPr>
      </w:pPr>
      <w:bookmarkStart w:id="136" w:name="_e8pvfhrdxgt" w:colFirst="0" w:colLast="0"/>
      <w:bookmarkEnd w:id="136"/>
      <w:del w:id="137" w:author="Luke Duncan" w:date="2019-04-29T22:09:00Z">
        <w:r w:rsidRPr="00755962" w:rsidDel="006A5B3F">
          <w:delText>X.1.1.3 Patient Subscriber</w:delText>
        </w:r>
      </w:del>
    </w:p>
    <w:p w14:paraId="5C021265" w14:textId="6F8EF68C" w:rsidR="00755962" w:rsidRPr="00755962" w:rsidDel="006A5B3F" w:rsidRDefault="00755962" w:rsidP="00755962">
      <w:pPr>
        <w:rPr>
          <w:del w:id="138" w:author="Luke Duncan" w:date="2019-04-29T22:09:00Z"/>
        </w:rPr>
      </w:pPr>
      <w:del w:id="139" w:author="Luke Duncan" w:date="2019-04-29T22:09:00Z">
        <w:r w:rsidDel="006A5B3F">
          <w:delText xml:space="preserve">Could probably </w:delText>
        </w:r>
        <w:r w:rsidR="00292574" w:rsidDel="006A5B3F">
          <w:delText>be omitted here.</w:delText>
        </w:r>
      </w:del>
    </w:p>
    <w:p w14:paraId="5688A5B3" w14:textId="2E9D8B87" w:rsidR="002676E4" w:rsidRPr="00755962" w:rsidDel="006A5B3F" w:rsidRDefault="00A350F3" w:rsidP="00755962">
      <w:pPr>
        <w:pStyle w:val="Heading4"/>
        <w:rPr>
          <w:del w:id="140" w:author="Luke Duncan" w:date="2019-04-29T22:09:00Z"/>
        </w:rPr>
      </w:pPr>
      <w:del w:id="141" w:author="Luke Duncan" w:date="2019-04-29T22:09:00Z">
        <w:r w:rsidRPr="00755962" w:rsidDel="006A5B3F">
          <w:delText>X.1.1.4 Patient demographics Consumer</w:delText>
        </w:r>
      </w:del>
    </w:p>
    <w:p w14:paraId="5349AB47" w14:textId="7985646C" w:rsidR="00755962" w:rsidRPr="00755962" w:rsidDel="006A5B3F" w:rsidRDefault="00755962" w:rsidP="00755962">
      <w:pPr>
        <w:rPr>
          <w:del w:id="142" w:author="Luke Duncan" w:date="2019-04-29T22:09:00Z"/>
        </w:rPr>
      </w:pPr>
      <w:del w:id="143" w:author="Luke Duncan" w:date="2019-04-29T22:09:00Z">
        <w:r w:rsidRPr="00755962" w:rsidDel="006A5B3F">
          <w:delText>Explain why they are in this profile (patient identity manager vs demographics supplier)</w:delText>
        </w:r>
      </w:del>
    </w:p>
    <w:p w14:paraId="4C3CA82C" w14:textId="49BCF762" w:rsidR="002676E4" w:rsidRPr="00755962" w:rsidDel="006A5B3F" w:rsidRDefault="00A350F3" w:rsidP="00755962">
      <w:pPr>
        <w:pStyle w:val="Heading4"/>
        <w:rPr>
          <w:del w:id="144" w:author="Luke Duncan" w:date="2019-04-29T22:09:00Z"/>
        </w:rPr>
      </w:pPr>
      <w:del w:id="145" w:author="Luke Duncan" w:date="2019-04-29T22:09:00Z">
        <w:r w:rsidRPr="00755962" w:rsidDel="006A5B3F">
          <w:lastRenderedPageBreak/>
          <w:delText>X.1.1.5 Patient Identifier Cross-reference Consumer</w:delText>
        </w:r>
      </w:del>
    </w:p>
    <w:p w14:paraId="4E0C709B" w14:textId="7BCC837C" w:rsidR="00755962" w:rsidRPr="00755962" w:rsidDel="006A5B3F" w:rsidRDefault="00755962" w:rsidP="00755962">
      <w:pPr>
        <w:rPr>
          <w:del w:id="146" w:author="Luke Duncan" w:date="2019-04-29T22:09:00Z"/>
        </w:rPr>
      </w:pPr>
      <w:del w:id="147" w:author="Luke Duncan" w:date="2019-04-29T22:09:00Z">
        <w:r w:rsidRPr="00755962" w:rsidDel="006A5B3F">
          <w:delText xml:space="preserve">Explain why they are in this profile (patient identity manager vs </w:delText>
        </w:r>
        <w:r w:rsidDel="006A5B3F">
          <w:delText>cross-reference manager</w:delText>
        </w:r>
        <w:r w:rsidRPr="00755962" w:rsidDel="006A5B3F">
          <w:delText>)</w:delText>
        </w:r>
      </w:del>
    </w:p>
    <w:p w14:paraId="4E48D53B" w14:textId="77777777" w:rsidR="002676E4" w:rsidRPr="00755962" w:rsidRDefault="002676E4"/>
    <w:p w14:paraId="5B2919FD" w14:textId="77777777" w:rsidR="002676E4" w:rsidRPr="00755962" w:rsidRDefault="002676E4"/>
    <w:p w14:paraId="52D6EBC8" w14:textId="24BDA2F8" w:rsidR="002676E4" w:rsidRPr="00755962" w:rsidRDefault="00A350F3">
      <w:pPr>
        <w:pStyle w:val="Heading2"/>
      </w:pPr>
      <w:bookmarkStart w:id="148" w:name="_19c6y18" w:colFirst="0" w:colLast="0"/>
      <w:bookmarkEnd w:id="148"/>
      <w:r w:rsidRPr="00755962">
        <w:t xml:space="preserve">X.2 </w:t>
      </w:r>
      <w:del w:id="149" w:author="Luke Duncan" w:date="2019-04-29T22:09:00Z">
        <w:r w:rsidRPr="00755962" w:rsidDel="006A5B3F">
          <w:delText xml:space="preserve">PIMuF </w:delText>
        </w:r>
      </w:del>
      <w:ins w:id="150" w:author="Luke Duncan" w:date="2019-04-29T22:09:00Z">
        <w:r w:rsidR="006A5B3F">
          <w:t>PRM</w:t>
        </w:r>
        <w:r w:rsidR="006A5B3F" w:rsidRPr="00755962">
          <w:t xml:space="preserve"> </w:t>
        </w:r>
      </w:ins>
      <w:r w:rsidRPr="00755962">
        <w:t>Actor Options</w:t>
      </w:r>
    </w:p>
    <w:p w14:paraId="1A202E93" w14:textId="77777777" w:rsidR="002676E4" w:rsidRPr="00755962" w:rsidRDefault="00A350F3">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5FA78BDA" w14:textId="77777777" w:rsidR="002676E4" w:rsidRPr="00755962" w:rsidRDefault="00A350F3">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39AD0ADB" w14:textId="77777777" w:rsidR="002676E4" w:rsidRPr="00755962" w:rsidRDefault="00A350F3">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E86332C" w14:textId="77777777" w:rsidR="002676E4" w:rsidRPr="00755962" w:rsidRDefault="00A350F3">
      <w:pPr>
        <w:pBdr>
          <w:top w:val="nil"/>
          <w:left w:val="nil"/>
          <w:bottom w:val="nil"/>
          <w:right w:val="nil"/>
          <w:between w:val="nil"/>
        </w:pBdr>
        <w:rPr>
          <w:color w:val="000000"/>
        </w:rPr>
      </w:pPr>
      <w:r w:rsidRPr="00755962">
        <w:rPr>
          <w:b/>
          <w:color w:val="000000"/>
        </w:rPr>
        <w:t>Options tha</w:t>
      </w:r>
      <w:r w:rsidRPr="00755962">
        <w:rPr>
          <w:color w:val="000000"/>
        </w:rPr>
        <w:t>t may be selected for each actor in this profile, if any, are listed in the Table X.2-1. Dependencies between options, when applicable, are specified in notes.</w:t>
      </w:r>
    </w:p>
    <w:p w14:paraId="3D6600FE" w14:textId="77777777"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w:t>
      </w:r>
      <w:proofErr w:type="gramStart"/>
      <w:r w:rsidRPr="00755962">
        <w:rPr>
          <w:rFonts w:ascii="Arial" w:eastAsia="Arial" w:hAnsi="Arial" w:cs="Arial"/>
          <w:b/>
          <w:color w:val="000000"/>
          <w:sz w:val="22"/>
          <w:szCs w:val="22"/>
        </w:rPr>
        <w:t>1:</w:t>
      </w:r>
      <w:r w:rsidRPr="00755962">
        <w:rPr>
          <w:rFonts w:ascii="Arial" w:eastAsia="Arial" w:hAnsi="Arial" w:cs="Arial"/>
          <w:b/>
          <w:sz w:val="22"/>
          <w:szCs w:val="22"/>
        </w:rPr>
        <w:t>PIMuF</w:t>
      </w:r>
      <w:proofErr w:type="gramEnd"/>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5F9FEF27" w:rsidR="002676E4" w:rsidRPr="00755962" w:rsidRDefault="00A350F3">
            <w:pPr>
              <w:spacing w:before="40" w:after="40"/>
              <w:ind w:left="72" w:right="72"/>
              <w:rPr>
                <w:color w:val="000000"/>
                <w:sz w:val="18"/>
                <w:szCs w:val="18"/>
              </w:rPr>
            </w:pPr>
            <w:r w:rsidRPr="00755962">
              <w:rPr>
                <w:sz w:val="18"/>
                <w:szCs w:val="18"/>
              </w:rPr>
              <w:t xml:space="preserve">Patient </w:t>
            </w:r>
            <w:del w:id="151" w:author="Luke Duncan" w:date="2019-04-29T22:09:00Z">
              <w:r w:rsidRPr="00755962" w:rsidDel="006A5B3F">
                <w:rPr>
                  <w:sz w:val="18"/>
                  <w:szCs w:val="18"/>
                </w:rPr>
                <w:delText xml:space="preserve">Identity </w:delText>
              </w:r>
            </w:del>
            <w:ins w:id="152" w:author="Luke Duncan" w:date="2019-04-29T22:09:00Z">
              <w:r w:rsidR="006A5B3F">
                <w:rPr>
                  <w:sz w:val="18"/>
                  <w:szCs w:val="18"/>
                </w:rPr>
                <w:t>Resource</w:t>
              </w:r>
              <w:r w:rsidR="006A5B3F" w:rsidRPr="00755962">
                <w:rPr>
                  <w:sz w:val="18"/>
                  <w:szCs w:val="18"/>
                </w:rPr>
                <w:t xml:space="preserve"> </w:t>
              </w:r>
            </w:ins>
            <w:r w:rsidRPr="00755962">
              <w:rPr>
                <w:sz w:val="18"/>
                <w:szCs w:val="18"/>
              </w:rPr>
              <w:t>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1EBB2195" w14:textId="77777777">
        <w:tc>
          <w:tcPr>
            <w:tcW w:w="3117" w:type="dxa"/>
          </w:tcPr>
          <w:p w14:paraId="438D2B86" w14:textId="5E8227FA"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 xml:space="preserve">Patient </w:t>
            </w:r>
            <w:ins w:id="153" w:author="Luke Duncan" w:date="2019-04-29T22:09:00Z">
              <w:r w:rsidR="006A5B3F">
                <w:rPr>
                  <w:sz w:val="18"/>
                  <w:szCs w:val="18"/>
                </w:rPr>
                <w:t>Resource</w:t>
              </w:r>
              <w:r w:rsidR="006A5B3F" w:rsidRPr="00755962">
                <w:rPr>
                  <w:sz w:val="18"/>
                  <w:szCs w:val="18"/>
                </w:rPr>
                <w:t xml:space="preserve"> </w:t>
              </w:r>
            </w:ins>
            <w:del w:id="154" w:author="Luke Duncan" w:date="2019-04-29T22:09:00Z">
              <w:r w:rsidRPr="00755962" w:rsidDel="006A5B3F">
                <w:rPr>
                  <w:sz w:val="18"/>
                  <w:szCs w:val="18"/>
                </w:rPr>
                <w:delText xml:space="preserve">Identity </w:delText>
              </w:r>
            </w:del>
            <w:r w:rsidRPr="00755962">
              <w:rPr>
                <w:sz w:val="18"/>
                <w:szCs w:val="18"/>
              </w:rPr>
              <w:t>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77777777" w:rsidR="002676E4" w:rsidRPr="00755962" w:rsidRDefault="002676E4">
            <w:pPr>
              <w:pBdr>
                <w:top w:val="nil"/>
                <w:left w:val="nil"/>
                <w:bottom w:val="nil"/>
                <w:right w:val="nil"/>
                <w:between w:val="nil"/>
              </w:pBdr>
              <w:spacing w:before="40" w:after="40"/>
              <w:ind w:left="72" w:right="72" w:hanging="72"/>
              <w:rPr>
                <w:i/>
                <w:color w:val="000000"/>
                <w:sz w:val="18"/>
                <w:szCs w:val="18"/>
              </w:rPr>
            </w:pPr>
          </w:p>
        </w:tc>
      </w:tr>
      <w:tr w:rsidR="002676E4" w:rsidRPr="00755962" w14:paraId="4F805B3C" w14:textId="77777777">
        <w:tc>
          <w:tcPr>
            <w:tcW w:w="3117" w:type="dxa"/>
          </w:tcPr>
          <w:p w14:paraId="0C0404D5" w14:textId="57BBFA6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 xml:space="preserve">Patient </w:t>
            </w:r>
            <w:ins w:id="155" w:author="Luke Duncan" w:date="2019-04-29T22:10:00Z">
              <w:r w:rsidR="006A5B3F">
                <w:rPr>
                  <w:sz w:val="18"/>
                  <w:szCs w:val="18"/>
                </w:rPr>
                <w:t>Resource</w:t>
              </w:r>
              <w:r w:rsidR="006A5B3F" w:rsidRPr="00755962">
                <w:rPr>
                  <w:sz w:val="18"/>
                  <w:szCs w:val="18"/>
                </w:rPr>
                <w:t xml:space="preserve"> </w:t>
              </w:r>
            </w:ins>
            <w:del w:id="156" w:author="Luke Duncan" w:date="2019-04-29T22:10:00Z">
              <w:r w:rsidRPr="00755962" w:rsidDel="006A5B3F">
                <w:rPr>
                  <w:sz w:val="18"/>
                  <w:szCs w:val="18"/>
                </w:rPr>
                <w:delText xml:space="preserve">Identity </w:delText>
              </w:r>
            </w:del>
            <w:r w:rsidRPr="00755962">
              <w:rPr>
                <w:sz w:val="18"/>
                <w:szCs w:val="18"/>
              </w:rPr>
              <w:t>Manager</w:t>
            </w:r>
          </w:p>
        </w:tc>
        <w:tc>
          <w:tcPr>
            <w:tcW w:w="3108" w:type="dxa"/>
          </w:tcPr>
          <w:p w14:paraId="113A1F98" w14:textId="77777777" w:rsidR="002676E4" w:rsidRPr="007F6403" w:rsidRDefault="00A350F3">
            <w:pPr>
              <w:pBdr>
                <w:top w:val="nil"/>
                <w:left w:val="nil"/>
                <w:bottom w:val="nil"/>
                <w:right w:val="nil"/>
                <w:between w:val="nil"/>
              </w:pBdr>
              <w:spacing w:before="40" w:after="40"/>
              <w:ind w:left="90" w:right="72" w:hanging="75"/>
              <w:rPr>
                <w:strike/>
                <w:color w:val="000000"/>
                <w:sz w:val="18"/>
                <w:szCs w:val="18"/>
              </w:rPr>
            </w:pPr>
            <w:r w:rsidRPr="007F6403">
              <w:rPr>
                <w:strike/>
                <w:sz w:val="18"/>
                <w:szCs w:val="18"/>
              </w:rPr>
              <w:t>Subscription</w:t>
            </w:r>
            <w:r w:rsidRPr="007F6403">
              <w:rPr>
                <w:i/>
                <w:strike/>
                <w:color w:val="000000"/>
                <w:sz w:val="18"/>
                <w:szCs w:val="18"/>
              </w:rPr>
              <w:t xml:space="preserve"> </w:t>
            </w:r>
          </w:p>
        </w:tc>
        <w:tc>
          <w:tcPr>
            <w:tcW w:w="3118" w:type="dxa"/>
          </w:tcPr>
          <w:p w14:paraId="7DDAD73E" w14:textId="77777777" w:rsidR="002676E4" w:rsidRPr="007F6403" w:rsidRDefault="00A350F3">
            <w:pPr>
              <w:spacing w:before="40" w:after="40"/>
              <w:ind w:left="72" w:right="72"/>
              <w:rPr>
                <w:strike/>
                <w:color w:val="000000"/>
                <w:sz w:val="18"/>
                <w:szCs w:val="18"/>
              </w:rPr>
            </w:pPr>
            <w:r w:rsidRPr="007F6403">
              <w:rPr>
                <w:strike/>
                <w:sz w:val="18"/>
                <w:szCs w:val="18"/>
              </w:rPr>
              <w:t>Section X.2.1</w:t>
            </w:r>
          </w:p>
        </w:tc>
      </w:tr>
      <w:tr w:rsidR="002676E4" w:rsidRPr="00755962" w14:paraId="18ABBA18" w14:textId="77777777">
        <w:tc>
          <w:tcPr>
            <w:tcW w:w="3117" w:type="dxa"/>
            <w:tcBorders>
              <w:bottom w:val="single" w:sz="4" w:space="0" w:color="000000"/>
            </w:tcBorders>
          </w:tcPr>
          <w:p w14:paraId="0A38F46D" w14:textId="77777777" w:rsidR="002676E4" w:rsidRPr="00755962" w:rsidRDefault="00A350F3">
            <w:pPr>
              <w:spacing w:before="40" w:after="40"/>
              <w:ind w:left="72" w:right="72"/>
              <w:rPr>
                <w:sz w:val="18"/>
                <w:szCs w:val="18"/>
              </w:rPr>
            </w:pPr>
            <w:r w:rsidRPr="00755962">
              <w:rPr>
                <w:sz w:val="18"/>
                <w:szCs w:val="18"/>
              </w:rPr>
              <w:t>Patient 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1F8BAFA1" w14:textId="77777777">
        <w:tc>
          <w:tcPr>
            <w:tcW w:w="3117" w:type="dxa"/>
            <w:tcBorders>
              <w:bottom w:val="single" w:sz="4" w:space="0" w:color="000000"/>
            </w:tcBorders>
          </w:tcPr>
          <w:p w14:paraId="0F0EFAAC" w14:textId="618224EC" w:rsidR="002676E4" w:rsidRPr="00755962" w:rsidRDefault="00A350F3">
            <w:pPr>
              <w:spacing w:before="0"/>
              <w:ind w:right="72"/>
              <w:rPr>
                <w:sz w:val="18"/>
                <w:szCs w:val="18"/>
              </w:rPr>
            </w:pPr>
            <w:r w:rsidRPr="00755962">
              <w:rPr>
                <w:sz w:val="18"/>
                <w:szCs w:val="18"/>
              </w:rPr>
              <w:t xml:space="preserve">Patient </w:t>
            </w:r>
            <w:ins w:id="157" w:author="Luke Duncan" w:date="2019-04-29T22:10:00Z">
              <w:r w:rsidR="006A5B3F">
                <w:rPr>
                  <w:sz w:val="18"/>
                  <w:szCs w:val="18"/>
                </w:rPr>
                <w:t>D</w:t>
              </w:r>
            </w:ins>
            <w:del w:id="158" w:author="Luke Duncan" w:date="2019-04-29T22:10:00Z">
              <w:r w:rsidRPr="00755962" w:rsidDel="006A5B3F">
                <w:rPr>
                  <w:sz w:val="18"/>
                  <w:szCs w:val="18"/>
                </w:rPr>
                <w:delText>d</w:delText>
              </w:r>
            </w:del>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7777777" w:rsidR="002676E4" w:rsidRPr="00755962" w:rsidRDefault="002676E4">
            <w:pPr>
              <w:pBdr>
                <w:top w:val="nil"/>
                <w:left w:val="nil"/>
                <w:bottom w:val="nil"/>
                <w:right w:val="nil"/>
                <w:between w:val="nil"/>
              </w:pBdr>
              <w:spacing w:before="40" w:after="40"/>
              <w:ind w:right="72"/>
              <w:rPr>
                <w:i/>
                <w:sz w:val="18"/>
                <w:szCs w:val="18"/>
              </w:rPr>
            </w:pPr>
          </w:p>
        </w:tc>
      </w:tr>
    </w:tbl>
    <w:p w14:paraId="6925CD0B" w14:textId="77777777" w:rsidR="002676E4" w:rsidRPr="00755962" w:rsidRDefault="002676E4">
      <w:pPr>
        <w:pBdr>
          <w:top w:val="nil"/>
          <w:left w:val="nil"/>
          <w:bottom w:val="nil"/>
          <w:right w:val="nil"/>
          <w:between w:val="nil"/>
        </w:pBdr>
        <w:rPr>
          <w:i/>
          <w:color w:val="000000"/>
        </w:rPr>
      </w:pPr>
    </w:p>
    <w:p w14:paraId="6A3807BE" w14:textId="77777777" w:rsidR="002676E4" w:rsidRPr="00755962" w:rsidRDefault="002676E4">
      <w:pPr>
        <w:pBdr>
          <w:top w:val="nil"/>
          <w:left w:val="nil"/>
          <w:bottom w:val="nil"/>
          <w:right w:val="nil"/>
          <w:between w:val="nil"/>
        </w:pBdr>
        <w:rPr>
          <w:color w:val="000000"/>
        </w:rPr>
      </w:pPr>
    </w:p>
    <w:p w14:paraId="028E01AF" w14:textId="77777777" w:rsidR="002676E4" w:rsidRPr="007F6403" w:rsidRDefault="00A350F3">
      <w:pPr>
        <w:pStyle w:val="Heading3"/>
        <w:ind w:left="720" w:hanging="720"/>
        <w:rPr>
          <w:i/>
          <w:strike/>
        </w:rPr>
      </w:pPr>
      <w:bookmarkStart w:id="159" w:name="_3tbugp1" w:colFirst="0" w:colLast="0"/>
      <w:bookmarkEnd w:id="159"/>
      <w:r w:rsidRPr="007F6403">
        <w:rPr>
          <w:strike/>
        </w:rPr>
        <w:t>X.2.1 Subscription Option</w:t>
      </w:r>
    </w:p>
    <w:p w14:paraId="1CE33B24" w14:textId="77777777" w:rsidR="002676E4" w:rsidRPr="007F6403" w:rsidRDefault="002676E4">
      <w:pPr>
        <w:pBdr>
          <w:top w:val="nil"/>
          <w:left w:val="nil"/>
          <w:bottom w:val="nil"/>
          <w:right w:val="nil"/>
          <w:between w:val="nil"/>
        </w:pBdr>
        <w:rPr>
          <w:i/>
          <w:strike/>
          <w:color w:val="000000"/>
        </w:rPr>
      </w:pPr>
    </w:p>
    <w:p w14:paraId="5460A022" w14:textId="77777777" w:rsidR="002676E4" w:rsidRPr="007F6403" w:rsidRDefault="00A350F3">
      <w:pPr>
        <w:pBdr>
          <w:top w:val="nil"/>
          <w:left w:val="nil"/>
          <w:bottom w:val="nil"/>
          <w:right w:val="nil"/>
          <w:between w:val="nil"/>
        </w:pBdr>
        <w:rPr>
          <w:strike/>
          <w:highlight w:val="yellow"/>
        </w:rPr>
      </w:pPr>
      <w:r w:rsidRPr="007F6403">
        <w:rPr>
          <w:i/>
          <w:strike/>
        </w:rPr>
        <w:t xml:space="preserve"> </w:t>
      </w:r>
      <w:r w:rsidRPr="007F6403">
        <w:rPr>
          <w:strike/>
          <w:highlight w:val="yellow"/>
        </w:rPr>
        <w:t>This Subscription Option enables environments that wish to establish master patient identifiers, Client registry, or national identity services</w:t>
      </w:r>
      <w:r w:rsidR="00E4701D" w:rsidRPr="007F6403">
        <w:rPr>
          <w:strike/>
          <w:highlight w:val="yellow"/>
        </w:rPr>
        <w:t>, needs to be moved to intro.</w:t>
      </w:r>
    </w:p>
    <w:p w14:paraId="19EC10D8" w14:textId="77777777" w:rsidR="002676E4" w:rsidRPr="007F6403" w:rsidRDefault="002676E4">
      <w:pPr>
        <w:rPr>
          <w:i/>
          <w:strike/>
        </w:rPr>
      </w:pPr>
    </w:p>
    <w:p w14:paraId="104EF5CE" w14:textId="77777777" w:rsidR="002676E4" w:rsidRPr="007F6403" w:rsidRDefault="002676E4">
      <w:pPr>
        <w:pBdr>
          <w:top w:val="nil"/>
          <w:left w:val="nil"/>
          <w:bottom w:val="nil"/>
          <w:right w:val="nil"/>
          <w:between w:val="nil"/>
        </w:pBdr>
        <w:rPr>
          <w:i/>
          <w:strike/>
        </w:rPr>
      </w:pPr>
    </w:p>
    <w:p w14:paraId="40389051" w14:textId="77777777" w:rsidR="002676E4" w:rsidRPr="007F6403" w:rsidRDefault="002676E4">
      <w:pPr>
        <w:pBdr>
          <w:top w:val="nil"/>
          <w:left w:val="nil"/>
          <w:bottom w:val="nil"/>
          <w:right w:val="nil"/>
          <w:between w:val="nil"/>
        </w:pBdr>
        <w:rPr>
          <w:i/>
          <w:strike/>
        </w:rPr>
      </w:pPr>
    </w:p>
    <w:p w14:paraId="55053AE8" w14:textId="77777777" w:rsidR="002676E4" w:rsidRPr="007F6403" w:rsidRDefault="00A350F3">
      <w:pPr>
        <w:pBdr>
          <w:top w:val="nil"/>
          <w:left w:val="nil"/>
          <w:bottom w:val="nil"/>
          <w:right w:val="nil"/>
          <w:between w:val="nil"/>
        </w:pBdr>
        <w:rPr>
          <w:strike/>
        </w:rPr>
      </w:pPr>
      <w:proofErr w:type="gramStart"/>
      <w:r w:rsidRPr="007F6403">
        <w:rPr>
          <w:strike/>
        </w:rPr>
        <w:t>An</w:t>
      </w:r>
      <w:proofErr w:type="gramEnd"/>
      <w:r w:rsidRPr="007F6403">
        <w:rPr>
          <w:strike/>
        </w:rPr>
        <w:t xml:space="preserve"> Patient Identity Source that supports this option shall send</w:t>
      </w:r>
      <w:r w:rsidRPr="007F6403">
        <w:rPr>
          <w:i/>
          <w:strike/>
        </w:rPr>
        <w:t xml:space="preserve"> </w:t>
      </w:r>
      <w:r w:rsidRPr="007F6403">
        <w:rPr>
          <w:strike/>
        </w:rPr>
        <w:t>Mobile Patient Identity Feed [ITI-XX] notifications to actors other than the Patient Identifier Cross-reference Manager that it is grouped with in the Regional Option for Patient Identity Management using FHIR.</w:t>
      </w:r>
    </w:p>
    <w:p w14:paraId="44B1BB0F" w14:textId="77777777" w:rsidR="002676E4" w:rsidRPr="007F6403" w:rsidRDefault="00A350F3">
      <w:pPr>
        <w:rPr>
          <w:i/>
          <w:strike/>
        </w:rPr>
      </w:pPr>
      <w:r w:rsidRPr="007F6403">
        <w:rPr>
          <w:i/>
          <w:strike/>
        </w:rPr>
        <w:t xml:space="preserve">&lt;Sometimes an option requires that the actor be grouped with an actor in another profile. In that case, describe that here </w:t>
      </w:r>
      <w:proofErr w:type="gramStart"/>
      <w:r w:rsidRPr="007F6403">
        <w:rPr>
          <w:i/>
          <w:strike/>
        </w:rPr>
        <w:t>and also</w:t>
      </w:r>
      <w:proofErr w:type="gramEnd"/>
      <w:r w:rsidRPr="007F6403">
        <w:rPr>
          <w:i/>
          <w:strike/>
        </w:rPr>
        <w:t xml:space="preserve"> refer to the Required Grouping table in the next section. E.g., “An Actor-A that supports the Really Secure Option shall be grouped with </w:t>
      </w:r>
      <w:proofErr w:type="gramStart"/>
      <w:r w:rsidRPr="007F6403">
        <w:rPr>
          <w:i/>
          <w:strike/>
        </w:rPr>
        <w:t>an</w:t>
      </w:r>
      <w:proofErr w:type="gramEnd"/>
      <w:r w:rsidRPr="007F6403">
        <w:rPr>
          <w:i/>
          <w:strike/>
        </w:rPr>
        <w:t xml:space="preserve"> Secure Node or Secure Application in the ATNA Profile. See Table X.3-1.”&gt; </w:t>
      </w:r>
    </w:p>
    <w:p w14:paraId="7162140D" w14:textId="3666728E" w:rsidR="002676E4" w:rsidRPr="00755962" w:rsidRDefault="00A350F3">
      <w:pPr>
        <w:pStyle w:val="Heading2"/>
      </w:pPr>
      <w:bookmarkStart w:id="160" w:name="_28h4qwu" w:colFirst="0" w:colLast="0"/>
      <w:bookmarkEnd w:id="160"/>
      <w:r w:rsidRPr="00755962">
        <w:t xml:space="preserve">X.3 </w:t>
      </w:r>
      <w:del w:id="161" w:author="Luke Duncan" w:date="2019-04-29T22:10:00Z">
        <w:r w:rsidRPr="00755962" w:rsidDel="006A5B3F">
          <w:delText xml:space="preserve">PIMuF </w:delText>
        </w:r>
      </w:del>
      <w:ins w:id="162" w:author="Luke Duncan" w:date="2019-04-29T22:10:00Z">
        <w:r w:rsidR="006A5B3F">
          <w:t>PRM</w:t>
        </w:r>
        <w:r w:rsidR="006A5B3F" w:rsidRPr="00755962">
          <w:t xml:space="preserve"> </w:t>
        </w:r>
      </w:ins>
      <w:r w:rsidRPr="00755962">
        <w:t xml:space="preserve">Required Actor Groupings </w:t>
      </w:r>
    </w:p>
    <w:p w14:paraId="5AA81C40" w14:textId="77777777" w:rsidR="002676E4" w:rsidRPr="00755962" w:rsidRDefault="002676E4">
      <w:pPr>
        <w:pBdr>
          <w:top w:val="nil"/>
          <w:left w:val="nil"/>
          <w:bottom w:val="nil"/>
          <w:right w:val="nil"/>
          <w:between w:val="nil"/>
        </w:pBdr>
        <w:rPr>
          <w:i/>
          <w:color w:val="000000"/>
        </w:rPr>
      </w:pPr>
    </w:p>
    <w:p w14:paraId="7E50A1E2" w14:textId="46910E60"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del w:id="163" w:author="Luke Duncan" w:date="2019-04-29T22:10:00Z">
        <w:r w:rsidRPr="00755962" w:rsidDel="006A5B3F">
          <w:rPr>
            <w:rFonts w:ascii="Arial" w:eastAsia="Arial" w:hAnsi="Arial" w:cs="Arial"/>
            <w:b/>
            <w:color w:val="000000"/>
            <w:sz w:val="22"/>
            <w:szCs w:val="22"/>
          </w:rPr>
          <w:delText xml:space="preserve">PIMuF </w:delText>
        </w:r>
      </w:del>
      <w:ins w:id="164" w:author="Luke Duncan" w:date="2019-04-29T22:10:00Z">
        <w:r w:rsidR="006A5B3F">
          <w:rPr>
            <w:rFonts w:ascii="Arial" w:eastAsia="Arial" w:hAnsi="Arial" w:cs="Arial"/>
            <w:b/>
            <w:color w:val="000000"/>
            <w:sz w:val="22"/>
            <w:szCs w:val="22"/>
          </w:rPr>
          <w:t>PRM</w:t>
        </w:r>
        <w:r w:rsidR="006A5B3F" w:rsidRPr="00755962">
          <w:rPr>
            <w:rFonts w:ascii="Arial" w:eastAsia="Arial" w:hAnsi="Arial" w:cs="Arial"/>
            <w:b/>
            <w:color w:val="000000"/>
            <w:sz w:val="22"/>
            <w:szCs w:val="22"/>
          </w:rPr>
          <w:t xml:space="preserve"> </w:t>
        </w:r>
      </w:ins>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77777777" w:rsidR="00E4701D" w:rsidRPr="00D26514" w:rsidRDefault="00E4701D" w:rsidP="00E4701D">
            <w:pPr>
              <w:pStyle w:val="TableEntryHeader"/>
            </w:pPr>
            <w:r>
              <w:t>PIM</w:t>
            </w:r>
            <w:r w:rsidR="001669E1">
              <w:t>uF</w:t>
            </w:r>
            <w:r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1C4D3139"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br/>
              <w:t xml:space="preserve">Patient </w:t>
            </w:r>
            <w:del w:id="165" w:author="Luke Duncan" w:date="2019-04-29T22:10:00Z">
              <w:r w:rsidRPr="00755962" w:rsidDel="006A5B3F">
                <w:rPr>
                  <w:sz w:val="18"/>
                  <w:szCs w:val="18"/>
                </w:rPr>
                <w:delText xml:space="preserve">Identity </w:delText>
              </w:r>
            </w:del>
            <w:ins w:id="166" w:author="Luke Duncan" w:date="2019-04-29T22:10:00Z">
              <w:r w:rsidR="006A5B3F">
                <w:rPr>
                  <w:sz w:val="18"/>
                  <w:szCs w:val="18"/>
                </w:rPr>
                <w:t>Resource</w:t>
              </w:r>
              <w:r w:rsidR="006A5B3F" w:rsidRPr="00755962">
                <w:rPr>
                  <w:sz w:val="18"/>
                  <w:szCs w:val="18"/>
                </w:rPr>
                <w:t xml:space="preserve"> </w:t>
              </w:r>
            </w:ins>
            <w:r w:rsidRPr="00755962">
              <w:rPr>
                <w:sz w:val="18"/>
                <w:szCs w:val="18"/>
              </w:rPr>
              <w:t>Source</w:t>
            </w:r>
            <w:r w:rsidRPr="00755962">
              <w:rPr>
                <w:sz w:val="18"/>
                <w:szCs w:val="18"/>
              </w:rPr>
              <w:br/>
            </w:r>
            <w:r w:rsidRPr="00755962">
              <w:rPr>
                <w:sz w:val="18"/>
                <w:szCs w:val="18"/>
              </w:rPr>
              <w:br/>
            </w:r>
          </w:p>
        </w:tc>
        <w:tc>
          <w:tcPr>
            <w:tcW w:w="2655" w:type="dxa"/>
          </w:tcPr>
          <w:p w14:paraId="1F112E2B" w14:textId="77777777" w:rsidR="002676E4" w:rsidRPr="00755962" w:rsidRDefault="00A350F3">
            <w:pPr>
              <w:spacing w:before="40" w:after="40"/>
              <w:ind w:left="72" w:right="72"/>
              <w:rPr>
                <w:color w:val="000000"/>
                <w:sz w:val="18"/>
                <w:szCs w:val="18"/>
              </w:rPr>
            </w:pPr>
            <w:r w:rsidRPr="00755962">
              <w:rPr>
                <w:sz w:val="18"/>
                <w:szCs w:val="18"/>
              </w:rPr>
              <w:t>--</w:t>
            </w:r>
          </w:p>
        </w:tc>
        <w:tc>
          <w:tcPr>
            <w:tcW w:w="2430" w:type="dxa"/>
            <w:vAlign w:val="center"/>
          </w:tcPr>
          <w:p w14:paraId="7124E955" w14:textId="77777777" w:rsidR="002676E4" w:rsidRPr="00755962" w:rsidRDefault="00A350F3">
            <w:pPr>
              <w:spacing w:before="40" w:after="40"/>
              <w:ind w:left="72" w:right="72"/>
              <w:rPr>
                <w:sz w:val="18"/>
                <w:szCs w:val="18"/>
              </w:rPr>
            </w:pPr>
            <w:r w:rsidRPr="00755962">
              <w:rPr>
                <w:sz w:val="18"/>
                <w:szCs w:val="18"/>
              </w:rPr>
              <w:t>None</w:t>
            </w:r>
          </w:p>
          <w:p w14:paraId="3018472F" w14:textId="77777777" w:rsidR="002676E4" w:rsidRPr="00755962" w:rsidRDefault="002676E4">
            <w:pPr>
              <w:spacing w:before="40" w:after="40"/>
              <w:ind w:right="72"/>
              <w:rPr>
                <w:sz w:val="18"/>
                <w:szCs w:val="18"/>
              </w:rPr>
            </w:pPr>
          </w:p>
        </w:tc>
        <w:tc>
          <w:tcPr>
            <w:tcW w:w="2007" w:type="dxa"/>
          </w:tcPr>
          <w:p w14:paraId="2E6F9FBB" w14:textId="77777777" w:rsidR="002676E4" w:rsidRPr="00755962" w:rsidRDefault="00A350F3">
            <w:pPr>
              <w:spacing w:before="40" w:after="40"/>
              <w:ind w:left="72" w:right="72"/>
              <w:rPr>
                <w:color w:val="000000"/>
                <w:sz w:val="18"/>
                <w:szCs w:val="18"/>
              </w:rPr>
            </w:pPr>
            <w:r w:rsidRPr="00755962">
              <w:rPr>
                <w:sz w:val="18"/>
                <w:szCs w:val="18"/>
              </w:rPr>
              <w:t>--</w:t>
            </w:r>
          </w:p>
          <w:p w14:paraId="0B4F919E" w14:textId="77777777" w:rsidR="002676E4" w:rsidRPr="00755962" w:rsidRDefault="002676E4">
            <w:pPr>
              <w:pBdr>
                <w:top w:val="nil"/>
                <w:left w:val="nil"/>
                <w:bottom w:val="nil"/>
                <w:right w:val="nil"/>
                <w:between w:val="nil"/>
              </w:pBdr>
              <w:spacing w:before="40" w:after="40"/>
              <w:ind w:left="72" w:right="72" w:hanging="72"/>
              <w:rPr>
                <w:sz w:val="18"/>
                <w:szCs w:val="18"/>
              </w:rPr>
            </w:pPr>
          </w:p>
        </w:tc>
      </w:tr>
      <w:tr w:rsidR="002676E4" w:rsidRPr="00755962" w14:paraId="3A28EA36" w14:textId="77777777">
        <w:trPr>
          <w:trHeight w:val="320"/>
          <w:jc w:val="center"/>
        </w:trPr>
        <w:tc>
          <w:tcPr>
            <w:tcW w:w="2325" w:type="dxa"/>
          </w:tcPr>
          <w:p w14:paraId="2D44CF60" w14:textId="142D7778" w:rsidR="002676E4" w:rsidRPr="00755962" w:rsidRDefault="00A350F3">
            <w:pPr>
              <w:spacing w:before="40" w:after="40"/>
              <w:ind w:left="72" w:right="72"/>
              <w:rPr>
                <w:sz w:val="18"/>
                <w:szCs w:val="18"/>
              </w:rPr>
            </w:pPr>
            <w:r w:rsidRPr="00755962">
              <w:rPr>
                <w:sz w:val="18"/>
                <w:szCs w:val="18"/>
              </w:rPr>
              <w:t xml:space="preserve">Patient </w:t>
            </w:r>
            <w:ins w:id="167" w:author="Luke Duncan" w:date="2019-04-29T22:10:00Z">
              <w:r w:rsidR="006A5B3F">
                <w:rPr>
                  <w:sz w:val="18"/>
                  <w:szCs w:val="18"/>
                </w:rPr>
                <w:t>Resource</w:t>
              </w:r>
              <w:r w:rsidR="006A5B3F" w:rsidRPr="00755962">
                <w:rPr>
                  <w:sz w:val="18"/>
                  <w:szCs w:val="18"/>
                </w:rPr>
                <w:t xml:space="preserve"> </w:t>
              </w:r>
            </w:ins>
            <w:del w:id="168" w:author="Luke Duncan" w:date="2019-04-29T22:10:00Z">
              <w:r w:rsidRPr="00755962" w:rsidDel="006A5B3F">
                <w:rPr>
                  <w:sz w:val="18"/>
                  <w:szCs w:val="18"/>
                </w:rPr>
                <w:delText xml:space="preserve">Identity </w:delText>
              </w:r>
            </w:del>
            <w:r w:rsidRPr="00755962">
              <w:rPr>
                <w:sz w:val="18"/>
                <w:szCs w:val="18"/>
              </w:rPr>
              <w:t>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pPr>
              <w:spacing w:before="40" w:after="40"/>
              <w:ind w:left="72"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4EADF242" w14:textId="77777777" w:rsidR="002676E4" w:rsidRPr="00755962" w:rsidRDefault="002676E4">
            <w:pPr>
              <w:spacing w:before="40" w:after="40"/>
              <w:ind w:left="72" w:right="72"/>
              <w:rPr>
                <w:sz w:val="18"/>
                <w:szCs w:val="18"/>
              </w:rPr>
            </w:pPr>
          </w:p>
          <w:p w14:paraId="0233A340" w14:textId="3743491D" w:rsidR="002676E4" w:rsidRPr="00755962" w:rsidRDefault="00A350F3">
            <w:pPr>
              <w:spacing w:before="40" w:after="40"/>
              <w:ind w:left="72" w:right="72"/>
              <w:rPr>
                <w:sz w:val="18"/>
                <w:szCs w:val="18"/>
              </w:rPr>
            </w:pPr>
            <w:r w:rsidRPr="00755962">
              <w:rPr>
                <w:sz w:val="18"/>
                <w:szCs w:val="18"/>
              </w:rPr>
              <w:t xml:space="preserve">Patient </w:t>
            </w:r>
            <w:ins w:id="169" w:author="Luke Duncan" w:date="2019-04-29T22:10:00Z">
              <w:r w:rsidR="006A5B3F">
                <w:rPr>
                  <w:sz w:val="18"/>
                  <w:szCs w:val="18"/>
                </w:rPr>
                <w:t>Resource</w:t>
              </w:r>
              <w:r w:rsidR="006A5B3F" w:rsidRPr="00755962">
                <w:rPr>
                  <w:sz w:val="18"/>
                  <w:szCs w:val="18"/>
                </w:rPr>
                <w:t xml:space="preserve"> </w:t>
              </w:r>
            </w:ins>
            <w:del w:id="170" w:author="Luke Duncan" w:date="2019-04-29T22:10:00Z">
              <w:r w:rsidRPr="00755962" w:rsidDel="006A5B3F">
                <w:rPr>
                  <w:sz w:val="18"/>
                  <w:szCs w:val="18"/>
                </w:rPr>
                <w:delText xml:space="preserve">Identity </w:delText>
              </w:r>
            </w:del>
            <w:r w:rsidRPr="00755962">
              <w:rPr>
                <w:sz w:val="18"/>
                <w:szCs w:val="18"/>
              </w:rPr>
              <w:t>Manager</w:t>
            </w:r>
          </w:p>
          <w:p w14:paraId="120A767D" w14:textId="77777777" w:rsidR="002676E4" w:rsidRPr="00755962" w:rsidRDefault="002676E4">
            <w:pPr>
              <w:spacing w:before="40" w:after="40"/>
              <w:ind w:left="72" w:right="72"/>
              <w:rPr>
                <w:sz w:val="18"/>
                <w:szCs w:val="18"/>
              </w:rPr>
            </w:pPr>
          </w:p>
          <w:p w14:paraId="367061A5" w14:textId="77777777" w:rsidR="002676E4" w:rsidRPr="00755962" w:rsidRDefault="002676E4">
            <w:pPr>
              <w:spacing w:before="40" w:after="40"/>
              <w:ind w:left="72" w:right="72"/>
              <w:rPr>
                <w:sz w:val="18"/>
                <w:szCs w:val="18"/>
              </w:rPr>
            </w:pPr>
          </w:p>
          <w:p w14:paraId="105EC552" w14:textId="77777777" w:rsidR="002676E4" w:rsidRPr="00755962" w:rsidRDefault="002676E4">
            <w:pPr>
              <w:spacing w:before="40" w:after="40"/>
              <w:ind w:left="72" w:right="72"/>
              <w:rPr>
                <w:sz w:val="18"/>
                <w:szCs w:val="18"/>
              </w:rPr>
            </w:pPr>
          </w:p>
          <w:p w14:paraId="1EC48E1E" w14:textId="77777777" w:rsidR="002676E4" w:rsidRPr="00755962" w:rsidRDefault="002676E4">
            <w:pPr>
              <w:spacing w:before="40" w:after="40"/>
              <w:ind w:left="72" w:right="72"/>
              <w:rPr>
                <w:sz w:val="18"/>
                <w:szCs w:val="18"/>
              </w:rPr>
            </w:pPr>
          </w:p>
        </w:tc>
        <w:tc>
          <w:tcPr>
            <w:tcW w:w="2655" w:type="dxa"/>
            <w:vAlign w:val="center"/>
          </w:tcPr>
          <w:p w14:paraId="758CD8A1" w14:textId="77777777"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c>
          <w:tcPr>
            <w:tcW w:w="2430" w:type="dxa"/>
            <w:vAlign w:val="center"/>
          </w:tcPr>
          <w:p w14:paraId="375FA07C" w14:textId="77777777" w:rsidR="002676E4" w:rsidRPr="00755962" w:rsidRDefault="00A350F3">
            <w:pPr>
              <w:spacing w:before="40" w:after="40"/>
              <w:ind w:right="72"/>
              <w:rPr>
                <w:sz w:val="18"/>
                <w:szCs w:val="18"/>
              </w:rPr>
            </w:pPr>
            <w:r w:rsidRPr="00755962">
              <w:rPr>
                <w:sz w:val="18"/>
                <w:szCs w:val="18"/>
              </w:rPr>
              <w:t>None</w:t>
            </w:r>
          </w:p>
          <w:p w14:paraId="6A9C8298" w14:textId="77777777" w:rsidR="002676E4" w:rsidRPr="00755962" w:rsidRDefault="002676E4">
            <w:pPr>
              <w:spacing w:before="40" w:after="40"/>
              <w:ind w:left="72" w:right="72"/>
              <w:rPr>
                <w:sz w:val="18"/>
                <w:szCs w:val="18"/>
              </w:rPr>
            </w:pPr>
          </w:p>
        </w:tc>
        <w:tc>
          <w:tcPr>
            <w:tcW w:w="2007" w:type="dxa"/>
          </w:tcPr>
          <w:p w14:paraId="114B0159"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77777777" w:rsidR="002676E4" w:rsidRPr="00755962" w:rsidRDefault="00A350F3">
            <w:pPr>
              <w:spacing w:before="40" w:after="40"/>
              <w:ind w:left="72" w:right="72"/>
              <w:rPr>
                <w:sz w:val="18"/>
                <w:szCs w:val="18"/>
              </w:rPr>
            </w:pPr>
            <w:r w:rsidRPr="00755962">
              <w:rPr>
                <w:sz w:val="18"/>
                <w:szCs w:val="18"/>
              </w:rPr>
              <w:t>Patient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2B58B068" w:rsidR="002676E4" w:rsidRPr="00755962" w:rsidRDefault="00A350F3">
            <w:pPr>
              <w:spacing w:before="0"/>
              <w:ind w:right="72"/>
              <w:rPr>
                <w:sz w:val="18"/>
                <w:szCs w:val="18"/>
              </w:rPr>
            </w:pPr>
            <w:r w:rsidRPr="00755962">
              <w:rPr>
                <w:sz w:val="18"/>
                <w:szCs w:val="18"/>
              </w:rPr>
              <w:t xml:space="preserve">Patient </w:t>
            </w:r>
            <w:ins w:id="171" w:author="Luke Duncan" w:date="2019-04-29T22:10:00Z">
              <w:r w:rsidR="006A5B3F">
                <w:rPr>
                  <w:sz w:val="18"/>
                  <w:szCs w:val="18"/>
                </w:rPr>
                <w:t>D</w:t>
              </w:r>
            </w:ins>
            <w:del w:id="172" w:author="Luke Duncan" w:date="2019-04-29T22:10:00Z">
              <w:r w:rsidRPr="00755962" w:rsidDel="006A5B3F">
                <w:rPr>
                  <w:sz w:val="18"/>
                  <w:szCs w:val="18"/>
                </w:rPr>
                <w:delText>d</w:delText>
              </w:r>
            </w:del>
            <w:r w:rsidRPr="00755962">
              <w:rPr>
                <w:sz w:val="18"/>
                <w:szCs w:val="18"/>
              </w:rPr>
              <w:t>emographics Consumer</w:t>
            </w:r>
          </w:p>
        </w:tc>
        <w:tc>
          <w:tcPr>
            <w:tcW w:w="2655" w:type="dxa"/>
          </w:tcPr>
          <w:p w14:paraId="183183F5" w14:textId="77777777" w:rsidR="002676E4" w:rsidRPr="00755962" w:rsidRDefault="002676E4">
            <w:pPr>
              <w:pBdr>
                <w:top w:val="nil"/>
                <w:left w:val="nil"/>
                <w:bottom w:val="nil"/>
                <w:right w:val="nil"/>
                <w:between w:val="nil"/>
              </w:pBdr>
              <w:spacing w:before="40" w:after="40"/>
              <w:ind w:left="72" w:right="72" w:hanging="72"/>
              <w:rPr>
                <w:sz w:val="18"/>
                <w:szCs w:val="18"/>
              </w:rPr>
            </w:pP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77777777" w:rsidR="002676E4" w:rsidRPr="00755962" w:rsidRDefault="002676E4">
            <w:pPr>
              <w:pBdr>
                <w:top w:val="nil"/>
                <w:left w:val="nil"/>
                <w:bottom w:val="nil"/>
                <w:right w:val="nil"/>
                <w:between w:val="nil"/>
              </w:pBdr>
              <w:spacing w:before="40" w:after="40"/>
              <w:ind w:left="72" w:right="72" w:hanging="72"/>
              <w:rPr>
                <w:i/>
                <w:sz w:val="18"/>
                <w:szCs w:val="18"/>
              </w:rPr>
            </w:pP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7777777" w:rsidR="002676E4" w:rsidRPr="00755962" w:rsidRDefault="002676E4">
            <w:pPr>
              <w:pBdr>
                <w:top w:val="nil"/>
                <w:left w:val="nil"/>
                <w:bottom w:val="nil"/>
                <w:right w:val="nil"/>
                <w:between w:val="nil"/>
              </w:pBdr>
              <w:spacing w:before="40" w:after="40"/>
              <w:ind w:left="72" w:right="72" w:hanging="72"/>
              <w:rPr>
                <w:sz w:val="18"/>
                <w:szCs w:val="18"/>
              </w:rPr>
            </w:pP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77777777" w:rsidR="002676E4" w:rsidRPr="00755962" w:rsidRDefault="002676E4">
            <w:pPr>
              <w:pBdr>
                <w:top w:val="nil"/>
                <w:left w:val="nil"/>
                <w:bottom w:val="nil"/>
                <w:right w:val="nil"/>
                <w:between w:val="nil"/>
              </w:pBdr>
              <w:spacing w:before="40" w:after="40"/>
              <w:ind w:left="72" w:right="72" w:hanging="72"/>
              <w:rPr>
                <w:i/>
                <w:sz w:val="18"/>
                <w:szCs w:val="18"/>
              </w:rPr>
            </w:pPr>
          </w:p>
        </w:tc>
      </w:tr>
    </w:tbl>
    <w:p w14:paraId="5D84A75F" w14:textId="77777777" w:rsidR="002676E4" w:rsidRPr="00755962" w:rsidRDefault="002676E4">
      <w:pPr>
        <w:pBdr>
          <w:top w:val="nil"/>
          <w:left w:val="nil"/>
          <w:bottom w:val="nil"/>
          <w:right w:val="nil"/>
          <w:between w:val="nil"/>
        </w:pBdr>
        <w:rPr>
          <w:color w:val="000000"/>
        </w:rPr>
      </w:pPr>
    </w:p>
    <w:p w14:paraId="4515C373" w14:textId="1B266701" w:rsidR="002676E4" w:rsidRPr="00755962" w:rsidRDefault="00A350F3">
      <w:pPr>
        <w:pStyle w:val="Heading2"/>
      </w:pPr>
      <w:bookmarkStart w:id="173" w:name="_kgcv8k" w:colFirst="0" w:colLast="0"/>
      <w:bookmarkEnd w:id="173"/>
      <w:r w:rsidRPr="00755962">
        <w:lastRenderedPageBreak/>
        <w:t xml:space="preserve">X.4 </w:t>
      </w:r>
      <w:del w:id="174" w:author="Luke Duncan" w:date="2019-04-29T22:10:00Z">
        <w:r w:rsidRPr="00755962" w:rsidDel="006A5B3F">
          <w:delText xml:space="preserve">PIMuF </w:delText>
        </w:r>
      </w:del>
      <w:ins w:id="175" w:author="Luke Duncan" w:date="2019-04-29T22:10:00Z">
        <w:r w:rsidR="006A5B3F">
          <w:t>PRM</w:t>
        </w:r>
        <w:r w:rsidR="006A5B3F" w:rsidRPr="00755962">
          <w:t xml:space="preserve"> </w:t>
        </w:r>
      </w:ins>
      <w:r w:rsidRPr="00755962">
        <w:t>Overview</w:t>
      </w:r>
    </w:p>
    <w:p w14:paraId="6EF7E7BE" w14:textId="77777777" w:rsidR="002676E4" w:rsidRPr="00755962" w:rsidRDefault="00A350F3">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3782637A" w14:textId="77777777" w:rsidR="002676E4" w:rsidRPr="00755962" w:rsidRDefault="00A350F3">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176" w:name="1jlao46" w:colFirst="0" w:colLast="0"/>
      <w:bookmarkStart w:id="177" w:name="_34g0dwd" w:colFirst="0" w:colLast="0"/>
      <w:bookmarkEnd w:id="176"/>
      <w:bookmarkEnd w:id="177"/>
      <w:r w:rsidRPr="00755962">
        <w:t>X.4.1 Concepts</w:t>
      </w:r>
    </w:p>
    <w:p w14:paraId="3D5F5E90" w14:textId="77777777" w:rsidR="002676E4" w:rsidRPr="00755962" w:rsidRDefault="00A350F3">
      <w:pPr>
        <w:pBdr>
          <w:top w:val="nil"/>
          <w:left w:val="nil"/>
          <w:bottom w:val="nil"/>
          <w:right w:val="nil"/>
          <w:between w:val="nil"/>
        </w:pBdr>
        <w:rPr>
          <w:i/>
          <w:color w:val="000000"/>
        </w:rPr>
      </w:pPr>
      <w:r w:rsidRPr="00755962">
        <w:rPr>
          <w:i/>
          <w:color w:val="000000"/>
        </w:rPr>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0EBB9128" w14:textId="77777777" w:rsidR="002676E4" w:rsidRPr="00755962" w:rsidRDefault="00A350F3">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4CBC7303" w14:textId="77777777" w:rsidR="002676E4" w:rsidRPr="00755962" w:rsidRDefault="00A350F3">
      <w:pPr>
        <w:pStyle w:val="Heading3"/>
        <w:keepNext w:val="0"/>
      </w:pPr>
      <w:bookmarkStart w:id="178" w:name="_43ky6rz" w:colFirst="0" w:colLast="0"/>
      <w:bookmarkEnd w:id="178"/>
      <w:r w:rsidRPr="00755962">
        <w:t>X.4.2 Use Cases</w:t>
      </w:r>
    </w:p>
    <w:p w14:paraId="74951EDE" w14:textId="77777777" w:rsidR="002676E4" w:rsidRPr="00755962" w:rsidRDefault="00A350F3">
      <w:pPr>
        <w:pStyle w:val="Heading4"/>
        <w:ind w:left="864" w:hanging="864"/>
      </w:pPr>
      <w:bookmarkStart w:id="179" w:name="_2iq8gzs" w:colFirst="0" w:colLast="0"/>
      <w:bookmarkEnd w:id="179"/>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180" w:name="_xvir7l" w:colFirst="0" w:colLast="0"/>
      <w:bookmarkEnd w:id="180"/>
      <w:r w:rsidRPr="00755962">
        <w:t>X.4.2.1.1 Create Patient Use Case Description</w:t>
      </w:r>
    </w:p>
    <w:p w14:paraId="0B584CDB" w14:textId="77777777" w:rsidR="002676E4" w:rsidRPr="00755962" w:rsidRDefault="00A350F3">
      <w:r w:rsidRPr="00755962">
        <w:t xml:space="preserve">Following a healthy pregnancy, </w:t>
      </w:r>
      <w:proofErr w:type="spellStart"/>
      <w:r w:rsidRPr="00755962">
        <w:t>Mosa</w:t>
      </w:r>
      <w:proofErr w:type="spellEnd"/>
      <w:r w:rsidRPr="00755962">
        <w:t xml:space="preserve">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77777777" w:rsidR="002676E4" w:rsidRPr="00755962" w:rsidRDefault="00A350F3">
      <w:r w:rsidRPr="00755962">
        <w:t xml:space="preserve">Joshua’s demographic record in the Client Registry establishes his unique identity across the care delivery network operated under the auspices of the MOH. Joshua’s data is also securely shared with the </w:t>
      </w:r>
      <w:proofErr w:type="spellStart"/>
      <w:r w:rsidRPr="00755962">
        <w:t>the</w:t>
      </w:r>
      <w:proofErr w:type="spellEnd"/>
      <w:r w:rsidRPr="00755962">
        <w:t xml:space="preserv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w:t>
      </w:r>
      <w:proofErr w:type="spellStart"/>
      <w:r w:rsidRPr="00755962">
        <w:t>Mosa</w:t>
      </w:r>
      <w:proofErr w:type="spellEnd"/>
      <w:r w:rsidRPr="00755962">
        <w:t xml:space="preserve">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181" w:name="_tgm1fptbycmg" w:colFirst="0" w:colLast="0"/>
      <w:bookmarkEnd w:id="181"/>
      <w:r w:rsidRPr="00755962">
        <w:lastRenderedPageBreak/>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943600" cy="3251200"/>
                    </a:xfrm>
                    <a:prstGeom prst="rect">
                      <a:avLst/>
                    </a:prstGeom>
                    <a:ln/>
                  </pic:spPr>
                </pic:pic>
              </a:graphicData>
            </a:graphic>
          </wp:inline>
        </w:drawing>
      </w:r>
    </w:p>
    <w:p w14:paraId="2D562B97"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024C245B" w14:textId="77777777" w:rsidR="002676E4" w:rsidRPr="00755962" w:rsidRDefault="00A350F3">
      <w:pPr>
        <w:pBdr>
          <w:top w:val="nil"/>
          <w:left w:val="nil"/>
          <w:bottom w:val="nil"/>
          <w:right w:val="nil"/>
          <w:between w:val="nil"/>
        </w:pBdr>
        <w:rPr>
          <w:color w:val="000000"/>
        </w:rPr>
      </w:pPr>
      <w:r w:rsidRPr="00755962">
        <w:t>Joshua is born at a care facility. The details about his name, his sex, and his parental relationships are known. These are captured in the care facility’s EMR.</w:t>
      </w:r>
    </w:p>
    <w:p w14:paraId="3E1B5F12" w14:textId="77777777" w:rsidR="002676E4" w:rsidRPr="00755962" w:rsidRDefault="002676E4">
      <w:pPr>
        <w:pBdr>
          <w:top w:val="nil"/>
          <w:left w:val="nil"/>
          <w:bottom w:val="nil"/>
          <w:right w:val="nil"/>
          <w:between w:val="nil"/>
        </w:pBdr>
        <w:rPr>
          <w:color w:val="000000"/>
        </w:rPr>
      </w:pP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7777777"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7777777"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607E6366" w14:textId="77777777" w:rsidR="002676E4" w:rsidRPr="00755962" w:rsidRDefault="00A350F3">
      <w:pPr>
        <w:pStyle w:val="Heading4"/>
        <w:ind w:left="864"/>
      </w:pPr>
      <w:bookmarkStart w:id="182" w:name="_l27ma4h3ajx9" w:colFirst="0" w:colLast="0"/>
      <w:bookmarkEnd w:id="182"/>
      <w:r w:rsidRPr="00755962">
        <w:lastRenderedPageBreak/>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183" w:name="_k7507yr8k8q" w:colFirst="0" w:colLast="0"/>
      <w:bookmarkEnd w:id="183"/>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184" w:name="_12rcx61h4by" w:colFirst="0" w:colLast="0"/>
      <w:bookmarkEnd w:id="184"/>
      <w:r w:rsidRPr="00755962">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5943600" cy="2921000"/>
                    </a:xfrm>
                    <a:prstGeom prst="rect">
                      <a:avLst/>
                    </a:prstGeom>
                    <a:ln/>
                  </pic:spPr>
                </pic:pic>
              </a:graphicData>
            </a:graphic>
          </wp:inline>
        </w:drawing>
      </w:r>
    </w:p>
    <w:p w14:paraId="091E785D"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70FC3929" w14:textId="77777777" w:rsidR="002676E4" w:rsidRPr="00755962" w:rsidRDefault="00A350F3">
      <w:r w:rsidRPr="00755962">
        <w:rPr>
          <w:b/>
        </w:rPr>
        <w:t>Pre-conditions</w:t>
      </w:r>
      <w:r w:rsidRPr="00755962">
        <w:t>:</w:t>
      </w:r>
    </w:p>
    <w:p w14:paraId="1729CEA3" w14:textId="77777777"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E8F6B1" w14:textId="77777777" w:rsidR="002676E4" w:rsidRPr="00755962" w:rsidRDefault="002676E4"/>
    <w:p w14:paraId="394CB5F9" w14:textId="77777777" w:rsidR="002676E4" w:rsidRPr="00755962" w:rsidRDefault="00A350F3">
      <w:r w:rsidRPr="00755962">
        <w:rPr>
          <w:b/>
        </w:rPr>
        <w:t>Main Flow</w:t>
      </w:r>
      <w:r w:rsidRPr="00755962">
        <w:t>:</w:t>
      </w:r>
    </w:p>
    <w:p w14:paraId="4EEDEAD9" w14:textId="77777777" w:rsidR="002676E4" w:rsidRPr="00755962" w:rsidRDefault="00A350F3">
      <w:r w:rsidRPr="00755962">
        <w:lastRenderedPageBreak/>
        <w:t xml:space="preserve">Joshua’s information in the care facility’s EMR is communicated as an UPDATE to the MOH’s national Client Registry (CR). If the data message is complete and if Joshua’s record does not create a duplicate on the CR, the EMR receives a “success” message -- otherwise an “exception” message is returned. </w:t>
      </w:r>
    </w:p>
    <w:p w14:paraId="1857550F" w14:textId="77777777" w:rsidR="002676E4" w:rsidRPr="00755962" w:rsidRDefault="00A350F3">
      <w:pPr>
        <w:rPr>
          <w:b/>
        </w:rPr>
      </w:pPr>
      <w:r w:rsidRPr="00755962">
        <w:rPr>
          <w:b/>
        </w:rPr>
        <w:t>Post-conditions:</w:t>
      </w:r>
    </w:p>
    <w:p w14:paraId="6966EC33" w14:textId="77777777" w:rsidR="002676E4" w:rsidRPr="00755962" w:rsidRDefault="00A350F3">
      <w:r w:rsidRPr="00755962">
        <w:t xml:space="preserve">If the EMR message was complete and Joshua’s data did not create a duplicate record, his existing “golden” demographic record will be update on the MOH’s CR with the new, more up-to-date information that was captured in the community clinic’s EMR. </w:t>
      </w:r>
    </w:p>
    <w:p w14:paraId="2C8052DF" w14:textId="77777777" w:rsidR="002676E4" w:rsidRPr="00755962" w:rsidRDefault="00A350F3">
      <w:pPr>
        <w:pStyle w:val="Heading4"/>
        <w:ind w:left="864"/>
      </w:pPr>
      <w:bookmarkStart w:id="185" w:name="_sf46mntmtg8t" w:colFirst="0" w:colLast="0"/>
      <w:bookmarkEnd w:id="185"/>
      <w:r w:rsidRPr="00755962">
        <w:t>X.4.2.3 Use Case #3: Merge Patient Records</w:t>
      </w:r>
    </w:p>
    <w:p w14:paraId="51F7EF88" w14:textId="77777777"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“re-indexed” to the correct, </w:t>
      </w:r>
      <w:r w:rsidRPr="00755962">
        <w:rPr>
          <w:i/>
        </w:rPr>
        <w:t>surviving</w:t>
      </w:r>
      <w:r w:rsidRPr="00755962">
        <w:t>, client ID.</w:t>
      </w:r>
    </w:p>
    <w:p w14:paraId="2FAD08ED" w14:textId="77777777" w:rsidR="002676E4" w:rsidRPr="00755962" w:rsidRDefault="00A350F3">
      <w:pPr>
        <w:pStyle w:val="Heading5"/>
      </w:pPr>
      <w:bookmarkStart w:id="186" w:name="_fj71c9tf6qvl" w:colFirst="0" w:colLast="0"/>
      <w:bookmarkEnd w:id="186"/>
      <w:r w:rsidRPr="00755962">
        <w:t>X.4.2.3.1 Merge Patient Records Use Case Description</w:t>
      </w:r>
    </w:p>
    <w:p w14:paraId="1C3C41BE" w14:textId="77777777" w:rsidR="002676E4" w:rsidRPr="00755962" w:rsidRDefault="00A350F3">
      <w:r w:rsidRPr="00755962">
        <w:t>Joshua becomes concerned and travels to a different city to attend at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77777777"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w:t>
      </w:r>
      <w:proofErr w:type="gramStart"/>
      <w:r w:rsidRPr="00755962">
        <w:t>unique  ID</w:t>
      </w:r>
      <w:proofErr w:type="gramEnd"/>
      <w:r w:rsidRPr="00755962">
        <w:t># and sends a merge instruction to the national CR to do the same.</w:t>
      </w:r>
    </w:p>
    <w:p w14:paraId="261C8DEF" w14:textId="77777777"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187" w:name="_9zp53gfpy00" w:colFirst="0" w:colLast="0"/>
      <w:bookmarkEnd w:id="187"/>
      <w:r w:rsidRPr="00755962">
        <w:lastRenderedPageBreak/>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5943600" cy="3378200"/>
                    </a:xfrm>
                    <a:prstGeom prst="rect">
                      <a:avLst/>
                    </a:prstGeom>
                    <a:ln/>
                  </pic:spPr>
                </pic:pic>
              </a:graphicData>
            </a:graphic>
          </wp:inline>
        </w:drawing>
      </w:r>
    </w:p>
    <w:p w14:paraId="0FAED409"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41092666" w14:textId="77777777" w:rsidR="002676E4" w:rsidRPr="00755962" w:rsidRDefault="00A350F3">
      <w:r w:rsidRPr="00755962">
        <w:rPr>
          <w:b/>
        </w:rPr>
        <w:t>Pre-conditions</w:t>
      </w:r>
      <w:r w:rsidRPr="00755962">
        <w:t>:</w:t>
      </w:r>
    </w:p>
    <w:p w14:paraId="1712FBB0" w14:textId="77777777" w:rsidR="002676E4" w:rsidRPr="00755962" w:rsidRDefault="00A350F3">
      <w:r w:rsidRPr="00755962">
        <w:t xml:space="preserve">Systems that maintain patient information subscribe to the MERGE transaction on the national Client Registry. </w:t>
      </w:r>
    </w:p>
    <w:p w14:paraId="4E4E403D" w14:textId="77777777" w:rsidR="002676E4" w:rsidRPr="00755962" w:rsidRDefault="00A350F3">
      <w:r w:rsidRPr="00755962">
        <w:rPr>
          <w:b/>
        </w:rPr>
        <w:t>Main Flow</w:t>
      </w:r>
      <w:r w:rsidRPr="00755962">
        <w:t>:</w:t>
      </w:r>
    </w:p>
    <w:p w14:paraId="2B0351EF" w14:textId="77777777" w:rsidR="002676E4" w:rsidRPr="00755962" w:rsidRDefault="00A350F3">
      <w:r w:rsidRPr="00755962">
        <w:t xml:space="preserve">A duplicate demographic record is, in error, created on the national CR. When the error is found and fixed, a transaction is executed to MERGE two demographic records on the CR. This triggers the MERGE transaction subscriptions, and health data systems that have subscribed to merges on the CR are updated with information about the ID#s that are to be merged. Each of these systems executes the transactions needed to update their local health data to reflect the MERGE transaction. </w:t>
      </w:r>
    </w:p>
    <w:p w14:paraId="396AF546" w14:textId="77777777" w:rsidR="002676E4" w:rsidRPr="00755962" w:rsidRDefault="00A350F3">
      <w:pPr>
        <w:rPr>
          <w:b/>
        </w:rPr>
      </w:pPr>
      <w:r w:rsidRPr="00755962">
        <w:rPr>
          <w:b/>
        </w:rPr>
        <w:t>Post-conditions:</w:t>
      </w:r>
    </w:p>
    <w:p w14:paraId="575041CA" w14:textId="77777777" w:rsidR="002676E4" w:rsidRPr="00755962" w:rsidRDefault="00A350F3">
      <w:r w:rsidRPr="00755962">
        <w:t>Following the execution of the triggered MERGE transaction, each system that maintains health data about the subject of care has re-indexed this local data to reflect the merger of the two demographic ID#s.</w:t>
      </w:r>
    </w:p>
    <w:p w14:paraId="3CF8C789" w14:textId="77777777" w:rsidR="002676E4" w:rsidRPr="00755962" w:rsidRDefault="002676E4">
      <w:pPr>
        <w:pBdr>
          <w:top w:val="nil"/>
          <w:left w:val="nil"/>
          <w:bottom w:val="nil"/>
          <w:right w:val="nil"/>
          <w:between w:val="nil"/>
        </w:pBdr>
      </w:pPr>
    </w:p>
    <w:p w14:paraId="2F0BB4DA" w14:textId="19676D05" w:rsidR="002676E4" w:rsidRPr="00755962" w:rsidRDefault="00A350F3">
      <w:pPr>
        <w:pStyle w:val="Heading2"/>
      </w:pPr>
      <w:bookmarkStart w:id="188" w:name="_1x0gk37" w:colFirst="0" w:colLast="0"/>
      <w:bookmarkEnd w:id="188"/>
      <w:r w:rsidRPr="00755962">
        <w:lastRenderedPageBreak/>
        <w:t xml:space="preserve">X.5 </w:t>
      </w:r>
      <w:del w:id="189" w:author="Luke Duncan" w:date="2019-04-29T22:11:00Z">
        <w:r w:rsidRPr="00755962" w:rsidDel="006A5B3F">
          <w:delText>&lt;Profile Acronym&gt;</w:delText>
        </w:r>
      </w:del>
      <w:ins w:id="190" w:author="Luke Duncan" w:date="2019-04-29T22:11:00Z">
        <w:r w:rsidR="006A5B3F">
          <w:t>PRM</w:t>
        </w:r>
      </w:ins>
      <w:r w:rsidRPr="00755962">
        <w:t xml:space="preserve"> Security Considerations</w:t>
      </w:r>
    </w:p>
    <w:p w14:paraId="6F25E01E" w14:textId="77777777"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35"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1B13BF55" w14:textId="77777777"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F9FF106" w14:textId="77777777" w:rsidR="002676E4" w:rsidRPr="00755962" w:rsidRDefault="00A350F3">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15EE6885" w14:textId="2E2C63C4" w:rsidR="002676E4" w:rsidRPr="00755962" w:rsidRDefault="00A350F3">
      <w:pPr>
        <w:pStyle w:val="Heading2"/>
        <w:rPr>
          <w:i/>
        </w:rPr>
      </w:pPr>
      <w:bookmarkStart w:id="191" w:name="_4h042r0" w:colFirst="0" w:colLast="0"/>
      <w:bookmarkEnd w:id="191"/>
      <w:r w:rsidRPr="00755962">
        <w:rPr>
          <w:highlight w:val="yellow"/>
        </w:rPr>
        <w:t xml:space="preserve">X.6 </w:t>
      </w:r>
      <w:del w:id="192" w:author="Luke Duncan" w:date="2019-04-29T22:11:00Z">
        <w:r w:rsidRPr="00755962" w:rsidDel="006A5B3F">
          <w:rPr>
            <w:highlight w:val="yellow"/>
          </w:rPr>
          <w:delText xml:space="preserve">PIMuF </w:delText>
        </w:r>
      </w:del>
      <w:ins w:id="193" w:author="Luke Duncan" w:date="2019-04-29T22:11:00Z">
        <w:r w:rsidR="006A5B3F">
          <w:rPr>
            <w:highlight w:val="yellow"/>
          </w:rPr>
          <w:t>PRM</w:t>
        </w:r>
        <w:r w:rsidR="006A5B3F" w:rsidRPr="00755962">
          <w:rPr>
            <w:highlight w:val="yellow"/>
          </w:rPr>
          <w:t xml:space="preserve"> </w:t>
        </w:r>
      </w:ins>
      <w:r w:rsidRPr="00755962">
        <w:rPr>
          <w:highlight w:val="yellow"/>
        </w:rPr>
        <w:t>Cross Profile Considerations</w:t>
      </w:r>
    </w:p>
    <w:p w14:paraId="762C7B0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36"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237884AD" w14:textId="77777777" w:rsidR="002676E4" w:rsidRPr="00755962" w:rsidRDefault="00A350F3">
      <w:pPr>
        <w:rPr>
          <w:i/>
        </w:rPr>
      </w:pPr>
      <w:r w:rsidRPr="00755962">
        <w:rPr>
          <w:i/>
        </w:rPr>
        <w:t xml:space="preserve"> &lt;Consider using a format such as the following:&gt;</w:t>
      </w:r>
    </w:p>
    <w:p w14:paraId="61869F1D" w14:textId="77777777" w:rsidR="002676E4" w:rsidRPr="00755962" w:rsidRDefault="002676E4">
      <w:pPr>
        <w:rPr>
          <w:i/>
        </w:rPr>
      </w:pPr>
    </w:p>
    <w:p w14:paraId="0492F335" w14:textId="77777777" w:rsidR="002676E4" w:rsidRPr="00755962" w:rsidRDefault="00A350F3">
      <w:r w:rsidRPr="00755962">
        <w:t>&lt;other profile acronym&gt; - &lt;other profile name&gt;</w:t>
      </w:r>
    </w:p>
    <w:p w14:paraId="1488D94D" w14:textId="77777777" w:rsidR="002676E4" w:rsidRPr="00755962" w:rsidRDefault="00A350F3">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6105166B" w14:textId="77777777" w:rsidR="002676E4" w:rsidRPr="00755962" w:rsidRDefault="002676E4"/>
    <w:p w14:paraId="1B39F099" w14:textId="77777777" w:rsidR="002676E4" w:rsidRPr="00755962" w:rsidRDefault="00A350F3">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18CFDC60" w14:textId="77777777" w:rsidR="002676E4" w:rsidRPr="00755962" w:rsidRDefault="00A350F3">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79460A97" w14:textId="77777777" w:rsidR="002676E4" w:rsidRPr="00755962" w:rsidRDefault="002676E4"/>
    <w:p w14:paraId="0F113A25" w14:textId="77777777" w:rsidR="002676E4" w:rsidRPr="00755962" w:rsidRDefault="002676E4"/>
    <w:p w14:paraId="22F05783" w14:textId="77777777" w:rsidR="002676E4" w:rsidRPr="00755962" w:rsidRDefault="00A350F3">
      <w:pPr>
        <w:numPr>
          <w:ilvl w:val="0"/>
          <w:numId w:val="4"/>
        </w:numPr>
      </w:pPr>
      <w:proofErr w:type="spellStart"/>
      <w:r w:rsidRPr="00755962">
        <w:t>PIXm</w:t>
      </w:r>
      <w:proofErr w:type="spellEnd"/>
    </w:p>
    <w:p w14:paraId="795A0DA9" w14:textId="77777777" w:rsidR="002676E4" w:rsidRPr="00755962" w:rsidRDefault="00A350F3">
      <w:pPr>
        <w:numPr>
          <w:ilvl w:val="0"/>
          <w:numId w:val="4"/>
        </w:numPr>
        <w:spacing w:before="0"/>
      </w:pPr>
      <w:proofErr w:type="spellStart"/>
      <w:r w:rsidRPr="00755962">
        <w:t>PDQm</w:t>
      </w:r>
      <w:proofErr w:type="spellEnd"/>
    </w:p>
    <w:p w14:paraId="0ECAFAC4" w14:textId="77777777" w:rsidR="002676E4" w:rsidRPr="00755962" w:rsidRDefault="00A350F3">
      <w:pPr>
        <w:numPr>
          <w:ilvl w:val="0"/>
          <w:numId w:val="4"/>
        </w:numPr>
        <w:spacing w:before="0"/>
      </w:pPr>
      <w:r w:rsidRPr="00755962">
        <w:t>An XDS.b registry</w:t>
      </w:r>
    </w:p>
    <w:p w14:paraId="1C02FA1C" w14:textId="77777777" w:rsidR="002676E4" w:rsidRPr="00755962" w:rsidRDefault="00A350F3">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14:paraId="3941D3E5" w14:textId="77777777" w:rsidR="002676E4" w:rsidRPr="00755962" w:rsidRDefault="00A350F3">
      <w:pPr>
        <w:numPr>
          <w:ilvl w:val="0"/>
          <w:numId w:val="4"/>
        </w:numPr>
        <w:spacing w:before="0"/>
      </w:pPr>
      <w:r w:rsidRPr="00755962">
        <w:t>PAM (look at French national extension)</w:t>
      </w:r>
    </w:p>
    <w:p w14:paraId="2D6ADC39" w14:textId="77777777" w:rsidR="002676E4" w:rsidRPr="00755962" w:rsidRDefault="00A350F3">
      <w:pPr>
        <w:numPr>
          <w:ilvl w:val="0"/>
          <w:numId w:val="4"/>
        </w:numPr>
        <w:spacing w:before="0"/>
      </w:pPr>
      <w:r w:rsidRPr="00755962">
        <w:t>V2 PIX manager query / feed</w:t>
      </w:r>
    </w:p>
    <w:p w14:paraId="778F3CFD" w14:textId="77777777" w:rsidR="002676E4" w:rsidRPr="00755962" w:rsidRDefault="00A350F3">
      <w:pPr>
        <w:numPr>
          <w:ilvl w:val="0"/>
          <w:numId w:val="4"/>
        </w:numPr>
        <w:spacing w:before="0"/>
      </w:pPr>
      <w:r w:rsidRPr="00755962">
        <w:t>V2 PIX manager query / feed</w:t>
      </w:r>
    </w:p>
    <w:p w14:paraId="4D239E49" w14:textId="77777777" w:rsidR="002676E4" w:rsidRPr="00755962" w:rsidRDefault="00A350F3">
      <w:pPr>
        <w:numPr>
          <w:ilvl w:val="0"/>
          <w:numId w:val="4"/>
        </w:numPr>
        <w:spacing w:before="0"/>
      </w:pPr>
      <w:proofErr w:type="spellStart"/>
      <w:r w:rsidRPr="00755962">
        <w:t>QEDm</w:t>
      </w:r>
      <w:proofErr w:type="spellEnd"/>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194" w:name="_2w5ecyt" w:colFirst="0" w:colLast="0"/>
      <w:bookmarkEnd w:id="194"/>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6DE7FDE0" w14:textId="77777777" w:rsidR="002676E4" w:rsidRPr="00755962" w:rsidRDefault="00A350F3">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78035F73" w14:textId="77777777" w:rsidR="002676E4" w:rsidRPr="00755962" w:rsidRDefault="00A350F3">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3471C054" w14:textId="77777777" w:rsidR="002676E4" w:rsidRPr="00755962" w:rsidRDefault="00A350F3">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0AEC329B" w14:textId="77777777" w:rsidR="002676E4" w:rsidRPr="00755962" w:rsidRDefault="002676E4">
      <w:bookmarkStart w:id="195" w:name="_1baon6m" w:colFirst="0" w:colLast="0"/>
      <w:bookmarkEnd w:id="195"/>
    </w:p>
    <w:p w14:paraId="225E20DA" w14:textId="77777777" w:rsidR="002676E4" w:rsidRPr="00755962" w:rsidRDefault="00A350F3">
      <w:pPr>
        <w:pStyle w:val="Heading1"/>
      </w:pPr>
      <w:bookmarkStart w:id="196" w:name="_3vac5uf" w:colFirst="0" w:colLast="0"/>
      <w:bookmarkEnd w:id="196"/>
      <w:r w:rsidRPr="00755962">
        <w:br w:type="page"/>
      </w:r>
      <w:r w:rsidRPr="00755962">
        <w:lastRenderedPageBreak/>
        <w:t xml:space="preserve">Appendix A – &lt;Appendix Title&gt; </w:t>
      </w:r>
    </w:p>
    <w:p w14:paraId="101F1C0C" w14:textId="77777777" w:rsidR="002676E4" w:rsidRPr="00755962" w:rsidRDefault="00A350F3">
      <w:pPr>
        <w:pBdr>
          <w:top w:val="nil"/>
          <w:left w:val="nil"/>
          <w:bottom w:val="nil"/>
          <w:right w:val="nil"/>
          <w:between w:val="nil"/>
        </w:pBdr>
        <w:rPr>
          <w:color w:val="000000"/>
        </w:rPr>
      </w:pPr>
      <w:r w:rsidRPr="00755962">
        <w:rPr>
          <w:color w:val="000000"/>
        </w:rPr>
        <w:t>Appendix A text.</w:t>
      </w:r>
    </w:p>
    <w:p w14:paraId="1483AB77" w14:textId="77777777" w:rsidR="002676E4" w:rsidRPr="00755962" w:rsidRDefault="00A350F3">
      <w:pPr>
        <w:pStyle w:val="Heading2"/>
      </w:pPr>
      <w:bookmarkStart w:id="197" w:name="_2afmg28" w:colFirst="0" w:colLast="0"/>
      <w:bookmarkEnd w:id="197"/>
      <w:r w:rsidRPr="00755962">
        <w:t>A.1 &lt;Title&gt;</w:t>
      </w:r>
    </w:p>
    <w:p w14:paraId="1A55A310" w14:textId="77777777" w:rsidR="002676E4" w:rsidRPr="00755962" w:rsidRDefault="00A350F3">
      <w:pPr>
        <w:pBdr>
          <w:top w:val="nil"/>
          <w:left w:val="nil"/>
          <w:bottom w:val="nil"/>
          <w:right w:val="nil"/>
          <w:between w:val="nil"/>
        </w:pBdr>
        <w:rPr>
          <w:color w:val="000000"/>
        </w:rPr>
      </w:pPr>
      <w:r w:rsidRPr="00755962">
        <w:rPr>
          <w:color w:val="000000"/>
        </w:rPr>
        <w:t>Appendix A.1 text.</w:t>
      </w:r>
    </w:p>
    <w:p w14:paraId="625D6471" w14:textId="77777777" w:rsidR="002676E4" w:rsidRPr="00755962" w:rsidRDefault="00A350F3">
      <w:pPr>
        <w:pStyle w:val="Heading3"/>
      </w:pPr>
      <w:bookmarkStart w:id="198" w:name="_pkwqa1" w:colFirst="0" w:colLast="0"/>
      <w:bookmarkEnd w:id="198"/>
      <w:r w:rsidRPr="00755962">
        <w:t>A.1.1 &lt;Title&gt;</w:t>
      </w:r>
    </w:p>
    <w:p w14:paraId="33E335C4" w14:textId="77777777" w:rsidR="002676E4" w:rsidRPr="00755962" w:rsidRDefault="00A350F3">
      <w:pPr>
        <w:pBdr>
          <w:top w:val="nil"/>
          <w:left w:val="nil"/>
          <w:bottom w:val="nil"/>
          <w:right w:val="nil"/>
          <w:between w:val="nil"/>
        </w:pBdr>
        <w:rPr>
          <w:color w:val="000000"/>
        </w:rPr>
      </w:pPr>
      <w:r w:rsidRPr="00755962">
        <w:rPr>
          <w:color w:val="000000"/>
        </w:rPr>
        <w:t>Appendix A.1.1 text.</w:t>
      </w:r>
    </w:p>
    <w:p w14:paraId="2E927D91" w14:textId="77777777" w:rsidR="002676E4" w:rsidRPr="00755962" w:rsidRDefault="00A350F3">
      <w:pPr>
        <w:pStyle w:val="Heading1"/>
      </w:pPr>
      <w:bookmarkStart w:id="199" w:name="_39kk8xu" w:colFirst="0" w:colLast="0"/>
      <w:bookmarkEnd w:id="199"/>
      <w:r w:rsidRPr="00755962">
        <w:br w:type="page"/>
      </w:r>
      <w:r w:rsidRPr="00755962">
        <w:lastRenderedPageBreak/>
        <w:t xml:space="preserve">Appendix B – &lt;Appendix Title&gt; </w:t>
      </w:r>
    </w:p>
    <w:p w14:paraId="44E7E397" w14:textId="77777777" w:rsidR="002676E4" w:rsidRPr="00755962" w:rsidRDefault="00A350F3">
      <w:pPr>
        <w:pBdr>
          <w:top w:val="nil"/>
          <w:left w:val="nil"/>
          <w:bottom w:val="nil"/>
          <w:right w:val="nil"/>
          <w:between w:val="nil"/>
        </w:pBdr>
        <w:rPr>
          <w:color w:val="000000"/>
        </w:rPr>
      </w:pPr>
      <w:r w:rsidRPr="00755962">
        <w:rPr>
          <w:color w:val="000000"/>
        </w:rPr>
        <w:t>Appendix B text.</w:t>
      </w:r>
    </w:p>
    <w:p w14:paraId="0F12EF60" w14:textId="77777777" w:rsidR="002676E4" w:rsidRPr="00755962" w:rsidRDefault="00A350F3">
      <w:pPr>
        <w:pStyle w:val="Heading2"/>
      </w:pPr>
      <w:bookmarkStart w:id="200" w:name="_1opuj5n" w:colFirst="0" w:colLast="0"/>
      <w:bookmarkEnd w:id="200"/>
      <w:r w:rsidRPr="00755962">
        <w:t>B.1 &lt;Title&gt;</w:t>
      </w:r>
    </w:p>
    <w:p w14:paraId="6475EF58" w14:textId="77777777" w:rsidR="002676E4" w:rsidRPr="00755962" w:rsidRDefault="00A350F3">
      <w:pPr>
        <w:pBdr>
          <w:top w:val="nil"/>
          <w:left w:val="nil"/>
          <w:bottom w:val="nil"/>
          <w:right w:val="nil"/>
          <w:between w:val="nil"/>
        </w:pBdr>
        <w:rPr>
          <w:color w:val="000000"/>
        </w:rPr>
      </w:pPr>
      <w:r w:rsidRPr="00755962">
        <w:rPr>
          <w:color w:val="000000"/>
        </w:rPr>
        <w:t>Appendix B.1 text.</w:t>
      </w:r>
    </w:p>
    <w:p w14:paraId="1B6BE906" w14:textId="77777777" w:rsidR="002676E4" w:rsidRPr="00755962" w:rsidRDefault="00A350F3">
      <w:pPr>
        <w:pStyle w:val="Heading3"/>
      </w:pPr>
      <w:bookmarkStart w:id="201" w:name="_48pi1tg" w:colFirst="0" w:colLast="0"/>
      <w:bookmarkEnd w:id="201"/>
      <w:r w:rsidRPr="00755962">
        <w:t>B.1.1 &lt;Title&gt;</w:t>
      </w:r>
    </w:p>
    <w:p w14:paraId="15D74DCB" w14:textId="77777777" w:rsidR="002676E4" w:rsidRPr="00755962" w:rsidRDefault="00A350F3">
      <w:pPr>
        <w:pBdr>
          <w:top w:val="nil"/>
          <w:left w:val="nil"/>
          <w:bottom w:val="nil"/>
          <w:right w:val="nil"/>
          <w:between w:val="nil"/>
        </w:pBdr>
        <w:rPr>
          <w:color w:val="000000"/>
        </w:rPr>
      </w:pPr>
      <w:r w:rsidRPr="00755962">
        <w:rPr>
          <w:color w:val="000000"/>
        </w:rPr>
        <w:t>Appendix B.1.1 text.</w:t>
      </w:r>
    </w:p>
    <w:p w14:paraId="7FD02A93"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bookmarkStart w:id="202" w:name="_2nusc19" w:colFirst="0" w:colLast="0"/>
      <w:bookmarkEnd w:id="202"/>
      <w:r w:rsidRPr="00755962">
        <w:br w:type="page"/>
      </w:r>
    </w:p>
    <w:p w14:paraId="6FFE54B1" w14:textId="77777777" w:rsidR="00BA7084" w:rsidRPr="00D26514" w:rsidRDefault="00BA7084" w:rsidP="00BA7084">
      <w:pPr>
        <w:pStyle w:val="PartTitle"/>
      </w:pPr>
      <w:bookmarkStart w:id="203" w:name="_1yyy98l" w:colFirst="0" w:colLast="0"/>
      <w:bookmarkStart w:id="204" w:name="_Toc500238773"/>
      <w:bookmarkEnd w:id="203"/>
      <w:r w:rsidRPr="00D26514">
        <w:lastRenderedPageBreak/>
        <w:t>Volume 2 – Transactions</w:t>
      </w:r>
      <w:bookmarkEnd w:id="204"/>
    </w:p>
    <w:p w14:paraId="0B03FDEB" w14:textId="77777777" w:rsidR="00BA7084" w:rsidRPr="00D26514" w:rsidRDefault="00BA7084" w:rsidP="00BA7084">
      <w:pPr>
        <w:pStyle w:val="EditorInstructions"/>
      </w:pPr>
      <w:bookmarkStart w:id="205" w:name="_Toc75083611"/>
      <w:r w:rsidRPr="00D26514">
        <w:t xml:space="preserve">Add Section 3.Y </w:t>
      </w:r>
      <w:bookmarkEnd w:id="205"/>
    </w:p>
    <w:p w14:paraId="3330DE57" w14:textId="166DD6B9" w:rsidR="00BA7084" w:rsidRPr="00D26514" w:rsidRDefault="00BA7084" w:rsidP="00BA7084">
      <w:pPr>
        <w:pStyle w:val="Heading2"/>
        <w:ind w:left="0" w:firstLine="0"/>
      </w:pPr>
      <w:bookmarkStart w:id="206" w:name="_Toc345074672"/>
      <w:bookmarkStart w:id="207" w:name="_Toc500238774"/>
      <w:r w:rsidRPr="00D26514">
        <w:t>3.Y</w:t>
      </w:r>
      <w:r w:rsidR="001A2D13">
        <w:t>1</w:t>
      </w:r>
      <w:r w:rsidRPr="00D26514">
        <w:t xml:space="preserve"> </w:t>
      </w:r>
      <w:bookmarkEnd w:id="206"/>
      <w:bookmarkEnd w:id="207"/>
      <w:r w:rsidR="00A823A4">
        <w:t xml:space="preserve">Mobile Patient </w:t>
      </w:r>
      <w:del w:id="208" w:author="Luke Duncan" w:date="2019-04-29T22:11:00Z">
        <w:r w:rsidR="00A823A4" w:rsidDel="006A5B3F">
          <w:delText xml:space="preserve">Identity </w:delText>
        </w:r>
      </w:del>
      <w:ins w:id="209" w:author="Luke Duncan" w:date="2019-04-29T22:11:00Z">
        <w:r w:rsidR="006A5B3F">
          <w:t>Resource</w:t>
        </w:r>
        <w:r w:rsidR="006A5B3F">
          <w:t xml:space="preserve"> </w:t>
        </w:r>
      </w:ins>
      <w:r w:rsidR="00A823A4">
        <w:t>Feed</w:t>
      </w:r>
    </w:p>
    <w:p w14:paraId="74CE6B65" w14:textId="77777777" w:rsidR="00BA7084" w:rsidRPr="00D26514" w:rsidRDefault="00BA7084" w:rsidP="00BA7084">
      <w:pPr>
        <w:pStyle w:val="BodyText"/>
        <w:rPr>
          <w:i/>
        </w:rPr>
      </w:pPr>
      <w:r w:rsidRPr="00D26514">
        <w:rPr>
          <w:i/>
        </w:rPr>
        <w:t>&lt;The “Y” in the heading should be the same as the # in the [Domain Acronym -#] title&gt;</w:t>
      </w:r>
    </w:p>
    <w:p w14:paraId="2DFAFFF2" w14:textId="0FBF53D9" w:rsidR="00BA7084" w:rsidRPr="00D26514" w:rsidRDefault="00BA7084" w:rsidP="00BA7084">
      <w:pPr>
        <w:pStyle w:val="Heading3"/>
        <w:ind w:left="0" w:firstLine="0"/>
      </w:pPr>
      <w:bookmarkStart w:id="210" w:name="_Toc345074673"/>
      <w:bookmarkStart w:id="211" w:name="_Toc500238775"/>
      <w:r w:rsidRPr="00D26514">
        <w:t>3.Y</w:t>
      </w:r>
      <w:r w:rsidR="001A2D13">
        <w:t>1</w:t>
      </w:r>
      <w:r w:rsidRPr="00D26514">
        <w:t>.1 Scope</w:t>
      </w:r>
      <w:bookmarkEnd w:id="210"/>
      <w:bookmarkEnd w:id="211"/>
    </w:p>
    <w:p w14:paraId="1139C34E" w14:textId="1E039716" w:rsidR="00A823A4" w:rsidRPr="00A823A4" w:rsidRDefault="00A823A4" w:rsidP="00BA7084">
      <w:pPr>
        <w:pStyle w:val="BodyText"/>
      </w:pPr>
      <w:r w:rsidRPr="00A823A4">
        <w:t xml:space="preserve">The Mobile Patient </w:t>
      </w:r>
      <w:del w:id="212" w:author="Luke Duncan" w:date="2019-04-29T22:11:00Z">
        <w:r w:rsidRPr="00A823A4" w:rsidDel="006A5B3F">
          <w:delText xml:space="preserve">Identity </w:delText>
        </w:r>
      </w:del>
      <w:ins w:id="213" w:author="Luke Duncan" w:date="2019-04-29T22:11:00Z">
        <w:r w:rsidR="006A5B3F">
          <w:t>Resource</w:t>
        </w:r>
        <w:r w:rsidR="006A5B3F" w:rsidRPr="00A823A4">
          <w:t xml:space="preserve"> </w:t>
        </w:r>
      </w:ins>
      <w:r w:rsidRPr="00A823A4">
        <w:t>Feed transaction sends a bundle of</w:t>
      </w:r>
      <w:r w:rsidR="00202275">
        <w:t xml:space="preserve"> 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214" w:name="_Toc345074674"/>
      <w:bookmarkStart w:id="215" w:name="_Toc500238776"/>
      <w:r w:rsidRPr="00D26514">
        <w:t>3.Y</w:t>
      </w:r>
      <w:r w:rsidR="001A2D13">
        <w:t>1</w:t>
      </w:r>
      <w:r w:rsidRPr="00D26514">
        <w:t>.2 Actor Roles</w:t>
      </w:r>
      <w:bookmarkEnd w:id="214"/>
      <w:bookmarkEnd w:id="215"/>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64061ED0" w:rsidR="00061133" w:rsidRDefault="00061133" w:rsidP="00BA7084">
            <w:pPr>
              <w:pStyle w:val="BodyText"/>
              <w:rPr>
                <w:iCs/>
              </w:rPr>
            </w:pPr>
            <w:r>
              <w:rPr>
                <w:iCs/>
              </w:rPr>
              <w:t xml:space="preserve">Patient </w:t>
            </w:r>
            <w:del w:id="216" w:author="Luke Duncan" w:date="2019-04-29T22:11:00Z">
              <w:r w:rsidDel="006A5B3F">
                <w:rPr>
                  <w:iCs/>
                </w:rPr>
                <w:delText xml:space="preserve">Identity </w:delText>
              </w:r>
            </w:del>
            <w:ins w:id="217" w:author="Luke Duncan" w:date="2019-04-29T22:11:00Z">
              <w:r w:rsidR="006A5B3F">
                <w:rPr>
                  <w:iCs/>
                </w:rPr>
                <w:t>Resource</w:t>
              </w:r>
              <w:r w:rsidR="006A5B3F">
                <w:rPr>
                  <w:iCs/>
                </w:rPr>
                <w:t xml:space="preserve"> </w:t>
              </w:r>
            </w:ins>
            <w:r>
              <w:rPr>
                <w:iCs/>
              </w:rPr>
              <w:t>Source</w:t>
            </w:r>
          </w:p>
          <w:p w14:paraId="575FC6E7" w14:textId="302F8DB1" w:rsidR="00BA7084" w:rsidRPr="00D26514" w:rsidRDefault="00061133" w:rsidP="00BA7084">
            <w:pPr>
              <w:pStyle w:val="BodyText"/>
              <w:rPr>
                <w:i/>
              </w:rPr>
            </w:pPr>
            <w:r>
              <w:rPr>
                <w:iCs/>
              </w:rPr>
              <w:t xml:space="preserve">Patient </w:t>
            </w:r>
            <w:del w:id="218" w:author="Luke Duncan" w:date="2019-04-29T22:11:00Z">
              <w:r w:rsidDel="006A5B3F">
                <w:rPr>
                  <w:iCs/>
                </w:rPr>
                <w:delText xml:space="preserve">Identity </w:delText>
              </w:r>
            </w:del>
            <w:ins w:id="219" w:author="Luke Duncan" w:date="2019-04-29T22:11:00Z">
              <w:r w:rsidR="006A5B3F">
                <w:rPr>
                  <w:iCs/>
                </w:rPr>
                <w:t>Resource</w:t>
              </w:r>
              <w:r w:rsidR="006A5B3F">
                <w:rPr>
                  <w:iCs/>
                </w:rPr>
                <w:t xml:space="preserve"> </w:t>
              </w:r>
            </w:ins>
            <w:r>
              <w:rPr>
                <w:iCs/>
              </w:rPr>
              <w:t>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740326B5" w:rsidR="00061133" w:rsidRDefault="00061133" w:rsidP="00061133">
            <w:pPr>
              <w:pStyle w:val="BodyText"/>
              <w:rPr>
                <w:iCs/>
              </w:rPr>
            </w:pPr>
            <w:r>
              <w:rPr>
                <w:iCs/>
              </w:rPr>
              <w:t xml:space="preserve">Patient </w:t>
            </w:r>
            <w:del w:id="220" w:author="Luke Duncan" w:date="2019-04-29T22:11:00Z">
              <w:r w:rsidDel="006A5B3F">
                <w:rPr>
                  <w:iCs/>
                </w:rPr>
                <w:delText xml:space="preserve">Identity </w:delText>
              </w:r>
            </w:del>
            <w:ins w:id="221" w:author="Luke Duncan" w:date="2019-04-29T22:11:00Z">
              <w:r w:rsidR="006A5B3F">
                <w:rPr>
                  <w:iCs/>
                </w:rPr>
                <w:t>Resource</w:t>
              </w:r>
              <w:r w:rsidR="006A5B3F">
                <w:rPr>
                  <w:iCs/>
                </w:rPr>
                <w:t xml:space="preserve"> </w:t>
              </w:r>
            </w:ins>
            <w:r>
              <w:rPr>
                <w:iCs/>
              </w:rPr>
              <w:t>Manager</w:t>
            </w:r>
          </w:p>
          <w:p w14:paraId="43987B18" w14:textId="4D4C01A2" w:rsidR="00735753" w:rsidRPr="001943B1" w:rsidRDefault="00061133" w:rsidP="00061133">
            <w:pPr>
              <w:pStyle w:val="BodyText"/>
              <w:rPr>
                <w:iCs/>
              </w:rPr>
            </w:pPr>
            <w:r>
              <w:rPr>
                <w:iCs/>
              </w:rPr>
              <w:t xml:space="preserve">Patient </w:t>
            </w:r>
            <w:del w:id="222" w:author="Luke Duncan" w:date="2019-04-29T22:11:00Z">
              <w:r w:rsidDel="006A5B3F">
                <w:rPr>
                  <w:iCs/>
                </w:rPr>
                <w:delText xml:space="preserve">Identity </w:delText>
              </w:r>
            </w:del>
            <w:ins w:id="223" w:author="Luke Duncan" w:date="2019-04-29T22:11:00Z">
              <w:r w:rsidR="006A5B3F">
                <w:rPr>
                  <w:iCs/>
                </w:rPr>
                <w:t>Resource</w:t>
              </w:r>
              <w:r w:rsidR="006A5B3F">
                <w:rPr>
                  <w:iCs/>
                </w:rPr>
                <w:t xml:space="preserve"> </w:t>
              </w:r>
            </w:ins>
            <w:r>
              <w:rPr>
                <w:iCs/>
              </w:rPr>
              <w:t>Consumer</w:t>
            </w:r>
          </w:p>
        </w:tc>
      </w:tr>
    </w:tbl>
    <w:p w14:paraId="4DF38113" w14:textId="3B9FE802" w:rsidR="00BA7084" w:rsidRPr="00D26514" w:rsidRDefault="00BA7084" w:rsidP="00BA7084">
      <w:pPr>
        <w:pStyle w:val="Heading3"/>
        <w:ind w:left="0" w:firstLine="0"/>
      </w:pPr>
      <w:bookmarkStart w:id="224" w:name="_Toc345074675"/>
      <w:bookmarkStart w:id="225" w:name="_Toc500238777"/>
      <w:r w:rsidRPr="00D26514">
        <w:t>3.Y</w:t>
      </w:r>
      <w:r w:rsidR="001A2D13">
        <w:t>1</w:t>
      </w:r>
      <w:r w:rsidRPr="00D26514">
        <w:t>.3 Referenced Standards</w:t>
      </w:r>
      <w:bookmarkEnd w:id="224"/>
      <w:bookmarkEnd w:id="225"/>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226" w:name="_Toc345074676"/>
      <w:bookmarkStart w:id="227" w:name="_Toc500238778"/>
      <w:r w:rsidRPr="00D26514">
        <w:lastRenderedPageBreak/>
        <w:t>3.Y</w:t>
      </w:r>
      <w:r w:rsidR="001A2D13">
        <w:t>1</w:t>
      </w:r>
      <w:r w:rsidRPr="00D26514">
        <w:t>.4 Interaction Diagram</w:t>
      </w:r>
      <w:bookmarkEnd w:id="226"/>
      <w:bookmarkEnd w:id="227"/>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7D6D1AE8">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129DD59D" w:rsidR="00F54909" w:rsidRPr="007C1AAC" w:rsidRDefault="00F54909" w:rsidP="00BA7084">
                              <w:pPr>
                                <w:rPr>
                                  <w:sz w:val="22"/>
                                  <w:szCs w:val="22"/>
                                </w:rPr>
                              </w:pPr>
                              <w:r>
                                <w:rPr>
                                  <w:sz w:val="22"/>
                                  <w:szCs w:val="22"/>
                                </w:rPr>
                                <w:t xml:space="preserve">Mobile Patient </w:t>
                              </w:r>
                              <w:del w:id="228" w:author="Luke Duncan" w:date="2019-04-29T22:12:00Z">
                                <w:r w:rsidDel="006A5B3F">
                                  <w:rPr>
                                    <w:sz w:val="22"/>
                                    <w:szCs w:val="22"/>
                                  </w:rPr>
                                  <w:delText xml:space="preserve">Identity </w:delText>
                                </w:r>
                              </w:del>
                              <w:ins w:id="229" w:author="Luke Duncan" w:date="2019-04-29T22:12:00Z">
                                <w:r w:rsidR="006A5B3F">
                                  <w:rPr>
                                    <w:sz w:val="22"/>
                                    <w:szCs w:val="22"/>
                                  </w:rPr>
                                  <w:t>Resource</w:t>
                                </w:r>
                                <w:r w:rsidR="006A5B3F">
                                  <w:rPr>
                                    <w:sz w:val="22"/>
                                    <w:szCs w:val="22"/>
                                  </w:rPr>
                                  <w:t xml:space="preserve"> </w:t>
                                </w:r>
                              </w:ins>
                              <w:r>
                                <w:rPr>
                                  <w:sz w:val="22"/>
                                  <w:szCs w:val="22"/>
                                </w:rPr>
                                <w:t>Feed Response [ITI-Y1]</w:t>
                              </w:r>
                            </w:p>
                          </w:txbxContent>
                        </wps:txbx>
                        <wps:bodyPr rot="0" vert="horz" wrap="square" lIns="0" tIns="0" rIns="0" bIns="0" anchor="t" anchorCtr="0" upright="1">
                          <a:noAutofit/>
                        </wps:bodyPr>
                      </wps:wsp>
                      <wps:wsp>
                        <wps:cNvPr id="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5D2515E6" w:rsidR="00F54909" w:rsidRPr="007C1AAC" w:rsidRDefault="00F54909" w:rsidP="00BA7084">
                              <w:pPr>
                                <w:rPr>
                                  <w:sz w:val="22"/>
                                  <w:szCs w:val="22"/>
                                </w:rPr>
                              </w:pPr>
                              <w:r>
                                <w:rPr>
                                  <w:sz w:val="22"/>
                                  <w:szCs w:val="22"/>
                                </w:rPr>
                                <w:t xml:space="preserve">Mobile Patient </w:t>
                              </w:r>
                              <w:del w:id="230" w:author="Luke Duncan" w:date="2019-04-29T22:12:00Z">
                                <w:r w:rsidDel="006A5B3F">
                                  <w:rPr>
                                    <w:sz w:val="22"/>
                                    <w:szCs w:val="22"/>
                                  </w:rPr>
                                  <w:delText xml:space="preserve">Identity </w:delText>
                                </w:r>
                              </w:del>
                              <w:ins w:id="231" w:author="Luke Duncan" w:date="2019-04-29T22:12:00Z">
                                <w:r w:rsidR="006A5B3F">
                                  <w:rPr>
                                    <w:sz w:val="22"/>
                                    <w:szCs w:val="22"/>
                                  </w:rPr>
                                  <w:t>Resource</w:t>
                                </w:r>
                                <w:r w:rsidR="006A5B3F">
                                  <w:rPr>
                                    <w:sz w:val="22"/>
                                    <w:szCs w:val="22"/>
                                  </w:rPr>
                                  <w:t xml:space="preserve"> </w:t>
                                </w:r>
                              </w:ins>
                              <w:r>
                                <w:rPr>
                                  <w:sz w:val="22"/>
                                  <w:szCs w:val="22"/>
                                </w:rPr>
                                <w:t>Feed Request [ITI-Y1]</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F54909" w:rsidRPr="007C1AAC" w:rsidRDefault="00F54909"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F54909" w:rsidRPr="007C1AAC" w:rsidRDefault="00F54909"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9"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129DD59D" w:rsidR="00F54909" w:rsidRPr="007C1AAC" w:rsidRDefault="00F54909" w:rsidP="00BA7084">
                        <w:pPr>
                          <w:rPr>
                            <w:sz w:val="22"/>
                            <w:szCs w:val="22"/>
                          </w:rPr>
                        </w:pPr>
                        <w:r>
                          <w:rPr>
                            <w:sz w:val="22"/>
                            <w:szCs w:val="22"/>
                          </w:rPr>
                          <w:t xml:space="preserve">Mobile Patient </w:t>
                        </w:r>
                        <w:del w:id="232" w:author="Luke Duncan" w:date="2019-04-29T22:12:00Z">
                          <w:r w:rsidDel="006A5B3F">
                            <w:rPr>
                              <w:sz w:val="22"/>
                              <w:szCs w:val="22"/>
                            </w:rPr>
                            <w:delText xml:space="preserve">Identity </w:delText>
                          </w:r>
                        </w:del>
                        <w:ins w:id="233" w:author="Luke Duncan" w:date="2019-04-29T22:12:00Z">
                          <w:r w:rsidR="006A5B3F">
                            <w:rPr>
                              <w:sz w:val="22"/>
                              <w:szCs w:val="22"/>
                            </w:rPr>
                            <w:t>Resource</w:t>
                          </w:r>
                          <w:r w:rsidR="006A5B3F">
                            <w:rPr>
                              <w:sz w:val="22"/>
                              <w:szCs w:val="22"/>
                            </w:rPr>
                            <w:t xml:space="preserve"> </w:t>
                          </w:r>
                        </w:ins>
                        <w:r>
                          <w:rPr>
                            <w:sz w:val="22"/>
                            <w:szCs w:val="22"/>
                          </w:rPr>
                          <w:t>Feed Response [ITI-Y1]</w:t>
                        </w:r>
                      </w:p>
                    </w:txbxContent>
                  </v:textbox>
                </v:shape>
                <v:shape id="Text Box 162" o:spid="_x0000_s1030"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5D2515E6" w:rsidR="00F54909" w:rsidRPr="007C1AAC" w:rsidRDefault="00F54909" w:rsidP="00BA7084">
                        <w:pPr>
                          <w:rPr>
                            <w:sz w:val="22"/>
                            <w:szCs w:val="22"/>
                          </w:rPr>
                        </w:pPr>
                        <w:r>
                          <w:rPr>
                            <w:sz w:val="22"/>
                            <w:szCs w:val="22"/>
                          </w:rPr>
                          <w:t xml:space="preserve">Mobile Patient </w:t>
                        </w:r>
                        <w:del w:id="234" w:author="Luke Duncan" w:date="2019-04-29T22:12:00Z">
                          <w:r w:rsidDel="006A5B3F">
                            <w:rPr>
                              <w:sz w:val="22"/>
                              <w:szCs w:val="22"/>
                            </w:rPr>
                            <w:delText xml:space="preserve">Identity </w:delText>
                          </w:r>
                        </w:del>
                        <w:ins w:id="235" w:author="Luke Duncan" w:date="2019-04-29T22:12:00Z">
                          <w:r w:rsidR="006A5B3F">
                            <w:rPr>
                              <w:sz w:val="22"/>
                              <w:szCs w:val="22"/>
                            </w:rPr>
                            <w:t>Resource</w:t>
                          </w:r>
                          <w:r w:rsidR="006A5B3F">
                            <w:rPr>
                              <w:sz w:val="22"/>
                              <w:szCs w:val="22"/>
                            </w:rPr>
                            <w:t xml:space="preserve"> </w:t>
                          </w:r>
                        </w:ins>
                        <w:r>
                          <w:rPr>
                            <w:sz w:val="22"/>
                            <w:szCs w:val="22"/>
                          </w:rPr>
                          <w:t>Feed Request [ITI-Y1]</w:t>
                        </w:r>
                      </w:p>
                    </w:txbxContent>
                  </v:textbox>
                </v:shape>
                <v:shape id="Text Box 160" o:spid="_x0000_s1031"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F54909" w:rsidRPr="007C1AAC" w:rsidRDefault="00F54909" w:rsidP="00BA7084">
                        <w:pPr>
                          <w:jc w:val="center"/>
                          <w:rPr>
                            <w:sz w:val="22"/>
                            <w:szCs w:val="22"/>
                          </w:rPr>
                        </w:pPr>
                        <w:r>
                          <w:rPr>
                            <w:sz w:val="22"/>
                            <w:szCs w:val="22"/>
                          </w:rPr>
                          <w:t>Supplier</w:t>
                        </w:r>
                      </w:p>
                    </w:txbxContent>
                  </v:textbox>
                </v:shape>
                <v:line id="Line 161" o:spid="_x0000_s1032"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3"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4"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5"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6"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7"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F54909" w:rsidRPr="007C1AAC" w:rsidRDefault="00F54909" w:rsidP="00BA7084">
                        <w:pPr>
                          <w:jc w:val="center"/>
                          <w:rPr>
                            <w:sz w:val="22"/>
                            <w:szCs w:val="22"/>
                          </w:rPr>
                        </w:pPr>
                        <w:r>
                          <w:rPr>
                            <w:sz w:val="22"/>
                            <w:szCs w:val="22"/>
                          </w:rPr>
                          <w:t>Consumer</w:t>
                        </w:r>
                      </w:p>
                    </w:txbxContent>
                  </v:textbox>
                </v:shape>
                <v:line id="Line 168" o:spid="_x0000_s1038"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236" w:name="_Toc345074677"/>
    </w:p>
    <w:p w14:paraId="2BBCC0C4" w14:textId="7856E426" w:rsidR="00BA7084" w:rsidRPr="00D26514" w:rsidRDefault="00BA7084" w:rsidP="00BA7084">
      <w:pPr>
        <w:pStyle w:val="Heading4"/>
        <w:ind w:left="0" w:firstLine="0"/>
      </w:pPr>
      <w:bookmarkStart w:id="237" w:name="_Toc500238779"/>
      <w:r w:rsidRPr="00D26514">
        <w:t>3.Y</w:t>
      </w:r>
      <w:r w:rsidR="00924270">
        <w:t>1</w:t>
      </w:r>
      <w:r w:rsidRPr="00D26514">
        <w:t xml:space="preserve">.4.1 </w:t>
      </w:r>
      <w:bookmarkEnd w:id="236"/>
      <w:bookmarkEnd w:id="237"/>
      <w:r w:rsidR="007B29D5" w:rsidRPr="007B29D5">
        <w:t xml:space="preserve">Mobile Patient </w:t>
      </w:r>
      <w:del w:id="238" w:author="Luke Duncan" w:date="2019-04-29T22:12:00Z">
        <w:r w:rsidR="007B29D5" w:rsidRPr="007B29D5" w:rsidDel="006A5B3F">
          <w:delText xml:space="preserve">Identity </w:delText>
        </w:r>
      </w:del>
      <w:ins w:id="239" w:author="Luke Duncan" w:date="2019-04-29T22:12:00Z">
        <w:r w:rsidR="006A5B3F">
          <w:t>Resource</w:t>
        </w:r>
        <w:r w:rsidR="006A5B3F" w:rsidRPr="007B29D5">
          <w:t xml:space="preserve"> </w:t>
        </w:r>
      </w:ins>
      <w:r w:rsidR="007B29D5" w:rsidRPr="007B29D5">
        <w:t>Feed Request Message</w:t>
      </w:r>
    </w:p>
    <w:p w14:paraId="033BD9CD" w14:textId="1A649853" w:rsidR="007B29D5" w:rsidRPr="007B29D5" w:rsidRDefault="007B29D5" w:rsidP="007B29D5">
      <w:pPr>
        <w:pStyle w:val="AuthorInstructions"/>
        <w:rPr>
          <w:i w:val="0"/>
        </w:rPr>
      </w:pPr>
      <w:r w:rsidRPr="007B29D5">
        <w:rPr>
          <w:i w:val="0"/>
        </w:rPr>
        <w:t xml:space="preserve">The Mobile Patient </w:t>
      </w:r>
      <w:del w:id="240" w:author="Luke Duncan" w:date="2019-04-29T22:12:00Z">
        <w:r w:rsidRPr="007B29D5" w:rsidDel="006A5B3F">
          <w:rPr>
            <w:i w:val="0"/>
          </w:rPr>
          <w:delText xml:space="preserve">Identity </w:delText>
        </w:r>
      </w:del>
      <w:ins w:id="241" w:author="Luke Duncan" w:date="2019-04-29T22:12:00Z">
        <w:r w:rsidR="006A5B3F">
          <w:rPr>
            <w:i w:val="0"/>
          </w:rPr>
          <w:t>Resource</w:t>
        </w:r>
        <w:r w:rsidR="006A5B3F" w:rsidRPr="007B29D5">
          <w:rPr>
            <w:i w:val="0"/>
          </w:rPr>
          <w:t xml:space="preserve"> </w:t>
        </w:r>
      </w:ins>
      <w:r w:rsidRPr="007B29D5">
        <w:rPr>
          <w:i w:val="0"/>
        </w:rPr>
        <w:t xml:space="preserve">Feed message is a FHIR </w:t>
      </w:r>
      <w:r>
        <w:rPr>
          <w:i w:val="0"/>
        </w:rPr>
        <w:t>message</w:t>
      </w:r>
      <w:r w:rsidRPr="007B29D5">
        <w:rPr>
          <w:i w:val="0"/>
        </w:rPr>
        <w:t xml:space="preserve"> </w:t>
      </w:r>
      <w:r>
        <w:rPr>
          <w:i w:val="0"/>
        </w:rPr>
        <w:t>with the updated</w:t>
      </w:r>
      <w:r w:rsidRPr="007B29D5">
        <w:rPr>
          <w:i w:val="0"/>
        </w:rPr>
        <w:t xml:space="preserve"> Patient Resource</w:t>
      </w:r>
      <w:r>
        <w:rPr>
          <w:i w:val="0"/>
        </w:rPr>
        <w:t>(s)</w:t>
      </w:r>
      <w:r w:rsidRPr="007B29D5">
        <w:rPr>
          <w:i w:val="0"/>
        </w:rPr>
        <w:t xml:space="preserve">. </w:t>
      </w:r>
    </w:p>
    <w:p w14:paraId="2A1F4299" w14:textId="77777777" w:rsidR="00BA7084" w:rsidRPr="00D26514" w:rsidRDefault="00BA7084" w:rsidP="00BA7084">
      <w:pPr>
        <w:pStyle w:val="AuthorInstructions"/>
      </w:pPr>
    </w:p>
    <w:p w14:paraId="0C4AB91C" w14:textId="6B7917B8" w:rsidR="00BA7084" w:rsidRDefault="00BA7084" w:rsidP="00BA7084">
      <w:pPr>
        <w:pStyle w:val="Heading5"/>
        <w:ind w:left="0" w:firstLine="0"/>
      </w:pPr>
      <w:bookmarkStart w:id="242" w:name="_Toc345074678"/>
      <w:bookmarkStart w:id="243" w:name="_Toc500238780"/>
      <w:r w:rsidRPr="00D26514">
        <w:t>3.Y</w:t>
      </w:r>
      <w:r w:rsidR="00924270">
        <w:t>1</w:t>
      </w:r>
      <w:r w:rsidRPr="00D26514">
        <w:t>.4.1.1 Trigger Events</w:t>
      </w:r>
      <w:bookmarkEnd w:id="242"/>
      <w:bookmarkEnd w:id="243"/>
    </w:p>
    <w:p w14:paraId="29AC2344" w14:textId="2FEB7790" w:rsidR="007B29D5" w:rsidRDefault="007B29D5" w:rsidP="007B29D5">
      <w:r>
        <w:t xml:space="preserve">A Supplier triggers a Mobile Patient </w:t>
      </w:r>
      <w:del w:id="244" w:author="Luke Duncan" w:date="2019-04-29T22:12:00Z">
        <w:r w:rsidDel="006A5B3F">
          <w:delText xml:space="preserve">Identity </w:delText>
        </w:r>
      </w:del>
      <w:ins w:id="245" w:author="Luke Duncan" w:date="2019-04-29T22:12:00Z">
        <w:r w:rsidR="006A5B3F">
          <w:t>Resource</w:t>
        </w:r>
        <w:r w:rsidR="006A5B3F">
          <w:t xml:space="preserve"> </w:t>
        </w:r>
      </w:ins>
      <w:r>
        <w:t>Feed Request to a Consumer when updates are made to the underlying patient identity data</w:t>
      </w:r>
      <w:r w:rsidR="00530FF5">
        <w:t>, such as link, unlink, identifier, or demographic changes.</w:t>
      </w:r>
    </w:p>
    <w:p w14:paraId="4BD1B51B" w14:textId="1F8FE2E2" w:rsidR="00BA7084" w:rsidRPr="00D26514" w:rsidRDefault="00BA7084" w:rsidP="00BA7084">
      <w:pPr>
        <w:pStyle w:val="Heading5"/>
        <w:ind w:left="0" w:firstLine="0"/>
      </w:pPr>
      <w:bookmarkStart w:id="246" w:name="_Toc345074679"/>
      <w:bookmarkStart w:id="247" w:name="_Toc500238781"/>
      <w:r w:rsidRPr="00D26514">
        <w:t>3.Y</w:t>
      </w:r>
      <w:r w:rsidR="00924270">
        <w:t>1</w:t>
      </w:r>
      <w:r w:rsidRPr="00D26514">
        <w:t xml:space="preserve">.4.1.2 </w:t>
      </w:r>
      <w:commentRangeStart w:id="248"/>
      <w:commentRangeStart w:id="249"/>
      <w:r w:rsidRPr="00D26514">
        <w:t>Message Semantics</w:t>
      </w:r>
      <w:bookmarkEnd w:id="246"/>
      <w:bookmarkEnd w:id="247"/>
      <w:commentRangeEnd w:id="248"/>
      <w:r w:rsidR="006B38FE">
        <w:rPr>
          <w:rStyle w:val="CommentReference"/>
          <w:rFonts w:ascii="Times New Roman" w:eastAsia="Times New Roman" w:hAnsi="Times New Roman" w:cs="Times New Roman"/>
          <w:b w:val="0"/>
          <w:color w:val="auto"/>
        </w:rPr>
        <w:commentReference w:id="248"/>
      </w:r>
      <w:commentRangeEnd w:id="249"/>
      <w:r w:rsidR="00575D18">
        <w:rPr>
          <w:rStyle w:val="CommentReference"/>
          <w:rFonts w:ascii="Times New Roman" w:eastAsia="Times New Roman" w:hAnsi="Times New Roman" w:cs="Times New Roman"/>
          <w:b w:val="0"/>
          <w:color w:val="auto"/>
        </w:rPr>
        <w:commentReference w:id="249"/>
      </w:r>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7"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0DD77594"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del w:id="250" w:author="Luke Duncan" w:date="2019-04-29T22:12:00Z">
        <w:r w:rsidRPr="00E64090" w:rsidDel="006A5B3F">
          <w:rPr>
            <w:i w:val="0"/>
          </w:rPr>
          <w:delText xml:space="preserve">A Consumer should support accepting the request using an asynchronous $process-message operation as defined at </w:delText>
        </w:r>
        <w:r w:rsidR="00F54909" w:rsidDel="006A5B3F">
          <w:fldChar w:fldCharType="begin"/>
        </w:r>
        <w:r w:rsidR="00F54909" w:rsidDel="006A5B3F">
          <w:delInstrText xml:space="preserve"> HYPERLINK "https://www.hl7.org/fhir/R4/messageheader-operation-process-message.html" </w:delInstrText>
        </w:r>
        <w:r w:rsidR="00F54909" w:rsidDel="006A5B3F">
          <w:fldChar w:fldCharType="separate"/>
        </w:r>
        <w:r w:rsidRPr="00E64090" w:rsidDel="006A5B3F">
          <w:rPr>
            <w:rStyle w:val="Hyperlink"/>
            <w:i w:val="0"/>
          </w:rPr>
          <w:delText>https://www.hl7.org/fhir/R4/messageheader-operation-process-message.html</w:delText>
        </w:r>
        <w:r w:rsidR="00F54909" w:rsidDel="006A5B3F">
          <w:rPr>
            <w:rStyle w:val="Hyperlink"/>
            <w:i w:val="0"/>
          </w:rPr>
          <w:fldChar w:fldCharType="end"/>
        </w:r>
        <w:r w:rsidRPr="00E64090" w:rsidDel="006A5B3F">
          <w:rPr>
            <w:i w:val="0"/>
          </w:rPr>
          <w:delText>.</w:delText>
        </w:r>
        <w:r w:rsidDel="006A5B3F">
          <w:rPr>
            <w:i w:val="0"/>
          </w:rPr>
          <w:delText xml:space="preserve"> </w:delText>
        </w:r>
      </w:del>
    </w:p>
    <w:p w14:paraId="790D4E8A" w14:textId="7C39805D" w:rsidR="00DE444A" w:rsidRDefault="00DE444A" w:rsidP="00DE444A">
      <w:pPr>
        <w:pStyle w:val="Heading5"/>
        <w:tabs>
          <w:tab w:val="right" w:pos="9360"/>
        </w:tabs>
        <w:ind w:left="0" w:firstLine="0"/>
      </w:pPr>
      <w:r w:rsidRPr="00D26514">
        <w:lastRenderedPageBreak/>
        <w:t>3.Y</w:t>
      </w:r>
      <w:r>
        <w:t>1</w:t>
      </w:r>
      <w:r w:rsidRPr="00D26514">
        <w:t>.4.1.</w:t>
      </w:r>
      <w:r>
        <w:t>2.1</w:t>
      </w:r>
      <w:r w:rsidRPr="00D26514">
        <w:t xml:space="preserve"> </w:t>
      </w:r>
      <w:r>
        <w:t>FHIR Bundle Resource Constraints</w:t>
      </w:r>
    </w:p>
    <w:p w14:paraId="0E8AF940" w14:textId="257946E7" w:rsidR="00DE444A" w:rsidRDefault="00DE444A" w:rsidP="00DE444A">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38" w:anchor="resource" w:history="1">
        <w:r w:rsidRPr="00A82A31">
          <w:rPr>
            <w:rStyle w:val="Hyperlink"/>
          </w:rPr>
          <w:t>https://www.hl7.org/fhir/R4/bundle.html#resource</w:t>
        </w:r>
      </w:hyperlink>
      <w:r>
        <w:t xml:space="preserve">. </w:t>
      </w:r>
    </w:p>
    <w:p w14:paraId="0488BC22" w14:textId="77777777" w:rsidR="00DE444A" w:rsidRDefault="00DE444A" w:rsidP="00DE444A">
      <w:pPr>
        <w:pStyle w:val="AuthorInstructions"/>
        <w:rPr>
          <w:i w:val="0"/>
        </w:rPr>
      </w:pPr>
    </w:p>
    <w:p w14:paraId="0CA61A74" w14:textId="09ACBED7" w:rsidR="00DE444A" w:rsidRPr="00050FC7" w:rsidRDefault="00DE444A" w:rsidP="00DE444A">
      <w:pPr>
        <w:pStyle w:val="TableTitle"/>
      </w:pPr>
      <w:r w:rsidRPr="00050FC7">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77777777" w:rsidR="00DE444A" w:rsidRPr="00050FC7" w:rsidRDefault="00DE444A" w:rsidP="00830B73">
            <w:pPr>
              <w:pStyle w:val="TableEntryHeader"/>
            </w:pPr>
            <w:r w:rsidRPr="00050FC7">
              <w:t>Data Type</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1D9AE7E1" w14:textId="77777777" w:rsidR="00DE444A" w:rsidRDefault="00DE444A" w:rsidP="00830B73">
            <w:pPr>
              <w:pStyle w:val="TableEntry"/>
              <w:rPr>
                <w:rStyle w:val="XMLname"/>
              </w:rPr>
            </w:pPr>
            <w:r>
              <w:rPr>
                <w:rStyle w:val="XMLname"/>
              </w:rPr>
              <w:t>The type shall be:</w:t>
            </w:r>
          </w:p>
          <w:p w14:paraId="6B19944F" w14:textId="4B624DE6" w:rsidR="00DE444A" w:rsidRPr="00050FC7" w:rsidRDefault="00DE444A" w:rsidP="00830B73">
            <w:pPr>
              <w:pStyle w:val="TableEntry"/>
              <w:rPr>
                <w:rStyle w:val="XMLname"/>
              </w:rPr>
            </w:pPr>
            <w:r>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Default="00DE444A" w:rsidP="00830B73">
            <w:pPr>
              <w:pStyle w:val="TableEntry"/>
              <w:rPr>
                <w:rStyle w:val="XMLname"/>
              </w:rPr>
            </w:pPr>
            <w:r>
              <w:rPr>
                <w:rStyle w:val="XMLname"/>
              </w:rPr>
              <w:t xml:space="preserve">The first resource in the entry list shall be a </w:t>
            </w:r>
            <w:proofErr w:type="spellStart"/>
            <w:r>
              <w:rPr>
                <w:rStyle w:val="XMLname"/>
              </w:rPr>
              <w:t>MessageHeader</w:t>
            </w:r>
            <w:proofErr w:type="spellEnd"/>
            <w:r>
              <w:rPr>
                <w:rStyle w:val="XMLname"/>
              </w:rPr>
              <w:t xml:space="preserve"> Resource.</w:t>
            </w:r>
          </w:p>
          <w:p w14:paraId="00FB80F1" w14:textId="7729924F" w:rsidR="00DE444A" w:rsidRDefault="00DE444A" w:rsidP="00830B73">
            <w:pPr>
              <w:pStyle w:val="TableEntry"/>
              <w:rPr>
                <w:rStyle w:val="XMLname"/>
              </w:rPr>
            </w:pPr>
            <w:r>
              <w:rPr>
                <w:rStyle w:val="XMLname"/>
              </w:rPr>
              <w:t>The remaining entries shall be Patient resource(s).</w:t>
            </w:r>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0E451EC5" w14:textId="4DC636F1" w:rsidR="00DE444A" w:rsidRDefault="00DE444A" w:rsidP="00DE444A">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39" w:anchor="resource" w:history="1">
        <w:r w:rsidRPr="00A82A31">
          <w:rPr>
            <w:rStyle w:val="Hyperlink"/>
          </w:rPr>
          <w:t>https://www.hl7.org/fhir/R4/messageheader.html#resource</w:t>
        </w:r>
      </w:hyperlink>
      <w:r>
        <w:t xml:space="preserve">. </w:t>
      </w:r>
    </w:p>
    <w:p w14:paraId="45CC3626" w14:textId="77777777" w:rsidR="00DE444A" w:rsidRDefault="00DE444A" w:rsidP="006A35CF">
      <w:pPr>
        <w:pStyle w:val="AuthorInstructions"/>
        <w:rPr>
          <w:i w:val="0"/>
        </w:rPr>
      </w:pP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7777777" w:rsidR="00DE444A" w:rsidRPr="00050FC7" w:rsidRDefault="00DE444A" w:rsidP="00830B73">
            <w:pPr>
              <w:pStyle w:val="TableEntryHeader"/>
            </w:pPr>
            <w:r w:rsidRPr="00050FC7">
              <w:t>Data Type</w:t>
            </w:r>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4C1492B1" w:rsidR="00DE444A" w:rsidRDefault="00DE444A" w:rsidP="00830B73">
            <w:pPr>
              <w:pStyle w:val="TableEntry"/>
              <w:rPr>
                <w:rStyle w:val="XMLname"/>
              </w:rPr>
            </w:pPr>
            <w:r>
              <w:rPr>
                <w:rStyle w:val="XMLname"/>
              </w:rPr>
              <w:t xml:space="preserve">The </w:t>
            </w:r>
            <w:proofErr w:type="spellStart"/>
            <w:r>
              <w:rPr>
                <w:rStyle w:val="XMLname"/>
              </w:rPr>
              <w:t>event</w:t>
            </w:r>
            <w:r w:rsidR="001943B1">
              <w:rPr>
                <w:rStyle w:val="XMLname"/>
              </w:rPr>
              <w:t>Uri</w:t>
            </w:r>
            <w:proofErr w:type="spellEnd"/>
            <w:r>
              <w:rPr>
                <w:rStyle w:val="XMLname"/>
              </w:rPr>
              <w:t xml:space="preserve"> shall </w:t>
            </w:r>
            <w:r w:rsidR="001943B1">
              <w:rPr>
                <w:rStyle w:val="XMLname"/>
              </w:rPr>
              <w:t>be one of</w:t>
            </w:r>
            <w:r>
              <w:rPr>
                <w:rStyle w:val="XMLname"/>
              </w:rPr>
              <w:t>:</w:t>
            </w:r>
          </w:p>
          <w:p w14:paraId="2B9D35AD" w14:textId="77777777"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:iti:pimuf:2019:</w:t>
            </w:r>
            <w:r w:rsidR="00DE444A">
              <w:rPr>
                <w:rStyle w:val="XMLname"/>
              </w:rPr>
              <w:t>patient-link</w:t>
            </w:r>
          </w:p>
          <w:p w14:paraId="5670DB4A" w14:textId="1607CAE8" w:rsidR="004324A2" w:rsidRDefault="004324A2" w:rsidP="00830B73">
            <w:pPr>
              <w:pStyle w:val="TableEntry"/>
              <w:rPr>
                <w:rStyle w:val="XMLname"/>
              </w:rPr>
            </w:pPr>
            <w:proofErr w:type="gramStart"/>
            <w:r>
              <w:rPr>
                <w:rStyle w:val="XMLname"/>
              </w:rPr>
              <w:t>urn:ihe</w:t>
            </w:r>
            <w:proofErr w:type="gramEnd"/>
            <w:r>
              <w:rPr>
                <w:rStyle w:val="XMLname"/>
              </w:rPr>
              <w:t>:iti:pimuf:2019:</w:t>
            </w:r>
            <w:r w:rsidR="00DE444A">
              <w:rPr>
                <w:rStyle w:val="XMLname"/>
              </w:rPr>
              <w:t>patient-unlink</w:t>
            </w:r>
          </w:p>
          <w:p w14:paraId="6B6BE873" w14:textId="43FFED9D" w:rsidR="00DE444A" w:rsidRPr="00050FC7" w:rsidRDefault="004324A2" w:rsidP="00830B73">
            <w:pPr>
              <w:pStyle w:val="TableEntry"/>
              <w:rPr>
                <w:rStyle w:val="XMLname"/>
              </w:rPr>
            </w:pPr>
            <w:proofErr w:type="gramStart"/>
            <w:r>
              <w:rPr>
                <w:rStyle w:val="XMLname"/>
              </w:rPr>
              <w:t>urn:ihe</w:t>
            </w:r>
            <w:proofErr w:type="gramEnd"/>
            <w:r>
              <w:rPr>
                <w:rStyle w:val="XMLname"/>
              </w:rPr>
              <w:t>:iti:pimuf:2019: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Default="00F4435C" w:rsidP="00830B73">
            <w:pPr>
              <w:pStyle w:val="TableEntry"/>
              <w:rPr>
                <w:rStyle w:val="XMLname"/>
              </w:rPr>
            </w:pPr>
            <w:r>
              <w:rPr>
                <w:rStyle w:val="XMLname"/>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Default="00F4435C" w:rsidP="00830B73">
            <w:pPr>
              <w:pStyle w:val="TableEntry"/>
              <w:rPr>
                <w:rStyle w:val="XMLname"/>
              </w:rPr>
            </w:pPr>
            <w:r>
              <w:rPr>
                <w:rStyle w:val="XMLname"/>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Default="00F4435C" w:rsidP="00830B73">
            <w:pPr>
              <w:pStyle w:val="TableEntry"/>
              <w:rPr>
                <w:rStyle w:val="XMLname"/>
              </w:rPr>
            </w:pPr>
            <w:r>
              <w:rPr>
                <w:rStyle w:val="XMLname"/>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lastRenderedPageBreak/>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Default="00E36072" w:rsidP="00830B73">
            <w:pPr>
              <w:pStyle w:val="TableEntry"/>
              <w:rPr>
                <w:rStyle w:val="XMLname"/>
              </w:rPr>
            </w:pPr>
            <w:r>
              <w:rPr>
                <w:rStyle w:val="XMLname"/>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Default="00E36072" w:rsidP="00830B73">
            <w:pPr>
              <w:pStyle w:val="TableEntry"/>
              <w:rPr>
                <w:rStyle w:val="XMLname"/>
              </w:rPr>
            </w:pPr>
            <w:r>
              <w:rPr>
                <w:rStyle w:val="XMLname"/>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Default="00E36072" w:rsidP="00830B73">
            <w:pPr>
              <w:pStyle w:val="TableEntry"/>
              <w:rPr>
                <w:rStyle w:val="XMLname"/>
              </w:rPr>
            </w:pPr>
            <w:r>
              <w:rPr>
                <w:rStyle w:val="XMLname"/>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3232E904" w:rsidR="00881E2E" w:rsidRDefault="00881E2E" w:rsidP="00881E2E">
      <w:pPr>
        <w:pStyle w:val="AuthorInstructions"/>
        <w:rPr>
          <w:i w:val="0"/>
        </w:rPr>
      </w:pPr>
      <w:r w:rsidRPr="00DE444A">
        <w:rPr>
          <w:i w:val="0"/>
        </w:rPr>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251" w:name="_Toc345074680"/>
      <w:bookmarkStart w:id="252" w:name="_Toc500238782"/>
      <w:r w:rsidRPr="00D26514">
        <w:t>3.Y</w:t>
      </w:r>
      <w:r w:rsidR="00924270">
        <w:t>1</w:t>
      </w:r>
      <w:r w:rsidRPr="00D26514">
        <w:t>.4.1.3 Expected Actions</w:t>
      </w:r>
      <w:bookmarkEnd w:id="251"/>
      <w:bookmarkEnd w:id="252"/>
      <w:r w:rsidR="006B38FE">
        <w:tab/>
      </w:r>
    </w:p>
    <w:p w14:paraId="7DD8D437" w14:textId="5DFB9BF8"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proofErr w:type="gramStart"/>
      <w:r>
        <w:rPr>
          <w:i w:val="0"/>
        </w:rPr>
        <w:t>message</w:t>
      </w:r>
      <w:r w:rsidRPr="006A35CF">
        <w:rPr>
          <w:i w:val="0"/>
        </w:rPr>
        <w:t>, and</w:t>
      </w:r>
      <w:proofErr w:type="gramEnd"/>
      <w:r w:rsidRPr="006A35CF">
        <w:rPr>
          <w:i w:val="0"/>
        </w:rPr>
        <w:t xml:space="preserve"> return a</w:t>
      </w:r>
      <w:r>
        <w:rPr>
          <w:i w:val="0"/>
        </w:rPr>
        <w:t>n HTTP 20</w:t>
      </w:r>
      <w:r w:rsidR="001F648A">
        <w:rPr>
          <w:i w:val="0"/>
        </w:rPr>
        <w:t>0</w:t>
      </w:r>
      <w:r w:rsidRPr="006A35CF">
        <w:rPr>
          <w:i w:val="0"/>
        </w:rPr>
        <w:t xml:space="preserve"> response</w:t>
      </w:r>
      <w:ins w:id="253" w:author="Luke Duncan" w:date="2019-04-29T22:13:00Z">
        <w:r w:rsidR="006A5B3F">
          <w:rPr>
            <w:i w:val="0"/>
          </w:rPr>
          <w:t xml:space="preserve"> or an error code if an error occurred.</w:t>
        </w:r>
      </w:ins>
      <w:r w:rsidRPr="006A35CF">
        <w:rPr>
          <w:i w:val="0"/>
        </w:rPr>
        <w:t xml:space="preserve"> </w:t>
      </w:r>
      <w:del w:id="254" w:author="Luke Duncan" w:date="2019-04-29T22:12:00Z">
        <w:r w:rsidRPr="006A35CF" w:rsidDel="006A5B3F">
          <w:rPr>
            <w:i w:val="0"/>
          </w:rPr>
          <w:delText xml:space="preserve">as per </w:delText>
        </w:r>
        <w:r w:rsidR="00F54909" w:rsidDel="006A5B3F">
          <w:fldChar w:fldCharType="begin"/>
        </w:r>
        <w:r w:rsidR="00F54909" w:rsidDel="006A5B3F">
          <w:delInstrText xml:space="preserve"> HYPERLINK "https://www.hl7.org/fhir/R4/messageheader-operation-process-message.html" </w:delInstrText>
        </w:r>
        <w:r w:rsidR="00F54909" w:rsidDel="006A5B3F">
          <w:fldChar w:fldCharType="separate"/>
        </w:r>
        <w:r w:rsidRPr="002C5194" w:rsidDel="006A5B3F">
          <w:rPr>
            <w:rStyle w:val="Hyperlink"/>
            <w:i w:val="0"/>
            <w:strike/>
          </w:rPr>
          <w:delText>https://www.hl7.org/fhir/R4/messageheader-operation-process-message.html</w:delText>
        </w:r>
        <w:r w:rsidR="00F54909" w:rsidDel="006A5B3F">
          <w:rPr>
            <w:rStyle w:val="Hyperlink"/>
            <w:i w:val="0"/>
            <w:strike/>
          </w:rPr>
          <w:fldChar w:fldCharType="end"/>
        </w:r>
        <w:r w:rsidRPr="002C5194" w:rsidDel="006A5B3F">
          <w:rPr>
            <w:i w:val="0"/>
            <w:strike/>
          </w:rPr>
          <w:delText>.</w:delText>
        </w:r>
        <w:r w:rsidDel="006A5B3F">
          <w:rPr>
            <w:i w:val="0"/>
          </w:rPr>
          <w:delText xml:space="preserve">  </w:delText>
        </w:r>
      </w:del>
    </w:p>
    <w:p w14:paraId="05FC8345" w14:textId="53D4899B" w:rsidR="002C5194" w:rsidRDefault="002C5194" w:rsidP="006A35CF">
      <w:pPr>
        <w:pStyle w:val="AuthorInstructions"/>
        <w:rPr>
          <w:i w:val="0"/>
        </w:rPr>
      </w:pPr>
      <w:r>
        <w:rPr>
          <w:i w:val="0"/>
        </w:rPr>
        <w:t xml:space="preserve">A Consumer who is a Patient </w:t>
      </w:r>
      <w:del w:id="255" w:author="Luke Duncan" w:date="2019-04-29T22:13:00Z">
        <w:r w:rsidDel="006A5B3F">
          <w:rPr>
            <w:i w:val="0"/>
          </w:rPr>
          <w:delText xml:space="preserve">Identity </w:delText>
        </w:r>
      </w:del>
      <w:ins w:id="256" w:author="Luke Duncan" w:date="2019-04-29T22:13:00Z">
        <w:r w:rsidR="006A5B3F">
          <w:rPr>
            <w:i w:val="0"/>
          </w:rPr>
          <w:t>Resource</w:t>
        </w:r>
        <w:r w:rsidR="006A5B3F">
          <w:rPr>
            <w:i w:val="0"/>
          </w:rPr>
          <w:t xml:space="preserve"> </w:t>
        </w:r>
      </w:ins>
      <w:r>
        <w:rPr>
          <w:i w:val="0"/>
        </w:rPr>
        <w:t>Manager shall:</w:t>
      </w:r>
    </w:p>
    <w:p w14:paraId="3B208D76" w14:textId="1DDACF66"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Patient resources.</w:t>
      </w:r>
    </w:p>
    <w:p w14:paraId="6E534EA0" w14:textId="24C97CC7" w:rsidR="006F0A87" w:rsidRDefault="006F0A87" w:rsidP="006F0A87">
      <w:pPr>
        <w:pStyle w:val="AuthorInstructions"/>
        <w:numPr>
          <w:ilvl w:val="0"/>
          <w:numId w:val="7"/>
        </w:numPr>
        <w:rPr>
          <w:i w:val="0"/>
        </w:rPr>
      </w:pPr>
      <w:r>
        <w:rPr>
          <w:i w:val="0"/>
        </w:rPr>
        <w:t>not treat patients as if they were the same when the message includes an unlink of two or more Patient resources</w:t>
      </w:r>
    </w:p>
    <w:p w14:paraId="562D704D" w14:textId="379CD385" w:rsidR="006F0A87" w:rsidRDefault="006F0A87" w:rsidP="006F0A87">
      <w:pPr>
        <w:pStyle w:val="AuthorInstructions"/>
        <w:numPr>
          <w:ilvl w:val="0"/>
          <w:numId w:val="7"/>
        </w:numPr>
        <w:rPr>
          <w:i w:val="0"/>
        </w:rPr>
      </w:pPr>
      <w:r>
        <w:rPr>
          <w:i w:val="0"/>
        </w:rPr>
        <w:t>persist updates when other updates to Patient resources are made.</w:t>
      </w:r>
    </w:p>
    <w:p w14:paraId="2934D1A6" w14:textId="42099CDF" w:rsidR="00BA7084" w:rsidRPr="00D26514" w:rsidRDefault="00BA7084" w:rsidP="00BA7084">
      <w:pPr>
        <w:pStyle w:val="Heading4"/>
        <w:ind w:left="0" w:firstLine="0"/>
      </w:pPr>
      <w:bookmarkStart w:id="257" w:name="_Toc345074681"/>
      <w:bookmarkStart w:id="258" w:name="_Toc500238783"/>
      <w:r w:rsidRPr="00D26514">
        <w:lastRenderedPageBreak/>
        <w:t>3.Y</w:t>
      </w:r>
      <w:r w:rsidR="00924270">
        <w:t>1</w:t>
      </w:r>
      <w:r w:rsidRPr="00D26514">
        <w:t xml:space="preserve">.4.2 </w:t>
      </w:r>
      <w:bookmarkEnd w:id="257"/>
      <w:bookmarkEnd w:id="258"/>
      <w:r w:rsidR="001F648A">
        <w:t xml:space="preserve">Mobile Patient </w:t>
      </w:r>
      <w:del w:id="259" w:author="Luke Duncan" w:date="2019-04-29T22:13:00Z">
        <w:r w:rsidR="001F648A" w:rsidDel="006A5B3F">
          <w:delText xml:space="preserve">Identity </w:delText>
        </w:r>
      </w:del>
      <w:ins w:id="260" w:author="Luke Duncan" w:date="2019-04-29T22:13:00Z">
        <w:r w:rsidR="006A5B3F">
          <w:t>Resource</w:t>
        </w:r>
        <w:r w:rsidR="006A5B3F">
          <w:t xml:space="preserve"> </w:t>
        </w:r>
      </w:ins>
      <w:r w:rsidR="001F648A">
        <w:t>Feed Response</w:t>
      </w:r>
    </w:p>
    <w:p w14:paraId="6A5BA246" w14:textId="1AFC678E" w:rsidR="00BA7084" w:rsidRPr="00D26514" w:rsidRDefault="00BA7084" w:rsidP="00BA7084">
      <w:pPr>
        <w:pStyle w:val="Heading5"/>
        <w:ind w:left="0" w:firstLine="0"/>
      </w:pPr>
      <w:bookmarkStart w:id="261" w:name="_Toc345074682"/>
      <w:bookmarkStart w:id="262" w:name="_Toc500238784"/>
      <w:r w:rsidRPr="00D26514">
        <w:t>3.Y</w:t>
      </w:r>
      <w:r w:rsidR="00924270">
        <w:t>1</w:t>
      </w:r>
      <w:r w:rsidRPr="00D26514">
        <w:t>.4.2.1 Trigger Events</w:t>
      </w:r>
      <w:bookmarkEnd w:id="261"/>
      <w:bookmarkEnd w:id="262"/>
    </w:p>
    <w:p w14:paraId="586D4785" w14:textId="06DF2C19" w:rsidR="001F648A" w:rsidRPr="001F648A" w:rsidRDefault="001F648A" w:rsidP="00BA7084">
      <w:pPr>
        <w:pStyle w:val="AuthorInstructions"/>
        <w:rPr>
          <w:i w:val="0"/>
        </w:rPr>
      </w:pPr>
      <w:r>
        <w:rPr>
          <w:i w:val="0"/>
        </w:rPr>
        <w:t xml:space="preserve">A Consumer sends the Mobile Patient </w:t>
      </w:r>
      <w:del w:id="263" w:author="Luke Duncan" w:date="2019-04-29T22:13:00Z">
        <w:r w:rsidDel="006A5B3F">
          <w:rPr>
            <w:i w:val="0"/>
          </w:rPr>
          <w:delText xml:space="preserve">Identity </w:delText>
        </w:r>
      </w:del>
      <w:ins w:id="264" w:author="Luke Duncan" w:date="2019-04-29T22:13:00Z">
        <w:r w:rsidR="006A5B3F">
          <w:rPr>
            <w:i w:val="0"/>
          </w:rPr>
          <w:t>Resource</w:t>
        </w:r>
        <w:r w:rsidR="006A5B3F">
          <w:rPr>
            <w:i w:val="0"/>
          </w:rPr>
          <w:t xml:space="preserve"> </w:t>
        </w:r>
      </w:ins>
      <w:r>
        <w:rPr>
          <w:i w:val="0"/>
        </w:rPr>
        <w:t>Feed Response to the Supplier when the message is accepted.</w:t>
      </w:r>
    </w:p>
    <w:p w14:paraId="735DAF53" w14:textId="601D80A9" w:rsidR="00BA7084" w:rsidRPr="00D26514" w:rsidRDefault="00BA7084" w:rsidP="00BA7084">
      <w:pPr>
        <w:pStyle w:val="Heading5"/>
        <w:ind w:left="0" w:firstLine="0"/>
      </w:pPr>
      <w:bookmarkStart w:id="265" w:name="_Toc345074683"/>
      <w:bookmarkStart w:id="266" w:name="_Toc500238785"/>
      <w:r w:rsidRPr="00D26514">
        <w:t>3.Y</w:t>
      </w:r>
      <w:r w:rsidR="00924270">
        <w:t>1</w:t>
      </w:r>
      <w:r w:rsidRPr="00D26514">
        <w:t>.4.2.2 Message Semantics</w:t>
      </w:r>
      <w:bookmarkEnd w:id="265"/>
      <w:bookmarkEnd w:id="266"/>
    </w:p>
    <w:p w14:paraId="6C1C0693" w14:textId="6789F52C" w:rsidR="001F648A" w:rsidRPr="001F648A" w:rsidRDefault="001F648A" w:rsidP="00BA7084">
      <w:pPr>
        <w:pStyle w:val="AuthorInstructions"/>
        <w:rPr>
          <w:i w:val="0"/>
        </w:rPr>
      </w:pPr>
      <w:r>
        <w:rPr>
          <w:i w:val="0"/>
        </w:rPr>
        <w:t xml:space="preserve">A Consumer responds to the Mobile Patient </w:t>
      </w:r>
      <w:del w:id="267" w:author="Luke Duncan" w:date="2019-04-29T22:13:00Z">
        <w:r w:rsidDel="006A5B3F">
          <w:rPr>
            <w:i w:val="0"/>
          </w:rPr>
          <w:delText xml:space="preserve">Identity </w:delText>
        </w:r>
      </w:del>
      <w:ins w:id="268" w:author="Luke Duncan" w:date="2019-04-29T22:13:00Z">
        <w:r w:rsidR="006A5B3F">
          <w:rPr>
            <w:i w:val="0"/>
          </w:rPr>
          <w:t>Resource</w:t>
        </w:r>
        <w:r w:rsidR="006A5B3F">
          <w:rPr>
            <w:i w:val="0"/>
          </w:rPr>
          <w:t xml:space="preserve"> </w:t>
        </w:r>
      </w:ins>
      <w:r>
        <w:rPr>
          <w:i w:val="0"/>
        </w:rPr>
        <w:t xml:space="preserve">Feed Request with </w:t>
      </w:r>
      <w:r w:rsidR="006B38FE">
        <w:rPr>
          <w:i w:val="0"/>
        </w:rPr>
        <w:t xml:space="preserve">an HTTP Status of 200 or an error </w:t>
      </w:r>
      <w:del w:id="269" w:author="Luke Duncan" w:date="2019-04-29T22:14:00Z">
        <w:r w:rsidR="006B38FE" w:rsidDel="006A5B3F">
          <w:rPr>
            <w:i w:val="0"/>
          </w:rPr>
          <w:delText xml:space="preserve">as defined at </w:delText>
        </w:r>
        <w:r w:rsidR="00F54909" w:rsidDel="006A5B3F">
          <w:fldChar w:fldCharType="begin"/>
        </w:r>
        <w:r w:rsidR="00F54909" w:rsidDel="006A5B3F">
          <w:delInstrText xml:space="preserve"> HYPERLINK "https://www.hl7.org/fhir/R4/messageheader-operation-process-message.html" </w:delInstrText>
        </w:r>
        <w:r w:rsidR="00F54909" w:rsidDel="006A5B3F">
          <w:fldChar w:fldCharType="separate"/>
        </w:r>
        <w:r w:rsidR="006B38FE" w:rsidRPr="00F27DA1" w:rsidDel="006A5B3F">
          <w:rPr>
            <w:rStyle w:val="Hyperlink"/>
            <w:i w:val="0"/>
          </w:rPr>
          <w:delText>https://www.hl7.org/fhir/R4/messageheader-operation-process-message.html</w:delText>
        </w:r>
        <w:r w:rsidR="00F54909" w:rsidDel="006A5B3F">
          <w:rPr>
            <w:rStyle w:val="Hyperlink"/>
            <w:i w:val="0"/>
          </w:rPr>
          <w:fldChar w:fldCharType="end"/>
        </w:r>
        <w:r w:rsidR="006B38FE" w:rsidDel="006A5B3F">
          <w:rPr>
            <w:i w:val="0"/>
          </w:rPr>
          <w:delText>.</w:delText>
        </w:r>
      </w:del>
    </w:p>
    <w:p w14:paraId="0A352653" w14:textId="66DDB792" w:rsidR="00BA7084" w:rsidRPr="00D26514" w:rsidRDefault="00BA7084" w:rsidP="00BA7084">
      <w:pPr>
        <w:pStyle w:val="Heading5"/>
        <w:ind w:left="0" w:firstLine="0"/>
      </w:pPr>
      <w:bookmarkStart w:id="270" w:name="_Toc345074684"/>
      <w:bookmarkStart w:id="271" w:name="_Toc500238786"/>
      <w:r w:rsidRPr="00D26514">
        <w:t>3.Y</w:t>
      </w:r>
      <w:r w:rsidR="00924270">
        <w:t>1</w:t>
      </w:r>
      <w:r w:rsidRPr="00D26514">
        <w:t>.4.2.3 Expected Actions</w:t>
      </w:r>
      <w:bookmarkEnd w:id="270"/>
      <w:bookmarkEnd w:id="271"/>
    </w:p>
    <w:p w14:paraId="340BE770" w14:textId="77777777" w:rsidR="006B38FE" w:rsidRPr="006B38FE" w:rsidRDefault="006B38FE" w:rsidP="00BA7084">
      <w:pPr>
        <w:pStyle w:val="AuthorInstructions"/>
        <w:rPr>
          <w:i w:val="0"/>
        </w:rPr>
      </w:pPr>
      <w:bookmarkStart w:id="272" w:name="OLE_LINK5"/>
      <w:bookmarkStart w:id="273"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274" w:name="_Toc500238788"/>
      <w:bookmarkEnd w:id="272"/>
      <w:bookmarkEnd w:id="273"/>
      <w:r w:rsidRPr="00D26514">
        <w:t>3.Y</w:t>
      </w:r>
      <w:r w:rsidR="00924270">
        <w:t>1</w:t>
      </w:r>
      <w:r w:rsidRPr="00D26514">
        <w:t>.</w:t>
      </w:r>
      <w:r w:rsidR="006B38FE">
        <w:t>5</w:t>
      </w:r>
      <w:r w:rsidRPr="00D26514">
        <w:t xml:space="preserve"> Security Considerations</w:t>
      </w:r>
      <w:bookmarkEnd w:id="274"/>
    </w:p>
    <w:p w14:paraId="5B4FE027" w14:textId="6134A2EA"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del w:id="275" w:author="Luke Duncan" w:date="2019-04-29T22:14:00Z">
        <w:r w:rsidDel="006A5B3F">
          <w:rPr>
            <w:lang w:eastAsia="x-none"/>
          </w:rPr>
          <w:delText>PIMuF</w:delText>
        </w:r>
        <w:r w:rsidRPr="00050FC7" w:rsidDel="006A5B3F">
          <w:rPr>
            <w:lang w:eastAsia="x-none"/>
          </w:rPr>
          <w:delText xml:space="preserve"> </w:delText>
        </w:r>
      </w:del>
      <w:ins w:id="276" w:author="Luke Duncan" w:date="2019-04-29T22:14:00Z">
        <w:r w:rsidR="006A5B3F">
          <w:rPr>
            <w:lang w:eastAsia="x-none"/>
          </w:rPr>
          <w:t>PRM</w:t>
        </w:r>
        <w:r w:rsidR="006A5B3F" w:rsidRPr="00050FC7">
          <w:rPr>
            <w:lang w:eastAsia="x-none"/>
          </w:rPr>
          <w:t xml:space="preserve"> </w:t>
        </w:r>
      </w:ins>
      <w:r w:rsidRPr="00050FC7">
        <w:rPr>
          <w:lang w:eastAsia="x-none"/>
        </w:rPr>
        <w:t xml:space="preserve">Profile. </w:t>
      </w:r>
    </w:p>
    <w:p w14:paraId="2257202C" w14:textId="070260A4" w:rsidR="00BA7084" w:rsidRDefault="006B38FE" w:rsidP="00BA7084">
      <w:pPr>
        <w:pStyle w:val="BodyText"/>
      </w:pPr>
      <w:r w:rsidRPr="00050FC7">
        <w:t>See ITI TF-2x: Appendix Z.8 for common mobile security considerations.</w:t>
      </w:r>
    </w:p>
    <w:p w14:paraId="4BBA7703" w14:textId="25011FA5" w:rsidR="00924270" w:rsidRPr="00D26514" w:rsidRDefault="00924270" w:rsidP="00924270">
      <w:pPr>
        <w:pStyle w:val="Heading2"/>
        <w:ind w:left="0" w:firstLine="0"/>
      </w:pPr>
      <w:r w:rsidRPr="00D26514">
        <w:t>3.Y</w:t>
      </w:r>
      <w:r>
        <w:t>2</w:t>
      </w:r>
      <w:r w:rsidRPr="00D26514">
        <w:t xml:space="preserve"> </w:t>
      </w:r>
      <w:r>
        <w:t>Subscribe to Patient Updates</w:t>
      </w:r>
    </w:p>
    <w:p w14:paraId="4B749138" w14:textId="77777777" w:rsidR="00924270" w:rsidRPr="00D26514" w:rsidRDefault="00924270" w:rsidP="00924270">
      <w:pPr>
        <w:pStyle w:val="BodyText"/>
        <w:rPr>
          <w:i/>
        </w:rPr>
      </w:pPr>
      <w:r w:rsidRPr="00D26514">
        <w:rPr>
          <w:i/>
        </w:rPr>
        <w:t>&lt;The “Y” in the heading should be the same as the # in the [Domain Acronym -#] title&gt;</w:t>
      </w:r>
    </w:p>
    <w:p w14:paraId="51F3F718" w14:textId="1AEE3780" w:rsidR="00924270" w:rsidRPr="00D26514" w:rsidRDefault="00924270" w:rsidP="00924270">
      <w:pPr>
        <w:pStyle w:val="Heading3"/>
        <w:ind w:left="0" w:firstLine="0"/>
      </w:pPr>
      <w:r w:rsidRPr="00D26514">
        <w:t>3.Y</w:t>
      </w:r>
      <w:r>
        <w:t>2</w:t>
      </w:r>
      <w:r w:rsidRPr="00D26514">
        <w:t>.1 Scope</w:t>
      </w:r>
    </w:p>
    <w:p w14:paraId="175B4730" w14:textId="0659B8A0" w:rsidR="00924270" w:rsidRPr="00A823A4" w:rsidRDefault="00924270" w:rsidP="00924270">
      <w:pPr>
        <w:pStyle w:val="BodyText"/>
      </w:pPr>
      <w:r w:rsidRPr="00A823A4">
        <w:t xml:space="preserve">The </w:t>
      </w:r>
      <w:del w:id="277" w:author="Luke Duncan" w:date="2019-04-29T22:14:00Z">
        <w:r w:rsidRPr="00A823A4" w:rsidDel="006A5B3F">
          <w:delText>Mobile Patient Identity Feed transaction sends a bundle of patient updates. A Patient Identity Source initiates a Mobile Patient Identity Feed transaction against a Patient Identity Manager.  A Patient Identity Manager initiates a Mobile Patient Identity Feed against a Patient Identity Consumer.</w:delText>
        </w:r>
      </w:del>
      <w:ins w:id="278" w:author="Luke Duncan" w:date="2019-04-29T22:14:00Z">
        <w:r w:rsidR="006A5B3F">
          <w:t>Subscribe to Patient Updates transaction allows a Patient Subscriber to subscribe to</w:t>
        </w:r>
      </w:ins>
      <w:ins w:id="279" w:author="Luke Duncan" w:date="2019-04-29T22:15:00Z">
        <w:r w:rsidR="00EE5EE8">
          <w:t xml:space="preserve"> a Mobile</w:t>
        </w:r>
      </w:ins>
      <w:ins w:id="280" w:author="Luke Duncan" w:date="2019-04-29T22:14:00Z">
        <w:r w:rsidR="006A5B3F">
          <w:t xml:space="preserve"> </w:t>
        </w:r>
        <w:r w:rsidR="00EE5EE8">
          <w:t>Patient Resource Feed</w:t>
        </w:r>
      </w:ins>
      <w:ins w:id="281" w:author="Luke Duncan" w:date="2019-04-29T22:15:00Z">
        <w:r w:rsidR="00EE5EE8">
          <w:t xml:space="preserve"> depending on the requested criteria.</w:t>
        </w:r>
      </w:ins>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0220B31C" w:rsidR="00924270" w:rsidRPr="00D26514" w:rsidRDefault="00924270" w:rsidP="00DA2224">
            <w:pPr>
              <w:pStyle w:val="BodyText"/>
            </w:pPr>
            <w:r>
              <w:t>Patient 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4F10181D" w:rsidR="00924270" w:rsidRPr="00D26514" w:rsidRDefault="00924270" w:rsidP="00DA2224">
            <w:pPr>
              <w:pStyle w:val="BodyText"/>
            </w:pPr>
            <w:r>
              <w:t xml:space="preserve">Sends a Subscription request to the Patient </w:t>
            </w:r>
            <w:del w:id="282" w:author="Luke Duncan" w:date="2019-04-29T22:15:00Z">
              <w:r w:rsidDel="00EE5EE8">
                <w:delText xml:space="preserve">Identity </w:delText>
              </w:r>
            </w:del>
            <w:ins w:id="283" w:author="Luke Duncan" w:date="2019-04-29T22:15:00Z">
              <w:r w:rsidR="00EE5EE8">
                <w:t>Resource</w:t>
              </w:r>
              <w:r w:rsidR="00EE5EE8">
                <w:t xml:space="preserve"> </w:t>
              </w:r>
            </w:ins>
            <w:r>
              <w:t>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00EDAB40" w:rsidR="00924270" w:rsidRPr="00D26514" w:rsidRDefault="00924270" w:rsidP="00DA2224">
            <w:pPr>
              <w:pStyle w:val="BodyText"/>
            </w:pPr>
            <w:r>
              <w:t xml:space="preserve">Patient </w:t>
            </w:r>
            <w:del w:id="284" w:author="Luke Duncan" w:date="2019-04-29T22:15:00Z">
              <w:r w:rsidDel="00EE5EE8">
                <w:delText xml:space="preserve">Identity </w:delText>
              </w:r>
            </w:del>
            <w:ins w:id="285" w:author="Luke Duncan" w:date="2019-04-29T22:15:00Z">
              <w:r w:rsidR="00EE5EE8">
                <w:t>Resource</w:t>
              </w:r>
              <w:r w:rsidR="00EE5EE8">
                <w:t xml:space="preserve"> </w:t>
              </w:r>
            </w:ins>
            <w:r>
              <w:t>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t>3.Y</w:t>
      </w:r>
      <w:r>
        <w:t>2</w:t>
      </w:r>
      <w:r w:rsidRPr="00D26514">
        <w:t>.4 Interaction Diagram</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6CC538E">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02F695AA" w:rsidR="00F54909" w:rsidRPr="007C1AAC" w:rsidRDefault="00F54909"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4D429516" w:rsidR="00F54909" w:rsidRPr="007C1AAC" w:rsidRDefault="00F54909"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20"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C10B35B" w:rsidR="00F54909" w:rsidRPr="007C1AAC" w:rsidRDefault="00F54909"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F54909" w:rsidRPr="007C1AAC" w:rsidRDefault="00F54909"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273595"/>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2D3E4A9D" w:rsidR="00F54909" w:rsidRDefault="00F54909" w:rsidP="005D6EC0">
                              <w:r>
                                <w:rPr>
                                  <w:sz w:val="22"/>
                                  <w:szCs w:val="22"/>
                                </w:rPr>
                                <w:t>Get Patient Subscription Response [ITI-Y2]</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2027850"/>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4373D49D" w:rsidR="00F54909" w:rsidRDefault="00F54909" w:rsidP="005D6EC0">
                              <w:r>
                                <w:rPr>
                                  <w:sz w:val="22"/>
                                  <w:szCs w:val="22"/>
                                </w:rPr>
                                <w:t>Get Patient Subscription Request [ITI-Y2]</w:t>
                              </w:r>
                            </w:p>
                          </w:txbxContent>
                        </wps:txbx>
                        <wps:bodyPr rot="0" vert="horz" wrap="square" lIns="0" tIns="0" rIns="0" bIns="0" anchor="t" anchorCtr="0" upright="1">
                          <a:noAutofit/>
                        </wps:bodyPr>
                      </wps:wsp>
                      <wps:wsp>
                        <wps:cNvPr id="31" name="Line 166"/>
                        <wps:cNvCnPr>
                          <a:cxnSpLocks noChangeShapeType="1"/>
                        </wps:cNvCnPr>
                        <wps:spPr bwMode="auto">
                          <a:xfrm>
                            <a:off x="1081700" y="229455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54474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551600" y="299749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77777777" w:rsidR="00F54909" w:rsidRDefault="00F54909" w:rsidP="005D6EC0">
                              <w:r>
                                <w:rPr>
                                  <w:sz w:val="22"/>
                                  <w:szCs w:val="22"/>
                                </w:rPr>
                                <w:t>Update Patient Subscription Response [ITI-Y2]</w:t>
                              </w:r>
                            </w:p>
                          </w:txbxContent>
                        </wps:txbx>
                        <wps:bodyPr rot="0" vert="horz" wrap="square" lIns="0" tIns="0" rIns="0" bIns="0" anchor="t" anchorCtr="0" upright="1">
                          <a:noAutofit/>
                        </wps:bodyPr>
                      </wps:wsp>
                      <wps:wsp>
                        <wps:cNvPr id="34" name="Text Box 162"/>
                        <wps:cNvSpPr txBox="1">
                          <a:spLocks noChangeArrowheads="1"/>
                        </wps:cNvSpPr>
                        <wps:spPr bwMode="auto">
                          <a:xfrm>
                            <a:off x="1589700" y="275175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77777777" w:rsidR="00F54909" w:rsidRDefault="00F54909" w:rsidP="005D6EC0">
                              <w:r>
                                <w:rPr>
                                  <w:sz w:val="22"/>
                                  <w:szCs w:val="22"/>
                                </w:rPr>
                                <w:t>Update Patient Subscription Request [ITI-Y2]</w:t>
                              </w:r>
                            </w:p>
                          </w:txbxContent>
                        </wps:txbx>
                        <wps:bodyPr rot="0" vert="horz" wrap="square" lIns="0" tIns="0" rIns="0" bIns="0" anchor="t" anchorCtr="0" upright="1">
                          <a:noAutofit/>
                        </wps:bodyPr>
                      </wps:wsp>
                      <wps:wsp>
                        <wps:cNvPr id="35" name="Line 166"/>
                        <wps:cNvCnPr>
                          <a:cxnSpLocks noChangeShapeType="1"/>
                        </wps:cNvCnPr>
                        <wps:spPr bwMode="auto">
                          <a:xfrm>
                            <a:off x="1081700" y="301845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2686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08387ED1" w:rsidR="00F54909" w:rsidRDefault="00F54909" w:rsidP="005D6EC0">
                              <w:r>
                                <w:rPr>
                                  <w:sz w:val="22"/>
                                  <w:szCs w:val="22"/>
                                </w:rPr>
                                <w:t>Delete Patient Subscription Response [ITI-Y2]</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647663D3" w:rsidR="00F54909" w:rsidRDefault="00F54909" w:rsidP="005D6EC0">
                              <w:r>
                                <w:rPr>
                                  <w:sz w:val="22"/>
                                  <w:szCs w:val="22"/>
                                </w:rPr>
                                <w:t>Delete Patient Subscription Request [ITI-Y2]</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9"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KUCMHVhBgAAYToAAA4AAAAAAAAAAAAAAAAALgIAAGRycy9lMm9Eb2Mu&#10;eG1sUEsBAi0AFAAGAAgAAAAhAPyTuevcAAAABQEAAA8AAAAAAAAAAAAAAAAAuwgAAGRycy9kb3du&#10;cmV2LnhtbFBLBQYAAAAABAAEAPMAAADECQAAAAA=&#10;">
                <v:shape id="_x0000_s1040" type="#_x0000_t75" style="position:absolute;width:59436;height:42189;visibility:visible;mso-wrap-style:square">
                  <v:fill o:detectmouseclick="t"/>
                  <v:path o:connecttype="none"/>
                </v:shape>
                <v:shape id="Text Box 169" o:spid="_x0000_s1041"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02F695AA" w:rsidR="00F54909" w:rsidRPr="007C1AAC" w:rsidRDefault="00F54909" w:rsidP="00924270">
                        <w:pPr>
                          <w:rPr>
                            <w:sz w:val="22"/>
                            <w:szCs w:val="22"/>
                          </w:rPr>
                        </w:pPr>
                        <w:r>
                          <w:rPr>
                            <w:sz w:val="22"/>
                            <w:szCs w:val="22"/>
                          </w:rPr>
                          <w:t>Subscribe to Patient Updates Response [ITI-Y2]</w:t>
                        </w:r>
                      </w:p>
                    </w:txbxContent>
                  </v:textbox>
                </v:shape>
                <v:shape id="Text Box 162" o:spid="_x0000_s1042"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4D429516" w:rsidR="00F54909" w:rsidRPr="007C1AAC" w:rsidRDefault="00F54909" w:rsidP="00924270">
                        <w:pPr>
                          <w:rPr>
                            <w:sz w:val="22"/>
                            <w:szCs w:val="22"/>
                          </w:rPr>
                        </w:pPr>
                        <w:r>
                          <w:rPr>
                            <w:sz w:val="22"/>
                            <w:szCs w:val="22"/>
                          </w:rPr>
                          <w:t>Subscribe to Patient Updates Request [ITI-Y2]</w:t>
                        </w:r>
                      </w:p>
                    </w:txbxContent>
                  </v:textbox>
                </v:shape>
                <v:shape id="Text Box 160" o:spid="_x0000_s1043"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C10B35B" w:rsidR="00F54909" w:rsidRPr="007C1AAC" w:rsidRDefault="00F54909" w:rsidP="00924270">
                        <w:pPr>
                          <w:jc w:val="center"/>
                          <w:rPr>
                            <w:sz w:val="22"/>
                            <w:szCs w:val="22"/>
                          </w:rPr>
                        </w:pPr>
                        <w:r>
                          <w:rPr>
                            <w:sz w:val="22"/>
                            <w:szCs w:val="22"/>
                          </w:rPr>
                          <w:t>Patient Subscriber</w:t>
                        </w:r>
                      </w:p>
                    </w:txbxContent>
                  </v:textbox>
                </v:shape>
                <v:line id="Line 161" o:spid="_x0000_s1044"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5"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6"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7"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8"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9"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F54909" w:rsidRPr="007C1AAC" w:rsidRDefault="00F54909" w:rsidP="00924270">
                        <w:pPr>
                          <w:jc w:val="center"/>
                          <w:rPr>
                            <w:sz w:val="22"/>
                            <w:szCs w:val="22"/>
                          </w:rPr>
                        </w:pPr>
                        <w:r>
                          <w:rPr>
                            <w:sz w:val="22"/>
                            <w:szCs w:val="22"/>
                          </w:rPr>
                          <w:t>Patient Identity Manager</w:t>
                        </w:r>
                      </w:p>
                    </w:txbxContent>
                  </v:textbox>
                </v:shape>
                <v:line id="Line 168" o:spid="_x0000_s1050"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1" type="#_x0000_t202" style="position:absolute;left:15516;top:22735;width:2828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2D3E4A9D" w:rsidR="00F54909" w:rsidRDefault="00F54909" w:rsidP="005D6EC0">
                        <w:r>
                          <w:rPr>
                            <w:sz w:val="22"/>
                            <w:szCs w:val="22"/>
                          </w:rPr>
                          <w:t>Get Patient Subscription Response [ITI-Y2]</w:t>
                        </w:r>
                      </w:p>
                    </w:txbxContent>
                  </v:textbox>
                </v:shape>
                <v:shape id="Text Box 162" o:spid="_x0000_s1052" type="#_x0000_t202" style="position:absolute;left:15897;top:20278;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4373D49D" w:rsidR="00F54909" w:rsidRDefault="00F54909" w:rsidP="005D6EC0">
                        <w:r>
                          <w:rPr>
                            <w:sz w:val="22"/>
                            <w:szCs w:val="22"/>
                          </w:rPr>
                          <w:t>Get Patient Subscription Request [ITI-Y2]</w:t>
                        </w:r>
                      </w:p>
                    </w:txbxContent>
                  </v:textbox>
                </v:shape>
                <v:line id="Line 166" o:spid="_x0000_s1053" style="position:absolute;visibility:visible;mso-wrap-style:square" from="10817,22945" to="47678,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4" style="position:absolute;flip:x;visibility:visible;mso-wrap-style:square" from="10817,25447" to="47678,25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5" type="#_x0000_t202" style="position:absolute;left:15516;top:29974;width:28289;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77777777" w:rsidR="00F54909" w:rsidRDefault="00F54909" w:rsidP="005D6EC0">
                        <w:r>
                          <w:rPr>
                            <w:sz w:val="22"/>
                            <w:szCs w:val="22"/>
                          </w:rPr>
                          <w:t>Update Patient Subscription Response [ITI-Y2]</w:t>
                        </w:r>
                      </w:p>
                    </w:txbxContent>
                  </v:textbox>
                </v:shape>
                <v:shape id="Text Box 162" o:spid="_x0000_s1056" type="#_x0000_t202" style="position:absolute;left:15897;top:27517;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77777777" w:rsidR="00F54909" w:rsidRDefault="00F54909" w:rsidP="005D6EC0">
                        <w:r>
                          <w:rPr>
                            <w:sz w:val="22"/>
                            <w:szCs w:val="22"/>
                          </w:rPr>
                          <w:t>Update Patient Subscription Request [ITI-Y2]</w:t>
                        </w:r>
                      </w:p>
                    </w:txbxContent>
                  </v:textbox>
                </v:shape>
                <v:line id="Line 166" o:spid="_x0000_s1057" style="position:absolute;visibility:visible;mso-wrap-style:square" from="10817,30184" to="47678,30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8" style="position:absolute;flip:x;visibility:visible;mso-wrap-style:square" from="10817,32686" to="47678,3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9"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08387ED1" w:rsidR="00F54909" w:rsidRDefault="00F54909" w:rsidP="005D6EC0">
                        <w:r>
                          <w:rPr>
                            <w:sz w:val="22"/>
                            <w:szCs w:val="22"/>
                          </w:rPr>
                          <w:t>Delete Patient Subscription Response [ITI-Y2]</w:t>
                        </w:r>
                      </w:p>
                    </w:txbxContent>
                  </v:textbox>
                </v:shape>
                <v:shape id="Text Box 162" o:spid="_x0000_s1060"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647663D3" w:rsidR="00F54909" w:rsidRDefault="00F54909" w:rsidP="005D6EC0">
                        <w:r>
                          <w:rPr>
                            <w:sz w:val="22"/>
                            <w:szCs w:val="22"/>
                          </w:rPr>
                          <w:t>Delete Patient Subscription Request [ITI-Y2]</w:t>
                        </w:r>
                      </w:p>
                    </w:txbxContent>
                  </v:textbox>
                </v:shape>
                <v:line id="Line 166" o:spid="_x0000_s1061"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2"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lastRenderedPageBreak/>
        <w:t>3.Y</w:t>
      </w:r>
      <w:r>
        <w:t>2</w:t>
      </w:r>
      <w:r w:rsidRPr="00D26514">
        <w:t>.4.1.1 Trigger Events</w:t>
      </w:r>
    </w:p>
    <w:p w14:paraId="099C7D4B" w14:textId="5099D54B" w:rsidR="00924270" w:rsidRDefault="00924270" w:rsidP="00924270">
      <w:r>
        <w:t xml:space="preserve">A </w:t>
      </w:r>
      <w:r w:rsidR="00C85B91">
        <w:t>Patient Subscriber</w:t>
      </w:r>
      <w:r>
        <w:t xml:space="preserve"> triggers a </w:t>
      </w:r>
      <w:r w:rsidR="00C85B91">
        <w:t>Subscribe to Patient Updates</w:t>
      </w:r>
      <w:r>
        <w:t xml:space="preserve"> Request to a </w:t>
      </w:r>
      <w:r w:rsidR="00C85B91">
        <w:t xml:space="preserve">Patient </w:t>
      </w:r>
      <w:del w:id="286" w:author="Luke Duncan" w:date="2019-04-29T22:15:00Z">
        <w:r w:rsidR="00C85B91" w:rsidDel="00EE5EE8">
          <w:delText xml:space="preserve">Identity </w:delText>
        </w:r>
      </w:del>
      <w:ins w:id="287" w:author="Luke Duncan" w:date="2019-04-29T22:15:00Z">
        <w:r w:rsidR="00EE5EE8">
          <w:t>Resource</w:t>
        </w:r>
        <w:r w:rsidR="00EE5EE8">
          <w:t xml:space="preserve"> </w:t>
        </w:r>
      </w:ins>
      <w:r w:rsidR="00C85B91">
        <w:t>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40"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41"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4DF157E3" w:rsidR="00924270" w:rsidRPr="006A35CF" w:rsidRDefault="00924270" w:rsidP="00924270">
      <w:pPr>
        <w:pStyle w:val="AuthorInstructions"/>
        <w:rPr>
          <w:i w:val="0"/>
        </w:rPr>
      </w:pPr>
      <w:r w:rsidRPr="006A35CF">
        <w:rPr>
          <w:i w:val="0"/>
        </w:rPr>
        <w:t xml:space="preserve">A </w:t>
      </w:r>
      <w:r w:rsidR="00C85B91">
        <w:rPr>
          <w:i w:val="0"/>
        </w:rPr>
        <w:t xml:space="preserve">Patient </w:t>
      </w:r>
      <w:del w:id="288" w:author="Luke Duncan" w:date="2019-04-29T22:15:00Z">
        <w:r w:rsidR="00C85B91" w:rsidDel="00EE5EE8">
          <w:rPr>
            <w:i w:val="0"/>
          </w:rPr>
          <w:delText xml:space="preserve">Identity </w:delText>
        </w:r>
      </w:del>
      <w:ins w:id="289" w:author="Luke Duncan" w:date="2019-04-29T22:15:00Z">
        <w:r w:rsidR="00EE5EE8">
          <w:rPr>
            <w:i w:val="0"/>
          </w:rPr>
          <w:t>Resource</w:t>
        </w:r>
        <w:r w:rsidR="00EE5EE8">
          <w:rPr>
            <w:i w:val="0"/>
          </w:rPr>
          <w:t xml:space="preserve"> </w:t>
        </w:r>
      </w:ins>
      <w:r w:rsidR="00C85B91">
        <w:rPr>
          <w:i w:val="0"/>
        </w:rPr>
        <w:t>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290" w:name="_Hlk5877358"/>
      <w:r w:rsidRPr="00D26514">
        <w:t>3.Y</w:t>
      </w:r>
      <w:r>
        <w:t>2</w:t>
      </w:r>
      <w:r w:rsidRPr="00D26514">
        <w:t>.4.1.</w:t>
      </w:r>
      <w:r>
        <w:t>2.1</w:t>
      </w:r>
      <w:r w:rsidRPr="00D26514">
        <w:t xml:space="preserve"> </w:t>
      </w:r>
      <w:bookmarkEnd w:id="290"/>
      <w:r>
        <w:t>FHIR Subscription Resource Constraints</w:t>
      </w:r>
    </w:p>
    <w:p w14:paraId="2E015C66" w14:textId="13414EE2" w:rsidR="00C85B91" w:rsidRDefault="00C85B91" w:rsidP="00C85B91">
      <w:r>
        <w:t>A Patient 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42"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291" w:name="OLE_LINK1"/>
      <w:bookmarkStart w:id="292" w:name="OLE_LINK2"/>
      <w:r w:rsidRPr="00050FC7">
        <w:t>3.</w:t>
      </w:r>
      <w:r>
        <w:t>Y2</w:t>
      </w:r>
      <w:r w:rsidRPr="00050FC7">
        <w:t>.4.</w:t>
      </w:r>
      <w:r>
        <w:t>1</w:t>
      </w:r>
      <w:r w:rsidRPr="00050FC7">
        <w:t>.2.1-1</w:t>
      </w:r>
      <w:bookmarkEnd w:id="291"/>
      <w:bookmarkEnd w:id="292"/>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77777777" w:rsidR="0074395E" w:rsidRPr="00050FC7" w:rsidRDefault="0074395E" w:rsidP="00DA2224">
            <w:pPr>
              <w:pStyle w:val="TableEntryHeader"/>
            </w:pPr>
            <w:r w:rsidRPr="00050FC7">
              <w:t>Data Type</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050FC7" w:rsidRDefault="0074395E" w:rsidP="00DA2224">
            <w:pPr>
              <w:pStyle w:val="TableEntry"/>
              <w:rPr>
                <w:rStyle w:val="XMLname"/>
              </w:rPr>
            </w:pPr>
            <w:r>
              <w:rPr>
                <w:rStyle w:val="XMLname"/>
              </w:rPr>
              <w:t>The type shall be “message.”</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Default="000A5271" w:rsidP="00DA2224">
            <w:pPr>
              <w:pStyle w:val="TableEntry"/>
              <w:rPr>
                <w:rStyle w:val="XMLname"/>
              </w:rPr>
            </w:pPr>
            <w:r>
              <w:rPr>
                <w:rStyle w:val="XMLname"/>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41248BC7" w14:textId="117C8471" w:rsidR="000A5271" w:rsidRDefault="000A5271" w:rsidP="00DA2224">
            <w:pPr>
              <w:pStyle w:val="TableEntry"/>
              <w:rPr>
                <w:rStyle w:val="XMLname"/>
              </w:rPr>
            </w:pPr>
            <w:r>
              <w:rPr>
                <w:rStyle w:val="XMLname"/>
              </w:rPr>
              <w:t>The payload shall be either “application/</w:t>
            </w:r>
            <w:proofErr w:type="spellStart"/>
            <w:r>
              <w:rPr>
                <w:rStyle w:val="XMLname"/>
              </w:rPr>
              <w:t>fhir+json</w:t>
            </w:r>
            <w:proofErr w:type="spellEnd"/>
            <w:r>
              <w:rPr>
                <w:rStyle w:val="XMLname"/>
              </w:rPr>
              <w:t>” or “application/</w:t>
            </w:r>
            <w:proofErr w:type="spellStart"/>
            <w:r>
              <w:rPr>
                <w:rStyle w:val="XMLname"/>
              </w:rPr>
              <w:t>fhir+xml</w:t>
            </w:r>
            <w:proofErr w:type="spellEnd"/>
            <w:r>
              <w:rPr>
                <w:rStyle w:val="XMLname"/>
              </w:rPr>
              <w:t>”</w:t>
            </w:r>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Default="00494E64" w:rsidP="00DA2224">
            <w:pPr>
              <w:pStyle w:val="TableEntry"/>
              <w:rPr>
                <w:rStyle w:val="XMLname"/>
              </w:rPr>
            </w:pPr>
            <w:r>
              <w:rPr>
                <w:rStyle w:val="XMLname"/>
              </w:rPr>
              <w:t>The status shall be “request</w:t>
            </w:r>
            <w:r w:rsidR="000A5271">
              <w:rPr>
                <w:rStyle w:val="XMLname"/>
              </w:rPr>
              <w:t>ed</w:t>
            </w:r>
            <w:r>
              <w:rPr>
                <w:rStyle w:val="XMLname"/>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Default="00EE5EE8" w:rsidP="00DA2224">
            <w:pPr>
              <w:pStyle w:val="TableEntry"/>
              <w:rPr>
                <w:rStyle w:val="XMLname"/>
              </w:rPr>
            </w:pPr>
            <w:ins w:id="293" w:author="Luke Duncan" w:date="2019-04-29T22:16:00Z">
              <w:r>
                <w:rPr>
                  <w:rStyle w:val="XMLname"/>
                </w:rPr>
                <w:t>The contact for the subscription.</w:t>
              </w:r>
            </w:ins>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[1..1]</w:t>
            </w:r>
          </w:p>
        </w:tc>
        <w:tc>
          <w:tcPr>
            <w:tcW w:w="4694" w:type="dxa"/>
            <w:shd w:val="clear" w:color="auto" w:fill="auto"/>
          </w:tcPr>
          <w:p w14:paraId="6032F13A" w14:textId="0EA22058" w:rsidR="00BF74BD" w:rsidRDefault="00EE5EE8" w:rsidP="00DA2224">
            <w:pPr>
              <w:pStyle w:val="TableEntry"/>
              <w:rPr>
                <w:rStyle w:val="XMLname"/>
              </w:rPr>
            </w:pPr>
            <w:ins w:id="294" w:author="Luke Duncan" w:date="2019-04-29T22:16:00Z">
              <w:r>
                <w:rPr>
                  <w:rStyle w:val="XMLname"/>
                </w:rPr>
                <w:t>The system of the contact value.</w:t>
              </w:r>
            </w:ins>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Default="00EE5EE8" w:rsidP="00EE5EE8">
            <w:pPr>
              <w:pStyle w:val="TableEntry"/>
              <w:ind w:left="0"/>
              <w:rPr>
                <w:rStyle w:val="XMLname"/>
              </w:rPr>
              <w:pPrChange w:id="295" w:author="Luke Duncan" w:date="2019-04-29T22:16:00Z">
                <w:pPr>
                  <w:pStyle w:val="TableEntry"/>
                </w:pPr>
              </w:pPrChange>
            </w:pPr>
            <w:ins w:id="296" w:author="Luke Duncan" w:date="2019-04-29T22:16:00Z">
              <w:r>
                <w:rPr>
                  <w:rStyle w:val="XMLname"/>
                </w:rPr>
                <w:t>The value where the contact can be reached.</w:t>
              </w:r>
            </w:ins>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commentRangeStart w:id="297"/>
            <w:r>
              <w:rPr>
                <w:rStyle w:val="XMLname"/>
              </w:rPr>
              <w:lastRenderedPageBreak/>
              <w:t>c</w:t>
            </w:r>
            <w:r w:rsidR="000A5271">
              <w:rPr>
                <w:rStyle w:val="XMLname"/>
              </w:rPr>
              <w:t>riteria</w:t>
            </w:r>
            <w:commentRangeEnd w:id="297"/>
            <w:r>
              <w:rPr>
                <w:rStyle w:val="CommentReference"/>
              </w:rPr>
              <w:commentReference w:id="297"/>
            </w:r>
          </w:p>
        </w:tc>
        <w:tc>
          <w:tcPr>
            <w:tcW w:w="4694" w:type="dxa"/>
            <w:shd w:val="clear" w:color="auto" w:fill="auto"/>
          </w:tcPr>
          <w:p w14:paraId="723B30AF" w14:textId="77777777" w:rsidR="00EE5EE8" w:rsidRDefault="00EE5EE8" w:rsidP="00DA2224">
            <w:pPr>
              <w:pStyle w:val="TableEntry"/>
              <w:rPr>
                <w:ins w:id="298" w:author="Luke Duncan" w:date="2019-04-29T22:17:00Z"/>
                <w:rStyle w:val="XMLname"/>
              </w:rPr>
            </w:pPr>
            <w:ins w:id="299" w:author="Luke Duncan" w:date="2019-04-29T22:16:00Z">
              <w:r>
                <w:rPr>
                  <w:rStyle w:val="XMLname"/>
                </w:rPr>
                <w:t xml:space="preserve">The Patient Resource Manager shall support </w:t>
              </w:r>
            </w:ins>
            <w:ins w:id="300" w:author="Luke Duncan" w:date="2019-04-29T22:17:00Z">
              <w:r>
                <w:rPr>
                  <w:rStyle w:val="XMLname"/>
                </w:rPr>
                <w:t>any of the following:</w:t>
              </w:r>
            </w:ins>
          </w:p>
          <w:p w14:paraId="43DE1D0F" w14:textId="77777777" w:rsidR="00EE5EE8" w:rsidRDefault="00A442CC" w:rsidP="00DA2224">
            <w:pPr>
              <w:pStyle w:val="TableEntry"/>
              <w:rPr>
                <w:ins w:id="301" w:author="Luke Duncan" w:date="2019-04-29T22:17:00Z"/>
                <w:rStyle w:val="XMLname"/>
              </w:rPr>
            </w:pPr>
            <w:del w:id="302" w:author="Luke Duncan" w:date="2019-04-29T22:17:00Z">
              <w:r w:rsidDel="00EE5EE8">
                <w:rPr>
                  <w:rStyle w:val="XMLname"/>
                </w:rPr>
                <w:delText>“</w:delText>
              </w:r>
            </w:del>
            <w:proofErr w:type="spellStart"/>
            <w:r>
              <w:rPr>
                <w:rStyle w:val="XMLname"/>
              </w:rPr>
              <w:t>Patient</w:t>
            </w:r>
            <w:del w:id="303" w:author="Luke Duncan" w:date="2019-04-29T22:17:00Z">
              <w:r w:rsidDel="00EE5EE8">
                <w:rPr>
                  <w:rStyle w:val="XMLname"/>
                </w:rPr>
                <w:delText>” or “</w:delText>
              </w:r>
            </w:del>
            <w:proofErr w:type="spellEnd"/>
          </w:p>
          <w:p w14:paraId="4CC079A3" w14:textId="77777777" w:rsidR="00EE5EE8" w:rsidRDefault="00A442CC" w:rsidP="00DA2224">
            <w:pPr>
              <w:pStyle w:val="TableEntry"/>
              <w:rPr>
                <w:ins w:id="304" w:author="Luke Duncan" w:date="2019-04-29T22:17:00Z"/>
                <w:rStyle w:val="XMLname"/>
              </w:rPr>
            </w:pPr>
            <w:proofErr w:type="spellStart"/>
            <w:proofErr w:type="gramStart"/>
            <w:r>
              <w:rPr>
                <w:rStyle w:val="XMLname"/>
              </w:rPr>
              <w:t>Patient?_</w:t>
            </w:r>
            <w:proofErr w:type="gramEnd"/>
            <w:r>
              <w:rPr>
                <w:rStyle w:val="XMLname"/>
              </w:rPr>
              <w:t>id</w:t>
            </w:r>
            <w:proofErr w:type="spellEnd"/>
            <w:r>
              <w:rPr>
                <w:rStyle w:val="XMLname"/>
              </w:rPr>
              <w:t>=</w:t>
            </w:r>
            <w:proofErr w:type="spellStart"/>
            <w:r>
              <w:rPr>
                <w:rStyle w:val="XMLname"/>
              </w:rPr>
              <w:t>X</w:t>
            </w:r>
            <w:del w:id="305" w:author="Luke Duncan" w:date="2019-04-29T22:17:00Z">
              <w:r w:rsidDel="00EE5EE8">
                <w:rPr>
                  <w:rStyle w:val="XMLname"/>
                </w:rPr>
                <w:delText>” or “</w:delText>
              </w:r>
            </w:del>
            <w:proofErr w:type="spellEnd"/>
          </w:p>
          <w:p w14:paraId="7481646C" w14:textId="5728A14A" w:rsidR="000A5271" w:rsidRDefault="00A442CC" w:rsidP="00DA2224">
            <w:pPr>
              <w:pStyle w:val="TableEntry"/>
              <w:rPr>
                <w:rStyle w:val="XMLname"/>
              </w:rPr>
            </w:pPr>
            <w:proofErr w:type="spellStart"/>
            <w:r>
              <w:rPr>
                <w:rStyle w:val="XMLname"/>
              </w:rPr>
              <w:t>Patient?identifier</w:t>
            </w:r>
            <w:proofErr w:type="spellEnd"/>
            <w:r>
              <w:rPr>
                <w:rStyle w:val="XMLname"/>
              </w:rPr>
              <w:t>=Y</w:t>
            </w:r>
            <w:del w:id="306" w:author="Luke Duncan" w:date="2019-04-29T22:17:00Z">
              <w:r w:rsidDel="00EE5EE8">
                <w:rPr>
                  <w:rStyle w:val="XMLname"/>
                </w:rPr>
                <w:delText>”</w:delText>
              </w:r>
            </w:del>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0FCB7056" w14:textId="209D2742" w:rsidR="00924270" w:rsidRDefault="00924270" w:rsidP="00924270">
      <w:pPr>
        <w:pStyle w:val="AuthorInstructions"/>
        <w:rPr>
          <w:i w:val="0"/>
        </w:rPr>
      </w:pPr>
      <w:r>
        <w:rPr>
          <w:i w:val="0"/>
        </w:rPr>
        <w:t>A</w:t>
      </w:r>
      <w:r w:rsidRPr="006A35CF">
        <w:rPr>
          <w:i w:val="0"/>
        </w:rPr>
        <w:t xml:space="preserve"> </w:t>
      </w:r>
      <w:r w:rsidR="00C85B91">
        <w:rPr>
          <w:i w:val="0"/>
        </w:rPr>
        <w:t xml:space="preserve">Patient </w:t>
      </w:r>
      <w:del w:id="307" w:author="Luke Duncan" w:date="2019-04-29T22:17:00Z">
        <w:r w:rsidR="00C85B91" w:rsidDel="00EE5EE8">
          <w:rPr>
            <w:i w:val="0"/>
          </w:rPr>
          <w:delText xml:space="preserve">Identity </w:delText>
        </w:r>
      </w:del>
      <w:ins w:id="308" w:author="Luke Duncan" w:date="2019-04-29T22:17:00Z">
        <w:r w:rsidR="00EE5EE8">
          <w:rPr>
            <w:i w:val="0"/>
          </w:rPr>
          <w:t>Resource</w:t>
        </w:r>
        <w:r w:rsidR="00EE5EE8">
          <w:rPr>
            <w:i w:val="0"/>
          </w:rPr>
          <w:t xml:space="preserve"> </w:t>
        </w:r>
      </w:ins>
      <w:r w:rsidR="00C85B91">
        <w:rPr>
          <w:i w:val="0"/>
        </w:rPr>
        <w:t>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43" w:anchor="create" w:history="1">
        <w:r w:rsidR="00C85B91" w:rsidRPr="00F27DA1">
          <w:rPr>
            <w:rStyle w:val="Hyperlink"/>
            <w:i w:val="0"/>
          </w:rPr>
          <w:t>https://www.hl7.org/fhir/http.html#create</w:t>
        </w:r>
      </w:hyperlink>
      <w:r w:rsidR="00C85B91">
        <w:rPr>
          <w:i w:val="0"/>
        </w:rPr>
        <w:t xml:space="preserve">. </w:t>
      </w:r>
      <w:r w:rsidR="00494E64">
        <w:rPr>
          <w:i w:val="0"/>
        </w:rPr>
        <w:t xml:space="preserve">When the subscription has been set up on the Patient </w:t>
      </w:r>
      <w:del w:id="309" w:author="Luke Duncan" w:date="2019-04-29T22:17:00Z">
        <w:r w:rsidR="00494E64" w:rsidDel="00EE5EE8">
          <w:rPr>
            <w:i w:val="0"/>
          </w:rPr>
          <w:delText xml:space="preserve">Identity </w:delText>
        </w:r>
      </w:del>
      <w:ins w:id="310" w:author="Luke Duncan" w:date="2019-04-29T22:17:00Z">
        <w:r w:rsidR="00EE5EE8">
          <w:rPr>
            <w:i w:val="0"/>
          </w:rPr>
          <w:t>Resource</w:t>
        </w:r>
        <w:r w:rsidR="00EE5EE8">
          <w:rPr>
            <w:i w:val="0"/>
          </w:rPr>
          <w:t xml:space="preserve"> </w:t>
        </w:r>
      </w:ins>
      <w:r w:rsidR="00494E64">
        <w:rPr>
          <w:i w:val="0"/>
        </w:rPr>
        <w:t xml:space="preserve">Manager,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The Patient </w:t>
      </w:r>
      <w:del w:id="311" w:author="Luke Duncan" w:date="2019-04-29T22:17:00Z">
        <w:r w:rsidR="00927FBD" w:rsidDel="00EE5EE8">
          <w:rPr>
            <w:i w:val="0"/>
          </w:rPr>
          <w:delText xml:space="preserve">Identity </w:delText>
        </w:r>
      </w:del>
      <w:ins w:id="312" w:author="Luke Duncan" w:date="2019-04-29T22:17:00Z">
        <w:r w:rsidR="00EE5EE8">
          <w:rPr>
            <w:i w:val="0"/>
          </w:rPr>
          <w:t>Resource</w:t>
        </w:r>
        <w:r w:rsidR="00EE5EE8">
          <w:rPr>
            <w:i w:val="0"/>
          </w:rPr>
          <w:t xml:space="preserve"> </w:t>
        </w:r>
      </w:ins>
      <w:r w:rsidR="00927FBD">
        <w:rPr>
          <w:i w:val="0"/>
        </w:rPr>
        <w:t xml:space="preserve">Manager shall use the Mobile Patient </w:t>
      </w:r>
      <w:del w:id="313" w:author="Luke Duncan" w:date="2019-04-29T22:17:00Z">
        <w:r w:rsidR="00927FBD" w:rsidDel="00EE5EE8">
          <w:rPr>
            <w:i w:val="0"/>
          </w:rPr>
          <w:delText xml:space="preserve">Identity </w:delText>
        </w:r>
      </w:del>
      <w:ins w:id="314" w:author="Luke Duncan" w:date="2019-04-29T22:17:00Z">
        <w:r w:rsidR="00EE5EE8">
          <w:rPr>
            <w:i w:val="0"/>
          </w:rPr>
          <w:t>Resource</w:t>
        </w:r>
        <w:r w:rsidR="00EE5EE8">
          <w:rPr>
            <w:i w:val="0"/>
          </w:rPr>
          <w:t xml:space="preserve"> </w:t>
        </w:r>
      </w:ins>
      <w:r w:rsidR="00927FBD">
        <w:rPr>
          <w:i w:val="0"/>
        </w:rPr>
        <w:t>Feed [ITI-Y1]</w:t>
      </w:r>
      <w:r w:rsidR="00163590">
        <w:rPr>
          <w:i w:val="0"/>
        </w:rPr>
        <w:t xml:space="preserve"> to send updates to the </w:t>
      </w:r>
      <w:del w:id="315" w:author="Luke Duncan" w:date="2019-04-29T22:17:00Z">
        <w:r w:rsidR="00163590" w:rsidDel="00EE5EE8">
          <w:rPr>
            <w:i w:val="0"/>
          </w:rPr>
          <w:delText>Patient Subscriber</w:delText>
        </w:r>
      </w:del>
      <w:ins w:id="316" w:author="Luke Duncan" w:date="2019-04-29T22:17:00Z">
        <w:r w:rsidR="00EE5EE8">
          <w:rPr>
            <w:i w:val="0"/>
          </w:rPr>
          <w:t xml:space="preserve">Patient Resource Consumer defined in the </w:t>
        </w:r>
        <w:r w:rsidR="00EE5EE8" w:rsidRPr="00EE5EE8">
          <w:rPr>
            <w:rFonts w:ascii="Courier New" w:hAnsi="Courier New" w:cs="Courier New"/>
            <w:i w:val="0"/>
            <w:sz w:val="20"/>
            <w:rPrChange w:id="317" w:author="Luke Duncan" w:date="2019-04-29T22:18:00Z">
              <w:rPr>
                <w:i w:val="0"/>
              </w:rPr>
            </w:rPrChange>
          </w:rPr>
          <w:t>S</w:t>
        </w:r>
      </w:ins>
      <w:ins w:id="318" w:author="Luke Duncan" w:date="2019-04-29T22:18:00Z">
        <w:r w:rsidR="00EE5EE8" w:rsidRPr="00EE5EE8">
          <w:rPr>
            <w:rFonts w:ascii="Courier New" w:hAnsi="Courier New" w:cs="Courier New"/>
            <w:i w:val="0"/>
            <w:sz w:val="20"/>
            <w:rPrChange w:id="319" w:author="Luke Duncan" w:date="2019-04-29T22:18:00Z">
              <w:rPr>
                <w:i w:val="0"/>
              </w:rPr>
            </w:rPrChange>
          </w:rPr>
          <w:t>ubscription</w:t>
        </w:r>
        <w:r w:rsidR="00EE5EE8">
          <w:rPr>
            <w:i w:val="0"/>
          </w:rPr>
          <w:t xml:space="preserve"> channel endpoint</w:t>
        </w:r>
      </w:ins>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55CFCB9D" w:rsidR="00924270" w:rsidRPr="001F648A" w:rsidRDefault="00924270" w:rsidP="00924270">
      <w:pPr>
        <w:pStyle w:val="AuthorInstructions"/>
        <w:rPr>
          <w:i w:val="0"/>
        </w:rPr>
      </w:pPr>
      <w:r>
        <w:rPr>
          <w:i w:val="0"/>
        </w:rPr>
        <w:t xml:space="preserve">A </w:t>
      </w:r>
      <w:r w:rsidR="00735753">
        <w:rPr>
          <w:i w:val="0"/>
        </w:rPr>
        <w:t xml:space="preserve">Patient </w:t>
      </w:r>
      <w:del w:id="320" w:author="Luke Duncan" w:date="2019-04-29T22:18:00Z">
        <w:r w:rsidR="00735753" w:rsidDel="00EE5EE8">
          <w:rPr>
            <w:i w:val="0"/>
          </w:rPr>
          <w:delText xml:space="preserve">Identity </w:delText>
        </w:r>
      </w:del>
      <w:ins w:id="321" w:author="Luke Duncan" w:date="2019-04-29T22:18:00Z">
        <w:r w:rsidR="00EE5EE8">
          <w:rPr>
            <w:i w:val="0"/>
          </w:rPr>
          <w:t>Resource</w:t>
        </w:r>
        <w:r w:rsidR="00EE5EE8">
          <w:rPr>
            <w:i w:val="0"/>
          </w:rPr>
          <w:t xml:space="preserve"> </w:t>
        </w:r>
      </w:ins>
      <w:r w:rsidR="00735753">
        <w:rPr>
          <w:i w:val="0"/>
        </w:rPr>
        <w:t>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25256FB2" w:rsidR="00924270" w:rsidRPr="001F648A" w:rsidRDefault="00924270" w:rsidP="00924270">
      <w:pPr>
        <w:pStyle w:val="AuthorInstructions"/>
        <w:rPr>
          <w:i w:val="0"/>
        </w:rPr>
      </w:pPr>
      <w:r>
        <w:rPr>
          <w:i w:val="0"/>
        </w:rPr>
        <w:t xml:space="preserve">A </w:t>
      </w:r>
      <w:r w:rsidR="00735753">
        <w:rPr>
          <w:i w:val="0"/>
        </w:rPr>
        <w:t xml:space="preserve">Patient </w:t>
      </w:r>
      <w:del w:id="322" w:author="Luke Duncan" w:date="2019-04-29T22:18:00Z">
        <w:r w:rsidR="00735753" w:rsidDel="00EE5EE8">
          <w:rPr>
            <w:i w:val="0"/>
          </w:rPr>
          <w:delText xml:space="preserve">Identity </w:delText>
        </w:r>
      </w:del>
      <w:ins w:id="323" w:author="Luke Duncan" w:date="2019-04-29T22:18:00Z">
        <w:r w:rsidR="00EE5EE8">
          <w:rPr>
            <w:i w:val="0"/>
          </w:rPr>
          <w:t>Resource</w:t>
        </w:r>
        <w:r w:rsidR="00EE5EE8">
          <w:rPr>
            <w:i w:val="0"/>
          </w:rPr>
          <w:t xml:space="preserve"> </w:t>
        </w:r>
      </w:ins>
      <w:r w:rsidR="00735753">
        <w:rPr>
          <w:i w:val="0"/>
        </w:rPr>
        <w:t>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44"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t>3.Y</w:t>
      </w:r>
      <w:r>
        <w:t>2</w:t>
      </w:r>
      <w:r w:rsidRPr="00D26514">
        <w:t>.4.2.3 Expected Actions</w:t>
      </w:r>
    </w:p>
    <w:p w14:paraId="0C8559F6" w14:textId="2A743686" w:rsidR="00924270" w:rsidRDefault="00924270" w:rsidP="00924270">
      <w:pPr>
        <w:pStyle w:val="AuthorInstructions"/>
        <w:rPr>
          <w:i w:val="0"/>
        </w:rPr>
      </w:pPr>
      <w:r>
        <w:rPr>
          <w:i w:val="0"/>
        </w:rPr>
        <w:t xml:space="preserve">The </w:t>
      </w:r>
      <w:r w:rsidR="00927FBD">
        <w:rPr>
          <w:i w:val="0"/>
        </w:rPr>
        <w:t>Patient Subscriber</w:t>
      </w:r>
      <w:r>
        <w:rPr>
          <w:i w:val="0"/>
        </w:rPr>
        <w:t xml:space="preserve"> has received the response and continues with its workflow.</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5797D3A9" w:rsidR="005D6EC0" w:rsidRPr="005D6EC0" w:rsidRDefault="005D6EC0" w:rsidP="005D6EC0">
      <w:r>
        <w:t xml:space="preserve">A Patient Subscriber can retrieve the current details of a subscription by accessing the location returned by the Subscribe to Patient Updates Response as defined at </w:t>
      </w:r>
      <w:hyperlink r:id="rId45" w:anchor="read" w:history="1">
        <w:r>
          <w:rPr>
            <w:rStyle w:val="Hyperlink"/>
          </w:rPr>
          <w:t>https://www.hl7.org/fhir/http.html#read</w:t>
        </w:r>
      </w:hyperlink>
      <w:r>
        <w:t>.</w:t>
      </w:r>
    </w:p>
    <w:p w14:paraId="1F79A5EF" w14:textId="57C2E75C" w:rsidR="0021220E" w:rsidRDefault="0021220E" w:rsidP="0021220E">
      <w:pPr>
        <w:pStyle w:val="Heading4"/>
        <w:ind w:left="0" w:firstLine="0"/>
      </w:pPr>
      <w:r w:rsidRPr="00D26514">
        <w:lastRenderedPageBreak/>
        <w:t>3.Y</w:t>
      </w:r>
      <w:r>
        <w:t>2</w:t>
      </w:r>
      <w:r w:rsidRPr="00D26514">
        <w:t>.4.</w:t>
      </w:r>
      <w:r>
        <w:t>4</w:t>
      </w:r>
      <w:r w:rsidRPr="00D26514">
        <w:t xml:space="preserve"> </w:t>
      </w:r>
      <w:commentRangeStart w:id="324"/>
      <w:del w:id="325" w:author="Luke Duncan" w:date="2019-04-29T22:18:00Z">
        <w:r w:rsidDel="00EE5EE8">
          <w:delText xml:space="preserve">Update </w:delText>
        </w:r>
      </w:del>
      <w:commentRangeEnd w:id="324"/>
      <w:ins w:id="326" w:author="Luke Duncan" w:date="2019-04-29T22:18:00Z">
        <w:r w:rsidR="00EE5EE8">
          <w:t>Enable/Disable</w:t>
        </w:r>
        <w:r w:rsidR="00EE5EE8">
          <w:t xml:space="preserve"> </w:t>
        </w:r>
      </w:ins>
      <w:r w:rsidR="00830B73">
        <w:rPr>
          <w:rStyle w:val="CommentReference"/>
          <w:rFonts w:ascii="Times New Roman" w:eastAsia="Times New Roman" w:hAnsi="Times New Roman" w:cs="Times New Roman"/>
          <w:b w:val="0"/>
          <w:color w:val="auto"/>
        </w:rPr>
        <w:commentReference w:id="324"/>
      </w:r>
      <w:r w:rsidR="00830B73">
        <w:t xml:space="preserve">Patient </w:t>
      </w:r>
      <w:r>
        <w:t xml:space="preserve">Subscription </w:t>
      </w:r>
      <w:del w:id="327" w:author="Luke Duncan" w:date="2019-04-29T22:19:00Z">
        <w:r w:rsidDel="00EE5EE8">
          <w:delText xml:space="preserve">[PUT] </w:delText>
        </w:r>
      </w:del>
      <w:r>
        <w:t>Request/Response</w:t>
      </w:r>
      <w:r w:rsidRPr="007B29D5">
        <w:t xml:space="preserve"> Message</w:t>
      </w:r>
    </w:p>
    <w:p w14:paraId="262DEC5B" w14:textId="3A8D27C1" w:rsidR="005D6EC0" w:rsidRPr="005D6EC0" w:rsidRDefault="005D6EC0" w:rsidP="005D6EC0">
      <w:r>
        <w:t xml:space="preserve">A Patient Subscriber can </w:t>
      </w:r>
      <w:del w:id="328" w:author="Luke Duncan" w:date="2019-04-29T22:19:00Z">
        <w:r w:rsidDel="00EE5EE8">
          <w:delText xml:space="preserve">update </w:delText>
        </w:r>
      </w:del>
      <w:ins w:id="329" w:author="Luke Duncan" w:date="2019-04-29T22:19:00Z">
        <w:r w:rsidR="00EE5EE8">
          <w:t>enable or disable</w:t>
        </w:r>
        <w:r w:rsidR="00EE5EE8">
          <w:t xml:space="preserve"> </w:t>
        </w:r>
      </w:ins>
      <w:r>
        <w:t xml:space="preserve">the </w:t>
      </w:r>
      <w:del w:id="330" w:author="Luke Duncan" w:date="2019-04-29T22:19:00Z">
        <w:r w:rsidDel="00EE5EE8">
          <w:delText>current details of a</w:delText>
        </w:r>
      </w:del>
      <w:ins w:id="331" w:author="Luke Duncan" w:date="2019-04-29T22:19:00Z">
        <w:r w:rsidR="00EE5EE8">
          <w:t>given</w:t>
        </w:r>
      </w:ins>
      <w:r>
        <w:t xml:space="preserve"> subscription by accessing the location returned by the Subscribe to Patient Updates Response as defined at </w:t>
      </w:r>
      <w:hyperlink r:id="rId46"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xml:space="preserve">.”  </w:t>
      </w:r>
      <w:del w:id="332" w:author="Luke Duncan" w:date="2019-04-29T22:19:00Z">
        <w:r w:rsidDel="00EE5EE8">
          <w:delText>Any other details of the subscription can also be updated, and the status shall be changed to “request</w:delText>
        </w:r>
        <w:r w:rsidR="000A5271" w:rsidDel="00EE5EE8">
          <w:delText>ed</w:delText>
        </w:r>
        <w:r w:rsidDel="00EE5EE8">
          <w:delText xml:space="preserve">.”  </w:delText>
        </w:r>
      </w:del>
      <w:r>
        <w:t xml:space="preserve">A Patient </w:t>
      </w:r>
      <w:del w:id="333" w:author="Luke Duncan" w:date="2019-04-29T22:19:00Z">
        <w:r w:rsidDel="00EE5EE8">
          <w:delText xml:space="preserve">Identity </w:delText>
        </w:r>
      </w:del>
      <w:ins w:id="334" w:author="Luke Duncan" w:date="2019-04-29T22:19:00Z">
        <w:r w:rsidR="00EE5EE8">
          <w:t>Resource</w:t>
        </w:r>
        <w:r w:rsidR="00EE5EE8">
          <w:t xml:space="preserve"> </w:t>
        </w:r>
      </w:ins>
      <w:r>
        <w:t>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543ADC32" w:rsidR="0021220E" w:rsidRDefault="0021220E" w:rsidP="0021220E">
      <w:pPr>
        <w:pStyle w:val="Heading4"/>
        <w:ind w:left="0" w:firstLine="0"/>
      </w:pPr>
      <w:r w:rsidRPr="00D26514">
        <w:t>3.Y</w:t>
      </w:r>
      <w:r>
        <w:t>2</w:t>
      </w:r>
      <w:r w:rsidRPr="00D26514">
        <w:t>.4.</w:t>
      </w:r>
      <w:r>
        <w:t>5</w:t>
      </w:r>
      <w:r w:rsidRPr="00D26514">
        <w:t xml:space="preserve"> </w:t>
      </w:r>
      <w:r>
        <w:t xml:space="preserve">Delete </w:t>
      </w:r>
      <w:r w:rsidR="00830B73">
        <w:t xml:space="preserve">Patient </w:t>
      </w:r>
      <w:r>
        <w:t xml:space="preserve">Subscription </w:t>
      </w:r>
      <w:del w:id="335" w:author="Luke Duncan" w:date="2019-04-29T22:19:00Z">
        <w:r w:rsidDel="00EE5EE8">
          <w:delText xml:space="preserve">[DELETE] </w:delText>
        </w:r>
      </w:del>
      <w:bookmarkStart w:id="336" w:name="_GoBack"/>
      <w:bookmarkEnd w:id="336"/>
      <w:r>
        <w:t>Request/Response</w:t>
      </w:r>
      <w:r w:rsidRPr="007B29D5">
        <w:t xml:space="preserve"> Message</w:t>
      </w:r>
    </w:p>
    <w:p w14:paraId="475C8494" w14:textId="7EBDD58E" w:rsidR="0021220E" w:rsidRPr="005D6EC0" w:rsidRDefault="005D6EC0" w:rsidP="005D6EC0">
      <w:r>
        <w:t xml:space="preserve">A Patient Subscriber can delete a subscription by accessing the location returned by the Subscribe to Patient Updates Response as defined at </w:t>
      </w:r>
      <w:hyperlink r:id="rId47" w:anchor="delete" w:history="1">
        <w:r w:rsidRPr="00A82A31">
          <w:rPr>
            <w:rStyle w:val="Hyperlink"/>
          </w:rPr>
          <w:t>https://www.hl7.org/fhir/http.html#delete</w:t>
        </w:r>
      </w:hyperlink>
      <w:r>
        <w:t xml:space="preserve">. </w:t>
      </w:r>
    </w:p>
    <w:p w14:paraId="72D8DAC0" w14:textId="2CA6D68E" w:rsidR="00924270" w:rsidRDefault="00924270" w:rsidP="00924270">
      <w:pPr>
        <w:pStyle w:val="Heading3"/>
        <w:ind w:left="0" w:firstLine="0"/>
      </w:pPr>
      <w:r w:rsidRPr="00D26514">
        <w:t>3.Y</w:t>
      </w:r>
      <w:r>
        <w:t>2</w:t>
      </w:r>
      <w:r w:rsidRPr="00D26514">
        <w:t>.</w:t>
      </w:r>
      <w:r>
        <w:t>5</w:t>
      </w:r>
      <w:r w:rsidRPr="00D26514">
        <w:t xml:space="preserve"> Security Considerations</w:t>
      </w:r>
    </w:p>
    <w:p w14:paraId="044CF449" w14:textId="77777777"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proofErr w:type="spellStart"/>
      <w:r>
        <w:rPr>
          <w:lang w:eastAsia="x-none"/>
        </w:rPr>
        <w:t>PIMuF</w:t>
      </w:r>
      <w:proofErr w:type="spellEnd"/>
      <w:r w:rsidRPr="00050FC7">
        <w:rPr>
          <w:lang w:eastAsia="x-none"/>
        </w:rPr>
        <w:t xml:space="preserve"> Profile. </w:t>
      </w:r>
    </w:p>
    <w:p w14:paraId="174443CD" w14:textId="77777777" w:rsidR="00924270" w:rsidRPr="00D26514" w:rsidRDefault="00924270" w:rsidP="00924270">
      <w:pPr>
        <w:pStyle w:val="BodyText"/>
      </w:pPr>
      <w:r w:rsidRPr="00050FC7">
        <w:t>See ITI TF-2x: Appendix Z.8 for common mobile security considerations.</w:t>
      </w:r>
    </w:p>
    <w:p w14:paraId="01423837" w14:textId="77777777" w:rsidR="00924270" w:rsidRPr="00D26514" w:rsidRDefault="00924270" w:rsidP="00BA7084">
      <w:pPr>
        <w:pStyle w:val="BodyText"/>
      </w:pPr>
    </w:p>
    <w:p w14:paraId="0379EFF6" w14:textId="77777777" w:rsidR="00BA7084" w:rsidRPr="00D26514" w:rsidRDefault="00BA7084" w:rsidP="00BA7084">
      <w:pPr>
        <w:pStyle w:val="PartTitle"/>
        <w:rPr>
          <w:highlight w:val="yellow"/>
        </w:rPr>
      </w:pPr>
      <w:bookmarkStart w:id="337" w:name="_Toc345074688"/>
      <w:bookmarkStart w:id="338" w:name="_Toc500238791"/>
      <w:r w:rsidRPr="00D26514">
        <w:lastRenderedPageBreak/>
        <w:t>Appendices</w:t>
      </w:r>
      <w:bookmarkEnd w:id="337"/>
      <w:bookmarkEnd w:id="338"/>
      <w:r w:rsidRPr="00D26514">
        <w:rPr>
          <w:highlight w:val="yellow"/>
        </w:rPr>
        <w:t xml:space="preserve"> </w:t>
      </w:r>
    </w:p>
    <w:p w14:paraId="77F757C7" w14:textId="77777777" w:rsidR="00BA7084" w:rsidRPr="00D26514" w:rsidRDefault="00BA7084" w:rsidP="00BA7084">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66EF5BF6" w14:textId="77777777" w:rsidR="00BA7084" w:rsidRPr="00D26514" w:rsidRDefault="00BA7084" w:rsidP="00BA7084">
      <w:pPr>
        <w:pStyle w:val="AuthorInstructions"/>
      </w:pPr>
      <w:r w:rsidRPr="00D26514">
        <w:t xml:space="preserve">If there are no Volume 2 appendices, enter “Not applicable” </w:t>
      </w:r>
      <w:r w:rsidRPr="00EA3BCB">
        <w:t>and delete the Appendix A and Appendix B placeholder sections</w:t>
      </w:r>
      <w:r w:rsidRPr="00D26514">
        <w:t>.&gt;</w:t>
      </w:r>
    </w:p>
    <w:p w14:paraId="07A7D126" w14:textId="77777777" w:rsidR="00BA7084" w:rsidRPr="00D26514" w:rsidRDefault="00BA7084" w:rsidP="00BA7084">
      <w:bookmarkStart w:id="339" w:name="OLE_LINK3"/>
      <w:bookmarkStart w:id="340" w:name="OLE_LINK4"/>
    </w:p>
    <w:p w14:paraId="4C0F5E0B" w14:textId="77777777" w:rsidR="00BA7084" w:rsidRPr="00D26514" w:rsidRDefault="00BA7084" w:rsidP="00BA7084">
      <w:pPr>
        <w:pStyle w:val="Heading1"/>
        <w:ind w:left="0" w:firstLine="0"/>
      </w:pPr>
      <w:bookmarkStart w:id="341" w:name="_Toc500238792"/>
      <w:bookmarkStart w:id="342" w:name="_Toc345074689"/>
      <w:bookmarkStart w:id="343" w:name="OLE_LINK80"/>
      <w:bookmarkStart w:id="344" w:name="OLE_LINK81"/>
      <w:r w:rsidRPr="00D26514">
        <w:t>Appendix A – &lt;Appendix Title&gt;</w:t>
      </w:r>
      <w:bookmarkEnd w:id="341"/>
      <w:r w:rsidRPr="00D26514">
        <w:t xml:space="preserve"> </w:t>
      </w:r>
    </w:p>
    <w:p w14:paraId="0497B187" w14:textId="77777777" w:rsidR="00BA7084" w:rsidRPr="00D26514" w:rsidRDefault="00BA7084" w:rsidP="00BA7084">
      <w:pPr>
        <w:pStyle w:val="BodyText"/>
      </w:pPr>
      <w:r w:rsidRPr="00D26514">
        <w:t>Appendix A text.</w:t>
      </w:r>
    </w:p>
    <w:p w14:paraId="4A82403D" w14:textId="77777777" w:rsidR="00BA7084" w:rsidRPr="00D26514" w:rsidRDefault="00BA7084" w:rsidP="00BA7084">
      <w:pPr>
        <w:pStyle w:val="Heading2"/>
        <w:ind w:left="0" w:firstLine="0"/>
      </w:pPr>
      <w:bookmarkStart w:id="345" w:name="_Toc500238793"/>
      <w:r w:rsidRPr="00D26514">
        <w:t>A.1 &lt;Title&gt;</w:t>
      </w:r>
      <w:bookmarkEnd w:id="345"/>
    </w:p>
    <w:p w14:paraId="01E746D8" w14:textId="77777777" w:rsidR="00BA7084" w:rsidRPr="00D26514" w:rsidRDefault="00BA7084" w:rsidP="00BA7084">
      <w:pPr>
        <w:pStyle w:val="BodyText"/>
      </w:pPr>
      <w:r w:rsidRPr="00D26514">
        <w:t>Appendix A.1 text.</w:t>
      </w:r>
    </w:p>
    <w:p w14:paraId="2095886A" w14:textId="77777777" w:rsidR="00BA7084" w:rsidRPr="00D26514" w:rsidRDefault="00BA7084" w:rsidP="00BA7084">
      <w:pPr>
        <w:pStyle w:val="Heading3"/>
        <w:ind w:left="0" w:firstLine="0"/>
      </w:pPr>
      <w:bookmarkStart w:id="346" w:name="_Toc500238794"/>
      <w:r w:rsidRPr="00D26514">
        <w:t>A.1.1 &lt;Title&gt;</w:t>
      </w:r>
      <w:bookmarkEnd w:id="346"/>
    </w:p>
    <w:p w14:paraId="239F09FA" w14:textId="77777777" w:rsidR="00BA7084" w:rsidRPr="00D26514" w:rsidRDefault="00BA7084" w:rsidP="00BA7084">
      <w:pPr>
        <w:pStyle w:val="BodyText"/>
      </w:pPr>
      <w:r w:rsidRPr="00D26514">
        <w:t>Appendix A.1.1 text.</w:t>
      </w:r>
    </w:p>
    <w:p w14:paraId="274E8088" w14:textId="77777777" w:rsidR="00BA7084" w:rsidRPr="00D26514" w:rsidRDefault="00BA7084" w:rsidP="00BA7084">
      <w:pPr>
        <w:pStyle w:val="Heading1"/>
        <w:ind w:left="0" w:firstLine="0"/>
      </w:pPr>
      <w:bookmarkStart w:id="347" w:name="_Toc500238795"/>
      <w:r w:rsidRPr="00D26514">
        <w:t>Appendix B – &lt;Appendix Title&gt;</w:t>
      </w:r>
      <w:bookmarkEnd w:id="347"/>
      <w:r w:rsidRPr="00D26514">
        <w:t xml:space="preserve"> </w:t>
      </w:r>
    </w:p>
    <w:p w14:paraId="09A5AA8A" w14:textId="77777777" w:rsidR="00BA7084" w:rsidRPr="00D26514" w:rsidRDefault="00BA7084" w:rsidP="00BA7084">
      <w:pPr>
        <w:pStyle w:val="BodyText"/>
      </w:pPr>
      <w:r w:rsidRPr="00D26514">
        <w:t>Appendix B text.</w:t>
      </w:r>
    </w:p>
    <w:p w14:paraId="338C2E66" w14:textId="77777777" w:rsidR="00BA7084" w:rsidRPr="00D26514" w:rsidRDefault="00BA7084" w:rsidP="00BA7084">
      <w:pPr>
        <w:pStyle w:val="Heading2"/>
        <w:ind w:left="0" w:firstLine="0"/>
      </w:pPr>
      <w:bookmarkStart w:id="348" w:name="_Toc500238796"/>
      <w:r w:rsidRPr="00D26514">
        <w:t>B.1 &lt;Title&gt;</w:t>
      </w:r>
      <w:bookmarkEnd w:id="348"/>
    </w:p>
    <w:p w14:paraId="23DCD6B9" w14:textId="77777777" w:rsidR="00BA7084" w:rsidRPr="00D26514" w:rsidRDefault="00BA7084" w:rsidP="00BA7084">
      <w:pPr>
        <w:pStyle w:val="BodyText"/>
      </w:pPr>
      <w:r w:rsidRPr="00D26514">
        <w:t>Appendix B.1 text.</w:t>
      </w:r>
    </w:p>
    <w:p w14:paraId="6A263E9D" w14:textId="77777777" w:rsidR="00BA7084" w:rsidRPr="00D26514" w:rsidRDefault="00BA7084" w:rsidP="00BA7084">
      <w:pPr>
        <w:pStyle w:val="Heading3"/>
        <w:ind w:left="0" w:firstLine="0"/>
      </w:pPr>
      <w:bookmarkStart w:id="349" w:name="_Toc500238797"/>
      <w:r w:rsidRPr="00D26514">
        <w:t>B.1.1 &lt;Title&gt;</w:t>
      </w:r>
      <w:bookmarkEnd w:id="349"/>
    </w:p>
    <w:p w14:paraId="583CEAD8" w14:textId="77777777" w:rsidR="00BA7084" w:rsidRPr="00D26514" w:rsidRDefault="00BA7084" w:rsidP="00BA7084">
      <w:pPr>
        <w:pStyle w:val="BodyText"/>
      </w:pPr>
      <w:r w:rsidRPr="00D26514">
        <w:t>Appendix B.1.1 text.</w:t>
      </w:r>
    </w:p>
    <w:bookmarkEnd w:id="342"/>
    <w:bookmarkEnd w:id="343"/>
    <w:bookmarkEnd w:id="344"/>
    <w:p w14:paraId="340A4A32" w14:textId="77777777" w:rsidR="00BA7084" w:rsidRPr="00D26514" w:rsidRDefault="00BA7084" w:rsidP="00BA7084">
      <w:pPr>
        <w:pStyle w:val="BodyText"/>
      </w:pPr>
    </w:p>
    <w:bookmarkEnd w:id="339"/>
    <w:bookmarkEnd w:id="340"/>
    <w:p w14:paraId="09CD1EF5"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r w:rsidRPr="00755962">
        <w:br w:type="page"/>
      </w:r>
    </w:p>
    <w:sectPr w:rsidR="002676E4" w:rsidRPr="00755962">
      <w:headerReference w:type="default" r:id="rId48"/>
      <w:footerReference w:type="even" r:id="rId49"/>
      <w:footerReference w:type="default" r:id="rId50"/>
      <w:footerReference w:type="first" r:id="rId51"/>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Luke Duncan" w:date="2019-04-29T14:16:00Z" w:initials="LD">
    <w:p w14:paraId="6412F786" w14:textId="7CA5D573" w:rsidR="00F54909" w:rsidRDefault="00F54909">
      <w:pPr>
        <w:pStyle w:val="CommentText"/>
      </w:pPr>
      <w:r>
        <w:rPr>
          <w:rStyle w:val="CommentReference"/>
        </w:rPr>
        <w:annotationRef/>
      </w:r>
      <w:r>
        <w:t>Patient Resource Management?</w:t>
      </w:r>
    </w:p>
  </w:comment>
  <w:comment w:id="248" w:author="Luke Duncan" w:date="2019-04-11T11:31:00Z" w:initials="LD">
    <w:p w14:paraId="237D17A0" w14:textId="77777777" w:rsidR="00F54909" w:rsidRDefault="00F54909">
      <w:pPr>
        <w:pStyle w:val="CommentText"/>
      </w:pPr>
      <w:r>
        <w:rPr>
          <w:rStyle w:val="CommentReference"/>
        </w:rPr>
        <w:annotationRef/>
      </w:r>
      <w:r>
        <w:t xml:space="preserve">Should we define the event </w:t>
      </w:r>
      <w:proofErr w:type="spellStart"/>
      <w:r>
        <w:t>valueSet</w:t>
      </w:r>
      <w:proofErr w:type="spellEnd"/>
      <w:r>
        <w:t xml:space="preserve"> system and codes available for this?  What would those values be?  Patient-link, patient-update</w:t>
      </w:r>
      <w:proofErr w:type="gramStart"/>
      <w:r>
        <w:t>, ?</w:t>
      </w:r>
      <w:proofErr w:type="gramEnd"/>
    </w:p>
    <w:p w14:paraId="11000F1F" w14:textId="77777777" w:rsidR="00F54909" w:rsidRDefault="00F54909">
      <w:pPr>
        <w:pStyle w:val="CommentText"/>
      </w:pPr>
    </w:p>
  </w:comment>
  <w:comment w:id="249" w:author="Luke Duncan" w:date="2019-04-18T10:48:00Z" w:initials="LD">
    <w:p w14:paraId="731D37E2" w14:textId="77777777" w:rsidR="00F54909" w:rsidRDefault="00F54909">
      <w:pPr>
        <w:pStyle w:val="CommentText"/>
      </w:pPr>
      <w:r>
        <w:rPr>
          <w:rStyle w:val="CommentReference"/>
        </w:rPr>
        <w:annotationRef/>
      </w:r>
      <w:r>
        <w:t>Yes, patient-link, patient-unlink, patient-update.</w:t>
      </w:r>
    </w:p>
    <w:p w14:paraId="43C0FE24" w14:textId="0AA4E621" w:rsidR="00F54909" w:rsidRDefault="00F54909">
      <w:pPr>
        <w:pStyle w:val="CommentText"/>
      </w:pPr>
    </w:p>
  </w:comment>
  <w:comment w:id="297" w:author="Luke Duncan" w:date="2019-04-29T13:54:00Z" w:initials="LD">
    <w:p w14:paraId="0013E80E" w14:textId="3693F123" w:rsidR="00F54909" w:rsidRDefault="00F54909">
      <w:pPr>
        <w:pStyle w:val="CommentText"/>
      </w:pPr>
      <w:r>
        <w:rPr>
          <w:rStyle w:val="CommentReference"/>
        </w:rPr>
        <w:annotationRef/>
      </w:r>
      <w:r>
        <w:t>Describe better.</w:t>
      </w:r>
    </w:p>
  </w:comment>
  <w:comment w:id="324" w:author="Luke Duncan" w:date="2019-04-29T13:41:00Z" w:initials="LD">
    <w:p w14:paraId="62450832" w14:textId="7E9CC780" w:rsidR="00F54909" w:rsidRDefault="00F54909">
      <w:pPr>
        <w:pStyle w:val="CommentText"/>
      </w:pPr>
      <w:r>
        <w:rPr>
          <w:rStyle w:val="CommentReference"/>
        </w:rPr>
        <w:annotationRef/>
      </w:r>
      <w:r>
        <w:t>Change to Enable/disable and only allow status updates.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12F786" w15:done="0"/>
  <w15:commentEx w15:paraId="11000F1F" w15:done="0"/>
  <w15:commentEx w15:paraId="43C0FE24" w15:paraIdParent="11000F1F" w15:done="0"/>
  <w15:commentEx w15:paraId="0013E80E" w15:done="0"/>
  <w15:commentEx w15:paraId="62450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12F786" w16cid:durableId="207185C3"/>
  <w16cid:commentId w16cid:paraId="11000F1F" w16cid:durableId="2059A42E"/>
  <w16cid:commentId w16cid:paraId="43C0FE24" w16cid:durableId="2062D485"/>
  <w16cid:commentId w16cid:paraId="0013E80E" w16cid:durableId="207180A8"/>
  <w16cid:commentId w16cid:paraId="62450832" w16cid:durableId="20717D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F5621" w14:textId="77777777" w:rsidR="00F54909" w:rsidRDefault="00F54909">
      <w:pPr>
        <w:spacing w:before="0"/>
      </w:pPr>
      <w:r>
        <w:separator/>
      </w:r>
    </w:p>
  </w:endnote>
  <w:endnote w:type="continuationSeparator" w:id="0">
    <w:p w14:paraId="565956EB" w14:textId="77777777" w:rsidR="00F54909" w:rsidRDefault="00F5490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F54909" w:rsidRDefault="00F5490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F54909" w:rsidRDefault="00F5490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F54909" w:rsidRDefault="00F54909">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F54909" w:rsidRDefault="00F54909">
    <w:pPr>
      <w:pBdr>
        <w:top w:val="nil"/>
        <w:left w:val="nil"/>
        <w:bottom w:val="nil"/>
        <w:right w:val="nil"/>
        <w:between w:val="nil"/>
      </w:pBdr>
      <w:tabs>
        <w:tab w:val="center" w:pos="4320"/>
        <w:tab w:val="right" w:pos="8640"/>
      </w:tabs>
      <w:ind w:right="360"/>
      <w:rPr>
        <w:color w:val="000000"/>
        <w:sz w:val="20"/>
        <w:szCs w:val="20"/>
      </w:rPr>
    </w:pPr>
    <w:bookmarkStart w:id="350" w:name="_1l354xk" w:colFirst="0" w:colLast="0"/>
    <w:bookmarkEnd w:id="350"/>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F54909" w:rsidRDefault="00F54909">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F54909" w:rsidRDefault="00F54909">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EDA56" w14:textId="77777777" w:rsidR="00F54909" w:rsidRDefault="00F54909">
      <w:pPr>
        <w:spacing w:before="0"/>
      </w:pPr>
      <w:r>
        <w:separator/>
      </w:r>
    </w:p>
  </w:footnote>
  <w:footnote w:type="continuationSeparator" w:id="0">
    <w:p w14:paraId="58469CC7" w14:textId="77777777" w:rsidR="00F54909" w:rsidRDefault="00F5490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F54909" w:rsidRDefault="00F54909">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F54909" w:rsidRDefault="00F54909">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F54909" w:rsidRDefault="00F54909">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F54909" w:rsidRDefault="00F5490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1"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76E4"/>
    <w:rsid w:val="00027926"/>
    <w:rsid w:val="00034F02"/>
    <w:rsid w:val="00061133"/>
    <w:rsid w:val="00065CF8"/>
    <w:rsid w:val="000A5271"/>
    <w:rsid w:val="00110E50"/>
    <w:rsid w:val="00147ED6"/>
    <w:rsid w:val="00163590"/>
    <w:rsid w:val="001669E1"/>
    <w:rsid w:val="001943B1"/>
    <w:rsid w:val="001A2D13"/>
    <w:rsid w:val="001A609D"/>
    <w:rsid w:val="001D125C"/>
    <w:rsid w:val="001F648A"/>
    <w:rsid w:val="00202275"/>
    <w:rsid w:val="0021220E"/>
    <w:rsid w:val="002676E4"/>
    <w:rsid w:val="00292574"/>
    <w:rsid w:val="002C341B"/>
    <w:rsid w:val="002C5194"/>
    <w:rsid w:val="00330ED3"/>
    <w:rsid w:val="003C4BAF"/>
    <w:rsid w:val="00421EA9"/>
    <w:rsid w:val="004324A2"/>
    <w:rsid w:val="00494E64"/>
    <w:rsid w:val="00495F20"/>
    <w:rsid w:val="004A0FB2"/>
    <w:rsid w:val="00530FF5"/>
    <w:rsid w:val="00575D18"/>
    <w:rsid w:val="005D6EC0"/>
    <w:rsid w:val="006A35CF"/>
    <w:rsid w:val="006A5B3F"/>
    <w:rsid w:val="006B38FE"/>
    <w:rsid w:val="006F0A87"/>
    <w:rsid w:val="00714C01"/>
    <w:rsid w:val="00726B2A"/>
    <w:rsid w:val="00732D65"/>
    <w:rsid w:val="00735753"/>
    <w:rsid w:val="0074395E"/>
    <w:rsid w:val="00755962"/>
    <w:rsid w:val="007B29D5"/>
    <w:rsid w:val="007F6403"/>
    <w:rsid w:val="00826A9A"/>
    <w:rsid w:val="00830B73"/>
    <w:rsid w:val="00881E2E"/>
    <w:rsid w:val="00923C6E"/>
    <w:rsid w:val="00924270"/>
    <w:rsid w:val="00927FBD"/>
    <w:rsid w:val="00946F69"/>
    <w:rsid w:val="00A156C6"/>
    <w:rsid w:val="00A350F3"/>
    <w:rsid w:val="00A442CC"/>
    <w:rsid w:val="00A823A4"/>
    <w:rsid w:val="00B07A6A"/>
    <w:rsid w:val="00BA7084"/>
    <w:rsid w:val="00BF74BD"/>
    <w:rsid w:val="00C101DE"/>
    <w:rsid w:val="00C85B91"/>
    <w:rsid w:val="00D657DC"/>
    <w:rsid w:val="00D71F2B"/>
    <w:rsid w:val="00DA2224"/>
    <w:rsid w:val="00DE444A"/>
    <w:rsid w:val="00E114A5"/>
    <w:rsid w:val="00E36072"/>
    <w:rsid w:val="00E4701D"/>
    <w:rsid w:val="00E64090"/>
    <w:rsid w:val="00E82084"/>
    <w:rsid w:val="00E96853"/>
    <w:rsid w:val="00EE5EE8"/>
    <w:rsid w:val="00F4435C"/>
    <w:rsid w:val="00F549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he.net/Public_Comment/" TargetMode="External"/><Relationship Id="rId18" Type="http://schemas.openxmlformats.org/officeDocument/2006/relationships/hyperlink" Target="http://ihe.net/Profiles/" TargetMode="External"/><Relationship Id="rId26" Type="http://schemas.openxmlformats.org/officeDocument/2006/relationships/comments" Target="comments.xml"/><Relationship Id="rId39" Type="http://schemas.openxmlformats.org/officeDocument/2006/relationships/hyperlink" Target="https://www.hl7.org/fhir/R4/messageheader.html" TargetMode="External"/><Relationship Id="rId21" Type="http://schemas.openxmlformats.org/officeDocument/2006/relationships/hyperlink" Target="http://ihe.net/Technical_Frameworks/" TargetMode="External"/><Relationship Id="rId34" Type="http://schemas.openxmlformats.org/officeDocument/2006/relationships/image" Target="media/image6.png"/><Relationship Id="rId42" Type="http://schemas.openxmlformats.org/officeDocument/2006/relationships/hyperlink" Target="https://www.hl7.org/fhir/R4/subscription.html" TargetMode="External"/><Relationship Id="rId47" Type="http://schemas.openxmlformats.org/officeDocument/2006/relationships/hyperlink" Target="https://www.hl7.org/fhir/http.html" TargetMode="External"/><Relationship Id="rId50" Type="http://schemas.openxmlformats.org/officeDocument/2006/relationships/footer" Target="foot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ihe.net/IHE_Domains/" TargetMode="External"/><Relationship Id="rId29" Type="http://schemas.openxmlformats.org/officeDocument/2006/relationships/hyperlink" Target="http://ihe.net/Technical_Frameworks/" TargetMode="External"/><Relationship Id="rId11" Type="http://schemas.openxmlformats.org/officeDocument/2006/relationships/hyperlink" Target="http://wiki.ihe.net/index.php?title=Process" TargetMode="External"/><Relationship Id="rId24" Type="http://schemas.openxmlformats.org/officeDocument/2006/relationships/hyperlink" Target="http://wiki.ihe.net/index.php/Official_Templates" TargetMode="External"/><Relationship Id="rId32" Type="http://schemas.openxmlformats.org/officeDocument/2006/relationships/image" Target="media/image4.png"/><Relationship Id="rId37" Type="http://schemas.openxmlformats.org/officeDocument/2006/relationships/hyperlink" Target="https://www.hl7.org/fhir/R4/messaging.html" TargetMode="External"/><Relationship Id="rId40" Type="http://schemas.openxmlformats.org/officeDocument/2006/relationships/hyperlink" Target="https://www.hl7.org/fhir/R4/http.html" TargetMode="External"/><Relationship Id="rId45" Type="http://schemas.openxmlformats.org/officeDocument/2006/relationships/hyperlink" Target="https://www.hl7.org/fhir/http.html" TargetMode="External"/><Relationship Id="rId53" Type="http://schemas.microsoft.com/office/2011/relationships/people" Target="people.xml"/><Relationship Id="rId5" Type="http://schemas.openxmlformats.org/officeDocument/2006/relationships/footnotes" Target="footnotes.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ihe.net/Technical_Frameworks/" TargetMode="External"/><Relationship Id="rId31" Type="http://schemas.openxmlformats.org/officeDocument/2006/relationships/image" Target="media/image3.png"/><Relationship Id="rId44" Type="http://schemas.openxmlformats.org/officeDocument/2006/relationships/hyperlink" Target="https://www.hl7.org/fhir/http.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ublic_Comment/" TargetMode="External"/><Relationship Id="rId22" Type="http://schemas.openxmlformats.org/officeDocument/2006/relationships/hyperlink" Target="http://wiki.ihe.net/index.php/IHE_Profile_Design_Principles_and_Conventions" TargetMode="External"/><Relationship Id="rId27" Type="http://schemas.microsoft.com/office/2011/relationships/commentsExtended" Target="commentsExtended.xml"/><Relationship Id="rId30" Type="http://schemas.openxmlformats.org/officeDocument/2006/relationships/image" Target="media/image2.png"/><Relationship Id="rId35" Type="http://schemas.openxmlformats.org/officeDocument/2006/relationships/hyperlink" Target="http://ihe.net/Technical_Frameworks/" TargetMode="External"/><Relationship Id="rId43" Type="http://schemas.openxmlformats.org/officeDocument/2006/relationships/hyperlink" Target="https://www.hl7.org/fhir/http.html" TargetMode="External"/><Relationship Id="rId48" Type="http://schemas.openxmlformats.org/officeDocument/2006/relationships/header" Target="header1.xml"/><Relationship Id="rId8" Type="http://schemas.openxmlformats.org/officeDocument/2006/relationships/hyperlink" Target="http://ihe.net/Technical_Frameworks/" TargetMode="Externa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ihe.net/IHE_Process/" TargetMode="External"/><Relationship Id="rId25" Type="http://schemas.openxmlformats.org/officeDocument/2006/relationships/hyperlink" Target="http://ihe.net/Technical_Frameworks/" TargetMode="External"/><Relationship Id="rId33" Type="http://schemas.openxmlformats.org/officeDocument/2006/relationships/image" Target="media/image5.png"/><Relationship Id="rId38" Type="http://schemas.openxmlformats.org/officeDocument/2006/relationships/hyperlink" Target="https://www.hl7.org/fhir/R4/bundle.html" TargetMode="External"/><Relationship Id="rId46" Type="http://schemas.openxmlformats.org/officeDocument/2006/relationships/hyperlink" Target="https://www.hl7.org/fhir/http.html" TargetMode="External"/><Relationship Id="rId20" Type="http://schemas.openxmlformats.org/officeDocument/2006/relationships/hyperlink" Target="http://ihe.net/Templates_Public_Comments/" TargetMode="External"/><Relationship Id="rId41" Type="http://schemas.openxmlformats.org/officeDocument/2006/relationships/hyperlink" Target="https://www.hl7.org/fhir/R4/subscription.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microsoft.com/office/2016/09/relationships/commentsIds" Target="commentsIds.xml"/><Relationship Id="rId36" Type="http://schemas.openxmlformats.org/officeDocument/2006/relationships/hyperlink" Target="http://wiki.ihe.net/index.php/Scheduled_Workflow"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1190</TotalTime>
  <Pages>40</Pages>
  <Words>7956</Words>
  <Characters>45354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23</cp:revision>
  <dcterms:created xsi:type="dcterms:W3CDTF">2019-03-01T14:42:00Z</dcterms:created>
  <dcterms:modified xsi:type="dcterms:W3CDTF">2019-04-30T03:20:00Z</dcterms:modified>
</cp:coreProperties>
</file>